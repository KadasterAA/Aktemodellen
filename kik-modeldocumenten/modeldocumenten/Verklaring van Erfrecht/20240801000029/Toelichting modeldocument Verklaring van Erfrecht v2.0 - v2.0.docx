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8F035A" w:rsidRPr="00343045" w14:paraId="0546EA5B" w14:textId="77777777" w:rsidTr="00153E9F">
        <w:trPr>
          <w:gridAfter w:val="1"/>
          <w:wAfter w:w="3544" w:type="dxa"/>
          <w:trHeight w:val="3804"/>
        </w:trPr>
        <w:tc>
          <w:tcPr>
            <w:tcW w:w="5315" w:type="dxa"/>
            <w:vAlign w:val="bottom"/>
          </w:tcPr>
          <w:p w14:paraId="26AE3C2A" w14:textId="37BC8819" w:rsidR="008F035A" w:rsidRPr="00343045" w:rsidRDefault="00B36340" w:rsidP="00153E9F">
            <w:pPr>
              <w:pStyle w:val="Vertrouwelijk"/>
              <w:framePr w:wrap="auto" w:vAnchor="margin" w:hAnchor="text" w:xAlign="left" w:yAlign="inline"/>
              <w:spacing w:before="200" w:line="240" w:lineRule="auto"/>
            </w:pPr>
            <w:r>
              <w:rPr>
                <w:noProof/>
                <w:snapToGrid/>
                <w:lang w:eastAsia="nl-NL"/>
              </w:rPr>
              <w:drawing>
                <wp:anchor distT="0" distB="0" distL="114300" distR="114300" simplePos="0" relativeHeight="251658240" behindDoc="1" locked="0" layoutInCell="1" allowOverlap="1" wp14:anchorId="36B33ABA" wp14:editId="58E310BD">
                  <wp:simplePos x="0" y="0"/>
                  <wp:positionH relativeFrom="column">
                    <wp:posOffset>3300730</wp:posOffset>
                  </wp:positionH>
                  <wp:positionV relativeFrom="paragraph">
                    <wp:posOffset>-2108835</wp:posOffset>
                  </wp:positionV>
                  <wp:extent cx="1176655" cy="1040130"/>
                  <wp:effectExtent l="0" t="0" r="4445" b="7620"/>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6655" cy="10401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F035A" w:rsidRPr="00287AD2" w14:paraId="746D1457" w14:textId="77777777" w:rsidTr="00153E9F">
        <w:trPr>
          <w:gridAfter w:val="1"/>
          <w:wAfter w:w="3544" w:type="dxa"/>
          <w:trHeight w:val="135"/>
        </w:trPr>
        <w:tc>
          <w:tcPr>
            <w:tcW w:w="5315" w:type="dxa"/>
          </w:tcPr>
          <w:p w14:paraId="0C996966" w14:textId="77777777" w:rsidR="008F035A" w:rsidRPr="00287AD2" w:rsidRDefault="008F035A" w:rsidP="00153E9F">
            <w:pPr>
              <w:spacing w:before="90"/>
              <w:rPr>
                <w:szCs w:val="18"/>
              </w:rPr>
            </w:pPr>
          </w:p>
        </w:tc>
      </w:tr>
      <w:tr w:rsidR="00015863" w:rsidRPr="00287AD2" w14:paraId="559D02E1" w14:textId="77777777" w:rsidTr="00153E9F">
        <w:trPr>
          <w:gridAfter w:val="1"/>
          <w:wAfter w:w="3544" w:type="dxa"/>
          <w:trHeight w:val="135"/>
        </w:trPr>
        <w:tc>
          <w:tcPr>
            <w:tcW w:w="5315" w:type="dxa"/>
          </w:tcPr>
          <w:p w14:paraId="3E3014DC" w14:textId="77777777" w:rsidR="00015863" w:rsidRPr="00287AD2" w:rsidRDefault="00015863" w:rsidP="00153E9F">
            <w:pPr>
              <w:spacing w:before="90"/>
              <w:rPr>
                <w:szCs w:val="18"/>
              </w:rPr>
            </w:pPr>
          </w:p>
        </w:tc>
      </w:tr>
      <w:tr w:rsidR="00015863" w:rsidRPr="00287AD2" w14:paraId="3F43BF43" w14:textId="77777777" w:rsidTr="00153E9F">
        <w:trPr>
          <w:gridAfter w:val="1"/>
          <w:wAfter w:w="3544" w:type="dxa"/>
          <w:trHeight w:val="135"/>
        </w:trPr>
        <w:tc>
          <w:tcPr>
            <w:tcW w:w="5315" w:type="dxa"/>
          </w:tcPr>
          <w:p w14:paraId="5652BDAF" w14:textId="77777777" w:rsidR="00015863" w:rsidRPr="00287AD2" w:rsidRDefault="00015863" w:rsidP="00153E9F">
            <w:pPr>
              <w:spacing w:before="90"/>
              <w:rPr>
                <w:szCs w:val="18"/>
              </w:rPr>
            </w:pPr>
          </w:p>
        </w:tc>
      </w:tr>
      <w:tr w:rsidR="00015863" w:rsidRPr="00287AD2" w14:paraId="069BD35E" w14:textId="77777777" w:rsidTr="00153E9F">
        <w:trPr>
          <w:gridAfter w:val="1"/>
          <w:wAfter w:w="3544" w:type="dxa"/>
          <w:trHeight w:val="135"/>
        </w:trPr>
        <w:tc>
          <w:tcPr>
            <w:tcW w:w="5315" w:type="dxa"/>
          </w:tcPr>
          <w:p w14:paraId="13CBA594" w14:textId="77777777" w:rsidR="00015863" w:rsidRPr="00287AD2" w:rsidRDefault="00015863" w:rsidP="00153E9F">
            <w:pPr>
              <w:spacing w:before="90"/>
              <w:rPr>
                <w:szCs w:val="18"/>
              </w:rPr>
            </w:pPr>
          </w:p>
        </w:tc>
      </w:tr>
      <w:tr w:rsidR="00015863" w:rsidRPr="00287AD2" w14:paraId="40211C00" w14:textId="77777777" w:rsidTr="00153E9F">
        <w:trPr>
          <w:gridAfter w:val="1"/>
          <w:wAfter w:w="3544" w:type="dxa"/>
          <w:trHeight w:val="135"/>
        </w:trPr>
        <w:tc>
          <w:tcPr>
            <w:tcW w:w="5315" w:type="dxa"/>
          </w:tcPr>
          <w:p w14:paraId="1FDEC465" w14:textId="77777777" w:rsidR="00015863" w:rsidRPr="00287AD2" w:rsidRDefault="00015863" w:rsidP="00153E9F">
            <w:pPr>
              <w:spacing w:before="90"/>
              <w:rPr>
                <w:szCs w:val="18"/>
              </w:rPr>
            </w:pPr>
          </w:p>
        </w:tc>
      </w:tr>
      <w:tr w:rsidR="008F035A" w:rsidRPr="00343045" w14:paraId="2D547C0D" w14:textId="77777777" w:rsidTr="00153E9F">
        <w:trPr>
          <w:gridAfter w:val="1"/>
          <w:wAfter w:w="3544" w:type="dxa"/>
          <w:trHeight w:val="181"/>
        </w:trPr>
        <w:tc>
          <w:tcPr>
            <w:tcW w:w="5315" w:type="dxa"/>
          </w:tcPr>
          <w:p w14:paraId="17B246D8" w14:textId="77777777" w:rsidR="008F035A" w:rsidRPr="00343045" w:rsidRDefault="008F035A" w:rsidP="00153E9F"/>
        </w:tc>
      </w:tr>
      <w:tr w:rsidR="00015863" w:rsidRPr="00343045" w14:paraId="6A310A33" w14:textId="77777777" w:rsidTr="00153E9F">
        <w:trPr>
          <w:gridAfter w:val="1"/>
          <w:wAfter w:w="3544" w:type="dxa"/>
          <w:trHeight w:val="181"/>
        </w:trPr>
        <w:tc>
          <w:tcPr>
            <w:tcW w:w="5315" w:type="dxa"/>
          </w:tcPr>
          <w:p w14:paraId="0DB4BFDC" w14:textId="77777777" w:rsidR="00015863" w:rsidRPr="00343045" w:rsidRDefault="00015863" w:rsidP="00153E9F"/>
        </w:tc>
      </w:tr>
      <w:tr w:rsidR="008F035A" w:rsidRPr="00343045" w14:paraId="18E32992" w14:textId="77777777" w:rsidTr="00153E9F">
        <w:trPr>
          <w:gridAfter w:val="1"/>
          <w:wAfter w:w="3544" w:type="dxa"/>
        </w:trPr>
        <w:tc>
          <w:tcPr>
            <w:tcW w:w="5315" w:type="dxa"/>
          </w:tcPr>
          <w:p w14:paraId="1D27BF50" w14:textId="20967944" w:rsidR="008F035A" w:rsidRPr="00343045" w:rsidRDefault="008F035A" w:rsidP="00153E9F">
            <w:pPr>
              <w:pStyle w:val="Titel"/>
              <w:rPr>
                <w:lang w:val="nl-NL"/>
              </w:rPr>
            </w:pPr>
            <w:r w:rsidRPr="00343045">
              <w:rPr>
                <w:lang w:val="nl-NL"/>
              </w:rPr>
              <w:t>Toelichting model</w:t>
            </w:r>
            <w:r>
              <w:rPr>
                <w:lang w:val="nl-NL"/>
              </w:rPr>
              <w:t>document Verklaring van Erfrecht</w:t>
            </w:r>
            <w:r w:rsidR="00EB5F47">
              <w:rPr>
                <w:lang w:val="nl-NL"/>
              </w:rPr>
              <w:t xml:space="preserve"> v</w:t>
            </w:r>
            <w:ins w:id="0" w:author="Groot, Karina de" w:date="2024-08-07T09:42:00Z" w16du:dateUtc="2024-08-07T07:42:00Z">
              <w:r w:rsidR="00C428FE">
                <w:rPr>
                  <w:lang w:val="nl-NL"/>
                </w:rPr>
                <w:t>2.0</w:t>
              </w:r>
            </w:ins>
            <w:del w:id="1" w:author="Groot, Karina de" w:date="2024-08-07T09:42:00Z" w16du:dateUtc="2024-08-07T07:42:00Z">
              <w:r w:rsidR="00D37A18" w:rsidDel="00C428FE">
                <w:rPr>
                  <w:lang w:val="nl-NL"/>
                </w:rPr>
                <w:delText>1.</w:delText>
              </w:r>
            </w:del>
            <w:del w:id="2" w:author="Groot, Karina de" w:date="2024-06-26T11:33:00Z" w16du:dateUtc="2024-06-26T09:33:00Z">
              <w:r w:rsidR="00D37A18" w:rsidDel="00AE3C06">
                <w:rPr>
                  <w:lang w:val="nl-NL"/>
                </w:rPr>
                <w:delText>0</w:delText>
              </w:r>
            </w:del>
          </w:p>
        </w:tc>
      </w:tr>
      <w:tr w:rsidR="008F035A" w:rsidRPr="00343045" w14:paraId="705F6214" w14:textId="77777777" w:rsidTr="00153E9F">
        <w:trPr>
          <w:gridAfter w:val="1"/>
          <w:wAfter w:w="3544" w:type="dxa"/>
          <w:trHeight w:val="268"/>
        </w:trPr>
        <w:tc>
          <w:tcPr>
            <w:tcW w:w="5315" w:type="dxa"/>
          </w:tcPr>
          <w:p w14:paraId="5DBE80C8" w14:textId="77777777" w:rsidR="008F035A" w:rsidRPr="00343045" w:rsidRDefault="008F035A" w:rsidP="00153E9F"/>
        </w:tc>
      </w:tr>
      <w:tr w:rsidR="008F035A" w:rsidRPr="00343045" w14:paraId="118B1F00" w14:textId="77777777" w:rsidTr="00153E9F">
        <w:trPr>
          <w:gridAfter w:val="1"/>
          <w:wAfter w:w="3544" w:type="dxa"/>
          <w:cantSplit/>
          <w:trHeight w:hRule="exact" w:val="275"/>
        </w:trPr>
        <w:tc>
          <w:tcPr>
            <w:tcW w:w="5315" w:type="dxa"/>
            <w:vAlign w:val="bottom"/>
          </w:tcPr>
          <w:p w14:paraId="164288E9" w14:textId="77777777" w:rsidR="008F035A" w:rsidRPr="00343045" w:rsidRDefault="008F035A" w:rsidP="00153E9F">
            <w:pPr>
              <w:pStyle w:val="Subtitel"/>
            </w:pPr>
            <w:r w:rsidRPr="00343045">
              <w:t>Automatische Akteverwerking</w:t>
            </w:r>
          </w:p>
        </w:tc>
      </w:tr>
      <w:tr w:rsidR="008F035A" w:rsidRPr="00343045" w14:paraId="6EF391E9" w14:textId="77777777" w:rsidTr="00153E9F">
        <w:trPr>
          <w:gridAfter w:val="1"/>
          <w:wAfter w:w="3544" w:type="dxa"/>
          <w:cantSplit/>
          <w:trHeight w:hRule="exact" w:val="804"/>
        </w:trPr>
        <w:tc>
          <w:tcPr>
            <w:tcW w:w="5315" w:type="dxa"/>
            <w:vAlign w:val="bottom"/>
          </w:tcPr>
          <w:p w14:paraId="2130FA00" w14:textId="77777777" w:rsidR="008F035A" w:rsidRPr="00343045" w:rsidRDefault="008F035A" w:rsidP="00153E9F"/>
        </w:tc>
      </w:tr>
      <w:tr w:rsidR="008F035A" w:rsidRPr="00343045" w14:paraId="36421584" w14:textId="77777777" w:rsidTr="00153E9F">
        <w:trPr>
          <w:gridAfter w:val="1"/>
          <w:wAfter w:w="3544" w:type="dxa"/>
          <w:cantSplit/>
        </w:trPr>
        <w:tc>
          <w:tcPr>
            <w:tcW w:w="5315" w:type="dxa"/>
            <w:vAlign w:val="bottom"/>
          </w:tcPr>
          <w:p w14:paraId="11319587" w14:textId="77777777" w:rsidR="008F035A" w:rsidRPr="00343045" w:rsidRDefault="008F035A" w:rsidP="00153E9F">
            <w:pPr>
              <w:pStyle w:val="tussenkopje"/>
              <w:rPr>
                <w:lang w:val="nl-NL"/>
              </w:rPr>
            </w:pPr>
            <w:r>
              <w:rPr>
                <w:lang w:val="nl-NL"/>
              </w:rPr>
              <w:t>Versie</w:t>
            </w:r>
          </w:p>
        </w:tc>
      </w:tr>
      <w:tr w:rsidR="008F035A" w:rsidRPr="00343045" w14:paraId="5864048D" w14:textId="77777777" w:rsidTr="00153E9F">
        <w:trPr>
          <w:gridAfter w:val="1"/>
          <w:wAfter w:w="3544" w:type="dxa"/>
          <w:cantSplit/>
          <w:trHeight w:val="80"/>
        </w:trPr>
        <w:tc>
          <w:tcPr>
            <w:tcW w:w="5315" w:type="dxa"/>
            <w:vAlign w:val="bottom"/>
          </w:tcPr>
          <w:p w14:paraId="204028A5" w14:textId="2138DD5B" w:rsidR="008F035A" w:rsidRPr="00343045" w:rsidRDefault="00C428FE" w:rsidP="00153E9F">
            <w:ins w:id="3" w:author="Groot, Karina de" w:date="2024-08-07T09:43:00Z" w16du:dateUtc="2024-08-07T07:43:00Z">
              <w:r>
                <w:t>2.0</w:t>
              </w:r>
            </w:ins>
            <w:del w:id="4" w:author="Groot, Karina de" w:date="2024-08-07T09:43:00Z" w16du:dateUtc="2024-08-07T07:43:00Z">
              <w:r w:rsidR="00D37A18" w:rsidDel="00C428FE">
                <w:delText>1.</w:delText>
              </w:r>
            </w:del>
            <w:del w:id="5" w:author="Groot, Karina de" w:date="2024-06-26T11:33:00Z" w16du:dateUtc="2024-06-26T09:33:00Z">
              <w:r w:rsidR="00D37A18" w:rsidDel="00AE3C06">
                <w:delText>0</w:delText>
              </w:r>
            </w:del>
          </w:p>
        </w:tc>
      </w:tr>
      <w:tr w:rsidR="008F035A" w:rsidRPr="00343045" w14:paraId="3DE4CACD" w14:textId="77777777" w:rsidTr="00153E9F">
        <w:trPr>
          <w:cantSplit/>
          <w:trHeight w:hRule="exact" w:val="246"/>
        </w:trPr>
        <w:tc>
          <w:tcPr>
            <w:tcW w:w="8859" w:type="dxa"/>
            <w:gridSpan w:val="2"/>
            <w:vAlign w:val="bottom"/>
          </w:tcPr>
          <w:p w14:paraId="100F816C" w14:textId="77777777" w:rsidR="008F035A" w:rsidRPr="00343045" w:rsidRDefault="008F035A" w:rsidP="00153E9F"/>
        </w:tc>
      </w:tr>
    </w:tbl>
    <w:p w14:paraId="1684833A" w14:textId="64F019CF" w:rsidR="003228A3" w:rsidRDefault="003228A3" w:rsidP="00C26BE6"/>
    <w:tbl>
      <w:tblPr>
        <w:tblpPr w:leftFromText="142" w:rightFromText="142" w:vertAnchor="page" w:horzAnchor="margin" w:tblpY="625"/>
        <w:tblW w:w="5315" w:type="dxa"/>
        <w:tblCellMar>
          <w:left w:w="70" w:type="dxa"/>
          <w:right w:w="70" w:type="dxa"/>
        </w:tblCellMar>
        <w:tblLook w:val="0000" w:firstRow="0" w:lastRow="0" w:firstColumn="0" w:lastColumn="0" w:noHBand="0" w:noVBand="0"/>
      </w:tblPr>
      <w:tblGrid>
        <w:gridCol w:w="5315"/>
      </w:tblGrid>
      <w:tr w:rsidR="003228A3" w14:paraId="60A8E2B3" w14:textId="77777777" w:rsidTr="008F035A">
        <w:tc>
          <w:tcPr>
            <w:tcW w:w="5315" w:type="dxa"/>
          </w:tcPr>
          <w:p w14:paraId="74AB09EE" w14:textId="77777777" w:rsidR="003228A3" w:rsidRDefault="003228A3"/>
        </w:tc>
      </w:tr>
      <w:tr w:rsidR="003228A3" w14:paraId="0FAF6C03" w14:textId="77777777" w:rsidTr="008F035A">
        <w:tc>
          <w:tcPr>
            <w:tcW w:w="5315" w:type="dxa"/>
          </w:tcPr>
          <w:p w14:paraId="4A0DD4F4" w14:textId="60EB25B7" w:rsidR="00A849C6" w:rsidRDefault="00B36340">
            <w:r w:rsidRPr="00A62021">
              <w:rPr>
                <w:rFonts w:ascii="Helvetica" w:hAnsi="Helvetica" w:cs="Helvetica"/>
                <w:b/>
                <w:bCs/>
                <w:sz w:val="22"/>
                <w:szCs w:val="22"/>
                <w:shd w:val="clear" w:color="auto" w:fill="FFFFFF"/>
              </w:rPr>
              <w:t>Directie Beheer en Ontwikkeling Informatietechnologie (BOI)</w:t>
            </w:r>
          </w:p>
        </w:tc>
      </w:tr>
      <w:tr w:rsidR="003228A3" w:rsidRPr="00343045" w14:paraId="48D4740E" w14:textId="77777777" w:rsidTr="008F035A">
        <w:tc>
          <w:tcPr>
            <w:tcW w:w="5315" w:type="dxa"/>
          </w:tcPr>
          <w:p w14:paraId="57CF5A9F" w14:textId="30966AAF" w:rsidR="00015863" w:rsidRPr="00A849C6" w:rsidRDefault="00015863" w:rsidP="00B36340">
            <w:bookmarkStart w:id="6" w:name="bmDirectie"/>
            <w:bookmarkEnd w:id="6"/>
          </w:p>
        </w:tc>
      </w:tr>
      <w:tr w:rsidR="003228A3" w:rsidRPr="00343045" w14:paraId="3E253AF0" w14:textId="77777777" w:rsidTr="008F035A">
        <w:tc>
          <w:tcPr>
            <w:tcW w:w="5315" w:type="dxa"/>
          </w:tcPr>
          <w:p w14:paraId="19752550" w14:textId="16AF8171" w:rsidR="00891554" w:rsidRPr="00891554" w:rsidRDefault="00891554">
            <w:pPr>
              <w:pStyle w:val="Afdeling"/>
              <w:rPr>
                <w:rFonts w:ascii="Helvetica" w:hAnsi="Helvetica" w:cs="Helvetica"/>
                <w:sz w:val="22"/>
                <w:szCs w:val="22"/>
                <w:shd w:val="clear" w:color="auto" w:fill="FFFFFF"/>
              </w:rPr>
            </w:pPr>
            <w:bookmarkStart w:id="7" w:name="bmAfdeling"/>
            <w:bookmarkEnd w:id="7"/>
          </w:p>
        </w:tc>
      </w:tr>
      <w:tr w:rsidR="003228A3" w:rsidRPr="00343045" w14:paraId="49F2FD29" w14:textId="77777777" w:rsidTr="008F035A">
        <w:tc>
          <w:tcPr>
            <w:tcW w:w="5315" w:type="dxa"/>
          </w:tcPr>
          <w:p w14:paraId="3552F0F7" w14:textId="77777777" w:rsidR="003228A3" w:rsidRPr="00343045" w:rsidRDefault="003228A3">
            <w:pPr>
              <w:spacing w:before="90"/>
              <w:rPr>
                <w:sz w:val="14"/>
              </w:rPr>
            </w:pPr>
          </w:p>
        </w:tc>
      </w:tr>
    </w:tbl>
    <w:p w14:paraId="67E8FD9B" w14:textId="77777777" w:rsidR="008F035A" w:rsidRDefault="008F035A">
      <w:bookmarkStart w:id="8" w:name="bmVertrouwelijk"/>
      <w:bookmarkEnd w:id="8"/>
      <w:r>
        <w:br w:type="page"/>
      </w:r>
    </w:p>
    <w:p w14:paraId="1267BB87" w14:textId="77777777" w:rsidR="00EB68F7" w:rsidRDefault="00EB68F7" w:rsidP="00EB68F7"/>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41"/>
        <w:gridCol w:w="1627"/>
        <w:gridCol w:w="1985"/>
        <w:gridCol w:w="5315"/>
        <w:tblGridChange w:id="9">
          <w:tblGrid>
            <w:gridCol w:w="641"/>
            <w:gridCol w:w="1627"/>
            <w:gridCol w:w="1985"/>
            <w:gridCol w:w="5315"/>
          </w:tblGrid>
        </w:tblGridChange>
      </w:tblGrid>
      <w:tr w:rsidR="00C61CA0" w:rsidRPr="00343045" w14:paraId="76A33AF0" w14:textId="77777777" w:rsidTr="00A41151">
        <w:trPr>
          <w:trHeight w:hRule="exact" w:val="281"/>
          <w:tblHeader/>
        </w:trPr>
        <w:tc>
          <w:tcPr>
            <w:tcW w:w="641"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627"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5"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15"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6C759B" w14:paraId="5F3B1245" w14:textId="77777777" w:rsidTr="00953B0F">
        <w:trPr>
          <w:trHeight w:val="829"/>
        </w:trPr>
        <w:tc>
          <w:tcPr>
            <w:tcW w:w="641" w:type="dxa"/>
            <w:tcBorders>
              <w:top w:val="single" w:sz="4" w:space="0" w:color="auto"/>
              <w:left w:val="single" w:sz="4" w:space="0" w:color="auto"/>
              <w:bottom w:val="single" w:sz="4" w:space="0" w:color="auto"/>
              <w:right w:val="single" w:sz="4" w:space="0" w:color="auto"/>
            </w:tcBorders>
            <w:vAlign w:val="center"/>
          </w:tcPr>
          <w:p w14:paraId="40A27E09" w14:textId="7CC54993" w:rsidR="00C61CA0" w:rsidRPr="006C759B" w:rsidRDefault="00344727" w:rsidP="00953B0F">
            <w:pPr>
              <w:pStyle w:val="Subtitel"/>
              <w:spacing w:after="0" w:line="276" w:lineRule="auto"/>
              <w:rPr>
                <w:rStyle w:val="Versie0"/>
                <w:bCs/>
                <w:szCs w:val="18"/>
              </w:rPr>
            </w:pPr>
            <w:r>
              <w:rPr>
                <w:rStyle w:val="Versie0"/>
                <w:bCs/>
              </w:rPr>
              <w:t>1.0</w:t>
            </w:r>
          </w:p>
        </w:tc>
        <w:tc>
          <w:tcPr>
            <w:tcW w:w="1627" w:type="dxa"/>
            <w:tcBorders>
              <w:top w:val="single" w:sz="4" w:space="0" w:color="auto"/>
              <w:left w:val="single" w:sz="4" w:space="0" w:color="auto"/>
              <w:bottom w:val="single" w:sz="4" w:space="0" w:color="auto"/>
              <w:right w:val="single" w:sz="4" w:space="0" w:color="auto"/>
            </w:tcBorders>
            <w:vAlign w:val="center"/>
          </w:tcPr>
          <w:p w14:paraId="34C9FC7B" w14:textId="4EBF7236" w:rsidR="00C61CA0" w:rsidRPr="006C759B" w:rsidRDefault="00344727" w:rsidP="00953B0F">
            <w:pPr>
              <w:spacing w:after="0" w:line="276" w:lineRule="auto"/>
              <w:rPr>
                <w:rStyle w:val="Datumopmaakprofiel"/>
                <w:szCs w:val="18"/>
              </w:rPr>
            </w:pPr>
            <w:r>
              <w:rPr>
                <w:rStyle w:val="Datumopmaakprofiel"/>
              </w:rPr>
              <w:t>5 januari 2024</w:t>
            </w:r>
          </w:p>
        </w:tc>
        <w:tc>
          <w:tcPr>
            <w:tcW w:w="1985" w:type="dxa"/>
            <w:tcBorders>
              <w:top w:val="single" w:sz="4" w:space="0" w:color="auto"/>
              <w:left w:val="single" w:sz="4" w:space="0" w:color="auto"/>
              <w:bottom w:val="single" w:sz="4" w:space="0" w:color="auto"/>
              <w:right w:val="single" w:sz="4" w:space="0" w:color="auto"/>
            </w:tcBorders>
            <w:vAlign w:val="center"/>
          </w:tcPr>
          <w:p w14:paraId="43E7D306" w14:textId="66057901" w:rsidR="00C61CA0" w:rsidRPr="006C759B" w:rsidRDefault="00C626EB" w:rsidP="00953B0F">
            <w:pPr>
              <w:spacing w:after="0" w:line="276" w:lineRule="auto"/>
              <w:rPr>
                <w:szCs w:val="18"/>
                <w:lang w:val="en-US"/>
              </w:rPr>
            </w:pPr>
            <w:r>
              <w:rPr>
                <w:lang w:val="en-US"/>
              </w:rPr>
              <w:t>BOI/BSU2/team 2/AA</w:t>
            </w:r>
          </w:p>
        </w:tc>
        <w:tc>
          <w:tcPr>
            <w:tcW w:w="5315" w:type="dxa"/>
            <w:tcBorders>
              <w:top w:val="single" w:sz="4" w:space="0" w:color="auto"/>
              <w:left w:val="single" w:sz="4" w:space="0" w:color="auto"/>
              <w:bottom w:val="single" w:sz="4" w:space="0" w:color="auto"/>
              <w:right w:val="single" w:sz="4" w:space="0" w:color="auto"/>
            </w:tcBorders>
            <w:vAlign w:val="center"/>
          </w:tcPr>
          <w:p w14:paraId="00C9A202" w14:textId="1F9B7EE7" w:rsidR="00F95C1C" w:rsidRPr="00953B0F" w:rsidRDefault="00F573E7" w:rsidP="00953B0F">
            <w:pPr>
              <w:spacing w:after="0" w:line="276" w:lineRule="auto"/>
              <w:rPr>
                <w:lang w:val="en-US"/>
              </w:rPr>
            </w:pPr>
            <w:r w:rsidRPr="00953B0F">
              <w:rPr>
                <w:lang w:val="en-US"/>
              </w:rPr>
              <w:t>Definitieve versie</w:t>
            </w:r>
            <w:r w:rsidR="00F95C1C" w:rsidRPr="00953B0F">
              <w:rPr>
                <w:lang w:val="en-US"/>
              </w:rPr>
              <w:t>.</w:t>
            </w:r>
          </w:p>
          <w:p w14:paraId="2F976CF0" w14:textId="3E37E143" w:rsidR="006C759B" w:rsidRPr="006C759B" w:rsidRDefault="00F95C1C" w:rsidP="00953B0F">
            <w:pPr>
              <w:spacing w:after="0" w:line="276" w:lineRule="auto"/>
              <w:rPr>
                <w:szCs w:val="18"/>
                <w:lang w:val="en-US"/>
              </w:rPr>
            </w:pPr>
            <w:r w:rsidRPr="00953B0F">
              <w:rPr>
                <w:lang w:val="en-US"/>
              </w:rPr>
              <w:t>In deze akte wordt gebruik gemaakt van Teksblokken die specifiek voor de Verklaring van Erfrecht zijn.</w:t>
            </w:r>
          </w:p>
        </w:tc>
      </w:tr>
      <w:tr w:rsidR="00AE1E6D" w:rsidRPr="008C145E" w14:paraId="4DD4C653" w14:textId="77777777" w:rsidTr="00953B0F">
        <w:tblPrEx>
          <w:tblW w:w="9568" w:type="dxa"/>
          <w:tblCellMar>
            <w:left w:w="70" w:type="dxa"/>
            <w:right w:w="70" w:type="dxa"/>
          </w:tblCellMar>
          <w:tblLook w:val="0000" w:firstRow="0" w:lastRow="0" w:firstColumn="0" w:lastColumn="0" w:noHBand="0" w:noVBand="0"/>
          <w:tblPrExChange w:id="10" w:author="Groot, Karina de" w:date="2024-06-26T11:53:00Z" w16du:dateUtc="2024-06-26T09:53:00Z">
            <w:tblPrEx>
              <w:tblW w:w="9568" w:type="dxa"/>
              <w:tblCellMar>
                <w:left w:w="70" w:type="dxa"/>
                <w:right w:w="70" w:type="dxa"/>
              </w:tblCellMar>
              <w:tblLook w:val="0000" w:firstRow="0" w:lastRow="0" w:firstColumn="0" w:lastColumn="0" w:noHBand="0" w:noVBand="0"/>
            </w:tblPrEx>
          </w:tblPrExChange>
        </w:tblPrEx>
        <w:tc>
          <w:tcPr>
            <w:tcW w:w="641" w:type="dxa"/>
            <w:tcBorders>
              <w:top w:val="single" w:sz="4" w:space="0" w:color="auto"/>
              <w:left w:val="single" w:sz="4" w:space="0" w:color="auto"/>
              <w:bottom w:val="single" w:sz="4" w:space="0" w:color="auto"/>
              <w:right w:val="single" w:sz="4" w:space="0" w:color="auto"/>
            </w:tcBorders>
            <w:vAlign w:val="center"/>
            <w:tcPrChange w:id="11" w:author="Groot, Karina de" w:date="2024-06-26T11:53:00Z" w16du:dateUtc="2024-06-26T09:53:00Z">
              <w:tcPr>
                <w:tcW w:w="641" w:type="dxa"/>
                <w:tcBorders>
                  <w:top w:val="single" w:sz="4" w:space="0" w:color="auto"/>
                  <w:left w:val="single" w:sz="4" w:space="0" w:color="auto"/>
                  <w:bottom w:val="single" w:sz="4" w:space="0" w:color="auto"/>
                  <w:right w:val="single" w:sz="4" w:space="0" w:color="auto"/>
                </w:tcBorders>
              </w:tcPr>
            </w:tcPrChange>
          </w:tcPr>
          <w:p w14:paraId="77EF8E6A" w14:textId="08B62B33" w:rsidR="00AE1E6D" w:rsidRPr="00F13DFE" w:rsidRDefault="00C428FE">
            <w:pPr>
              <w:pStyle w:val="Subtitel"/>
              <w:spacing w:line="276" w:lineRule="auto"/>
              <w:rPr>
                <w:rStyle w:val="Versie0"/>
                <w:bCs/>
                <w:szCs w:val="18"/>
              </w:rPr>
              <w:pPrChange w:id="12" w:author="Groot, Karina de" w:date="2024-06-26T11:52:00Z" w16du:dateUtc="2024-06-26T09:52:00Z">
                <w:pPr>
                  <w:pStyle w:val="Subtitel"/>
                  <w:spacing w:line="280" w:lineRule="exact"/>
                </w:pPr>
              </w:pPrChange>
            </w:pPr>
            <w:ins w:id="13" w:author="Groot, Karina de" w:date="2024-08-07T09:43:00Z" w16du:dateUtc="2024-08-07T07:43:00Z">
              <w:r>
                <w:rPr>
                  <w:rStyle w:val="Versie0"/>
                  <w:bCs/>
                  <w:szCs w:val="18"/>
                </w:rPr>
                <w:t>2.0</w:t>
              </w:r>
            </w:ins>
          </w:p>
        </w:tc>
        <w:tc>
          <w:tcPr>
            <w:tcW w:w="1627" w:type="dxa"/>
            <w:tcBorders>
              <w:top w:val="single" w:sz="4" w:space="0" w:color="auto"/>
              <w:left w:val="single" w:sz="4" w:space="0" w:color="auto"/>
              <w:bottom w:val="single" w:sz="4" w:space="0" w:color="auto"/>
              <w:right w:val="single" w:sz="4" w:space="0" w:color="auto"/>
            </w:tcBorders>
            <w:vAlign w:val="center"/>
            <w:tcPrChange w:id="14" w:author="Groot, Karina de" w:date="2024-06-26T11:53:00Z" w16du:dateUtc="2024-06-26T09:53:00Z">
              <w:tcPr>
                <w:tcW w:w="1627" w:type="dxa"/>
                <w:tcBorders>
                  <w:top w:val="single" w:sz="4" w:space="0" w:color="auto"/>
                  <w:left w:val="single" w:sz="4" w:space="0" w:color="auto"/>
                  <w:bottom w:val="single" w:sz="4" w:space="0" w:color="auto"/>
                  <w:right w:val="single" w:sz="4" w:space="0" w:color="auto"/>
                </w:tcBorders>
              </w:tcPr>
            </w:tcPrChange>
          </w:tcPr>
          <w:p w14:paraId="3C37727E" w14:textId="305A8C12" w:rsidR="00AE1E6D" w:rsidRPr="00953B0F" w:rsidRDefault="00C428FE">
            <w:pPr>
              <w:pStyle w:val="Subtitel"/>
              <w:spacing w:line="276" w:lineRule="auto"/>
              <w:rPr>
                <w:rStyle w:val="Versie0"/>
                <w:bCs/>
                <w:rPrChange w:id="15" w:author="Groot, Karina de" w:date="2024-06-26T11:48:00Z" w16du:dateUtc="2024-06-26T09:48:00Z">
                  <w:rPr>
                    <w:rStyle w:val="Datumopmaakprofiel"/>
                    <w:szCs w:val="18"/>
                  </w:rPr>
                </w:rPrChange>
              </w:rPr>
              <w:pPrChange w:id="16" w:author="Groot, Karina de" w:date="2024-06-26T11:52:00Z" w16du:dateUtc="2024-06-26T09:52:00Z">
                <w:pPr/>
              </w:pPrChange>
            </w:pPr>
            <w:ins w:id="17" w:author="Groot, Karina de" w:date="2024-08-07T09:46:00Z" w16du:dateUtc="2024-08-07T07:46:00Z">
              <w:r>
                <w:rPr>
                  <w:rStyle w:val="Versie0"/>
                  <w:bCs/>
                </w:rPr>
                <w:t>7 augustus 2024</w:t>
              </w:r>
            </w:ins>
          </w:p>
        </w:tc>
        <w:tc>
          <w:tcPr>
            <w:tcW w:w="1985" w:type="dxa"/>
            <w:tcBorders>
              <w:top w:val="single" w:sz="4" w:space="0" w:color="auto"/>
              <w:left w:val="single" w:sz="4" w:space="0" w:color="auto"/>
              <w:bottom w:val="single" w:sz="4" w:space="0" w:color="auto"/>
              <w:right w:val="single" w:sz="4" w:space="0" w:color="auto"/>
            </w:tcBorders>
            <w:vAlign w:val="center"/>
            <w:tcPrChange w:id="18" w:author="Groot, Karina de" w:date="2024-06-26T11:53:00Z" w16du:dateUtc="2024-06-26T09:53:00Z">
              <w:tcPr>
                <w:tcW w:w="1985" w:type="dxa"/>
                <w:tcBorders>
                  <w:top w:val="single" w:sz="4" w:space="0" w:color="auto"/>
                  <w:left w:val="single" w:sz="4" w:space="0" w:color="auto"/>
                  <w:bottom w:val="single" w:sz="4" w:space="0" w:color="auto"/>
                  <w:right w:val="single" w:sz="4" w:space="0" w:color="auto"/>
                </w:tcBorders>
              </w:tcPr>
            </w:tcPrChange>
          </w:tcPr>
          <w:p w14:paraId="36301A86" w14:textId="57008C92" w:rsidR="00AE1E6D" w:rsidRPr="00953B0F" w:rsidRDefault="00AE3C06">
            <w:pPr>
              <w:pStyle w:val="Subtitel"/>
              <w:spacing w:line="276" w:lineRule="auto"/>
              <w:rPr>
                <w:rStyle w:val="Versie0"/>
                <w:bCs/>
                <w:rPrChange w:id="19" w:author="Groot, Karina de" w:date="2024-06-26T11:48:00Z" w16du:dateUtc="2024-06-26T09:48:00Z">
                  <w:rPr>
                    <w:szCs w:val="18"/>
                    <w:lang w:val="en-US"/>
                  </w:rPr>
                </w:rPrChange>
              </w:rPr>
              <w:pPrChange w:id="20" w:author="Groot, Karina de" w:date="2024-06-26T11:52:00Z" w16du:dateUtc="2024-06-26T09:52:00Z">
                <w:pPr/>
              </w:pPrChange>
            </w:pPr>
            <w:ins w:id="21" w:author="Groot, Karina de" w:date="2024-06-26T11:38:00Z" w16du:dateUtc="2024-06-26T09:38:00Z">
              <w:r w:rsidRPr="00953B0F">
                <w:rPr>
                  <w:rStyle w:val="Versie0"/>
                  <w:bCs/>
                  <w:szCs w:val="18"/>
                  <w:rPrChange w:id="22" w:author="Groot, Karina de" w:date="2024-06-26T11:48:00Z" w16du:dateUtc="2024-06-26T09:48:00Z">
                    <w:rPr>
                      <w:lang w:val="en-US"/>
                    </w:rPr>
                  </w:rPrChange>
                </w:rPr>
                <w:t>BOI/BSU2/team 2/AA</w:t>
              </w:r>
            </w:ins>
          </w:p>
        </w:tc>
        <w:tc>
          <w:tcPr>
            <w:tcW w:w="5315" w:type="dxa"/>
            <w:tcBorders>
              <w:top w:val="single" w:sz="4" w:space="0" w:color="auto"/>
              <w:left w:val="single" w:sz="4" w:space="0" w:color="auto"/>
              <w:bottom w:val="single" w:sz="4" w:space="0" w:color="auto"/>
              <w:right w:val="single" w:sz="4" w:space="0" w:color="auto"/>
            </w:tcBorders>
            <w:vAlign w:val="center"/>
            <w:tcPrChange w:id="23" w:author="Groot, Karina de" w:date="2024-06-26T11:53:00Z" w16du:dateUtc="2024-06-26T09:53:00Z">
              <w:tcPr>
                <w:tcW w:w="5315" w:type="dxa"/>
                <w:tcBorders>
                  <w:top w:val="single" w:sz="4" w:space="0" w:color="auto"/>
                  <w:left w:val="single" w:sz="4" w:space="0" w:color="auto"/>
                  <w:bottom w:val="single" w:sz="4" w:space="0" w:color="auto"/>
                  <w:right w:val="single" w:sz="4" w:space="0" w:color="auto"/>
                </w:tcBorders>
              </w:tcPr>
            </w:tcPrChange>
          </w:tcPr>
          <w:p w14:paraId="6E765CD8" w14:textId="7B894681" w:rsidR="00AE1E6D" w:rsidRPr="00953B0F" w:rsidRDefault="00AE3C06">
            <w:pPr>
              <w:pStyle w:val="Subtitel"/>
              <w:spacing w:line="276" w:lineRule="auto"/>
              <w:rPr>
                <w:rStyle w:val="Versie0"/>
                <w:bCs/>
                <w:rPrChange w:id="24" w:author="Groot, Karina de" w:date="2024-06-26T11:48:00Z" w16du:dateUtc="2024-06-26T09:48:00Z">
                  <w:rPr>
                    <w:szCs w:val="18"/>
                  </w:rPr>
                </w:rPrChange>
              </w:rPr>
              <w:pPrChange w:id="25" w:author="Groot, Karina de" w:date="2024-06-26T11:53:00Z" w16du:dateUtc="2024-06-26T09:53:00Z">
                <w:pPr>
                  <w:snapToGrid w:val="0"/>
                </w:pPr>
              </w:pPrChange>
            </w:pPr>
            <w:ins w:id="26" w:author="Groot, Karina de" w:date="2024-06-26T11:39:00Z" w16du:dateUtc="2024-06-26T09:39:00Z">
              <w:r w:rsidRPr="00953B0F">
                <w:rPr>
                  <w:rStyle w:val="Versie0"/>
                  <w:bCs/>
                  <w:rPrChange w:id="27" w:author="Groot, Karina de" w:date="2024-06-26T11:48:00Z" w16du:dateUtc="2024-06-26T09:48:00Z">
                    <w:rPr>
                      <w:szCs w:val="18"/>
                    </w:rPr>
                  </w:rPrChange>
                </w:rPr>
                <w:t xml:space="preserve">AA-6740: </w:t>
              </w:r>
            </w:ins>
            <w:ins w:id="28" w:author="Groot, Karina de" w:date="2024-08-07T09:44:00Z" w16du:dateUtc="2024-08-07T07:44:00Z">
              <w:r w:rsidR="00C428FE">
                <w:rPr>
                  <w:rStyle w:val="Versie0"/>
                  <w:bCs/>
                </w:rPr>
                <w:t xml:space="preserve">Keuzeblok Erfdelen, Afstammelingen </w:t>
              </w:r>
            </w:ins>
            <w:ins w:id="29" w:author="Groot, Karina de" w:date="2024-08-07T09:45:00Z" w16du:dateUtc="2024-08-07T07:45:00Z">
              <w:r w:rsidR="00C428FE">
                <w:rPr>
                  <w:rStyle w:val="Versie0"/>
                  <w:bCs/>
                </w:rPr>
                <w:t xml:space="preserve">en in </w:t>
              </w:r>
            </w:ins>
            <w:ins w:id="30" w:author="Groot, Karina de" w:date="2024-06-26T11:43:00Z" w16du:dateUtc="2024-06-26T09:43:00Z">
              <w:r w:rsidRPr="00953B0F">
                <w:rPr>
                  <w:rStyle w:val="Versie0"/>
                  <w:bCs/>
                  <w:rPrChange w:id="31" w:author="Groot, Karina de" w:date="2024-06-26T11:48:00Z" w16du:dateUtc="2024-06-26T09:48:00Z">
                    <w:rPr>
                      <w:szCs w:val="18"/>
                    </w:rPr>
                  </w:rPrChange>
                </w:rPr>
                <w:t xml:space="preserve">keuzeblok </w:t>
              </w:r>
            </w:ins>
            <w:ins w:id="32" w:author="Groot, Karina de" w:date="2024-06-26T11:41:00Z" w16du:dateUtc="2024-06-26T09:41:00Z">
              <w:r w:rsidRPr="00953B0F">
                <w:rPr>
                  <w:rStyle w:val="Versie0"/>
                  <w:bCs/>
                  <w:rPrChange w:id="33" w:author="Groot, Karina de" w:date="2024-06-26T11:48:00Z" w16du:dateUtc="2024-06-26T09:48:00Z">
                    <w:rPr>
                      <w:szCs w:val="18"/>
                    </w:rPr>
                  </w:rPrChange>
                </w:rPr>
                <w:t>Aanvaarding</w:t>
              </w:r>
            </w:ins>
            <w:ins w:id="34" w:author="Groot, Karina de" w:date="2024-08-07T09:45:00Z" w16du:dateUtc="2024-08-07T07:45:00Z">
              <w:r w:rsidR="00C428FE">
                <w:rPr>
                  <w:rStyle w:val="Versie0"/>
                  <w:bCs/>
                </w:rPr>
                <w:t xml:space="preserve"> </w:t>
              </w:r>
            </w:ins>
            <w:ins w:id="35" w:author="Groot, Karina de" w:date="2024-06-26T11:45:00Z" w16du:dateUtc="2024-06-26T09:45:00Z">
              <w:r w:rsidR="001507D5" w:rsidRPr="00953B0F">
                <w:rPr>
                  <w:rStyle w:val="Versie0"/>
                  <w:bCs/>
                  <w:rPrChange w:id="36" w:author="Groot, Karina de" w:date="2024-06-26T11:48:00Z" w16du:dateUtc="2024-06-26T09:48:00Z">
                    <w:rPr>
                      <w:szCs w:val="18"/>
                    </w:rPr>
                  </w:rPrChange>
                </w:rPr>
                <w:t xml:space="preserve">de </w:t>
              </w:r>
            </w:ins>
            <w:ins w:id="37" w:author="Groot, Karina de" w:date="2024-06-26T11:44:00Z" w16du:dateUtc="2024-06-26T09:44:00Z">
              <w:r w:rsidRPr="00953B0F">
                <w:rPr>
                  <w:rStyle w:val="Versie0"/>
                  <w:bCs/>
                  <w:rPrChange w:id="38" w:author="Groot, Karina de" w:date="2024-06-26T11:48:00Z" w16du:dateUtc="2024-06-26T09:48:00Z">
                    <w:rPr>
                      <w:szCs w:val="18"/>
                    </w:rPr>
                  </w:rPrChange>
                </w:rPr>
                <w:t>variant</w:t>
              </w:r>
            </w:ins>
            <w:ins w:id="39" w:author="Groot, Karina de" w:date="2024-06-26T11:46:00Z" w16du:dateUtc="2024-06-26T09:46:00Z">
              <w:r w:rsidR="001507D5" w:rsidRPr="00953B0F">
                <w:rPr>
                  <w:rStyle w:val="Versie0"/>
                  <w:bCs/>
                  <w:rPrChange w:id="40" w:author="Groot, Karina de" w:date="2024-06-26T11:48:00Z" w16du:dateUtc="2024-06-26T09:48:00Z">
                    <w:rPr>
                      <w:szCs w:val="18"/>
                    </w:rPr>
                  </w:rPrChange>
                </w:rPr>
                <w:t>en</w:t>
              </w:r>
            </w:ins>
            <w:ins w:id="41" w:author="Groot, Karina de" w:date="2024-06-26T11:44:00Z" w16du:dateUtc="2024-06-26T09:44:00Z">
              <w:r w:rsidRPr="00953B0F">
                <w:rPr>
                  <w:rStyle w:val="Versie0"/>
                  <w:bCs/>
                  <w:rPrChange w:id="42" w:author="Groot, Karina de" w:date="2024-06-26T11:48:00Z" w16du:dateUtc="2024-06-26T09:48:00Z">
                    <w:rPr>
                      <w:szCs w:val="18"/>
                    </w:rPr>
                  </w:rPrChange>
                </w:rPr>
                <w:t xml:space="preserve"> </w:t>
              </w:r>
              <w:r w:rsidR="001507D5" w:rsidRPr="00953B0F">
                <w:rPr>
                  <w:rStyle w:val="Versie0"/>
                  <w:bCs/>
                  <w:rPrChange w:id="43" w:author="Groot, Karina de" w:date="2024-06-26T11:48:00Z" w16du:dateUtc="2024-06-26T09:48:00Z">
                    <w:rPr>
                      <w:szCs w:val="18"/>
                    </w:rPr>
                  </w:rPrChange>
                </w:rPr>
                <w:t xml:space="preserve">a, b, </w:t>
              </w:r>
              <w:r w:rsidRPr="00953B0F">
                <w:rPr>
                  <w:rStyle w:val="Versie0"/>
                  <w:bCs/>
                  <w:rPrChange w:id="44" w:author="Groot, Karina de" w:date="2024-06-26T11:48:00Z" w16du:dateUtc="2024-06-26T09:48:00Z">
                    <w:rPr>
                      <w:szCs w:val="18"/>
                    </w:rPr>
                  </w:rPrChange>
                </w:rPr>
                <w:t>c, d</w:t>
              </w:r>
            </w:ins>
            <w:ins w:id="45" w:author="Groot, Karina de" w:date="2024-08-07T09:45:00Z" w16du:dateUtc="2024-08-07T07:45:00Z">
              <w:r w:rsidR="00C428FE">
                <w:rPr>
                  <w:rStyle w:val="Versie0"/>
                  <w:bCs/>
                </w:rPr>
                <w:t xml:space="preserve"> aangepast</w:t>
              </w:r>
            </w:ins>
            <w:ins w:id="46" w:author="Groot, Karina de" w:date="2024-08-07T09:46:00Z" w16du:dateUtc="2024-08-07T07:46:00Z">
              <w:r w:rsidR="00C428FE">
                <w:rPr>
                  <w:rStyle w:val="Versie0"/>
                  <w:bCs/>
                </w:rPr>
                <w:t>.</w:t>
              </w:r>
            </w:ins>
          </w:p>
        </w:tc>
      </w:tr>
      <w:tr w:rsidR="0091423B" w:rsidRPr="008C145E" w14:paraId="18CFCF1D" w14:textId="77777777" w:rsidTr="00A41151">
        <w:tc>
          <w:tcPr>
            <w:tcW w:w="641" w:type="dxa"/>
            <w:tcBorders>
              <w:top w:val="single" w:sz="4" w:space="0" w:color="auto"/>
              <w:left w:val="single" w:sz="4" w:space="0" w:color="auto"/>
              <w:bottom w:val="single" w:sz="4" w:space="0" w:color="auto"/>
              <w:right w:val="single" w:sz="4" w:space="0" w:color="auto"/>
            </w:tcBorders>
          </w:tcPr>
          <w:p w14:paraId="7066587A" w14:textId="40017626" w:rsidR="0091423B" w:rsidRPr="00F13DFE" w:rsidRDefault="0091423B"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215D258D" w14:textId="2D9ECBE9" w:rsidR="0091423B" w:rsidRPr="00F13DFE" w:rsidRDefault="0091423B"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0D7654FD" w14:textId="612A44D0" w:rsidR="0091423B" w:rsidRPr="0091423B" w:rsidRDefault="0091423B"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0FA71B52" w14:textId="25AC61A2" w:rsidR="0091423B" w:rsidRPr="00F13DFE" w:rsidRDefault="0091423B" w:rsidP="00D43EF3">
            <w:pPr>
              <w:snapToGrid w:val="0"/>
              <w:rPr>
                <w:rFonts w:ascii="Segoe UI" w:hAnsi="Segoe UI" w:cs="Segoe UI"/>
                <w:color w:val="172B4D"/>
                <w:spacing w:val="-4"/>
                <w:szCs w:val="18"/>
                <w:shd w:val="clear" w:color="auto" w:fill="FFFFFF"/>
              </w:rPr>
            </w:pPr>
          </w:p>
        </w:tc>
      </w:tr>
      <w:tr w:rsidR="00F63D89" w:rsidRPr="008C145E" w14:paraId="209419B8" w14:textId="77777777" w:rsidTr="00A41151">
        <w:tc>
          <w:tcPr>
            <w:tcW w:w="641" w:type="dxa"/>
            <w:tcBorders>
              <w:top w:val="single" w:sz="4" w:space="0" w:color="auto"/>
              <w:left w:val="single" w:sz="4" w:space="0" w:color="auto"/>
              <w:bottom w:val="single" w:sz="4" w:space="0" w:color="auto"/>
              <w:right w:val="single" w:sz="4" w:space="0" w:color="auto"/>
            </w:tcBorders>
          </w:tcPr>
          <w:p w14:paraId="56F2C0DB" w14:textId="2F21CB41" w:rsidR="00F63D89" w:rsidRPr="0091423B" w:rsidRDefault="00F63D89"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39DD7F08" w14:textId="2911E8EE" w:rsidR="00F63D89" w:rsidRPr="0091423B" w:rsidRDefault="00F63D89"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015F17D9" w14:textId="0DA5B4B3" w:rsidR="00F63D89" w:rsidRPr="0091423B" w:rsidRDefault="00F63D89"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38228D50" w14:textId="131E54BE" w:rsidR="00F63D89" w:rsidRPr="00F13DFE" w:rsidRDefault="00F63D89" w:rsidP="00D43EF3">
            <w:pPr>
              <w:snapToGrid w:val="0"/>
              <w:rPr>
                <w:rFonts w:cs="Arial"/>
                <w:szCs w:val="18"/>
              </w:rPr>
            </w:pPr>
          </w:p>
        </w:tc>
      </w:tr>
      <w:tr w:rsidR="00F13DFE" w:rsidRPr="008C145E" w14:paraId="7C30F862" w14:textId="77777777" w:rsidTr="00A41151">
        <w:tc>
          <w:tcPr>
            <w:tcW w:w="641" w:type="dxa"/>
            <w:tcBorders>
              <w:top w:val="single" w:sz="4" w:space="0" w:color="auto"/>
              <w:left w:val="single" w:sz="4" w:space="0" w:color="auto"/>
              <w:bottom w:val="single" w:sz="4" w:space="0" w:color="auto"/>
              <w:right w:val="single" w:sz="4" w:space="0" w:color="auto"/>
            </w:tcBorders>
          </w:tcPr>
          <w:p w14:paraId="3EED193C" w14:textId="3F734D65" w:rsidR="00F13DFE" w:rsidRDefault="00F13DFE"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28EDD70F" w14:textId="7ABCFE43" w:rsidR="00F13DFE" w:rsidRDefault="00F13DFE"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47602022" w14:textId="31CC03DD" w:rsidR="00F13DFE" w:rsidRDefault="00F13DFE"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4DBD8F58" w14:textId="3E7F3975" w:rsidR="00F13DFE" w:rsidRPr="00F13DFE" w:rsidRDefault="00F13DFE" w:rsidP="00D43EF3">
            <w:pPr>
              <w:snapToGrid w:val="0"/>
              <w:rPr>
                <w:rFonts w:cs="Arial"/>
                <w:szCs w:val="18"/>
              </w:rPr>
            </w:pPr>
          </w:p>
        </w:tc>
      </w:tr>
      <w:tr w:rsidR="00336870" w:rsidRPr="008C145E" w14:paraId="47C8C2F7" w14:textId="77777777" w:rsidTr="00A41151">
        <w:tc>
          <w:tcPr>
            <w:tcW w:w="641" w:type="dxa"/>
            <w:tcBorders>
              <w:top w:val="single" w:sz="4" w:space="0" w:color="auto"/>
              <w:left w:val="single" w:sz="4" w:space="0" w:color="auto"/>
              <w:bottom w:val="single" w:sz="4" w:space="0" w:color="auto"/>
              <w:right w:val="single" w:sz="4" w:space="0" w:color="auto"/>
            </w:tcBorders>
          </w:tcPr>
          <w:p w14:paraId="7A0B53A6" w14:textId="1EA9F7E3" w:rsidR="00336870" w:rsidRDefault="00336870"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1F95082F" w14:textId="74ACA7B0" w:rsidR="00336870" w:rsidRDefault="00336870"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3367B6BC" w14:textId="00FFE97A" w:rsidR="00336870" w:rsidRDefault="00336870"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2CDA24F6" w14:textId="456CFBAD" w:rsidR="00336870" w:rsidRPr="00F13DFE" w:rsidRDefault="00336870" w:rsidP="00D43EF3">
            <w:pPr>
              <w:snapToGrid w:val="0"/>
              <w:rPr>
                <w:rFonts w:cs="Arial"/>
                <w:szCs w:val="18"/>
              </w:rPr>
            </w:pPr>
          </w:p>
        </w:tc>
      </w:tr>
    </w:tbl>
    <w:p w14:paraId="72C08D17" w14:textId="77777777" w:rsidR="003228A3" w:rsidRDefault="003228A3"/>
    <w:p w14:paraId="55EA97B6" w14:textId="77777777" w:rsidR="00CA0455" w:rsidRPr="00CA0455" w:rsidRDefault="00CA0455" w:rsidP="00CA0455"/>
    <w:p w14:paraId="34BE3AD2" w14:textId="77777777" w:rsidR="00CA0455" w:rsidRDefault="00CA0455" w:rsidP="00CA0455"/>
    <w:p w14:paraId="4FBE0C4E" w14:textId="10206EC8" w:rsidR="00CA0455" w:rsidRDefault="00CA0455" w:rsidP="00CA0455">
      <w:pPr>
        <w:tabs>
          <w:tab w:val="left" w:pos="2446"/>
        </w:tabs>
      </w:pPr>
      <w:r>
        <w:tab/>
      </w:r>
    </w:p>
    <w:p w14:paraId="4746BAB5" w14:textId="77777777" w:rsidR="00CA0455" w:rsidRDefault="00CA0455">
      <w:r>
        <w:br w:type="page"/>
      </w:r>
    </w:p>
    <w:bookmarkStart w:id="47" w:name="_Toc20728828" w:displacedByCustomXml="next"/>
    <w:bookmarkEnd w:id="47" w:displacedByCustomXml="next"/>
    <w:bookmarkStart w:id="48" w:name="_Toc498316301" w:displacedByCustomXml="next"/>
    <w:bookmarkEnd w:id="48" w:displacedByCustomXml="next"/>
    <w:bookmarkStart w:id="49" w:name="bmStartpunt" w:displacedByCustomXml="next"/>
    <w:bookmarkEnd w:id="49" w:displacedByCustomXml="next"/>
    <w:bookmarkStart w:id="50" w:name="bmInhoudsopgave" w:displacedByCustomXml="next"/>
    <w:bookmarkEnd w:id="50" w:displacedByCustomXml="next"/>
    <w:bookmarkStart w:id="51" w:name="_Toc506361255" w:displacedByCustomXml="next"/>
    <w:bookmarkStart w:id="52" w:name="_Toc464135491" w:displacedByCustomXml="next"/>
    <w:bookmarkStart w:id="53" w:name="_Toc179181706" w:displacedByCustomXml="next"/>
    <w:sdt>
      <w:sdtPr>
        <w:rPr>
          <w:rFonts w:ascii="Arial" w:eastAsia="Times New Roman" w:hAnsi="Arial" w:cs="Times New Roman"/>
          <w:snapToGrid w:val="0"/>
          <w:color w:val="auto"/>
          <w:kern w:val="28"/>
          <w:sz w:val="18"/>
          <w:szCs w:val="20"/>
          <w:lang w:eastAsia="en-US"/>
        </w:rPr>
        <w:id w:val="2112858067"/>
        <w:docPartObj>
          <w:docPartGallery w:val="Table of Contents"/>
          <w:docPartUnique/>
        </w:docPartObj>
      </w:sdtPr>
      <w:sdtEndPr>
        <w:rPr>
          <w:b/>
          <w:bCs/>
        </w:rPr>
      </w:sdtEndPr>
      <w:sdtContent>
        <w:p w14:paraId="5841EF4A" w14:textId="2F0EC620" w:rsidR="00805BA3" w:rsidRDefault="00805BA3">
          <w:pPr>
            <w:pStyle w:val="Kopvaninhoudsopgave"/>
          </w:pPr>
          <w:r>
            <w:t>Inhoud</w:t>
          </w:r>
        </w:p>
        <w:p w14:paraId="1943F142" w14:textId="77FA4830" w:rsidR="00805BA3" w:rsidRDefault="00805BA3" w:rsidP="00805BA3">
          <w:pPr>
            <w:pStyle w:val="Inhopg1"/>
            <w:rPr>
              <w:rFonts w:asciiTheme="minorHAnsi" w:eastAsiaTheme="minorEastAsia" w:hAnsiTheme="minorHAnsi" w:cstheme="minorBidi"/>
              <w:snapToGrid/>
              <w:kern w:val="2"/>
              <w:sz w:val="24"/>
              <w:szCs w:val="24"/>
              <w:lang w:eastAsia="nl-NL"/>
              <w14:ligatures w14:val="standardContextual"/>
            </w:rPr>
          </w:pPr>
          <w:r>
            <w:fldChar w:fldCharType="begin"/>
          </w:r>
          <w:r>
            <w:instrText xml:space="preserve"> TOC \o "1-3" \h \z \u </w:instrText>
          </w:r>
          <w:r>
            <w:fldChar w:fldCharType="separate"/>
          </w:r>
          <w:hyperlink w:anchor="_Toc158625075" w:history="1">
            <w:r w:rsidRPr="00856E95">
              <w:rPr>
                <w:rStyle w:val="Hyperlink"/>
              </w:rPr>
              <w:t>1</w:t>
            </w:r>
            <w:r>
              <w:rPr>
                <w:rFonts w:asciiTheme="minorHAnsi" w:eastAsiaTheme="minorEastAsia" w:hAnsiTheme="minorHAnsi" w:cstheme="minorBidi"/>
                <w:snapToGrid/>
                <w:kern w:val="2"/>
                <w:sz w:val="24"/>
                <w:szCs w:val="24"/>
                <w:lang w:eastAsia="nl-NL"/>
                <w14:ligatures w14:val="standardContextual"/>
              </w:rPr>
              <w:tab/>
            </w:r>
            <w:r w:rsidRPr="00856E95">
              <w:rPr>
                <w:rStyle w:val="Hyperlink"/>
              </w:rPr>
              <w:t>Inleiding</w:t>
            </w:r>
            <w:r>
              <w:rPr>
                <w:webHidden/>
              </w:rPr>
              <w:tab/>
            </w:r>
            <w:r>
              <w:rPr>
                <w:webHidden/>
              </w:rPr>
              <w:fldChar w:fldCharType="begin"/>
            </w:r>
            <w:r>
              <w:rPr>
                <w:webHidden/>
              </w:rPr>
              <w:instrText xml:space="preserve"> PAGEREF _Toc158625075 \h </w:instrText>
            </w:r>
            <w:r>
              <w:rPr>
                <w:webHidden/>
              </w:rPr>
            </w:r>
            <w:r>
              <w:rPr>
                <w:webHidden/>
              </w:rPr>
              <w:fldChar w:fldCharType="separate"/>
            </w:r>
            <w:r>
              <w:rPr>
                <w:webHidden/>
              </w:rPr>
              <w:t>5</w:t>
            </w:r>
            <w:r>
              <w:rPr>
                <w:webHidden/>
              </w:rPr>
              <w:fldChar w:fldCharType="end"/>
            </w:r>
          </w:hyperlink>
        </w:p>
        <w:p w14:paraId="5E8B3AB4" w14:textId="16F9BB08"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76" w:history="1">
            <w:r w:rsidR="00805BA3" w:rsidRPr="00856E95">
              <w:rPr>
                <w:rStyle w:val="Hyperlink"/>
              </w:rPr>
              <w:t>1.1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Doel</w:t>
            </w:r>
            <w:r w:rsidR="00805BA3">
              <w:rPr>
                <w:webHidden/>
              </w:rPr>
              <w:tab/>
            </w:r>
            <w:r w:rsidR="00805BA3">
              <w:rPr>
                <w:webHidden/>
              </w:rPr>
              <w:fldChar w:fldCharType="begin"/>
            </w:r>
            <w:r w:rsidR="00805BA3">
              <w:rPr>
                <w:webHidden/>
              </w:rPr>
              <w:instrText xml:space="preserve"> PAGEREF _Toc158625076 \h </w:instrText>
            </w:r>
            <w:r w:rsidR="00805BA3">
              <w:rPr>
                <w:webHidden/>
              </w:rPr>
            </w:r>
            <w:r w:rsidR="00805BA3">
              <w:rPr>
                <w:webHidden/>
              </w:rPr>
              <w:fldChar w:fldCharType="separate"/>
            </w:r>
            <w:r w:rsidR="00805BA3">
              <w:rPr>
                <w:webHidden/>
              </w:rPr>
              <w:t>5</w:t>
            </w:r>
            <w:r w:rsidR="00805BA3">
              <w:rPr>
                <w:webHidden/>
              </w:rPr>
              <w:fldChar w:fldCharType="end"/>
            </w:r>
          </w:hyperlink>
        </w:p>
        <w:p w14:paraId="1E580168" w14:textId="3020EE74"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77" w:history="1">
            <w:r w:rsidR="00805BA3" w:rsidRPr="00856E95">
              <w:rPr>
                <w:rStyle w:val="Hyperlink"/>
              </w:rPr>
              <w:t>1.2</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Algemeen</w:t>
            </w:r>
            <w:r w:rsidR="00805BA3">
              <w:rPr>
                <w:webHidden/>
              </w:rPr>
              <w:tab/>
            </w:r>
            <w:r w:rsidR="00805BA3">
              <w:rPr>
                <w:webHidden/>
              </w:rPr>
              <w:fldChar w:fldCharType="begin"/>
            </w:r>
            <w:r w:rsidR="00805BA3">
              <w:rPr>
                <w:webHidden/>
              </w:rPr>
              <w:instrText xml:space="preserve"> PAGEREF _Toc158625077 \h </w:instrText>
            </w:r>
            <w:r w:rsidR="00805BA3">
              <w:rPr>
                <w:webHidden/>
              </w:rPr>
            </w:r>
            <w:r w:rsidR="00805BA3">
              <w:rPr>
                <w:webHidden/>
              </w:rPr>
              <w:fldChar w:fldCharType="separate"/>
            </w:r>
            <w:r w:rsidR="00805BA3">
              <w:rPr>
                <w:webHidden/>
              </w:rPr>
              <w:t>5</w:t>
            </w:r>
            <w:r w:rsidR="00805BA3">
              <w:rPr>
                <w:webHidden/>
              </w:rPr>
              <w:fldChar w:fldCharType="end"/>
            </w:r>
          </w:hyperlink>
        </w:p>
        <w:p w14:paraId="313AA97B" w14:textId="55BBCAE7"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78" w:history="1">
            <w:r w:rsidR="00805BA3" w:rsidRPr="00856E95">
              <w:rPr>
                <w:rStyle w:val="Hyperlink"/>
              </w:rPr>
              <w:t>1.3</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Referenties</w:t>
            </w:r>
            <w:r w:rsidR="00805BA3">
              <w:rPr>
                <w:webHidden/>
              </w:rPr>
              <w:tab/>
            </w:r>
            <w:r w:rsidR="00805BA3">
              <w:rPr>
                <w:webHidden/>
              </w:rPr>
              <w:fldChar w:fldCharType="begin"/>
            </w:r>
            <w:r w:rsidR="00805BA3">
              <w:rPr>
                <w:webHidden/>
              </w:rPr>
              <w:instrText xml:space="preserve"> PAGEREF _Toc158625078 \h </w:instrText>
            </w:r>
            <w:r w:rsidR="00805BA3">
              <w:rPr>
                <w:webHidden/>
              </w:rPr>
            </w:r>
            <w:r w:rsidR="00805BA3">
              <w:rPr>
                <w:webHidden/>
              </w:rPr>
              <w:fldChar w:fldCharType="separate"/>
            </w:r>
            <w:r w:rsidR="00805BA3">
              <w:rPr>
                <w:webHidden/>
              </w:rPr>
              <w:t>6</w:t>
            </w:r>
            <w:r w:rsidR="00805BA3">
              <w:rPr>
                <w:webHidden/>
              </w:rPr>
              <w:fldChar w:fldCharType="end"/>
            </w:r>
          </w:hyperlink>
        </w:p>
        <w:p w14:paraId="32849E17" w14:textId="2F92B800" w:rsidR="00805BA3" w:rsidRDefault="00000000" w:rsidP="00805BA3">
          <w:pPr>
            <w:pStyle w:val="Inhopg1"/>
            <w:rPr>
              <w:rFonts w:asciiTheme="minorHAnsi" w:eastAsiaTheme="minorEastAsia" w:hAnsiTheme="minorHAnsi" w:cstheme="minorBidi"/>
              <w:snapToGrid/>
              <w:kern w:val="2"/>
              <w:sz w:val="24"/>
              <w:szCs w:val="24"/>
              <w:lang w:eastAsia="nl-NL"/>
              <w14:ligatures w14:val="standardContextual"/>
            </w:rPr>
          </w:pPr>
          <w:hyperlink w:anchor="_Toc158625079" w:history="1">
            <w:r w:rsidR="00805BA3" w:rsidRPr="00856E95">
              <w:rPr>
                <w:rStyle w:val="Hyperlink"/>
              </w:rPr>
              <w:t>2</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Verklaring van Erfrecht</w:t>
            </w:r>
            <w:r w:rsidR="00805BA3">
              <w:rPr>
                <w:webHidden/>
              </w:rPr>
              <w:tab/>
            </w:r>
            <w:r w:rsidR="00805BA3">
              <w:rPr>
                <w:webHidden/>
              </w:rPr>
              <w:fldChar w:fldCharType="begin"/>
            </w:r>
            <w:r w:rsidR="00805BA3">
              <w:rPr>
                <w:webHidden/>
              </w:rPr>
              <w:instrText xml:space="preserve"> PAGEREF _Toc158625079 \h </w:instrText>
            </w:r>
            <w:r w:rsidR="00805BA3">
              <w:rPr>
                <w:webHidden/>
              </w:rPr>
            </w:r>
            <w:r w:rsidR="00805BA3">
              <w:rPr>
                <w:webHidden/>
              </w:rPr>
              <w:fldChar w:fldCharType="separate"/>
            </w:r>
            <w:r w:rsidR="00805BA3">
              <w:rPr>
                <w:webHidden/>
              </w:rPr>
              <w:t>7</w:t>
            </w:r>
            <w:r w:rsidR="00805BA3">
              <w:rPr>
                <w:webHidden/>
              </w:rPr>
              <w:fldChar w:fldCharType="end"/>
            </w:r>
          </w:hyperlink>
        </w:p>
        <w:p w14:paraId="24B199FF" w14:textId="5AAA139D"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80" w:history="1">
            <w:r w:rsidR="00805BA3" w:rsidRPr="00856E95">
              <w:rPr>
                <w:rStyle w:val="Hyperlink"/>
              </w:rPr>
              <w:t>2.1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Equivalentieverklaring</w:t>
            </w:r>
            <w:r w:rsidR="00805BA3">
              <w:rPr>
                <w:webHidden/>
              </w:rPr>
              <w:tab/>
            </w:r>
            <w:r w:rsidR="00805BA3">
              <w:rPr>
                <w:webHidden/>
              </w:rPr>
              <w:fldChar w:fldCharType="begin"/>
            </w:r>
            <w:r w:rsidR="00805BA3">
              <w:rPr>
                <w:webHidden/>
              </w:rPr>
              <w:instrText xml:space="preserve"> PAGEREF _Toc158625080 \h </w:instrText>
            </w:r>
            <w:r w:rsidR="00805BA3">
              <w:rPr>
                <w:webHidden/>
              </w:rPr>
            </w:r>
            <w:r w:rsidR="00805BA3">
              <w:rPr>
                <w:webHidden/>
              </w:rPr>
              <w:fldChar w:fldCharType="separate"/>
            </w:r>
            <w:r w:rsidR="00805BA3">
              <w:rPr>
                <w:webHidden/>
              </w:rPr>
              <w:t>7</w:t>
            </w:r>
            <w:r w:rsidR="00805BA3">
              <w:rPr>
                <w:webHidden/>
              </w:rPr>
              <w:fldChar w:fldCharType="end"/>
            </w:r>
          </w:hyperlink>
        </w:p>
        <w:p w14:paraId="4C6D839C" w14:textId="10AEA065"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81" w:history="1">
            <w:r w:rsidR="00805BA3" w:rsidRPr="00856E95">
              <w:rPr>
                <w:rStyle w:val="Hyperlink"/>
              </w:rPr>
              <w:t>2.2</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Titel</w:t>
            </w:r>
            <w:r w:rsidR="00805BA3">
              <w:rPr>
                <w:webHidden/>
              </w:rPr>
              <w:tab/>
            </w:r>
            <w:r w:rsidR="00805BA3">
              <w:rPr>
                <w:webHidden/>
              </w:rPr>
              <w:fldChar w:fldCharType="begin"/>
            </w:r>
            <w:r w:rsidR="00805BA3">
              <w:rPr>
                <w:webHidden/>
              </w:rPr>
              <w:instrText xml:space="preserve"> PAGEREF _Toc158625081 \h </w:instrText>
            </w:r>
            <w:r w:rsidR="00805BA3">
              <w:rPr>
                <w:webHidden/>
              </w:rPr>
            </w:r>
            <w:r w:rsidR="00805BA3">
              <w:rPr>
                <w:webHidden/>
              </w:rPr>
              <w:fldChar w:fldCharType="separate"/>
            </w:r>
            <w:r w:rsidR="00805BA3">
              <w:rPr>
                <w:webHidden/>
              </w:rPr>
              <w:t>7</w:t>
            </w:r>
            <w:r w:rsidR="00805BA3">
              <w:rPr>
                <w:webHidden/>
              </w:rPr>
              <w:fldChar w:fldCharType="end"/>
            </w:r>
          </w:hyperlink>
        </w:p>
        <w:p w14:paraId="205EC573" w14:textId="320CCDCC"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82" w:history="1">
            <w:r w:rsidR="00805BA3" w:rsidRPr="00856E95">
              <w:rPr>
                <w:rStyle w:val="Hyperlink"/>
              </w:rPr>
              <w:t>2.3</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Aanhef</w:t>
            </w:r>
            <w:r w:rsidR="00805BA3">
              <w:rPr>
                <w:webHidden/>
              </w:rPr>
              <w:tab/>
            </w:r>
            <w:r w:rsidR="00805BA3">
              <w:rPr>
                <w:webHidden/>
              </w:rPr>
              <w:fldChar w:fldCharType="begin"/>
            </w:r>
            <w:r w:rsidR="00805BA3">
              <w:rPr>
                <w:webHidden/>
              </w:rPr>
              <w:instrText xml:space="preserve"> PAGEREF _Toc158625082 \h </w:instrText>
            </w:r>
            <w:r w:rsidR="00805BA3">
              <w:rPr>
                <w:webHidden/>
              </w:rPr>
            </w:r>
            <w:r w:rsidR="00805BA3">
              <w:rPr>
                <w:webHidden/>
              </w:rPr>
              <w:fldChar w:fldCharType="separate"/>
            </w:r>
            <w:r w:rsidR="00805BA3">
              <w:rPr>
                <w:webHidden/>
              </w:rPr>
              <w:t>7</w:t>
            </w:r>
            <w:r w:rsidR="00805BA3">
              <w:rPr>
                <w:webHidden/>
              </w:rPr>
              <w:fldChar w:fldCharType="end"/>
            </w:r>
          </w:hyperlink>
        </w:p>
        <w:p w14:paraId="6EC99515" w14:textId="68EA5E48" w:rsidR="00805BA3" w:rsidRDefault="00000000" w:rsidP="00805BA3">
          <w:pPr>
            <w:pStyle w:val="Inhopg1"/>
            <w:rPr>
              <w:rFonts w:asciiTheme="minorHAnsi" w:eastAsiaTheme="minorEastAsia" w:hAnsiTheme="minorHAnsi" w:cstheme="minorBidi"/>
              <w:snapToGrid/>
              <w:kern w:val="2"/>
              <w:sz w:val="24"/>
              <w:szCs w:val="24"/>
              <w:lang w:eastAsia="nl-NL"/>
              <w14:ligatures w14:val="standardContextual"/>
            </w:rPr>
          </w:pPr>
          <w:hyperlink w:anchor="_Toc158625083" w:history="1">
            <w:r w:rsidR="00805BA3" w:rsidRPr="00856E95">
              <w:rPr>
                <w:rStyle w:val="Hyperlink"/>
              </w:rPr>
              <w:t>3</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Stukdeel Verklaring van Erfrecht</w:t>
            </w:r>
            <w:r w:rsidR="00805BA3">
              <w:rPr>
                <w:webHidden/>
              </w:rPr>
              <w:tab/>
            </w:r>
            <w:r w:rsidR="00805BA3">
              <w:rPr>
                <w:webHidden/>
              </w:rPr>
              <w:fldChar w:fldCharType="begin"/>
            </w:r>
            <w:r w:rsidR="00805BA3">
              <w:rPr>
                <w:webHidden/>
              </w:rPr>
              <w:instrText xml:space="preserve"> PAGEREF _Toc158625083 \h </w:instrText>
            </w:r>
            <w:r w:rsidR="00805BA3">
              <w:rPr>
                <w:webHidden/>
              </w:rPr>
            </w:r>
            <w:r w:rsidR="00805BA3">
              <w:rPr>
                <w:webHidden/>
              </w:rPr>
              <w:fldChar w:fldCharType="separate"/>
            </w:r>
            <w:r w:rsidR="00805BA3">
              <w:rPr>
                <w:webHidden/>
              </w:rPr>
              <w:t>9</w:t>
            </w:r>
            <w:r w:rsidR="00805BA3">
              <w:rPr>
                <w:webHidden/>
              </w:rPr>
              <w:fldChar w:fldCharType="end"/>
            </w:r>
          </w:hyperlink>
        </w:p>
        <w:p w14:paraId="46692B55" w14:textId="2E86EA2F"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84" w:history="1">
            <w:r w:rsidR="00805BA3" w:rsidRPr="00856E95">
              <w:rPr>
                <w:rStyle w:val="Hyperlink"/>
              </w:rPr>
              <w:t>3.1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Gegevens Overledene</w:t>
            </w:r>
            <w:r w:rsidR="00805BA3">
              <w:rPr>
                <w:webHidden/>
              </w:rPr>
              <w:tab/>
            </w:r>
            <w:r w:rsidR="00805BA3">
              <w:rPr>
                <w:webHidden/>
              </w:rPr>
              <w:fldChar w:fldCharType="begin"/>
            </w:r>
            <w:r w:rsidR="00805BA3">
              <w:rPr>
                <w:webHidden/>
              </w:rPr>
              <w:instrText xml:space="preserve"> PAGEREF _Toc158625084 \h </w:instrText>
            </w:r>
            <w:r w:rsidR="00805BA3">
              <w:rPr>
                <w:webHidden/>
              </w:rPr>
            </w:r>
            <w:r w:rsidR="00805BA3">
              <w:rPr>
                <w:webHidden/>
              </w:rPr>
              <w:fldChar w:fldCharType="separate"/>
            </w:r>
            <w:r w:rsidR="00805BA3">
              <w:rPr>
                <w:webHidden/>
              </w:rPr>
              <w:t>9</w:t>
            </w:r>
            <w:r w:rsidR="00805BA3">
              <w:rPr>
                <w:webHidden/>
              </w:rPr>
              <w:fldChar w:fldCharType="end"/>
            </w:r>
          </w:hyperlink>
        </w:p>
        <w:p w14:paraId="4BB03A83" w14:textId="5E0BF0C1"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085" w:history="1">
            <w:r w:rsidR="00805BA3" w:rsidRPr="00856E95">
              <w:rPr>
                <w:rStyle w:val="Hyperlink"/>
                <w:rFonts w:cs="Arial"/>
              </w:rPr>
              <w:t>3.1.1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Overlijden</w:t>
            </w:r>
            <w:r w:rsidR="00805BA3">
              <w:rPr>
                <w:webHidden/>
              </w:rPr>
              <w:tab/>
            </w:r>
            <w:r w:rsidR="00805BA3">
              <w:rPr>
                <w:webHidden/>
              </w:rPr>
              <w:fldChar w:fldCharType="begin"/>
            </w:r>
            <w:r w:rsidR="00805BA3">
              <w:rPr>
                <w:webHidden/>
              </w:rPr>
              <w:instrText xml:space="preserve"> PAGEREF _Toc158625085 \h </w:instrText>
            </w:r>
            <w:r w:rsidR="00805BA3">
              <w:rPr>
                <w:webHidden/>
              </w:rPr>
            </w:r>
            <w:r w:rsidR="00805BA3">
              <w:rPr>
                <w:webHidden/>
              </w:rPr>
              <w:fldChar w:fldCharType="separate"/>
            </w:r>
            <w:r w:rsidR="00805BA3">
              <w:rPr>
                <w:webHidden/>
              </w:rPr>
              <w:t>9</w:t>
            </w:r>
            <w:r w:rsidR="00805BA3">
              <w:rPr>
                <w:webHidden/>
              </w:rPr>
              <w:fldChar w:fldCharType="end"/>
            </w:r>
          </w:hyperlink>
        </w:p>
        <w:p w14:paraId="42C19D3D" w14:textId="4D46D6A8"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86" w:history="1">
            <w:r w:rsidR="00805BA3" w:rsidRPr="00856E95">
              <w:rPr>
                <w:rStyle w:val="Hyperlink"/>
              </w:rPr>
              <w:t>3.2</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Burgerlijke staat</w:t>
            </w:r>
            <w:r w:rsidR="00805BA3">
              <w:rPr>
                <w:webHidden/>
              </w:rPr>
              <w:tab/>
            </w:r>
            <w:r w:rsidR="00805BA3">
              <w:rPr>
                <w:webHidden/>
              </w:rPr>
              <w:fldChar w:fldCharType="begin"/>
            </w:r>
            <w:r w:rsidR="00805BA3">
              <w:rPr>
                <w:webHidden/>
              </w:rPr>
              <w:instrText xml:space="preserve"> PAGEREF _Toc158625086 \h </w:instrText>
            </w:r>
            <w:r w:rsidR="00805BA3">
              <w:rPr>
                <w:webHidden/>
              </w:rPr>
            </w:r>
            <w:r w:rsidR="00805BA3">
              <w:rPr>
                <w:webHidden/>
              </w:rPr>
              <w:fldChar w:fldCharType="separate"/>
            </w:r>
            <w:r w:rsidR="00805BA3">
              <w:rPr>
                <w:webHidden/>
              </w:rPr>
              <w:t>11</w:t>
            </w:r>
            <w:r w:rsidR="00805BA3">
              <w:rPr>
                <w:webHidden/>
              </w:rPr>
              <w:fldChar w:fldCharType="end"/>
            </w:r>
          </w:hyperlink>
        </w:p>
        <w:p w14:paraId="18BA0B59" w14:textId="4D61B3DA"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087" w:history="1">
            <w:r w:rsidR="00805BA3" w:rsidRPr="00856E95">
              <w:rPr>
                <w:rStyle w:val="Hyperlink"/>
                <w:rFonts w:cs="Arial"/>
              </w:rPr>
              <w:t>3.2.1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burgerlijke staat</w:t>
            </w:r>
            <w:r w:rsidR="00805BA3">
              <w:rPr>
                <w:webHidden/>
              </w:rPr>
              <w:tab/>
            </w:r>
            <w:r w:rsidR="00805BA3">
              <w:rPr>
                <w:webHidden/>
              </w:rPr>
              <w:fldChar w:fldCharType="begin"/>
            </w:r>
            <w:r w:rsidR="00805BA3">
              <w:rPr>
                <w:webHidden/>
              </w:rPr>
              <w:instrText xml:space="preserve"> PAGEREF _Toc158625087 \h </w:instrText>
            </w:r>
            <w:r w:rsidR="00805BA3">
              <w:rPr>
                <w:webHidden/>
              </w:rPr>
            </w:r>
            <w:r w:rsidR="00805BA3">
              <w:rPr>
                <w:webHidden/>
              </w:rPr>
              <w:fldChar w:fldCharType="separate"/>
            </w:r>
            <w:r w:rsidR="00805BA3">
              <w:rPr>
                <w:webHidden/>
              </w:rPr>
              <w:t>12</w:t>
            </w:r>
            <w:r w:rsidR="00805BA3">
              <w:rPr>
                <w:webHidden/>
              </w:rPr>
              <w:fldChar w:fldCharType="end"/>
            </w:r>
          </w:hyperlink>
        </w:p>
        <w:p w14:paraId="3452152C" w14:textId="2DCE8459"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088" w:history="1">
            <w:r w:rsidR="00805BA3" w:rsidRPr="00856E95">
              <w:rPr>
                <w:rStyle w:val="Hyperlink"/>
                <w:rFonts w:cs="Arial"/>
              </w:rPr>
              <w:t>3.2.2</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Ontbonden gemeenschap van goederen</w:t>
            </w:r>
            <w:r w:rsidR="00805BA3">
              <w:rPr>
                <w:webHidden/>
              </w:rPr>
              <w:tab/>
            </w:r>
            <w:r w:rsidR="00805BA3">
              <w:rPr>
                <w:webHidden/>
              </w:rPr>
              <w:fldChar w:fldCharType="begin"/>
            </w:r>
            <w:r w:rsidR="00805BA3">
              <w:rPr>
                <w:webHidden/>
              </w:rPr>
              <w:instrText xml:space="preserve"> PAGEREF _Toc158625088 \h </w:instrText>
            </w:r>
            <w:r w:rsidR="00805BA3">
              <w:rPr>
                <w:webHidden/>
              </w:rPr>
            </w:r>
            <w:r w:rsidR="00805BA3">
              <w:rPr>
                <w:webHidden/>
              </w:rPr>
              <w:fldChar w:fldCharType="separate"/>
            </w:r>
            <w:r w:rsidR="00805BA3">
              <w:rPr>
                <w:webHidden/>
              </w:rPr>
              <w:t>14</w:t>
            </w:r>
            <w:r w:rsidR="00805BA3">
              <w:rPr>
                <w:webHidden/>
              </w:rPr>
              <w:fldChar w:fldCharType="end"/>
            </w:r>
          </w:hyperlink>
        </w:p>
        <w:p w14:paraId="4C030988" w14:textId="79122F67"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89" w:history="1">
            <w:r w:rsidR="00805BA3" w:rsidRPr="00856E95">
              <w:rPr>
                <w:rStyle w:val="Hyperlink"/>
              </w:rPr>
              <w:t>3.3</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Afstammelingen</w:t>
            </w:r>
            <w:r w:rsidR="00805BA3">
              <w:rPr>
                <w:webHidden/>
              </w:rPr>
              <w:tab/>
            </w:r>
            <w:r w:rsidR="00805BA3">
              <w:rPr>
                <w:webHidden/>
              </w:rPr>
              <w:fldChar w:fldCharType="begin"/>
            </w:r>
            <w:r w:rsidR="00805BA3">
              <w:rPr>
                <w:webHidden/>
              </w:rPr>
              <w:instrText xml:space="preserve"> PAGEREF _Toc158625089 \h </w:instrText>
            </w:r>
            <w:r w:rsidR="00805BA3">
              <w:rPr>
                <w:webHidden/>
              </w:rPr>
            </w:r>
            <w:r w:rsidR="00805BA3">
              <w:rPr>
                <w:webHidden/>
              </w:rPr>
              <w:fldChar w:fldCharType="separate"/>
            </w:r>
            <w:r w:rsidR="00805BA3">
              <w:rPr>
                <w:webHidden/>
              </w:rPr>
              <w:t>15</w:t>
            </w:r>
            <w:r w:rsidR="00805BA3">
              <w:rPr>
                <w:webHidden/>
              </w:rPr>
              <w:fldChar w:fldCharType="end"/>
            </w:r>
          </w:hyperlink>
        </w:p>
        <w:p w14:paraId="2B918A5D" w14:textId="00490178"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090" w:history="1">
            <w:r w:rsidR="00805BA3" w:rsidRPr="00856E95">
              <w:rPr>
                <w:rStyle w:val="Hyperlink"/>
                <w:rFonts w:cs="Arial"/>
              </w:rPr>
              <w:t>3.3.1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afstammelingen</w:t>
            </w:r>
            <w:r w:rsidR="00805BA3">
              <w:rPr>
                <w:webHidden/>
              </w:rPr>
              <w:tab/>
            </w:r>
            <w:r w:rsidR="00805BA3">
              <w:rPr>
                <w:webHidden/>
              </w:rPr>
              <w:fldChar w:fldCharType="begin"/>
            </w:r>
            <w:r w:rsidR="00805BA3">
              <w:rPr>
                <w:webHidden/>
              </w:rPr>
              <w:instrText xml:space="preserve"> PAGEREF _Toc158625090 \h </w:instrText>
            </w:r>
            <w:r w:rsidR="00805BA3">
              <w:rPr>
                <w:webHidden/>
              </w:rPr>
            </w:r>
            <w:r w:rsidR="00805BA3">
              <w:rPr>
                <w:webHidden/>
              </w:rPr>
              <w:fldChar w:fldCharType="separate"/>
            </w:r>
            <w:r w:rsidR="00805BA3">
              <w:rPr>
                <w:webHidden/>
              </w:rPr>
              <w:t>17</w:t>
            </w:r>
            <w:r w:rsidR="00805BA3">
              <w:rPr>
                <w:webHidden/>
              </w:rPr>
              <w:fldChar w:fldCharType="end"/>
            </w:r>
          </w:hyperlink>
        </w:p>
        <w:p w14:paraId="0975D11A" w14:textId="1040E8BA"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91" w:history="1">
            <w:r w:rsidR="00805BA3" w:rsidRPr="00856E95">
              <w:rPr>
                <w:rStyle w:val="Hyperlink"/>
              </w:rPr>
              <w:t>3.4</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Testament / Uiterste wilsbeschikking</w:t>
            </w:r>
            <w:r w:rsidR="00805BA3">
              <w:rPr>
                <w:webHidden/>
              </w:rPr>
              <w:tab/>
            </w:r>
            <w:r w:rsidR="00805BA3">
              <w:rPr>
                <w:webHidden/>
              </w:rPr>
              <w:fldChar w:fldCharType="begin"/>
            </w:r>
            <w:r w:rsidR="00805BA3">
              <w:rPr>
                <w:webHidden/>
              </w:rPr>
              <w:instrText xml:space="preserve"> PAGEREF _Toc158625091 \h </w:instrText>
            </w:r>
            <w:r w:rsidR="00805BA3">
              <w:rPr>
                <w:webHidden/>
              </w:rPr>
            </w:r>
            <w:r w:rsidR="00805BA3">
              <w:rPr>
                <w:webHidden/>
              </w:rPr>
              <w:fldChar w:fldCharType="separate"/>
            </w:r>
            <w:r w:rsidR="00805BA3">
              <w:rPr>
                <w:webHidden/>
              </w:rPr>
              <w:t>18</w:t>
            </w:r>
            <w:r w:rsidR="00805BA3">
              <w:rPr>
                <w:webHidden/>
              </w:rPr>
              <w:fldChar w:fldCharType="end"/>
            </w:r>
          </w:hyperlink>
        </w:p>
        <w:p w14:paraId="07E39895" w14:textId="6D3EAC47"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092" w:history="1">
            <w:r w:rsidR="00805BA3" w:rsidRPr="00856E95">
              <w:rPr>
                <w:rStyle w:val="Hyperlink"/>
                <w:rFonts w:cs="Arial"/>
              </w:rPr>
              <w:t>3.4.1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Testament/Uiterste wilsbeschikking</w:t>
            </w:r>
            <w:r w:rsidR="00805BA3">
              <w:rPr>
                <w:webHidden/>
              </w:rPr>
              <w:tab/>
            </w:r>
            <w:r w:rsidR="00805BA3">
              <w:rPr>
                <w:webHidden/>
              </w:rPr>
              <w:fldChar w:fldCharType="begin"/>
            </w:r>
            <w:r w:rsidR="00805BA3">
              <w:rPr>
                <w:webHidden/>
              </w:rPr>
              <w:instrText xml:space="preserve"> PAGEREF _Toc158625092 \h </w:instrText>
            </w:r>
            <w:r w:rsidR="00805BA3">
              <w:rPr>
                <w:webHidden/>
              </w:rPr>
            </w:r>
            <w:r w:rsidR="00805BA3">
              <w:rPr>
                <w:webHidden/>
              </w:rPr>
              <w:fldChar w:fldCharType="separate"/>
            </w:r>
            <w:r w:rsidR="00805BA3">
              <w:rPr>
                <w:webHidden/>
              </w:rPr>
              <w:t>19</w:t>
            </w:r>
            <w:r w:rsidR="00805BA3">
              <w:rPr>
                <w:webHidden/>
              </w:rPr>
              <w:fldChar w:fldCharType="end"/>
            </w:r>
          </w:hyperlink>
        </w:p>
        <w:p w14:paraId="41614034" w14:textId="1B5214D4"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93" w:history="1">
            <w:r w:rsidR="00805BA3" w:rsidRPr="00856E95">
              <w:rPr>
                <w:rStyle w:val="Hyperlink"/>
              </w:rPr>
              <w:t>3.5</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Toepasselijk recht</w:t>
            </w:r>
            <w:r w:rsidR="00805BA3">
              <w:rPr>
                <w:webHidden/>
              </w:rPr>
              <w:tab/>
            </w:r>
            <w:r w:rsidR="00805BA3">
              <w:rPr>
                <w:webHidden/>
              </w:rPr>
              <w:fldChar w:fldCharType="begin"/>
            </w:r>
            <w:r w:rsidR="00805BA3">
              <w:rPr>
                <w:webHidden/>
              </w:rPr>
              <w:instrText xml:space="preserve"> PAGEREF _Toc158625093 \h </w:instrText>
            </w:r>
            <w:r w:rsidR="00805BA3">
              <w:rPr>
                <w:webHidden/>
              </w:rPr>
            </w:r>
            <w:r w:rsidR="00805BA3">
              <w:rPr>
                <w:webHidden/>
              </w:rPr>
              <w:fldChar w:fldCharType="separate"/>
            </w:r>
            <w:r w:rsidR="00805BA3">
              <w:rPr>
                <w:webHidden/>
              </w:rPr>
              <w:t>26</w:t>
            </w:r>
            <w:r w:rsidR="00805BA3">
              <w:rPr>
                <w:webHidden/>
              </w:rPr>
              <w:fldChar w:fldCharType="end"/>
            </w:r>
          </w:hyperlink>
        </w:p>
        <w:p w14:paraId="4AE8EDF2" w14:textId="6E9B6A28"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95" w:history="1">
            <w:r w:rsidR="00805BA3" w:rsidRPr="00856E95">
              <w:rPr>
                <w:rStyle w:val="Hyperlink"/>
              </w:rPr>
              <w:t>3.6</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Erfdelen</w:t>
            </w:r>
            <w:r w:rsidR="00805BA3">
              <w:rPr>
                <w:webHidden/>
              </w:rPr>
              <w:tab/>
            </w:r>
            <w:r w:rsidR="00805BA3">
              <w:rPr>
                <w:webHidden/>
              </w:rPr>
              <w:fldChar w:fldCharType="begin"/>
            </w:r>
            <w:r w:rsidR="00805BA3">
              <w:rPr>
                <w:webHidden/>
              </w:rPr>
              <w:instrText xml:space="preserve"> PAGEREF _Toc158625095 \h </w:instrText>
            </w:r>
            <w:r w:rsidR="00805BA3">
              <w:rPr>
                <w:webHidden/>
              </w:rPr>
            </w:r>
            <w:r w:rsidR="00805BA3">
              <w:rPr>
                <w:webHidden/>
              </w:rPr>
              <w:fldChar w:fldCharType="separate"/>
            </w:r>
            <w:r w:rsidR="00805BA3">
              <w:rPr>
                <w:webHidden/>
              </w:rPr>
              <w:t>26</w:t>
            </w:r>
            <w:r w:rsidR="00805BA3">
              <w:rPr>
                <w:webHidden/>
              </w:rPr>
              <w:fldChar w:fldCharType="end"/>
            </w:r>
          </w:hyperlink>
        </w:p>
        <w:p w14:paraId="64FD3BB2" w14:textId="032AF0E6"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096" w:history="1">
            <w:r w:rsidR="00805BA3" w:rsidRPr="00856E95">
              <w:rPr>
                <w:rStyle w:val="Hyperlink"/>
                <w:rFonts w:cs="Arial"/>
              </w:rPr>
              <w:t>3.6.1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Erfdelen</w:t>
            </w:r>
            <w:r w:rsidR="00805BA3">
              <w:rPr>
                <w:webHidden/>
              </w:rPr>
              <w:tab/>
            </w:r>
            <w:r w:rsidR="00805BA3">
              <w:rPr>
                <w:webHidden/>
              </w:rPr>
              <w:fldChar w:fldCharType="begin"/>
            </w:r>
            <w:r w:rsidR="00805BA3">
              <w:rPr>
                <w:webHidden/>
              </w:rPr>
              <w:instrText xml:space="preserve"> PAGEREF _Toc158625096 \h </w:instrText>
            </w:r>
            <w:r w:rsidR="00805BA3">
              <w:rPr>
                <w:webHidden/>
              </w:rPr>
            </w:r>
            <w:r w:rsidR="00805BA3">
              <w:rPr>
                <w:webHidden/>
              </w:rPr>
              <w:fldChar w:fldCharType="separate"/>
            </w:r>
            <w:r w:rsidR="00805BA3">
              <w:rPr>
                <w:webHidden/>
              </w:rPr>
              <w:t>27</w:t>
            </w:r>
            <w:r w:rsidR="00805BA3">
              <w:rPr>
                <w:webHidden/>
              </w:rPr>
              <w:fldChar w:fldCharType="end"/>
            </w:r>
          </w:hyperlink>
        </w:p>
        <w:p w14:paraId="61E8133F" w14:textId="0F89DB49"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97" w:history="1">
            <w:r w:rsidR="00805BA3" w:rsidRPr="00856E95">
              <w:rPr>
                <w:rStyle w:val="Hyperlink"/>
              </w:rPr>
              <w:t>3.7</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Wettelijke verdeling</w:t>
            </w:r>
            <w:r w:rsidR="00805BA3">
              <w:rPr>
                <w:webHidden/>
              </w:rPr>
              <w:tab/>
            </w:r>
            <w:r w:rsidR="00805BA3">
              <w:rPr>
                <w:webHidden/>
              </w:rPr>
              <w:fldChar w:fldCharType="begin"/>
            </w:r>
            <w:r w:rsidR="00805BA3">
              <w:rPr>
                <w:webHidden/>
              </w:rPr>
              <w:instrText xml:space="preserve"> PAGEREF _Toc158625097 \h </w:instrText>
            </w:r>
            <w:r w:rsidR="00805BA3">
              <w:rPr>
                <w:webHidden/>
              </w:rPr>
            </w:r>
            <w:r w:rsidR="00805BA3">
              <w:rPr>
                <w:webHidden/>
              </w:rPr>
              <w:fldChar w:fldCharType="separate"/>
            </w:r>
            <w:r w:rsidR="00805BA3">
              <w:rPr>
                <w:webHidden/>
              </w:rPr>
              <w:t>30</w:t>
            </w:r>
            <w:r w:rsidR="00805BA3">
              <w:rPr>
                <w:webHidden/>
              </w:rPr>
              <w:fldChar w:fldCharType="end"/>
            </w:r>
          </w:hyperlink>
        </w:p>
        <w:p w14:paraId="1F375432" w14:textId="7367A6E6"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098" w:history="1">
            <w:r w:rsidR="00805BA3" w:rsidRPr="00856E95">
              <w:rPr>
                <w:rStyle w:val="Hyperlink"/>
                <w:rFonts w:cs="Arial"/>
              </w:rPr>
              <w:t>3.7.1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wettelijke verdeling</w:t>
            </w:r>
            <w:r w:rsidR="00805BA3">
              <w:rPr>
                <w:webHidden/>
              </w:rPr>
              <w:tab/>
            </w:r>
            <w:r w:rsidR="00805BA3">
              <w:rPr>
                <w:webHidden/>
              </w:rPr>
              <w:fldChar w:fldCharType="begin"/>
            </w:r>
            <w:r w:rsidR="00805BA3">
              <w:rPr>
                <w:webHidden/>
              </w:rPr>
              <w:instrText xml:space="preserve"> PAGEREF _Toc158625098 \h </w:instrText>
            </w:r>
            <w:r w:rsidR="00805BA3">
              <w:rPr>
                <w:webHidden/>
              </w:rPr>
            </w:r>
            <w:r w:rsidR="00805BA3">
              <w:rPr>
                <w:webHidden/>
              </w:rPr>
              <w:fldChar w:fldCharType="separate"/>
            </w:r>
            <w:r w:rsidR="00805BA3">
              <w:rPr>
                <w:webHidden/>
              </w:rPr>
              <w:t>31</w:t>
            </w:r>
            <w:r w:rsidR="00805BA3">
              <w:rPr>
                <w:webHidden/>
              </w:rPr>
              <w:fldChar w:fldCharType="end"/>
            </w:r>
          </w:hyperlink>
        </w:p>
        <w:p w14:paraId="28A5C2C1" w14:textId="60D2EF32"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099" w:history="1">
            <w:r w:rsidR="00805BA3" w:rsidRPr="00856E95">
              <w:rPr>
                <w:rStyle w:val="Hyperlink"/>
              </w:rPr>
              <w:t>3.8</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Aanvaarding</w:t>
            </w:r>
            <w:r w:rsidR="00805BA3">
              <w:rPr>
                <w:webHidden/>
              </w:rPr>
              <w:tab/>
            </w:r>
            <w:r w:rsidR="00805BA3">
              <w:rPr>
                <w:webHidden/>
              </w:rPr>
              <w:fldChar w:fldCharType="begin"/>
            </w:r>
            <w:r w:rsidR="00805BA3">
              <w:rPr>
                <w:webHidden/>
              </w:rPr>
              <w:instrText xml:space="preserve"> PAGEREF _Toc158625099 \h </w:instrText>
            </w:r>
            <w:r w:rsidR="00805BA3">
              <w:rPr>
                <w:webHidden/>
              </w:rPr>
            </w:r>
            <w:r w:rsidR="00805BA3">
              <w:rPr>
                <w:webHidden/>
              </w:rPr>
              <w:fldChar w:fldCharType="separate"/>
            </w:r>
            <w:r w:rsidR="00805BA3">
              <w:rPr>
                <w:webHidden/>
              </w:rPr>
              <w:t>33</w:t>
            </w:r>
            <w:r w:rsidR="00805BA3">
              <w:rPr>
                <w:webHidden/>
              </w:rPr>
              <w:fldChar w:fldCharType="end"/>
            </w:r>
          </w:hyperlink>
        </w:p>
        <w:p w14:paraId="7A2D2F9D" w14:textId="14DC537A"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100" w:history="1">
            <w:r w:rsidR="00805BA3" w:rsidRPr="00856E95">
              <w:rPr>
                <w:rStyle w:val="Hyperlink"/>
                <w:rFonts w:cs="Arial"/>
              </w:rPr>
              <w:t>3.8.1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Aanvaarding</w:t>
            </w:r>
            <w:r w:rsidR="00805BA3">
              <w:rPr>
                <w:webHidden/>
              </w:rPr>
              <w:tab/>
            </w:r>
            <w:r w:rsidR="00805BA3">
              <w:rPr>
                <w:webHidden/>
              </w:rPr>
              <w:fldChar w:fldCharType="begin"/>
            </w:r>
            <w:r w:rsidR="00805BA3">
              <w:rPr>
                <w:webHidden/>
              </w:rPr>
              <w:instrText xml:space="preserve"> PAGEREF _Toc158625100 \h </w:instrText>
            </w:r>
            <w:r w:rsidR="00805BA3">
              <w:rPr>
                <w:webHidden/>
              </w:rPr>
            </w:r>
            <w:r w:rsidR="00805BA3">
              <w:rPr>
                <w:webHidden/>
              </w:rPr>
              <w:fldChar w:fldCharType="separate"/>
            </w:r>
            <w:r w:rsidR="00805BA3">
              <w:rPr>
                <w:webHidden/>
              </w:rPr>
              <w:t>33</w:t>
            </w:r>
            <w:r w:rsidR="00805BA3">
              <w:rPr>
                <w:webHidden/>
              </w:rPr>
              <w:fldChar w:fldCharType="end"/>
            </w:r>
          </w:hyperlink>
        </w:p>
        <w:p w14:paraId="3288A182" w14:textId="1B46BB10"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101" w:history="1">
            <w:r w:rsidR="00805BA3" w:rsidRPr="00856E95">
              <w:rPr>
                <w:rStyle w:val="Hyperlink"/>
              </w:rPr>
              <w:t>3.9</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Geen wettelijke vereffening</w:t>
            </w:r>
            <w:r w:rsidR="00805BA3">
              <w:rPr>
                <w:webHidden/>
              </w:rPr>
              <w:tab/>
            </w:r>
            <w:r w:rsidR="00805BA3">
              <w:rPr>
                <w:webHidden/>
              </w:rPr>
              <w:fldChar w:fldCharType="begin"/>
            </w:r>
            <w:r w:rsidR="00805BA3">
              <w:rPr>
                <w:webHidden/>
              </w:rPr>
              <w:instrText xml:space="preserve"> PAGEREF _Toc158625101 \h </w:instrText>
            </w:r>
            <w:r w:rsidR="00805BA3">
              <w:rPr>
                <w:webHidden/>
              </w:rPr>
            </w:r>
            <w:r w:rsidR="00805BA3">
              <w:rPr>
                <w:webHidden/>
              </w:rPr>
              <w:fldChar w:fldCharType="separate"/>
            </w:r>
            <w:r w:rsidR="00805BA3">
              <w:rPr>
                <w:webHidden/>
              </w:rPr>
              <w:t>37</w:t>
            </w:r>
            <w:r w:rsidR="00805BA3">
              <w:rPr>
                <w:webHidden/>
              </w:rPr>
              <w:fldChar w:fldCharType="end"/>
            </w:r>
          </w:hyperlink>
        </w:p>
        <w:p w14:paraId="3EA8BB4A" w14:textId="48989C02"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102" w:history="1">
            <w:r w:rsidR="00805BA3" w:rsidRPr="00856E95">
              <w:rPr>
                <w:rStyle w:val="Hyperlink"/>
              </w:rPr>
              <w:t>3.10</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Executele en Afwikkelingsbewind</w:t>
            </w:r>
            <w:r w:rsidR="00805BA3">
              <w:rPr>
                <w:webHidden/>
              </w:rPr>
              <w:tab/>
            </w:r>
            <w:r w:rsidR="00805BA3">
              <w:rPr>
                <w:webHidden/>
              </w:rPr>
              <w:fldChar w:fldCharType="begin"/>
            </w:r>
            <w:r w:rsidR="00805BA3">
              <w:rPr>
                <w:webHidden/>
              </w:rPr>
              <w:instrText xml:space="preserve"> PAGEREF _Toc158625102 \h </w:instrText>
            </w:r>
            <w:r w:rsidR="00805BA3">
              <w:rPr>
                <w:webHidden/>
              </w:rPr>
            </w:r>
            <w:r w:rsidR="00805BA3">
              <w:rPr>
                <w:webHidden/>
              </w:rPr>
              <w:fldChar w:fldCharType="separate"/>
            </w:r>
            <w:r w:rsidR="00805BA3">
              <w:rPr>
                <w:webHidden/>
              </w:rPr>
              <w:t>37</w:t>
            </w:r>
            <w:r w:rsidR="00805BA3">
              <w:rPr>
                <w:webHidden/>
              </w:rPr>
              <w:fldChar w:fldCharType="end"/>
            </w:r>
          </w:hyperlink>
        </w:p>
        <w:p w14:paraId="6A25CF29" w14:textId="74CE67D6"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103" w:history="1">
            <w:r w:rsidR="00805BA3" w:rsidRPr="00856E95">
              <w:rPr>
                <w:rStyle w:val="Hyperlink"/>
                <w:rFonts w:cs="Arial"/>
              </w:rPr>
              <w:t>3.10.1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Executele/afwikkelingsbewind</w:t>
            </w:r>
            <w:r w:rsidR="00805BA3">
              <w:rPr>
                <w:webHidden/>
              </w:rPr>
              <w:tab/>
            </w:r>
            <w:r w:rsidR="00805BA3">
              <w:rPr>
                <w:webHidden/>
              </w:rPr>
              <w:fldChar w:fldCharType="begin"/>
            </w:r>
            <w:r w:rsidR="00805BA3">
              <w:rPr>
                <w:webHidden/>
              </w:rPr>
              <w:instrText xml:space="preserve"> PAGEREF _Toc158625103 \h </w:instrText>
            </w:r>
            <w:r w:rsidR="00805BA3">
              <w:rPr>
                <w:webHidden/>
              </w:rPr>
            </w:r>
            <w:r w:rsidR="00805BA3">
              <w:rPr>
                <w:webHidden/>
              </w:rPr>
              <w:fldChar w:fldCharType="separate"/>
            </w:r>
            <w:r w:rsidR="00805BA3">
              <w:rPr>
                <w:webHidden/>
              </w:rPr>
              <w:t>38</w:t>
            </w:r>
            <w:r w:rsidR="00805BA3">
              <w:rPr>
                <w:webHidden/>
              </w:rPr>
              <w:fldChar w:fldCharType="end"/>
            </w:r>
          </w:hyperlink>
        </w:p>
        <w:p w14:paraId="47894A76" w14:textId="57EFE641"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104" w:history="1">
            <w:r w:rsidR="00805BA3" w:rsidRPr="00856E95">
              <w:rPr>
                <w:rStyle w:val="Hyperlink"/>
              </w:rPr>
              <w:t>3.11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In- en/of Uitsluitingsclausule</w:t>
            </w:r>
            <w:r w:rsidR="00805BA3">
              <w:rPr>
                <w:webHidden/>
              </w:rPr>
              <w:tab/>
            </w:r>
            <w:r w:rsidR="00805BA3">
              <w:rPr>
                <w:webHidden/>
              </w:rPr>
              <w:fldChar w:fldCharType="begin"/>
            </w:r>
            <w:r w:rsidR="00805BA3">
              <w:rPr>
                <w:webHidden/>
              </w:rPr>
              <w:instrText xml:space="preserve"> PAGEREF _Toc158625104 \h </w:instrText>
            </w:r>
            <w:r w:rsidR="00805BA3">
              <w:rPr>
                <w:webHidden/>
              </w:rPr>
            </w:r>
            <w:r w:rsidR="00805BA3">
              <w:rPr>
                <w:webHidden/>
              </w:rPr>
              <w:fldChar w:fldCharType="separate"/>
            </w:r>
            <w:r w:rsidR="00805BA3">
              <w:rPr>
                <w:webHidden/>
              </w:rPr>
              <w:t>42</w:t>
            </w:r>
            <w:r w:rsidR="00805BA3">
              <w:rPr>
                <w:webHidden/>
              </w:rPr>
              <w:fldChar w:fldCharType="end"/>
            </w:r>
          </w:hyperlink>
        </w:p>
        <w:p w14:paraId="78FA604A" w14:textId="0F91476F"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105" w:history="1">
            <w:r w:rsidR="00805BA3" w:rsidRPr="00856E95">
              <w:rPr>
                <w:rStyle w:val="Hyperlink"/>
              </w:rPr>
              <w:t>3.12</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Conclusie</w:t>
            </w:r>
            <w:r w:rsidR="00805BA3">
              <w:rPr>
                <w:webHidden/>
              </w:rPr>
              <w:tab/>
            </w:r>
            <w:r w:rsidR="00805BA3">
              <w:rPr>
                <w:webHidden/>
              </w:rPr>
              <w:fldChar w:fldCharType="begin"/>
            </w:r>
            <w:r w:rsidR="00805BA3">
              <w:rPr>
                <w:webHidden/>
              </w:rPr>
              <w:instrText xml:space="preserve"> PAGEREF _Toc158625105 \h </w:instrText>
            </w:r>
            <w:r w:rsidR="00805BA3">
              <w:rPr>
                <w:webHidden/>
              </w:rPr>
            </w:r>
            <w:r w:rsidR="00805BA3">
              <w:rPr>
                <w:webHidden/>
              </w:rPr>
              <w:fldChar w:fldCharType="separate"/>
            </w:r>
            <w:r w:rsidR="00805BA3">
              <w:rPr>
                <w:webHidden/>
              </w:rPr>
              <w:t>43</w:t>
            </w:r>
            <w:r w:rsidR="00805BA3">
              <w:rPr>
                <w:webHidden/>
              </w:rPr>
              <w:fldChar w:fldCharType="end"/>
            </w:r>
          </w:hyperlink>
        </w:p>
        <w:p w14:paraId="384CE567" w14:textId="487F6222"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106" w:history="1">
            <w:r w:rsidR="00805BA3" w:rsidRPr="00856E95">
              <w:rPr>
                <w:rStyle w:val="Hyperlink"/>
                <w:rFonts w:cs="Arial"/>
              </w:rPr>
              <w:t>3.12.1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conclusie</w:t>
            </w:r>
            <w:r w:rsidR="00805BA3">
              <w:rPr>
                <w:webHidden/>
              </w:rPr>
              <w:tab/>
            </w:r>
            <w:r w:rsidR="00805BA3">
              <w:rPr>
                <w:webHidden/>
              </w:rPr>
              <w:fldChar w:fldCharType="begin"/>
            </w:r>
            <w:r w:rsidR="00805BA3">
              <w:rPr>
                <w:webHidden/>
              </w:rPr>
              <w:instrText xml:space="preserve"> PAGEREF _Toc158625106 \h </w:instrText>
            </w:r>
            <w:r w:rsidR="00805BA3">
              <w:rPr>
                <w:webHidden/>
              </w:rPr>
            </w:r>
            <w:r w:rsidR="00805BA3">
              <w:rPr>
                <w:webHidden/>
              </w:rPr>
              <w:fldChar w:fldCharType="separate"/>
            </w:r>
            <w:r w:rsidR="00805BA3">
              <w:rPr>
                <w:webHidden/>
              </w:rPr>
              <w:t>43</w:t>
            </w:r>
            <w:r w:rsidR="00805BA3">
              <w:rPr>
                <w:webHidden/>
              </w:rPr>
              <w:fldChar w:fldCharType="end"/>
            </w:r>
          </w:hyperlink>
        </w:p>
        <w:p w14:paraId="79097742" w14:textId="2F0B8FCB"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107" w:history="1">
            <w:r w:rsidR="00805BA3" w:rsidRPr="00856E95">
              <w:rPr>
                <w:rStyle w:val="Hyperlink"/>
              </w:rPr>
              <w:t>3.13</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Inschrijving Boedelregister</w:t>
            </w:r>
            <w:r w:rsidR="00805BA3">
              <w:rPr>
                <w:webHidden/>
              </w:rPr>
              <w:tab/>
            </w:r>
            <w:r w:rsidR="00805BA3">
              <w:rPr>
                <w:webHidden/>
              </w:rPr>
              <w:fldChar w:fldCharType="begin"/>
            </w:r>
            <w:r w:rsidR="00805BA3">
              <w:rPr>
                <w:webHidden/>
              </w:rPr>
              <w:instrText xml:space="preserve"> PAGEREF _Toc158625107 \h </w:instrText>
            </w:r>
            <w:r w:rsidR="00805BA3">
              <w:rPr>
                <w:webHidden/>
              </w:rPr>
            </w:r>
            <w:r w:rsidR="00805BA3">
              <w:rPr>
                <w:webHidden/>
              </w:rPr>
              <w:fldChar w:fldCharType="separate"/>
            </w:r>
            <w:r w:rsidR="00805BA3">
              <w:rPr>
                <w:webHidden/>
              </w:rPr>
              <w:t>44</w:t>
            </w:r>
            <w:r w:rsidR="00805BA3">
              <w:rPr>
                <w:webHidden/>
              </w:rPr>
              <w:fldChar w:fldCharType="end"/>
            </w:r>
          </w:hyperlink>
        </w:p>
        <w:p w14:paraId="7B310CD1" w14:textId="524CDCC7"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108" w:history="1">
            <w:r w:rsidR="00805BA3" w:rsidRPr="00856E95">
              <w:rPr>
                <w:rStyle w:val="Hyperlink"/>
                <w:rFonts w:cs="Arial"/>
              </w:rPr>
              <w:t>3.13.1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Inschrijving boedelregister</w:t>
            </w:r>
            <w:r w:rsidR="00805BA3">
              <w:rPr>
                <w:webHidden/>
              </w:rPr>
              <w:tab/>
            </w:r>
            <w:r w:rsidR="00805BA3">
              <w:rPr>
                <w:webHidden/>
              </w:rPr>
              <w:fldChar w:fldCharType="begin"/>
            </w:r>
            <w:r w:rsidR="00805BA3">
              <w:rPr>
                <w:webHidden/>
              </w:rPr>
              <w:instrText xml:space="preserve"> PAGEREF _Toc158625108 \h </w:instrText>
            </w:r>
            <w:r w:rsidR="00805BA3">
              <w:rPr>
                <w:webHidden/>
              </w:rPr>
            </w:r>
            <w:r w:rsidR="00805BA3">
              <w:rPr>
                <w:webHidden/>
              </w:rPr>
              <w:fldChar w:fldCharType="separate"/>
            </w:r>
            <w:r w:rsidR="00805BA3">
              <w:rPr>
                <w:webHidden/>
              </w:rPr>
              <w:t>44</w:t>
            </w:r>
            <w:r w:rsidR="00805BA3">
              <w:rPr>
                <w:webHidden/>
              </w:rPr>
              <w:fldChar w:fldCharType="end"/>
            </w:r>
          </w:hyperlink>
        </w:p>
        <w:p w14:paraId="23C5B938" w14:textId="5D52093B"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109" w:history="1">
            <w:r w:rsidR="00805BA3" w:rsidRPr="00856E95">
              <w:rPr>
                <w:rStyle w:val="Hyperlink"/>
              </w:rPr>
              <w:t>3.14</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Woonplaatskeuze</w:t>
            </w:r>
            <w:r w:rsidR="00805BA3">
              <w:rPr>
                <w:webHidden/>
              </w:rPr>
              <w:tab/>
            </w:r>
            <w:r w:rsidR="00805BA3">
              <w:rPr>
                <w:webHidden/>
              </w:rPr>
              <w:fldChar w:fldCharType="begin"/>
            </w:r>
            <w:r w:rsidR="00805BA3">
              <w:rPr>
                <w:webHidden/>
              </w:rPr>
              <w:instrText xml:space="preserve"> PAGEREF _Toc158625109 \h </w:instrText>
            </w:r>
            <w:r w:rsidR="00805BA3">
              <w:rPr>
                <w:webHidden/>
              </w:rPr>
            </w:r>
            <w:r w:rsidR="00805BA3">
              <w:rPr>
                <w:webHidden/>
              </w:rPr>
              <w:fldChar w:fldCharType="separate"/>
            </w:r>
            <w:r w:rsidR="00805BA3">
              <w:rPr>
                <w:webHidden/>
              </w:rPr>
              <w:t>45</w:t>
            </w:r>
            <w:r w:rsidR="00805BA3">
              <w:rPr>
                <w:webHidden/>
              </w:rPr>
              <w:fldChar w:fldCharType="end"/>
            </w:r>
          </w:hyperlink>
        </w:p>
        <w:p w14:paraId="735F6698" w14:textId="5DF06114" w:rsidR="00805BA3" w:rsidRDefault="00000000" w:rsidP="00805BA3">
          <w:pPr>
            <w:pStyle w:val="Inhopg3"/>
            <w:rPr>
              <w:rFonts w:asciiTheme="minorHAnsi" w:eastAsiaTheme="minorEastAsia" w:hAnsiTheme="minorHAnsi" w:cstheme="minorBidi"/>
              <w:snapToGrid/>
              <w:kern w:val="2"/>
              <w:sz w:val="24"/>
              <w:szCs w:val="24"/>
              <w:lang w:eastAsia="nl-NL"/>
              <w14:ligatures w14:val="standardContextual"/>
            </w:rPr>
          </w:pPr>
          <w:hyperlink w:anchor="_Toc158625110" w:history="1">
            <w:r w:rsidR="00805BA3" w:rsidRPr="00856E95">
              <w:rPr>
                <w:rStyle w:val="Hyperlink"/>
                <w:rFonts w:cs="Arial"/>
              </w:rPr>
              <w:t>3.14.1</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Keuzeblok Woonplaatskeuze</w:t>
            </w:r>
            <w:r w:rsidR="00805BA3">
              <w:rPr>
                <w:webHidden/>
              </w:rPr>
              <w:tab/>
            </w:r>
            <w:r w:rsidR="00805BA3">
              <w:rPr>
                <w:webHidden/>
              </w:rPr>
              <w:fldChar w:fldCharType="begin"/>
            </w:r>
            <w:r w:rsidR="00805BA3">
              <w:rPr>
                <w:webHidden/>
              </w:rPr>
              <w:instrText xml:space="preserve"> PAGEREF _Toc158625110 \h </w:instrText>
            </w:r>
            <w:r w:rsidR="00805BA3">
              <w:rPr>
                <w:webHidden/>
              </w:rPr>
            </w:r>
            <w:r w:rsidR="00805BA3">
              <w:rPr>
                <w:webHidden/>
              </w:rPr>
              <w:fldChar w:fldCharType="separate"/>
            </w:r>
            <w:r w:rsidR="00805BA3">
              <w:rPr>
                <w:webHidden/>
              </w:rPr>
              <w:t>45</w:t>
            </w:r>
            <w:r w:rsidR="00805BA3">
              <w:rPr>
                <w:webHidden/>
              </w:rPr>
              <w:fldChar w:fldCharType="end"/>
            </w:r>
          </w:hyperlink>
        </w:p>
        <w:p w14:paraId="2DEFB979" w14:textId="74961833"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111" w:history="1">
            <w:r w:rsidR="00805BA3" w:rsidRPr="00856E95">
              <w:rPr>
                <w:rStyle w:val="Hyperlink"/>
              </w:rPr>
              <w:t>3.15</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Opsommming bijlagen</w:t>
            </w:r>
            <w:r w:rsidR="00805BA3">
              <w:rPr>
                <w:webHidden/>
              </w:rPr>
              <w:tab/>
            </w:r>
            <w:r w:rsidR="00805BA3">
              <w:rPr>
                <w:webHidden/>
              </w:rPr>
              <w:fldChar w:fldCharType="begin"/>
            </w:r>
            <w:r w:rsidR="00805BA3">
              <w:rPr>
                <w:webHidden/>
              </w:rPr>
              <w:instrText xml:space="preserve"> PAGEREF _Toc158625111 \h </w:instrText>
            </w:r>
            <w:r w:rsidR="00805BA3">
              <w:rPr>
                <w:webHidden/>
              </w:rPr>
            </w:r>
            <w:r w:rsidR="00805BA3">
              <w:rPr>
                <w:webHidden/>
              </w:rPr>
              <w:fldChar w:fldCharType="separate"/>
            </w:r>
            <w:r w:rsidR="00805BA3">
              <w:rPr>
                <w:webHidden/>
              </w:rPr>
              <w:t>46</w:t>
            </w:r>
            <w:r w:rsidR="00805BA3">
              <w:rPr>
                <w:webHidden/>
              </w:rPr>
              <w:fldChar w:fldCharType="end"/>
            </w:r>
          </w:hyperlink>
        </w:p>
        <w:p w14:paraId="60AB324B" w14:textId="506ECB47" w:rsidR="00805BA3" w:rsidRDefault="00000000" w:rsidP="00805BA3">
          <w:pPr>
            <w:pStyle w:val="Inhopg2"/>
            <w:rPr>
              <w:rFonts w:asciiTheme="minorHAnsi" w:eastAsiaTheme="minorEastAsia" w:hAnsiTheme="minorHAnsi" w:cstheme="minorBidi"/>
              <w:snapToGrid/>
              <w:kern w:val="2"/>
              <w:sz w:val="24"/>
              <w:szCs w:val="24"/>
              <w:lang w:eastAsia="nl-NL"/>
              <w14:ligatures w14:val="standardContextual"/>
            </w:rPr>
          </w:pPr>
          <w:hyperlink w:anchor="_Toc158625112" w:history="1">
            <w:r w:rsidR="00805BA3" w:rsidRPr="00856E95">
              <w:rPr>
                <w:rStyle w:val="Hyperlink"/>
              </w:rPr>
              <w:t>3.16</w:t>
            </w:r>
            <w:r w:rsidR="00805BA3">
              <w:rPr>
                <w:rFonts w:asciiTheme="minorHAnsi" w:eastAsiaTheme="minorEastAsia" w:hAnsiTheme="minorHAnsi" w:cstheme="minorBidi"/>
                <w:snapToGrid/>
                <w:kern w:val="2"/>
                <w:sz w:val="24"/>
                <w:szCs w:val="24"/>
                <w:lang w:eastAsia="nl-NL"/>
                <w14:ligatures w14:val="standardContextual"/>
              </w:rPr>
              <w:tab/>
            </w:r>
            <w:r w:rsidR="00805BA3" w:rsidRPr="00856E95">
              <w:rPr>
                <w:rStyle w:val="Hyperlink"/>
              </w:rPr>
              <w:t>Slotverklaring</w:t>
            </w:r>
            <w:r w:rsidR="00805BA3">
              <w:rPr>
                <w:webHidden/>
              </w:rPr>
              <w:tab/>
            </w:r>
            <w:r w:rsidR="00805BA3">
              <w:rPr>
                <w:webHidden/>
              </w:rPr>
              <w:fldChar w:fldCharType="begin"/>
            </w:r>
            <w:r w:rsidR="00805BA3">
              <w:rPr>
                <w:webHidden/>
              </w:rPr>
              <w:instrText xml:space="preserve"> PAGEREF _Toc158625112 \h </w:instrText>
            </w:r>
            <w:r w:rsidR="00805BA3">
              <w:rPr>
                <w:webHidden/>
              </w:rPr>
            </w:r>
            <w:r w:rsidR="00805BA3">
              <w:rPr>
                <w:webHidden/>
              </w:rPr>
              <w:fldChar w:fldCharType="separate"/>
            </w:r>
            <w:r w:rsidR="00805BA3">
              <w:rPr>
                <w:webHidden/>
              </w:rPr>
              <w:t>46</w:t>
            </w:r>
            <w:r w:rsidR="00805BA3">
              <w:rPr>
                <w:webHidden/>
              </w:rPr>
              <w:fldChar w:fldCharType="end"/>
            </w:r>
          </w:hyperlink>
        </w:p>
        <w:p w14:paraId="7485C60B" w14:textId="7E7A25F3" w:rsidR="00805BA3" w:rsidRDefault="00805BA3">
          <w:r>
            <w:rPr>
              <w:b/>
              <w:bCs/>
            </w:rPr>
            <w:fldChar w:fldCharType="end"/>
          </w:r>
        </w:p>
      </w:sdtContent>
    </w:sdt>
    <w:p w14:paraId="387D7933" w14:textId="77777777" w:rsidR="004A1631" w:rsidRPr="00343045" w:rsidRDefault="004A1631" w:rsidP="004A1631">
      <w:pPr>
        <w:pStyle w:val="Kop1"/>
        <w:numPr>
          <w:ilvl w:val="0"/>
          <w:numId w:val="1"/>
        </w:numPr>
        <w:rPr>
          <w:lang w:val="nl-NL"/>
        </w:rPr>
      </w:pPr>
      <w:bookmarkStart w:id="54" w:name="_Toc158625075"/>
      <w:r w:rsidRPr="00343045">
        <w:rPr>
          <w:lang w:val="nl-NL"/>
        </w:rPr>
        <w:lastRenderedPageBreak/>
        <w:t>Inleiding</w:t>
      </w:r>
      <w:bookmarkEnd w:id="52"/>
      <w:bookmarkEnd w:id="51"/>
      <w:bookmarkEnd w:id="54"/>
    </w:p>
    <w:p w14:paraId="409F5E9D" w14:textId="77777777" w:rsidR="00987D5A" w:rsidRPr="00343045" w:rsidRDefault="00987D5A" w:rsidP="00987D5A">
      <w:pPr>
        <w:pStyle w:val="Kop2"/>
        <w:numPr>
          <w:ilvl w:val="1"/>
          <w:numId w:val="1"/>
        </w:numPr>
      </w:pPr>
      <w:bookmarkStart w:id="55" w:name="_Toc196114936"/>
      <w:bookmarkStart w:id="56" w:name="_Toc464135492"/>
      <w:bookmarkStart w:id="57" w:name="_Toc506361256"/>
      <w:bookmarkStart w:id="58" w:name="_Toc158625076"/>
      <w:r w:rsidRPr="00343045">
        <w:t>Doel</w:t>
      </w:r>
      <w:bookmarkEnd w:id="55"/>
      <w:bookmarkEnd w:id="56"/>
      <w:bookmarkEnd w:id="57"/>
      <w:bookmarkEnd w:id="58"/>
    </w:p>
    <w:p w14:paraId="3CFD72A5" w14:textId="72D35A98" w:rsidR="008D0862" w:rsidRDefault="008D0862" w:rsidP="008D0862">
      <w:r w:rsidRPr="00343045">
        <w:t>I</w:t>
      </w:r>
      <w:r>
        <w:t>n dit document wordt beschreven</w:t>
      </w:r>
      <w:r w:rsidRPr="00343045">
        <w:t xml:space="preserve"> hoe het modeldocument 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59" w:name="_Toc212447230"/>
      <w:bookmarkStart w:id="60" w:name="_Toc464135493"/>
      <w:bookmarkStart w:id="61" w:name="_Toc506361257"/>
      <w:bookmarkStart w:id="62" w:name="_Toc158625077"/>
      <w:bookmarkStart w:id="63" w:name="_Toc196114937"/>
      <w:r w:rsidRPr="00343045">
        <w:t>Algemeen</w:t>
      </w:r>
      <w:bookmarkEnd w:id="59"/>
      <w:bookmarkEnd w:id="60"/>
      <w:bookmarkEnd w:id="61"/>
      <w:bookmarkEnd w:id="62"/>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63"/>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64" w:name="_Toc191216332"/>
      <w:bookmarkStart w:id="65" w:name="_Toc191373237"/>
      <w:bookmarkStart w:id="66" w:name="_Toc191216333"/>
      <w:bookmarkStart w:id="67" w:name="_Toc191373238"/>
      <w:bookmarkStart w:id="68" w:name="_Toc464135494"/>
      <w:bookmarkStart w:id="69" w:name="_Toc506361258"/>
      <w:bookmarkStart w:id="70" w:name="_Toc158625078"/>
      <w:bookmarkEnd w:id="64"/>
      <w:bookmarkEnd w:id="65"/>
      <w:bookmarkEnd w:id="66"/>
      <w:bookmarkEnd w:id="67"/>
      <w:r w:rsidRPr="00343045">
        <w:lastRenderedPageBreak/>
        <w:t>Referenties</w:t>
      </w:r>
      <w:bookmarkEnd w:id="68"/>
      <w:bookmarkEnd w:id="69"/>
      <w:bookmarkEnd w:id="70"/>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156529">
        <w:tc>
          <w:tcPr>
            <w:tcW w:w="556" w:type="dxa"/>
            <w:shd w:val="clear" w:color="auto" w:fill="DEEAF6" w:themeFill="accent1" w:themeFillTint="33"/>
          </w:tcPr>
          <w:p w14:paraId="1140F714" w14:textId="77777777" w:rsidR="00864B12" w:rsidRPr="00DB7FA4" w:rsidRDefault="00864B12" w:rsidP="00BF18B4">
            <w:pPr>
              <w:rPr>
                <w:b/>
                <w:lang w:val="nl"/>
              </w:rPr>
            </w:pPr>
            <w:r w:rsidRPr="00DB7FA4">
              <w:rPr>
                <w:b/>
                <w:lang w:val="nl"/>
              </w:rPr>
              <w:t>ID</w:t>
            </w:r>
          </w:p>
        </w:tc>
        <w:tc>
          <w:tcPr>
            <w:tcW w:w="8228" w:type="dxa"/>
            <w:shd w:val="clear" w:color="auto" w:fill="DEEAF6" w:themeFill="accent1" w:themeFillTint="33"/>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3985C5A0" w:rsidR="00864B12" w:rsidRPr="00DB7FA4" w:rsidRDefault="00864B12" w:rsidP="00EC1610">
            <w:pPr>
              <w:rPr>
                <w:lang w:val="nl"/>
              </w:rPr>
            </w:pPr>
            <w:r w:rsidRPr="00CC0276">
              <w:t xml:space="preserve">Modeldocument </w:t>
            </w:r>
            <w:r w:rsidR="001F4F2B">
              <w:t>Verklaring van Erfrecht</w:t>
            </w:r>
            <w:r w:rsidR="002D7BF8" w:rsidRPr="002D7BF8">
              <w:t xml:space="preserve"> </w:t>
            </w:r>
            <w:r w:rsidR="001406A7">
              <w:t>– Wettelijke Verdeling</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A1BA383" w:rsidR="00864B12" w:rsidRPr="00DB7FA4" w:rsidRDefault="00864B12" w:rsidP="00BF18B4">
            <w:pPr>
              <w:rPr>
                <w:lang w:val="nl"/>
              </w:rPr>
            </w:pPr>
            <w:r w:rsidRPr="00134AAB">
              <w:t xml:space="preserve">Documentatie </w:t>
            </w:r>
            <w:r w:rsidR="005F5961">
              <w:t>van de gebruikte</w:t>
            </w:r>
            <w:r w:rsidRPr="00134AAB">
              <w:t xml:space="preserve"> tekstblokken: namen van de documenten en de versies daarvan zijn </w:t>
            </w:r>
            <w:r>
              <w:t>te vinden in de releasenotes</w:t>
            </w:r>
            <w:r w:rsidR="001C784F">
              <w:t xml:space="preserve"> van de betreffende akte</w:t>
            </w:r>
            <w:r>
              <w:t xml:space="preserve">: </w:t>
            </w:r>
            <w:hyperlink r:id="rId10"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71" w:name="AlgemeneAfsprakenDocument"/>
            <w:r>
              <w:t>[3]</w:t>
            </w:r>
            <w:bookmarkEnd w:id="71"/>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5E527C8D" w14:textId="77777777" w:rsidTr="00864B12">
        <w:tc>
          <w:tcPr>
            <w:tcW w:w="556" w:type="dxa"/>
            <w:shd w:val="clear" w:color="auto" w:fill="auto"/>
          </w:tcPr>
          <w:p w14:paraId="79ADCB4F" w14:textId="23915DC0" w:rsidR="00864B12" w:rsidRDefault="00864B12" w:rsidP="00BF18B4">
            <w:r>
              <w:t>[</w:t>
            </w:r>
            <w:r w:rsidR="001A5293">
              <w:t>4</w:t>
            </w:r>
            <w:r>
              <w:t>]</w:t>
            </w:r>
          </w:p>
        </w:tc>
        <w:tc>
          <w:tcPr>
            <w:tcW w:w="8228" w:type="dxa"/>
            <w:shd w:val="clear" w:color="auto" w:fill="auto"/>
          </w:tcPr>
          <w:p w14:paraId="1B5D9082" w14:textId="53FEEF6E" w:rsidR="00864B12" w:rsidRPr="00F04F48" w:rsidRDefault="00D400D7" w:rsidP="00BF18B4">
            <w:r>
              <w:t xml:space="preserve">XSD: </w:t>
            </w:r>
            <w:r w:rsidRPr="00D400D7">
              <w:t>VVE-WettelijkeVerdeling-</w:t>
            </w:r>
            <w:ins w:id="72" w:author="Groot, Karina de" w:date="2024-08-07T09:48:00Z" w16du:dateUtc="2024-08-07T07:48:00Z">
              <w:r w:rsidR="00625208">
                <w:t>2</w:t>
              </w:r>
            </w:ins>
            <w:del w:id="73" w:author="Groot, Karina de" w:date="2024-08-07T09:48:00Z" w16du:dateUtc="2024-08-07T07:48:00Z">
              <w:r w:rsidRPr="00D400D7" w:rsidDel="00625208">
                <w:delText>1</w:delText>
              </w:r>
            </w:del>
            <w:r w:rsidRPr="00D400D7">
              <w:t>.0</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4D527C">
          <w:headerReference w:type="default" r:id="rId11"/>
          <w:type w:val="oddPage"/>
          <w:pgSz w:w="11906" w:h="16838" w:code="9"/>
          <w:pgMar w:top="3402" w:right="1304" w:bottom="1304" w:left="1814" w:header="567" w:footer="170" w:gutter="0"/>
          <w:cols w:space="708"/>
          <w:formProt w:val="0"/>
          <w:titlePg/>
          <w:docGrid w:linePitch="245"/>
        </w:sectPr>
      </w:pPr>
    </w:p>
    <w:p w14:paraId="61B39258" w14:textId="47DE8FEF" w:rsidR="008D0862" w:rsidRDefault="004C3A28" w:rsidP="008D0862">
      <w:pPr>
        <w:pStyle w:val="Kop1"/>
        <w:numPr>
          <w:ilvl w:val="0"/>
          <w:numId w:val="1"/>
        </w:numPr>
        <w:rPr>
          <w:lang w:val="nl-NL"/>
        </w:rPr>
      </w:pPr>
      <w:bookmarkStart w:id="82" w:name="_Toc158625079"/>
      <w:bookmarkEnd w:id="53"/>
      <w:r>
        <w:rPr>
          <w:lang w:val="nl-NL"/>
        </w:rPr>
        <w:lastRenderedPageBreak/>
        <w:t>Verklaring van Erfrecht</w:t>
      </w:r>
      <w:bookmarkEnd w:id="82"/>
    </w:p>
    <w:p w14:paraId="41022976" w14:textId="77D2FCF3" w:rsidR="008D0862" w:rsidRDefault="008D0862" w:rsidP="0091689F">
      <w:pPr>
        <w:spacing w:after="0"/>
      </w:pPr>
      <w:r>
        <w:t xml:space="preserve">In dit hoofdstuk is de structuur van </w:t>
      </w:r>
      <w:r w:rsidR="004C3A28">
        <w:t>de Verklaring van Erfrecht</w:t>
      </w:r>
      <w:r>
        <w:t xml:space="preserve"> in detail beschreven.</w:t>
      </w:r>
    </w:p>
    <w:p w14:paraId="390477CE" w14:textId="49B797C5" w:rsidR="00AA1E30" w:rsidRDefault="008D0862" w:rsidP="0091689F">
      <w:pPr>
        <w:spacing w:after="0"/>
      </w:pPr>
      <w:r>
        <w:t>Bij de uitwerking staat ook de mapping naar de elementen in het essentialia bestand vermeld. Hierbij wordt eerst het basispad genoemd en</w:t>
      </w:r>
      <w:r w:rsidR="00ED6991">
        <w:t xml:space="preserve">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r w:rsidR="002E729C">
        <w:t>In de</w:t>
      </w:r>
      <w:r w:rsidR="00EF395F">
        <w:t>ze</w:t>
      </w:r>
      <w:r w:rsidR="002E729C">
        <w:t xml:space="preserve"> toelichting wordt verwezen naar tekstblokken, welke zijn beschreven in apart</w:t>
      </w:r>
      <w:r w:rsidR="00C723C4">
        <w:t>e</w:t>
      </w:r>
      <w:r w:rsidR="002E729C">
        <w:t xml:space="preserve"> document</w:t>
      </w:r>
      <w:r w:rsidR="00C723C4">
        <w:t>en</w:t>
      </w:r>
      <w:r w:rsidR="00D4733A">
        <w:t xml:space="preserve"> [1</w:t>
      </w:r>
      <w:r w:rsidR="00013DF7">
        <w:t>,</w:t>
      </w:r>
      <w:r w:rsidR="00D4733A">
        <w:t>3]</w:t>
      </w:r>
      <w:r w:rsidR="00E76A16">
        <w:t>.</w:t>
      </w:r>
    </w:p>
    <w:p w14:paraId="4DF1E555" w14:textId="77777777" w:rsidR="008D0862" w:rsidRPr="00343045" w:rsidRDefault="00741213" w:rsidP="0005291C">
      <w:pPr>
        <w:pStyle w:val="Kop2"/>
      </w:pPr>
      <w:bookmarkStart w:id="83" w:name="_Toc246925271"/>
      <w:bookmarkStart w:id="84" w:name="_Toc464135496"/>
      <w:bookmarkStart w:id="85" w:name="_Toc506361260"/>
      <w:bookmarkStart w:id="86" w:name="_Toc158625080"/>
      <w:r>
        <w:t>Equivalentiev</w:t>
      </w:r>
      <w:r w:rsidR="008D0862">
        <w:t>erklaring</w:t>
      </w:r>
      <w:bookmarkEnd w:id="83"/>
      <w:bookmarkEnd w:id="84"/>
      <w:bookmarkEnd w:id="85"/>
      <w:bookmarkEnd w:id="86"/>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156529">
        <w:tc>
          <w:tcPr>
            <w:tcW w:w="2394" w:type="pct"/>
            <w:shd w:val="clear" w:color="auto" w:fill="DEEAF6" w:themeFill="accent1" w:themeFillTint="33"/>
          </w:tcPr>
          <w:p w14:paraId="1E6AE52A" w14:textId="77777777" w:rsidR="00C4522F" w:rsidRPr="00D77156" w:rsidRDefault="00C4522F" w:rsidP="0086543A">
            <w:pPr>
              <w:spacing w:after="0"/>
              <w:rPr>
                <w:b/>
              </w:rPr>
            </w:pPr>
            <w:r w:rsidRPr="00DB7FA4">
              <w:rPr>
                <w:b/>
              </w:rPr>
              <w:t>Modeldocument tekst</w:t>
            </w:r>
          </w:p>
        </w:tc>
        <w:tc>
          <w:tcPr>
            <w:tcW w:w="2606" w:type="pct"/>
            <w:shd w:val="clear" w:color="auto" w:fill="DEEAF6" w:themeFill="accent1" w:themeFillTint="33"/>
          </w:tcPr>
          <w:p w14:paraId="05E64D2F" w14:textId="04FB5AA3" w:rsidR="00C4522F" w:rsidRPr="00D77156" w:rsidRDefault="00C4522F" w:rsidP="0086543A">
            <w:pPr>
              <w:spacing w:after="0"/>
              <w:rPr>
                <w:b/>
              </w:rPr>
            </w:pPr>
            <w:r w:rsidRPr="00DB7FA4">
              <w:rPr>
                <w:b/>
              </w:rPr>
              <w:t>Toelichting</w:t>
            </w:r>
            <w:r w:rsidR="000D28C0">
              <w:rPr>
                <w:b/>
              </w:rPr>
              <w:t xml:space="preserve"> en mapping</w:t>
            </w:r>
          </w:p>
        </w:tc>
      </w:tr>
      <w:tr w:rsidR="008D0862" w:rsidRPr="002E729C" w14:paraId="25E4CDB3" w14:textId="77777777" w:rsidTr="00DB7FA4">
        <w:tc>
          <w:tcPr>
            <w:tcW w:w="2394" w:type="pct"/>
            <w:shd w:val="clear" w:color="auto" w:fill="auto"/>
          </w:tcPr>
          <w:p w14:paraId="7C2A6283" w14:textId="43C5C868" w:rsidR="008D0862" w:rsidRPr="0086543A" w:rsidRDefault="00440EEC" w:rsidP="00A7152A">
            <w:pPr>
              <w:rPr>
                <w:color w:val="FF0000"/>
                <w:sz w:val="20"/>
              </w:rPr>
            </w:pPr>
            <w:ins w:id="87" w:author="Groot, Karina de" w:date="2024-08-08T11:53:00Z" w16du:dateUtc="2024-08-08T09:53:00Z">
              <w:r>
                <w:rPr>
                  <w:rFonts w:cs="Arial"/>
                  <w:bCs/>
                  <w:color w:val="FF0000"/>
                  <w:sz w:val="20"/>
                  <w:highlight w:val="yellow"/>
                  <w:lang w:val="en-US"/>
                </w:rPr>
                <w:t>VVE-</w:t>
              </w:r>
            </w:ins>
            <w:r w:rsidR="008D0862" w:rsidRPr="0086543A">
              <w:rPr>
                <w:rFonts w:cs="Arial"/>
                <w:bCs/>
                <w:color w:val="FF0000"/>
                <w:sz w:val="20"/>
                <w:highlight w:val="yellow"/>
                <w:lang w:val="en-US"/>
              </w:rPr>
              <w:t xml:space="preserve">TEKSTBLOK </w:t>
            </w:r>
            <w:r w:rsidR="00741213" w:rsidRPr="0086543A">
              <w:rPr>
                <w:rFonts w:cs="Arial"/>
                <w:bCs/>
                <w:color w:val="FF0000"/>
                <w:sz w:val="20"/>
                <w:highlight w:val="yellow"/>
                <w:lang w:val="en-US"/>
              </w:rPr>
              <w:t>EQUIVALENTIE</w:t>
            </w:r>
            <w:r w:rsidR="00A06A27" w:rsidRPr="0086543A">
              <w:rPr>
                <w:rFonts w:cs="Arial"/>
                <w:bCs/>
                <w:color w:val="FF0000"/>
                <w:sz w:val="20"/>
                <w:highlight w:val="yellow"/>
                <w:lang w:val="en-US"/>
              </w:rPr>
              <w:t>VERKLARING</w:t>
            </w:r>
            <w:del w:id="88" w:author="Groot, Karina de" w:date="2024-08-08T11:53:00Z" w16du:dateUtc="2024-08-08T09:53:00Z">
              <w:r w:rsidR="00193D19" w:rsidRPr="00D400D7" w:rsidDel="00440EEC">
                <w:rPr>
                  <w:rFonts w:cs="Arial"/>
                  <w:bCs/>
                  <w:color w:val="FF0000"/>
                  <w:sz w:val="20"/>
                  <w:highlight w:val="yellow"/>
                  <w:lang w:val="en-US"/>
                </w:rPr>
                <w:delText>-nieuw</w:delText>
              </w:r>
            </w:del>
            <w:r w:rsidR="000E2D2E" w:rsidRPr="0086543A">
              <w:rPr>
                <w:rFonts w:cs="Arial"/>
                <w:bCs/>
                <w:color w:val="FF0000"/>
                <w:sz w:val="20"/>
                <w:lang w:val="en-US"/>
              </w:rPr>
              <w:t>.</w:t>
            </w:r>
          </w:p>
        </w:tc>
        <w:tc>
          <w:tcPr>
            <w:tcW w:w="2606" w:type="pct"/>
            <w:shd w:val="clear" w:color="auto" w:fill="auto"/>
          </w:tcPr>
          <w:p w14:paraId="01122A1D" w14:textId="77777777" w:rsidR="008D0862" w:rsidRPr="000E7C28" w:rsidRDefault="00025A52" w:rsidP="005217FC">
            <w:pPr>
              <w:rPr>
                <w:sz w:val="16"/>
                <w:szCs w:val="16"/>
              </w:rPr>
            </w:pPr>
            <w:r w:rsidRPr="000E7C28">
              <w:rPr>
                <w:sz w:val="16"/>
                <w:szCs w:val="16"/>
              </w:rPr>
              <w:t xml:space="preserve">Verplicht tekstblok. </w:t>
            </w:r>
            <w:r w:rsidR="005217FC" w:rsidRPr="000E7C28">
              <w:rPr>
                <w:sz w:val="16"/>
                <w:szCs w:val="16"/>
              </w:rPr>
              <w:t>Gegevens van de notaris in de rol van verklaarder.</w:t>
            </w:r>
            <w:r w:rsidRPr="000E7C28">
              <w:rPr>
                <w:sz w:val="16"/>
                <w:szCs w:val="16"/>
              </w:rPr>
              <w:t xml:space="preserve"> Dit tekstblok wordt alleen getoond bij het afschrift</w:t>
            </w:r>
            <w:r w:rsidR="006835AE" w:rsidRPr="000E7C28">
              <w:rPr>
                <w:sz w:val="16"/>
                <w:szCs w:val="16"/>
              </w:rPr>
              <w:t>.</w:t>
            </w:r>
          </w:p>
          <w:p w14:paraId="61080204" w14:textId="77777777" w:rsidR="003E5A50" w:rsidRPr="006E4BC1" w:rsidRDefault="003E5A50" w:rsidP="003E5A50">
            <w:pPr>
              <w:spacing w:after="0"/>
              <w:rPr>
                <w:sz w:val="16"/>
                <w:szCs w:val="16"/>
                <w:u w:val="single"/>
              </w:rPr>
            </w:pPr>
            <w:r w:rsidRPr="006E4BC1">
              <w:rPr>
                <w:sz w:val="16"/>
                <w:szCs w:val="16"/>
                <w:u w:val="single"/>
              </w:rPr>
              <w:t>Mapping:</w:t>
            </w:r>
          </w:p>
          <w:p w14:paraId="507DA235" w14:textId="190F2CD4" w:rsidR="00025A52" w:rsidRDefault="003E5A50" w:rsidP="003E5A50">
            <w:pPr>
              <w:autoSpaceDE w:val="0"/>
              <w:autoSpaceDN w:val="0"/>
              <w:adjustRightInd w:val="0"/>
              <w:spacing w:after="0"/>
              <w:rPr>
                <w:sz w:val="16"/>
                <w:szCs w:val="16"/>
              </w:rPr>
            </w:pPr>
            <w:r w:rsidRPr="006E4BC1">
              <w:rPr>
                <w:sz w:val="16"/>
                <w:szCs w:val="16"/>
              </w:rPr>
              <w:t>//IMKAD_AangebodenStuk/heeftVerklaarder</w:t>
            </w:r>
          </w:p>
          <w:p w14:paraId="763780C7" w14:textId="37F0817F" w:rsidR="0086543A" w:rsidRPr="0086543A" w:rsidRDefault="0086543A" w:rsidP="003E5A50">
            <w:pPr>
              <w:autoSpaceDE w:val="0"/>
              <w:autoSpaceDN w:val="0"/>
              <w:adjustRightInd w:val="0"/>
              <w:spacing w:after="0"/>
              <w:rPr>
                <w:sz w:val="14"/>
                <w:szCs w:val="14"/>
              </w:rPr>
            </w:pPr>
            <w:r w:rsidRPr="0086543A">
              <w:rPr>
                <w:sz w:val="14"/>
                <w:szCs w:val="14"/>
              </w:rPr>
              <w:t>- verdere mapping zie genoemd tekstblok</w:t>
            </w:r>
          </w:p>
          <w:p w14:paraId="4A7C841B" w14:textId="779CABF4" w:rsidR="003E5A50" w:rsidRPr="00E23FFC" w:rsidRDefault="003E5A50" w:rsidP="003E5A50">
            <w:pPr>
              <w:autoSpaceDE w:val="0"/>
              <w:autoSpaceDN w:val="0"/>
              <w:adjustRightInd w:val="0"/>
              <w:spacing w:after="0"/>
              <w:rPr>
                <w:sz w:val="16"/>
                <w:szCs w:val="16"/>
              </w:rPr>
            </w:pPr>
          </w:p>
        </w:tc>
      </w:tr>
    </w:tbl>
    <w:p w14:paraId="454C34EC" w14:textId="6397DABD" w:rsidR="00D43A2A" w:rsidRDefault="00D43A2A" w:rsidP="0005291C">
      <w:pPr>
        <w:pStyle w:val="Kop2"/>
      </w:pPr>
      <w:bookmarkStart w:id="89" w:name="_Toc464135497"/>
      <w:bookmarkStart w:id="90" w:name="_Toc506361261"/>
      <w:bookmarkStart w:id="91" w:name="_Toc158625081"/>
      <w:bookmarkStart w:id="92" w:name="_Ref438019207"/>
      <w:r>
        <w:t>Titel</w:t>
      </w:r>
      <w:bookmarkEnd w:id="89"/>
      <w:bookmarkEnd w:id="90"/>
      <w:bookmarkEnd w:id="91"/>
    </w:p>
    <w:p w14:paraId="53AF7A4C" w14:textId="77777777" w:rsidR="0005291C" w:rsidRPr="0005291C" w:rsidRDefault="0005291C" w:rsidP="0005291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156529">
        <w:tc>
          <w:tcPr>
            <w:tcW w:w="2394" w:type="pct"/>
            <w:shd w:val="clear" w:color="auto" w:fill="DEEAF6" w:themeFill="accent1" w:themeFillTint="33"/>
          </w:tcPr>
          <w:p w14:paraId="17970B51" w14:textId="77777777" w:rsidR="00D43A2A" w:rsidRPr="00D77156" w:rsidRDefault="00D43A2A" w:rsidP="0086543A">
            <w:pPr>
              <w:spacing w:after="0"/>
              <w:rPr>
                <w:b/>
              </w:rPr>
            </w:pPr>
            <w:r w:rsidRPr="00DB7FA4">
              <w:rPr>
                <w:b/>
              </w:rPr>
              <w:t>Modeldocument tekst</w:t>
            </w:r>
          </w:p>
        </w:tc>
        <w:tc>
          <w:tcPr>
            <w:tcW w:w="2606" w:type="pct"/>
            <w:shd w:val="clear" w:color="auto" w:fill="DEEAF6" w:themeFill="accent1" w:themeFillTint="33"/>
          </w:tcPr>
          <w:p w14:paraId="1899E424" w14:textId="6A4595F0" w:rsidR="00D43A2A" w:rsidRPr="00D77156" w:rsidRDefault="00D43A2A" w:rsidP="0086543A">
            <w:pPr>
              <w:spacing w:after="0"/>
              <w:rPr>
                <w:b/>
              </w:rPr>
            </w:pPr>
            <w:r w:rsidRPr="00DB7FA4">
              <w:rPr>
                <w:b/>
              </w:rPr>
              <w:t>Toelichting</w:t>
            </w:r>
            <w:r w:rsidR="000D28C0">
              <w:rPr>
                <w:b/>
              </w:rPr>
              <w:t xml:space="preserve"> en mapping</w:t>
            </w:r>
          </w:p>
        </w:tc>
      </w:tr>
      <w:tr w:rsidR="00D43A2A" w:rsidRPr="002E729C" w14:paraId="7FB359BE" w14:textId="77777777" w:rsidTr="00323158">
        <w:tc>
          <w:tcPr>
            <w:tcW w:w="2394" w:type="pct"/>
            <w:shd w:val="clear" w:color="auto" w:fill="auto"/>
          </w:tcPr>
          <w:p w14:paraId="79FB42F4" w14:textId="77777777" w:rsidR="002140E1" w:rsidRDefault="002140E1" w:rsidP="00402DA4">
            <w:pPr>
              <w:tabs>
                <w:tab w:val="left" w:pos="-1440"/>
                <w:tab w:val="left" w:pos="-720"/>
              </w:tabs>
              <w:suppressAutoHyphens/>
              <w:jc w:val="center"/>
              <w:rPr>
                <w:rFonts w:cs="Arial"/>
                <w:sz w:val="20"/>
                <w:lang w:val="en-US"/>
              </w:rPr>
            </w:pPr>
            <w:bookmarkStart w:id="93" w:name="_Hlk126661368"/>
          </w:p>
          <w:p w14:paraId="2C24A179" w14:textId="685E0539" w:rsidR="00D43A2A" w:rsidRPr="00DB7FA4" w:rsidRDefault="00DD4CA3" w:rsidP="00402DA4">
            <w:pPr>
              <w:tabs>
                <w:tab w:val="left" w:pos="-1440"/>
                <w:tab w:val="left" w:pos="-720"/>
              </w:tabs>
              <w:suppressAutoHyphens/>
              <w:jc w:val="center"/>
              <w:rPr>
                <w:rFonts w:ascii="Times New Roman" w:hAnsi="Times New Roman"/>
                <w:color w:val="800080"/>
                <w:highlight w:val="yellow"/>
              </w:rPr>
            </w:pPr>
            <w:r>
              <w:rPr>
                <w:rFonts w:cs="Arial"/>
                <w:sz w:val="20"/>
                <w:lang w:val="en-US"/>
              </w:rPr>
              <w:fldChar w:fldCharType="begin"/>
            </w:r>
            <w:r>
              <w:rPr>
                <w:rFonts w:cs="Arial"/>
                <w:sz w:val="20"/>
              </w:rPr>
              <w:instrText>MacroButton Nomacro §</w:instrText>
            </w:r>
            <w:r>
              <w:rPr>
                <w:rFonts w:cs="Arial"/>
                <w:sz w:val="20"/>
                <w:lang w:val="en-US"/>
              </w:rPr>
              <w:fldChar w:fldCharType="end"/>
            </w:r>
            <w:r>
              <w:rPr>
                <w:rFonts w:cs="Arial"/>
                <w:sz w:val="20"/>
              </w:rPr>
              <w:t>Titel</w:t>
            </w:r>
            <w:r w:rsidR="00023185">
              <w:rPr>
                <w:rFonts w:cs="Arial"/>
                <w:sz w:val="20"/>
              </w:rPr>
              <w:t xml:space="preserve"> Verklaring van Erfrecht</w:t>
            </w:r>
            <w:r>
              <w:rPr>
                <w:rFonts w:cs="Arial"/>
                <w:sz w:val="20"/>
                <w:lang w:val="en-US"/>
              </w:rPr>
              <w:fldChar w:fldCharType="begin"/>
            </w:r>
            <w:r>
              <w:rPr>
                <w:rFonts w:cs="Arial"/>
                <w:sz w:val="20"/>
              </w:rPr>
              <w:instrText>MacroButton Nomacro §</w:instrText>
            </w:r>
            <w:r>
              <w:rPr>
                <w:rFonts w:cs="Arial"/>
                <w:sz w:val="20"/>
                <w:lang w:val="en-US"/>
              </w:rPr>
              <w:fldChar w:fldCharType="end"/>
            </w:r>
            <w:bookmarkEnd w:id="93"/>
          </w:p>
        </w:tc>
        <w:tc>
          <w:tcPr>
            <w:tcW w:w="2606" w:type="pct"/>
            <w:shd w:val="clear" w:color="auto" w:fill="auto"/>
          </w:tcPr>
          <w:p w14:paraId="145367A4" w14:textId="06B83325" w:rsidR="00D43A2A" w:rsidRPr="000E7C28" w:rsidRDefault="00402DA4" w:rsidP="00323158">
            <w:pPr>
              <w:rPr>
                <w:snapToGrid/>
                <w:sz w:val="16"/>
                <w:szCs w:val="16"/>
              </w:rPr>
            </w:pPr>
            <w:r>
              <w:rPr>
                <w:sz w:val="16"/>
                <w:szCs w:val="16"/>
              </w:rPr>
              <w:t>Titel van de akte. Dit is een optioneel veld. De tekst kan zelf worden bepaald</w:t>
            </w:r>
            <w:r w:rsidR="00DC5EDB">
              <w:rPr>
                <w:sz w:val="16"/>
                <w:szCs w:val="16"/>
              </w:rPr>
              <w:t>.</w:t>
            </w:r>
          </w:p>
          <w:p w14:paraId="6E5EC326" w14:textId="77777777" w:rsidR="00032C53" w:rsidRPr="006E4BC1" w:rsidRDefault="00032C53" w:rsidP="00032C53">
            <w:pPr>
              <w:spacing w:after="0"/>
              <w:rPr>
                <w:sz w:val="16"/>
                <w:szCs w:val="16"/>
                <w:u w:val="single"/>
              </w:rPr>
            </w:pPr>
            <w:r w:rsidRPr="006E4BC1">
              <w:rPr>
                <w:sz w:val="16"/>
                <w:szCs w:val="16"/>
                <w:u w:val="single"/>
              </w:rPr>
              <w:t>Mapping:</w:t>
            </w:r>
          </w:p>
          <w:p w14:paraId="7A785EC9" w14:textId="34B90AB1" w:rsidR="004208A5" w:rsidRDefault="00032C53" w:rsidP="00032C53">
            <w:pPr>
              <w:autoSpaceDE w:val="0"/>
              <w:autoSpaceDN w:val="0"/>
              <w:adjustRightInd w:val="0"/>
              <w:spacing w:after="0"/>
              <w:rPr>
                <w:sz w:val="16"/>
                <w:szCs w:val="16"/>
              </w:rPr>
            </w:pPr>
            <w:r w:rsidRPr="006E4BC1">
              <w:rPr>
                <w:sz w:val="16"/>
                <w:szCs w:val="16"/>
              </w:rPr>
              <w:t>//IMKAD_AangebodenStuk/</w:t>
            </w:r>
            <w:r w:rsidR="00802672">
              <w:rPr>
                <w:sz w:val="16"/>
                <w:szCs w:val="16"/>
              </w:rPr>
              <w:t>t</w:t>
            </w:r>
            <w:r>
              <w:rPr>
                <w:sz w:val="16"/>
                <w:szCs w:val="16"/>
              </w:rPr>
              <w:t>itelAkte</w:t>
            </w:r>
          </w:p>
          <w:p w14:paraId="1F0E3927" w14:textId="27837DA8" w:rsidR="00DC5EDB" w:rsidRPr="000E7C28" w:rsidRDefault="00DC5EDB" w:rsidP="00032C53">
            <w:pPr>
              <w:autoSpaceDE w:val="0"/>
              <w:autoSpaceDN w:val="0"/>
              <w:adjustRightInd w:val="0"/>
              <w:spacing w:after="0"/>
              <w:rPr>
                <w:sz w:val="16"/>
                <w:szCs w:val="16"/>
              </w:rPr>
            </w:pPr>
          </w:p>
        </w:tc>
      </w:tr>
    </w:tbl>
    <w:p w14:paraId="0EA1B51B" w14:textId="287946E3" w:rsidR="005606FC" w:rsidRPr="0005291C" w:rsidRDefault="005606FC" w:rsidP="0005291C">
      <w:pPr>
        <w:pStyle w:val="Kop2"/>
      </w:pPr>
      <w:bookmarkStart w:id="94" w:name="_Toc464135498"/>
      <w:bookmarkStart w:id="95" w:name="_Toc506361262"/>
      <w:bookmarkStart w:id="96" w:name="_Toc158625082"/>
      <w:bookmarkEnd w:id="92"/>
      <w:r w:rsidRPr="0005291C">
        <w:t>Aanhef</w:t>
      </w:r>
      <w:bookmarkEnd w:id="94"/>
      <w:bookmarkEnd w:id="95"/>
      <w:bookmarkEnd w:id="96"/>
    </w:p>
    <w:p w14:paraId="4FA14689" w14:textId="77777777" w:rsidR="0005291C" w:rsidRPr="0005291C" w:rsidRDefault="0005291C" w:rsidP="0005291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E36E3" w:rsidRPr="002E729C" w14:paraId="05DE1F70" w14:textId="77777777" w:rsidTr="00156529">
        <w:tc>
          <w:tcPr>
            <w:tcW w:w="2394" w:type="pct"/>
            <w:shd w:val="clear" w:color="auto" w:fill="DEEAF6" w:themeFill="accent1" w:themeFillTint="33"/>
          </w:tcPr>
          <w:p w14:paraId="152759FB" w14:textId="5BAC4CB9" w:rsidR="00CE36E3" w:rsidRPr="00DB7FA4" w:rsidRDefault="00CE36E3" w:rsidP="0086543A">
            <w:pPr>
              <w:tabs>
                <w:tab w:val="left" w:pos="-1440"/>
                <w:tab w:val="left" w:pos="-720"/>
              </w:tabs>
              <w:suppressAutoHyphens/>
              <w:spacing w:after="0"/>
              <w:rPr>
                <w:color w:val="FF0000"/>
                <w:highlight w:val="yellow"/>
              </w:rPr>
            </w:pPr>
            <w:r w:rsidRPr="00DB7FA4">
              <w:rPr>
                <w:b/>
              </w:rPr>
              <w:t>Modeldocument tekst</w:t>
            </w:r>
          </w:p>
        </w:tc>
        <w:tc>
          <w:tcPr>
            <w:tcW w:w="2606" w:type="pct"/>
            <w:shd w:val="clear" w:color="auto" w:fill="DEEAF6" w:themeFill="accent1" w:themeFillTint="33"/>
          </w:tcPr>
          <w:p w14:paraId="21B3B2C6" w14:textId="4DD93FDA" w:rsidR="00CE36E3" w:rsidRPr="00DB7FA4" w:rsidRDefault="00CE36E3" w:rsidP="0086543A">
            <w:pPr>
              <w:spacing w:after="0"/>
              <w:rPr>
                <w:szCs w:val="18"/>
              </w:rPr>
            </w:pPr>
            <w:r w:rsidRPr="00DB7FA4">
              <w:rPr>
                <w:b/>
              </w:rPr>
              <w:t>Toelichting</w:t>
            </w:r>
            <w:r>
              <w:rPr>
                <w:b/>
              </w:rPr>
              <w:t xml:space="preserve"> en mapping</w:t>
            </w:r>
          </w:p>
        </w:tc>
      </w:tr>
      <w:tr w:rsidR="0021646D" w:rsidRPr="002E729C" w14:paraId="71E4B794" w14:textId="77777777" w:rsidTr="00DB7FA4">
        <w:tc>
          <w:tcPr>
            <w:tcW w:w="2394" w:type="pct"/>
            <w:shd w:val="clear" w:color="auto" w:fill="auto"/>
          </w:tcPr>
          <w:p w14:paraId="7351F9ED" w14:textId="06D67B7A" w:rsidR="0021646D" w:rsidRPr="00DB7FA4" w:rsidRDefault="00440EEC" w:rsidP="002369D3">
            <w:pPr>
              <w:rPr>
                <w:rFonts w:ascii="Times New Roman" w:hAnsi="Times New Roman"/>
                <w:color w:val="FF0000"/>
                <w:highlight w:val="yellow"/>
              </w:rPr>
            </w:pPr>
            <w:bookmarkStart w:id="97" w:name="_Toc245786300"/>
            <w:bookmarkEnd w:id="97"/>
            <w:ins w:id="98" w:author="Groot, Karina de" w:date="2024-08-08T11:53:00Z" w16du:dateUtc="2024-08-08T09:53:00Z">
              <w:r>
                <w:rPr>
                  <w:rFonts w:cs="Arial"/>
                  <w:color w:val="FF0000"/>
                  <w:sz w:val="20"/>
                  <w:highlight w:val="yellow"/>
                </w:rPr>
                <w:t>VVE-</w:t>
              </w:r>
            </w:ins>
            <w:r w:rsidR="00DA7EDB" w:rsidRPr="00DA6C73">
              <w:rPr>
                <w:rFonts w:cs="Arial"/>
                <w:color w:val="FF0000"/>
                <w:sz w:val="20"/>
                <w:highlight w:val="yellow"/>
              </w:rPr>
              <w:t xml:space="preserve">TEKSTBLOK </w:t>
            </w:r>
            <w:r w:rsidR="00DA7EDB" w:rsidRPr="00DA6C73">
              <w:rPr>
                <w:rFonts w:cs="Arial"/>
                <w:caps/>
                <w:color w:val="FF0000"/>
                <w:sz w:val="20"/>
                <w:highlight w:val="yellow"/>
              </w:rPr>
              <w:t>Aanhe</w:t>
            </w:r>
            <w:ins w:id="99" w:author="Groot, Karina de" w:date="2024-08-08T11:53:00Z" w16du:dateUtc="2024-08-08T09:53:00Z">
              <w:r>
                <w:rPr>
                  <w:rFonts w:cs="Arial"/>
                  <w:caps/>
                  <w:color w:val="FF0000"/>
                  <w:sz w:val="20"/>
                  <w:highlight w:val="yellow"/>
                </w:rPr>
                <w:t>F</w:t>
              </w:r>
            </w:ins>
            <w:del w:id="100" w:author="Groot, Karina de" w:date="2024-08-08T11:53:00Z" w16du:dateUtc="2024-08-08T09:53:00Z">
              <w:r w:rsidR="00DA7EDB" w:rsidRPr="00DA6C73" w:rsidDel="00440EEC">
                <w:rPr>
                  <w:rFonts w:cs="Arial"/>
                  <w:caps/>
                  <w:color w:val="FF0000"/>
                  <w:sz w:val="20"/>
                  <w:highlight w:val="yellow"/>
                </w:rPr>
                <w:delText>f</w:delText>
              </w:r>
              <w:r w:rsidR="00193D19" w:rsidRPr="008D4F66" w:rsidDel="00440EEC">
                <w:rPr>
                  <w:rFonts w:cs="Arial"/>
                  <w:bCs/>
                  <w:color w:val="FF0000"/>
                  <w:sz w:val="20"/>
                  <w:highlight w:val="yellow"/>
                  <w:lang w:val="en-US"/>
                </w:rPr>
                <w:delText xml:space="preserve"> </w:delText>
              </w:r>
              <w:r w:rsidR="00B43928" w:rsidDel="00440EEC">
                <w:rPr>
                  <w:rFonts w:cs="Arial"/>
                  <w:bCs/>
                  <w:color w:val="FF0000"/>
                  <w:sz w:val="20"/>
                  <w:highlight w:val="yellow"/>
                  <w:lang w:val="en-US"/>
                </w:rPr>
                <w:delText>Verklaring van Erfrecht</w:delText>
              </w:r>
            </w:del>
            <w:r w:rsidR="00193D19">
              <w:rPr>
                <w:rFonts w:cs="Arial"/>
                <w:bCs/>
                <w:color w:val="FF0000"/>
                <w:sz w:val="20"/>
                <w:highlight w:val="yellow"/>
                <w:lang w:val="en-US"/>
              </w:rPr>
              <w:t>;</w:t>
            </w:r>
          </w:p>
        </w:tc>
        <w:tc>
          <w:tcPr>
            <w:tcW w:w="2606" w:type="pct"/>
            <w:shd w:val="clear" w:color="auto" w:fill="auto"/>
          </w:tcPr>
          <w:p w14:paraId="049ADC53" w14:textId="6CB09A89" w:rsidR="00D4733A" w:rsidRDefault="00D4733A" w:rsidP="00025A52">
            <w:pPr>
              <w:rPr>
                <w:sz w:val="16"/>
                <w:szCs w:val="16"/>
              </w:rPr>
            </w:pPr>
            <w:r>
              <w:rPr>
                <w:sz w:val="16"/>
                <w:szCs w:val="16"/>
              </w:rPr>
              <w:t>Dit tekstblok is specifiek voor de VVE en niet te gebruiken in de overige akten.</w:t>
            </w:r>
          </w:p>
          <w:p w14:paraId="27C8C213" w14:textId="5E97E78C" w:rsidR="00025A52" w:rsidRDefault="0021646D" w:rsidP="00025A52">
            <w:pPr>
              <w:rPr>
                <w:sz w:val="16"/>
                <w:szCs w:val="16"/>
              </w:rPr>
            </w:pPr>
            <w:r w:rsidRPr="000E7C28">
              <w:rPr>
                <w:sz w:val="16"/>
                <w:szCs w:val="16"/>
              </w:rPr>
              <w:t xml:space="preserve">Details </w:t>
            </w:r>
            <w:r w:rsidR="002E729C" w:rsidRPr="000E7C28">
              <w:rPr>
                <w:sz w:val="16"/>
                <w:szCs w:val="16"/>
              </w:rPr>
              <w:t xml:space="preserve">van de notaris in de rol van </w:t>
            </w:r>
            <w:r w:rsidR="00A06A27" w:rsidRPr="000E7C28">
              <w:rPr>
                <w:sz w:val="16"/>
                <w:szCs w:val="16"/>
              </w:rPr>
              <w:t>ondertekenaar.</w:t>
            </w:r>
          </w:p>
          <w:p w14:paraId="66F1CF6F" w14:textId="77777777" w:rsidR="00DC5EDB" w:rsidRPr="006E4BC1" w:rsidRDefault="00DC5EDB" w:rsidP="00DC5EDB">
            <w:pPr>
              <w:spacing w:after="0"/>
              <w:rPr>
                <w:sz w:val="16"/>
                <w:szCs w:val="16"/>
                <w:u w:val="single"/>
              </w:rPr>
            </w:pPr>
            <w:r w:rsidRPr="006E4BC1">
              <w:rPr>
                <w:sz w:val="16"/>
                <w:szCs w:val="16"/>
                <w:u w:val="single"/>
              </w:rPr>
              <w:lastRenderedPageBreak/>
              <w:t>Mapping:</w:t>
            </w:r>
          </w:p>
          <w:p w14:paraId="65AFB169" w14:textId="55D6AE5A" w:rsidR="00DC5EDB" w:rsidRDefault="00DC5EDB" w:rsidP="00DC5EDB">
            <w:pPr>
              <w:autoSpaceDE w:val="0"/>
              <w:autoSpaceDN w:val="0"/>
              <w:adjustRightInd w:val="0"/>
              <w:spacing w:after="0"/>
              <w:rPr>
                <w:sz w:val="16"/>
                <w:szCs w:val="16"/>
              </w:rPr>
            </w:pPr>
            <w:r w:rsidRPr="006E4BC1">
              <w:rPr>
                <w:sz w:val="16"/>
                <w:szCs w:val="16"/>
              </w:rPr>
              <w:t>//IMKAD_AangebodenStuk/heeft</w:t>
            </w:r>
            <w:r w:rsidR="00C76C9D">
              <w:rPr>
                <w:sz w:val="16"/>
                <w:szCs w:val="16"/>
              </w:rPr>
              <w:t>Ondertekenaar</w:t>
            </w:r>
          </w:p>
          <w:p w14:paraId="2035EC0D" w14:textId="77777777" w:rsidR="00DC5EDB" w:rsidRPr="0086543A" w:rsidRDefault="00DC5EDB" w:rsidP="00DC5EDB">
            <w:pPr>
              <w:autoSpaceDE w:val="0"/>
              <w:autoSpaceDN w:val="0"/>
              <w:adjustRightInd w:val="0"/>
              <w:spacing w:after="0"/>
              <w:rPr>
                <w:sz w:val="14"/>
                <w:szCs w:val="14"/>
              </w:rPr>
            </w:pPr>
            <w:r w:rsidRPr="0086543A">
              <w:rPr>
                <w:sz w:val="14"/>
                <w:szCs w:val="14"/>
              </w:rPr>
              <w:t>- verdere mapping zie genoemd tekstblok</w:t>
            </w:r>
          </w:p>
          <w:p w14:paraId="5BCA106B" w14:textId="25613E9B" w:rsidR="004208A5" w:rsidRPr="00DB7FA4" w:rsidRDefault="004208A5" w:rsidP="00846FDB">
            <w:pPr>
              <w:autoSpaceDE w:val="0"/>
              <w:autoSpaceDN w:val="0"/>
              <w:adjustRightInd w:val="0"/>
              <w:rPr>
                <w:szCs w:val="18"/>
              </w:rPr>
            </w:pPr>
          </w:p>
        </w:tc>
      </w:tr>
    </w:tbl>
    <w:p w14:paraId="7AB5F3AC" w14:textId="2EEE20F1" w:rsidR="00807A9A" w:rsidRDefault="00807A9A" w:rsidP="00A97F66">
      <w:pPr>
        <w:pStyle w:val="Kop1"/>
        <w:rPr>
          <w:snapToGrid/>
        </w:rPr>
      </w:pPr>
      <w:bookmarkStart w:id="101" w:name="_Toc158625083"/>
      <w:bookmarkStart w:id="102" w:name="_Ref182807022"/>
      <w:r>
        <w:rPr>
          <w:snapToGrid/>
        </w:rPr>
        <w:lastRenderedPageBreak/>
        <w:t>Stukdeel Verklaring van Erfrecht</w:t>
      </w:r>
      <w:bookmarkEnd w:id="101"/>
    </w:p>
    <w:p w14:paraId="4FEC2E6B" w14:textId="2B70EAD9" w:rsidR="004B628F" w:rsidRDefault="0054259B" w:rsidP="004B628F">
      <w:pPr>
        <w:autoSpaceDE w:val="0"/>
        <w:autoSpaceDN w:val="0"/>
        <w:adjustRightInd w:val="0"/>
        <w:spacing w:after="0"/>
        <w:rPr>
          <w:sz w:val="16"/>
          <w:szCs w:val="16"/>
        </w:rPr>
      </w:pPr>
      <w:r w:rsidRPr="00890735">
        <w:rPr>
          <w:snapToGrid/>
          <w:szCs w:val="18"/>
        </w:rPr>
        <w:t xml:space="preserve">In dit deel van de akte worden de </w:t>
      </w:r>
      <w:r w:rsidR="00402DA4">
        <w:rPr>
          <w:snapToGrid/>
          <w:szCs w:val="18"/>
        </w:rPr>
        <w:t xml:space="preserve">gegevens van de </w:t>
      </w:r>
      <w:r w:rsidR="008C2E6F">
        <w:rPr>
          <w:snapToGrid/>
          <w:szCs w:val="18"/>
        </w:rPr>
        <w:t>overledene</w:t>
      </w:r>
      <w:r w:rsidR="00402DA4">
        <w:rPr>
          <w:snapToGrid/>
          <w:szCs w:val="18"/>
        </w:rPr>
        <w:t>, erfgenamen en rechten en plichten beschreven</w:t>
      </w:r>
      <w:r w:rsidR="008C2E6F">
        <w:rPr>
          <w:snapToGrid/>
          <w:szCs w:val="18"/>
        </w:rPr>
        <w:t>.</w:t>
      </w:r>
      <w:r w:rsidR="004B628F">
        <w:rPr>
          <w:snapToGrid/>
          <w:szCs w:val="18"/>
        </w:rPr>
        <w:t xml:space="preserve"> De mapping van  alle genoemde personen komen </w:t>
      </w:r>
      <w:r w:rsidR="004B628F" w:rsidRPr="00A97F66">
        <w:rPr>
          <w:snapToGrid/>
          <w:sz w:val="20"/>
        </w:rPr>
        <w:t xml:space="preserve">onder </w:t>
      </w:r>
      <w:r w:rsidR="004B628F" w:rsidRPr="00A97F66">
        <w:rPr>
          <w:sz w:val="20"/>
        </w:rPr>
        <w:t>//IMKAD_AangebodenStuk/stukdeelVVE/opsommingPersonen en worden door middel van een referentie aan de desbetreffende rol gekoppeld</w:t>
      </w:r>
      <w:r w:rsidR="004B628F">
        <w:rPr>
          <w:sz w:val="16"/>
          <w:szCs w:val="16"/>
        </w:rPr>
        <w:t>.</w:t>
      </w:r>
    </w:p>
    <w:p w14:paraId="6CDCDC10" w14:textId="7B49EF7E" w:rsidR="0038607C" w:rsidRDefault="008C2E6F" w:rsidP="00A97F66">
      <w:pPr>
        <w:pStyle w:val="Kop2"/>
      </w:pPr>
      <w:bookmarkStart w:id="103" w:name="_Toc158625084"/>
      <w:bookmarkEnd w:id="102"/>
      <w:r>
        <w:t>Gegevens Overledene</w:t>
      </w:r>
      <w:bookmarkEnd w:id="103"/>
    </w:p>
    <w:p w14:paraId="5E75B3ED" w14:textId="77777777" w:rsidR="002D759C" w:rsidRPr="002D759C" w:rsidRDefault="002D759C" w:rsidP="002D759C">
      <w:pPr>
        <w:rPr>
          <w:lang w:val="nl"/>
        </w:rPr>
      </w:pPr>
    </w:p>
    <w:tbl>
      <w:tblPr>
        <w:tblW w:w="138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48"/>
        <w:gridCol w:w="7237"/>
      </w:tblGrid>
      <w:tr w:rsidR="0038607C" w:rsidRPr="00D77156" w14:paraId="3276B10D" w14:textId="77777777" w:rsidTr="00A16E47">
        <w:tc>
          <w:tcPr>
            <w:tcW w:w="6648" w:type="dxa"/>
            <w:shd w:val="clear" w:color="auto" w:fill="DEEAF6" w:themeFill="accent1" w:themeFillTint="33"/>
          </w:tcPr>
          <w:p w14:paraId="6FF347AC" w14:textId="77777777" w:rsidR="0038607C" w:rsidRPr="00D77156" w:rsidRDefault="0038607C" w:rsidP="009F1EDA">
            <w:pPr>
              <w:spacing w:after="0"/>
              <w:rPr>
                <w:b/>
              </w:rPr>
            </w:pPr>
            <w:bookmarkStart w:id="104" w:name="_Hlk151385993"/>
            <w:r w:rsidRPr="00DB7FA4">
              <w:rPr>
                <w:b/>
              </w:rPr>
              <w:t>Modeldocument tekst</w:t>
            </w:r>
          </w:p>
        </w:tc>
        <w:tc>
          <w:tcPr>
            <w:tcW w:w="7237" w:type="dxa"/>
            <w:shd w:val="clear" w:color="auto" w:fill="DEEAF6" w:themeFill="accent1" w:themeFillTint="33"/>
          </w:tcPr>
          <w:p w14:paraId="6311870C" w14:textId="5D414DE2" w:rsidR="0038607C" w:rsidRPr="00D77156" w:rsidRDefault="0038607C" w:rsidP="009F1EDA">
            <w:pPr>
              <w:spacing w:after="0"/>
              <w:rPr>
                <w:b/>
              </w:rPr>
            </w:pPr>
            <w:r w:rsidRPr="00DB7FA4">
              <w:rPr>
                <w:b/>
              </w:rPr>
              <w:t>Toelichting</w:t>
            </w:r>
            <w:r w:rsidR="008A1A59">
              <w:rPr>
                <w:b/>
              </w:rPr>
              <w:t xml:space="preserve"> en mapping</w:t>
            </w:r>
          </w:p>
        </w:tc>
      </w:tr>
      <w:bookmarkEnd w:id="104"/>
      <w:tr w:rsidR="00A16E47" w:rsidRPr="00D77156" w14:paraId="6CB6CF3F" w14:textId="77777777" w:rsidTr="00A16E47">
        <w:tc>
          <w:tcPr>
            <w:tcW w:w="6648" w:type="dxa"/>
            <w:shd w:val="clear" w:color="auto" w:fill="auto"/>
          </w:tcPr>
          <w:p w14:paraId="7F38087F" w14:textId="4C2A6BFF" w:rsidR="00517FF9" w:rsidRPr="00517FF9" w:rsidRDefault="00A16E47" w:rsidP="00A97F66">
            <w:pPr>
              <w:tabs>
                <w:tab w:val="left" w:pos="-1440"/>
                <w:tab w:val="left" w:pos="-720"/>
                <w:tab w:val="left" w:pos="425"/>
              </w:tabs>
              <w:suppressAutoHyphens/>
              <w:rPr>
                <w:rFonts w:cs="Arial"/>
                <w:color w:val="FF0000"/>
                <w:sz w:val="20"/>
                <w:szCs w:val="16"/>
                <w:u w:val="single"/>
              </w:rPr>
            </w:pPr>
            <w:r w:rsidRPr="00DA6C73">
              <w:rPr>
                <w:rFonts w:cs="Arial"/>
                <w:color w:val="FF0000"/>
                <w:sz w:val="20"/>
                <w:szCs w:val="16"/>
                <w:u w:val="single"/>
              </w:rPr>
              <w:t>OVERLIJDEN</w:t>
            </w:r>
          </w:p>
        </w:tc>
        <w:tc>
          <w:tcPr>
            <w:tcW w:w="7237" w:type="dxa"/>
            <w:shd w:val="clear" w:color="auto" w:fill="auto"/>
          </w:tcPr>
          <w:p w14:paraId="4371B42A" w14:textId="0F50497F" w:rsidR="00A16E47" w:rsidRPr="00A16E47" w:rsidRDefault="00A16E47" w:rsidP="009F1EDA">
            <w:pPr>
              <w:spacing w:after="0"/>
              <w:rPr>
                <w:bCs/>
                <w:sz w:val="16"/>
                <w:szCs w:val="16"/>
              </w:rPr>
            </w:pPr>
            <w:r w:rsidRPr="00A16E47">
              <w:rPr>
                <w:bCs/>
                <w:sz w:val="16"/>
                <w:szCs w:val="16"/>
              </w:rPr>
              <w:t>Vast tekst.</w:t>
            </w:r>
          </w:p>
          <w:p w14:paraId="63DFF19D" w14:textId="6313AF02" w:rsidR="00A16E47" w:rsidRPr="00A16E47" w:rsidRDefault="00A16E47" w:rsidP="009F1EDA">
            <w:pPr>
              <w:spacing w:after="0"/>
              <w:rPr>
                <w:bCs/>
                <w:sz w:val="16"/>
                <w:szCs w:val="16"/>
              </w:rPr>
            </w:pPr>
            <w:r w:rsidRPr="00A16E47">
              <w:rPr>
                <w:bCs/>
                <w:sz w:val="16"/>
                <w:szCs w:val="16"/>
              </w:rPr>
              <w:t xml:space="preserve">Wordt </w:t>
            </w:r>
            <w:r>
              <w:rPr>
                <w:bCs/>
                <w:sz w:val="16"/>
                <w:szCs w:val="16"/>
              </w:rPr>
              <w:t xml:space="preserve">altijd </w:t>
            </w:r>
            <w:r w:rsidRPr="00A16E47">
              <w:rPr>
                <w:bCs/>
                <w:sz w:val="16"/>
                <w:szCs w:val="16"/>
              </w:rPr>
              <w:t xml:space="preserve">gevolgd door 1 van de </w:t>
            </w:r>
            <w:r>
              <w:rPr>
                <w:bCs/>
                <w:sz w:val="16"/>
                <w:szCs w:val="16"/>
              </w:rPr>
              <w:t xml:space="preserve">2 </w:t>
            </w:r>
            <w:r w:rsidRPr="00A16E47">
              <w:rPr>
                <w:bCs/>
                <w:sz w:val="16"/>
                <w:szCs w:val="16"/>
              </w:rPr>
              <w:t>hierna genoemde varianten.</w:t>
            </w:r>
          </w:p>
          <w:p w14:paraId="23AADB96" w14:textId="3109E697" w:rsidR="00A16E47" w:rsidRPr="00A16E47" w:rsidRDefault="00A16E47" w:rsidP="00517FF9">
            <w:pPr>
              <w:spacing w:after="0"/>
              <w:rPr>
                <w:bCs/>
              </w:rPr>
            </w:pPr>
          </w:p>
        </w:tc>
      </w:tr>
      <w:tr w:rsidR="009F227C" w:rsidRPr="00D77156" w14:paraId="080A3182" w14:textId="77777777" w:rsidTr="00A16E47">
        <w:tc>
          <w:tcPr>
            <w:tcW w:w="6648" w:type="dxa"/>
            <w:shd w:val="clear" w:color="auto" w:fill="auto"/>
          </w:tcPr>
          <w:p w14:paraId="1F2186D0" w14:textId="77777777" w:rsidR="009F227C" w:rsidRPr="009F227C" w:rsidRDefault="009F227C" w:rsidP="009F227C">
            <w:pPr>
              <w:widowControl w:val="0"/>
              <w:tabs>
                <w:tab w:val="left" w:pos="-1440"/>
                <w:tab w:val="left" w:pos="-720"/>
                <w:tab w:val="left" w:pos="425"/>
              </w:tabs>
              <w:suppressAutoHyphens/>
              <w:snapToGrid w:val="0"/>
              <w:spacing w:after="0"/>
              <w:rPr>
                <w:rFonts w:cs="Arial"/>
                <w:snapToGrid/>
                <w:color w:val="FFFFFF"/>
                <w:kern w:val="0"/>
                <w:sz w:val="20"/>
                <w:lang w:eastAsia="nl-NL"/>
              </w:rPr>
            </w:pPr>
            <w:r w:rsidRPr="009F227C">
              <w:rPr>
                <w:rFonts w:cs="Arial"/>
                <w:snapToGrid/>
                <w:color w:val="FFFFFF"/>
                <w:kern w:val="0"/>
                <w:sz w:val="20"/>
                <w:highlight w:val="darkYellow"/>
                <w:lang w:eastAsia="nl-NL"/>
              </w:rPr>
              <w:t>KEUZEBLOK OVERLIJDEN</w:t>
            </w:r>
          </w:p>
          <w:p w14:paraId="1686B92E" w14:textId="77777777" w:rsidR="009F227C" w:rsidRPr="00DA6C73" w:rsidRDefault="009F227C" w:rsidP="00A97F66">
            <w:pPr>
              <w:tabs>
                <w:tab w:val="left" w:pos="-1440"/>
                <w:tab w:val="left" w:pos="-720"/>
                <w:tab w:val="left" w:pos="425"/>
              </w:tabs>
              <w:suppressAutoHyphens/>
              <w:rPr>
                <w:rFonts w:cs="Arial"/>
                <w:color w:val="FF0000"/>
                <w:sz w:val="20"/>
                <w:szCs w:val="16"/>
                <w:u w:val="single"/>
              </w:rPr>
            </w:pPr>
          </w:p>
        </w:tc>
        <w:tc>
          <w:tcPr>
            <w:tcW w:w="7237" w:type="dxa"/>
            <w:shd w:val="clear" w:color="auto" w:fill="auto"/>
          </w:tcPr>
          <w:p w14:paraId="497AD355" w14:textId="37B51870" w:rsidR="009F227C" w:rsidRPr="00A16E47" w:rsidRDefault="009F227C" w:rsidP="009F1EDA">
            <w:pPr>
              <w:spacing w:after="0"/>
              <w:rPr>
                <w:bCs/>
                <w:sz w:val="16"/>
                <w:szCs w:val="16"/>
              </w:rPr>
            </w:pPr>
            <w:r>
              <w:rPr>
                <w:bCs/>
                <w:sz w:val="16"/>
                <w:szCs w:val="16"/>
              </w:rPr>
              <w:t>Verplichte keuze uit 2 varianten</w:t>
            </w:r>
          </w:p>
        </w:tc>
      </w:tr>
    </w:tbl>
    <w:p w14:paraId="42A9CBE1" w14:textId="77777777" w:rsidR="00517FF9" w:rsidRDefault="00517FF9"/>
    <w:p w14:paraId="74BEA300" w14:textId="77777777" w:rsidR="00517FF9" w:rsidRDefault="00517FF9"/>
    <w:p w14:paraId="3DE28C8A" w14:textId="325C0D76" w:rsidR="00517FF9" w:rsidRDefault="00517FF9" w:rsidP="00517FF9">
      <w:pPr>
        <w:pStyle w:val="Kop3"/>
      </w:pPr>
      <w:bookmarkStart w:id="105" w:name="_Toc158625085"/>
      <w:r>
        <w:t>Keuzeblok Overlijden</w:t>
      </w:r>
      <w:bookmarkEnd w:id="105"/>
    </w:p>
    <w:p w14:paraId="28FE9E47" w14:textId="77777777" w:rsidR="00517FF9" w:rsidRPr="00A97F66" w:rsidRDefault="00517FF9" w:rsidP="00517FF9">
      <w:pPr>
        <w:rPr>
          <w:lang w:val="nl"/>
        </w:rPr>
      </w:pPr>
    </w:p>
    <w:tbl>
      <w:tblPr>
        <w:tblW w:w="138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48"/>
        <w:gridCol w:w="7237"/>
      </w:tblGrid>
      <w:tr w:rsidR="009F227C" w:rsidRPr="00D77156" w14:paraId="6040428C" w14:textId="77777777" w:rsidTr="00417596">
        <w:tc>
          <w:tcPr>
            <w:tcW w:w="6648" w:type="dxa"/>
            <w:shd w:val="clear" w:color="auto" w:fill="DEEAF6" w:themeFill="accent1" w:themeFillTint="33"/>
          </w:tcPr>
          <w:p w14:paraId="4A218C05" w14:textId="77777777" w:rsidR="009F227C" w:rsidRPr="00D77156" w:rsidRDefault="009F227C" w:rsidP="00417596">
            <w:pPr>
              <w:spacing w:after="0"/>
              <w:rPr>
                <w:b/>
              </w:rPr>
            </w:pPr>
            <w:r w:rsidRPr="00DB7FA4">
              <w:rPr>
                <w:b/>
              </w:rPr>
              <w:t>Modeldocument tekst</w:t>
            </w:r>
          </w:p>
        </w:tc>
        <w:tc>
          <w:tcPr>
            <w:tcW w:w="7237" w:type="dxa"/>
            <w:shd w:val="clear" w:color="auto" w:fill="DEEAF6" w:themeFill="accent1" w:themeFillTint="33"/>
          </w:tcPr>
          <w:p w14:paraId="04057403" w14:textId="77777777" w:rsidR="009F227C" w:rsidRPr="00D77156" w:rsidRDefault="009F227C" w:rsidP="00417596">
            <w:pPr>
              <w:spacing w:after="0"/>
              <w:rPr>
                <w:b/>
              </w:rPr>
            </w:pPr>
            <w:r w:rsidRPr="00DB7FA4">
              <w:rPr>
                <w:b/>
              </w:rPr>
              <w:t>Toelichting</w:t>
            </w:r>
            <w:r>
              <w:rPr>
                <w:b/>
              </w:rPr>
              <w:t xml:space="preserve"> en mapping</w:t>
            </w:r>
          </w:p>
        </w:tc>
      </w:tr>
      <w:tr w:rsidR="00C2400D" w:rsidRPr="00D77156" w14:paraId="2F1A1E6C" w14:textId="77777777" w:rsidTr="00A16E47">
        <w:tc>
          <w:tcPr>
            <w:tcW w:w="6648" w:type="dxa"/>
            <w:shd w:val="clear" w:color="auto" w:fill="auto"/>
          </w:tcPr>
          <w:p w14:paraId="176EE91D" w14:textId="77777777" w:rsidR="00C2400D" w:rsidRPr="00807A9A" w:rsidRDefault="00C2400D" w:rsidP="00C2400D">
            <w:pPr>
              <w:spacing w:after="0"/>
              <w:rPr>
                <w:rFonts w:cs="Arial"/>
                <w:b/>
                <w:szCs w:val="18"/>
              </w:rPr>
            </w:pPr>
            <w:r>
              <w:rPr>
                <w:rFonts w:cs="Arial"/>
                <w:b/>
                <w:szCs w:val="18"/>
              </w:rPr>
              <w:t>Variant</w:t>
            </w:r>
            <w:r w:rsidRPr="00807A9A">
              <w:rPr>
                <w:rFonts w:cs="Arial"/>
                <w:b/>
                <w:szCs w:val="18"/>
              </w:rPr>
              <w:t xml:space="preserve"> </w:t>
            </w:r>
            <w:r>
              <w:rPr>
                <w:rFonts w:cs="Arial"/>
                <w:b/>
                <w:szCs w:val="18"/>
              </w:rPr>
              <w:t>A</w:t>
            </w:r>
            <w:r w:rsidRPr="00807A9A">
              <w:rPr>
                <w:rFonts w:cs="Arial"/>
                <w:b/>
                <w:szCs w:val="18"/>
              </w:rPr>
              <w:t>:</w:t>
            </w:r>
          </w:p>
          <w:p w14:paraId="0E3C616C" w14:textId="0D59E9F1" w:rsidR="00C2400D" w:rsidRDefault="00C2400D" w:rsidP="00A16E47">
            <w:pPr>
              <w:rPr>
                <w:rFonts w:cs="Arial"/>
                <w:color w:val="FF0000"/>
                <w:sz w:val="20"/>
              </w:rPr>
            </w:pPr>
            <w:r w:rsidRPr="009F1E93">
              <w:rPr>
                <w:rStyle w:val="normaltextrun"/>
                <w:rFonts w:cs="Arial"/>
                <w:color w:val="008200"/>
                <w:sz w:val="20"/>
                <w:shd w:val="clear" w:color="auto" w:fill="FFFFFF"/>
              </w:rPr>
              <w:t>Blijkens</w:t>
            </w:r>
            <w:r w:rsidRPr="00567EBE">
              <w:rPr>
                <w:rStyle w:val="normaltextrun"/>
                <w:rFonts w:cs="Arial"/>
                <w:sz w:val="20"/>
                <w:shd w:val="clear" w:color="auto" w:fill="FFFFFF"/>
              </w:rPr>
              <w:t>/</w:t>
            </w:r>
            <w:r w:rsidRPr="009F1E93">
              <w:rPr>
                <w:rStyle w:val="normaltextrun"/>
                <w:rFonts w:cs="Arial"/>
                <w:color w:val="008200"/>
                <w:sz w:val="20"/>
                <w:shd w:val="clear" w:color="auto" w:fill="FFFFFF"/>
              </w:rPr>
              <w:t>Zoals blijkt uit</w:t>
            </w:r>
            <w:r w:rsidRPr="009F1E93">
              <w:rPr>
                <w:rFonts w:cs="Arial"/>
                <w:color w:val="0066FF"/>
                <w:sz w:val="20"/>
              </w:rPr>
              <w:t xml:space="preserve"> </w:t>
            </w:r>
            <w:r w:rsidRPr="009F1E93">
              <w:rPr>
                <w:rFonts w:cs="Arial"/>
                <w:color w:val="FF0000"/>
                <w:sz w:val="20"/>
              </w:rPr>
              <w:t xml:space="preserve">een aan deze akte gehecht uittreksel uit een overlijdensakte van de gemeente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gemeente</w:t>
            </w:r>
            <w:r>
              <w:rPr>
                <w:rFonts w:cs="Arial"/>
                <w:sz w:val="20"/>
              </w:rPr>
              <w:t>naam</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FF0000"/>
                <w:sz w:val="20"/>
              </w:rPr>
              <w:t xml:space="preserve"> is op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000000"/>
                <w:sz w:val="20"/>
              </w:rPr>
              <w:t>datum</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 xml:space="preserve"> </w:t>
            </w:r>
            <w:r w:rsidRPr="009F1E93">
              <w:rPr>
                <w:rFonts w:cs="Arial"/>
                <w:color w:val="FF0000"/>
                <w:sz w:val="20"/>
              </w:rPr>
              <w:t xml:space="preserve">te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000000"/>
                <w:sz w:val="20"/>
              </w:rPr>
              <w:t>woonplaats</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 xml:space="preserve"> </w:t>
            </w:r>
            <w:r w:rsidRPr="009F1E93">
              <w:rPr>
                <w:rFonts w:cs="Arial"/>
                <w:color w:val="FF0000"/>
                <w:sz w:val="20"/>
              </w:rPr>
              <w:t xml:space="preserve">overleden </w:t>
            </w:r>
            <w:ins w:id="106" w:author="Groot, Karina de" w:date="2024-08-08T11:54:00Z" w16du:dateUtc="2024-08-08T09:54:00Z">
              <w:r w:rsidR="0036445A" w:rsidRPr="0036445A">
                <w:rPr>
                  <w:rFonts w:cs="Arial"/>
                  <w:color w:val="FF0000"/>
                  <w:sz w:val="20"/>
                  <w:highlight w:val="yellow"/>
                  <w:rPrChange w:id="107" w:author="Groot, Karina de" w:date="2024-08-08T11:55:00Z" w16du:dateUtc="2024-08-08T09:55:00Z">
                    <w:rPr>
                      <w:rFonts w:cs="Arial"/>
                      <w:color w:val="FF0000"/>
                      <w:sz w:val="20"/>
                    </w:rPr>
                  </w:rPrChange>
                </w:rPr>
                <w:t>VVE-</w:t>
              </w:r>
            </w:ins>
            <w:r w:rsidRPr="0036445A">
              <w:rPr>
                <w:rFonts w:cs="Arial"/>
                <w:color w:val="FF0000"/>
                <w:sz w:val="20"/>
                <w:highlight w:val="yellow"/>
              </w:rPr>
              <w:t xml:space="preserve">TEKSTBLOK </w:t>
            </w:r>
            <w:r w:rsidRPr="009F1E93">
              <w:rPr>
                <w:rFonts w:cs="Arial"/>
                <w:color w:val="FF0000"/>
                <w:sz w:val="20"/>
                <w:highlight w:val="yellow"/>
              </w:rPr>
              <w:t xml:space="preserve">NATUURLIJK </w:t>
            </w:r>
            <w:r w:rsidRPr="00F35A26">
              <w:rPr>
                <w:rFonts w:cs="Arial"/>
                <w:color w:val="FF0000"/>
                <w:sz w:val="20"/>
                <w:highlight w:val="yellow"/>
              </w:rPr>
              <w:t>PERSOON</w:t>
            </w:r>
            <w:del w:id="108" w:author="Groot, Karina de" w:date="2024-08-08T11:54:00Z" w16du:dateUtc="2024-08-08T09:54:00Z">
              <w:r w:rsidR="00790B0C" w:rsidRPr="002369D3" w:rsidDel="0036445A">
                <w:rPr>
                  <w:rFonts w:cs="Arial"/>
                  <w:color w:val="FF0000"/>
                  <w:sz w:val="20"/>
                  <w:highlight w:val="yellow"/>
                </w:rPr>
                <w:delText>-nieuw</w:delText>
              </w:r>
            </w:del>
            <w:r w:rsidRPr="00142265">
              <w:rPr>
                <w:rFonts w:cs="Arial"/>
                <w:color w:val="FF0000"/>
                <w:sz w:val="20"/>
              </w:rPr>
              <w:t xml:space="preserve">, </w:t>
            </w:r>
            <w:r w:rsidRPr="009F1E93">
              <w:rPr>
                <w:rStyle w:val="normaltextrun"/>
                <w:rFonts w:cs="Arial"/>
                <w:color w:val="008200"/>
                <w:sz w:val="20"/>
                <w:shd w:val="clear" w:color="auto" w:fill="FFFFFF"/>
              </w:rPr>
              <w:t>laatstelijk wonende</w:t>
            </w:r>
            <w:r w:rsidRPr="00567EBE">
              <w:rPr>
                <w:rStyle w:val="normaltextrun"/>
                <w:rFonts w:cs="Arial"/>
                <w:sz w:val="20"/>
                <w:shd w:val="clear" w:color="auto" w:fill="FFFFFF"/>
              </w:rPr>
              <w:t>/</w:t>
            </w:r>
            <w:r w:rsidRPr="009F1E93">
              <w:rPr>
                <w:rStyle w:val="normaltextrun"/>
                <w:rFonts w:cs="Arial"/>
                <w:color w:val="008200"/>
                <w:sz w:val="20"/>
                <w:shd w:val="clear" w:color="auto" w:fill="FFFFFF"/>
              </w:rPr>
              <w:t xml:space="preserve">laatst woonachtig </w:t>
            </w:r>
            <w:r w:rsidRPr="003772AB">
              <w:rPr>
                <w:rStyle w:val="normaltextrun"/>
                <w:rFonts w:cs="Arial"/>
                <w:color w:val="FF0000"/>
                <w:sz w:val="20"/>
                <w:shd w:val="clear" w:color="auto" w:fill="FFFFFF"/>
              </w:rPr>
              <w:t>te</w:t>
            </w:r>
            <w:r w:rsidRPr="009F1E93">
              <w:rPr>
                <w:rFonts w:cs="Arial"/>
                <w:color w:val="FF0000"/>
                <w:sz w:val="20"/>
              </w:rPr>
              <w:t xml:space="preserv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000000"/>
                <w:sz w:val="20"/>
              </w:rPr>
              <w:t>woonplaats</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FF0000"/>
                <w:sz w:val="20"/>
              </w:rPr>
              <w:t>,</w:t>
            </w:r>
            <w:r w:rsidRPr="009F1E93">
              <w:rPr>
                <w:rFonts w:cs="Arial"/>
                <w:sz w:val="20"/>
              </w:rPr>
              <w:t xml:space="preserve"> </w:t>
            </w:r>
            <w:r w:rsidRPr="009F1E93">
              <w:rPr>
                <w:rFonts w:cs="Arial"/>
                <w:color w:val="FF0000"/>
                <w:sz w:val="20"/>
              </w:rPr>
              <w:t xml:space="preserve">hierna te noemen de </w:t>
            </w:r>
            <w:r w:rsidRPr="009F1E93">
              <w:rPr>
                <w:rFonts w:cs="Arial"/>
                <w:color w:val="008200"/>
                <w:sz w:val="20"/>
              </w:rPr>
              <w:t>erflater</w:t>
            </w:r>
            <w:r w:rsidRPr="00567EBE">
              <w:rPr>
                <w:rFonts w:cs="Arial"/>
                <w:sz w:val="20"/>
              </w:rPr>
              <w:t>/</w:t>
            </w:r>
            <w:r w:rsidRPr="009F1E93">
              <w:rPr>
                <w:rFonts w:cs="Arial"/>
                <w:color w:val="008200"/>
                <w:sz w:val="20"/>
              </w:rPr>
              <w:t>erflaatster</w:t>
            </w:r>
            <w:r w:rsidRPr="00567EBE">
              <w:rPr>
                <w:rFonts w:cs="Arial"/>
                <w:sz w:val="20"/>
              </w:rPr>
              <w:t>/</w:t>
            </w:r>
            <w:r w:rsidRPr="009F1E93">
              <w:rPr>
                <w:rFonts w:cs="Arial"/>
                <w:color w:val="008200"/>
                <w:sz w:val="20"/>
              </w:rPr>
              <w:t>overleden</w:t>
            </w:r>
            <w:r w:rsidRPr="00C47374">
              <w:rPr>
                <w:rFonts w:cs="Arial"/>
                <w:color w:val="008200"/>
                <w:sz w:val="20"/>
              </w:rPr>
              <w:t>e</w:t>
            </w:r>
            <w:r w:rsidRPr="00C47374">
              <w:rPr>
                <w:rFonts w:cs="Arial"/>
                <w:color w:val="FF0000"/>
                <w:sz w:val="20"/>
              </w:rPr>
              <w:t>.</w:t>
            </w:r>
            <w:r w:rsidR="00070EBF" w:rsidRPr="00C47374">
              <w:rPr>
                <w:rFonts w:cs="Arial"/>
                <w:color w:val="FF0000"/>
                <w:sz w:val="20"/>
              </w:rPr>
              <w:t xml:space="preserve"> </w:t>
            </w:r>
            <w:r w:rsidR="000407DC" w:rsidRPr="00C47374">
              <w:rPr>
                <w:rFonts w:cs="Arial"/>
                <w:color w:val="840084"/>
                <w:sz w:val="20"/>
              </w:rPr>
              <w:t>De</w:t>
            </w:r>
            <w:r w:rsidR="0064375D" w:rsidRPr="00C47374">
              <w:rPr>
                <w:rFonts w:cs="Arial"/>
                <w:color w:val="FF0000"/>
                <w:sz w:val="20"/>
              </w:rPr>
              <w:t xml:space="preserve"> </w:t>
            </w:r>
            <w:r w:rsidR="000407DC" w:rsidRPr="00C47374">
              <w:rPr>
                <w:rFonts w:cs="Arial"/>
                <w:color w:val="3165FF"/>
                <w:sz w:val="20"/>
              </w:rPr>
              <w:t>erflater</w:t>
            </w:r>
            <w:r w:rsidR="000407DC" w:rsidRPr="00C47374">
              <w:rPr>
                <w:rFonts w:cs="Arial"/>
                <w:sz w:val="20"/>
              </w:rPr>
              <w:t>/</w:t>
            </w:r>
            <w:r w:rsidR="000407DC" w:rsidRPr="00C47374">
              <w:rPr>
                <w:rFonts w:cs="Arial"/>
                <w:color w:val="3165FF"/>
                <w:sz w:val="20"/>
              </w:rPr>
              <w:t>erflaatster</w:t>
            </w:r>
            <w:r w:rsidR="000407DC" w:rsidRPr="00C47374">
              <w:rPr>
                <w:rFonts w:cs="Arial"/>
                <w:sz w:val="20"/>
              </w:rPr>
              <w:t>/</w:t>
            </w:r>
            <w:r w:rsidR="000407DC" w:rsidRPr="00C47374">
              <w:rPr>
                <w:rFonts w:cs="Arial"/>
                <w:color w:val="3165FF"/>
                <w:sz w:val="20"/>
              </w:rPr>
              <w:t>overledene</w:t>
            </w:r>
            <w:r w:rsidR="000407DC" w:rsidRPr="00C47374">
              <w:rPr>
                <w:rFonts w:cs="Arial"/>
                <w:color w:val="008200"/>
                <w:sz w:val="20"/>
              </w:rPr>
              <w:t xml:space="preserve"> </w:t>
            </w:r>
            <w:r w:rsidR="000407DC" w:rsidRPr="00C47374">
              <w:rPr>
                <w:rFonts w:cs="Arial"/>
                <w:snapToGrid/>
                <w:color w:val="840084"/>
                <w:sz w:val="20"/>
              </w:rPr>
              <w:t>had bij</w:t>
            </w:r>
            <w:r w:rsidR="000407DC" w:rsidRPr="00C47374">
              <w:rPr>
                <w:rFonts w:cs="Arial"/>
                <w:color w:val="FF0000"/>
                <w:sz w:val="20"/>
              </w:rPr>
              <w:t xml:space="preserve"> </w:t>
            </w:r>
            <w:r w:rsidR="000407DC" w:rsidRPr="00C47374">
              <w:rPr>
                <w:rFonts w:cs="Arial"/>
                <w:color w:val="3165FF"/>
                <w:sz w:val="20"/>
              </w:rPr>
              <w:t>zijn</w:t>
            </w:r>
            <w:r w:rsidR="000407DC" w:rsidRPr="00C47374">
              <w:rPr>
                <w:rFonts w:cs="Arial"/>
                <w:sz w:val="20"/>
              </w:rPr>
              <w:t>/</w:t>
            </w:r>
            <w:r w:rsidR="000407DC" w:rsidRPr="00C47374">
              <w:rPr>
                <w:rFonts w:cs="Arial"/>
                <w:color w:val="3165FF"/>
                <w:sz w:val="20"/>
              </w:rPr>
              <w:t>haar</w:t>
            </w:r>
            <w:r w:rsidR="000407DC" w:rsidRPr="00C47374">
              <w:rPr>
                <w:rFonts w:cs="Arial"/>
                <w:color w:val="0066FF"/>
                <w:sz w:val="20"/>
              </w:rPr>
              <w:t xml:space="preserve"> </w:t>
            </w:r>
            <w:r w:rsidR="000407DC" w:rsidRPr="00C47374">
              <w:rPr>
                <w:rFonts w:cs="Arial"/>
                <w:snapToGrid/>
                <w:color w:val="840084"/>
                <w:sz w:val="20"/>
              </w:rPr>
              <w:t>overlijden de</w:t>
            </w:r>
            <w:r w:rsidR="000407DC" w:rsidRPr="00C47374">
              <w:rPr>
                <w:rFonts w:cs="Arial"/>
                <w:color w:val="FF0000"/>
                <w:sz w:val="20"/>
              </w:rPr>
              <w:t xml:space="preserve"> </w:t>
            </w:r>
            <w:r w:rsidR="000407DC" w:rsidRPr="00C47374">
              <w:rPr>
                <w:rFonts w:cs="Arial"/>
                <w:sz w:val="20"/>
              </w:rPr>
              <w:fldChar w:fldCharType="begin"/>
            </w:r>
            <w:r w:rsidR="000407DC" w:rsidRPr="00C47374">
              <w:rPr>
                <w:rFonts w:cs="Arial"/>
                <w:sz w:val="20"/>
              </w:rPr>
              <w:instrText>MacroButton Nomacro §</w:instrText>
            </w:r>
            <w:r w:rsidR="000407DC" w:rsidRPr="00C47374">
              <w:rPr>
                <w:rFonts w:cs="Arial"/>
                <w:sz w:val="20"/>
              </w:rPr>
              <w:fldChar w:fldCharType="end"/>
            </w:r>
            <w:r w:rsidR="000407DC" w:rsidRPr="00C47374">
              <w:rPr>
                <w:rFonts w:cs="Arial"/>
                <w:sz w:val="20"/>
              </w:rPr>
              <w:t>nationaliteit</w:t>
            </w:r>
            <w:r w:rsidR="000407DC" w:rsidRPr="00C47374">
              <w:rPr>
                <w:rFonts w:cs="Arial"/>
                <w:sz w:val="20"/>
              </w:rPr>
              <w:fldChar w:fldCharType="begin"/>
            </w:r>
            <w:r w:rsidR="000407DC" w:rsidRPr="00C47374">
              <w:rPr>
                <w:rFonts w:cs="Arial"/>
                <w:sz w:val="20"/>
              </w:rPr>
              <w:instrText>MacroButton Nomacro §</w:instrText>
            </w:r>
            <w:r w:rsidR="000407DC" w:rsidRPr="00C47374">
              <w:rPr>
                <w:rFonts w:cs="Arial"/>
                <w:sz w:val="20"/>
              </w:rPr>
              <w:fldChar w:fldCharType="end"/>
            </w:r>
            <w:r w:rsidR="000407DC" w:rsidRPr="00C47374">
              <w:rPr>
                <w:rFonts w:cs="Arial"/>
                <w:color w:val="FF0000"/>
                <w:sz w:val="20"/>
              </w:rPr>
              <w:t xml:space="preserve"> </w:t>
            </w:r>
            <w:r w:rsidR="000407DC" w:rsidRPr="00C47374">
              <w:rPr>
                <w:rFonts w:cs="Arial"/>
                <w:snapToGrid/>
                <w:color w:val="840084"/>
                <w:sz w:val="20"/>
              </w:rPr>
              <w:t>nationaliteit.</w:t>
            </w:r>
          </w:p>
          <w:p w14:paraId="29AFDE3D" w14:textId="77777777" w:rsidR="00FB675A" w:rsidRDefault="00FB675A" w:rsidP="00A16E47">
            <w:pPr>
              <w:rPr>
                <w:rFonts w:cs="Arial"/>
                <w:color w:val="FF0000"/>
                <w:sz w:val="20"/>
              </w:rPr>
            </w:pPr>
          </w:p>
          <w:p w14:paraId="1129A970" w14:textId="77777777" w:rsidR="00FB675A" w:rsidRPr="009F1E93" w:rsidRDefault="00FB675A" w:rsidP="00FB675A">
            <w:pPr>
              <w:spacing w:after="0"/>
              <w:rPr>
                <w:rFonts w:cs="Arial"/>
                <w:color w:val="FF0000"/>
                <w:sz w:val="20"/>
              </w:rPr>
            </w:pPr>
            <w:r>
              <w:rPr>
                <w:rFonts w:cs="Arial"/>
                <w:b/>
                <w:szCs w:val="18"/>
              </w:rPr>
              <w:t>Variant B:</w:t>
            </w:r>
            <w:r>
              <w:rPr>
                <w:rFonts w:cs="Arial"/>
                <w:b/>
                <w:szCs w:val="18"/>
              </w:rPr>
              <w:br/>
            </w:r>
            <w:r w:rsidRPr="009F1E93">
              <w:rPr>
                <w:rFonts w:cs="Arial"/>
                <w:color w:val="FF0000"/>
                <w:sz w:val="20"/>
              </w:rPr>
              <w:t xml:space="preserve">Op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000000"/>
                <w:sz w:val="20"/>
              </w:rPr>
              <w:t>datum</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 xml:space="preserve"> </w:t>
            </w:r>
            <w:r w:rsidRPr="009F1E93">
              <w:rPr>
                <w:rFonts w:cs="Arial"/>
                <w:color w:val="FF0000"/>
                <w:sz w:val="20"/>
              </w:rPr>
              <w:t xml:space="preserve">is in de gemeente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gemeente</w:t>
            </w:r>
            <w:r>
              <w:rPr>
                <w:rFonts w:cs="Arial"/>
                <w:sz w:val="20"/>
              </w:rPr>
              <w:t>naam</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 xml:space="preserve"> </w:t>
            </w:r>
            <w:r w:rsidRPr="009F1E93">
              <w:rPr>
                <w:rFonts w:cs="Arial"/>
                <w:color w:val="FF0000"/>
                <w:sz w:val="20"/>
              </w:rPr>
              <w:t xml:space="preserve">overleden: </w:t>
            </w:r>
          </w:p>
          <w:p w14:paraId="5CC74F81" w14:textId="058B69E6" w:rsidR="00FB675A" w:rsidRPr="00C2400D" w:rsidRDefault="002D2F19" w:rsidP="00FB675A">
            <w:pPr>
              <w:rPr>
                <w:rFonts w:cs="Arial"/>
                <w:color w:val="FF0000"/>
                <w:sz w:val="20"/>
              </w:rPr>
            </w:pPr>
            <w:ins w:id="109" w:author="Groot, Karina de" w:date="2024-08-08T11:55:00Z" w16du:dateUtc="2024-08-08T09:55:00Z">
              <w:r>
                <w:rPr>
                  <w:rFonts w:cs="Arial"/>
                  <w:color w:val="FF0000"/>
                  <w:sz w:val="20"/>
                  <w:highlight w:val="yellow"/>
                </w:rPr>
                <w:lastRenderedPageBreak/>
                <w:t>VVE-</w:t>
              </w:r>
            </w:ins>
            <w:r w:rsidR="00FB675A" w:rsidRPr="009F1E93">
              <w:rPr>
                <w:rFonts w:cs="Arial"/>
                <w:color w:val="FF0000"/>
                <w:sz w:val="20"/>
                <w:highlight w:val="yellow"/>
              </w:rPr>
              <w:t xml:space="preserve">TEKSTBLOK NATUURLIJK </w:t>
            </w:r>
            <w:r w:rsidR="00FB675A" w:rsidRPr="00F35A26">
              <w:rPr>
                <w:rFonts w:cs="Arial"/>
                <w:color w:val="FF0000"/>
                <w:sz w:val="20"/>
                <w:highlight w:val="yellow"/>
              </w:rPr>
              <w:t>PERSOO</w:t>
            </w:r>
            <w:r w:rsidR="00FB675A" w:rsidRPr="00790B0C">
              <w:rPr>
                <w:rFonts w:cs="Arial"/>
                <w:color w:val="FF0000"/>
                <w:sz w:val="20"/>
                <w:highlight w:val="yellow"/>
              </w:rPr>
              <w:t>N</w:t>
            </w:r>
            <w:del w:id="110" w:author="Groot, Karina de" w:date="2024-08-08T11:56:00Z" w16du:dateUtc="2024-08-08T09:56:00Z">
              <w:r w:rsidR="00790B0C" w:rsidRPr="002369D3" w:rsidDel="00666871">
                <w:rPr>
                  <w:rFonts w:cs="Arial"/>
                  <w:color w:val="FF0000"/>
                  <w:sz w:val="20"/>
                  <w:highlight w:val="yellow"/>
                </w:rPr>
                <w:delText>-nieuw</w:delText>
              </w:r>
            </w:del>
            <w:r w:rsidR="00FB675A" w:rsidRPr="00AB65D7">
              <w:rPr>
                <w:rFonts w:cs="Arial"/>
                <w:color w:val="FF0000"/>
                <w:sz w:val="20"/>
              </w:rPr>
              <w:t>,</w:t>
            </w:r>
            <w:r w:rsidR="00FB675A">
              <w:rPr>
                <w:rFonts w:cs="Arial"/>
                <w:color w:val="800080"/>
                <w:sz w:val="20"/>
              </w:rPr>
              <w:t xml:space="preserve"> </w:t>
            </w:r>
            <w:r w:rsidR="00FB675A" w:rsidRPr="009F1E93">
              <w:rPr>
                <w:rFonts w:cs="Arial"/>
                <w:color w:val="008200"/>
                <w:sz w:val="20"/>
              </w:rPr>
              <w:t>laatstelijk wonende</w:t>
            </w:r>
            <w:r w:rsidR="00FB675A" w:rsidRPr="00567EBE">
              <w:rPr>
                <w:rFonts w:cs="Arial"/>
                <w:sz w:val="20"/>
              </w:rPr>
              <w:t>/</w:t>
            </w:r>
            <w:r w:rsidR="00FB675A" w:rsidRPr="009F1E93">
              <w:rPr>
                <w:rFonts w:cs="Arial"/>
                <w:color w:val="008200"/>
                <w:sz w:val="20"/>
              </w:rPr>
              <w:t xml:space="preserve">laatst woonachtig </w:t>
            </w:r>
            <w:r w:rsidR="00FB675A" w:rsidRPr="007213A9">
              <w:rPr>
                <w:rFonts w:cs="Arial"/>
                <w:color w:val="FF0000"/>
                <w:sz w:val="20"/>
              </w:rPr>
              <w:t>te</w:t>
            </w:r>
            <w:r w:rsidR="00FB675A" w:rsidRPr="009F1E93">
              <w:rPr>
                <w:rFonts w:cs="Arial"/>
                <w:color w:val="008200"/>
                <w:sz w:val="20"/>
              </w:rPr>
              <w:t xml:space="preserve"> </w:t>
            </w:r>
            <w:r w:rsidR="00FB675A" w:rsidRPr="009F1E93">
              <w:rPr>
                <w:rFonts w:cs="Arial"/>
                <w:sz w:val="20"/>
              </w:rPr>
              <w:fldChar w:fldCharType="begin"/>
            </w:r>
            <w:r w:rsidR="00FB675A" w:rsidRPr="009F1E93">
              <w:rPr>
                <w:rFonts w:cs="Arial"/>
                <w:sz w:val="20"/>
              </w:rPr>
              <w:instrText>MacroButton Nomacro §</w:instrText>
            </w:r>
            <w:r w:rsidR="00FB675A" w:rsidRPr="009F1E93">
              <w:rPr>
                <w:rFonts w:cs="Arial"/>
                <w:sz w:val="20"/>
              </w:rPr>
              <w:fldChar w:fldCharType="end"/>
            </w:r>
            <w:r w:rsidR="00FB675A" w:rsidRPr="009F1E93">
              <w:rPr>
                <w:rFonts w:cs="Arial"/>
                <w:color w:val="000000"/>
                <w:sz w:val="20"/>
              </w:rPr>
              <w:t>woonplaats</w:t>
            </w:r>
            <w:r w:rsidR="00FB675A" w:rsidRPr="009F1E93">
              <w:rPr>
                <w:rFonts w:cs="Arial"/>
                <w:sz w:val="20"/>
              </w:rPr>
              <w:fldChar w:fldCharType="begin"/>
            </w:r>
            <w:r w:rsidR="00FB675A" w:rsidRPr="009F1E93">
              <w:rPr>
                <w:rFonts w:cs="Arial"/>
                <w:sz w:val="20"/>
              </w:rPr>
              <w:instrText>MacroButton Nomacro §</w:instrText>
            </w:r>
            <w:r w:rsidR="00FB675A" w:rsidRPr="009F1E93">
              <w:rPr>
                <w:rFonts w:cs="Arial"/>
                <w:sz w:val="20"/>
              </w:rPr>
              <w:fldChar w:fldCharType="end"/>
            </w:r>
            <w:r w:rsidR="00FB675A" w:rsidRPr="009F1E93">
              <w:rPr>
                <w:rFonts w:cs="Arial"/>
                <w:color w:val="FF0000"/>
                <w:sz w:val="20"/>
              </w:rPr>
              <w:t>,</w:t>
            </w:r>
            <w:r w:rsidR="00FB675A" w:rsidRPr="009F1E93">
              <w:rPr>
                <w:rFonts w:cs="Arial"/>
                <w:sz w:val="20"/>
              </w:rPr>
              <w:t xml:space="preserve"> </w:t>
            </w:r>
            <w:r w:rsidR="00FB675A" w:rsidRPr="009F1E93">
              <w:rPr>
                <w:rFonts w:cs="Arial"/>
                <w:color w:val="FF0000"/>
                <w:sz w:val="20"/>
              </w:rPr>
              <w:t xml:space="preserve">hierna te noemen de </w:t>
            </w:r>
            <w:r w:rsidR="00FB675A" w:rsidRPr="009F1E93">
              <w:rPr>
                <w:rFonts w:cs="Arial"/>
                <w:color w:val="008200"/>
                <w:sz w:val="20"/>
              </w:rPr>
              <w:t>erflater</w:t>
            </w:r>
            <w:r w:rsidR="00FB675A" w:rsidRPr="00567EBE">
              <w:rPr>
                <w:rFonts w:cs="Arial"/>
                <w:sz w:val="20"/>
              </w:rPr>
              <w:t>/</w:t>
            </w:r>
            <w:r w:rsidR="00FB675A" w:rsidRPr="009F1E93">
              <w:rPr>
                <w:rFonts w:cs="Arial"/>
                <w:color w:val="008200"/>
                <w:sz w:val="20"/>
              </w:rPr>
              <w:t>erflaatster</w:t>
            </w:r>
            <w:r w:rsidR="00FB675A" w:rsidRPr="00567EBE">
              <w:rPr>
                <w:rFonts w:cs="Arial"/>
                <w:sz w:val="20"/>
              </w:rPr>
              <w:t>/</w:t>
            </w:r>
            <w:r w:rsidR="00FB675A" w:rsidRPr="009F1E93">
              <w:rPr>
                <w:rFonts w:cs="Arial"/>
                <w:color w:val="008200"/>
                <w:sz w:val="20"/>
              </w:rPr>
              <w:t>overledene</w:t>
            </w:r>
            <w:r w:rsidR="00FB675A" w:rsidRPr="009F1E93">
              <w:rPr>
                <w:rFonts w:cs="Arial"/>
                <w:color w:val="FF0000"/>
                <w:sz w:val="20"/>
              </w:rPr>
              <w:t xml:space="preserve">. </w:t>
            </w:r>
            <w:r w:rsidR="000407DC" w:rsidRPr="00C47374">
              <w:rPr>
                <w:rFonts w:cs="Arial"/>
                <w:color w:val="840084"/>
                <w:sz w:val="20"/>
              </w:rPr>
              <w:t>De</w:t>
            </w:r>
            <w:r w:rsidR="000407DC" w:rsidRPr="00C47374">
              <w:rPr>
                <w:rFonts w:cs="Arial"/>
                <w:color w:val="FF0000"/>
                <w:sz w:val="20"/>
              </w:rPr>
              <w:t xml:space="preserve"> </w:t>
            </w:r>
            <w:r w:rsidR="000407DC" w:rsidRPr="00C47374">
              <w:rPr>
                <w:rFonts w:cs="Arial"/>
                <w:color w:val="3165FF"/>
                <w:sz w:val="20"/>
              </w:rPr>
              <w:t>erflater</w:t>
            </w:r>
            <w:r w:rsidR="000407DC" w:rsidRPr="00C47374">
              <w:rPr>
                <w:rFonts w:cs="Arial"/>
                <w:sz w:val="20"/>
              </w:rPr>
              <w:t>/</w:t>
            </w:r>
            <w:r w:rsidR="000407DC" w:rsidRPr="00C47374">
              <w:rPr>
                <w:rFonts w:cs="Arial"/>
                <w:color w:val="3165FF"/>
                <w:sz w:val="20"/>
              </w:rPr>
              <w:t>erflaatster</w:t>
            </w:r>
            <w:r w:rsidR="000407DC" w:rsidRPr="00C47374">
              <w:rPr>
                <w:rFonts w:cs="Arial"/>
                <w:sz w:val="20"/>
              </w:rPr>
              <w:t>/</w:t>
            </w:r>
            <w:r w:rsidR="000407DC" w:rsidRPr="00C47374">
              <w:rPr>
                <w:rFonts w:cs="Arial"/>
                <w:color w:val="3165FF"/>
                <w:sz w:val="20"/>
              </w:rPr>
              <w:t>overledene</w:t>
            </w:r>
            <w:r w:rsidR="000407DC" w:rsidRPr="00C47374">
              <w:rPr>
                <w:rFonts w:cs="Arial"/>
                <w:color w:val="008200"/>
                <w:sz w:val="20"/>
              </w:rPr>
              <w:t xml:space="preserve"> </w:t>
            </w:r>
            <w:r w:rsidR="000407DC" w:rsidRPr="00C47374">
              <w:rPr>
                <w:rFonts w:cs="Arial"/>
                <w:snapToGrid/>
                <w:color w:val="840084"/>
                <w:sz w:val="20"/>
              </w:rPr>
              <w:t>had bij</w:t>
            </w:r>
            <w:r w:rsidR="000407DC" w:rsidRPr="00C47374">
              <w:rPr>
                <w:rFonts w:cs="Arial"/>
                <w:color w:val="FF0000"/>
                <w:sz w:val="20"/>
              </w:rPr>
              <w:t xml:space="preserve"> </w:t>
            </w:r>
            <w:r w:rsidR="000407DC" w:rsidRPr="00C47374">
              <w:rPr>
                <w:rFonts w:cs="Arial"/>
                <w:color w:val="3165FF"/>
                <w:sz w:val="20"/>
              </w:rPr>
              <w:t>zijn</w:t>
            </w:r>
            <w:r w:rsidR="000407DC" w:rsidRPr="00C47374">
              <w:rPr>
                <w:rFonts w:cs="Arial"/>
                <w:sz w:val="20"/>
              </w:rPr>
              <w:t>/</w:t>
            </w:r>
            <w:r w:rsidR="000407DC" w:rsidRPr="00C47374">
              <w:rPr>
                <w:rFonts w:cs="Arial"/>
                <w:color w:val="3165FF"/>
                <w:sz w:val="20"/>
              </w:rPr>
              <w:t>haar</w:t>
            </w:r>
            <w:r w:rsidR="000407DC" w:rsidRPr="00C47374">
              <w:rPr>
                <w:rFonts w:cs="Arial"/>
                <w:color w:val="0066FF"/>
                <w:sz w:val="20"/>
              </w:rPr>
              <w:t xml:space="preserve"> </w:t>
            </w:r>
            <w:r w:rsidR="000407DC" w:rsidRPr="00C47374">
              <w:rPr>
                <w:rFonts w:cs="Arial"/>
                <w:snapToGrid/>
                <w:color w:val="840084"/>
                <w:sz w:val="20"/>
              </w:rPr>
              <w:t>overlijden de</w:t>
            </w:r>
            <w:r w:rsidR="000407DC" w:rsidRPr="00C47374">
              <w:rPr>
                <w:rFonts w:cs="Arial"/>
                <w:color w:val="FF0000"/>
                <w:sz w:val="20"/>
              </w:rPr>
              <w:t xml:space="preserve"> </w:t>
            </w:r>
            <w:r w:rsidR="000407DC" w:rsidRPr="00C47374">
              <w:rPr>
                <w:rFonts w:cs="Arial"/>
                <w:sz w:val="20"/>
              </w:rPr>
              <w:fldChar w:fldCharType="begin"/>
            </w:r>
            <w:r w:rsidR="000407DC" w:rsidRPr="00C47374">
              <w:rPr>
                <w:rFonts w:cs="Arial"/>
                <w:sz w:val="20"/>
              </w:rPr>
              <w:instrText>MacroButton Nomacro §</w:instrText>
            </w:r>
            <w:r w:rsidR="000407DC" w:rsidRPr="00C47374">
              <w:rPr>
                <w:rFonts w:cs="Arial"/>
                <w:sz w:val="20"/>
              </w:rPr>
              <w:fldChar w:fldCharType="end"/>
            </w:r>
            <w:r w:rsidR="000407DC" w:rsidRPr="00C47374">
              <w:rPr>
                <w:rFonts w:cs="Arial"/>
                <w:sz w:val="20"/>
              </w:rPr>
              <w:t>nationaliteit</w:t>
            </w:r>
            <w:r w:rsidR="000407DC" w:rsidRPr="00C47374">
              <w:rPr>
                <w:rFonts w:cs="Arial"/>
                <w:sz w:val="20"/>
              </w:rPr>
              <w:fldChar w:fldCharType="begin"/>
            </w:r>
            <w:r w:rsidR="000407DC" w:rsidRPr="00C47374">
              <w:rPr>
                <w:rFonts w:cs="Arial"/>
                <w:sz w:val="20"/>
              </w:rPr>
              <w:instrText>MacroButton Nomacro §</w:instrText>
            </w:r>
            <w:r w:rsidR="000407DC" w:rsidRPr="00C47374">
              <w:rPr>
                <w:rFonts w:cs="Arial"/>
                <w:sz w:val="20"/>
              </w:rPr>
              <w:fldChar w:fldCharType="end"/>
            </w:r>
            <w:r w:rsidR="000407DC" w:rsidRPr="00C47374">
              <w:rPr>
                <w:rFonts w:cs="Arial"/>
                <w:color w:val="FF0000"/>
                <w:sz w:val="20"/>
              </w:rPr>
              <w:t xml:space="preserve"> </w:t>
            </w:r>
            <w:r w:rsidR="000407DC" w:rsidRPr="00C47374">
              <w:rPr>
                <w:rFonts w:cs="Arial"/>
                <w:snapToGrid/>
                <w:color w:val="840084"/>
                <w:sz w:val="20"/>
              </w:rPr>
              <w:t>nationaliteit.</w:t>
            </w:r>
          </w:p>
        </w:tc>
        <w:tc>
          <w:tcPr>
            <w:tcW w:w="7237" w:type="dxa"/>
            <w:shd w:val="clear" w:color="auto" w:fill="auto"/>
          </w:tcPr>
          <w:p w14:paraId="5F3E5A95" w14:textId="18BD8BA4" w:rsidR="00166FE3" w:rsidRDefault="00166FE3" w:rsidP="00166FE3">
            <w:pPr>
              <w:autoSpaceDE w:val="0"/>
              <w:autoSpaceDN w:val="0"/>
              <w:adjustRightInd w:val="0"/>
              <w:spacing w:after="0"/>
              <w:rPr>
                <w:rFonts w:cs="Arial"/>
                <w:snapToGrid/>
                <w:kern w:val="0"/>
                <w:sz w:val="16"/>
                <w:szCs w:val="16"/>
                <w:lang w:eastAsia="nl-NL"/>
              </w:rPr>
            </w:pPr>
            <w:r>
              <w:rPr>
                <w:rFonts w:cs="Arial"/>
                <w:sz w:val="16"/>
                <w:szCs w:val="16"/>
              </w:rPr>
              <w:lastRenderedPageBreak/>
              <w:t xml:space="preserve">Verplichte </w:t>
            </w:r>
            <w:r>
              <w:rPr>
                <w:rFonts w:cs="Arial"/>
                <w:snapToGrid/>
                <w:kern w:val="0"/>
                <w:sz w:val="16"/>
                <w:szCs w:val="16"/>
                <w:lang w:eastAsia="nl-NL"/>
              </w:rPr>
              <w:t>k</w:t>
            </w:r>
            <w:r w:rsidRPr="000C704C">
              <w:rPr>
                <w:rFonts w:cs="Arial"/>
                <w:snapToGrid/>
                <w:kern w:val="0"/>
                <w:sz w:val="16"/>
                <w:szCs w:val="16"/>
                <w:lang w:eastAsia="nl-NL"/>
              </w:rPr>
              <w:t>euze uit 2 varianten</w:t>
            </w:r>
            <w:r>
              <w:rPr>
                <w:rFonts w:cs="Arial"/>
                <w:snapToGrid/>
                <w:kern w:val="0"/>
                <w:sz w:val="16"/>
                <w:szCs w:val="16"/>
                <w:lang w:eastAsia="nl-NL"/>
              </w:rPr>
              <w:t>.</w:t>
            </w:r>
          </w:p>
          <w:p w14:paraId="263923AF" w14:textId="02EF2C75" w:rsidR="0064375D" w:rsidRDefault="0064375D" w:rsidP="00166FE3">
            <w:pPr>
              <w:autoSpaceDE w:val="0"/>
              <w:autoSpaceDN w:val="0"/>
              <w:adjustRightInd w:val="0"/>
              <w:spacing w:after="0"/>
              <w:rPr>
                <w:rFonts w:cs="Arial"/>
                <w:snapToGrid/>
                <w:kern w:val="0"/>
                <w:sz w:val="16"/>
                <w:szCs w:val="16"/>
                <w:lang w:eastAsia="nl-NL"/>
              </w:rPr>
            </w:pPr>
            <w:r>
              <w:rPr>
                <w:rFonts w:cs="Arial"/>
                <w:snapToGrid/>
                <w:kern w:val="0"/>
                <w:sz w:val="16"/>
                <w:szCs w:val="16"/>
                <w:lang w:eastAsia="nl-NL"/>
              </w:rPr>
              <w:t xml:space="preserve">De nationaliteit wordt getoond indien </w:t>
            </w:r>
            <w:r>
              <w:rPr>
                <w:sz w:val="16"/>
                <w:szCs w:val="16"/>
              </w:rPr>
              <w:t>/stukdeelVVE/overlijden/nationaliteit aanwezig is.</w:t>
            </w:r>
          </w:p>
          <w:p w14:paraId="72ADA580" w14:textId="77777777" w:rsidR="00166FE3" w:rsidRDefault="00166FE3" w:rsidP="00166FE3">
            <w:pPr>
              <w:autoSpaceDE w:val="0"/>
              <w:autoSpaceDN w:val="0"/>
              <w:adjustRightInd w:val="0"/>
              <w:spacing w:after="0"/>
              <w:rPr>
                <w:rFonts w:cs="Arial"/>
                <w:snapToGrid/>
                <w:kern w:val="0"/>
                <w:sz w:val="16"/>
                <w:szCs w:val="16"/>
                <w:lang w:eastAsia="nl-NL"/>
              </w:rPr>
            </w:pPr>
          </w:p>
          <w:p w14:paraId="65C1B4DA" w14:textId="2A2CEF35" w:rsidR="00517FF9" w:rsidRDefault="00517FF9" w:rsidP="00166FE3">
            <w:pPr>
              <w:autoSpaceDE w:val="0"/>
              <w:autoSpaceDN w:val="0"/>
              <w:adjustRightInd w:val="0"/>
              <w:spacing w:after="0"/>
              <w:ind w:left="20"/>
              <w:rPr>
                <w:rFonts w:cs="Arial"/>
                <w:sz w:val="16"/>
                <w:szCs w:val="16"/>
              </w:rPr>
            </w:pPr>
            <w:r>
              <w:rPr>
                <w:rFonts w:cs="Arial"/>
                <w:snapToGrid/>
                <w:kern w:val="0"/>
                <w:sz w:val="16"/>
                <w:szCs w:val="16"/>
                <w:lang w:eastAsia="nl-NL"/>
              </w:rPr>
              <w:t xml:space="preserve">De tekstkeuzes </w:t>
            </w:r>
            <w:r w:rsidRPr="008160D3">
              <w:rPr>
                <w:rFonts w:cs="Arial"/>
                <w:snapToGrid/>
                <w:kern w:val="0"/>
                <w:sz w:val="16"/>
                <w:szCs w:val="16"/>
                <w:lang w:eastAsia="nl-NL"/>
              </w:rPr>
              <w:t>‘</w:t>
            </w:r>
            <w:r w:rsidRPr="0015114D">
              <w:rPr>
                <w:rStyle w:val="normaltextrun"/>
                <w:rFonts w:cs="Arial"/>
                <w:color w:val="008200"/>
                <w:sz w:val="16"/>
                <w:szCs w:val="16"/>
                <w:shd w:val="clear" w:color="auto" w:fill="FFFFFF"/>
              </w:rPr>
              <w:t>Blijkens</w:t>
            </w:r>
            <w:r w:rsidRPr="00567EBE">
              <w:rPr>
                <w:rStyle w:val="normaltextrun"/>
                <w:rFonts w:cs="Arial"/>
                <w:sz w:val="16"/>
                <w:szCs w:val="16"/>
                <w:shd w:val="clear" w:color="auto" w:fill="FFFFFF"/>
              </w:rPr>
              <w:t>/</w:t>
            </w:r>
            <w:r w:rsidRPr="0015114D">
              <w:rPr>
                <w:rStyle w:val="normaltextrun"/>
                <w:rFonts w:cs="Arial"/>
                <w:color w:val="008200"/>
                <w:sz w:val="16"/>
                <w:szCs w:val="16"/>
                <w:shd w:val="clear" w:color="auto" w:fill="FFFFFF"/>
              </w:rPr>
              <w:t>Zoals blijkt uit</w:t>
            </w:r>
            <w:r w:rsidRPr="008160D3">
              <w:rPr>
                <w:rStyle w:val="normaltextrun"/>
                <w:rFonts w:cs="Arial"/>
                <w:sz w:val="16"/>
                <w:szCs w:val="16"/>
                <w:shd w:val="clear" w:color="auto" w:fill="FFFFFF"/>
              </w:rPr>
              <w:t>’</w:t>
            </w:r>
            <w:r>
              <w:rPr>
                <w:rStyle w:val="normaltextrun"/>
                <w:rFonts w:cs="Arial"/>
                <w:sz w:val="16"/>
                <w:szCs w:val="16"/>
                <w:shd w:val="clear" w:color="auto" w:fill="FFFFFF"/>
              </w:rPr>
              <w:t xml:space="preserve"> </w:t>
            </w:r>
            <w:r w:rsidRPr="00A97F66">
              <w:rPr>
                <w:rStyle w:val="normaltextrun"/>
                <w:rFonts w:cs="Arial"/>
                <w:color w:val="000000" w:themeColor="text1"/>
                <w:sz w:val="16"/>
                <w:szCs w:val="16"/>
                <w:shd w:val="clear" w:color="auto" w:fill="FFFFFF"/>
              </w:rPr>
              <w:t xml:space="preserve">en </w:t>
            </w:r>
            <w:r w:rsidRPr="008160D3">
              <w:rPr>
                <w:rStyle w:val="normaltextrun"/>
                <w:rFonts w:cs="Arial"/>
                <w:sz w:val="16"/>
                <w:szCs w:val="16"/>
                <w:shd w:val="clear" w:color="auto" w:fill="FFFFFF"/>
              </w:rPr>
              <w:t>‘</w:t>
            </w:r>
            <w:r w:rsidRPr="008160D3">
              <w:rPr>
                <w:rFonts w:cs="Arial"/>
                <w:color w:val="008200"/>
                <w:sz w:val="16"/>
                <w:szCs w:val="16"/>
              </w:rPr>
              <w:t>erflater</w:t>
            </w:r>
            <w:r w:rsidRPr="00567EBE">
              <w:rPr>
                <w:rFonts w:cs="Arial"/>
                <w:sz w:val="16"/>
                <w:szCs w:val="16"/>
              </w:rPr>
              <w:t>/</w:t>
            </w:r>
            <w:r w:rsidRPr="008160D3">
              <w:rPr>
                <w:rFonts w:cs="Arial"/>
                <w:color w:val="008200"/>
                <w:sz w:val="16"/>
                <w:szCs w:val="16"/>
              </w:rPr>
              <w:t>erflaatster</w:t>
            </w:r>
            <w:r w:rsidRPr="00567EBE">
              <w:rPr>
                <w:rFonts w:cs="Arial"/>
                <w:sz w:val="16"/>
                <w:szCs w:val="16"/>
              </w:rPr>
              <w:t>/</w:t>
            </w:r>
            <w:r w:rsidRPr="008160D3">
              <w:rPr>
                <w:rFonts w:cs="Arial"/>
                <w:color w:val="008200"/>
                <w:sz w:val="16"/>
                <w:szCs w:val="16"/>
              </w:rPr>
              <w:t>overledene</w:t>
            </w:r>
            <w:r w:rsidRPr="008160D3">
              <w:rPr>
                <w:rFonts w:cs="Arial"/>
                <w:sz w:val="16"/>
                <w:szCs w:val="16"/>
              </w:rPr>
              <w:t>’</w:t>
            </w:r>
            <w:r>
              <w:rPr>
                <w:rFonts w:cs="Arial"/>
                <w:sz w:val="16"/>
                <w:szCs w:val="16"/>
              </w:rPr>
              <w:t xml:space="preserve"> worden eenmalig opgenomen en worden in de hele </w:t>
            </w:r>
            <w:r w:rsidR="004E20EB">
              <w:rPr>
                <w:rFonts w:cs="Arial"/>
                <w:sz w:val="16"/>
                <w:szCs w:val="16"/>
              </w:rPr>
              <w:t xml:space="preserve">akte </w:t>
            </w:r>
            <w:r>
              <w:rPr>
                <w:rFonts w:cs="Arial"/>
                <w:sz w:val="16"/>
                <w:szCs w:val="16"/>
              </w:rPr>
              <w:t>tekst overgenomen.</w:t>
            </w:r>
          </w:p>
          <w:p w14:paraId="0F1ECA89" w14:textId="366344FB" w:rsidR="00517FF9" w:rsidRDefault="00517FF9" w:rsidP="00517FF9">
            <w:pPr>
              <w:autoSpaceDE w:val="0"/>
              <w:autoSpaceDN w:val="0"/>
              <w:adjustRightInd w:val="0"/>
              <w:spacing w:after="0"/>
              <w:ind w:left="161" w:hanging="161"/>
              <w:rPr>
                <w:rFonts w:cs="Arial"/>
                <w:snapToGrid/>
                <w:kern w:val="0"/>
                <w:sz w:val="16"/>
                <w:szCs w:val="16"/>
                <w:lang w:eastAsia="nl-NL"/>
              </w:rPr>
            </w:pPr>
          </w:p>
          <w:p w14:paraId="3587325A" w14:textId="5EAD2AA3" w:rsidR="0015596F" w:rsidRPr="00A97F66" w:rsidRDefault="0015596F" w:rsidP="00517FF9">
            <w:pPr>
              <w:autoSpaceDE w:val="0"/>
              <w:autoSpaceDN w:val="0"/>
              <w:adjustRightInd w:val="0"/>
              <w:spacing w:after="0"/>
              <w:ind w:left="161" w:hanging="161"/>
              <w:rPr>
                <w:rFonts w:cs="Arial"/>
                <w:b/>
                <w:bCs/>
                <w:snapToGrid/>
                <w:kern w:val="0"/>
                <w:sz w:val="16"/>
                <w:szCs w:val="16"/>
                <w:u w:val="single"/>
                <w:lang w:eastAsia="nl-NL"/>
              </w:rPr>
            </w:pPr>
            <w:r w:rsidRPr="00A97F66">
              <w:rPr>
                <w:rFonts w:cs="Arial"/>
                <w:b/>
                <w:bCs/>
                <w:snapToGrid/>
                <w:kern w:val="0"/>
                <w:sz w:val="16"/>
                <w:szCs w:val="16"/>
                <w:u w:val="single"/>
                <w:lang w:eastAsia="nl-NL"/>
              </w:rPr>
              <w:t>Mapping geldend voor gehele akte:</w:t>
            </w:r>
          </w:p>
          <w:p w14:paraId="7F82D7FE" w14:textId="77777777" w:rsidR="00517FF9" w:rsidRDefault="00517FF9" w:rsidP="00C2400D">
            <w:pPr>
              <w:autoSpaceDE w:val="0"/>
              <w:autoSpaceDN w:val="0"/>
              <w:adjustRightInd w:val="0"/>
              <w:spacing w:after="0"/>
              <w:rPr>
                <w:rFonts w:cs="Arial"/>
                <w:b/>
                <w:bCs/>
                <w:snapToGrid/>
                <w:kern w:val="0"/>
                <w:sz w:val="16"/>
                <w:szCs w:val="16"/>
                <w:lang w:eastAsia="nl-NL"/>
              </w:rPr>
            </w:pPr>
          </w:p>
          <w:p w14:paraId="0F8027D8" w14:textId="77777777" w:rsidR="00C2400D" w:rsidRPr="00D27C79" w:rsidRDefault="00C2400D" w:rsidP="00C2400D">
            <w:pPr>
              <w:autoSpaceDE w:val="0"/>
              <w:autoSpaceDN w:val="0"/>
              <w:adjustRightInd w:val="0"/>
              <w:spacing w:after="0"/>
              <w:rPr>
                <w:rFonts w:cs="Arial"/>
                <w:snapToGrid/>
                <w:kern w:val="0"/>
                <w:sz w:val="16"/>
                <w:szCs w:val="16"/>
                <w:u w:val="single"/>
                <w:lang w:eastAsia="nl-NL"/>
              </w:rPr>
            </w:pPr>
            <w:r w:rsidRPr="00D27C79">
              <w:rPr>
                <w:rFonts w:cs="Arial"/>
                <w:snapToGrid/>
                <w:kern w:val="0"/>
                <w:sz w:val="16"/>
                <w:szCs w:val="16"/>
                <w:u w:val="single"/>
                <w:lang w:eastAsia="nl-NL"/>
              </w:rPr>
              <w:t xml:space="preserve">Mapping: </w:t>
            </w:r>
            <w:r w:rsidRPr="00D27C79">
              <w:rPr>
                <w:rStyle w:val="normaltextrun"/>
                <w:rFonts w:cs="Arial"/>
                <w:color w:val="008200"/>
                <w:sz w:val="16"/>
                <w:szCs w:val="16"/>
                <w:u w:val="single"/>
                <w:shd w:val="clear" w:color="auto" w:fill="FFFFFF"/>
              </w:rPr>
              <w:t>Blijkens</w:t>
            </w:r>
            <w:r w:rsidRPr="00567EBE">
              <w:rPr>
                <w:rStyle w:val="normaltextrun"/>
                <w:rFonts w:cs="Arial"/>
                <w:sz w:val="16"/>
                <w:szCs w:val="16"/>
                <w:u w:val="single"/>
                <w:shd w:val="clear" w:color="auto" w:fill="FFFFFF"/>
              </w:rPr>
              <w:t>/</w:t>
            </w:r>
            <w:r w:rsidRPr="00D27C79">
              <w:rPr>
                <w:rStyle w:val="normaltextrun"/>
                <w:rFonts w:cs="Arial"/>
                <w:color w:val="008200"/>
                <w:sz w:val="16"/>
                <w:szCs w:val="16"/>
                <w:u w:val="single"/>
                <w:shd w:val="clear" w:color="auto" w:fill="FFFFFF"/>
              </w:rPr>
              <w:t>Zoals blijkt uit</w:t>
            </w:r>
            <w:r w:rsidRPr="004B3DAC">
              <w:rPr>
                <w:rStyle w:val="normaltextrun"/>
                <w:rFonts w:cs="Arial"/>
                <w:sz w:val="16"/>
                <w:szCs w:val="16"/>
                <w:u w:val="single"/>
                <w:shd w:val="clear" w:color="auto" w:fill="FFFFFF"/>
              </w:rPr>
              <w:t>:</w:t>
            </w:r>
          </w:p>
          <w:p w14:paraId="42853A19" w14:textId="77777777" w:rsidR="00C2400D" w:rsidRDefault="00C2400D" w:rsidP="00C2400D">
            <w:pPr>
              <w:autoSpaceDE w:val="0"/>
              <w:autoSpaceDN w:val="0"/>
              <w:adjustRightInd w:val="0"/>
              <w:spacing w:after="0"/>
              <w:rPr>
                <w:sz w:val="16"/>
                <w:szCs w:val="16"/>
              </w:rPr>
            </w:pPr>
            <w:r w:rsidRPr="006E4BC1">
              <w:rPr>
                <w:sz w:val="16"/>
                <w:szCs w:val="16"/>
              </w:rPr>
              <w:t>//IMKAD_AangebodenStuk</w:t>
            </w:r>
            <w:r>
              <w:rPr>
                <w:sz w:val="16"/>
                <w:szCs w:val="16"/>
              </w:rPr>
              <w:t>/tekstkeuze</w:t>
            </w:r>
          </w:p>
          <w:p w14:paraId="0C12A681" w14:textId="44F0517A" w:rsidR="00C2400D" w:rsidRPr="00002995" w:rsidRDefault="00C2400D" w:rsidP="00C2400D">
            <w:pPr>
              <w:tabs>
                <w:tab w:val="left" w:pos="1299"/>
              </w:tabs>
              <w:spacing w:after="0"/>
              <w:rPr>
                <w:rFonts w:cs="Arial"/>
                <w:sz w:val="16"/>
                <w:szCs w:val="16"/>
              </w:rPr>
            </w:pPr>
            <w:r w:rsidRPr="00002995">
              <w:rPr>
                <w:rFonts w:cs="Arial"/>
                <w:sz w:val="16"/>
                <w:szCs w:val="16"/>
              </w:rPr>
              <w:t xml:space="preserve">./tagNaam </w:t>
            </w:r>
            <w:r w:rsidR="00D767A1">
              <w:rPr>
                <w:rFonts w:cs="Arial"/>
                <w:sz w:val="16"/>
                <w:szCs w:val="16"/>
              </w:rPr>
              <w:t>(k</w:t>
            </w:r>
            <w:r w:rsidRPr="00002995">
              <w:rPr>
                <w:rFonts w:cs="Arial"/>
                <w:sz w:val="16"/>
                <w:szCs w:val="16"/>
              </w:rPr>
              <w:t>_</w:t>
            </w:r>
            <w:r>
              <w:rPr>
                <w:rFonts w:cs="Arial"/>
                <w:sz w:val="16"/>
                <w:szCs w:val="16"/>
              </w:rPr>
              <w:t>Blijkens</w:t>
            </w:r>
            <w:r w:rsidR="00D767A1">
              <w:rPr>
                <w:rFonts w:cs="Arial"/>
                <w:sz w:val="16"/>
                <w:szCs w:val="16"/>
              </w:rPr>
              <w:t>)</w:t>
            </w:r>
          </w:p>
          <w:p w14:paraId="428A5909" w14:textId="77777777" w:rsidR="00C2400D" w:rsidRDefault="00C2400D" w:rsidP="00C2400D">
            <w:pPr>
              <w:autoSpaceDE w:val="0"/>
              <w:autoSpaceDN w:val="0"/>
              <w:adjustRightInd w:val="0"/>
              <w:spacing w:after="0"/>
              <w:rPr>
                <w:rFonts w:cs="Arial"/>
                <w:sz w:val="16"/>
                <w:szCs w:val="16"/>
              </w:rPr>
            </w:pPr>
            <w:r w:rsidRPr="00002995">
              <w:rPr>
                <w:rFonts w:cs="Arial"/>
                <w:sz w:val="16"/>
                <w:szCs w:val="16"/>
              </w:rPr>
              <w:t>./tekst (</w:t>
            </w:r>
            <w:r>
              <w:rPr>
                <w:rFonts w:cs="Arial"/>
                <w:sz w:val="16"/>
                <w:szCs w:val="16"/>
              </w:rPr>
              <w:t>‘Blijkens’, ‘Zoals blijkt uit’)</w:t>
            </w:r>
          </w:p>
          <w:p w14:paraId="5086949F" w14:textId="77777777" w:rsidR="00C2400D" w:rsidRDefault="00C2400D" w:rsidP="00C2400D">
            <w:pPr>
              <w:autoSpaceDE w:val="0"/>
              <w:autoSpaceDN w:val="0"/>
              <w:adjustRightInd w:val="0"/>
              <w:spacing w:after="0"/>
              <w:rPr>
                <w:rFonts w:cs="Arial"/>
                <w:sz w:val="16"/>
                <w:szCs w:val="16"/>
              </w:rPr>
            </w:pPr>
          </w:p>
          <w:p w14:paraId="5600763F" w14:textId="77777777" w:rsidR="00C2400D" w:rsidRPr="008160D3" w:rsidRDefault="00C2400D" w:rsidP="00C2400D">
            <w:pPr>
              <w:autoSpaceDE w:val="0"/>
              <w:autoSpaceDN w:val="0"/>
              <w:adjustRightInd w:val="0"/>
              <w:spacing w:after="0"/>
              <w:rPr>
                <w:rFonts w:cs="Arial"/>
                <w:snapToGrid/>
                <w:kern w:val="0"/>
                <w:sz w:val="16"/>
                <w:szCs w:val="16"/>
                <w:u w:val="single"/>
                <w:lang w:eastAsia="nl-NL"/>
              </w:rPr>
            </w:pPr>
            <w:r w:rsidRPr="008160D3">
              <w:rPr>
                <w:rFonts w:cs="Arial"/>
                <w:snapToGrid/>
                <w:kern w:val="0"/>
                <w:sz w:val="16"/>
                <w:szCs w:val="16"/>
                <w:u w:val="single"/>
                <w:lang w:eastAsia="nl-NL"/>
              </w:rPr>
              <w:t xml:space="preserve">Mapping: </w:t>
            </w:r>
            <w:r w:rsidRPr="008160D3">
              <w:rPr>
                <w:rFonts w:cs="Arial"/>
                <w:color w:val="008200"/>
                <w:sz w:val="16"/>
                <w:szCs w:val="16"/>
                <w:u w:val="single"/>
              </w:rPr>
              <w:t>erflater</w:t>
            </w:r>
            <w:r w:rsidRPr="00567EBE">
              <w:rPr>
                <w:rFonts w:cs="Arial"/>
                <w:sz w:val="16"/>
                <w:szCs w:val="16"/>
                <w:u w:val="single"/>
              </w:rPr>
              <w:t>/</w:t>
            </w:r>
            <w:r w:rsidRPr="008160D3">
              <w:rPr>
                <w:rFonts w:cs="Arial"/>
                <w:color w:val="008200"/>
                <w:sz w:val="16"/>
                <w:szCs w:val="16"/>
                <w:u w:val="single"/>
              </w:rPr>
              <w:t>erflaatster</w:t>
            </w:r>
            <w:r w:rsidRPr="00567EBE">
              <w:rPr>
                <w:rFonts w:cs="Arial"/>
                <w:sz w:val="16"/>
                <w:szCs w:val="16"/>
                <w:u w:val="single"/>
              </w:rPr>
              <w:t>/</w:t>
            </w:r>
            <w:r w:rsidRPr="008160D3">
              <w:rPr>
                <w:rFonts w:cs="Arial"/>
                <w:color w:val="008200"/>
                <w:sz w:val="16"/>
                <w:szCs w:val="16"/>
                <w:u w:val="single"/>
              </w:rPr>
              <w:t>overledene</w:t>
            </w:r>
            <w:r w:rsidRPr="004B3DAC">
              <w:rPr>
                <w:rFonts w:cs="Arial"/>
                <w:sz w:val="16"/>
                <w:szCs w:val="16"/>
                <w:u w:val="single"/>
              </w:rPr>
              <w:t>:</w:t>
            </w:r>
          </w:p>
          <w:p w14:paraId="6AC52A99" w14:textId="77777777" w:rsidR="00C2400D" w:rsidRDefault="00C2400D" w:rsidP="00C2400D">
            <w:pPr>
              <w:autoSpaceDE w:val="0"/>
              <w:autoSpaceDN w:val="0"/>
              <w:adjustRightInd w:val="0"/>
              <w:spacing w:after="0"/>
              <w:rPr>
                <w:sz w:val="16"/>
                <w:szCs w:val="16"/>
              </w:rPr>
            </w:pPr>
            <w:r w:rsidRPr="006E4BC1">
              <w:rPr>
                <w:sz w:val="16"/>
                <w:szCs w:val="16"/>
              </w:rPr>
              <w:t>//IMKAD_AangebodenStuk</w:t>
            </w:r>
            <w:r>
              <w:rPr>
                <w:sz w:val="16"/>
                <w:szCs w:val="16"/>
              </w:rPr>
              <w:t>/tekstkeuze</w:t>
            </w:r>
          </w:p>
          <w:p w14:paraId="29001603" w14:textId="6BA8770B" w:rsidR="00C2400D" w:rsidRPr="00002995" w:rsidRDefault="00C2400D" w:rsidP="00C2400D">
            <w:pPr>
              <w:tabs>
                <w:tab w:val="left" w:pos="1299"/>
              </w:tabs>
              <w:spacing w:after="0"/>
              <w:rPr>
                <w:rFonts w:cs="Arial"/>
                <w:sz w:val="16"/>
                <w:szCs w:val="16"/>
              </w:rPr>
            </w:pPr>
            <w:r w:rsidRPr="00002995">
              <w:rPr>
                <w:rFonts w:cs="Arial"/>
                <w:sz w:val="16"/>
                <w:szCs w:val="16"/>
              </w:rPr>
              <w:lastRenderedPageBreak/>
              <w:t xml:space="preserve">./tagNaam </w:t>
            </w:r>
            <w:r w:rsidR="00D767A1">
              <w:rPr>
                <w:rFonts w:cs="Arial"/>
                <w:sz w:val="16"/>
                <w:szCs w:val="16"/>
              </w:rPr>
              <w:t>(k</w:t>
            </w:r>
            <w:r>
              <w:rPr>
                <w:rFonts w:cs="Arial"/>
                <w:sz w:val="16"/>
                <w:szCs w:val="16"/>
              </w:rPr>
              <w:t>_OverledeneAanduiding</w:t>
            </w:r>
            <w:r w:rsidR="00D767A1">
              <w:rPr>
                <w:rFonts w:cs="Arial"/>
                <w:sz w:val="16"/>
                <w:szCs w:val="16"/>
              </w:rPr>
              <w:t>)</w:t>
            </w:r>
          </w:p>
          <w:p w14:paraId="03593042" w14:textId="677A1256" w:rsidR="00C2400D" w:rsidRDefault="00C2400D" w:rsidP="00C2400D">
            <w:pPr>
              <w:autoSpaceDE w:val="0"/>
              <w:autoSpaceDN w:val="0"/>
              <w:adjustRightInd w:val="0"/>
              <w:spacing w:after="0"/>
              <w:rPr>
                <w:rFonts w:cs="Arial"/>
                <w:sz w:val="16"/>
                <w:szCs w:val="16"/>
              </w:rPr>
            </w:pPr>
            <w:r w:rsidRPr="00002995">
              <w:rPr>
                <w:rFonts w:cs="Arial"/>
                <w:sz w:val="16"/>
                <w:szCs w:val="16"/>
              </w:rPr>
              <w:t>./tekst (</w:t>
            </w:r>
            <w:r>
              <w:rPr>
                <w:rFonts w:cs="Arial"/>
                <w:sz w:val="16"/>
                <w:szCs w:val="16"/>
              </w:rPr>
              <w:t>‘erflater’, ‘erflaatster’, ‘overledene’)</w:t>
            </w:r>
          </w:p>
          <w:p w14:paraId="511E5F82" w14:textId="0E5F8CD8" w:rsidR="00722C60" w:rsidRDefault="00722C60" w:rsidP="00C2400D">
            <w:pPr>
              <w:autoSpaceDE w:val="0"/>
              <w:autoSpaceDN w:val="0"/>
              <w:adjustRightInd w:val="0"/>
              <w:spacing w:after="0"/>
              <w:rPr>
                <w:rFonts w:cs="Arial"/>
                <w:sz w:val="16"/>
                <w:szCs w:val="16"/>
              </w:rPr>
            </w:pPr>
          </w:p>
          <w:p w14:paraId="0244C9C4" w14:textId="77777777" w:rsidR="00E21221" w:rsidRDefault="00E21221" w:rsidP="00C2400D">
            <w:pPr>
              <w:autoSpaceDE w:val="0"/>
              <w:autoSpaceDN w:val="0"/>
              <w:adjustRightInd w:val="0"/>
              <w:spacing w:after="0"/>
              <w:rPr>
                <w:rFonts w:cs="Arial"/>
                <w:sz w:val="16"/>
                <w:szCs w:val="16"/>
              </w:rPr>
            </w:pPr>
          </w:p>
          <w:p w14:paraId="0D4E2388" w14:textId="771D332E" w:rsidR="00722C60" w:rsidRPr="00E20A61" w:rsidRDefault="00722C60" w:rsidP="00722C60">
            <w:pPr>
              <w:autoSpaceDE w:val="0"/>
              <w:autoSpaceDN w:val="0"/>
              <w:adjustRightInd w:val="0"/>
              <w:spacing w:after="0"/>
              <w:rPr>
                <w:rFonts w:cs="Arial"/>
                <w:snapToGrid/>
                <w:kern w:val="0"/>
                <w:sz w:val="16"/>
                <w:szCs w:val="16"/>
                <w:u w:val="single"/>
                <w:lang w:eastAsia="nl-NL"/>
              </w:rPr>
            </w:pPr>
            <w:r w:rsidRPr="00E20A61">
              <w:rPr>
                <w:rFonts w:cs="Arial"/>
                <w:kern w:val="0"/>
                <w:sz w:val="16"/>
                <w:szCs w:val="16"/>
                <w:u w:val="single"/>
                <w:lang w:eastAsia="nl-NL"/>
              </w:rPr>
              <w:t xml:space="preserve">Mapping: </w:t>
            </w:r>
            <w:r w:rsidRPr="00E20A61">
              <w:rPr>
                <w:rFonts w:cs="Arial"/>
                <w:color w:val="008200"/>
                <w:sz w:val="16"/>
                <w:szCs w:val="16"/>
                <w:u w:val="single"/>
              </w:rPr>
              <w:t>zijn</w:t>
            </w:r>
            <w:r w:rsidRPr="00567EBE">
              <w:rPr>
                <w:rFonts w:cs="Arial"/>
                <w:sz w:val="16"/>
                <w:szCs w:val="16"/>
                <w:u w:val="single"/>
              </w:rPr>
              <w:t>/</w:t>
            </w:r>
            <w:r w:rsidRPr="00E20A61">
              <w:rPr>
                <w:rFonts w:cs="Arial"/>
                <w:color w:val="008200"/>
                <w:sz w:val="16"/>
                <w:szCs w:val="16"/>
                <w:u w:val="single"/>
              </w:rPr>
              <w:t xml:space="preserve"> haar</w:t>
            </w:r>
            <w:r w:rsidRPr="00E20A61">
              <w:rPr>
                <w:rStyle w:val="normaltextrun"/>
                <w:rFonts w:cs="Arial"/>
                <w:sz w:val="16"/>
                <w:szCs w:val="16"/>
                <w:u w:val="single"/>
                <w:shd w:val="clear" w:color="auto" w:fill="FFFFFF"/>
              </w:rPr>
              <w:t>:</w:t>
            </w:r>
          </w:p>
          <w:p w14:paraId="55CF27C6" w14:textId="06010B54" w:rsidR="00605B1F" w:rsidRDefault="0074470D" w:rsidP="00722C60">
            <w:pPr>
              <w:autoSpaceDE w:val="0"/>
              <w:autoSpaceDN w:val="0"/>
              <w:adjustRightInd w:val="0"/>
              <w:spacing w:after="0"/>
              <w:rPr>
                <w:sz w:val="16"/>
                <w:szCs w:val="16"/>
              </w:rPr>
            </w:pPr>
            <w:r>
              <w:rPr>
                <w:sz w:val="16"/>
                <w:szCs w:val="16"/>
              </w:rPr>
              <w:t>.</w:t>
            </w:r>
            <w:r w:rsidR="00722C60">
              <w:rPr>
                <w:sz w:val="16"/>
                <w:szCs w:val="16"/>
              </w:rPr>
              <w:t>//</w:t>
            </w:r>
            <w:r w:rsidR="00E21221" w:rsidRPr="00E21221">
              <w:rPr>
                <w:sz w:val="16"/>
                <w:szCs w:val="16"/>
              </w:rPr>
              <w:t>tia:GBA_Ingezetene/tia:geslacht</w:t>
            </w:r>
            <w:r w:rsidR="00E21221" w:rsidRPr="00E21221" w:rsidDel="00E21221">
              <w:rPr>
                <w:sz w:val="16"/>
                <w:szCs w:val="16"/>
              </w:rPr>
              <w:t xml:space="preserve"> </w:t>
            </w:r>
          </w:p>
          <w:p w14:paraId="674CB873" w14:textId="77777777" w:rsidR="00605B1F" w:rsidRDefault="00605B1F" w:rsidP="00722C60">
            <w:pPr>
              <w:autoSpaceDE w:val="0"/>
              <w:autoSpaceDN w:val="0"/>
              <w:adjustRightInd w:val="0"/>
              <w:spacing w:after="0"/>
              <w:rPr>
                <w:sz w:val="16"/>
                <w:szCs w:val="16"/>
              </w:rPr>
            </w:pPr>
          </w:p>
          <w:p w14:paraId="1C5D2E7D" w14:textId="41AD4E77" w:rsidR="00605B1F" w:rsidRPr="00317167" w:rsidRDefault="00605B1F" w:rsidP="00605B1F">
            <w:pPr>
              <w:autoSpaceDE w:val="0"/>
              <w:autoSpaceDN w:val="0"/>
              <w:adjustRightInd w:val="0"/>
              <w:spacing w:after="0"/>
              <w:rPr>
                <w:rFonts w:cs="Arial"/>
                <w:sz w:val="16"/>
                <w:szCs w:val="16"/>
                <w:u w:val="single"/>
              </w:rPr>
            </w:pPr>
            <w:r w:rsidRPr="00317167">
              <w:rPr>
                <w:rFonts w:cs="Arial"/>
                <w:sz w:val="16"/>
                <w:szCs w:val="16"/>
                <w:u w:val="single"/>
              </w:rPr>
              <w:t xml:space="preserve">Mapping </w:t>
            </w:r>
            <w:r>
              <w:rPr>
                <w:rFonts w:cs="Arial"/>
                <w:sz w:val="16"/>
                <w:szCs w:val="16"/>
                <w:u w:val="single"/>
              </w:rPr>
              <w:t xml:space="preserve">keuze </w:t>
            </w:r>
            <w:r w:rsidR="00CF682F">
              <w:rPr>
                <w:rFonts w:cs="Arial"/>
                <w:sz w:val="16"/>
                <w:szCs w:val="16"/>
                <w:u w:val="single"/>
              </w:rPr>
              <w:t>voor</w:t>
            </w:r>
            <w:r>
              <w:rPr>
                <w:rFonts w:cs="Arial"/>
                <w:sz w:val="16"/>
                <w:szCs w:val="16"/>
                <w:u w:val="single"/>
              </w:rPr>
              <w:t xml:space="preserve"> </w:t>
            </w:r>
            <w:r w:rsidRPr="005E1541">
              <w:rPr>
                <w:rFonts w:cs="Arial"/>
                <w:b/>
                <w:bCs/>
                <w:sz w:val="16"/>
                <w:szCs w:val="16"/>
                <w:u w:val="single"/>
              </w:rPr>
              <w:t>Va</w:t>
            </w:r>
            <w:r w:rsidRPr="002516B4">
              <w:rPr>
                <w:rFonts w:cs="Arial"/>
                <w:b/>
                <w:bCs/>
                <w:sz w:val="16"/>
                <w:szCs w:val="16"/>
                <w:u w:val="single"/>
              </w:rPr>
              <w:t>riant A of B</w:t>
            </w:r>
            <w:r w:rsidRPr="00317167">
              <w:rPr>
                <w:rFonts w:cs="Arial"/>
                <w:sz w:val="16"/>
                <w:szCs w:val="16"/>
                <w:u w:val="single"/>
              </w:rPr>
              <w:t>:</w:t>
            </w:r>
          </w:p>
          <w:p w14:paraId="3DCD2496" w14:textId="77777777" w:rsidR="00605B1F" w:rsidRDefault="00605B1F" w:rsidP="00605B1F">
            <w:pPr>
              <w:autoSpaceDE w:val="0"/>
              <w:autoSpaceDN w:val="0"/>
              <w:adjustRightInd w:val="0"/>
              <w:spacing w:after="0"/>
              <w:rPr>
                <w:sz w:val="16"/>
                <w:szCs w:val="16"/>
              </w:rPr>
            </w:pPr>
            <w:r w:rsidRPr="006E4BC1">
              <w:rPr>
                <w:sz w:val="16"/>
                <w:szCs w:val="16"/>
              </w:rPr>
              <w:t>//IMKAD_AangebodenStuk</w:t>
            </w:r>
            <w:r>
              <w:rPr>
                <w:sz w:val="16"/>
                <w:szCs w:val="16"/>
              </w:rPr>
              <w:t>/stukdeelVVE/overlijden/tekstkeuze</w:t>
            </w:r>
          </w:p>
          <w:p w14:paraId="02016AA8" w14:textId="5537E23B" w:rsidR="00605B1F" w:rsidRPr="00002995" w:rsidRDefault="00605B1F" w:rsidP="00605B1F">
            <w:pPr>
              <w:tabs>
                <w:tab w:val="left" w:pos="1299"/>
              </w:tabs>
              <w:spacing w:after="0"/>
              <w:rPr>
                <w:rFonts w:cs="Arial"/>
                <w:sz w:val="16"/>
                <w:szCs w:val="16"/>
              </w:rPr>
            </w:pPr>
            <w:r w:rsidRPr="00002995">
              <w:rPr>
                <w:rFonts w:cs="Arial"/>
                <w:sz w:val="16"/>
                <w:szCs w:val="16"/>
              </w:rPr>
              <w:t xml:space="preserve">./tagNaam </w:t>
            </w:r>
            <w:r w:rsidR="00D767A1">
              <w:rPr>
                <w:rFonts w:cs="Arial"/>
                <w:sz w:val="16"/>
                <w:szCs w:val="16"/>
              </w:rPr>
              <w:t>(k</w:t>
            </w:r>
            <w:r w:rsidRPr="00002995">
              <w:rPr>
                <w:rFonts w:cs="Arial"/>
                <w:sz w:val="16"/>
                <w:szCs w:val="16"/>
              </w:rPr>
              <w:t>_</w:t>
            </w:r>
            <w:r>
              <w:rPr>
                <w:rFonts w:cs="Arial"/>
                <w:sz w:val="16"/>
                <w:szCs w:val="16"/>
              </w:rPr>
              <w:t>Variant</w:t>
            </w:r>
            <w:r w:rsidR="00D767A1">
              <w:rPr>
                <w:rFonts w:cs="Arial"/>
                <w:sz w:val="16"/>
                <w:szCs w:val="16"/>
              </w:rPr>
              <w:t>)</w:t>
            </w:r>
          </w:p>
          <w:p w14:paraId="0B65728C" w14:textId="77777777" w:rsidR="00605B1F" w:rsidRDefault="00605B1F" w:rsidP="00605B1F">
            <w:pPr>
              <w:autoSpaceDE w:val="0"/>
              <w:autoSpaceDN w:val="0"/>
              <w:adjustRightInd w:val="0"/>
              <w:spacing w:after="0"/>
              <w:rPr>
                <w:rFonts w:cs="Arial"/>
                <w:sz w:val="16"/>
                <w:szCs w:val="16"/>
              </w:rPr>
            </w:pPr>
            <w:r w:rsidRPr="00002995">
              <w:rPr>
                <w:rFonts w:cs="Arial"/>
                <w:sz w:val="16"/>
                <w:szCs w:val="16"/>
              </w:rPr>
              <w:t xml:space="preserve">./tekst </w:t>
            </w:r>
            <w:r w:rsidRPr="00073CA0">
              <w:rPr>
                <w:rFonts w:cs="Arial"/>
                <w:sz w:val="16"/>
                <w:szCs w:val="16"/>
              </w:rPr>
              <w:t>(‘</w:t>
            </w:r>
            <w:r>
              <w:rPr>
                <w:rStyle w:val="normaltextrun"/>
                <w:shd w:val="clear" w:color="auto" w:fill="FFFFFF"/>
              </w:rPr>
              <w:t>A</w:t>
            </w:r>
            <w:r w:rsidRPr="00073CA0">
              <w:rPr>
                <w:rStyle w:val="normaltextrun"/>
                <w:rFonts w:cs="Arial"/>
                <w:sz w:val="16"/>
                <w:szCs w:val="16"/>
                <w:shd w:val="clear" w:color="auto" w:fill="FFFFFF"/>
              </w:rPr>
              <w:t>’</w:t>
            </w:r>
            <w:r w:rsidRPr="00073CA0">
              <w:rPr>
                <w:rFonts w:cs="Arial"/>
                <w:sz w:val="16"/>
                <w:szCs w:val="16"/>
              </w:rPr>
              <w:t>, ‘</w:t>
            </w:r>
            <w:r>
              <w:rPr>
                <w:rFonts w:cs="Arial"/>
                <w:szCs w:val="16"/>
              </w:rPr>
              <w:t>B</w:t>
            </w:r>
            <w:r w:rsidRPr="00073CA0">
              <w:rPr>
                <w:rFonts w:cs="Arial"/>
                <w:sz w:val="16"/>
                <w:szCs w:val="16"/>
              </w:rPr>
              <w:t>’)</w:t>
            </w:r>
          </w:p>
          <w:p w14:paraId="0F9D0C2D" w14:textId="77777777" w:rsidR="00C2400D" w:rsidRDefault="00C2400D" w:rsidP="00C2400D">
            <w:pPr>
              <w:autoSpaceDE w:val="0"/>
              <w:autoSpaceDN w:val="0"/>
              <w:adjustRightInd w:val="0"/>
              <w:spacing w:after="0"/>
              <w:rPr>
                <w:rFonts w:cs="Arial"/>
                <w:sz w:val="16"/>
                <w:szCs w:val="16"/>
              </w:rPr>
            </w:pPr>
          </w:p>
          <w:p w14:paraId="16E8D6AB" w14:textId="77777777" w:rsidR="00C2400D" w:rsidRPr="00D27C79" w:rsidRDefault="00C2400D" w:rsidP="00C2400D">
            <w:pPr>
              <w:autoSpaceDE w:val="0"/>
              <w:autoSpaceDN w:val="0"/>
              <w:adjustRightInd w:val="0"/>
              <w:spacing w:after="0"/>
              <w:rPr>
                <w:rFonts w:cs="Arial"/>
                <w:snapToGrid/>
                <w:kern w:val="0"/>
                <w:sz w:val="16"/>
                <w:szCs w:val="16"/>
                <w:u w:val="single"/>
                <w:lang w:eastAsia="nl-NL"/>
              </w:rPr>
            </w:pPr>
            <w:r w:rsidRPr="00D27C79">
              <w:rPr>
                <w:rFonts w:cs="Arial"/>
                <w:snapToGrid/>
                <w:kern w:val="0"/>
                <w:sz w:val="16"/>
                <w:szCs w:val="16"/>
                <w:u w:val="single"/>
                <w:lang w:eastAsia="nl-NL"/>
              </w:rPr>
              <w:t>Mapping</w:t>
            </w:r>
            <w:r w:rsidRPr="00073CA0">
              <w:rPr>
                <w:rFonts w:cs="Arial"/>
                <w:snapToGrid/>
                <w:kern w:val="0"/>
                <w:sz w:val="16"/>
                <w:szCs w:val="16"/>
                <w:u w:val="single"/>
                <w:lang w:eastAsia="nl-NL"/>
              </w:rPr>
              <w:t xml:space="preserve">: </w:t>
            </w:r>
            <w:r w:rsidRPr="00073CA0">
              <w:rPr>
                <w:rStyle w:val="normaltextrun"/>
                <w:rFonts w:cs="Arial"/>
                <w:color w:val="008200"/>
                <w:sz w:val="16"/>
                <w:szCs w:val="16"/>
                <w:u w:val="single"/>
                <w:shd w:val="clear" w:color="auto" w:fill="FFFFFF"/>
              </w:rPr>
              <w:t>laatstelijk wonende</w:t>
            </w:r>
            <w:r w:rsidRPr="00567EBE">
              <w:rPr>
                <w:rStyle w:val="normaltextrun"/>
                <w:rFonts w:cs="Arial"/>
                <w:sz w:val="16"/>
                <w:szCs w:val="16"/>
                <w:u w:val="single"/>
                <w:shd w:val="clear" w:color="auto" w:fill="FFFFFF"/>
              </w:rPr>
              <w:t>/</w:t>
            </w:r>
            <w:r w:rsidRPr="00073CA0">
              <w:rPr>
                <w:rStyle w:val="normaltextrun"/>
                <w:rFonts w:cs="Arial"/>
                <w:color w:val="008200"/>
                <w:sz w:val="16"/>
                <w:szCs w:val="16"/>
                <w:u w:val="single"/>
                <w:shd w:val="clear" w:color="auto" w:fill="FFFFFF"/>
              </w:rPr>
              <w:t>laatst woonachtig</w:t>
            </w:r>
            <w:r w:rsidRPr="004B3DAC">
              <w:rPr>
                <w:rStyle w:val="normaltextrun"/>
                <w:rFonts w:cs="Arial"/>
                <w:sz w:val="16"/>
                <w:szCs w:val="16"/>
                <w:u w:val="single"/>
                <w:shd w:val="clear" w:color="auto" w:fill="FFFFFF"/>
              </w:rPr>
              <w:t>:</w:t>
            </w:r>
          </w:p>
          <w:p w14:paraId="7D801A0F" w14:textId="707A2140" w:rsidR="00C2400D" w:rsidRDefault="00C2400D" w:rsidP="00C2400D">
            <w:pPr>
              <w:autoSpaceDE w:val="0"/>
              <w:autoSpaceDN w:val="0"/>
              <w:adjustRightInd w:val="0"/>
              <w:spacing w:after="0"/>
              <w:rPr>
                <w:sz w:val="16"/>
                <w:szCs w:val="16"/>
              </w:rPr>
            </w:pPr>
            <w:r w:rsidRPr="006E4BC1">
              <w:rPr>
                <w:sz w:val="16"/>
                <w:szCs w:val="16"/>
              </w:rPr>
              <w:t>//IMKAD_AangebodenStuk</w:t>
            </w:r>
            <w:r>
              <w:rPr>
                <w:sz w:val="16"/>
                <w:szCs w:val="16"/>
              </w:rPr>
              <w:t>/stukdeelVVE/</w:t>
            </w:r>
            <w:r w:rsidR="00A47CED">
              <w:rPr>
                <w:sz w:val="16"/>
                <w:szCs w:val="16"/>
              </w:rPr>
              <w:t>overlijden/</w:t>
            </w:r>
            <w:r>
              <w:rPr>
                <w:sz w:val="16"/>
                <w:szCs w:val="16"/>
              </w:rPr>
              <w:t>tekstkeuze</w:t>
            </w:r>
          </w:p>
          <w:p w14:paraId="3674BDA4" w14:textId="49DD82BF" w:rsidR="00C2400D" w:rsidRPr="00002995" w:rsidRDefault="00C2400D" w:rsidP="00C2400D">
            <w:pPr>
              <w:tabs>
                <w:tab w:val="left" w:pos="1299"/>
              </w:tabs>
              <w:spacing w:after="0"/>
              <w:rPr>
                <w:rFonts w:cs="Arial"/>
                <w:sz w:val="16"/>
                <w:szCs w:val="16"/>
              </w:rPr>
            </w:pPr>
            <w:r w:rsidRPr="00002995">
              <w:rPr>
                <w:rFonts w:cs="Arial"/>
                <w:sz w:val="16"/>
                <w:szCs w:val="16"/>
              </w:rPr>
              <w:t xml:space="preserve">./tagNaam </w:t>
            </w:r>
            <w:r w:rsidR="00D767A1">
              <w:rPr>
                <w:rFonts w:cs="Arial"/>
                <w:sz w:val="16"/>
                <w:szCs w:val="16"/>
              </w:rPr>
              <w:t>(k</w:t>
            </w:r>
            <w:r w:rsidRPr="00002995">
              <w:rPr>
                <w:rFonts w:cs="Arial"/>
                <w:sz w:val="16"/>
                <w:szCs w:val="16"/>
              </w:rPr>
              <w:t>_</w:t>
            </w:r>
            <w:r>
              <w:rPr>
                <w:rFonts w:cs="Arial"/>
                <w:sz w:val="16"/>
                <w:szCs w:val="16"/>
              </w:rPr>
              <w:t>LaatstWonende</w:t>
            </w:r>
            <w:r w:rsidR="00D767A1">
              <w:rPr>
                <w:rFonts w:cs="Arial"/>
                <w:sz w:val="16"/>
                <w:szCs w:val="16"/>
              </w:rPr>
              <w:t>)</w:t>
            </w:r>
          </w:p>
          <w:p w14:paraId="379C10B9" w14:textId="6DDFE14B" w:rsidR="00C2400D" w:rsidRDefault="00C2400D" w:rsidP="00C2400D">
            <w:pPr>
              <w:autoSpaceDE w:val="0"/>
              <w:autoSpaceDN w:val="0"/>
              <w:adjustRightInd w:val="0"/>
              <w:spacing w:after="0"/>
              <w:rPr>
                <w:rFonts w:cs="Arial"/>
                <w:sz w:val="16"/>
                <w:szCs w:val="16"/>
              </w:rPr>
            </w:pPr>
            <w:r w:rsidRPr="00002995">
              <w:rPr>
                <w:rFonts w:cs="Arial"/>
                <w:sz w:val="16"/>
                <w:szCs w:val="16"/>
              </w:rPr>
              <w:t xml:space="preserve">./tekst </w:t>
            </w:r>
            <w:r w:rsidRPr="00073CA0">
              <w:rPr>
                <w:rFonts w:cs="Arial"/>
                <w:sz w:val="16"/>
                <w:szCs w:val="16"/>
              </w:rPr>
              <w:t>(‘</w:t>
            </w:r>
            <w:r w:rsidRPr="00073CA0">
              <w:rPr>
                <w:rStyle w:val="normaltextrun"/>
                <w:rFonts w:cs="Arial"/>
                <w:sz w:val="16"/>
                <w:szCs w:val="16"/>
                <w:shd w:val="clear" w:color="auto" w:fill="FFFFFF"/>
              </w:rPr>
              <w:t>laatstelijk wonende’</w:t>
            </w:r>
            <w:r w:rsidRPr="00073CA0">
              <w:rPr>
                <w:rFonts w:cs="Arial"/>
                <w:sz w:val="16"/>
                <w:szCs w:val="16"/>
              </w:rPr>
              <w:t>, ‘</w:t>
            </w:r>
            <w:r w:rsidRPr="00073CA0">
              <w:rPr>
                <w:rStyle w:val="normaltextrun"/>
                <w:rFonts w:cs="Arial"/>
                <w:sz w:val="16"/>
                <w:szCs w:val="16"/>
                <w:shd w:val="clear" w:color="auto" w:fill="FFFFFF"/>
              </w:rPr>
              <w:t>laatst woonachtig</w:t>
            </w:r>
            <w:r w:rsidRPr="00073CA0">
              <w:rPr>
                <w:rFonts w:cs="Arial"/>
                <w:sz w:val="16"/>
                <w:szCs w:val="16"/>
              </w:rPr>
              <w:t>’)</w:t>
            </w:r>
          </w:p>
          <w:p w14:paraId="4234CB95" w14:textId="77777777" w:rsidR="0012530C" w:rsidRDefault="0012530C" w:rsidP="00C2400D">
            <w:pPr>
              <w:autoSpaceDE w:val="0"/>
              <w:autoSpaceDN w:val="0"/>
              <w:adjustRightInd w:val="0"/>
              <w:spacing w:after="0"/>
              <w:rPr>
                <w:rFonts w:cs="Arial"/>
                <w:sz w:val="16"/>
                <w:szCs w:val="16"/>
              </w:rPr>
            </w:pPr>
          </w:p>
          <w:p w14:paraId="793A625E" w14:textId="77777777" w:rsidR="00C2400D" w:rsidRDefault="00C2400D" w:rsidP="00C2400D">
            <w:pPr>
              <w:autoSpaceDE w:val="0"/>
              <w:autoSpaceDN w:val="0"/>
              <w:adjustRightInd w:val="0"/>
              <w:spacing w:after="0"/>
              <w:rPr>
                <w:rFonts w:cs="Arial"/>
                <w:sz w:val="16"/>
                <w:szCs w:val="16"/>
              </w:rPr>
            </w:pPr>
            <w:r w:rsidRPr="004B3DAC">
              <w:rPr>
                <w:rFonts w:cs="Arial"/>
                <w:sz w:val="16"/>
                <w:szCs w:val="16"/>
                <w:u w:val="single"/>
              </w:rPr>
              <w:t xml:space="preserve">Mapping gemeente </w:t>
            </w:r>
            <w:r>
              <w:rPr>
                <w:rFonts w:cs="Arial"/>
                <w:sz w:val="16"/>
                <w:szCs w:val="16"/>
                <w:u w:val="single"/>
              </w:rPr>
              <w:t>overlijdensakte</w:t>
            </w:r>
            <w:r>
              <w:rPr>
                <w:rFonts w:cs="Arial"/>
                <w:sz w:val="16"/>
                <w:szCs w:val="16"/>
              </w:rPr>
              <w:t>:</w:t>
            </w:r>
          </w:p>
          <w:p w14:paraId="4FDCB632" w14:textId="65A8E475" w:rsidR="00C2400D" w:rsidRDefault="00C2400D" w:rsidP="00C2400D">
            <w:pPr>
              <w:autoSpaceDE w:val="0"/>
              <w:autoSpaceDN w:val="0"/>
              <w:adjustRightInd w:val="0"/>
              <w:spacing w:after="0"/>
              <w:rPr>
                <w:sz w:val="16"/>
                <w:szCs w:val="16"/>
              </w:rPr>
            </w:pPr>
            <w:r w:rsidRPr="006E4BC1">
              <w:rPr>
                <w:sz w:val="16"/>
                <w:szCs w:val="16"/>
              </w:rPr>
              <w:t>//IMKAD_AangebodenStuk</w:t>
            </w:r>
            <w:r>
              <w:rPr>
                <w:sz w:val="16"/>
                <w:szCs w:val="16"/>
              </w:rPr>
              <w:t>/stukdeelVVE/</w:t>
            </w:r>
            <w:r w:rsidR="0012530C">
              <w:rPr>
                <w:sz w:val="16"/>
                <w:szCs w:val="16"/>
              </w:rPr>
              <w:t>overlijden/</w:t>
            </w:r>
            <w:r>
              <w:rPr>
                <w:sz w:val="16"/>
                <w:szCs w:val="16"/>
              </w:rPr>
              <w:t>gemeenteOverlijden</w:t>
            </w:r>
          </w:p>
          <w:p w14:paraId="6146745A" w14:textId="77777777" w:rsidR="00C2400D" w:rsidRDefault="00C2400D" w:rsidP="00C2400D">
            <w:pPr>
              <w:autoSpaceDE w:val="0"/>
              <w:autoSpaceDN w:val="0"/>
              <w:adjustRightInd w:val="0"/>
              <w:spacing w:after="0"/>
              <w:rPr>
                <w:sz w:val="16"/>
                <w:szCs w:val="16"/>
              </w:rPr>
            </w:pPr>
          </w:p>
          <w:p w14:paraId="66EA98E1" w14:textId="77777777" w:rsidR="00C2400D" w:rsidRDefault="00C2400D" w:rsidP="00C2400D">
            <w:pPr>
              <w:autoSpaceDE w:val="0"/>
              <w:autoSpaceDN w:val="0"/>
              <w:adjustRightInd w:val="0"/>
              <w:spacing w:after="0"/>
              <w:rPr>
                <w:sz w:val="16"/>
                <w:szCs w:val="16"/>
              </w:rPr>
            </w:pPr>
            <w:r w:rsidRPr="007765FA">
              <w:rPr>
                <w:sz w:val="16"/>
                <w:szCs w:val="16"/>
                <w:u w:val="single"/>
              </w:rPr>
              <w:t>Mapping datum overleden:</w:t>
            </w:r>
          </w:p>
          <w:p w14:paraId="50F7D710" w14:textId="161CA4B6" w:rsidR="00C2400D" w:rsidRDefault="00C2400D" w:rsidP="00C2400D">
            <w:pPr>
              <w:autoSpaceDE w:val="0"/>
              <w:autoSpaceDN w:val="0"/>
              <w:adjustRightInd w:val="0"/>
              <w:spacing w:after="0"/>
              <w:rPr>
                <w:sz w:val="16"/>
                <w:szCs w:val="16"/>
              </w:rPr>
            </w:pPr>
            <w:r w:rsidRPr="006E4BC1">
              <w:rPr>
                <w:sz w:val="16"/>
                <w:szCs w:val="16"/>
              </w:rPr>
              <w:t>//IMKAD_AangebodenStuk</w:t>
            </w:r>
            <w:r>
              <w:rPr>
                <w:sz w:val="16"/>
                <w:szCs w:val="16"/>
              </w:rPr>
              <w:t>/stukdeelVVE/</w:t>
            </w:r>
            <w:r w:rsidR="00E65483">
              <w:rPr>
                <w:sz w:val="16"/>
                <w:szCs w:val="16"/>
              </w:rPr>
              <w:t>overlijden</w:t>
            </w:r>
            <w:r>
              <w:rPr>
                <w:sz w:val="16"/>
                <w:szCs w:val="16"/>
              </w:rPr>
              <w:t>/datumOverlijden</w:t>
            </w:r>
          </w:p>
          <w:p w14:paraId="4F026D29" w14:textId="77777777" w:rsidR="00C2400D" w:rsidRDefault="00C2400D" w:rsidP="00C2400D">
            <w:pPr>
              <w:autoSpaceDE w:val="0"/>
              <w:autoSpaceDN w:val="0"/>
              <w:adjustRightInd w:val="0"/>
              <w:spacing w:after="0"/>
              <w:rPr>
                <w:sz w:val="16"/>
                <w:szCs w:val="16"/>
              </w:rPr>
            </w:pPr>
          </w:p>
          <w:p w14:paraId="2B228A66" w14:textId="77777777" w:rsidR="00C2400D" w:rsidRPr="00A10CBC" w:rsidRDefault="00C2400D" w:rsidP="00C2400D">
            <w:pPr>
              <w:autoSpaceDE w:val="0"/>
              <w:autoSpaceDN w:val="0"/>
              <w:adjustRightInd w:val="0"/>
              <w:spacing w:after="0"/>
              <w:rPr>
                <w:sz w:val="16"/>
                <w:szCs w:val="16"/>
                <w:u w:val="single"/>
              </w:rPr>
            </w:pPr>
            <w:r w:rsidRPr="00A10CBC">
              <w:rPr>
                <w:sz w:val="16"/>
                <w:szCs w:val="16"/>
                <w:u w:val="single"/>
              </w:rPr>
              <w:t>Mapping woonplaats overleden:</w:t>
            </w:r>
          </w:p>
          <w:p w14:paraId="67242FFD" w14:textId="15A56937" w:rsidR="00C2400D" w:rsidRDefault="00C2400D" w:rsidP="00C2400D">
            <w:pPr>
              <w:autoSpaceDE w:val="0"/>
              <w:autoSpaceDN w:val="0"/>
              <w:adjustRightInd w:val="0"/>
              <w:spacing w:after="0"/>
              <w:rPr>
                <w:sz w:val="16"/>
                <w:szCs w:val="16"/>
              </w:rPr>
            </w:pPr>
            <w:r w:rsidRPr="006E4BC1">
              <w:rPr>
                <w:sz w:val="16"/>
                <w:szCs w:val="16"/>
              </w:rPr>
              <w:t>//IMKAD_AangebodenStuk</w:t>
            </w:r>
            <w:r>
              <w:rPr>
                <w:sz w:val="16"/>
                <w:szCs w:val="16"/>
              </w:rPr>
              <w:t>/stukdeelVVE/</w:t>
            </w:r>
            <w:r w:rsidR="00E65483">
              <w:rPr>
                <w:sz w:val="16"/>
                <w:szCs w:val="16"/>
              </w:rPr>
              <w:t>overlijden</w:t>
            </w:r>
            <w:r>
              <w:rPr>
                <w:sz w:val="16"/>
                <w:szCs w:val="16"/>
              </w:rPr>
              <w:t>/woonplaatsOverlijden</w:t>
            </w:r>
          </w:p>
          <w:p w14:paraId="05C21470" w14:textId="2EB453CF" w:rsidR="00E65483" w:rsidRDefault="00E65483" w:rsidP="00C2400D">
            <w:pPr>
              <w:autoSpaceDE w:val="0"/>
              <w:autoSpaceDN w:val="0"/>
              <w:adjustRightInd w:val="0"/>
              <w:spacing w:after="0"/>
              <w:rPr>
                <w:sz w:val="16"/>
                <w:szCs w:val="16"/>
              </w:rPr>
            </w:pPr>
          </w:p>
          <w:p w14:paraId="4FAE3282" w14:textId="5D28382A" w:rsidR="00E65483" w:rsidRPr="004B3DAC" w:rsidRDefault="00E65483" w:rsidP="00E65483">
            <w:pPr>
              <w:autoSpaceDE w:val="0"/>
              <w:autoSpaceDN w:val="0"/>
              <w:adjustRightInd w:val="0"/>
              <w:spacing w:after="0"/>
              <w:rPr>
                <w:sz w:val="16"/>
                <w:szCs w:val="16"/>
                <w:u w:val="single"/>
              </w:rPr>
            </w:pPr>
            <w:r w:rsidRPr="004B3DAC">
              <w:rPr>
                <w:sz w:val="16"/>
                <w:szCs w:val="16"/>
                <w:u w:val="single"/>
              </w:rPr>
              <w:t xml:space="preserve">Mapping </w:t>
            </w:r>
            <w:r w:rsidR="00D56184" w:rsidRPr="004B3DAC">
              <w:rPr>
                <w:sz w:val="16"/>
                <w:szCs w:val="16"/>
                <w:u w:val="single"/>
              </w:rPr>
              <w:t>woonplaats</w:t>
            </w:r>
            <w:r w:rsidRPr="004B3DAC">
              <w:rPr>
                <w:sz w:val="16"/>
                <w:szCs w:val="16"/>
                <w:u w:val="single"/>
              </w:rPr>
              <w:t xml:space="preserve"> laatst wonende</w:t>
            </w:r>
            <w:r>
              <w:rPr>
                <w:sz w:val="16"/>
                <w:szCs w:val="16"/>
                <w:u w:val="single"/>
              </w:rPr>
              <w:t>:</w:t>
            </w:r>
          </w:p>
          <w:p w14:paraId="68D48642" w14:textId="7FBB4DA4" w:rsidR="00E65483" w:rsidRDefault="00E65483" w:rsidP="00E65483">
            <w:pPr>
              <w:autoSpaceDE w:val="0"/>
              <w:autoSpaceDN w:val="0"/>
              <w:adjustRightInd w:val="0"/>
              <w:spacing w:after="0"/>
              <w:rPr>
                <w:sz w:val="16"/>
                <w:szCs w:val="16"/>
              </w:rPr>
            </w:pPr>
            <w:r w:rsidRPr="006E4BC1">
              <w:rPr>
                <w:sz w:val="16"/>
                <w:szCs w:val="16"/>
              </w:rPr>
              <w:t>//IMKAD_AangebodenStuk</w:t>
            </w:r>
            <w:r>
              <w:rPr>
                <w:sz w:val="16"/>
                <w:szCs w:val="16"/>
              </w:rPr>
              <w:t>/stukdeelVVE/</w:t>
            </w:r>
            <w:r w:rsidR="00D56184">
              <w:rPr>
                <w:sz w:val="16"/>
                <w:szCs w:val="16"/>
              </w:rPr>
              <w:t>overlijden</w:t>
            </w:r>
            <w:r>
              <w:rPr>
                <w:sz w:val="16"/>
                <w:szCs w:val="16"/>
              </w:rPr>
              <w:t>/woonplaatsLaatstelijk</w:t>
            </w:r>
          </w:p>
          <w:p w14:paraId="4F9E9193" w14:textId="4685A7BB" w:rsidR="00CE11DB" w:rsidRDefault="00CE11DB" w:rsidP="00E65483">
            <w:pPr>
              <w:autoSpaceDE w:val="0"/>
              <w:autoSpaceDN w:val="0"/>
              <w:adjustRightInd w:val="0"/>
              <w:spacing w:after="0"/>
              <w:rPr>
                <w:sz w:val="16"/>
                <w:szCs w:val="16"/>
              </w:rPr>
            </w:pPr>
          </w:p>
          <w:p w14:paraId="28F93239" w14:textId="635ABF8D" w:rsidR="00CE11DB" w:rsidRPr="004B3DAC" w:rsidRDefault="00CE11DB" w:rsidP="00CE11DB">
            <w:pPr>
              <w:autoSpaceDE w:val="0"/>
              <w:autoSpaceDN w:val="0"/>
              <w:adjustRightInd w:val="0"/>
              <w:spacing w:after="0"/>
              <w:rPr>
                <w:sz w:val="16"/>
                <w:szCs w:val="16"/>
                <w:u w:val="single"/>
              </w:rPr>
            </w:pPr>
            <w:r w:rsidRPr="004B3DAC">
              <w:rPr>
                <w:sz w:val="16"/>
                <w:szCs w:val="16"/>
                <w:u w:val="single"/>
              </w:rPr>
              <w:t xml:space="preserve">Mapping </w:t>
            </w:r>
            <w:r w:rsidR="00B918EF">
              <w:rPr>
                <w:sz w:val="16"/>
                <w:szCs w:val="16"/>
                <w:u w:val="single"/>
              </w:rPr>
              <w:t>nationaliteit</w:t>
            </w:r>
            <w:r>
              <w:rPr>
                <w:sz w:val="16"/>
                <w:szCs w:val="16"/>
                <w:u w:val="single"/>
              </w:rPr>
              <w:t>:</w:t>
            </w:r>
          </w:p>
          <w:p w14:paraId="7B08810E" w14:textId="5760749E" w:rsidR="00CE11DB" w:rsidRDefault="00CE11DB" w:rsidP="00CE11DB">
            <w:pPr>
              <w:autoSpaceDE w:val="0"/>
              <w:autoSpaceDN w:val="0"/>
              <w:adjustRightInd w:val="0"/>
              <w:spacing w:after="0"/>
              <w:rPr>
                <w:sz w:val="16"/>
                <w:szCs w:val="16"/>
              </w:rPr>
            </w:pPr>
            <w:r w:rsidRPr="006E4BC1">
              <w:rPr>
                <w:sz w:val="16"/>
                <w:szCs w:val="16"/>
              </w:rPr>
              <w:t>//IMKAD_AangebodenStuk</w:t>
            </w:r>
            <w:r>
              <w:rPr>
                <w:sz w:val="16"/>
                <w:szCs w:val="16"/>
              </w:rPr>
              <w:t>/stukdeelVVE/overlijden/nationaliteit</w:t>
            </w:r>
          </w:p>
          <w:p w14:paraId="7251DAF1" w14:textId="77777777" w:rsidR="00C2400D" w:rsidRDefault="00C2400D" w:rsidP="00C2400D">
            <w:pPr>
              <w:autoSpaceDE w:val="0"/>
              <w:autoSpaceDN w:val="0"/>
              <w:adjustRightInd w:val="0"/>
              <w:spacing w:after="0"/>
              <w:rPr>
                <w:sz w:val="16"/>
                <w:szCs w:val="16"/>
              </w:rPr>
            </w:pPr>
          </w:p>
          <w:p w14:paraId="7728EDC2" w14:textId="6D2BDB6D" w:rsidR="008919A6" w:rsidRDefault="00C2400D" w:rsidP="00C2400D">
            <w:pPr>
              <w:autoSpaceDE w:val="0"/>
              <w:autoSpaceDN w:val="0"/>
              <w:adjustRightInd w:val="0"/>
              <w:spacing w:after="0"/>
              <w:rPr>
                <w:rFonts w:cs="Arial"/>
                <w:snapToGrid/>
                <w:kern w:val="0"/>
                <w:sz w:val="16"/>
                <w:szCs w:val="16"/>
                <w:lang w:eastAsia="nl-NL"/>
              </w:rPr>
            </w:pPr>
            <w:r w:rsidRPr="006E4BC1">
              <w:rPr>
                <w:sz w:val="16"/>
                <w:szCs w:val="16"/>
              </w:rPr>
              <w:t>//IMKAD_AangebodenStuk</w:t>
            </w:r>
            <w:r>
              <w:rPr>
                <w:sz w:val="16"/>
                <w:szCs w:val="16"/>
              </w:rPr>
              <w:t>/stukdeelVVE/</w:t>
            </w:r>
            <w:r w:rsidR="00E65483">
              <w:rPr>
                <w:sz w:val="16"/>
                <w:szCs w:val="16"/>
              </w:rPr>
              <w:t>overlijden</w:t>
            </w:r>
            <w:r>
              <w:rPr>
                <w:sz w:val="16"/>
                <w:szCs w:val="16"/>
              </w:rPr>
              <w:t>/</w:t>
            </w:r>
            <w:r>
              <w:rPr>
                <w:rFonts w:cs="Arial"/>
                <w:snapToGrid/>
                <w:kern w:val="0"/>
                <w:sz w:val="16"/>
                <w:szCs w:val="16"/>
                <w:lang w:eastAsia="nl-NL"/>
              </w:rPr>
              <w:t>overledeneRef</w:t>
            </w:r>
            <w:r w:rsidRPr="00BB309B">
              <w:rPr>
                <w:rFonts w:cs="Arial"/>
                <w:snapToGrid/>
                <w:kern w:val="0"/>
                <w:sz w:val="16"/>
                <w:szCs w:val="16"/>
                <w:lang w:eastAsia="nl-NL"/>
              </w:rPr>
              <w:t xml:space="preserve"> </w:t>
            </w:r>
            <w:r w:rsidRPr="00DA30F8">
              <w:rPr>
                <w:rFonts w:cs="Arial"/>
                <w:snapToGrid/>
                <w:kern w:val="0"/>
                <w:sz w:val="16"/>
                <w:szCs w:val="16"/>
                <w:lang w:eastAsia="nl-NL"/>
              </w:rPr>
              <w:t>[xlink:href=</w:t>
            </w:r>
            <w:r w:rsidR="007E6024">
              <w:rPr>
                <w:rFonts w:cs="Arial"/>
                <w:snapToGrid/>
                <w:kern w:val="0"/>
                <w:sz w:val="16"/>
                <w:szCs w:val="16"/>
                <w:lang w:eastAsia="nl-NL"/>
              </w:rPr>
              <w:t>’’</w:t>
            </w:r>
            <w:r w:rsidRPr="00DA30F8">
              <w:rPr>
                <w:rFonts w:cs="Arial"/>
                <w:snapToGrid/>
                <w:kern w:val="0"/>
                <w:sz w:val="16"/>
                <w:szCs w:val="16"/>
                <w:lang w:eastAsia="nl-NL"/>
              </w:rPr>
              <w:t>id</w:t>
            </w:r>
            <w:r w:rsidR="00C36AD6">
              <w:rPr>
                <w:rFonts w:cs="Arial"/>
                <w:snapToGrid/>
                <w:kern w:val="0"/>
                <w:sz w:val="16"/>
                <w:szCs w:val="16"/>
                <w:lang w:eastAsia="nl-NL"/>
              </w:rPr>
              <w:t xml:space="preserve"> van de overledene</w:t>
            </w:r>
            <w:r w:rsidR="00331C9B">
              <w:rPr>
                <w:rFonts w:cs="Arial"/>
                <w:snapToGrid/>
                <w:kern w:val="0"/>
                <w:sz w:val="16"/>
                <w:szCs w:val="16"/>
                <w:lang w:eastAsia="nl-NL"/>
              </w:rPr>
              <w:t>]</w:t>
            </w:r>
          </w:p>
          <w:p w14:paraId="079126AE" w14:textId="77777777" w:rsidR="008919A6" w:rsidRDefault="008919A6" w:rsidP="008919A6">
            <w:pPr>
              <w:autoSpaceDE w:val="0"/>
              <w:autoSpaceDN w:val="0"/>
              <w:adjustRightInd w:val="0"/>
              <w:spacing w:after="0"/>
              <w:rPr>
                <w:sz w:val="16"/>
                <w:szCs w:val="16"/>
                <w:u w:val="single"/>
              </w:rPr>
            </w:pPr>
            <w:r w:rsidRPr="00E663A2">
              <w:rPr>
                <w:sz w:val="16"/>
                <w:szCs w:val="16"/>
                <w:u w:val="single"/>
              </w:rPr>
              <w:t xml:space="preserve">Mapping </w:t>
            </w:r>
            <w:r>
              <w:rPr>
                <w:sz w:val="16"/>
                <w:szCs w:val="16"/>
                <w:u w:val="single"/>
              </w:rPr>
              <w:t>persoons</w:t>
            </w:r>
            <w:r w:rsidRPr="00E663A2">
              <w:rPr>
                <w:sz w:val="16"/>
                <w:szCs w:val="16"/>
                <w:u w:val="single"/>
              </w:rPr>
              <w:t>gegevens van de overledene:</w:t>
            </w:r>
          </w:p>
          <w:p w14:paraId="6685A6D1" w14:textId="77777777" w:rsidR="008919A6" w:rsidRDefault="008919A6" w:rsidP="008919A6">
            <w:pPr>
              <w:autoSpaceDE w:val="0"/>
              <w:autoSpaceDN w:val="0"/>
              <w:adjustRightInd w:val="0"/>
              <w:spacing w:after="0"/>
              <w:rPr>
                <w:sz w:val="16"/>
                <w:szCs w:val="16"/>
              </w:rPr>
            </w:pPr>
            <w:r w:rsidRPr="00C71724">
              <w:rPr>
                <w:sz w:val="16"/>
                <w:szCs w:val="16"/>
              </w:rPr>
              <w:t>//IMKAD_AangebodenStuk/stukdeelVVE/opsommingPersonen/IMKAD_Persoon</w:t>
            </w:r>
          </w:p>
          <w:p w14:paraId="305D9650" w14:textId="20B88EB8" w:rsidR="008919A6" w:rsidRDefault="008919A6" w:rsidP="008919A6">
            <w:pPr>
              <w:autoSpaceDE w:val="0"/>
              <w:autoSpaceDN w:val="0"/>
              <w:adjustRightInd w:val="0"/>
              <w:spacing w:after="0"/>
              <w:rPr>
                <w:sz w:val="16"/>
                <w:szCs w:val="16"/>
              </w:rPr>
            </w:pPr>
            <w:r>
              <w:rPr>
                <w:sz w:val="16"/>
                <w:szCs w:val="16"/>
              </w:rPr>
              <w:t xml:space="preserve">- </w:t>
            </w:r>
            <w:r w:rsidR="00CE11DB">
              <w:rPr>
                <w:sz w:val="16"/>
                <w:szCs w:val="16"/>
              </w:rPr>
              <w:t xml:space="preserve">Voor </w:t>
            </w:r>
            <w:r>
              <w:rPr>
                <w:sz w:val="16"/>
                <w:szCs w:val="16"/>
              </w:rPr>
              <w:t>verdere mapping in het tekstblok</w:t>
            </w:r>
            <w:r w:rsidR="00AE1DCC">
              <w:rPr>
                <w:sz w:val="16"/>
                <w:szCs w:val="16"/>
              </w:rPr>
              <w:t xml:space="preserve"> Natuurlijk Persoo</w:t>
            </w:r>
            <w:r w:rsidR="00600C11">
              <w:rPr>
                <w:sz w:val="16"/>
                <w:szCs w:val="16"/>
              </w:rPr>
              <w:t>n</w:t>
            </w:r>
          </w:p>
          <w:p w14:paraId="6541F9D4" w14:textId="77777777" w:rsidR="00C2400D" w:rsidRPr="00A16E47" w:rsidRDefault="00C2400D" w:rsidP="00CF2662">
            <w:pPr>
              <w:autoSpaceDE w:val="0"/>
              <w:autoSpaceDN w:val="0"/>
              <w:adjustRightInd w:val="0"/>
              <w:spacing w:after="0"/>
              <w:rPr>
                <w:bCs/>
                <w:sz w:val="16"/>
                <w:szCs w:val="16"/>
              </w:rPr>
            </w:pPr>
          </w:p>
        </w:tc>
      </w:tr>
    </w:tbl>
    <w:p w14:paraId="4D292AD9" w14:textId="77777777" w:rsidR="00280E65" w:rsidRDefault="00280E65" w:rsidP="00280E65">
      <w:pPr>
        <w:rPr>
          <w:lang w:val="nl"/>
        </w:rPr>
      </w:pPr>
    </w:p>
    <w:p w14:paraId="0BC5FBF4" w14:textId="77777777" w:rsidR="00280E65" w:rsidRPr="002A7BC7" w:rsidRDefault="00280E65" w:rsidP="00280E65">
      <w:pPr>
        <w:rPr>
          <w:lang w:val="nl"/>
        </w:rPr>
      </w:pPr>
    </w:p>
    <w:p w14:paraId="4273EDC0" w14:textId="25D438F5" w:rsidR="00386307" w:rsidRDefault="00CD145D" w:rsidP="002A7BC7">
      <w:pPr>
        <w:pStyle w:val="Kop2"/>
      </w:pPr>
      <w:bookmarkStart w:id="111" w:name="_Toc158625086"/>
      <w:r>
        <w:lastRenderedPageBreak/>
        <w:t>Burgerlijke staat</w:t>
      </w:r>
      <w:bookmarkEnd w:id="111"/>
    </w:p>
    <w:p w14:paraId="6A0F01C4" w14:textId="77777777" w:rsidR="0036468E" w:rsidRPr="00C50F53" w:rsidRDefault="0036468E" w:rsidP="00C50F53">
      <w:pPr>
        <w:rPr>
          <w:lang w:val="en-US"/>
        </w:rPr>
      </w:pPr>
    </w:p>
    <w:tbl>
      <w:tblPr>
        <w:tblStyle w:val="Tabelraster"/>
        <w:tblW w:w="13887" w:type="dxa"/>
        <w:tblLayout w:type="fixed"/>
        <w:tblLook w:val="04A0" w:firstRow="1" w:lastRow="0" w:firstColumn="1" w:lastColumn="0" w:noHBand="0" w:noVBand="1"/>
      </w:tblPr>
      <w:tblGrid>
        <w:gridCol w:w="6629"/>
        <w:gridCol w:w="7258"/>
      </w:tblGrid>
      <w:tr w:rsidR="0081530C" w14:paraId="3C4C27B4" w14:textId="77777777" w:rsidTr="002369D3">
        <w:tc>
          <w:tcPr>
            <w:tcW w:w="6629" w:type="dxa"/>
            <w:shd w:val="clear" w:color="auto" w:fill="DEEAF6" w:themeFill="accent1" w:themeFillTint="33"/>
          </w:tcPr>
          <w:p w14:paraId="4FD99676" w14:textId="561EFE15" w:rsidR="0081530C" w:rsidRPr="005950EA" w:rsidRDefault="000D28C0" w:rsidP="009F1EDA">
            <w:pPr>
              <w:spacing w:after="0"/>
              <w:rPr>
                <w:rFonts w:cs="Arial"/>
                <w:color w:val="339966"/>
              </w:rPr>
            </w:pPr>
            <w:r w:rsidRPr="00DB7FA4">
              <w:rPr>
                <w:b/>
              </w:rPr>
              <w:t>Modeldocument tekst</w:t>
            </w:r>
          </w:p>
        </w:tc>
        <w:tc>
          <w:tcPr>
            <w:tcW w:w="7258" w:type="dxa"/>
            <w:shd w:val="clear" w:color="auto" w:fill="DEEAF6" w:themeFill="accent1" w:themeFillTint="33"/>
          </w:tcPr>
          <w:p w14:paraId="696E01E9" w14:textId="2355E002" w:rsidR="0081530C" w:rsidRPr="0011383C" w:rsidRDefault="0081530C" w:rsidP="009F1EDA">
            <w:pPr>
              <w:spacing w:after="0"/>
            </w:pPr>
            <w:r w:rsidRPr="000877F9">
              <w:rPr>
                <w:b/>
              </w:rPr>
              <w:t>Toelichting</w:t>
            </w:r>
            <w:r w:rsidR="00C03A0B">
              <w:rPr>
                <w:b/>
              </w:rPr>
              <w:t xml:space="preserve"> en mapping</w:t>
            </w:r>
          </w:p>
        </w:tc>
      </w:tr>
      <w:tr w:rsidR="0036468E" w14:paraId="0B3B981D" w14:textId="77777777" w:rsidTr="002369D3">
        <w:tc>
          <w:tcPr>
            <w:tcW w:w="6629" w:type="dxa"/>
          </w:tcPr>
          <w:p w14:paraId="19269B51" w14:textId="5FCFFC65" w:rsidR="0036468E" w:rsidRPr="003407EE" w:rsidRDefault="002D759C" w:rsidP="009077E7">
            <w:pPr>
              <w:tabs>
                <w:tab w:val="left" w:pos="-1440"/>
                <w:tab w:val="left" w:pos="-720"/>
                <w:tab w:val="left" w:pos="425"/>
              </w:tabs>
              <w:suppressAutoHyphens/>
              <w:rPr>
                <w:color w:val="FF0000"/>
                <w:lang w:val="en-US"/>
              </w:rPr>
            </w:pPr>
            <w:r w:rsidRPr="003407EE">
              <w:rPr>
                <w:rFonts w:cs="Arial"/>
                <w:color w:val="FF0000"/>
                <w:sz w:val="20"/>
                <w:u w:val="single"/>
              </w:rPr>
              <w:t>BURGERLIJKE STAAT</w:t>
            </w:r>
          </w:p>
        </w:tc>
        <w:tc>
          <w:tcPr>
            <w:tcW w:w="7258" w:type="dxa"/>
          </w:tcPr>
          <w:p w14:paraId="79213D5A" w14:textId="67A285AE" w:rsidR="00521791" w:rsidRPr="00DA4F44" w:rsidRDefault="003407EE" w:rsidP="00DA4F44">
            <w:pPr>
              <w:autoSpaceDE w:val="0"/>
              <w:autoSpaceDN w:val="0"/>
              <w:adjustRightInd w:val="0"/>
              <w:spacing w:after="0"/>
              <w:rPr>
                <w:rFonts w:cs="Arial"/>
                <w:sz w:val="16"/>
                <w:szCs w:val="16"/>
              </w:rPr>
            </w:pPr>
            <w:r>
              <w:rPr>
                <w:rFonts w:cs="Arial"/>
                <w:sz w:val="16"/>
                <w:szCs w:val="16"/>
              </w:rPr>
              <w:t>Vaste tekst.</w:t>
            </w:r>
          </w:p>
        </w:tc>
      </w:tr>
      <w:tr w:rsidR="00EB4CDC" w14:paraId="685CB463" w14:textId="77777777" w:rsidTr="002369D3">
        <w:tc>
          <w:tcPr>
            <w:tcW w:w="6629" w:type="dxa"/>
          </w:tcPr>
          <w:p w14:paraId="0B5ACF08" w14:textId="1D44C9BE" w:rsidR="00EB4CDC" w:rsidRPr="009F1E93" w:rsidRDefault="00EB4CDC" w:rsidP="003407EE">
            <w:pPr>
              <w:tabs>
                <w:tab w:val="left" w:pos="-1440"/>
                <w:tab w:val="left" w:pos="-720"/>
                <w:tab w:val="left" w:pos="425"/>
              </w:tabs>
              <w:suppressAutoHyphens/>
              <w:rPr>
                <w:rFonts w:cs="Arial"/>
                <w:color w:val="FFFFFF"/>
                <w:sz w:val="20"/>
                <w:highlight w:val="darkYellow"/>
              </w:rPr>
            </w:pPr>
            <w:r w:rsidRPr="009F1E93">
              <w:rPr>
                <w:rFonts w:cs="Arial"/>
                <w:color w:val="FF0000"/>
                <w:sz w:val="20"/>
              </w:rPr>
              <w:t xml:space="preserve">De </w:t>
            </w:r>
            <w:r w:rsidRPr="009F1E93">
              <w:rPr>
                <w:rFonts w:cs="Arial"/>
                <w:color w:val="008200"/>
                <w:sz w:val="20"/>
              </w:rPr>
              <w:t>erflater</w:t>
            </w:r>
            <w:r w:rsidRPr="00567EBE">
              <w:rPr>
                <w:rFonts w:cs="Arial"/>
                <w:sz w:val="20"/>
              </w:rPr>
              <w:t>/</w:t>
            </w:r>
            <w:r w:rsidRPr="009F1E93">
              <w:rPr>
                <w:rFonts w:cs="Arial"/>
                <w:color w:val="008200"/>
                <w:sz w:val="20"/>
              </w:rPr>
              <w:t>erflaatster</w:t>
            </w:r>
            <w:r w:rsidRPr="00567EBE">
              <w:rPr>
                <w:rFonts w:cs="Arial"/>
                <w:sz w:val="20"/>
              </w:rPr>
              <w:t>/</w:t>
            </w:r>
            <w:r w:rsidRPr="009F1E93">
              <w:rPr>
                <w:rFonts w:cs="Arial"/>
                <w:color w:val="008200"/>
                <w:sz w:val="20"/>
              </w:rPr>
              <w:t xml:space="preserve">overledene </w:t>
            </w:r>
            <w:r w:rsidRPr="009F1E93">
              <w:rPr>
                <w:rFonts w:cs="Arial"/>
                <w:color w:val="FF0000"/>
                <w:sz w:val="20"/>
              </w:rPr>
              <w:t xml:space="preserve">was </w:t>
            </w:r>
            <w:r w:rsidRPr="009F1E93">
              <w:rPr>
                <w:rFonts w:cs="Arial"/>
                <w:color w:val="008200"/>
                <w:sz w:val="20"/>
              </w:rPr>
              <w:t>ten tijde</w:t>
            </w:r>
            <w:r w:rsidRPr="00567EBE">
              <w:rPr>
                <w:rFonts w:cs="Arial"/>
                <w:sz w:val="20"/>
              </w:rPr>
              <w:t>/</w:t>
            </w:r>
            <w:r w:rsidRPr="009F1E93">
              <w:rPr>
                <w:rFonts w:cs="Arial"/>
                <w:color w:val="008200"/>
                <w:sz w:val="20"/>
              </w:rPr>
              <w:t xml:space="preserve">tot het moment </w:t>
            </w:r>
            <w:r w:rsidRPr="009F1E93">
              <w:rPr>
                <w:rFonts w:cs="Arial"/>
                <w:color w:val="FF0000"/>
                <w:sz w:val="20"/>
              </w:rPr>
              <w:t xml:space="preserve">van </w:t>
            </w:r>
            <w:r w:rsidRPr="009F1E93">
              <w:rPr>
                <w:rFonts w:cs="Arial"/>
                <w:color w:val="008200"/>
                <w:sz w:val="20"/>
              </w:rPr>
              <w:t>zijn</w:t>
            </w:r>
            <w:r w:rsidRPr="00567EBE">
              <w:rPr>
                <w:rFonts w:cs="Arial"/>
                <w:sz w:val="20"/>
              </w:rPr>
              <w:t>/</w:t>
            </w:r>
            <w:r w:rsidRPr="009F1E93">
              <w:rPr>
                <w:rFonts w:cs="Arial"/>
                <w:color w:val="008200"/>
                <w:sz w:val="20"/>
              </w:rPr>
              <w:t xml:space="preserve">haar </w:t>
            </w:r>
            <w:r w:rsidRPr="009F1E93">
              <w:rPr>
                <w:rFonts w:cs="Arial"/>
                <w:color w:val="FF0000"/>
                <w:sz w:val="20"/>
              </w:rPr>
              <w:t>overlijden</w:t>
            </w:r>
            <w:r w:rsidRPr="009F1E93">
              <w:rPr>
                <w:rFonts w:cs="Arial"/>
                <w:color w:val="FF0000"/>
                <w:sz w:val="20"/>
                <w:u w:val="single"/>
              </w:rPr>
              <w:t xml:space="preserve"> </w:t>
            </w:r>
            <w:r w:rsidRPr="009F1E93">
              <w:rPr>
                <w:rFonts w:cs="Arial"/>
                <w:color w:val="008200"/>
                <w:sz w:val="20"/>
              </w:rPr>
              <w:t>gehuwd met</w:t>
            </w:r>
            <w:r w:rsidRPr="00567EBE">
              <w:rPr>
                <w:rFonts w:cs="Arial"/>
                <w:sz w:val="20"/>
              </w:rPr>
              <w:t>/</w:t>
            </w:r>
            <w:r w:rsidRPr="009F1E93">
              <w:rPr>
                <w:rFonts w:cs="Arial"/>
                <w:color w:val="008200"/>
                <w:sz w:val="20"/>
              </w:rPr>
              <w:t xml:space="preserve"> geregistreerd partner van </w:t>
            </w:r>
            <w:ins w:id="112" w:author="Groot, Karina de" w:date="2024-08-08T11:56:00Z" w16du:dateUtc="2024-08-08T09:56:00Z">
              <w:r w:rsidR="00E3362E" w:rsidRPr="00E3362E">
                <w:rPr>
                  <w:rFonts w:cs="Arial"/>
                  <w:color w:val="FF0000"/>
                  <w:sz w:val="20"/>
                  <w:highlight w:val="yellow"/>
                  <w:rPrChange w:id="113" w:author="Groot, Karina de" w:date="2024-08-08T11:57:00Z" w16du:dateUtc="2024-08-08T09:57:00Z">
                    <w:rPr>
                      <w:rFonts w:cs="Arial"/>
                      <w:color w:val="008200"/>
                      <w:sz w:val="20"/>
                    </w:rPr>
                  </w:rPrChange>
                </w:rPr>
                <w:t>VVE</w:t>
              </w:r>
            </w:ins>
            <w:ins w:id="114" w:author="Groot, Karina de" w:date="2024-08-08T11:57:00Z" w16du:dateUtc="2024-08-08T09:57:00Z">
              <w:r w:rsidR="00E3362E">
                <w:rPr>
                  <w:rFonts w:cs="Arial"/>
                  <w:color w:val="FF0000"/>
                  <w:sz w:val="20"/>
                  <w:highlight w:val="yellow"/>
                </w:rPr>
                <w:t>-</w:t>
              </w:r>
            </w:ins>
            <w:r w:rsidR="001268E2" w:rsidRPr="009F1E93">
              <w:rPr>
                <w:rFonts w:cs="Arial"/>
                <w:color w:val="FF0000"/>
                <w:sz w:val="20"/>
                <w:highlight w:val="yellow"/>
              </w:rPr>
              <w:t xml:space="preserve">TEKSTBLOK NATUURLIJK </w:t>
            </w:r>
            <w:r w:rsidR="001268E2" w:rsidRPr="00F35A26">
              <w:rPr>
                <w:rFonts w:cs="Arial"/>
                <w:color w:val="FF0000"/>
                <w:sz w:val="20"/>
                <w:highlight w:val="yellow"/>
              </w:rPr>
              <w:t>PERSOO</w:t>
            </w:r>
            <w:r w:rsidR="001268E2" w:rsidRPr="00790B0C">
              <w:rPr>
                <w:rFonts w:cs="Arial"/>
                <w:color w:val="FF0000"/>
                <w:sz w:val="20"/>
                <w:highlight w:val="yellow"/>
              </w:rPr>
              <w:t>N</w:t>
            </w:r>
            <w:del w:id="115" w:author="Groot, Karina de" w:date="2024-08-08T11:57:00Z" w16du:dateUtc="2024-08-08T09:57:00Z">
              <w:r w:rsidR="001268E2" w:rsidRPr="008D4F66" w:rsidDel="00E3362E">
                <w:rPr>
                  <w:rFonts w:cs="Arial"/>
                  <w:color w:val="FF0000"/>
                  <w:sz w:val="20"/>
                  <w:highlight w:val="yellow"/>
                </w:rPr>
                <w:delText>-nieuw</w:delText>
              </w:r>
            </w:del>
            <w:r w:rsidRPr="00417596">
              <w:rPr>
                <w:rFonts w:cs="Arial"/>
                <w:color w:val="FF0000"/>
                <w:sz w:val="20"/>
              </w:rPr>
              <w:t xml:space="preserve">, wonende te </w:t>
            </w:r>
            <w:ins w:id="116" w:author="Groot, Karina de" w:date="2024-08-08T11:57:00Z" w16du:dateUtc="2024-08-08T09:57:00Z">
              <w:r w:rsidR="00E3362E" w:rsidRPr="00E3362E">
                <w:rPr>
                  <w:rFonts w:cs="Arial"/>
                  <w:color w:val="FF0000"/>
                  <w:sz w:val="20"/>
                  <w:highlight w:val="yellow"/>
                  <w:rPrChange w:id="117" w:author="Groot, Karina de" w:date="2024-08-08T11:58:00Z" w16du:dateUtc="2024-08-08T09:58:00Z">
                    <w:rPr>
                      <w:rFonts w:cs="Arial"/>
                      <w:color w:val="FF0000"/>
                      <w:sz w:val="20"/>
                    </w:rPr>
                  </w:rPrChange>
                </w:rPr>
                <w:t>VVE-</w:t>
              </w:r>
            </w:ins>
            <w:r w:rsidRPr="00E3362E">
              <w:rPr>
                <w:rFonts w:cs="Arial"/>
                <w:color w:val="FF0000"/>
                <w:sz w:val="20"/>
                <w:highlight w:val="yellow"/>
              </w:rPr>
              <w:t xml:space="preserve">TEKSTBLOK </w:t>
            </w:r>
            <w:r w:rsidRPr="00417596">
              <w:rPr>
                <w:rFonts w:cs="Arial"/>
                <w:color w:val="FF0000"/>
                <w:sz w:val="20"/>
                <w:highlight w:val="yellow"/>
              </w:rPr>
              <w:t>WOONADRES</w:t>
            </w:r>
            <w:del w:id="118" w:author="Groot, Karina de" w:date="2024-08-08T11:58:00Z" w16du:dateUtc="2024-08-08T09:58:00Z">
              <w:r w:rsidR="001268E2" w:rsidRPr="002369D3" w:rsidDel="00E3362E">
                <w:rPr>
                  <w:rFonts w:cs="Arial"/>
                  <w:color w:val="FF0000"/>
                  <w:sz w:val="20"/>
                  <w:highlight w:val="yellow"/>
                </w:rPr>
                <w:delText>-nieuw</w:delText>
              </w:r>
            </w:del>
            <w:r w:rsidRPr="009F1E93">
              <w:rPr>
                <w:rFonts w:cs="Arial"/>
                <w:color w:val="FF0000"/>
                <w:sz w:val="20"/>
              </w:rPr>
              <w:t xml:space="preserve">. </w:t>
            </w:r>
            <w:r w:rsidRPr="009F1E93">
              <w:rPr>
                <w:rFonts w:cs="Arial"/>
                <w:color w:val="FF0000"/>
                <w:sz w:val="20"/>
              </w:rPr>
              <w:br/>
              <w:t>Gemeld</w:t>
            </w:r>
            <w:r w:rsidRPr="009F1E93">
              <w:rPr>
                <w:rFonts w:cs="Arial"/>
                <w:sz w:val="20"/>
              </w:rPr>
              <w:t xml:space="preserve"> </w:t>
            </w:r>
            <w:r w:rsidRPr="009F1E93">
              <w:rPr>
                <w:rFonts w:cs="Arial"/>
                <w:color w:val="008200"/>
                <w:sz w:val="20"/>
              </w:rPr>
              <w:t>huwelijk</w:t>
            </w:r>
            <w:r w:rsidRPr="00567EBE">
              <w:rPr>
                <w:rFonts w:cs="Arial"/>
                <w:sz w:val="20"/>
              </w:rPr>
              <w:t>/</w:t>
            </w:r>
            <w:r w:rsidRPr="009F1E93">
              <w:rPr>
                <w:rFonts w:cs="Arial"/>
                <w:color w:val="008200"/>
                <w:sz w:val="20"/>
              </w:rPr>
              <w:t xml:space="preserve">geregistreerd partnerschap </w:t>
            </w:r>
            <w:r w:rsidRPr="009F1E93">
              <w:rPr>
                <w:rFonts w:cs="Arial"/>
                <w:color w:val="FF0000"/>
                <w:sz w:val="20"/>
              </w:rPr>
              <w:t xml:space="preserve">is ontbonden door </w:t>
            </w:r>
            <w:r w:rsidRPr="009F1E93">
              <w:rPr>
                <w:rFonts w:cs="Arial"/>
                <w:color w:val="008200"/>
                <w:sz w:val="20"/>
              </w:rPr>
              <w:t>erflaters overlijden</w:t>
            </w:r>
            <w:r w:rsidRPr="00567EBE">
              <w:rPr>
                <w:rFonts w:cs="Arial"/>
                <w:sz w:val="20"/>
              </w:rPr>
              <w:t>/</w:t>
            </w:r>
            <w:r w:rsidRPr="009F1E93">
              <w:rPr>
                <w:rFonts w:cs="Arial"/>
                <w:color w:val="008200"/>
                <w:sz w:val="20"/>
              </w:rPr>
              <w:t>erflaatsters overlijden</w:t>
            </w:r>
            <w:r w:rsidRPr="00567EBE">
              <w:rPr>
                <w:rFonts w:cs="Arial"/>
                <w:sz w:val="20"/>
              </w:rPr>
              <w:t>/</w:t>
            </w:r>
            <w:r w:rsidRPr="009F1E93">
              <w:rPr>
                <w:rFonts w:cs="Arial"/>
                <w:color w:val="008200"/>
                <w:sz w:val="20"/>
              </w:rPr>
              <w:t>het overlijden van overledene</w:t>
            </w:r>
            <w:r w:rsidRPr="009F1E93">
              <w:rPr>
                <w:rFonts w:cs="Arial"/>
                <w:color w:val="FF0000"/>
                <w:sz w:val="20"/>
              </w:rPr>
              <w:t>.</w:t>
            </w:r>
          </w:p>
        </w:tc>
        <w:tc>
          <w:tcPr>
            <w:tcW w:w="7258" w:type="dxa"/>
          </w:tcPr>
          <w:p w14:paraId="2391DB75" w14:textId="77777777" w:rsidR="00EB4CDC" w:rsidRPr="008A1C8E" w:rsidRDefault="00EB4CDC" w:rsidP="00EB4CDC">
            <w:pPr>
              <w:autoSpaceDE w:val="0"/>
              <w:autoSpaceDN w:val="0"/>
              <w:adjustRightInd w:val="0"/>
              <w:spacing w:after="0"/>
              <w:rPr>
                <w:rFonts w:cs="Arial"/>
                <w:snapToGrid/>
                <w:kern w:val="0"/>
                <w:sz w:val="16"/>
                <w:szCs w:val="16"/>
                <w:u w:val="single"/>
                <w:lang w:eastAsia="nl-NL"/>
              </w:rPr>
            </w:pPr>
            <w:r w:rsidRPr="008A1C8E">
              <w:rPr>
                <w:rFonts w:cs="Arial"/>
                <w:snapToGrid/>
                <w:kern w:val="0"/>
                <w:sz w:val="16"/>
                <w:szCs w:val="16"/>
                <w:u w:val="single"/>
                <w:lang w:eastAsia="nl-NL"/>
              </w:rPr>
              <w:t xml:space="preserve">Mapping: </w:t>
            </w:r>
            <w:r w:rsidRPr="008A1C8E">
              <w:rPr>
                <w:rFonts w:cs="Arial"/>
                <w:color w:val="008200"/>
                <w:sz w:val="16"/>
                <w:szCs w:val="16"/>
                <w:u w:val="single"/>
              </w:rPr>
              <w:t>ten tijde</w:t>
            </w:r>
            <w:r w:rsidRPr="00567EBE">
              <w:rPr>
                <w:rFonts w:cs="Arial"/>
                <w:sz w:val="16"/>
                <w:szCs w:val="16"/>
                <w:u w:val="single"/>
              </w:rPr>
              <w:t>/</w:t>
            </w:r>
            <w:r w:rsidRPr="008A1C8E">
              <w:rPr>
                <w:rFonts w:cs="Arial"/>
                <w:color w:val="008200"/>
                <w:sz w:val="16"/>
                <w:szCs w:val="16"/>
                <w:u w:val="single"/>
              </w:rPr>
              <w:t>tot het moment</w:t>
            </w:r>
            <w:r w:rsidRPr="008A1C8E">
              <w:rPr>
                <w:rFonts w:cs="Arial"/>
                <w:sz w:val="16"/>
                <w:szCs w:val="16"/>
                <w:u w:val="single"/>
              </w:rPr>
              <w:t>:</w:t>
            </w:r>
          </w:p>
          <w:p w14:paraId="3EB86C0F" w14:textId="6D5B3850" w:rsidR="00633966" w:rsidRDefault="00633966" w:rsidP="00633966">
            <w:pPr>
              <w:autoSpaceDE w:val="0"/>
              <w:autoSpaceDN w:val="0"/>
              <w:adjustRightInd w:val="0"/>
              <w:spacing w:after="0"/>
              <w:rPr>
                <w:snapToGrid/>
                <w:sz w:val="16"/>
                <w:szCs w:val="16"/>
              </w:rPr>
            </w:pPr>
            <w:r>
              <w:rPr>
                <w:sz w:val="16"/>
                <w:szCs w:val="16"/>
              </w:rPr>
              <w:t>//IMKAD_AangebodenStuk/stukdeelVVE/</w:t>
            </w:r>
            <w:del w:id="119" w:author="Groot, Karina de" w:date="2024-08-07T15:46:00Z" w16du:dateUtc="2024-08-07T13:46:00Z">
              <w:r w:rsidDel="00891E56">
                <w:rPr>
                  <w:sz w:val="16"/>
                  <w:szCs w:val="16"/>
                </w:rPr>
                <w:delText>Partner</w:delText>
              </w:r>
            </w:del>
            <w:ins w:id="120" w:author="Groot, Karina de" w:date="2024-08-07T15:46:00Z" w16du:dateUtc="2024-08-07T13:46:00Z">
              <w:r w:rsidR="00891E56">
                <w:rPr>
                  <w:sz w:val="16"/>
                  <w:szCs w:val="16"/>
                </w:rPr>
                <w:t>partners</w:t>
              </w:r>
            </w:ins>
            <w:r>
              <w:rPr>
                <w:sz w:val="16"/>
                <w:szCs w:val="16"/>
              </w:rPr>
              <w:t>/</w:t>
            </w:r>
            <w:ins w:id="121" w:author="Groot, Karina de" w:date="2024-08-07T15:52:00Z" w16du:dateUtc="2024-08-07T13:52:00Z">
              <w:r w:rsidR="00891E56" w:rsidRPr="00891E56">
                <w:rPr>
                  <w:sz w:val="16"/>
                  <w:szCs w:val="16"/>
                </w:rPr>
                <w:t>partnerOverledene</w:t>
              </w:r>
            </w:ins>
            <w:del w:id="122" w:author="Groot, Karina de" w:date="2024-08-07T15:52:00Z" w16du:dateUtc="2024-08-07T13:52:00Z">
              <w:r w:rsidDel="00891E56">
                <w:rPr>
                  <w:sz w:val="16"/>
                  <w:szCs w:val="16"/>
                </w:rPr>
                <w:delText>gegevensPartner</w:delText>
              </w:r>
            </w:del>
            <w:r>
              <w:rPr>
                <w:sz w:val="16"/>
                <w:szCs w:val="16"/>
              </w:rPr>
              <w:t>/tekstkeuze</w:t>
            </w:r>
          </w:p>
          <w:p w14:paraId="76570BFF" w14:textId="2DF11AA8" w:rsidR="00EB4CDC" w:rsidRPr="008A1C8E" w:rsidRDefault="00EB4CDC" w:rsidP="00EB4CDC">
            <w:pPr>
              <w:tabs>
                <w:tab w:val="left" w:pos="1299"/>
              </w:tabs>
              <w:spacing w:after="0"/>
              <w:rPr>
                <w:rFonts w:cs="Arial"/>
                <w:sz w:val="16"/>
                <w:szCs w:val="16"/>
              </w:rPr>
            </w:pPr>
            <w:r w:rsidRPr="008A1C8E">
              <w:rPr>
                <w:rFonts w:cs="Arial"/>
                <w:sz w:val="16"/>
                <w:szCs w:val="16"/>
              </w:rPr>
              <w:t>./tagNaam (k_TenTijde)</w:t>
            </w:r>
          </w:p>
          <w:p w14:paraId="04741DCB" w14:textId="77777777" w:rsidR="00EB4CDC" w:rsidRPr="008A1C8E" w:rsidRDefault="00EB4CDC" w:rsidP="00EB4CDC">
            <w:pPr>
              <w:autoSpaceDE w:val="0"/>
              <w:autoSpaceDN w:val="0"/>
              <w:adjustRightInd w:val="0"/>
              <w:spacing w:after="0"/>
              <w:rPr>
                <w:rFonts w:cs="Arial"/>
                <w:sz w:val="16"/>
                <w:szCs w:val="16"/>
              </w:rPr>
            </w:pPr>
            <w:r w:rsidRPr="008A1C8E">
              <w:rPr>
                <w:rFonts w:cs="Arial"/>
                <w:sz w:val="16"/>
                <w:szCs w:val="16"/>
              </w:rPr>
              <w:t>./tekst (‘ten tijde’, ‘to</w:t>
            </w:r>
            <w:r>
              <w:rPr>
                <w:rFonts w:cs="Arial"/>
                <w:sz w:val="16"/>
                <w:szCs w:val="16"/>
              </w:rPr>
              <w:t>t</w:t>
            </w:r>
            <w:r w:rsidRPr="008A1C8E">
              <w:rPr>
                <w:rFonts w:cs="Arial"/>
                <w:sz w:val="16"/>
                <w:szCs w:val="16"/>
              </w:rPr>
              <w:t xml:space="preserve"> het moment’)</w:t>
            </w:r>
          </w:p>
          <w:p w14:paraId="75A79470" w14:textId="77777777" w:rsidR="00EB4CDC" w:rsidRPr="008A1C8E" w:rsidRDefault="00EB4CDC" w:rsidP="00EB4CDC">
            <w:pPr>
              <w:autoSpaceDE w:val="0"/>
              <w:autoSpaceDN w:val="0"/>
              <w:adjustRightInd w:val="0"/>
              <w:spacing w:after="0"/>
              <w:rPr>
                <w:rFonts w:cs="Arial"/>
                <w:sz w:val="16"/>
                <w:szCs w:val="16"/>
              </w:rPr>
            </w:pPr>
          </w:p>
          <w:p w14:paraId="38F68686" w14:textId="77777777" w:rsidR="00EB4CDC" w:rsidRPr="00944AAC" w:rsidRDefault="00EB4CDC" w:rsidP="00EB4CDC">
            <w:pPr>
              <w:autoSpaceDE w:val="0"/>
              <w:autoSpaceDN w:val="0"/>
              <w:adjustRightInd w:val="0"/>
              <w:spacing w:after="0"/>
              <w:rPr>
                <w:rFonts w:cs="Arial"/>
                <w:snapToGrid/>
                <w:kern w:val="0"/>
                <w:sz w:val="16"/>
                <w:szCs w:val="16"/>
                <w:u w:val="single"/>
                <w:lang w:eastAsia="nl-NL"/>
              </w:rPr>
            </w:pPr>
            <w:r w:rsidRPr="00944AAC">
              <w:rPr>
                <w:rFonts w:cs="Arial"/>
                <w:snapToGrid/>
                <w:kern w:val="0"/>
                <w:sz w:val="16"/>
                <w:szCs w:val="16"/>
                <w:u w:val="single"/>
                <w:lang w:eastAsia="nl-NL"/>
              </w:rPr>
              <w:t xml:space="preserve">Mapping: </w:t>
            </w:r>
            <w:r w:rsidRPr="008A1C8E">
              <w:rPr>
                <w:rFonts w:cs="Arial"/>
                <w:color w:val="008200"/>
                <w:sz w:val="16"/>
                <w:szCs w:val="16"/>
                <w:u w:val="single"/>
              </w:rPr>
              <w:t>gehuwd met</w:t>
            </w:r>
            <w:r w:rsidRPr="00567EBE">
              <w:rPr>
                <w:rFonts w:cs="Arial"/>
                <w:sz w:val="16"/>
                <w:szCs w:val="16"/>
                <w:u w:val="single"/>
              </w:rPr>
              <w:t>/</w:t>
            </w:r>
            <w:r w:rsidRPr="008A1C8E">
              <w:rPr>
                <w:rFonts w:cs="Arial"/>
                <w:color w:val="008200"/>
                <w:sz w:val="16"/>
                <w:szCs w:val="16"/>
                <w:u w:val="single"/>
              </w:rPr>
              <w:t xml:space="preserve"> geregistreerd partner van</w:t>
            </w:r>
            <w:r w:rsidRPr="00944AAC">
              <w:rPr>
                <w:rFonts w:cs="Arial"/>
                <w:color w:val="008200"/>
                <w:sz w:val="16"/>
                <w:szCs w:val="16"/>
                <w:u w:val="single"/>
              </w:rPr>
              <w:t xml:space="preserve"> </w:t>
            </w:r>
            <w:r>
              <w:rPr>
                <w:rFonts w:cs="Arial"/>
                <w:color w:val="000000" w:themeColor="text1"/>
                <w:sz w:val="16"/>
                <w:szCs w:val="16"/>
                <w:u w:val="single"/>
              </w:rPr>
              <w:t xml:space="preserve">en </w:t>
            </w:r>
            <w:r w:rsidRPr="00944AAC">
              <w:rPr>
                <w:rFonts w:cs="Arial"/>
                <w:color w:val="008200"/>
                <w:sz w:val="16"/>
                <w:szCs w:val="16"/>
                <w:u w:val="single"/>
              </w:rPr>
              <w:t>huwelijk</w:t>
            </w:r>
            <w:r w:rsidRPr="00567EBE">
              <w:rPr>
                <w:rFonts w:cs="Arial"/>
                <w:sz w:val="16"/>
                <w:szCs w:val="16"/>
                <w:u w:val="single"/>
              </w:rPr>
              <w:t>/</w:t>
            </w:r>
            <w:r w:rsidRPr="00944AAC">
              <w:rPr>
                <w:rFonts w:cs="Arial"/>
                <w:color w:val="008200"/>
                <w:sz w:val="16"/>
                <w:szCs w:val="16"/>
                <w:u w:val="single"/>
              </w:rPr>
              <w:t>geregistreerd partnerschap</w:t>
            </w:r>
            <w:r>
              <w:rPr>
                <w:rFonts w:cs="Arial"/>
                <w:color w:val="008200"/>
                <w:sz w:val="16"/>
                <w:szCs w:val="16"/>
                <w:u w:val="single"/>
              </w:rPr>
              <w:t xml:space="preserve"> van</w:t>
            </w:r>
            <w:r w:rsidRPr="00944AAC">
              <w:rPr>
                <w:rStyle w:val="normaltextrun"/>
                <w:rFonts w:cs="Arial"/>
                <w:sz w:val="16"/>
                <w:szCs w:val="16"/>
                <w:u w:val="single"/>
                <w:shd w:val="clear" w:color="auto" w:fill="FFFFFF"/>
              </w:rPr>
              <w:t>:</w:t>
            </w:r>
          </w:p>
          <w:p w14:paraId="76E9C8FD" w14:textId="797F5F73" w:rsidR="00B92251" w:rsidRDefault="00B92251" w:rsidP="00B92251">
            <w:pPr>
              <w:autoSpaceDE w:val="0"/>
              <w:autoSpaceDN w:val="0"/>
              <w:adjustRightInd w:val="0"/>
              <w:spacing w:after="0"/>
              <w:rPr>
                <w:snapToGrid/>
                <w:sz w:val="16"/>
                <w:szCs w:val="16"/>
              </w:rPr>
            </w:pPr>
            <w:r>
              <w:rPr>
                <w:sz w:val="16"/>
                <w:szCs w:val="16"/>
              </w:rPr>
              <w:t>//IMKAD_AangebodenStuk/stukdeelVVE/</w:t>
            </w:r>
            <w:ins w:id="123" w:author="Groot, Karina de" w:date="2024-08-07T15:52:00Z" w16du:dateUtc="2024-08-07T13:52:00Z">
              <w:r w:rsidR="00891E56">
                <w:rPr>
                  <w:sz w:val="16"/>
                  <w:szCs w:val="16"/>
                </w:rPr>
                <w:t>partners</w:t>
              </w:r>
            </w:ins>
            <w:del w:id="124" w:author="Groot, Karina de" w:date="2024-08-07T15:52:00Z" w16du:dateUtc="2024-08-07T13:52:00Z">
              <w:r w:rsidDel="00891E56">
                <w:rPr>
                  <w:sz w:val="16"/>
                  <w:szCs w:val="16"/>
                </w:rPr>
                <w:delText>Partner</w:delText>
              </w:r>
            </w:del>
            <w:r>
              <w:rPr>
                <w:sz w:val="16"/>
                <w:szCs w:val="16"/>
              </w:rPr>
              <w:t>/</w:t>
            </w:r>
            <w:ins w:id="125" w:author="Groot, Karina de" w:date="2024-08-07T15:52:00Z" w16du:dateUtc="2024-08-07T13:52:00Z">
              <w:r w:rsidR="00891E56" w:rsidRPr="00891E56">
                <w:rPr>
                  <w:sz w:val="16"/>
                  <w:szCs w:val="16"/>
                </w:rPr>
                <w:t>partnerOverledene</w:t>
              </w:r>
            </w:ins>
            <w:del w:id="126" w:author="Groot, Karina de" w:date="2024-08-07T15:52:00Z" w16du:dateUtc="2024-08-07T13:52:00Z">
              <w:r w:rsidDel="00891E56">
                <w:rPr>
                  <w:sz w:val="16"/>
                  <w:szCs w:val="16"/>
                </w:rPr>
                <w:delText>gegevensPartner</w:delText>
              </w:r>
            </w:del>
            <w:r>
              <w:rPr>
                <w:sz w:val="16"/>
                <w:szCs w:val="16"/>
              </w:rPr>
              <w:t>/tekstkeuze</w:t>
            </w:r>
          </w:p>
          <w:p w14:paraId="0A2E16EE" w14:textId="593BCE93" w:rsidR="00EB4CDC" w:rsidRPr="00944AAC" w:rsidRDefault="00EB4CDC" w:rsidP="00EB4CDC">
            <w:pPr>
              <w:tabs>
                <w:tab w:val="left" w:pos="1299"/>
              </w:tabs>
              <w:spacing w:after="0"/>
              <w:rPr>
                <w:rFonts w:cs="Arial"/>
                <w:sz w:val="16"/>
                <w:szCs w:val="16"/>
              </w:rPr>
            </w:pPr>
            <w:r w:rsidRPr="00944AAC">
              <w:rPr>
                <w:rFonts w:cs="Arial"/>
                <w:sz w:val="16"/>
                <w:szCs w:val="16"/>
              </w:rPr>
              <w:t xml:space="preserve">./tagNaam </w:t>
            </w:r>
            <w:r w:rsidR="00D767A1">
              <w:rPr>
                <w:rFonts w:cs="Arial"/>
                <w:sz w:val="16"/>
                <w:szCs w:val="16"/>
              </w:rPr>
              <w:t>(k</w:t>
            </w:r>
            <w:r w:rsidRPr="00944AAC">
              <w:rPr>
                <w:rFonts w:cs="Arial"/>
                <w:sz w:val="16"/>
                <w:szCs w:val="16"/>
              </w:rPr>
              <w:t>_</w:t>
            </w:r>
            <w:r>
              <w:rPr>
                <w:rFonts w:cs="Arial"/>
                <w:sz w:val="16"/>
                <w:szCs w:val="16"/>
              </w:rPr>
              <w:t>BurgerlijkeStaat</w:t>
            </w:r>
            <w:r w:rsidR="00D767A1">
              <w:rPr>
                <w:rFonts w:cs="Arial"/>
                <w:sz w:val="16"/>
                <w:szCs w:val="16"/>
              </w:rPr>
              <w:t>)</w:t>
            </w:r>
          </w:p>
          <w:p w14:paraId="25324E9A" w14:textId="77777777" w:rsidR="00EB4CDC" w:rsidRPr="00944AAC" w:rsidRDefault="00EB4CDC" w:rsidP="00EB4CDC">
            <w:pPr>
              <w:autoSpaceDE w:val="0"/>
              <w:autoSpaceDN w:val="0"/>
              <w:adjustRightInd w:val="0"/>
              <w:spacing w:after="0"/>
              <w:rPr>
                <w:rFonts w:cs="Arial"/>
                <w:sz w:val="16"/>
                <w:szCs w:val="16"/>
              </w:rPr>
            </w:pPr>
            <w:r w:rsidRPr="00944AAC">
              <w:rPr>
                <w:rFonts w:cs="Arial"/>
                <w:sz w:val="16"/>
                <w:szCs w:val="16"/>
              </w:rPr>
              <w:t>./tekst (‘huwelijk’, ‘geregistreerd partnerschap’)</w:t>
            </w:r>
          </w:p>
          <w:p w14:paraId="15FE2EE2" w14:textId="77777777" w:rsidR="00EB4CDC" w:rsidRPr="00944AAC" w:rsidRDefault="00EB4CDC" w:rsidP="00EB4CDC">
            <w:pPr>
              <w:autoSpaceDE w:val="0"/>
              <w:autoSpaceDN w:val="0"/>
              <w:adjustRightInd w:val="0"/>
              <w:spacing w:after="0"/>
              <w:rPr>
                <w:rFonts w:cs="Arial"/>
                <w:sz w:val="16"/>
                <w:szCs w:val="16"/>
              </w:rPr>
            </w:pPr>
          </w:p>
          <w:p w14:paraId="53594BC6" w14:textId="77777777" w:rsidR="00EB4CDC" w:rsidRPr="00944AAC" w:rsidRDefault="00EB4CDC" w:rsidP="00EB4CDC">
            <w:pPr>
              <w:autoSpaceDE w:val="0"/>
              <w:autoSpaceDN w:val="0"/>
              <w:adjustRightInd w:val="0"/>
              <w:spacing w:after="0"/>
              <w:rPr>
                <w:rFonts w:cs="Arial"/>
                <w:snapToGrid/>
                <w:kern w:val="0"/>
                <w:sz w:val="16"/>
                <w:szCs w:val="16"/>
                <w:u w:val="single"/>
                <w:lang w:eastAsia="nl-NL"/>
              </w:rPr>
            </w:pPr>
            <w:r w:rsidRPr="00944AAC">
              <w:rPr>
                <w:rFonts w:cs="Arial"/>
                <w:snapToGrid/>
                <w:kern w:val="0"/>
                <w:sz w:val="16"/>
                <w:szCs w:val="16"/>
                <w:u w:val="single"/>
                <w:lang w:eastAsia="nl-NL"/>
              </w:rPr>
              <w:t xml:space="preserve">Mapping: </w:t>
            </w:r>
            <w:r w:rsidRPr="00944AAC">
              <w:rPr>
                <w:rFonts w:cs="Arial"/>
                <w:color w:val="008200"/>
                <w:sz w:val="16"/>
                <w:szCs w:val="16"/>
              </w:rPr>
              <w:t>erflaters overlijden</w:t>
            </w:r>
            <w:r w:rsidRPr="00567EBE">
              <w:rPr>
                <w:rFonts w:cs="Arial"/>
                <w:sz w:val="16"/>
                <w:szCs w:val="16"/>
              </w:rPr>
              <w:t>/</w:t>
            </w:r>
            <w:r w:rsidRPr="00944AAC">
              <w:rPr>
                <w:rFonts w:cs="Arial"/>
                <w:color w:val="008200"/>
                <w:sz w:val="16"/>
                <w:szCs w:val="16"/>
              </w:rPr>
              <w:t>erflaatsters overlijden</w:t>
            </w:r>
            <w:r w:rsidRPr="00567EBE">
              <w:rPr>
                <w:rFonts w:cs="Arial"/>
                <w:sz w:val="16"/>
                <w:szCs w:val="16"/>
              </w:rPr>
              <w:t>/</w:t>
            </w:r>
            <w:r w:rsidRPr="00944AAC">
              <w:rPr>
                <w:rFonts w:cs="Arial"/>
                <w:color w:val="008200"/>
                <w:sz w:val="16"/>
                <w:szCs w:val="16"/>
              </w:rPr>
              <w:t>het overlijden van overledene</w:t>
            </w:r>
            <w:r w:rsidRPr="00944AAC">
              <w:rPr>
                <w:rStyle w:val="normaltextrun"/>
                <w:rFonts w:cs="Arial"/>
                <w:sz w:val="16"/>
                <w:szCs w:val="16"/>
                <w:u w:val="single"/>
                <w:shd w:val="clear" w:color="auto" w:fill="FFFFFF"/>
              </w:rPr>
              <w:t>:</w:t>
            </w:r>
          </w:p>
          <w:p w14:paraId="2C3AC035" w14:textId="69BC2F2C" w:rsidR="00B92251" w:rsidRDefault="00B92251" w:rsidP="00B92251">
            <w:pPr>
              <w:autoSpaceDE w:val="0"/>
              <w:autoSpaceDN w:val="0"/>
              <w:adjustRightInd w:val="0"/>
              <w:spacing w:after="0"/>
              <w:rPr>
                <w:snapToGrid/>
                <w:sz w:val="16"/>
                <w:szCs w:val="16"/>
              </w:rPr>
            </w:pPr>
            <w:r>
              <w:rPr>
                <w:sz w:val="16"/>
                <w:szCs w:val="16"/>
              </w:rPr>
              <w:t>//IMKAD_AangebodenStuk/stukdeelVVE/</w:t>
            </w:r>
            <w:ins w:id="127" w:author="Groot, Karina de" w:date="2024-08-07T15:52:00Z" w16du:dateUtc="2024-08-07T13:52:00Z">
              <w:r w:rsidR="00891E56">
                <w:rPr>
                  <w:sz w:val="16"/>
                  <w:szCs w:val="16"/>
                </w:rPr>
                <w:t>partners</w:t>
              </w:r>
            </w:ins>
            <w:del w:id="128" w:author="Groot, Karina de" w:date="2024-08-07T15:52:00Z" w16du:dateUtc="2024-08-07T13:52:00Z">
              <w:r w:rsidDel="00891E56">
                <w:rPr>
                  <w:sz w:val="16"/>
                  <w:szCs w:val="16"/>
                </w:rPr>
                <w:delText>Partner</w:delText>
              </w:r>
            </w:del>
            <w:r>
              <w:rPr>
                <w:sz w:val="16"/>
                <w:szCs w:val="16"/>
              </w:rPr>
              <w:t>/</w:t>
            </w:r>
            <w:ins w:id="129" w:author="Groot, Karina de" w:date="2024-08-07T15:52:00Z" w16du:dateUtc="2024-08-07T13:52:00Z">
              <w:r w:rsidR="00891E56" w:rsidRPr="00891E56">
                <w:rPr>
                  <w:sz w:val="16"/>
                  <w:szCs w:val="16"/>
                </w:rPr>
                <w:t>partnerOverledene</w:t>
              </w:r>
            </w:ins>
            <w:del w:id="130" w:author="Groot, Karina de" w:date="2024-08-07T15:52:00Z" w16du:dateUtc="2024-08-07T13:52:00Z">
              <w:r w:rsidDel="00891E56">
                <w:rPr>
                  <w:sz w:val="16"/>
                  <w:szCs w:val="16"/>
                </w:rPr>
                <w:delText>gegevensPartner</w:delText>
              </w:r>
            </w:del>
            <w:r>
              <w:rPr>
                <w:sz w:val="16"/>
                <w:szCs w:val="16"/>
              </w:rPr>
              <w:t>/tekstkeuze</w:t>
            </w:r>
          </w:p>
          <w:p w14:paraId="1B992DF5" w14:textId="5BD8765C" w:rsidR="00EB4CDC" w:rsidRPr="00944AAC" w:rsidRDefault="00EB4CDC" w:rsidP="00EB4CDC">
            <w:pPr>
              <w:tabs>
                <w:tab w:val="left" w:pos="1299"/>
              </w:tabs>
              <w:spacing w:after="0"/>
              <w:rPr>
                <w:rFonts w:cs="Arial"/>
                <w:sz w:val="16"/>
                <w:szCs w:val="16"/>
              </w:rPr>
            </w:pPr>
            <w:r w:rsidRPr="00944AAC">
              <w:rPr>
                <w:rFonts w:cs="Arial"/>
                <w:sz w:val="16"/>
                <w:szCs w:val="16"/>
              </w:rPr>
              <w:t xml:space="preserve">./tagNaam </w:t>
            </w:r>
            <w:r w:rsidR="00D767A1">
              <w:rPr>
                <w:rFonts w:cs="Arial"/>
                <w:sz w:val="16"/>
                <w:szCs w:val="16"/>
              </w:rPr>
              <w:t>(k</w:t>
            </w:r>
            <w:r w:rsidRPr="00944AAC">
              <w:rPr>
                <w:rFonts w:cs="Arial"/>
                <w:sz w:val="16"/>
                <w:szCs w:val="16"/>
              </w:rPr>
              <w:t>_</w:t>
            </w:r>
            <w:r>
              <w:rPr>
                <w:rFonts w:cs="Arial"/>
                <w:sz w:val="16"/>
                <w:szCs w:val="16"/>
              </w:rPr>
              <w:t>Overlijden</w:t>
            </w:r>
            <w:r w:rsidR="00D767A1">
              <w:rPr>
                <w:rFonts w:cs="Arial"/>
                <w:sz w:val="16"/>
                <w:szCs w:val="16"/>
              </w:rPr>
              <w:t>)</w:t>
            </w:r>
          </w:p>
          <w:p w14:paraId="5E84CCD8" w14:textId="77777777" w:rsidR="00EB4CDC" w:rsidRDefault="00EB4CDC" w:rsidP="00EB4CDC">
            <w:pPr>
              <w:autoSpaceDE w:val="0"/>
              <w:autoSpaceDN w:val="0"/>
              <w:adjustRightInd w:val="0"/>
              <w:spacing w:after="0"/>
              <w:rPr>
                <w:rFonts w:cs="Arial"/>
                <w:sz w:val="16"/>
                <w:szCs w:val="16"/>
              </w:rPr>
            </w:pPr>
            <w:r w:rsidRPr="00944AAC">
              <w:rPr>
                <w:rFonts w:cs="Arial"/>
                <w:sz w:val="16"/>
                <w:szCs w:val="16"/>
              </w:rPr>
              <w:t>./tekst (‘erflaters overlijden’, ‘erflaatsters overlijden’, ‘het overlijden van overledene’)</w:t>
            </w:r>
          </w:p>
          <w:p w14:paraId="27B36731" w14:textId="77777777" w:rsidR="00EB4CDC" w:rsidRDefault="00EB4CDC" w:rsidP="00EB4CDC">
            <w:pPr>
              <w:autoSpaceDE w:val="0"/>
              <w:autoSpaceDN w:val="0"/>
              <w:adjustRightInd w:val="0"/>
              <w:spacing w:after="0"/>
              <w:rPr>
                <w:rFonts w:cs="Arial"/>
                <w:sz w:val="16"/>
                <w:szCs w:val="16"/>
              </w:rPr>
            </w:pPr>
          </w:p>
          <w:p w14:paraId="288A8BC8" w14:textId="77777777" w:rsidR="00EB4CDC" w:rsidRPr="00944AAC" w:rsidRDefault="00EB4CDC" w:rsidP="00EB4CDC">
            <w:pPr>
              <w:autoSpaceDE w:val="0"/>
              <w:autoSpaceDN w:val="0"/>
              <w:adjustRightInd w:val="0"/>
              <w:spacing w:after="0"/>
              <w:rPr>
                <w:sz w:val="16"/>
                <w:szCs w:val="16"/>
                <w:u w:val="single"/>
              </w:rPr>
            </w:pPr>
            <w:r>
              <w:rPr>
                <w:sz w:val="16"/>
                <w:szCs w:val="16"/>
                <w:u w:val="single"/>
              </w:rPr>
              <w:t>Koppeling</w:t>
            </w:r>
            <w:r w:rsidRPr="00944AAC">
              <w:rPr>
                <w:sz w:val="16"/>
                <w:szCs w:val="16"/>
                <w:u w:val="single"/>
              </w:rPr>
              <w:t xml:space="preserve"> naar de persoonsgegevens van de partner van de overledene:</w:t>
            </w:r>
          </w:p>
          <w:p w14:paraId="66214E59" w14:textId="7BCF2EAE" w:rsidR="00EB4CDC" w:rsidRDefault="00B92251" w:rsidP="00EB4CDC">
            <w:pPr>
              <w:autoSpaceDE w:val="0"/>
              <w:autoSpaceDN w:val="0"/>
              <w:adjustRightInd w:val="0"/>
              <w:spacing w:after="0"/>
              <w:rPr>
                <w:rFonts w:cs="Arial"/>
                <w:snapToGrid/>
                <w:kern w:val="0"/>
                <w:sz w:val="16"/>
                <w:szCs w:val="16"/>
                <w:lang w:eastAsia="nl-NL"/>
              </w:rPr>
            </w:pPr>
            <w:r>
              <w:rPr>
                <w:sz w:val="16"/>
                <w:szCs w:val="16"/>
              </w:rPr>
              <w:t>//IMKAD_AangebodenStuk/stukdeelVVE/</w:t>
            </w:r>
            <w:ins w:id="131" w:author="Groot, Karina de" w:date="2024-08-08T09:48:00Z" w16du:dateUtc="2024-08-08T07:48:00Z">
              <w:r w:rsidR="000D705F">
                <w:rPr>
                  <w:sz w:val="16"/>
                  <w:szCs w:val="16"/>
                </w:rPr>
                <w:t>partners</w:t>
              </w:r>
            </w:ins>
            <w:del w:id="132" w:author="Groot, Karina de" w:date="2024-08-08T09:48:00Z" w16du:dateUtc="2024-08-08T07:48:00Z">
              <w:r w:rsidDel="000D705F">
                <w:rPr>
                  <w:sz w:val="16"/>
                  <w:szCs w:val="16"/>
                </w:rPr>
                <w:delText>Partner</w:delText>
              </w:r>
            </w:del>
            <w:r>
              <w:rPr>
                <w:sz w:val="16"/>
                <w:szCs w:val="16"/>
              </w:rPr>
              <w:t>/</w:t>
            </w:r>
            <w:ins w:id="133" w:author="Groot, Karina de" w:date="2024-08-07T15:52:00Z" w16du:dateUtc="2024-08-07T13:52:00Z">
              <w:r w:rsidR="00891E56" w:rsidRPr="00891E56">
                <w:rPr>
                  <w:sz w:val="16"/>
                  <w:szCs w:val="16"/>
                </w:rPr>
                <w:t>partnerOverledene</w:t>
              </w:r>
            </w:ins>
            <w:del w:id="134" w:author="Groot, Karina de" w:date="2024-08-07T15:52:00Z" w16du:dateUtc="2024-08-07T13:52:00Z">
              <w:r w:rsidDel="00891E56">
                <w:rPr>
                  <w:sz w:val="16"/>
                  <w:szCs w:val="16"/>
                </w:rPr>
                <w:delText>gegevensPartner</w:delText>
              </w:r>
            </w:del>
            <w:r>
              <w:rPr>
                <w:rFonts w:cs="Arial"/>
                <w:snapToGrid/>
                <w:kern w:val="0"/>
                <w:sz w:val="16"/>
                <w:szCs w:val="16"/>
                <w:lang w:eastAsia="nl-NL"/>
              </w:rPr>
              <w:t xml:space="preserve">/ </w:t>
            </w:r>
            <w:r w:rsidR="00EB4CDC" w:rsidRPr="00944AAC">
              <w:rPr>
                <w:rFonts w:cs="Arial"/>
                <w:snapToGrid/>
                <w:kern w:val="0"/>
                <w:sz w:val="16"/>
                <w:szCs w:val="16"/>
                <w:lang w:eastAsia="nl-NL"/>
              </w:rPr>
              <w:t>partnerRef [xlink:href=</w:t>
            </w:r>
            <w:r w:rsidR="00AA5201">
              <w:rPr>
                <w:rFonts w:cs="Arial"/>
                <w:snapToGrid/>
                <w:kern w:val="0"/>
                <w:sz w:val="16"/>
                <w:szCs w:val="16"/>
                <w:lang w:eastAsia="nl-NL"/>
              </w:rPr>
              <w:t>’’</w:t>
            </w:r>
            <w:r w:rsidR="00EB4CDC" w:rsidRPr="00944AAC">
              <w:rPr>
                <w:rFonts w:cs="Arial"/>
                <w:snapToGrid/>
                <w:kern w:val="0"/>
                <w:sz w:val="16"/>
                <w:szCs w:val="16"/>
                <w:lang w:eastAsia="nl-NL"/>
              </w:rPr>
              <w:t>id</w:t>
            </w:r>
            <w:r w:rsidR="00AA5201">
              <w:rPr>
                <w:rFonts w:cs="Arial"/>
                <w:snapToGrid/>
                <w:kern w:val="0"/>
                <w:sz w:val="16"/>
                <w:szCs w:val="16"/>
                <w:lang w:eastAsia="nl-NL"/>
              </w:rPr>
              <w:t xml:space="preserve"> van de partner van de overledene</w:t>
            </w:r>
            <w:r w:rsidR="00EB4CDC" w:rsidRPr="00944AAC">
              <w:rPr>
                <w:rFonts w:cs="Arial"/>
                <w:snapToGrid/>
                <w:kern w:val="0"/>
                <w:sz w:val="16"/>
                <w:szCs w:val="16"/>
                <w:lang w:eastAsia="nl-NL"/>
              </w:rPr>
              <w:t>]</w:t>
            </w:r>
          </w:p>
          <w:p w14:paraId="26C78C3E" w14:textId="77777777" w:rsidR="00EB4CDC" w:rsidRDefault="00EB4CDC" w:rsidP="00EB4CDC">
            <w:pPr>
              <w:autoSpaceDE w:val="0"/>
              <w:autoSpaceDN w:val="0"/>
              <w:adjustRightInd w:val="0"/>
              <w:spacing w:after="0"/>
              <w:rPr>
                <w:rFonts w:cs="Arial"/>
                <w:snapToGrid/>
                <w:kern w:val="0"/>
                <w:sz w:val="16"/>
                <w:szCs w:val="16"/>
                <w:lang w:eastAsia="nl-NL"/>
              </w:rPr>
            </w:pPr>
          </w:p>
          <w:p w14:paraId="505BED2E" w14:textId="77777777" w:rsidR="00EB4CDC" w:rsidRPr="00944AAC" w:rsidRDefault="00EB4CDC" w:rsidP="00EB4CDC">
            <w:pPr>
              <w:autoSpaceDE w:val="0"/>
              <w:autoSpaceDN w:val="0"/>
              <w:adjustRightInd w:val="0"/>
              <w:spacing w:after="0"/>
              <w:rPr>
                <w:sz w:val="16"/>
                <w:szCs w:val="16"/>
              </w:rPr>
            </w:pPr>
            <w:r w:rsidRPr="00944AAC">
              <w:rPr>
                <w:sz w:val="16"/>
                <w:szCs w:val="16"/>
                <w:u w:val="single"/>
              </w:rPr>
              <w:t>Mapping persoonsgegevens van de partner van de overledene:</w:t>
            </w:r>
          </w:p>
          <w:p w14:paraId="71A6E290" w14:textId="77777777" w:rsidR="00EB4CDC" w:rsidRPr="00944AAC" w:rsidRDefault="00EB4CDC" w:rsidP="00EB4CDC">
            <w:pPr>
              <w:autoSpaceDE w:val="0"/>
              <w:autoSpaceDN w:val="0"/>
              <w:adjustRightInd w:val="0"/>
              <w:spacing w:after="0"/>
              <w:rPr>
                <w:sz w:val="16"/>
                <w:szCs w:val="16"/>
              </w:rPr>
            </w:pPr>
            <w:r w:rsidRPr="00944AAC">
              <w:rPr>
                <w:sz w:val="16"/>
                <w:szCs w:val="16"/>
              </w:rPr>
              <w:t>//IMKAD_AangebodenStuk/stukdeelVVE/opsommingPersonen/IMKAD_Persoon</w:t>
            </w:r>
          </w:p>
          <w:p w14:paraId="2A4E9AE3" w14:textId="77777777" w:rsidR="00EB4CDC" w:rsidRPr="00944AAC" w:rsidRDefault="00EB4CDC" w:rsidP="00EB4CDC">
            <w:pPr>
              <w:autoSpaceDE w:val="0"/>
              <w:autoSpaceDN w:val="0"/>
              <w:adjustRightInd w:val="0"/>
              <w:spacing w:after="0"/>
              <w:rPr>
                <w:sz w:val="16"/>
                <w:szCs w:val="16"/>
              </w:rPr>
            </w:pPr>
            <w:r w:rsidRPr="00944AAC">
              <w:rPr>
                <w:sz w:val="16"/>
                <w:szCs w:val="16"/>
              </w:rPr>
              <w:t>- Voor mapping zie betreffende tekstblok</w:t>
            </w:r>
          </w:p>
          <w:p w14:paraId="2498B196" w14:textId="77777777" w:rsidR="00EB4CDC" w:rsidRPr="00944AAC" w:rsidRDefault="00EB4CDC" w:rsidP="00EB4CDC">
            <w:pPr>
              <w:autoSpaceDE w:val="0"/>
              <w:autoSpaceDN w:val="0"/>
              <w:adjustRightInd w:val="0"/>
              <w:spacing w:after="0"/>
              <w:rPr>
                <w:sz w:val="16"/>
                <w:szCs w:val="16"/>
                <w:u w:val="single"/>
              </w:rPr>
            </w:pPr>
          </w:p>
          <w:p w14:paraId="10E18709" w14:textId="77777777" w:rsidR="00EB4CDC" w:rsidRPr="00955C39" w:rsidRDefault="00EB4CDC" w:rsidP="00EB4CDC">
            <w:pPr>
              <w:autoSpaceDE w:val="0"/>
              <w:autoSpaceDN w:val="0"/>
              <w:adjustRightInd w:val="0"/>
              <w:spacing w:after="0"/>
              <w:rPr>
                <w:sz w:val="16"/>
                <w:szCs w:val="16"/>
                <w:u w:val="single"/>
              </w:rPr>
            </w:pPr>
            <w:r w:rsidRPr="00955C39">
              <w:rPr>
                <w:sz w:val="16"/>
                <w:szCs w:val="16"/>
                <w:u w:val="single"/>
              </w:rPr>
              <w:t>Mapping woonadres:</w:t>
            </w:r>
          </w:p>
          <w:p w14:paraId="370618F2" w14:textId="77777777" w:rsidR="00EB4CDC" w:rsidRDefault="00EB4CDC" w:rsidP="00EB4CDC">
            <w:pPr>
              <w:autoSpaceDE w:val="0"/>
              <w:autoSpaceDN w:val="0"/>
              <w:adjustRightInd w:val="0"/>
              <w:spacing w:after="0"/>
              <w:rPr>
                <w:sz w:val="16"/>
                <w:szCs w:val="16"/>
              </w:rPr>
            </w:pPr>
            <w:r w:rsidRPr="006E4BC1">
              <w:rPr>
                <w:sz w:val="16"/>
                <w:szCs w:val="16"/>
              </w:rPr>
              <w:t>//IMKAD_AangebodenStuk</w:t>
            </w:r>
            <w:r>
              <w:rPr>
                <w:sz w:val="16"/>
                <w:szCs w:val="16"/>
              </w:rPr>
              <w:t>/stukdeelVVE/opsommingPersonen/IMKAD_Persoon/IMKAD_Woonlocatie</w:t>
            </w:r>
          </w:p>
          <w:p w14:paraId="6DF90791" w14:textId="77777777" w:rsidR="00EB4CDC" w:rsidRDefault="00EB4CDC" w:rsidP="00EB4CDC">
            <w:pPr>
              <w:autoSpaceDE w:val="0"/>
              <w:autoSpaceDN w:val="0"/>
              <w:adjustRightInd w:val="0"/>
              <w:spacing w:after="0" w:line="276" w:lineRule="auto"/>
              <w:rPr>
                <w:sz w:val="16"/>
                <w:szCs w:val="16"/>
              </w:rPr>
            </w:pPr>
            <w:r>
              <w:rPr>
                <w:sz w:val="16"/>
                <w:szCs w:val="16"/>
              </w:rPr>
              <w:t>- Voor verdere mapping  zie betreffende tekstblok.</w:t>
            </w:r>
          </w:p>
          <w:p w14:paraId="35C52D04" w14:textId="7FF7C9FC" w:rsidR="00EB4CDC" w:rsidDel="00650938" w:rsidRDefault="00EB4CDC" w:rsidP="00EB4CDC">
            <w:pPr>
              <w:autoSpaceDE w:val="0"/>
              <w:autoSpaceDN w:val="0"/>
              <w:adjustRightInd w:val="0"/>
              <w:spacing w:after="0" w:line="276" w:lineRule="auto"/>
              <w:rPr>
                <w:rFonts w:cs="Arial"/>
                <w:snapToGrid/>
                <w:kern w:val="0"/>
                <w:sz w:val="16"/>
                <w:szCs w:val="16"/>
                <w:lang w:eastAsia="nl-NL"/>
              </w:rPr>
            </w:pPr>
          </w:p>
        </w:tc>
      </w:tr>
      <w:tr w:rsidR="00445346" w14:paraId="7DAD0F3D" w14:textId="77777777" w:rsidTr="002369D3">
        <w:tc>
          <w:tcPr>
            <w:tcW w:w="6629" w:type="dxa"/>
          </w:tcPr>
          <w:p w14:paraId="571DDEE1" w14:textId="528DA1C8" w:rsidR="00445346" w:rsidRPr="009077E7" w:rsidRDefault="00EB4CDC" w:rsidP="009077E7">
            <w:pPr>
              <w:tabs>
                <w:tab w:val="left" w:pos="-1440"/>
                <w:tab w:val="left" w:pos="-720"/>
                <w:tab w:val="left" w:pos="425"/>
              </w:tabs>
              <w:suppressAutoHyphens/>
              <w:rPr>
                <w:rFonts w:cs="Arial"/>
                <w:color w:val="008200"/>
                <w:sz w:val="20"/>
                <w:u w:val="single"/>
              </w:rPr>
            </w:pPr>
            <w:r w:rsidRPr="009F1E93">
              <w:rPr>
                <w:rFonts w:cs="Arial"/>
                <w:color w:val="FFFFFF"/>
                <w:sz w:val="20"/>
                <w:highlight w:val="darkYellow"/>
              </w:rPr>
              <w:t xml:space="preserve">KEUZEBLOK </w:t>
            </w:r>
            <w:r>
              <w:rPr>
                <w:rFonts w:cs="Arial"/>
                <w:color w:val="FFFFFF"/>
                <w:sz w:val="20"/>
                <w:highlight w:val="darkYellow"/>
              </w:rPr>
              <w:t>EERDER HUWELIJK/PARTNERSCHAP</w:t>
            </w:r>
          </w:p>
        </w:tc>
        <w:tc>
          <w:tcPr>
            <w:tcW w:w="7258" w:type="dxa"/>
          </w:tcPr>
          <w:p w14:paraId="2C91A99C" w14:textId="77777777" w:rsidR="00EB4CDC" w:rsidRDefault="00EB4CDC" w:rsidP="003407EE">
            <w:pPr>
              <w:autoSpaceDE w:val="0"/>
              <w:autoSpaceDN w:val="0"/>
              <w:adjustRightInd w:val="0"/>
              <w:spacing w:after="0" w:line="276" w:lineRule="auto"/>
              <w:rPr>
                <w:rStyle w:val="normaltextrun"/>
                <w:rFonts w:cs="Arial"/>
                <w:color w:val="008200"/>
                <w:sz w:val="16"/>
                <w:szCs w:val="16"/>
                <w:shd w:val="clear" w:color="auto" w:fill="FFFFFF"/>
              </w:rPr>
            </w:pPr>
          </w:p>
          <w:p w14:paraId="02AA944F" w14:textId="77777777" w:rsidR="00EB4CDC" w:rsidRDefault="00EB4CDC" w:rsidP="003407EE">
            <w:pPr>
              <w:autoSpaceDE w:val="0"/>
              <w:autoSpaceDN w:val="0"/>
              <w:adjustRightInd w:val="0"/>
              <w:spacing w:after="0" w:line="276" w:lineRule="auto"/>
              <w:rPr>
                <w:rStyle w:val="normaltextrun"/>
                <w:rFonts w:cs="Arial"/>
                <w:color w:val="008200"/>
                <w:sz w:val="16"/>
                <w:szCs w:val="16"/>
                <w:shd w:val="clear" w:color="auto" w:fill="FFFFFF"/>
              </w:rPr>
            </w:pPr>
          </w:p>
          <w:p w14:paraId="2FFC509B" w14:textId="77777777" w:rsidR="00445346" w:rsidRPr="000A3E42" w:rsidRDefault="00445346" w:rsidP="002A7BC7">
            <w:pPr>
              <w:autoSpaceDE w:val="0"/>
              <w:autoSpaceDN w:val="0"/>
              <w:adjustRightInd w:val="0"/>
              <w:spacing w:after="0" w:line="276" w:lineRule="auto"/>
              <w:rPr>
                <w:sz w:val="16"/>
                <w:szCs w:val="16"/>
                <w:lang w:val="en-US"/>
              </w:rPr>
            </w:pPr>
          </w:p>
        </w:tc>
      </w:tr>
    </w:tbl>
    <w:p w14:paraId="107A6CE6" w14:textId="762EC4D5" w:rsidR="00340E75" w:rsidRDefault="00340E75" w:rsidP="00340E75">
      <w:pPr>
        <w:pStyle w:val="Kop3"/>
      </w:pPr>
      <w:bookmarkStart w:id="135" w:name="_Toc158625087"/>
      <w:r>
        <w:lastRenderedPageBreak/>
        <w:t>Keuzeblok burgerlijke staat</w:t>
      </w:r>
      <w:bookmarkEnd w:id="135"/>
    </w:p>
    <w:p w14:paraId="39DF8E44" w14:textId="18F3EC94" w:rsidR="00E3703F" w:rsidRDefault="00E3703F"/>
    <w:p w14:paraId="30E8289A" w14:textId="289CD6E1" w:rsidR="0036468E" w:rsidRDefault="00DE290C" w:rsidP="002747BE">
      <w:pPr>
        <w:pStyle w:val="Kop4"/>
      </w:pPr>
      <w:r>
        <w:t>Eerdere huwelijk/Geregistreerd partnerschap</w:t>
      </w:r>
    </w:p>
    <w:p w14:paraId="081BF1C0" w14:textId="77777777" w:rsidR="006F1FBC" w:rsidRPr="006F1FBC" w:rsidRDefault="006F1FBC" w:rsidP="006F1FBC"/>
    <w:tbl>
      <w:tblPr>
        <w:tblStyle w:val="Tabelraster"/>
        <w:tblW w:w="14000" w:type="dxa"/>
        <w:tblLayout w:type="fixed"/>
        <w:tblLook w:val="04A0" w:firstRow="1" w:lastRow="0" w:firstColumn="1" w:lastColumn="0" w:noHBand="0" w:noVBand="1"/>
      </w:tblPr>
      <w:tblGrid>
        <w:gridCol w:w="6629"/>
        <w:gridCol w:w="7371"/>
      </w:tblGrid>
      <w:tr w:rsidR="0003340B" w14:paraId="2401B271" w14:textId="77777777" w:rsidTr="002369D3">
        <w:tc>
          <w:tcPr>
            <w:tcW w:w="6629" w:type="dxa"/>
            <w:shd w:val="clear" w:color="auto" w:fill="DEEAF6" w:themeFill="accent1" w:themeFillTint="33"/>
          </w:tcPr>
          <w:p w14:paraId="5416F15A" w14:textId="6F6FC31F" w:rsidR="0003340B" w:rsidRDefault="009F1EDA" w:rsidP="009F1EDA">
            <w:pPr>
              <w:spacing w:after="0"/>
              <w:rPr>
                <w:lang w:val="nl"/>
              </w:rPr>
            </w:pPr>
            <w:r w:rsidRPr="00DB7FA4">
              <w:rPr>
                <w:b/>
              </w:rPr>
              <w:t>Modeldocument tekst</w:t>
            </w:r>
          </w:p>
        </w:tc>
        <w:tc>
          <w:tcPr>
            <w:tcW w:w="7371" w:type="dxa"/>
            <w:shd w:val="clear" w:color="auto" w:fill="DEEAF6" w:themeFill="accent1" w:themeFillTint="33"/>
          </w:tcPr>
          <w:p w14:paraId="0F35F4EC" w14:textId="375D5215" w:rsidR="0003340B" w:rsidRPr="009E6698" w:rsidRDefault="0003340B" w:rsidP="009F1EDA">
            <w:pPr>
              <w:spacing w:after="0"/>
            </w:pPr>
            <w:r w:rsidRPr="00DF4D3E">
              <w:rPr>
                <w:b/>
              </w:rPr>
              <w:t>Toelichting</w:t>
            </w:r>
            <w:r w:rsidR="00156529">
              <w:rPr>
                <w:b/>
              </w:rPr>
              <w:t xml:space="preserve"> en mapping</w:t>
            </w:r>
          </w:p>
        </w:tc>
      </w:tr>
      <w:tr w:rsidR="00B176FF" w14:paraId="3C6745BB" w14:textId="77777777" w:rsidTr="002369D3">
        <w:tc>
          <w:tcPr>
            <w:tcW w:w="6629" w:type="dxa"/>
            <w:shd w:val="clear" w:color="auto" w:fill="auto"/>
          </w:tcPr>
          <w:p w14:paraId="534C02F7" w14:textId="195DB80C" w:rsidR="0014770D" w:rsidRPr="0014770D" w:rsidRDefault="0014770D" w:rsidP="0014770D">
            <w:pPr>
              <w:widowControl w:val="0"/>
              <w:snapToGrid w:val="0"/>
              <w:spacing w:after="0"/>
              <w:rPr>
                <w:rFonts w:cs="Arial"/>
                <w:color w:val="0066FF"/>
                <w:sz w:val="20"/>
              </w:rPr>
            </w:pPr>
            <w:r w:rsidRPr="0014770D">
              <w:rPr>
                <w:rFonts w:cs="Arial"/>
                <w:color w:val="840084"/>
                <w:sz w:val="20"/>
              </w:rPr>
              <w:t>De</w:t>
            </w:r>
            <w:r w:rsidRPr="0014770D">
              <w:rPr>
                <w:rFonts w:cs="Arial"/>
                <w:color w:val="800080"/>
                <w:sz w:val="20"/>
              </w:rPr>
              <w:t xml:space="preserve"> </w:t>
            </w:r>
            <w:r w:rsidRPr="0014770D">
              <w:rPr>
                <w:rFonts w:cs="Arial"/>
                <w:snapToGrid/>
                <w:color w:val="3165FF"/>
                <w:kern w:val="0"/>
                <w:sz w:val="20"/>
                <w:lang w:eastAsia="nl-NL"/>
              </w:rPr>
              <w:t>erflater</w:t>
            </w:r>
            <w:r w:rsidRPr="00567EBE">
              <w:rPr>
                <w:rFonts w:cs="Arial"/>
                <w:snapToGrid/>
                <w:kern w:val="0"/>
                <w:sz w:val="20"/>
                <w:lang w:eastAsia="nl-NL"/>
              </w:rPr>
              <w:t>/</w:t>
            </w:r>
            <w:r w:rsidRPr="0014770D">
              <w:rPr>
                <w:rFonts w:cs="Arial"/>
                <w:snapToGrid/>
                <w:color w:val="3165FF"/>
                <w:kern w:val="0"/>
                <w:sz w:val="20"/>
                <w:lang w:eastAsia="nl-NL"/>
              </w:rPr>
              <w:t>erflaatster</w:t>
            </w:r>
            <w:r w:rsidRPr="00567EBE">
              <w:rPr>
                <w:rFonts w:cs="Arial"/>
                <w:snapToGrid/>
                <w:kern w:val="0"/>
                <w:sz w:val="20"/>
                <w:lang w:eastAsia="nl-NL"/>
              </w:rPr>
              <w:t>/</w:t>
            </w:r>
            <w:r w:rsidRPr="0014770D">
              <w:rPr>
                <w:rFonts w:cs="Arial"/>
                <w:snapToGrid/>
                <w:color w:val="3165FF"/>
                <w:kern w:val="0"/>
                <w:sz w:val="20"/>
                <w:lang w:eastAsia="nl-NL"/>
              </w:rPr>
              <w:t>overledene</w:t>
            </w:r>
            <w:r w:rsidRPr="0014770D">
              <w:rPr>
                <w:rFonts w:cs="Arial"/>
                <w:color w:val="008200"/>
                <w:sz w:val="20"/>
              </w:rPr>
              <w:t xml:space="preserve"> </w:t>
            </w:r>
            <w:r w:rsidRPr="0014770D">
              <w:rPr>
                <w:rFonts w:cs="Arial"/>
                <w:color w:val="840084"/>
                <w:sz w:val="20"/>
              </w:rPr>
              <w:t xml:space="preserve">is eerder </w:t>
            </w:r>
            <w:r w:rsidRPr="0014770D">
              <w:rPr>
                <w:rFonts w:cs="Arial"/>
                <w:snapToGrid/>
                <w:sz w:val="20"/>
              </w:rPr>
              <w:fldChar w:fldCharType="begin"/>
            </w:r>
            <w:r w:rsidRPr="0014770D">
              <w:rPr>
                <w:rFonts w:cs="Arial"/>
                <w:snapToGrid/>
                <w:sz w:val="20"/>
              </w:rPr>
              <w:instrText>MacroButton Nomacro §</w:instrText>
            </w:r>
            <w:r w:rsidRPr="0014770D">
              <w:rPr>
                <w:rFonts w:cs="Arial"/>
                <w:snapToGrid/>
                <w:sz w:val="20"/>
              </w:rPr>
              <w:fldChar w:fldCharType="end"/>
            </w:r>
            <w:r w:rsidRPr="0014770D">
              <w:rPr>
                <w:rFonts w:cs="Arial"/>
                <w:snapToGrid/>
                <w:color w:val="3165FF"/>
                <w:kern w:val="0"/>
                <w:sz w:val="20"/>
                <w:lang w:eastAsia="nl-NL"/>
              </w:rPr>
              <w:t>achtereenvolgens</w:t>
            </w:r>
            <w:r w:rsidRPr="0014770D">
              <w:rPr>
                <w:rFonts w:cs="Arial"/>
                <w:snapToGrid/>
                <w:sz w:val="20"/>
              </w:rPr>
              <w:fldChar w:fldCharType="begin"/>
            </w:r>
            <w:r w:rsidRPr="0014770D">
              <w:rPr>
                <w:rFonts w:cs="Arial"/>
                <w:snapToGrid/>
                <w:sz w:val="20"/>
              </w:rPr>
              <w:instrText>MacroButton Nomacro §</w:instrText>
            </w:r>
            <w:r w:rsidRPr="0014770D">
              <w:rPr>
                <w:rFonts w:cs="Arial"/>
                <w:snapToGrid/>
                <w:sz w:val="20"/>
              </w:rPr>
              <w:fldChar w:fldCharType="end"/>
            </w:r>
            <w:r w:rsidRPr="0014770D">
              <w:rPr>
                <w:rFonts w:cs="Arial"/>
                <w:color w:val="0070C0"/>
                <w:sz w:val="20"/>
              </w:rPr>
              <w:t xml:space="preserve"> </w:t>
            </w:r>
            <w:r w:rsidR="002C7A9B" w:rsidRPr="009F1E93">
              <w:rPr>
                <w:rFonts w:cs="Arial"/>
                <w:sz w:val="20"/>
              </w:rPr>
              <w:fldChar w:fldCharType="begin"/>
            </w:r>
            <w:r w:rsidR="002C7A9B" w:rsidRPr="009F1E93">
              <w:rPr>
                <w:rFonts w:cs="Arial"/>
                <w:sz w:val="20"/>
              </w:rPr>
              <w:instrText>MacroButton Nomacro §</w:instrText>
            </w:r>
            <w:r w:rsidR="002C7A9B" w:rsidRPr="009F1E93">
              <w:rPr>
                <w:rFonts w:cs="Arial"/>
                <w:sz w:val="20"/>
              </w:rPr>
              <w:fldChar w:fldCharType="end"/>
            </w:r>
            <w:r w:rsidR="002C7A9B" w:rsidRPr="007D1CB4">
              <w:rPr>
                <w:rFonts w:cs="Arial"/>
                <w:snapToGrid/>
                <w:color w:val="3165FF"/>
                <w:kern w:val="0"/>
                <w:sz w:val="20"/>
                <w:lang w:eastAsia="nl-NL"/>
              </w:rPr>
              <w:t>gehuwd geweest met</w:t>
            </w:r>
            <w:r w:rsidR="002C7A9B" w:rsidRPr="009F1E93">
              <w:rPr>
                <w:rFonts w:cs="Arial"/>
                <w:sz w:val="20"/>
              </w:rPr>
              <w:fldChar w:fldCharType="begin"/>
            </w:r>
            <w:r w:rsidR="002C7A9B" w:rsidRPr="009F1E93">
              <w:rPr>
                <w:rFonts w:cs="Arial"/>
                <w:sz w:val="20"/>
              </w:rPr>
              <w:instrText>MacroButton Nomacro §</w:instrText>
            </w:r>
            <w:r w:rsidR="002C7A9B" w:rsidRPr="009F1E93">
              <w:rPr>
                <w:rFonts w:cs="Arial"/>
                <w:sz w:val="20"/>
              </w:rPr>
              <w:fldChar w:fldCharType="end"/>
            </w:r>
            <w:r w:rsidR="002C7A9B">
              <w:rPr>
                <w:rFonts w:cs="Arial"/>
                <w:color w:val="000000" w:themeColor="text1"/>
                <w:sz w:val="20"/>
              </w:rPr>
              <w:t xml:space="preserve"> </w:t>
            </w:r>
            <w:r w:rsidR="002C7A9B">
              <w:rPr>
                <w:rFonts w:cs="Arial"/>
                <w:color w:val="840084"/>
                <w:sz w:val="20"/>
              </w:rPr>
              <w:t>of</w:t>
            </w:r>
            <w:r w:rsidR="002C7A9B">
              <w:rPr>
                <w:rFonts w:cs="Arial"/>
                <w:color w:val="000000" w:themeColor="text1"/>
                <w:sz w:val="20"/>
              </w:rPr>
              <w:t xml:space="preserve"> </w:t>
            </w:r>
            <w:r w:rsidR="002C7A9B" w:rsidRPr="009F1E93">
              <w:rPr>
                <w:rFonts w:cs="Arial"/>
                <w:sz w:val="20"/>
              </w:rPr>
              <w:fldChar w:fldCharType="begin"/>
            </w:r>
            <w:r w:rsidR="002C7A9B" w:rsidRPr="009F1E93">
              <w:rPr>
                <w:rFonts w:cs="Arial"/>
                <w:sz w:val="20"/>
              </w:rPr>
              <w:instrText>MacroButton Nomacro §</w:instrText>
            </w:r>
            <w:r w:rsidR="002C7A9B" w:rsidRPr="009F1E93">
              <w:rPr>
                <w:rFonts w:cs="Arial"/>
                <w:sz w:val="20"/>
              </w:rPr>
              <w:fldChar w:fldCharType="end"/>
            </w:r>
            <w:r w:rsidR="002C7A9B" w:rsidRPr="007D1CB4">
              <w:rPr>
                <w:rFonts w:cs="Arial"/>
                <w:snapToGrid/>
                <w:color w:val="3165FF"/>
                <w:kern w:val="0"/>
                <w:sz w:val="20"/>
                <w:lang w:eastAsia="nl-NL"/>
              </w:rPr>
              <w:t>geregistreerd partner geweest van</w:t>
            </w:r>
            <w:r w:rsidR="002C7A9B" w:rsidRPr="009F1E93">
              <w:rPr>
                <w:rFonts w:cs="Arial"/>
                <w:sz w:val="20"/>
              </w:rPr>
              <w:fldChar w:fldCharType="begin"/>
            </w:r>
            <w:r w:rsidR="002C7A9B" w:rsidRPr="009F1E93">
              <w:rPr>
                <w:rFonts w:cs="Arial"/>
                <w:sz w:val="20"/>
              </w:rPr>
              <w:instrText>MacroButton Nomacro §</w:instrText>
            </w:r>
            <w:r w:rsidR="002C7A9B" w:rsidRPr="009F1E93">
              <w:rPr>
                <w:rFonts w:cs="Arial"/>
                <w:sz w:val="20"/>
              </w:rPr>
              <w:fldChar w:fldCharType="end"/>
            </w:r>
            <w:r w:rsidRPr="0014770D">
              <w:rPr>
                <w:rFonts w:cs="Arial"/>
                <w:color w:val="840084"/>
                <w:sz w:val="20"/>
              </w:rPr>
              <w:t>:</w:t>
            </w:r>
          </w:p>
          <w:p w14:paraId="5B731CE3" w14:textId="5B2BDBEB" w:rsidR="00B176FF" w:rsidRDefault="00BD6C48" w:rsidP="00B176BF">
            <w:pPr>
              <w:tabs>
                <w:tab w:val="left" w:pos="284"/>
              </w:tabs>
              <w:spacing w:after="0"/>
              <w:rPr>
                <w:rFonts w:cs="Arial"/>
                <w:color w:val="FF0000"/>
                <w:sz w:val="20"/>
              </w:rPr>
            </w:pPr>
            <w:r>
              <w:rPr>
                <w:rFonts w:cs="Arial"/>
                <w:color w:val="840084"/>
                <w:sz w:val="20"/>
              </w:rPr>
              <w:t>a.</w:t>
            </w:r>
            <w:r w:rsidR="00B176FF">
              <w:rPr>
                <w:rFonts w:cs="Arial"/>
                <w:color w:val="840084"/>
                <w:sz w:val="20"/>
              </w:rPr>
              <w:tab/>
            </w:r>
            <w:ins w:id="136" w:author="Groot, Karina de" w:date="2024-08-08T11:58:00Z" w16du:dateUtc="2024-08-08T09:58:00Z">
              <w:r w:rsidR="00973136" w:rsidRPr="00973136">
                <w:rPr>
                  <w:rFonts w:cs="Arial"/>
                  <w:color w:val="840084"/>
                  <w:sz w:val="20"/>
                  <w:highlight w:val="yellow"/>
                  <w:rPrChange w:id="137" w:author="Groot, Karina de" w:date="2024-08-08T11:59:00Z" w16du:dateUtc="2024-08-08T09:59:00Z">
                    <w:rPr>
                      <w:rFonts w:cs="Arial"/>
                      <w:color w:val="840084"/>
                      <w:sz w:val="20"/>
                    </w:rPr>
                  </w:rPrChange>
                </w:rPr>
                <w:t>V</w:t>
              </w:r>
            </w:ins>
            <w:ins w:id="138" w:author="Groot, Karina de" w:date="2024-08-08T11:59:00Z" w16du:dateUtc="2024-08-08T09:59:00Z">
              <w:r w:rsidR="00973136" w:rsidRPr="00973136">
                <w:rPr>
                  <w:rFonts w:cs="Arial"/>
                  <w:color w:val="840084"/>
                  <w:sz w:val="20"/>
                  <w:highlight w:val="yellow"/>
                  <w:rPrChange w:id="139" w:author="Groot, Karina de" w:date="2024-08-08T11:59:00Z" w16du:dateUtc="2024-08-08T09:59:00Z">
                    <w:rPr>
                      <w:rFonts w:cs="Arial"/>
                      <w:color w:val="840084"/>
                      <w:sz w:val="20"/>
                    </w:rPr>
                  </w:rPrChange>
                </w:rPr>
                <w:t>VE-</w:t>
              </w:r>
            </w:ins>
            <w:r w:rsidR="00AD7880" w:rsidRPr="00973136">
              <w:rPr>
                <w:rFonts w:cs="Arial"/>
                <w:color w:val="840084"/>
                <w:sz w:val="20"/>
                <w:highlight w:val="yellow"/>
              </w:rPr>
              <w:t xml:space="preserve">TEKSTBLOK </w:t>
            </w:r>
            <w:r w:rsidR="00AD7880" w:rsidRPr="002747BE">
              <w:rPr>
                <w:rFonts w:cs="Arial"/>
                <w:color w:val="840084"/>
                <w:sz w:val="20"/>
                <w:highlight w:val="yellow"/>
              </w:rPr>
              <w:t>NATUURLIJK PERSOON</w:t>
            </w:r>
            <w:del w:id="140" w:author="Groot, Karina de" w:date="2024-08-08T11:59:00Z" w16du:dateUtc="2024-08-08T09:59:00Z">
              <w:r w:rsidR="001268E2" w:rsidRPr="002369D3" w:rsidDel="00973136">
                <w:rPr>
                  <w:rFonts w:cs="Arial"/>
                  <w:color w:val="840084"/>
                  <w:sz w:val="20"/>
                  <w:highlight w:val="yellow"/>
                </w:rPr>
                <w:delText>-nieuw</w:delText>
              </w:r>
            </w:del>
            <w:r w:rsidR="00B176FF" w:rsidRPr="00BA4911">
              <w:rPr>
                <w:rFonts w:cs="Arial"/>
                <w:color w:val="840084"/>
                <w:sz w:val="20"/>
              </w:rPr>
              <w:t>, wonende te</w:t>
            </w:r>
            <w:r w:rsidR="00B176FF" w:rsidRPr="002747BE">
              <w:rPr>
                <w:rFonts w:cs="Arial"/>
                <w:color w:val="840084"/>
                <w:sz w:val="20"/>
              </w:rPr>
              <w:t xml:space="preserve"> </w:t>
            </w:r>
            <w:ins w:id="141" w:author="Groot, Karina de" w:date="2024-08-08T11:59:00Z" w16du:dateUtc="2024-08-08T09:59:00Z">
              <w:r w:rsidR="00973136" w:rsidRPr="00973136">
                <w:rPr>
                  <w:rFonts w:cs="Arial"/>
                  <w:color w:val="840084"/>
                  <w:sz w:val="20"/>
                  <w:highlight w:val="yellow"/>
                  <w:rPrChange w:id="142" w:author="Groot, Karina de" w:date="2024-08-08T11:59:00Z" w16du:dateUtc="2024-08-08T09:59:00Z">
                    <w:rPr>
                      <w:rFonts w:cs="Arial"/>
                      <w:color w:val="840084"/>
                      <w:sz w:val="20"/>
                    </w:rPr>
                  </w:rPrChange>
                </w:rPr>
                <w:t>VVE-</w:t>
              </w:r>
            </w:ins>
            <w:r w:rsidR="00B176FF" w:rsidRPr="00973136">
              <w:rPr>
                <w:rFonts w:cs="Arial"/>
                <w:color w:val="840084"/>
                <w:sz w:val="20"/>
                <w:highlight w:val="yellow"/>
              </w:rPr>
              <w:t>TEKSTBLOK WOONADRES</w:t>
            </w:r>
            <w:del w:id="143" w:author="Groot, Karina de" w:date="2024-08-08T11:59:00Z" w16du:dateUtc="2024-08-08T09:59:00Z">
              <w:r w:rsidR="001268E2" w:rsidRPr="00973136" w:rsidDel="00973136">
                <w:rPr>
                  <w:rFonts w:cs="Arial"/>
                  <w:color w:val="840084"/>
                  <w:sz w:val="20"/>
                  <w:highlight w:val="yellow"/>
                </w:rPr>
                <w:delText>-nieuw</w:delText>
              </w:r>
            </w:del>
            <w:r w:rsidR="00B176FF" w:rsidRPr="00973136">
              <w:rPr>
                <w:rFonts w:cs="Arial"/>
                <w:color w:val="840084"/>
                <w:sz w:val="20"/>
                <w:highlight w:val="yellow"/>
                <w:rPrChange w:id="144" w:author="Groot, Karina de" w:date="2024-08-08T11:59:00Z" w16du:dateUtc="2024-08-08T09:59:00Z">
                  <w:rPr>
                    <w:rFonts w:cs="Arial"/>
                    <w:color w:val="840084"/>
                    <w:sz w:val="20"/>
                  </w:rPr>
                </w:rPrChange>
              </w:rPr>
              <w:t>.</w:t>
            </w:r>
          </w:p>
          <w:p w14:paraId="37AE3607" w14:textId="77777777" w:rsidR="00C27646" w:rsidRDefault="00C27646" w:rsidP="00310D80">
            <w:pPr>
              <w:tabs>
                <w:tab w:val="left" w:pos="284"/>
              </w:tabs>
              <w:rPr>
                <w:rFonts w:cs="Arial"/>
                <w:color w:val="FF0000"/>
                <w:sz w:val="20"/>
              </w:rPr>
            </w:pPr>
          </w:p>
          <w:p w14:paraId="42D63BF6" w14:textId="7DC93B7D" w:rsidR="00BD5523" w:rsidRDefault="00BD5523" w:rsidP="00BD5523">
            <w:pPr>
              <w:spacing w:after="0"/>
              <w:rPr>
                <w:rFonts w:cs="Arial"/>
                <w:color w:val="FF0000"/>
                <w:sz w:val="20"/>
              </w:rPr>
            </w:pPr>
            <w:r>
              <w:rPr>
                <w:rFonts w:cs="Arial"/>
                <w:b/>
                <w:bCs/>
                <w:szCs w:val="18"/>
              </w:rPr>
              <w:t>Variant</w:t>
            </w:r>
            <w:r w:rsidRPr="00310D80">
              <w:rPr>
                <w:rFonts w:cs="Arial"/>
                <w:b/>
                <w:bCs/>
                <w:szCs w:val="18"/>
              </w:rPr>
              <w:t xml:space="preserve"> </w:t>
            </w:r>
            <w:r w:rsidRPr="00BD5523">
              <w:rPr>
                <w:rFonts w:cs="Arial"/>
                <w:b/>
                <w:bCs/>
                <w:szCs w:val="18"/>
              </w:rPr>
              <w:t>1</w:t>
            </w:r>
            <w:r w:rsidRPr="00BD5523">
              <w:rPr>
                <w:rFonts w:cs="Arial"/>
                <w:sz w:val="20"/>
              </w:rPr>
              <w:t xml:space="preserve"> gebruiken bij huwelijk</w:t>
            </w:r>
            <w:r w:rsidRPr="009F1E93">
              <w:rPr>
                <w:rFonts w:cs="Arial"/>
                <w:color w:val="0070C0"/>
                <w:sz w:val="20"/>
              </w:rPr>
              <w:br/>
            </w:r>
            <w:r w:rsidRPr="009F1E93">
              <w:rPr>
                <w:rFonts w:cs="Arial"/>
                <w:color w:val="FF0000"/>
                <w:sz w:val="20"/>
              </w:rPr>
              <w:t xml:space="preserve">Gemeld huwelijk is ontbonden door </w:t>
            </w:r>
            <w:r w:rsidRPr="009F1E93">
              <w:rPr>
                <w:rFonts w:cs="Arial"/>
                <w:color w:val="008200"/>
                <w:sz w:val="20"/>
              </w:rPr>
              <w:t xml:space="preserve">overlijden van laatstgenoemde op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datum</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 xml:space="preserve"> </w:t>
            </w:r>
            <w:r w:rsidRPr="009F1E93">
              <w:rPr>
                <w:rFonts w:cs="Arial"/>
                <w:color w:val="008200"/>
                <w:sz w:val="20"/>
              </w:rPr>
              <w:t>te</w:t>
            </w:r>
            <w:r w:rsidRPr="009F1E93">
              <w:rPr>
                <w:rFonts w:cs="Arial"/>
                <w:color w:val="0066FF"/>
                <w:sz w:val="20"/>
              </w:rPr>
              <w:t xml:space="preserv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plaats</w:t>
            </w:r>
            <w:r w:rsidRPr="00567EBE">
              <w:rPr>
                <w:rFonts w:cs="Arial"/>
                <w:sz w:val="20"/>
              </w:rPr>
              <w:fldChar w:fldCharType="begin"/>
            </w:r>
            <w:r w:rsidRPr="00567EBE">
              <w:rPr>
                <w:rFonts w:cs="Arial"/>
                <w:color w:val="008200"/>
                <w:sz w:val="20"/>
              </w:rPr>
              <w:instrText>MacroButton Nomacro §</w:instrText>
            </w:r>
            <w:r w:rsidRPr="00567EBE">
              <w:rPr>
                <w:rFonts w:cs="Arial"/>
                <w:sz w:val="20"/>
              </w:rPr>
              <w:fldChar w:fldCharType="end"/>
            </w:r>
            <w:r w:rsidRPr="00567EBE">
              <w:rPr>
                <w:rFonts w:cs="Arial"/>
                <w:sz w:val="20"/>
              </w:rPr>
              <w:t>/</w:t>
            </w:r>
            <w:r w:rsidRPr="009F1E93">
              <w:rPr>
                <w:rFonts w:cs="Arial"/>
                <w:color w:val="008200"/>
                <w:sz w:val="20"/>
              </w:rPr>
              <w:t>echtscheiding</w:t>
            </w:r>
            <w:r w:rsidRPr="00567EBE">
              <w:rPr>
                <w:rFonts w:cs="Arial"/>
                <w:sz w:val="20"/>
              </w:rPr>
              <w:t>/</w:t>
            </w:r>
            <w:r w:rsidRPr="009F1E93">
              <w:rPr>
                <w:rFonts w:cs="Arial"/>
                <w:color w:val="008200"/>
                <w:sz w:val="20"/>
              </w:rPr>
              <w:t>ontbinding na scheiding van tafel en bed</w:t>
            </w:r>
            <w:r w:rsidRPr="009F1E93">
              <w:rPr>
                <w:rFonts w:cs="Arial"/>
                <w:color w:val="FF0000"/>
                <w:sz w:val="20"/>
              </w:rPr>
              <w:t>,</w:t>
            </w:r>
            <w:r w:rsidRPr="009F1E93">
              <w:rPr>
                <w:rFonts w:cs="Arial"/>
                <w:color w:val="0070C0"/>
                <w:sz w:val="20"/>
              </w:rPr>
              <w:t xml:space="preserve"> </w:t>
            </w:r>
            <w:r w:rsidRPr="009F1E93">
              <w:rPr>
                <w:rFonts w:cs="Arial"/>
                <w:color w:val="FF0000"/>
                <w:sz w:val="20"/>
              </w:rPr>
              <w:t xml:space="preserve">aangetekend in de registers van de burgerlijke stand van de gemeente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del w:id="145" w:author="Groot, Karina de" w:date="2024-08-08T10:36:00Z" w16du:dateUtc="2024-08-08T08:36:00Z">
              <w:r w:rsidRPr="009F1E93" w:rsidDel="00B96CD7">
                <w:rPr>
                  <w:rFonts w:cs="Arial"/>
                  <w:sz w:val="20"/>
                </w:rPr>
                <w:delText>gemeente</w:delText>
              </w:r>
              <w:r w:rsidDel="00B96CD7">
                <w:rPr>
                  <w:rFonts w:cs="Arial"/>
                  <w:sz w:val="20"/>
                </w:rPr>
                <w:delText>naam</w:delText>
              </w:r>
            </w:del>
            <w:ins w:id="146" w:author="Groot, Karina de" w:date="2024-08-08T10:36:00Z" w16du:dateUtc="2024-08-08T08:36:00Z">
              <w:r w:rsidR="00B96CD7">
                <w:rPr>
                  <w:rFonts w:cs="Arial"/>
                  <w:sz w:val="20"/>
                </w:rPr>
                <w:t>plaats</w:t>
              </w:r>
            </w:ins>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FF0000"/>
                <w:sz w:val="20"/>
              </w:rPr>
              <w:t xml:space="preserve"> op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datum</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FF0000"/>
                <w:sz w:val="20"/>
              </w:rPr>
              <w:t>.</w:t>
            </w:r>
          </w:p>
          <w:p w14:paraId="2FC71666" w14:textId="77777777" w:rsidR="00BD5523" w:rsidRDefault="00BD5523" w:rsidP="00BD5523">
            <w:pPr>
              <w:spacing w:after="0"/>
              <w:rPr>
                <w:rFonts w:cs="Arial"/>
                <w:color w:val="FF0000"/>
                <w:sz w:val="20"/>
              </w:rPr>
            </w:pPr>
          </w:p>
          <w:p w14:paraId="41D64902" w14:textId="61C537B3" w:rsidR="00C27646" w:rsidRPr="00B176FF" w:rsidRDefault="00BD5523" w:rsidP="00BD5523">
            <w:pPr>
              <w:tabs>
                <w:tab w:val="left" w:pos="284"/>
              </w:tabs>
              <w:rPr>
                <w:rFonts w:cs="Arial"/>
                <w:sz w:val="20"/>
              </w:rPr>
            </w:pPr>
            <w:r>
              <w:rPr>
                <w:rFonts w:cs="Arial"/>
                <w:b/>
                <w:bCs/>
                <w:szCs w:val="18"/>
              </w:rPr>
              <w:t>Variant</w:t>
            </w:r>
            <w:r w:rsidRPr="00310D80">
              <w:rPr>
                <w:rFonts w:cs="Arial"/>
                <w:b/>
                <w:bCs/>
                <w:szCs w:val="18"/>
              </w:rPr>
              <w:t xml:space="preserve"> 2</w:t>
            </w:r>
            <w:r>
              <w:rPr>
                <w:rFonts w:cs="Arial"/>
                <w:b/>
                <w:bCs/>
                <w:szCs w:val="18"/>
              </w:rPr>
              <w:t xml:space="preserve"> </w:t>
            </w:r>
            <w:r w:rsidRPr="00BD5523">
              <w:rPr>
                <w:rFonts w:cs="Arial"/>
                <w:szCs w:val="18"/>
              </w:rPr>
              <w:t xml:space="preserve">gebruiken bij </w:t>
            </w:r>
            <w:r w:rsidRPr="00BD5523">
              <w:rPr>
                <w:rFonts w:cs="Arial"/>
                <w:sz w:val="20"/>
              </w:rPr>
              <w:t>geregistreerd partner</w:t>
            </w:r>
            <w:r w:rsidRPr="009F1E93">
              <w:rPr>
                <w:rFonts w:cs="Arial"/>
                <w:color w:val="0070C0"/>
                <w:sz w:val="20"/>
              </w:rPr>
              <w:br/>
            </w:r>
            <w:r w:rsidRPr="009F1E93">
              <w:rPr>
                <w:rFonts w:cs="Arial"/>
                <w:color w:val="FF0000"/>
                <w:sz w:val="20"/>
              </w:rPr>
              <w:t xml:space="preserve">Gemeld geregistreerd partnerschap is ontbonden </w:t>
            </w:r>
            <w:r w:rsidRPr="009F1E93">
              <w:rPr>
                <w:rFonts w:cs="Arial"/>
                <w:color w:val="008200"/>
                <w:sz w:val="20"/>
              </w:rPr>
              <w:t xml:space="preserve">door overlijden van laatstgenoemde op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datum</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00B0F0"/>
                <w:sz w:val="20"/>
              </w:rPr>
              <w:t xml:space="preserve"> </w:t>
            </w:r>
            <w:r w:rsidRPr="009F1E93">
              <w:rPr>
                <w:rFonts w:cs="Arial"/>
                <w:color w:val="008200"/>
                <w:sz w:val="20"/>
              </w:rPr>
              <w:t>te</w:t>
            </w:r>
            <w:r w:rsidRPr="009F1E93">
              <w:rPr>
                <w:rFonts w:cs="Arial"/>
                <w:color w:val="0066FF"/>
                <w:sz w:val="20"/>
              </w:rPr>
              <w:t xml:space="preserv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plaats</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567EBE">
              <w:rPr>
                <w:rFonts w:cs="Arial"/>
                <w:sz w:val="20"/>
              </w:rPr>
              <w:t>/</w:t>
            </w:r>
            <w:r w:rsidRPr="009F1E93">
              <w:rPr>
                <w:rFonts w:cs="Arial"/>
                <w:color w:val="008200"/>
                <w:sz w:val="20"/>
              </w:rPr>
              <w:t xml:space="preserve">tijdens leven van </w:t>
            </w:r>
            <w:r w:rsidRPr="009F1E93">
              <w:rPr>
                <w:rFonts w:cs="Arial"/>
                <w:color w:val="00FFFF"/>
                <w:sz w:val="20"/>
              </w:rPr>
              <w:t>erflater</w:t>
            </w:r>
            <w:r w:rsidRPr="00567EBE">
              <w:rPr>
                <w:rFonts w:cs="Arial"/>
                <w:sz w:val="20"/>
              </w:rPr>
              <w:t>/</w:t>
            </w:r>
            <w:r w:rsidRPr="009F1E93">
              <w:rPr>
                <w:rFonts w:cs="Arial"/>
                <w:color w:val="00FFFF"/>
                <w:sz w:val="20"/>
              </w:rPr>
              <w:t>erflaatster</w:t>
            </w:r>
            <w:r w:rsidRPr="00567EBE">
              <w:rPr>
                <w:rFonts w:cs="Arial"/>
                <w:sz w:val="20"/>
              </w:rPr>
              <w:t>/</w:t>
            </w:r>
            <w:r w:rsidRPr="009F1E93">
              <w:rPr>
                <w:rFonts w:cs="Arial"/>
                <w:color w:val="00FFFF"/>
                <w:sz w:val="20"/>
              </w:rPr>
              <w:t>overledene</w:t>
            </w:r>
            <w:r w:rsidRPr="009F1E93">
              <w:rPr>
                <w:rFonts w:cs="Arial"/>
                <w:color w:val="008200"/>
                <w:sz w:val="20"/>
              </w:rPr>
              <w:t xml:space="preserve"> blijkens</w:t>
            </w:r>
            <w:r w:rsidRPr="00567EBE">
              <w:rPr>
                <w:rFonts w:cs="Arial"/>
                <w:sz w:val="20"/>
              </w:rPr>
              <w:t>/</w:t>
            </w:r>
            <w:r w:rsidRPr="009F1E93">
              <w:rPr>
                <w:rFonts w:cs="Arial"/>
                <w:color w:val="008200"/>
                <w:sz w:val="20"/>
              </w:rPr>
              <w:t xml:space="preserve">zoals blijkt uit </w:t>
            </w:r>
            <w:r w:rsidRPr="009F1E93">
              <w:rPr>
                <w:rFonts w:cs="Arial"/>
                <w:color w:val="FF0000"/>
                <w:sz w:val="20"/>
              </w:rPr>
              <w:t xml:space="preserve">aantekening in de registers van de burgerlijke stand van de gemeente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del w:id="147" w:author="Groot, Karina de" w:date="2024-08-08T10:36:00Z" w16du:dateUtc="2024-08-08T08:36:00Z">
              <w:r w:rsidRPr="009F1E93" w:rsidDel="00B96CD7">
                <w:rPr>
                  <w:rFonts w:cs="Arial"/>
                  <w:sz w:val="20"/>
                </w:rPr>
                <w:delText>gemeente</w:delText>
              </w:r>
              <w:r w:rsidDel="00B96CD7">
                <w:rPr>
                  <w:rFonts w:cs="Arial"/>
                  <w:sz w:val="20"/>
                </w:rPr>
                <w:delText>naam</w:delText>
              </w:r>
            </w:del>
            <w:ins w:id="148" w:author="Groot, Karina de" w:date="2024-08-08T10:36:00Z" w16du:dateUtc="2024-08-08T08:36:00Z">
              <w:r w:rsidR="00B96CD7">
                <w:rPr>
                  <w:rFonts w:cs="Arial"/>
                  <w:sz w:val="20"/>
                </w:rPr>
                <w:t>plaats</w:t>
              </w:r>
            </w:ins>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0070C0"/>
                <w:sz w:val="20"/>
              </w:rPr>
              <w:t xml:space="preserve"> </w:t>
            </w:r>
            <w:r w:rsidRPr="009F1E93">
              <w:rPr>
                <w:rFonts w:cs="Arial"/>
                <w:color w:val="FF0000"/>
                <w:sz w:val="20"/>
              </w:rPr>
              <w:t>op</w:t>
            </w:r>
            <w:r w:rsidRPr="009F1E93">
              <w:rPr>
                <w:rFonts w:cs="Arial"/>
                <w:color w:val="0070C0"/>
                <w:sz w:val="20"/>
              </w:rPr>
              <w:t xml:space="preserv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datum</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FF0000"/>
                <w:sz w:val="20"/>
              </w:rPr>
              <w:t>.</w:t>
            </w:r>
            <w:r w:rsidR="00F5378D">
              <w:rPr>
                <w:rFonts w:cs="Arial"/>
                <w:color w:val="FF0000"/>
                <w:sz w:val="20"/>
              </w:rPr>
              <w:t xml:space="preserve"> </w:t>
            </w:r>
          </w:p>
        </w:tc>
        <w:tc>
          <w:tcPr>
            <w:tcW w:w="7371" w:type="dxa"/>
            <w:shd w:val="clear" w:color="auto" w:fill="auto"/>
          </w:tcPr>
          <w:p w14:paraId="7246E32D" w14:textId="72C087D4" w:rsidR="00BD5523" w:rsidRDefault="00BD5523" w:rsidP="002C7A9B">
            <w:pPr>
              <w:ind w:left="175" w:hanging="175"/>
              <w:rPr>
                <w:sz w:val="16"/>
                <w:szCs w:val="16"/>
                <w:lang w:val="nl"/>
              </w:rPr>
            </w:pPr>
            <w:r w:rsidRPr="006753DD">
              <w:rPr>
                <w:sz w:val="16"/>
                <w:szCs w:val="16"/>
                <w:lang w:val="nl"/>
              </w:rPr>
              <w:t xml:space="preserve">- </w:t>
            </w:r>
            <w:r w:rsidR="00D71D96">
              <w:rPr>
                <w:sz w:val="16"/>
                <w:szCs w:val="16"/>
                <w:lang w:val="nl"/>
              </w:rPr>
              <w:t xml:space="preserve">Alleen </w:t>
            </w:r>
            <w:r w:rsidR="00732B1D">
              <w:rPr>
                <w:sz w:val="16"/>
                <w:szCs w:val="16"/>
                <w:lang w:val="nl"/>
              </w:rPr>
              <w:t>gegevens van de eerdere partner(s), indien van toepassing</w:t>
            </w:r>
            <w:r w:rsidR="002C7A9B">
              <w:rPr>
                <w:sz w:val="16"/>
                <w:szCs w:val="16"/>
                <w:lang w:val="nl"/>
              </w:rPr>
              <w:t>.</w:t>
            </w:r>
            <w:r w:rsidR="00E51FDD">
              <w:rPr>
                <w:sz w:val="16"/>
                <w:szCs w:val="16"/>
                <w:lang w:val="nl"/>
              </w:rPr>
              <w:t xml:space="preserve"> De personen worden getoond in de volgorde zoals ze in de XML zijn opgenomen.</w:t>
            </w:r>
            <w:r w:rsidR="007E4AB6">
              <w:rPr>
                <w:sz w:val="16"/>
                <w:szCs w:val="16"/>
                <w:lang w:val="nl"/>
              </w:rPr>
              <w:t xml:space="preserve"> </w:t>
            </w:r>
          </w:p>
          <w:p w14:paraId="07EC93F3" w14:textId="6007815D" w:rsidR="00754819" w:rsidRDefault="00754819" w:rsidP="002C7A9B">
            <w:pPr>
              <w:ind w:left="175" w:hanging="175"/>
              <w:rPr>
                <w:rFonts w:cs="Arial"/>
                <w:sz w:val="16"/>
                <w:szCs w:val="16"/>
              </w:rPr>
            </w:pPr>
            <w:r>
              <w:rPr>
                <w:bCs/>
                <w:sz w:val="16"/>
                <w:szCs w:val="16"/>
              </w:rPr>
              <w:t xml:space="preserve">- </w:t>
            </w:r>
            <w:r w:rsidRPr="00683EEC">
              <w:rPr>
                <w:bCs/>
                <w:sz w:val="16"/>
                <w:szCs w:val="16"/>
              </w:rPr>
              <w:t>De zin ‘</w:t>
            </w:r>
            <w:r w:rsidR="003F105F" w:rsidRPr="002747BE">
              <w:rPr>
                <w:rFonts w:cs="Arial"/>
                <w:color w:val="840084"/>
                <w:sz w:val="16"/>
                <w:szCs w:val="16"/>
              </w:rPr>
              <w:t>De</w:t>
            </w:r>
            <w:r w:rsidR="003F105F" w:rsidRPr="002747BE">
              <w:rPr>
                <w:rFonts w:cs="Arial"/>
                <w:color w:val="800080"/>
                <w:sz w:val="16"/>
                <w:szCs w:val="16"/>
              </w:rPr>
              <w:t xml:space="preserve"> </w:t>
            </w:r>
            <w:r w:rsidR="003F105F" w:rsidRPr="002747BE">
              <w:rPr>
                <w:rFonts w:cs="Arial"/>
                <w:snapToGrid/>
                <w:color w:val="3165FF"/>
                <w:kern w:val="0"/>
                <w:sz w:val="16"/>
                <w:szCs w:val="16"/>
                <w:lang w:eastAsia="nl-NL"/>
              </w:rPr>
              <w:t>erflater</w:t>
            </w:r>
            <w:r w:rsidR="003F105F" w:rsidRPr="00567EBE">
              <w:rPr>
                <w:rFonts w:cs="Arial"/>
                <w:snapToGrid/>
                <w:kern w:val="0"/>
                <w:sz w:val="16"/>
                <w:szCs w:val="16"/>
                <w:lang w:eastAsia="nl-NL"/>
              </w:rPr>
              <w:t>/</w:t>
            </w:r>
            <w:r w:rsidR="003F105F" w:rsidRPr="002747BE">
              <w:rPr>
                <w:rFonts w:cs="Arial"/>
                <w:snapToGrid/>
                <w:color w:val="3165FF"/>
                <w:kern w:val="0"/>
                <w:sz w:val="16"/>
                <w:szCs w:val="16"/>
                <w:lang w:eastAsia="nl-NL"/>
              </w:rPr>
              <w:t>erflaatster</w:t>
            </w:r>
            <w:r w:rsidR="003F105F" w:rsidRPr="00567EBE">
              <w:rPr>
                <w:rFonts w:cs="Arial"/>
                <w:snapToGrid/>
                <w:kern w:val="0"/>
                <w:sz w:val="16"/>
                <w:szCs w:val="16"/>
                <w:lang w:eastAsia="nl-NL"/>
              </w:rPr>
              <w:t>/</w:t>
            </w:r>
            <w:r w:rsidR="003F105F" w:rsidRPr="002747BE">
              <w:rPr>
                <w:rFonts w:cs="Arial"/>
                <w:snapToGrid/>
                <w:color w:val="3165FF"/>
                <w:kern w:val="0"/>
                <w:sz w:val="16"/>
                <w:szCs w:val="16"/>
                <w:lang w:eastAsia="nl-NL"/>
              </w:rPr>
              <w:t>overledene</w:t>
            </w:r>
            <w:r w:rsidR="003F105F" w:rsidRPr="002747BE">
              <w:rPr>
                <w:rFonts w:cs="Arial"/>
                <w:color w:val="008200"/>
                <w:sz w:val="16"/>
                <w:szCs w:val="16"/>
              </w:rPr>
              <w:t xml:space="preserve"> </w:t>
            </w:r>
            <w:r w:rsidR="003F105F" w:rsidRPr="002747BE">
              <w:rPr>
                <w:rFonts w:cs="Arial"/>
                <w:color w:val="840084"/>
                <w:sz w:val="16"/>
                <w:szCs w:val="16"/>
              </w:rPr>
              <w:t>is eerder</w:t>
            </w:r>
            <w:r w:rsidR="003F105F">
              <w:rPr>
                <w:rFonts w:cs="Arial"/>
                <w:color w:val="840084"/>
                <w:sz w:val="16"/>
                <w:szCs w:val="16"/>
              </w:rPr>
              <w:t>…</w:t>
            </w:r>
            <w:r w:rsidR="003F105F">
              <w:rPr>
                <w:rFonts w:cs="Arial"/>
                <w:color w:val="840084"/>
              </w:rPr>
              <w:t>…</w:t>
            </w:r>
            <w:r w:rsidRPr="003F105F">
              <w:rPr>
                <w:rFonts w:cs="Arial"/>
                <w:sz w:val="16"/>
                <w:szCs w:val="16"/>
              </w:rPr>
              <w:t>’</w:t>
            </w:r>
            <w:r w:rsidRPr="00683EEC">
              <w:rPr>
                <w:rFonts w:cs="Arial"/>
                <w:sz w:val="16"/>
                <w:szCs w:val="16"/>
              </w:rPr>
              <w:t xml:space="preserve"> </w:t>
            </w:r>
            <w:r w:rsidR="00EE0ED5">
              <w:rPr>
                <w:rFonts w:cs="Arial"/>
                <w:sz w:val="16"/>
                <w:szCs w:val="16"/>
              </w:rPr>
              <w:t>wordt 1x getoond</w:t>
            </w:r>
            <w:r w:rsidR="002C7A9B">
              <w:rPr>
                <w:rFonts w:cs="Arial"/>
                <w:sz w:val="16"/>
                <w:szCs w:val="16"/>
              </w:rPr>
              <w:t>.</w:t>
            </w:r>
          </w:p>
          <w:p w14:paraId="517B4E07" w14:textId="434BEFE5" w:rsidR="0063582B" w:rsidRPr="00B624F2" w:rsidDel="00B624F2" w:rsidRDefault="0063582B" w:rsidP="002C7A9B">
            <w:pPr>
              <w:ind w:left="175" w:hanging="175"/>
              <w:rPr>
                <w:del w:id="149" w:author="Groot, Karina de" w:date="2024-08-08T09:58:00Z" w16du:dateUtc="2024-08-08T07:58:00Z"/>
                <w:rFonts w:cs="Arial"/>
                <w:color w:val="FF0000"/>
                <w:sz w:val="16"/>
                <w:szCs w:val="16"/>
                <w:rPrChange w:id="150" w:author="Groot, Karina de" w:date="2024-08-08T09:53:00Z" w16du:dateUtc="2024-08-08T07:53:00Z">
                  <w:rPr>
                    <w:del w:id="151" w:author="Groot, Karina de" w:date="2024-08-08T09:58:00Z" w16du:dateUtc="2024-08-08T07:58:00Z"/>
                    <w:rFonts w:cs="Arial"/>
                    <w:sz w:val="16"/>
                    <w:szCs w:val="16"/>
                  </w:rPr>
                </w:rPrChange>
              </w:rPr>
            </w:pPr>
            <w:del w:id="152" w:author="Groot, Karina de" w:date="2024-08-08T09:57:00Z" w16du:dateUtc="2024-08-08T07:57:00Z">
              <w:r w:rsidDel="00B624F2">
                <w:rPr>
                  <w:rFonts w:cs="Arial"/>
                  <w:sz w:val="16"/>
                  <w:szCs w:val="16"/>
                </w:rPr>
                <w:delText xml:space="preserve">- de keuze tussen </w:delText>
              </w:r>
              <w:r w:rsidRPr="002747BE" w:rsidDel="00B624F2">
                <w:rPr>
                  <w:rFonts w:cs="Arial"/>
                  <w:snapToGrid/>
                  <w:color w:val="3165FF"/>
                  <w:kern w:val="0"/>
                  <w:sz w:val="16"/>
                  <w:szCs w:val="16"/>
                  <w:lang w:eastAsia="nl-NL"/>
                </w:rPr>
                <w:delText>gehuwd geweest met</w:delText>
              </w:r>
              <w:r w:rsidDel="00B624F2">
                <w:rPr>
                  <w:rFonts w:cs="Arial"/>
                  <w:snapToGrid/>
                  <w:color w:val="3165FF"/>
                  <w:kern w:val="0"/>
                  <w:sz w:val="16"/>
                  <w:szCs w:val="16"/>
                  <w:lang w:eastAsia="nl-NL"/>
                </w:rPr>
                <w:delText xml:space="preserve"> </w:delText>
              </w:r>
              <w:r w:rsidDel="00B624F2">
                <w:rPr>
                  <w:rFonts w:cs="Arial"/>
                  <w:snapToGrid/>
                  <w:kern w:val="0"/>
                  <w:sz w:val="16"/>
                  <w:szCs w:val="16"/>
                  <w:lang w:eastAsia="nl-NL"/>
                </w:rPr>
                <w:delText xml:space="preserve">en </w:delText>
              </w:r>
              <w:r w:rsidRPr="002747BE" w:rsidDel="00B624F2">
                <w:rPr>
                  <w:rFonts w:cs="Arial"/>
                  <w:snapToGrid/>
                  <w:color w:val="3165FF"/>
                  <w:kern w:val="0"/>
                  <w:sz w:val="16"/>
                  <w:szCs w:val="16"/>
                  <w:lang w:eastAsia="nl-NL"/>
                </w:rPr>
                <w:delText>geregistreerd partner geweest van</w:delText>
              </w:r>
              <w:r w:rsidDel="00B624F2">
                <w:rPr>
                  <w:rFonts w:cs="Arial"/>
                  <w:snapToGrid/>
                  <w:kern w:val="0"/>
                  <w:sz w:val="16"/>
                  <w:szCs w:val="16"/>
                  <w:lang w:eastAsia="nl-NL"/>
                </w:rPr>
                <w:delText xml:space="preserve"> wordt afgeleid van gekozen </w:delText>
              </w:r>
              <w:r w:rsidR="008A60A4" w:rsidDel="00B624F2">
                <w:rPr>
                  <w:rFonts w:cs="Arial"/>
                  <w:snapToGrid/>
                  <w:kern w:val="0"/>
                  <w:sz w:val="16"/>
                  <w:szCs w:val="16"/>
                  <w:lang w:eastAsia="nl-NL"/>
                </w:rPr>
                <w:delText>‘</w:delText>
              </w:r>
              <w:r w:rsidR="00DE4A93" w:rsidDel="00B624F2">
                <w:rPr>
                  <w:rFonts w:cs="Arial"/>
                  <w:sz w:val="16"/>
                  <w:szCs w:val="16"/>
                </w:rPr>
                <w:delText xml:space="preserve">GeregistreerdPartnerRef </w:delText>
              </w:r>
              <w:r w:rsidDel="00B624F2">
                <w:rPr>
                  <w:sz w:val="16"/>
                  <w:szCs w:val="16"/>
                  <w:lang w:val="nl"/>
                </w:rPr>
                <w:delText>’ of ‘</w:delText>
              </w:r>
              <w:r w:rsidR="00DE4A93" w:rsidDel="00B624F2">
                <w:rPr>
                  <w:sz w:val="16"/>
                  <w:szCs w:val="16"/>
                  <w:lang w:val="nl"/>
                </w:rPr>
                <w:delText>HuwelijkPartnerRef</w:delText>
              </w:r>
              <w:r w:rsidDel="00B624F2">
                <w:rPr>
                  <w:sz w:val="16"/>
                  <w:szCs w:val="16"/>
                  <w:lang w:val="nl"/>
                </w:rPr>
                <w:delText xml:space="preserve">’. Als ze allebei aanwezig zijn dan wordt </w:delText>
              </w:r>
            </w:del>
            <w:del w:id="153" w:author="Groot, Karina de" w:date="2024-08-08T09:58:00Z" w16du:dateUtc="2024-08-08T07:58:00Z">
              <w:r w:rsidDel="00B624F2">
                <w:rPr>
                  <w:sz w:val="16"/>
                  <w:szCs w:val="16"/>
                  <w:lang w:val="nl"/>
                </w:rPr>
                <w:delText>de tekst “</w:delText>
              </w:r>
              <w:r w:rsidRPr="002747BE" w:rsidDel="00B624F2">
                <w:rPr>
                  <w:rFonts w:cs="Arial"/>
                  <w:snapToGrid/>
                  <w:color w:val="3165FF"/>
                  <w:kern w:val="0"/>
                  <w:sz w:val="16"/>
                  <w:szCs w:val="16"/>
                  <w:lang w:eastAsia="nl-NL"/>
                </w:rPr>
                <w:delText>gehuwd geweest met</w:delText>
              </w:r>
              <w:r w:rsidRPr="002747BE" w:rsidDel="00B624F2">
                <w:rPr>
                  <w:rFonts w:cs="Arial"/>
                  <w:sz w:val="16"/>
                  <w:szCs w:val="16"/>
                </w:rPr>
                <w:fldChar w:fldCharType="begin"/>
              </w:r>
              <w:r w:rsidRPr="002747BE" w:rsidDel="00B624F2">
                <w:rPr>
                  <w:rFonts w:cs="Arial"/>
                  <w:sz w:val="16"/>
                  <w:szCs w:val="16"/>
                </w:rPr>
                <w:delInstrText>MacroButton Nomacro §</w:delInstrText>
              </w:r>
              <w:r w:rsidRPr="002747BE" w:rsidDel="00B624F2">
                <w:rPr>
                  <w:rFonts w:cs="Arial"/>
                  <w:sz w:val="16"/>
                  <w:szCs w:val="16"/>
                </w:rPr>
                <w:fldChar w:fldCharType="end"/>
              </w:r>
              <w:r w:rsidRPr="002747BE" w:rsidDel="00B624F2">
                <w:rPr>
                  <w:rFonts w:cs="Arial"/>
                  <w:color w:val="000000" w:themeColor="text1"/>
                  <w:sz w:val="16"/>
                  <w:szCs w:val="16"/>
                </w:rPr>
                <w:delText xml:space="preserve"> </w:delText>
              </w:r>
              <w:r w:rsidRPr="002747BE" w:rsidDel="00B624F2">
                <w:rPr>
                  <w:rFonts w:cs="Arial"/>
                  <w:color w:val="840084"/>
                  <w:sz w:val="16"/>
                  <w:szCs w:val="16"/>
                </w:rPr>
                <w:delText>of</w:delText>
              </w:r>
              <w:r w:rsidRPr="002747BE" w:rsidDel="00B624F2">
                <w:rPr>
                  <w:rFonts w:cs="Arial"/>
                  <w:color w:val="000000" w:themeColor="text1"/>
                  <w:sz w:val="16"/>
                  <w:szCs w:val="16"/>
                </w:rPr>
                <w:delText xml:space="preserve"> </w:delText>
              </w:r>
              <w:r w:rsidRPr="002747BE" w:rsidDel="00B624F2">
                <w:rPr>
                  <w:rFonts w:cs="Arial"/>
                  <w:sz w:val="16"/>
                  <w:szCs w:val="16"/>
                </w:rPr>
                <w:fldChar w:fldCharType="begin"/>
              </w:r>
              <w:r w:rsidRPr="002747BE" w:rsidDel="00B624F2">
                <w:rPr>
                  <w:rFonts w:cs="Arial"/>
                  <w:sz w:val="16"/>
                  <w:szCs w:val="16"/>
                </w:rPr>
                <w:delInstrText>MacroButton Nomacro §</w:delInstrText>
              </w:r>
              <w:r w:rsidRPr="002747BE" w:rsidDel="00B624F2">
                <w:rPr>
                  <w:rFonts w:cs="Arial"/>
                  <w:sz w:val="16"/>
                  <w:szCs w:val="16"/>
                </w:rPr>
                <w:fldChar w:fldCharType="end"/>
              </w:r>
              <w:r w:rsidRPr="002747BE" w:rsidDel="00B624F2">
                <w:rPr>
                  <w:rFonts w:cs="Arial"/>
                  <w:snapToGrid/>
                  <w:color w:val="3165FF"/>
                  <w:kern w:val="0"/>
                  <w:sz w:val="16"/>
                  <w:szCs w:val="16"/>
                  <w:lang w:eastAsia="nl-NL"/>
                </w:rPr>
                <w:delText>geregistreerd partner geweest van</w:delText>
              </w:r>
              <w:r w:rsidRPr="002747BE" w:rsidDel="00B624F2">
                <w:rPr>
                  <w:rFonts w:cs="Arial"/>
                  <w:snapToGrid/>
                  <w:kern w:val="0"/>
                  <w:sz w:val="16"/>
                  <w:szCs w:val="16"/>
                  <w:lang w:eastAsia="nl-NL"/>
                </w:rPr>
                <w:delText>”</w:delText>
              </w:r>
              <w:r w:rsidDel="00B624F2">
                <w:rPr>
                  <w:rFonts w:cs="Arial"/>
                  <w:snapToGrid/>
                  <w:kern w:val="0"/>
                  <w:sz w:val="16"/>
                  <w:szCs w:val="16"/>
                  <w:lang w:eastAsia="nl-NL"/>
                </w:rPr>
                <w:delText xml:space="preserve"> getoond.</w:delText>
              </w:r>
            </w:del>
          </w:p>
          <w:p w14:paraId="66C33B9C" w14:textId="4200FFA0" w:rsidR="006753DD" w:rsidRPr="006753DD" w:rsidRDefault="006753DD" w:rsidP="002C7A9B">
            <w:pPr>
              <w:ind w:left="175" w:hanging="175"/>
              <w:rPr>
                <w:bCs/>
                <w:sz w:val="16"/>
                <w:szCs w:val="16"/>
              </w:rPr>
            </w:pPr>
            <w:r w:rsidRPr="006753DD">
              <w:rPr>
                <w:bCs/>
                <w:sz w:val="16"/>
                <w:szCs w:val="16"/>
              </w:rPr>
              <w:t xml:space="preserve">- per </w:t>
            </w:r>
            <w:r w:rsidR="00107979">
              <w:rPr>
                <w:bCs/>
                <w:sz w:val="16"/>
                <w:szCs w:val="16"/>
              </w:rPr>
              <w:t>(huwelijks)</w:t>
            </w:r>
            <w:r w:rsidRPr="006753DD">
              <w:rPr>
                <w:bCs/>
                <w:sz w:val="16"/>
                <w:szCs w:val="16"/>
              </w:rPr>
              <w:t>partner ‘</w:t>
            </w:r>
            <w:r w:rsidRPr="006753DD">
              <w:rPr>
                <w:sz w:val="16"/>
                <w:szCs w:val="16"/>
              </w:rPr>
              <w:t>//IMKAD_AangebodenStuk/stukdeelVVE</w:t>
            </w:r>
            <w:r w:rsidR="00C35AEE">
              <w:rPr>
                <w:sz w:val="16"/>
                <w:szCs w:val="16"/>
              </w:rPr>
              <w:t>/partner</w:t>
            </w:r>
            <w:r w:rsidR="00C83E04">
              <w:rPr>
                <w:sz w:val="16"/>
                <w:szCs w:val="16"/>
              </w:rPr>
              <w:t>/</w:t>
            </w:r>
            <w:r w:rsidR="00C83E04" w:rsidRPr="00C83E04">
              <w:rPr>
                <w:sz w:val="16"/>
                <w:szCs w:val="16"/>
              </w:rPr>
              <w:t>eerdereBurgerlijkeStaat</w:t>
            </w:r>
            <w:r w:rsidRPr="006753DD">
              <w:rPr>
                <w:sz w:val="16"/>
                <w:szCs w:val="16"/>
              </w:rPr>
              <w:t>’</w:t>
            </w:r>
            <w:r w:rsidR="002C7A9B">
              <w:rPr>
                <w:sz w:val="16"/>
                <w:szCs w:val="16"/>
              </w:rPr>
              <w:t xml:space="preserve"> </w:t>
            </w:r>
            <w:r w:rsidR="00683EEC">
              <w:rPr>
                <w:sz w:val="16"/>
                <w:szCs w:val="16"/>
              </w:rPr>
              <w:t>opnemen.</w:t>
            </w:r>
          </w:p>
          <w:p w14:paraId="2F901A3A" w14:textId="50A5F577" w:rsidR="00310D80" w:rsidRPr="006753DD" w:rsidRDefault="004A0582" w:rsidP="002C7A9B">
            <w:pPr>
              <w:ind w:left="175" w:hanging="175"/>
              <w:rPr>
                <w:sz w:val="16"/>
                <w:szCs w:val="16"/>
                <w:lang w:val="nl"/>
              </w:rPr>
            </w:pPr>
            <w:r w:rsidRPr="006753DD">
              <w:rPr>
                <w:sz w:val="16"/>
                <w:szCs w:val="16"/>
                <w:lang w:val="nl"/>
              </w:rPr>
              <w:t xml:space="preserve">- </w:t>
            </w:r>
            <w:r w:rsidR="00310D80" w:rsidRPr="006753DD">
              <w:rPr>
                <w:sz w:val="16"/>
                <w:szCs w:val="16"/>
                <w:lang w:val="nl"/>
              </w:rPr>
              <w:t>Als er meer dan 1 eerder huwelijk/geregistreerd partnersc</w:t>
            </w:r>
            <w:r w:rsidR="00D47A7E" w:rsidRPr="006753DD">
              <w:rPr>
                <w:sz w:val="16"/>
                <w:szCs w:val="16"/>
                <w:lang w:val="nl"/>
              </w:rPr>
              <w:t>h</w:t>
            </w:r>
            <w:r w:rsidR="00310D80" w:rsidRPr="006753DD">
              <w:rPr>
                <w:sz w:val="16"/>
                <w:szCs w:val="16"/>
                <w:lang w:val="nl"/>
              </w:rPr>
              <w:t xml:space="preserve">ap </w:t>
            </w:r>
            <w:r w:rsidR="00D47A7E" w:rsidRPr="006753DD">
              <w:rPr>
                <w:sz w:val="16"/>
                <w:szCs w:val="16"/>
                <w:lang w:val="nl"/>
              </w:rPr>
              <w:t xml:space="preserve">is </w:t>
            </w:r>
            <w:r w:rsidR="00310D80" w:rsidRPr="006753DD">
              <w:rPr>
                <w:sz w:val="16"/>
                <w:szCs w:val="16"/>
                <w:lang w:val="nl"/>
              </w:rPr>
              <w:t>dan worden die vooraf gegaan met opsommingsteken a., b., c. enz.</w:t>
            </w:r>
            <w:r w:rsidR="00D47A7E" w:rsidRPr="006753DD">
              <w:rPr>
                <w:sz w:val="16"/>
                <w:szCs w:val="16"/>
                <w:lang w:val="nl"/>
              </w:rPr>
              <w:t xml:space="preserve"> anders worden de persoonsgegevens direct achter de voor</w:t>
            </w:r>
            <w:r w:rsidR="00A04AF7" w:rsidRPr="006753DD">
              <w:rPr>
                <w:sz w:val="16"/>
                <w:szCs w:val="16"/>
                <w:lang w:val="nl"/>
              </w:rPr>
              <w:t xml:space="preserve">af </w:t>
            </w:r>
            <w:r w:rsidR="00D47A7E" w:rsidRPr="006753DD">
              <w:rPr>
                <w:sz w:val="16"/>
                <w:szCs w:val="16"/>
                <w:lang w:val="nl"/>
              </w:rPr>
              <w:t>gaande tekst getoond.</w:t>
            </w:r>
          </w:p>
          <w:p w14:paraId="1489D3EA" w14:textId="4E065243" w:rsidR="00B624F2" w:rsidRDefault="004A0582" w:rsidP="00B624F2">
            <w:pPr>
              <w:autoSpaceDE w:val="0"/>
              <w:autoSpaceDN w:val="0"/>
              <w:adjustRightInd w:val="0"/>
              <w:spacing w:after="0"/>
              <w:rPr>
                <w:ins w:id="154" w:author="Groot, Karina de" w:date="2024-08-08T09:58:00Z" w16du:dateUtc="2024-08-08T07:58:00Z"/>
                <w:snapToGrid/>
                <w:sz w:val="16"/>
                <w:szCs w:val="16"/>
              </w:rPr>
            </w:pPr>
            <w:r w:rsidRPr="006753DD">
              <w:rPr>
                <w:sz w:val="16"/>
                <w:szCs w:val="16"/>
                <w:lang w:val="nl"/>
              </w:rPr>
              <w:t xml:space="preserve">- </w:t>
            </w:r>
            <w:r w:rsidR="00D47A7E" w:rsidRPr="006753DD">
              <w:rPr>
                <w:sz w:val="16"/>
                <w:szCs w:val="16"/>
                <w:lang w:val="nl"/>
              </w:rPr>
              <w:t xml:space="preserve">De keuze </w:t>
            </w:r>
            <w:r w:rsidR="00D47A7E" w:rsidRPr="002747BE">
              <w:rPr>
                <w:rFonts w:cs="Arial"/>
                <w:snapToGrid/>
                <w:color w:val="3165FF"/>
                <w:kern w:val="0"/>
                <w:sz w:val="16"/>
                <w:szCs w:val="16"/>
                <w:lang w:eastAsia="nl-NL"/>
              </w:rPr>
              <w:t>achtereenvolgens</w:t>
            </w:r>
            <w:r w:rsidR="00D47A7E" w:rsidRPr="006753DD">
              <w:rPr>
                <w:rFonts w:cs="Arial"/>
                <w:sz w:val="16"/>
                <w:szCs w:val="16"/>
              </w:rPr>
              <w:t xml:space="preserve"> </w:t>
            </w:r>
            <w:r w:rsidR="00EE0ED5">
              <w:rPr>
                <w:rFonts w:cs="Arial"/>
                <w:sz w:val="16"/>
                <w:szCs w:val="16"/>
              </w:rPr>
              <w:t xml:space="preserve">wordt getoond indien er meer </w:t>
            </w:r>
            <w:del w:id="155" w:author="Groot, Karina de" w:date="2024-08-08T10:39:00Z" w16du:dateUtc="2024-08-08T08:39:00Z">
              <w:r w:rsidR="00AE0AB8" w:rsidDel="002F17AB">
                <w:rPr>
                  <w:rFonts w:cs="Arial"/>
                  <w:sz w:val="16"/>
                  <w:szCs w:val="16"/>
                </w:rPr>
                <w:delText xml:space="preserve">alleen </w:delText>
              </w:r>
            </w:del>
            <w:r w:rsidR="00EE0ED5">
              <w:rPr>
                <w:rFonts w:cs="Arial"/>
                <w:sz w:val="16"/>
                <w:szCs w:val="16"/>
              </w:rPr>
              <w:t xml:space="preserve">dan 1 </w:t>
            </w:r>
            <w:r w:rsidR="00AE0AB8">
              <w:rPr>
                <w:rFonts w:cs="Arial"/>
                <w:sz w:val="16"/>
                <w:szCs w:val="16"/>
              </w:rPr>
              <w:t>huwelijk/partnerschap</w:t>
            </w:r>
            <w:r w:rsidR="00EE0ED5">
              <w:rPr>
                <w:sz w:val="16"/>
                <w:szCs w:val="16"/>
                <w:lang w:val="nl"/>
              </w:rPr>
              <w:t xml:space="preserve"> aanwezig is</w:t>
            </w:r>
            <w:r w:rsidR="00C66802">
              <w:rPr>
                <w:sz w:val="16"/>
                <w:szCs w:val="16"/>
                <w:lang w:val="nl"/>
              </w:rPr>
              <w:t>.</w:t>
            </w:r>
            <w:ins w:id="156" w:author="Groot, Karina de" w:date="2024-08-08T09:58:00Z" w16du:dateUtc="2024-08-08T07:58:00Z">
              <w:r w:rsidR="00B624F2">
                <w:rPr>
                  <w:sz w:val="16"/>
                  <w:szCs w:val="16"/>
                  <w:lang w:val="nl"/>
                </w:rPr>
                <w:t xml:space="preserve"> </w:t>
              </w:r>
              <w:r w:rsidR="00B624F2">
                <w:rPr>
                  <w:rFonts w:cs="Arial"/>
                  <w:sz w:val="16"/>
                  <w:szCs w:val="16"/>
                </w:rPr>
                <w:t>(</w:t>
              </w:r>
              <w:r w:rsidR="00B624F2">
                <w:rPr>
                  <w:sz w:val="16"/>
                  <w:szCs w:val="16"/>
                </w:rPr>
                <w:t>//IMKAD_AangebodenStuk/stukdeelVVE/partners/</w:t>
              </w:r>
              <w:r w:rsidR="00B624F2" w:rsidRPr="00B624F2">
                <w:rPr>
                  <w:sz w:val="16"/>
                  <w:szCs w:val="16"/>
                </w:rPr>
                <w:t>eerderePartner</w:t>
              </w:r>
              <w:r w:rsidR="00B624F2">
                <w:rPr>
                  <w:sz w:val="16"/>
                  <w:szCs w:val="16"/>
                </w:rPr>
                <w:t>/tekstkeuze</w:t>
              </w:r>
            </w:ins>
          </w:p>
          <w:p w14:paraId="302C4303" w14:textId="06937FDE" w:rsidR="00D47A7E" w:rsidRDefault="00B624F2" w:rsidP="002C7A9B">
            <w:pPr>
              <w:ind w:left="175" w:hanging="175"/>
              <w:rPr>
                <w:sz w:val="16"/>
                <w:szCs w:val="16"/>
                <w:lang w:val="nl"/>
              </w:rPr>
            </w:pPr>
            <w:ins w:id="157" w:author="Groot, Karina de" w:date="2024-08-08T09:58:00Z" w16du:dateUtc="2024-08-08T07:58:00Z">
              <w:r>
                <w:rPr>
                  <w:rFonts w:cs="Arial"/>
                  <w:sz w:val="16"/>
                  <w:szCs w:val="16"/>
                </w:rPr>
                <w:t>k</w:t>
              </w:r>
              <w:r w:rsidRPr="00944AAC">
                <w:rPr>
                  <w:rFonts w:cs="Arial"/>
                  <w:sz w:val="16"/>
                  <w:szCs w:val="16"/>
                </w:rPr>
                <w:t>_</w:t>
              </w:r>
              <w:r>
                <w:rPr>
                  <w:rFonts w:cs="Arial"/>
                  <w:sz w:val="16"/>
                  <w:szCs w:val="16"/>
                </w:rPr>
                <w:t>BurgerlijkeStaat)</w:t>
              </w:r>
            </w:ins>
          </w:p>
          <w:p w14:paraId="0262B44D" w14:textId="024339E8" w:rsidR="00F77250" w:rsidRDefault="002F17AB" w:rsidP="00F77250">
            <w:pPr>
              <w:autoSpaceDE w:val="0"/>
              <w:autoSpaceDN w:val="0"/>
              <w:adjustRightInd w:val="0"/>
              <w:spacing w:after="0"/>
              <w:rPr>
                <w:ins w:id="158" w:author="Groot, Karina de" w:date="2024-08-08T09:59:00Z" w16du:dateUtc="2024-08-08T07:59:00Z"/>
                <w:snapToGrid/>
                <w:sz w:val="16"/>
                <w:szCs w:val="16"/>
              </w:rPr>
            </w:pPr>
            <w:ins w:id="159" w:author="Groot, Karina de" w:date="2024-08-08T10:39:00Z" w16du:dateUtc="2024-08-08T08:39:00Z">
              <w:r>
                <w:rPr>
                  <w:sz w:val="16"/>
                  <w:szCs w:val="16"/>
                  <w:lang w:val="nl"/>
                </w:rPr>
                <w:t>-</w:t>
              </w:r>
            </w:ins>
            <w:r w:rsidR="00BD5523" w:rsidRPr="002369D3">
              <w:rPr>
                <w:sz w:val="16"/>
                <w:szCs w:val="16"/>
                <w:lang w:val="nl"/>
              </w:rPr>
              <w:t xml:space="preserve">De keuze tussen de varianten </w:t>
            </w:r>
            <w:r w:rsidR="006F10AC" w:rsidRPr="002369D3">
              <w:rPr>
                <w:sz w:val="16"/>
                <w:szCs w:val="16"/>
                <w:lang w:val="nl"/>
              </w:rPr>
              <w:t xml:space="preserve">1 en 2 </w:t>
            </w:r>
            <w:r w:rsidR="00BD5523" w:rsidRPr="002369D3">
              <w:rPr>
                <w:sz w:val="16"/>
                <w:szCs w:val="16"/>
                <w:lang w:val="nl"/>
              </w:rPr>
              <w:t xml:space="preserve">wordt afgeleid van de gekozen </w:t>
            </w:r>
            <w:del w:id="160" w:author="Groot, Karina de" w:date="2024-08-08T09:59:00Z" w16du:dateUtc="2024-08-08T07:59:00Z">
              <w:r w:rsidR="00BD5523" w:rsidRPr="002369D3" w:rsidDel="00F77250">
                <w:rPr>
                  <w:sz w:val="16"/>
                  <w:szCs w:val="16"/>
                  <w:lang w:val="nl"/>
                </w:rPr>
                <w:delText>ref</w:delText>
              </w:r>
            </w:del>
            <w:ins w:id="161" w:author="Groot, Karina de" w:date="2024-08-08T09:59:00Z" w16du:dateUtc="2024-08-08T07:59:00Z">
              <w:r w:rsidR="00F77250">
                <w:rPr>
                  <w:sz w:val="16"/>
                  <w:szCs w:val="16"/>
                  <w:lang w:val="nl"/>
                </w:rPr>
                <w:t xml:space="preserve">waarde van </w:t>
              </w:r>
              <w:r w:rsidR="00F77250">
                <w:rPr>
                  <w:rFonts w:cs="Arial"/>
                  <w:sz w:val="16"/>
                  <w:szCs w:val="16"/>
                </w:rPr>
                <w:t>(</w:t>
              </w:r>
              <w:r w:rsidR="00F77250">
                <w:rPr>
                  <w:sz w:val="16"/>
                  <w:szCs w:val="16"/>
                </w:rPr>
                <w:t>//IMKAD_AangebodenStuk/stukdeelVVE/partners/</w:t>
              </w:r>
              <w:r w:rsidR="00F77250" w:rsidRPr="00B624F2">
                <w:rPr>
                  <w:sz w:val="16"/>
                  <w:szCs w:val="16"/>
                </w:rPr>
                <w:t>eerderePartner</w:t>
              </w:r>
              <w:r w:rsidR="00F77250">
                <w:rPr>
                  <w:sz w:val="16"/>
                  <w:szCs w:val="16"/>
                </w:rPr>
                <w:t>/tekstkeuze</w:t>
              </w:r>
            </w:ins>
          </w:p>
          <w:p w14:paraId="07FD8736" w14:textId="11BA1F31" w:rsidR="002F17AB" w:rsidRDefault="00F77250" w:rsidP="002F17AB">
            <w:pPr>
              <w:ind w:left="175" w:hanging="175"/>
              <w:rPr>
                <w:ins w:id="162" w:author="Groot, Karina de" w:date="2024-08-08T10:39:00Z" w16du:dateUtc="2024-08-08T08:39:00Z"/>
                <w:rFonts w:cs="Arial"/>
                <w:sz w:val="16"/>
                <w:szCs w:val="16"/>
              </w:rPr>
            </w:pPr>
            <w:ins w:id="163" w:author="Groot, Karina de" w:date="2024-08-08T09:59:00Z" w16du:dateUtc="2024-08-08T07:59:00Z">
              <w:r>
                <w:rPr>
                  <w:rFonts w:cs="Arial"/>
                  <w:sz w:val="16"/>
                  <w:szCs w:val="16"/>
                </w:rPr>
                <w:t>k</w:t>
              </w:r>
              <w:r w:rsidRPr="00944AAC">
                <w:rPr>
                  <w:rFonts w:cs="Arial"/>
                  <w:sz w:val="16"/>
                  <w:szCs w:val="16"/>
                </w:rPr>
                <w:t>_</w:t>
              </w:r>
              <w:r>
                <w:rPr>
                  <w:rFonts w:cs="Arial"/>
                  <w:sz w:val="16"/>
                  <w:szCs w:val="16"/>
                </w:rPr>
                <w:t>BurgerlijkeStaat)</w:t>
              </w:r>
            </w:ins>
          </w:p>
          <w:p w14:paraId="7015E8A3" w14:textId="77777777" w:rsidR="002F17AB" w:rsidRDefault="002F17AB" w:rsidP="002F17AB">
            <w:pPr>
              <w:ind w:left="175" w:hanging="175"/>
              <w:rPr>
                <w:ins w:id="164" w:author="Groot, Karina de" w:date="2024-08-08T10:39:00Z" w16du:dateUtc="2024-08-08T08:39:00Z"/>
                <w:rFonts w:cs="Arial"/>
                <w:sz w:val="16"/>
                <w:szCs w:val="16"/>
              </w:rPr>
            </w:pPr>
          </w:p>
          <w:p w14:paraId="2A5B2CC8" w14:textId="1109EFAB" w:rsidR="002F17AB" w:rsidRPr="002F17AB" w:rsidRDefault="002F17AB" w:rsidP="002F17AB">
            <w:pPr>
              <w:ind w:left="175" w:hanging="175"/>
              <w:rPr>
                <w:ins w:id="165" w:author="Groot, Karina de" w:date="2024-08-08T09:59:00Z" w16du:dateUtc="2024-08-08T07:59:00Z"/>
                <w:rFonts w:cs="Arial"/>
                <w:sz w:val="16"/>
                <w:szCs w:val="16"/>
                <w:rPrChange w:id="166" w:author="Groot, Karina de" w:date="2024-08-08T10:40:00Z" w16du:dateUtc="2024-08-08T08:40:00Z">
                  <w:rPr>
                    <w:ins w:id="167" w:author="Groot, Karina de" w:date="2024-08-08T09:59:00Z" w16du:dateUtc="2024-08-08T07:59:00Z"/>
                    <w:lang w:val="nl"/>
                  </w:rPr>
                </w:rPrChange>
              </w:rPr>
            </w:pPr>
            <w:ins w:id="168" w:author="Groot, Karina de" w:date="2024-08-08T10:39:00Z" w16du:dateUtc="2024-08-08T08:39:00Z">
              <w:r w:rsidRPr="002F17AB">
                <w:rPr>
                  <w:rFonts w:cs="Arial"/>
                  <w:sz w:val="16"/>
                  <w:szCs w:val="16"/>
                </w:rPr>
                <w:t>-</w:t>
              </w:r>
            </w:ins>
            <w:ins w:id="169" w:author="Groot, Karina de" w:date="2024-08-08T10:40:00Z" w16du:dateUtc="2024-08-08T08:40:00Z">
              <w:r>
                <w:rPr>
                  <w:rFonts w:cs="Arial"/>
                  <w:sz w:val="16"/>
                  <w:szCs w:val="16"/>
                </w:rPr>
                <w:t xml:space="preserve"> </w:t>
              </w:r>
              <w:r w:rsidRPr="002F17AB">
                <w:rPr>
                  <w:rFonts w:cs="Arial"/>
                  <w:sz w:val="16"/>
                  <w:szCs w:val="16"/>
                  <w:rPrChange w:id="170" w:author="Groot, Karina de" w:date="2024-08-08T10:40:00Z" w16du:dateUtc="2024-08-08T08:40:00Z">
                    <w:rPr/>
                  </w:rPrChange>
                </w:rPr>
                <w:t>De keuze</w:t>
              </w:r>
              <w:r>
                <w:rPr>
                  <w:rFonts w:cs="Arial"/>
                  <w:sz w:val="16"/>
                  <w:szCs w:val="16"/>
                </w:rPr>
                <w:t xml:space="preserve"> </w:t>
              </w:r>
              <w:r w:rsidRPr="002F17AB">
                <w:rPr>
                  <w:rFonts w:cs="Arial"/>
                  <w:color w:val="00FFFF"/>
                  <w:sz w:val="16"/>
                  <w:szCs w:val="16"/>
                  <w:rPrChange w:id="171" w:author="Groot, Karina de" w:date="2024-08-08T10:40:00Z" w16du:dateUtc="2024-08-08T08:40:00Z">
                    <w:rPr>
                      <w:rFonts w:cs="Arial"/>
                      <w:color w:val="00FFFF"/>
                      <w:sz w:val="20"/>
                    </w:rPr>
                  </w:rPrChange>
                </w:rPr>
                <w:t>erflater</w:t>
              </w:r>
              <w:r w:rsidRPr="002F17AB">
                <w:rPr>
                  <w:rFonts w:cs="Arial"/>
                  <w:sz w:val="16"/>
                  <w:szCs w:val="16"/>
                  <w:rPrChange w:id="172" w:author="Groot, Karina de" w:date="2024-08-08T10:40:00Z" w16du:dateUtc="2024-08-08T08:40:00Z">
                    <w:rPr>
                      <w:rFonts w:cs="Arial"/>
                      <w:sz w:val="20"/>
                    </w:rPr>
                  </w:rPrChange>
                </w:rPr>
                <w:t>/</w:t>
              </w:r>
              <w:r w:rsidRPr="002F17AB">
                <w:rPr>
                  <w:rFonts w:cs="Arial"/>
                  <w:color w:val="00FFFF"/>
                  <w:sz w:val="16"/>
                  <w:szCs w:val="16"/>
                  <w:rPrChange w:id="173" w:author="Groot, Karina de" w:date="2024-08-08T10:40:00Z" w16du:dateUtc="2024-08-08T08:40:00Z">
                    <w:rPr>
                      <w:rFonts w:cs="Arial"/>
                      <w:color w:val="00FFFF"/>
                      <w:sz w:val="20"/>
                    </w:rPr>
                  </w:rPrChange>
                </w:rPr>
                <w:t>erflaatster</w:t>
              </w:r>
              <w:r w:rsidRPr="002F17AB">
                <w:rPr>
                  <w:rFonts w:cs="Arial"/>
                  <w:sz w:val="16"/>
                  <w:szCs w:val="16"/>
                  <w:rPrChange w:id="174" w:author="Groot, Karina de" w:date="2024-08-08T10:40:00Z" w16du:dateUtc="2024-08-08T08:40:00Z">
                    <w:rPr>
                      <w:rFonts w:cs="Arial"/>
                      <w:sz w:val="20"/>
                    </w:rPr>
                  </w:rPrChange>
                </w:rPr>
                <w:t>/</w:t>
              </w:r>
              <w:r w:rsidRPr="002F17AB">
                <w:rPr>
                  <w:rFonts w:cs="Arial"/>
                  <w:color w:val="00FFFF"/>
                  <w:sz w:val="16"/>
                  <w:szCs w:val="16"/>
                  <w:rPrChange w:id="175" w:author="Groot, Karina de" w:date="2024-08-08T10:40:00Z" w16du:dateUtc="2024-08-08T08:40:00Z">
                    <w:rPr>
                      <w:rFonts w:cs="Arial"/>
                      <w:color w:val="00FFFF"/>
                      <w:sz w:val="20"/>
                    </w:rPr>
                  </w:rPrChange>
                </w:rPr>
                <w:t>overledene</w:t>
              </w:r>
              <w:r>
                <w:rPr>
                  <w:rFonts w:cs="Arial"/>
                  <w:color w:val="00FFFF"/>
                  <w:sz w:val="16"/>
                  <w:szCs w:val="16"/>
                </w:rPr>
                <w:t xml:space="preserve"> </w:t>
              </w:r>
              <w:r>
                <w:rPr>
                  <w:rFonts w:cs="Arial"/>
                  <w:sz w:val="16"/>
                  <w:szCs w:val="16"/>
                </w:rPr>
                <w:t>wordt overg</w:t>
              </w:r>
            </w:ins>
            <w:ins w:id="176" w:author="Groot, Karina de" w:date="2024-08-12T10:54:00Z" w16du:dateUtc="2024-08-12T08:54:00Z">
              <w:r w:rsidR="008C6015">
                <w:rPr>
                  <w:rFonts w:cs="Arial"/>
                  <w:sz w:val="16"/>
                  <w:szCs w:val="16"/>
                </w:rPr>
                <w:t>e</w:t>
              </w:r>
            </w:ins>
            <w:ins w:id="177" w:author="Groot, Karina de" w:date="2024-08-08T10:40:00Z" w16du:dateUtc="2024-08-08T08:40:00Z">
              <w:r>
                <w:rPr>
                  <w:rFonts w:cs="Arial"/>
                  <w:sz w:val="16"/>
                  <w:szCs w:val="16"/>
                </w:rPr>
                <w:t>nomen door de eerdere keuze.</w:t>
              </w:r>
            </w:ins>
          </w:p>
          <w:p w14:paraId="2153786A" w14:textId="0E697189" w:rsidR="00AE0AB8" w:rsidRPr="002369D3" w:rsidDel="00F77250" w:rsidRDefault="00BD5523" w:rsidP="002369D3">
            <w:pPr>
              <w:pStyle w:val="Lijstalinea"/>
              <w:numPr>
                <w:ilvl w:val="0"/>
                <w:numId w:val="8"/>
              </w:numPr>
              <w:spacing w:after="0"/>
              <w:ind w:left="171" w:hanging="171"/>
              <w:rPr>
                <w:del w:id="178" w:author="Groot, Karina de" w:date="2024-08-08T09:59:00Z" w16du:dateUtc="2024-08-08T07:59:00Z"/>
                <w:b/>
                <w:bCs/>
                <w:color w:val="FF0000"/>
                <w:sz w:val="16"/>
                <w:szCs w:val="16"/>
                <w:lang w:val="nl"/>
              </w:rPr>
            </w:pPr>
            <w:del w:id="179" w:author="Groot, Karina de" w:date="2024-08-08T09:59:00Z" w16du:dateUtc="2024-08-08T07:59:00Z">
              <w:r w:rsidRPr="002369D3" w:rsidDel="00F77250">
                <w:rPr>
                  <w:sz w:val="16"/>
                  <w:szCs w:val="16"/>
                  <w:lang w:val="nl"/>
                </w:rPr>
                <w:delText>: ‘</w:delText>
              </w:r>
              <w:r w:rsidR="00DE4A93" w:rsidRPr="002369D3" w:rsidDel="00F77250">
                <w:rPr>
                  <w:rFonts w:cs="Arial"/>
                  <w:sz w:val="16"/>
                  <w:szCs w:val="16"/>
                </w:rPr>
                <w:delText>h</w:delText>
              </w:r>
              <w:r w:rsidR="007E4AB6" w:rsidRPr="002369D3" w:rsidDel="00F77250">
                <w:rPr>
                  <w:rFonts w:cs="Arial"/>
                  <w:sz w:val="16"/>
                  <w:szCs w:val="16"/>
                </w:rPr>
                <w:delText>uwelijkPartnerRef</w:delText>
              </w:r>
              <w:r w:rsidRPr="002369D3" w:rsidDel="00F77250">
                <w:rPr>
                  <w:sz w:val="16"/>
                  <w:szCs w:val="16"/>
                  <w:lang w:val="nl"/>
                </w:rPr>
                <w:delText>’ of ‘</w:delText>
              </w:r>
              <w:r w:rsidR="00DE4A93" w:rsidRPr="002369D3" w:rsidDel="00F77250">
                <w:rPr>
                  <w:sz w:val="16"/>
                  <w:szCs w:val="16"/>
                  <w:lang w:val="nl"/>
                </w:rPr>
                <w:delText>g</w:delText>
              </w:r>
              <w:r w:rsidR="00F71FB4" w:rsidRPr="002369D3" w:rsidDel="00F77250">
                <w:rPr>
                  <w:sz w:val="16"/>
                  <w:szCs w:val="16"/>
                  <w:lang w:val="nl"/>
                </w:rPr>
                <w:delText>eregistreerdPartnerRef</w:delText>
              </w:r>
              <w:r w:rsidRPr="002369D3" w:rsidDel="00F77250">
                <w:rPr>
                  <w:sz w:val="16"/>
                  <w:szCs w:val="16"/>
                  <w:lang w:val="nl"/>
                </w:rPr>
                <w:delText xml:space="preserve">’. </w:delText>
              </w:r>
              <w:r w:rsidR="006B7A1D" w:rsidRPr="002369D3" w:rsidDel="00F77250">
                <w:rPr>
                  <w:sz w:val="16"/>
                  <w:szCs w:val="16"/>
                  <w:lang w:val="nl"/>
                </w:rPr>
                <w:delText>De tekst</w:delText>
              </w:r>
              <w:r w:rsidR="006B7A1D" w:rsidRPr="00B82463" w:rsidDel="00F77250">
                <w:rPr>
                  <w:lang w:val="nl"/>
                </w:rPr>
                <w:delText xml:space="preserve"> </w:delText>
              </w:r>
              <w:r w:rsidR="00B82463" w:rsidRPr="002369D3" w:rsidDel="00F77250">
                <w:rPr>
                  <w:sz w:val="16"/>
                  <w:szCs w:val="16"/>
                  <w:lang w:val="nl"/>
                </w:rPr>
                <w:delText xml:space="preserve">wordt alleen </w:delText>
              </w:r>
              <w:r w:rsidRPr="002369D3" w:rsidDel="00F77250">
                <w:rPr>
                  <w:sz w:val="16"/>
                  <w:szCs w:val="16"/>
                  <w:lang w:val="nl"/>
                </w:rPr>
                <w:delText xml:space="preserve">getoond </w:delText>
              </w:r>
              <w:r w:rsidR="00B82463" w:rsidRPr="002369D3" w:rsidDel="00F77250">
                <w:rPr>
                  <w:sz w:val="16"/>
                  <w:szCs w:val="16"/>
                  <w:lang w:val="nl"/>
                </w:rPr>
                <w:delText xml:space="preserve">als er een </w:delText>
              </w:r>
              <w:r w:rsidRPr="002369D3" w:rsidDel="00F77250">
                <w:rPr>
                  <w:sz w:val="16"/>
                  <w:szCs w:val="16"/>
                  <w:lang w:val="nl"/>
                </w:rPr>
                <w:delText>eerdere partner</w:delText>
              </w:r>
              <w:r w:rsidR="002C7A9B" w:rsidRPr="002369D3" w:rsidDel="00F77250">
                <w:rPr>
                  <w:sz w:val="16"/>
                  <w:szCs w:val="16"/>
                  <w:lang w:val="nl"/>
                </w:rPr>
                <w:delText>/echtgeno(o)t(e)</w:delText>
              </w:r>
              <w:r w:rsidR="00AB4EE2" w:rsidRPr="002369D3" w:rsidDel="00F77250">
                <w:rPr>
                  <w:sz w:val="16"/>
                  <w:szCs w:val="16"/>
                  <w:lang w:val="nl"/>
                </w:rPr>
                <w:delText>.</w:delText>
              </w:r>
              <w:r w:rsidR="00AE0AB8" w:rsidRPr="002369D3" w:rsidDel="00F77250">
                <w:rPr>
                  <w:sz w:val="16"/>
                  <w:szCs w:val="16"/>
                  <w:lang w:val="nl"/>
                </w:rPr>
                <w:delText xml:space="preserve"> </w:delText>
              </w:r>
            </w:del>
          </w:p>
          <w:p w14:paraId="55921F13" w14:textId="44123521" w:rsidR="00AE0AB8" w:rsidDel="00F77250" w:rsidRDefault="00B82463" w:rsidP="002369D3">
            <w:pPr>
              <w:spacing w:after="0"/>
              <w:ind w:left="175" w:hanging="4"/>
              <w:rPr>
                <w:del w:id="180" w:author="Groot, Karina de" w:date="2024-08-08T09:59:00Z" w16du:dateUtc="2024-08-08T07:59:00Z"/>
                <w:lang w:val="nl"/>
              </w:rPr>
            </w:pPr>
            <w:del w:id="181" w:author="Groot, Karina de" w:date="2024-08-08T09:59:00Z" w16du:dateUtc="2024-08-08T07:59:00Z">
              <w:r w:rsidDel="00F77250">
                <w:rPr>
                  <w:lang w:val="nl"/>
                </w:rPr>
                <w:delText>is.</w:delText>
              </w:r>
            </w:del>
          </w:p>
          <w:p w14:paraId="6C2DB42A" w14:textId="501C77E5" w:rsidR="00DB54B5" w:rsidRDefault="00DB54B5">
            <w:pPr>
              <w:spacing w:after="0"/>
              <w:ind w:left="175" w:hanging="4"/>
              <w:rPr>
                <w:ins w:id="182" w:author="Groot, Karina de" w:date="2024-08-08T09:55:00Z" w16du:dateUtc="2024-08-08T07:55:00Z"/>
                <w:rFonts w:cs="Arial"/>
                <w:sz w:val="16"/>
                <w:szCs w:val="16"/>
              </w:rPr>
              <w:pPrChange w:id="183" w:author="Groot, Karina de" w:date="2024-08-08T09:59:00Z" w16du:dateUtc="2024-08-08T07:59:00Z">
                <w:pPr>
                  <w:autoSpaceDE w:val="0"/>
                  <w:autoSpaceDN w:val="0"/>
                  <w:adjustRightInd w:val="0"/>
                  <w:spacing w:after="0"/>
                </w:pPr>
              </w:pPrChange>
            </w:pPr>
          </w:p>
          <w:p w14:paraId="0212020E" w14:textId="1EFCF2B4" w:rsidR="00B624F2" w:rsidRPr="00944AAC" w:rsidRDefault="00B624F2" w:rsidP="00B624F2">
            <w:pPr>
              <w:autoSpaceDE w:val="0"/>
              <w:autoSpaceDN w:val="0"/>
              <w:adjustRightInd w:val="0"/>
              <w:spacing w:after="0"/>
              <w:rPr>
                <w:ins w:id="184" w:author="Groot, Karina de" w:date="2024-08-08T09:55:00Z" w16du:dateUtc="2024-08-08T07:55:00Z"/>
                <w:rFonts w:cs="Arial"/>
                <w:snapToGrid/>
                <w:kern w:val="0"/>
                <w:sz w:val="16"/>
                <w:szCs w:val="16"/>
                <w:u w:val="single"/>
                <w:lang w:eastAsia="nl-NL"/>
              </w:rPr>
            </w:pPr>
            <w:ins w:id="185" w:author="Groot, Karina de" w:date="2024-08-08T09:55:00Z" w16du:dateUtc="2024-08-08T07:55:00Z">
              <w:r w:rsidRPr="00944AAC">
                <w:rPr>
                  <w:rFonts w:cs="Arial"/>
                  <w:snapToGrid/>
                  <w:kern w:val="0"/>
                  <w:sz w:val="16"/>
                  <w:szCs w:val="16"/>
                  <w:u w:val="single"/>
                  <w:lang w:eastAsia="nl-NL"/>
                </w:rPr>
                <w:t xml:space="preserve">Mapping: </w:t>
              </w:r>
              <w:r w:rsidRPr="00B624F2">
                <w:rPr>
                  <w:rFonts w:cs="Arial"/>
                  <w:snapToGrid/>
                  <w:color w:val="3165FF"/>
                  <w:kern w:val="0"/>
                  <w:sz w:val="16"/>
                  <w:szCs w:val="16"/>
                  <w:lang w:eastAsia="nl-NL"/>
                  <w:rPrChange w:id="186" w:author="Groot, Karina de" w:date="2024-08-08T09:56:00Z" w16du:dateUtc="2024-08-08T07:56:00Z">
                    <w:rPr>
                      <w:rFonts w:cs="Arial"/>
                      <w:snapToGrid/>
                      <w:color w:val="3165FF"/>
                      <w:kern w:val="0"/>
                      <w:sz w:val="20"/>
                      <w:lang w:eastAsia="nl-NL"/>
                    </w:rPr>
                  </w:rPrChange>
                </w:rPr>
                <w:t>gehuwd geweest met</w:t>
              </w:r>
              <w:r w:rsidRPr="00B624F2">
                <w:rPr>
                  <w:rFonts w:cs="Arial"/>
                  <w:sz w:val="16"/>
                  <w:szCs w:val="16"/>
                  <w:u w:val="single"/>
                </w:rPr>
                <w:t xml:space="preserve"> /</w:t>
              </w:r>
              <w:r w:rsidRPr="00B624F2">
                <w:rPr>
                  <w:rFonts w:cs="Arial"/>
                  <w:color w:val="008200"/>
                  <w:sz w:val="16"/>
                  <w:szCs w:val="16"/>
                  <w:u w:val="single"/>
                </w:rPr>
                <w:t xml:space="preserve"> </w:t>
              </w:r>
            </w:ins>
            <w:ins w:id="187" w:author="Groot, Karina de" w:date="2024-08-08T09:56:00Z" w16du:dateUtc="2024-08-08T07:56:00Z">
              <w:r w:rsidRPr="00B624F2">
                <w:rPr>
                  <w:rFonts w:cs="Arial"/>
                  <w:sz w:val="16"/>
                  <w:szCs w:val="16"/>
                  <w:rPrChange w:id="188" w:author="Groot, Karina de" w:date="2024-08-08T09:56:00Z" w16du:dateUtc="2024-08-08T07:56:00Z">
                    <w:rPr>
                      <w:rFonts w:cs="Arial"/>
                      <w:sz w:val="20"/>
                    </w:rPr>
                  </w:rPrChange>
                </w:rPr>
                <w:fldChar w:fldCharType="begin"/>
              </w:r>
              <w:r w:rsidRPr="00B624F2">
                <w:rPr>
                  <w:rFonts w:cs="Arial"/>
                  <w:sz w:val="16"/>
                  <w:szCs w:val="16"/>
                  <w:rPrChange w:id="189" w:author="Groot, Karina de" w:date="2024-08-08T09:56:00Z" w16du:dateUtc="2024-08-08T07:56:00Z">
                    <w:rPr>
                      <w:rFonts w:cs="Arial"/>
                      <w:sz w:val="20"/>
                    </w:rPr>
                  </w:rPrChange>
                </w:rPr>
                <w:instrText>MacroButton Nomacro §</w:instrText>
              </w:r>
              <w:r w:rsidRPr="00B624F2">
                <w:rPr>
                  <w:rFonts w:cs="Arial"/>
                  <w:sz w:val="16"/>
                  <w:szCs w:val="16"/>
                  <w:rPrChange w:id="190" w:author="Groot, Karina de" w:date="2024-08-08T09:56:00Z" w16du:dateUtc="2024-08-08T07:56:00Z">
                    <w:rPr>
                      <w:rFonts w:cs="Arial"/>
                      <w:sz w:val="20"/>
                    </w:rPr>
                  </w:rPrChange>
                </w:rPr>
                <w:fldChar w:fldCharType="end"/>
              </w:r>
              <w:r w:rsidRPr="00B624F2">
                <w:rPr>
                  <w:rFonts w:cs="Arial"/>
                  <w:snapToGrid/>
                  <w:color w:val="3165FF"/>
                  <w:kern w:val="0"/>
                  <w:sz w:val="16"/>
                  <w:szCs w:val="16"/>
                  <w:lang w:eastAsia="nl-NL"/>
                  <w:rPrChange w:id="191" w:author="Groot, Karina de" w:date="2024-08-08T09:56:00Z" w16du:dateUtc="2024-08-08T07:56:00Z">
                    <w:rPr>
                      <w:rFonts w:cs="Arial"/>
                      <w:snapToGrid/>
                      <w:color w:val="3165FF"/>
                      <w:kern w:val="0"/>
                      <w:sz w:val="20"/>
                      <w:lang w:eastAsia="nl-NL"/>
                    </w:rPr>
                  </w:rPrChange>
                </w:rPr>
                <w:t>geregistreerd partner geweest van</w:t>
              </w:r>
            </w:ins>
            <w:ins w:id="192" w:author="Groot, Karina de" w:date="2024-08-08T09:55:00Z" w16du:dateUtc="2024-08-08T07:55:00Z">
              <w:r w:rsidRPr="00944AAC">
                <w:rPr>
                  <w:rStyle w:val="normaltextrun"/>
                  <w:rFonts w:cs="Arial"/>
                  <w:sz w:val="16"/>
                  <w:szCs w:val="16"/>
                  <w:u w:val="single"/>
                  <w:shd w:val="clear" w:color="auto" w:fill="FFFFFF"/>
                </w:rPr>
                <w:t>:</w:t>
              </w:r>
            </w:ins>
          </w:p>
          <w:p w14:paraId="07E5969A" w14:textId="37540EC6" w:rsidR="00B624F2" w:rsidRDefault="00B624F2" w:rsidP="00B624F2">
            <w:pPr>
              <w:autoSpaceDE w:val="0"/>
              <w:autoSpaceDN w:val="0"/>
              <w:adjustRightInd w:val="0"/>
              <w:spacing w:after="0"/>
              <w:rPr>
                <w:ins w:id="193" w:author="Groot, Karina de" w:date="2024-08-08T09:55:00Z" w16du:dateUtc="2024-08-08T07:55:00Z"/>
                <w:snapToGrid/>
                <w:sz w:val="16"/>
                <w:szCs w:val="16"/>
              </w:rPr>
            </w:pPr>
            <w:ins w:id="194" w:author="Groot, Karina de" w:date="2024-08-08T09:55:00Z" w16du:dateUtc="2024-08-08T07:55:00Z">
              <w:r>
                <w:rPr>
                  <w:sz w:val="16"/>
                  <w:szCs w:val="16"/>
                </w:rPr>
                <w:t>//IMKAD_AangebodenStuk/stukdeelVVE/partners/</w:t>
              </w:r>
            </w:ins>
            <w:ins w:id="195" w:author="Groot, Karina de" w:date="2024-08-08T09:56:00Z" w16du:dateUtc="2024-08-08T07:56:00Z">
              <w:r w:rsidRPr="00B624F2">
                <w:rPr>
                  <w:sz w:val="16"/>
                  <w:szCs w:val="16"/>
                </w:rPr>
                <w:t>eerderePartner</w:t>
              </w:r>
            </w:ins>
            <w:ins w:id="196" w:author="Groot, Karina de" w:date="2024-08-08T09:55:00Z" w16du:dateUtc="2024-08-08T07:55:00Z">
              <w:r>
                <w:rPr>
                  <w:sz w:val="16"/>
                  <w:szCs w:val="16"/>
                </w:rPr>
                <w:t>/tekstkeuze</w:t>
              </w:r>
            </w:ins>
          </w:p>
          <w:p w14:paraId="0DCF3850" w14:textId="77777777" w:rsidR="00B624F2" w:rsidRPr="00944AAC" w:rsidRDefault="00B624F2" w:rsidP="00B624F2">
            <w:pPr>
              <w:tabs>
                <w:tab w:val="left" w:pos="1299"/>
              </w:tabs>
              <w:spacing w:after="0"/>
              <w:rPr>
                <w:ins w:id="197" w:author="Groot, Karina de" w:date="2024-08-08T09:55:00Z" w16du:dateUtc="2024-08-08T07:55:00Z"/>
                <w:rFonts w:cs="Arial"/>
                <w:sz w:val="16"/>
                <w:szCs w:val="16"/>
              </w:rPr>
            </w:pPr>
            <w:ins w:id="198" w:author="Groot, Karina de" w:date="2024-08-08T09:55:00Z" w16du:dateUtc="2024-08-08T07:55:00Z">
              <w:r w:rsidRPr="00944AAC">
                <w:rPr>
                  <w:rFonts w:cs="Arial"/>
                  <w:sz w:val="16"/>
                  <w:szCs w:val="16"/>
                </w:rPr>
                <w:t xml:space="preserve">./tagNaam </w:t>
              </w:r>
              <w:r>
                <w:rPr>
                  <w:rFonts w:cs="Arial"/>
                  <w:sz w:val="16"/>
                  <w:szCs w:val="16"/>
                </w:rPr>
                <w:t>(k</w:t>
              </w:r>
              <w:r w:rsidRPr="00944AAC">
                <w:rPr>
                  <w:rFonts w:cs="Arial"/>
                  <w:sz w:val="16"/>
                  <w:szCs w:val="16"/>
                </w:rPr>
                <w:t>_</w:t>
              </w:r>
              <w:r>
                <w:rPr>
                  <w:rFonts w:cs="Arial"/>
                  <w:sz w:val="16"/>
                  <w:szCs w:val="16"/>
                </w:rPr>
                <w:t>BurgerlijkeStaat)</w:t>
              </w:r>
            </w:ins>
          </w:p>
          <w:p w14:paraId="61B01F88" w14:textId="77777777" w:rsidR="00B624F2" w:rsidRPr="00944AAC" w:rsidRDefault="00B624F2" w:rsidP="00B624F2">
            <w:pPr>
              <w:autoSpaceDE w:val="0"/>
              <w:autoSpaceDN w:val="0"/>
              <w:adjustRightInd w:val="0"/>
              <w:spacing w:after="0"/>
              <w:rPr>
                <w:ins w:id="199" w:author="Groot, Karina de" w:date="2024-08-08T09:55:00Z" w16du:dateUtc="2024-08-08T07:55:00Z"/>
                <w:rFonts w:cs="Arial"/>
                <w:sz w:val="16"/>
                <w:szCs w:val="16"/>
              </w:rPr>
            </w:pPr>
            <w:ins w:id="200" w:author="Groot, Karina de" w:date="2024-08-08T09:55:00Z" w16du:dateUtc="2024-08-08T07:55:00Z">
              <w:r w:rsidRPr="00944AAC">
                <w:rPr>
                  <w:rFonts w:cs="Arial"/>
                  <w:sz w:val="16"/>
                  <w:szCs w:val="16"/>
                </w:rPr>
                <w:t>./tekst (‘huwelijk’, ‘geregistreerd partnerschap’)</w:t>
              </w:r>
            </w:ins>
          </w:p>
          <w:p w14:paraId="78589136" w14:textId="799F5A53" w:rsidR="00B624F2" w:rsidRPr="006753DD" w:rsidDel="00F03052" w:rsidRDefault="00B624F2" w:rsidP="00311524">
            <w:pPr>
              <w:autoSpaceDE w:val="0"/>
              <w:autoSpaceDN w:val="0"/>
              <w:adjustRightInd w:val="0"/>
              <w:spacing w:after="0"/>
              <w:rPr>
                <w:del w:id="201" w:author="Groot, Karina de" w:date="2024-08-08T10:04:00Z" w16du:dateUtc="2024-08-08T08:04:00Z"/>
                <w:rFonts w:cs="Arial"/>
                <w:sz w:val="16"/>
                <w:szCs w:val="16"/>
              </w:rPr>
            </w:pPr>
          </w:p>
          <w:p w14:paraId="18B9476E" w14:textId="6F3E12C5" w:rsidR="00DB54B5" w:rsidRPr="006753DD" w:rsidDel="00F03052" w:rsidRDefault="00DB54B5" w:rsidP="00DB54B5">
            <w:pPr>
              <w:autoSpaceDE w:val="0"/>
              <w:autoSpaceDN w:val="0"/>
              <w:adjustRightInd w:val="0"/>
              <w:spacing w:after="0"/>
              <w:rPr>
                <w:del w:id="202" w:author="Groot, Karina de" w:date="2024-08-08T10:02:00Z" w16du:dateUtc="2024-08-08T08:02:00Z"/>
                <w:sz w:val="16"/>
                <w:szCs w:val="16"/>
                <w:u w:val="single"/>
              </w:rPr>
            </w:pPr>
            <w:del w:id="203" w:author="Groot, Karina de" w:date="2024-08-08T10:02:00Z" w16du:dateUtc="2024-08-08T08:02:00Z">
              <w:r w:rsidRPr="006753DD" w:rsidDel="00F03052">
                <w:rPr>
                  <w:sz w:val="16"/>
                  <w:szCs w:val="16"/>
                  <w:u w:val="single"/>
                </w:rPr>
                <w:delText xml:space="preserve">Koppeling naar de persoonsgegevens van de </w:delText>
              </w:r>
              <w:r w:rsidR="005A7097" w:rsidRPr="006753DD" w:rsidDel="00F03052">
                <w:rPr>
                  <w:sz w:val="16"/>
                  <w:szCs w:val="16"/>
                  <w:u w:val="single"/>
                </w:rPr>
                <w:delText xml:space="preserve">eerdere </w:delText>
              </w:r>
              <w:r w:rsidR="00BD5523" w:rsidDel="00F03052">
                <w:rPr>
                  <w:sz w:val="16"/>
                  <w:szCs w:val="16"/>
                  <w:u w:val="single"/>
                </w:rPr>
                <w:delText>huwelijks</w:delText>
              </w:r>
              <w:r w:rsidRPr="006753DD" w:rsidDel="00F03052">
                <w:rPr>
                  <w:sz w:val="16"/>
                  <w:szCs w:val="16"/>
                  <w:u w:val="single"/>
                </w:rPr>
                <w:delText>partner</w:delText>
              </w:r>
              <w:r w:rsidR="00BD5523" w:rsidDel="00F03052">
                <w:rPr>
                  <w:sz w:val="16"/>
                  <w:szCs w:val="16"/>
                  <w:u w:val="single"/>
                </w:rPr>
                <w:delText>/geregistreerdPartner</w:delText>
              </w:r>
              <w:r w:rsidRPr="006753DD" w:rsidDel="00F03052">
                <w:rPr>
                  <w:sz w:val="16"/>
                  <w:szCs w:val="16"/>
                  <w:u w:val="single"/>
                </w:rPr>
                <w:delText xml:space="preserve"> van de overledene:</w:delText>
              </w:r>
            </w:del>
          </w:p>
          <w:p w14:paraId="16F60EBF" w14:textId="14F2419F" w:rsidR="00DB54B5" w:rsidDel="00F03052" w:rsidRDefault="00DB54B5" w:rsidP="00DB54B5">
            <w:pPr>
              <w:autoSpaceDE w:val="0"/>
              <w:autoSpaceDN w:val="0"/>
              <w:adjustRightInd w:val="0"/>
              <w:spacing w:after="0"/>
              <w:rPr>
                <w:del w:id="204" w:author="Groot, Karina de" w:date="2024-08-08T10:01:00Z" w16du:dateUtc="2024-08-08T08:01:00Z"/>
                <w:rFonts w:cs="Arial"/>
                <w:snapToGrid/>
                <w:kern w:val="0"/>
                <w:sz w:val="16"/>
                <w:szCs w:val="16"/>
                <w:lang w:eastAsia="nl-NL"/>
              </w:rPr>
            </w:pPr>
            <w:del w:id="205" w:author="Groot, Karina de" w:date="2024-08-08T10:02:00Z" w16du:dateUtc="2024-08-08T08:02:00Z">
              <w:r w:rsidRPr="006753DD" w:rsidDel="00F03052">
                <w:rPr>
                  <w:sz w:val="16"/>
                  <w:szCs w:val="16"/>
                </w:rPr>
                <w:delText>//IMKAD_AangebodenStuk/stukdeelVVE</w:delText>
              </w:r>
              <w:r w:rsidR="00C35AEE" w:rsidDel="00F03052">
                <w:rPr>
                  <w:sz w:val="16"/>
                  <w:szCs w:val="16"/>
                </w:rPr>
                <w:delText>/partner</w:delText>
              </w:r>
              <w:r w:rsidR="001E4B31" w:rsidRPr="006753DD" w:rsidDel="00F03052">
                <w:rPr>
                  <w:sz w:val="16"/>
                  <w:szCs w:val="16"/>
                </w:rPr>
                <w:delText>/</w:delText>
              </w:r>
            </w:del>
            <w:del w:id="206" w:author="Groot, Karina de" w:date="2024-08-07T15:53:00Z" w16du:dateUtc="2024-08-07T13:53:00Z">
              <w:r w:rsidR="00C83E04" w:rsidRPr="00C83E04" w:rsidDel="00C214FA">
                <w:rPr>
                  <w:sz w:val="16"/>
                  <w:szCs w:val="16"/>
                </w:rPr>
                <w:delText>eerdereBurgerlijkeStaat</w:delText>
              </w:r>
            </w:del>
            <w:del w:id="207" w:author="Groot, Karina de" w:date="2024-08-08T10:01:00Z" w16du:dateUtc="2024-08-08T08:01:00Z">
              <w:r w:rsidR="00C83E04" w:rsidDel="00F03052">
                <w:rPr>
                  <w:sz w:val="16"/>
                  <w:szCs w:val="16"/>
                </w:rPr>
                <w:delText>/</w:delText>
              </w:r>
              <w:r w:rsidR="00DE4A93" w:rsidDel="00F03052">
                <w:rPr>
                  <w:sz w:val="16"/>
                  <w:szCs w:val="16"/>
                </w:rPr>
                <w:delText>huwelijkP</w:delText>
              </w:r>
            </w:del>
            <w:del w:id="208" w:author="Groot, Karina de" w:date="2024-08-08T10:02:00Z" w16du:dateUtc="2024-08-08T08:02:00Z">
              <w:r w:rsidR="00DE4A93" w:rsidDel="00F03052">
                <w:rPr>
                  <w:sz w:val="16"/>
                  <w:szCs w:val="16"/>
                </w:rPr>
                <w:delText xml:space="preserve">artnerRef </w:delText>
              </w:r>
              <w:r w:rsidRPr="006753DD" w:rsidDel="00F03052">
                <w:rPr>
                  <w:rFonts w:cs="Arial"/>
                  <w:snapToGrid/>
                  <w:kern w:val="0"/>
                  <w:sz w:val="16"/>
                  <w:szCs w:val="16"/>
                  <w:lang w:eastAsia="nl-NL"/>
                </w:rPr>
                <w:delText>[xlink:href="id</w:delText>
              </w:r>
              <w:r w:rsidR="00175D29" w:rsidDel="00F03052">
                <w:rPr>
                  <w:rFonts w:cs="Arial"/>
                  <w:snapToGrid/>
                  <w:kern w:val="0"/>
                  <w:sz w:val="16"/>
                  <w:szCs w:val="16"/>
                  <w:lang w:eastAsia="nl-NL"/>
                </w:rPr>
                <w:delText xml:space="preserve"> van de eerder </w:delText>
              </w:r>
            </w:del>
            <w:del w:id="209" w:author="Groot, Karina de" w:date="2024-08-08T10:01:00Z" w16du:dateUtc="2024-08-08T08:01:00Z">
              <w:r w:rsidR="00175D29" w:rsidDel="00F03052">
                <w:rPr>
                  <w:rFonts w:cs="Arial"/>
                  <w:snapToGrid/>
                  <w:kern w:val="0"/>
                  <w:sz w:val="16"/>
                  <w:szCs w:val="16"/>
                  <w:lang w:eastAsia="nl-NL"/>
                </w:rPr>
                <w:delText>huwelijk</w:delText>
              </w:r>
            </w:del>
            <w:del w:id="210" w:author="Groot, Karina de" w:date="2024-08-08T10:02:00Z" w16du:dateUtc="2024-08-08T08:02:00Z">
              <w:r w:rsidR="00175D29" w:rsidDel="00F03052">
                <w:rPr>
                  <w:rFonts w:cs="Arial"/>
                  <w:snapToGrid/>
                  <w:kern w:val="0"/>
                  <w:sz w:val="16"/>
                  <w:szCs w:val="16"/>
                  <w:lang w:eastAsia="nl-NL"/>
                </w:rPr>
                <w:delText>partner van de overledene</w:delText>
              </w:r>
              <w:r w:rsidRPr="006753DD" w:rsidDel="00F03052">
                <w:rPr>
                  <w:rFonts w:cs="Arial"/>
                  <w:snapToGrid/>
                  <w:kern w:val="0"/>
                  <w:sz w:val="16"/>
                  <w:szCs w:val="16"/>
                  <w:lang w:eastAsia="nl-NL"/>
                </w:rPr>
                <w:delText>]</w:delText>
              </w:r>
              <w:r w:rsidR="00BD5523" w:rsidDel="00F03052">
                <w:rPr>
                  <w:rFonts w:cs="Arial"/>
                  <w:snapToGrid/>
                  <w:kern w:val="0"/>
                  <w:sz w:val="16"/>
                  <w:szCs w:val="16"/>
                  <w:lang w:eastAsia="nl-NL"/>
                </w:rPr>
                <w:delText xml:space="preserve"> </w:delText>
              </w:r>
            </w:del>
            <w:del w:id="211" w:author="Groot, Karina de" w:date="2024-08-08T10:01:00Z" w16du:dateUtc="2024-08-08T08:01:00Z">
              <w:r w:rsidR="00BD5523" w:rsidRPr="00BD5523" w:rsidDel="00F03052">
                <w:rPr>
                  <w:rFonts w:cs="Arial"/>
                  <w:b/>
                  <w:bCs/>
                  <w:snapToGrid/>
                  <w:kern w:val="0"/>
                  <w:sz w:val="16"/>
                  <w:szCs w:val="16"/>
                  <w:lang w:eastAsia="nl-NL"/>
                </w:rPr>
                <w:delText>OF</w:delText>
              </w:r>
              <w:r w:rsidR="00BD5523" w:rsidDel="00F03052">
                <w:rPr>
                  <w:rFonts w:cs="Arial"/>
                  <w:snapToGrid/>
                  <w:kern w:val="0"/>
                  <w:sz w:val="16"/>
                  <w:szCs w:val="16"/>
                  <w:lang w:eastAsia="nl-NL"/>
                </w:rPr>
                <w:delText xml:space="preserve"> </w:delText>
              </w:r>
            </w:del>
          </w:p>
          <w:p w14:paraId="6FB2AA9C" w14:textId="30F6ABA3" w:rsidR="00BD5523" w:rsidDel="00F03052" w:rsidRDefault="00BD5523" w:rsidP="00BD5523">
            <w:pPr>
              <w:autoSpaceDE w:val="0"/>
              <w:autoSpaceDN w:val="0"/>
              <w:adjustRightInd w:val="0"/>
              <w:spacing w:after="0"/>
              <w:rPr>
                <w:del w:id="212" w:author="Groot, Karina de" w:date="2024-08-08T10:01:00Z" w16du:dateUtc="2024-08-08T08:01:00Z"/>
                <w:rFonts w:cs="Arial"/>
                <w:snapToGrid/>
                <w:kern w:val="0"/>
                <w:sz w:val="16"/>
                <w:szCs w:val="16"/>
                <w:lang w:eastAsia="nl-NL"/>
              </w:rPr>
            </w:pPr>
            <w:del w:id="213" w:author="Groot, Karina de" w:date="2024-08-08T10:01:00Z" w16du:dateUtc="2024-08-08T08:01:00Z">
              <w:r w:rsidRPr="006753DD" w:rsidDel="00F03052">
                <w:rPr>
                  <w:sz w:val="16"/>
                  <w:szCs w:val="16"/>
                </w:rPr>
                <w:delText>//IMKAD_AangebodenStuk/stukdeelVVE</w:delText>
              </w:r>
              <w:r w:rsidR="00C35AEE" w:rsidDel="00F03052">
                <w:rPr>
                  <w:sz w:val="16"/>
                  <w:szCs w:val="16"/>
                </w:rPr>
                <w:delText>/partner</w:delText>
              </w:r>
              <w:r w:rsidRPr="006753DD" w:rsidDel="00F03052">
                <w:rPr>
                  <w:sz w:val="16"/>
                  <w:szCs w:val="16"/>
                </w:rPr>
                <w:delText>/</w:delText>
              </w:r>
              <w:r w:rsidR="00C83E04" w:rsidRPr="00C83E04" w:rsidDel="00F03052">
                <w:rPr>
                  <w:sz w:val="16"/>
                  <w:szCs w:val="16"/>
                </w:rPr>
                <w:delText xml:space="preserve"> eerdereBurgerlijkeStaat</w:delText>
              </w:r>
              <w:r w:rsidR="00C83E04" w:rsidDel="00F03052">
                <w:rPr>
                  <w:sz w:val="16"/>
                  <w:szCs w:val="16"/>
                  <w:lang w:val="nl"/>
                </w:rPr>
                <w:delText xml:space="preserve"> /</w:delText>
              </w:r>
              <w:r w:rsidR="00DE4A93" w:rsidDel="00F03052">
                <w:rPr>
                  <w:sz w:val="16"/>
                  <w:szCs w:val="16"/>
                  <w:lang w:val="nl"/>
                </w:rPr>
                <w:delText xml:space="preserve">geregistreerdPartnerRef </w:delText>
              </w:r>
              <w:r w:rsidR="007E4AB6" w:rsidDel="00F03052">
                <w:rPr>
                  <w:sz w:val="16"/>
                  <w:szCs w:val="16"/>
                  <w:lang w:val="nl"/>
                </w:rPr>
                <w:delText xml:space="preserve"> </w:delText>
              </w:r>
              <w:r w:rsidRPr="006753DD" w:rsidDel="00F03052">
                <w:rPr>
                  <w:rFonts w:cs="Arial"/>
                  <w:snapToGrid/>
                  <w:kern w:val="0"/>
                  <w:sz w:val="16"/>
                  <w:szCs w:val="16"/>
                  <w:lang w:eastAsia="nl-NL"/>
                </w:rPr>
                <w:delText>[xlink:href="id</w:delText>
              </w:r>
              <w:r w:rsidR="00175D29" w:rsidDel="00F03052">
                <w:rPr>
                  <w:rFonts w:cs="Arial"/>
                  <w:snapToGrid/>
                  <w:kern w:val="0"/>
                  <w:sz w:val="16"/>
                  <w:szCs w:val="16"/>
                  <w:lang w:eastAsia="nl-NL"/>
                </w:rPr>
                <w:delText xml:space="preserve"> van de eerdere geregestreerd partner van de overledene</w:delText>
              </w:r>
              <w:r w:rsidRPr="006753DD" w:rsidDel="00F03052">
                <w:rPr>
                  <w:rFonts w:cs="Arial"/>
                  <w:snapToGrid/>
                  <w:kern w:val="0"/>
                  <w:sz w:val="16"/>
                  <w:szCs w:val="16"/>
                  <w:lang w:eastAsia="nl-NL"/>
                </w:rPr>
                <w:delText>]</w:delText>
              </w:r>
            </w:del>
          </w:p>
          <w:p w14:paraId="5ECD7700" w14:textId="1EC3D06E" w:rsidR="0044465A" w:rsidDel="00F03052" w:rsidRDefault="0044465A" w:rsidP="00BD5523">
            <w:pPr>
              <w:autoSpaceDE w:val="0"/>
              <w:autoSpaceDN w:val="0"/>
              <w:adjustRightInd w:val="0"/>
              <w:spacing w:after="0"/>
              <w:rPr>
                <w:del w:id="214" w:author="Groot, Karina de" w:date="2024-08-08T10:01:00Z" w16du:dateUtc="2024-08-08T08:01:00Z"/>
                <w:rFonts w:cs="Arial"/>
                <w:snapToGrid/>
                <w:kern w:val="0"/>
                <w:sz w:val="16"/>
                <w:szCs w:val="16"/>
                <w:lang w:eastAsia="nl-NL"/>
              </w:rPr>
            </w:pPr>
          </w:p>
          <w:p w14:paraId="7111EE14" w14:textId="2CCC1C72" w:rsidR="001E4B31" w:rsidRPr="006753DD" w:rsidDel="00F03052" w:rsidRDefault="001E4B31" w:rsidP="00DB54B5">
            <w:pPr>
              <w:autoSpaceDE w:val="0"/>
              <w:autoSpaceDN w:val="0"/>
              <w:adjustRightInd w:val="0"/>
              <w:spacing w:after="0"/>
              <w:rPr>
                <w:del w:id="215" w:author="Groot, Karina de" w:date="2024-08-08T10:02:00Z" w16du:dateUtc="2024-08-08T08:02:00Z"/>
                <w:rFonts w:cs="Arial"/>
                <w:snapToGrid/>
                <w:kern w:val="0"/>
                <w:sz w:val="16"/>
                <w:szCs w:val="16"/>
                <w:lang w:eastAsia="nl-NL"/>
              </w:rPr>
            </w:pPr>
          </w:p>
          <w:p w14:paraId="13E5BCC7" w14:textId="26C60524" w:rsidR="00845C48" w:rsidRPr="006753DD" w:rsidDel="00F03052" w:rsidRDefault="00845C48" w:rsidP="00845C48">
            <w:pPr>
              <w:autoSpaceDE w:val="0"/>
              <w:autoSpaceDN w:val="0"/>
              <w:adjustRightInd w:val="0"/>
              <w:spacing w:after="0"/>
              <w:rPr>
                <w:del w:id="216" w:author="Groot, Karina de" w:date="2024-08-08T10:02:00Z" w16du:dateUtc="2024-08-08T08:02:00Z"/>
                <w:sz w:val="16"/>
                <w:szCs w:val="16"/>
              </w:rPr>
            </w:pPr>
            <w:del w:id="217" w:author="Groot, Karina de" w:date="2024-08-08T10:02:00Z" w16du:dateUtc="2024-08-08T08:02:00Z">
              <w:r w:rsidRPr="006753DD" w:rsidDel="00F03052">
                <w:rPr>
                  <w:sz w:val="16"/>
                  <w:szCs w:val="16"/>
                  <w:u w:val="single"/>
                </w:rPr>
                <w:delText>Mapping persoonsgegevens van de eerdere partner van de overledene:</w:delText>
              </w:r>
            </w:del>
          </w:p>
          <w:p w14:paraId="6CDA49E0" w14:textId="025AF121" w:rsidR="009B4892" w:rsidRPr="006753DD" w:rsidDel="00F03052" w:rsidRDefault="009B4892" w:rsidP="00845C48">
            <w:pPr>
              <w:autoSpaceDE w:val="0"/>
              <w:autoSpaceDN w:val="0"/>
              <w:adjustRightInd w:val="0"/>
              <w:spacing w:after="0"/>
              <w:rPr>
                <w:del w:id="218" w:author="Groot, Karina de" w:date="2024-08-08T10:02:00Z" w16du:dateUtc="2024-08-08T08:02:00Z"/>
                <w:sz w:val="16"/>
                <w:szCs w:val="16"/>
              </w:rPr>
            </w:pPr>
            <w:del w:id="219" w:author="Groot, Karina de" w:date="2024-08-08T10:02:00Z" w16du:dateUtc="2024-08-08T08:02:00Z">
              <w:r w:rsidRPr="006753DD" w:rsidDel="00F03052">
                <w:rPr>
                  <w:sz w:val="16"/>
                  <w:szCs w:val="16"/>
                </w:rPr>
                <w:delText>//IMKAD_AangebodenStuk/stukdeelVVE/opsommingPersonen/IMKAD_Persoon</w:delText>
              </w:r>
            </w:del>
          </w:p>
          <w:p w14:paraId="6F87C94D" w14:textId="58771224" w:rsidR="00845C48" w:rsidRPr="006753DD" w:rsidDel="00F03052" w:rsidRDefault="00845C48" w:rsidP="00845C48">
            <w:pPr>
              <w:autoSpaceDE w:val="0"/>
              <w:autoSpaceDN w:val="0"/>
              <w:adjustRightInd w:val="0"/>
              <w:spacing w:after="0"/>
              <w:rPr>
                <w:del w:id="220" w:author="Groot, Karina de" w:date="2024-08-08T10:02:00Z" w16du:dateUtc="2024-08-08T08:02:00Z"/>
                <w:sz w:val="16"/>
                <w:szCs w:val="16"/>
              </w:rPr>
            </w:pPr>
            <w:del w:id="221" w:author="Groot, Karina de" w:date="2024-08-08T10:02:00Z" w16du:dateUtc="2024-08-08T08:02:00Z">
              <w:r w:rsidRPr="006753DD" w:rsidDel="00F03052">
                <w:rPr>
                  <w:sz w:val="16"/>
                  <w:szCs w:val="16"/>
                </w:rPr>
                <w:delText>- Voor mapping zie betreffende tekstblok</w:delText>
              </w:r>
            </w:del>
          </w:p>
          <w:p w14:paraId="3777850D" w14:textId="6AFFD068" w:rsidR="00D47A7E" w:rsidRPr="006753DD" w:rsidDel="00F03052" w:rsidRDefault="00D47A7E" w:rsidP="001712A8">
            <w:pPr>
              <w:autoSpaceDE w:val="0"/>
              <w:autoSpaceDN w:val="0"/>
              <w:adjustRightInd w:val="0"/>
              <w:spacing w:after="0"/>
              <w:rPr>
                <w:del w:id="222" w:author="Groot, Karina de" w:date="2024-08-08T10:02:00Z" w16du:dateUtc="2024-08-08T08:02:00Z"/>
                <w:bCs/>
                <w:sz w:val="16"/>
                <w:szCs w:val="16"/>
              </w:rPr>
            </w:pPr>
          </w:p>
          <w:p w14:paraId="4FD93C6B" w14:textId="41D5299A" w:rsidR="008D56E6" w:rsidRPr="006753DD" w:rsidDel="00F03052" w:rsidRDefault="008D56E6" w:rsidP="008D56E6">
            <w:pPr>
              <w:autoSpaceDE w:val="0"/>
              <w:autoSpaceDN w:val="0"/>
              <w:adjustRightInd w:val="0"/>
              <w:spacing w:after="0"/>
              <w:rPr>
                <w:del w:id="223" w:author="Groot, Karina de" w:date="2024-08-08T10:02:00Z" w16du:dateUtc="2024-08-08T08:02:00Z"/>
                <w:sz w:val="16"/>
                <w:szCs w:val="16"/>
                <w:u w:val="single"/>
              </w:rPr>
            </w:pPr>
            <w:del w:id="224" w:author="Groot, Karina de" w:date="2024-08-08T10:02:00Z" w16du:dateUtc="2024-08-08T08:02:00Z">
              <w:r w:rsidRPr="006753DD" w:rsidDel="00F03052">
                <w:rPr>
                  <w:sz w:val="16"/>
                  <w:szCs w:val="16"/>
                  <w:u w:val="single"/>
                </w:rPr>
                <w:delText>Mapping woonadres:</w:delText>
              </w:r>
            </w:del>
          </w:p>
          <w:p w14:paraId="5BEFB095" w14:textId="3B40B781" w:rsidR="008D56E6" w:rsidDel="00F03052" w:rsidRDefault="008D56E6" w:rsidP="008D56E6">
            <w:pPr>
              <w:autoSpaceDE w:val="0"/>
              <w:autoSpaceDN w:val="0"/>
              <w:adjustRightInd w:val="0"/>
              <w:spacing w:after="0"/>
              <w:rPr>
                <w:del w:id="225" w:author="Groot, Karina de" w:date="2024-08-08T10:02:00Z" w16du:dateUtc="2024-08-08T08:02:00Z"/>
                <w:sz w:val="16"/>
                <w:szCs w:val="16"/>
              </w:rPr>
            </w:pPr>
            <w:del w:id="226" w:author="Groot, Karina de" w:date="2024-08-08T10:02:00Z" w16du:dateUtc="2024-08-08T08:02:00Z">
              <w:r w:rsidRPr="006E4BC1" w:rsidDel="00F03052">
                <w:rPr>
                  <w:sz w:val="16"/>
                  <w:szCs w:val="16"/>
                </w:rPr>
                <w:delText>//IMKAD_AangebodenStuk</w:delText>
              </w:r>
              <w:r w:rsidDel="00F03052">
                <w:rPr>
                  <w:sz w:val="16"/>
                  <w:szCs w:val="16"/>
                </w:rPr>
                <w:delText>/stukdeelVVE/opsommingPersonen/IMKAD_Persoon/IMKAD_Woonlocatie</w:delText>
              </w:r>
            </w:del>
          </w:p>
          <w:p w14:paraId="51D6BDE0" w14:textId="11FBF70D" w:rsidR="008D56E6" w:rsidDel="00F03052" w:rsidRDefault="008D56E6" w:rsidP="008D56E6">
            <w:pPr>
              <w:autoSpaceDE w:val="0"/>
              <w:autoSpaceDN w:val="0"/>
              <w:adjustRightInd w:val="0"/>
              <w:spacing w:after="0"/>
              <w:rPr>
                <w:del w:id="227" w:author="Groot, Karina de" w:date="2024-08-08T10:02:00Z" w16du:dateUtc="2024-08-08T08:02:00Z"/>
                <w:sz w:val="16"/>
                <w:szCs w:val="16"/>
              </w:rPr>
            </w:pPr>
            <w:del w:id="228" w:author="Groot, Karina de" w:date="2024-08-08T10:02:00Z" w16du:dateUtc="2024-08-08T08:02:00Z">
              <w:r w:rsidDel="00F03052">
                <w:rPr>
                  <w:sz w:val="16"/>
                  <w:szCs w:val="16"/>
                </w:rPr>
                <w:delText>- Voor verdere mapping  zie betreffende tekstblok.</w:delText>
              </w:r>
            </w:del>
          </w:p>
          <w:p w14:paraId="2480861D" w14:textId="08F65F66" w:rsidR="000E29FB" w:rsidRDefault="000E29FB" w:rsidP="008D56E6">
            <w:pPr>
              <w:autoSpaceDE w:val="0"/>
              <w:autoSpaceDN w:val="0"/>
              <w:adjustRightInd w:val="0"/>
              <w:spacing w:after="0"/>
              <w:rPr>
                <w:sz w:val="16"/>
                <w:szCs w:val="16"/>
              </w:rPr>
            </w:pPr>
          </w:p>
          <w:p w14:paraId="1E0ECDAC" w14:textId="77777777" w:rsidR="000E29FB" w:rsidRPr="001712A8" w:rsidRDefault="000E29FB" w:rsidP="000E29FB">
            <w:pPr>
              <w:spacing w:after="0"/>
              <w:rPr>
                <w:sz w:val="16"/>
                <w:szCs w:val="16"/>
                <w:u w:val="single"/>
                <w:lang w:val="nl"/>
              </w:rPr>
            </w:pPr>
            <w:r w:rsidRPr="001712A8">
              <w:rPr>
                <w:sz w:val="16"/>
                <w:szCs w:val="16"/>
                <w:u w:val="single"/>
                <w:lang w:val="nl"/>
              </w:rPr>
              <w:t>Mapping keuze reden ontbonden</w:t>
            </w:r>
            <w:r>
              <w:rPr>
                <w:sz w:val="16"/>
                <w:szCs w:val="16"/>
                <w:u w:val="single"/>
                <w:lang w:val="nl"/>
              </w:rPr>
              <w:t xml:space="preserve"> huwelijk</w:t>
            </w:r>
            <w:r w:rsidRPr="001712A8">
              <w:rPr>
                <w:sz w:val="16"/>
                <w:szCs w:val="16"/>
                <w:u w:val="single"/>
                <w:lang w:val="nl"/>
              </w:rPr>
              <w:t>:</w:t>
            </w:r>
          </w:p>
          <w:p w14:paraId="38F507F1" w14:textId="395C7972" w:rsidR="000E29FB" w:rsidRDefault="000E29FB" w:rsidP="000E29FB">
            <w:pPr>
              <w:autoSpaceDE w:val="0"/>
              <w:autoSpaceDN w:val="0"/>
              <w:adjustRightInd w:val="0"/>
              <w:spacing w:after="0"/>
              <w:rPr>
                <w:sz w:val="16"/>
                <w:szCs w:val="16"/>
              </w:rPr>
            </w:pPr>
            <w:r w:rsidRPr="00944AAC">
              <w:rPr>
                <w:sz w:val="16"/>
                <w:szCs w:val="16"/>
              </w:rPr>
              <w:t>//IMKAD_AangebodenStuk/stukdeelVVE</w:t>
            </w:r>
            <w:r w:rsidR="00C35AEE">
              <w:rPr>
                <w:sz w:val="16"/>
                <w:szCs w:val="16"/>
              </w:rPr>
              <w:t>/partner</w:t>
            </w:r>
            <w:r>
              <w:rPr>
                <w:sz w:val="16"/>
                <w:szCs w:val="16"/>
              </w:rPr>
              <w:t>/</w:t>
            </w:r>
            <w:ins w:id="229" w:author="Groot, Karina de" w:date="2024-08-07T15:53:00Z" w16du:dateUtc="2024-08-07T13:53:00Z">
              <w:r w:rsidR="00C214FA" w:rsidRPr="00C214FA">
                <w:rPr>
                  <w:sz w:val="16"/>
                  <w:szCs w:val="16"/>
                </w:rPr>
                <w:t>eerderePartner</w:t>
              </w:r>
            </w:ins>
            <w:del w:id="230" w:author="Groot, Karina de" w:date="2024-08-07T15:53:00Z" w16du:dateUtc="2024-08-07T13:53:00Z">
              <w:r w:rsidR="00C83E04" w:rsidRPr="00C83E04" w:rsidDel="00C214FA">
                <w:rPr>
                  <w:sz w:val="16"/>
                  <w:szCs w:val="16"/>
                </w:rPr>
                <w:delText>eerdereBurgerlijkeStaa</w:delText>
              </w:r>
              <w:r w:rsidR="00C83E04" w:rsidDel="00C214FA">
                <w:rPr>
                  <w:sz w:val="16"/>
                  <w:szCs w:val="16"/>
                </w:rPr>
                <w:delText>t</w:delText>
              </w:r>
            </w:del>
            <w:r w:rsidR="00C83E04">
              <w:rPr>
                <w:sz w:val="16"/>
                <w:szCs w:val="16"/>
              </w:rPr>
              <w:t>/</w:t>
            </w:r>
            <w:r>
              <w:rPr>
                <w:sz w:val="16"/>
                <w:szCs w:val="16"/>
              </w:rPr>
              <w:t xml:space="preserve">tekstkeuze </w:t>
            </w:r>
          </w:p>
          <w:p w14:paraId="2B3E74D4" w14:textId="050C16B8" w:rsidR="000E29FB" w:rsidRPr="00002995" w:rsidRDefault="000E29FB" w:rsidP="000E29FB">
            <w:pPr>
              <w:tabs>
                <w:tab w:val="left" w:pos="1299"/>
              </w:tabs>
              <w:spacing w:after="0"/>
              <w:rPr>
                <w:rFonts w:cs="Arial"/>
                <w:sz w:val="16"/>
                <w:szCs w:val="16"/>
              </w:rPr>
            </w:pPr>
            <w:r w:rsidRPr="00C66802">
              <w:rPr>
                <w:rFonts w:cs="Arial"/>
                <w:sz w:val="16"/>
                <w:szCs w:val="16"/>
              </w:rPr>
              <w:t>.</w:t>
            </w:r>
            <w:r w:rsidRPr="002A7BC7">
              <w:rPr>
                <w:rFonts w:cs="Arial"/>
                <w:sz w:val="16"/>
                <w:szCs w:val="16"/>
              </w:rPr>
              <w:t xml:space="preserve">/tagNaam </w:t>
            </w:r>
            <w:r w:rsidR="00D767A1">
              <w:rPr>
                <w:rFonts w:cs="Arial"/>
                <w:sz w:val="16"/>
                <w:szCs w:val="16"/>
              </w:rPr>
              <w:t>(k</w:t>
            </w:r>
            <w:r w:rsidRPr="002A7BC7">
              <w:rPr>
                <w:rFonts w:cs="Arial"/>
                <w:sz w:val="16"/>
                <w:szCs w:val="16"/>
              </w:rPr>
              <w:t>_Ontbonden</w:t>
            </w:r>
            <w:r w:rsidR="009D3177" w:rsidRPr="002A7BC7">
              <w:rPr>
                <w:rFonts w:cs="Arial"/>
                <w:sz w:val="16"/>
                <w:szCs w:val="16"/>
              </w:rPr>
              <w:t>Huwelijk</w:t>
            </w:r>
            <w:r w:rsidRPr="002A7BC7">
              <w:rPr>
                <w:rFonts w:cs="Arial"/>
                <w:sz w:val="16"/>
                <w:szCs w:val="16"/>
              </w:rPr>
              <w:t>)</w:t>
            </w:r>
          </w:p>
          <w:p w14:paraId="1614BF69" w14:textId="47BFBDA6" w:rsidR="000E29FB" w:rsidRDefault="000E29FB" w:rsidP="000E29FB">
            <w:pPr>
              <w:autoSpaceDE w:val="0"/>
              <w:autoSpaceDN w:val="0"/>
              <w:adjustRightInd w:val="0"/>
              <w:spacing w:after="0"/>
              <w:rPr>
                <w:rFonts w:cs="Arial"/>
                <w:sz w:val="16"/>
                <w:szCs w:val="16"/>
              </w:rPr>
            </w:pPr>
            <w:r w:rsidRPr="00002995">
              <w:rPr>
                <w:rFonts w:cs="Arial"/>
                <w:sz w:val="16"/>
                <w:szCs w:val="16"/>
              </w:rPr>
              <w:t>.</w:t>
            </w:r>
            <w:r>
              <w:rPr>
                <w:rFonts w:cs="Arial"/>
                <w:sz w:val="16"/>
                <w:szCs w:val="16"/>
              </w:rPr>
              <w:t>/</w:t>
            </w:r>
            <w:r w:rsidRPr="00002995">
              <w:rPr>
                <w:rFonts w:cs="Arial"/>
                <w:sz w:val="16"/>
                <w:szCs w:val="16"/>
              </w:rPr>
              <w:t xml:space="preserve"> /tekst (</w:t>
            </w:r>
            <w:r>
              <w:rPr>
                <w:rFonts w:cs="Arial"/>
                <w:sz w:val="16"/>
                <w:szCs w:val="16"/>
              </w:rPr>
              <w:t>‘</w:t>
            </w:r>
            <w:r w:rsidRPr="002A7BC7">
              <w:rPr>
                <w:rFonts w:cs="Arial"/>
                <w:color w:val="000000" w:themeColor="text1"/>
                <w:sz w:val="16"/>
                <w:szCs w:val="16"/>
              </w:rPr>
              <w:t>overlijden van laatstgenoemde</w:t>
            </w:r>
            <w:ins w:id="231" w:author="Groot, Karina de" w:date="2024-08-08T10:25:00Z" w16du:dateUtc="2024-08-08T08:25:00Z">
              <w:r w:rsidR="00B96CD7">
                <w:rPr>
                  <w:rFonts w:cs="Arial"/>
                  <w:color w:val="000000" w:themeColor="text1"/>
                  <w:sz w:val="16"/>
                  <w:szCs w:val="16"/>
                </w:rPr>
                <w:t xml:space="preserve"> op</w:t>
              </w:r>
            </w:ins>
            <w:r w:rsidRPr="002A7BC7">
              <w:rPr>
                <w:rFonts w:cs="Arial"/>
                <w:color w:val="000000" w:themeColor="text1"/>
                <w:sz w:val="16"/>
                <w:szCs w:val="16"/>
              </w:rPr>
              <w:t>’, ‘echtscheiding’, ‘</w:t>
            </w:r>
            <w:del w:id="232" w:author="Willems, Igor" w:date="2024-02-28T09:06:00Z" w16du:dateUtc="2024-02-28T08:06:00Z">
              <w:r w:rsidRPr="002A7BC7" w:rsidDel="007956AE">
                <w:rPr>
                  <w:rFonts w:cs="Arial"/>
                  <w:color w:val="000000" w:themeColor="text1"/>
                  <w:sz w:val="16"/>
                  <w:szCs w:val="16"/>
                </w:rPr>
                <w:delText xml:space="preserve"> </w:delText>
              </w:r>
            </w:del>
            <w:r w:rsidRPr="002A7BC7">
              <w:rPr>
                <w:rFonts w:cs="Arial"/>
                <w:color w:val="000000" w:themeColor="text1"/>
                <w:sz w:val="16"/>
                <w:szCs w:val="16"/>
              </w:rPr>
              <w:t>ontbinding na scheiding</w:t>
            </w:r>
            <w:ins w:id="233" w:author="Willems, Igor" w:date="2024-02-28T09:09:00Z" w16du:dateUtc="2024-02-28T08:09:00Z">
              <w:r w:rsidR="007956AE">
                <w:rPr>
                  <w:rFonts w:cs="Arial"/>
                  <w:color w:val="000000" w:themeColor="text1"/>
                  <w:sz w:val="16"/>
                  <w:szCs w:val="16"/>
                </w:rPr>
                <w:t xml:space="preserve"> van tafel en bed</w:t>
              </w:r>
            </w:ins>
            <w:r w:rsidRPr="002A7BC7">
              <w:rPr>
                <w:rFonts w:cs="Arial"/>
                <w:color w:val="000000" w:themeColor="text1"/>
                <w:sz w:val="16"/>
                <w:szCs w:val="16"/>
              </w:rPr>
              <w:t>’</w:t>
            </w:r>
            <w:r>
              <w:rPr>
                <w:rFonts w:cs="Arial"/>
                <w:sz w:val="16"/>
                <w:szCs w:val="16"/>
              </w:rPr>
              <w:t>)</w:t>
            </w:r>
          </w:p>
          <w:p w14:paraId="34FFE32E" w14:textId="77777777" w:rsidR="000E29FB" w:rsidRDefault="000E29FB" w:rsidP="000E29FB">
            <w:pPr>
              <w:autoSpaceDE w:val="0"/>
              <w:autoSpaceDN w:val="0"/>
              <w:adjustRightInd w:val="0"/>
              <w:spacing w:after="0"/>
              <w:rPr>
                <w:rFonts w:cs="Arial"/>
                <w:sz w:val="16"/>
                <w:szCs w:val="16"/>
              </w:rPr>
            </w:pPr>
          </w:p>
          <w:p w14:paraId="57BB32DA" w14:textId="77777777" w:rsidR="000E29FB" w:rsidRPr="001712A8" w:rsidRDefault="000E29FB" w:rsidP="000E29FB">
            <w:pPr>
              <w:spacing w:after="0"/>
              <w:rPr>
                <w:sz w:val="16"/>
                <w:szCs w:val="16"/>
                <w:u w:val="single"/>
                <w:lang w:val="nl"/>
              </w:rPr>
            </w:pPr>
            <w:r w:rsidRPr="001712A8">
              <w:rPr>
                <w:sz w:val="16"/>
                <w:szCs w:val="16"/>
                <w:u w:val="single"/>
                <w:lang w:val="nl"/>
              </w:rPr>
              <w:t>Mapping keuze reden ontbonden</w:t>
            </w:r>
            <w:r>
              <w:rPr>
                <w:sz w:val="16"/>
                <w:szCs w:val="16"/>
                <w:u w:val="single"/>
                <w:lang w:val="nl"/>
              </w:rPr>
              <w:t xml:space="preserve"> partnerschap</w:t>
            </w:r>
            <w:r w:rsidRPr="001712A8">
              <w:rPr>
                <w:sz w:val="16"/>
                <w:szCs w:val="16"/>
                <w:u w:val="single"/>
                <w:lang w:val="nl"/>
              </w:rPr>
              <w:t>:</w:t>
            </w:r>
          </w:p>
          <w:p w14:paraId="439AB88D" w14:textId="4CA816DA" w:rsidR="000E29FB" w:rsidRDefault="000E29FB" w:rsidP="000E29FB">
            <w:pPr>
              <w:autoSpaceDE w:val="0"/>
              <w:autoSpaceDN w:val="0"/>
              <w:adjustRightInd w:val="0"/>
              <w:spacing w:after="0"/>
              <w:rPr>
                <w:sz w:val="16"/>
                <w:szCs w:val="16"/>
              </w:rPr>
            </w:pPr>
            <w:r w:rsidRPr="00944AAC">
              <w:rPr>
                <w:sz w:val="16"/>
                <w:szCs w:val="16"/>
              </w:rPr>
              <w:lastRenderedPageBreak/>
              <w:t>//IMKAD_AangebodenStuk/stukdeelVVE</w:t>
            </w:r>
            <w:r w:rsidR="00C35AEE">
              <w:rPr>
                <w:sz w:val="16"/>
                <w:szCs w:val="16"/>
              </w:rPr>
              <w:t>/partner</w:t>
            </w:r>
            <w:r>
              <w:rPr>
                <w:sz w:val="16"/>
                <w:szCs w:val="16"/>
              </w:rPr>
              <w:t>/</w:t>
            </w:r>
            <w:ins w:id="234" w:author="Groot, Karina de" w:date="2024-08-07T15:53:00Z" w16du:dateUtc="2024-08-07T13:53:00Z">
              <w:r w:rsidR="00C214FA" w:rsidRPr="00C214FA">
                <w:rPr>
                  <w:sz w:val="16"/>
                  <w:szCs w:val="16"/>
                </w:rPr>
                <w:t>eerderePartner</w:t>
              </w:r>
            </w:ins>
            <w:del w:id="235" w:author="Groot, Karina de" w:date="2024-08-07T15:53:00Z" w16du:dateUtc="2024-08-07T13:53:00Z">
              <w:r w:rsidR="00CC41A9" w:rsidRPr="00C83E04" w:rsidDel="00C214FA">
                <w:rPr>
                  <w:sz w:val="16"/>
                  <w:szCs w:val="16"/>
                </w:rPr>
                <w:delText>eerdereBurgerlijkeStaat</w:delText>
              </w:r>
            </w:del>
            <w:r w:rsidR="00CC41A9">
              <w:rPr>
                <w:sz w:val="16"/>
                <w:szCs w:val="16"/>
              </w:rPr>
              <w:t>/</w:t>
            </w:r>
            <w:r>
              <w:rPr>
                <w:sz w:val="16"/>
                <w:szCs w:val="16"/>
              </w:rPr>
              <w:t xml:space="preserve">tekstkeuze </w:t>
            </w:r>
          </w:p>
          <w:p w14:paraId="21A6CD85" w14:textId="5305F58D" w:rsidR="000E29FB" w:rsidRPr="00002995" w:rsidRDefault="000E29FB" w:rsidP="000E29FB">
            <w:pPr>
              <w:tabs>
                <w:tab w:val="left" w:pos="1299"/>
              </w:tabs>
              <w:spacing w:after="0"/>
              <w:rPr>
                <w:rFonts w:cs="Arial"/>
                <w:sz w:val="16"/>
                <w:szCs w:val="16"/>
              </w:rPr>
            </w:pPr>
            <w:r w:rsidRPr="002A7BC7">
              <w:rPr>
                <w:rFonts w:cs="Arial"/>
                <w:sz w:val="16"/>
                <w:szCs w:val="16"/>
              </w:rPr>
              <w:t xml:space="preserve">./tagNaam </w:t>
            </w:r>
            <w:r w:rsidR="00D767A1">
              <w:rPr>
                <w:rFonts w:cs="Arial"/>
                <w:sz w:val="16"/>
                <w:szCs w:val="16"/>
              </w:rPr>
              <w:t>(k</w:t>
            </w:r>
            <w:r w:rsidRPr="002A7BC7">
              <w:rPr>
                <w:rFonts w:cs="Arial"/>
                <w:sz w:val="16"/>
                <w:szCs w:val="16"/>
              </w:rPr>
              <w:t>_Ontbonden</w:t>
            </w:r>
            <w:r w:rsidR="009D3177" w:rsidRPr="002A7BC7">
              <w:rPr>
                <w:rFonts w:cs="Arial"/>
                <w:sz w:val="16"/>
                <w:szCs w:val="16"/>
              </w:rPr>
              <w:t>Partnerschap</w:t>
            </w:r>
            <w:r w:rsidRPr="002A7BC7">
              <w:rPr>
                <w:rFonts w:cs="Arial"/>
                <w:sz w:val="16"/>
                <w:szCs w:val="16"/>
              </w:rPr>
              <w:t>)</w:t>
            </w:r>
          </w:p>
          <w:p w14:paraId="1727280F" w14:textId="2EFBFB49" w:rsidR="000E29FB" w:rsidRDefault="000E29FB" w:rsidP="000E29FB">
            <w:pPr>
              <w:autoSpaceDE w:val="0"/>
              <w:autoSpaceDN w:val="0"/>
              <w:adjustRightInd w:val="0"/>
              <w:spacing w:after="0"/>
              <w:rPr>
                <w:rFonts w:cs="Arial"/>
                <w:sz w:val="16"/>
                <w:szCs w:val="16"/>
              </w:rPr>
            </w:pPr>
            <w:r w:rsidRPr="00002995">
              <w:rPr>
                <w:rFonts w:cs="Arial"/>
                <w:sz w:val="16"/>
                <w:szCs w:val="16"/>
              </w:rPr>
              <w:t xml:space="preserve">./tekst </w:t>
            </w:r>
            <w:r w:rsidRPr="002A7BC7">
              <w:rPr>
                <w:rFonts w:cs="Arial"/>
                <w:color w:val="000000" w:themeColor="text1"/>
                <w:sz w:val="16"/>
                <w:szCs w:val="16"/>
              </w:rPr>
              <w:t>(‘door</w:t>
            </w:r>
            <w:r w:rsidRPr="002A7BC7">
              <w:rPr>
                <w:color w:val="000000" w:themeColor="text1"/>
              </w:rPr>
              <w:t xml:space="preserve"> </w:t>
            </w:r>
            <w:r w:rsidRPr="002A7BC7">
              <w:rPr>
                <w:rFonts w:cs="Arial"/>
                <w:color w:val="000000" w:themeColor="text1"/>
                <w:sz w:val="16"/>
                <w:szCs w:val="16"/>
              </w:rPr>
              <w:t>overlijden van laatstgenoemde</w:t>
            </w:r>
            <w:r w:rsidR="002B57C5">
              <w:rPr>
                <w:rFonts w:cs="Arial"/>
                <w:color w:val="000000" w:themeColor="text1"/>
                <w:sz w:val="16"/>
                <w:szCs w:val="16"/>
              </w:rPr>
              <w:t xml:space="preserve"> op</w:t>
            </w:r>
            <w:r w:rsidRPr="002A7BC7">
              <w:rPr>
                <w:rFonts w:cs="Arial"/>
                <w:color w:val="000000" w:themeColor="text1"/>
                <w:sz w:val="16"/>
                <w:szCs w:val="16"/>
              </w:rPr>
              <w:t>’, ‘tijdens leven van’</w:t>
            </w:r>
            <w:r w:rsidRPr="002014E5">
              <w:rPr>
                <w:rFonts w:cs="Arial"/>
                <w:sz w:val="16"/>
                <w:szCs w:val="16"/>
              </w:rPr>
              <w:t>)</w:t>
            </w:r>
          </w:p>
          <w:p w14:paraId="526BF000" w14:textId="77777777" w:rsidR="00743805" w:rsidRDefault="00743805" w:rsidP="000E29FB">
            <w:pPr>
              <w:autoSpaceDE w:val="0"/>
              <w:autoSpaceDN w:val="0"/>
              <w:adjustRightInd w:val="0"/>
              <w:spacing w:after="0"/>
              <w:rPr>
                <w:rFonts w:cs="Arial"/>
                <w:sz w:val="16"/>
                <w:szCs w:val="16"/>
              </w:rPr>
            </w:pPr>
          </w:p>
          <w:p w14:paraId="4ECE9791" w14:textId="024916FB" w:rsidR="00743805" w:rsidRPr="00651E61" w:rsidRDefault="00743805" w:rsidP="00743805">
            <w:pPr>
              <w:autoSpaceDE w:val="0"/>
              <w:autoSpaceDN w:val="0"/>
              <w:adjustRightInd w:val="0"/>
              <w:spacing w:after="0"/>
              <w:rPr>
                <w:sz w:val="16"/>
                <w:szCs w:val="16"/>
              </w:rPr>
            </w:pPr>
            <w:r w:rsidRPr="00651E61">
              <w:rPr>
                <w:sz w:val="16"/>
                <w:szCs w:val="16"/>
                <w:u w:val="single"/>
              </w:rPr>
              <w:t>Mapping datum over</w:t>
            </w:r>
            <w:ins w:id="236" w:author="Groot, Karina de" w:date="2024-08-08T10:29:00Z" w16du:dateUtc="2024-08-08T08:29:00Z">
              <w:r w:rsidR="00B96CD7">
                <w:rPr>
                  <w:sz w:val="16"/>
                  <w:szCs w:val="16"/>
                  <w:u w:val="single"/>
                </w:rPr>
                <w:t>lijden eer</w:t>
              </w:r>
            </w:ins>
            <w:ins w:id="237" w:author="Groot, Karina de" w:date="2024-08-08T10:30:00Z" w16du:dateUtc="2024-08-08T08:30:00Z">
              <w:r w:rsidR="00B96CD7">
                <w:rPr>
                  <w:sz w:val="16"/>
                  <w:szCs w:val="16"/>
                  <w:u w:val="single"/>
                </w:rPr>
                <w:t>dere partner</w:t>
              </w:r>
            </w:ins>
            <w:del w:id="238" w:author="Groot, Karina de" w:date="2024-08-08T10:29:00Z" w16du:dateUtc="2024-08-08T08:29:00Z">
              <w:r w:rsidRPr="00651E61" w:rsidDel="00B96CD7">
                <w:rPr>
                  <w:sz w:val="16"/>
                  <w:szCs w:val="16"/>
                  <w:u w:val="single"/>
                </w:rPr>
                <w:delText>leden</w:delText>
              </w:r>
            </w:del>
            <w:r w:rsidRPr="00651E61">
              <w:rPr>
                <w:sz w:val="16"/>
                <w:szCs w:val="16"/>
                <w:u w:val="single"/>
              </w:rPr>
              <w:t>:</w:t>
            </w:r>
          </w:p>
          <w:p w14:paraId="669970B7" w14:textId="5A9649D6" w:rsidR="00743805" w:rsidRPr="00C214FA" w:rsidDel="00F03052" w:rsidRDefault="00743805" w:rsidP="00743805">
            <w:pPr>
              <w:autoSpaceDE w:val="0"/>
              <w:autoSpaceDN w:val="0"/>
              <w:adjustRightInd w:val="0"/>
              <w:spacing w:after="0"/>
              <w:rPr>
                <w:del w:id="239" w:author="Groot, Karina de" w:date="2024-08-08T10:14:00Z" w16du:dateUtc="2024-08-08T08:14:00Z"/>
                <w:color w:val="FF0000"/>
                <w:sz w:val="16"/>
                <w:szCs w:val="16"/>
                <w:rPrChange w:id="240" w:author="Groot, Karina de" w:date="2024-08-07T15:54:00Z" w16du:dateUtc="2024-08-07T13:54:00Z">
                  <w:rPr>
                    <w:del w:id="241" w:author="Groot, Karina de" w:date="2024-08-08T10:14:00Z" w16du:dateUtc="2024-08-08T08:14:00Z"/>
                    <w:sz w:val="16"/>
                    <w:szCs w:val="16"/>
                  </w:rPr>
                </w:rPrChange>
              </w:rPr>
            </w:pPr>
            <w:r w:rsidRPr="00651E61">
              <w:rPr>
                <w:sz w:val="16"/>
                <w:szCs w:val="16"/>
              </w:rPr>
              <w:t>//IMKAD_AangebodenStuk/stukdeelVVE/</w:t>
            </w:r>
            <w:ins w:id="242" w:author="Groot, Karina de" w:date="2024-08-07T15:54:00Z" w16du:dateUtc="2024-08-07T13:54:00Z">
              <w:r w:rsidR="00C214FA">
                <w:rPr>
                  <w:sz w:val="16"/>
                  <w:szCs w:val="16"/>
                </w:rPr>
                <w:t>partners/</w:t>
              </w:r>
              <w:r w:rsidR="00C214FA" w:rsidRPr="00C214FA">
                <w:rPr>
                  <w:sz w:val="16"/>
                  <w:szCs w:val="16"/>
                </w:rPr>
                <w:t>eerderePartner</w:t>
              </w:r>
            </w:ins>
            <w:del w:id="243" w:author="Groot, Karina de" w:date="2024-08-07T15:54:00Z" w16du:dateUtc="2024-08-07T13:54:00Z">
              <w:r w:rsidRPr="00651E61" w:rsidDel="00C214FA">
                <w:rPr>
                  <w:sz w:val="16"/>
                  <w:szCs w:val="16"/>
                </w:rPr>
                <w:delText>overlijden</w:delText>
              </w:r>
            </w:del>
            <w:r w:rsidRPr="00651E61">
              <w:rPr>
                <w:sz w:val="16"/>
                <w:szCs w:val="16"/>
              </w:rPr>
              <w:t>/datumOverlijden</w:t>
            </w:r>
          </w:p>
          <w:p w14:paraId="27860190" w14:textId="77777777" w:rsidR="00743805" w:rsidRDefault="00743805" w:rsidP="00743805">
            <w:pPr>
              <w:autoSpaceDE w:val="0"/>
              <w:autoSpaceDN w:val="0"/>
              <w:adjustRightInd w:val="0"/>
              <w:spacing w:after="0"/>
              <w:rPr>
                <w:ins w:id="244" w:author="Groot, Karina de" w:date="2024-08-08T10:15:00Z" w16du:dateUtc="2024-08-08T08:15:00Z"/>
                <w:sz w:val="16"/>
                <w:szCs w:val="16"/>
              </w:rPr>
            </w:pPr>
          </w:p>
          <w:p w14:paraId="51188406" w14:textId="77777777" w:rsidR="00F03052" w:rsidRPr="00651E61" w:rsidRDefault="00F03052" w:rsidP="00743805">
            <w:pPr>
              <w:autoSpaceDE w:val="0"/>
              <w:autoSpaceDN w:val="0"/>
              <w:adjustRightInd w:val="0"/>
              <w:spacing w:after="0"/>
              <w:rPr>
                <w:sz w:val="16"/>
                <w:szCs w:val="16"/>
              </w:rPr>
            </w:pPr>
          </w:p>
          <w:p w14:paraId="5AF6A610" w14:textId="0BDEFBEC" w:rsidR="00743805" w:rsidRPr="00651E61" w:rsidRDefault="00743805" w:rsidP="00743805">
            <w:pPr>
              <w:autoSpaceDE w:val="0"/>
              <w:autoSpaceDN w:val="0"/>
              <w:adjustRightInd w:val="0"/>
              <w:spacing w:after="0"/>
              <w:rPr>
                <w:sz w:val="16"/>
                <w:szCs w:val="16"/>
                <w:u w:val="single"/>
              </w:rPr>
            </w:pPr>
            <w:r w:rsidRPr="00651E61">
              <w:rPr>
                <w:sz w:val="16"/>
                <w:szCs w:val="16"/>
                <w:u w:val="single"/>
              </w:rPr>
              <w:t xml:space="preserve">Mapping </w:t>
            </w:r>
            <w:del w:id="245" w:author="Groot, Karina de" w:date="2024-08-08T10:33:00Z" w16du:dateUtc="2024-08-08T08:33:00Z">
              <w:r w:rsidRPr="00651E61" w:rsidDel="00B96CD7">
                <w:rPr>
                  <w:sz w:val="16"/>
                  <w:szCs w:val="16"/>
                  <w:u w:val="single"/>
                </w:rPr>
                <w:delText>woon</w:delText>
              </w:r>
            </w:del>
            <w:r w:rsidRPr="00651E61">
              <w:rPr>
                <w:sz w:val="16"/>
                <w:szCs w:val="16"/>
                <w:u w:val="single"/>
              </w:rPr>
              <w:t xml:space="preserve">plaats </w:t>
            </w:r>
            <w:del w:id="246" w:author="Groot, Karina de" w:date="2024-08-08T10:30:00Z" w16du:dateUtc="2024-08-08T08:30:00Z">
              <w:r w:rsidRPr="00651E61" w:rsidDel="00B96CD7">
                <w:rPr>
                  <w:sz w:val="16"/>
                  <w:szCs w:val="16"/>
                  <w:u w:val="single"/>
                </w:rPr>
                <w:delText>overleden</w:delText>
              </w:r>
            </w:del>
            <w:ins w:id="247" w:author="Groot, Karina de" w:date="2024-08-08T10:30:00Z" w16du:dateUtc="2024-08-08T08:30:00Z">
              <w:r w:rsidR="00B96CD7">
                <w:rPr>
                  <w:sz w:val="16"/>
                  <w:szCs w:val="16"/>
                  <w:u w:val="single"/>
                </w:rPr>
                <w:t>overlijden eerder partner</w:t>
              </w:r>
            </w:ins>
            <w:r w:rsidRPr="00651E61">
              <w:rPr>
                <w:sz w:val="16"/>
                <w:szCs w:val="16"/>
                <w:u w:val="single"/>
              </w:rPr>
              <w:t>:</w:t>
            </w:r>
          </w:p>
          <w:p w14:paraId="434D88DB" w14:textId="0EF59229" w:rsidR="00743805" w:rsidDel="00C214FA" w:rsidRDefault="00743805" w:rsidP="00743805">
            <w:pPr>
              <w:autoSpaceDE w:val="0"/>
              <w:autoSpaceDN w:val="0"/>
              <w:adjustRightInd w:val="0"/>
              <w:spacing w:after="0"/>
              <w:rPr>
                <w:del w:id="248" w:author="Groot, Karina de" w:date="2024-08-07T15:55:00Z" w16du:dateUtc="2024-08-07T13:55:00Z"/>
                <w:sz w:val="16"/>
                <w:szCs w:val="16"/>
              </w:rPr>
            </w:pPr>
            <w:r w:rsidRPr="00651E61">
              <w:rPr>
                <w:sz w:val="16"/>
                <w:szCs w:val="16"/>
              </w:rPr>
              <w:t>//IMKAD_AangebodenStuk/stukdeelVVE/</w:t>
            </w:r>
            <w:ins w:id="249" w:author="Groot, Karina de" w:date="2024-08-07T15:54:00Z" w16du:dateUtc="2024-08-07T13:54:00Z">
              <w:r w:rsidR="00C214FA">
                <w:rPr>
                  <w:sz w:val="16"/>
                  <w:szCs w:val="16"/>
                </w:rPr>
                <w:t>partners/</w:t>
              </w:r>
              <w:r w:rsidR="00C214FA" w:rsidRPr="00C214FA">
                <w:rPr>
                  <w:sz w:val="16"/>
                  <w:szCs w:val="16"/>
                </w:rPr>
                <w:t>eerderePartner</w:t>
              </w:r>
            </w:ins>
            <w:del w:id="250" w:author="Groot, Karina de" w:date="2024-08-07T15:54:00Z" w16du:dateUtc="2024-08-07T13:54:00Z">
              <w:r w:rsidRPr="00651E61" w:rsidDel="00C214FA">
                <w:rPr>
                  <w:sz w:val="16"/>
                  <w:szCs w:val="16"/>
                </w:rPr>
                <w:delText>overlijden</w:delText>
              </w:r>
            </w:del>
            <w:r w:rsidRPr="00651E61">
              <w:rPr>
                <w:sz w:val="16"/>
                <w:szCs w:val="16"/>
              </w:rPr>
              <w:t>/</w:t>
            </w:r>
            <w:del w:id="251" w:author="Groot, Karina de" w:date="2024-08-08T10:15:00Z" w16du:dateUtc="2024-08-08T08:15:00Z">
              <w:r w:rsidRPr="00651E61" w:rsidDel="00F03052">
                <w:rPr>
                  <w:sz w:val="16"/>
                  <w:szCs w:val="16"/>
                </w:rPr>
                <w:delText>woon</w:delText>
              </w:r>
            </w:del>
            <w:r w:rsidRPr="00651E61">
              <w:rPr>
                <w:sz w:val="16"/>
                <w:szCs w:val="16"/>
              </w:rPr>
              <w:t>plaatsOverlijden</w:t>
            </w:r>
          </w:p>
          <w:p w14:paraId="1F511AF9" w14:textId="77777777" w:rsidR="00743805" w:rsidRPr="002014E5" w:rsidRDefault="00743805" w:rsidP="000E29FB">
            <w:pPr>
              <w:autoSpaceDE w:val="0"/>
              <w:autoSpaceDN w:val="0"/>
              <w:adjustRightInd w:val="0"/>
              <w:spacing w:after="0"/>
              <w:rPr>
                <w:rFonts w:cs="Arial"/>
                <w:sz w:val="16"/>
                <w:szCs w:val="16"/>
              </w:rPr>
            </w:pPr>
          </w:p>
          <w:p w14:paraId="1574ABE9" w14:textId="77777777" w:rsidR="000E29FB" w:rsidRDefault="000E29FB" w:rsidP="000E29FB">
            <w:pPr>
              <w:autoSpaceDE w:val="0"/>
              <w:autoSpaceDN w:val="0"/>
              <w:adjustRightInd w:val="0"/>
              <w:spacing w:after="0"/>
              <w:rPr>
                <w:rFonts w:cs="Arial"/>
                <w:sz w:val="16"/>
                <w:szCs w:val="16"/>
              </w:rPr>
            </w:pPr>
          </w:p>
          <w:p w14:paraId="37F3CD75" w14:textId="7DAEFA74" w:rsidR="000E29FB" w:rsidRPr="00E41F6F" w:rsidRDefault="000E29FB" w:rsidP="000E29FB">
            <w:pPr>
              <w:autoSpaceDE w:val="0"/>
              <w:autoSpaceDN w:val="0"/>
              <w:adjustRightInd w:val="0"/>
              <w:spacing w:after="0"/>
              <w:rPr>
                <w:rFonts w:cs="Arial"/>
                <w:sz w:val="16"/>
                <w:szCs w:val="16"/>
                <w:u w:val="single"/>
              </w:rPr>
            </w:pPr>
            <w:r w:rsidRPr="00E41F6F">
              <w:rPr>
                <w:rFonts w:cs="Arial"/>
                <w:sz w:val="16"/>
                <w:szCs w:val="16"/>
                <w:u w:val="single"/>
              </w:rPr>
              <w:t xml:space="preserve">Mapping datum </w:t>
            </w:r>
            <w:del w:id="252" w:author="Groot, Karina de" w:date="2024-08-08T10:33:00Z" w16du:dateUtc="2024-08-08T08:33:00Z">
              <w:r w:rsidRPr="00E41F6F" w:rsidDel="00B96CD7">
                <w:rPr>
                  <w:rFonts w:cs="Arial"/>
                  <w:sz w:val="16"/>
                  <w:szCs w:val="16"/>
                  <w:u w:val="single"/>
                </w:rPr>
                <w:delText>ontbonden</w:delText>
              </w:r>
            </w:del>
            <w:ins w:id="253" w:author="Groot, Karina de" w:date="2024-08-08T10:33:00Z" w16du:dateUtc="2024-08-08T08:33:00Z">
              <w:r w:rsidR="00B96CD7">
                <w:rPr>
                  <w:rFonts w:cs="Arial"/>
                  <w:sz w:val="16"/>
                  <w:szCs w:val="16"/>
                  <w:u w:val="single"/>
                </w:rPr>
                <w:t>opgenomen in register</w:t>
              </w:r>
            </w:ins>
            <w:r w:rsidRPr="00E41F6F">
              <w:rPr>
                <w:rFonts w:cs="Arial"/>
                <w:sz w:val="16"/>
                <w:szCs w:val="16"/>
                <w:u w:val="single"/>
              </w:rPr>
              <w:t>:</w:t>
            </w:r>
          </w:p>
          <w:p w14:paraId="1F1DC3BE" w14:textId="66244B94" w:rsidR="000E29FB" w:rsidRDefault="000E29FB" w:rsidP="000E29FB">
            <w:pPr>
              <w:autoSpaceDE w:val="0"/>
              <w:autoSpaceDN w:val="0"/>
              <w:adjustRightInd w:val="0"/>
              <w:spacing w:after="0"/>
              <w:rPr>
                <w:rFonts w:cs="Arial"/>
                <w:sz w:val="16"/>
                <w:szCs w:val="16"/>
              </w:rPr>
            </w:pPr>
            <w:r w:rsidRPr="00944AAC">
              <w:rPr>
                <w:sz w:val="16"/>
                <w:szCs w:val="16"/>
              </w:rPr>
              <w:t>//IMKAD_AangebodenStuk/stukdeelVVE</w:t>
            </w:r>
            <w:r w:rsidR="00C35AEE">
              <w:rPr>
                <w:sz w:val="16"/>
                <w:szCs w:val="16"/>
              </w:rPr>
              <w:t>/partner</w:t>
            </w:r>
            <w:r>
              <w:rPr>
                <w:sz w:val="16"/>
                <w:szCs w:val="16"/>
              </w:rPr>
              <w:t>/</w:t>
            </w:r>
            <w:ins w:id="254" w:author="Groot, Karina de" w:date="2024-08-07T15:53:00Z" w16du:dateUtc="2024-08-07T13:53:00Z">
              <w:r w:rsidR="00C214FA" w:rsidRPr="00C214FA">
                <w:rPr>
                  <w:sz w:val="16"/>
                  <w:szCs w:val="16"/>
                </w:rPr>
                <w:t>eerderePartner</w:t>
              </w:r>
            </w:ins>
            <w:del w:id="255" w:author="Groot, Karina de" w:date="2024-08-07T15:53:00Z" w16du:dateUtc="2024-08-07T13:53:00Z">
              <w:r w:rsidR="00C83E04" w:rsidRPr="00C83E04" w:rsidDel="00C214FA">
                <w:rPr>
                  <w:sz w:val="16"/>
                  <w:szCs w:val="16"/>
                </w:rPr>
                <w:delText>eerdereBurgerlijkeStaat</w:delText>
              </w:r>
            </w:del>
            <w:ins w:id="256" w:author="Groot, Karina de" w:date="2024-08-08T10:13:00Z" w16du:dateUtc="2024-08-08T08:13:00Z">
              <w:r w:rsidR="00F03052">
                <w:rPr>
                  <w:sz w:val="16"/>
                  <w:szCs w:val="16"/>
                </w:rPr>
                <w:t>/</w:t>
              </w:r>
            </w:ins>
            <w:del w:id="257" w:author="Groot, Karina de" w:date="2024-08-08T10:13:00Z" w16du:dateUtc="2024-08-08T08:13:00Z">
              <w:r w:rsidR="00C83E04" w:rsidDel="00F03052">
                <w:rPr>
                  <w:sz w:val="16"/>
                  <w:szCs w:val="16"/>
                </w:rPr>
                <w:delText>/</w:delText>
              </w:r>
            </w:del>
            <w:ins w:id="258" w:author="Groot, Karina de" w:date="2024-08-08T10:13:00Z" w16du:dateUtc="2024-08-08T08:13:00Z">
              <w:r w:rsidR="00F03052" w:rsidRPr="00F03052">
                <w:rPr>
                  <w:sz w:val="16"/>
                  <w:szCs w:val="16"/>
                </w:rPr>
                <w:t>datumBurgerlijkeStand</w:t>
              </w:r>
            </w:ins>
            <w:del w:id="259" w:author="Groot, Karina de" w:date="2024-08-08T10:13:00Z" w16du:dateUtc="2024-08-08T08:13:00Z">
              <w:r w:rsidDel="00F03052">
                <w:rPr>
                  <w:sz w:val="16"/>
                  <w:szCs w:val="16"/>
                </w:rPr>
                <w:delText>datumOntbonden</w:delText>
              </w:r>
            </w:del>
          </w:p>
          <w:p w14:paraId="53EB1961" w14:textId="77777777" w:rsidR="000E29FB" w:rsidRPr="00E41F6F" w:rsidRDefault="000E29FB" w:rsidP="000E29FB">
            <w:pPr>
              <w:rPr>
                <w:sz w:val="16"/>
                <w:szCs w:val="16"/>
                <w:lang w:val="nl"/>
              </w:rPr>
            </w:pPr>
          </w:p>
          <w:p w14:paraId="7D397168" w14:textId="0B5D23B5" w:rsidR="000E29FB" w:rsidRPr="00E41F6F" w:rsidRDefault="000E29FB" w:rsidP="000E29FB">
            <w:pPr>
              <w:spacing w:after="0"/>
              <w:rPr>
                <w:sz w:val="16"/>
                <w:szCs w:val="16"/>
                <w:u w:val="single"/>
                <w:lang w:val="nl"/>
              </w:rPr>
            </w:pPr>
            <w:r w:rsidRPr="00E41F6F">
              <w:rPr>
                <w:sz w:val="16"/>
                <w:szCs w:val="16"/>
                <w:u w:val="single"/>
                <w:lang w:val="nl"/>
              </w:rPr>
              <w:t xml:space="preserve">Mapping plaats </w:t>
            </w:r>
            <w:del w:id="260" w:author="Groot, Karina de" w:date="2024-08-08T10:34:00Z" w16du:dateUtc="2024-08-08T08:34:00Z">
              <w:r w:rsidRPr="00E41F6F" w:rsidDel="00B96CD7">
                <w:rPr>
                  <w:sz w:val="16"/>
                  <w:szCs w:val="16"/>
                  <w:u w:val="single"/>
                  <w:lang w:val="nl"/>
                </w:rPr>
                <w:delText>ontbonden</w:delText>
              </w:r>
            </w:del>
            <w:ins w:id="261" w:author="Groot, Karina de" w:date="2024-08-08T10:34:00Z" w16du:dateUtc="2024-08-08T08:34:00Z">
              <w:r w:rsidR="00B96CD7">
                <w:rPr>
                  <w:sz w:val="16"/>
                  <w:szCs w:val="16"/>
                  <w:u w:val="single"/>
                  <w:lang w:val="nl"/>
                </w:rPr>
                <w:t>register</w:t>
              </w:r>
            </w:ins>
            <w:r w:rsidRPr="00E41F6F">
              <w:rPr>
                <w:sz w:val="16"/>
                <w:szCs w:val="16"/>
                <w:u w:val="single"/>
                <w:lang w:val="nl"/>
              </w:rPr>
              <w:t>:</w:t>
            </w:r>
          </w:p>
          <w:p w14:paraId="1FC09473" w14:textId="218933FB" w:rsidR="000E29FB" w:rsidRDefault="000E29FB" w:rsidP="000E29FB">
            <w:pPr>
              <w:rPr>
                <w:sz w:val="16"/>
                <w:szCs w:val="16"/>
              </w:rPr>
            </w:pPr>
            <w:r w:rsidRPr="00944AAC">
              <w:rPr>
                <w:sz w:val="16"/>
                <w:szCs w:val="16"/>
              </w:rPr>
              <w:t>//IMKAD_AangebodenStuk/stukdeelVVE</w:t>
            </w:r>
            <w:r w:rsidR="00C35AEE">
              <w:rPr>
                <w:sz w:val="16"/>
                <w:szCs w:val="16"/>
              </w:rPr>
              <w:t>/</w:t>
            </w:r>
            <w:ins w:id="262" w:author="Groot, Karina de" w:date="2024-08-07T15:55:00Z" w16du:dateUtc="2024-08-07T13:55:00Z">
              <w:r w:rsidR="00C214FA">
                <w:rPr>
                  <w:sz w:val="16"/>
                  <w:szCs w:val="16"/>
                </w:rPr>
                <w:t xml:space="preserve"> partners</w:t>
              </w:r>
              <w:r w:rsidR="00C214FA" w:rsidDel="00C214FA">
                <w:rPr>
                  <w:sz w:val="16"/>
                  <w:szCs w:val="16"/>
                </w:rPr>
                <w:t xml:space="preserve"> </w:t>
              </w:r>
            </w:ins>
            <w:del w:id="263" w:author="Groot, Karina de" w:date="2024-08-07T15:55:00Z" w16du:dateUtc="2024-08-07T13:55:00Z">
              <w:r w:rsidR="00C35AEE" w:rsidDel="00C214FA">
                <w:rPr>
                  <w:sz w:val="16"/>
                  <w:szCs w:val="16"/>
                </w:rPr>
                <w:delText>partner</w:delText>
              </w:r>
            </w:del>
            <w:r w:rsidR="00B411CB">
              <w:rPr>
                <w:sz w:val="16"/>
                <w:szCs w:val="16"/>
              </w:rPr>
              <w:t>/</w:t>
            </w:r>
            <w:ins w:id="264" w:author="Groot, Karina de" w:date="2024-08-07T15:53:00Z" w16du:dateUtc="2024-08-07T13:53:00Z">
              <w:r w:rsidR="00C214FA" w:rsidRPr="00C214FA">
                <w:rPr>
                  <w:sz w:val="16"/>
                  <w:szCs w:val="16"/>
                </w:rPr>
                <w:t>eerderePartner</w:t>
              </w:r>
            </w:ins>
            <w:del w:id="265" w:author="Groot, Karina de" w:date="2024-08-07T15:53:00Z" w16du:dateUtc="2024-08-07T13:53:00Z">
              <w:r w:rsidR="00B411CB" w:rsidRPr="00C83E04" w:rsidDel="00C214FA">
                <w:rPr>
                  <w:sz w:val="16"/>
                  <w:szCs w:val="16"/>
                </w:rPr>
                <w:delText>eerdereBurgerlijkeStaat</w:delText>
              </w:r>
              <w:r w:rsidR="00B411CB" w:rsidDel="00C214FA">
                <w:rPr>
                  <w:sz w:val="16"/>
                  <w:szCs w:val="16"/>
                </w:rPr>
                <w:delText xml:space="preserve"> </w:delText>
              </w:r>
            </w:del>
            <w:r>
              <w:rPr>
                <w:sz w:val="16"/>
                <w:szCs w:val="16"/>
              </w:rPr>
              <w:t>/</w:t>
            </w:r>
            <w:ins w:id="266" w:author="Groot, Karina de" w:date="2024-08-08T10:22:00Z" w16du:dateUtc="2024-08-08T08:22:00Z">
              <w:r w:rsidR="00B96CD7">
                <w:rPr>
                  <w:sz w:val="16"/>
                  <w:szCs w:val="16"/>
                </w:rPr>
                <w:t>gemeente</w:t>
              </w:r>
            </w:ins>
            <w:ins w:id="267" w:author="Groot, Karina de" w:date="2024-08-08T10:20:00Z" w16du:dateUtc="2024-08-08T08:20:00Z">
              <w:r w:rsidR="00B624D0" w:rsidRPr="00F03052">
                <w:rPr>
                  <w:sz w:val="16"/>
                  <w:szCs w:val="16"/>
                </w:rPr>
                <w:t>BurgerlijkeStand</w:t>
              </w:r>
            </w:ins>
            <w:del w:id="268" w:author="Groot, Karina de" w:date="2024-08-08T10:20:00Z" w16du:dateUtc="2024-08-08T08:20:00Z">
              <w:r w:rsidDel="00B624D0">
                <w:rPr>
                  <w:sz w:val="16"/>
                  <w:szCs w:val="16"/>
                </w:rPr>
                <w:delText>plaatsOntbonden</w:delText>
              </w:r>
            </w:del>
          </w:p>
          <w:p w14:paraId="3A0BC862" w14:textId="77777777" w:rsidR="000E29FB" w:rsidRDefault="000E29FB" w:rsidP="000E29FB">
            <w:pPr>
              <w:spacing w:after="0"/>
              <w:rPr>
                <w:sz w:val="16"/>
                <w:szCs w:val="16"/>
                <w:lang w:val="nl"/>
              </w:rPr>
            </w:pPr>
          </w:p>
          <w:p w14:paraId="711331D0" w14:textId="6F918CB9" w:rsidR="000E29FB" w:rsidRPr="00E41F6F" w:rsidDel="00B96CD7" w:rsidRDefault="000E29FB" w:rsidP="000E29FB">
            <w:pPr>
              <w:spacing w:after="0"/>
              <w:rPr>
                <w:del w:id="269" w:author="Groot, Karina de" w:date="2024-08-08T10:34:00Z" w16du:dateUtc="2024-08-08T08:34:00Z"/>
                <w:sz w:val="16"/>
                <w:szCs w:val="16"/>
                <w:u w:val="single"/>
                <w:lang w:val="nl"/>
              </w:rPr>
            </w:pPr>
            <w:del w:id="270" w:author="Groot, Karina de" w:date="2024-08-08T10:34:00Z" w16du:dateUtc="2024-08-08T08:34:00Z">
              <w:r w:rsidRPr="00E41F6F" w:rsidDel="00B96CD7">
                <w:rPr>
                  <w:sz w:val="16"/>
                  <w:szCs w:val="16"/>
                  <w:u w:val="single"/>
                  <w:lang w:val="nl"/>
                </w:rPr>
                <w:delText>Mapping gemeentenaam aangetekend:</w:delText>
              </w:r>
            </w:del>
          </w:p>
          <w:p w14:paraId="086AED14" w14:textId="6D23C0EB" w:rsidR="000E29FB" w:rsidDel="00B96CD7" w:rsidRDefault="000E29FB" w:rsidP="000E29FB">
            <w:pPr>
              <w:spacing w:after="0"/>
              <w:rPr>
                <w:del w:id="271" w:author="Groot, Karina de" w:date="2024-08-08T10:34:00Z" w16du:dateUtc="2024-08-08T08:34:00Z"/>
                <w:sz w:val="16"/>
                <w:szCs w:val="16"/>
              </w:rPr>
            </w:pPr>
            <w:del w:id="272" w:author="Groot, Karina de" w:date="2024-08-08T10:34:00Z" w16du:dateUtc="2024-08-08T08:34:00Z">
              <w:r w:rsidRPr="00944AAC" w:rsidDel="00B96CD7">
                <w:rPr>
                  <w:sz w:val="16"/>
                  <w:szCs w:val="16"/>
                </w:rPr>
                <w:delText>//IMKAD_AangebodenStuk/stukdeelVVE</w:delText>
              </w:r>
              <w:r w:rsidR="00C35AEE" w:rsidDel="00B96CD7">
                <w:rPr>
                  <w:sz w:val="16"/>
                  <w:szCs w:val="16"/>
                </w:rPr>
                <w:delText>/</w:delText>
              </w:r>
            </w:del>
            <w:del w:id="273" w:author="Groot, Karina de" w:date="2024-08-07T15:55:00Z" w16du:dateUtc="2024-08-07T13:55:00Z">
              <w:r w:rsidR="00C35AEE" w:rsidDel="00C214FA">
                <w:rPr>
                  <w:sz w:val="16"/>
                  <w:szCs w:val="16"/>
                </w:rPr>
                <w:delText>partner</w:delText>
              </w:r>
            </w:del>
            <w:del w:id="274" w:author="Groot, Karina de" w:date="2024-08-08T10:34:00Z" w16du:dateUtc="2024-08-08T08:34:00Z">
              <w:r w:rsidDel="00B96CD7">
                <w:rPr>
                  <w:sz w:val="16"/>
                  <w:szCs w:val="16"/>
                </w:rPr>
                <w:delText>/</w:delText>
              </w:r>
              <w:r w:rsidR="00B411CB" w:rsidDel="00B96CD7">
                <w:rPr>
                  <w:sz w:val="16"/>
                  <w:szCs w:val="16"/>
                </w:rPr>
                <w:delText>/</w:delText>
              </w:r>
            </w:del>
            <w:del w:id="275" w:author="Groot, Karina de" w:date="2024-08-07T15:54:00Z" w16du:dateUtc="2024-08-07T13:54:00Z">
              <w:r w:rsidR="00B411CB" w:rsidRPr="00C83E04" w:rsidDel="00C214FA">
                <w:rPr>
                  <w:sz w:val="16"/>
                  <w:szCs w:val="16"/>
                </w:rPr>
                <w:delText>eerdereBurgerlijkeStaat</w:delText>
              </w:r>
            </w:del>
            <w:del w:id="276" w:author="Groot, Karina de" w:date="2024-08-08T10:34:00Z" w16du:dateUtc="2024-08-08T08:34:00Z">
              <w:r w:rsidR="00B411CB" w:rsidDel="00B96CD7">
                <w:rPr>
                  <w:sz w:val="16"/>
                  <w:szCs w:val="16"/>
                </w:rPr>
                <w:delText>/</w:delText>
              </w:r>
              <w:r w:rsidDel="00B96CD7">
                <w:rPr>
                  <w:sz w:val="16"/>
                  <w:szCs w:val="16"/>
                </w:rPr>
                <w:delText>naamGemeente</w:delText>
              </w:r>
            </w:del>
          </w:p>
          <w:p w14:paraId="0915DD21" w14:textId="0FACDC3A" w:rsidR="000E29FB" w:rsidDel="00B96CD7" w:rsidRDefault="000E29FB" w:rsidP="000E29FB">
            <w:pPr>
              <w:spacing w:after="0"/>
              <w:rPr>
                <w:del w:id="277" w:author="Groot, Karina de" w:date="2024-08-08T10:34:00Z" w16du:dateUtc="2024-08-08T08:34:00Z"/>
                <w:sz w:val="16"/>
                <w:szCs w:val="16"/>
                <w:lang w:val="nl"/>
              </w:rPr>
            </w:pPr>
          </w:p>
          <w:p w14:paraId="26D0EBB2" w14:textId="32B83BF1" w:rsidR="000E29FB" w:rsidRPr="004F1C4F" w:rsidDel="00B96CD7" w:rsidRDefault="000E29FB" w:rsidP="000E29FB">
            <w:pPr>
              <w:spacing w:after="0"/>
              <w:rPr>
                <w:del w:id="278" w:author="Groot, Karina de" w:date="2024-08-08T10:34:00Z" w16du:dateUtc="2024-08-08T08:34:00Z"/>
                <w:sz w:val="16"/>
                <w:szCs w:val="16"/>
                <w:u w:val="single"/>
                <w:lang w:val="nl"/>
              </w:rPr>
            </w:pPr>
            <w:del w:id="279" w:author="Groot, Karina de" w:date="2024-08-08T10:34:00Z" w16du:dateUtc="2024-08-08T08:34:00Z">
              <w:r w:rsidRPr="004F1C4F" w:rsidDel="00B96CD7">
                <w:rPr>
                  <w:sz w:val="16"/>
                  <w:szCs w:val="16"/>
                  <w:u w:val="single"/>
                  <w:lang w:val="nl"/>
                </w:rPr>
                <w:delText>Mapping datum aangetekend:</w:delText>
              </w:r>
            </w:del>
          </w:p>
          <w:p w14:paraId="37EEC1B0" w14:textId="75DF38CB" w:rsidR="000E29FB" w:rsidRPr="00E41F6F" w:rsidDel="00B96CD7" w:rsidRDefault="000E29FB" w:rsidP="000E29FB">
            <w:pPr>
              <w:spacing w:after="0"/>
              <w:rPr>
                <w:del w:id="280" w:author="Groot, Karina de" w:date="2024-08-08T10:34:00Z" w16du:dateUtc="2024-08-08T08:34:00Z"/>
                <w:sz w:val="16"/>
                <w:szCs w:val="16"/>
                <w:lang w:val="nl"/>
              </w:rPr>
            </w:pPr>
            <w:del w:id="281" w:author="Groot, Karina de" w:date="2024-08-08T10:34:00Z" w16du:dateUtc="2024-08-08T08:34:00Z">
              <w:r w:rsidRPr="00944AAC" w:rsidDel="00B96CD7">
                <w:rPr>
                  <w:sz w:val="16"/>
                  <w:szCs w:val="16"/>
                </w:rPr>
                <w:delText>//IMKAD_AangebodenStuk/stukdeelVVE</w:delText>
              </w:r>
              <w:r w:rsidR="00C35AEE" w:rsidDel="00B96CD7">
                <w:rPr>
                  <w:sz w:val="16"/>
                  <w:szCs w:val="16"/>
                </w:rPr>
                <w:delText>/</w:delText>
              </w:r>
            </w:del>
            <w:del w:id="282" w:author="Groot, Karina de" w:date="2024-08-07T15:55:00Z" w16du:dateUtc="2024-08-07T13:55:00Z">
              <w:r w:rsidR="00C35AEE" w:rsidDel="00C214FA">
                <w:rPr>
                  <w:sz w:val="16"/>
                  <w:szCs w:val="16"/>
                </w:rPr>
                <w:delText>partner</w:delText>
              </w:r>
            </w:del>
            <w:del w:id="283" w:author="Groot, Karina de" w:date="2024-08-08T10:34:00Z" w16du:dateUtc="2024-08-08T08:34:00Z">
              <w:r w:rsidR="00745DF1" w:rsidDel="00B96CD7">
                <w:rPr>
                  <w:sz w:val="16"/>
                  <w:szCs w:val="16"/>
                </w:rPr>
                <w:delText>/</w:delText>
              </w:r>
            </w:del>
            <w:del w:id="284" w:author="Groot, Karina de" w:date="2024-08-07T15:55:00Z" w16du:dateUtc="2024-08-07T13:55:00Z">
              <w:r w:rsidR="00745DF1" w:rsidRPr="00C83E04" w:rsidDel="00C214FA">
                <w:rPr>
                  <w:sz w:val="16"/>
                  <w:szCs w:val="16"/>
                </w:rPr>
                <w:delText>eerdereBurgerlijkeStaat</w:delText>
              </w:r>
            </w:del>
            <w:del w:id="285" w:author="Groot, Karina de" w:date="2024-08-08T10:34:00Z" w16du:dateUtc="2024-08-08T08:34:00Z">
              <w:r w:rsidDel="00B96CD7">
                <w:rPr>
                  <w:sz w:val="16"/>
                  <w:szCs w:val="16"/>
                </w:rPr>
                <w:delText>/datumBurgerlijkestand</w:delText>
              </w:r>
            </w:del>
          </w:p>
          <w:p w14:paraId="306E0D75" w14:textId="77777777" w:rsidR="00F03052" w:rsidRPr="006753DD" w:rsidRDefault="00F03052" w:rsidP="00F03052">
            <w:pPr>
              <w:autoSpaceDE w:val="0"/>
              <w:autoSpaceDN w:val="0"/>
              <w:adjustRightInd w:val="0"/>
              <w:spacing w:after="0"/>
              <w:rPr>
                <w:ins w:id="286" w:author="Groot, Karina de" w:date="2024-08-08T10:02:00Z" w16du:dateUtc="2024-08-08T08:02:00Z"/>
                <w:sz w:val="16"/>
                <w:szCs w:val="16"/>
                <w:u w:val="single"/>
              </w:rPr>
            </w:pPr>
            <w:ins w:id="287" w:author="Groot, Karina de" w:date="2024-08-08T10:02:00Z" w16du:dateUtc="2024-08-08T08:02:00Z">
              <w:r w:rsidRPr="006753DD">
                <w:rPr>
                  <w:sz w:val="16"/>
                  <w:szCs w:val="16"/>
                  <w:u w:val="single"/>
                </w:rPr>
                <w:t xml:space="preserve">Koppeling naar de persoonsgegevens van de eerdere </w:t>
              </w:r>
              <w:r>
                <w:rPr>
                  <w:sz w:val="16"/>
                  <w:szCs w:val="16"/>
                  <w:u w:val="single"/>
                </w:rPr>
                <w:t>huwelijks</w:t>
              </w:r>
              <w:r w:rsidRPr="006753DD">
                <w:rPr>
                  <w:sz w:val="16"/>
                  <w:szCs w:val="16"/>
                  <w:u w:val="single"/>
                </w:rPr>
                <w:t>partner</w:t>
              </w:r>
              <w:r>
                <w:rPr>
                  <w:sz w:val="16"/>
                  <w:szCs w:val="16"/>
                  <w:u w:val="single"/>
                </w:rPr>
                <w:t>/geregistreerdPartner</w:t>
              </w:r>
              <w:r w:rsidRPr="006753DD">
                <w:rPr>
                  <w:sz w:val="16"/>
                  <w:szCs w:val="16"/>
                  <w:u w:val="single"/>
                </w:rPr>
                <w:t xml:space="preserve"> van de overledene:</w:t>
              </w:r>
            </w:ins>
          </w:p>
          <w:p w14:paraId="0906FFD9" w14:textId="77777777" w:rsidR="00F03052" w:rsidRDefault="00F03052" w:rsidP="00F03052">
            <w:pPr>
              <w:autoSpaceDE w:val="0"/>
              <w:autoSpaceDN w:val="0"/>
              <w:adjustRightInd w:val="0"/>
              <w:spacing w:after="0"/>
              <w:rPr>
                <w:ins w:id="288" w:author="Groot, Karina de" w:date="2024-08-08T10:02:00Z" w16du:dateUtc="2024-08-08T08:02:00Z"/>
                <w:rFonts w:cs="Arial"/>
                <w:snapToGrid/>
                <w:kern w:val="0"/>
                <w:sz w:val="16"/>
                <w:szCs w:val="16"/>
                <w:lang w:eastAsia="nl-NL"/>
              </w:rPr>
            </w:pPr>
            <w:ins w:id="289" w:author="Groot, Karina de" w:date="2024-08-08T10:02:00Z" w16du:dateUtc="2024-08-08T08:02:00Z">
              <w:r w:rsidRPr="006753DD">
                <w:rPr>
                  <w:sz w:val="16"/>
                  <w:szCs w:val="16"/>
                </w:rPr>
                <w:t>//IMKAD_AangebodenStuk/stukdeelVVE</w:t>
              </w:r>
              <w:r>
                <w:rPr>
                  <w:sz w:val="16"/>
                  <w:szCs w:val="16"/>
                </w:rPr>
                <w:t>/partner</w:t>
              </w:r>
              <w:r w:rsidRPr="006753DD">
                <w:rPr>
                  <w:sz w:val="16"/>
                  <w:szCs w:val="16"/>
                </w:rPr>
                <w:t>/</w:t>
              </w:r>
              <w:r w:rsidRPr="00C214FA">
                <w:rPr>
                  <w:sz w:val="16"/>
                  <w:szCs w:val="16"/>
                </w:rPr>
                <w:t>eerderePartner</w:t>
              </w:r>
              <w:r>
                <w:rPr>
                  <w:sz w:val="16"/>
                  <w:szCs w:val="16"/>
                </w:rPr>
                <w:t xml:space="preserve">/partnerRef </w:t>
              </w:r>
              <w:r w:rsidRPr="006753DD">
                <w:rPr>
                  <w:rFonts w:cs="Arial"/>
                  <w:snapToGrid/>
                  <w:kern w:val="0"/>
                  <w:sz w:val="16"/>
                  <w:szCs w:val="16"/>
                  <w:lang w:eastAsia="nl-NL"/>
                </w:rPr>
                <w:t>[xlink:href="id</w:t>
              </w:r>
              <w:r>
                <w:rPr>
                  <w:rFonts w:cs="Arial"/>
                  <w:snapToGrid/>
                  <w:kern w:val="0"/>
                  <w:sz w:val="16"/>
                  <w:szCs w:val="16"/>
                  <w:lang w:eastAsia="nl-NL"/>
                </w:rPr>
                <w:t xml:space="preserve"> van de eerder partner van de overledene</w:t>
              </w:r>
              <w:r w:rsidRPr="006753DD">
                <w:rPr>
                  <w:rFonts w:cs="Arial"/>
                  <w:snapToGrid/>
                  <w:kern w:val="0"/>
                  <w:sz w:val="16"/>
                  <w:szCs w:val="16"/>
                  <w:lang w:eastAsia="nl-NL"/>
                </w:rPr>
                <w:t>]</w:t>
              </w:r>
              <w:r>
                <w:rPr>
                  <w:rFonts w:cs="Arial"/>
                  <w:snapToGrid/>
                  <w:kern w:val="0"/>
                  <w:sz w:val="16"/>
                  <w:szCs w:val="16"/>
                  <w:lang w:eastAsia="nl-NL"/>
                </w:rPr>
                <w:t xml:space="preserve"> </w:t>
              </w:r>
            </w:ins>
          </w:p>
          <w:p w14:paraId="6C91E01A" w14:textId="77777777" w:rsidR="00F03052" w:rsidRPr="006753DD" w:rsidRDefault="00F03052" w:rsidP="00F03052">
            <w:pPr>
              <w:autoSpaceDE w:val="0"/>
              <w:autoSpaceDN w:val="0"/>
              <w:adjustRightInd w:val="0"/>
              <w:spacing w:after="0"/>
              <w:rPr>
                <w:ins w:id="290" w:author="Groot, Karina de" w:date="2024-08-08T10:02:00Z" w16du:dateUtc="2024-08-08T08:02:00Z"/>
                <w:rFonts w:cs="Arial"/>
                <w:snapToGrid/>
                <w:kern w:val="0"/>
                <w:sz w:val="16"/>
                <w:szCs w:val="16"/>
                <w:lang w:eastAsia="nl-NL"/>
              </w:rPr>
            </w:pPr>
          </w:p>
          <w:p w14:paraId="334F2F18" w14:textId="77777777" w:rsidR="00F03052" w:rsidRPr="006753DD" w:rsidRDefault="00F03052" w:rsidP="00F03052">
            <w:pPr>
              <w:autoSpaceDE w:val="0"/>
              <w:autoSpaceDN w:val="0"/>
              <w:adjustRightInd w:val="0"/>
              <w:spacing w:after="0"/>
              <w:rPr>
                <w:ins w:id="291" w:author="Groot, Karina de" w:date="2024-08-08T10:02:00Z" w16du:dateUtc="2024-08-08T08:02:00Z"/>
                <w:sz w:val="16"/>
                <w:szCs w:val="16"/>
              </w:rPr>
            </w:pPr>
            <w:ins w:id="292" w:author="Groot, Karina de" w:date="2024-08-08T10:02:00Z" w16du:dateUtc="2024-08-08T08:02:00Z">
              <w:r w:rsidRPr="006753DD">
                <w:rPr>
                  <w:sz w:val="16"/>
                  <w:szCs w:val="16"/>
                  <w:u w:val="single"/>
                </w:rPr>
                <w:t>Mapping persoonsgegevens van de eerdere partner van de overledene:</w:t>
              </w:r>
            </w:ins>
          </w:p>
          <w:p w14:paraId="7FCE8A0D" w14:textId="77777777" w:rsidR="00F03052" w:rsidRPr="006753DD" w:rsidRDefault="00F03052" w:rsidP="00F03052">
            <w:pPr>
              <w:autoSpaceDE w:val="0"/>
              <w:autoSpaceDN w:val="0"/>
              <w:adjustRightInd w:val="0"/>
              <w:spacing w:after="0"/>
              <w:rPr>
                <w:ins w:id="293" w:author="Groot, Karina de" w:date="2024-08-08T10:02:00Z" w16du:dateUtc="2024-08-08T08:02:00Z"/>
                <w:sz w:val="16"/>
                <w:szCs w:val="16"/>
              </w:rPr>
            </w:pPr>
            <w:ins w:id="294" w:author="Groot, Karina de" w:date="2024-08-08T10:02:00Z" w16du:dateUtc="2024-08-08T08:02:00Z">
              <w:r w:rsidRPr="006753DD">
                <w:rPr>
                  <w:sz w:val="16"/>
                  <w:szCs w:val="16"/>
                </w:rPr>
                <w:t>//IMKAD_AangebodenStuk/stukdeelVVE/opsommingPersonen/IMKAD_Persoon</w:t>
              </w:r>
            </w:ins>
          </w:p>
          <w:p w14:paraId="319308DD" w14:textId="77777777" w:rsidR="00F03052" w:rsidRPr="006753DD" w:rsidRDefault="00F03052" w:rsidP="00F03052">
            <w:pPr>
              <w:autoSpaceDE w:val="0"/>
              <w:autoSpaceDN w:val="0"/>
              <w:adjustRightInd w:val="0"/>
              <w:spacing w:after="0"/>
              <w:rPr>
                <w:ins w:id="295" w:author="Groot, Karina de" w:date="2024-08-08T10:02:00Z" w16du:dateUtc="2024-08-08T08:02:00Z"/>
                <w:sz w:val="16"/>
                <w:szCs w:val="16"/>
              </w:rPr>
            </w:pPr>
            <w:ins w:id="296" w:author="Groot, Karina de" w:date="2024-08-08T10:02:00Z" w16du:dateUtc="2024-08-08T08:02:00Z">
              <w:r w:rsidRPr="006753DD">
                <w:rPr>
                  <w:sz w:val="16"/>
                  <w:szCs w:val="16"/>
                </w:rPr>
                <w:t>- Voor mapping zie betreffende tekstblok</w:t>
              </w:r>
            </w:ins>
          </w:p>
          <w:p w14:paraId="70C7CEBD" w14:textId="77777777" w:rsidR="00F03052" w:rsidRPr="006753DD" w:rsidRDefault="00F03052" w:rsidP="00F03052">
            <w:pPr>
              <w:autoSpaceDE w:val="0"/>
              <w:autoSpaceDN w:val="0"/>
              <w:adjustRightInd w:val="0"/>
              <w:spacing w:after="0"/>
              <w:rPr>
                <w:ins w:id="297" w:author="Groot, Karina de" w:date="2024-08-08T10:02:00Z" w16du:dateUtc="2024-08-08T08:02:00Z"/>
                <w:bCs/>
                <w:sz w:val="16"/>
                <w:szCs w:val="16"/>
              </w:rPr>
            </w:pPr>
          </w:p>
          <w:p w14:paraId="3C531B4D" w14:textId="77777777" w:rsidR="00F03052" w:rsidRPr="006753DD" w:rsidRDefault="00F03052" w:rsidP="00F03052">
            <w:pPr>
              <w:autoSpaceDE w:val="0"/>
              <w:autoSpaceDN w:val="0"/>
              <w:adjustRightInd w:val="0"/>
              <w:spacing w:after="0"/>
              <w:rPr>
                <w:ins w:id="298" w:author="Groot, Karina de" w:date="2024-08-08T10:02:00Z" w16du:dateUtc="2024-08-08T08:02:00Z"/>
                <w:sz w:val="16"/>
                <w:szCs w:val="16"/>
                <w:u w:val="single"/>
              </w:rPr>
            </w:pPr>
            <w:ins w:id="299" w:author="Groot, Karina de" w:date="2024-08-08T10:02:00Z" w16du:dateUtc="2024-08-08T08:02:00Z">
              <w:r w:rsidRPr="006753DD">
                <w:rPr>
                  <w:sz w:val="16"/>
                  <w:szCs w:val="16"/>
                  <w:u w:val="single"/>
                </w:rPr>
                <w:t>Mapping woonadres:</w:t>
              </w:r>
            </w:ins>
          </w:p>
          <w:p w14:paraId="5B4B2F83" w14:textId="77777777" w:rsidR="00F03052" w:rsidRDefault="00F03052" w:rsidP="00F03052">
            <w:pPr>
              <w:autoSpaceDE w:val="0"/>
              <w:autoSpaceDN w:val="0"/>
              <w:adjustRightInd w:val="0"/>
              <w:spacing w:after="0"/>
              <w:rPr>
                <w:ins w:id="300" w:author="Groot, Karina de" w:date="2024-08-08T10:02:00Z" w16du:dateUtc="2024-08-08T08:02:00Z"/>
                <w:sz w:val="16"/>
                <w:szCs w:val="16"/>
              </w:rPr>
            </w:pPr>
            <w:ins w:id="301" w:author="Groot, Karina de" w:date="2024-08-08T10:02:00Z" w16du:dateUtc="2024-08-08T08:02:00Z">
              <w:r w:rsidRPr="006E4BC1">
                <w:rPr>
                  <w:sz w:val="16"/>
                  <w:szCs w:val="16"/>
                </w:rPr>
                <w:t>//IMKAD_AangebodenStuk</w:t>
              </w:r>
              <w:r>
                <w:rPr>
                  <w:sz w:val="16"/>
                  <w:szCs w:val="16"/>
                </w:rPr>
                <w:t>/stukdeelVVE/opsommingPersonen/IMKAD_Persoon/IMKAD_Woonlocatie</w:t>
              </w:r>
            </w:ins>
          </w:p>
          <w:p w14:paraId="6E6AACEC" w14:textId="77777777" w:rsidR="00F03052" w:rsidRDefault="00F03052" w:rsidP="00F03052">
            <w:pPr>
              <w:autoSpaceDE w:val="0"/>
              <w:autoSpaceDN w:val="0"/>
              <w:adjustRightInd w:val="0"/>
              <w:spacing w:after="0"/>
              <w:rPr>
                <w:ins w:id="302" w:author="Groot, Karina de" w:date="2024-08-08T10:02:00Z" w16du:dateUtc="2024-08-08T08:02:00Z"/>
                <w:sz w:val="16"/>
                <w:szCs w:val="16"/>
              </w:rPr>
            </w:pPr>
            <w:ins w:id="303" w:author="Groot, Karina de" w:date="2024-08-08T10:02:00Z" w16du:dateUtc="2024-08-08T08:02:00Z">
              <w:r>
                <w:rPr>
                  <w:sz w:val="16"/>
                  <w:szCs w:val="16"/>
                </w:rPr>
                <w:t>- Voor verdere mapping  zie betreffende tekstblok.</w:t>
              </w:r>
            </w:ins>
          </w:p>
          <w:p w14:paraId="02AEA0C0" w14:textId="77777777" w:rsidR="00F03052" w:rsidRDefault="00F03052" w:rsidP="008D56E6">
            <w:pPr>
              <w:autoSpaceDE w:val="0"/>
              <w:autoSpaceDN w:val="0"/>
              <w:adjustRightInd w:val="0"/>
              <w:spacing w:after="0"/>
              <w:rPr>
                <w:sz w:val="16"/>
                <w:szCs w:val="16"/>
              </w:rPr>
            </w:pPr>
          </w:p>
          <w:p w14:paraId="54BB9C47" w14:textId="3765A77A" w:rsidR="00BD5523" w:rsidRPr="00BD5523" w:rsidRDefault="00BD5523" w:rsidP="008D56E6">
            <w:pPr>
              <w:autoSpaceDE w:val="0"/>
              <w:autoSpaceDN w:val="0"/>
              <w:adjustRightInd w:val="0"/>
              <w:spacing w:after="0"/>
              <w:rPr>
                <w:sz w:val="16"/>
                <w:szCs w:val="16"/>
              </w:rPr>
            </w:pPr>
          </w:p>
        </w:tc>
      </w:tr>
      <w:tr w:rsidR="00115A22" w14:paraId="0F49004B" w14:textId="77777777" w:rsidTr="002369D3">
        <w:tc>
          <w:tcPr>
            <w:tcW w:w="6629" w:type="dxa"/>
          </w:tcPr>
          <w:p w14:paraId="7FC7922F" w14:textId="5E953744" w:rsidR="00115A22" w:rsidRPr="009F450D" w:rsidRDefault="00115A22" w:rsidP="00115A22">
            <w:pPr>
              <w:spacing w:after="0"/>
              <w:rPr>
                <w:rFonts w:cs="Arial"/>
                <w:sz w:val="20"/>
              </w:rPr>
            </w:pPr>
            <w:r>
              <w:rPr>
                <w:rFonts w:cs="Arial"/>
                <w:sz w:val="20"/>
              </w:rPr>
              <w:lastRenderedPageBreak/>
              <w:t>Keuze</w:t>
            </w:r>
            <w:r w:rsidRPr="009F450D">
              <w:rPr>
                <w:rFonts w:cs="Arial"/>
                <w:sz w:val="20"/>
              </w:rPr>
              <w:t xml:space="preserve"> </w:t>
            </w:r>
            <w:r>
              <w:rPr>
                <w:rFonts w:cs="Arial"/>
                <w:sz w:val="20"/>
              </w:rPr>
              <w:t>1:</w:t>
            </w:r>
            <w:r w:rsidRPr="009F450D">
              <w:rPr>
                <w:rFonts w:cs="Arial"/>
                <w:sz w:val="20"/>
              </w:rPr>
              <w:t>algehele gemeenschap tot 1-1-2018:</w:t>
            </w:r>
          </w:p>
          <w:p w14:paraId="478B4EDF" w14:textId="5F0F7A4D" w:rsidR="00115A22" w:rsidRDefault="00115A22" w:rsidP="00115A22">
            <w:pPr>
              <w:spacing w:after="0"/>
              <w:rPr>
                <w:rFonts w:cs="Arial"/>
                <w:color w:val="FF0000"/>
                <w:sz w:val="20"/>
              </w:rPr>
            </w:pPr>
            <w:r w:rsidRPr="00A74DEB">
              <w:rPr>
                <w:rFonts w:cs="Arial"/>
                <w:color w:val="FF0000"/>
                <w:sz w:val="20"/>
              </w:rPr>
              <w:t>Het Nederlandse huwelijksvermogensrecht was van toepassing. Tussen de echtgenoten bestond een algehele gemeenschap van goederen zoals deze tot één januari tweeduizend achttien in artikel 1:94 Burgerlijk Wetboek was opgenomen.</w:t>
            </w:r>
          </w:p>
          <w:p w14:paraId="2610B419" w14:textId="6FD3CA1D" w:rsidR="00115A22" w:rsidRDefault="00115A22" w:rsidP="00115A22">
            <w:pPr>
              <w:spacing w:after="0"/>
              <w:rPr>
                <w:rFonts w:cs="Arial"/>
                <w:color w:val="FF0000"/>
                <w:sz w:val="20"/>
              </w:rPr>
            </w:pPr>
          </w:p>
          <w:p w14:paraId="6D7D686C" w14:textId="0E539F9B" w:rsidR="00115A22" w:rsidRPr="009F450D" w:rsidRDefault="00115A22" w:rsidP="00115A22">
            <w:pPr>
              <w:spacing w:after="0"/>
              <w:rPr>
                <w:rFonts w:cs="Arial"/>
                <w:sz w:val="20"/>
              </w:rPr>
            </w:pPr>
            <w:r>
              <w:rPr>
                <w:rFonts w:cs="Arial"/>
                <w:sz w:val="20"/>
              </w:rPr>
              <w:t>Keuze</w:t>
            </w:r>
            <w:r w:rsidRPr="009F450D">
              <w:rPr>
                <w:rFonts w:cs="Arial"/>
                <w:sz w:val="20"/>
              </w:rPr>
              <w:t xml:space="preserve"> </w:t>
            </w:r>
            <w:r>
              <w:rPr>
                <w:rFonts w:cs="Arial"/>
                <w:sz w:val="20"/>
              </w:rPr>
              <w:t>2: beperkte</w:t>
            </w:r>
            <w:r w:rsidRPr="009F450D">
              <w:rPr>
                <w:rFonts w:cs="Arial"/>
                <w:sz w:val="20"/>
              </w:rPr>
              <w:t xml:space="preserve"> gemeenschap </w:t>
            </w:r>
            <w:r>
              <w:rPr>
                <w:rFonts w:cs="Arial"/>
                <w:sz w:val="20"/>
              </w:rPr>
              <w:t>vanaf</w:t>
            </w:r>
            <w:r w:rsidRPr="009F450D">
              <w:rPr>
                <w:rFonts w:cs="Arial"/>
                <w:sz w:val="20"/>
              </w:rPr>
              <w:t xml:space="preserve"> 1-1-2018:</w:t>
            </w:r>
          </w:p>
          <w:p w14:paraId="0242AADB" w14:textId="391EBD00" w:rsidR="00115A22" w:rsidRPr="009F450D" w:rsidRDefault="00115A22" w:rsidP="00115A22">
            <w:pPr>
              <w:spacing w:after="0"/>
              <w:rPr>
                <w:rFonts w:cs="Arial"/>
                <w:sz w:val="20"/>
              </w:rPr>
            </w:pPr>
            <w:r w:rsidRPr="003301F6">
              <w:rPr>
                <w:rFonts w:cs="Arial"/>
                <w:color w:val="FF0000"/>
                <w:sz w:val="20"/>
              </w:rPr>
              <w:lastRenderedPageBreak/>
              <w:t>Het Nederlandse huwelijksvermogensrecht was van toepassing. Tussen de echtgenoten bestond een beperkte gemeenschap van goederen zoals deze vanaf één januari tweeduizend achttien in artikel 1:94 Burgerlijk Wetboek is opgenomen.</w:t>
            </w:r>
          </w:p>
        </w:tc>
        <w:tc>
          <w:tcPr>
            <w:tcW w:w="7371" w:type="dxa"/>
          </w:tcPr>
          <w:p w14:paraId="1144FEA5" w14:textId="746103B8" w:rsidR="00115A22" w:rsidRDefault="00115A22" w:rsidP="00115A22">
            <w:pPr>
              <w:spacing w:after="0"/>
              <w:rPr>
                <w:sz w:val="16"/>
                <w:szCs w:val="16"/>
                <w:lang w:val="nl"/>
              </w:rPr>
            </w:pPr>
            <w:r>
              <w:rPr>
                <w:sz w:val="16"/>
                <w:szCs w:val="16"/>
                <w:lang w:val="nl"/>
              </w:rPr>
              <w:lastRenderedPageBreak/>
              <w:t>Verplichte keuze. Tekst heeft alleen betrekking op hel huwelij</w:t>
            </w:r>
            <w:r w:rsidR="00006FB5">
              <w:rPr>
                <w:sz w:val="16"/>
                <w:szCs w:val="16"/>
                <w:lang w:val="nl"/>
              </w:rPr>
              <w:t>k</w:t>
            </w:r>
            <w:r w:rsidR="00C35AEE">
              <w:rPr>
                <w:sz w:val="16"/>
                <w:szCs w:val="16"/>
                <w:lang w:val="nl"/>
              </w:rPr>
              <w:t>/partner</w:t>
            </w:r>
            <w:r w:rsidR="00A83124">
              <w:rPr>
                <w:sz w:val="16"/>
                <w:szCs w:val="16"/>
                <w:lang w:val="nl"/>
              </w:rPr>
              <w:t>schap</w:t>
            </w:r>
            <w:r>
              <w:rPr>
                <w:sz w:val="16"/>
                <w:szCs w:val="16"/>
                <w:lang w:val="nl"/>
              </w:rPr>
              <w:t xml:space="preserve"> ten tijden van overlijden.</w:t>
            </w:r>
          </w:p>
          <w:p w14:paraId="283AD82F" w14:textId="0CE59132" w:rsidR="00115A22" w:rsidRDefault="00115A22" w:rsidP="00115A22">
            <w:pPr>
              <w:spacing w:after="0"/>
              <w:rPr>
                <w:sz w:val="16"/>
                <w:szCs w:val="16"/>
                <w:lang w:val="nl"/>
              </w:rPr>
            </w:pPr>
          </w:p>
          <w:p w14:paraId="23D7D727" w14:textId="2C31651B" w:rsidR="00115A22" w:rsidRPr="002A7BC7" w:rsidRDefault="00115A22" w:rsidP="00115A22">
            <w:pPr>
              <w:spacing w:after="0"/>
              <w:rPr>
                <w:sz w:val="16"/>
                <w:szCs w:val="16"/>
                <w:u w:val="single"/>
                <w:lang w:val="nl"/>
              </w:rPr>
            </w:pPr>
            <w:r w:rsidRPr="002A7BC7">
              <w:rPr>
                <w:sz w:val="16"/>
                <w:szCs w:val="16"/>
                <w:u w:val="single"/>
                <w:lang w:val="nl"/>
              </w:rPr>
              <w:t>Mapping:</w:t>
            </w:r>
          </w:p>
          <w:p w14:paraId="330CFFF2" w14:textId="1E80FCC5" w:rsidR="00115A22" w:rsidRDefault="00115A22" w:rsidP="00115A22">
            <w:pPr>
              <w:spacing w:after="0"/>
              <w:rPr>
                <w:sz w:val="16"/>
                <w:szCs w:val="16"/>
              </w:rPr>
            </w:pPr>
            <w:r w:rsidRPr="00944AAC">
              <w:rPr>
                <w:sz w:val="16"/>
                <w:szCs w:val="16"/>
              </w:rPr>
              <w:t>//IMKAD_AangebodenStuk/stukdeelVVE</w:t>
            </w:r>
            <w:r w:rsidR="00C35AEE">
              <w:rPr>
                <w:sz w:val="16"/>
                <w:szCs w:val="16"/>
              </w:rPr>
              <w:t>/partner</w:t>
            </w:r>
            <w:r>
              <w:rPr>
                <w:sz w:val="16"/>
                <w:szCs w:val="16"/>
              </w:rPr>
              <w:t>/</w:t>
            </w:r>
            <w:ins w:id="304" w:author="Groot, Karina de" w:date="2024-08-07T15:56:00Z" w16du:dateUtc="2024-08-07T13:56:00Z">
              <w:r w:rsidR="00EB2EB4" w:rsidRPr="00EB2EB4">
                <w:rPr>
                  <w:sz w:val="16"/>
                  <w:szCs w:val="16"/>
                </w:rPr>
                <w:t>partnerOverledene</w:t>
              </w:r>
            </w:ins>
            <w:del w:id="305" w:author="Groot, Karina de" w:date="2024-08-07T15:56:00Z" w16du:dateUtc="2024-08-07T13:56:00Z">
              <w:r w:rsidR="00D13833" w:rsidRPr="00D13833" w:rsidDel="00EB2EB4">
                <w:rPr>
                  <w:sz w:val="16"/>
                  <w:szCs w:val="16"/>
                </w:rPr>
                <w:delText>gegevensPartner</w:delText>
              </w:r>
            </w:del>
            <w:r w:rsidR="00D13833">
              <w:rPr>
                <w:sz w:val="16"/>
                <w:szCs w:val="16"/>
              </w:rPr>
              <w:t>/</w:t>
            </w:r>
            <w:r>
              <w:rPr>
                <w:sz w:val="16"/>
                <w:szCs w:val="16"/>
              </w:rPr>
              <w:t>tekstkeuze</w:t>
            </w:r>
          </w:p>
          <w:p w14:paraId="762FA201" w14:textId="3A1761D2" w:rsidR="00115A22" w:rsidRPr="00002995" w:rsidRDefault="00115A22" w:rsidP="00115A22">
            <w:pPr>
              <w:tabs>
                <w:tab w:val="left" w:pos="1299"/>
              </w:tabs>
              <w:spacing w:after="0"/>
              <w:rPr>
                <w:rFonts w:cs="Arial"/>
                <w:sz w:val="16"/>
                <w:szCs w:val="16"/>
              </w:rPr>
            </w:pPr>
            <w:r w:rsidRPr="00002995">
              <w:rPr>
                <w:rFonts w:cs="Arial"/>
                <w:sz w:val="16"/>
                <w:szCs w:val="16"/>
              </w:rPr>
              <w:t>./tagNaam (k</w:t>
            </w:r>
            <w:r>
              <w:rPr>
                <w:rFonts w:cs="Arial"/>
                <w:sz w:val="16"/>
                <w:szCs w:val="16"/>
              </w:rPr>
              <w:t>_HuwelijksVermogensRecht</w:t>
            </w:r>
            <w:r w:rsidRPr="00002995">
              <w:rPr>
                <w:rFonts w:cs="Arial"/>
                <w:sz w:val="16"/>
                <w:szCs w:val="16"/>
              </w:rPr>
              <w:t>)</w:t>
            </w:r>
          </w:p>
          <w:p w14:paraId="52A1410A" w14:textId="43E08AC1" w:rsidR="00115A22" w:rsidRPr="009F450D" w:rsidRDefault="00115A22" w:rsidP="00115A22">
            <w:pPr>
              <w:spacing w:after="0"/>
              <w:rPr>
                <w:sz w:val="16"/>
                <w:szCs w:val="16"/>
                <w:lang w:val="nl"/>
              </w:rPr>
            </w:pPr>
            <w:r w:rsidRPr="00002995">
              <w:rPr>
                <w:rFonts w:cs="Arial"/>
                <w:sz w:val="16"/>
                <w:szCs w:val="16"/>
              </w:rPr>
              <w:t>./tekst</w:t>
            </w:r>
            <w:r>
              <w:rPr>
                <w:rFonts w:cs="Arial"/>
                <w:sz w:val="16"/>
                <w:szCs w:val="16"/>
              </w:rPr>
              <w:t xml:space="preserve"> (‘algehele’, ‘beperkte’)</w:t>
            </w:r>
          </w:p>
        </w:tc>
      </w:tr>
    </w:tbl>
    <w:p w14:paraId="0DF6E825" w14:textId="3238B115" w:rsidR="006F1FBC" w:rsidRDefault="00464C05" w:rsidP="00B05F9B">
      <w:pPr>
        <w:pStyle w:val="Kop3"/>
      </w:pPr>
      <w:bookmarkStart w:id="306" w:name="_Toc158625088"/>
      <w:r>
        <w:t>Ontbonden gemeenschap van goederen</w:t>
      </w:r>
      <w:bookmarkEnd w:id="306"/>
    </w:p>
    <w:p w14:paraId="6BB5D6C9" w14:textId="77777777" w:rsidR="00464C05" w:rsidRPr="00464C05" w:rsidRDefault="00464C05" w:rsidP="00464C05">
      <w:pPr>
        <w:rPr>
          <w:lang w:val="nl"/>
        </w:rPr>
      </w:pPr>
    </w:p>
    <w:tbl>
      <w:tblPr>
        <w:tblStyle w:val="Tabelraster"/>
        <w:tblW w:w="13887" w:type="dxa"/>
        <w:tblLook w:val="04A0" w:firstRow="1" w:lastRow="0" w:firstColumn="1" w:lastColumn="0" w:noHBand="0" w:noVBand="1"/>
      </w:tblPr>
      <w:tblGrid>
        <w:gridCol w:w="6658"/>
        <w:gridCol w:w="7229"/>
      </w:tblGrid>
      <w:tr w:rsidR="0032162C" w14:paraId="44543E5E" w14:textId="77777777" w:rsidTr="00F659EA">
        <w:tc>
          <w:tcPr>
            <w:tcW w:w="6658" w:type="dxa"/>
            <w:shd w:val="clear" w:color="auto" w:fill="DEEAF6" w:themeFill="accent1" w:themeFillTint="33"/>
          </w:tcPr>
          <w:p w14:paraId="780F0125" w14:textId="56AEB09C" w:rsidR="0032162C" w:rsidRDefault="0032162C" w:rsidP="00766DDE">
            <w:pPr>
              <w:spacing w:after="0"/>
              <w:rPr>
                <w:lang w:val="nl"/>
              </w:rPr>
            </w:pPr>
            <w:r w:rsidRPr="00DB7FA4">
              <w:rPr>
                <w:b/>
              </w:rPr>
              <w:t>Modeldocument tekst</w:t>
            </w:r>
          </w:p>
        </w:tc>
        <w:tc>
          <w:tcPr>
            <w:tcW w:w="7229" w:type="dxa"/>
            <w:shd w:val="clear" w:color="auto" w:fill="DEEAF6" w:themeFill="accent1" w:themeFillTint="33"/>
          </w:tcPr>
          <w:p w14:paraId="72ABCFEA" w14:textId="10A634B7" w:rsidR="0032162C" w:rsidRPr="009E6698" w:rsidRDefault="0032162C" w:rsidP="00766DDE">
            <w:pPr>
              <w:spacing w:after="0"/>
            </w:pPr>
            <w:r w:rsidRPr="00DB7FA4">
              <w:rPr>
                <w:b/>
              </w:rPr>
              <w:t>Toelichting</w:t>
            </w:r>
          </w:p>
        </w:tc>
      </w:tr>
      <w:tr w:rsidR="00CD4F09" w14:paraId="4636CD0E" w14:textId="77777777" w:rsidTr="00F659EA">
        <w:tc>
          <w:tcPr>
            <w:tcW w:w="6658" w:type="dxa"/>
          </w:tcPr>
          <w:p w14:paraId="3145F072" w14:textId="2D3D4EDC" w:rsidR="00532AB6" w:rsidRPr="002369D3" w:rsidRDefault="002641E9" w:rsidP="00AD65AB">
            <w:pPr>
              <w:spacing w:after="0"/>
              <w:rPr>
                <w:rFonts w:cs="Arial"/>
                <w:color w:val="FF0000"/>
                <w:sz w:val="20"/>
              </w:rPr>
            </w:pPr>
            <w:r w:rsidRPr="00567EBE">
              <w:rPr>
                <w:rFonts w:cs="Arial"/>
                <w:color w:val="FF0000"/>
                <w:kern w:val="0"/>
                <w:sz w:val="20"/>
                <w:u w:val="single"/>
                <w:lang w:eastAsia="nl-NL"/>
              </w:rPr>
              <w:t>ONTBONDEN GEMEENSCHAP VAN GOEDEREN</w:t>
            </w:r>
          </w:p>
        </w:tc>
        <w:tc>
          <w:tcPr>
            <w:tcW w:w="7229" w:type="dxa"/>
          </w:tcPr>
          <w:p w14:paraId="3CE6410E" w14:textId="583A6926" w:rsidR="00723FCC" w:rsidRDefault="00723FCC" w:rsidP="00723FCC">
            <w:pPr>
              <w:spacing w:after="0"/>
              <w:rPr>
                <w:sz w:val="16"/>
                <w:szCs w:val="16"/>
                <w:lang w:val="nl"/>
              </w:rPr>
            </w:pPr>
            <w:r>
              <w:rPr>
                <w:sz w:val="16"/>
                <w:szCs w:val="16"/>
                <w:lang w:val="nl"/>
              </w:rPr>
              <w:t xml:space="preserve"> Tekst heeft </w:t>
            </w:r>
            <w:r w:rsidR="00627E20">
              <w:rPr>
                <w:sz w:val="16"/>
                <w:szCs w:val="16"/>
                <w:lang w:val="nl"/>
              </w:rPr>
              <w:t xml:space="preserve">alleen </w:t>
            </w:r>
            <w:r>
              <w:rPr>
                <w:sz w:val="16"/>
                <w:szCs w:val="16"/>
                <w:lang w:val="nl"/>
              </w:rPr>
              <w:t>betrekking op he</w:t>
            </w:r>
            <w:r w:rsidR="008A6D42">
              <w:rPr>
                <w:sz w:val="16"/>
                <w:szCs w:val="16"/>
                <w:lang w:val="nl"/>
              </w:rPr>
              <w:t>t</w:t>
            </w:r>
            <w:r>
              <w:rPr>
                <w:sz w:val="16"/>
                <w:szCs w:val="16"/>
                <w:lang w:val="nl"/>
              </w:rPr>
              <w:t xml:space="preserve"> huwelijk</w:t>
            </w:r>
            <w:r w:rsidR="00C35AEE">
              <w:rPr>
                <w:sz w:val="16"/>
                <w:szCs w:val="16"/>
                <w:lang w:val="nl"/>
              </w:rPr>
              <w:t>/partner</w:t>
            </w:r>
            <w:r w:rsidR="008A6D42">
              <w:rPr>
                <w:sz w:val="16"/>
                <w:szCs w:val="16"/>
                <w:lang w:val="nl"/>
              </w:rPr>
              <w:t>schap</w:t>
            </w:r>
            <w:r>
              <w:rPr>
                <w:sz w:val="16"/>
                <w:szCs w:val="16"/>
                <w:lang w:val="nl"/>
              </w:rPr>
              <w:t xml:space="preserve"> ten tijden van overlijden.</w:t>
            </w:r>
          </w:p>
          <w:p w14:paraId="63260FBE" w14:textId="6A575B6D" w:rsidR="002641E9" w:rsidRPr="00082E12" w:rsidRDefault="002641E9" w:rsidP="00B176BF">
            <w:pPr>
              <w:spacing w:after="0"/>
              <w:rPr>
                <w:snapToGrid/>
                <w:kern w:val="0"/>
                <w:szCs w:val="18"/>
                <w:lang w:eastAsia="nl-NL"/>
              </w:rPr>
            </w:pPr>
          </w:p>
        </w:tc>
      </w:tr>
      <w:tr w:rsidR="000D2BD3" w14:paraId="71183F3A" w14:textId="77777777" w:rsidTr="00F659EA">
        <w:tc>
          <w:tcPr>
            <w:tcW w:w="6658" w:type="dxa"/>
          </w:tcPr>
          <w:p w14:paraId="69798240" w14:textId="77777777" w:rsidR="000D2BD3" w:rsidRDefault="000D2BD3" w:rsidP="000D2BD3">
            <w:pPr>
              <w:tabs>
                <w:tab w:val="left" w:pos="-1440"/>
                <w:tab w:val="left" w:pos="-720"/>
                <w:tab w:val="left" w:pos="425"/>
              </w:tabs>
              <w:suppressAutoHyphens/>
              <w:rPr>
                <w:rFonts w:cs="Arial"/>
                <w:color w:val="FFFFFF"/>
                <w:sz w:val="20"/>
              </w:rPr>
            </w:pPr>
            <w:r w:rsidRPr="009F1E93">
              <w:rPr>
                <w:rFonts w:cs="Arial"/>
                <w:color w:val="FFFFFF"/>
                <w:sz w:val="20"/>
                <w:highlight w:val="darkYellow"/>
              </w:rPr>
              <w:t xml:space="preserve">KEUZEBLOK </w:t>
            </w:r>
            <w:r>
              <w:rPr>
                <w:rFonts w:cs="Arial"/>
                <w:color w:val="FFFFFF"/>
                <w:sz w:val="20"/>
                <w:highlight w:val="darkYellow"/>
              </w:rPr>
              <w:t>ONTBONDEN GEMEENSCHAP VAN GOEDEREN</w:t>
            </w:r>
          </w:p>
          <w:p w14:paraId="017E5F92" w14:textId="77777777" w:rsidR="000D2BD3" w:rsidRPr="002369D3" w:rsidRDefault="000D2BD3" w:rsidP="00AD65AB">
            <w:pPr>
              <w:spacing w:after="0"/>
              <w:rPr>
                <w:rFonts w:cs="Arial"/>
                <w:kern w:val="0"/>
                <w:sz w:val="20"/>
                <w:u w:val="single"/>
                <w:lang w:eastAsia="nl-NL"/>
              </w:rPr>
            </w:pPr>
          </w:p>
        </w:tc>
        <w:tc>
          <w:tcPr>
            <w:tcW w:w="7229" w:type="dxa"/>
          </w:tcPr>
          <w:p w14:paraId="6825115E" w14:textId="2D5D874E" w:rsidR="000D2BD3" w:rsidDel="00991414" w:rsidRDefault="00496159" w:rsidP="00723FCC">
            <w:pPr>
              <w:spacing w:after="0"/>
              <w:rPr>
                <w:sz w:val="16"/>
                <w:szCs w:val="16"/>
                <w:lang w:val="nl"/>
              </w:rPr>
            </w:pPr>
            <w:r>
              <w:rPr>
                <w:sz w:val="16"/>
                <w:szCs w:val="16"/>
                <w:lang w:val="nl"/>
              </w:rPr>
              <w:t>Betreft een verplichte keuzetekst waarvan er 1 gekozen moet worden</w:t>
            </w:r>
          </w:p>
        </w:tc>
      </w:tr>
    </w:tbl>
    <w:p w14:paraId="12A80760" w14:textId="77777777" w:rsidR="000D2BD3" w:rsidRDefault="000D2BD3"/>
    <w:p w14:paraId="6928C8CA" w14:textId="77777777" w:rsidR="000D2BD3" w:rsidRDefault="000D2BD3"/>
    <w:p w14:paraId="0245022B" w14:textId="398E1FB6" w:rsidR="000D2BD3" w:rsidRDefault="000D2BD3" w:rsidP="000D2BD3">
      <w:pPr>
        <w:pStyle w:val="Kop4"/>
      </w:pPr>
      <w:r>
        <w:t>Keuzeblok Ontbonden gemeenschap van goederen</w:t>
      </w:r>
    </w:p>
    <w:p w14:paraId="2027A745" w14:textId="77777777" w:rsidR="000D2BD3" w:rsidRPr="007147BA" w:rsidRDefault="000D2BD3" w:rsidP="007147BA"/>
    <w:tbl>
      <w:tblPr>
        <w:tblStyle w:val="Tabelraster"/>
        <w:tblW w:w="13887" w:type="dxa"/>
        <w:tblLook w:val="04A0" w:firstRow="1" w:lastRow="0" w:firstColumn="1" w:lastColumn="0" w:noHBand="0" w:noVBand="1"/>
      </w:tblPr>
      <w:tblGrid>
        <w:gridCol w:w="6658"/>
        <w:gridCol w:w="7229"/>
      </w:tblGrid>
      <w:tr w:rsidR="007147BA" w14:paraId="40C5B885" w14:textId="77777777" w:rsidTr="00567EBE">
        <w:tc>
          <w:tcPr>
            <w:tcW w:w="6658" w:type="dxa"/>
            <w:shd w:val="clear" w:color="auto" w:fill="DEEAF6" w:themeFill="accent1" w:themeFillTint="33"/>
          </w:tcPr>
          <w:p w14:paraId="3EDE764F" w14:textId="45EA51CC" w:rsidR="007147BA" w:rsidRPr="00B176BF" w:rsidRDefault="007147BA" w:rsidP="007147BA">
            <w:pPr>
              <w:spacing w:after="0"/>
              <w:rPr>
                <w:rFonts w:cs="Arial"/>
                <w:color w:val="840084"/>
                <w:kern w:val="0"/>
                <w:sz w:val="20"/>
                <w:u w:val="single"/>
                <w:lang w:eastAsia="nl-NL"/>
              </w:rPr>
            </w:pPr>
            <w:r w:rsidRPr="00DB7FA4">
              <w:rPr>
                <w:b/>
              </w:rPr>
              <w:t>Modeldocument tekst</w:t>
            </w:r>
          </w:p>
        </w:tc>
        <w:tc>
          <w:tcPr>
            <w:tcW w:w="7229" w:type="dxa"/>
            <w:shd w:val="clear" w:color="auto" w:fill="DEEAF6" w:themeFill="accent1" w:themeFillTint="33"/>
          </w:tcPr>
          <w:p w14:paraId="776D8CF6" w14:textId="4950E922" w:rsidR="007147BA" w:rsidRDefault="007147BA" w:rsidP="00567EBE">
            <w:pPr>
              <w:autoSpaceDE w:val="0"/>
              <w:autoSpaceDN w:val="0"/>
              <w:adjustRightInd w:val="0"/>
              <w:spacing w:after="0"/>
              <w:rPr>
                <w:sz w:val="16"/>
                <w:szCs w:val="16"/>
                <w:lang w:val="nl"/>
              </w:rPr>
            </w:pPr>
            <w:r w:rsidRPr="00DB7FA4">
              <w:rPr>
                <w:b/>
              </w:rPr>
              <w:t>Toelichting</w:t>
            </w:r>
          </w:p>
        </w:tc>
      </w:tr>
      <w:tr w:rsidR="007147BA" w14:paraId="4A7DA88F" w14:textId="77777777" w:rsidTr="00F659EA">
        <w:tc>
          <w:tcPr>
            <w:tcW w:w="6658" w:type="dxa"/>
          </w:tcPr>
          <w:p w14:paraId="497F026C" w14:textId="180A486C" w:rsidR="00872984" w:rsidRPr="00567EBE" w:rsidRDefault="00872984" w:rsidP="007147BA">
            <w:pPr>
              <w:spacing w:after="0"/>
              <w:rPr>
                <w:rFonts w:cs="Arial"/>
                <w:color w:val="000000" w:themeColor="text1"/>
                <w:kern w:val="0"/>
                <w:sz w:val="20"/>
                <w:lang w:eastAsia="nl-NL"/>
              </w:rPr>
            </w:pPr>
            <w:r>
              <w:rPr>
                <w:rFonts w:cs="Arial"/>
                <w:color w:val="000000" w:themeColor="text1"/>
                <w:kern w:val="0"/>
                <w:sz w:val="20"/>
                <w:lang w:eastAsia="nl-NL"/>
              </w:rPr>
              <w:t>Keuze 1:</w:t>
            </w:r>
          </w:p>
          <w:p w14:paraId="5569015F" w14:textId="28B52CA8" w:rsidR="007147BA" w:rsidRPr="002369D3" w:rsidRDefault="007147BA" w:rsidP="007147BA">
            <w:pPr>
              <w:spacing w:after="0"/>
              <w:rPr>
                <w:rFonts w:cs="Arial"/>
                <w:color w:val="FF0000"/>
                <w:sz w:val="20"/>
              </w:rPr>
            </w:pPr>
            <w:r w:rsidRPr="002369D3">
              <w:rPr>
                <w:rFonts w:cs="Arial"/>
                <w:color w:val="FF0000"/>
                <w:kern w:val="0"/>
                <w:sz w:val="20"/>
                <w:lang w:eastAsia="nl-NL"/>
              </w:rPr>
              <w:t>De nalatenschap omvat, naast eventueel eigen vermogen van de</w:t>
            </w:r>
            <w:r w:rsidRPr="009F1E93">
              <w:rPr>
                <w:rFonts w:cs="Arial"/>
                <w:color w:val="800080"/>
                <w:sz w:val="20"/>
              </w:rPr>
              <w:t xml:space="preserve"> </w:t>
            </w:r>
            <w:r w:rsidRPr="002369D3">
              <w:rPr>
                <w:rFonts w:cs="Arial"/>
                <w:color w:val="008200"/>
                <w:sz w:val="20"/>
              </w:rPr>
              <w:t>erflater</w:t>
            </w:r>
            <w:r w:rsidRPr="00567EBE">
              <w:rPr>
                <w:rFonts w:cs="Arial"/>
                <w:sz w:val="20"/>
              </w:rPr>
              <w:t>/</w:t>
            </w:r>
            <w:r w:rsidRPr="002369D3">
              <w:rPr>
                <w:rFonts w:cs="Arial"/>
                <w:color w:val="008200"/>
                <w:sz w:val="20"/>
              </w:rPr>
              <w:t>erflaatster</w:t>
            </w:r>
            <w:r w:rsidRPr="00567EBE">
              <w:rPr>
                <w:rFonts w:cs="Arial"/>
                <w:sz w:val="20"/>
              </w:rPr>
              <w:t>/</w:t>
            </w:r>
            <w:r w:rsidRPr="002369D3">
              <w:rPr>
                <w:rFonts w:cs="Arial"/>
                <w:color w:val="008200"/>
                <w:sz w:val="20"/>
              </w:rPr>
              <w:t>overledene</w:t>
            </w:r>
            <w:r w:rsidRPr="00567EBE">
              <w:rPr>
                <w:rFonts w:cs="Arial"/>
                <w:color w:val="FF0000"/>
                <w:sz w:val="20"/>
              </w:rPr>
              <w:t>,</w:t>
            </w:r>
            <w:r w:rsidRPr="009F1E93">
              <w:rPr>
                <w:rFonts w:cs="Arial"/>
                <w:color w:val="800080"/>
                <w:sz w:val="20"/>
              </w:rPr>
              <w:t xml:space="preserve"> </w:t>
            </w:r>
            <w:r w:rsidRPr="002369D3">
              <w:rPr>
                <w:rFonts w:cs="Arial"/>
                <w:color w:val="FF0000"/>
                <w:sz w:val="20"/>
              </w:rPr>
              <w:t>de helft van de door</w:t>
            </w:r>
            <w:r w:rsidRPr="009F1E93">
              <w:rPr>
                <w:rFonts w:cs="Arial"/>
                <w:color w:val="800080"/>
                <w:sz w:val="20"/>
              </w:rPr>
              <w:t xml:space="preserve"> </w:t>
            </w:r>
            <w:r w:rsidRPr="002369D3">
              <w:rPr>
                <w:rFonts w:cs="Arial"/>
                <w:color w:val="008200"/>
                <w:sz w:val="20"/>
              </w:rPr>
              <w:t>zijn</w:t>
            </w:r>
            <w:r w:rsidRPr="00567EBE">
              <w:rPr>
                <w:rFonts w:cs="Arial"/>
                <w:sz w:val="20"/>
              </w:rPr>
              <w:t>/</w:t>
            </w:r>
            <w:r w:rsidRPr="002369D3">
              <w:rPr>
                <w:rFonts w:cs="Arial"/>
                <w:color w:val="008200"/>
                <w:sz w:val="20"/>
              </w:rPr>
              <w:t>haar</w:t>
            </w:r>
            <w:r w:rsidRPr="009771DE">
              <w:rPr>
                <w:rFonts w:cs="Arial"/>
                <w:color w:val="3165FF"/>
                <w:sz w:val="20"/>
              </w:rPr>
              <w:t xml:space="preserve"> </w:t>
            </w:r>
            <w:r w:rsidRPr="002369D3">
              <w:rPr>
                <w:rFonts w:cs="Arial"/>
                <w:color w:val="FF0000"/>
                <w:sz w:val="20"/>
              </w:rPr>
              <w:t>overlijden ontbonden gemeenschap van goederen.</w:t>
            </w:r>
          </w:p>
          <w:p w14:paraId="35256904" w14:textId="77777777" w:rsidR="007147BA" w:rsidRDefault="007147BA" w:rsidP="007147BA">
            <w:pPr>
              <w:spacing w:after="0"/>
              <w:rPr>
                <w:rFonts w:cs="Arial"/>
                <w:color w:val="800080"/>
                <w:sz w:val="20"/>
              </w:rPr>
            </w:pPr>
          </w:p>
          <w:p w14:paraId="4DA03A2F" w14:textId="36600EA8" w:rsidR="00872984" w:rsidRPr="002369D3" w:rsidRDefault="00872984" w:rsidP="007147BA">
            <w:pPr>
              <w:spacing w:after="0"/>
              <w:rPr>
                <w:rFonts w:cs="Arial"/>
                <w:color w:val="000000" w:themeColor="text1"/>
                <w:sz w:val="20"/>
              </w:rPr>
            </w:pPr>
            <w:r>
              <w:rPr>
                <w:rFonts w:cs="Arial"/>
                <w:color w:val="000000" w:themeColor="text1"/>
                <w:sz w:val="20"/>
              </w:rPr>
              <w:t>Keuze 2:</w:t>
            </w:r>
          </w:p>
          <w:p w14:paraId="7EEE73AB" w14:textId="0A8631BF" w:rsidR="00ED5DAE" w:rsidRDefault="0062074F" w:rsidP="000B664C">
            <w:pPr>
              <w:rPr>
                <w:rFonts w:cs="Arial"/>
                <w:color w:val="FF0000"/>
                <w:sz w:val="20"/>
              </w:rPr>
            </w:pPr>
            <w:r w:rsidRPr="009C1684">
              <w:rPr>
                <w:rFonts w:cs="Arial"/>
                <w:color w:val="FF0000"/>
                <w:sz w:val="20"/>
              </w:rPr>
              <w:t xml:space="preserve">Het Nederlandse huwelijksvermogensrecht was van toepassing. Zij hebben huwelijkse voorwaarden gemaakt </w:t>
            </w:r>
            <w:r w:rsidRPr="009C1684">
              <w:rPr>
                <w:rFonts w:cs="Arial"/>
                <w:color w:val="000000"/>
                <w:sz w:val="20"/>
              </w:rPr>
              <w:fldChar w:fldCharType="begin"/>
            </w:r>
            <w:r w:rsidRPr="009C1684">
              <w:rPr>
                <w:rFonts w:cs="Arial"/>
                <w:color w:val="000000"/>
                <w:sz w:val="20"/>
              </w:rPr>
              <w:instrText>MacroButton Nomacro §</w:instrText>
            </w:r>
            <w:r w:rsidRPr="009C1684">
              <w:rPr>
                <w:rFonts w:cs="Arial"/>
                <w:color w:val="000000"/>
                <w:sz w:val="20"/>
              </w:rPr>
              <w:fldChar w:fldCharType="end"/>
            </w:r>
            <w:r w:rsidRPr="009C1684">
              <w:rPr>
                <w:rFonts w:eastAsia="Arial" w:cs="Arial"/>
                <w:color w:val="840084"/>
                <w:sz w:val="20"/>
              </w:rPr>
              <w:t>waarbij elke gemeenschap van goederen is uitgesloten</w:t>
            </w:r>
            <w:r w:rsidRPr="009C1684">
              <w:rPr>
                <w:rFonts w:cs="Arial"/>
                <w:color w:val="000000"/>
                <w:sz w:val="20"/>
              </w:rPr>
              <w:fldChar w:fldCharType="begin"/>
            </w:r>
            <w:r w:rsidRPr="009C1684">
              <w:rPr>
                <w:rFonts w:cs="Arial"/>
                <w:color w:val="000000"/>
                <w:sz w:val="20"/>
              </w:rPr>
              <w:instrText>MacroButton Nomacro §</w:instrText>
            </w:r>
            <w:r w:rsidRPr="009C1684">
              <w:rPr>
                <w:rFonts w:cs="Arial"/>
                <w:color w:val="000000"/>
                <w:sz w:val="20"/>
              </w:rPr>
              <w:fldChar w:fldCharType="end"/>
            </w:r>
            <w:r w:rsidRPr="009C1684">
              <w:rPr>
                <w:rFonts w:cs="Arial"/>
                <w:color w:val="FF0000"/>
                <w:sz w:val="20"/>
              </w:rPr>
              <w:t>. De nalatenschap van de</w:t>
            </w:r>
            <w:r w:rsidRPr="009C1684">
              <w:rPr>
                <w:rFonts w:cs="Arial"/>
                <w:color w:val="800080"/>
                <w:sz w:val="20"/>
              </w:rPr>
              <w:t xml:space="preserve"> </w:t>
            </w:r>
            <w:r w:rsidRPr="009C1684">
              <w:rPr>
                <w:rFonts w:cs="Arial"/>
                <w:color w:val="008200"/>
                <w:sz w:val="20"/>
              </w:rPr>
              <w:t>erflater</w:t>
            </w:r>
            <w:r w:rsidRPr="00EA6A88">
              <w:rPr>
                <w:rFonts w:cs="Arial"/>
                <w:sz w:val="20"/>
              </w:rPr>
              <w:t>/</w:t>
            </w:r>
            <w:r w:rsidRPr="009C1684">
              <w:rPr>
                <w:rFonts w:cs="Arial"/>
                <w:color w:val="008200"/>
                <w:sz w:val="20"/>
              </w:rPr>
              <w:t>erflaatster</w:t>
            </w:r>
            <w:r w:rsidRPr="00EA6A88">
              <w:rPr>
                <w:rFonts w:cs="Arial"/>
                <w:sz w:val="20"/>
              </w:rPr>
              <w:t>/</w:t>
            </w:r>
            <w:r w:rsidRPr="009C1684">
              <w:rPr>
                <w:rFonts w:cs="Arial"/>
                <w:color w:val="008200"/>
                <w:sz w:val="20"/>
              </w:rPr>
              <w:t>overledene</w:t>
            </w:r>
            <w:r w:rsidRPr="009C1684">
              <w:rPr>
                <w:rFonts w:cs="Arial"/>
                <w:color w:val="FF0000"/>
                <w:sz w:val="20"/>
              </w:rPr>
              <w:t xml:space="preserve"> omvat</w:t>
            </w:r>
            <w:r w:rsidRPr="009C1684">
              <w:rPr>
                <w:rFonts w:cs="Arial"/>
                <w:color w:val="800080"/>
                <w:sz w:val="20"/>
              </w:rPr>
              <w:t xml:space="preserve"> </w:t>
            </w:r>
            <w:r w:rsidRPr="009C1684">
              <w:rPr>
                <w:rFonts w:cs="Arial"/>
                <w:color w:val="008200"/>
                <w:sz w:val="20"/>
              </w:rPr>
              <w:t>zijn</w:t>
            </w:r>
            <w:r w:rsidRPr="00EA6A88">
              <w:rPr>
                <w:rFonts w:cs="Arial"/>
                <w:sz w:val="20"/>
              </w:rPr>
              <w:t>/</w:t>
            </w:r>
            <w:r w:rsidRPr="009C1684">
              <w:rPr>
                <w:rFonts w:cs="Arial"/>
                <w:color w:val="008200"/>
                <w:sz w:val="20"/>
              </w:rPr>
              <w:t>haar</w:t>
            </w:r>
            <w:r w:rsidRPr="009C1684">
              <w:rPr>
                <w:rFonts w:cs="Arial"/>
                <w:color w:val="3165FF"/>
                <w:sz w:val="20"/>
              </w:rPr>
              <w:t xml:space="preserve"> </w:t>
            </w:r>
            <w:r w:rsidRPr="009C1684">
              <w:rPr>
                <w:rFonts w:cs="Arial"/>
                <w:color w:val="FF0000"/>
                <w:sz w:val="20"/>
              </w:rPr>
              <w:t>eigen vermogen en</w:t>
            </w:r>
            <w:r w:rsidRPr="009C1684">
              <w:rPr>
                <w:rFonts w:cs="Arial"/>
                <w:color w:val="800080"/>
                <w:sz w:val="20"/>
              </w:rPr>
              <w:t xml:space="preserve"> </w:t>
            </w:r>
            <w:r w:rsidRPr="009C1684">
              <w:rPr>
                <w:rFonts w:cs="Arial"/>
                <w:color w:val="008200"/>
                <w:sz w:val="20"/>
              </w:rPr>
              <w:t>zijn</w:t>
            </w:r>
            <w:r w:rsidRPr="00EA6A88">
              <w:rPr>
                <w:rFonts w:cs="Arial"/>
                <w:sz w:val="20"/>
              </w:rPr>
              <w:t>/</w:t>
            </w:r>
            <w:r w:rsidRPr="009C1684">
              <w:rPr>
                <w:rFonts w:cs="Arial"/>
                <w:color w:val="008200"/>
                <w:sz w:val="20"/>
              </w:rPr>
              <w:t>haar</w:t>
            </w:r>
            <w:r w:rsidRPr="009C1684">
              <w:rPr>
                <w:rFonts w:cs="Arial"/>
                <w:color w:val="3165FF"/>
                <w:sz w:val="20"/>
              </w:rPr>
              <w:t xml:space="preserve"> </w:t>
            </w:r>
            <w:r w:rsidRPr="009C1684">
              <w:rPr>
                <w:rFonts w:cs="Arial"/>
                <w:color w:val="FF0000"/>
                <w:sz w:val="20"/>
              </w:rPr>
              <w:t>aandeel in de eventuele goederen die gemeenschappelijk in eigendom van</w:t>
            </w:r>
            <w:r w:rsidRPr="009C1684">
              <w:rPr>
                <w:rFonts w:cs="Arial"/>
                <w:color w:val="800080"/>
                <w:sz w:val="20"/>
              </w:rPr>
              <w:t xml:space="preserve"> </w:t>
            </w:r>
            <w:r w:rsidRPr="009C1684">
              <w:rPr>
                <w:rFonts w:cs="Arial"/>
                <w:color w:val="008200"/>
                <w:sz w:val="20"/>
              </w:rPr>
              <w:t>hem</w:t>
            </w:r>
            <w:r w:rsidRPr="00EA6A88">
              <w:rPr>
                <w:rFonts w:cs="Arial"/>
                <w:sz w:val="20"/>
              </w:rPr>
              <w:t>/</w:t>
            </w:r>
            <w:r w:rsidRPr="009C1684">
              <w:rPr>
                <w:rFonts w:cs="Arial"/>
                <w:color w:val="008200"/>
                <w:sz w:val="20"/>
              </w:rPr>
              <w:t>haar</w:t>
            </w:r>
            <w:r w:rsidRPr="009C1684">
              <w:rPr>
                <w:rFonts w:cs="Arial"/>
                <w:color w:val="0066FF"/>
                <w:sz w:val="20"/>
              </w:rPr>
              <w:t xml:space="preserve"> </w:t>
            </w:r>
            <w:r w:rsidRPr="009C1684">
              <w:rPr>
                <w:rFonts w:cs="Arial"/>
                <w:color w:val="FF0000"/>
                <w:sz w:val="20"/>
              </w:rPr>
              <w:t>en</w:t>
            </w:r>
            <w:r w:rsidRPr="009C1684">
              <w:rPr>
                <w:rFonts w:cs="Arial"/>
                <w:color w:val="800080"/>
                <w:sz w:val="20"/>
              </w:rPr>
              <w:t xml:space="preserve"> </w:t>
            </w:r>
            <w:r w:rsidRPr="009C1684">
              <w:rPr>
                <w:rFonts w:cs="Arial"/>
                <w:color w:val="008200"/>
                <w:sz w:val="20"/>
              </w:rPr>
              <w:t>zijn</w:t>
            </w:r>
            <w:r w:rsidRPr="00EA6A88">
              <w:rPr>
                <w:rFonts w:cs="Arial"/>
                <w:sz w:val="20"/>
              </w:rPr>
              <w:t>/</w:t>
            </w:r>
            <w:r w:rsidRPr="009C1684">
              <w:rPr>
                <w:rFonts w:cs="Arial"/>
                <w:color w:val="008200"/>
                <w:sz w:val="20"/>
              </w:rPr>
              <w:t>haar</w:t>
            </w:r>
            <w:r w:rsidRPr="009C1684">
              <w:rPr>
                <w:rFonts w:cs="Arial"/>
                <w:color w:val="3165FF"/>
                <w:sz w:val="20"/>
              </w:rPr>
              <w:t xml:space="preserve"> </w:t>
            </w:r>
            <w:r w:rsidRPr="009C1684">
              <w:rPr>
                <w:rFonts w:cs="Arial"/>
                <w:color w:val="FF0000"/>
                <w:sz w:val="20"/>
              </w:rPr>
              <w:t>genoemde echtgenoot</w:t>
            </w:r>
            <w:r w:rsidRPr="00EA6A88">
              <w:rPr>
                <w:rFonts w:cs="Arial"/>
                <w:sz w:val="20"/>
              </w:rPr>
              <w:t>/</w:t>
            </w:r>
            <w:r w:rsidRPr="009C1684">
              <w:rPr>
                <w:rFonts w:cs="Arial"/>
                <w:color w:val="FF0000"/>
                <w:sz w:val="20"/>
              </w:rPr>
              <w:t>echtgenote waren.</w:t>
            </w:r>
          </w:p>
          <w:p w14:paraId="4BBADDD1" w14:textId="067BB600" w:rsidR="00496159" w:rsidRPr="002369D3" w:rsidRDefault="00872984" w:rsidP="007147BA">
            <w:pPr>
              <w:spacing w:after="0"/>
              <w:rPr>
                <w:rFonts w:cs="Arial"/>
                <w:color w:val="000000" w:themeColor="text1"/>
                <w:sz w:val="20"/>
              </w:rPr>
            </w:pPr>
            <w:r>
              <w:rPr>
                <w:rFonts w:cs="Arial"/>
                <w:color w:val="000000" w:themeColor="text1"/>
                <w:sz w:val="20"/>
              </w:rPr>
              <w:lastRenderedPageBreak/>
              <w:t>Keuze 3:</w:t>
            </w:r>
          </w:p>
          <w:p w14:paraId="1A2F53B3" w14:textId="27B1EBFA" w:rsidR="007147BA" w:rsidRDefault="007147BA" w:rsidP="007147BA">
            <w:pPr>
              <w:spacing w:after="0"/>
            </w:pPr>
            <w:r w:rsidRPr="002369D3">
              <w:rPr>
                <w:rFonts w:cs="Arial"/>
                <w:color w:val="FF0000"/>
                <w:sz w:val="20"/>
              </w:rPr>
              <w:t xml:space="preserve">Het Nederlandse huwelijksvermogensrecht was van toepassing. Zij hebben partnerschapsvoorwaarden gemaakt </w:t>
            </w:r>
            <w:r w:rsidR="00496159" w:rsidRPr="005A5AE2">
              <w:rPr>
                <w:rFonts w:cs="Arial"/>
                <w:color w:val="000000" w:themeColor="text1"/>
                <w:sz w:val="20"/>
              </w:rPr>
              <w:fldChar w:fldCharType="begin"/>
            </w:r>
            <w:r w:rsidR="00496159" w:rsidRPr="005A5AE2">
              <w:rPr>
                <w:rFonts w:cs="Arial"/>
                <w:color w:val="000000" w:themeColor="text1"/>
                <w:sz w:val="20"/>
              </w:rPr>
              <w:instrText>MacroButton Nomacro §</w:instrText>
            </w:r>
            <w:r w:rsidR="00496159" w:rsidRPr="005A5AE2">
              <w:rPr>
                <w:rFonts w:cs="Arial"/>
                <w:color w:val="000000" w:themeColor="text1"/>
                <w:sz w:val="20"/>
              </w:rPr>
              <w:fldChar w:fldCharType="end"/>
            </w:r>
            <w:r w:rsidR="00496159" w:rsidRPr="005A5AE2">
              <w:rPr>
                <w:rFonts w:eastAsia="Arial" w:cs="Arial"/>
                <w:snapToGrid/>
                <w:color w:val="840084"/>
                <w:kern w:val="0"/>
                <w:sz w:val="20"/>
                <w:lang w:eastAsia="nl-NL"/>
              </w:rPr>
              <w:t>waarbij elke gemeenschap van goederen is uitgesloten</w:t>
            </w:r>
            <w:r w:rsidR="00496159" w:rsidRPr="005A5AE2">
              <w:rPr>
                <w:rFonts w:cs="Arial"/>
                <w:color w:val="000000" w:themeColor="text1"/>
                <w:sz w:val="20"/>
              </w:rPr>
              <w:fldChar w:fldCharType="begin"/>
            </w:r>
            <w:r w:rsidR="00496159" w:rsidRPr="005A5AE2">
              <w:rPr>
                <w:rFonts w:cs="Arial"/>
                <w:color w:val="000000" w:themeColor="text1"/>
                <w:sz w:val="20"/>
              </w:rPr>
              <w:instrText>MacroButton Nomacro §</w:instrText>
            </w:r>
            <w:r w:rsidR="00496159" w:rsidRPr="005A5AE2">
              <w:rPr>
                <w:rFonts w:cs="Arial"/>
                <w:color w:val="000000" w:themeColor="text1"/>
                <w:sz w:val="20"/>
              </w:rPr>
              <w:fldChar w:fldCharType="end"/>
            </w:r>
            <w:r w:rsidRPr="002369D3">
              <w:rPr>
                <w:rFonts w:cs="Arial"/>
                <w:color w:val="FF0000"/>
                <w:sz w:val="20"/>
              </w:rPr>
              <w:t>. De nalatenschap van de</w:t>
            </w:r>
            <w:r w:rsidRPr="789A68D0">
              <w:rPr>
                <w:rFonts w:cs="Arial"/>
                <w:color w:val="800080"/>
                <w:sz w:val="20"/>
              </w:rPr>
              <w:t xml:space="preserve"> </w:t>
            </w:r>
            <w:r w:rsidR="00496159" w:rsidRPr="005A5AE2">
              <w:rPr>
                <w:rFonts w:cs="Arial"/>
                <w:color w:val="008200"/>
                <w:sz w:val="20"/>
              </w:rPr>
              <w:t>erflater</w:t>
            </w:r>
            <w:r w:rsidR="00496159" w:rsidRPr="00567EBE">
              <w:rPr>
                <w:rFonts w:cs="Arial"/>
                <w:sz w:val="20"/>
              </w:rPr>
              <w:t>/</w:t>
            </w:r>
            <w:r w:rsidR="00496159" w:rsidRPr="005A5AE2">
              <w:rPr>
                <w:rFonts w:cs="Arial"/>
                <w:color w:val="008200"/>
                <w:sz w:val="20"/>
              </w:rPr>
              <w:t>erflaatster</w:t>
            </w:r>
            <w:r w:rsidR="00496159" w:rsidRPr="00567EBE">
              <w:rPr>
                <w:rFonts w:cs="Arial"/>
                <w:sz w:val="20"/>
              </w:rPr>
              <w:t>/</w:t>
            </w:r>
            <w:r w:rsidR="00496159" w:rsidRPr="005A5AE2">
              <w:rPr>
                <w:rFonts w:cs="Arial"/>
                <w:color w:val="008200"/>
                <w:sz w:val="20"/>
              </w:rPr>
              <w:t>overledene</w:t>
            </w:r>
            <w:r w:rsidR="00496159" w:rsidRPr="00496159">
              <w:rPr>
                <w:rFonts w:cs="Arial"/>
                <w:color w:val="FF0000"/>
                <w:sz w:val="20"/>
              </w:rPr>
              <w:t xml:space="preserve"> </w:t>
            </w:r>
            <w:r w:rsidRPr="002369D3">
              <w:rPr>
                <w:rFonts w:cs="Arial"/>
                <w:color w:val="FF0000"/>
                <w:sz w:val="20"/>
              </w:rPr>
              <w:t>omvat</w:t>
            </w:r>
            <w:r w:rsidRPr="789A68D0">
              <w:rPr>
                <w:rFonts w:cs="Arial"/>
                <w:color w:val="800080"/>
                <w:sz w:val="20"/>
              </w:rPr>
              <w:t xml:space="preserve"> </w:t>
            </w:r>
            <w:r w:rsidR="00496159" w:rsidRPr="005A5AE2">
              <w:rPr>
                <w:rFonts w:cs="Arial"/>
                <w:color w:val="008200"/>
                <w:sz w:val="20"/>
              </w:rPr>
              <w:t>zijn</w:t>
            </w:r>
            <w:r w:rsidR="00496159" w:rsidRPr="00567EBE">
              <w:rPr>
                <w:rFonts w:cs="Arial"/>
                <w:sz w:val="20"/>
              </w:rPr>
              <w:t>/</w:t>
            </w:r>
            <w:r w:rsidR="00496159" w:rsidRPr="005A5AE2">
              <w:rPr>
                <w:rFonts w:cs="Arial"/>
                <w:color w:val="008200"/>
                <w:sz w:val="20"/>
              </w:rPr>
              <w:t>haar</w:t>
            </w:r>
            <w:r w:rsidR="00496159" w:rsidRPr="009771DE">
              <w:rPr>
                <w:rFonts w:cs="Arial"/>
                <w:color w:val="3165FF"/>
                <w:sz w:val="20"/>
              </w:rPr>
              <w:t xml:space="preserve"> </w:t>
            </w:r>
            <w:r w:rsidRPr="002369D3">
              <w:rPr>
                <w:rFonts w:cs="Arial"/>
                <w:color w:val="FF0000"/>
                <w:sz w:val="20"/>
              </w:rPr>
              <w:t>eigen vermogen en</w:t>
            </w:r>
            <w:r w:rsidRPr="789A68D0">
              <w:rPr>
                <w:rFonts w:cs="Arial"/>
                <w:color w:val="800080"/>
                <w:sz w:val="20"/>
              </w:rPr>
              <w:t xml:space="preserve"> </w:t>
            </w:r>
            <w:r w:rsidR="00496159" w:rsidRPr="005A5AE2">
              <w:rPr>
                <w:rFonts w:cs="Arial"/>
                <w:color w:val="008200"/>
                <w:sz w:val="20"/>
              </w:rPr>
              <w:t>zijn</w:t>
            </w:r>
            <w:r w:rsidR="00496159" w:rsidRPr="00567EBE">
              <w:rPr>
                <w:rFonts w:cs="Arial"/>
                <w:sz w:val="20"/>
              </w:rPr>
              <w:t>/</w:t>
            </w:r>
            <w:r w:rsidR="00496159" w:rsidRPr="005A5AE2">
              <w:rPr>
                <w:rFonts w:cs="Arial"/>
                <w:color w:val="008200"/>
                <w:sz w:val="20"/>
              </w:rPr>
              <w:t>haar</w:t>
            </w:r>
            <w:r w:rsidR="00496159" w:rsidRPr="009771DE">
              <w:rPr>
                <w:rFonts w:cs="Arial"/>
                <w:color w:val="3165FF"/>
                <w:sz w:val="20"/>
              </w:rPr>
              <w:t xml:space="preserve"> </w:t>
            </w:r>
            <w:r w:rsidRPr="002369D3">
              <w:rPr>
                <w:rFonts w:cs="Arial"/>
                <w:color w:val="FF0000"/>
                <w:sz w:val="20"/>
              </w:rPr>
              <w:t>aandeel in de eventuele goederen die gemeenschappelijk in eigendom van</w:t>
            </w:r>
            <w:r w:rsidRPr="789A68D0">
              <w:rPr>
                <w:rFonts w:cs="Arial"/>
                <w:color w:val="800080"/>
                <w:sz w:val="20"/>
              </w:rPr>
              <w:t xml:space="preserve"> </w:t>
            </w:r>
            <w:r w:rsidR="00496159" w:rsidRPr="005A5AE2">
              <w:rPr>
                <w:rFonts w:cs="Arial"/>
                <w:color w:val="008200"/>
                <w:sz w:val="20"/>
              </w:rPr>
              <w:t>hem</w:t>
            </w:r>
            <w:r w:rsidR="00496159" w:rsidRPr="00567EBE">
              <w:rPr>
                <w:rFonts w:cs="Arial"/>
                <w:sz w:val="20"/>
              </w:rPr>
              <w:t>/</w:t>
            </w:r>
            <w:r w:rsidR="00496159" w:rsidRPr="005A5AE2">
              <w:rPr>
                <w:rFonts w:cs="Arial"/>
                <w:color w:val="008200"/>
                <w:sz w:val="20"/>
              </w:rPr>
              <w:t>haar</w:t>
            </w:r>
            <w:r w:rsidR="00496159" w:rsidRPr="003F7A1E">
              <w:rPr>
                <w:rFonts w:cs="Arial"/>
                <w:color w:val="0066FF"/>
                <w:sz w:val="20"/>
              </w:rPr>
              <w:t xml:space="preserve"> </w:t>
            </w:r>
            <w:r w:rsidRPr="002369D3">
              <w:rPr>
                <w:rFonts w:cs="Arial"/>
                <w:color w:val="FF0000"/>
                <w:sz w:val="20"/>
              </w:rPr>
              <w:t>en</w:t>
            </w:r>
            <w:r w:rsidRPr="789A68D0">
              <w:rPr>
                <w:rFonts w:cs="Arial"/>
                <w:color w:val="800080"/>
                <w:sz w:val="20"/>
              </w:rPr>
              <w:t xml:space="preserve"> </w:t>
            </w:r>
            <w:r w:rsidR="00496159" w:rsidRPr="005A5AE2">
              <w:rPr>
                <w:rFonts w:cs="Arial"/>
                <w:color w:val="008200"/>
                <w:sz w:val="20"/>
              </w:rPr>
              <w:t>zijn</w:t>
            </w:r>
            <w:r w:rsidR="00496159" w:rsidRPr="00567EBE">
              <w:rPr>
                <w:rFonts w:cs="Arial"/>
                <w:sz w:val="20"/>
              </w:rPr>
              <w:t>/</w:t>
            </w:r>
            <w:r w:rsidR="00496159" w:rsidRPr="005A5AE2">
              <w:rPr>
                <w:rFonts w:cs="Arial"/>
                <w:color w:val="008200"/>
                <w:sz w:val="20"/>
              </w:rPr>
              <w:t>haar</w:t>
            </w:r>
            <w:r w:rsidR="00496159" w:rsidRPr="009771DE">
              <w:rPr>
                <w:rFonts w:cs="Arial"/>
                <w:color w:val="3165FF"/>
                <w:sz w:val="20"/>
              </w:rPr>
              <w:t xml:space="preserve"> </w:t>
            </w:r>
            <w:r w:rsidRPr="002369D3">
              <w:rPr>
                <w:rFonts w:cs="Arial"/>
                <w:color w:val="FF0000"/>
                <w:sz w:val="20"/>
              </w:rPr>
              <w:t>genoemde partner waren</w:t>
            </w:r>
            <w:r w:rsidRPr="789A68D0">
              <w:rPr>
                <w:rFonts w:cs="Arial"/>
                <w:color w:val="800080"/>
                <w:sz w:val="20"/>
              </w:rPr>
              <w:t xml:space="preserve">. </w:t>
            </w:r>
            <w:r>
              <w:rPr>
                <w:rFonts w:cs="Arial"/>
                <w:color w:val="800080"/>
                <w:sz w:val="20"/>
              </w:rPr>
              <w:br/>
            </w:r>
          </w:p>
          <w:p w14:paraId="44476FA9" w14:textId="77777777" w:rsidR="007147BA" w:rsidRPr="00B176BF" w:rsidRDefault="007147BA" w:rsidP="007147BA">
            <w:pPr>
              <w:spacing w:after="0"/>
              <w:rPr>
                <w:rFonts w:cs="Arial"/>
                <w:color w:val="840084"/>
                <w:kern w:val="0"/>
                <w:sz w:val="20"/>
                <w:u w:val="single"/>
                <w:lang w:eastAsia="nl-NL"/>
              </w:rPr>
            </w:pPr>
          </w:p>
        </w:tc>
        <w:tc>
          <w:tcPr>
            <w:tcW w:w="7229" w:type="dxa"/>
          </w:tcPr>
          <w:p w14:paraId="4B8A35F9" w14:textId="77777777" w:rsidR="007147BA" w:rsidRPr="008A1C8E" w:rsidRDefault="007147BA" w:rsidP="007147BA">
            <w:pPr>
              <w:autoSpaceDE w:val="0"/>
              <w:autoSpaceDN w:val="0"/>
              <w:adjustRightInd w:val="0"/>
              <w:spacing w:after="0"/>
              <w:rPr>
                <w:rFonts w:cs="Arial"/>
                <w:snapToGrid/>
                <w:kern w:val="0"/>
                <w:sz w:val="16"/>
                <w:szCs w:val="16"/>
                <w:u w:val="single"/>
                <w:lang w:eastAsia="nl-NL"/>
              </w:rPr>
            </w:pPr>
            <w:r w:rsidRPr="008A1C8E">
              <w:rPr>
                <w:rFonts w:cs="Arial"/>
                <w:snapToGrid/>
                <w:kern w:val="0"/>
                <w:sz w:val="16"/>
                <w:szCs w:val="16"/>
                <w:u w:val="single"/>
                <w:lang w:eastAsia="nl-NL"/>
              </w:rPr>
              <w:lastRenderedPageBreak/>
              <w:t>Mapping:</w:t>
            </w:r>
            <w:r>
              <w:rPr>
                <w:rFonts w:cs="Arial"/>
                <w:snapToGrid/>
                <w:kern w:val="0"/>
                <w:sz w:val="16"/>
                <w:szCs w:val="16"/>
                <w:u w:val="single"/>
                <w:lang w:eastAsia="nl-NL"/>
              </w:rPr>
              <w:t>tonen tekstblok Ontbonden gemeenschap van Goederen</w:t>
            </w:r>
            <w:r w:rsidRPr="008A1C8E">
              <w:rPr>
                <w:rFonts w:cs="Arial"/>
                <w:sz w:val="16"/>
                <w:szCs w:val="16"/>
                <w:u w:val="single"/>
              </w:rPr>
              <w:t>:</w:t>
            </w:r>
          </w:p>
          <w:p w14:paraId="10457411" w14:textId="6E174FA2" w:rsidR="007147BA" w:rsidRPr="008A1C8E" w:rsidRDefault="007147BA" w:rsidP="007147BA">
            <w:pPr>
              <w:autoSpaceDE w:val="0"/>
              <w:autoSpaceDN w:val="0"/>
              <w:adjustRightInd w:val="0"/>
              <w:spacing w:after="0"/>
              <w:rPr>
                <w:sz w:val="16"/>
                <w:szCs w:val="16"/>
              </w:rPr>
            </w:pPr>
            <w:r w:rsidRPr="008A1C8E">
              <w:rPr>
                <w:sz w:val="16"/>
                <w:szCs w:val="16"/>
              </w:rPr>
              <w:t>//IMKAD_AangebodenStuk/stukdeelVVE</w:t>
            </w:r>
            <w:r w:rsidR="00C35AEE">
              <w:rPr>
                <w:sz w:val="16"/>
                <w:szCs w:val="16"/>
              </w:rPr>
              <w:t>/partner</w:t>
            </w:r>
            <w:ins w:id="307" w:author="Groot, Karina de" w:date="2024-08-07T15:56:00Z" w16du:dateUtc="2024-08-07T13:56:00Z">
              <w:r w:rsidR="009320EE">
                <w:rPr>
                  <w:sz w:val="16"/>
                  <w:szCs w:val="16"/>
                </w:rPr>
                <w:t>s</w:t>
              </w:r>
            </w:ins>
            <w:r>
              <w:rPr>
                <w:sz w:val="16"/>
                <w:szCs w:val="16"/>
              </w:rPr>
              <w:t>/</w:t>
            </w:r>
            <w:ins w:id="308" w:author="Groot, Karina de" w:date="2024-08-07T15:56:00Z" w16du:dateUtc="2024-08-07T13:56:00Z">
              <w:r w:rsidR="009320EE" w:rsidRPr="009320EE">
                <w:rPr>
                  <w:sz w:val="16"/>
                  <w:szCs w:val="16"/>
                </w:rPr>
                <w:t>partnerOverledene</w:t>
              </w:r>
            </w:ins>
            <w:del w:id="309" w:author="Groot, Karina de" w:date="2024-08-07T15:56:00Z" w16du:dateUtc="2024-08-07T13:56:00Z">
              <w:r w:rsidR="00B32273" w:rsidRPr="00B32273" w:rsidDel="009320EE">
                <w:rPr>
                  <w:sz w:val="16"/>
                  <w:szCs w:val="16"/>
                </w:rPr>
                <w:delText>gegevensPartner</w:delText>
              </w:r>
            </w:del>
            <w:r w:rsidR="00B32273">
              <w:rPr>
                <w:sz w:val="16"/>
                <w:szCs w:val="16"/>
              </w:rPr>
              <w:t>/</w:t>
            </w:r>
            <w:r w:rsidRPr="008A1C8E">
              <w:rPr>
                <w:sz w:val="16"/>
                <w:szCs w:val="16"/>
              </w:rPr>
              <w:t>tekstkeuze</w:t>
            </w:r>
          </w:p>
          <w:p w14:paraId="53826526" w14:textId="77777777" w:rsidR="007147BA" w:rsidRPr="008A1C8E" w:rsidRDefault="007147BA" w:rsidP="007147BA">
            <w:pPr>
              <w:spacing w:after="0"/>
              <w:rPr>
                <w:rFonts w:cs="Arial"/>
                <w:sz w:val="16"/>
                <w:szCs w:val="16"/>
              </w:rPr>
            </w:pPr>
            <w:r w:rsidRPr="008A1C8E">
              <w:rPr>
                <w:rFonts w:cs="Arial"/>
                <w:sz w:val="16"/>
                <w:szCs w:val="16"/>
              </w:rPr>
              <w:t>./tagNaam (</w:t>
            </w:r>
            <w:r>
              <w:rPr>
                <w:sz w:val="16"/>
                <w:szCs w:val="16"/>
                <w:lang w:val="nl"/>
              </w:rPr>
              <w:t>k_OntbondenGemeenschap)</w:t>
            </w:r>
          </w:p>
          <w:p w14:paraId="20977564" w14:textId="19FB1338" w:rsidR="00872984" w:rsidRPr="0041329A" w:rsidRDefault="00872984" w:rsidP="00872984">
            <w:pPr>
              <w:pStyle w:val="Geenafstand"/>
              <w:spacing w:after="0"/>
              <w:rPr>
                <w:rStyle w:val="eop"/>
                <w:rFonts w:ascii="Arial" w:hAnsi="Arial" w:cs="Arial"/>
                <w:color w:val="FF0000"/>
                <w:sz w:val="16"/>
                <w:szCs w:val="16"/>
                <w:shd w:val="clear" w:color="auto" w:fill="FFFFFF"/>
              </w:rPr>
            </w:pPr>
            <w:r w:rsidRPr="0041329A">
              <w:rPr>
                <w:rStyle w:val="eop"/>
                <w:rFonts w:ascii="Arial" w:hAnsi="Arial" w:cs="Arial"/>
                <w:sz w:val="16"/>
                <w:szCs w:val="16"/>
              </w:rPr>
              <w:t>./tekst (‘1’</w:t>
            </w:r>
            <w:r>
              <w:rPr>
                <w:rStyle w:val="eop"/>
                <w:rFonts w:ascii="Arial" w:hAnsi="Arial" w:cs="Arial"/>
                <w:sz w:val="16"/>
                <w:szCs w:val="16"/>
              </w:rPr>
              <w:t>)</w:t>
            </w:r>
            <w:r w:rsidRPr="0041329A">
              <w:rPr>
                <w:rStyle w:val="eop"/>
                <w:rFonts w:ascii="Arial" w:hAnsi="Arial" w:cs="Arial"/>
                <w:sz w:val="16"/>
                <w:szCs w:val="16"/>
              </w:rPr>
              <w:t xml:space="preserve"> =</w:t>
            </w:r>
            <w:r>
              <w:rPr>
                <w:rStyle w:val="eop"/>
                <w:rFonts w:ascii="Arial" w:hAnsi="Arial" w:cs="Arial"/>
                <w:sz w:val="16"/>
                <w:szCs w:val="16"/>
              </w:rPr>
              <w:t xml:space="preserve"> </w:t>
            </w:r>
            <w:r w:rsidRPr="002369D3">
              <w:rPr>
                <w:rFonts w:ascii="Arial" w:hAnsi="Arial" w:cs="Arial"/>
                <w:color w:val="000000" w:themeColor="text1"/>
                <w:sz w:val="16"/>
                <w:szCs w:val="16"/>
                <w:lang w:eastAsia="nl-NL"/>
              </w:rPr>
              <w:t>De nalatenschap omvat, naast eventueel eigen vermogen</w:t>
            </w:r>
            <w:r w:rsidRPr="005A5AE2">
              <w:rPr>
                <w:rFonts w:cs="Arial"/>
                <w:color w:val="FF0000"/>
                <w:sz w:val="20"/>
                <w:lang w:eastAsia="nl-NL"/>
              </w:rPr>
              <w:t xml:space="preserve"> </w:t>
            </w:r>
            <w:r w:rsidRPr="0041329A">
              <w:rPr>
                <w:rStyle w:val="eop"/>
                <w:rFonts w:ascii="Arial" w:hAnsi="Arial" w:cs="Arial"/>
                <w:sz w:val="16"/>
                <w:szCs w:val="16"/>
                <w:shd w:val="clear" w:color="auto" w:fill="FFFFFF"/>
              </w:rPr>
              <w:t>……</w:t>
            </w:r>
          </w:p>
          <w:p w14:paraId="6D7F32C0" w14:textId="69449589" w:rsidR="00872984" w:rsidRPr="0041329A" w:rsidRDefault="00872984" w:rsidP="00872984">
            <w:pPr>
              <w:pStyle w:val="Geenafstand"/>
              <w:spacing w:after="0"/>
              <w:rPr>
                <w:rStyle w:val="eop"/>
                <w:rFonts w:ascii="Arial" w:hAnsi="Arial" w:cs="Arial"/>
                <w:sz w:val="16"/>
                <w:szCs w:val="16"/>
                <w:shd w:val="clear" w:color="auto" w:fill="FFFFFF"/>
              </w:rPr>
            </w:pPr>
            <w:r w:rsidRPr="0041329A">
              <w:rPr>
                <w:rStyle w:val="eop"/>
                <w:rFonts w:ascii="Arial" w:hAnsi="Arial" w:cs="Arial"/>
                <w:sz w:val="16"/>
                <w:szCs w:val="16"/>
              </w:rPr>
              <w:t>./tekst (‘2’</w:t>
            </w:r>
            <w:r>
              <w:rPr>
                <w:rStyle w:val="eop"/>
                <w:rFonts w:ascii="Arial" w:hAnsi="Arial" w:cs="Arial"/>
                <w:sz w:val="16"/>
                <w:szCs w:val="16"/>
              </w:rPr>
              <w:t>)</w:t>
            </w:r>
            <w:r w:rsidRPr="0041329A">
              <w:rPr>
                <w:rStyle w:val="eop"/>
                <w:rFonts w:ascii="Arial" w:hAnsi="Arial" w:cs="Arial"/>
                <w:sz w:val="16"/>
                <w:szCs w:val="16"/>
              </w:rPr>
              <w:t xml:space="preserve"> = </w:t>
            </w:r>
            <w:r w:rsidRPr="002369D3">
              <w:rPr>
                <w:rFonts w:ascii="Arial" w:hAnsi="Arial" w:cs="Arial"/>
                <w:color w:val="000000" w:themeColor="text1"/>
                <w:sz w:val="16"/>
                <w:szCs w:val="16"/>
              </w:rPr>
              <w:t>huwelijkse voorwaarden</w:t>
            </w:r>
            <w:r w:rsidRPr="002369D3">
              <w:rPr>
                <w:rStyle w:val="eop"/>
                <w:rFonts w:ascii="Arial" w:hAnsi="Arial" w:cs="Arial"/>
                <w:color w:val="000000" w:themeColor="text1"/>
                <w:sz w:val="16"/>
                <w:szCs w:val="16"/>
                <w:shd w:val="clear" w:color="auto" w:fill="FFFFFF"/>
              </w:rPr>
              <w:t>.</w:t>
            </w:r>
          </w:p>
          <w:p w14:paraId="43CADD25" w14:textId="0096EF19" w:rsidR="00872984" w:rsidRDefault="00872984" w:rsidP="00872984">
            <w:pPr>
              <w:pStyle w:val="Geenafstand"/>
              <w:spacing w:after="0"/>
              <w:rPr>
                <w:rStyle w:val="eop"/>
                <w:rFonts w:ascii="Arial" w:hAnsi="Arial" w:cs="Arial"/>
                <w:sz w:val="16"/>
                <w:szCs w:val="16"/>
                <w:shd w:val="clear" w:color="auto" w:fill="FFFFFF"/>
              </w:rPr>
            </w:pPr>
            <w:r w:rsidRPr="0041329A">
              <w:rPr>
                <w:rStyle w:val="eop"/>
                <w:rFonts w:ascii="Arial" w:hAnsi="Arial" w:cs="Arial"/>
                <w:sz w:val="16"/>
                <w:szCs w:val="16"/>
              </w:rPr>
              <w:t>./tekst (‘3’</w:t>
            </w:r>
            <w:r>
              <w:rPr>
                <w:rStyle w:val="eop"/>
                <w:rFonts w:ascii="Arial" w:hAnsi="Arial" w:cs="Arial"/>
                <w:sz w:val="16"/>
                <w:szCs w:val="16"/>
              </w:rPr>
              <w:t>)</w:t>
            </w:r>
            <w:r w:rsidRPr="0041329A">
              <w:rPr>
                <w:rStyle w:val="eop"/>
                <w:rFonts w:ascii="Arial" w:hAnsi="Arial" w:cs="Arial"/>
                <w:sz w:val="16"/>
                <w:szCs w:val="16"/>
              </w:rPr>
              <w:t xml:space="preserve"> = </w:t>
            </w:r>
            <w:r w:rsidRPr="002369D3">
              <w:rPr>
                <w:rFonts w:ascii="Arial" w:hAnsi="Arial" w:cs="Arial"/>
                <w:color w:val="000000" w:themeColor="text1"/>
                <w:sz w:val="16"/>
                <w:szCs w:val="16"/>
              </w:rPr>
              <w:t>partnerschapsvoorwaarden</w:t>
            </w:r>
          </w:p>
          <w:p w14:paraId="476ED812" w14:textId="77777777" w:rsidR="007147BA" w:rsidRDefault="007147BA" w:rsidP="007147BA">
            <w:pPr>
              <w:spacing w:after="0"/>
              <w:rPr>
                <w:sz w:val="16"/>
                <w:szCs w:val="16"/>
                <w:lang w:val="nl"/>
              </w:rPr>
            </w:pPr>
          </w:p>
          <w:p w14:paraId="7F6AFD7E" w14:textId="77777777" w:rsidR="006E0620" w:rsidRDefault="006E0620" w:rsidP="007147BA">
            <w:pPr>
              <w:spacing w:after="0"/>
              <w:rPr>
                <w:rFonts w:eastAsia="Arial" w:cs="Arial"/>
                <w:snapToGrid/>
                <w:color w:val="000000" w:themeColor="text1"/>
                <w:kern w:val="0"/>
                <w:sz w:val="16"/>
                <w:szCs w:val="16"/>
                <w:lang w:eastAsia="nl-NL"/>
              </w:rPr>
            </w:pPr>
            <w:r>
              <w:rPr>
                <w:lang w:val="nl"/>
              </w:rPr>
              <w:t>Mapping tonen</w:t>
            </w:r>
            <w:r w:rsidR="00D63E8A">
              <w:rPr>
                <w:lang w:val="nl"/>
              </w:rPr>
              <w:t xml:space="preserve"> </w:t>
            </w:r>
            <w:r w:rsidR="00D63E8A" w:rsidRPr="002369D3">
              <w:rPr>
                <w:rFonts w:eastAsia="Arial" w:cs="Arial"/>
                <w:snapToGrid/>
                <w:color w:val="840084"/>
                <w:kern w:val="0"/>
                <w:sz w:val="16"/>
                <w:szCs w:val="16"/>
                <w:lang w:eastAsia="nl-NL"/>
              </w:rPr>
              <w:t>waarbij elke gemeenschap van goederen is uitgesloten</w:t>
            </w:r>
            <w:r w:rsidR="00D63E8A">
              <w:rPr>
                <w:rFonts w:eastAsia="Arial" w:cs="Arial"/>
                <w:snapToGrid/>
                <w:color w:val="000000" w:themeColor="text1"/>
                <w:kern w:val="0"/>
                <w:sz w:val="16"/>
                <w:szCs w:val="16"/>
                <w:lang w:eastAsia="nl-NL"/>
              </w:rPr>
              <w:t>:</w:t>
            </w:r>
          </w:p>
          <w:p w14:paraId="776E0DD3" w14:textId="3FB42B7B" w:rsidR="00D63E8A" w:rsidRPr="008A1C8E" w:rsidRDefault="00D63E8A" w:rsidP="00D63E8A">
            <w:pPr>
              <w:autoSpaceDE w:val="0"/>
              <w:autoSpaceDN w:val="0"/>
              <w:adjustRightInd w:val="0"/>
              <w:spacing w:after="0"/>
              <w:rPr>
                <w:sz w:val="16"/>
                <w:szCs w:val="16"/>
              </w:rPr>
            </w:pPr>
            <w:r w:rsidRPr="008A1C8E">
              <w:rPr>
                <w:sz w:val="16"/>
                <w:szCs w:val="16"/>
              </w:rPr>
              <w:t>//IMKAD_AangebodenStuk/stukdeelVVE</w:t>
            </w:r>
            <w:r w:rsidR="00C35AEE">
              <w:rPr>
                <w:sz w:val="16"/>
                <w:szCs w:val="16"/>
              </w:rPr>
              <w:t>/partner</w:t>
            </w:r>
            <w:ins w:id="310" w:author="Groot, Karina de" w:date="2024-08-07T15:56:00Z" w16du:dateUtc="2024-08-07T13:56:00Z">
              <w:r w:rsidR="009320EE">
                <w:rPr>
                  <w:sz w:val="16"/>
                  <w:szCs w:val="16"/>
                </w:rPr>
                <w:t>s</w:t>
              </w:r>
            </w:ins>
            <w:r>
              <w:rPr>
                <w:sz w:val="16"/>
                <w:szCs w:val="16"/>
              </w:rPr>
              <w:t>/</w:t>
            </w:r>
            <w:ins w:id="311" w:author="Groot, Karina de" w:date="2024-08-07T15:56:00Z" w16du:dateUtc="2024-08-07T13:56:00Z">
              <w:r w:rsidR="009320EE" w:rsidRPr="009320EE">
                <w:rPr>
                  <w:sz w:val="16"/>
                  <w:szCs w:val="16"/>
                </w:rPr>
                <w:t>partnerOverledene</w:t>
              </w:r>
            </w:ins>
            <w:del w:id="312" w:author="Groot, Karina de" w:date="2024-08-07T15:56:00Z" w16du:dateUtc="2024-08-07T13:56:00Z">
              <w:r w:rsidR="00740690" w:rsidRPr="00740690" w:rsidDel="009320EE">
                <w:rPr>
                  <w:sz w:val="16"/>
                  <w:szCs w:val="16"/>
                </w:rPr>
                <w:delText>gegevensPartner</w:delText>
              </w:r>
            </w:del>
            <w:r w:rsidR="00740690">
              <w:rPr>
                <w:sz w:val="16"/>
                <w:szCs w:val="16"/>
              </w:rPr>
              <w:t>/</w:t>
            </w:r>
            <w:r w:rsidRPr="008A1C8E">
              <w:rPr>
                <w:sz w:val="16"/>
                <w:szCs w:val="16"/>
              </w:rPr>
              <w:t>tekstkeuze</w:t>
            </w:r>
          </w:p>
          <w:p w14:paraId="541553E2" w14:textId="146DE1B8" w:rsidR="00D63E8A" w:rsidRPr="008A1C8E" w:rsidRDefault="00D63E8A" w:rsidP="00D63E8A">
            <w:pPr>
              <w:spacing w:after="0"/>
              <w:rPr>
                <w:rFonts w:cs="Arial"/>
                <w:sz w:val="16"/>
                <w:szCs w:val="16"/>
              </w:rPr>
            </w:pPr>
            <w:r w:rsidRPr="008A1C8E">
              <w:rPr>
                <w:rFonts w:cs="Arial"/>
                <w:sz w:val="16"/>
                <w:szCs w:val="16"/>
              </w:rPr>
              <w:t>./tagNaam (</w:t>
            </w:r>
            <w:r>
              <w:rPr>
                <w:sz w:val="16"/>
                <w:szCs w:val="16"/>
                <w:lang w:val="nl"/>
              </w:rPr>
              <w:t>k_UitsluitingGemeenschapGoederen))</w:t>
            </w:r>
          </w:p>
          <w:p w14:paraId="0521AFF5" w14:textId="282EB024" w:rsidR="00D63E8A" w:rsidRDefault="00D63E8A" w:rsidP="00D63E8A">
            <w:pPr>
              <w:spacing w:after="0"/>
              <w:rPr>
                <w:rStyle w:val="eop"/>
                <w:rFonts w:cs="Arial"/>
                <w:sz w:val="16"/>
                <w:szCs w:val="16"/>
              </w:rPr>
            </w:pPr>
            <w:r w:rsidRPr="0041329A">
              <w:rPr>
                <w:rStyle w:val="eop"/>
                <w:rFonts w:cs="Arial"/>
                <w:sz w:val="16"/>
                <w:szCs w:val="16"/>
              </w:rPr>
              <w:t>./tekst</w:t>
            </w:r>
            <w:r>
              <w:rPr>
                <w:rStyle w:val="eop"/>
                <w:rFonts w:cs="Arial"/>
                <w:sz w:val="16"/>
                <w:szCs w:val="16"/>
              </w:rPr>
              <w:t xml:space="preserve"> </w:t>
            </w: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ins w:id="313" w:author="Willems, Igor" w:date="2024-08-29T11:45:00Z" w16du:dateUtc="2024-08-29T09:45:00Z">
              <w:r w:rsidR="00AD266C">
                <w:rPr>
                  <w:rStyle w:val="eop"/>
                  <w:rFonts w:cs="Arial"/>
                  <w:sz w:val="16"/>
                  <w:szCs w:val="16"/>
                </w:rPr>
                <w:t>)</w:t>
              </w:r>
            </w:ins>
          </w:p>
          <w:p w14:paraId="039371B4" w14:textId="7867FB74" w:rsidR="00D63E8A" w:rsidRPr="002369D3" w:rsidRDefault="00D63E8A" w:rsidP="00D63E8A">
            <w:pPr>
              <w:spacing w:after="0"/>
              <w:rPr>
                <w:color w:val="000000" w:themeColor="text1"/>
                <w:sz w:val="16"/>
                <w:szCs w:val="16"/>
                <w:lang w:val="nl"/>
              </w:rPr>
            </w:pPr>
          </w:p>
        </w:tc>
      </w:tr>
    </w:tbl>
    <w:p w14:paraId="4C4C5470" w14:textId="296EF783" w:rsidR="00385A92" w:rsidRDefault="00385A92" w:rsidP="00385A92">
      <w:pPr>
        <w:rPr>
          <w:lang w:val="nl"/>
        </w:rPr>
      </w:pPr>
    </w:p>
    <w:p w14:paraId="211A28F2" w14:textId="232A6FF4" w:rsidR="00BA761D" w:rsidRPr="00A77E9E" w:rsidRDefault="002C5F3B" w:rsidP="002A7BC7">
      <w:pPr>
        <w:pStyle w:val="Kop2"/>
      </w:pPr>
      <w:bookmarkStart w:id="314" w:name="_Toc158625089"/>
      <w:r>
        <w:t>Afstammelingen</w:t>
      </w:r>
      <w:bookmarkEnd w:id="314"/>
    </w:p>
    <w:p w14:paraId="4F8552ED" w14:textId="77777777" w:rsidR="0032162C" w:rsidRPr="0032162C" w:rsidRDefault="0032162C" w:rsidP="0032162C"/>
    <w:tbl>
      <w:tblPr>
        <w:tblStyle w:val="Tabelraster"/>
        <w:tblW w:w="0" w:type="auto"/>
        <w:tblLayout w:type="fixed"/>
        <w:tblLook w:val="04A0" w:firstRow="1" w:lastRow="0" w:firstColumn="1" w:lastColumn="0" w:noHBand="0" w:noVBand="1"/>
      </w:tblPr>
      <w:tblGrid>
        <w:gridCol w:w="6629"/>
        <w:gridCol w:w="7258"/>
      </w:tblGrid>
      <w:tr w:rsidR="0032162C" w14:paraId="202F8B17" w14:textId="77777777" w:rsidTr="002369D3">
        <w:tc>
          <w:tcPr>
            <w:tcW w:w="6629" w:type="dxa"/>
            <w:shd w:val="clear" w:color="auto" w:fill="DEEAF6" w:themeFill="accent1" w:themeFillTint="33"/>
          </w:tcPr>
          <w:p w14:paraId="629DB448" w14:textId="77777777" w:rsidR="0032162C" w:rsidRPr="004A7A56" w:rsidRDefault="0032162C" w:rsidP="00766DDE">
            <w:pPr>
              <w:spacing w:after="0"/>
              <w:rPr>
                <w:rFonts w:cs="Arial"/>
                <w:color w:val="339966"/>
                <w:sz w:val="20"/>
              </w:rPr>
            </w:pPr>
            <w:r w:rsidRPr="00DB7FA4">
              <w:rPr>
                <w:b/>
              </w:rPr>
              <w:t>Modeldocument tekst</w:t>
            </w:r>
          </w:p>
        </w:tc>
        <w:tc>
          <w:tcPr>
            <w:tcW w:w="7258" w:type="dxa"/>
            <w:shd w:val="clear" w:color="auto" w:fill="DEEAF6" w:themeFill="accent1" w:themeFillTint="33"/>
          </w:tcPr>
          <w:p w14:paraId="571A1F4C" w14:textId="62E7CB7C" w:rsidR="0032162C" w:rsidRDefault="0032162C" w:rsidP="00766DDE">
            <w:pPr>
              <w:spacing w:after="0"/>
            </w:pPr>
            <w:r w:rsidRPr="00DB7FA4">
              <w:rPr>
                <w:b/>
              </w:rPr>
              <w:t>Toelichting</w:t>
            </w:r>
            <w:r w:rsidR="002B08D6">
              <w:rPr>
                <w:b/>
              </w:rPr>
              <w:t xml:space="preserve"> en mapping</w:t>
            </w:r>
          </w:p>
        </w:tc>
      </w:tr>
      <w:tr w:rsidR="007C7569" w14:paraId="23509C89" w14:textId="77777777" w:rsidTr="002369D3">
        <w:tc>
          <w:tcPr>
            <w:tcW w:w="6629" w:type="dxa"/>
            <w:shd w:val="clear" w:color="auto" w:fill="auto"/>
          </w:tcPr>
          <w:p w14:paraId="19CE59DE" w14:textId="77777777" w:rsidR="007C7569" w:rsidRPr="00B6017A" w:rsidRDefault="007C7569" w:rsidP="007C7569">
            <w:r w:rsidRPr="00B6017A">
              <w:rPr>
                <w:rStyle w:val="normaltextrun"/>
                <w:rFonts w:cs="Arial"/>
                <w:color w:val="FF0000"/>
                <w:sz w:val="20"/>
                <w:u w:val="single"/>
              </w:rPr>
              <w:t>AFSTAMMELINGEN</w:t>
            </w:r>
          </w:p>
          <w:p w14:paraId="7AF71AAE" w14:textId="5F344905" w:rsidR="007C7569" w:rsidRPr="00DB7FA4" w:rsidRDefault="007C7569" w:rsidP="00BF718A">
            <w:pPr>
              <w:spacing w:after="0"/>
              <w:rPr>
                <w:b/>
              </w:rPr>
            </w:pPr>
          </w:p>
        </w:tc>
        <w:tc>
          <w:tcPr>
            <w:tcW w:w="7258" w:type="dxa"/>
            <w:shd w:val="clear" w:color="auto" w:fill="auto"/>
          </w:tcPr>
          <w:p w14:paraId="711D6BF9" w14:textId="4F1A6D02" w:rsidR="007C7569" w:rsidRDefault="007C7569" w:rsidP="007C7569">
            <w:pPr>
              <w:autoSpaceDE w:val="0"/>
              <w:autoSpaceDN w:val="0"/>
              <w:adjustRightInd w:val="0"/>
            </w:pPr>
            <w:r>
              <w:t>Vaste tekst.</w:t>
            </w:r>
            <w:r w:rsidR="001E0826">
              <w:t xml:space="preserve"> Wordt 1x getoond</w:t>
            </w:r>
          </w:p>
          <w:p w14:paraId="74C777EC" w14:textId="77777777" w:rsidR="007C7569" w:rsidRPr="00DB7FA4" w:rsidRDefault="007C7569" w:rsidP="00766DDE">
            <w:pPr>
              <w:spacing w:after="0"/>
              <w:rPr>
                <w:b/>
              </w:rPr>
            </w:pPr>
          </w:p>
        </w:tc>
      </w:tr>
      <w:tr w:rsidR="00BA761D" w14:paraId="48C6EE36" w14:textId="77777777" w:rsidTr="001D5FDF">
        <w:tc>
          <w:tcPr>
            <w:tcW w:w="6629" w:type="dxa"/>
          </w:tcPr>
          <w:p w14:paraId="34837774" w14:textId="41EC7B28" w:rsidR="00E10E8B" w:rsidRPr="009F1E93" w:rsidRDefault="00E10E8B" w:rsidP="00E10E8B">
            <w:pPr>
              <w:pStyle w:val="paragraph"/>
              <w:spacing w:before="0" w:beforeAutospacing="0" w:after="0" w:afterAutospacing="0"/>
              <w:textAlignment w:val="baseline"/>
              <w:rPr>
                <w:rFonts w:ascii="Arial" w:hAnsi="Arial" w:cs="Arial"/>
                <w:color w:val="FF0000"/>
                <w:sz w:val="20"/>
                <w:szCs w:val="20"/>
              </w:rPr>
            </w:pPr>
            <w:bookmarkStart w:id="315" w:name="_Hlk127964845"/>
            <w:r w:rsidRPr="009F1E93">
              <w:rPr>
                <w:rStyle w:val="normaltextrun"/>
                <w:rFonts w:ascii="Arial" w:hAnsi="Arial" w:cs="Arial"/>
                <w:color w:val="FF0000"/>
                <w:sz w:val="20"/>
                <w:szCs w:val="20"/>
              </w:rPr>
              <w:t xml:space="preserve">Uit voormeld </w:t>
            </w:r>
            <w:r w:rsidRPr="009F1E93">
              <w:rPr>
                <w:rStyle w:val="normaltextrun"/>
                <w:rFonts w:ascii="Arial" w:hAnsi="Arial" w:cs="Arial"/>
                <w:color w:val="008200"/>
                <w:sz w:val="20"/>
                <w:szCs w:val="20"/>
                <w:shd w:val="clear" w:color="auto" w:fill="FFFFFF"/>
              </w:rPr>
              <w:t>huwelijk</w:t>
            </w:r>
            <w:r w:rsidRPr="00441280">
              <w:rPr>
                <w:rStyle w:val="normaltextrun"/>
                <w:rFonts w:ascii="Arial" w:hAnsi="Arial" w:cs="Arial"/>
                <w:sz w:val="20"/>
                <w:szCs w:val="20"/>
                <w:shd w:val="clear" w:color="auto" w:fill="FFFFFF"/>
              </w:rPr>
              <w:t>/</w:t>
            </w:r>
            <w:r w:rsidRPr="009F1E93">
              <w:rPr>
                <w:rStyle w:val="normaltextrun"/>
                <w:rFonts w:ascii="Arial" w:hAnsi="Arial" w:cs="Arial"/>
                <w:color w:val="008200"/>
                <w:sz w:val="20"/>
                <w:szCs w:val="20"/>
                <w:shd w:val="clear" w:color="auto" w:fill="FFFFFF"/>
              </w:rPr>
              <w:t xml:space="preserve">geregistreerd partnerschap </w:t>
            </w:r>
            <w:r w:rsidRPr="001D2058">
              <w:rPr>
                <w:rStyle w:val="normaltextrun"/>
                <w:rFonts w:ascii="Arial" w:hAnsi="Arial" w:cs="Arial"/>
                <w:color w:val="FF0000"/>
                <w:sz w:val="20"/>
                <w:szCs w:val="20"/>
                <w:shd w:val="clear" w:color="auto" w:fill="FFFFFF"/>
              </w:rPr>
              <w:t xml:space="preserve">met </w:t>
            </w:r>
            <w:ins w:id="316" w:author="Groot, Karina de" w:date="2024-08-08T11:59:00Z" w16du:dateUtc="2024-08-08T09:59:00Z">
              <w:r w:rsidR="00745CD2" w:rsidRPr="00745CD2">
                <w:rPr>
                  <w:rStyle w:val="normaltextrun"/>
                  <w:rFonts w:ascii="Arial" w:hAnsi="Arial" w:cs="Arial"/>
                  <w:color w:val="FF0000"/>
                  <w:sz w:val="20"/>
                  <w:szCs w:val="20"/>
                  <w:highlight w:val="yellow"/>
                  <w:shd w:val="clear" w:color="auto" w:fill="FFFFFF"/>
                  <w:rPrChange w:id="317" w:author="Groot, Karina de" w:date="2024-08-08T12:00:00Z" w16du:dateUtc="2024-08-08T10:00:00Z">
                    <w:rPr>
                      <w:rStyle w:val="normaltextrun"/>
                      <w:rFonts w:ascii="Arial" w:hAnsi="Arial" w:cs="Arial"/>
                      <w:color w:val="FF0000"/>
                      <w:sz w:val="20"/>
                      <w:szCs w:val="20"/>
                      <w:shd w:val="clear" w:color="auto" w:fill="FFFFFF"/>
                    </w:rPr>
                  </w:rPrChange>
                </w:rPr>
                <w:t>VVE-</w:t>
              </w:r>
            </w:ins>
            <w:r w:rsidRPr="00745CD2">
              <w:rPr>
                <w:rFonts w:ascii="Arial" w:hAnsi="Arial" w:cs="Arial"/>
                <w:color w:val="FF0000"/>
                <w:sz w:val="20"/>
                <w:szCs w:val="20"/>
                <w:highlight w:val="yellow"/>
              </w:rPr>
              <w:t xml:space="preserve">Tekstblok </w:t>
            </w:r>
            <w:r w:rsidRPr="009F1E93">
              <w:rPr>
                <w:rFonts w:ascii="Arial" w:hAnsi="Arial" w:cs="Arial"/>
                <w:color w:val="FF0000"/>
                <w:sz w:val="20"/>
                <w:szCs w:val="20"/>
                <w:highlight w:val="yellow"/>
              </w:rPr>
              <w:t>Personalia van Natuurlijk persoon</w:t>
            </w:r>
            <w:del w:id="318" w:author="Groot, Karina de" w:date="2024-08-08T12:00:00Z" w16du:dateUtc="2024-08-08T10:00:00Z">
              <w:r w:rsidR="001268E2" w:rsidRPr="002369D3" w:rsidDel="00745CD2">
                <w:rPr>
                  <w:rFonts w:ascii="Arial" w:hAnsi="Arial" w:cs="Arial"/>
                  <w:color w:val="FF0000"/>
                  <w:sz w:val="20"/>
                  <w:szCs w:val="20"/>
                  <w:highlight w:val="yellow"/>
                </w:rPr>
                <w:delText>-nieuw</w:delText>
              </w:r>
            </w:del>
            <w:r w:rsidRPr="009F1E93">
              <w:rPr>
                <w:rStyle w:val="normaltextrun"/>
                <w:rFonts w:ascii="Arial" w:hAnsi="Arial" w:cs="Arial"/>
                <w:color w:val="008200"/>
                <w:sz w:val="20"/>
                <w:szCs w:val="20"/>
                <w:shd w:val="clear" w:color="auto" w:fill="FFFFFF"/>
              </w:rPr>
              <w:t xml:space="preserve"> is</w:t>
            </w:r>
            <w:r w:rsidRPr="00441280">
              <w:rPr>
                <w:rStyle w:val="normaltextrun"/>
                <w:rFonts w:ascii="Arial" w:hAnsi="Arial" w:cs="Arial"/>
                <w:sz w:val="20"/>
                <w:szCs w:val="20"/>
                <w:shd w:val="clear" w:color="auto" w:fill="FFFFFF"/>
              </w:rPr>
              <w:t>/</w:t>
            </w:r>
            <w:r w:rsidRPr="00B34CCC">
              <w:rPr>
                <w:rStyle w:val="normaltextrun"/>
                <w:rFonts w:ascii="Arial" w:hAnsi="Arial" w:cs="Arial"/>
                <w:color w:val="008200"/>
                <w:sz w:val="20"/>
                <w:szCs w:val="20"/>
                <w:shd w:val="clear" w:color="auto" w:fill="FFFFFF"/>
              </w:rPr>
              <w:t>zijn</w:t>
            </w:r>
            <w:r w:rsidRPr="009F1E93">
              <w:rPr>
                <w:rStyle w:val="normaltextrun"/>
                <w:rFonts w:ascii="Arial" w:hAnsi="Arial" w:cs="Arial"/>
                <w:color w:val="008200"/>
                <w:sz w:val="20"/>
                <w:szCs w:val="20"/>
                <w:shd w:val="clear" w:color="auto" w:fill="FFFFFF"/>
              </w:rPr>
              <w:t xml:space="preserve"> </w:t>
            </w:r>
            <w:r w:rsidRPr="009F1E93">
              <w:rPr>
                <w:rFonts w:ascii="Arial" w:hAnsi="Arial" w:cs="Arial"/>
                <w:snapToGrid w:val="0"/>
                <w:kern w:val="28"/>
                <w:sz w:val="20"/>
                <w:szCs w:val="20"/>
                <w:lang w:eastAsia="en-US"/>
              </w:rPr>
              <w:fldChar w:fldCharType="begin"/>
            </w:r>
            <w:r w:rsidRPr="009F1E93">
              <w:rPr>
                <w:rFonts w:ascii="Arial" w:hAnsi="Arial" w:cs="Arial"/>
                <w:snapToGrid w:val="0"/>
                <w:kern w:val="28"/>
                <w:sz w:val="20"/>
                <w:szCs w:val="20"/>
                <w:lang w:eastAsia="en-US"/>
              </w:rPr>
              <w:instrText>MacroButton Nomacro §</w:instrText>
            </w:r>
            <w:r w:rsidRPr="009F1E93">
              <w:rPr>
                <w:rFonts w:ascii="Arial" w:hAnsi="Arial" w:cs="Arial"/>
                <w:snapToGrid w:val="0"/>
                <w:kern w:val="28"/>
                <w:sz w:val="20"/>
                <w:szCs w:val="20"/>
                <w:lang w:eastAsia="en-US"/>
              </w:rPr>
              <w:fldChar w:fldCharType="end"/>
            </w:r>
            <w:r w:rsidRPr="00A17815">
              <w:rPr>
                <w:rFonts w:ascii="Arial" w:hAnsi="Arial" w:cs="Arial"/>
                <w:snapToGrid w:val="0"/>
                <w:color w:val="000000"/>
                <w:kern w:val="28"/>
                <w:sz w:val="20"/>
                <w:szCs w:val="20"/>
                <w:lang w:eastAsia="en-US"/>
              </w:rPr>
              <w:t>telwoord</w:t>
            </w:r>
            <w:r w:rsidRPr="00A17815">
              <w:rPr>
                <w:rFonts w:ascii="Arial" w:hAnsi="Arial" w:cs="Arial"/>
                <w:snapToGrid w:val="0"/>
                <w:kern w:val="28"/>
                <w:sz w:val="20"/>
                <w:szCs w:val="20"/>
                <w:lang w:eastAsia="en-US"/>
              </w:rPr>
              <w:fldChar w:fldCharType="begin"/>
            </w:r>
            <w:r w:rsidRPr="00A17815">
              <w:rPr>
                <w:rFonts w:ascii="Arial" w:hAnsi="Arial" w:cs="Arial"/>
                <w:snapToGrid w:val="0"/>
                <w:kern w:val="28"/>
                <w:sz w:val="20"/>
                <w:szCs w:val="20"/>
                <w:lang w:eastAsia="en-US"/>
              </w:rPr>
              <w:instrText>MacroButton Nomacro §</w:instrText>
            </w:r>
            <w:r w:rsidRPr="00A17815">
              <w:rPr>
                <w:rFonts w:ascii="Arial" w:hAnsi="Arial" w:cs="Arial"/>
                <w:snapToGrid w:val="0"/>
                <w:kern w:val="28"/>
                <w:sz w:val="20"/>
                <w:szCs w:val="20"/>
                <w:lang w:eastAsia="en-US"/>
              </w:rPr>
              <w:fldChar w:fldCharType="end"/>
            </w:r>
            <w:r w:rsidRPr="00A17815">
              <w:rPr>
                <w:rStyle w:val="normaltextrun"/>
                <w:rFonts w:ascii="Arial" w:hAnsi="Arial" w:cs="Arial"/>
                <w:color w:val="0066FF"/>
                <w:sz w:val="20"/>
                <w:szCs w:val="20"/>
              </w:rPr>
              <w:t xml:space="preserve"> </w:t>
            </w:r>
            <w:r w:rsidRPr="00A17815">
              <w:rPr>
                <w:rStyle w:val="normaltextrun"/>
                <w:rFonts w:ascii="Arial" w:hAnsi="Arial" w:cs="Arial"/>
                <w:color w:val="FF0000"/>
                <w:sz w:val="20"/>
                <w:szCs w:val="20"/>
                <w:shd w:val="clear" w:color="auto" w:fill="FFFFFF"/>
              </w:rPr>
              <w:t>kind</w:t>
            </w:r>
            <w:r w:rsidRPr="006222A0">
              <w:rPr>
                <w:rFonts w:ascii="Arial" w:hAnsi="Arial" w:cs="Arial"/>
                <w:snapToGrid w:val="0"/>
                <w:color w:val="840084"/>
                <w:kern w:val="28"/>
                <w:sz w:val="20"/>
                <w:szCs w:val="20"/>
                <w:lang w:eastAsia="en-US"/>
              </w:rPr>
              <w:t>eren</w:t>
            </w:r>
            <w:r w:rsidRPr="00A17815">
              <w:rPr>
                <w:rStyle w:val="normaltextrun"/>
                <w:rFonts w:ascii="Arial" w:hAnsi="Arial" w:cs="Arial"/>
                <w:color w:val="0066FF"/>
                <w:sz w:val="20"/>
                <w:szCs w:val="20"/>
              </w:rPr>
              <w:t xml:space="preserve"> </w:t>
            </w:r>
            <w:r w:rsidRPr="00A17815">
              <w:rPr>
                <w:rStyle w:val="normaltextrun"/>
                <w:rFonts w:ascii="Arial" w:hAnsi="Arial" w:cs="Arial"/>
                <w:color w:val="FF0000"/>
                <w:sz w:val="20"/>
                <w:szCs w:val="20"/>
              </w:rPr>
              <w:t>geboren</w:t>
            </w:r>
            <w:r w:rsidRPr="009F1E93">
              <w:rPr>
                <w:rStyle w:val="normaltextrun"/>
                <w:rFonts w:ascii="Arial" w:hAnsi="Arial" w:cs="Arial"/>
                <w:color w:val="FF0000"/>
                <w:sz w:val="20"/>
                <w:szCs w:val="20"/>
              </w:rPr>
              <w:t xml:space="preserve">, </w:t>
            </w:r>
            <w:r w:rsidRPr="000B3110">
              <w:rPr>
                <w:rFonts w:ascii="Arial" w:hAnsi="Arial" w:cs="Arial"/>
                <w:snapToGrid w:val="0"/>
                <w:kern w:val="28"/>
                <w:sz w:val="20"/>
                <w:szCs w:val="20"/>
                <w:lang w:eastAsia="en-US"/>
              </w:rPr>
              <w:fldChar w:fldCharType="begin"/>
            </w:r>
            <w:r w:rsidRPr="000B3110">
              <w:rPr>
                <w:rFonts w:ascii="Arial" w:hAnsi="Arial" w:cs="Arial"/>
                <w:snapToGrid w:val="0"/>
                <w:kern w:val="28"/>
                <w:sz w:val="20"/>
                <w:szCs w:val="20"/>
                <w:lang w:eastAsia="en-US"/>
              </w:rPr>
              <w:instrText>MacroButton Nomacro §</w:instrText>
            </w:r>
            <w:r w:rsidRPr="000B3110">
              <w:rPr>
                <w:rFonts w:ascii="Arial" w:hAnsi="Arial" w:cs="Arial"/>
                <w:snapToGrid w:val="0"/>
                <w:kern w:val="28"/>
                <w:sz w:val="20"/>
                <w:szCs w:val="20"/>
                <w:lang w:eastAsia="en-US"/>
              </w:rPr>
              <w:fldChar w:fldCharType="end"/>
            </w:r>
            <w:r w:rsidRPr="000B3110">
              <w:rPr>
                <w:rFonts w:ascii="Arial" w:hAnsi="Arial" w:cs="Arial"/>
                <w:color w:val="800080"/>
                <w:sz w:val="20"/>
                <w:szCs w:val="20"/>
              </w:rPr>
              <w:t xml:space="preserve">waarvan in leven </w:t>
            </w:r>
            <w:r w:rsidRPr="000C32A1">
              <w:rPr>
                <w:rStyle w:val="normaltextrun"/>
                <w:rFonts w:ascii="Arial" w:hAnsi="Arial" w:cs="Arial"/>
                <w:color w:val="3165FF"/>
                <w:sz w:val="20"/>
                <w:szCs w:val="20"/>
              </w:rPr>
              <w:t>zijn</w:t>
            </w:r>
            <w:r w:rsidRPr="000B3110">
              <w:rPr>
                <w:rStyle w:val="normaltextrun"/>
                <w:rFonts w:ascii="Arial" w:hAnsi="Arial" w:cs="Arial"/>
                <w:color w:val="008200"/>
                <w:sz w:val="20"/>
                <w:szCs w:val="20"/>
                <w:shd w:val="clear" w:color="auto" w:fill="FFFFFF"/>
              </w:rPr>
              <w:t xml:space="preserve"> </w:t>
            </w:r>
            <w:r w:rsidRPr="000C32A1">
              <w:rPr>
                <w:rFonts w:ascii="Arial" w:hAnsi="Arial" w:cs="Arial"/>
                <w:snapToGrid w:val="0"/>
                <w:kern w:val="28"/>
                <w:sz w:val="20"/>
                <w:szCs w:val="20"/>
                <w:lang w:eastAsia="en-US"/>
              </w:rPr>
              <w:fldChar w:fldCharType="begin"/>
            </w:r>
            <w:r w:rsidRPr="000C32A1">
              <w:rPr>
                <w:rFonts w:ascii="Arial" w:hAnsi="Arial" w:cs="Arial"/>
                <w:snapToGrid w:val="0"/>
                <w:kern w:val="28"/>
                <w:sz w:val="20"/>
                <w:szCs w:val="20"/>
                <w:lang w:eastAsia="en-US"/>
              </w:rPr>
              <w:instrText>MacroButton Nomacro §</w:instrText>
            </w:r>
            <w:r w:rsidRPr="000C32A1">
              <w:rPr>
                <w:rFonts w:ascii="Arial" w:hAnsi="Arial" w:cs="Arial"/>
                <w:snapToGrid w:val="0"/>
                <w:kern w:val="28"/>
                <w:sz w:val="20"/>
                <w:szCs w:val="20"/>
                <w:lang w:eastAsia="en-US"/>
              </w:rPr>
              <w:fldChar w:fldCharType="end"/>
            </w:r>
            <w:r w:rsidRPr="000C32A1">
              <w:rPr>
                <w:rFonts w:ascii="Arial" w:hAnsi="Arial" w:cs="Arial"/>
                <w:snapToGrid w:val="0"/>
                <w:color w:val="000000"/>
                <w:kern w:val="28"/>
                <w:sz w:val="20"/>
                <w:szCs w:val="20"/>
                <w:lang w:eastAsia="en-US"/>
              </w:rPr>
              <w:t>telwoord</w:t>
            </w:r>
            <w:r w:rsidRPr="000C32A1">
              <w:rPr>
                <w:rFonts w:ascii="Arial" w:hAnsi="Arial" w:cs="Arial"/>
                <w:snapToGrid w:val="0"/>
                <w:kern w:val="28"/>
                <w:sz w:val="20"/>
                <w:szCs w:val="20"/>
                <w:lang w:eastAsia="en-US"/>
              </w:rPr>
              <w:fldChar w:fldCharType="begin"/>
            </w:r>
            <w:r w:rsidRPr="000C32A1">
              <w:rPr>
                <w:rFonts w:ascii="Arial" w:hAnsi="Arial" w:cs="Arial"/>
                <w:snapToGrid w:val="0"/>
                <w:kern w:val="28"/>
                <w:sz w:val="20"/>
                <w:szCs w:val="20"/>
                <w:lang w:eastAsia="en-US"/>
              </w:rPr>
              <w:instrText>MacroButton Nomacro §</w:instrText>
            </w:r>
            <w:r w:rsidRPr="000C32A1">
              <w:rPr>
                <w:rFonts w:ascii="Arial" w:hAnsi="Arial" w:cs="Arial"/>
                <w:snapToGrid w:val="0"/>
                <w:kern w:val="28"/>
                <w:sz w:val="20"/>
                <w:szCs w:val="20"/>
                <w:lang w:eastAsia="en-US"/>
              </w:rPr>
              <w:fldChar w:fldCharType="end"/>
            </w:r>
            <w:r w:rsidRPr="000C32A1">
              <w:rPr>
                <w:rFonts w:ascii="Arial" w:hAnsi="Arial" w:cs="Arial"/>
                <w:snapToGrid w:val="0"/>
                <w:kern w:val="28"/>
                <w:sz w:val="20"/>
                <w:szCs w:val="20"/>
                <w:lang w:eastAsia="en-US"/>
              </w:rPr>
              <w:t xml:space="preserve"> </w:t>
            </w:r>
            <w:r w:rsidRPr="000B3110">
              <w:rPr>
                <w:rFonts w:ascii="Arial" w:hAnsi="Arial" w:cs="Arial"/>
                <w:color w:val="800080"/>
                <w:sz w:val="20"/>
              </w:rPr>
              <w:t>kind</w:t>
            </w:r>
            <w:r w:rsidRPr="000C32A1">
              <w:rPr>
                <w:rStyle w:val="normaltextrun"/>
                <w:rFonts w:ascii="Arial" w:hAnsi="Arial" w:cs="Arial"/>
                <w:color w:val="3165FF"/>
                <w:sz w:val="20"/>
                <w:szCs w:val="20"/>
              </w:rPr>
              <w:t>eren</w:t>
            </w:r>
            <w:r w:rsidRPr="000C32A1">
              <w:rPr>
                <w:rFonts w:ascii="Arial" w:hAnsi="Arial" w:cs="Arial"/>
                <w:snapToGrid w:val="0"/>
                <w:kern w:val="28"/>
                <w:sz w:val="20"/>
                <w:szCs w:val="20"/>
                <w:lang w:eastAsia="en-US"/>
              </w:rPr>
              <w:fldChar w:fldCharType="begin"/>
            </w:r>
            <w:r w:rsidRPr="000C32A1">
              <w:rPr>
                <w:rFonts w:ascii="Arial" w:hAnsi="Arial" w:cs="Arial"/>
                <w:snapToGrid w:val="0"/>
                <w:kern w:val="28"/>
                <w:sz w:val="20"/>
                <w:szCs w:val="20"/>
                <w:lang w:eastAsia="en-US"/>
              </w:rPr>
              <w:instrText>MacroButton Nomacro §</w:instrText>
            </w:r>
            <w:r w:rsidRPr="000C32A1">
              <w:rPr>
                <w:rFonts w:ascii="Arial" w:hAnsi="Arial" w:cs="Arial"/>
                <w:snapToGrid w:val="0"/>
                <w:kern w:val="28"/>
                <w:sz w:val="20"/>
                <w:szCs w:val="20"/>
                <w:lang w:eastAsia="en-US"/>
              </w:rPr>
              <w:fldChar w:fldCharType="end"/>
            </w:r>
            <w:r>
              <w:rPr>
                <w:rFonts w:ascii="Arial" w:hAnsi="Arial" w:cs="Arial"/>
                <w:snapToGrid w:val="0"/>
                <w:kern w:val="28"/>
                <w:sz w:val="20"/>
                <w:lang w:eastAsia="en-US"/>
              </w:rPr>
              <w:t xml:space="preserve"> / </w:t>
            </w:r>
            <w:r w:rsidRPr="000B3110">
              <w:rPr>
                <w:rFonts w:ascii="Arial" w:hAnsi="Arial" w:cs="Arial"/>
                <w:snapToGrid w:val="0"/>
                <w:kern w:val="28"/>
                <w:sz w:val="20"/>
                <w:szCs w:val="20"/>
                <w:lang w:eastAsia="en-US"/>
              </w:rPr>
              <w:fldChar w:fldCharType="begin"/>
            </w:r>
            <w:r w:rsidRPr="000B3110">
              <w:rPr>
                <w:rFonts w:ascii="Arial" w:hAnsi="Arial" w:cs="Arial"/>
                <w:snapToGrid w:val="0"/>
                <w:kern w:val="28"/>
                <w:sz w:val="20"/>
                <w:szCs w:val="20"/>
                <w:lang w:eastAsia="en-US"/>
              </w:rPr>
              <w:instrText>MacroButton Nomacro §</w:instrText>
            </w:r>
            <w:r w:rsidRPr="000B3110">
              <w:rPr>
                <w:rFonts w:ascii="Arial" w:hAnsi="Arial" w:cs="Arial"/>
                <w:snapToGrid w:val="0"/>
                <w:kern w:val="28"/>
                <w:sz w:val="20"/>
                <w:szCs w:val="20"/>
                <w:lang w:eastAsia="en-US"/>
              </w:rPr>
              <w:fldChar w:fldCharType="end"/>
            </w:r>
            <w:r w:rsidRPr="00E10E8B">
              <w:rPr>
                <w:rFonts w:ascii="Arial" w:hAnsi="Arial" w:cs="Arial"/>
                <w:color w:val="800080"/>
                <w:sz w:val="20"/>
                <w:szCs w:val="20"/>
              </w:rPr>
              <w:t>welke kind</w:t>
            </w:r>
            <w:r w:rsidRPr="002369D3">
              <w:rPr>
                <w:color w:val="800080"/>
              </w:rPr>
              <w:t>eren</w:t>
            </w:r>
            <w:r w:rsidRPr="00E10E8B">
              <w:rPr>
                <w:rFonts w:ascii="Arial" w:hAnsi="Arial" w:cs="Arial"/>
                <w:color w:val="800080"/>
                <w:sz w:val="20"/>
                <w:szCs w:val="20"/>
              </w:rPr>
              <w:t xml:space="preserve"> </w:t>
            </w:r>
            <w:r w:rsidRPr="002369D3">
              <w:rPr>
                <w:rFonts w:ascii="Arial" w:hAnsi="Arial" w:cs="Arial"/>
                <w:color w:val="800080"/>
                <w:sz w:val="20"/>
              </w:rPr>
              <w:t>allen</w:t>
            </w:r>
            <w:r w:rsidRPr="000B3110">
              <w:rPr>
                <w:rFonts w:ascii="Arial" w:hAnsi="Arial" w:cs="Arial"/>
                <w:color w:val="800080"/>
                <w:sz w:val="20"/>
              </w:rPr>
              <w:t xml:space="preserve"> zijn vooroverleden</w:t>
            </w:r>
            <w:r w:rsidRPr="000B3110">
              <w:rPr>
                <w:rFonts w:ascii="Arial" w:hAnsi="Arial" w:cs="Arial"/>
                <w:snapToGrid w:val="0"/>
                <w:kern w:val="28"/>
                <w:sz w:val="20"/>
                <w:szCs w:val="20"/>
                <w:lang w:eastAsia="en-US"/>
              </w:rPr>
              <w:fldChar w:fldCharType="begin"/>
            </w:r>
            <w:r w:rsidRPr="000B3110">
              <w:rPr>
                <w:rFonts w:ascii="Arial" w:hAnsi="Arial" w:cs="Arial"/>
                <w:snapToGrid w:val="0"/>
                <w:kern w:val="28"/>
                <w:sz w:val="20"/>
                <w:szCs w:val="20"/>
                <w:lang w:eastAsia="en-US"/>
              </w:rPr>
              <w:instrText>MacroButton Nomacro §</w:instrText>
            </w:r>
            <w:r w:rsidRPr="000B3110">
              <w:rPr>
                <w:rFonts w:ascii="Arial" w:hAnsi="Arial" w:cs="Arial"/>
                <w:snapToGrid w:val="0"/>
                <w:kern w:val="28"/>
                <w:sz w:val="20"/>
                <w:szCs w:val="20"/>
                <w:lang w:eastAsia="en-US"/>
              </w:rPr>
              <w:fldChar w:fldCharType="end"/>
            </w:r>
            <w:r>
              <w:rPr>
                <w:rFonts w:ascii="Arial" w:hAnsi="Arial" w:cs="Arial"/>
                <w:snapToGrid w:val="0"/>
                <w:kern w:val="28"/>
                <w:sz w:val="20"/>
                <w:szCs w:val="20"/>
                <w:lang w:eastAsia="en-US"/>
              </w:rPr>
              <w:t xml:space="preserve"> / </w:t>
            </w:r>
            <w:r w:rsidRPr="000B3110">
              <w:rPr>
                <w:rFonts w:ascii="Arial" w:hAnsi="Arial" w:cs="Arial"/>
                <w:snapToGrid w:val="0"/>
                <w:kern w:val="28"/>
                <w:sz w:val="20"/>
                <w:szCs w:val="20"/>
                <w:lang w:eastAsia="en-US"/>
              </w:rPr>
              <w:fldChar w:fldCharType="begin"/>
            </w:r>
            <w:r w:rsidRPr="000B3110">
              <w:rPr>
                <w:rFonts w:ascii="Arial" w:hAnsi="Arial" w:cs="Arial"/>
                <w:snapToGrid w:val="0"/>
                <w:kern w:val="28"/>
                <w:sz w:val="20"/>
                <w:szCs w:val="20"/>
                <w:lang w:eastAsia="en-US"/>
              </w:rPr>
              <w:instrText>MacroButton Nomacro §</w:instrText>
            </w:r>
            <w:r w:rsidRPr="000B3110">
              <w:rPr>
                <w:rFonts w:ascii="Arial" w:hAnsi="Arial" w:cs="Arial"/>
                <w:snapToGrid w:val="0"/>
                <w:kern w:val="28"/>
                <w:sz w:val="20"/>
                <w:szCs w:val="20"/>
                <w:lang w:eastAsia="en-US"/>
              </w:rPr>
              <w:fldChar w:fldCharType="end"/>
            </w:r>
            <w:r w:rsidRPr="00127A10">
              <w:rPr>
                <w:rFonts w:ascii="Arial" w:hAnsi="Arial" w:cs="Arial"/>
                <w:color w:val="800080"/>
                <w:sz w:val="20"/>
                <w:szCs w:val="20"/>
              </w:rPr>
              <w:t>welk kind is</w:t>
            </w:r>
            <w:r>
              <w:rPr>
                <w:rFonts w:ascii="Arial" w:hAnsi="Arial" w:cs="Arial"/>
                <w:color w:val="800080"/>
                <w:sz w:val="20"/>
                <w:szCs w:val="20"/>
              </w:rPr>
              <w:t xml:space="preserve"> </w:t>
            </w:r>
            <w:r w:rsidRPr="000B3110">
              <w:rPr>
                <w:rFonts w:ascii="Arial" w:hAnsi="Arial" w:cs="Arial"/>
                <w:color w:val="800080"/>
                <w:sz w:val="20"/>
              </w:rPr>
              <w:t>vooroverleden</w:t>
            </w:r>
            <w:r w:rsidRPr="000B3110">
              <w:rPr>
                <w:rFonts w:ascii="Arial" w:hAnsi="Arial" w:cs="Arial"/>
                <w:snapToGrid w:val="0"/>
                <w:kern w:val="28"/>
                <w:sz w:val="20"/>
                <w:szCs w:val="20"/>
                <w:lang w:eastAsia="en-US"/>
              </w:rPr>
              <w:fldChar w:fldCharType="begin"/>
            </w:r>
            <w:r w:rsidRPr="000B3110">
              <w:rPr>
                <w:rFonts w:ascii="Arial" w:hAnsi="Arial" w:cs="Arial"/>
                <w:snapToGrid w:val="0"/>
                <w:kern w:val="28"/>
                <w:sz w:val="20"/>
                <w:szCs w:val="20"/>
                <w:lang w:eastAsia="en-US"/>
              </w:rPr>
              <w:instrText>MacroButton Nomacro §</w:instrText>
            </w:r>
            <w:r w:rsidRPr="000B3110">
              <w:rPr>
                <w:rFonts w:ascii="Arial" w:hAnsi="Arial" w:cs="Arial"/>
                <w:snapToGrid w:val="0"/>
                <w:kern w:val="28"/>
                <w:sz w:val="20"/>
                <w:szCs w:val="20"/>
                <w:lang w:eastAsia="en-US"/>
              </w:rPr>
              <w:fldChar w:fldCharType="end"/>
            </w:r>
            <w:r w:rsidRPr="00A17815">
              <w:rPr>
                <w:rStyle w:val="normaltextrun"/>
                <w:rFonts w:ascii="Arial" w:hAnsi="Arial" w:cs="Arial"/>
                <w:color w:val="FF0000"/>
                <w:sz w:val="20"/>
                <w:szCs w:val="20"/>
              </w:rPr>
              <w:t>, te weten:</w:t>
            </w:r>
            <w:r w:rsidRPr="009F1E93">
              <w:rPr>
                <w:rStyle w:val="eop"/>
                <w:rFonts w:ascii="Arial" w:hAnsi="Arial" w:cs="Arial"/>
                <w:color w:val="FF0000"/>
                <w:sz w:val="20"/>
                <w:szCs w:val="20"/>
              </w:rPr>
              <w:t> </w:t>
            </w:r>
          </w:p>
          <w:p w14:paraId="0975CC16" w14:textId="4C52C5BA" w:rsidR="00C841A0" w:rsidRDefault="00083CE5" w:rsidP="00C841A0">
            <w:pPr>
              <w:spacing w:after="0"/>
              <w:ind w:left="315" w:hanging="315"/>
              <w:rPr>
                <w:rFonts w:cs="Arial"/>
                <w:color w:val="800080"/>
                <w:sz w:val="20"/>
              </w:rPr>
            </w:pPr>
            <w:r w:rsidRPr="00874AD7">
              <w:rPr>
                <w:rFonts w:eastAsia="Arial" w:cs="Arial"/>
                <w:color w:val="840084"/>
                <w:sz w:val="20"/>
              </w:rPr>
              <w:t>1.</w:t>
            </w:r>
            <w:r w:rsidRPr="00874AD7">
              <w:rPr>
                <w:rFonts w:eastAsia="Arial" w:cs="Arial"/>
                <w:color w:val="840084"/>
                <w:sz w:val="20"/>
              </w:rPr>
              <w:tab/>
            </w:r>
            <w:ins w:id="319" w:author="Groot, Karina de" w:date="2024-08-08T12:00:00Z" w16du:dateUtc="2024-08-08T10:00:00Z">
              <w:r w:rsidR="00254D8F" w:rsidRPr="00254D8F">
                <w:rPr>
                  <w:rFonts w:eastAsia="Arial" w:cs="Arial"/>
                  <w:color w:val="FF0000"/>
                  <w:sz w:val="20"/>
                  <w:highlight w:val="yellow"/>
                  <w:rPrChange w:id="320" w:author="Groot, Karina de" w:date="2024-08-08T12:00:00Z" w16du:dateUtc="2024-08-08T10:00:00Z">
                    <w:rPr>
                      <w:rFonts w:eastAsia="Arial" w:cs="Arial"/>
                      <w:color w:val="840084"/>
                      <w:sz w:val="20"/>
                    </w:rPr>
                  </w:rPrChange>
                </w:rPr>
                <w:t>VVE-</w:t>
              </w:r>
            </w:ins>
            <w:r w:rsidRPr="00254D8F">
              <w:rPr>
                <w:rFonts w:cs="Arial"/>
                <w:color w:val="FF0000"/>
                <w:sz w:val="20"/>
                <w:highlight w:val="yellow"/>
              </w:rPr>
              <w:t xml:space="preserve">TEKSTBLOK </w:t>
            </w:r>
            <w:r w:rsidRPr="009F1E93">
              <w:rPr>
                <w:rFonts w:cs="Arial"/>
                <w:color w:val="FF0000"/>
                <w:sz w:val="20"/>
                <w:highlight w:val="yellow"/>
              </w:rPr>
              <w:t xml:space="preserve">NATUURLIJK </w:t>
            </w:r>
            <w:r w:rsidRPr="00CF6767">
              <w:rPr>
                <w:rFonts w:cs="Arial"/>
                <w:color w:val="FF0000"/>
                <w:sz w:val="20"/>
                <w:highlight w:val="yellow"/>
              </w:rPr>
              <w:t>PERSOON</w:t>
            </w:r>
            <w:del w:id="321" w:author="Groot, Karina de" w:date="2024-08-08T12:00:00Z" w16du:dateUtc="2024-08-08T10:00:00Z">
              <w:r w:rsidR="001268E2" w:rsidRPr="002369D3" w:rsidDel="00254D8F">
                <w:rPr>
                  <w:rFonts w:cs="Arial"/>
                  <w:color w:val="FF0000"/>
                  <w:sz w:val="20"/>
                  <w:highlight w:val="yellow"/>
                </w:rPr>
                <w:delText>-nieuw</w:delText>
              </w:r>
            </w:del>
            <w:r w:rsidRPr="006222A0">
              <w:rPr>
                <w:rFonts w:cs="Arial"/>
                <w:color w:val="FF0000"/>
                <w:sz w:val="20"/>
              </w:rPr>
              <w:t xml:space="preserve">, wonende te </w:t>
            </w:r>
            <w:ins w:id="322" w:author="Groot, Karina de" w:date="2024-08-08T12:00:00Z" w16du:dateUtc="2024-08-08T10:00:00Z">
              <w:r w:rsidR="00254D8F" w:rsidRPr="00254D8F">
                <w:rPr>
                  <w:rFonts w:cs="Arial"/>
                  <w:color w:val="FF0000"/>
                  <w:sz w:val="20"/>
                  <w:highlight w:val="yellow"/>
                  <w:rPrChange w:id="323" w:author="Groot, Karina de" w:date="2024-08-08T12:00:00Z" w16du:dateUtc="2024-08-08T10:00:00Z">
                    <w:rPr>
                      <w:rFonts w:cs="Arial"/>
                      <w:color w:val="FF0000"/>
                      <w:sz w:val="20"/>
                    </w:rPr>
                  </w:rPrChange>
                </w:rPr>
                <w:t>VVE-</w:t>
              </w:r>
            </w:ins>
            <w:r w:rsidRPr="00254D8F">
              <w:rPr>
                <w:rFonts w:cs="Arial"/>
                <w:color w:val="FF0000"/>
                <w:sz w:val="20"/>
                <w:highlight w:val="yellow"/>
              </w:rPr>
              <w:t>TEKSTBLOK WOONADRES</w:t>
            </w:r>
            <w:del w:id="324" w:author="Groot, Karina de" w:date="2024-08-08T12:00:00Z" w16du:dateUtc="2024-08-08T10:00:00Z">
              <w:r w:rsidR="001268E2" w:rsidRPr="00254D8F" w:rsidDel="00A034BC">
                <w:rPr>
                  <w:rFonts w:cs="Arial"/>
                  <w:color w:val="FF0000"/>
                  <w:sz w:val="20"/>
                  <w:highlight w:val="yellow"/>
                </w:rPr>
                <w:delText>-nieuw</w:delText>
              </w:r>
            </w:del>
            <w:r w:rsidR="00C841A0" w:rsidRPr="00254D8F">
              <w:rPr>
                <w:rFonts w:cs="Arial"/>
                <w:color w:val="800080"/>
                <w:sz w:val="20"/>
                <w:highlight w:val="yellow"/>
                <w:rPrChange w:id="325" w:author="Groot, Karina de" w:date="2024-08-08T12:00:00Z" w16du:dateUtc="2024-08-08T10:00:00Z">
                  <w:rPr>
                    <w:rFonts w:cs="Arial"/>
                    <w:color w:val="800080"/>
                    <w:sz w:val="20"/>
                  </w:rPr>
                </w:rPrChange>
              </w:rPr>
              <w:t>;</w:t>
            </w:r>
          </w:p>
          <w:p w14:paraId="5969C96C" w14:textId="07231939" w:rsidR="00083CE5" w:rsidRPr="00527326" w:rsidRDefault="00083CE5" w:rsidP="00083CE5">
            <w:pPr>
              <w:tabs>
                <w:tab w:val="left" w:pos="284"/>
              </w:tabs>
              <w:rPr>
                <w:rStyle w:val="tabchar"/>
                <w:rFonts w:cs="Arial"/>
                <w:color w:val="800080"/>
                <w:sz w:val="20"/>
              </w:rPr>
            </w:pPr>
          </w:p>
          <w:bookmarkEnd w:id="315"/>
          <w:p w14:paraId="656A84FD" w14:textId="0BA5A224" w:rsidR="00BA761D" w:rsidRPr="00D0015E" w:rsidRDefault="00BA761D" w:rsidP="00AD7880">
            <w:pPr>
              <w:ind w:left="315" w:hanging="315"/>
              <w:rPr>
                <w:rFonts w:ascii="Courier New" w:hAnsi="Courier New" w:cs="Arial"/>
                <w:color w:val="800080"/>
                <w:sz w:val="20"/>
              </w:rPr>
            </w:pPr>
          </w:p>
        </w:tc>
        <w:tc>
          <w:tcPr>
            <w:tcW w:w="7258" w:type="dxa"/>
          </w:tcPr>
          <w:p w14:paraId="6F58F29F" w14:textId="5170F1B3" w:rsidR="00083CE5" w:rsidRPr="002369D3" w:rsidRDefault="00733722" w:rsidP="002369D3">
            <w:pPr>
              <w:pStyle w:val="Lijstalinea"/>
              <w:numPr>
                <w:ilvl w:val="0"/>
                <w:numId w:val="8"/>
              </w:numPr>
              <w:spacing w:after="0"/>
              <w:rPr>
                <w:sz w:val="16"/>
                <w:szCs w:val="16"/>
                <w:lang w:val="nl"/>
              </w:rPr>
            </w:pPr>
            <w:r w:rsidRPr="002369D3">
              <w:rPr>
                <w:sz w:val="16"/>
                <w:szCs w:val="16"/>
                <w:lang w:val="nl"/>
              </w:rPr>
              <w:t>Per huwelijk/geregistreerd partnerschap opneme</w:t>
            </w:r>
            <w:r w:rsidR="005719B3" w:rsidRPr="002369D3">
              <w:rPr>
                <w:sz w:val="16"/>
                <w:szCs w:val="16"/>
                <w:lang w:val="nl"/>
              </w:rPr>
              <w:t>n</w:t>
            </w:r>
            <w:r w:rsidR="00514118" w:rsidRPr="002369D3">
              <w:rPr>
                <w:sz w:val="16"/>
                <w:szCs w:val="16"/>
                <w:lang w:val="nl"/>
              </w:rPr>
              <w:t>. Zowel voor huwelijk/partnerschap ten tijde van overlijden als voor de eerdere hiervoor opgenomen eerder huwelijk/partnerschap.</w:t>
            </w:r>
          </w:p>
          <w:p w14:paraId="1B87C71D" w14:textId="77777777" w:rsidR="00044D6A" w:rsidRPr="00947473" w:rsidRDefault="00044D6A" w:rsidP="00327E0E">
            <w:pPr>
              <w:spacing w:after="0"/>
              <w:rPr>
                <w:sz w:val="16"/>
                <w:szCs w:val="16"/>
                <w:lang w:val="nl"/>
              </w:rPr>
            </w:pPr>
          </w:p>
          <w:p w14:paraId="1BCEDC56" w14:textId="2905E622" w:rsidR="004E10E7" w:rsidRDefault="004E10E7" w:rsidP="003B2DE7">
            <w:pPr>
              <w:pStyle w:val="Lijstalinea"/>
              <w:numPr>
                <w:ilvl w:val="0"/>
                <w:numId w:val="8"/>
              </w:numPr>
              <w:spacing w:after="0"/>
              <w:rPr>
                <w:sz w:val="16"/>
                <w:szCs w:val="16"/>
                <w:lang w:val="nl"/>
              </w:rPr>
            </w:pPr>
            <w:r w:rsidRPr="004E10E7">
              <w:rPr>
                <w:sz w:val="16"/>
                <w:szCs w:val="16"/>
                <w:lang w:val="nl"/>
              </w:rPr>
              <w:t>Een</w:t>
            </w:r>
            <w:r w:rsidR="007C7569" w:rsidRPr="002369D3">
              <w:rPr>
                <w:sz w:val="16"/>
                <w:szCs w:val="16"/>
                <w:lang w:val="nl"/>
              </w:rPr>
              <w:t xml:space="preserve"> </w:t>
            </w:r>
            <w:r w:rsidR="00327E0E" w:rsidRPr="002369D3">
              <w:rPr>
                <w:sz w:val="16"/>
                <w:szCs w:val="16"/>
                <w:lang w:val="nl"/>
              </w:rPr>
              <w:t xml:space="preserve">afstammeling </w:t>
            </w:r>
            <w:r w:rsidR="007C7569" w:rsidRPr="002369D3">
              <w:rPr>
                <w:sz w:val="16"/>
                <w:szCs w:val="16"/>
                <w:lang w:val="nl"/>
              </w:rPr>
              <w:t>word</w:t>
            </w:r>
            <w:r w:rsidRPr="004E10E7">
              <w:rPr>
                <w:sz w:val="16"/>
                <w:szCs w:val="16"/>
                <w:lang w:val="nl"/>
              </w:rPr>
              <w:t>t</w:t>
            </w:r>
            <w:r w:rsidR="007C7569" w:rsidRPr="002369D3">
              <w:rPr>
                <w:sz w:val="16"/>
                <w:szCs w:val="16"/>
                <w:lang w:val="nl"/>
              </w:rPr>
              <w:t xml:space="preserve"> </w:t>
            </w:r>
            <w:r w:rsidRPr="004E10E7">
              <w:rPr>
                <w:sz w:val="16"/>
                <w:szCs w:val="16"/>
                <w:lang w:val="nl"/>
              </w:rPr>
              <w:t xml:space="preserve">altijd </w:t>
            </w:r>
            <w:r w:rsidR="007C7569" w:rsidRPr="002369D3">
              <w:rPr>
                <w:sz w:val="16"/>
                <w:szCs w:val="16"/>
                <w:lang w:val="nl"/>
              </w:rPr>
              <w:t>voorafgegaan met opsommingsteken 1.,2, enz</w:t>
            </w:r>
            <w:r>
              <w:rPr>
                <w:sz w:val="16"/>
                <w:szCs w:val="16"/>
                <w:lang w:val="nl"/>
              </w:rPr>
              <w:t>.</w:t>
            </w:r>
          </w:p>
          <w:p w14:paraId="466D5059" w14:textId="77777777" w:rsidR="00D36BE8" w:rsidRPr="002369D3" w:rsidRDefault="00D36BE8" w:rsidP="004E10E7">
            <w:pPr>
              <w:pStyle w:val="Lijstalinea"/>
              <w:numPr>
                <w:ilvl w:val="0"/>
                <w:numId w:val="8"/>
              </w:numPr>
              <w:spacing w:after="0"/>
              <w:rPr>
                <w:sz w:val="16"/>
                <w:szCs w:val="16"/>
                <w:lang w:val="nl"/>
              </w:rPr>
            </w:pPr>
          </w:p>
          <w:p w14:paraId="5707E831" w14:textId="4EACEA28" w:rsidR="00D36BE8" w:rsidRPr="002369D3" w:rsidRDefault="00D36BE8">
            <w:pPr>
              <w:pStyle w:val="Lijstalinea"/>
              <w:numPr>
                <w:ilvl w:val="0"/>
                <w:numId w:val="8"/>
              </w:numPr>
              <w:spacing w:after="0"/>
              <w:rPr>
                <w:sz w:val="16"/>
                <w:szCs w:val="16"/>
                <w:lang w:val="nl"/>
              </w:rPr>
            </w:pPr>
            <w:r>
              <w:rPr>
                <w:sz w:val="16"/>
                <w:szCs w:val="16"/>
                <w:lang w:val="nl"/>
              </w:rPr>
              <w:t xml:space="preserve">De keuze tussen </w:t>
            </w:r>
            <w:r w:rsidRPr="002369D3">
              <w:rPr>
                <w:rFonts w:cs="Arial"/>
                <w:color w:val="800080"/>
                <w:sz w:val="16"/>
                <w:szCs w:val="16"/>
              </w:rPr>
              <w:t xml:space="preserve">waarvan in leven </w:t>
            </w:r>
            <w:r w:rsidRPr="002369D3">
              <w:rPr>
                <w:rStyle w:val="normaltextrun"/>
                <w:rFonts w:cs="Arial"/>
                <w:color w:val="3165FF"/>
                <w:sz w:val="16"/>
                <w:szCs w:val="16"/>
              </w:rPr>
              <w:t>is/zijn</w:t>
            </w:r>
            <w:r w:rsidRPr="002369D3">
              <w:rPr>
                <w:rStyle w:val="normaltextrun"/>
                <w:rFonts w:cs="Arial"/>
                <w:color w:val="008200"/>
                <w:sz w:val="16"/>
                <w:szCs w:val="16"/>
                <w:shd w:val="clear" w:color="auto" w:fill="FFFFFF"/>
              </w:rPr>
              <w:t xml:space="preserve"> </w:t>
            </w:r>
            <w:r w:rsidRPr="002369D3">
              <w:rPr>
                <w:rFonts w:cs="Arial"/>
                <w:sz w:val="16"/>
                <w:szCs w:val="16"/>
              </w:rPr>
              <w:fldChar w:fldCharType="begin"/>
            </w:r>
            <w:r w:rsidRPr="002369D3">
              <w:rPr>
                <w:rFonts w:cs="Arial"/>
                <w:sz w:val="16"/>
                <w:szCs w:val="16"/>
              </w:rPr>
              <w:instrText>MacroButton Nomacro §</w:instrText>
            </w:r>
            <w:r w:rsidRPr="002369D3">
              <w:rPr>
                <w:rFonts w:cs="Arial"/>
                <w:sz w:val="16"/>
                <w:szCs w:val="16"/>
              </w:rPr>
              <w:fldChar w:fldCharType="end"/>
            </w:r>
            <w:r w:rsidRPr="002369D3">
              <w:rPr>
                <w:rFonts w:cs="Arial"/>
                <w:color w:val="000000"/>
                <w:sz w:val="16"/>
                <w:szCs w:val="16"/>
              </w:rPr>
              <w:t>telwoord</w:t>
            </w:r>
            <w:r w:rsidRPr="002369D3">
              <w:rPr>
                <w:rFonts w:cs="Arial"/>
                <w:sz w:val="16"/>
                <w:szCs w:val="16"/>
              </w:rPr>
              <w:fldChar w:fldCharType="begin"/>
            </w:r>
            <w:r w:rsidRPr="002369D3">
              <w:rPr>
                <w:rFonts w:cs="Arial"/>
                <w:sz w:val="16"/>
                <w:szCs w:val="16"/>
              </w:rPr>
              <w:instrText>MacroButton Nomacro §</w:instrText>
            </w:r>
            <w:r w:rsidRPr="002369D3">
              <w:rPr>
                <w:rFonts w:cs="Arial"/>
                <w:sz w:val="16"/>
                <w:szCs w:val="16"/>
              </w:rPr>
              <w:fldChar w:fldCharType="end"/>
            </w:r>
            <w:r w:rsidRPr="002369D3">
              <w:rPr>
                <w:rFonts w:cs="Arial"/>
                <w:sz w:val="16"/>
                <w:szCs w:val="16"/>
              </w:rPr>
              <w:t xml:space="preserve"> </w:t>
            </w:r>
            <w:r w:rsidRPr="002369D3">
              <w:rPr>
                <w:rFonts w:cs="Arial"/>
                <w:color w:val="800080"/>
                <w:sz w:val="16"/>
                <w:szCs w:val="16"/>
              </w:rPr>
              <w:t>kind</w:t>
            </w:r>
            <w:r w:rsidRPr="002369D3">
              <w:rPr>
                <w:rStyle w:val="normaltextrun"/>
                <w:rFonts w:cs="Arial"/>
                <w:color w:val="3165FF"/>
                <w:kern w:val="0"/>
                <w:sz w:val="16"/>
                <w:szCs w:val="16"/>
                <w:lang w:eastAsia="nl-NL"/>
              </w:rPr>
              <w:t>eren</w:t>
            </w:r>
            <w:r w:rsidRPr="002369D3">
              <w:rPr>
                <w:rFonts w:cs="Arial"/>
                <w:sz w:val="16"/>
                <w:szCs w:val="16"/>
              </w:rPr>
              <w:fldChar w:fldCharType="begin"/>
            </w:r>
            <w:r w:rsidRPr="002369D3">
              <w:rPr>
                <w:rFonts w:cs="Arial"/>
                <w:sz w:val="16"/>
                <w:szCs w:val="16"/>
              </w:rPr>
              <w:instrText>MacroButton Nomacro §</w:instrText>
            </w:r>
            <w:r w:rsidRPr="002369D3">
              <w:rPr>
                <w:rFonts w:cs="Arial"/>
                <w:sz w:val="16"/>
                <w:szCs w:val="16"/>
              </w:rPr>
              <w:fldChar w:fldCharType="end"/>
            </w:r>
            <w:r w:rsidRPr="002369D3">
              <w:rPr>
                <w:rFonts w:cs="Arial"/>
                <w:sz w:val="16"/>
                <w:szCs w:val="16"/>
              </w:rPr>
              <w:t xml:space="preserve"> </w:t>
            </w:r>
            <w:r>
              <w:rPr>
                <w:rFonts w:cs="Arial"/>
                <w:sz w:val="16"/>
                <w:szCs w:val="16"/>
              </w:rPr>
              <w:t xml:space="preserve">wordt getoond als </w:t>
            </w:r>
            <w:r w:rsidRPr="000B515E">
              <w:rPr>
                <w:sz w:val="16"/>
                <w:szCs w:val="16"/>
              </w:rPr>
              <w:t>kindInLeven</w:t>
            </w:r>
            <w:r w:rsidRPr="000B515E">
              <w:rPr>
                <w:rFonts w:cs="Arial"/>
                <w:snapToGrid/>
                <w:kern w:val="0"/>
                <w:sz w:val="16"/>
                <w:szCs w:val="16"/>
                <w:lang w:eastAsia="nl-NL"/>
              </w:rPr>
              <w:t>Ref</w:t>
            </w:r>
            <w:r>
              <w:rPr>
                <w:rFonts w:cs="Arial"/>
                <w:snapToGrid/>
                <w:kern w:val="0"/>
                <w:sz w:val="16"/>
                <w:szCs w:val="16"/>
                <w:lang w:eastAsia="nl-NL"/>
              </w:rPr>
              <w:t xml:space="preserve"> aanwezig is. Als dit niet zo is dan wordt de tekst </w:t>
            </w:r>
            <w:r w:rsidR="00E10E8B" w:rsidRPr="002369D3">
              <w:rPr>
                <w:rFonts w:cs="Arial"/>
                <w:color w:val="800080"/>
                <w:sz w:val="16"/>
                <w:szCs w:val="16"/>
              </w:rPr>
              <w:t>welke kind</w:t>
            </w:r>
            <w:r w:rsidR="00E10E8B" w:rsidRPr="002369D3">
              <w:rPr>
                <w:color w:val="800080"/>
                <w:sz w:val="16"/>
                <w:szCs w:val="16"/>
              </w:rPr>
              <w:t>eren</w:t>
            </w:r>
            <w:r w:rsidR="00E10E8B" w:rsidRPr="002369D3">
              <w:rPr>
                <w:rFonts w:cs="Arial"/>
                <w:color w:val="800080"/>
                <w:sz w:val="16"/>
                <w:szCs w:val="16"/>
              </w:rPr>
              <w:t xml:space="preserve"> allen zijn vooroverleden</w:t>
            </w:r>
            <w:r w:rsidR="00E10E8B" w:rsidRPr="002369D3">
              <w:rPr>
                <w:rFonts w:cs="Arial"/>
                <w:sz w:val="16"/>
                <w:szCs w:val="16"/>
              </w:rPr>
              <w:fldChar w:fldCharType="begin"/>
            </w:r>
            <w:r w:rsidR="00E10E8B" w:rsidRPr="002369D3">
              <w:rPr>
                <w:rFonts w:cs="Arial"/>
                <w:sz w:val="16"/>
                <w:szCs w:val="16"/>
              </w:rPr>
              <w:instrText>MacroButton Nomacro §</w:instrText>
            </w:r>
            <w:r w:rsidR="00E10E8B" w:rsidRPr="002369D3">
              <w:rPr>
                <w:rFonts w:cs="Arial"/>
                <w:sz w:val="16"/>
                <w:szCs w:val="16"/>
              </w:rPr>
              <w:fldChar w:fldCharType="end"/>
            </w:r>
            <w:r w:rsidR="00E10E8B" w:rsidRPr="002369D3">
              <w:rPr>
                <w:rFonts w:cs="Arial"/>
                <w:sz w:val="16"/>
                <w:szCs w:val="16"/>
              </w:rPr>
              <w:t xml:space="preserve"> / </w:t>
            </w:r>
            <w:r w:rsidR="00E10E8B" w:rsidRPr="002369D3">
              <w:rPr>
                <w:rFonts w:cs="Arial"/>
                <w:sz w:val="16"/>
                <w:szCs w:val="16"/>
              </w:rPr>
              <w:fldChar w:fldCharType="begin"/>
            </w:r>
            <w:r w:rsidR="00E10E8B" w:rsidRPr="002369D3">
              <w:rPr>
                <w:rFonts w:cs="Arial"/>
                <w:sz w:val="16"/>
                <w:szCs w:val="16"/>
              </w:rPr>
              <w:instrText>MacroButton Nomacro §</w:instrText>
            </w:r>
            <w:r w:rsidR="00E10E8B" w:rsidRPr="002369D3">
              <w:rPr>
                <w:rFonts w:cs="Arial"/>
                <w:sz w:val="16"/>
                <w:szCs w:val="16"/>
              </w:rPr>
              <w:fldChar w:fldCharType="end"/>
            </w:r>
            <w:r w:rsidR="00E10E8B" w:rsidRPr="002369D3">
              <w:rPr>
                <w:rFonts w:cs="Arial"/>
                <w:color w:val="800080"/>
                <w:sz w:val="16"/>
                <w:szCs w:val="16"/>
              </w:rPr>
              <w:t>welk kind is vooroverleden</w:t>
            </w:r>
            <w:r w:rsidR="00E10E8B" w:rsidRPr="002369D3">
              <w:rPr>
                <w:rFonts w:cs="Arial"/>
                <w:sz w:val="16"/>
                <w:szCs w:val="16"/>
              </w:rPr>
              <w:fldChar w:fldCharType="begin"/>
            </w:r>
            <w:r w:rsidR="00E10E8B" w:rsidRPr="002369D3">
              <w:rPr>
                <w:rFonts w:cs="Arial"/>
                <w:sz w:val="16"/>
                <w:szCs w:val="16"/>
              </w:rPr>
              <w:instrText>MacroButton Nomacro §</w:instrText>
            </w:r>
            <w:r w:rsidR="00E10E8B" w:rsidRPr="002369D3">
              <w:rPr>
                <w:rFonts w:cs="Arial"/>
                <w:sz w:val="16"/>
                <w:szCs w:val="16"/>
              </w:rPr>
              <w:fldChar w:fldCharType="end"/>
            </w:r>
            <w:r>
              <w:rPr>
                <w:rFonts w:cs="Arial"/>
                <w:color w:val="800080"/>
                <w:sz w:val="16"/>
                <w:szCs w:val="16"/>
              </w:rPr>
              <w:t xml:space="preserve"> </w:t>
            </w:r>
            <w:r>
              <w:rPr>
                <w:rFonts w:cs="Arial"/>
                <w:sz w:val="16"/>
                <w:szCs w:val="16"/>
              </w:rPr>
              <w:t>getoond.</w:t>
            </w:r>
            <w:r w:rsidR="00E10E8B">
              <w:rPr>
                <w:rFonts w:cs="Arial"/>
                <w:sz w:val="16"/>
                <w:szCs w:val="16"/>
              </w:rPr>
              <w:t xml:space="preserve"> Welke van de 2 wordt getoond wordt afgeleid van het aantal </w:t>
            </w:r>
            <w:r w:rsidR="00E10E8B" w:rsidRPr="00EB7673">
              <w:rPr>
                <w:sz w:val="16"/>
                <w:szCs w:val="16"/>
              </w:rPr>
              <w:t>vooroverledenKindRef</w:t>
            </w:r>
            <w:r w:rsidR="00E10E8B">
              <w:rPr>
                <w:sz w:val="16"/>
                <w:szCs w:val="16"/>
              </w:rPr>
              <w:t>.</w:t>
            </w:r>
          </w:p>
          <w:p w14:paraId="51660DCD" w14:textId="77777777" w:rsidR="00E10E8B" w:rsidRDefault="00E10E8B" w:rsidP="00E10E8B">
            <w:pPr>
              <w:spacing w:after="0"/>
              <w:rPr>
                <w:sz w:val="16"/>
                <w:szCs w:val="16"/>
                <w:lang w:val="nl"/>
              </w:rPr>
            </w:pPr>
          </w:p>
          <w:p w14:paraId="73CB87DF" w14:textId="676F3469" w:rsidR="0020319D" w:rsidRPr="00D01184" w:rsidRDefault="0020319D" w:rsidP="00E10E8B">
            <w:pPr>
              <w:pStyle w:val="Lijstalinea"/>
              <w:numPr>
                <w:ilvl w:val="0"/>
                <w:numId w:val="8"/>
              </w:numPr>
              <w:spacing w:after="0" w:line="276" w:lineRule="auto"/>
              <w:rPr>
                <w:rStyle w:val="normaltextrun"/>
                <w:rFonts w:cs="Arial"/>
                <w:sz w:val="16"/>
                <w:szCs w:val="16"/>
              </w:rPr>
            </w:pPr>
            <w:r w:rsidRPr="002369D3">
              <w:rPr>
                <w:rStyle w:val="normaltextrun"/>
                <w:rFonts w:cs="Arial"/>
                <w:sz w:val="16"/>
                <w:szCs w:val="16"/>
              </w:rPr>
              <w:t>Achter de laatste opsommingsregel</w:t>
            </w:r>
            <w:r w:rsidR="002C21F0" w:rsidRPr="002369D3">
              <w:rPr>
                <w:rStyle w:val="normaltextrun"/>
                <w:rFonts w:cs="Arial"/>
                <w:sz w:val="16"/>
                <w:szCs w:val="16"/>
              </w:rPr>
              <w:t xml:space="preserve"> per huwelijk/geregistreerd partnerschap</w:t>
            </w:r>
            <w:r w:rsidR="00FC2D49" w:rsidRPr="002369D3">
              <w:rPr>
                <w:rStyle w:val="normaltextrun"/>
                <w:rFonts w:cs="Arial"/>
                <w:sz w:val="16"/>
                <w:szCs w:val="16"/>
              </w:rPr>
              <w:t xml:space="preserve"> en bij de overige afstammelingen</w:t>
            </w:r>
            <w:r w:rsidRPr="002369D3">
              <w:rPr>
                <w:rStyle w:val="normaltextrun"/>
                <w:rFonts w:cs="Arial"/>
                <w:sz w:val="16"/>
                <w:szCs w:val="16"/>
              </w:rPr>
              <w:t xml:space="preserve"> komt altijd een punt ipv de puntkomma.</w:t>
            </w:r>
          </w:p>
          <w:p w14:paraId="3227CF25" w14:textId="77777777" w:rsidR="0020319D" w:rsidRPr="002369D3" w:rsidRDefault="0020319D" w:rsidP="002369D3">
            <w:pPr>
              <w:spacing w:after="0" w:line="276" w:lineRule="auto"/>
              <w:rPr>
                <w:rFonts w:cs="Arial"/>
                <w:sz w:val="16"/>
                <w:szCs w:val="16"/>
              </w:rPr>
            </w:pPr>
          </w:p>
          <w:p w14:paraId="497A5E4C" w14:textId="625A672A" w:rsidR="00327E0E" w:rsidRPr="000B515E" w:rsidRDefault="00327E0E" w:rsidP="002369D3">
            <w:pPr>
              <w:pStyle w:val="Lijstalinea"/>
              <w:numPr>
                <w:ilvl w:val="0"/>
                <w:numId w:val="8"/>
              </w:numPr>
              <w:rPr>
                <w:rStyle w:val="normaltextrun"/>
                <w:rFonts w:cs="Arial"/>
                <w:sz w:val="16"/>
                <w:szCs w:val="16"/>
                <w:shd w:val="clear" w:color="auto" w:fill="FFFFFF"/>
              </w:rPr>
            </w:pPr>
            <w:r>
              <w:rPr>
                <w:rStyle w:val="normaltextrun"/>
                <w:rFonts w:cs="Arial"/>
                <w:sz w:val="16"/>
                <w:szCs w:val="16"/>
                <w:shd w:val="clear" w:color="auto" w:fill="FFFFFF"/>
              </w:rPr>
              <w:t xml:space="preserve"> </w:t>
            </w:r>
            <w:r w:rsidRPr="000B515E">
              <w:rPr>
                <w:rStyle w:val="normaltextrun"/>
                <w:rFonts w:cs="Arial"/>
                <w:sz w:val="16"/>
                <w:szCs w:val="16"/>
                <w:shd w:val="clear" w:color="auto" w:fill="FFFFFF"/>
              </w:rPr>
              <w:t xml:space="preserve">De keuze tussen </w:t>
            </w:r>
            <w:r w:rsidR="005600A3" w:rsidRPr="000B515E">
              <w:rPr>
                <w:rStyle w:val="normaltextrun"/>
                <w:rFonts w:cs="Arial"/>
                <w:sz w:val="16"/>
                <w:szCs w:val="16"/>
                <w:shd w:val="clear" w:color="auto" w:fill="FFFFFF"/>
              </w:rPr>
              <w:t>meervoud/enkelvoud</w:t>
            </w:r>
            <w:r w:rsidR="005600A3" w:rsidRPr="001D5FDF">
              <w:rPr>
                <w:rStyle w:val="normaltextrun"/>
                <w:rFonts w:cs="Arial"/>
                <w:sz w:val="16"/>
                <w:szCs w:val="16"/>
                <w:shd w:val="clear" w:color="auto" w:fill="FFFFFF"/>
              </w:rPr>
              <w:t xml:space="preserve"> van </w:t>
            </w:r>
            <w:r w:rsidR="005600A3" w:rsidRPr="000B515E">
              <w:rPr>
                <w:rStyle w:val="normaltextrun"/>
                <w:rFonts w:cs="Arial"/>
                <w:color w:val="FF0000"/>
                <w:sz w:val="16"/>
                <w:szCs w:val="16"/>
                <w:shd w:val="clear" w:color="auto" w:fill="FFFFFF"/>
              </w:rPr>
              <w:t>k</w:t>
            </w:r>
            <w:r w:rsidR="005600A3" w:rsidRPr="00E10E8B">
              <w:rPr>
                <w:rStyle w:val="normaltextrun"/>
                <w:rFonts w:cs="Arial"/>
                <w:color w:val="FF0000"/>
                <w:sz w:val="16"/>
                <w:szCs w:val="16"/>
                <w:shd w:val="clear" w:color="auto" w:fill="FFFFFF"/>
              </w:rPr>
              <w:t>ind</w:t>
            </w:r>
            <w:r w:rsidR="005600A3" w:rsidRPr="002369D3">
              <w:rPr>
                <w:color w:val="840084"/>
                <w:sz w:val="16"/>
                <w:szCs w:val="16"/>
              </w:rPr>
              <w:t>eren</w:t>
            </w:r>
            <w:r w:rsidR="005600A3" w:rsidRPr="000B515E" w:rsidDel="005600A3">
              <w:rPr>
                <w:rStyle w:val="normaltextrun"/>
                <w:rFonts w:cs="Arial"/>
                <w:sz w:val="16"/>
                <w:szCs w:val="16"/>
                <w:shd w:val="clear" w:color="auto" w:fill="FFFFFF"/>
              </w:rPr>
              <w:t xml:space="preserve"> </w:t>
            </w:r>
            <w:r w:rsidR="005A2E7F" w:rsidRPr="000B515E">
              <w:rPr>
                <w:rStyle w:val="normaltextrun"/>
                <w:rFonts w:cs="Arial"/>
                <w:sz w:val="16"/>
                <w:szCs w:val="16"/>
                <w:shd w:val="clear" w:color="auto" w:fill="FFFFFF"/>
              </w:rPr>
              <w:t xml:space="preserve">en </w:t>
            </w:r>
            <w:r w:rsidR="005A2E7F" w:rsidRPr="000B515E">
              <w:rPr>
                <w:rStyle w:val="normaltextrun"/>
                <w:rFonts w:cs="Arial"/>
                <w:color w:val="008200"/>
                <w:sz w:val="16"/>
                <w:szCs w:val="16"/>
                <w:shd w:val="clear" w:color="auto" w:fill="FFFFFF"/>
              </w:rPr>
              <w:t>is</w:t>
            </w:r>
            <w:r w:rsidR="005A2E7F" w:rsidRPr="000B515E">
              <w:rPr>
                <w:rStyle w:val="normaltextrun"/>
                <w:rFonts w:cs="Arial"/>
                <w:sz w:val="16"/>
                <w:szCs w:val="16"/>
                <w:shd w:val="clear" w:color="auto" w:fill="FFFFFF"/>
              </w:rPr>
              <w:t>/</w:t>
            </w:r>
            <w:r w:rsidR="005A2E7F" w:rsidRPr="000B515E">
              <w:rPr>
                <w:rStyle w:val="normaltextrun"/>
                <w:rFonts w:cs="Arial"/>
                <w:color w:val="008200"/>
                <w:sz w:val="16"/>
                <w:szCs w:val="16"/>
                <w:shd w:val="clear" w:color="auto" w:fill="FFFFFF"/>
              </w:rPr>
              <w:t xml:space="preserve">zijn </w:t>
            </w:r>
            <w:r w:rsidRPr="000B515E">
              <w:rPr>
                <w:rStyle w:val="normaltextrun"/>
                <w:rFonts w:cs="Arial"/>
                <w:sz w:val="16"/>
                <w:szCs w:val="16"/>
                <w:shd w:val="clear" w:color="auto" w:fill="FFFFFF"/>
              </w:rPr>
              <w:t xml:space="preserve">wordt afgeleid </w:t>
            </w:r>
            <w:r w:rsidR="00D36BE8">
              <w:rPr>
                <w:rStyle w:val="normaltextrun"/>
                <w:rFonts w:cs="Arial"/>
                <w:sz w:val="16"/>
                <w:szCs w:val="16"/>
                <w:shd w:val="clear" w:color="auto" w:fill="FFFFFF"/>
              </w:rPr>
              <w:t xml:space="preserve">van </w:t>
            </w:r>
            <w:r w:rsidR="00947473" w:rsidRPr="000B515E">
              <w:rPr>
                <w:rStyle w:val="normaltextrun"/>
                <w:rFonts w:cs="Arial"/>
                <w:sz w:val="16"/>
                <w:szCs w:val="16"/>
                <w:shd w:val="clear" w:color="auto" w:fill="FFFFFF"/>
              </w:rPr>
              <w:t xml:space="preserve">het </w:t>
            </w:r>
            <w:r w:rsidR="00D36BE8">
              <w:rPr>
                <w:rStyle w:val="normaltextrun"/>
                <w:rFonts w:cs="Arial"/>
                <w:sz w:val="16"/>
                <w:szCs w:val="16"/>
                <w:shd w:val="clear" w:color="auto" w:fill="FFFFFF"/>
              </w:rPr>
              <w:t xml:space="preserve">aantal </w:t>
            </w:r>
            <w:r w:rsidR="00947473" w:rsidRPr="000B515E">
              <w:rPr>
                <w:rStyle w:val="normaltextrun"/>
                <w:rFonts w:cs="Arial"/>
                <w:sz w:val="16"/>
                <w:szCs w:val="16"/>
                <w:shd w:val="clear" w:color="auto" w:fill="FFFFFF"/>
              </w:rPr>
              <w:t xml:space="preserve"> aanwezig</w:t>
            </w:r>
            <w:r w:rsidR="00D36BE8">
              <w:rPr>
                <w:rStyle w:val="normaltextrun"/>
                <w:rFonts w:cs="Arial"/>
                <w:sz w:val="16"/>
                <w:szCs w:val="16"/>
                <w:shd w:val="clear" w:color="auto" w:fill="FFFFFF"/>
              </w:rPr>
              <w:t>e</w:t>
            </w:r>
            <w:r w:rsidR="00947473" w:rsidRPr="000B515E">
              <w:rPr>
                <w:rStyle w:val="normaltextrun"/>
                <w:rFonts w:cs="Arial"/>
                <w:sz w:val="16"/>
                <w:szCs w:val="16"/>
                <w:shd w:val="clear" w:color="auto" w:fill="FFFFFF"/>
              </w:rPr>
              <w:t>.</w:t>
            </w:r>
            <w:r w:rsidR="005600A3" w:rsidRPr="000B515E">
              <w:rPr>
                <w:rStyle w:val="normaltextrun"/>
                <w:rFonts w:cs="Arial"/>
                <w:sz w:val="16"/>
                <w:szCs w:val="16"/>
                <w:shd w:val="clear" w:color="auto" w:fill="FFFFFF"/>
              </w:rPr>
              <w:t>v</w:t>
            </w:r>
            <w:r w:rsidR="005600A3" w:rsidRPr="001D5FDF">
              <w:rPr>
                <w:rStyle w:val="normaltextrun"/>
                <w:rFonts w:cs="Arial"/>
                <w:sz w:val="16"/>
                <w:szCs w:val="16"/>
                <w:shd w:val="clear" w:color="auto" w:fill="FFFFFF"/>
              </w:rPr>
              <w:t>an:</w:t>
            </w:r>
          </w:p>
          <w:p w14:paraId="09618C59" w14:textId="227503E0" w:rsidR="005600A3" w:rsidRPr="000B515E" w:rsidRDefault="001349C6" w:rsidP="005600A3">
            <w:pPr>
              <w:autoSpaceDE w:val="0"/>
              <w:autoSpaceDN w:val="0"/>
              <w:adjustRightInd w:val="0"/>
              <w:spacing w:after="0"/>
              <w:rPr>
                <w:rFonts w:cs="Arial"/>
                <w:snapToGrid/>
                <w:kern w:val="0"/>
                <w:sz w:val="16"/>
                <w:szCs w:val="16"/>
                <w:lang w:eastAsia="nl-NL"/>
              </w:rPr>
            </w:pPr>
            <w:r w:rsidRPr="000B515E">
              <w:rPr>
                <w:sz w:val="16"/>
                <w:szCs w:val="16"/>
              </w:rPr>
              <w:t>//</w:t>
            </w:r>
            <w:r w:rsidR="00F23AA5">
              <w:rPr>
                <w:sz w:val="16"/>
                <w:szCs w:val="16"/>
              </w:rPr>
              <w:t>IMKAD_AangebodenStuk</w:t>
            </w:r>
            <w:r w:rsidR="00F23AA5" w:rsidRPr="000B515E" w:rsidDel="00F23AA5">
              <w:rPr>
                <w:sz w:val="16"/>
                <w:szCs w:val="16"/>
              </w:rPr>
              <w:t xml:space="preserve"> </w:t>
            </w:r>
            <w:r w:rsidR="005600A3" w:rsidRPr="000B515E">
              <w:rPr>
                <w:sz w:val="16"/>
                <w:szCs w:val="16"/>
              </w:rPr>
              <w:t>/stukdeelVVE</w:t>
            </w:r>
            <w:r w:rsidR="00C35AEE" w:rsidRPr="000B515E">
              <w:rPr>
                <w:sz w:val="16"/>
                <w:szCs w:val="16"/>
              </w:rPr>
              <w:t>/partner</w:t>
            </w:r>
            <w:ins w:id="326" w:author="Groot, Karina de" w:date="2024-08-07T15:58:00Z" w16du:dateUtc="2024-08-07T13:58:00Z">
              <w:r w:rsidR="009320EE">
                <w:rPr>
                  <w:sz w:val="16"/>
                  <w:szCs w:val="16"/>
                </w:rPr>
                <w:t>s</w:t>
              </w:r>
            </w:ins>
            <w:r w:rsidR="005600A3" w:rsidRPr="000B515E">
              <w:rPr>
                <w:sz w:val="16"/>
                <w:szCs w:val="16"/>
              </w:rPr>
              <w:t>/</w:t>
            </w:r>
            <w:del w:id="327" w:author="Groot, Karina de" w:date="2024-08-07T15:58:00Z" w16du:dateUtc="2024-08-07T13:58:00Z">
              <w:r w:rsidR="00185356" w:rsidRPr="001D5FDF" w:rsidDel="009320EE">
                <w:rPr>
                  <w:sz w:val="16"/>
                  <w:szCs w:val="16"/>
                </w:rPr>
                <w:delText xml:space="preserve"> </w:delText>
              </w:r>
            </w:del>
            <w:ins w:id="328" w:author="Groot, Karina de" w:date="2024-08-07T15:57:00Z" w16du:dateUtc="2024-08-07T13:57:00Z">
              <w:r w:rsidR="009320EE" w:rsidRPr="00C214FA">
                <w:rPr>
                  <w:sz w:val="16"/>
                  <w:szCs w:val="16"/>
                </w:rPr>
                <w:t>eerderePartner</w:t>
              </w:r>
            </w:ins>
            <w:del w:id="329" w:author="Groot, Karina de" w:date="2024-08-07T15:57:00Z" w16du:dateUtc="2024-08-07T13:57:00Z">
              <w:r w:rsidR="00185356" w:rsidRPr="000B515E" w:rsidDel="009320EE">
                <w:rPr>
                  <w:sz w:val="16"/>
                  <w:szCs w:val="16"/>
                </w:rPr>
                <w:delText>eerdereBurgerlijkeStaat</w:delText>
              </w:r>
            </w:del>
            <w:r w:rsidR="00D03D5C" w:rsidRPr="000B515E">
              <w:rPr>
                <w:sz w:val="16"/>
                <w:szCs w:val="16"/>
              </w:rPr>
              <w:t>/</w:t>
            </w:r>
            <w:r w:rsidR="005600A3" w:rsidRPr="000B515E">
              <w:rPr>
                <w:sz w:val="16"/>
                <w:szCs w:val="16"/>
              </w:rPr>
              <w:t>afstammelinge</w:t>
            </w:r>
            <w:r w:rsidR="0077076F" w:rsidRPr="000B515E">
              <w:rPr>
                <w:sz w:val="16"/>
                <w:szCs w:val="16"/>
              </w:rPr>
              <w:t>n</w:t>
            </w:r>
            <w:r w:rsidR="005600A3" w:rsidRPr="000B515E">
              <w:rPr>
                <w:sz w:val="16"/>
                <w:szCs w:val="16"/>
              </w:rPr>
              <w:t>/kindInLeven</w:t>
            </w:r>
            <w:r w:rsidR="005600A3" w:rsidRPr="000B515E">
              <w:rPr>
                <w:rFonts w:cs="Arial"/>
                <w:snapToGrid/>
                <w:kern w:val="0"/>
                <w:sz w:val="16"/>
                <w:szCs w:val="16"/>
                <w:lang w:eastAsia="nl-NL"/>
              </w:rPr>
              <w:t>Ref [xlink:href=</w:t>
            </w:r>
            <w:r w:rsidR="00EB7673" w:rsidRPr="000B515E">
              <w:rPr>
                <w:rFonts w:cs="Arial"/>
                <w:snapToGrid/>
                <w:kern w:val="0"/>
                <w:sz w:val="16"/>
                <w:szCs w:val="16"/>
                <w:lang w:eastAsia="nl-NL"/>
              </w:rPr>
              <w:t>’’</w:t>
            </w:r>
            <w:r w:rsidR="005600A3" w:rsidRPr="000B515E">
              <w:rPr>
                <w:rFonts w:cs="Arial"/>
                <w:snapToGrid/>
                <w:kern w:val="0"/>
                <w:sz w:val="16"/>
                <w:szCs w:val="16"/>
                <w:lang w:eastAsia="nl-NL"/>
              </w:rPr>
              <w:t>id</w:t>
            </w:r>
            <w:r w:rsidR="00EB7673" w:rsidRPr="000B515E">
              <w:rPr>
                <w:rFonts w:cs="Arial"/>
                <w:snapToGrid/>
                <w:kern w:val="0"/>
                <w:sz w:val="16"/>
                <w:szCs w:val="16"/>
                <w:lang w:eastAsia="nl-NL"/>
              </w:rPr>
              <w:t xml:space="preserve"> van de nog in leven zijnde kinderen</w:t>
            </w:r>
            <w:r w:rsidR="005600A3" w:rsidRPr="000B515E">
              <w:rPr>
                <w:rFonts w:cs="Arial"/>
                <w:snapToGrid/>
                <w:kern w:val="0"/>
                <w:sz w:val="16"/>
                <w:szCs w:val="16"/>
                <w:lang w:eastAsia="nl-NL"/>
              </w:rPr>
              <w:t>]</w:t>
            </w:r>
          </w:p>
          <w:p w14:paraId="7E51F098" w14:textId="413494AB" w:rsidR="005600A3" w:rsidRDefault="005600A3" w:rsidP="005600A3">
            <w:pPr>
              <w:autoSpaceDE w:val="0"/>
              <w:autoSpaceDN w:val="0"/>
              <w:adjustRightInd w:val="0"/>
              <w:spacing w:after="0"/>
              <w:rPr>
                <w:rFonts w:cs="Arial"/>
                <w:snapToGrid/>
                <w:kern w:val="0"/>
                <w:sz w:val="16"/>
                <w:szCs w:val="16"/>
                <w:lang w:eastAsia="nl-NL"/>
              </w:rPr>
            </w:pPr>
            <w:r>
              <w:rPr>
                <w:rFonts w:cs="Arial"/>
                <w:snapToGrid/>
                <w:kern w:val="0"/>
                <w:sz w:val="16"/>
                <w:szCs w:val="16"/>
                <w:lang w:eastAsia="nl-NL"/>
              </w:rPr>
              <w:t>En</w:t>
            </w:r>
            <w:r w:rsidR="002567BF">
              <w:rPr>
                <w:rFonts w:cs="Arial"/>
                <w:snapToGrid/>
                <w:kern w:val="0"/>
                <w:sz w:val="16"/>
                <w:szCs w:val="16"/>
                <w:lang w:eastAsia="nl-NL"/>
              </w:rPr>
              <w:t xml:space="preserve"> indien van toepassing:</w:t>
            </w:r>
          </w:p>
          <w:p w14:paraId="2887F540" w14:textId="658FF42A" w:rsidR="005600A3" w:rsidRDefault="001349C6" w:rsidP="005600A3">
            <w:pPr>
              <w:spacing w:after="0"/>
              <w:rPr>
                <w:sz w:val="16"/>
                <w:szCs w:val="16"/>
              </w:rPr>
            </w:pPr>
            <w:r>
              <w:rPr>
                <w:sz w:val="16"/>
                <w:szCs w:val="16"/>
              </w:rPr>
              <w:lastRenderedPageBreak/>
              <w:t>//</w:t>
            </w:r>
            <w:r w:rsidR="00F23AA5">
              <w:rPr>
                <w:sz w:val="16"/>
                <w:szCs w:val="16"/>
              </w:rPr>
              <w:t>//IMKAD_AangebodenStuk</w:t>
            </w:r>
            <w:r w:rsidR="00F23AA5" w:rsidRPr="002A7BC7" w:rsidDel="00F23AA5">
              <w:rPr>
                <w:sz w:val="16"/>
                <w:szCs w:val="16"/>
              </w:rPr>
              <w:t xml:space="preserve"> </w:t>
            </w:r>
            <w:r w:rsidR="005600A3" w:rsidRPr="002A7BC7">
              <w:rPr>
                <w:sz w:val="16"/>
                <w:szCs w:val="16"/>
              </w:rPr>
              <w:t>/stukdeelVVE</w:t>
            </w:r>
            <w:r w:rsidR="00C35AEE">
              <w:rPr>
                <w:sz w:val="16"/>
                <w:szCs w:val="16"/>
              </w:rPr>
              <w:t>/partner</w:t>
            </w:r>
            <w:ins w:id="330" w:author="Groot, Karina de" w:date="2024-08-07T15:58:00Z" w16du:dateUtc="2024-08-07T13:58:00Z">
              <w:r w:rsidR="009320EE">
                <w:rPr>
                  <w:sz w:val="16"/>
                  <w:szCs w:val="16"/>
                </w:rPr>
                <w:t>s</w:t>
              </w:r>
            </w:ins>
            <w:r w:rsidR="005600A3" w:rsidRPr="002A7BC7">
              <w:rPr>
                <w:sz w:val="16"/>
                <w:szCs w:val="16"/>
              </w:rPr>
              <w:t>/</w:t>
            </w:r>
            <w:ins w:id="331" w:author="Groot, Karina de" w:date="2024-08-07T15:58:00Z" w16du:dateUtc="2024-08-07T13:58:00Z">
              <w:r w:rsidR="009320EE" w:rsidRPr="00C214FA">
                <w:rPr>
                  <w:sz w:val="16"/>
                  <w:szCs w:val="16"/>
                </w:rPr>
                <w:t>eerderePartner</w:t>
              </w:r>
            </w:ins>
            <w:del w:id="332" w:author="Groot, Karina de" w:date="2024-08-07T15:58:00Z" w16du:dateUtc="2024-08-07T13:58:00Z">
              <w:r w:rsidR="003C7F85" w:rsidRPr="000B515E" w:rsidDel="009320EE">
                <w:rPr>
                  <w:sz w:val="16"/>
                  <w:szCs w:val="16"/>
                </w:rPr>
                <w:delText>eerdereBurgerlijkeStaat</w:delText>
              </w:r>
            </w:del>
            <w:r w:rsidR="00D03D5C">
              <w:rPr>
                <w:sz w:val="16"/>
                <w:szCs w:val="16"/>
              </w:rPr>
              <w:t>/</w:t>
            </w:r>
            <w:r w:rsidR="005600A3" w:rsidRPr="002A7BC7">
              <w:rPr>
                <w:sz w:val="16"/>
                <w:szCs w:val="16"/>
              </w:rPr>
              <w:t>afstammelingen/</w:t>
            </w:r>
            <w:r w:rsidR="00D01184" w:rsidRPr="00D01184">
              <w:rPr>
                <w:sz w:val="16"/>
                <w:szCs w:val="16"/>
              </w:rPr>
              <w:t>vooroverledenKind</w:t>
            </w:r>
            <w:r w:rsidR="00D01184">
              <w:rPr>
                <w:sz w:val="16"/>
                <w:szCs w:val="16"/>
              </w:rPr>
              <w:t>/</w:t>
            </w:r>
            <w:r w:rsidR="00EB7673" w:rsidRPr="00EB7673">
              <w:rPr>
                <w:sz w:val="16"/>
                <w:szCs w:val="16"/>
              </w:rPr>
              <w:t>vooroverledenKindRef</w:t>
            </w:r>
            <w:r w:rsidR="00EB7673">
              <w:rPr>
                <w:sz w:val="16"/>
                <w:szCs w:val="16"/>
              </w:rPr>
              <w:t xml:space="preserve"> </w:t>
            </w:r>
            <w:r w:rsidR="00EB7673" w:rsidRPr="00EB7673">
              <w:rPr>
                <w:sz w:val="16"/>
                <w:szCs w:val="16"/>
              </w:rPr>
              <w:t>[xlink:href="id van de</w:t>
            </w:r>
            <w:r w:rsidR="00EB7673">
              <w:rPr>
                <w:sz w:val="16"/>
                <w:szCs w:val="16"/>
              </w:rPr>
              <w:t xml:space="preserve"> kinderen die inmiddels zijn overleden</w:t>
            </w:r>
            <w:r w:rsidR="00EB7673" w:rsidRPr="00EB7673">
              <w:rPr>
                <w:sz w:val="16"/>
                <w:szCs w:val="16"/>
              </w:rPr>
              <w:t>]</w:t>
            </w:r>
            <w:r w:rsidR="00EB7673" w:rsidRPr="00EB7673" w:rsidDel="00EB7673">
              <w:rPr>
                <w:sz w:val="16"/>
                <w:szCs w:val="16"/>
              </w:rPr>
              <w:t xml:space="preserve"> </w:t>
            </w:r>
          </w:p>
          <w:p w14:paraId="16D294AF" w14:textId="39CC2BF9" w:rsidR="003C7F85" w:rsidRPr="002369D3" w:rsidRDefault="003C7F85" w:rsidP="005600A3">
            <w:pPr>
              <w:spacing w:after="0"/>
              <w:rPr>
                <w:b/>
                <w:bCs/>
                <w:sz w:val="16"/>
                <w:szCs w:val="16"/>
              </w:rPr>
            </w:pPr>
            <w:r w:rsidRPr="002369D3">
              <w:rPr>
                <w:b/>
                <w:bCs/>
                <w:sz w:val="16"/>
                <w:szCs w:val="16"/>
              </w:rPr>
              <w:t>OF</w:t>
            </w:r>
          </w:p>
          <w:p w14:paraId="046355F4" w14:textId="1D2B7F3F" w:rsidR="006A5E4B" w:rsidRDefault="003C7F85" w:rsidP="006A5E4B">
            <w:pPr>
              <w:autoSpaceDE w:val="0"/>
              <w:autoSpaceDN w:val="0"/>
              <w:adjustRightInd w:val="0"/>
              <w:spacing w:after="0"/>
              <w:rPr>
                <w:ins w:id="333" w:author="Groot, Karina de" w:date="2024-08-08T10:51:00Z" w16du:dateUtc="2024-08-08T08:51:00Z"/>
                <w:rFonts w:cs="Arial"/>
                <w:snapToGrid/>
                <w:kern w:val="0"/>
                <w:sz w:val="16"/>
                <w:szCs w:val="16"/>
                <w:lang w:eastAsia="nl-NL"/>
              </w:rPr>
            </w:pPr>
            <w:r>
              <w:rPr>
                <w:sz w:val="16"/>
                <w:szCs w:val="16"/>
              </w:rPr>
              <w:t>//IMKAD_AangebodenStuk/stukdeelVVE/</w:t>
            </w:r>
            <w:ins w:id="334" w:author="Groot, Karina de" w:date="2024-08-07T15:58:00Z" w16du:dateUtc="2024-08-07T13:58:00Z">
              <w:r w:rsidR="009320EE">
                <w:rPr>
                  <w:sz w:val="16"/>
                  <w:szCs w:val="16"/>
                </w:rPr>
                <w:t>p</w:t>
              </w:r>
            </w:ins>
            <w:del w:id="335" w:author="Groot, Karina de" w:date="2024-08-07T15:58:00Z" w16du:dateUtc="2024-08-07T13:58:00Z">
              <w:r w:rsidDel="009320EE">
                <w:rPr>
                  <w:sz w:val="16"/>
                  <w:szCs w:val="16"/>
                </w:rPr>
                <w:delText>P</w:delText>
              </w:r>
            </w:del>
            <w:r>
              <w:rPr>
                <w:sz w:val="16"/>
                <w:szCs w:val="16"/>
              </w:rPr>
              <w:t>artner</w:t>
            </w:r>
            <w:ins w:id="336" w:author="Groot, Karina de" w:date="2024-08-07T15:58:00Z" w16du:dateUtc="2024-08-07T13:58:00Z">
              <w:r w:rsidR="009320EE">
                <w:rPr>
                  <w:sz w:val="16"/>
                  <w:szCs w:val="16"/>
                </w:rPr>
                <w:t>s</w:t>
              </w:r>
            </w:ins>
            <w:r>
              <w:rPr>
                <w:sz w:val="16"/>
                <w:szCs w:val="16"/>
              </w:rPr>
              <w:t>/</w:t>
            </w:r>
            <w:ins w:id="337" w:author="Groot, Karina de" w:date="2024-08-07T15:59:00Z" w16du:dateUtc="2024-08-07T13:59:00Z">
              <w:r w:rsidR="009320EE" w:rsidRPr="009320EE">
                <w:rPr>
                  <w:sz w:val="16"/>
                  <w:szCs w:val="16"/>
                </w:rPr>
                <w:t>partnerOverledene</w:t>
              </w:r>
            </w:ins>
            <w:del w:id="338" w:author="Groot, Karina de" w:date="2024-08-07T15:59:00Z" w16du:dateUtc="2024-08-07T13:59:00Z">
              <w:r w:rsidDel="009320EE">
                <w:rPr>
                  <w:sz w:val="16"/>
                  <w:szCs w:val="16"/>
                </w:rPr>
                <w:delText>gegevensPartner</w:delText>
              </w:r>
            </w:del>
            <w:r w:rsidR="00F23AA5">
              <w:rPr>
                <w:sz w:val="16"/>
                <w:szCs w:val="16"/>
              </w:rPr>
              <w:t>/</w:t>
            </w:r>
            <w:r w:rsidR="00F23AA5" w:rsidRPr="000B515E">
              <w:rPr>
                <w:sz w:val="16"/>
                <w:szCs w:val="16"/>
              </w:rPr>
              <w:t xml:space="preserve"> afstammelingen/kindInLeven</w:t>
            </w:r>
            <w:r w:rsidR="00F23AA5" w:rsidRPr="000B515E">
              <w:rPr>
                <w:rFonts w:cs="Arial"/>
                <w:snapToGrid/>
                <w:kern w:val="0"/>
                <w:sz w:val="16"/>
                <w:szCs w:val="16"/>
                <w:lang w:eastAsia="nl-NL"/>
              </w:rPr>
              <w:t>Ref</w:t>
            </w:r>
            <w:r w:rsidR="006A5E4B" w:rsidRPr="000B515E">
              <w:rPr>
                <w:rFonts w:cs="Arial"/>
                <w:snapToGrid/>
                <w:kern w:val="0"/>
                <w:sz w:val="16"/>
                <w:szCs w:val="16"/>
                <w:lang w:eastAsia="nl-NL"/>
              </w:rPr>
              <w:t>[xlink:href=’’id van de nog in leven zijnde kinderen]</w:t>
            </w:r>
          </w:p>
          <w:p w14:paraId="7ECD102F" w14:textId="77777777" w:rsidR="004838E5" w:rsidRPr="000B515E" w:rsidRDefault="004838E5" w:rsidP="006A5E4B">
            <w:pPr>
              <w:autoSpaceDE w:val="0"/>
              <w:autoSpaceDN w:val="0"/>
              <w:adjustRightInd w:val="0"/>
              <w:spacing w:after="0"/>
              <w:rPr>
                <w:rFonts w:cs="Arial"/>
                <w:snapToGrid/>
                <w:kern w:val="0"/>
                <w:sz w:val="16"/>
                <w:szCs w:val="16"/>
                <w:lang w:eastAsia="nl-NL"/>
              </w:rPr>
            </w:pPr>
          </w:p>
          <w:p w14:paraId="71E52976" w14:textId="77777777" w:rsidR="006A5E4B" w:rsidRDefault="006A5E4B" w:rsidP="006A5E4B">
            <w:pPr>
              <w:autoSpaceDE w:val="0"/>
              <w:autoSpaceDN w:val="0"/>
              <w:adjustRightInd w:val="0"/>
              <w:spacing w:after="0"/>
              <w:rPr>
                <w:rFonts w:cs="Arial"/>
                <w:snapToGrid/>
                <w:kern w:val="0"/>
                <w:sz w:val="16"/>
                <w:szCs w:val="16"/>
                <w:lang w:eastAsia="nl-NL"/>
              </w:rPr>
            </w:pPr>
            <w:r>
              <w:rPr>
                <w:rFonts w:cs="Arial"/>
                <w:snapToGrid/>
                <w:kern w:val="0"/>
                <w:sz w:val="16"/>
                <w:szCs w:val="16"/>
                <w:lang w:eastAsia="nl-NL"/>
              </w:rPr>
              <w:t>En indien van toepassing:</w:t>
            </w:r>
          </w:p>
          <w:p w14:paraId="2E28A50F" w14:textId="48F3030F" w:rsidR="006A5E4B" w:rsidRDefault="006A5E4B" w:rsidP="006A5E4B">
            <w:pPr>
              <w:spacing w:after="0"/>
              <w:rPr>
                <w:sz w:val="16"/>
                <w:szCs w:val="16"/>
              </w:rPr>
            </w:pPr>
            <w:r>
              <w:rPr>
                <w:sz w:val="16"/>
                <w:szCs w:val="16"/>
              </w:rPr>
              <w:t>//IMKAD_AangebodenStuk/stukdeelVVE/</w:t>
            </w:r>
            <w:ins w:id="339" w:author="Groot, Karina de" w:date="2024-08-07T15:58:00Z" w16du:dateUtc="2024-08-07T13:58:00Z">
              <w:r w:rsidR="009320EE">
                <w:rPr>
                  <w:sz w:val="16"/>
                  <w:szCs w:val="16"/>
                </w:rPr>
                <w:t>partners</w:t>
              </w:r>
            </w:ins>
            <w:del w:id="340" w:author="Groot, Karina de" w:date="2024-08-07T15:58:00Z" w16du:dateUtc="2024-08-07T13:58:00Z">
              <w:r w:rsidDel="009320EE">
                <w:rPr>
                  <w:sz w:val="16"/>
                  <w:szCs w:val="16"/>
                </w:rPr>
                <w:delText>Partner</w:delText>
              </w:r>
            </w:del>
            <w:r>
              <w:rPr>
                <w:sz w:val="16"/>
                <w:szCs w:val="16"/>
              </w:rPr>
              <w:t>/</w:t>
            </w:r>
            <w:ins w:id="341" w:author="Groot, Karina de" w:date="2024-08-07T16:02:00Z" w16du:dateUtc="2024-08-07T14:02:00Z">
              <w:r w:rsidR="008A5C45" w:rsidRPr="009320EE">
                <w:rPr>
                  <w:sz w:val="16"/>
                  <w:szCs w:val="16"/>
                </w:rPr>
                <w:t>partnerOverledene</w:t>
              </w:r>
            </w:ins>
            <w:del w:id="342" w:author="Groot, Karina de" w:date="2024-08-07T16:02:00Z" w16du:dateUtc="2024-08-07T14:02:00Z">
              <w:r w:rsidDel="008A5C45">
                <w:rPr>
                  <w:sz w:val="16"/>
                  <w:szCs w:val="16"/>
                </w:rPr>
                <w:delText>gegevensPartner</w:delText>
              </w:r>
            </w:del>
            <w:r>
              <w:rPr>
                <w:sz w:val="16"/>
                <w:szCs w:val="16"/>
              </w:rPr>
              <w:t>/</w:t>
            </w:r>
            <w:r w:rsidRPr="000B515E">
              <w:rPr>
                <w:sz w:val="16"/>
                <w:szCs w:val="16"/>
              </w:rPr>
              <w:t xml:space="preserve"> afstammelinge</w:t>
            </w:r>
            <w:r>
              <w:rPr>
                <w:sz w:val="16"/>
                <w:szCs w:val="16"/>
              </w:rPr>
              <w:t>n/</w:t>
            </w:r>
            <w:r w:rsidR="00D01184" w:rsidRPr="00D01184">
              <w:rPr>
                <w:sz w:val="16"/>
                <w:szCs w:val="16"/>
              </w:rPr>
              <w:t>vooroverledenKind</w:t>
            </w:r>
            <w:r w:rsidR="00D01184">
              <w:rPr>
                <w:sz w:val="16"/>
                <w:szCs w:val="16"/>
              </w:rPr>
              <w:t>/</w:t>
            </w:r>
            <w:r w:rsidRPr="00EB7673">
              <w:rPr>
                <w:sz w:val="16"/>
                <w:szCs w:val="16"/>
              </w:rPr>
              <w:t xml:space="preserve"> vooroverledenKindRef</w:t>
            </w:r>
            <w:r>
              <w:rPr>
                <w:sz w:val="16"/>
                <w:szCs w:val="16"/>
              </w:rPr>
              <w:t xml:space="preserve"> </w:t>
            </w:r>
            <w:r w:rsidRPr="00EB7673">
              <w:rPr>
                <w:sz w:val="16"/>
                <w:szCs w:val="16"/>
              </w:rPr>
              <w:t>[xlink:href="id van de</w:t>
            </w:r>
            <w:r>
              <w:rPr>
                <w:sz w:val="16"/>
                <w:szCs w:val="16"/>
              </w:rPr>
              <w:t xml:space="preserve"> kinderen die inmiddels zijn overleden</w:t>
            </w:r>
            <w:r w:rsidRPr="00EB7673">
              <w:rPr>
                <w:sz w:val="16"/>
                <w:szCs w:val="16"/>
              </w:rPr>
              <w:t>]</w:t>
            </w:r>
            <w:r w:rsidRPr="00EB7673" w:rsidDel="00EB7673">
              <w:rPr>
                <w:sz w:val="16"/>
                <w:szCs w:val="16"/>
              </w:rPr>
              <w:t xml:space="preserve"> </w:t>
            </w:r>
          </w:p>
          <w:p w14:paraId="72BE8E02" w14:textId="77777777" w:rsidR="00077927" w:rsidRPr="00077927" w:rsidRDefault="00077927" w:rsidP="00327E0E">
            <w:pPr>
              <w:autoSpaceDE w:val="0"/>
              <w:autoSpaceDN w:val="0"/>
              <w:adjustRightInd w:val="0"/>
              <w:spacing w:after="0"/>
              <w:rPr>
                <w:sz w:val="16"/>
                <w:szCs w:val="16"/>
                <w:u w:val="single"/>
              </w:rPr>
            </w:pPr>
          </w:p>
          <w:p w14:paraId="14BC6E1D" w14:textId="1E477B1D" w:rsidR="004F0D2C" w:rsidRPr="004F0D2C" w:rsidRDefault="004F0D2C" w:rsidP="00327E0E">
            <w:pPr>
              <w:autoSpaceDE w:val="0"/>
              <w:autoSpaceDN w:val="0"/>
              <w:adjustRightInd w:val="0"/>
              <w:spacing w:after="0"/>
              <w:rPr>
                <w:sz w:val="16"/>
                <w:szCs w:val="16"/>
                <w:u w:val="single"/>
              </w:rPr>
            </w:pPr>
            <w:r w:rsidRPr="004F0D2C">
              <w:rPr>
                <w:sz w:val="16"/>
                <w:szCs w:val="16"/>
                <w:u w:val="single"/>
              </w:rPr>
              <w:t>Mapping telwoord totaal aantal kinderen:</w:t>
            </w:r>
          </w:p>
          <w:p w14:paraId="2C058B00" w14:textId="0E9B5955" w:rsidR="006A5E4B" w:rsidRDefault="006A5E4B" w:rsidP="006A5E4B">
            <w:pPr>
              <w:autoSpaceDE w:val="0"/>
              <w:autoSpaceDN w:val="0"/>
              <w:adjustRightInd w:val="0"/>
              <w:spacing w:after="0"/>
              <w:rPr>
                <w:ins w:id="343" w:author="Groot, Karina de" w:date="2024-08-07T16:03:00Z" w16du:dateUtc="2024-08-07T14:03:00Z"/>
                <w:rFonts w:cs="Arial"/>
                <w:snapToGrid/>
                <w:kern w:val="0"/>
                <w:sz w:val="16"/>
                <w:szCs w:val="16"/>
                <w:lang w:eastAsia="nl-NL"/>
              </w:rPr>
            </w:pPr>
            <w:r w:rsidRPr="000B515E">
              <w:rPr>
                <w:sz w:val="16"/>
                <w:szCs w:val="16"/>
              </w:rPr>
              <w:t>//</w:t>
            </w:r>
            <w:r>
              <w:rPr>
                <w:sz w:val="16"/>
                <w:szCs w:val="16"/>
              </w:rPr>
              <w:t>IMKAD_AangebodenStuk</w:t>
            </w:r>
            <w:r w:rsidRPr="000B515E" w:rsidDel="00F23AA5">
              <w:rPr>
                <w:sz w:val="16"/>
                <w:szCs w:val="16"/>
              </w:rPr>
              <w:t xml:space="preserve"> </w:t>
            </w:r>
            <w:r w:rsidRPr="000B515E">
              <w:rPr>
                <w:sz w:val="16"/>
                <w:szCs w:val="16"/>
              </w:rPr>
              <w:t>/stukdeelVVE/</w:t>
            </w:r>
            <w:ins w:id="344" w:author="Groot, Karina de" w:date="2024-08-07T16:01:00Z" w16du:dateUtc="2024-08-07T14:01:00Z">
              <w:r w:rsidR="009320EE">
                <w:rPr>
                  <w:sz w:val="16"/>
                  <w:szCs w:val="16"/>
                </w:rPr>
                <w:t>partners</w:t>
              </w:r>
            </w:ins>
            <w:del w:id="345" w:author="Groot, Karina de" w:date="2024-08-07T16:01:00Z" w16du:dateUtc="2024-08-07T14:01:00Z">
              <w:r w:rsidRPr="000B515E" w:rsidDel="009320EE">
                <w:rPr>
                  <w:sz w:val="16"/>
                  <w:szCs w:val="16"/>
                </w:rPr>
                <w:delText>partner</w:delText>
              </w:r>
            </w:del>
            <w:r w:rsidRPr="000B515E">
              <w:rPr>
                <w:sz w:val="16"/>
                <w:szCs w:val="16"/>
              </w:rPr>
              <w:t>/</w:t>
            </w:r>
            <w:del w:id="346" w:author="Groot, Karina de" w:date="2024-08-07T16:01:00Z" w16du:dateUtc="2024-08-07T14:01:00Z">
              <w:r w:rsidRPr="007878CB" w:rsidDel="009320EE">
                <w:rPr>
                  <w:sz w:val="16"/>
                  <w:szCs w:val="16"/>
                </w:rPr>
                <w:delText xml:space="preserve"> </w:delText>
              </w:r>
            </w:del>
            <w:ins w:id="347" w:author="Groot, Karina de" w:date="2024-08-07T16:02:00Z" w16du:dateUtc="2024-08-07T14:02:00Z">
              <w:r w:rsidR="008A5C45" w:rsidRPr="00C214FA">
                <w:rPr>
                  <w:sz w:val="16"/>
                  <w:szCs w:val="16"/>
                </w:rPr>
                <w:t>eerderePartner</w:t>
              </w:r>
            </w:ins>
            <w:del w:id="348" w:author="Groot, Karina de" w:date="2024-08-07T16:02:00Z" w16du:dateUtc="2024-08-07T14:02:00Z">
              <w:r w:rsidRPr="000B515E" w:rsidDel="008A5C45">
                <w:rPr>
                  <w:sz w:val="16"/>
                  <w:szCs w:val="16"/>
                </w:rPr>
                <w:delText>eerdereBurgerlijkeStaat</w:delText>
              </w:r>
            </w:del>
            <w:r w:rsidRPr="000B515E">
              <w:rPr>
                <w:sz w:val="16"/>
                <w:szCs w:val="16"/>
              </w:rPr>
              <w:t>/afstammelingen/kindInLeven</w:t>
            </w:r>
            <w:r w:rsidRPr="000B515E">
              <w:rPr>
                <w:rFonts w:cs="Arial"/>
                <w:snapToGrid/>
                <w:kern w:val="0"/>
                <w:sz w:val="16"/>
                <w:szCs w:val="16"/>
                <w:lang w:eastAsia="nl-NL"/>
              </w:rPr>
              <w:t>Ref [xlink:href=’’id van de nog in leven zijnde kinderen]</w:t>
            </w:r>
          </w:p>
          <w:p w14:paraId="4305EBC5" w14:textId="77777777" w:rsidR="008A5C45" w:rsidRPr="000B515E" w:rsidRDefault="008A5C45" w:rsidP="006A5E4B">
            <w:pPr>
              <w:autoSpaceDE w:val="0"/>
              <w:autoSpaceDN w:val="0"/>
              <w:adjustRightInd w:val="0"/>
              <w:spacing w:after="0"/>
              <w:rPr>
                <w:rFonts w:cs="Arial"/>
                <w:snapToGrid/>
                <w:kern w:val="0"/>
                <w:sz w:val="16"/>
                <w:szCs w:val="16"/>
                <w:lang w:eastAsia="nl-NL"/>
              </w:rPr>
            </w:pPr>
          </w:p>
          <w:p w14:paraId="6BB23B77" w14:textId="77777777" w:rsidR="006A5E4B" w:rsidRDefault="006A5E4B" w:rsidP="006A5E4B">
            <w:pPr>
              <w:autoSpaceDE w:val="0"/>
              <w:autoSpaceDN w:val="0"/>
              <w:adjustRightInd w:val="0"/>
              <w:spacing w:after="0"/>
              <w:rPr>
                <w:rFonts w:cs="Arial"/>
                <w:snapToGrid/>
                <w:kern w:val="0"/>
                <w:sz w:val="16"/>
                <w:szCs w:val="16"/>
                <w:lang w:eastAsia="nl-NL"/>
              </w:rPr>
            </w:pPr>
            <w:r>
              <w:rPr>
                <w:rFonts w:cs="Arial"/>
                <w:snapToGrid/>
                <w:kern w:val="0"/>
                <w:sz w:val="16"/>
                <w:szCs w:val="16"/>
                <w:lang w:eastAsia="nl-NL"/>
              </w:rPr>
              <w:t>En indien van toepassing:</w:t>
            </w:r>
          </w:p>
          <w:p w14:paraId="2FA03479" w14:textId="1E45F410" w:rsidR="006A5E4B" w:rsidRDefault="006A5E4B" w:rsidP="006A5E4B">
            <w:pPr>
              <w:spacing w:after="0"/>
              <w:rPr>
                <w:sz w:val="16"/>
                <w:szCs w:val="16"/>
              </w:rPr>
            </w:pPr>
            <w:r>
              <w:rPr>
                <w:sz w:val="16"/>
                <w:szCs w:val="16"/>
              </w:rPr>
              <w:t>////IMKAD_AangebodenStuk</w:t>
            </w:r>
            <w:r w:rsidRPr="002A7BC7" w:rsidDel="00F23AA5">
              <w:rPr>
                <w:sz w:val="16"/>
                <w:szCs w:val="16"/>
              </w:rPr>
              <w:t xml:space="preserve"> </w:t>
            </w:r>
            <w:r w:rsidRPr="002A7BC7">
              <w:rPr>
                <w:sz w:val="16"/>
                <w:szCs w:val="16"/>
              </w:rPr>
              <w:t>/stukdeelVVE</w:t>
            </w:r>
            <w:r>
              <w:rPr>
                <w:sz w:val="16"/>
                <w:szCs w:val="16"/>
              </w:rPr>
              <w:t>/</w:t>
            </w:r>
            <w:ins w:id="349" w:author="Groot, Karina de" w:date="2024-08-07T16:01:00Z" w16du:dateUtc="2024-08-07T14:01:00Z">
              <w:r w:rsidR="008847DD">
                <w:rPr>
                  <w:sz w:val="16"/>
                  <w:szCs w:val="16"/>
                </w:rPr>
                <w:t>partners</w:t>
              </w:r>
            </w:ins>
            <w:del w:id="350" w:author="Groot, Karina de" w:date="2024-08-07T16:01:00Z" w16du:dateUtc="2024-08-07T14:01:00Z">
              <w:r w:rsidDel="008847DD">
                <w:rPr>
                  <w:sz w:val="16"/>
                  <w:szCs w:val="16"/>
                </w:rPr>
                <w:delText>partner</w:delText>
              </w:r>
            </w:del>
            <w:r w:rsidRPr="002A7BC7">
              <w:rPr>
                <w:sz w:val="16"/>
                <w:szCs w:val="16"/>
              </w:rPr>
              <w:t>/</w:t>
            </w:r>
            <w:ins w:id="351" w:author="Groot, Karina de" w:date="2024-08-07T16:00:00Z" w16du:dateUtc="2024-08-07T14:00:00Z">
              <w:r w:rsidR="009320EE" w:rsidRPr="009320EE">
                <w:rPr>
                  <w:sz w:val="16"/>
                  <w:szCs w:val="16"/>
                </w:rPr>
                <w:t>partnerOverledene</w:t>
              </w:r>
            </w:ins>
            <w:del w:id="352" w:author="Groot, Karina de" w:date="2024-08-07T16:00:00Z" w16du:dateUtc="2024-08-07T14:00:00Z">
              <w:r w:rsidRPr="000B515E" w:rsidDel="009320EE">
                <w:rPr>
                  <w:sz w:val="16"/>
                  <w:szCs w:val="16"/>
                </w:rPr>
                <w:delText>eerdereBurgerlijkeStaat</w:delText>
              </w:r>
            </w:del>
            <w:r>
              <w:rPr>
                <w:sz w:val="16"/>
                <w:szCs w:val="16"/>
              </w:rPr>
              <w:t>/</w:t>
            </w:r>
            <w:r w:rsidRPr="002A7BC7">
              <w:rPr>
                <w:sz w:val="16"/>
                <w:szCs w:val="16"/>
              </w:rPr>
              <w:t>afstammelingen/</w:t>
            </w:r>
            <w:r w:rsidR="00D01184" w:rsidRPr="00D01184">
              <w:rPr>
                <w:sz w:val="16"/>
                <w:szCs w:val="16"/>
              </w:rPr>
              <w:t>vooroverledenKind</w:t>
            </w:r>
            <w:r w:rsidR="00D01184">
              <w:rPr>
                <w:sz w:val="16"/>
                <w:szCs w:val="16"/>
              </w:rPr>
              <w:t>/</w:t>
            </w:r>
            <w:r w:rsidRPr="00EB7673">
              <w:rPr>
                <w:sz w:val="16"/>
                <w:szCs w:val="16"/>
              </w:rPr>
              <w:t>vooroverledenKindRef</w:t>
            </w:r>
            <w:r>
              <w:rPr>
                <w:sz w:val="16"/>
                <w:szCs w:val="16"/>
              </w:rPr>
              <w:t xml:space="preserve"> </w:t>
            </w:r>
            <w:r w:rsidRPr="00EB7673">
              <w:rPr>
                <w:sz w:val="16"/>
                <w:szCs w:val="16"/>
              </w:rPr>
              <w:t>[xlink:href="id van de</w:t>
            </w:r>
            <w:r>
              <w:rPr>
                <w:sz w:val="16"/>
                <w:szCs w:val="16"/>
              </w:rPr>
              <w:t xml:space="preserve"> kinderen die inmiddels zijn overleden</w:t>
            </w:r>
            <w:r w:rsidRPr="00EB7673">
              <w:rPr>
                <w:sz w:val="16"/>
                <w:szCs w:val="16"/>
              </w:rPr>
              <w:t>]</w:t>
            </w:r>
            <w:r w:rsidRPr="00EB7673" w:rsidDel="00EB7673">
              <w:rPr>
                <w:sz w:val="16"/>
                <w:szCs w:val="16"/>
              </w:rPr>
              <w:t xml:space="preserve"> </w:t>
            </w:r>
          </w:p>
          <w:p w14:paraId="3009E3B2" w14:textId="77777777" w:rsidR="006A5E4B" w:rsidRPr="002369D3" w:rsidRDefault="006A5E4B" w:rsidP="006A5E4B">
            <w:pPr>
              <w:spacing w:after="0"/>
              <w:rPr>
                <w:b/>
                <w:bCs/>
                <w:sz w:val="16"/>
                <w:szCs w:val="16"/>
              </w:rPr>
            </w:pPr>
            <w:r w:rsidRPr="002369D3">
              <w:rPr>
                <w:b/>
                <w:bCs/>
                <w:sz w:val="16"/>
                <w:szCs w:val="16"/>
              </w:rPr>
              <w:t>OF</w:t>
            </w:r>
          </w:p>
          <w:p w14:paraId="0670E00F" w14:textId="6190F4BC" w:rsidR="006A5E4B" w:rsidRPr="000B515E" w:rsidRDefault="006A5E4B" w:rsidP="006A5E4B">
            <w:pPr>
              <w:autoSpaceDE w:val="0"/>
              <w:autoSpaceDN w:val="0"/>
              <w:adjustRightInd w:val="0"/>
              <w:spacing w:after="0"/>
              <w:rPr>
                <w:rFonts w:cs="Arial"/>
                <w:snapToGrid/>
                <w:kern w:val="0"/>
                <w:sz w:val="16"/>
                <w:szCs w:val="16"/>
                <w:lang w:eastAsia="nl-NL"/>
              </w:rPr>
            </w:pPr>
            <w:r>
              <w:rPr>
                <w:sz w:val="16"/>
                <w:szCs w:val="16"/>
              </w:rPr>
              <w:t>//IMKAD_AangebodenStuk/stukdeelVVE/</w:t>
            </w:r>
            <w:ins w:id="353" w:author="Groot, Karina de" w:date="2024-08-07T16:01:00Z" w16du:dateUtc="2024-08-07T14:01:00Z">
              <w:r w:rsidR="009320EE">
                <w:rPr>
                  <w:sz w:val="16"/>
                  <w:szCs w:val="16"/>
                </w:rPr>
                <w:t>partners</w:t>
              </w:r>
            </w:ins>
            <w:del w:id="354" w:author="Groot, Karina de" w:date="2024-08-07T16:01:00Z" w16du:dateUtc="2024-08-07T14:01:00Z">
              <w:r w:rsidDel="009320EE">
                <w:rPr>
                  <w:sz w:val="16"/>
                  <w:szCs w:val="16"/>
                </w:rPr>
                <w:delText>Partner</w:delText>
              </w:r>
            </w:del>
            <w:r>
              <w:rPr>
                <w:sz w:val="16"/>
                <w:szCs w:val="16"/>
              </w:rPr>
              <w:t>/</w:t>
            </w:r>
            <w:ins w:id="355" w:author="Groot, Karina de" w:date="2024-08-07T15:59:00Z" w16du:dateUtc="2024-08-07T13:59:00Z">
              <w:r w:rsidR="009320EE" w:rsidRPr="009320EE">
                <w:rPr>
                  <w:sz w:val="16"/>
                  <w:szCs w:val="16"/>
                </w:rPr>
                <w:t>partnerOverledene</w:t>
              </w:r>
            </w:ins>
            <w:del w:id="356" w:author="Groot, Karina de" w:date="2024-08-07T15:59:00Z" w16du:dateUtc="2024-08-07T13:59:00Z">
              <w:r w:rsidDel="009320EE">
                <w:rPr>
                  <w:sz w:val="16"/>
                  <w:szCs w:val="16"/>
                </w:rPr>
                <w:delText>gegevensPartner</w:delText>
              </w:r>
            </w:del>
            <w:r>
              <w:rPr>
                <w:sz w:val="16"/>
                <w:szCs w:val="16"/>
              </w:rPr>
              <w:t>/</w:t>
            </w:r>
            <w:r w:rsidRPr="000B515E">
              <w:rPr>
                <w:sz w:val="16"/>
                <w:szCs w:val="16"/>
              </w:rPr>
              <w:t xml:space="preserve"> afstammelingen/kindInLeven</w:t>
            </w:r>
            <w:r w:rsidRPr="000B515E">
              <w:rPr>
                <w:rFonts w:cs="Arial"/>
                <w:snapToGrid/>
                <w:kern w:val="0"/>
                <w:sz w:val="16"/>
                <w:szCs w:val="16"/>
                <w:lang w:eastAsia="nl-NL"/>
              </w:rPr>
              <w:t>Ref[xlink:href=’’id van de nog in leven zijnde kinderen]</w:t>
            </w:r>
          </w:p>
          <w:p w14:paraId="3350625C" w14:textId="77777777" w:rsidR="006A5E4B" w:rsidRDefault="006A5E4B" w:rsidP="006A5E4B">
            <w:pPr>
              <w:autoSpaceDE w:val="0"/>
              <w:autoSpaceDN w:val="0"/>
              <w:adjustRightInd w:val="0"/>
              <w:spacing w:after="0"/>
              <w:rPr>
                <w:rFonts w:cs="Arial"/>
                <w:snapToGrid/>
                <w:kern w:val="0"/>
                <w:sz w:val="16"/>
                <w:szCs w:val="16"/>
                <w:lang w:eastAsia="nl-NL"/>
              </w:rPr>
            </w:pPr>
            <w:r>
              <w:rPr>
                <w:rFonts w:cs="Arial"/>
                <w:snapToGrid/>
                <w:kern w:val="0"/>
                <w:sz w:val="16"/>
                <w:szCs w:val="16"/>
                <w:lang w:eastAsia="nl-NL"/>
              </w:rPr>
              <w:t>En indien van toepassing:</w:t>
            </w:r>
          </w:p>
          <w:p w14:paraId="2DDA4521" w14:textId="2DE0F627" w:rsidR="006A5E4B" w:rsidRDefault="006A5E4B" w:rsidP="006A5E4B">
            <w:pPr>
              <w:spacing w:after="0"/>
              <w:rPr>
                <w:sz w:val="16"/>
                <w:szCs w:val="16"/>
              </w:rPr>
            </w:pPr>
            <w:r>
              <w:rPr>
                <w:sz w:val="16"/>
                <w:szCs w:val="16"/>
              </w:rPr>
              <w:t>//IMKAD_AangebodenStuk/stukdeelVVE/</w:t>
            </w:r>
            <w:ins w:id="357" w:author="Groot, Karina de" w:date="2024-08-07T16:01:00Z" w16du:dateUtc="2024-08-07T14:01:00Z">
              <w:r w:rsidR="009320EE">
                <w:rPr>
                  <w:sz w:val="16"/>
                  <w:szCs w:val="16"/>
                </w:rPr>
                <w:t xml:space="preserve"> partners</w:t>
              </w:r>
              <w:r w:rsidR="009320EE" w:rsidDel="009320EE">
                <w:rPr>
                  <w:sz w:val="16"/>
                  <w:szCs w:val="16"/>
                </w:rPr>
                <w:t xml:space="preserve"> </w:t>
              </w:r>
            </w:ins>
            <w:del w:id="358" w:author="Groot, Karina de" w:date="2024-08-07T16:01:00Z" w16du:dateUtc="2024-08-07T14:01:00Z">
              <w:r w:rsidDel="009320EE">
                <w:rPr>
                  <w:sz w:val="16"/>
                  <w:szCs w:val="16"/>
                </w:rPr>
                <w:delText>Partner</w:delText>
              </w:r>
            </w:del>
            <w:r>
              <w:rPr>
                <w:sz w:val="16"/>
                <w:szCs w:val="16"/>
              </w:rPr>
              <w:t>/</w:t>
            </w:r>
            <w:ins w:id="359" w:author="Groot, Karina de" w:date="2024-08-07T15:59:00Z" w16du:dateUtc="2024-08-07T13:59:00Z">
              <w:r w:rsidR="009320EE" w:rsidRPr="009320EE">
                <w:rPr>
                  <w:sz w:val="16"/>
                  <w:szCs w:val="16"/>
                </w:rPr>
                <w:t>partnerOverledene</w:t>
              </w:r>
            </w:ins>
            <w:del w:id="360" w:author="Groot, Karina de" w:date="2024-08-07T15:59:00Z" w16du:dateUtc="2024-08-07T13:59:00Z">
              <w:r w:rsidDel="009320EE">
                <w:rPr>
                  <w:sz w:val="16"/>
                  <w:szCs w:val="16"/>
                </w:rPr>
                <w:delText>gegevensPartner</w:delText>
              </w:r>
            </w:del>
            <w:r>
              <w:rPr>
                <w:sz w:val="16"/>
                <w:szCs w:val="16"/>
              </w:rPr>
              <w:t>/</w:t>
            </w:r>
            <w:r w:rsidRPr="000B515E">
              <w:rPr>
                <w:sz w:val="16"/>
                <w:szCs w:val="16"/>
              </w:rPr>
              <w:t xml:space="preserve"> afstammelinge</w:t>
            </w:r>
            <w:r>
              <w:rPr>
                <w:sz w:val="16"/>
                <w:szCs w:val="16"/>
              </w:rPr>
              <w:t>n/</w:t>
            </w:r>
            <w:r w:rsidR="00A00A9F" w:rsidRPr="00A00A9F">
              <w:rPr>
                <w:sz w:val="16"/>
                <w:szCs w:val="16"/>
              </w:rPr>
              <w:t>vooroverledenKind</w:t>
            </w:r>
            <w:r w:rsidR="00A00A9F">
              <w:rPr>
                <w:sz w:val="16"/>
                <w:szCs w:val="16"/>
              </w:rPr>
              <w:t>/</w:t>
            </w:r>
            <w:r w:rsidRPr="00EB7673">
              <w:rPr>
                <w:sz w:val="16"/>
                <w:szCs w:val="16"/>
              </w:rPr>
              <w:t xml:space="preserve"> vooroverledenKindRef</w:t>
            </w:r>
            <w:r>
              <w:rPr>
                <w:sz w:val="16"/>
                <w:szCs w:val="16"/>
              </w:rPr>
              <w:t xml:space="preserve"> </w:t>
            </w:r>
            <w:r w:rsidRPr="00EB7673">
              <w:rPr>
                <w:sz w:val="16"/>
                <w:szCs w:val="16"/>
              </w:rPr>
              <w:t>[xlink:href="id van de</w:t>
            </w:r>
            <w:r>
              <w:rPr>
                <w:sz w:val="16"/>
                <w:szCs w:val="16"/>
              </w:rPr>
              <w:t xml:space="preserve"> kinderen die inmiddels zijn overleden</w:t>
            </w:r>
            <w:r w:rsidRPr="00EB7673">
              <w:rPr>
                <w:sz w:val="16"/>
                <w:szCs w:val="16"/>
              </w:rPr>
              <w:t>]</w:t>
            </w:r>
            <w:r w:rsidRPr="00EB7673" w:rsidDel="00EB7673">
              <w:rPr>
                <w:sz w:val="16"/>
                <w:szCs w:val="16"/>
              </w:rPr>
              <w:t xml:space="preserve"> </w:t>
            </w:r>
          </w:p>
          <w:p w14:paraId="315D38ED" w14:textId="77777777" w:rsidR="00077927" w:rsidRDefault="00077927" w:rsidP="00077927">
            <w:pPr>
              <w:spacing w:after="0"/>
              <w:rPr>
                <w:color w:val="FF0000"/>
                <w:sz w:val="16"/>
                <w:szCs w:val="16"/>
              </w:rPr>
            </w:pPr>
          </w:p>
          <w:p w14:paraId="0E6F055A" w14:textId="63ACD079" w:rsidR="004F0D2C" w:rsidRPr="009F5089" w:rsidRDefault="004F0D2C" w:rsidP="00327E0E">
            <w:pPr>
              <w:autoSpaceDE w:val="0"/>
              <w:autoSpaceDN w:val="0"/>
              <w:adjustRightInd w:val="0"/>
              <w:spacing w:after="0"/>
              <w:rPr>
                <w:sz w:val="16"/>
                <w:szCs w:val="16"/>
                <w:u w:val="single"/>
              </w:rPr>
            </w:pPr>
            <w:r w:rsidRPr="009F5089">
              <w:rPr>
                <w:sz w:val="16"/>
                <w:szCs w:val="16"/>
                <w:u w:val="single"/>
              </w:rPr>
              <w:t xml:space="preserve">Mapping </w:t>
            </w:r>
            <w:r w:rsidR="00947473">
              <w:rPr>
                <w:sz w:val="16"/>
                <w:szCs w:val="16"/>
                <w:u w:val="single"/>
              </w:rPr>
              <w:t>tekstkeuze Burgerlijke staat</w:t>
            </w:r>
            <w:r w:rsidR="007A1800">
              <w:rPr>
                <w:sz w:val="16"/>
                <w:szCs w:val="16"/>
                <w:u w:val="single"/>
              </w:rPr>
              <w:t xml:space="preserve"> afleiden van </w:t>
            </w:r>
            <w:r w:rsidR="006A5E4B">
              <w:rPr>
                <w:sz w:val="16"/>
                <w:szCs w:val="16"/>
                <w:u w:val="single"/>
              </w:rPr>
              <w:t>aanwezige</w:t>
            </w:r>
            <w:ins w:id="361" w:author="Groot, Karina de" w:date="2024-08-08T10:55:00Z" w16du:dateUtc="2024-08-08T08:55:00Z">
              <w:r w:rsidR="00BB2B07">
                <w:rPr>
                  <w:sz w:val="16"/>
                  <w:szCs w:val="16"/>
                  <w:u w:val="single"/>
                </w:rPr>
                <w:t xml:space="preserve"> tekst</w:t>
              </w:r>
            </w:ins>
            <w:r w:rsidR="006A5E4B">
              <w:rPr>
                <w:sz w:val="16"/>
                <w:szCs w:val="16"/>
                <w:u w:val="single"/>
              </w:rPr>
              <w:t>:</w:t>
            </w:r>
          </w:p>
          <w:p w14:paraId="68383000" w14:textId="3048BE0C" w:rsidR="004838E5" w:rsidRDefault="004838E5" w:rsidP="004838E5">
            <w:pPr>
              <w:autoSpaceDE w:val="0"/>
              <w:autoSpaceDN w:val="0"/>
              <w:adjustRightInd w:val="0"/>
              <w:spacing w:after="0"/>
              <w:rPr>
                <w:ins w:id="362" w:author="Groot, Karina de" w:date="2024-08-08T10:53:00Z" w16du:dateUtc="2024-08-08T08:53:00Z"/>
                <w:snapToGrid/>
                <w:sz w:val="16"/>
                <w:szCs w:val="16"/>
              </w:rPr>
            </w:pPr>
            <w:ins w:id="363" w:author="Groot, Karina de" w:date="2024-08-08T10:53:00Z" w16du:dateUtc="2024-08-08T08:53:00Z">
              <w:r>
                <w:rPr>
                  <w:sz w:val="16"/>
                  <w:szCs w:val="16"/>
                </w:rPr>
                <w:t>//IMKAD_AangebodenStuk/stukdeelVVE/partners/</w:t>
              </w:r>
            </w:ins>
            <w:ins w:id="364" w:author="Groot, Karina de" w:date="2024-08-08T10:54:00Z" w16du:dateUtc="2024-08-08T08:54:00Z">
              <w:r w:rsidRPr="004838E5">
                <w:rPr>
                  <w:sz w:val="16"/>
                  <w:szCs w:val="16"/>
                </w:rPr>
                <w:t>partnerOverledene</w:t>
              </w:r>
            </w:ins>
            <w:ins w:id="365" w:author="Groot, Karina de" w:date="2024-08-08T10:53:00Z" w16du:dateUtc="2024-08-08T08:53:00Z">
              <w:r>
                <w:rPr>
                  <w:sz w:val="16"/>
                  <w:szCs w:val="16"/>
                </w:rPr>
                <w:t>/tekstkeuze</w:t>
              </w:r>
            </w:ins>
          </w:p>
          <w:p w14:paraId="4E96559A" w14:textId="77777777" w:rsidR="004838E5" w:rsidRPr="00944AAC" w:rsidRDefault="004838E5" w:rsidP="004838E5">
            <w:pPr>
              <w:tabs>
                <w:tab w:val="left" w:pos="1299"/>
              </w:tabs>
              <w:spacing w:after="0"/>
              <w:rPr>
                <w:ins w:id="366" w:author="Groot, Karina de" w:date="2024-08-08T10:53:00Z" w16du:dateUtc="2024-08-08T08:53:00Z"/>
                <w:rFonts w:cs="Arial"/>
                <w:sz w:val="16"/>
                <w:szCs w:val="16"/>
              </w:rPr>
            </w:pPr>
            <w:ins w:id="367" w:author="Groot, Karina de" w:date="2024-08-08T10:53:00Z" w16du:dateUtc="2024-08-08T08:53:00Z">
              <w:r w:rsidRPr="00944AAC">
                <w:rPr>
                  <w:rFonts w:cs="Arial"/>
                  <w:sz w:val="16"/>
                  <w:szCs w:val="16"/>
                </w:rPr>
                <w:t xml:space="preserve">./tagNaam </w:t>
              </w:r>
              <w:r>
                <w:rPr>
                  <w:rFonts w:cs="Arial"/>
                  <w:sz w:val="16"/>
                  <w:szCs w:val="16"/>
                </w:rPr>
                <w:t>(k</w:t>
              </w:r>
              <w:r w:rsidRPr="00944AAC">
                <w:rPr>
                  <w:rFonts w:cs="Arial"/>
                  <w:sz w:val="16"/>
                  <w:szCs w:val="16"/>
                </w:rPr>
                <w:t>_</w:t>
              </w:r>
              <w:r>
                <w:rPr>
                  <w:rFonts w:cs="Arial"/>
                  <w:sz w:val="16"/>
                  <w:szCs w:val="16"/>
                </w:rPr>
                <w:t>BurgerlijkeStaat)</w:t>
              </w:r>
            </w:ins>
          </w:p>
          <w:p w14:paraId="785EDA78" w14:textId="77777777" w:rsidR="004838E5" w:rsidRDefault="004838E5" w:rsidP="004838E5">
            <w:pPr>
              <w:autoSpaceDE w:val="0"/>
              <w:autoSpaceDN w:val="0"/>
              <w:adjustRightInd w:val="0"/>
              <w:spacing w:after="0"/>
              <w:rPr>
                <w:ins w:id="368" w:author="Groot, Karina de" w:date="2024-08-08T10:53:00Z" w16du:dateUtc="2024-08-08T08:53:00Z"/>
                <w:rFonts w:cs="Arial"/>
                <w:sz w:val="16"/>
                <w:szCs w:val="16"/>
              </w:rPr>
            </w:pPr>
            <w:ins w:id="369" w:author="Groot, Karina de" w:date="2024-08-08T10:53:00Z" w16du:dateUtc="2024-08-08T08:53:00Z">
              <w:r w:rsidRPr="00944AAC">
                <w:rPr>
                  <w:rFonts w:cs="Arial"/>
                  <w:sz w:val="16"/>
                  <w:szCs w:val="16"/>
                </w:rPr>
                <w:t>./tekst (‘huwelijk’, ‘geregistreerd partnerschap’)</w:t>
              </w:r>
            </w:ins>
          </w:p>
          <w:p w14:paraId="520E1D69" w14:textId="348F268E" w:rsidR="004838E5" w:rsidRPr="004838E5" w:rsidRDefault="004838E5" w:rsidP="004838E5">
            <w:pPr>
              <w:autoSpaceDE w:val="0"/>
              <w:autoSpaceDN w:val="0"/>
              <w:adjustRightInd w:val="0"/>
              <w:spacing w:after="0"/>
              <w:rPr>
                <w:ins w:id="370" w:author="Groot, Karina de" w:date="2024-08-08T10:53:00Z" w16du:dateUtc="2024-08-08T08:53:00Z"/>
                <w:rFonts w:cs="Arial"/>
                <w:b/>
                <w:bCs/>
                <w:sz w:val="16"/>
                <w:szCs w:val="16"/>
                <w:rPrChange w:id="371" w:author="Groot, Karina de" w:date="2024-08-08T10:54:00Z" w16du:dateUtc="2024-08-08T08:54:00Z">
                  <w:rPr>
                    <w:ins w:id="372" w:author="Groot, Karina de" w:date="2024-08-08T10:53:00Z" w16du:dateUtc="2024-08-08T08:53:00Z"/>
                    <w:rFonts w:cs="Arial"/>
                    <w:sz w:val="16"/>
                    <w:szCs w:val="16"/>
                  </w:rPr>
                </w:rPrChange>
              </w:rPr>
            </w:pPr>
            <w:ins w:id="373" w:author="Groot, Karina de" w:date="2024-08-08T10:53:00Z" w16du:dateUtc="2024-08-08T08:53:00Z">
              <w:r w:rsidRPr="004838E5">
                <w:rPr>
                  <w:rFonts w:cs="Arial"/>
                  <w:b/>
                  <w:bCs/>
                  <w:sz w:val="16"/>
                  <w:szCs w:val="16"/>
                  <w:rPrChange w:id="374" w:author="Groot, Karina de" w:date="2024-08-08T10:54:00Z" w16du:dateUtc="2024-08-08T08:54:00Z">
                    <w:rPr>
                      <w:rFonts w:cs="Arial"/>
                      <w:sz w:val="16"/>
                      <w:szCs w:val="16"/>
                    </w:rPr>
                  </w:rPrChange>
                </w:rPr>
                <w:t>En/of</w:t>
              </w:r>
            </w:ins>
          </w:p>
          <w:p w14:paraId="5284F205" w14:textId="13D7B1D3" w:rsidR="004838E5" w:rsidRPr="009F5089" w:rsidRDefault="004838E5" w:rsidP="004838E5">
            <w:pPr>
              <w:autoSpaceDE w:val="0"/>
              <w:autoSpaceDN w:val="0"/>
              <w:adjustRightInd w:val="0"/>
              <w:spacing w:after="0"/>
              <w:rPr>
                <w:ins w:id="375" w:author="Groot, Karina de" w:date="2024-08-08T10:53:00Z" w16du:dateUtc="2024-08-08T08:53:00Z"/>
                <w:sz w:val="16"/>
                <w:szCs w:val="16"/>
                <w:u w:val="single"/>
              </w:rPr>
            </w:pPr>
            <w:ins w:id="376" w:author="Groot, Karina de" w:date="2024-08-08T10:53:00Z" w16du:dateUtc="2024-08-08T08:53:00Z">
              <w:r w:rsidRPr="009F5089">
                <w:rPr>
                  <w:sz w:val="16"/>
                  <w:szCs w:val="16"/>
                  <w:u w:val="single"/>
                </w:rPr>
                <w:t xml:space="preserve">Mapping </w:t>
              </w:r>
              <w:r>
                <w:rPr>
                  <w:sz w:val="16"/>
                  <w:szCs w:val="16"/>
                  <w:u w:val="single"/>
                </w:rPr>
                <w:t>tekstkeuze Burgerlijke staat afleiden van aanwezige</w:t>
              </w:r>
            </w:ins>
            <w:ins w:id="377" w:author="Groot, Karina de" w:date="2024-08-08T10:55:00Z" w16du:dateUtc="2024-08-08T08:55:00Z">
              <w:r w:rsidR="00BB2B07">
                <w:rPr>
                  <w:sz w:val="16"/>
                  <w:szCs w:val="16"/>
                  <w:u w:val="single"/>
                </w:rPr>
                <w:t xml:space="preserve"> tekstkeuze</w:t>
              </w:r>
            </w:ins>
            <w:ins w:id="378" w:author="Groot, Karina de" w:date="2024-08-08T10:53:00Z" w16du:dateUtc="2024-08-08T08:53:00Z">
              <w:r>
                <w:rPr>
                  <w:sz w:val="16"/>
                  <w:szCs w:val="16"/>
                  <w:u w:val="single"/>
                </w:rPr>
                <w:t>:</w:t>
              </w:r>
            </w:ins>
          </w:p>
          <w:p w14:paraId="51459A5C" w14:textId="77777777" w:rsidR="004838E5" w:rsidRDefault="004838E5" w:rsidP="004838E5">
            <w:pPr>
              <w:autoSpaceDE w:val="0"/>
              <w:autoSpaceDN w:val="0"/>
              <w:adjustRightInd w:val="0"/>
              <w:spacing w:after="0"/>
              <w:rPr>
                <w:ins w:id="379" w:author="Groot, Karina de" w:date="2024-08-08T10:53:00Z" w16du:dateUtc="2024-08-08T08:53:00Z"/>
                <w:snapToGrid/>
                <w:sz w:val="16"/>
                <w:szCs w:val="16"/>
              </w:rPr>
            </w:pPr>
            <w:ins w:id="380" w:author="Groot, Karina de" w:date="2024-08-08T10:53:00Z" w16du:dateUtc="2024-08-08T08:53:00Z">
              <w:r>
                <w:rPr>
                  <w:sz w:val="16"/>
                  <w:szCs w:val="16"/>
                </w:rPr>
                <w:t>//IMKAD_AangebodenStuk/stukdeelVVE/partners/</w:t>
              </w:r>
              <w:r w:rsidRPr="00B624F2">
                <w:rPr>
                  <w:sz w:val="16"/>
                  <w:szCs w:val="16"/>
                </w:rPr>
                <w:t>eerderePartner</w:t>
              </w:r>
              <w:r>
                <w:rPr>
                  <w:sz w:val="16"/>
                  <w:szCs w:val="16"/>
                </w:rPr>
                <w:t>/tekstkeuze</w:t>
              </w:r>
            </w:ins>
          </w:p>
          <w:p w14:paraId="763F8E84" w14:textId="77777777" w:rsidR="004838E5" w:rsidRPr="00944AAC" w:rsidRDefault="004838E5" w:rsidP="004838E5">
            <w:pPr>
              <w:tabs>
                <w:tab w:val="left" w:pos="1299"/>
              </w:tabs>
              <w:spacing w:after="0"/>
              <w:rPr>
                <w:ins w:id="381" w:author="Groot, Karina de" w:date="2024-08-08T10:53:00Z" w16du:dateUtc="2024-08-08T08:53:00Z"/>
                <w:rFonts w:cs="Arial"/>
                <w:sz w:val="16"/>
                <w:szCs w:val="16"/>
              </w:rPr>
            </w:pPr>
            <w:ins w:id="382" w:author="Groot, Karina de" w:date="2024-08-08T10:53:00Z" w16du:dateUtc="2024-08-08T08:53:00Z">
              <w:r w:rsidRPr="00944AAC">
                <w:rPr>
                  <w:rFonts w:cs="Arial"/>
                  <w:sz w:val="16"/>
                  <w:szCs w:val="16"/>
                </w:rPr>
                <w:t xml:space="preserve">./tagNaam </w:t>
              </w:r>
              <w:r>
                <w:rPr>
                  <w:rFonts w:cs="Arial"/>
                  <w:sz w:val="16"/>
                  <w:szCs w:val="16"/>
                </w:rPr>
                <w:t>(k</w:t>
              </w:r>
              <w:r w:rsidRPr="00944AAC">
                <w:rPr>
                  <w:rFonts w:cs="Arial"/>
                  <w:sz w:val="16"/>
                  <w:szCs w:val="16"/>
                </w:rPr>
                <w:t>_</w:t>
              </w:r>
              <w:r>
                <w:rPr>
                  <w:rFonts w:cs="Arial"/>
                  <w:sz w:val="16"/>
                  <w:szCs w:val="16"/>
                </w:rPr>
                <w:t>BurgerlijkeStaat)</w:t>
              </w:r>
            </w:ins>
          </w:p>
          <w:p w14:paraId="7F4B48A6" w14:textId="77777777" w:rsidR="004838E5" w:rsidRPr="00944AAC" w:rsidRDefault="004838E5" w:rsidP="004838E5">
            <w:pPr>
              <w:autoSpaceDE w:val="0"/>
              <w:autoSpaceDN w:val="0"/>
              <w:adjustRightInd w:val="0"/>
              <w:spacing w:after="0"/>
              <w:rPr>
                <w:ins w:id="383" w:author="Groot, Karina de" w:date="2024-08-08T10:53:00Z" w16du:dateUtc="2024-08-08T08:53:00Z"/>
                <w:rFonts w:cs="Arial"/>
                <w:sz w:val="16"/>
                <w:szCs w:val="16"/>
              </w:rPr>
            </w:pPr>
            <w:ins w:id="384" w:author="Groot, Karina de" w:date="2024-08-08T10:53:00Z" w16du:dateUtc="2024-08-08T08:53:00Z">
              <w:r w:rsidRPr="00944AAC">
                <w:rPr>
                  <w:rFonts w:cs="Arial"/>
                  <w:sz w:val="16"/>
                  <w:szCs w:val="16"/>
                </w:rPr>
                <w:t>./tekst (‘huwelijk’, ‘geregistreerd partnerschap’)</w:t>
              </w:r>
            </w:ins>
          </w:p>
          <w:p w14:paraId="3128DAD1" w14:textId="77777777" w:rsidR="004838E5" w:rsidRPr="00944AAC" w:rsidRDefault="004838E5" w:rsidP="004838E5">
            <w:pPr>
              <w:autoSpaceDE w:val="0"/>
              <w:autoSpaceDN w:val="0"/>
              <w:adjustRightInd w:val="0"/>
              <w:spacing w:after="0"/>
              <w:rPr>
                <w:ins w:id="385" w:author="Groot, Karina de" w:date="2024-08-08T10:53:00Z" w16du:dateUtc="2024-08-08T08:53:00Z"/>
                <w:rFonts w:cs="Arial"/>
                <w:sz w:val="16"/>
                <w:szCs w:val="16"/>
              </w:rPr>
            </w:pPr>
          </w:p>
          <w:p w14:paraId="571B0B7B" w14:textId="4DD0F3C4" w:rsidR="00E52E09" w:rsidRPr="002A7BC7" w:rsidDel="004838E5" w:rsidRDefault="00F23AA5" w:rsidP="00E52E09">
            <w:pPr>
              <w:autoSpaceDE w:val="0"/>
              <w:autoSpaceDN w:val="0"/>
              <w:adjustRightInd w:val="0"/>
              <w:spacing w:after="0"/>
              <w:rPr>
                <w:del w:id="386" w:author="Groot, Karina de" w:date="2024-08-08T10:53:00Z" w16du:dateUtc="2024-08-08T08:53:00Z"/>
                <w:sz w:val="16"/>
                <w:szCs w:val="16"/>
              </w:rPr>
            </w:pPr>
            <w:del w:id="387" w:author="Groot, Karina de" w:date="2024-08-08T10:53:00Z" w16du:dateUtc="2024-08-08T08:53:00Z">
              <w:r w:rsidDel="004838E5">
                <w:rPr>
                  <w:sz w:val="16"/>
                  <w:szCs w:val="16"/>
                </w:rPr>
                <w:delText>//IMKAD_AangebodenStuk</w:delText>
              </w:r>
              <w:r w:rsidRPr="002A7BC7" w:rsidDel="004838E5">
                <w:rPr>
                  <w:sz w:val="16"/>
                  <w:szCs w:val="16"/>
                </w:rPr>
                <w:delText xml:space="preserve"> </w:delText>
              </w:r>
              <w:r w:rsidR="00E52E09" w:rsidRPr="002A7BC7" w:rsidDel="004838E5">
                <w:rPr>
                  <w:sz w:val="16"/>
                  <w:szCs w:val="16"/>
                </w:rPr>
                <w:delText>/stukdeelVVE</w:delText>
              </w:r>
              <w:r w:rsidR="00C35AEE" w:rsidDel="004838E5">
                <w:rPr>
                  <w:sz w:val="16"/>
                  <w:szCs w:val="16"/>
                </w:rPr>
                <w:delText>/partner</w:delText>
              </w:r>
              <w:r w:rsidR="00E52E09" w:rsidRPr="002A7BC7" w:rsidDel="004838E5">
                <w:rPr>
                  <w:sz w:val="16"/>
                  <w:szCs w:val="16"/>
                </w:rPr>
                <w:delText>/</w:delText>
              </w:r>
            </w:del>
            <w:del w:id="388" w:author="Groot, Karina de" w:date="2024-08-07T16:07:00Z" w16du:dateUtc="2024-08-07T14:07:00Z">
              <w:r w:rsidR="00185356" w:rsidDel="008D1C9E">
                <w:delText xml:space="preserve"> </w:delText>
              </w:r>
            </w:del>
            <w:del w:id="389" w:author="Groot, Karina de" w:date="2024-08-07T16:00:00Z" w16du:dateUtc="2024-08-07T14:00:00Z">
              <w:r w:rsidR="00185356" w:rsidRPr="00185356" w:rsidDel="009320EE">
                <w:rPr>
                  <w:sz w:val="16"/>
                  <w:szCs w:val="16"/>
                </w:rPr>
                <w:delText>eerdereBurgerlijkeStaat</w:delText>
              </w:r>
            </w:del>
            <w:del w:id="390" w:author="Groot, Karina de" w:date="2024-08-08T10:53:00Z" w16du:dateUtc="2024-08-08T08:53:00Z">
              <w:r w:rsidR="000F75B7" w:rsidDel="004838E5">
                <w:rPr>
                  <w:sz w:val="16"/>
                  <w:szCs w:val="16"/>
                </w:rPr>
                <w:delText>/</w:delText>
              </w:r>
              <w:r w:rsidR="00733722" w:rsidRPr="00733722" w:rsidDel="004838E5">
                <w:rPr>
                  <w:sz w:val="16"/>
                  <w:szCs w:val="16"/>
                </w:rPr>
                <w:delText>huwelijkPartnerRef</w:delText>
              </w:r>
              <w:r w:rsidR="001B22F9" w:rsidDel="004838E5">
                <w:delText xml:space="preserve"> </w:delText>
              </w:r>
              <w:r w:rsidR="001B22F9" w:rsidRPr="001B22F9" w:rsidDel="004838E5">
                <w:rPr>
                  <w:sz w:val="16"/>
                  <w:szCs w:val="16"/>
                </w:rPr>
                <w:delText>[xlink:href="id</w:delText>
              </w:r>
              <w:r w:rsidR="001B22F9" w:rsidDel="004838E5">
                <w:rPr>
                  <w:sz w:val="16"/>
                  <w:szCs w:val="16"/>
                </w:rPr>
                <w:delText>]</w:delText>
              </w:r>
            </w:del>
          </w:p>
          <w:p w14:paraId="439463C5" w14:textId="65BE89C6" w:rsidR="00E52E09" w:rsidRPr="002369D3" w:rsidDel="004838E5" w:rsidRDefault="00E52E09" w:rsidP="00E52E09">
            <w:pPr>
              <w:autoSpaceDE w:val="0"/>
              <w:autoSpaceDN w:val="0"/>
              <w:adjustRightInd w:val="0"/>
              <w:spacing w:after="0"/>
              <w:rPr>
                <w:del w:id="391" w:author="Groot, Karina de" w:date="2024-08-08T10:53:00Z" w16du:dateUtc="2024-08-08T08:53:00Z"/>
                <w:b/>
                <w:bCs/>
                <w:sz w:val="16"/>
                <w:szCs w:val="16"/>
              </w:rPr>
            </w:pPr>
            <w:del w:id="392" w:author="Groot, Karina de" w:date="2024-08-08T10:53:00Z" w16du:dateUtc="2024-08-08T08:53:00Z">
              <w:r w:rsidRPr="002369D3" w:rsidDel="004838E5">
                <w:rPr>
                  <w:b/>
                  <w:bCs/>
                  <w:sz w:val="16"/>
                  <w:szCs w:val="16"/>
                </w:rPr>
                <w:delText>Of</w:delText>
              </w:r>
            </w:del>
          </w:p>
          <w:p w14:paraId="2EC46099" w14:textId="3A60F2E0" w:rsidR="00E52E09" w:rsidDel="004838E5" w:rsidRDefault="006A5E4B" w:rsidP="00E52E09">
            <w:pPr>
              <w:autoSpaceDE w:val="0"/>
              <w:autoSpaceDN w:val="0"/>
              <w:adjustRightInd w:val="0"/>
              <w:spacing w:after="0"/>
              <w:rPr>
                <w:del w:id="393" w:author="Groot, Karina de" w:date="2024-08-08T10:53:00Z" w16du:dateUtc="2024-08-08T08:53:00Z"/>
                <w:sz w:val="16"/>
                <w:szCs w:val="16"/>
              </w:rPr>
            </w:pPr>
            <w:del w:id="394" w:author="Groot, Karina de" w:date="2024-08-08T10:53:00Z" w16du:dateUtc="2024-08-08T08:53:00Z">
              <w:r w:rsidDel="004838E5">
                <w:rPr>
                  <w:sz w:val="16"/>
                  <w:szCs w:val="16"/>
                </w:rPr>
                <w:delText>//IMKAD_AangebodenStuk</w:delText>
              </w:r>
              <w:r w:rsidR="00E52E09" w:rsidRPr="002A7BC7" w:rsidDel="004838E5">
                <w:rPr>
                  <w:sz w:val="16"/>
                  <w:szCs w:val="16"/>
                </w:rPr>
                <w:delText>/stukdeelVVE</w:delText>
              </w:r>
              <w:r w:rsidR="00C35AEE" w:rsidDel="004838E5">
                <w:rPr>
                  <w:sz w:val="16"/>
                  <w:szCs w:val="16"/>
                </w:rPr>
                <w:delText>/partner</w:delText>
              </w:r>
              <w:r w:rsidR="00E52E09" w:rsidRPr="002A7BC7" w:rsidDel="004838E5">
                <w:rPr>
                  <w:sz w:val="16"/>
                  <w:szCs w:val="16"/>
                </w:rPr>
                <w:delText>/</w:delText>
              </w:r>
            </w:del>
            <w:del w:id="395" w:author="Groot, Karina de" w:date="2024-08-07T16:03:00Z" w16du:dateUtc="2024-08-07T14:03:00Z">
              <w:r w:rsidR="00185356" w:rsidDel="008A5C45">
                <w:delText xml:space="preserve"> </w:delText>
              </w:r>
            </w:del>
            <w:del w:id="396" w:author="Groot, Karina de" w:date="2024-08-07T16:00:00Z" w16du:dateUtc="2024-08-07T14:00:00Z">
              <w:r w:rsidR="00185356" w:rsidRPr="00185356" w:rsidDel="009320EE">
                <w:rPr>
                  <w:sz w:val="16"/>
                  <w:szCs w:val="16"/>
                </w:rPr>
                <w:delText xml:space="preserve">eerdereBurgerlijkeStaat </w:delText>
              </w:r>
            </w:del>
            <w:del w:id="397" w:author="Groot, Karina de" w:date="2024-08-08T10:53:00Z" w16du:dateUtc="2024-08-08T08:53:00Z">
              <w:r w:rsidR="000F75B7" w:rsidDel="004838E5">
                <w:rPr>
                  <w:sz w:val="16"/>
                  <w:szCs w:val="16"/>
                </w:rPr>
                <w:delText>/</w:delText>
              </w:r>
              <w:r w:rsidR="00E52E09" w:rsidRPr="002A7BC7" w:rsidDel="004838E5">
                <w:rPr>
                  <w:sz w:val="16"/>
                  <w:szCs w:val="16"/>
                </w:rPr>
                <w:delText>geregistreerdpartnerref</w:delText>
              </w:r>
              <w:r w:rsidR="001B22F9" w:rsidDel="004838E5">
                <w:delText xml:space="preserve"> </w:delText>
              </w:r>
              <w:r w:rsidR="001B22F9" w:rsidRPr="001B22F9" w:rsidDel="004838E5">
                <w:rPr>
                  <w:sz w:val="16"/>
                  <w:szCs w:val="16"/>
                </w:rPr>
                <w:delText>[xlink:href="id</w:delText>
              </w:r>
              <w:r w:rsidR="001B22F9" w:rsidDel="004838E5">
                <w:rPr>
                  <w:sz w:val="16"/>
                  <w:szCs w:val="16"/>
                </w:rPr>
                <w:delText>]</w:delText>
              </w:r>
            </w:del>
          </w:p>
          <w:p w14:paraId="356DA231" w14:textId="54A1DBE7" w:rsidR="00FA2F47" w:rsidRPr="002369D3" w:rsidDel="004838E5" w:rsidRDefault="00FA2F47" w:rsidP="00E52E09">
            <w:pPr>
              <w:autoSpaceDE w:val="0"/>
              <w:autoSpaceDN w:val="0"/>
              <w:adjustRightInd w:val="0"/>
              <w:spacing w:after="0"/>
              <w:rPr>
                <w:del w:id="398" w:author="Groot, Karina de" w:date="2024-08-08T10:53:00Z" w16du:dateUtc="2024-08-08T08:53:00Z"/>
                <w:sz w:val="16"/>
                <w:szCs w:val="16"/>
              </w:rPr>
            </w:pPr>
            <w:del w:id="399" w:author="Groot, Karina de" w:date="2024-08-08T10:53:00Z" w16du:dateUtc="2024-08-08T08:53:00Z">
              <w:r w:rsidRPr="002369D3" w:rsidDel="004838E5">
                <w:rPr>
                  <w:sz w:val="16"/>
                  <w:szCs w:val="16"/>
                </w:rPr>
                <w:delText>OF</w:delText>
              </w:r>
            </w:del>
          </w:p>
          <w:p w14:paraId="5E25CF9B" w14:textId="360E023A" w:rsidR="001349C6" w:rsidDel="004838E5" w:rsidRDefault="00FA2F47" w:rsidP="002369D3">
            <w:pPr>
              <w:tabs>
                <w:tab w:val="left" w:pos="696"/>
              </w:tabs>
              <w:autoSpaceDE w:val="0"/>
              <w:autoSpaceDN w:val="0"/>
              <w:adjustRightInd w:val="0"/>
              <w:spacing w:after="0"/>
              <w:rPr>
                <w:del w:id="400" w:author="Groot, Karina de" w:date="2024-08-08T10:53:00Z" w16du:dateUtc="2024-08-08T08:53:00Z"/>
                <w:sz w:val="16"/>
                <w:szCs w:val="16"/>
              </w:rPr>
            </w:pPr>
            <w:del w:id="401" w:author="Groot, Karina de" w:date="2024-08-08T10:53:00Z" w16du:dateUtc="2024-08-08T08:53:00Z">
              <w:r w:rsidDel="004838E5">
                <w:rPr>
                  <w:sz w:val="16"/>
                  <w:szCs w:val="16"/>
                </w:rPr>
                <w:delText>//IMKAD_AangebodenStuk/stukdeelVVE/</w:delText>
              </w:r>
            </w:del>
            <w:del w:id="402" w:author="Groot, Karina de" w:date="2024-08-07T16:00:00Z" w16du:dateUtc="2024-08-07T14:00:00Z">
              <w:r w:rsidDel="009320EE">
                <w:rPr>
                  <w:sz w:val="16"/>
                  <w:szCs w:val="16"/>
                </w:rPr>
                <w:delText>P</w:delText>
              </w:r>
            </w:del>
            <w:del w:id="403" w:author="Groot, Karina de" w:date="2024-08-08T10:53:00Z" w16du:dateUtc="2024-08-08T08:53:00Z">
              <w:r w:rsidDel="004838E5">
                <w:rPr>
                  <w:sz w:val="16"/>
                  <w:szCs w:val="16"/>
                </w:rPr>
                <w:delText>artner/</w:delText>
              </w:r>
            </w:del>
            <w:del w:id="404" w:author="Groot, Karina de" w:date="2024-08-07T15:59:00Z" w16du:dateUtc="2024-08-07T13:59:00Z">
              <w:r w:rsidDel="009320EE">
                <w:rPr>
                  <w:sz w:val="16"/>
                  <w:szCs w:val="16"/>
                </w:rPr>
                <w:delText>gegevensPartner</w:delText>
              </w:r>
            </w:del>
            <w:del w:id="405" w:author="Groot, Karina de" w:date="2024-08-08T10:53:00Z" w16du:dateUtc="2024-08-08T08:53:00Z">
              <w:r w:rsidDel="004838E5">
                <w:rPr>
                  <w:sz w:val="16"/>
                  <w:szCs w:val="16"/>
                </w:rPr>
                <w:delText>/</w:delText>
              </w:r>
              <w:r w:rsidRPr="00944AAC" w:rsidDel="004838E5">
                <w:rPr>
                  <w:rFonts w:cs="Arial"/>
                  <w:snapToGrid/>
                  <w:kern w:val="0"/>
                  <w:sz w:val="16"/>
                  <w:szCs w:val="16"/>
                  <w:lang w:eastAsia="nl-NL"/>
                </w:rPr>
                <w:delText xml:space="preserve"> partnerRef [xlink:href=</w:delText>
              </w:r>
              <w:r w:rsidDel="004838E5">
                <w:rPr>
                  <w:rFonts w:cs="Arial"/>
                  <w:snapToGrid/>
                  <w:kern w:val="0"/>
                  <w:sz w:val="16"/>
                  <w:szCs w:val="16"/>
                  <w:lang w:eastAsia="nl-NL"/>
                </w:rPr>
                <w:delText>’’</w:delText>
              </w:r>
              <w:r w:rsidRPr="00944AAC" w:rsidDel="004838E5">
                <w:rPr>
                  <w:rFonts w:cs="Arial"/>
                  <w:snapToGrid/>
                  <w:kern w:val="0"/>
                  <w:sz w:val="16"/>
                  <w:szCs w:val="16"/>
                  <w:lang w:eastAsia="nl-NL"/>
                </w:rPr>
                <w:delText>id</w:delText>
              </w:r>
              <w:r w:rsidDel="004838E5">
                <w:rPr>
                  <w:rFonts w:cs="Arial"/>
                  <w:snapToGrid/>
                  <w:kern w:val="0"/>
                  <w:sz w:val="16"/>
                  <w:szCs w:val="16"/>
                  <w:lang w:eastAsia="nl-NL"/>
                </w:rPr>
                <w:delText xml:space="preserve"> van de partner overledene</w:delText>
              </w:r>
              <w:r w:rsidRPr="00944AAC" w:rsidDel="004838E5">
                <w:rPr>
                  <w:rFonts w:cs="Arial"/>
                  <w:snapToGrid/>
                  <w:kern w:val="0"/>
                  <w:sz w:val="16"/>
                  <w:szCs w:val="16"/>
                  <w:lang w:eastAsia="nl-NL"/>
                </w:rPr>
                <w:delText>]</w:delText>
              </w:r>
            </w:del>
          </w:p>
          <w:p w14:paraId="1C463F3F" w14:textId="77777777" w:rsidR="00D117FD" w:rsidRDefault="00D117FD" w:rsidP="00327E0E">
            <w:pPr>
              <w:autoSpaceDE w:val="0"/>
              <w:autoSpaceDN w:val="0"/>
              <w:adjustRightInd w:val="0"/>
              <w:spacing w:after="0"/>
            </w:pPr>
          </w:p>
          <w:p w14:paraId="0365B10D" w14:textId="6AED3180" w:rsidR="007C7569" w:rsidRDefault="007C7569" w:rsidP="007C7569">
            <w:pPr>
              <w:autoSpaceDE w:val="0"/>
              <w:autoSpaceDN w:val="0"/>
              <w:adjustRightInd w:val="0"/>
              <w:spacing w:after="0"/>
              <w:rPr>
                <w:sz w:val="16"/>
                <w:szCs w:val="16"/>
              </w:rPr>
            </w:pPr>
            <w:r w:rsidRPr="00E663A2">
              <w:rPr>
                <w:sz w:val="16"/>
                <w:szCs w:val="16"/>
                <w:u w:val="single"/>
              </w:rPr>
              <w:t xml:space="preserve">Mapping </w:t>
            </w:r>
            <w:r>
              <w:rPr>
                <w:sz w:val="16"/>
                <w:szCs w:val="16"/>
                <w:u w:val="single"/>
              </w:rPr>
              <w:t>persoons</w:t>
            </w:r>
            <w:r w:rsidRPr="00E663A2">
              <w:rPr>
                <w:sz w:val="16"/>
                <w:szCs w:val="16"/>
                <w:u w:val="single"/>
              </w:rPr>
              <w:t>gegevens van de</w:t>
            </w:r>
            <w:r w:rsidR="00FD2283">
              <w:rPr>
                <w:sz w:val="16"/>
                <w:szCs w:val="16"/>
                <w:u w:val="single"/>
              </w:rPr>
              <w:t xml:space="preserve"> </w:t>
            </w:r>
            <w:r w:rsidR="00A91531">
              <w:rPr>
                <w:sz w:val="16"/>
                <w:szCs w:val="16"/>
                <w:u w:val="single"/>
              </w:rPr>
              <w:t>in leven zijnde</w:t>
            </w:r>
            <w:r w:rsidR="00FA2F47">
              <w:rPr>
                <w:sz w:val="16"/>
                <w:szCs w:val="16"/>
                <w:u w:val="single"/>
              </w:rPr>
              <w:t>/vooroverleden</w:t>
            </w:r>
            <w:r w:rsidR="00A91531">
              <w:rPr>
                <w:sz w:val="16"/>
                <w:szCs w:val="16"/>
                <w:u w:val="single"/>
              </w:rPr>
              <w:t xml:space="preserve"> kinderen</w:t>
            </w:r>
            <w:r w:rsidRPr="00033D8E">
              <w:rPr>
                <w:sz w:val="16"/>
                <w:szCs w:val="16"/>
                <w:u w:val="single"/>
              </w:rPr>
              <w:t>:</w:t>
            </w:r>
          </w:p>
          <w:p w14:paraId="38C3A983" w14:textId="6DE56415" w:rsidR="00B95058" w:rsidRPr="00B95058" w:rsidRDefault="00B95058" w:rsidP="007C7569">
            <w:pPr>
              <w:autoSpaceDE w:val="0"/>
              <w:autoSpaceDN w:val="0"/>
              <w:adjustRightInd w:val="0"/>
              <w:spacing w:after="0"/>
              <w:rPr>
                <w:sz w:val="16"/>
                <w:szCs w:val="16"/>
              </w:rPr>
            </w:pPr>
            <w:r w:rsidRPr="00B95058">
              <w:rPr>
                <w:sz w:val="16"/>
                <w:szCs w:val="16"/>
              </w:rPr>
              <w:t>//IMKAD_AangebodenStuk/stukdeelVVE/opsommingPersonen/IMKAD_Persoon</w:t>
            </w:r>
          </w:p>
          <w:p w14:paraId="32B43020" w14:textId="30D9B3FD" w:rsidR="007C7569" w:rsidRDefault="007C7569" w:rsidP="00D117FD">
            <w:pPr>
              <w:autoSpaceDE w:val="0"/>
              <w:autoSpaceDN w:val="0"/>
              <w:adjustRightInd w:val="0"/>
              <w:spacing w:after="0"/>
              <w:rPr>
                <w:sz w:val="16"/>
                <w:szCs w:val="16"/>
              </w:rPr>
            </w:pPr>
            <w:r w:rsidRPr="00D76369">
              <w:rPr>
                <w:sz w:val="16"/>
                <w:szCs w:val="16"/>
              </w:rPr>
              <w:lastRenderedPageBreak/>
              <w:t>- Voor mapping zie betreffende tekstblok</w:t>
            </w:r>
          </w:p>
          <w:p w14:paraId="2ADACD4A" w14:textId="77777777" w:rsidR="00D117FD" w:rsidRPr="00D117FD" w:rsidRDefault="00D117FD" w:rsidP="00D117FD">
            <w:pPr>
              <w:autoSpaceDE w:val="0"/>
              <w:autoSpaceDN w:val="0"/>
              <w:adjustRightInd w:val="0"/>
              <w:spacing w:after="0"/>
              <w:rPr>
                <w:sz w:val="16"/>
                <w:szCs w:val="16"/>
              </w:rPr>
            </w:pPr>
          </w:p>
          <w:p w14:paraId="0BAB3A58" w14:textId="77777777" w:rsidR="007C7569" w:rsidRPr="00955C39" w:rsidRDefault="007C7569" w:rsidP="007C7569">
            <w:pPr>
              <w:autoSpaceDE w:val="0"/>
              <w:autoSpaceDN w:val="0"/>
              <w:adjustRightInd w:val="0"/>
              <w:spacing w:after="0"/>
              <w:rPr>
                <w:sz w:val="16"/>
                <w:szCs w:val="16"/>
                <w:u w:val="single"/>
              </w:rPr>
            </w:pPr>
            <w:r w:rsidRPr="00955C39">
              <w:rPr>
                <w:sz w:val="16"/>
                <w:szCs w:val="16"/>
                <w:u w:val="single"/>
              </w:rPr>
              <w:t>Mapping woonadres:</w:t>
            </w:r>
          </w:p>
          <w:p w14:paraId="42E9ECC1" w14:textId="77777777" w:rsidR="007C7569" w:rsidRDefault="007C7569" w:rsidP="007C7569">
            <w:pPr>
              <w:autoSpaceDE w:val="0"/>
              <w:autoSpaceDN w:val="0"/>
              <w:adjustRightInd w:val="0"/>
              <w:spacing w:after="0"/>
              <w:rPr>
                <w:sz w:val="16"/>
                <w:szCs w:val="16"/>
              </w:rPr>
            </w:pPr>
            <w:r w:rsidRPr="006E4BC1">
              <w:rPr>
                <w:sz w:val="16"/>
                <w:szCs w:val="16"/>
              </w:rPr>
              <w:t>//IMKAD_AangebodenStuk</w:t>
            </w:r>
            <w:r>
              <w:rPr>
                <w:sz w:val="16"/>
                <w:szCs w:val="16"/>
              </w:rPr>
              <w:t>/stukdeelVVE/opsommingPersonen/IMKAD_Persoon/IMKAD_Woonlocatie</w:t>
            </w:r>
          </w:p>
          <w:p w14:paraId="427CCCBB" w14:textId="7E12A906" w:rsidR="007C7569" w:rsidRPr="002C5F3B" w:rsidRDefault="007C7569" w:rsidP="007C7569">
            <w:pPr>
              <w:autoSpaceDE w:val="0"/>
              <w:autoSpaceDN w:val="0"/>
              <w:adjustRightInd w:val="0"/>
            </w:pPr>
            <w:r>
              <w:rPr>
                <w:sz w:val="16"/>
                <w:szCs w:val="16"/>
              </w:rPr>
              <w:t>- Voor mapping  zie betreffende tekstblok.</w:t>
            </w:r>
          </w:p>
        </w:tc>
      </w:tr>
      <w:tr w:rsidR="00BA761D" w14:paraId="5CDF15CB" w14:textId="77777777" w:rsidTr="002A1D74">
        <w:tc>
          <w:tcPr>
            <w:tcW w:w="6629" w:type="dxa"/>
          </w:tcPr>
          <w:p w14:paraId="5EC93543" w14:textId="2B613A91" w:rsidR="00BA761D" w:rsidRPr="002C5F3B" w:rsidRDefault="00D0015E" w:rsidP="002A1D74">
            <w:pPr>
              <w:pStyle w:val="paragraph"/>
              <w:spacing w:before="240" w:beforeAutospacing="0" w:after="0" w:afterAutospacing="0"/>
              <w:ind w:left="420" w:hanging="420"/>
              <w:textAlignment w:val="baseline"/>
            </w:pPr>
            <w:r w:rsidRPr="009F1E93">
              <w:rPr>
                <w:rFonts w:ascii="Arial" w:hAnsi="Arial" w:cs="Arial"/>
                <w:color w:val="FFFFFF"/>
                <w:sz w:val="20"/>
                <w:szCs w:val="20"/>
                <w:highlight w:val="darkYellow"/>
              </w:rPr>
              <w:lastRenderedPageBreak/>
              <w:t>KEUZEBLOK AFSTAMMELINGEN</w:t>
            </w:r>
          </w:p>
        </w:tc>
        <w:tc>
          <w:tcPr>
            <w:tcW w:w="7258" w:type="dxa"/>
          </w:tcPr>
          <w:p w14:paraId="7D76A05B" w14:textId="697B72AA" w:rsidR="00BA761D" w:rsidRDefault="00AF3C1F" w:rsidP="00BA761D">
            <w:pPr>
              <w:keepNext/>
              <w:rPr>
                <w:sz w:val="16"/>
                <w:szCs w:val="16"/>
              </w:rPr>
            </w:pPr>
            <w:r w:rsidRPr="00AF3C1F">
              <w:rPr>
                <w:sz w:val="16"/>
                <w:szCs w:val="16"/>
              </w:rPr>
              <w:t>De nummering van de afstammeling, die in dit optionele keuzeblok worden opgenomen, krijgen het eerst volgende volgnummer</w:t>
            </w:r>
            <w:r w:rsidR="000E4BF6">
              <w:rPr>
                <w:sz w:val="16"/>
                <w:szCs w:val="16"/>
              </w:rPr>
              <w:t>/-letter</w:t>
            </w:r>
            <w:r w:rsidRPr="00AF3C1F">
              <w:rPr>
                <w:sz w:val="16"/>
                <w:szCs w:val="16"/>
              </w:rPr>
              <w:t>.</w:t>
            </w:r>
          </w:p>
          <w:p w14:paraId="680D2F5E" w14:textId="281F140D" w:rsidR="001C12EF" w:rsidRPr="00AF3C1F" w:rsidRDefault="001C12EF" w:rsidP="00BA761D">
            <w:pPr>
              <w:keepNext/>
              <w:rPr>
                <w:sz w:val="16"/>
                <w:szCs w:val="16"/>
              </w:rPr>
            </w:pPr>
            <w:r>
              <w:rPr>
                <w:sz w:val="16"/>
                <w:szCs w:val="16"/>
              </w:rPr>
              <w:t xml:space="preserve">De </w:t>
            </w:r>
            <w:r w:rsidR="001D7D62">
              <w:rPr>
                <w:sz w:val="16"/>
                <w:szCs w:val="16"/>
              </w:rPr>
              <w:t xml:space="preserve">opsomming van de </w:t>
            </w:r>
            <w:r>
              <w:rPr>
                <w:sz w:val="16"/>
                <w:szCs w:val="16"/>
              </w:rPr>
              <w:t xml:space="preserve">afstammelingen van de vooroverleden kinderen </w:t>
            </w:r>
            <w:r w:rsidR="008D165E">
              <w:rPr>
                <w:sz w:val="16"/>
                <w:szCs w:val="16"/>
              </w:rPr>
              <w:t>begint met a., b., enz.</w:t>
            </w:r>
          </w:p>
        </w:tc>
      </w:tr>
    </w:tbl>
    <w:p w14:paraId="66F9B38B" w14:textId="1469DAF4" w:rsidR="00D0015E" w:rsidRDefault="00D0015E"/>
    <w:p w14:paraId="3C0174FE" w14:textId="0529DF02" w:rsidR="00D0015E" w:rsidRDefault="00D0015E" w:rsidP="002A7BC7">
      <w:pPr>
        <w:pStyle w:val="Kop3"/>
      </w:pPr>
      <w:bookmarkStart w:id="406" w:name="_Toc158625090"/>
      <w:r>
        <w:t>Keuzeblok afstammelingen</w:t>
      </w:r>
      <w:bookmarkEnd w:id="406"/>
    </w:p>
    <w:p w14:paraId="325D01EE" w14:textId="77777777" w:rsidR="00D0015E" w:rsidRPr="00D0015E" w:rsidRDefault="00D0015E" w:rsidP="00D0015E"/>
    <w:tbl>
      <w:tblPr>
        <w:tblStyle w:val="Tabelraster"/>
        <w:tblW w:w="13858" w:type="dxa"/>
        <w:tblLayout w:type="fixed"/>
        <w:tblLook w:val="04A0" w:firstRow="1" w:lastRow="0" w:firstColumn="1" w:lastColumn="0" w:noHBand="0" w:noVBand="1"/>
      </w:tblPr>
      <w:tblGrid>
        <w:gridCol w:w="6629"/>
        <w:gridCol w:w="7229"/>
      </w:tblGrid>
      <w:tr w:rsidR="00BA761D" w14:paraId="48D63CA8" w14:textId="77777777" w:rsidTr="002369D3">
        <w:tc>
          <w:tcPr>
            <w:tcW w:w="6629" w:type="dxa"/>
            <w:shd w:val="clear" w:color="auto" w:fill="DEEAF6" w:themeFill="accent1" w:themeFillTint="33"/>
          </w:tcPr>
          <w:p w14:paraId="2AFD5FA8" w14:textId="59C33856" w:rsidR="00BA761D" w:rsidRPr="002C5F3B" w:rsidRDefault="00EE77A3" w:rsidP="00766DDE">
            <w:pPr>
              <w:spacing w:after="0"/>
              <w:rPr>
                <w:rFonts w:cs="Arial"/>
                <w:sz w:val="20"/>
                <w:lang w:val="en-US"/>
              </w:rPr>
            </w:pPr>
            <w:r w:rsidRPr="00DB7FA4">
              <w:rPr>
                <w:b/>
              </w:rPr>
              <w:t>Modeldocument tekst</w:t>
            </w:r>
          </w:p>
        </w:tc>
        <w:tc>
          <w:tcPr>
            <w:tcW w:w="7229" w:type="dxa"/>
            <w:shd w:val="clear" w:color="auto" w:fill="DEEAF6" w:themeFill="accent1" w:themeFillTint="33"/>
          </w:tcPr>
          <w:p w14:paraId="554B67B4" w14:textId="281F9C85" w:rsidR="00BA761D" w:rsidRPr="002C5F3B" w:rsidRDefault="00EE77A3" w:rsidP="00766DDE">
            <w:pPr>
              <w:keepNext/>
              <w:spacing w:after="0"/>
            </w:pPr>
            <w:r w:rsidRPr="00DB7FA4">
              <w:rPr>
                <w:b/>
              </w:rPr>
              <w:t>Toelichting</w:t>
            </w:r>
            <w:r>
              <w:rPr>
                <w:b/>
              </w:rPr>
              <w:t xml:space="preserve"> en mapping</w:t>
            </w:r>
          </w:p>
        </w:tc>
      </w:tr>
      <w:tr w:rsidR="00BA761D" w14:paraId="22248F13" w14:textId="77777777" w:rsidTr="002A1D74">
        <w:tc>
          <w:tcPr>
            <w:tcW w:w="6629" w:type="dxa"/>
          </w:tcPr>
          <w:p w14:paraId="101D2FC6" w14:textId="77777777" w:rsidR="00235A5E" w:rsidRPr="009F1E93" w:rsidRDefault="00235A5E" w:rsidP="00235A5E">
            <w:pPr>
              <w:tabs>
                <w:tab w:val="left" w:pos="-1440"/>
                <w:tab w:val="left" w:pos="-720"/>
                <w:tab w:val="left" w:pos="0"/>
              </w:tabs>
              <w:suppressAutoHyphens/>
              <w:rPr>
                <w:rStyle w:val="normaltextrun"/>
                <w:rFonts w:cs="Arial"/>
                <w:color w:val="0066FF"/>
                <w:sz w:val="20"/>
              </w:rPr>
            </w:pPr>
            <w:r w:rsidRPr="009F1E93">
              <w:rPr>
                <w:rFonts w:cs="Arial"/>
                <w:color w:val="800080"/>
                <w:sz w:val="20"/>
              </w:rPr>
              <w:t xml:space="preserve">terwijl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000000"/>
                <w:sz w:val="20"/>
              </w:rPr>
              <w:t>aantal</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800080"/>
                <w:sz w:val="20"/>
              </w:rPr>
              <w:t xml:space="preserve"> </w:t>
            </w:r>
            <w:r w:rsidRPr="00C84906">
              <w:rPr>
                <w:rStyle w:val="normaltextrun"/>
                <w:rFonts w:cs="Arial"/>
                <w:color w:val="840084"/>
                <w:sz w:val="20"/>
              </w:rPr>
              <w:t>kind</w:t>
            </w:r>
            <w:r w:rsidRPr="00C84906">
              <w:rPr>
                <w:rStyle w:val="normaltextrun"/>
                <w:rFonts w:cs="Arial"/>
                <w:color w:val="3165FF"/>
                <w:sz w:val="20"/>
              </w:rPr>
              <w:t>eren</w:t>
            </w:r>
            <w:r w:rsidRPr="00C84906">
              <w:rPr>
                <w:rStyle w:val="normaltextrun"/>
                <w:rFonts w:cs="Arial"/>
                <w:color w:val="840084"/>
                <w:sz w:val="20"/>
              </w:rPr>
              <w:t xml:space="preserve"> </w:t>
            </w:r>
            <w:r w:rsidRPr="00527326">
              <w:rPr>
                <w:rStyle w:val="normaltextrun"/>
                <w:rFonts w:cs="Arial"/>
                <w:color w:val="3165FF"/>
                <w:sz w:val="20"/>
              </w:rPr>
              <w:t>is</w:t>
            </w:r>
            <w:r w:rsidRPr="00567EBE">
              <w:rPr>
                <w:rStyle w:val="normaltextrun"/>
                <w:rFonts w:cs="Arial"/>
                <w:sz w:val="20"/>
              </w:rPr>
              <w:t>/</w:t>
            </w:r>
            <w:r w:rsidRPr="00527326">
              <w:rPr>
                <w:rStyle w:val="normaltextrun"/>
                <w:rFonts w:cs="Arial"/>
                <w:color w:val="3165FF"/>
                <w:sz w:val="20"/>
              </w:rPr>
              <w:t>zijn vooroverleden, te weten</w:t>
            </w:r>
            <w:r w:rsidRPr="009F1E93">
              <w:rPr>
                <w:rStyle w:val="normaltextrun"/>
                <w:rFonts w:cs="Arial"/>
                <w:color w:val="0066FF"/>
                <w:sz w:val="20"/>
              </w:rPr>
              <w:t>:</w:t>
            </w:r>
          </w:p>
          <w:p w14:paraId="4ABE6884" w14:textId="4B028D34" w:rsidR="00235A5E" w:rsidRDefault="00235A5E" w:rsidP="002A7BC7">
            <w:pPr>
              <w:spacing w:after="0"/>
              <w:ind w:left="315" w:hanging="315"/>
              <w:rPr>
                <w:rFonts w:cs="Arial"/>
                <w:color w:val="800080"/>
                <w:sz w:val="20"/>
              </w:rPr>
            </w:pPr>
            <w:r w:rsidRPr="00A7488A">
              <w:rPr>
                <w:rFonts w:cs="Arial"/>
                <w:color w:val="840084"/>
                <w:sz w:val="20"/>
              </w:rPr>
              <w:t>2.</w:t>
            </w:r>
            <w:r>
              <w:rPr>
                <w:rStyle w:val="normaltextrun"/>
                <w:rFonts w:cs="Arial"/>
                <w:color w:val="0066FF"/>
                <w:sz w:val="20"/>
              </w:rPr>
              <w:tab/>
            </w:r>
            <w:ins w:id="407" w:author="Groot, Karina de" w:date="2024-08-08T12:00:00Z" w16du:dateUtc="2024-08-08T10:00:00Z">
              <w:r w:rsidR="001C4490" w:rsidRPr="00137EA9">
                <w:rPr>
                  <w:color w:val="840084"/>
                  <w:highlight w:val="yellow"/>
                  <w:rPrChange w:id="408" w:author="Groot, Karina de" w:date="2024-08-08T12:39:00Z" w16du:dateUtc="2024-08-08T10:39:00Z">
                    <w:rPr>
                      <w:rStyle w:val="normaltextrun"/>
                      <w:rFonts w:cs="Arial"/>
                      <w:color w:val="0066FF"/>
                      <w:sz w:val="20"/>
                    </w:rPr>
                  </w:rPrChange>
                </w:rPr>
                <w:t>VVE</w:t>
              </w:r>
            </w:ins>
            <w:ins w:id="409" w:author="Groot, Karina de" w:date="2024-08-08T12:01:00Z" w16du:dateUtc="2024-08-08T10:01:00Z">
              <w:r w:rsidR="001C4490" w:rsidRPr="00137EA9">
                <w:rPr>
                  <w:color w:val="840084"/>
                  <w:highlight w:val="yellow"/>
                  <w:rPrChange w:id="410" w:author="Groot, Karina de" w:date="2024-08-08T12:39:00Z" w16du:dateUtc="2024-08-08T10:39:00Z">
                    <w:rPr>
                      <w:rStyle w:val="normaltextrun"/>
                      <w:rFonts w:cs="Arial"/>
                      <w:color w:val="0066FF"/>
                      <w:sz w:val="20"/>
                    </w:rPr>
                  </w:rPrChange>
                </w:rPr>
                <w:t>-</w:t>
              </w:r>
            </w:ins>
            <w:r w:rsidR="007A1B19" w:rsidRPr="00137EA9">
              <w:rPr>
                <w:rFonts w:cs="Arial"/>
                <w:color w:val="840084"/>
                <w:sz w:val="20"/>
                <w:highlight w:val="yellow"/>
              </w:rPr>
              <w:t>TEKSTBLOK</w:t>
            </w:r>
            <w:r w:rsidR="007A1B19" w:rsidRPr="001C4490">
              <w:rPr>
                <w:rFonts w:cs="Arial"/>
                <w:color w:val="840084"/>
                <w:sz w:val="20"/>
                <w:highlight w:val="yellow"/>
              </w:rPr>
              <w:t xml:space="preserve"> </w:t>
            </w:r>
            <w:r w:rsidR="007A1B19" w:rsidRPr="002A7BC7">
              <w:rPr>
                <w:rFonts w:cs="Arial"/>
                <w:color w:val="840084"/>
                <w:sz w:val="20"/>
                <w:highlight w:val="yellow"/>
              </w:rPr>
              <w:t>NATUURLIJK PERSOON</w:t>
            </w:r>
            <w:bookmarkStart w:id="411" w:name="_Hlk126744385"/>
            <w:del w:id="412" w:author="Groot, Karina de" w:date="2024-08-08T12:01:00Z" w16du:dateUtc="2024-08-08T10:01:00Z">
              <w:r w:rsidR="001268E2" w:rsidRPr="002369D3" w:rsidDel="001C4490">
                <w:rPr>
                  <w:rFonts w:cs="Arial"/>
                  <w:color w:val="840084"/>
                  <w:sz w:val="20"/>
                  <w:highlight w:val="yellow"/>
                </w:rPr>
                <w:delText>-nieuw</w:delText>
              </w:r>
            </w:del>
            <w:bookmarkEnd w:id="411"/>
            <w:r>
              <w:rPr>
                <w:rFonts w:cs="Arial"/>
                <w:color w:val="800080"/>
                <w:sz w:val="20"/>
              </w:rPr>
              <w:t>;</w:t>
            </w:r>
          </w:p>
          <w:p w14:paraId="05BC6287" w14:textId="77777777" w:rsidR="00235A5E" w:rsidRPr="009F1E93" w:rsidRDefault="00235A5E" w:rsidP="00235A5E">
            <w:pPr>
              <w:tabs>
                <w:tab w:val="left" w:pos="-1440"/>
                <w:tab w:val="left" w:pos="-720"/>
                <w:tab w:val="left" w:pos="0"/>
                <w:tab w:val="left" w:pos="284"/>
              </w:tabs>
              <w:suppressAutoHyphens/>
              <w:rPr>
                <w:rFonts w:cs="Arial"/>
                <w:color w:val="0070C0"/>
                <w:sz w:val="20"/>
              </w:rPr>
            </w:pPr>
            <w:r w:rsidRPr="009F1E93">
              <w:rPr>
                <w:rStyle w:val="normaltextrun"/>
                <w:rFonts w:cs="Arial"/>
                <w:color w:val="0066FF"/>
                <w:sz w:val="20"/>
              </w:rPr>
              <w:br/>
            </w:r>
            <w:r w:rsidRPr="009F1E93">
              <w:rPr>
                <w:rFonts w:cs="Arial"/>
                <w:sz w:val="20"/>
                <w:u w:val="single"/>
              </w:rPr>
              <w:t>Keuze 1</w:t>
            </w:r>
            <w:r w:rsidRPr="009F1E93">
              <w:rPr>
                <w:rFonts w:cs="Arial"/>
                <w:color w:val="0070C0"/>
                <w:sz w:val="20"/>
              </w:rPr>
              <w:t xml:space="preserve"> </w:t>
            </w:r>
          </w:p>
          <w:p w14:paraId="271C8EF7" w14:textId="77777777" w:rsidR="00235A5E" w:rsidRDefault="00235A5E" w:rsidP="00DA32D4">
            <w:pPr>
              <w:tabs>
                <w:tab w:val="left" w:pos="-1440"/>
                <w:tab w:val="left" w:pos="-720"/>
                <w:tab w:val="left" w:pos="284"/>
              </w:tabs>
              <w:suppressAutoHyphens/>
              <w:ind w:left="315" w:hanging="315"/>
              <w:rPr>
                <w:rFonts w:cs="Arial"/>
                <w:color w:val="800080"/>
                <w:sz w:val="20"/>
              </w:rPr>
            </w:pPr>
            <w:r>
              <w:rPr>
                <w:rFonts w:cs="Arial"/>
                <w:color w:val="800080"/>
                <w:sz w:val="20"/>
              </w:rPr>
              <w:tab/>
            </w:r>
            <w:r w:rsidRPr="009F1E93">
              <w:rPr>
                <w:rFonts w:cs="Arial"/>
                <w:color w:val="800080"/>
                <w:sz w:val="20"/>
              </w:rPr>
              <w:t xml:space="preserve">met achterlating van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color w:val="000000"/>
                <w:sz w:val="20"/>
              </w:rPr>
              <w:t>aantal</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Pr>
                <w:rFonts w:cs="Arial"/>
                <w:sz w:val="20"/>
              </w:rPr>
              <w:t xml:space="preserve"> </w:t>
            </w:r>
            <w:r w:rsidRPr="009F1E93">
              <w:rPr>
                <w:rFonts w:cs="Arial"/>
                <w:color w:val="800080"/>
                <w:sz w:val="20"/>
              </w:rPr>
              <w:t>afstammeling</w:t>
            </w:r>
            <w:r>
              <w:rPr>
                <w:rFonts w:cs="Arial"/>
                <w:color w:val="800080"/>
                <w:sz w:val="20"/>
              </w:rPr>
              <w:t>(</w:t>
            </w:r>
            <w:r w:rsidRPr="009F1E93">
              <w:rPr>
                <w:rFonts w:cs="Arial"/>
                <w:color w:val="800080"/>
                <w:sz w:val="20"/>
              </w:rPr>
              <w:t>en</w:t>
            </w:r>
            <w:r>
              <w:rPr>
                <w:rFonts w:cs="Arial"/>
                <w:color w:val="800080"/>
                <w:sz w:val="20"/>
              </w:rPr>
              <w:t>)</w:t>
            </w:r>
            <w:r w:rsidRPr="009F1E93">
              <w:rPr>
                <w:rFonts w:cs="Arial"/>
                <w:color w:val="800080"/>
                <w:sz w:val="20"/>
              </w:rPr>
              <w:t>, zijnde:</w:t>
            </w:r>
          </w:p>
          <w:p w14:paraId="0DA55CDF" w14:textId="65C466C4" w:rsidR="00235A5E" w:rsidRPr="009F1E93" w:rsidRDefault="00235A5E" w:rsidP="002A7BC7">
            <w:pPr>
              <w:tabs>
                <w:tab w:val="left" w:pos="-1440"/>
                <w:tab w:val="left" w:pos="-720"/>
                <w:tab w:val="left" w:pos="567"/>
              </w:tabs>
              <w:suppressAutoHyphens/>
              <w:spacing w:after="0"/>
              <w:ind w:left="598" w:hanging="283"/>
              <w:rPr>
                <w:rFonts w:cs="Arial"/>
                <w:color w:val="800080"/>
                <w:sz w:val="20"/>
              </w:rPr>
            </w:pPr>
            <w:r w:rsidRPr="009F1E93">
              <w:rPr>
                <w:rFonts w:cs="Arial"/>
                <w:color w:val="800080"/>
                <w:sz w:val="20"/>
              </w:rPr>
              <w:t>a.</w:t>
            </w:r>
            <w:r w:rsidRPr="00A3273B">
              <w:rPr>
                <w:rFonts w:cs="Arial"/>
                <w:color w:val="FF0000"/>
                <w:sz w:val="20"/>
              </w:rPr>
              <w:tab/>
            </w:r>
            <w:ins w:id="413" w:author="Groot, Karina de" w:date="2024-08-08T12:01:00Z" w16du:dateUtc="2024-08-08T10:01:00Z">
              <w:r w:rsidR="001C4490" w:rsidRPr="001C4490">
                <w:rPr>
                  <w:rFonts w:cs="Arial"/>
                  <w:color w:val="840084"/>
                  <w:sz w:val="20"/>
                  <w:highlight w:val="yellow"/>
                  <w:rPrChange w:id="414" w:author="Groot, Karina de" w:date="2024-08-08T12:01:00Z" w16du:dateUtc="2024-08-08T10:01:00Z">
                    <w:rPr>
                      <w:rFonts w:cs="Arial"/>
                      <w:color w:val="FF0000"/>
                      <w:sz w:val="20"/>
                    </w:rPr>
                  </w:rPrChange>
                </w:rPr>
                <w:t>VVE-</w:t>
              </w:r>
            </w:ins>
            <w:r w:rsidR="001268E2" w:rsidRPr="001C4490">
              <w:rPr>
                <w:rFonts w:cs="Arial"/>
                <w:color w:val="840084"/>
                <w:sz w:val="20"/>
                <w:highlight w:val="yellow"/>
              </w:rPr>
              <w:t xml:space="preserve">TEKSTBLOK </w:t>
            </w:r>
            <w:r w:rsidR="001268E2" w:rsidRPr="002A7BC7">
              <w:rPr>
                <w:rFonts w:cs="Arial"/>
                <w:color w:val="840084"/>
                <w:sz w:val="20"/>
                <w:highlight w:val="yellow"/>
              </w:rPr>
              <w:t>NATUURLIJK PERSOON</w:t>
            </w:r>
            <w:del w:id="415" w:author="Groot, Karina de" w:date="2024-08-08T12:01:00Z" w16du:dateUtc="2024-08-08T10:01:00Z">
              <w:r w:rsidR="001268E2" w:rsidRPr="008D4F66" w:rsidDel="001C4490">
                <w:rPr>
                  <w:rFonts w:cs="Arial"/>
                  <w:color w:val="840084"/>
                  <w:sz w:val="20"/>
                  <w:highlight w:val="yellow"/>
                </w:rPr>
                <w:delText>-nieuw</w:delText>
              </w:r>
            </w:del>
            <w:r w:rsidRPr="009F11B9">
              <w:rPr>
                <w:rFonts w:cs="Arial"/>
                <w:color w:val="840084"/>
                <w:sz w:val="20"/>
              </w:rPr>
              <w:t>,</w:t>
            </w:r>
            <w:r>
              <w:rPr>
                <w:rFonts w:cs="Arial"/>
                <w:color w:val="840084"/>
                <w:sz w:val="20"/>
              </w:rPr>
              <w:t xml:space="preserve"> </w:t>
            </w:r>
            <w:r w:rsidRPr="005B4876">
              <w:rPr>
                <w:rFonts w:cs="Arial"/>
                <w:color w:val="840084"/>
                <w:sz w:val="20"/>
              </w:rPr>
              <w:t>wonende te</w:t>
            </w:r>
            <w:r w:rsidRPr="005B4876">
              <w:rPr>
                <w:rFonts w:cs="Arial"/>
                <w:color w:val="339966"/>
                <w:sz w:val="20"/>
              </w:rPr>
              <w:t xml:space="preserve"> </w:t>
            </w:r>
            <w:ins w:id="416" w:author="Groot, Karina de" w:date="2024-08-08T12:02:00Z" w16du:dateUtc="2024-08-08T10:02:00Z">
              <w:r w:rsidR="00B73422" w:rsidRPr="00B73422">
                <w:rPr>
                  <w:rFonts w:cs="Arial"/>
                  <w:color w:val="840084"/>
                  <w:sz w:val="20"/>
                  <w:highlight w:val="yellow"/>
                  <w:rPrChange w:id="417" w:author="Groot, Karina de" w:date="2024-08-08T12:02:00Z" w16du:dateUtc="2024-08-08T10:02:00Z">
                    <w:rPr>
                      <w:rFonts w:cs="Arial"/>
                      <w:color w:val="339966"/>
                      <w:sz w:val="20"/>
                    </w:rPr>
                  </w:rPrChange>
                </w:rPr>
                <w:t>VVE-</w:t>
              </w:r>
            </w:ins>
            <w:r w:rsidRPr="005B4876">
              <w:rPr>
                <w:rFonts w:cs="Arial"/>
                <w:color w:val="800080"/>
                <w:sz w:val="20"/>
                <w:highlight w:val="yellow"/>
              </w:rPr>
              <w:t>TEKSTBLOK WOONADRES</w:t>
            </w:r>
            <w:del w:id="418" w:author="Groot, Karina de" w:date="2024-08-08T12:01:00Z" w16du:dateUtc="2024-08-08T10:01:00Z">
              <w:r w:rsidR="001268E2" w:rsidRPr="002369D3" w:rsidDel="001C4490">
                <w:rPr>
                  <w:rFonts w:cs="Arial"/>
                  <w:color w:val="800080"/>
                  <w:sz w:val="20"/>
                  <w:highlight w:val="yellow"/>
                </w:rPr>
                <w:delText>-nieuw</w:delText>
              </w:r>
            </w:del>
            <w:r>
              <w:rPr>
                <w:rFonts w:cs="Arial"/>
                <w:color w:val="800080"/>
                <w:sz w:val="20"/>
              </w:rPr>
              <w:t>;</w:t>
            </w:r>
          </w:p>
          <w:p w14:paraId="1BE880E6" w14:textId="77777777" w:rsidR="00235A5E" w:rsidRPr="009F1E93" w:rsidRDefault="00235A5E" w:rsidP="00235A5E">
            <w:pPr>
              <w:tabs>
                <w:tab w:val="left" w:pos="-1440"/>
                <w:tab w:val="left" w:pos="-720"/>
                <w:tab w:val="left" w:pos="0"/>
              </w:tabs>
              <w:suppressAutoHyphens/>
              <w:rPr>
                <w:rFonts w:cs="Arial"/>
                <w:color w:val="0070C0"/>
                <w:sz w:val="20"/>
              </w:rPr>
            </w:pPr>
            <w:r w:rsidRPr="009F1E93">
              <w:rPr>
                <w:rFonts w:cs="Arial"/>
                <w:sz w:val="20"/>
                <w:u w:val="single"/>
              </w:rPr>
              <w:t>Keuze 2</w:t>
            </w:r>
            <w:r w:rsidRPr="009F1E93">
              <w:rPr>
                <w:rFonts w:cs="Arial"/>
                <w:color w:val="0070C0"/>
                <w:sz w:val="20"/>
              </w:rPr>
              <w:t xml:space="preserve"> </w:t>
            </w:r>
          </w:p>
          <w:p w14:paraId="2BF7D16A" w14:textId="73184E23" w:rsidR="00235A5E" w:rsidRPr="00235A5E" w:rsidRDefault="00235A5E" w:rsidP="00235A5E">
            <w:pPr>
              <w:tabs>
                <w:tab w:val="left" w:pos="284"/>
              </w:tabs>
              <w:rPr>
                <w:rFonts w:cs="Arial"/>
                <w:color w:val="FF0000"/>
                <w:sz w:val="20"/>
              </w:rPr>
            </w:pPr>
            <w:r>
              <w:rPr>
                <w:rFonts w:cs="Arial"/>
                <w:color w:val="800080"/>
                <w:sz w:val="20"/>
              </w:rPr>
              <w:tab/>
            </w:r>
            <w:r w:rsidRPr="009F1E93">
              <w:rPr>
                <w:rFonts w:cs="Arial"/>
                <w:color w:val="800080"/>
                <w:sz w:val="20"/>
              </w:rPr>
              <w:t>zonder achterlating van afstammelingen</w:t>
            </w:r>
            <w:r w:rsidRPr="002369D3">
              <w:rPr>
                <w:rFonts w:cs="Arial"/>
                <w:color w:val="FF0000"/>
                <w:sz w:val="20"/>
              </w:rPr>
              <w:t>.</w:t>
            </w:r>
          </w:p>
        </w:tc>
        <w:tc>
          <w:tcPr>
            <w:tcW w:w="7229" w:type="dxa"/>
          </w:tcPr>
          <w:p w14:paraId="497FD8F8" w14:textId="16C74F35" w:rsidR="0062325D" w:rsidRPr="004D487C" w:rsidRDefault="004D487C" w:rsidP="004D487C">
            <w:pPr>
              <w:spacing w:after="0"/>
              <w:rPr>
                <w:rStyle w:val="normaltextrun"/>
                <w:rFonts w:cs="Arial"/>
                <w:sz w:val="16"/>
                <w:szCs w:val="16"/>
                <w:shd w:val="clear" w:color="auto" w:fill="FFFFFF"/>
              </w:rPr>
            </w:pPr>
            <w:r>
              <w:rPr>
                <w:rStyle w:val="normaltextrun"/>
                <w:rFonts w:cs="Arial"/>
                <w:sz w:val="16"/>
                <w:szCs w:val="16"/>
                <w:shd w:val="clear" w:color="auto" w:fill="FFFFFF"/>
              </w:rPr>
              <w:t>-</w:t>
            </w:r>
            <w:r w:rsidR="0062325D" w:rsidRPr="004D487C">
              <w:rPr>
                <w:rStyle w:val="normaltextrun"/>
                <w:rFonts w:cs="Arial"/>
                <w:sz w:val="16"/>
                <w:szCs w:val="16"/>
                <w:shd w:val="clear" w:color="auto" w:fill="FFFFFF"/>
              </w:rPr>
              <w:t>De tekst</w:t>
            </w:r>
            <w:r w:rsidR="00B9290C" w:rsidRPr="004D487C">
              <w:rPr>
                <w:rStyle w:val="normaltextrun"/>
                <w:rFonts w:cs="Arial"/>
                <w:sz w:val="16"/>
                <w:szCs w:val="16"/>
                <w:shd w:val="clear" w:color="auto" w:fill="FFFFFF"/>
              </w:rPr>
              <w:t xml:space="preserve"> </w:t>
            </w:r>
            <w:r w:rsidR="00B9290C" w:rsidRPr="002A1D74">
              <w:rPr>
                <w:rFonts w:cs="Arial"/>
                <w:color w:val="800080"/>
                <w:sz w:val="16"/>
                <w:szCs w:val="16"/>
              </w:rPr>
              <w:t xml:space="preserve">terwijl </w:t>
            </w:r>
            <w:r w:rsidR="00B9290C" w:rsidRPr="002A1D74">
              <w:rPr>
                <w:rFonts w:cs="Arial"/>
                <w:sz w:val="16"/>
                <w:szCs w:val="16"/>
              </w:rPr>
              <w:fldChar w:fldCharType="begin"/>
            </w:r>
            <w:r w:rsidR="00B9290C" w:rsidRPr="002A1D74">
              <w:rPr>
                <w:rFonts w:cs="Arial"/>
                <w:sz w:val="16"/>
                <w:szCs w:val="16"/>
              </w:rPr>
              <w:instrText>MacroButton Nomacro §</w:instrText>
            </w:r>
            <w:r w:rsidR="00B9290C" w:rsidRPr="002A1D74">
              <w:rPr>
                <w:rFonts w:cs="Arial"/>
                <w:sz w:val="16"/>
                <w:szCs w:val="16"/>
              </w:rPr>
              <w:fldChar w:fldCharType="end"/>
            </w:r>
            <w:r w:rsidR="00B9290C" w:rsidRPr="002A1D74">
              <w:rPr>
                <w:rFonts w:cs="Arial"/>
                <w:color w:val="000000"/>
                <w:sz w:val="16"/>
                <w:szCs w:val="16"/>
              </w:rPr>
              <w:t>aantal</w:t>
            </w:r>
            <w:r w:rsidR="00B9290C" w:rsidRPr="002A1D74">
              <w:rPr>
                <w:rFonts w:cs="Arial"/>
                <w:sz w:val="16"/>
                <w:szCs w:val="16"/>
              </w:rPr>
              <w:fldChar w:fldCharType="begin"/>
            </w:r>
            <w:r w:rsidR="00B9290C" w:rsidRPr="002A1D74">
              <w:rPr>
                <w:rFonts w:cs="Arial"/>
                <w:sz w:val="16"/>
                <w:szCs w:val="16"/>
              </w:rPr>
              <w:instrText>MacroButton Nomacro §</w:instrText>
            </w:r>
            <w:r w:rsidR="00B9290C" w:rsidRPr="002A1D74">
              <w:rPr>
                <w:rFonts w:cs="Arial"/>
                <w:sz w:val="16"/>
                <w:szCs w:val="16"/>
              </w:rPr>
              <w:fldChar w:fldCharType="end"/>
            </w:r>
            <w:r w:rsidR="00B9290C" w:rsidRPr="002A1D74">
              <w:rPr>
                <w:rFonts w:cs="Arial"/>
                <w:color w:val="800080"/>
                <w:sz w:val="16"/>
                <w:szCs w:val="16"/>
              </w:rPr>
              <w:t xml:space="preserve"> </w:t>
            </w:r>
            <w:r w:rsidR="00B9290C" w:rsidRPr="002A1D74">
              <w:rPr>
                <w:rStyle w:val="normaltextrun"/>
                <w:rFonts w:cs="Arial"/>
                <w:color w:val="840084"/>
                <w:sz w:val="16"/>
                <w:szCs w:val="16"/>
              </w:rPr>
              <w:t>kind</w:t>
            </w:r>
            <w:r w:rsidR="00B9290C" w:rsidRPr="002A1D74">
              <w:rPr>
                <w:rStyle w:val="normaltextrun"/>
                <w:rFonts w:cs="Arial"/>
                <w:color w:val="3165FF"/>
                <w:sz w:val="16"/>
                <w:szCs w:val="16"/>
              </w:rPr>
              <w:t>eren</w:t>
            </w:r>
            <w:r w:rsidR="00B9290C" w:rsidRPr="002A1D74">
              <w:rPr>
                <w:rStyle w:val="normaltextrun"/>
                <w:rFonts w:cs="Arial"/>
                <w:color w:val="840084"/>
                <w:sz w:val="16"/>
                <w:szCs w:val="16"/>
              </w:rPr>
              <w:t xml:space="preserve"> </w:t>
            </w:r>
            <w:r w:rsidR="00B9290C" w:rsidRPr="002A1D74">
              <w:rPr>
                <w:rStyle w:val="normaltextrun"/>
                <w:rFonts w:cs="Arial"/>
                <w:color w:val="3165FF"/>
                <w:sz w:val="16"/>
                <w:szCs w:val="16"/>
              </w:rPr>
              <w:t>is</w:t>
            </w:r>
            <w:r w:rsidR="00B9290C" w:rsidRPr="002A1D74">
              <w:rPr>
                <w:rStyle w:val="normaltextrun"/>
                <w:rFonts w:cs="Arial"/>
                <w:sz w:val="16"/>
                <w:szCs w:val="16"/>
              </w:rPr>
              <w:t>/</w:t>
            </w:r>
            <w:r w:rsidR="00B9290C" w:rsidRPr="002A1D74">
              <w:rPr>
                <w:rStyle w:val="normaltextrun"/>
                <w:rFonts w:cs="Arial"/>
                <w:color w:val="3165FF"/>
                <w:sz w:val="16"/>
                <w:szCs w:val="16"/>
              </w:rPr>
              <w:t>zijn</w:t>
            </w:r>
            <w:r w:rsidR="00B9290C" w:rsidRPr="004D487C">
              <w:rPr>
                <w:rStyle w:val="normaltextrun"/>
                <w:rFonts w:cs="Arial"/>
                <w:color w:val="3165FF"/>
                <w:sz w:val="16"/>
                <w:szCs w:val="16"/>
              </w:rPr>
              <w:t xml:space="preserve"> </w:t>
            </w:r>
            <w:r w:rsidRPr="004D487C">
              <w:rPr>
                <w:rStyle w:val="normaltextrun"/>
                <w:rFonts w:cs="Arial"/>
                <w:color w:val="3165FF"/>
                <w:sz w:val="16"/>
                <w:szCs w:val="16"/>
              </w:rPr>
              <w:t xml:space="preserve">…. </w:t>
            </w:r>
            <w:r w:rsidR="00B9290C" w:rsidRPr="002A1D74">
              <w:rPr>
                <w:rStyle w:val="normaltextrun"/>
                <w:rFonts w:cs="Arial"/>
                <w:color w:val="000000" w:themeColor="text1"/>
                <w:sz w:val="16"/>
                <w:szCs w:val="16"/>
              </w:rPr>
              <w:t>moet alleen getoond worden</w:t>
            </w:r>
            <w:r w:rsidRPr="004D487C">
              <w:rPr>
                <w:rStyle w:val="normaltextrun"/>
                <w:rFonts w:cs="Arial"/>
                <w:color w:val="000000" w:themeColor="text1"/>
                <w:sz w:val="16"/>
                <w:szCs w:val="16"/>
              </w:rPr>
              <w:t xml:space="preserve"> als er ook </w:t>
            </w:r>
            <w:r w:rsidRPr="002A1D74">
              <w:rPr>
                <w:sz w:val="16"/>
                <w:szCs w:val="16"/>
              </w:rPr>
              <w:t>kindInLeven</w:t>
            </w:r>
            <w:r w:rsidRPr="002A1D74">
              <w:rPr>
                <w:rFonts w:cs="Arial"/>
                <w:snapToGrid/>
                <w:kern w:val="0"/>
                <w:sz w:val="16"/>
                <w:szCs w:val="16"/>
                <w:lang w:eastAsia="nl-NL"/>
              </w:rPr>
              <w:t>Ref aanwezig is.</w:t>
            </w:r>
          </w:p>
          <w:p w14:paraId="566E39FB" w14:textId="77777777" w:rsidR="0062325D" w:rsidRDefault="0062325D" w:rsidP="00D216E2">
            <w:pPr>
              <w:spacing w:after="0"/>
              <w:rPr>
                <w:rStyle w:val="normaltextrun"/>
                <w:rFonts w:cs="Arial"/>
                <w:sz w:val="16"/>
                <w:szCs w:val="16"/>
                <w:shd w:val="clear" w:color="auto" w:fill="FFFFFF"/>
              </w:rPr>
            </w:pPr>
          </w:p>
          <w:p w14:paraId="211FB63C" w14:textId="77777777" w:rsidR="00440EEC" w:rsidRDefault="004D487C" w:rsidP="00440EEC">
            <w:pPr>
              <w:spacing w:after="0"/>
              <w:rPr>
                <w:ins w:id="419" w:author="Groot, Karina de" w:date="2024-08-08T11:10:00Z" w16du:dateUtc="2024-08-08T09:10:00Z"/>
                <w:sz w:val="16"/>
                <w:szCs w:val="16"/>
              </w:rPr>
            </w:pPr>
            <w:r>
              <w:rPr>
                <w:rStyle w:val="normaltextrun"/>
                <w:rFonts w:cs="Arial"/>
                <w:sz w:val="16"/>
                <w:szCs w:val="16"/>
                <w:shd w:val="clear" w:color="auto" w:fill="FFFFFF"/>
              </w:rPr>
              <w:t>-</w:t>
            </w:r>
            <w:r w:rsidR="00E52E09" w:rsidRPr="004D487C">
              <w:rPr>
                <w:rStyle w:val="normaltextrun"/>
                <w:rFonts w:cs="Arial"/>
                <w:sz w:val="16"/>
                <w:szCs w:val="16"/>
                <w:shd w:val="clear" w:color="auto" w:fill="FFFFFF"/>
              </w:rPr>
              <w:t xml:space="preserve">De keuze tussen meervoud/enkelvoud van </w:t>
            </w:r>
            <w:r w:rsidR="00E52E09" w:rsidRPr="004D487C">
              <w:rPr>
                <w:rStyle w:val="normaltextrun"/>
                <w:rFonts w:cs="Arial"/>
                <w:color w:val="840084"/>
                <w:sz w:val="16"/>
                <w:szCs w:val="16"/>
              </w:rPr>
              <w:t>kind</w:t>
            </w:r>
            <w:r w:rsidR="00E52E09" w:rsidRPr="004D487C">
              <w:rPr>
                <w:rStyle w:val="normaltextrun"/>
                <w:rFonts w:cs="Arial"/>
                <w:color w:val="3165FF"/>
                <w:sz w:val="16"/>
                <w:szCs w:val="16"/>
              </w:rPr>
              <w:t>eren</w:t>
            </w:r>
            <w:r w:rsidR="00E52E09" w:rsidRPr="004D487C">
              <w:rPr>
                <w:rStyle w:val="normaltextrun"/>
                <w:rFonts w:cs="Arial"/>
                <w:color w:val="840084"/>
                <w:sz w:val="20"/>
              </w:rPr>
              <w:t xml:space="preserve"> </w:t>
            </w:r>
            <w:r w:rsidR="005A2E7F" w:rsidRPr="004D487C">
              <w:rPr>
                <w:rStyle w:val="normaltextrun"/>
                <w:rFonts w:cs="Arial"/>
                <w:sz w:val="16"/>
                <w:szCs w:val="16"/>
                <w:shd w:val="clear" w:color="auto" w:fill="FFFFFF"/>
              </w:rPr>
              <w:t xml:space="preserve">en </w:t>
            </w:r>
            <w:r w:rsidR="005A2E7F" w:rsidRPr="004D487C">
              <w:rPr>
                <w:rStyle w:val="normaltextrun"/>
                <w:rFonts w:cs="Arial"/>
                <w:color w:val="3165FF"/>
                <w:sz w:val="16"/>
                <w:szCs w:val="16"/>
              </w:rPr>
              <w:t>is</w:t>
            </w:r>
            <w:r w:rsidR="005A2E7F" w:rsidRPr="004D487C">
              <w:rPr>
                <w:rStyle w:val="normaltextrun"/>
                <w:rFonts w:cs="Arial"/>
                <w:sz w:val="16"/>
                <w:szCs w:val="16"/>
              </w:rPr>
              <w:t>/</w:t>
            </w:r>
            <w:r w:rsidR="005A2E7F" w:rsidRPr="004D487C">
              <w:rPr>
                <w:rStyle w:val="normaltextrun"/>
                <w:rFonts w:cs="Arial"/>
                <w:color w:val="3165FF"/>
                <w:sz w:val="16"/>
                <w:szCs w:val="16"/>
              </w:rPr>
              <w:t>zijn</w:t>
            </w:r>
            <w:r w:rsidR="005A2E7F" w:rsidRPr="004D487C">
              <w:rPr>
                <w:rStyle w:val="normaltextrun"/>
                <w:rFonts w:cs="Arial"/>
                <w:color w:val="3165FF"/>
                <w:sz w:val="20"/>
              </w:rPr>
              <w:t xml:space="preserve"> </w:t>
            </w:r>
            <w:r w:rsidR="00051B5D" w:rsidRPr="004D487C">
              <w:rPr>
                <w:rStyle w:val="normaltextrun"/>
                <w:rFonts w:cs="Arial"/>
                <w:sz w:val="16"/>
                <w:szCs w:val="16"/>
                <w:shd w:val="clear" w:color="auto" w:fill="FFFFFF"/>
              </w:rPr>
              <w:t xml:space="preserve">wordt afgeleid van het </w:t>
            </w:r>
            <w:r w:rsidR="00E64CD4" w:rsidRPr="004D487C">
              <w:rPr>
                <w:rStyle w:val="normaltextrun"/>
                <w:rFonts w:cs="Arial"/>
                <w:sz w:val="16"/>
                <w:szCs w:val="16"/>
                <w:shd w:val="clear" w:color="auto" w:fill="FFFFFF"/>
              </w:rPr>
              <w:t>aa</w:t>
            </w:r>
            <w:r w:rsidR="00E64CD4" w:rsidRPr="004D487C">
              <w:rPr>
                <w:rStyle w:val="normaltextrun"/>
                <w:sz w:val="16"/>
                <w:szCs w:val="16"/>
                <w:shd w:val="clear" w:color="auto" w:fill="FFFFFF"/>
              </w:rPr>
              <w:t xml:space="preserve">ntal </w:t>
            </w:r>
            <w:r w:rsidR="00E52E09" w:rsidRPr="004D487C">
              <w:rPr>
                <w:rStyle w:val="normaltextrun"/>
                <w:sz w:val="16"/>
                <w:szCs w:val="16"/>
                <w:shd w:val="clear" w:color="auto" w:fill="FFFFFF"/>
              </w:rPr>
              <w:t xml:space="preserve">aanwezige </w:t>
            </w:r>
            <w:ins w:id="420" w:author="Groot, Karina de" w:date="2024-08-08T11:10:00Z" w16du:dateUtc="2024-08-08T09:10:00Z">
              <w:r w:rsidR="00440EEC">
                <w:rPr>
                  <w:sz w:val="16"/>
                  <w:szCs w:val="16"/>
                </w:rPr>
                <w:t>//partners/</w:t>
              </w:r>
              <w:r w:rsidR="00440EEC" w:rsidRPr="008A5C45">
                <w:rPr>
                  <w:sz w:val="16"/>
                  <w:szCs w:val="16"/>
                </w:rPr>
                <w:t>partnerOverledene</w:t>
              </w:r>
              <w:r w:rsidR="00440EEC">
                <w:rPr>
                  <w:sz w:val="16"/>
                  <w:szCs w:val="16"/>
                </w:rPr>
                <w:t>/</w:t>
              </w:r>
              <w:r w:rsidR="00440EEC" w:rsidRPr="000B515E">
                <w:rPr>
                  <w:sz w:val="16"/>
                  <w:szCs w:val="16"/>
                </w:rPr>
                <w:t xml:space="preserve"> afstammelinge</w:t>
              </w:r>
              <w:r w:rsidR="00440EEC">
                <w:rPr>
                  <w:sz w:val="16"/>
                  <w:szCs w:val="16"/>
                </w:rPr>
                <w:t>n/</w:t>
              </w:r>
              <w:r w:rsidR="00440EEC" w:rsidRPr="00EB7673">
                <w:rPr>
                  <w:sz w:val="16"/>
                  <w:szCs w:val="16"/>
                </w:rPr>
                <w:t>vooroverledenKindRef</w:t>
              </w:r>
              <w:r w:rsidR="00440EEC">
                <w:rPr>
                  <w:sz w:val="16"/>
                  <w:szCs w:val="16"/>
                </w:rPr>
                <w:t xml:space="preserve"> </w:t>
              </w:r>
              <w:r w:rsidR="00440EEC" w:rsidRPr="00EB7673">
                <w:rPr>
                  <w:sz w:val="16"/>
                  <w:szCs w:val="16"/>
                </w:rPr>
                <w:t>[xlink:href=</w:t>
              </w:r>
              <w:r w:rsidR="00440EEC">
                <w:rPr>
                  <w:sz w:val="16"/>
                  <w:szCs w:val="16"/>
                </w:rPr>
                <w:t>”</w:t>
              </w:r>
              <w:r w:rsidR="00440EEC" w:rsidRPr="00EB7673">
                <w:rPr>
                  <w:sz w:val="16"/>
                  <w:szCs w:val="16"/>
                </w:rPr>
                <w:t>id</w:t>
              </w:r>
              <w:r w:rsidR="00440EEC">
                <w:rPr>
                  <w:sz w:val="16"/>
                  <w:szCs w:val="16"/>
                </w:rPr>
                <w:t>]</w:t>
              </w:r>
            </w:ins>
          </w:p>
          <w:p w14:paraId="7CE2E9B4" w14:textId="6870CD3B" w:rsidR="00051B5D" w:rsidRPr="004D487C" w:rsidDel="00440EEC" w:rsidRDefault="00E52E09" w:rsidP="004D487C">
            <w:pPr>
              <w:spacing w:after="0"/>
              <w:rPr>
                <w:del w:id="421" w:author="Groot, Karina de" w:date="2024-08-08T11:10:00Z" w16du:dateUtc="2024-08-08T09:10:00Z"/>
                <w:rStyle w:val="normaltextrun"/>
                <w:sz w:val="16"/>
                <w:szCs w:val="16"/>
                <w:shd w:val="clear" w:color="auto" w:fill="FFFFFF"/>
              </w:rPr>
            </w:pPr>
            <w:del w:id="422" w:author="Groot, Karina de" w:date="2024-08-08T11:09:00Z" w16du:dateUtc="2024-08-08T09:09:00Z">
              <w:r w:rsidRPr="004D487C" w:rsidDel="00440EEC">
                <w:rPr>
                  <w:rStyle w:val="normaltextrun"/>
                  <w:sz w:val="16"/>
                  <w:szCs w:val="16"/>
                  <w:shd w:val="clear" w:color="auto" w:fill="FFFFFF"/>
                </w:rPr>
                <w:delText>.</w:delText>
              </w:r>
              <w:r w:rsidR="00D216E2" w:rsidRPr="002A1D74" w:rsidDel="00440EEC">
                <w:rPr>
                  <w:sz w:val="16"/>
                  <w:szCs w:val="16"/>
                </w:rPr>
                <w:delText>/</w:delText>
              </w:r>
              <w:r w:rsidR="00C35AEE" w:rsidRPr="002A1D74" w:rsidDel="00440EEC">
                <w:rPr>
                  <w:sz w:val="16"/>
                  <w:szCs w:val="16"/>
                </w:rPr>
                <w:delText>/partner</w:delText>
              </w:r>
              <w:r w:rsidRPr="002A1D74" w:rsidDel="00440EEC">
                <w:rPr>
                  <w:sz w:val="16"/>
                  <w:szCs w:val="16"/>
                </w:rPr>
                <w:delText>/</w:delText>
              </w:r>
            </w:del>
            <w:del w:id="423" w:author="Groot, Karina de" w:date="2024-08-07T16:04:00Z" w16du:dateUtc="2024-08-07T14:04:00Z">
              <w:r w:rsidR="00185356" w:rsidRPr="002A1D74" w:rsidDel="008A5C45">
                <w:rPr>
                  <w:sz w:val="16"/>
                  <w:szCs w:val="16"/>
                </w:rPr>
                <w:delText>eerdereBurgerlijkeStaat</w:delText>
              </w:r>
            </w:del>
            <w:del w:id="424" w:author="Groot, Karina de" w:date="2024-08-08T11:09:00Z" w16du:dateUtc="2024-08-08T09:09:00Z">
              <w:r w:rsidR="00185356" w:rsidRPr="002A1D74" w:rsidDel="00440EEC">
                <w:rPr>
                  <w:sz w:val="16"/>
                  <w:szCs w:val="16"/>
                </w:rPr>
                <w:delText>/</w:delText>
              </w:r>
              <w:r w:rsidRPr="002A1D74" w:rsidDel="00440EEC">
                <w:rPr>
                  <w:sz w:val="16"/>
                  <w:szCs w:val="16"/>
                </w:rPr>
                <w:delText>afstammelingen/</w:delText>
              </w:r>
            </w:del>
            <w:del w:id="425" w:author="Groot, Karina de" w:date="2024-08-07T16:04:00Z" w16du:dateUtc="2024-08-07T14:04:00Z">
              <w:r w:rsidRPr="002A1D74" w:rsidDel="008A5C45">
                <w:rPr>
                  <w:sz w:val="16"/>
                  <w:szCs w:val="16"/>
                </w:rPr>
                <w:delText xml:space="preserve"> </w:delText>
              </w:r>
            </w:del>
            <w:del w:id="426" w:author="Groot, Karina de" w:date="2024-08-07T16:07:00Z" w16du:dateUtc="2024-08-07T14:07:00Z">
              <w:r w:rsidR="00E1092E" w:rsidRPr="00E1092E" w:rsidDel="008D1C9E">
                <w:rPr>
                  <w:sz w:val="16"/>
                  <w:szCs w:val="16"/>
                </w:rPr>
                <w:delText>vooroverledenKind</w:delText>
              </w:r>
              <w:r w:rsidR="00E1092E" w:rsidDel="008D1C9E">
                <w:rPr>
                  <w:sz w:val="16"/>
                  <w:szCs w:val="16"/>
                </w:rPr>
                <w:delText>/</w:delText>
              </w:r>
            </w:del>
            <w:del w:id="427" w:author="Groot, Karina de" w:date="2024-08-08T11:09:00Z" w16du:dateUtc="2024-08-08T09:09:00Z">
              <w:r w:rsidR="00D216E2" w:rsidRPr="004D487C" w:rsidDel="00440EEC">
                <w:rPr>
                  <w:rStyle w:val="normaltextrun"/>
                  <w:sz w:val="16"/>
                  <w:szCs w:val="16"/>
                  <w:shd w:val="clear" w:color="auto" w:fill="FFFFFF"/>
                </w:rPr>
                <w:delText>vooroverledenKindRef</w:delText>
              </w:r>
              <w:r w:rsidR="000300FE" w:rsidRPr="004D487C" w:rsidDel="00440EEC">
                <w:rPr>
                  <w:rStyle w:val="normaltextrun"/>
                  <w:sz w:val="16"/>
                  <w:szCs w:val="16"/>
                  <w:shd w:val="clear" w:color="auto" w:fill="FFFFFF"/>
                </w:rPr>
                <w:delText>;</w:delText>
              </w:r>
              <w:r w:rsidRPr="004D487C" w:rsidDel="00440EEC">
                <w:rPr>
                  <w:rStyle w:val="normaltextrun"/>
                  <w:sz w:val="16"/>
                  <w:szCs w:val="16"/>
                  <w:shd w:val="clear" w:color="auto" w:fill="FFFFFF"/>
                </w:rPr>
                <w:delText>.</w:delText>
              </w:r>
              <w:r w:rsidR="000D733D" w:rsidDel="00440EEC">
                <w:delText xml:space="preserve"> </w:delText>
              </w:r>
              <w:r w:rsidR="000D733D" w:rsidRPr="004D487C" w:rsidDel="00440EEC">
                <w:rPr>
                  <w:rStyle w:val="normaltextrun"/>
                  <w:sz w:val="16"/>
                  <w:szCs w:val="16"/>
                  <w:shd w:val="clear" w:color="auto" w:fill="FFFFFF"/>
                </w:rPr>
                <w:delText>[xlink:href="id]</w:delText>
              </w:r>
            </w:del>
          </w:p>
          <w:p w14:paraId="5C438798" w14:textId="5033EDB6" w:rsidR="003C7F85" w:rsidRPr="002A1D74" w:rsidRDefault="005968DE" w:rsidP="00D216E2">
            <w:pPr>
              <w:spacing w:after="0"/>
              <w:rPr>
                <w:rStyle w:val="normaltextrun"/>
                <w:b/>
                <w:bCs/>
                <w:sz w:val="16"/>
                <w:szCs w:val="16"/>
                <w:shd w:val="clear" w:color="auto" w:fill="FFFFFF"/>
              </w:rPr>
            </w:pPr>
            <w:r>
              <w:rPr>
                <w:rStyle w:val="normaltextrun"/>
                <w:b/>
                <w:bCs/>
                <w:sz w:val="16"/>
                <w:szCs w:val="16"/>
                <w:shd w:val="clear" w:color="auto" w:fill="FFFFFF"/>
              </w:rPr>
              <w:t>EN/</w:t>
            </w:r>
            <w:r w:rsidR="003C7F85" w:rsidRPr="002A1D74">
              <w:rPr>
                <w:rStyle w:val="normaltextrun"/>
                <w:b/>
                <w:bCs/>
                <w:sz w:val="16"/>
                <w:szCs w:val="16"/>
                <w:shd w:val="clear" w:color="auto" w:fill="FFFFFF"/>
              </w:rPr>
              <w:t>OF</w:t>
            </w:r>
          </w:p>
          <w:p w14:paraId="2A5368FE" w14:textId="5F1D6912" w:rsidR="00440EEC" w:rsidRDefault="00394B2A" w:rsidP="00394B2A">
            <w:pPr>
              <w:spacing w:after="0"/>
              <w:rPr>
                <w:sz w:val="16"/>
                <w:szCs w:val="16"/>
              </w:rPr>
            </w:pPr>
            <w:del w:id="428" w:author="Groot, Karina de" w:date="2024-08-08T11:10:00Z" w16du:dateUtc="2024-08-08T09:10:00Z">
              <w:r w:rsidDel="00440EEC">
                <w:rPr>
                  <w:sz w:val="16"/>
                  <w:szCs w:val="16"/>
                </w:rPr>
                <w:delText>//partner/</w:delText>
              </w:r>
            </w:del>
            <w:del w:id="429" w:author="Groot, Karina de" w:date="2024-08-07T16:05:00Z" w16du:dateUtc="2024-08-07T14:05:00Z">
              <w:r w:rsidDel="008A5C45">
                <w:rPr>
                  <w:sz w:val="16"/>
                  <w:szCs w:val="16"/>
                </w:rPr>
                <w:delText>gegevensPartner</w:delText>
              </w:r>
            </w:del>
            <w:del w:id="430" w:author="Groot, Karina de" w:date="2024-08-08T11:10:00Z" w16du:dateUtc="2024-08-08T09:10:00Z">
              <w:r w:rsidDel="00440EEC">
                <w:rPr>
                  <w:sz w:val="16"/>
                  <w:szCs w:val="16"/>
                </w:rPr>
                <w:delText>/</w:delText>
              </w:r>
              <w:r w:rsidRPr="000B515E" w:rsidDel="00440EEC">
                <w:rPr>
                  <w:sz w:val="16"/>
                  <w:szCs w:val="16"/>
                </w:rPr>
                <w:delText xml:space="preserve"> afstammelinge</w:delText>
              </w:r>
              <w:r w:rsidDel="00440EEC">
                <w:rPr>
                  <w:sz w:val="16"/>
                  <w:szCs w:val="16"/>
                </w:rPr>
                <w:delText>n/</w:delText>
              </w:r>
            </w:del>
            <w:del w:id="431" w:author="Groot, Karina de" w:date="2024-08-07T16:06:00Z" w16du:dateUtc="2024-08-07T14:06:00Z">
              <w:r w:rsidR="00DD335C" w:rsidRPr="00DD335C" w:rsidDel="008A5C45">
                <w:rPr>
                  <w:sz w:val="16"/>
                  <w:szCs w:val="16"/>
                </w:rPr>
                <w:delText>vooroverledenKind</w:delText>
              </w:r>
              <w:r w:rsidR="00DD335C" w:rsidDel="008A5C45">
                <w:rPr>
                  <w:sz w:val="16"/>
                  <w:szCs w:val="16"/>
                </w:rPr>
                <w:delText>/</w:delText>
              </w:r>
            </w:del>
            <w:del w:id="432" w:author="Groot, Karina de" w:date="2024-08-08T11:10:00Z" w16du:dateUtc="2024-08-08T09:10:00Z">
              <w:r w:rsidRPr="00EB7673" w:rsidDel="00440EEC">
                <w:rPr>
                  <w:sz w:val="16"/>
                  <w:szCs w:val="16"/>
                </w:rPr>
                <w:delText>vooroverledenKindRef</w:delText>
              </w:r>
              <w:r w:rsidDel="00440EEC">
                <w:rPr>
                  <w:sz w:val="16"/>
                  <w:szCs w:val="16"/>
                </w:rPr>
                <w:delText xml:space="preserve"> </w:delText>
              </w:r>
              <w:r w:rsidRPr="00EB7673" w:rsidDel="00440EEC">
                <w:rPr>
                  <w:sz w:val="16"/>
                  <w:szCs w:val="16"/>
                </w:rPr>
                <w:delText>[xlink:href=</w:delText>
              </w:r>
              <w:r w:rsidDel="00440EEC">
                <w:rPr>
                  <w:sz w:val="16"/>
                  <w:szCs w:val="16"/>
                </w:rPr>
                <w:delText>”</w:delText>
              </w:r>
              <w:r w:rsidRPr="00EB7673" w:rsidDel="00440EEC">
                <w:rPr>
                  <w:sz w:val="16"/>
                  <w:szCs w:val="16"/>
                </w:rPr>
                <w:delText>id</w:delText>
              </w:r>
              <w:r w:rsidDel="00440EEC">
                <w:rPr>
                  <w:sz w:val="16"/>
                  <w:szCs w:val="16"/>
                </w:rPr>
                <w:delText>]</w:delText>
              </w:r>
            </w:del>
            <w:ins w:id="433" w:author="Groot, Karina de" w:date="2024-08-08T11:09:00Z" w16du:dateUtc="2024-08-08T09:09:00Z">
              <w:r w:rsidR="00440EEC" w:rsidRPr="004D487C">
                <w:rPr>
                  <w:rStyle w:val="normaltextrun"/>
                  <w:sz w:val="16"/>
                  <w:szCs w:val="16"/>
                  <w:shd w:val="clear" w:color="auto" w:fill="FFFFFF"/>
                </w:rPr>
                <w:t>.</w:t>
              </w:r>
              <w:r w:rsidR="00440EEC" w:rsidRPr="002A1D74">
                <w:rPr>
                  <w:sz w:val="16"/>
                  <w:szCs w:val="16"/>
                </w:rPr>
                <w:t>//partner</w:t>
              </w:r>
              <w:r w:rsidR="00440EEC">
                <w:rPr>
                  <w:sz w:val="16"/>
                  <w:szCs w:val="16"/>
                </w:rPr>
                <w:t>s</w:t>
              </w:r>
              <w:r w:rsidR="00440EEC" w:rsidRPr="002A1D74">
                <w:rPr>
                  <w:sz w:val="16"/>
                  <w:szCs w:val="16"/>
                </w:rPr>
                <w:t>/</w:t>
              </w:r>
              <w:r w:rsidR="00440EEC" w:rsidRPr="00C214FA">
                <w:rPr>
                  <w:sz w:val="16"/>
                  <w:szCs w:val="16"/>
                </w:rPr>
                <w:t>eerderePartner</w:t>
              </w:r>
              <w:r w:rsidR="00440EEC" w:rsidRPr="002A1D74">
                <w:rPr>
                  <w:sz w:val="16"/>
                  <w:szCs w:val="16"/>
                </w:rPr>
                <w:t>/afstammelingen/</w:t>
              </w:r>
            </w:ins>
            <w:ins w:id="434" w:author="Willems, Igor" w:date="2024-08-29T09:23:00Z">
              <w:r w:rsidR="00006370" w:rsidRPr="00006370">
                <w:rPr>
                  <w:sz w:val="16"/>
                  <w:szCs w:val="16"/>
                </w:rPr>
                <w:t>vooroverledenKind</w:t>
              </w:r>
            </w:ins>
            <w:ins w:id="435" w:author="Willems, Igor" w:date="2024-08-29T09:23:00Z" w16du:dateUtc="2024-08-29T07:23:00Z">
              <w:r w:rsidR="00006370">
                <w:rPr>
                  <w:sz w:val="16"/>
                  <w:szCs w:val="16"/>
                </w:rPr>
                <w:t>/</w:t>
              </w:r>
            </w:ins>
            <w:ins w:id="436" w:author="Groot, Karina de" w:date="2024-08-08T11:09:00Z" w16du:dateUtc="2024-08-08T09:09:00Z">
              <w:r w:rsidR="00440EEC" w:rsidRPr="004D487C">
                <w:rPr>
                  <w:rStyle w:val="normaltextrun"/>
                  <w:sz w:val="16"/>
                  <w:szCs w:val="16"/>
                  <w:shd w:val="clear" w:color="auto" w:fill="FFFFFF"/>
                </w:rPr>
                <w:t>vooroverledenKindRef</w:t>
              </w:r>
              <w:del w:id="437" w:author="Willems, Igor" w:date="2024-08-29T09:23:00Z" w16du:dateUtc="2024-08-29T07:23:00Z">
                <w:r w:rsidR="00440EEC" w:rsidRPr="004D487C" w:rsidDel="00006370">
                  <w:rPr>
                    <w:rStyle w:val="normaltextrun"/>
                    <w:sz w:val="16"/>
                    <w:szCs w:val="16"/>
                    <w:shd w:val="clear" w:color="auto" w:fill="FFFFFF"/>
                  </w:rPr>
                  <w:delText>;.</w:delText>
                </w:r>
              </w:del>
              <w:r w:rsidR="00440EEC">
                <w:t xml:space="preserve"> </w:t>
              </w:r>
              <w:r w:rsidR="00440EEC" w:rsidRPr="004D487C">
                <w:rPr>
                  <w:rStyle w:val="normaltextrun"/>
                  <w:sz w:val="16"/>
                  <w:szCs w:val="16"/>
                  <w:shd w:val="clear" w:color="auto" w:fill="FFFFFF"/>
                </w:rPr>
                <w:t>[xlink:href="id]</w:t>
              </w:r>
            </w:ins>
          </w:p>
          <w:p w14:paraId="59608E28" w14:textId="77777777" w:rsidR="004D487C" w:rsidRDefault="004D487C" w:rsidP="00394B2A">
            <w:pPr>
              <w:spacing w:after="0"/>
              <w:rPr>
                <w:sz w:val="16"/>
                <w:szCs w:val="16"/>
              </w:rPr>
            </w:pPr>
          </w:p>
          <w:p w14:paraId="554B7AB6" w14:textId="1B45958A" w:rsidR="00E52E09" w:rsidRDefault="004D487C" w:rsidP="002A1D74">
            <w:pPr>
              <w:rPr>
                <w:rStyle w:val="normaltextrun"/>
                <w:sz w:val="16"/>
                <w:szCs w:val="16"/>
                <w:shd w:val="clear" w:color="auto" w:fill="FFFFFF"/>
              </w:rPr>
            </w:pPr>
            <w:r>
              <w:rPr>
                <w:sz w:val="16"/>
                <w:szCs w:val="16"/>
              </w:rPr>
              <w:t>-</w:t>
            </w:r>
            <w:r w:rsidR="00E64CD4">
              <w:rPr>
                <w:rStyle w:val="normaltextrun"/>
                <w:rFonts w:cs="Arial"/>
                <w:sz w:val="16"/>
                <w:szCs w:val="16"/>
                <w:shd w:val="clear" w:color="auto" w:fill="FFFFFF"/>
              </w:rPr>
              <w:t xml:space="preserve"> Het aantal vooroverleden kinderen wordt afgeleid van het </w:t>
            </w:r>
            <w:r w:rsidR="00E64CD4" w:rsidRPr="00E64CD4">
              <w:rPr>
                <w:rStyle w:val="normaltextrun"/>
                <w:rFonts w:cs="Arial"/>
                <w:sz w:val="16"/>
                <w:szCs w:val="16"/>
                <w:shd w:val="clear" w:color="auto" w:fill="FFFFFF"/>
              </w:rPr>
              <w:t>aa</w:t>
            </w:r>
            <w:r w:rsidR="00E64CD4" w:rsidRPr="00E64CD4">
              <w:rPr>
                <w:rStyle w:val="normaltextrun"/>
                <w:sz w:val="16"/>
                <w:szCs w:val="16"/>
                <w:shd w:val="clear" w:color="auto" w:fill="FFFFFF"/>
              </w:rPr>
              <w:t xml:space="preserve">ntal </w:t>
            </w:r>
            <w:r w:rsidR="00E52E09" w:rsidRPr="00E52E09">
              <w:rPr>
                <w:rStyle w:val="normaltextrun"/>
                <w:sz w:val="16"/>
                <w:szCs w:val="16"/>
                <w:shd w:val="clear" w:color="auto" w:fill="FFFFFF"/>
              </w:rPr>
              <w:t>.</w:t>
            </w:r>
            <w:r w:rsidR="00E52E09" w:rsidRPr="004D487C">
              <w:rPr>
                <w:rStyle w:val="normaltextrun"/>
                <w:sz w:val="16"/>
                <w:szCs w:val="16"/>
                <w:shd w:val="clear" w:color="auto" w:fill="FFFFFF"/>
              </w:rPr>
              <w:t>aanwezige</w:t>
            </w:r>
            <w:r w:rsidR="00E52E09" w:rsidRPr="002A1D74">
              <w:rPr>
                <w:rStyle w:val="normaltextrun"/>
                <w:sz w:val="16"/>
                <w:szCs w:val="16"/>
                <w:shd w:val="clear" w:color="auto" w:fill="FFFFFF"/>
              </w:rPr>
              <w:t xml:space="preserve"> </w:t>
            </w:r>
            <w:ins w:id="438" w:author="Groot, Karina de" w:date="2024-08-08T15:17:00Z" w16du:dateUtc="2024-08-08T13:17:00Z">
              <w:r w:rsidR="0039110F" w:rsidRPr="004D487C">
                <w:rPr>
                  <w:rStyle w:val="normaltextrun"/>
                  <w:sz w:val="16"/>
                  <w:szCs w:val="16"/>
                  <w:shd w:val="clear" w:color="auto" w:fill="FFFFFF"/>
                </w:rPr>
                <w:t xml:space="preserve">aanwezige </w:t>
              </w:r>
              <w:r w:rsidR="0039110F">
                <w:rPr>
                  <w:sz w:val="16"/>
                  <w:szCs w:val="16"/>
                </w:rPr>
                <w:t>//partners/</w:t>
              </w:r>
              <w:r w:rsidR="0039110F" w:rsidRPr="008A5C45">
                <w:rPr>
                  <w:sz w:val="16"/>
                  <w:szCs w:val="16"/>
                </w:rPr>
                <w:t>partnerOverledene</w:t>
              </w:r>
              <w:r w:rsidR="0039110F">
                <w:rPr>
                  <w:sz w:val="16"/>
                  <w:szCs w:val="16"/>
                </w:rPr>
                <w:t>/</w:t>
              </w:r>
              <w:del w:id="439" w:author="Willems, Igor" w:date="2024-08-29T09:25:00Z" w16du:dateUtc="2024-08-29T07:25:00Z">
                <w:r w:rsidR="0039110F" w:rsidRPr="000B515E" w:rsidDel="008A32BD">
                  <w:rPr>
                    <w:sz w:val="16"/>
                    <w:szCs w:val="16"/>
                  </w:rPr>
                  <w:delText xml:space="preserve"> </w:delText>
                </w:r>
              </w:del>
              <w:r w:rsidR="0039110F" w:rsidRPr="000B515E">
                <w:rPr>
                  <w:sz w:val="16"/>
                  <w:szCs w:val="16"/>
                </w:rPr>
                <w:t>afstammelinge</w:t>
              </w:r>
              <w:r w:rsidR="0039110F">
                <w:rPr>
                  <w:sz w:val="16"/>
                  <w:szCs w:val="16"/>
                </w:rPr>
                <w:t>n/</w:t>
              </w:r>
            </w:ins>
            <w:ins w:id="440" w:author="Willems, Igor" w:date="2024-08-29T09:23:00Z">
              <w:r w:rsidR="00006370" w:rsidRPr="00006370">
                <w:rPr>
                  <w:sz w:val="16"/>
                  <w:szCs w:val="16"/>
                </w:rPr>
                <w:t>vooroverledenKind</w:t>
              </w:r>
            </w:ins>
            <w:ins w:id="441" w:author="Willems, Igor" w:date="2024-08-29T09:23:00Z" w16du:dateUtc="2024-08-29T07:23:00Z">
              <w:r w:rsidR="00006370">
                <w:rPr>
                  <w:sz w:val="16"/>
                  <w:szCs w:val="16"/>
                </w:rPr>
                <w:t>/</w:t>
              </w:r>
            </w:ins>
            <w:ins w:id="442" w:author="Groot, Karina de" w:date="2024-08-08T15:17:00Z" w16du:dateUtc="2024-08-08T13:17:00Z">
              <w:r w:rsidR="0039110F" w:rsidRPr="00EB7673">
                <w:rPr>
                  <w:sz w:val="16"/>
                  <w:szCs w:val="16"/>
                </w:rPr>
                <w:t>vooroverledenKindRef</w:t>
              </w:r>
              <w:r w:rsidR="0039110F">
                <w:rPr>
                  <w:sz w:val="16"/>
                  <w:szCs w:val="16"/>
                </w:rPr>
                <w:t xml:space="preserve"> </w:t>
              </w:r>
              <w:r w:rsidR="0039110F" w:rsidRPr="00EB7673">
                <w:rPr>
                  <w:sz w:val="16"/>
                  <w:szCs w:val="16"/>
                </w:rPr>
                <w:t>[xlink:href=</w:t>
              </w:r>
              <w:r w:rsidR="0039110F">
                <w:rPr>
                  <w:sz w:val="16"/>
                  <w:szCs w:val="16"/>
                </w:rPr>
                <w:t>”</w:t>
              </w:r>
              <w:r w:rsidR="0039110F" w:rsidRPr="00EB7673">
                <w:rPr>
                  <w:sz w:val="16"/>
                  <w:szCs w:val="16"/>
                </w:rPr>
                <w:t>id</w:t>
              </w:r>
              <w:r w:rsidR="0039110F">
                <w:rPr>
                  <w:sz w:val="16"/>
                  <w:szCs w:val="16"/>
                </w:rPr>
                <w:t>]</w:t>
              </w:r>
            </w:ins>
            <w:del w:id="443" w:author="Groot, Karina de" w:date="2024-08-08T11:10:00Z" w16du:dateUtc="2024-08-08T09:10:00Z">
              <w:r w:rsidR="00E52E09" w:rsidRPr="004D487C" w:rsidDel="00440EEC">
                <w:rPr>
                  <w:rStyle w:val="normaltextrun"/>
                  <w:sz w:val="16"/>
                  <w:szCs w:val="16"/>
                  <w:shd w:val="clear" w:color="auto" w:fill="FFFFFF"/>
                </w:rPr>
                <w:delText>.</w:delText>
              </w:r>
              <w:r w:rsidR="002A1D74" w:rsidDel="00440EEC">
                <w:rPr>
                  <w:rStyle w:val="normaltextrun"/>
                  <w:sz w:val="16"/>
                  <w:szCs w:val="16"/>
                  <w:shd w:val="clear" w:color="auto" w:fill="FFFFFF"/>
                </w:rPr>
                <w:delText>/</w:delText>
              </w:r>
              <w:r w:rsidR="00E52E09" w:rsidRPr="002A1D74" w:rsidDel="00440EEC">
                <w:rPr>
                  <w:sz w:val="16"/>
                  <w:szCs w:val="16"/>
                </w:rPr>
                <w:delText>/</w:delText>
              </w:r>
              <w:r w:rsidR="00C35AEE" w:rsidRPr="002A1D74" w:rsidDel="00440EEC">
                <w:rPr>
                  <w:sz w:val="16"/>
                  <w:szCs w:val="16"/>
                </w:rPr>
                <w:delText>/partner</w:delText>
              </w:r>
              <w:r w:rsidR="00E52E09" w:rsidRPr="002A1D74" w:rsidDel="00440EEC">
                <w:rPr>
                  <w:sz w:val="16"/>
                  <w:szCs w:val="16"/>
                </w:rPr>
                <w:delText>/</w:delText>
              </w:r>
              <w:r w:rsidR="00185356" w:rsidRPr="002A1D74" w:rsidDel="00440EEC">
                <w:rPr>
                  <w:sz w:val="16"/>
                  <w:szCs w:val="16"/>
                </w:rPr>
                <w:delText xml:space="preserve"> eerdereBurgerlijkeStaat/</w:delText>
              </w:r>
              <w:r w:rsidR="00E52E09" w:rsidRPr="002A1D74" w:rsidDel="00440EEC">
                <w:rPr>
                  <w:sz w:val="16"/>
                  <w:szCs w:val="16"/>
                </w:rPr>
                <w:delText>afstammelingen</w:delText>
              </w:r>
              <w:r w:rsidR="00E52E09" w:rsidRPr="004D487C" w:rsidDel="00440EEC">
                <w:delText>/</w:delText>
              </w:r>
            </w:del>
            <w:del w:id="444" w:author="Groot, Karina de" w:date="2024-08-07T16:07:00Z" w16du:dateUtc="2024-08-07T14:07:00Z">
              <w:r w:rsidR="00651E61" w:rsidRPr="002369D3" w:rsidDel="008A5C45">
                <w:rPr>
                  <w:sz w:val="16"/>
                  <w:szCs w:val="16"/>
                </w:rPr>
                <w:delText>vooroverledenKind</w:delText>
              </w:r>
              <w:r w:rsidR="00651E61" w:rsidDel="008A5C45">
                <w:delText>/</w:delText>
              </w:r>
            </w:del>
            <w:del w:id="445" w:author="Groot, Karina de" w:date="2024-08-08T11:10:00Z" w16du:dateUtc="2024-08-08T09:10:00Z">
              <w:r w:rsidR="00E52E09" w:rsidDel="00440EEC">
                <w:rPr>
                  <w:rStyle w:val="normaltextrun"/>
                  <w:sz w:val="16"/>
                  <w:szCs w:val="16"/>
                  <w:shd w:val="clear" w:color="auto" w:fill="FFFFFF"/>
                </w:rPr>
                <w:delText xml:space="preserve">vooroverledenKindRef </w:delText>
              </w:r>
              <w:r w:rsidR="003C7F85" w:rsidRPr="003C7F85" w:rsidDel="00440EEC">
                <w:rPr>
                  <w:rStyle w:val="normaltextrun"/>
                  <w:sz w:val="16"/>
                  <w:szCs w:val="16"/>
                  <w:shd w:val="clear" w:color="auto" w:fill="FFFFFF"/>
                </w:rPr>
                <w:delText>[xlink:href="id]</w:delText>
              </w:r>
            </w:del>
          </w:p>
          <w:p w14:paraId="24D736C4" w14:textId="143A55E6" w:rsidR="00394B2A" w:rsidRPr="002A1D74" w:rsidRDefault="005968DE" w:rsidP="00D216E2">
            <w:pPr>
              <w:spacing w:after="0"/>
              <w:rPr>
                <w:rStyle w:val="normaltextrun"/>
                <w:b/>
                <w:bCs/>
                <w:sz w:val="16"/>
                <w:szCs w:val="16"/>
                <w:shd w:val="clear" w:color="auto" w:fill="FFFFFF"/>
              </w:rPr>
            </w:pPr>
            <w:r>
              <w:rPr>
                <w:rStyle w:val="normaltextrun"/>
                <w:b/>
                <w:bCs/>
                <w:sz w:val="16"/>
                <w:szCs w:val="16"/>
                <w:shd w:val="clear" w:color="auto" w:fill="FFFFFF"/>
              </w:rPr>
              <w:t>EN/</w:t>
            </w:r>
            <w:r w:rsidR="00394B2A" w:rsidRPr="002A1D74">
              <w:rPr>
                <w:rStyle w:val="normaltextrun"/>
                <w:b/>
                <w:bCs/>
                <w:sz w:val="16"/>
                <w:szCs w:val="16"/>
                <w:shd w:val="clear" w:color="auto" w:fill="FFFFFF"/>
              </w:rPr>
              <w:t>OF</w:t>
            </w:r>
          </w:p>
          <w:p w14:paraId="2F947087" w14:textId="0C95D686" w:rsidR="00440EEC" w:rsidRDefault="00394B2A" w:rsidP="00394B2A">
            <w:pPr>
              <w:spacing w:after="0"/>
              <w:rPr>
                <w:sz w:val="16"/>
                <w:szCs w:val="16"/>
              </w:rPr>
            </w:pPr>
            <w:del w:id="446" w:author="Groot, Karina de" w:date="2024-08-08T11:10:00Z" w16du:dateUtc="2024-08-08T09:10:00Z">
              <w:r w:rsidDel="00440EEC">
                <w:rPr>
                  <w:sz w:val="16"/>
                  <w:szCs w:val="16"/>
                </w:rPr>
                <w:delText>//partner/</w:delText>
              </w:r>
            </w:del>
            <w:del w:id="447" w:author="Groot, Karina de" w:date="2024-08-07T16:05:00Z" w16du:dateUtc="2024-08-07T14:05:00Z">
              <w:r w:rsidDel="008A5C45">
                <w:rPr>
                  <w:sz w:val="16"/>
                  <w:szCs w:val="16"/>
                </w:rPr>
                <w:delText>gegevensPartner</w:delText>
              </w:r>
            </w:del>
            <w:del w:id="448" w:author="Groot, Karina de" w:date="2024-08-08T11:10:00Z" w16du:dateUtc="2024-08-08T09:10:00Z">
              <w:r w:rsidDel="00440EEC">
                <w:rPr>
                  <w:sz w:val="16"/>
                  <w:szCs w:val="16"/>
                </w:rPr>
                <w:delText>/</w:delText>
              </w:r>
              <w:r w:rsidRPr="000B515E" w:rsidDel="00440EEC">
                <w:rPr>
                  <w:sz w:val="16"/>
                  <w:szCs w:val="16"/>
                </w:rPr>
                <w:delText xml:space="preserve"> afstammelinge</w:delText>
              </w:r>
              <w:r w:rsidDel="00440EEC">
                <w:rPr>
                  <w:sz w:val="16"/>
                  <w:szCs w:val="16"/>
                </w:rPr>
                <w:delText>n/</w:delText>
              </w:r>
            </w:del>
            <w:del w:id="449" w:author="Groot, Karina de" w:date="2024-08-07T16:07:00Z" w16du:dateUtc="2024-08-07T14:07:00Z">
              <w:r w:rsidR="00651E61" w:rsidRPr="00651E61" w:rsidDel="008A5C45">
                <w:rPr>
                  <w:sz w:val="16"/>
                  <w:szCs w:val="16"/>
                </w:rPr>
                <w:delText>vooroverledenKind</w:delText>
              </w:r>
              <w:r w:rsidR="00651E61" w:rsidDel="008A5C45">
                <w:rPr>
                  <w:sz w:val="16"/>
                  <w:szCs w:val="16"/>
                </w:rPr>
                <w:delText>/</w:delText>
              </w:r>
              <w:r w:rsidRPr="00EB7673" w:rsidDel="008A5C45">
                <w:rPr>
                  <w:sz w:val="16"/>
                  <w:szCs w:val="16"/>
                </w:rPr>
                <w:delText xml:space="preserve"> </w:delText>
              </w:r>
            </w:del>
            <w:del w:id="450" w:author="Groot, Karina de" w:date="2024-08-08T11:10:00Z" w16du:dateUtc="2024-08-08T09:10:00Z">
              <w:r w:rsidRPr="00EB7673" w:rsidDel="00440EEC">
                <w:rPr>
                  <w:sz w:val="16"/>
                  <w:szCs w:val="16"/>
                </w:rPr>
                <w:delText>vooroverledenKindRef</w:delText>
              </w:r>
              <w:r w:rsidDel="00440EEC">
                <w:rPr>
                  <w:sz w:val="16"/>
                  <w:szCs w:val="16"/>
                </w:rPr>
                <w:delText xml:space="preserve"> </w:delText>
              </w:r>
              <w:r w:rsidRPr="00EB7673" w:rsidDel="00440EEC">
                <w:rPr>
                  <w:sz w:val="16"/>
                  <w:szCs w:val="16"/>
                </w:rPr>
                <w:delText>[xlink:href=</w:delText>
              </w:r>
              <w:r w:rsidDel="00440EEC">
                <w:rPr>
                  <w:sz w:val="16"/>
                  <w:szCs w:val="16"/>
                </w:rPr>
                <w:delText>”</w:delText>
              </w:r>
              <w:r w:rsidRPr="00EB7673" w:rsidDel="00440EEC">
                <w:rPr>
                  <w:sz w:val="16"/>
                  <w:szCs w:val="16"/>
                </w:rPr>
                <w:delText>id</w:delText>
              </w:r>
              <w:r w:rsidDel="00440EEC">
                <w:rPr>
                  <w:sz w:val="16"/>
                  <w:szCs w:val="16"/>
                </w:rPr>
                <w:delText>]</w:delText>
              </w:r>
            </w:del>
            <w:ins w:id="451" w:author="Groot, Karina de" w:date="2024-08-08T11:10:00Z" w16du:dateUtc="2024-08-08T09:10:00Z">
              <w:r w:rsidR="00440EEC" w:rsidRPr="004D487C">
                <w:rPr>
                  <w:rStyle w:val="normaltextrun"/>
                  <w:sz w:val="16"/>
                  <w:szCs w:val="16"/>
                  <w:shd w:val="clear" w:color="auto" w:fill="FFFFFF"/>
                </w:rPr>
                <w:t>.</w:t>
              </w:r>
              <w:r w:rsidR="00440EEC">
                <w:rPr>
                  <w:rStyle w:val="normaltextrun"/>
                  <w:sz w:val="16"/>
                  <w:szCs w:val="16"/>
                  <w:shd w:val="clear" w:color="auto" w:fill="FFFFFF"/>
                </w:rPr>
                <w:t>/</w:t>
              </w:r>
              <w:r w:rsidR="00440EEC" w:rsidRPr="002A1D74">
                <w:rPr>
                  <w:sz w:val="16"/>
                  <w:szCs w:val="16"/>
                </w:rPr>
                <w:t>//partner/</w:t>
              </w:r>
            </w:ins>
            <w:ins w:id="452" w:author="Willems, Igor" w:date="2024-08-29T09:25:00Z">
              <w:r w:rsidR="008A32BD" w:rsidRPr="008A32BD">
                <w:rPr>
                  <w:sz w:val="16"/>
                  <w:szCs w:val="16"/>
                </w:rPr>
                <w:t>eerderePartner</w:t>
              </w:r>
            </w:ins>
            <w:ins w:id="453" w:author="Groot, Karina de" w:date="2024-08-08T11:10:00Z" w16du:dateUtc="2024-08-08T09:10:00Z">
              <w:del w:id="454" w:author="Willems, Igor" w:date="2024-08-29T09:25:00Z" w16du:dateUtc="2024-08-29T07:25:00Z">
                <w:r w:rsidR="00440EEC" w:rsidRPr="002A1D74" w:rsidDel="008A32BD">
                  <w:rPr>
                    <w:sz w:val="16"/>
                    <w:szCs w:val="16"/>
                  </w:rPr>
                  <w:delText xml:space="preserve"> eerdereBurgerlijkeStaat</w:delText>
                </w:r>
              </w:del>
              <w:r w:rsidR="00440EEC" w:rsidRPr="002A1D74">
                <w:rPr>
                  <w:sz w:val="16"/>
                  <w:szCs w:val="16"/>
                </w:rPr>
                <w:t>/afstammelingen</w:t>
              </w:r>
              <w:r w:rsidR="00440EEC" w:rsidRPr="004D487C">
                <w:t>/</w:t>
              </w:r>
            </w:ins>
            <w:ins w:id="455" w:author="Willems, Igor" w:date="2024-08-29T09:23:00Z" w16du:dateUtc="2024-08-29T07:23:00Z">
              <w:r w:rsidR="00006370">
                <w:rPr>
                  <w:rStyle w:val="normaltextrun"/>
                  <w:sz w:val="16"/>
                  <w:szCs w:val="16"/>
                  <w:shd w:val="clear" w:color="auto" w:fill="FFFFFF"/>
                </w:rPr>
                <w:t>vooroverledenKind/</w:t>
              </w:r>
            </w:ins>
            <w:ins w:id="456" w:author="Groot, Karina de" w:date="2024-08-08T11:10:00Z" w16du:dateUtc="2024-08-08T09:10:00Z">
              <w:r w:rsidR="00440EEC">
                <w:rPr>
                  <w:rStyle w:val="normaltextrun"/>
                  <w:sz w:val="16"/>
                  <w:szCs w:val="16"/>
                  <w:shd w:val="clear" w:color="auto" w:fill="FFFFFF"/>
                </w:rPr>
                <w:t xml:space="preserve">vooroverledenKindRef </w:t>
              </w:r>
              <w:r w:rsidR="00440EEC" w:rsidRPr="003C7F85">
                <w:rPr>
                  <w:rStyle w:val="normaltextrun"/>
                  <w:sz w:val="16"/>
                  <w:szCs w:val="16"/>
                  <w:shd w:val="clear" w:color="auto" w:fill="FFFFFF"/>
                </w:rPr>
                <w:t>[xlink:href="id]</w:t>
              </w:r>
            </w:ins>
          </w:p>
          <w:p w14:paraId="2F9160BE" w14:textId="3DBE42D5" w:rsidR="00D216E2" w:rsidRDefault="00D216E2" w:rsidP="00D216E2">
            <w:pPr>
              <w:spacing w:after="0"/>
              <w:rPr>
                <w:rStyle w:val="normaltextrun"/>
                <w:sz w:val="16"/>
                <w:szCs w:val="16"/>
                <w:shd w:val="clear" w:color="auto" w:fill="FFFFFF"/>
              </w:rPr>
            </w:pPr>
          </w:p>
          <w:p w14:paraId="3DB852BD" w14:textId="77777777" w:rsidR="00551C32" w:rsidRDefault="004D487C" w:rsidP="002A1D74">
            <w:pPr>
              <w:rPr>
                <w:ins w:id="457" w:author="Groot, Karina de" w:date="2024-08-08T15:18:00Z" w16du:dateUtc="2024-08-08T13:18:00Z"/>
                <w:rStyle w:val="normaltextrun"/>
                <w:rFonts w:cs="Arial"/>
                <w:sz w:val="16"/>
                <w:szCs w:val="16"/>
                <w:shd w:val="clear" w:color="auto" w:fill="FFFFFF"/>
              </w:rPr>
            </w:pPr>
            <w:r>
              <w:rPr>
                <w:rStyle w:val="normaltextrun"/>
                <w:sz w:val="16"/>
                <w:szCs w:val="16"/>
                <w:shd w:val="clear" w:color="auto" w:fill="FFFFFF"/>
              </w:rPr>
              <w:t>-</w:t>
            </w:r>
            <w:r w:rsidR="00D216E2">
              <w:rPr>
                <w:rStyle w:val="normaltextrun"/>
                <w:rFonts w:cs="Arial"/>
                <w:sz w:val="16"/>
                <w:szCs w:val="16"/>
                <w:shd w:val="clear" w:color="auto" w:fill="FFFFFF"/>
              </w:rPr>
              <w:t>De keuzetekst met of zonder afstammelingen wordt afgeleid van het wel of niet aanwezig zijn van</w:t>
            </w:r>
            <w:r w:rsidR="00237285">
              <w:rPr>
                <w:rStyle w:val="normaltextrun"/>
                <w:rFonts w:cs="Arial"/>
                <w:sz w:val="16"/>
                <w:szCs w:val="16"/>
                <w:shd w:val="clear" w:color="auto" w:fill="FFFFFF"/>
              </w:rPr>
              <w:t>:</w:t>
            </w:r>
            <w:r>
              <w:rPr>
                <w:rStyle w:val="normaltextrun"/>
                <w:rFonts w:cs="Arial"/>
                <w:sz w:val="16"/>
                <w:szCs w:val="16"/>
                <w:shd w:val="clear" w:color="auto" w:fill="FFFFFF"/>
              </w:rPr>
              <w:t xml:space="preserve"> </w:t>
            </w:r>
          </w:p>
          <w:p w14:paraId="6A0AFBD1" w14:textId="77777777" w:rsidR="00551C32" w:rsidRDefault="00551C32" w:rsidP="00551C32">
            <w:pPr>
              <w:autoSpaceDE w:val="0"/>
              <w:autoSpaceDN w:val="0"/>
              <w:adjustRightInd w:val="0"/>
              <w:spacing w:after="0"/>
              <w:rPr>
                <w:ins w:id="458" w:author="Groot, Karina de" w:date="2024-08-08T15:18:00Z" w16du:dateUtc="2024-08-08T13:18:00Z"/>
                <w:sz w:val="16"/>
                <w:szCs w:val="16"/>
              </w:rPr>
            </w:pPr>
            <w:ins w:id="459" w:author="Groot, Karina de" w:date="2024-08-08T15:18:00Z" w16du:dateUtc="2024-08-08T13:18:00Z">
              <w:r>
                <w:rPr>
                  <w:sz w:val="16"/>
                  <w:szCs w:val="16"/>
                </w:rPr>
                <w:t>//partners/</w:t>
              </w:r>
              <w:r w:rsidRPr="008A5C45">
                <w:rPr>
                  <w:sz w:val="16"/>
                  <w:szCs w:val="16"/>
                </w:rPr>
                <w:t>partnerOverledene</w:t>
              </w:r>
              <w:r>
                <w:rPr>
                  <w:sz w:val="16"/>
                  <w:szCs w:val="16"/>
                </w:rPr>
                <w:t>/</w:t>
              </w:r>
              <w:r w:rsidRPr="000B515E">
                <w:rPr>
                  <w:sz w:val="16"/>
                  <w:szCs w:val="16"/>
                </w:rPr>
                <w:t>afstammelinge</w:t>
              </w:r>
              <w:r>
                <w:rPr>
                  <w:sz w:val="16"/>
                  <w:szCs w:val="16"/>
                </w:rPr>
                <w:t>n/afstammelingenRef</w:t>
              </w:r>
              <w:r>
                <w:t xml:space="preserve"> </w:t>
              </w:r>
              <w:r w:rsidRPr="00394B2A">
                <w:rPr>
                  <w:sz w:val="16"/>
                  <w:szCs w:val="16"/>
                </w:rPr>
                <w:t>[xlink:href="id]</w:t>
              </w:r>
            </w:ins>
          </w:p>
          <w:p w14:paraId="186AFE0E" w14:textId="77777777" w:rsidR="00551C32" w:rsidRDefault="00551C32" w:rsidP="00551C32">
            <w:pPr>
              <w:autoSpaceDE w:val="0"/>
              <w:autoSpaceDN w:val="0"/>
              <w:adjustRightInd w:val="0"/>
              <w:spacing w:after="0"/>
              <w:rPr>
                <w:ins w:id="460" w:author="Groot, Karina de" w:date="2024-08-08T15:18:00Z" w16du:dateUtc="2024-08-08T13:18:00Z"/>
                <w:b/>
                <w:bCs/>
                <w:sz w:val="16"/>
                <w:szCs w:val="16"/>
              </w:rPr>
            </w:pPr>
            <w:ins w:id="461" w:author="Groot, Karina de" w:date="2024-08-08T15:18:00Z" w16du:dateUtc="2024-08-08T13:18:00Z">
              <w:r>
                <w:rPr>
                  <w:b/>
                  <w:bCs/>
                  <w:sz w:val="16"/>
                  <w:szCs w:val="16"/>
                </w:rPr>
                <w:t>EN/</w:t>
              </w:r>
              <w:r w:rsidRPr="002A1D74">
                <w:rPr>
                  <w:b/>
                  <w:bCs/>
                  <w:sz w:val="16"/>
                  <w:szCs w:val="16"/>
                </w:rPr>
                <w:t>OF</w:t>
              </w:r>
            </w:ins>
          </w:p>
          <w:p w14:paraId="2FEEC5A1" w14:textId="67FECEC5" w:rsidR="00D216E2" w:rsidRDefault="00E52E09" w:rsidP="002A1D74">
            <w:pPr>
              <w:rPr>
                <w:sz w:val="16"/>
                <w:szCs w:val="16"/>
              </w:rPr>
            </w:pPr>
            <w:r>
              <w:rPr>
                <w:rStyle w:val="normaltextrun"/>
                <w:rFonts w:cs="Arial"/>
                <w:sz w:val="16"/>
                <w:szCs w:val="16"/>
                <w:shd w:val="clear" w:color="auto" w:fill="FFFFFF"/>
              </w:rPr>
              <w:t>/</w:t>
            </w:r>
            <w:r w:rsidR="00D216E2" w:rsidRPr="006E4BC1">
              <w:rPr>
                <w:sz w:val="16"/>
                <w:szCs w:val="16"/>
              </w:rPr>
              <w:t>/</w:t>
            </w:r>
            <w:r w:rsidR="00394B2A">
              <w:rPr>
                <w:sz w:val="16"/>
                <w:szCs w:val="16"/>
              </w:rPr>
              <w:t>p</w:t>
            </w:r>
            <w:r w:rsidRPr="00A06D95">
              <w:rPr>
                <w:sz w:val="16"/>
                <w:szCs w:val="16"/>
              </w:rPr>
              <w:t>artner</w:t>
            </w:r>
            <w:r w:rsidR="00394B2A">
              <w:rPr>
                <w:sz w:val="16"/>
                <w:szCs w:val="16"/>
              </w:rPr>
              <w:t>/</w:t>
            </w:r>
            <w:ins w:id="462" w:author="Willems, Igor" w:date="2024-08-29T09:24:00Z">
              <w:r w:rsidR="008A32BD" w:rsidRPr="008A32BD">
                <w:rPr>
                  <w:sz w:val="16"/>
                  <w:szCs w:val="16"/>
                </w:rPr>
                <w:t>eerderePartner</w:t>
              </w:r>
            </w:ins>
            <w:del w:id="463" w:author="Willems, Igor" w:date="2024-08-29T09:24:00Z" w16du:dateUtc="2024-08-29T07:24:00Z">
              <w:r w:rsidR="00185356" w:rsidRPr="00185356" w:rsidDel="008A32BD">
                <w:rPr>
                  <w:sz w:val="16"/>
                  <w:szCs w:val="16"/>
                </w:rPr>
                <w:delText>eerdereBurgerlijkeStaat</w:delText>
              </w:r>
            </w:del>
            <w:r w:rsidR="00185356">
              <w:rPr>
                <w:sz w:val="16"/>
                <w:szCs w:val="16"/>
              </w:rPr>
              <w:t>/</w:t>
            </w:r>
            <w:r>
              <w:rPr>
                <w:sz w:val="16"/>
                <w:szCs w:val="16"/>
              </w:rPr>
              <w:t>afstammelingen/</w:t>
            </w:r>
            <w:del w:id="464" w:author="Willems, Igor" w:date="2024-08-29T09:23:00Z" w16du:dateUtc="2024-08-29T07:23:00Z">
              <w:r w:rsidR="00C22D95" w:rsidDel="00006370">
                <w:rPr>
                  <w:sz w:val="16"/>
                  <w:szCs w:val="16"/>
                </w:rPr>
                <w:delText>V</w:delText>
              </w:r>
            </w:del>
            <w:ins w:id="465" w:author="Willems, Igor" w:date="2024-08-29T09:23:00Z" w16du:dateUtc="2024-08-29T07:23:00Z">
              <w:r w:rsidR="00006370">
                <w:rPr>
                  <w:sz w:val="16"/>
                  <w:szCs w:val="16"/>
                </w:rPr>
                <w:t>v</w:t>
              </w:r>
            </w:ins>
            <w:r w:rsidR="00C22D95">
              <w:rPr>
                <w:sz w:val="16"/>
                <w:szCs w:val="16"/>
              </w:rPr>
              <w:t>ooroverledenKind</w:t>
            </w:r>
            <w:r>
              <w:rPr>
                <w:sz w:val="16"/>
                <w:szCs w:val="16"/>
              </w:rPr>
              <w:t>/</w:t>
            </w:r>
            <w:r w:rsidR="00D216E2">
              <w:rPr>
                <w:sz w:val="16"/>
                <w:szCs w:val="16"/>
              </w:rPr>
              <w:t>afstammelingenRef;</w:t>
            </w:r>
          </w:p>
          <w:p w14:paraId="550E3B54" w14:textId="7EAC2F37" w:rsidR="00E52E09" w:rsidDel="00551C32" w:rsidRDefault="005968DE" w:rsidP="00D216E2">
            <w:pPr>
              <w:autoSpaceDE w:val="0"/>
              <w:autoSpaceDN w:val="0"/>
              <w:adjustRightInd w:val="0"/>
              <w:spacing w:after="0"/>
              <w:rPr>
                <w:del w:id="466" w:author="Groot, Karina de" w:date="2024-08-08T15:18:00Z" w16du:dateUtc="2024-08-08T13:18:00Z"/>
                <w:b/>
                <w:bCs/>
                <w:sz w:val="16"/>
                <w:szCs w:val="16"/>
              </w:rPr>
            </w:pPr>
            <w:del w:id="467" w:author="Groot, Karina de" w:date="2024-08-08T15:18:00Z" w16du:dateUtc="2024-08-08T13:18:00Z">
              <w:r w:rsidDel="00551C32">
                <w:rPr>
                  <w:b/>
                  <w:bCs/>
                  <w:sz w:val="16"/>
                  <w:szCs w:val="16"/>
                </w:rPr>
                <w:delText>EN/</w:delText>
              </w:r>
              <w:r w:rsidR="00394B2A" w:rsidRPr="002A1D74" w:rsidDel="00551C32">
                <w:rPr>
                  <w:b/>
                  <w:bCs/>
                  <w:sz w:val="16"/>
                  <w:szCs w:val="16"/>
                </w:rPr>
                <w:delText>OF</w:delText>
              </w:r>
            </w:del>
          </w:p>
          <w:p w14:paraId="4899A443" w14:textId="07B771EC" w:rsidR="00394B2A" w:rsidDel="00551C32" w:rsidRDefault="00394B2A" w:rsidP="00D216E2">
            <w:pPr>
              <w:autoSpaceDE w:val="0"/>
              <w:autoSpaceDN w:val="0"/>
              <w:adjustRightInd w:val="0"/>
              <w:spacing w:after="0"/>
              <w:rPr>
                <w:del w:id="468" w:author="Groot, Karina de" w:date="2024-08-08T15:18:00Z" w16du:dateUtc="2024-08-08T13:18:00Z"/>
                <w:sz w:val="16"/>
                <w:szCs w:val="16"/>
              </w:rPr>
            </w:pPr>
            <w:del w:id="469" w:author="Groot, Karina de" w:date="2024-08-08T15:18:00Z" w16du:dateUtc="2024-08-08T13:18:00Z">
              <w:r w:rsidDel="00551C32">
                <w:rPr>
                  <w:sz w:val="16"/>
                  <w:szCs w:val="16"/>
                </w:rPr>
                <w:delText>//partner/</w:delText>
              </w:r>
            </w:del>
            <w:del w:id="470" w:author="Groot, Karina de" w:date="2024-08-07T16:05:00Z" w16du:dateUtc="2024-08-07T14:05:00Z">
              <w:r w:rsidDel="008A5C45">
                <w:rPr>
                  <w:sz w:val="16"/>
                  <w:szCs w:val="16"/>
                </w:rPr>
                <w:delText>gegevensPartner/</w:delText>
              </w:r>
            </w:del>
            <w:del w:id="471" w:author="Groot, Karina de" w:date="2024-08-07T16:10:00Z" w16du:dateUtc="2024-08-07T14:10:00Z">
              <w:r w:rsidRPr="000B515E" w:rsidDel="008D1C9E">
                <w:rPr>
                  <w:sz w:val="16"/>
                  <w:szCs w:val="16"/>
                </w:rPr>
                <w:delText xml:space="preserve"> </w:delText>
              </w:r>
            </w:del>
            <w:del w:id="472" w:author="Groot, Karina de" w:date="2024-08-08T15:18:00Z" w16du:dateUtc="2024-08-08T13:18:00Z">
              <w:r w:rsidRPr="000B515E" w:rsidDel="00551C32">
                <w:rPr>
                  <w:sz w:val="16"/>
                  <w:szCs w:val="16"/>
                </w:rPr>
                <w:delText>afstammelinge</w:delText>
              </w:r>
              <w:r w:rsidDel="00551C32">
                <w:rPr>
                  <w:sz w:val="16"/>
                  <w:szCs w:val="16"/>
                </w:rPr>
                <w:delText>n/</w:delText>
              </w:r>
            </w:del>
            <w:del w:id="473" w:author="Groot, Karina de" w:date="2024-08-07T16:05:00Z" w16du:dateUtc="2024-08-07T14:05:00Z">
              <w:r w:rsidRPr="000E2969" w:rsidDel="008A5C45">
                <w:rPr>
                  <w:sz w:val="16"/>
                  <w:szCs w:val="16"/>
                </w:rPr>
                <w:delText xml:space="preserve"> </w:delText>
              </w:r>
            </w:del>
            <w:del w:id="474" w:author="Groot, Karina de" w:date="2024-08-07T16:08:00Z" w16du:dateUtc="2024-08-07T14:08:00Z">
              <w:r w:rsidR="00651E61" w:rsidDel="008D1C9E">
                <w:rPr>
                  <w:sz w:val="16"/>
                  <w:szCs w:val="16"/>
                </w:rPr>
                <w:delText>v</w:delText>
              </w:r>
              <w:r w:rsidRPr="000E2969" w:rsidDel="008D1C9E">
                <w:rPr>
                  <w:sz w:val="16"/>
                  <w:szCs w:val="16"/>
                </w:rPr>
                <w:delText>ooroverledenKind</w:delText>
              </w:r>
              <w:r w:rsidDel="008D1C9E">
                <w:rPr>
                  <w:sz w:val="16"/>
                  <w:szCs w:val="16"/>
                </w:rPr>
                <w:delText>/</w:delText>
              </w:r>
            </w:del>
            <w:del w:id="475" w:author="Groot, Karina de" w:date="2024-08-08T15:18:00Z" w16du:dateUtc="2024-08-08T13:18:00Z">
              <w:r w:rsidDel="00551C32">
                <w:rPr>
                  <w:sz w:val="16"/>
                  <w:szCs w:val="16"/>
                </w:rPr>
                <w:delText>afstammelingenRef</w:delText>
              </w:r>
              <w:r w:rsidDel="00551C32">
                <w:delText xml:space="preserve"> </w:delText>
              </w:r>
              <w:r w:rsidRPr="00394B2A" w:rsidDel="00551C32">
                <w:rPr>
                  <w:sz w:val="16"/>
                  <w:szCs w:val="16"/>
                </w:rPr>
                <w:delText>[xlink:href="id]</w:delText>
              </w:r>
            </w:del>
          </w:p>
          <w:p w14:paraId="781794B2" w14:textId="77777777" w:rsidR="00394B2A" w:rsidRPr="002A1D74" w:rsidRDefault="00394B2A" w:rsidP="00D216E2">
            <w:pPr>
              <w:autoSpaceDE w:val="0"/>
              <w:autoSpaceDN w:val="0"/>
              <w:adjustRightInd w:val="0"/>
              <w:spacing w:after="0"/>
              <w:rPr>
                <w:b/>
                <w:bCs/>
                <w:sz w:val="16"/>
                <w:szCs w:val="16"/>
              </w:rPr>
            </w:pPr>
          </w:p>
          <w:p w14:paraId="1EE519E7" w14:textId="039EE41B" w:rsidR="00E52E09" w:rsidRDefault="004D487C" w:rsidP="004D487C">
            <w:pPr>
              <w:autoSpaceDE w:val="0"/>
              <w:autoSpaceDN w:val="0"/>
              <w:adjustRightInd w:val="0"/>
              <w:spacing w:after="0"/>
              <w:rPr>
                <w:ins w:id="476" w:author="Groot, Karina de" w:date="2024-08-08T15:19:00Z" w16du:dateUtc="2024-08-08T13:19:00Z"/>
                <w:sz w:val="16"/>
                <w:szCs w:val="16"/>
              </w:rPr>
            </w:pPr>
            <w:r>
              <w:t>-</w:t>
            </w:r>
            <w:r w:rsidR="000300FE" w:rsidRPr="002A1D74">
              <w:rPr>
                <w:sz w:val="16"/>
                <w:szCs w:val="16"/>
              </w:rPr>
              <w:t>Het aantal afstammeling wordt afgeleid van het aantal aanwezige</w:t>
            </w:r>
          </w:p>
          <w:p w14:paraId="31A1387F" w14:textId="706152E5" w:rsidR="00A56B64" w:rsidRDefault="00A56B64" w:rsidP="00A56B64">
            <w:pPr>
              <w:autoSpaceDE w:val="0"/>
              <w:autoSpaceDN w:val="0"/>
              <w:adjustRightInd w:val="0"/>
              <w:spacing w:after="0"/>
              <w:rPr>
                <w:ins w:id="477" w:author="Groot, Karina de" w:date="2024-08-08T15:19:00Z" w16du:dateUtc="2024-08-08T13:19:00Z"/>
                <w:sz w:val="16"/>
                <w:szCs w:val="16"/>
              </w:rPr>
            </w:pPr>
            <w:ins w:id="478" w:author="Groot, Karina de" w:date="2024-08-08T15:19:00Z" w16du:dateUtc="2024-08-08T13:19:00Z">
              <w:r>
                <w:rPr>
                  <w:sz w:val="16"/>
                  <w:szCs w:val="16"/>
                </w:rPr>
                <w:lastRenderedPageBreak/>
                <w:t>//partner</w:t>
              </w:r>
            </w:ins>
            <w:ins w:id="479" w:author="Willems, Igor" w:date="2024-08-29T09:25:00Z" w16du:dateUtc="2024-08-29T07:25:00Z">
              <w:r w:rsidR="008A32BD">
                <w:rPr>
                  <w:sz w:val="16"/>
                  <w:szCs w:val="16"/>
                </w:rPr>
                <w:t>/</w:t>
              </w:r>
            </w:ins>
            <w:ins w:id="480" w:author="Groot, Karina de" w:date="2024-08-08T15:19:00Z" w16du:dateUtc="2024-08-08T13:19:00Z">
              <w:del w:id="481" w:author="Willems, Igor" w:date="2024-08-29T09:25:00Z" w16du:dateUtc="2024-08-29T07:25:00Z">
                <w:r w:rsidRPr="008A5C45" w:rsidDel="008A32BD">
                  <w:rPr>
                    <w:sz w:val="16"/>
                    <w:szCs w:val="16"/>
                  </w:rPr>
                  <w:delText xml:space="preserve"> </w:delText>
                </w:r>
              </w:del>
              <w:r w:rsidRPr="008A5C45">
                <w:rPr>
                  <w:sz w:val="16"/>
                  <w:szCs w:val="16"/>
                </w:rPr>
                <w:t>partnerOverledene</w:t>
              </w:r>
              <w:r>
                <w:rPr>
                  <w:sz w:val="16"/>
                  <w:szCs w:val="16"/>
                </w:rPr>
                <w:t>/</w:t>
              </w:r>
              <w:r w:rsidRPr="000B515E">
                <w:rPr>
                  <w:sz w:val="16"/>
                  <w:szCs w:val="16"/>
                </w:rPr>
                <w:t>afstammelinge</w:t>
              </w:r>
              <w:r>
                <w:rPr>
                  <w:sz w:val="16"/>
                  <w:szCs w:val="16"/>
                </w:rPr>
                <w:t>n/</w:t>
              </w:r>
            </w:ins>
            <w:ins w:id="482" w:author="Willems, Igor" w:date="2024-08-29T09:27:00Z">
              <w:r w:rsidR="008A32BD" w:rsidRPr="008A32BD">
                <w:rPr>
                  <w:sz w:val="16"/>
                  <w:szCs w:val="16"/>
                </w:rPr>
                <w:t>vooroverledenKind</w:t>
              </w:r>
            </w:ins>
            <w:ins w:id="483" w:author="Willems, Igor" w:date="2024-08-29T09:27:00Z" w16du:dateUtc="2024-08-29T07:27:00Z">
              <w:r w:rsidR="008A32BD">
                <w:rPr>
                  <w:sz w:val="16"/>
                  <w:szCs w:val="16"/>
                </w:rPr>
                <w:t>/</w:t>
              </w:r>
            </w:ins>
            <w:ins w:id="484" w:author="Groot, Karina de" w:date="2024-08-08T15:19:00Z" w16du:dateUtc="2024-08-08T13:19:00Z">
              <w:r>
                <w:rPr>
                  <w:sz w:val="16"/>
                  <w:szCs w:val="16"/>
                </w:rPr>
                <w:t>afstammelingenRef</w:t>
              </w:r>
              <w:r>
                <w:t xml:space="preserve"> </w:t>
              </w:r>
              <w:r w:rsidRPr="00394B2A">
                <w:rPr>
                  <w:sz w:val="16"/>
                  <w:szCs w:val="16"/>
                </w:rPr>
                <w:t>[xlink:href="id]</w:t>
              </w:r>
            </w:ins>
          </w:p>
          <w:p w14:paraId="2EFC2AB3" w14:textId="1C3B2B09" w:rsidR="00A56B64" w:rsidRPr="002A1D74" w:rsidDel="00A56B64" w:rsidRDefault="00A56B64" w:rsidP="004D487C">
            <w:pPr>
              <w:autoSpaceDE w:val="0"/>
              <w:autoSpaceDN w:val="0"/>
              <w:adjustRightInd w:val="0"/>
              <w:spacing w:after="0"/>
              <w:rPr>
                <w:del w:id="485" w:author="Groot, Karina de" w:date="2024-08-08T15:19:00Z" w16du:dateUtc="2024-08-08T13:19:00Z"/>
                <w:sz w:val="16"/>
                <w:szCs w:val="16"/>
              </w:rPr>
            </w:pPr>
          </w:p>
          <w:p w14:paraId="42774279" w14:textId="235626BC" w:rsidR="00E52E09" w:rsidDel="00A56B64" w:rsidRDefault="00E52E09" w:rsidP="00E52E09">
            <w:pPr>
              <w:autoSpaceDE w:val="0"/>
              <w:autoSpaceDN w:val="0"/>
              <w:adjustRightInd w:val="0"/>
              <w:spacing w:after="0"/>
              <w:rPr>
                <w:del w:id="486" w:author="Groot, Karina de" w:date="2024-08-08T15:18:00Z" w16du:dateUtc="2024-08-08T13:18:00Z"/>
                <w:sz w:val="16"/>
                <w:szCs w:val="16"/>
              </w:rPr>
            </w:pPr>
            <w:del w:id="487" w:author="Groot, Karina de" w:date="2024-08-08T15:18:00Z" w16du:dateUtc="2024-08-08T13:18:00Z">
              <w:r w:rsidDel="00A56B64">
                <w:rPr>
                  <w:rStyle w:val="normaltextrun"/>
                  <w:rFonts w:cs="Arial"/>
                  <w:sz w:val="16"/>
                  <w:szCs w:val="16"/>
                  <w:shd w:val="clear" w:color="auto" w:fill="FFFFFF"/>
                </w:rPr>
                <w:delText>./</w:delText>
              </w:r>
              <w:r w:rsidRPr="006E4BC1" w:rsidDel="00A56B64">
                <w:rPr>
                  <w:sz w:val="16"/>
                  <w:szCs w:val="16"/>
                </w:rPr>
                <w:delText>/</w:delText>
              </w:r>
              <w:r w:rsidR="00394B2A" w:rsidDel="00A56B64">
                <w:rPr>
                  <w:sz w:val="16"/>
                  <w:szCs w:val="16"/>
                </w:rPr>
                <w:delText>p</w:delText>
              </w:r>
              <w:r w:rsidRPr="00A06D95" w:rsidDel="00A56B64">
                <w:rPr>
                  <w:sz w:val="16"/>
                  <w:szCs w:val="16"/>
                </w:rPr>
                <w:delText>artner/</w:delText>
              </w:r>
              <w:r w:rsidR="00185356" w:rsidRPr="00185356" w:rsidDel="00A56B64">
                <w:rPr>
                  <w:sz w:val="16"/>
                  <w:szCs w:val="16"/>
                </w:rPr>
                <w:delText>eerdereBurgerlijkeStaat</w:delText>
              </w:r>
              <w:r w:rsidR="00185356" w:rsidDel="00A56B64">
                <w:rPr>
                  <w:sz w:val="16"/>
                  <w:szCs w:val="16"/>
                </w:rPr>
                <w:delText>/</w:delText>
              </w:r>
              <w:r w:rsidDel="00A56B64">
                <w:rPr>
                  <w:sz w:val="16"/>
                  <w:szCs w:val="16"/>
                </w:rPr>
                <w:delText>afstammelingen/</w:delText>
              </w:r>
              <w:r w:rsidR="00C22D95" w:rsidDel="00A56B64">
                <w:rPr>
                  <w:sz w:val="16"/>
                  <w:szCs w:val="16"/>
                </w:rPr>
                <w:delText>VooroverledenKind</w:delText>
              </w:r>
              <w:r w:rsidDel="00A56B64">
                <w:rPr>
                  <w:sz w:val="16"/>
                  <w:szCs w:val="16"/>
                </w:rPr>
                <w:delText>/afstammelingenRef</w:delText>
              </w:r>
              <w:r w:rsidR="00394B2A" w:rsidDel="00A56B64">
                <w:delText xml:space="preserve"> </w:delText>
              </w:r>
              <w:r w:rsidR="00394B2A" w:rsidRPr="00394B2A" w:rsidDel="00A56B64">
                <w:rPr>
                  <w:sz w:val="16"/>
                  <w:szCs w:val="16"/>
                </w:rPr>
                <w:delText>[xlink:href="id]</w:delText>
              </w:r>
            </w:del>
          </w:p>
          <w:p w14:paraId="76E1D2BF" w14:textId="2004D623" w:rsidR="00394B2A" w:rsidRPr="002A1D74" w:rsidRDefault="005968DE" w:rsidP="00E52E09">
            <w:pPr>
              <w:autoSpaceDE w:val="0"/>
              <w:autoSpaceDN w:val="0"/>
              <w:adjustRightInd w:val="0"/>
              <w:spacing w:after="0"/>
              <w:rPr>
                <w:b/>
                <w:bCs/>
                <w:sz w:val="16"/>
                <w:szCs w:val="16"/>
              </w:rPr>
            </w:pPr>
            <w:r>
              <w:rPr>
                <w:b/>
                <w:bCs/>
                <w:sz w:val="16"/>
                <w:szCs w:val="16"/>
              </w:rPr>
              <w:t>EN/</w:t>
            </w:r>
            <w:r w:rsidR="00394B2A" w:rsidRPr="002A1D74">
              <w:rPr>
                <w:b/>
                <w:bCs/>
                <w:sz w:val="16"/>
                <w:szCs w:val="16"/>
              </w:rPr>
              <w:t>OF</w:t>
            </w:r>
          </w:p>
          <w:p w14:paraId="7CDDD3B5" w14:textId="5387CAE3" w:rsidR="00A56B64" w:rsidRDefault="00394B2A" w:rsidP="00A56B64">
            <w:pPr>
              <w:autoSpaceDE w:val="0"/>
              <w:autoSpaceDN w:val="0"/>
              <w:adjustRightInd w:val="0"/>
              <w:spacing w:after="0"/>
              <w:rPr>
                <w:ins w:id="488" w:author="Groot, Karina de" w:date="2024-08-08T15:18:00Z" w16du:dateUtc="2024-08-08T13:18:00Z"/>
                <w:sz w:val="16"/>
                <w:szCs w:val="16"/>
              </w:rPr>
            </w:pPr>
            <w:del w:id="489" w:author="Groot, Karina de" w:date="2024-08-08T15:18:00Z" w16du:dateUtc="2024-08-08T13:18:00Z">
              <w:r w:rsidDel="00A56B64">
                <w:rPr>
                  <w:sz w:val="16"/>
                  <w:szCs w:val="16"/>
                </w:rPr>
                <w:delText>//partner</w:delText>
              </w:r>
            </w:del>
            <w:del w:id="490" w:author="Groot, Karina de" w:date="2024-08-07T16:10:00Z" w16du:dateUtc="2024-08-07T14:10:00Z">
              <w:r w:rsidDel="008D1C9E">
                <w:rPr>
                  <w:sz w:val="16"/>
                  <w:szCs w:val="16"/>
                </w:rPr>
                <w:delText>/gegevensPartner</w:delText>
              </w:r>
            </w:del>
            <w:del w:id="491" w:author="Groot, Karina de" w:date="2024-08-08T15:18:00Z" w16du:dateUtc="2024-08-08T13:18:00Z">
              <w:r w:rsidDel="00A56B64">
                <w:rPr>
                  <w:sz w:val="16"/>
                  <w:szCs w:val="16"/>
                </w:rPr>
                <w:delText>/</w:delText>
              </w:r>
            </w:del>
            <w:del w:id="492" w:author="Groot, Karina de" w:date="2024-08-07T16:10:00Z" w16du:dateUtc="2024-08-07T14:10:00Z">
              <w:r w:rsidRPr="000B515E" w:rsidDel="008D1C9E">
                <w:rPr>
                  <w:sz w:val="16"/>
                  <w:szCs w:val="16"/>
                </w:rPr>
                <w:delText xml:space="preserve"> </w:delText>
              </w:r>
            </w:del>
            <w:del w:id="493" w:author="Groot, Karina de" w:date="2024-08-08T15:18:00Z" w16du:dateUtc="2024-08-08T13:18:00Z">
              <w:r w:rsidRPr="000B515E" w:rsidDel="00A56B64">
                <w:rPr>
                  <w:sz w:val="16"/>
                  <w:szCs w:val="16"/>
                </w:rPr>
                <w:delText>afstammelinge</w:delText>
              </w:r>
              <w:r w:rsidDel="00A56B64">
                <w:rPr>
                  <w:sz w:val="16"/>
                  <w:szCs w:val="16"/>
                </w:rPr>
                <w:delText>n/</w:delText>
              </w:r>
            </w:del>
            <w:del w:id="494" w:author="Groot, Karina de" w:date="2024-08-07T16:08:00Z" w16du:dateUtc="2024-08-07T14:08:00Z">
              <w:r w:rsidRPr="000E2969" w:rsidDel="008D1C9E">
                <w:rPr>
                  <w:sz w:val="16"/>
                  <w:szCs w:val="16"/>
                </w:rPr>
                <w:delText xml:space="preserve"> </w:delText>
              </w:r>
              <w:r w:rsidR="00C22D95" w:rsidDel="008D1C9E">
                <w:rPr>
                  <w:sz w:val="16"/>
                  <w:szCs w:val="16"/>
                </w:rPr>
                <w:delText>VooroverledenKind</w:delText>
              </w:r>
              <w:r w:rsidDel="008D1C9E">
                <w:rPr>
                  <w:sz w:val="16"/>
                  <w:szCs w:val="16"/>
                </w:rPr>
                <w:delText>/</w:delText>
              </w:r>
            </w:del>
            <w:del w:id="495" w:author="Groot, Karina de" w:date="2024-08-08T15:18:00Z" w16du:dateUtc="2024-08-08T13:18:00Z">
              <w:r w:rsidDel="00A56B64">
                <w:rPr>
                  <w:sz w:val="16"/>
                  <w:szCs w:val="16"/>
                </w:rPr>
                <w:delText>afstammelingenRef</w:delText>
              </w:r>
              <w:r w:rsidDel="00A56B64">
                <w:delText xml:space="preserve"> </w:delText>
              </w:r>
              <w:r w:rsidRPr="00394B2A" w:rsidDel="00A56B64">
                <w:rPr>
                  <w:sz w:val="16"/>
                  <w:szCs w:val="16"/>
                </w:rPr>
                <w:delText>[xlink:href="id]</w:delText>
              </w:r>
            </w:del>
            <w:ins w:id="496" w:author="Groot, Karina de" w:date="2024-08-08T15:18:00Z" w16du:dateUtc="2024-08-08T13:18:00Z">
              <w:r w:rsidR="00A56B64">
                <w:rPr>
                  <w:rStyle w:val="normaltextrun"/>
                  <w:rFonts w:cs="Arial"/>
                  <w:sz w:val="16"/>
                  <w:szCs w:val="16"/>
                  <w:shd w:val="clear" w:color="auto" w:fill="FFFFFF"/>
                </w:rPr>
                <w:t>./</w:t>
              </w:r>
              <w:r w:rsidR="00A56B64" w:rsidRPr="006E4BC1">
                <w:rPr>
                  <w:sz w:val="16"/>
                  <w:szCs w:val="16"/>
                </w:rPr>
                <w:t>/</w:t>
              </w:r>
              <w:r w:rsidR="00A56B64">
                <w:rPr>
                  <w:sz w:val="16"/>
                  <w:szCs w:val="16"/>
                </w:rPr>
                <w:t>p</w:t>
              </w:r>
              <w:r w:rsidR="00A56B64" w:rsidRPr="00A06D95">
                <w:rPr>
                  <w:sz w:val="16"/>
                  <w:szCs w:val="16"/>
                </w:rPr>
                <w:t>artner</w:t>
              </w:r>
              <w:r w:rsidR="00A56B64">
                <w:rPr>
                  <w:sz w:val="16"/>
                  <w:szCs w:val="16"/>
                </w:rPr>
                <w:t>s</w:t>
              </w:r>
              <w:r w:rsidR="00A56B64" w:rsidRPr="00A06D95">
                <w:rPr>
                  <w:sz w:val="16"/>
                  <w:szCs w:val="16"/>
                </w:rPr>
                <w:t>/</w:t>
              </w:r>
            </w:ins>
            <w:ins w:id="497" w:author="Willems, Igor" w:date="2024-08-29T09:25:00Z">
              <w:r w:rsidR="008A32BD" w:rsidRPr="008A32BD">
                <w:rPr>
                  <w:sz w:val="16"/>
                  <w:szCs w:val="16"/>
                </w:rPr>
                <w:t>eerderePartner</w:t>
              </w:r>
            </w:ins>
            <w:ins w:id="498" w:author="Groot, Karina de" w:date="2024-08-08T15:18:00Z" w16du:dateUtc="2024-08-08T13:18:00Z">
              <w:del w:id="499" w:author="Willems, Igor" w:date="2024-08-29T09:25:00Z" w16du:dateUtc="2024-08-29T07:25:00Z">
                <w:r w:rsidR="00A56B64" w:rsidRPr="00185356" w:rsidDel="008A32BD">
                  <w:rPr>
                    <w:sz w:val="16"/>
                    <w:szCs w:val="16"/>
                  </w:rPr>
                  <w:delText>eerdereBurgerlijkeStaat</w:delText>
                </w:r>
              </w:del>
              <w:r w:rsidR="00A56B64">
                <w:rPr>
                  <w:sz w:val="16"/>
                  <w:szCs w:val="16"/>
                </w:rPr>
                <w:t>/afstammelingen/</w:t>
              </w:r>
              <w:del w:id="500" w:author="Willems, Igor" w:date="2024-08-29T09:24:00Z" w16du:dateUtc="2024-08-29T07:24:00Z">
                <w:r w:rsidR="00A56B64" w:rsidDel="00006370">
                  <w:rPr>
                    <w:sz w:val="16"/>
                    <w:szCs w:val="16"/>
                  </w:rPr>
                  <w:delText>V</w:delText>
                </w:r>
              </w:del>
              <w:del w:id="501" w:author="Willems, Igor" w:date="2024-08-29T09:29:00Z" w16du:dateUtc="2024-08-29T07:29:00Z">
                <w:r w:rsidR="00A56B64" w:rsidDel="009474F9">
                  <w:rPr>
                    <w:sz w:val="16"/>
                    <w:szCs w:val="16"/>
                  </w:rPr>
                  <w:delText>ooroverledenKind/</w:delText>
                </w:r>
              </w:del>
            </w:ins>
            <w:ins w:id="502" w:author="Willems, Igor" w:date="2024-08-29T09:30:00Z">
              <w:r w:rsidR="009474F9" w:rsidRPr="009474F9">
                <w:rPr>
                  <w:sz w:val="16"/>
                  <w:szCs w:val="16"/>
                </w:rPr>
                <w:t>kindInLevenRef</w:t>
              </w:r>
            </w:ins>
            <w:ins w:id="503" w:author="Groot, Karina de" w:date="2024-08-08T15:18:00Z" w16du:dateUtc="2024-08-08T13:18:00Z">
              <w:del w:id="504" w:author="Willems, Igor" w:date="2024-08-29T09:30:00Z" w16du:dateUtc="2024-08-29T07:30:00Z">
                <w:r w:rsidR="00A56B64" w:rsidDel="009474F9">
                  <w:rPr>
                    <w:sz w:val="16"/>
                    <w:szCs w:val="16"/>
                  </w:rPr>
                  <w:delText>afstammelingenRef</w:delText>
                </w:r>
              </w:del>
              <w:r w:rsidR="00A56B64">
                <w:t xml:space="preserve"> </w:t>
              </w:r>
              <w:r w:rsidR="00A56B64" w:rsidRPr="00394B2A">
                <w:rPr>
                  <w:sz w:val="16"/>
                  <w:szCs w:val="16"/>
                </w:rPr>
                <w:t>[xlink:href="id]</w:t>
              </w:r>
            </w:ins>
          </w:p>
          <w:p w14:paraId="415A35F3" w14:textId="77777777" w:rsidR="00A56B64" w:rsidRDefault="00A56B64" w:rsidP="00394B2A">
            <w:pPr>
              <w:autoSpaceDE w:val="0"/>
              <w:autoSpaceDN w:val="0"/>
              <w:adjustRightInd w:val="0"/>
              <w:spacing w:after="0"/>
              <w:rPr>
                <w:sz w:val="16"/>
                <w:szCs w:val="16"/>
              </w:rPr>
            </w:pPr>
          </w:p>
          <w:p w14:paraId="4F406C89" w14:textId="77777777" w:rsidR="00394B2A" w:rsidRDefault="00394B2A" w:rsidP="00E52E09">
            <w:pPr>
              <w:autoSpaceDE w:val="0"/>
              <w:autoSpaceDN w:val="0"/>
              <w:adjustRightInd w:val="0"/>
              <w:spacing w:after="0"/>
              <w:rPr>
                <w:sz w:val="16"/>
                <w:szCs w:val="16"/>
              </w:rPr>
            </w:pPr>
          </w:p>
          <w:p w14:paraId="688749DD" w14:textId="09148E9C" w:rsidR="00D3279F" w:rsidRDefault="00D3279F" w:rsidP="00D3279F">
            <w:pPr>
              <w:autoSpaceDE w:val="0"/>
              <w:autoSpaceDN w:val="0"/>
              <w:adjustRightInd w:val="0"/>
              <w:spacing w:after="0"/>
              <w:rPr>
                <w:sz w:val="16"/>
                <w:szCs w:val="16"/>
                <w:u w:val="single"/>
              </w:rPr>
            </w:pPr>
            <w:r w:rsidRPr="00E663A2">
              <w:rPr>
                <w:sz w:val="16"/>
                <w:szCs w:val="16"/>
                <w:u w:val="single"/>
              </w:rPr>
              <w:t xml:space="preserve">Mapping </w:t>
            </w:r>
            <w:r>
              <w:rPr>
                <w:sz w:val="16"/>
                <w:szCs w:val="16"/>
                <w:u w:val="single"/>
              </w:rPr>
              <w:t>persoons</w:t>
            </w:r>
            <w:r w:rsidRPr="00E663A2">
              <w:rPr>
                <w:sz w:val="16"/>
                <w:szCs w:val="16"/>
                <w:u w:val="single"/>
              </w:rPr>
              <w:t xml:space="preserve">gegevens </w:t>
            </w:r>
            <w:r>
              <w:rPr>
                <w:sz w:val="16"/>
                <w:szCs w:val="16"/>
                <w:u w:val="single"/>
              </w:rPr>
              <w:t>van de vooroverleden kinderen</w:t>
            </w:r>
            <w:r w:rsidRPr="00033D8E">
              <w:rPr>
                <w:sz w:val="16"/>
                <w:szCs w:val="16"/>
                <w:u w:val="single"/>
              </w:rPr>
              <w:t>:</w:t>
            </w:r>
          </w:p>
          <w:p w14:paraId="2170FF91" w14:textId="73E7840F" w:rsidR="000E2969" w:rsidRPr="000E2969" w:rsidRDefault="00C76C9D" w:rsidP="00D3279F">
            <w:pPr>
              <w:autoSpaceDE w:val="0"/>
              <w:autoSpaceDN w:val="0"/>
              <w:adjustRightInd w:val="0"/>
              <w:spacing w:after="0"/>
              <w:rPr>
                <w:sz w:val="16"/>
                <w:szCs w:val="16"/>
              </w:rPr>
            </w:pPr>
            <w:r w:rsidRPr="006E4BC1">
              <w:rPr>
                <w:sz w:val="16"/>
                <w:szCs w:val="16"/>
              </w:rPr>
              <w:t>//IMKAD_AangebodenStuk</w:t>
            </w:r>
            <w:r>
              <w:rPr>
                <w:sz w:val="16"/>
                <w:szCs w:val="16"/>
              </w:rPr>
              <w:t>/stukdeelVVE/opsommingPersonen/IMKAD_Persoon</w:t>
            </w:r>
          </w:p>
          <w:p w14:paraId="292981B2" w14:textId="625F4F07" w:rsidR="00D3279F" w:rsidRDefault="00D3279F" w:rsidP="00D3279F">
            <w:pPr>
              <w:autoSpaceDE w:val="0"/>
              <w:autoSpaceDN w:val="0"/>
              <w:adjustRightInd w:val="0"/>
              <w:spacing w:after="0"/>
              <w:rPr>
                <w:sz w:val="16"/>
                <w:szCs w:val="16"/>
              </w:rPr>
            </w:pPr>
            <w:r w:rsidRPr="00D76369">
              <w:rPr>
                <w:sz w:val="16"/>
                <w:szCs w:val="16"/>
              </w:rPr>
              <w:t>- Voor mapping zie betreffende tekstblok</w:t>
            </w:r>
          </w:p>
          <w:p w14:paraId="7D67B10E" w14:textId="5E8C1F5B" w:rsidR="000E2969" w:rsidRDefault="000E2969" w:rsidP="00D3279F">
            <w:pPr>
              <w:autoSpaceDE w:val="0"/>
              <w:autoSpaceDN w:val="0"/>
              <w:adjustRightInd w:val="0"/>
              <w:spacing w:after="0"/>
              <w:rPr>
                <w:sz w:val="16"/>
                <w:szCs w:val="16"/>
              </w:rPr>
            </w:pPr>
          </w:p>
          <w:p w14:paraId="3EF0A9ED" w14:textId="77777777" w:rsidR="000E2969" w:rsidRDefault="000E2969" w:rsidP="000E2969">
            <w:pPr>
              <w:autoSpaceDE w:val="0"/>
              <w:autoSpaceDN w:val="0"/>
              <w:adjustRightInd w:val="0"/>
              <w:spacing w:after="0"/>
              <w:rPr>
                <w:sz w:val="16"/>
                <w:szCs w:val="16"/>
                <w:u w:val="single"/>
              </w:rPr>
            </w:pPr>
            <w:r w:rsidRPr="00E663A2">
              <w:rPr>
                <w:sz w:val="16"/>
                <w:szCs w:val="16"/>
                <w:u w:val="single"/>
              </w:rPr>
              <w:t xml:space="preserve">Mapping </w:t>
            </w:r>
            <w:r>
              <w:rPr>
                <w:sz w:val="16"/>
                <w:szCs w:val="16"/>
                <w:u w:val="single"/>
              </w:rPr>
              <w:t>persoons</w:t>
            </w:r>
            <w:r w:rsidRPr="00E663A2">
              <w:rPr>
                <w:sz w:val="16"/>
                <w:szCs w:val="16"/>
                <w:u w:val="single"/>
              </w:rPr>
              <w:t xml:space="preserve">gegevens van de </w:t>
            </w:r>
            <w:r w:rsidRPr="00033D8E">
              <w:rPr>
                <w:sz w:val="16"/>
                <w:szCs w:val="16"/>
                <w:u w:val="single"/>
              </w:rPr>
              <w:t>afstammelingen</w:t>
            </w:r>
            <w:r>
              <w:rPr>
                <w:sz w:val="16"/>
                <w:szCs w:val="16"/>
                <w:u w:val="single"/>
              </w:rPr>
              <w:t xml:space="preserve"> van de vooroverleden kinderen</w:t>
            </w:r>
            <w:r w:rsidRPr="00033D8E">
              <w:rPr>
                <w:sz w:val="16"/>
                <w:szCs w:val="16"/>
                <w:u w:val="single"/>
              </w:rPr>
              <w:t>:</w:t>
            </w:r>
          </w:p>
          <w:p w14:paraId="31B3C5DC" w14:textId="77777777" w:rsidR="000E2969" w:rsidRDefault="000E2969" w:rsidP="000E2969">
            <w:pPr>
              <w:autoSpaceDE w:val="0"/>
              <w:autoSpaceDN w:val="0"/>
              <w:adjustRightInd w:val="0"/>
              <w:spacing w:after="0"/>
              <w:rPr>
                <w:sz w:val="16"/>
                <w:szCs w:val="16"/>
                <w:u w:val="single"/>
              </w:rPr>
            </w:pPr>
            <w:r w:rsidRPr="006E4BC1">
              <w:rPr>
                <w:sz w:val="16"/>
                <w:szCs w:val="16"/>
              </w:rPr>
              <w:t>//IMKAD_AangebodenStuk</w:t>
            </w:r>
            <w:r>
              <w:rPr>
                <w:sz w:val="16"/>
                <w:szCs w:val="16"/>
              </w:rPr>
              <w:t>/stukdeelVVE/opsommingPersonen/IMKAD_Persoon</w:t>
            </w:r>
          </w:p>
          <w:p w14:paraId="58BA5DD0" w14:textId="77777777" w:rsidR="000E2969" w:rsidRDefault="000E2969" w:rsidP="000E2969">
            <w:pPr>
              <w:autoSpaceDE w:val="0"/>
              <w:autoSpaceDN w:val="0"/>
              <w:adjustRightInd w:val="0"/>
              <w:spacing w:after="0"/>
              <w:rPr>
                <w:sz w:val="16"/>
                <w:szCs w:val="16"/>
              </w:rPr>
            </w:pPr>
            <w:r w:rsidRPr="00D76369">
              <w:rPr>
                <w:sz w:val="16"/>
                <w:szCs w:val="16"/>
              </w:rPr>
              <w:t>- Voor mapping zie betreffende tekstblok</w:t>
            </w:r>
          </w:p>
          <w:p w14:paraId="38615E69" w14:textId="77777777" w:rsidR="00D3279F" w:rsidRPr="00D117FD" w:rsidRDefault="00D3279F" w:rsidP="00D3279F">
            <w:pPr>
              <w:autoSpaceDE w:val="0"/>
              <w:autoSpaceDN w:val="0"/>
              <w:adjustRightInd w:val="0"/>
              <w:spacing w:after="0"/>
              <w:rPr>
                <w:sz w:val="16"/>
                <w:szCs w:val="16"/>
              </w:rPr>
            </w:pPr>
          </w:p>
          <w:p w14:paraId="0A6FA655" w14:textId="77777777" w:rsidR="00D3279F" w:rsidRPr="00955C39" w:rsidRDefault="00D3279F" w:rsidP="00D3279F">
            <w:pPr>
              <w:autoSpaceDE w:val="0"/>
              <w:autoSpaceDN w:val="0"/>
              <w:adjustRightInd w:val="0"/>
              <w:spacing w:after="0"/>
              <w:rPr>
                <w:sz w:val="16"/>
                <w:szCs w:val="16"/>
                <w:u w:val="single"/>
              </w:rPr>
            </w:pPr>
            <w:r w:rsidRPr="00955C39">
              <w:rPr>
                <w:sz w:val="16"/>
                <w:szCs w:val="16"/>
                <w:u w:val="single"/>
              </w:rPr>
              <w:t>Mapping woonadres:</w:t>
            </w:r>
          </w:p>
          <w:p w14:paraId="784CC997" w14:textId="77777777" w:rsidR="00D3279F" w:rsidRDefault="00D3279F" w:rsidP="00D3279F">
            <w:pPr>
              <w:autoSpaceDE w:val="0"/>
              <w:autoSpaceDN w:val="0"/>
              <w:adjustRightInd w:val="0"/>
              <w:spacing w:after="0"/>
              <w:rPr>
                <w:sz w:val="16"/>
                <w:szCs w:val="16"/>
              </w:rPr>
            </w:pPr>
            <w:r w:rsidRPr="006E4BC1">
              <w:rPr>
                <w:sz w:val="16"/>
                <w:szCs w:val="16"/>
              </w:rPr>
              <w:t>//IMKAD_AangebodenStuk</w:t>
            </w:r>
            <w:r>
              <w:rPr>
                <w:sz w:val="16"/>
                <w:szCs w:val="16"/>
              </w:rPr>
              <w:t>/stukdeelVVE/opsommingPersonen/IMKAD_Persoon/IMKAD_Woonlocatie</w:t>
            </w:r>
          </w:p>
          <w:p w14:paraId="5D29A826" w14:textId="6ACB9BF2" w:rsidR="00DA0339" w:rsidRPr="002C5F3B" w:rsidRDefault="00D3279F" w:rsidP="000300FE">
            <w:pPr>
              <w:spacing w:after="0"/>
            </w:pPr>
            <w:r>
              <w:rPr>
                <w:sz w:val="16"/>
                <w:szCs w:val="16"/>
              </w:rPr>
              <w:t>- Voor mapping  zie betreffende tekstblok.</w:t>
            </w:r>
          </w:p>
        </w:tc>
      </w:tr>
      <w:tr w:rsidR="00BA761D" w14:paraId="46DD47F0" w14:textId="77777777" w:rsidTr="002369D3">
        <w:tc>
          <w:tcPr>
            <w:tcW w:w="6629" w:type="dxa"/>
          </w:tcPr>
          <w:p w14:paraId="28161D3C" w14:textId="14CA66AC" w:rsidR="00235A5E" w:rsidRPr="009F1E93" w:rsidRDefault="00235A5E" w:rsidP="00235A5E">
            <w:pPr>
              <w:rPr>
                <w:rStyle w:val="eop"/>
                <w:rFonts w:cs="Arial"/>
                <w:color w:val="800080"/>
                <w:sz w:val="20"/>
                <w:shd w:val="clear" w:color="auto" w:fill="FFFFFF"/>
              </w:rPr>
            </w:pPr>
            <w:r w:rsidRPr="009F1E93">
              <w:rPr>
                <w:rFonts w:cs="Arial"/>
                <w:color w:val="800080"/>
                <w:sz w:val="20"/>
              </w:rPr>
              <w:lastRenderedPageBreak/>
              <w:t>Naast</w:t>
            </w:r>
            <w:r w:rsidRPr="009F1E93">
              <w:rPr>
                <w:rFonts w:cs="Arial"/>
                <w:color w:val="FF0000"/>
                <w:sz w:val="20"/>
              </w:rPr>
              <w:t xml:space="preserve"> </w:t>
            </w:r>
            <w:r w:rsidRPr="00DA0339">
              <w:rPr>
                <w:rStyle w:val="eop"/>
                <w:color w:val="800080"/>
                <w:shd w:val="clear" w:color="auto" w:fill="FFFFFF"/>
              </w:rPr>
              <w:t>voornoemd</w:t>
            </w:r>
            <w:r w:rsidR="00DA0339" w:rsidRPr="00DA0339">
              <w:rPr>
                <w:rFonts w:cs="Arial"/>
                <w:color w:val="0066FF"/>
                <w:sz w:val="20"/>
              </w:rPr>
              <w:t>e</w:t>
            </w:r>
            <w:r w:rsidRPr="009F1E93">
              <w:rPr>
                <w:rFonts w:cs="Arial"/>
                <w:color w:val="0066FF"/>
                <w:sz w:val="20"/>
              </w:rPr>
              <w:t xml:space="preserve"> </w:t>
            </w:r>
            <w:r w:rsidR="00DA0339" w:rsidRPr="00C84906">
              <w:rPr>
                <w:rStyle w:val="normaltextrun"/>
                <w:rFonts w:cs="Arial"/>
                <w:color w:val="840084"/>
                <w:sz w:val="20"/>
              </w:rPr>
              <w:t>kind</w:t>
            </w:r>
            <w:r w:rsidR="00DA0339" w:rsidRPr="00C84906">
              <w:rPr>
                <w:rStyle w:val="normaltextrun"/>
                <w:rFonts w:cs="Arial"/>
                <w:color w:val="3165FF"/>
                <w:sz w:val="20"/>
              </w:rPr>
              <w:t>eren</w:t>
            </w:r>
            <w:r w:rsidR="00DA0339" w:rsidRPr="009F1E93">
              <w:rPr>
                <w:rFonts w:cs="Arial"/>
                <w:color w:val="0066FF"/>
                <w:sz w:val="20"/>
              </w:rPr>
              <w:t xml:space="preserve"> </w:t>
            </w:r>
            <w:r w:rsidRPr="00DA0339">
              <w:rPr>
                <w:rStyle w:val="eop"/>
                <w:color w:val="800080"/>
                <w:shd w:val="clear" w:color="auto" w:fill="FFFFFF"/>
              </w:rPr>
              <w:t>uit</w:t>
            </w:r>
            <w:r w:rsidRPr="00DA0339">
              <w:rPr>
                <w:rStyle w:val="eop"/>
                <w:shd w:val="clear" w:color="auto" w:fill="FFFFFF"/>
              </w:rPr>
              <w:t xml:space="preserve"> </w:t>
            </w:r>
            <w:r w:rsidRPr="00DA0339">
              <w:rPr>
                <w:rStyle w:val="eop"/>
                <w:color w:val="800080"/>
                <w:shd w:val="clear" w:color="auto" w:fill="FFFFFF"/>
              </w:rPr>
              <w:t>voormeld</w:t>
            </w:r>
            <w:r>
              <w:rPr>
                <w:rFonts w:cs="Arial"/>
                <w:color w:val="0066FF"/>
                <w:sz w:val="20"/>
              </w:rPr>
              <w:t>e</w:t>
            </w:r>
            <w:r w:rsidRPr="009F1E93">
              <w:rPr>
                <w:rFonts w:cs="Arial"/>
                <w:color w:val="0066FF"/>
                <w:sz w:val="20"/>
              </w:rPr>
              <w:t xml:space="preserve"> huwelijk</w:t>
            </w:r>
            <w:r w:rsidRPr="00567EBE">
              <w:rPr>
                <w:rFonts w:cs="Arial"/>
                <w:sz w:val="20"/>
              </w:rPr>
              <w:t>/</w:t>
            </w:r>
            <w:r w:rsidRPr="009F1E93">
              <w:rPr>
                <w:rFonts w:cs="Arial"/>
                <w:color w:val="0066FF"/>
                <w:sz w:val="20"/>
              </w:rPr>
              <w:t>partnerschap</w:t>
            </w:r>
            <w:r w:rsidRPr="00567EBE">
              <w:rPr>
                <w:rFonts w:cs="Arial"/>
                <w:sz w:val="20"/>
              </w:rPr>
              <w:t>/</w:t>
            </w:r>
            <w:r w:rsidRPr="009F1E93">
              <w:rPr>
                <w:rFonts w:cs="Arial"/>
                <w:color w:val="0066FF"/>
                <w:sz w:val="20"/>
              </w:rPr>
              <w:t>huwelijken</w:t>
            </w:r>
            <w:r w:rsidRPr="00567EBE">
              <w:rPr>
                <w:rFonts w:cs="Arial"/>
                <w:sz w:val="20"/>
              </w:rPr>
              <w:t>/</w:t>
            </w:r>
            <w:r w:rsidRPr="009F1E93">
              <w:rPr>
                <w:rFonts w:cs="Arial"/>
                <w:color w:val="0066FF"/>
                <w:sz w:val="20"/>
              </w:rPr>
              <w:t xml:space="preserve">partnerschappen </w:t>
            </w:r>
            <w:r w:rsidRPr="009F1E93">
              <w:rPr>
                <w:rFonts w:cs="Arial"/>
                <w:color w:val="800080"/>
                <w:sz w:val="20"/>
              </w:rPr>
              <w:t xml:space="preserve">heeft </w:t>
            </w:r>
            <w:r w:rsidRPr="009F1E93">
              <w:rPr>
                <w:rStyle w:val="eop"/>
                <w:rFonts w:cs="Arial"/>
                <w:color w:val="0066FF"/>
                <w:sz w:val="20"/>
                <w:shd w:val="clear" w:color="auto" w:fill="FFFFFF"/>
              </w:rPr>
              <w:t>erflater</w:t>
            </w:r>
            <w:r w:rsidRPr="00567EBE">
              <w:rPr>
                <w:rStyle w:val="eop"/>
                <w:rFonts w:cs="Arial"/>
                <w:sz w:val="20"/>
                <w:shd w:val="clear" w:color="auto" w:fill="FFFFFF"/>
              </w:rPr>
              <w:t>/</w:t>
            </w:r>
            <w:r w:rsidRPr="009F1E93">
              <w:rPr>
                <w:rStyle w:val="eop"/>
                <w:rFonts w:cs="Arial"/>
                <w:color w:val="0066FF"/>
                <w:sz w:val="20"/>
                <w:shd w:val="clear" w:color="auto" w:fill="FFFFFF"/>
              </w:rPr>
              <w:t>erflaatster</w:t>
            </w:r>
            <w:r w:rsidRPr="00567EBE">
              <w:rPr>
                <w:rStyle w:val="eop"/>
                <w:rFonts w:cs="Arial"/>
                <w:sz w:val="20"/>
                <w:shd w:val="clear" w:color="auto" w:fill="FFFFFF"/>
              </w:rPr>
              <w:t>/</w:t>
            </w:r>
            <w:r w:rsidRPr="009F1E93">
              <w:rPr>
                <w:rStyle w:val="eop"/>
                <w:rFonts w:cs="Arial"/>
                <w:color w:val="0066FF"/>
                <w:sz w:val="20"/>
                <w:shd w:val="clear" w:color="auto" w:fill="FFFFFF"/>
              </w:rPr>
              <w:t xml:space="preserve">overledene </w:t>
            </w:r>
            <w:r w:rsidRPr="009F1E93">
              <w:rPr>
                <w:rStyle w:val="eop"/>
                <w:rFonts w:cs="Arial"/>
                <w:color w:val="800080"/>
                <w:sz w:val="20"/>
                <w:shd w:val="clear" w:color="auto" w:fill="FFFFFF"/>
              </w:rPr>
              <w:t>voorts als afstammeling</w:t>
            </w:r>
            <w:r w:rsidRPr="00DA0339">
              <w:rPr>
                <w:color w:val="0066FF"/>
              </w:rPr>
              <w:t>en</w:t>
            </w:r>
            <w:r w:rsidRPr="009F1E93">
              <w:rPr>
                <w:rStyle w:val="eop"/>
                <w:rFonts w:cs="Arial"/>
                <w:color w:val="800080"/>
                <w:sz w:val="20"/>
                <w:shd w:val="clear" w:color="auto" w:fill="FFFFFF"/>
              </w:rPr>
              <w:t xml:space="preserve"> nagelaten: </w:t>
            </w:r>
          </w:p>
          <w:p w14:paraId="0BA066CF" w14:textId="79646081" w:rsidR="00235A5E" w:rsidRPr="00235A5E" w:rsidRDefault="00235A5E" w:rsidP="003C0F5E">
            <w:pPr>
              <w:spacing w:after="0"/>
              <w:ind w:left="315" w:hanging="315"/>
              <w:rPr>
                <w:rFonts w:cs="Arial"/>
                <w:color w:val="840084"/>
                <w:sz w:val="20"/>
              </w:rPr>
            </w:pPr>
            <w:r w:rsidRPr="00595883">
              <w:rPr>
                <w:rFonts w:cs="Arial"/>
                <w:color w:val="840084"/>
                <w:sz w:val="20"/>
              </w:rPr>
              <w:t>3.</w:t>
            </w:r>
            <w:r w:rsidRPr="00A3273B">
              <w:rPr>
                <w:rFonts w:cs="Arial"/>
                <w:color w:val="FF0000"/>
                <w:sz w:val="20"/>
              </w:rPr>
              <w:tab/>
            </w:r>
            <w:ins w:id="505" w:author="Groot, Karina de" w:date="2024-08-08T12:02:00Z" w16du:dateUtc="2024-08-08T10:02:00Z">
              <w:r w:rsidR="00B73422" w:rsidRPr="00B73422">
                <w:rPr>
                  <w:rFonts w:cs="Arial"/>
                  <w:color w:val="840084"/>
                  <w:sz w:val="20"/>
                  <w:highlight w:val="yellow"/>
                  <w:rPrChange w:id="506" w:author="Groot, Karina de" w:date="2024-08-08T12:02:00Z" w16du:dateUtc="2024-08-08T10:02:00Z">
                    <w:rPr>
                      <w:rFonts w:cs="Arial"/>
                      <w:color w:val="FF0000"/>
                      <w:sz w:val="20"/>
                    </w:rPr>
                  </w:rPrChange>
                </w:rPr>
                <w:t>VVE-</w:t>
              </w:r>
            </w:ins>
            <w:r w:rsidR="00776874" w:rsidRPr="003C0F5E">
              <w:rPr>
                <w:rFonts w:cs="Arial"/>
                <w:color w:val="840084"/>
                <w:sz w:val="20"/>
                <w:highlight w:val="yellow"/>
              </w:rPr>
              <w:t>TEKSTBLOK NATUURLIJK PERSOON</w:t>
            </w:r>
            <w:del w:id="507" w:author="Groot, Karina de" w:date="2024-08-08T12:04:00Z" w16du:dateUtc="2024-08-08T10:04:00Z">
              <w:r w:rsidR="00087049" w:rsidRPr="002369D3" w:rsidDel="00DA5973">
                <w:rPr>
                  <w:rFonts w:cs="Arial"/>
                  <w:color w:val="840084"/>
                  <w:sz w:val="20"/>
                  <w:highlight w:val="yellow"/>
                </w:rPr>
                <w:delText>-nieuw</w:delText>
              </w:r>
            </w:del>
            <w:r w:rsidRPr="00F850C3">
              <w:rPr>
                <w:rFonts w:cs="Arial"/>
                <w:color w:val="840084"/>
                <w:sz w:val="20"/>
              </w:rPr>
              <w:t>,</w:t>
            </w:r>
            <w:r>
              <w:rPr>
                <w:rFonts w:cs="Arial"/>
                <w:color w:val="840084"/>
                <w:sz w:val="20"/>
              </w:rPr>
              <w:t xml:space="preserve"> </w:t>
            </w:r>
            <w:r w:rsidRPr="005B4876">
              <w:rPr>
                <w:rFonts w:cs="Arial"/>
                <w:color w:val="840084"/>
                <w:sz w:val="20"/>
              </w:rPr>
              <w:t>wonende te</w:t>
            </w:r>
            <w:r w:rsidRPr="005B4876">
              <w:rPr>
                <w:rFonts w:cs="Arial"/>
                <w:color w:val="339966"/>
                <w:sz w:val="20"/>
              </w:rPr>
              <w:t xml:space="preserve"> </w:t>
            </w:r>
            <w:ins w:id="508" w:author="Groot, Karina de" w:date="2024-08-08T12:02:00Z" w16du:dateUtc="2024-08-08T10:02:00Z">
              <w:r w:rsidR="00B73422" w:rsidRPr="00CF7B10">
                <w:rPr>
                  <w:rFonts w:cs="Arial"/>
                  <w:color w:val="840084"/>
                  <w:sz w:val="20"/>
                  <w:highlight w:val="yellow"/>
                </w:rPr>
                <w:t>VVE-</w:t>
              </w:r>
            </w:ins>
            <w:r w:rsidRPr="005B4876">
              <w:rPr>
                <w:rFonts w:cs="Arial"/>
                <w:color w:val="800080"/>
                <w:sz w:val="20"/>
                <w:highlight w:val="yellow"/>
              </w:rPr>
              <w:t>TEKSTBLOK WOONADRE</w:t>
            </w:r>
            <w:r w:rsidRPr="00087049">
              <w:rPr>
                <w:rFonts w:cs="Arial"/>
                <w:color w:val="800080"/>
                <w:sz w:val="20"/>
                <w:highlight w:val="yellow"/>
              </w:rPr>
              <w:t>S</w:t>
            </w:r>
            <w:del w:id="509" w:author="Groot, Karina de" w:date="2024-08-08T12:04:00Z" w16du:dateUtc="2024-08-08T10:04:00Z">
              <w:r w:rsidR="00087049" w:rsidRPr="002369D3" w:rsidDel="00DA5973">
                <w:rPr>
                  <w:rFonts w:cs="Arial"/>
                  <w:color w:val="800080"/>
                  <w:sz w:val="20"/>
                  <w:highlight w:val="yellow"/>
                </w:rPr>
                <w:delText>-nieuw</w:delText>
              </w:r>
            </w:del>
            <w:r>
              <w:rPr>
                <w:rFonts w:cs="Arial"/>
                <w:color w:val="800080"/>
                <w:sz w:val="20"/>
              </w:rPr>
              <w:t>;</w:t>
            </w:r>
          </w:p>
          <w:p w14:paraId="4123F784" w14:textId="10653277" w:rsidR="00BA761D" w:rsidRPr="002C5F3B" w:rsidRDefault="00BA761D" w:rsidP="00BA761D">
            <w:pPr>
              <w:rPr>
                <w:rFonts w:cs="Arial"/>
                <w:sz w:val="20"/>
              </w:rPr>
            </w:pPr>
          </w:p>
        </w:tc>
        <w:tc>
          <w:tcPr>
            <w:tcW w:w="7229" w:type="dxa"/>
          </w:tcPr>
          <w:p w14:paraId="2F0F26F4" w14:textId="4EBCAD6B" w:rsidR="00DA0339" w:rsidRDefault="002D24C4" w:rsidP="00BA761D">
            <w:pPr>
              <w:keepNext/>
              <w:rPr>
                <w:ins w:id="510" w:author="Groot, Karina de" w:date="2024-08-08T15:23:00Z" w16du:dateUtc="2024-08-08T13:23:00Z"/>
                <w:sz w:val="16"/>
                <w:szCs w:val="16"/>
              </w:rPr>
            </w:pPr>
            <w:ins w:id="511" w:author="Groot, Karina de" w:date="2024-08-08T15:20:00Z" w16du:dateUtc="2024-08-08T13:20:00Z">
              <w:r>
                <w:rPr>
                  <w:sz w:val="16"/>
                  <w:szCs w:val="16"/>
                </w:rPr>
                <w:t>-</w:t>
              </w:r>
            </w:ins>
            <w:r w:rsidR="00DA0339" w:rsidRPr="00DA0339">
              <w:rPr>
                <w:sz w:val="16"/>
                <w:szCs w:val="16"/>
              </w:rPr>
              <w:t>Tekst opnemen indien er nog overige afstammelingen zijn.</w:t>
            </w:r>
            <w:r w:rsidR="001A63B3">
              <w:rPr>
                <w:sz w:val="16"/>
                <w:szCs w:val="16"/>
              </w:rPr>
              <w:t xml:space="preserve"> Nummering begint met het eerst volgende volgnummer.</w:t>
            </w:r>
          </w:p>
          <w:p w14:paraId="483990E7" w14:textId="4728F8D3" w:rsidR="002D24C4" w:rsidRPr="002D24C4" w:rsidRDefault="002D24C4" w:rsidP="00BA761D">
            <w:pPr>
              <w:keepNext/>
              <w:rPr>
                <w:ins w:id="512" w:author="Groot, Karina de" w:date="2024-08-08T15:26:00Z" w16du:dateUtc="2024-08-08T13:26:00Z"/>
                <w:rFonts w:cs="Arial"/>
                <w:sz w:val="16"/>
                <w:szCs w:val="16"/>
                <w:rPrChange w:id="513" w:author="Groot, Karina de" w:date="2024-08-08T15:28:00Z" w16du:dateUtc="2024-08-08T13:28:00Z">
                  <w:rPr>
                    <w:ins w:id="514" w:author="Groot, Karina de" w:date="2024-08-08T15:26:00Z" w16du:dateUtc="2024-08-08T13:26:00Z"/>
                    <w:rFonts w:cs="Arial"/>
                    <w:color w:val="0066FF"/>
                    <w:sz w:val="16"/>
                    <w:szCs w:val="16"/>
                    <w:u w:val="single"/>
                  </w:rPr>
                </w:rPrChange>
              </w:rPr>
            </w:pPr>
            <w:ins w:id="515" w:author="Groot, Karina de" w:date="2024-08-08T15:27:00Z" w16du:dateUtc="2024-08-08T13:27:00Z">
              <w:r>
                <w:rPr>
                  <w:rFonts w:cs="Arial"/>
                  <w:sz w:val="16"/>
                  <w:szCs w:val="16"/>
                </w:rPr>
                <w:t>Het tonen van meervoud enkelvoud in de t</w:t>
              </w:r>
            </w:ins>
            <w:ins w:id="516" w:author="Groot, Karina de" w:date="2024-08-08T15:28:00Z" w16du:dateUtc="2024-08-08T13:28:00Z">
              <w:r>
                <w:rPr>
                  <w:rFonts w:cs="Arial"/>
                  <w:sz w:val="16"/>
                  <w:szCs w:val="16"/>
                </w:rPr>
                <w:t>ekst:</w:t>
              </w:r>
            </w:ins>
            <w:ins w:id="517" w:author="Groot, Karina de" w:date="2024-08-08T15:23:00Z" w16du:dateUtc="2024-08-08T13:23:00Z">
              <w:r w:rsidRPr="002D24C4">
                <w:rPr>
                  <w:rFonts w:cs="Arial"/>
                  <w:color w:val="800080"/>
                  <w:sz w:val="16"/>
                  <w:szCs w:val="16"/>
                  <w:rPrChange w:id="518" w:author="Groot, Karina de" w:date="2024-08-08T15:27:00Z" w16du:dateUtc="2024-08-08T13:27:00Z">
                    <w:rPr>
                      <w:rFonts w:cs="Arial"/>
                      <w:color w:val="800080"/>
                      <w:sz w:val="20"/>
                    </w:rPr>
                  </w:rPrChange>
                </w:rPr>
                <w:t>Naast</w:t>
              </w:r>
              <w:r w:rsidRPr="002D24C4">
                <w:rPr>
                  <w:rFonts w:cs="Arial"/>
                  <w:color w:val="FF0000"/>
                  <w:sz w:val="16"/>
                  <w:szCs w:val="16"/>
                  <w:rPrChange w:id="519" w:author="Groot, Karina de" w:date="2024-08-08T15:27:00Z" w16du:dateUtc="2024-08-08T13:27:00Z">
                    <w:rPr>
                      <w:rFonts w:cs="Arial"/>
                      <w:color w:val="FF0000"/>
                      <w:sz w:val="20"/>
                    </w:rPr>
                  </w:rPrChange>
                </w:rPr>
                <w:t xml:space="preserve"> </w:t>
              </w:r>
              <w:r w:rsidRPr="002D24C4">
                <w:rPr>
                  <w:rStyle w:val="eop"/>
                  <w:color w:val="800080"/>
                  <w:sz w:val="16"/>
                  <w:szCs w:val="16"/>
                  <w:shd w:val="clear" w:color="auto" w:fill="FFFFFF"/>
                  <w:rPrChange w:id="520" w:author="Groot, Karina de" w:date="2024-08-08T15:27:00Z" w16du:dateUtc="2024-08-08T13:27:00Z">
                    <w:rPr>
                      <w:rStyle w:val="eop"/>
                      <w:color w:val="800080"/>
                      <w:shd w:val="clear" w:color="auto" w:fill="FFFFFF"/>
                    </w:rPr>
                  </w:rPrChange>
                </w:rPr>
                <w:t>voornoemd</w:t>
              </w:r>
              <w:r w:rsidRPr="002D24C4">
                <w:rPr>
                  <w:rFonts w:cs="Arial"/>
                  <w:color w:val="0066FF"/>
                  <w:sz w:val="16"/>
                  <w:szCs w:val="16"/>
                  <w:rPrChange w:id="521" w:author="Groot, Karina de" w:date="2024-08-08T15:27:00Z" w16du:dateUtc="2024-08-08T13:27:00Z">
                    <w:rPr>
                      <w:rFonts w:cs="Arial"/>
                      <w:color w:val="0066FF"/>
                      <w:sz w:val="20"/>
                    </w:rPr>
                  </w:rPrChange>
                </w:rPr>
                <w:t xml:space="preserve">e </w:t>
              </w:r>
              <w:r w:rsidRPr="002D24C4">
                <w:rPr>
                  <w:rStyle w:val="normaltextrun"/>
                  <w:rFonts w:cs="Arial"/>
                  <w:color w:val="840084"/>
                  <w:sz w:val="16"/>
                  <w:szCs w:val="16"/>
                  <w:rPrChange w:id="522" w:author="Groot, Karina de" w:date="2024-08-08T15:27:00Z" w16du:dateUtc="2024-08-08T13:27:00Z">
                    <w:rPr>
                      <w:rStyle w:val="normaltextrun"/>
                      <w:rFonts w:cs="Arial"/>
                      <w:color w:val="840084"/>
                      <w:sz w:val="20"/>
                    </w:rPr>
                  </w:rPrChange>
                </w:rPr>
                <w:t>kind</w:t>
              </w:r>
              <w:r w:rsidRPr="002D24C4">
                <w:rPr>
                  <w:rStyle w:val="normaltextrun"/>
                  <w:rFonts w:cs="Arial"/>
                  <w:color w:val="3165FF"/>
                  <w:sz w:val="16"/>
                  <w:szCs w:val="16"/>
                  <w:rPrChange w:id="523" w:author="Groot, Karina de" w:date="2024-08-08T15:27:00Z" w16du:dateUtc="2024-08-08T13:27:00Z">
                    <w:rPr>
                      <w:rStyle w:val="normaltextrun"/>
                      <w:rFonts w:cs="Arial"/>
                      <w:color w:val="3165FF"/>
                      <w:sz w:val="20"/>
                    </w:rPr>
                  </w:rPrChange>
                </w:rPr>
                <w:t>eren</w:t>
              </w:r>
              <w:r w:rsidRPr="002D24C4">
                <w:rPr>
                  <w:rFonts w:cs="Arial"/>
                  <w:color w:val="0066FF"/>
                  <w:sz w:val="16"/>
                  <w:szCs w:val="16"/>
                  <w:rPrChange w:id="524" w:author="Groot, Karina de" w:date="2024-08-08T15:27:00Z" w16du:dateUtc="2024-08-08T13:27:00Z">
                    <w:rPr>
                      <w:rFonts w:cs="Arial"/>
                      <w:color w:val="0066FF"/>
                      <w:sz w:val="20"/>
                    </w:rPr>
                  </w:rPrChange>
                </w:rPr>
                <w:t xml:space="preserve"> </w:t>
              </w:r>
              <w:r w:rsidRPr="002D24C4">
                <w:rPr>
                  <w:rStyle w:val="eop"/>
                  <w:color w:val="800080"/>
                  <w:sz w:val="16"/>
                  <w:szCs w:val="16"/>
                  <w:shd w:val="clear" w:color="auto" w:fill="FFFFFF"/>
                  <w:rPrChange w:id="525" w:author="Groot, Karina de" w:date="2024-08-08T15:27:00Z" w16du:dateUtc="2024-08-08T13:27:00Z">
                    <w:rPr>
                      <w:rStyle w:val="eop"/>
                      <w:color w:val="800080"/>
                      <w:shd w:val="clear" w:color="auto" w:fill="FFFFFF"/>
                    </w:rPr>
                  </w:rPrChange>
                </w:rPr>
                <w:t>uit</w:t>
              </w:r>
              <w:r w:rsidRPr="002D24C4">
                <w:rPr>
                  <w:rStyle w:val="eop"/>
                  <w:sz w:val="16"/>
                  <w:szCs w:val="16"/>
                  <w:shd w:val="clear" w:color="auto" w:fill="FFFFFF"/>
                  <w:rPrChange w:id="526" w:author="Groot, Karina de" w:date="2024-08-08T15:27:00Z" w16du:dateUtc="2024-08-08T13:27:00Z">
                    <w:rPr>
                      <w:rStyle w:val="eop"/>
                      <w:shd w:val="clear" w:color="auto" w:fill="FFFFFF"/>
                    </w:rPr>
                  </w:rPrChange>
                </w:rPr>
                <w:t xml:space="preserve"> </w:t>
              </w:r>
              <w:r w:rsidRPr="002D24C4">
                <w:rPr>
                  <w:rStyle w:val="eop"/>
                  <w:color w:val="800080"/>
                  <w:sz w:val="16"/>
                  <w:szCs w:val="16"/>
                  <w:shd w:val="clear" w:color="auto" w:fill="FFFFFF"/>
                  <w:rPrChange w:id="527" w:author="Groot, Karina de" w:date="2024-08-08T15:27:00Z" w16du:dateUtc="2024-08-08T13:27:00Z">
                    <w:rPr>
                      <w:rStyle w:val="eop"/>
                      <w:color w:val="800080"/>
                      <w:shd w:val="clear" w:color="auto" w:fill="FFFFFF"/>
                    </w:rPr>
                  </w:rPrChange>
                </w:rPr>
                <w:t>voormeld</w:t>
              </w:r>
              <w:r w:rsidRPr="002D24C4">
                <w:rPr>
                  <w:rFonts w:cs="Arial"/>
                  <w:color w:val="0066FF"/>
                  <w:sz w:val="16"/>
                  <w:szCs w:val="16"/>
                  <w:rPrChange w:id="528" w:author="Groot, Karina de" w:date="2024-08-08T15:27:00Z" w16du:dateUtc="2024-08-08T13:27:00Z">
                    <w:rPr>
                      <w:rFonts w:cs="Arial"/>
                      <w:color w:val="0066FF"/>
                      <w:sz w:val="20"/>
                    </w:rPr>
                  </w:rPrChange>
                </w:rPr>
                <w:t>e</w:t>
              </w:r>
              <w:r w:rsidRPr="002D24C4">
                <w:rPr>
                  <w:rFonts w:cs="Arial"/>
                  <w:color w:val="0066FF"/>
                  <w:sz w:val="16"/>
                  <w:szCs w:val="16"/>
                  <w:rPrChange w:id="529" w:author="Groot, Karina de" w:date="2024-08-08T15:27:00Z" w16du:dateUtc="2024-08-08T13:27:00Z">
                    <w:rPr>
                      <w:rFonts w:cs="Arial"/>
                      <w:color w:val="0066FF"/>
                      <w:sz w:val="16"/>
                      <w:szCs w:val="16"/>
                      <w:u w:val="single"/>
                    </w:rPr>
                  </w:rPrChange>
                </w:rPr>
                <w:t>:</w:t>
              </w:r>
            </w:ins>
            <w:ins w:id="530" w:author="Groot, Karina de" w:date="2024-08-08T15:28:00Z" w16du:dateUtc="2024-08-08T13:28:00Z">
              <w:r>
                <w:rPr>
                  <w:rFonts w:cs="Arial"/>
                  <w:color w:val="0066FF"/>
                  <w:sz w:val="16"/>
                  <w:szCs w:val="16"/>
                </w:rPr>
                <w:t xml:space="preserve"> </w:t>
              </w:r>
              <w:r>
                <w:rPr>
                  <w:rFonts w:cs="Arial"/>
                  <w:sz w:val="16"/>
                  <w:szCs w:val="16"/>
                </w:rPr>
                <w:t>wordt afgeleid van het aantal aanwezige:</w:t>
              </w:r>
            </w:ins>
          </w:p>
          <w:p w14:paraId="7B4ACD0A" w14:textId="1A539E22" w:rsidR="002D24C4" w:rsidRDefault="002D24C4" w:rsidP="00BA761D">
            <w:pPr>
              <w:keepNext/>
              <w:rPr>
                <w:ins w:id="531" w:author="Groot, Karina de" w:date="2024-08-08T15:28:00Z" w16du:dateUtc="2024-08-08T13:28:00Z"/>
                <w:rFonts w:cs="Arial"/>
                <w:snapToGrid/>
                <w:kern w:val="0"/>
                <w:sz w:val="16"/>
                <w:szCs w:val="16"/>
                <w:lang w:eastAsia="nl-NL"/>
              </w:rPr>
            </w:pPr>
            <w:ins w:id="532" w:author="Groot, Karina de" w:date="2024-08-08T15:26:00Z" w16du:dateUtc="2024-08-08T13:26:00Z">
              <w:r>
                <w:rPr>
                  <w:sz w:val="16"/>
                  <w:szCs w:val="16"/>
                </w:rPr>
                <w:t>partners/</w:t>
              </w:r>
              <w:r w:rsidRPr="009320EE">
                <w:rPr>
                  <w:sz w:val="16"/>
                  <w:szCs w:val="16"/>
                </w:rPr>
                <w:t>partnerOverledene</w:t>
              </w:r>
              <w:r>
                <w:rPr>
                  <w:sz w:val="16"/>
                  <w:szCs w:val="16"/>
                </w:rPr>
                <w:t>/</w:t>
              </w:r>
              <w:del w:id="533" w:author="Willems, Igor" w:date="2024-08-29T09:23:00Z" w16du:dateUtc="2024-08-29T07:23:00Z">
                <w:r w:rsidRPr="000B515E" w:rsidDel="00006370">
                  <w:rPr>
                    <w:sz w:val="16"/>
                    <w:szCs w:val="16"/>
                  </w:rPr>
                  <w:delText xml:space="preserve"> </w:delText>
                </w:r>
              </w:del>
              <w:r w:rsidRPr="000B515E">
                <w:rPr>
                  <w:sz w:val="16"/>
                  <w:szCs w:val="16"/>
                </w:rPr>
                <w:t>afstammelingen/kindInLeven</w:t>
              </w:r>
              <w:r w:rsidRPr="000B515E">
                <w:rPr>
                  <w:rFonts w:cs="Arial"/>
                  <w:snapToGrid/>
                  <w:kern w:val="0"/>
                  <w:sz w:val="16"/>
                  <w:szCs w:val="16"/>
                  <w:lang w:eastAsia="nl-NL"/>
                </w:rPr>
                <w:t>Ref</w:t>
              </w:r>
            </w:ins>
          </w:p>
          <w:p w14:paraId="65DCF81D" w14:textId="772F0961" w:rsidR="002D24C4" w:rsidRPr="002D24C4" w:rsidRDefault="002D24C4" w:rsidP="00BA761D">
            <w:pPr>
              <w:keepNext/>
              <w:rPr>
                <w:ins w:id="534" w:author="Groot, Karina de" w:date="2024-08-08T15:26:00Z" w16du:dateUtc="2024-08-08T13:26:00Z"/>
                <w:rFonts w:cs="Arial"/>
                <w:b/>
                <w:bCs/>
                <w:snapToGrid/>
                <w:kern w:val="0"/>
                <w:sz w:val="16"/>
                <w:szCs w:val="16"/>
                <w:lang w:eastAsia="nl-NL"/>
                <w:rPrChange w:id="535" w:author="Groot, Karina de" w:date="2024-08-08T15:29:00Z" w16du:dateUtc="2024-08-08T13:29:00Z">
                  <w:rPr>
                    <w:ins w:id="536" w:author="Groot, Karina de" w:date="2024-08-08T15:26:00Z" w16du:dateUtc="2024-08-08T13:26:00Z"/>
                    <w:rFonts w:cs="Arial"/>
                    <w:snapToGrid/>
                    <w:kern w:val="0"/>
                    <w:sz w:val="16"/>
                    <w:szCs w:val="16"/>
                    <w:lang w:eastAsia="nl-NL"/>
                  </w:rPr>
                </w:rPrChange>
              </w:rPr>
            </w:pPr>
            <w:ins w:id="537" w:author="Groot, Karina de" w:date="2024-08-08T15:28:00Z" w16du:dateUtc="2024-08-08T13:28:00Z">
              <w:r w:rsidRPr="002D24C4">
                <w:rPr>
                  <w:rFonts w:cs="Arial"/>
                  <w:b/>
                  <w:bCs/>
                  <w:snapToGrid/>
                  <w:kern w:val="0"/>
                  <w:sz w:val="16"/>
                  <w:szCs w:val="16"/>
                  <w:lang w:eastAsia="nl-NL"/>
                  <w:rPrChange w:id="538" w:author="Groot, Karina de" w:date="2024-08-08T15:29:00Z" w16du:dateUtc="2024-08-08T13:29:00Z">
                    <w:rPr>
                      <w:rFonts w:cs="Arial"/>
                      <w:snapToGrid/>
                      <w:kern w:val="0"/>
                      <w:sz w:val="16"/>
                      <w:szCs w:val="16"/>
                      <w:lang w:eastAsia="nl-NL"/>
                    </w:rPr>
                  </w:rPrChange>
                </w:rPr>
                <w:t>en/of</w:t>
              </w:r>
            </w:ins>
          </w:p>
          <w:p w14:paraId="2F42419C" w14:textId="6CDA5056" w:rsidR="002D24C4" w:rsidRDefault="002D24C4" w:rsidP="00BA761D">
            <w:pPr>
              <w:keepNext/>
              <w:rPr>
                <w:ins w:id="539" w:author="Groot, Karina de" w:date="2024-08-08T15:29:00Z" w16du:dateUtc="2024-08-08T13:29:00Z"/>
                <w:rFonts w:cs="Arial"/>
                <w:snapToGrid/>
                <w:kern w:val="0"/>
                <w:sz w:val="16"/>
                <w:szCs w:val="16"/>
                <w:lang w:eastAsia="nl-NL"/>
              </w:rPr>
            </w:pPr>
            <w:ins w:id="540" w:author="Groot, Karina de" w:date="2024-08-08T15:26:00Z" w16du:dateUtc="2024-08-08T13:26:00Z">
              <w:r>
                <w:rPr>
                  <w:sz w:val="16"/>
                  <w:szCs w:val="16"/>
                </w:rPr>
                <w:t>partners/eerderePartner/</w:t>
              </w:r>
              <w:del w:id="541" w:author="Willems, Igor" w:date="2024-08-29T09:22:00Z" w16du:dateUtc="2024-08-29T07:22:00Z">
                <w:r w:rsidRPr="000B515E" w:rsidDel="00006370">
                  <w:rPr>
                    <w:sz w:val="16"/>
                    <w:szCs w:val="16"/>
                  </w:rPr>
                  <w:delText xml:space="preserve"> </w:delText>
                </w:r>
              </w:del>
              <w:r w:rsidRPr="000B515E">
                <w:rPr>
                  <w:sz w:val="16"/>
                  <w:szCs w:val="16"/>
                </w:rPr>
                <w:t>afstammelingen/kindInLeven</w:t>
              </w:r>
              <w:r w:rsidRPr="000B515E">
                <w:rPr>
                  <w:rFonts w:cs="Arial"/>
                  <w:snapToGrid/>
                  <w:kern w:val="0"/>
                  <w:sz w:val="16"/>
                  <w:szCs w:val="16"/>
                  <w:lang w:eastAsia="nl-NL"/>
                </w:rPr>
                <w:t>Re</w:t>
              </w:r>
            </w:ins>
            <w:ins w:id="542" w:author="Groot, Karina de" w:date="2024-08-08T15:29:00Z" w16du:dateUtc="2024-08-08T13:29:00Z">
              <w:r>
                <w:rPr>
                  <w:rFonts w:cs="Arial"/>
                  <w:snapToGrid/>
                  <w:kern w:val="0"/>
                  <w:sz w:val="16"/>
                  <w:szCs w:val="16"/>
                  <w:lang w:eastAsia="nl-NL"/>
                </w:rPr>
                <w:t>f</w:t>
              </w:r>
            </w:ins>
          </w:p>
          <w:p w14:paraId="283B236E" w14:textId="17E9D8B9" w:rsidR="002D24C4" w:rsidRPr="002D24C4" w:rsidRDefault="002D24C4" w:rsidP="00BA761D">
            <w:pPr>
              <w:keepNext/>
              <w:rPr>
                <w:ins w:id="543" w:author="Groot, Karina de" w:date="2024-08-08T15:24:00Z" w16du:dateUtc="2024-08-08T13:24:00Z"/>
                <w:rFonts w:cs="Arial"/>
                <w:b/>
                <w:bCs/>
                <w:color w:val="0066FF"/>
                <w:sz w:val="16"/>
                <w:szCs w:val="16"/>
                <w:u w:val="single"/>
                <w:rPrChange w:id="544" w:author="Groot, Karina de" w:date="2024-08-08T15:29:00Z" w16du:dateUtc="2024-08-08T13:29:00Z">
                  <w:rPr>
                    <w:ins w:id="545" w:author="Groot, Karina de" w:date="2024-08-08T15:24:00Z" w16du:dateUtc="2024-08-08T13:24:00Z"/>
                    <w:rFonts w:cs="Arial"/>
                    <w:color w:val="0066FF"/>
                    <w:sz w:val="16"/>
                    <w:szCs w:val="16"/>
                    <w:u w:val="single"/>
                  </w:rPr>
                </w:rPrChange>
              </w:rPr>
            </w:pPr>
            <w:ins w:id="546" w:author="Groot, Karina de" w:date="2024-08-08T15:29:00Z" w16du:dateUtc="2024-08-08T13:29:00Z">
              <w:r w:rsidRPr="002D24C4">
                <w:rPr>
                  <w:rFonts w:cs="Arial"/>
                  <w:b/>
                  <w:bCs/>
                  <w:snapToGrid/>
                  <w:kern w:val="0"/>
                  <w:sz w:val="16"/>
                  <w:szCs w:val="16"/>
                  <w:lang w:eastAsia="nl-NL"/>
                  <w:rPrChange w:id="547" w:author="Groot, Karina de" w:date="2024-08-08T15:29:00Z" w16du:dateUtc="2024-08-08T13:29:00Z">
                    <w:rPr>
                      <w:rFonts w:cs="Arial"/>
                      <w:snapToGrid/>
                      <w:kern w:val="0"/>
                      <w:sz w:val="16"/>
                      <w:szCs w:val="16"/>
                      <w:lang w:eastAsia="nl-NL"/>
                    </w:rPr>
                  </w:rPrChange>
                </w:rPr>
                <w:t>en/of</w:t>
              </w:r>
            </w:ins>
          </w:p>
          <w:p w14:paraId="40C9E189" w14:textId="3BA4D2DE" w:rsidR="002D24C4" w:rsidRDefault="002D24C4" w:rsidP="002D24C4">
            <w:pPr>
              <w:rPr>
                <w:ins w:id="548" w:author="Groot, Karina de" w:date="2024-08-08T15:29:00Z" w16du:dateUtc="2024-08-08T13:29:00Z"/>
                <w:sz w:val="16"/>
                <w:szCs w:val="16"/>
              </w:rPr>
            </w:pPr>
            <w:ins w:id="549" w:author="Groot, Karina de" w:date="2024-08-08T15:24:00Z" w16du:dateUtc="2024-08-08T13:24:00Z">
              <w:r>
                <w:rPr>
                  <w:sz w:val="16"/>
                  <w:szCs w:val="16"/>
                </w:rPr>
                <w:t>//partners/</w:t>
              </w:r>
              <w:r w:rsidRPr="008A5C45">
                <w:rPr>
                  <w:sz w:val="16"/>
                  <w:szCs w:val="16"/>
                </w:rPr>
                <w:t>partnerOverledene</w:t>
              </w:r>
              <w:r>
                <w:rPr>
                  <w:sz w:val="16"/>
                  <w:szCs w:val="16"/>
                </w:rPr>
                <w:t>/</w:t>
              </w:r>
              <w:del w:id="550" w:author="Willems, Igor" w:date="2024-08-29T09:22:00Z" w16du:dateUtc="2024-08-29T07:22:00Z">
                <w:r w:rsidRPr="000B515E" w:rsidDel="00006370">
                  <w:rPr>
                    <w:sz w:val="16"/>
                    <w:szCs w:val="16"/>
                  </w:rPr>
                  <w:delText xml:space="preserve"> </w:delText>
                </w:r>
              </w:del>
              <w:r w:rsidRPr="000B515E">
                <w:rPr>
                  <w:sz w:val="16"/>
                  <w:szCs w:val="16"/>
                </w:rPr>
                <w:t>afstammelinge</w:t>
              </w:r>
              <w:r>
                <w:rPr>
                  <w:sz w:val="16"/>
                  <w:szCs w:val="16"/>
                </w:rPr>
                <w:t>n/</w:t>
              </w:r>
            </w:ins>
            <w:ins w:id="551" w:author="Willems, Igor" w:date="2024-08-29T09:22:00Z">
              <w:r w:rsidR="00006370" w:rsidRPr="00006370">
                <w:rPr>
                  <w:sz w:val="16"/>
                  <w:szCs w:val="16"/>
                </w:rPr>
                <w:t>vooroverledenKind</w:t>
              </w:r>
            </w:ins>
            <w:ins w:id="552" w:author="Willems, Igor" w:date="2024-08-29T09:22:00Z" w16du:dateUtc="2024-08-29T07:22:00Z">
              <w:r w:rsidR="00006370">
                <w:rPr>
                  <w:sz w:val="16"/>
                  <w:szCs w:val="16"/>
                </w:rPr>
                <w:t>/</w:t>
              </w:r>
            </w:ins>
            <w:ins w:id="553" w:author="Groot, Karina de" w:date="2024-08-08T15:24:00Z" w16du:dateUtc="2024-08-08T13:24:00Z">
              <w:r w:rsidRPr="00EB7673">
                <w:rPr>
                  <w:sz w:val="16"/>
                  <w:szCs w:val="16"/>
                </w:rPr>
                <w:t>vooroverledenKindRef</w:t>
              </w:r>
              <w:r>
                <w:rPr>
                  <w:sz w:val="16"/>
                  <w:szCs w:val="16"/>
                </w:rPr>
                <w:t xml:space="preserve"> </w:t>
              </w:r>
            </w:ins>
          </w:p>
          <w:p w14:paraId="2CDC0560" w14:textId="5FECF1E4" w:rsidR="002D24C4" w:rsidRPr="002D24C4" w:rsidRDefault="002D24C4" w:rsidP="002D24C4">
            <w:pPr>
              <w:rPr>
                <w:ins w:id="554" w:author="Groot, Karina de" w:date="2024-08-08T15:25:00Z" w16du:dateUtc="2024-08-08T13:25:00Z"/>
                <w:b/>
                <w:bCs/>
                <w:sz w:val="16"/>
                <w:szCs w:val="16"/>
                <w:rPrChange w:id="555" w:author="Groot, Karina de" w:date="2024-08-08T15:29:00Z" w16du:dateUtc="2024-08-08T13:29:00Z">
                  <w:rPr>
                    <w:ins w:id="556" w:author="Groot, Karina de" w:date="2024-08-08T15:25:00Z" w16du:dateUtc="2024-08-08T13:25:00Z"/>
                    <w:sz w:val="16"/>
                    <w:szCs w:val="16"/>
                  </w:rPr>
                </w:rPrChange>
              </w:rPr>
            </w:pPr>
            <w:ins w:id="557" w:author="Groot, Karina de" w:date="2024-08-08T15:29:00Z" w16du:dateUtc="2024-08-08T13:29:00Z">
              <w:r w:rsidRPr="002D24C4">
                <w:rPr>
                  <w:b/>
                  <w:bCs/>
                  <w:sz w:val="16"/>
                  <w:szCs w:val="16"/>
                  <w:rPrChange w:id="558" w:author="Groot, Karina de" w:date="2024-08-08T15:29:00Z" w16du:dateUtc="2024-08-08T13:29:00Z">
                    <w:rPr>
                      <w:sz w:val="16"/>
                      <w:szCs w:val="16"/>
                    </w:rPr>
                  </w:rPrChange>
                </w:rPr>
                <w:t>en/of</w:t>
              </w:r>
            </w:ins>
          </w:p>
          <w:p w14:paraId="6D4D7067" w14:textId="23799AAF" w:rsidR="002D24C4" w:rsidRDefault="002D24C4" w:rsidP="002D24C4">
            <w:pPr>
              <w:rPr>
                <w:ins w:id="559" w:author="Groot, Karina de" w:date="2024-08-08T15:29:00Z" w16du:dateUtc="2024-08-08T13:29:00Z"/>
                <w:sz w:val="16"/>
                <w:szCs w:val="16"/>
              </w:rPr>
            </w:pPr>
            <w:ins w:id="560" w:author="Groot, Karina de" w:date="2024-08-08T15:25:00Z" w16du:dateUtc="2024-08-08T13:25:00Z">
              <w:r>
                <w:rPr>
                  <w:sz w:val="16"/>
                  <w:szCs w:val="16"/>
                </w:rPr>
                <w:t>//partners/eerderePartner/</w:t>
              </w:r>
              <w:del w:id="561" w:author="Willems, Igor" w:date="2024-08-29T09:22:00Z" w16du:dateUtc="2024-08-29T07:22:00Z">
                <w:r w:rsidRPr="000B515E" w:rsidDel="00006370">
                  <w:rPr>
                    <w:sz w:val="16"/>
                    <w:szCs w:val="16"/>
                  </w:rPr>
                  <w:delText xml:space="preserve"> </w:delText>
                </w:r>
              </w:del>
              <w:r w:rsidRPr="000B515E">
                <w:rPr>
                  <w:sz w:val="16"/>
                  <w:szCs w:val="16"/>
                </w:rPr>
                <w:t>afstammelinge</w:t>
              </w:r>
              <w:r>
                <w:rPr>
                  <w:sz w:val="16"/>
                  <w:szCs w:val="16"/>
                </w:rPr>
                <w:t>n/</w:t>
              </w:r>
            </w:ins>
            <w:ins w:id="562" w:author="Willems, Igor" w:date="2024-08-29T09:22:00Z">
              <w:r w:rsidR="00006370" w:rsidRPr="00006370">
                <w:rPr>
                  <w:sz w:val="16"/>
                  <w:szCs w:val="16"/>
                </w:rPr>
                <w:t>vooroverledenKind</w:t>
              </w:r>
            </w:ins>
            <w:ins w:id="563" w:author="Willems, Igor" w:date="2024-08-29T09:22:00Z" w16du:dateUtc="2024-08-29T07:22:00Z">
              <w:r w:rsidR="00006370">
                <w:rPr>
                  <w:sz w:val="16"/>
                  <w:szCs w:val="16"/>
                </w:rPr>
                <w:t>/</w:t>
              </w:r>
            </w:ins>
            <w:ins w:id="564" w:author="Groot, Karina de" w:date="2024-08-08T15:25:00Z" w16du:dateUtc="2024-08-08T13:25:00Z">
              <w:r w:rsidRPr="00EB7673">
                <w:rPr>
                  <w:sz w:val="16"/>
                  <w:szCs w:val="16"/>
                </w:rPr>
                <w:t>vooroverledenKindRef</w:t>
              </w:r>
            </w:ins>
          </w:p>
          <w:p w14:paraId="2AC07CC3" w14:textId="77777777" w:rsidR="002D24C4" w:rsidRDefault="002D24C4" w:rsidP="002D24C4">
            <w:pPr>
              <w:rPr>
                <w:ins w:id="565" w:author="Groot, Karina de" w:date="2024-08-08T15:24:00Z" w16du:dateUtc="2024-08-08T13:24:00Z"/>
                <w:rStyle w:val="normaltextrun"/>
                <w:sz w:val="16"/>
                <w:szCs w:val="16"/>
                <w:shd w:val="clear" w:color="auto" w:fill="FFFFFF"/>
              </w:rPr>
            </w:pPr>
          </w:p>
          <w:p w14:paraId="06BBEA68" w14:textId="6A9BA26A" w:rsidR="002D24C4" w:rsidRPr="002D24C4" w:rsidRDefault="002D24C4" w:rsidP="00BA761D">
            <w:pPr>
              <w:keepNext/>
              <w:rPr>
                <w:ins w:id="566" w:author="Groot, Karina de" w:date="2024-08-08T15:30:00Z" w16du:dateUtc="2024-08-08T13:30:00Z"/>
                <w:rFonts w:cs="Arial"/>
                <w:sz w:val="16"/>
                <w:szCs w:val="16"/>
                <w:rPrChange w:id="567" w:author="Groot, Karina de" w:date="2024-08-08T15:32:00Z" w16du:dateUtc="2024-08-08T13:32:00Z">
                  <w:rPr>
                    <w:ins w:id="568" w:author="Groot, Karina de" w:date="2024-08-08T15:30:00Z" w16du:dateUtc="2024-08-08T13:30:00Z"/>
                    <w:rFonts w:cs="Arial"/>
                    <w:color w:val="0066FF"/>
                    <w:sz w:val="16"/>
                    <w:szCs w:val="16"/>
                  </w:rPr>
                </w:rPrChange>
              </w:rPr>
            </w:pPr>
            <w:ins w:id="569" w:author="Groot, Karina de" w:date="2024-08-08T15:31:00Z" w16du:dateUtc="2024-08-08T13:31:00Z">
              <w:r>
                <w:rPr>
                  <w:sz w:val="16"/>
                  <w:szCs w:val="16"/>
                </w:rPr>
                <w:t>Voor h</w:t>
              </w:r>
            </w:ins>
            <w:ins w:id="570" w:author="Groot, Karina de" w:date="2024-08-08T15:30:00Z" w16du:dateUtc="2024-08-08T13:30:00Z">
              <w:r>
                <w:rPr>
                  <w:sz w:val="16"/>
                  <w:szCs w:val="16"/>
                </w:rPr>
                <w:t>et tonen van de burgerlijk</w:t>
              </w:r>
            </w:ins>
            <w:ins w:id="571" w:author="Groot, Karina de" w:date="2024-08-08T15:31:00Z" w16du:dateUtc="2024-08-08T13:31:00Z">
              <w:r>
                <w:rPr>
                  <w:sz w:val="16"/>
                  <w:szCs w:val="16"/>
                </w:rPr>
                <w:t xml:space="preserve">staat enkelvoud/meervoud: </w:t>
              </w:r>
            </w:ins>
            <w:ins w:id="572" w:author="Groot, Karina de" w:date="2024-08-08T15:21:00Z" w16du:dateUtc="2024-08-08T13:21:00Z">
              <w:r w:rsidRPr="002D24C4">
                <w:rPr>
                  <w:rFonts w:cs="Arial"/>
                  <w:color w:val="0066FF"/>
                  <w:sz w:val="16"/>
                  <w:szCs w:val="16"/>
                  <w:rPrChange w:id="573" w:author="Groot, Karina de" w:date="2024-08-08T15:21:00Z" w16du:dateUtc="2024-08-08T13:21:00Z">
                    <w:rPr>
                      <w:rFonts w:cs="Arial"/>
                      <w:color w:val="0066FF"/>
                      <w:sz w:val="20"/>
                    </w:rPr>
                  </w:rPrChange>
                </w:rPr>
                <w:t>huwelijk</w:t>
              </w:r>
              <w:r w:rsidRPr="002D24C4">
                <w:rPr>
                  <w:rFonts w:cs="Arial"/>
                  <w:sz w:val="16"/>
                  <w:szCs w:val="16"/>
                  <w:rPrChange w:id="574" w:author="Groot, Karina de" w:date="2024-08-08T15:21:00Z" w16du:dateUtc="2024-08-08T13:21:00Z">
                    <w:rPr>
                      <w:rFonts w:cs="Arial"/>
                      <w:sz w:val="20"/>
                    </w:rPr>
                  </w:rPrChange>
                </w:rPr>
                <w:t>/</w:t>
              </w:r>
              <w:r w:rsidRPr="002D24C4">
                <w:rPr>
                  <w:rFonts w:cs="Arial"/>
                  <w:color w:val="0066FF"/>
                  <w:sz w:val="16"/>
                  <w:szCs w:val="16"/>
                  <w:rPrChange w:id="575" w:author="Groot, Karina de" w:date="2024-08-08T15:21:00Z" w16du:dateUtc="2024-08-08T13:21:00Z">
                    <w:rPr>
                      <w:rFonts w:cs="Arial"/>
                      <w:color w:val="0066FF"/>
                      <w:sz w:val="20"/>
                    </w:rPr>
                  </w:rPrChange>
                </w:rPr>
                <w:t>partnerschap</w:t>
              </w:r>
              <w:r w:rsidRPr="002D24C4">
                <w:rPr>
                  <w:rFonts w:cs="Arial"/>
                  <w:sz w:val="16"/>
                  <w:szCs w:val="16"/>
                  <w:rPrChange w:id="576" w:author="Groot, Karina de" w:date="2024-08-08T15:21:00Z" w16du:dateUtc="2024-08-08T13:21:00Z">
                    <w:rPr>
                      <w:rFonts w:cs="Arial"/>
                      <w:sz w:val="20"/>
                    </w:rPr>
                  </w:rPrChange>
                </w:rPr>
                <w:t>/</w:t>
              </w:r>
              <w:r w:rsidRPr="002D24C4">
                <w:rPr>
                  <w:rFonts w:cs="Arial"/>
                  <w:color w:val="0066FF"/>
                  <w:sz w:val="16"/>
                  <w:szCs w:val="16"/>
                  <w:rPrChange w:id="577" w:author="Groot, Karina de" w:date="2024-08-08T15:21:00Z" w16du:dateUtc="2024-08-08T13:21:00Z">
                    <w:rPr>
                      <w:rFonts w:cs="Arial"/>
                      <w:color w:val="0066FF"/>
                      <w:sz w:val="20"/>
                    </w:rPr>
                  </w:rPrChange>
                </w:rPr>
                <w:t>huwelijken</w:t>
              </w:r>
              <w:r w:rsidRPr="002D24C4">
                <w:rPr>
                  <w:rFonts w:cs="Arial"/>
                  <w:sz w:val="16"/>
                  <w:szCs w:val="16"/>
                  <w:rPrChange w:id="578" w:author="Groot, Karina de" w:date="2024-08-08T15:21:00Z" w16du:dateUtc="2024-08-08T13:21:00Z">
                    <w:rPr>
                      <w:rFonts w:cs="Arial"/>
                      <w:sz w:val="20"/>
                    </w:rPr>
                  </w:rPrChange>
                </w:rPr>
                <w:t>/</w:t>
              </w:r>
              <w:r w:rsidRPr="002D24C4">
                <w:rPr>
                  <w:rFonts w:cs="Arial"/>
                  <w:color w:val="0066FF"/>
                  <w:sz w:val="16"/>
                  <w:szCs w:val="16"/>
                  <w:rPrChange w:id="579" w:author="Groot, Karina de" w:date="2024-08-08T15:21:00Z" w16du:dateUtc="2024-08-08T13:21:00Z">
                    <w:rPr>
                      <w:rFonts w:cs="Arial"/>
                      <w:color w:val="0066FF"/>
                      <w:sz w:val="20"/>
                    </w:rPr>
                  </w:rPrChange>
                </w:rPr>
                <w:t>partnerschappen</w:t>
              </w:r>
            </w:ins>
            <w:ins w:id="580" w:author="Groot, Karina de" w:date="2024-08-08T15:32:00Z" w16du:dateUtc="2024-08-08T13:32:00Z">
              <w:r>
                <w:rPr>
                  <w:rFonts w:cs="Arial"/>
                  <w:sz w:val="16"/>
                  <w:szCs w:val="16"/>
                </w:rPr>
                <w:t xml:space="preserve"> wordt gekeken naar het aantal </w:t>
              </w:r>
            </w:ins>
            <w:ins w:id="581" w:author="Groot, Karina de" w:date="2024-08-08T15:33:00Z" w16du:dateUtc="2024-08-08T13:33:00Z">
              <w:r>
                <w:rPr>
                  <w:rFonts w:cs="Arial"/>
                  <w:sz w:val="16"/>
                  <w:szCs w:val="16"/>
                </w:rPr>
                <w:t>aanwezige tekstkeuzes: k</w:t>
              </w:r>
              <w:r w:rsidRPr="00944AAC">
                <w:rPr>
                  <w:rFonts w:cs="Arial"/>
                  <w:sz w:val="16"/>
                  <w:szCs w:val="16"/>
                </w:rPr>
                <w:t>_</w:t>
              </w:r>
              <w:r>
                <w:rPr>
                  <w:rFonts w:cs="Arial"/>
                  <w:sz w:val="16"/>
                  <w:szCs w:val="16"/>
                </w:rPr>
                <w:t>BurgerlijkeStaat</w:t>
              </w:r>
            </w:ins>
          </w:p>
          <w:p w14:paraId="64E28C0F" w14:textId="77777777" w:rsidR="002D24C4" w:rsidRDefault="002D24C4" w:rsidP="002D24C4">
            <w:pPr>
              <w:autoSpaceDE w:val="0"/>
              <w:autoSpaceDN w:val="0"/>
              <w:adjustRightInd w:val="0"/>
              <w:spacing w:after="0"/>
              <w:rPr>
                <w:ins w:id="582" w:author="Groot, Karina de" w:date="2024-08-08T15:30:00Z" w16du:dateUtc="2024-08-08T13:30:00Z"/>
                <w:snapToGrid/>
                <w:sz w:val="16"/>
                <w:szCs w:val="16"/>
              </w:rPr>
            </w:pPr>
            <w:ins w:id="583" w:author="Groot, Karina de" w:date="2024-08-08T15:30:00Z" w16du:dateUtc="2024-08-08T13:30:00Z">
              <w:r>
                <w:rPr>
                  <w:sz w:val="16"/>
                  <w:szCs w:val="16"/>
                </w:rPr>
                <w:t>//IMKAD_AangebodenStuk/stukdeelVVE/partners/</w:t>
              </w:r>
              <w:r w:rsidRPr="004838E5">
                <w:rPr>
                  <w:sz w:val="16"/>
                  <w:szCs w:val="16"/>
                </w:rPr>
                <w:t>partnerOverledene</w:t>
              </w:r>
              <w:r>
                <w:rPr>
                  <w:sz w:val="16"/>
                  <w:szCs w:val="16"/>
                </w:rPr>
                <w:t>/tekstkeuze</w:t>
              </w:r>
            </w:ins>
          </w:p>
          <w:p w14:paraId="6223FE6D" w14:textId="77777777" w:rsidR="002D24C4" w:rsidRPr="00944AAC" w:rsidRDefault="002D24C4" w:rsidP="002D24C4">
            <w:pPr>
              <w:tabs>
                <w:tab w:val="left" w:pos="1299"/>
              </w:tabs>
              <w:spacing w:after="0"/>
              <w:rPr>
                <w:ins w:id="584" w:author="Groot, Karina de" w:date="2024-08-08T15:30:00Z" w16du:dateUtc="2024-08-08T13:30:00Z"/>
                <w:rFonts w:cs="Arial"/>
                <w:sz w:val="16"/>
                <w:szCs w:val="16"/>
              </w:rPr>
            </w:pPr>
            <w:ins w:id="585" w:author="Groot, Karina de" w:date="2024-08-08T15:30:00Z" w16du:dateUtc="2024-08-08T13:30:00Z">
              <w:r w:rsidRPr="00944AAC">
                <w:rPr>
                  <w:rFonts w:cs="Arial"/>
                  <w:sz w:val="16"/>
                  <w:szCs w:val="16"/>
                </w:rPr>
                <w:t xml:space="preserve">./tagNaam </w:t>
              </w:r>
              <w:r>
                <w:rPr>
                  <w:rFonts w:cs="Arial"/>
                  <w:sz w:val="16"/>
                  <w:szCs w:val="16"/>
                </w:rPr>
                <w:t>(k</w:t>
              </w:r>
              <w:r w:rsidRPr="00944AAC">
                <w:rPr>
                  <w:rFonts w:cs="Arial"/>
                  <w:sz w:val="16"/>
                  <w:szCs w:val="16"/>
                </w:rPr>
                <w:t>_</w:t>
              </w:r>
              <w:r>
                <w:rPr>
                  <w:rFonts w:cs="Arial"/>
                  <w:sz w:val="16"/>
                  <w:szCs w:val="16"/>
                </w:rPr>
                <w:t>BurgerlijkeStaat)</w:t>
              </w:r>
            </w:ins>
          </w:p>
          <w:p w14:paraId="19E499C8" w14:textId="77777777" w:rsidR="002D24C4" w:rsidRDefault="002D24C4" w:rsidP="002D24C4">
            <w:pPr>
              <w:autoSpaceDE w:val="0"/>
              <w:autoSpaceDN w:val="0"/>
              <w:adjustRightInd w:val="0"/>
              <w:spacing w:after="0"/>
              <w:rPr>
                <w:ins w:id="586" w:author="Groot, Karina de" w:date="2024-08-08T15:30:00Z" w16du:dateUtc="2024-08-08T13:30:00Z"/>
                <w:rFonts w:cs="Arial"/>
                <w:sz w:val="16"/>
                <w:szCs w:val="16"/>
              </w:rPr>
            </w:pPr>
            <w:ins w:id="587" w:author="Groot, Karina de" w:date="2024-08-08T15:30:00Z" w16du:dateUtc="2024-08-08T13:30:00Z">
              <w:r w:rsidRPr="00944AAC">
                <w:rPr>
                  <w:rFonts w:cs="Arial"/>
                  <w:sz w:val="16"/>
                  <w:szCs w:val="16"/>
                </w:rPr>
                <w:t>./tekst (‘huwelijk’, ‘geregistreerd partnerschap’)</w:t>
              </w:r>
            </w:ins>
          </w:p>
          <w:p w14:paraId="71EC3CA2" w14:textId="77777777" w:rsidR="002D24C4" w:rsidRPr="00CF7B10" w:rsidRDefault="002D24C4" w:rsidP="002D24C4">
            <w:pPr>
              <w:autoSpaceDE w:val="0"/>
              <w:autoSpaceDN w:val="0"/>
              <w:adjustRightInd w:val="0"/>
              <w:spacing w:after="0"/>
              <w:rPr>
                <w:ins w:id="588" w:author="Groot, Karina de" w:date="2024-08-08T15:30:00Z" w16du:dateUtc="2024-08-08T13:30:00Z"/>
                <w:rFonts w:cs="Arial"/>
                <w:b/>
                <w:bCs/>
                <w:sz w:val="16"/>
                <w:szCs w:val="16"/>
              </w:rPr>
            </w:pPr>
            <w:ins w:id="589" w:author="Groot, Karina de" w:date="2024-08-08T15:30:00Z" w16du:dateUtc="2024-08-08T13:30:00Z">
              <w:r w:rsidRPr="00CF7B10">
                <w:rPr>
                  <w:rFonts w:cs="Arial"/>
                  <w:b/>
                  <w:bCs/>
                  <w:sz w:val="16"/>
                  <w:szCs w:val="16"/>
                </w:rPr>
                <w:t>En/of</w:t>
              </w:r>
            </w:ins>
          </w:p>
          <w:p w14:paraId="0EDF0EC9" w14:textId="77777777" w:rsidR="002D24C4" w:rsidRPr="009F5089" w:rsidRDefault="002D24C4" w:rsidP="002D24C4">
            <w:pPr>
              <w:autoSpaceDE w:val="0"/>
              <w:autoSpaceDN w:val="0"/>
              <w:adjustRightInd w:val="0"/>
              <w:spacing w:after="0"/>
              <w:rPr>
                <w:ins w:id="590" w:author="Groot, Karina de" w:date="2024-08-08T15:30:00Z" w16du:dateUtc="2024-08-08T13:30:00Z"/>
                <w:sz w:val="16"/>
                <w:szCs w:val="16"/>
                <w:u w:val="single"/>
              </w:rPr>
            </w:pPr>
            <w:ins w:id="591" w:author="Groot, Karina de" w:date="2024-08-08T15:30:00Z" w16du:dateUtc="2024-08-08T13:30:00Z">
              <w:r w:rsidRPr="009F5089">
                <w:rPr>
                  <w:sz w:val="16"/>
                  <w:szCs w:val="16"/>
                  <w:u w:val="single"/>
                </w:rPr>
                <w:lastRenderedPageBreak/>
                <w:t xml:space="preserve">Mapping </w:t>
              </w:r>
              <w:r>
                <w:rPr>
                  <w:sz w:val="16"/>
                  <w:szCs w:val="16"/>
                  <w:u w:val="single"/>
                </w:rPr>
                <w:t>tekstkeuze Burgerlijke staat afleiden van aanwezige tekstkeuze:</w:t>
              </w:r>
            </w:ins>
          </w:p>
          <w:p w14:paraId="1E46F948" w14:textId="77777777" w:rsidR="002D24C4" w:rsidRDefault="002D24C4" w:rsidP="002D24C4">
            <w:pPr>
              <w:autoSpaceDE w:val="0"/>
              <w:autoSpaceDN w:val="0"/>
              <w:adjustRightInd w:val="0"/>
              <w:spacing w:after="0"/>
              <w:rPr>
                <w:ins w:id="592" w:author="Groot, Karina de" w:date="2024-08-08T15:30:00Z" w16du:dateUtc="2024-08-08T13:30:00Z"/>
                <w:snapToGrid/>
                <w:sz w:val="16"/>
                <w:szCs w:val="16"/>
              </w:rPr>
            </w:pPr>
            <w:ins w:id="593" w:author="Groot, Karina de" w:date="2024-08-08T15:30:00Z" w16du:dateUtc="2024-08-08T13:30:00Z">
              <w:r>
                <w:rPr>
                  <w:sz w:val="16"/>
                  <w:szCs w:val="16"/>
                </w:rPr>
                <w:t>//IMKAD_AangebodenStuk/stukdeelVVE/partners/</w:t>
              </w:r>
              <w:r w:rsidRPr="00B624F2">
                <w:rPr>
                  <w:sz w:val="16"/>
                  <w:szCs w:val="16"/>
                </w:rPr>
                <w:t>eerderePartner</w:t>
              </w:r>
              <w:r>
                <w:rPr>
                  <w:sz w:val="16"/>
                  <w:szCs w:val="16"/>
                </w:rPr>
                <w:t>/tekstkeuze</w:t>
              </w:r>
            </w:ins>
          </w:p>
          <w:p w14:paraId="23D604D7" w14:textId="77777777" w:rsidR="002D24C4" w:rsidRPr="00944AAC" w:rsidRDefault="002D24C4" w:rsidP="002D24C4">
            <w:pPr>
              <w:tabs>
                <w:tab w:val="left" w:pos="1299"/>
              </w:tabs>
              <w:spacing w:after="0"/>
              <w:rPr>
                <w:ins w:id="594" w:author="Groot, Karina de" w:date="2024-08-08T15:30:00Z" w16du:dateUtc="2024-08-08T13:30:00Z"/>
                <w:rFonts w:cs="Arial"/>
                <w:sz w:val="16"/>
                <w:szCs w:val="16"/>
              </w:rPr>
            </w:pPr>
            <w:ins w:id="595" w:author="Groot, Karina de" w:date="2024-08-08T15:30:00Z" w16du:dateUtc="2024-08-08T13:30:00Z">
              <w:r w:rsidRPr="00944AAC">
                <w:rPr>
                  <w:rFonts w:cs="Arial"/>
                  <w:sz w:val="16"/>
                  <w:szCs w:val="16"/>
                </w:rPr>
                <w:t xml:space="preserve">./tagNaam </w:t>
              </w:r>
              <w:r>
                <w:rPr>
                  <w:rFonts w:cs="Arial"/>
                  <w:sz w:val="16"/>
                  <w:szCs w:val="16"/>
                </w:rPr>
                <w:t>(k</w:t>
              </w:r>
              <w:r w:rsidRPr="00944AAC">
                <w:rPr>
                  <w:rFonts w:cs="Arial"/>
                  <w:sz w:val="16"/>
                  <w:szCs w:val="16"/>
                </w:rPr>
                <w:t>_</w:t>
              </w:r>
              <w:r>
                <w:rPr>
                  <w:rFonts w:cs="Arial"/>
                  <w:sz w:val="16"/>
                  <w:szCs w:val="16"/>
                </w:rPr>
                <w:t>BurgerlijkeStaat)</w:t>
              </w:r>
            </w:ins>
          </w:p>
          <w:p w14:paraId="64848318" w14:textId="77777777" w:rsidR="002D24C4" w:rsidRDefault="002D24C4" w:rsidP="002D24C4">
            <w:pPr>
              <w:autoSpaceDE w:val="0"/>
              <w:autoSpaceDN w:val="0"/>
              <w:adjustRightInd w:val="0"/>
              <w:spacing w:after="0"/>
              <w:rPr>
                <w:ins w:id="596" w:author="Groot, Karina de" w:date="2024-08-08T15:35:00Z" w16du:dateUtc="2024-08-08T13:35:00Z"/>
                <w:rFonts w:cs="Arial"/>
                <w:sz w:val="16"/>
                <w:szCs w:val="16"/>
              </w:rPr>
            </w:pPr>
            <w:ins w:id="597" w:author="Groot, Karina de" w:date="2024-08-08T15:30:00Z" w16du:dateUtc="2024-08-08T13:30:00Z">
              <w:r w:rsidRPr="00944AAC">
                <w:rPr>
                  <w:rFonts w:cs="Arial"/>
                  <w:sz w:val="16"/>
                  <w:szCs w:val="16"/>
                </w:rPr>
                <w:t>./tekst (‘huwelijk’, ‘geregistreerd partnerschap’)</w:t>
              </w:r>
            </w:ins>
          </w:p>
          <w:p w14:paraId="33AE5279" w14:textId="77777777" w:rsidR="003D24F0" w:rsidRDefault="003D24F0" w:rsidP="002D24C4">
            <w:pPr>
              <w:autoSpaceDE w:val="0"/>
              <w:autoSpaceDN w:val="0"/>
              <w:adjustRightInd w:val="0"/>
              <w:spacing w:after="0"/>
              <w:rPr>
                <w:ins w:id="598" w:author="Groot, Karina de" w:date="2024-08-08T15:35:00Z" w16du:dateUtc="2024-08-08T13:35:00Z"/>
                <w:rFonts w:cs="Arial"/>
                <w:sz w:val="16"/>
                <w:szCs w:val="16"/>
              </w:rPr>
            </w:pPr>
          </w:p>
          <w:p w14:paraId="624C87B7" w14:textId="552695EF" w:rsidR="003D24F0" w:rsidRDefault="003D24F0" w:rsidP="003D24F0">
            <w:pPr>
              <w:spacing w:after="0"/>
              <w:rPr>
                <w:ins w:id="599" w:author="Groot, Karina de" w:date="2024-08-08T15:37:00Z" w16du:dateUtc="2024-08-08T13:37:00Z"/>
                <w:sz w:val="16"/>
                <w:szCs w:val="16"/>
              </w:rPr>
            </w:pPr>
            <w:ins w:id="600" w:author="Groot, Karina de" w:date="2024-08-08T15:35:00Z" w16du:dateUtc="2024-08-08T13:35:00Z">
              <w:r>
                <w:rPr>
                  <w:rFonts w:cs="Arial"/>
                  <w:sz w:val="16"/>
                  <w:szCs w:val="16"/>
                </w:rPr>
                <w:t xml:space="preserve">Het tonen van enkel/meervoud van </w:t>
              </w:r>
              <w:r w:rsidRPr="003D24F0">
                <w:rPr>
                  <w:rStyle w:val="eop"/>
                  <w:rFonts w:cs="Arial"/>
                  <w:color w:val="800080"/>
                  <w:sz w:val="16"/>
                  <w:szCs w:val="16"/>
                  <w:shd w:val="clear" w:color="auto" w:fill="FFFFFF"/>
                  <w:rPrChange w:id="601" w:author="Groot, Karina de" w:date="2024-08-08T15:35:00Z" w16du:dateUtc="2024-08-08T13:35:00Z">
                    <w:rPr>
                      <w:rStyle w:val="eop"/>
                      <w:rFonts w:cs="Arial"/>
                      <w:color w:val="800080"/>
                      <w:sz w:val="20"/>
                      <w:shd w:val="clear" w:color="auto" w:fill="FFFFFF"/>
                    </w:rPr>
                  </w:rPrChange>
                </w:rPr>
                <w:t>afstammeling</w:t>
              </w:r>
              <w:r w:rsidRPr="003D24F0">
                <w:rPr>
                  <w:color w:val="0066FF"/>
                  <w:sz w:val="16"/>
                  <w:szCs w:val="16"/>
                  <w:rPrChange w:id="602" w:author="Groot, Karina de" w:date="2024-08-08T15:35:00Z" w16du:dateUtc="2024-08-08T13:35:00Z">
                    <w:rPr>
                      <w:color w:val="0066FF"/>
                    </w:rPr>
                  </w:rPrChange>
                </w:rPr>
                <w:t>en</w:t>
              </w:r>
            </w:ins>
            <w:ins w:id="603" w:author="Groot, Karina de" w:date="2024-08-08T15:36:00Z" w16du:dateUtc="2024-08-08T13:36:00Z">
              <w:r>
                <w:rPr>
                  <w:color w:val="0066FF"/>
                  <w:sz w:val="16"/>
                  <w:szCs w:val="16"/>
                </w:rPr>
                <w:t xml:space="preserve"> </w:t>
              </w:r>
              <w:r w:rsidRPr="003D24F0">
                <w:rPr>
                  <w:sz w:val="16"/>
                  <w:szCs w:val="16"/>
                  <w:rPrChange w:id="604" w:author="Groot, Karina de" w:date="2024-08-08T15:36:00Z" w16du:dateUtc="2024-08-08T13:36:00Z">
                    <w:rPr>
                      <w:color w:val="0066FF"/>
                      <w:sz w:val="16"/>
                      <w:szCs w:val="16"/>
                    </w:rPr>
                  </w:rPrChange>
                </w:rPr>
                <w:t>wordt afgeleid</w:t>
              </w:r>
              <w:r>
                <w:rPr>
                  <w:sz w:val="16"/>
                  <w:szCs w:val="16"/>
                </w:rPr>
                <w:t xml:space="preserve"> van het aantal</w:t>
              </w:r>
            </w:ins>
            <w:ins w:id="605" w:author="Groot, Karina de" w:date="2024-08-08T15:37:00Z" w16du:dateUtc="2024-08-08T13:37:00Z">
              <w:r>
                <w:rPr>
                  <w:sz w:val="16"/>
                  <w:szCs w:val="16"/>
                </w:rPr>
                <w:t xml:space="preserve"> overigeAfstammelingen/overigeAfstammeling</w:t>
              </w:r>
              <w:r w:rsidRPr="00ED0185">
                <w:rPr>
                  <w:sz w:val="16"/>
                  <w:szCs w:val="16"/>
                </w:rPr>
                <w:t>Ref</w:t>
              </w:r>
              <w:r w:rsidR="00D80119">
                <w:rPr>
                  <w:sz w:val="16"/>
                  <w:szCs w:val="16"/>
                </w:rPr>
                <w:t>.</w:t>
              </w:r>
            </w:ins>
          </w:p>
          <w:p w14:paraId="1DFE4DA9" w14:textId="2CFF66E6" w:rsidR="003D24F0" w:rsidRPr="00944AAC" w:rsidRDefault="003D24F0" w:rsidP="002D24C4">
            <w:pPr>
              <w:autoSpaceDE w:val="0"/>
              <w:autoSpaceDN w:val="0"/>
              <w:adjustRightInd w:val="0"/>
              <w:spacing w:after="0"/>
              <w:rPr>
                <w:ins w:id="606" w:author="Groot, Karina de" w:date="2024-08-08T15:30:00Z" w16du:dateUtc="2024-08-08T13:30:00Z"/>
                <w:rFonts w:cs="Arial"/>
                <w:sz w:val="16"/>
                <w:szCs w:val="16"/>
              </w:rPr>
            </w:pPr>
          </w:p>
          <w:p w14:paraId="5469CC72" w14:textId="2BA29EE4" w:rsidR="002D24C4" w:rsidDel="002D24C4" w:rsidRDefault="002D24C4" w:rsidP="00BA761D">
            <w:pPr>
              <w:keepNext/>
              <w:rPr>
                <w:del w:id="607" w:author="Groot, Karina de" w:date="2024-08-08T15:34:00Z" w16du:dateUtc="2024-08-08T13:34:00Z"/>
                <w:sz w:val="16"/>
                <w:szCs w:val="16"/>
              </w:rPr>
            </w:pPr>
          </w:p>
          <w:p w14:paraId="39C728BA" w14:textId="3B548AA6" w:rsidR="00DA0339" w:rsidRPr="00275177" w:rsidRDefault="00DA0339" w:rsidP="00DA0339">
            <w:pPr>
              <w:spacing w:after="0"/>
              <w:rPr>
                <w:sz w:val="16"/>
                <w:szCs w:val="16"/>
                <w:u w:val="single"/>
              </w:rPr>
            </w:pPr>
            <w:r w:rsidRPr="00275177">
              <w:rPr>
                <w:sz w:val="16"/>
                <w:szCs w:val="16"/>
                <w:u w:val="single"/>
              </w:rPr>
              <w:t>Mapping koppelen persoonsgegevens</w:t>
            </w:r>
            <w:r>
              <w:rPr>
                <w:sz w:val="16"/>
                <w:szCs w:val="16"/>
                <w:u w:val="single"/>
              </w:rPr>
              <w:t xml:space="preserve"> van overige afstammelingen</w:t>
            </w:r>
            <w:r w:rsidRPr="00275177">
              <w:rPr>
                <w:sz w:val="16"/>
                <w:szCs w:val="16"/>
                <w:u w:val="single"/>
              </w:rPr>
              <w:t>:</w:t>
            </w:r>
          </w:p>
          <w:p w14:paraId="28724C5A" w14:textId="057732EF" w:rsidR="00DA0339" w:rsidRDefault="00DA0339" w:rsidP="00DA0339">
            <w:pPr>
              <w:spacing w:after="0"/>
              <w:rPr>
                <w:sz w:val="16"/>
                <w:szCs w:val="16"/>
              </w:rPr>
            </w:pPr>
            <w:r w:rsidRPr="006E4BC1">
              <w:rPr>
                <w:sz w:val="16"/>
                <w:szCs w:val="16"/>
              </w:rPr>
              <w:t>//IMKAD_AangebodenStuk</w:t>
            </w:r>
            <w:r>
              <w:rPr>
                <w:sz w:val="16"/>
                <w:szCs w:val="16"/>
              </w:rPr>
              <w:t>/</w:t>
            </w:r>
            <w:r w:rsidRPr="00136A9C">
              <w:rPr>
                <w:rFonts w:cs="Arial"/>
                <w:sz w:val="16"/>
                <w:szCs w:val="16"/>
              </w:rPr>
              <w:t>stukdeelVVE</w:t>
            </w:r>
            <w:r>
              <w:rPr>
                <w:sz w:val="16"/>
                <w:szCs w:val="16"/>
              </w:rPr>
              <w:t>/</w:t>
            </w:r>
            <w:ins w:id="608" w:author="Groot, Karina de" w:date="2024-08-07T16:11:00Z" w16du:dateUtc="2024-08-07T14:11:00Z">
              <w:r w:rsidR="008D1C9E">
                <w:rPr>
                  <w:sz w:val="16"/>
                  <w:szCs w:val="16"/>
                </w:rPr>
                <w:t>overigeAfstammelingen/</w:t>
              </w:r>
            </w:ins>
            <w:ins w:id="609" w:author="Willems, Igor" w:date="2024-02-28T11:11:00Z" w16du:dateUtc="2024-02-28T10:11:00Z">
              <w:del w:id="610" w:author="Groot, Karina de" w:date="2024-08-07T16:10:00Z" w16du:dateUtc="2024-08-07T14:10:00Z">
                <w:r w:rsidR="00F3218F" w:rsidDel="008D1C9E">
                  <w:rPr>
                    <w:sz w:val="16"/>
                    <w:szCs w:val="16"/>
                  </w:rPr>
                  <w:delText xml:space="preserve"> </w:delText>
                </w:r>
              </w:del>
            </w:ins>
            <w:del w:id="611" w:author="Willems, Igor" w:date="2024-02-28T11:11:00Z" w16du:dateUtc="2024-02-28T10:11:00Z">
              <w:r w:rsidDel="00F3218F">
                <w:rPr>
                  <w:sz w:val="16"/>
                  <w:szCs w:val="16"/>
                </w:rPr>
                <w:delText>afstammelingen/</w:delText>
              </w:r>
            </w:del>
            <w:r w:rsidR="00622E0B">
              <w:rPr>
                <w:sz w:val="16"/>
                <w:szCs w:val="16"/>
              </w:rPr>
              <w:t>overige</w:t>
            </w:r>
            <w:r w:rsidR="002F4E45">
              <w:rPr>
                <w:sz w:val="16"/>
                <w:szCs w:val="16"/>
              </w:rPr>
              <w:t>Afstammeling</w:t>
            </w:r>
            <w:del w:id="612" w:author="Groot, Karina de" w:date="2024-08-07T16:11:00Z" w16du:dateUtc="2024-08-07T14:11:00Z">
              <w:r w:rsidR="002F4E45" w:rsidDel="008D1C9E">
                <w:rPr>
                  <w:sz w:val="16"/>
                  <w:szCs w:val="16"/>
                </w:rPr>
                <w:delText>en</w:delText>
              </w:r>
            </w:del>
            <w:r w:rsidRPr="00ED0185">
              <w:rPr>
                <w:sz w:val="16"/>
                <w:szCs w:val="16"/>
              </w:rPr>
              <w:t xml:space="preserve">Ref </w:t>
            </w:r>
            <w:r w:rsidR="0013555C" w:rsidRPr="0013555C">
              <w:rPr>
                <w:sz w:val="16"/>
                <w:szCs w:val="16"/>
              </w:rPr>
              <w:t>[xlink:href=</w:t>
            </w:r>
            <w:r w:rsidR="0013555C">
              <w:rPr>
                <w:sz w:val="16"/>
                <w:szCs w:val="16"/>
              </w:rPr>
              <w:t xml:space="preserve"> </w:t>
            </w:r>
            <w:r w:rsidR="0013555C" w:rsidRPr="0013555C">
              <w:rPr>
                <w:sz w:val="16"/>
                <w:szCs w:val="16"/>
              </w:rPr>
              <w:t>id]</w:t>
            </w:r>
          </w:p>
          <w:p w14:paraId="049FAA5F" w14:textId="77777777" w:rsidR="0071162C" w:rsidRDefault="0071162C" w:rsidP="00DA0339">
            <w:pPr>
              <w:spacing w:after="0"/>
              <w:rPr>
                <w:sz w:val="16"/>
                <w:szCs w:val="16"/>
              </w:rPr>
            </w:pPr>
          </w:p>
          <w:p w14:paraId="3053D15A" w14:textId="2AFEFC13" w:rsidR="00DA0339" w:rsidRDefault="00DA0339" w:rsidP="00DA0339">
            <w:pPr>
              <w:autoSpaceDE w:val="0"/>
              <w:autoSpaceDN w:val="0"/>
              <w:adjustRightInd w:val="0"/>
              <w:spacing w:after="0"/>
              <w:rPr>
                <w:sz w:val="16"/>
                <w:szCs w:val="16"/>
                <w:u w:val="single"/>
              </w:rPr>
            </w:pPr>
            <w:r w:rsidRPr="00E663A2">
              <w:rPr>
                <w:sz w:val="16"/>
                <w:szCs w:val="16"/>
                <w:u w:val="single"/>
              </w:rPr>
              <w:t xml:space="preserve">Mapping </w:t>
            </w:r>
            <w:r>
              <w:rPr>
                <w:sz w:val="16"/>
                <w:szCs w:val="16"/>
                <w:u w:val="single"/>
              </w:rPr>
              <w:t>persoons</w:t>
            </w:r>
            <w:r w:rsidRPr="00E663A2">
              <w:rPr>
                <w:sz w:val="16"/>
                <w:szCs w:val="16"/>
                <w:u w:val="single"/>
              </w:rPr>
              <w:t xml:space="preserve">gegevens van </w:t>
            </w:r>
            <w:r>
              <w:rPr>
                <w:sz w:val="16"/>
                <w:szCs w:val="16"/>
                <w:u w:val="single"/>
              </w:rPr>
              <w:t>overige</w:t>
            </w:r>
            <w:r w:rsidRPr="00E663A2">
              <w:rPr>
                <w:sz w:val="16"/>
                <w:szCs w:val="16"/>
                <w:u w:val="single"/>
              </w:rPr>
              <w:t xml:space="preserve"> </w:t>
            </w:r>
            <w:r w:rsidRPr="00033D8E">
              <w:rPr>
                <w:sz w:val="16"/>
                <w:szCs w:val="16"/>
                <w:u w:val="single"/>
              </w:rPr>
              <w:t>afstammelingen:</w:t>
            </w:r>
          </w:p>
          <w:p w14:paraId="131940D8" w14:textId="57F10790" w:rsidR="009258C9" w:rsidRDefault="009258C9" w:rsidP="00DA0339">
            <w:pPr>
              <w:autoSpaceDE w:val="0"/>
              <w:autoSpaceDN w:val="0"/>
              <w:adjustRightInd w:val="0"/>
              <w:spacing w:after="0"/>
              <w:rPr>
                <w:sz w:val="16"/>
                <w:szCs w:val="16"/>
                <w:u w:val="single"/>
              </w:rPr>
            </w:pPr>
            <w:r w:rsidRPr="006E4BC1">
              <w:rPr>
                <w:sz w:val="16"/>
                <w:szCs w:val="16"/>
              </w:rPr>
              <w:t>//IMKAD_AangebodenStuk</w:t>
            </w:r>
            <w:r>
              <w:rPr>
                <w:sz w:val="16"/>
                <w:szCs w:val="16"/>
              </w:rPr>
              <w:t>/stukdeelVVE/opsommingPersonen/IMKAD_Persoon</w:t>
            </w:r>
          </w:p>
          <w:p w14:paraId="1A934842" w14:textId="77777777" w:rsidR="00DA0339" w:rsidRDefault="00DA0339" w:rsidP="00DA0339">
            <w:pPr>
              <w:autoSpaceDE w:val="0"/>
              <w:autoSpaceDN w:val="0"/>
              <w:adjustRightInd w:val="0"/>
              <w:spacing w:after="0"/>
              <w:rPr>
                <w:sz w:val="16"/>
                <w:szCs w:val="16"/>
              </w:rPr>
            </w:pPr>
            <w:r w:rsidRPr="00D76369">
              <w:rPr>
                <w:sz w:val="16"/>
                <w:szCs w:val="16"/>
              </w:rPr>
              <w:t>- Voor mapping zie betreffende tekstblok</w:t>
            </w:r>
          </w:p>
          <w:p w14:paraId="1F47C84C" w14:textId="77777777" w:rsidR="00DA0339" w:rsidRPr="00D117FD" w:rsidRDefault="00DA0339" w:rsidP="00DA0339">
            <w:pPr>
              <w:autoSpaceDE w:val="0"/>
              <w:autoSpaceDN w:val="0"/>
              <w:adjustRightInd w:val="0"/>
              <w:spacing w:after="0"/>
              <w:rPr>
                <w:sz w:val="16"/>
                <w:szCs w:val="16"/>
              </w:rPr>
            </w:pPr>
          </w:p>
          <w:p w14:paraId="1FDBC78E" w14:textId="77777777" w:rsidR="00DA0339" w:rsidRPr="00955C39" w:rsidRDefault="00DA0339" w:rsidP="00DA0339">
            <w:pPr>
              <w:autoSpaceDE w:val="0"/>
              <w:autoSpaceDN w:val="0"/>
              <w:adjustRightInd w:val="0"/>
              <w:spacing w:after="0"/>
              <w:rPr>
                <w:sz w:val="16"/>
                <w:szCs w:val="16"/>
                <w:u w:val="single"/>
              </w:rPr>
            </w:pPr>
            <w:r w:rsidRPr="00955C39">
              <w:rPr>
                <w:sz w:val="16"/>
                <w:szCs w:val="16"/>
                <w:u w:val="single"/>
              </w:rPr>
              <w:t>Mapping woonadres:</w:t>
            </w:r>
          </w:p>
          <w:p w14:paraId="4D83520D" w14:textId="77777777" w:rsidR="00DA0339" w:rsidRDefault="00DA0339" w:rsidP="00DA0339">
            <w:pPr>
              <w:autoSpaceDE w:val="0"/>
              <w:autoSpaceDN w:val="0"/>
              <w:adjustRightInd w:val="0"/>
              <w:spacing w:after="0"/>
              <w:rPr>
                <w:sz w:val="16"/>
                <w:szCs w:val="16"/>
              </w:rPr>
            </w:pPr>
            <w:r w:rsidRPr="006E4BC1">
              <w:rPr>
                <w:sz w:val="16"/>
                <w:szCs w:val="16"/>
              </w:rPr>
              <w:t>//IMKAD_AangebodenStuk</w:t>
            </w:r>
            <w:r>
              <w:rPr>
                <w:sz w:val="16"/>
                <w:szCs w:val="16"/>
              </w:rPr>
              <w:t>/stukdeelVVE/opsommingPersonen/IMKAD_Persoon/IMKAD_Woonlocatie</w:t>
            </w:r>
          </w:p>
          <w:p w14:paraId="41EF90CB" w14:textId="77777777" w:rsidR="00DA0339" w:rsidRDefault="00DA0339" w:rsidP="00DA0339">
            <w:pPr>
              <w:spacing w:after="0"/>
              <w:rPr>
                <w:sz w:val="16"/>
                <w:szCs w:val="16"/>
              </w:rPr>
            </w:pPr>
            <w:r>
              <w:rPr>
                <w:sz w:val="16"/>
                <w:szCs w:val="16"/>
              </w:rPr>
              <w:t>- Voor mapping  zie betreffende tekstblok.</w:t>
            </w:r>
          </w:p>
          <w:p w14:paraId="1BDB4B1D" w14:textId="2766D53C" w:rsidR="00DA0339" w:rsidRPr="00DA0339" w:rsidRDefault="00DA0339" w:rsidP="00BA761D">
            <w:pPr>
              <w:keepNext/>
              <w:rPr>
                <w:sz w:val="16"/>
                <w:szCs w:val="16"/>
              </w:rPr>
            </w:pPr>
          </w:p>
        </w:tc>
      </w:tr>
    </w:tbl>
    <w:p w14:paraId="35C1E028" w14:textId="79D34BB7" w:rsidR="00BA761D" w:rsidRDefault="00525178" w:rsidP="003C0F5E">
      <w:pPr>
        <w:pStyle w:val="Kop2"/>
      </w:pPr>
      <w:bookmarkStart w:id="613" w:name="_Toc158625091"/>
      <w:r>
        <w:lastRenderedPageBreak/>
        <w:t>Testament / Uiterste wilsbeschikking</w:t>
      </w:r>
      <w:bookmarkEnd w:id="613"/>
    </w:p>
    <w:p w14:paraId="2416B5EF" w14:textId="77777777" w:rsidR="00125ACD" w:rsidRPr="00125ACD" w:rsidRDefault="00125ACD" w:rsidP="00125ACD"/>
    <w:tbl>
      <w:tblPr>
        <w:tblStyle w:val="Tabelraster"/>
        <w:tblW w:w="13858" w:type="dxa"/>
        <w:tblLook w:val="04A0" w:firstRow="1" w:lastRow="0" w:firstColumn="1" w:lastColumn="0" w:noHBand="0" w:noVBand="1"/>
      </w:tblPr>
      <w:tblGrid>
        <w:gridCol w:w="6629"/>
        <w:gridCol w:w="7229"/>
      </w:tblGrid>
      <w:tr w:rsidR="002B08D6" w14:paraId="609BC2EF" w14:textId="77777777" w:rsidTr="002369D3">
        <w:tc>
          <w:tcPr>
            <w:tcW w:w="6629" w:type="dxa"/>
            <w:shd w:val="clear" w:color="auto" w:fill="DEEAF6" w:themeFill="accent1" w:themeFillTint="33"/>
          </w:tcPr>
          <w:p w14:paraId="189F91FF" w14:textId="59194011" w:rsidR="002B08D6" w:rsidRDefault="002B08D6" w:rsidP="00766DDE">
            <w:pPr>
              <w:spacing w:after="0"/>
              <w:jc w:val="both"/>
            </w:pPr>
            <w:r w:rsidRPr="00DB7FA4">
              <w:rPr>
                <w:b/>
              </w:rPr>
              <w:t>Modeldocument tekst</w:t>
            </w:r>
          </w:p>
        </w:tc>
        <w:tc>
          <w:tcPr>
            <w:tcW w:w="7229" w:type="dxa"/>
            <w:shd w:val="clear" w:color="auto" w:fill="DEEAF6" w:themeFill="accent1" w:themeFillTint="33"/>
          </w:tcPr>
          <w:p w14:paraId="3CB0AAF8" w14:textId="4B98FDC1" w:rsidR="002B08D6" w:rsidRPr="000A7388" w:rsidRDefault="002B08D6" w:rsidP="00766DDE">
            <w:pPr>
              <w:spacing w:after="0"/>
              <w:rPr>
                <w:sz w:val="16"/>
                <w:szCs w:val="16"/>
              </w:rPr>
            </w:pPr>
            <w:r w:rsidRPr="00DB7FA4">
              <w:rPr>
                <w:b/>
              </w:rPr>
              <w:t>Toelichting</w:t>
            </w:r>
            <w:r>
              <w:rPr>
                <w:b/>
              </w:rPr>
              <w:t xml:space="preserve"> en mapping</w:t>
            </w:r>
          </w:p>
        </w:tc>
      </w:tr>
      <w:tr w:rsidR="00197656" w14:paraId="3D486C7F" w14:textId="77777777" w:rsidTr="002369D3">
        <w:trPr>
          <w:trHeight w:val="714"/>
        </w:trPr>
        <w:tc>
          <w:tcPr>
            <w:tcW w:w="6629" w:type="dxa"/>
          </w:tcPr>
          <w:p w14:paraId="303CB3E4" w14:textId="42692925" w:rsidR="00197656" w:rsidRPr="00C2400D" w:rsidRDefault="00197656" w:rsidP="00C2400D">
            <w:pPr>
              <w:spacing w:after="0"/>
              <w:rPr>
                <w:rFonts w:cs="Arial"/>
                <w:snapToGrid/>
                <w:color w:val="008200"/>
                <w:kern w:val="0"/>
                <w:sz w:val="20"/>
                <w:u w:val="single"/>
                <w:shd w:val="clear" w:color="auto" w:fill="FFFFFF"/>
                <w:lang w:eastAsia="nl-NL"/>
              </w:rPr>
            </w:pPr>
            <w:r w:rsidRPr="002213E7">
              <w:rPr>
                <w:rStyle w:val="eop"/>
                <w:rFonts w:cs="Arial"/>
                <w:snapToGrid/>
                <w:color w:val="008200"/>
                <w:kern w:val="0"/>
                <w:sz w:val="20"/>
                <w:u w:val="single"/>
                <w:shd w:val="clear" w:color="auto" w:fill="FFFFFF"/>
                <w:lang w:eastAsia="nl-NL"/>
              </w:rPr>
              <w:t>TESTAMENT</w:t>
            </w:r>
            <w:r w:rsidRPr="00567EBE">
              <w:rPr>
                <w:rStyle w:val="eop"/>
                <w:rFonts w:cs="Arial"/>
                <w:snapToGrid/>
                <w:kern w:val="0"/>
                <w:sz w:val="20"/>
                <w:u w:val="single"/>
                <w:shd w:val="clear" w:color="auto" w:fill="FFFFFF"/>
                <w:lang w:eastAsia="nl-NL"/>
              </w:rPr>
              <w:t>/</w:t>
            </w:r>
            <w:r w:rsidRPr="002213E7">
              <w:rPr>
                <w:rStyle w:val="eop"/>
                <w:rFonts w:cs="Arial"/>
                <w:snapToGrid/>
                <w:color w:val="008200"/>
                <w:kern w:val="0"/>
                <w:sz w:val="20"/>
                <w:u w:val="single"/>
                <w:shd w:val="clear" w:color="auto" w:fill="FFFFFF"/>
                <w:lang w:eastAsia="nl-NL"/>
              </w:rPr>
              <w:t>UITERSTE WILSBESCHIKKING</w:t>
            </w:r>
          </w:p>
        </w:tc>
        <w:tc>
          <w:tcPr>
            <w:tcW w:w="7229" w:type="dxa"/>
          </w:tcPr>
          <w:p w14:paraId="61C5800A" w14:textId="7915AA65" w:rsidR="00197656" w:rsidRDefault="00C2400D" w:rsidP="00C2400D">
            <w:pPr>
              <w:spacing w:after="0"/>
              <w:rPr>
                <w:rFonts w:cs="Arial"/>
                <w:sz w:val="16"/>
                <w:szCs w:val="16"/>
              </w:rPr>
            </w:pPr>
            <w:r w:rsidRPr="00132538">
              <w:rPr>
                <w:sz w:val="16"/>
                <w:szCs w:val="16"/>
              </w:rPr>
              <w:t>Verplichte</w:t>
            </w:r>
            <w:r w:rsidR="005461CC">
              <w:rPr>
                <w:sz w:val="16"/>
                <w:szCs w:val="16"/>
              </w:rPr>
              <w:t xml:space="preserve"> </w:t>
            </w:r>
            <w:r w:rsidRPr="00132538">
              <w:rPr>
                <w:sz w:val="16"/>
                <w:szCs w:val="16"/>
              </w:rPr>
              <w:t>tekst</w:t>
            </w:r>
            <w:r w:rsidR="005461CC">
              <w:rPr>
                <w:sz w:val="16"/>
                <w:szCs w:val="16"/>
              </w:rPr>
              <w:t>k</w:t>
            </w:r>
            <w:r w:rsidR="002646CF">
              <w:rPr>
                <w:sz w:val="16"/>
                <w:szCs w:val="16"/>
              </w:rPr>
              <w:t>euze</w:t>
            </w:r>
            <w:r w:rsidR="005461CC">
              <w:rPr>
                <w:sz w:val="16"/>
                <w:szCs w:val="16"/>
              </w:rPr>
              <w:t>.</w:t>
            </w:r>
            <w:r w:rsidR="002646CF">
              <w:rPr>
                <w:sz w:val="16"/>
                <w:szCs w:val="16"/>
              </w:rPr>
              <w:t xml:space="preserve"> </w:t>
            </w:r>
            <w:r w:rsidR="005461CC">
              <w:rPr>
                <w:sz w:val="16"/>
                <w:szCs w:val="16"/>
              </w:rPr>
              <w:t>W</w:t>
            </w:r>
            <w:r w:rsidR="002646CF">
              <w:rPr>
                <w:sz w:val="16"/>
                <w:szCs w:val="16"/>
              </w:rPr>
              <w:t xml:space="preserve">ordt </w:t>
            </w:r>
            <w:r w:rsidR="002646CF">
              <w:rPr>
                <w:rFonts w:cs="Arial"/>
                <w:sz w:val="16"/>
                <w:szCs w:val="16"/>
              </w:rPr>
              <w:t>eenmalig opgenomen</w:t>
            </w:r>
            <w:r w:rsidR="005461CC">
              <w:rPr>
                <w:rFonts w:cs="Arial"/>
                <w:sz w:val="16"/>
                <w:szCs w:val="16"/>
              </w:rPr>
              <w:t xml:space="preserve"> en door het hele document gebruikt.</w:t>
            </w:r>
            <w:r w:rsidR="002646CF">
              <w:rPr>
                <w:rFonts w:cs="Arial"/>
                <w:sz w:val="16"/>
                <w:szCs w:val="16"/>
              </w:rPr>
              <w:t>.</w:t>
            </w:r>
          </w:p>
          <w:p w14:paraId="60DC4D3A" w14:textId="77777777" w:rsidR="002646CF" w:rsidRDefault="002646CF" w:rsidP="00C2400D">
            <w:pPr>
              <w:spacing w:after="0"/>
              <w:rPr>
                <w:sz w:val="16"/>
                <w:szCs w:val="16"/>
              </w:rPr>
            </w:pPr>
          </w:p>
          <w:p w14:paraId="7C221972" w14:textId="69427B3D" w:rsidR="002646CF" w:rsidRPr="00EB52A9" w:rsidRDefault="002646CF" w:rsidP="00C2400D">
            <w:pPr>
              <w:spacing w:after="0"/>
              <w:rPr>
                <w:sz w:val="16"/>
                <w:szCs w:val="16"/>
                <w:u w:val="single"/>
              </w:rPr>
            </w:pPr>
            <w:r w:rsidRPr="00EB52A9">
              <w:rPr>
                <w:sz w:val="16"/>
                <w:szCs w:val="16"/>
                <w:u w:val="single"/>
              </w:rPr>
              <w:t>Mapping benaming testament:</w:t>
            </w:r>
          </w:p>
          <w:p w14:paraId="241B0628" w14:textId="77777777" w:rsidR="002646CF" w:rsidRDefault="002646CF" w:rsidP="002646CF">
            <w:pPr>
              <w:autoSpaceDE w:val="0"/>
              <w:autoSpaceDN w:val="0"/>
              <w:adjustRightInd w:val="0"/>
              <w:spacing w:after="0"/>
              <w:rPr>
                <w:sz w:val="16"/>
                <w:szCs w:val="16"/>
              </w:rPr>
            </w:pPr>
            <w:r w:rsidRPr="006E4BC1">
              <w:rPr>
                <w:sz w:val="16"/>
                <w:szCs w:val="16"/>
              </w:rPr>
              <w:t>//IMKAD_AangebodenStuk</w:t>
            </w:r>
            <w:r>
              <w:rPr>
                <w:sz w:val="16"/>
                <w:szCs w:val="16"/>
              </w:rPr>
              <w:t>/tekstkeuze</w:t>
            </w:r>
          </w:p>
          <w:p w14:paraId="3BC7FE81" w14:textId="4C4FE50D" w:rsidR="002646CF" w:rsidRPr="00002995" w:rsidRDefault="002646CF" w:rsidP="002646CF">
            <w:pPr>
              <w:tabs>
                <w:tab w:val="left" w:pos="1299"/>
              </w:tabs>
              <w:spacing w:after="0"/>
              <w:rPr>
                <w:rFonts w:cs="Arial"/>
                <w:sz w:val="16"/>
                <w:szCs w:val="16"/>
              </w:rPr>
            </w:pPr>
            <w:r w:rsidRPr="00002995">
              <w:rPr>
                <w:rFonts w:cs="Arial"/>
                <w:sz w:val="16"/>
                <w:szCs w:val="16"/>
              </w:rPr>
              <w:t xml:space="preserve">./tagNaam </w:t>
            </w:r>
            <w:r w:rsidR="00D767A1">
              <w:rPr>
                <w:rFonts w:cs="Arial"/>
                <w:sz w:val="16"/>
                <w:szCs w:val="16"/>
              </w:rPr>
              <w:t>(k</w:t>
            </w:r>
            <w:r w:rsidRPr="002646CF">
              <w:rPr>
                <w:rFonts w:cs="Arial"/>
                <w:sz w:val="16"/>
                <w:szCs w:val="16"/>
              </w:rPr>
              <w:t>_BenamingTestament</w:t>
            </w:r>
            <w:r w:rsidRPr="00002995">
              <w:rPr>
                <w:rFonts w:cs="Arial"/>
                <w:sz w:val="16"/>
                <w:szCs w:val="16"/>
              </w:rPr>
              <w:t>)</w:t>
            </w:r>
          </w:p>
          <w:p w14:paraId="027B69C4" w14:textId="743D327E" w:rsidR="002646CF" w:rsidRDefault="002646CF" w:rsidP="002646CF">
            <w:pPr>
              <w:autoSpaceDE w:val="0"/>
              <w:autoSpaceDN w:val="0"/>
              <w:adjustRightInd w:val="0"/>
              <w:spacing w:after="0"/>
              <w:rPr>
                <w:rFonts w:cs="Arial"/>
                <w:sz w:val="16"/>
                <w:szCs w:val="16"/>
              </w:rPr>
            </w:pPr>
            <w:r w:rsidRPr="00002995">
              <w:rPr>
                <w:rFonts w:cs="Arial"/>
                <w:sz w:val="16"/>
                <w:szCs w:val="16"/>
              </w:rPr>
              <w:t>./tekst (</w:t>
            </w:r>
            <w:r>
              <w:rPr>
                <w:rFonts w:cs="Arial"/>
                <w:sz w:val="16"/>
                <w:szCs w:val="16"/>
              </w:rPr>
              <w:t>‘testament’, ‘uiterste wilsbeschikking’)</w:t>
            </w:r>
          </w:p>
          <w:p w14:paraId="18AF9917" w14:textId="77777777" w:rsidR="00C2400D" w:rsidRPr="00132538" w:rsidRDefault="00C2400D" w:rsidP="00C2400D">
            <w:pPr>
              <w:spacing w:after="0"/>
              <w:rPr>
                <w:sz w:val="16"/>
                <w:szCs w:val="16"/>
              </w:rPr>
            </w:pPr>
          </w:p>
          <w:p w14:paraId="7D76452B" w14:textId="1B78B469" w:rsidR="00C2400D" w:rsidRDefault="00C2400D" w:rsidP="00B176BF">
            <w:pPr>
              <w:autoSpaceDE w:val="0"/>
              <w:autoSpaceDN w:val="0"/>
              <w:adjustRightInd w:val="0"/>
              <w:spacing w:after="0"/>
            </w:pPr>
          </w:p>
        </w:tc>
      </w:tr>
      <w:tr w:rsidR="00C2400D" w14:paraId="3ED49B91" w14:textId="77777777" w:rsidTr="002369D3">
        <w:trPr>
          <w:trHeight w:val="714"/>
        </w:trPr>
        <w:tc>
          <w:tcPr>
            <w:tcW w:w="6629" w:type="dxa"/>
          </w:tcPr>
          <w:p w14:paraId="74D448FF" w14:textId="4C15BACC" w:rsidR="00C2400D" w:rsidRPr="002213E7" w:rsidRDefault="00C2400D" w:rsidP="00C2400D">
            <w:pPr>
              <w:spacing w:after="0"/>
              <w:rPr>
                <w:rStyle w:val="eop"/>
                <w:rFonts w:cs="Arial"/>
                <w:snapToGrid/>
                <w:color w:val="008200"/>
                <w:kern w:val="0"/>
                <w:sz w:val="20"/>
                <w:u w:val="single"/>
                <w:shd w:val="clear" w:color="auto" w:fill="FFFFFF"/>
                <w:lang w:eastAsia="nl-NL"/>
              </w:rPr>
            </w:pPr>
            <w:r w:rsidRPr="009F1E93">
              <w:rPr>
                <w:rStyle w:val="eop"/>
                <w:rFonts w:cs="Arial"/>
                <w:color w:val="FFFFFF" w:themeColor="background1"/>
                <w:sz w:val="20"/>
                <w:highlight w:val="darkYellow"/>
                <w:shd w:val="clear" w:color="auto" w:fill="FFFFFF"/>
              </w:rPr>
              <w:t xml:space="preserve">KEUZEBLOK </w:t>
            </w:r>
            <w:r w:rsidRPr="009F1E93">
              <w:rPr>
                <w:rStyle w:val="normaltextrun"/>
                <w:rFonts w:cs="Arial"/>
                <w:color w:val="FFFFFF" w:themeColor="background1"/>
                <w:sz w:val="20"/>
                <w:highlight w:val="darkYellow"/>
                <w:shd w:val="clear" w:color="auto" w:fill="FFFFFF"/>
              </w:rPr>
              <w:t>TESTAMENT/UITERSTE WILSBESCHIKKING</w:t>
            </w:r>
            <w:r w:rsidRPr="009F1E93">
              <w:rPr>
                <w:rStyle w:val="eop"/>
                <w:rFonts w:cs="Arial"/>
                <w:color w:val="FFFFFF" w:themeColor="background1"/>
                <w:sz w:val="20"/>
                <w:shd w:val="clear" w:color="auto" w:fill="FFFFFF"/>
              </w:rPr>
              <w:t> </w:t>
            </w:r>
          </w:p>
        </w:tc>
        <w:tc>
          <w:tcPr>
            <w:tcW w:w="7229" w:type="dxa"/>
          </w:tcPr>
          <w:p w14:paraId="6E08C4D7" w14:textId="77777777" w:rsidR="00C2400D" w:rsidRPr="006C1B65" w:rsidRDefault="00711D5B" w:rsidP="007E445D">
            <w:pPr>
              <w:rPr>
                <w:sz w:val="16"/>
                <w:szCs w:val="16"/>
              </w:rPr>
            </w:pPr>
            <w:r w:rsidRPr="006C1B65">
              <w:rPr>
                <w:sz w:val="16"/>
                <w:szCs w:val="16"/>
              </w:rPr>
              <w:t>Verplichte keuze uit 6 varianten die hierna worden beschreven.</w:t>
            </w:r>
          </w:p>
          <w:p w14:paraId="3C912B02" w14:textId="07351FCC" w:rsidR="006C1B65" w:rsidRPr="006C1B65" w:rsidRDefault="006C1B65" w:rsidP="006C1B65">
            <w:pPr>
              <w:spacing w:after="0"/>
              <w:rPr>
                <w:rStyle w:val="eop"/>
                <w:sz w:val="16"/>
                <w:szCs w:val="16"/>
                <w:shd w:val="clear" w:color="auto" w:fill="FFFFFF"/>
              </w:rPr>
            </w:pPr>
            <w:r w:rsidRPr="006C1B65">
              <w:rPr>
                <w:sz w:val="16"/>
                <w:szCs w:val="16"/>
              </w:rPr>
              <w:t>Voor elke variant</w:t>
            </w:r>
            <w:r>
              <w:rPr>
                <w:sz w:val="16"/>
                <w:szCs w:val="16"/>
              </w:rPr>
              <w:t>, indien van toepassing,</w:t>
            </w:r>
            <w:r w:rsidRPr="006C1B65">
              <w:rPr>
                <w:sz w:val="16"/>
                <w:szCs w:val="16"/>
              </w:rPr>
              <w:t xml:space="preserve"> geldt:</w:t>
            </w:r>
            <w:r>
              <w:br/>
            </w:r>
            <w:r w:rsidRPr="006C1B65">
              <w:rPr>
                <w:rFonts w:cs="Arial"/>
                <w:snapToGrid/>
                <w:kern w:val="0"/>
                <w:sz w:val="16"/>
                <w:szCs w:val="16"/>
                <w:lang w:eastAsia="nl-NL"/>
              </w:rPr>
              <w:t>-</w:t>
            </w:r>
            <w:r w:rsidRPr="006C1B65">
              <w:rPr>
                <w:snapToGrid/>
                <w:kern w:val="0"/>
                <w:sz w:val="16"/>
                <w:szCs w:val="16"/>
                <w:lang w:eastAsia="nl-NL"/>
              </w:rPr>
              <w:t xml:space="preserve"> </w:t>
            </w:r>
            <w:r w:rsidRPr="006C1B65">
              <w:rPr>
                <w:rFonts w:cs="Arial"/>
                <w:snapToGrid/>
                <w:kern w:val="0"/>
                <w:sz w:val="16"/>
                <w:szCs w:val="16"/>
                <w:lang w:eastAsia="nl-NL"/>
              </w:rPr>
              <w:t>De keuzes ‘</w:t>
            </w:r>
            <w:r w:rsidRPr="006C1B65">
              <w:rPr>
                <w:rStyle w:val="normaltextrun"/>
                <w:color w:val="008200"/>
                <w:sz w:val="16"/>
                <w:szCs w:val="16"/>
                <w:shd w:val="clear" w:color="auto" w:fill="FFFFFF"/>
              </w:rPr>
              <w:t>b</w:t>
            </w:r>
            <w:r w:rsidRPr="006C1B65">
              <w:rPr>
                <w:rStyle w:val="normaltextrun"/>
                <w:rFonts w:cs="Arial"/>
                <w:color w:val="008200"/>
                <w:sz w:val="16"/>
                <w:szCs w:val="16"/>
                <w:shd w:val="clear" w:color="auto" w:fill="FFFFFF"/>
              </w:rPr>
              <w:t>lijkens</w:t>
            </w:r>
            <w:r w:rsidRPr="00567EBE">
              <w:rPr>
                <w:rStyle w:val="normaltextrun"/>
                <w:rFonts w:cs="Arial"/>
                <w:sz w:val="16"/>
                <w:szCs w:val="16"/>
                <w:shd w:val="clear" w:color="auto" w:fill="FFFFFF"/>
              </w:rPr>
              <w:t>/</w:t>
            </w:r>
            <w:r w:rsidRPr="006C1B65">
              <w:rPr>
                <w:rStyle w:val="normaltextrun"/>
                <w:rFonts w:cs="Arial"/>
                <w:color w:val="008200"/>
                <w:sz w:val="16"/>
                <w:szCs w:val="16"/>
                <w:shd w:val="clear" w:color="auto" w:fill="FFFFFF"/>
              </w:rPr>
              <w:t>zoals blijkt uit</w:t>
            </w:r>
            <w:r w:rsidRPr="006C1B65">
              <w:rPr>
                <w:rStyle w:val="normaltextrun"/>
                <w:rFonts w:cs="Arial"/>
                <w:sz w:val="16"/>
                <w:szCs w:val="16"/>
                <w:shd w:val="clear" w:color="auto" w:fill="FFFFFF"/>
              </w:rPr>
              <w:t>’, ‘</w:t>
            </w:r>
            <w:r w:rsidRPr="006C1B65">
              <w:rPr>
                <w:rStyle w:val="normaltextrun"/>
                <w:color w:val="008200"/>
                <w:sz w:val="16"/>
                <w:szCs w:val="16"/>
                <w:shd w:val="clear" w:color="auto" w:fill="FFFFFF"/>
              </w:rPr>
              <w:t>erflater</w:t>
            </w:r>
            <w:r w:rsidRPr="00567EBE">
              <w:rPr>
                <w:rStyle w:val="normaltextrun"/>
                <w:sz w:val="16"/>
                <w:szCs w:val="16"/>
                <w:shd w:val="clear" w:color="auto" w:fill="FFFFFF"/>
              </w:rPr>
              <w:t>/</w:t>
            </w:r>
            <w:r w:rsidRPr="006C1B65">
              <w:rPr>
                <w:rStyle w:val="normaltextrun"/>
                <w:color w:val="008200"/>
                <w:sz w:val="16"/>
                <w:szCs w:val="16"/>
                <w:shd w:val="clear" w:color="auto" w:fill="FFFFFF"/>
              </w:rPr>
              <w:t>erflaatster</w:t>
            </w:r>
            <w:r w:rsidRPr="00567EBE">
              <w:rPr>
                <w:rStyle w:val="normaltextrun"/>
                <w:sz w:val="16"/>
                <w:szCs w:val="16"/>
                <w:shd w:val="clear" w:color="auto" w:fill="FFFFFF"/>
              </w:rPr>
              <w:t>/</w:t>
            </w:r>
            <w:r w:rsidRPr="006C1B65">
              <w:rPr>
                <w:rStyle w:val="normaltextrun"/>
                <w:color w:val="008200"/>
                <w:sz w:val="16"/>
                <w:szCs w:val="16"/>
                <w:shd w:val="clear" w:color="auto" w:fill="FFFFFF"/>
              </w:rPr>
              <w:t xml:space="preserve">overledene, </w:t>
            </w:r>
            <w:r w:rsidRPr="006C1B65">
              <w:rPr>
                <w:rStyle w:val="eop"/>
                <w:rFonts w:cs="Arial"/>
                <w:color w:val="008200"/>
                <w:sz w:val="16"/>
                <w:szCs w:val="16"/>
                <w:shd w:val="clear" w:color="auto" w:fill="FFFFFF"/>
              </w:rPr>
              <w:t>testament</w:t>
            </w:r>
            <w:r w:rsidRPr="00567EBE">
              <w:rPr>
                <w:rStyle w:val="eop"/>
                <w:rFonts w:cs="Arial"/>
                <w:sz w:val="16"/>
                <w:szCs w:val="16"/>
                <w:shd w:val="clear" w:color="auto" w:fill="FFFFFF"/>
              </w:rPr>
              <w:t>/</w:t>
            </w:r>
            <w:r w:rsidRPr="006C1B65">
              <w:rPr>
                <w:rStyle w:val="eop"/>
                <w:rFonts w:cs="Arial"/>
                <w:color w:val="008200"/>
                <w:sz w:val="16"/>
                <w:szCs w:val="16"/>
                <w:shd w:val="clear" w:color="auto" w:fill="FFFFFF"/>
              </w:rPr>
              <w:t xml:space="preserve">uiterste wilsbeschikking </w:t>
            </w:r>
            <w:r w:rsidRPr="006C1B65">
              <w:rPr>
                <w:rStyle w:val="eop"/>
                <w:sz w:val="16"/>
                <w:szCs w:val="16"/>
                <w:shd w:val="clear" w:color="auto" w:fill="FFFFFF"/>
              </w:rPr>
              <w:t>zijn al eerder gemaakt en worden hier dus ook getoond.</w:t>
            </w:r>
          </w:p>
          <w:p w14:paraId="30923102" w14:textId="77777777" w:rsidR="006C1B65" w:rsidRPr="006C1B65" w:rsidRDefault="006C1B65" w:rsidP="006C1B65">
            <w:pPr>
              <w:spacing w:after="0"/>
              <w:rPr>
                <w:rStyle w:val="eop"/>
                <w:sz w:val="16"/>
                <w:szCs w:val="16"/>
                <w:shd w:val="clear" w:color="auto" w:fill="FFFFFF"/>
              </w:rPr>
            </w:pPr>
            <w:r w:rsidRPr="006C1B65">
              <w:rPr>
                <w:rStyle w:val="eop"/>
                <w:sz w:val="16"/>
                <w:szCs w:val="16"/>
                <w:shd w:val="clear" w:color="auto" w:fill="FFFFFF"/>
              </w:rPr>
              <w:t>- het opnemen van de vestigingsplaats van het Testamentregister is optioneel.</w:t>
            </w:r>
          </w:p>
          <w:p w14:paraId="72A2961F" w14:textId="77777777" w:rsidR="006C1B65" w:rsidRPr="006C1B65" w:rsidRDefault="006C1B65" w:rsidP="006C1B65">
            <w:pPr>
              <w:spacing w:after="0"/>
              <w:rPr>
                <w:rStyle w:val="eop"/>
                <w:sz w:val="16"/>
                <w:szCs w:val="16"/>
                <w:shd w:val="clear" w:color="auto" w:fill="FFFFFF"/>
              </w:rPr>
            </w:pPr>
            <w:r w:rsidRPr="006C1B65">
              <w:rPr>
                <w:sz w:val="16"/>
                <w:szCs w:val="16"/>
              </w:rPr>
              <w:lastRenderedPageBreak/>
              <w:t xml:space="preserve">- </w:t>
            </w:r>
            <w:r w:rsidRPr="006C1B65">
              <w:rPr>
                <w:rStyle w:val="eop"/>
                <w:sz w:val="16"/>
                <w:szCs w:val="16"/>
                <w:shd w:val="clear" w:color="auto" w:fill="FFFFFF"/>
              </w:rPr>
              <w:t xml:space="preserve">De gegevens van de notaris worden afgeleid,. als er geen notarisRef is opgenomen dan wordt de tekst </w:t>
            </w:r>
            <w:r w:rsidRPr="006C1B65">
              <w:rPr>
                <w:rStyle w:val="eop"/>
                <w:rFonts w:cs="Arial"/>
                <w:color w:val="008200"/>
                <w:sz w:val="16"/>
                <w:szCs w:val="16"/>
                <w:shd w:val="clear" w:color="auto" w:fill="FFFFFF"/>
              </w:rPr>
              <w:t xml:space="preserve">mij, notaris </w:t>
            </w:r>
            <w:r w:rsidRPr="006C1B65">
              <w:rPr>
                <w:rStyle w:val="eop"/>
                <w:rFonts w:cs="Arial"/>
                <w:sz w:val="16"/>
                <w:szCs w:val="16"/>
                <w:shd w:val="clear" w:color="auto" w:fill="FFFFFF"/>
              </w:rPr>
              <w:t>getoond anders worden de volledige persoonsgegevens getoond.</w:t>
            </w:r>
          </w:p>
          <w:p w14:paraId="6DA454ED" w14:textId="77777777" w:rsidR="006C1B65" w:rsidRDefault="006C1B65" w:rsidP="007E445D"/>
          <w:p w14:paraId="2A1A6C1E" w14:textId="50C533D3" w:rsidR="009337E1" w:rsidRPr="00F157A1" w:rsidRDefault="009337E1" w:rsidP="009337E1">
            <w:pPr>
              <w:spacing w:after="0"/>
              <w:rPr>
                <w:rStyle w:val="eop"/>
                <w:sz w:val="16"/>
                <w:szCs w:val="16"/>
                <w:u w:val="single"/>
                <w:shd w:val="clear" w:color="auto" w:fill="FFFFFF"/>
              </w:rPr>
            </w:pPr>
            <w:r w:rsidRPr="00F157A1">
              <w:rPr>
                <w:rStyle w:val="eop"/>
                <w:sz w:val="16"/>
                <w:szCs w:val="16"/>
                <w:u w:val="single"/>
                <w:shd w:val="clear" w:color="auto" w:fill="FFFFFF"/>
              </w:rPr>
              <w:t xml:space="preserve">Mapping </w:t>
            </w:r>
            <w:r>
              <w:rPr>
                <w:rStyle w:val="eop"/>
                <w:sz w:val="16"/>
                <w:szCs w:val="16"/>
                <w:u w:val="single"/>
                <w:shd w:val="clear" w:color="auto" w:fill="FFFFFF"/>
              </w:rPr>
              <w:t xml:space="preserve">tonen </w:t>
            </w:r>
            <w:r w:rsidR="00A05C18">
              <w:rPr>
                <w:rStyle w:val="eop"/>
                <w:sz w:val="16"/>
                <w:szCs w:val="16"/>
                <w:u w:val="single"/>
                <w:shd w:val="clear" w:color="auto" w:fill="FFFFFF"/>
              </w:rPr>
              <w:t xml:space="preserve">gewenste </w:t>
            </w:r>
            <w:r>
              <w:rPr>
                <w:rStyle w:val="eop"/>
                <w:sz w:val="16"/>
                <w:szCs w:val="16"/>
                <w:u w:val="single"/>
                <w:shd w:val="clear" w:color="auto" w:fill="FFFFFF"/>
              </w:rPr>
              <w:t>variant</w:t>
            </w:r>
            <w:r w:rsidRPr="00F157A1">
              <w:rPr>
                <w:rStyle w:val="eop"/>
                <w:sz w:val="16"/>
                <w:szCs w:val="16"/>
                <w:u w:val="single"/>
                <w:shd w:val="clear" w:color="auto" w:fill="FFFFFF"/>
              </w:rPr>
              <w:t>:</w:t>
            </w:r>
          </w:p>
          <w:p w14:paraId="52B29423" w14:textId="7C6DA33F" w:rsidR="009337E1" w:rsidRDefault="009337E1" w:rsidP="009337E1">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27E9E95E" w14:textId="3B7F5BF0" w:rsidR="009337E1" w:rsidRPr="00D561EE" w:rsidRDefault="009337E1" w:rsidP="009337E1">
            <w:pPr>
              <w:spacing w:after="0"/>
              <w:rPr>
                <w:rStyle w:val="eop"/>
                <w:rFonts w:cs="Arial"/>
                <w:sz w:val="16"/>
                <w:szCs w:val="16"/>
              </w:rPr>
            </w:pPr>
            <w:r w:rsidRPr="00D561EE">
              <w:rPr>
                <w:rStyle w:val="eop"/>
                <w:rFonts w:cs="Arial"/>
                <w:sz w:val="16"/>
                <w:szCs w:val="16"/>
              </w:rPr>
              <w:t>./tagNaam (k_</w:t>
            </w:r>
            <w:r>
              <w:rPr>
                <w:rStyle w:val="eop"/>
                <w:rFonts w:cs="Arial"/>
                <w:sz w:val="16"/>
                <w:szCs w:val="16"/>
              </w:rPr>
              <w:t>Variant</w:t>
            </w:r>
            <w:r w:rsidRPr="00D561EE">
              <w:rPr>
                <w:rStyle w:val="eop"/>
                <w:rFonts w:cs="Arial"/>
                <w:sz w:val="16"/>
                <w:szCs w:val="16"/>
              </w:rPr>
              <w:t>)</w:t>
            </w:r>
          </w:p>
          <w:p w14:paraId="53AA8F24" w14:textId="3CD88303" w:rsidR="009337E1" w:rsidRDefault="009337E1" w:rsidP="009337E1">
            <w:pPr>
              <w:spacing w:after="0"/>
              <w:rPr>
                <w:rStyle w:val="eop"/>
                <w:rFonts w:cs="Arial"/>
                <w:sz w:val="16"/>
                <w:szCs w:val="16"/>
              </w:rPr>
            </w:pPr>
            <w:r w:rsidRPr="00D561EE">
              <w:rPr>
                <w:rStyle w:val="eop"/>
                <w:rFonts w:cs="Arial"/>
                <w:sz w:val="16"/>
                <w:szCs w:val="16"/>
              </w:rPr>
              <w:t>./tekst (‘</w:t>
            </w:r>
            <w:r>
              <w:rPr>
                <w:rStyle w:val="eop"/>
                <w:rFonts w:cs="Arial"/>
                <w:sz w:val="16"/>
                <w:szCs w:val="16"/>
              </w:rPr>
              <w:t>A’, ‘B’, ‘C’, ‘D’, ‘E’)</w:t>
            </w:r>
          </w:p>
          <w:p w14:paraId="0F014584" w14:textId="63A28A66" w:rsidR="009337E1" w:rsidRDefault="009337E1" w:rsidP="007E445D"/>
        </w:tc>
      </w:tr>
    </w:tbl>
    <w:p w14:paraId="607FA466" w14:textId="77777777" w:rsidR="00B56750" w:rsidRDefault="00B56750"/>
    <w:p w14:paraId="4702FDD0" w14:textId="04F72E80" w:rsidR="00197656" w:rsidRDefault="004A5B44" w:rsidP="003C0F5E">
      <w:pPr>
        <w:pStyle w:val="Kop3"/>
      </w:pPr>
      <w:bookmarkStart w:id="614" w:name="_Toc158625092"/>
      <w:r>
        <w:t xml:space="preserve">Keuzeblok </w:t>
      </w:r>
      <w:r w:rsidR="00D818B0">
        <w:t>Testament</w:t>
      </w:r>
      <w:r w:rsidR="00C72C4F">
        <w:t>/Uiterste wilsbeschikking</w:t>
      </w:r>
      <w:bookmarkEnd w:id="614"/>
    </w:p>
    <w:p w14:paraId="50370415" w14:textId="77777777" w:rsidR="007B467D" w:rsidRPr="007B467D" w:rsidRDefault="007B467D" w:rsidP="007B467D"/>
    <w:tbl>
      <w:tblPr>
        <w:tblStyle w:val="Tabelraster"/>
        <w:tblW w:w="13887" w:type="dxa"/>
        <w:tblLook w:val="04A0" w:firstRow="1" w:lastRow="0" w:firstColumn="1" w:lastColumn="0" w:noHBand="0" w:noVBand="1"/>
      </w:tblPr>
      <w:tblGrid>
        <w:gridCol w:w="6658"/>
        <w:gridCol w:w="7229"/>
      </w:tblGrid>
      <w:tr w:rsidR="00B56750" w:rsidRPr="00B56750" w14:paraId="0D81BC61" w14:textId="77777777" w:rsidTr="00A41D4D">
        <w:trPr>
          <w:trHeight w:val="221"/>
        </w:trPr>
        <w:tc>
          <w:tcPr>
            <w:tcW w:w="6658" w:type="dxa"/>
            <w:shd w:val="clear" w:color="auto" w:fill="DEEAF6" w:themeFill="accent1" w:themeFillTint="33"/>
          </w:tcPr>
          <w:p w14:paraId="46EC0C67" w14:textId="024E4C5C" w:rsidR="00B56750" w:rsidRPr="00B56750" w:rsidRDefault="00B56750" w:rsidP="00766DDE">
            <w:pPr>
              <w:spacing w:after="0"/>
              <w:jc w:val="both"/>
              <w:rPr>
                <w:b/>
              </w:rPr>
            </w:pPr>
            <w:r w:rsidRPr="00DB7FA4">
              <w:rPr>
                <w:b/>
              </w:rPr>
              <w:t>Modeldocument tekst</w:t>
            </w:r>
          </w:p>
        </w:tc>
        <w:tc>
          <w:tcPr>
            <w:tcW w:w="7229" w:type="dxa"/>
            <w:shd w:val="clear" w:color="auto" w:fill="DEEAF6" w:themeFill="accent1" w:themeFillTint="33"/>
          </w:tcPr>
          <w:p w14:paraId="68A498AB" w14:textId="72B85BA2" w:rsidR="00B56750" w:rsidRPr="00B56750" w:rsidRDefault="00B56750" w:rsidP="00766DDE">
            <w:pPr>
              <w:spacing w:after="0"/>
              <w:jc w:val="both"/>
              <w:rPr>
                <w:b/>
              </w:rPr>
            </w:pPr>
            <w:r w:rsidRPr="00DB7FA4">
              <w:rPr>
                <w:b/>
              </w:rPr>
              <w:t>Toelichting</w:t>
            </w:r>
            <w:r>
              <w:rPr>
                <w:b/>
              </w:rPr>
              <w:t xml:space="preserve"> en mapping</w:t>
            </w:r>
          </w:p>
        </w:tc>
      </w:tr>
      <w:tr w:rsidR="00197656" w14:paraId="534E6E64" w14:textId="77777777" w:rsidTr="00197656">
        <w:trPr>
          <w:trHeight w:val="713"/>
        </w:trPr>
        <w:tc>
          <w:tcPr>
            <w:tcW w:w="6658" w:type="dxa"/>
          </w:tcPr>
          <w:p w14:paraId="4C709D27" w14:textId="77777777" w:rsidR="00197656" w:rsidRDefault="00197656" w:rsidP="00567EBE">
            <w:pPr>
              <w:spacing w:after="0"/>
              <w:rPr>
                <w:b/>
                <w:bCs/>
              </w:rPr>
            </w:pPr>
            <w:r w:rsidRPr="00113908">
              <w:rPr>
                <w:b/>
                <w:bCs/>
              </w:rPr>
              <w:t>Variant A:</w:t>
            </w:r>
          </w:p>
          <w:p w14:paraId="0ED2EA99" w14:textId="72E77073" w:rsidR="00197656" w:rsidRPr="002213E7" w:rsidRDefault="00197656" w:rsidP="00715767">
            <w:pPr>
              <w:spacing w:after="0"/>
              <w:rPr>
                <w:rStyle w:val="eop"/>
                <w:rFonts w:cs="Arial"/>
                <w:snapToGrid/>
                <w:color w:val="008200"/>
                <w:kern w:val="0"/>
                <w:sz w:val="20"/>
                <w:u w:val="single"/>
                <w:shd w:val="clear" w:color="auto" w:fill="FFFFFF"/>
                <w:lang w:eastAsia="nl-NL"/>
              </w:rPr>
            </w:pPr>
            <w:r w:rsidRPr="009F1E93">
              <w:rPr>
                <w:rStyle w:val="eop"/>
                <w:rFonts w:cs="Arial"/>
                <w:color w:val="FF0000"/>
                <w:sz w:val="20"/>
                <w:shd w:val="clear" w:color="auto" w:fill="FFFFFF"/>
              </w:rPr>
              <w:t xml:space="preserve">De </w:t>
            </w:r>
            <w:r w:rsidRPr="008B318C">
              <w:rPr>
                <w:rStyle w:val="eop"/>
                <w:rFonts w:cs="Arial"/>
                <w:color w:val="008200"/>
                <w:sz w:val="20"/>
                <w:shd w:val="clear" w:color="auto" w:fill="FFFFFF"/>
              </w:rPr>
              <w:t>erflater</w:t>
            </w:r>
            <w:r w:rsidRPr="00567EBE">
              <w:rPr>
                <w:rStyle w:val="eop"/>
                <w:rFonts w:cs="Arial"/>
                <w:sz w:val="20"/>
                <w:shd w:val="clear" w:color="auto" w:fill="FFFFFF"/>
              </w:rPr>
              <w:t>/</w:t>
            </w:r>
            <w:r w:rsidRPr="008B318C">
              <w:rPr>
                <w:rStyle w:val="eop"/>
                <w:rFonts w:cs="Arial"/>
                <w:color w:val="008200"/>
                <w:sz w:val="20"/>
                <w:shd w:val="clear" w:color="auto" w:fill="FFFFFF"/>
              </w:rPr>
              <w:t>erflaatster</w:t>
            </w:r>
            <w:r w:rsidRPr="00567EBE">
              <w:rPr>
                <w:rStyle w:val="eop"/>
                <w:rFonts w:cs="Arial"/>
                <w:sz w:val="20"/>
                <w:shd w:val="clear" w:color="auto" w:fill="FFFFFF"/>
              </w:rPr>
              <w:t>/</w:t>
            </w:r>
            <w:r w:rsidRPr="008B318C">
              <w:rPr>
                <w:rStyle w:val="eop"/>
                <w:rFonts w:cs="Arial"/>
                <w:color w:val="008200"/>
                <w:sz w:val="20"/>
                <w:shd w:val="clear" w:color="auto" w:fill="FFFFFF"/>
              </w:rPr>
              <w:t xml:space="preserve">overledene </w:t>
            </w:r>
            <w:r w:rsidRPr="009F1E93">
              <w:rPr>
                <w:rStyle w:val="eop"/>
                <w:rFonts w:cs="Arial"/>
                <w:color w:val="FF0000"/>
                <w:sz w:val="20"/>
                <w:shd w:val="clear" w:color="auto" w:fill="FFFFFF"/>
              </w:rPr>
              <w:t xml:space="preserve">heeft, </w:t>
            </w:r>
            <w:r w:rsidRPr="008B318C">
              <w:rPr>
                <w:rStyle w:val="eop"/>
                <w:rFonts w:cs="Arial"/>
                <w:color w:val="008200"/>
                <w:sz w:val="20"/>
                <w:shd w:val="clear" w:color="auto" w:fill="FFFFFF"/>
              </w:rPr>
              <w:t>blijkens</w:t>
            </w:r>
            <w:r w:rsidRPr="00567EBE">
              <w:rPr>
                <w:rStyle w:val="eop"/>
                <w:rFonts w:cs="Arial"/>
                <w:sz w:val="20"/>
                <w:shd w:val="clear" w:color="auto" w:fill="FFFFFF"/>
              </w:rPr>
              <w:t>/</w:t>
            </w:r>
            <w:r w:rsidRPr="008B318C">
              <w:rPr>
                <w:rStyle w:val="eop"/>
                <w:rFonts w:cs="Arial"/>
                <w:color w:val="008200"/>
                <w:sz w:val="20"/>
                <w:shd w:val="clear" w:color="auto" w:fill="FFFFFF"/>
              </w:rPr>
              <w:t xml:space="preserve">zoals blijkt uit </w:t>
            </w:r>
            <w:r w:rsidRPr="009F1E93">
              <w:rPr>
                <w:rStyle w:val="eop"/>
                <w:rFonts w:cs="Arial"/>
                <w:color w:val="FF0000"/>
                <w:sz w:val="20"/>
                <w:shd w:val="clear" w:color="auto" w:fill="FFFFFF"/>
              </w:rPr>
              <w:t xml:space="preserve">een </w:t>
            </w:r>
            <w:r w:rsidRPr="00790645">
              <w:rPr>
                <w:rStyle w:val="eop"/>
                <w:rFonts w:cs="Arial"/>
                <w:color w:val="840084"/>
                <w:sz w:val="20"/>
                <w:shd w:val="clear" w:color="auto" w:fill="FFFFFF"/>
              </w:rPr>
              <w:t xml:space="preserve">aan deze akte gehechte </w:t>
            </w:r>
            <w:r w:rsidRPr="009F1E93">
              <w:rPr>
                <w:rStyle w:val="eop"/>
                <w:rFonts w:cs="Arial"/>
                <w:color w:val="FF0000"/>
                <w:sz w:val="20"/>
                <w:shd w:val="clear" w:color="auto" w:fill="FFFFFF"/>
              </w:rPr>
              <w:t xml:space="preserve">opgave van het Centraal Testamentenregister </w:t>
            </w:r>
            <w:r w:rsidRPr="009F1E93">
              <w:rPr>
                <w:rStyle w:val="eop"/>
                <w:rFonts w:cs="Arial"/>
                <w:color w:val="7030A0"/>
                <w:sz w:val="20"/>
                <w:shd w:val="clear" w:color="auto" w:fill="FFFFFF"/>
              </w:rPr>
              <w:t>te ’s-Gravenhage</w:t>
            </w:r>
            <w:r w:rsidRPr="009F1E93">
              <w:rPr>
                <w:rStyle w:val="eop"/>
                <w:rFonts w:cs="Arial"/>
                <w:color w:val="FF0000"/>
                <w:sz w:val="20"/>
                <w:shd w:val="clear" w:color="auto" w:fill="FFFFFF"/>
              </w:rPr>
              <w:t xml:space="preserve">, niet bij </w:t>
            </w:r>
            <w:r w:rsidRPr="008B318C">
              <w:rPr>
                <w:rStyle w:val="eop"/>
                <w:rFonts w:cs="Arial"/>
                <w:color w:val="008200"/>
                <w:sz w:val="20"/>
                <w:shd w:val="clear" w:color="auto" w:fill="FFFFFF"/>
              </w:rPr>
              <w:t>testament</w:t>
            </w:r>
            <w:r w:rsidRPr="00567EBE">
              <w:rPr>
                <w:rStyle w:val="eop"/>
                <w:rFonts w:cs="Arial"/>
                <w:sz w:val="20"/>
                <w:shd w:val="clear" w:color="auto" w:fill="FFFFFF"/>
              </w:rPr>
              <w:t>/</w:t>
            </w:r>
            <w:r w:rsidRPr="008B318C">
              <w:rPr>
                <w:rStyle w:val="eop"/>
                <w:rFonts w:cs="Arial"/>
                <w:color w:val="008200"/>
                <w:sz w:val="20"/>
                <w:shd w:val="clear" w:color="auto" w:fill="FFFFFF"/>
              </w:rPr>
              <w:t xml:space="preserve">uiterste wilsbeschikking </w:t>
            </w:r>
            <w:r w:rsidRPr="009F1E93">
              <w:rPr>
                <w:rStyle w:val="eop"/>
                <w:rFonts w:cs="Arial"/>
                <w:color w:val="FF0000"/>
                <w:sz w:val="20"/>
                <w:shd w:val="clear" w:color="auto" w:fill="FFFFFF"/>
              </w:rPr>
              <w:t xml:space="preserve">over </w:t>
            </w:r>
            <w:r w:rsidRPr="008B318C">
              <w:rPr>
                <w:rStyle w:val="eop"/>
                <w:rFonts w:cs="Arial"/>
                <w:color w:val="008200"/>
                <w:sz w:val="20"/>
                <w:shd w:val="clear" w:color="auto" w:fill="FFFFFF"/>
              </w:rPr>
              <w:t>zijn</w:t>
            </w:r>
            <w:r w:rsidRPr="00567EBE">
              <w:rPr>
                <w:rStyle w:val="eop"/>
                <w:rFonts w:cs="Arial"/>
                <w:sz w:val="20"/>
                <w:shd w:val="clear" w:color="auto" w:fill="FFFFFF"/>
              </w:rPr>
              <w:t>/</w:t>
            </w:r>
            <w:r w:rsidRPr="008B318C">
              <w:rPr>
                <w:rStyle w:val="eop"/>
                <w:rFonts w:cs="Arial"/>
                <w:color w:val="008200"/>
                <w:sz w:val="20"/>
                <w:shd w:val="clear" w:color="auto" w:fill="FFFFFF"/>
              </w:rPr>
              <w:t xml:space="preserve">haar </w:t>
            </w:r>
            <w:r w:rsidRPr="009F1E93">
              <w:rPr>
                <w:rStyle w:val="eop"/>
                <w:rFonts w:cs="Arial"/>
                <w:color w:val="FF0000"/>
                <w:sz w:val="20"/>
                <w:shd w:val="clear" w:color="auto" w:fill="FFFFFF"/>
              </w:rPr>
              <w:t xml:space="preserve">nalatenschap beschikt. </w:t>
            </w:r>
            <w:r w:rsidRPr="009F1E93">
              <w:rPr>
                <w:rStyle w:val="eop"/>
                <w:rFonts w:cs="Arial"/>
                <w:color w:val="7030A0"/>
                <w:sz w:val="20"/>
                <w:shd w:val="clear" w:color="auto" w:fill="FFFFFF"/>
              </w:rPr>
              <w:t>Van het bestaan van een codicil is mij, notaris, evenmin gebleken.</w:t>
            </w:r>
          </w:p>
        </w:tc>
        <w:tc>
          <w:tcPr>
            <w:tcW w:w="7229" w:type="dxa"/>
          </w:tcPr>
          <w:p w14:paraId="37928B54" w14:textId="77777777" w:rsidR="00235DA1" w:rsidRPr="00F157A1" w:rsidRDefault="00235DA1" w:rsidP="00235DA1">
            <w:pPr>
              <w:spacing w:after="0"/>
              <w:rPr>
                <w:rStyle w:val="eop"/>
                <w:sz w:val="16"/>
                <w:szCs w:val="16"/>
                <w:u w:val="single"/>
                <w:shd w:val="clear" w:color="auto" w:fill="FFFFFF"/>
              </w:rPr>
            </w:pPr>
            <w:r w:rsidRPr="00F157A1">
              <w:rPr>
                <w:rStyle w:val="eop"/>
                <w:sz w:val="16"/>
                <w:szCs w:val="16"/>
                <w:u w:val="single"/>
                <w:shd w:val="clear" w:color="auto" w:fill="FFFFFF"/>
              </w:rPr>
              <w:t xml:space="preserve">Mapping </w:t>
            </w:r>
            <w:r>
              <w:rPr>
                <w:rStyle w:val="eop"/>
                <w:sz w:val="16"/>
                <w:szCs w:val="16"/>
                <w:u w:val="single"/>
                <w:shd w:val="clear" w:color="auto" w:fill="FFFFFF"/>
              </w:rPr>
              <w:t>tonen gewenste variant</w:t>
            </w:r>
            <w:r w:rsidRPr="00F157A1">
              <w:rPr>
                <w:rStyle w:val="eop"/>
                <w:sz w:val="16"/>
                <w:szCs w:val="16"/>
                <w:u w:val="single"/>
                <w:shd w:val="clear" w:color="auto" w:fill="FFFFFF"/>
              </w:rPr>
              <w:t>:</w:t>
            </w:r>
          </w:p>
          <w:p w14:paraId="0BF7D881" w14:textId="17445D40" w:rsidR="00235DA1" w:rsidRDefault="00235DA1" w:rsidP="00235DA1">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3E398F2D" w14:textId="77777777" w:rsidR="00235DA1" w:rsidRPr="00D561EE" w:rsidRDefault="00235DA1" w:rsidP="00235DA1">
            <w:pPr>
              <w:spacing w:after="0"/>
              <w:rPr>
                <w:rStyle w:val="eop"/>
                <w:rFonts w:cs="Arial"/>
                <w:sz w:val="16"/>
                <w:szCs w:val="16"/>
              </w:rPr>
            </w:pPr>
            <w:r w:rsidRPr="00D561EE">
              <w:rPr>
                <w:rStyle w:val="eop"/>
                <w:rFonts w:cs="Arial"/>
                <w:sz w:val="16"/>
                <w:szCs w:val="16"/>
              </w:rPr>
              <w:t>./tagNaam (k_</w:t>
            </w:r>
            <w:r>
              <w:rPr>
                <w:rStyle w:val="eop"/>
                <w:rFonts w:cs="Arial"/>
                <w:sz w:val="16"/>
                <w:szCs w:val="16"/>
              </w:rPr>
              <w:t>Variant</w:t>
            </w:r>
            <w:r w:rsidRPr="00D561EE">
              <w:rPr>
                <w:rStyle w:val="eop"/>
                <w:rFonts w:cs="Arial"/>
                <w:sz w:val="16"/>
                <w:szCs w:val="16"/>
              </w:rPr>
              <w:t>)</w:t>
            </w:r>
          </w:p>
          <w:p w14:paraId="413681AC" w14:textId="16587339" w:rsidR="00235DA1" w:rsidRDefault="00235DA1" w:rsidP="00235DA1">
            <w:pPr>
              <w:spacing w:after="0"/>
              <w:rPr>
                <w:rStyle w:val="eop"/>
                <w:rFonts w:cs="Arial"/>
                <w:sz w:val="16"/>
                <w:szCs w:val="16"/>
              </w:rPr>
            </w:pPr>
            <w:r w:rsidRPr="00D561EE">
              <w:rPr>
                <w:rStyle w:val="eop"/>
                <w:rFonts w:cs="Arial"/>
                <w:sz w:val="16"/>
                <w:szCs w:val="16"/>
              </w:rPr>
              <w:t>./tekst (‘</w:t>
            </w:r>
            <w:r>
              <w:rPr>
                <w:rStyle w:val="eop"/>
                <w:rFonts w:cs="Arial"/>
                <w:sz w:val="16"/>
                <w:szCs w:val="16"/>
              </w:rPr>
              <w:t>A’)</w:t>
            </w:r>
          </w:p>
          <w:p w14:paraId="7BF32AB7" w14:textId="77777777" w:rsidR="0041329A" w:rsidRPr="00D561EE" w:rsidRDefault="0041329A" w:rsidP="00D561EE">
            <w:pPr>
              <w:spacing w:after="0"/>
              <w:rPr>
                <w:rStyle w:val="eop"/>
                <w:sz w:val="16"/>
                <w:szCs w:val="16"/>
                <w:shd w:val="clear" w:color="auto" w:fill="FFFFFF"/>
              </w:rPr>
            </w:pPr>
          </w:p>
          <w:p w14:paraId="42A206EE" w14:textId="5D15E8BC" w:rsidR="00D561EE" w:rsidRPr="00F157A1" w:rsidRDefault="00D561EE" w:rsidP="00D561EE">
            <w:pPr>
              <w:spacing w:after="0"/>
              <w:rPr>
                <w:rStyle w:val="eop"/>
                <w:sz w:val="16"/>
                <w:szCs w:val="16"/>
                <w:u w:val="single"/>
                <w:shd w:val="clear" w:color="auto" w:fill="FFFFFF"/>
              </w:rPr>
            </w:pPr>
            <w:r w:rsidRPr="00F157A1">
              <w:rPr>
                <w:rStyle w:val="eop"/>
                <w:sz w:val="16"/>
                <w:szCs w:val="16"/>
                <w:u w:val="single"/>
                <w:shd w:val="clear" w:color="auto" w:fill="FFFFFF"/>
              </w:rPr>
              <w:t xml:space="preserve">Mapping </w:t>
            </w:r>
            <w:r w:rsidR="00F157A1">
              <w:rPr>
                <w:rStyle w:val="eop"/>
                <w:sz w:val="16"/>
                <w:szCs w:val="16"/>
                <w:u w:val="single"/>
                <w:shd w:val="clear" w:color="auto" w:fill="FFFFFF"/>
              </w:rPr>
              <w:t xml:space="preserve">tonen </w:t>
            </w:r>
            <w:r w:rsidR="00774C2D" w:rsidRPr="00CF1380">
              <w:rPr>
                <w:rStyle w:val="eop"/>
                <w:rFonts w:cs="Arial"/>
                <w:color w:val="840084"/>
                <w:sz w:val="16"/>
                <w:szCs w:val="16"/>
                <w:u w:val="single"/>
                <w:shd w:val="clear" w:color="auto" w:fill="FFFFFF"/>
              </w:rPr>
              <w:t>aan deze akte gehechte</w:t>
            </w:r>
            <w:r w:rsidRPr="00F157A1">
              <w:rPr>
                <w:rStyle w:val="eop"/>
                <w:sz w:val="16"/>
                <w:szCs w:val="16"/>
                <w:u w:val="single"/>
                <w:shd w:val="clear" w:color="auto" w:fill="FFFFFF"/>
              </w:rPr>
              <w:t>:</w:t>
            </w:r>
          </w:p>
          <w:p w14:paraId="13784546" w14:textId="2176AD32" w:rsidR="00D561EE" w:rsidRDefault="00D561EE" w:rsidP="00D561EE">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39A4530E" w14:textId="273B09F0" w:rsidR="00D561EE" w:rsidRPr="00D561EE" w:rsidRDefault="00D561EE" w:rsidP="00D561EE">
            <w:pPr>
              <w:spacing w:after="0"/>
              <w:rPr>
                <w:rStyle w:val="eop"/>
                <w:rFonts w:cs="Arial"/>
                <w:sz w:val="16"/>
                <w:szCs w:val="16"/>
              </w:rPr>
            </w:pPr>
            <w:r w:rsidRPr="00D561EE">
              <w:rPr>
                <w:rStyle w:val="eop"/>
                <w:rFonts w:cs="Arial"/>
                <w:sz w:val="16"/>
                <w:szCs w:val="16"/>
              </w:rPr>
              <w:t>./tagNaam (k_</w:t>
            </w:r>
            <w:r>
              <w:rPr>
                <w:rStyle w:val="eop"/>
                <w:rFonts w:cs="Arial"/>
                <w:sz w:val="16"/>
                <w:szCs w:val="16"/>
              </w:rPr>
              <w:t>Aangehecht</w:t>
            </w:r>
            <w:r w:rsidRPr="00D561EE">
              <w:rPr>
                <w:rStyle w:val="eop"/>
                <w:rFonts w:cs="Arial"/>
                <w:sz w:val="16"/>
                <w:szCs w:val="16"/>
              </w:rPr>
              <w:t>)</w:t>
            </w:r>
          </w:p>
          <w:p w14:paraId="2061D46A" w14:textId="76D53CDA" w:rsidR="00D561EE" w:rsidRDefault="00D561EE" w:rsidP="00D561EE">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005C1F48">
              <w:rPr>
                <w:rStyle w:val="eop"/>
                <w:rFonts w:cs="Arial"/>
                <w:sz w:val="16"/>
                <w:szCs w:val="16"/>
              </w:rPr>
              <w:t>,</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6D8C7F6A" w14:textId="77777777" w:rsidR="00AB250B" w:rsidRDefault="00AB250B" w:rsidP="00D561EE">
            <w:pPr>
              <w:spacing w:after="0"/>
              <w:rPr>
                <w:rStyle w:val="eop"/>
                <w:rFonts w:cs="Arial"/>
                <w:sz w:val="16"/>
                <w:szCs w:val="16"/>
              </w:rPr>
            </w:pPr>
          </w:p>
          <w:p w14:paraId="5B5C0CF9" w14:textId="29E04F62" w:rsidR="00F157A1" w:rsidRPr="00A26E39" w:rsidRDefault="00F157A1" w:rsidP="00D561EE">
            <w:pPr>
              <w:spacing w:after="0"/>
              <w:rPr>
                <w:rStyle w:val="eop"/>
                <w:rFonts w:cs="Arial"/>
                <w:sz w:val="16"/>
                <w:szCs w:val="16"/>
                <w:u w:val="single"/>
              </w:rPr>
            </w:pPr>
            <w:r w:rsidRPr="00A26E39">
              <w:rPr>
                <w:rStyle w:val="eop"/>
                <w:rFonts w:cs="Arial"/>
                <w:sz w:val="16"/>
                <w:szCs w:val="16"/>
                <w:u w:val="single"/>
              </w:rPr>
              <w:t xml:space="preserve">Mapping tonen </w:t>
            </w:r>
            <w:r w:rsidR="00C07E24" w:rsidRPr="00CF1380">
              <w:rPr>
                <w:rStyle w:val="eop"/>
                <w:rFonts w:cs="Arial"/>
                <w:color w:val="7030A0"/>
                <w:sz w:val="16"/>
                <w:szCs w:val="16"/>
                <w:u w:val="single"/>
                <w:shd w:val="clear" w:color="auto" w:fill="FFFFFF"/>
              </w:rPr>
              <w:t>te ’s-Gravenhage</w:t>
            </w:r>
            <w:r w:rsidRPr="00A26E39">
              <w:rPr>
                <w:rStyle w:val="eop"/>
                <w:rFonts w:cs="Arial"/>
                <w:sz w:val="16"/>
                <w:szCs w:val="16"/>
                <w:u w:val="single"/>
              </w:rPr>
              <w:t>:</w:t>
            </w:r>
          </w:p>
          <w:p w14:paraId="7506BA24" w14:textId="3D1E3BD6" w:rsidR="00A26E39" w:rsidRDefault="00A26E39" w:rsidP="00A26E39">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148F683C" w14:textId="634957F2" w:rsidR="00A971E3" w:rsidRDefault="004020E1" w:rsidP="00A26E39">
            <w:pPr>
              <w:spacing w:after="0"/>
              <w:rPr>
                <w:rStyle w:val="eop"/>
                <w:rFonts w:cs="Arial"/>
                <w:sz w:val="16"/>
                <w:szCs w:val="16"/>
              </w:rPr>
            </w:pPr>
            <w:r w:rsidRPr="00D561EE">
              <w:rPr>
                <w:rStyle w:val="eop"/>
                <w:rFonts w:cs="Arial"/>
                <w:sz w:val="16"/>
                <w:szCs w:val="16"/>
              </w:rPr>
              <w:t xml:space="preserve">./tagNaam </w:t>
            </w:r>
            <w:r w:rsidR="00AB250B" w:rsidRPr="00561E38">
              <w:rPr>
                <w:rStyle w:val="eop"/>
                <w:rFonts w:cs="Arial"/>
                <w:sz w:val="16"/>
                <w:szCs w:val="16"/>
              </w:rPr>
              <w:t>(</w:t>
            </w:r>
            <w:r w:rsidR="00AB250B">
              <w:rPr>
                <w:rStyle w:val="eop"/>
                <w:rFonts w:cs="Arial"/>
                <w:sz w:val="16"/>
                <w:szCs w:val="16"/>
              </w:rPr>
              <w:t>k_</w:t>
            </w:r>
            <w:r w:rsidR="00AB250B" w:rsidRPr="00561E38">
              <w:rPr>
                <w:rStyle w:val="eop"/>
                <w:rFonts w:cs="Arial"/>
                <w:sz w:val="16"/>
                <w:szCs w:val="16"/>
              </w:rPr>
              <w:t>PlaatsTestamentRegister</w:t>
            </w:r>
            <w:r w:rsidR="00AB250B" w:rsidRPr="00D561EE">
              <w:rPr>
                <w:rStyle w:val="eop"/>
                <w:rFonts w:cs="Arial"/>
                <w:sz w:val="16"/>
                <w:szCs w:val="16"/>
              </w:rPr>
              <w:t>)</w:t>
            </w:r>
          </w:p>
          <w:p w14:paraId="4BFC6FDD" w14:textId="17B84DDA" w:rsidR="00A26E39" w:rsidRDefault="00A26E39" w:rsidP="00A26E39">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279A832E" w14:textId="2B76DCE6" w:rsidR="00256869" w:rsidRDefault="00256869" w:rsidP="00A26E39">
            <w:pPr>
              <w:spacing w:after="0"/>
              <w:rPr>
                <w:rStyle w:val="eop"/>
                <w:rFonts w:cs="Arial"/>
                <w:sz w:val="16"/>
                <w:szCs w:val="16"/>
              </w:rPr>
            </w:pPr>
          </w:p>
          <w:p w14:paraId="0A051AEE" w14:textId="4F42DCE3" w:rsidR="00256869" w:rsidRPr="009C5216" w:rsidRDefault="00256869" w:rsidP="00A26E39">
            <w:pPr>
              <w:spacing w:after="0"/>
              <w:rPr>
                <w:rStyle w:val="eop"/>
                <w:rFonts w:cs="Arial"/>
                <w:sz w:val="16"/>
                <w:szCs w:val="16"/>
                <w:u w:val="single"/>
              </w:rPr>
            </w:pPr>
            <w:r w:rsidRPr="009C5216">
              <w:rPr>
                <w:rStyle w:val="eop"/>
                <w:rFonts w:cs="Arial"/>
                <w:sz w:val="16"/>
                <w:szCs w:val="16"/>
                <w:u w:val="single"/>
              </w:rPr>
              <w:t>Mapping tonen codicil:</w:t>
            </w:r>
          </w:p>
          <w:p w14:paraId="3DE573CF" w14:textId="6C4635FC" w:rsidR="00256869" w:rsidRDefault="00256869" w:rsidP="00256869">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26989BB3" w14:textId="7FEDD807" w:rsidR="00256869" w:rsidRPr="00D561EE" w:rsidRDefault="00256869" w:rsidP="00256869">
            <w:pPr>
              <w:spacing w:after="0"/>
              <w:rPr>
                <w:rStyle w:val="eop"/>
                <w:rFonts w:cs="Arial"/>
                <w:sz w:val="16"/>
                <w:szCs w:val="16"/>
              </w:rPr>
            </w:pPr>
            <w:r w:rsidRPr="00D561EE">
              <w:rPr>
                <w:rStyle w:val="eop"/>
                <w:rFonts w:cs="Arial"/>
                <w:sz w:val="16"/>
                <w:szCs w:val="16"/>
              </w:rPr>
              <w:t>./tagNaam (k_</w:t>
            </w:r>
            <w:r>
              <w:rPr>
                <w:rStyle w:val="eop"/>
                <w:rFonts w:cs="Arial"/>
                <w:sz w:val="16"/>
                <w:szCs w:val="16"/>
              </w:rPr>
              <w:t>Codicil</w:t>
            </w:r>
            <w:r w:rsidRPr="00D561EE">
              <w:rPr>
                <w:rStyle w:val="eop"/>
                <w:rFonts w:cs="Arial"/>
                <w:sz w:val="16"/>
                <w:szCs w:val="16"/>
              </w:rPr>
              <w:t>)</w:t>
            </w:r>
          </w:p>
          <w:p w14:paraId="4799F127" w14:textId="4EE83667" w:rsidR="00256869" w:rsidRDefault="00256869" w:rsidP="00256869">
            <w:pPr>
              <w:spacing w:after="0"/>
              <w:rPr>
                <w:rStyle w:val="eop"/>
                <w:rFonts w:cs="Arial"/>
                <w:sz w:val="16"/>
                <w:szCs w:val="16"/>
              </w:rPr>
            </w:pPr>
            <w:r w:rsidRPr="00D561EE">
              <w:rPr>
                <w:rStyle w:val="eop"/>
                <w:rFonts w:cs="Arial"/>
                <w:sz w:val="16"/>
                <w:szCs w:val="16"/>
              </w:rPr>
              <w:t xml:space="preserve">./tekst </w:t>
            </w:r>
            <w:r w:rsidR="003B0973" w:rsidRPr="00D561EE">
              <w:rPr>
                <w:rStyle w:val="eop"/>
                <w:rFonts w:cs="Arial"/>
                <w:sz w:val="16"/>
                <w:szCs w:val="16"/>
              </w:rPr>
              <w:t>(‘</w:t>
            </w:r>
            <w:r w:rsidR="003B0973">
              <w:rPr>
                <w:rStyle w:val="eop"/>
                <w:rFonts w:cs="Arial"/>
                <w:sz w:val="16"/>
                <w:szCs w:val="16"/>
              </w:rPr>
              <w:t>true</w:t>
            </w:r>
            <w:r w:rsidR="003B0973" w:rsidRPr="00D561EE">
              <w:rPr>
                <w:rStyle w:val="eop"/>
                <w:rFonts w:cs="Arial"/>
                <w:sz w:val="16"/>
                <w:szCs w:val="16"/>
              </w:rPr>
              <w:t>’</w:t>
            </w:r>
            <w:r w:rsidR="003B0973">
              <w:rPr>
                <w:rStyle w:val="eop"/>
                <w:rFonts w:cs="Arial"/>
                <w:sz w:val="16"/>
                <w:szCs w:val="16"/>
              </w:rPr>
              <w:t xml:space="preserve"> = tekst wordt getoond,</w:t>
            </w:r>
            <w:r w:rsidR="003B0973" w:rsidRPr="00D561EE">
              <w:rPr>
                <w:rStyle w:val="eop"/>
                <w:rFonts w:cs="Arial"/>
                <w:sz w:val="16"/>
                <w:szCs w:val="16"/>
              </w:rPr>
              <w:t xml:space="preserve"> ‘</w:t>
            </w:r>
            <w:r w:rsidR="003B0973">
              <w:rPr>
                <w:rStyle w:val="eop"/>
                <w:rFonts w:cs="Arial"/>
                <w:sz w:val="16"/>
                <w:szCs w:val="16"/>
              </w:rPr>
              <w:t>false</w:t>
            </w:r>
            <w:r w:rsidR="003B0973" w:rsidRPr="00D561EE">
              <w:rPr>
                <w:rStyle w:val="eop"/>
                <w:rFonts w:cs="Arial"/>
                <w:sz w:val="16"/>
                <w:szCs w:val="16"/>
              </w:rPr>
              <w:t>’</w:t>
            </w:r>
            <w:r w:rsidR="003B0973">
              <w:rPr>
                <w:rStyle w:val="eop"/>
                <w:rFonts w:cs="Arial"/>
                <w:sz w:val="16"/>
                <w:szCs w:val="16"/>
              </w:rPr>
              <w:t xml:space="preserve"> = tekst wordt niet getoond)</w:t>
            </w:r>
          </w:p>
          <w:p w14:paraId="397B8948" w14:textId="6FD50CE1" w:rsidR="00A26E39" w:rsidRPr="00D561EE" w:rsidRDefault="00A26E39" w:rsidP="00D561EE">
            <w:pPr>
              <w:spacing w:after="0"/>
              <w:rPr>
                <w:rStyle w:val="eop"/>
                <w:rFonts w:cs="Arial"/>
                <w:sz w:val="16"/>
                <w:szCs w:val="16"/>
              </w:rPr>
            </w:pPr>
          </w:p>
        </w:tc>
      </w:tr>
      <w:tr w:rsidR="00F659EA" w14:paraId="055DC948" w14:textId="77777777" w:rsidTr="00060BC0">
        <w:tc>
          <w:tcPr>
            <w:tcW w:w="6658" w:type="dxa"/>
          </w:tcPr>
          <w:p w14:paraId="57D0AEB7" w14:textId="0FCC636E" w:rsidR="00F659EA" w:rsidRPr="00113908" w:rsidRDefault="00F659EA" w:rsidP="00F659EA">
            <w:pPr>
              <w:spacing w:after="0"/>
              <w:rPr>
                <w:b/>
                <w:bCs/>
              </w:rPr>
            </w:pPr>
            <w:r w:rsidRPr="00113908">
              <w:rPr>
                <w:b/>
                <w:bCs/>
              </w:rPr>
              <w:t xml:space="preserve">Variant </w:t>
            </w:r>
            <w:r>
              <w:rPr>
                <w:b/>
                <w:bCs/>
              </w:rPr>
              <w:t>B</w:t>
            </w:r>
            <w:r w:rsidRPr="00113908">
              <w:rPr>
                <w:b/>
                <w:bCs/>
              </w:rPr>
              <w:t>:</w:t>
            </w:r>
          </w:p>
          <w:p w14:paraId="5AAB2F55" w14:textId="79454307" w:rsidR="00F659EA" w:rsidRPr="009F1E93" w:rsidRDefault="00F659EA" w:rsidP="00DE4EFF">
            <w:pPr>
              <w:pStyle w:val="Geenafstand"/>
              <w:spacing w:after="0"/>
              <w:rPr>
                <w:rStyle w:val="eop"/>
                <w:rFonts w:ascii="Arial" w:hAnsi="Arial" w:cs="Arial"/>
                <w:color w:val="7030A0"/>
                <w:sz w:val="20"/>
                <w:szCs w:val="20"/>
                <w:shd w:val="clear" w:color="auto" w:fill="FFFFFF"/>
              </w:rPr>
            </w:pPr>
            <w:r w:rsidRPr="009F1E93">
              <w:rPr>
                <w:rStyle w:val="eop"/>
                <w:rFonts w:ascii="Arial" w:hAnsi="Arial" w:cs="Arial"/>
                <w:color w:val="FF0000"/>
                <w:sz w:val="20"/>
                <w:szCs w:val="20"/>
                <w:shd w:val="clear" w:color="auto" w:fill="FFFFFF"/>
              </w:rPr>
              <w:t xml:space="preserve">De </w:t>
            </w:r>
            <w:r w:rsidRPr="00FC2037">
              <w:rPr>
                <w:rStyle w:val="eop"/>
                <w:rFonts w:ascii="Arial" w:hAnsi="Arial" w:cs="Arial"/>
                <w:color w:val="008200"/>
                <w:sz w:val="20"/>
                <w:szCs w:val="20"/>
                <w:shd w:val="clear" w:color="auto" w:fill="FFFFFF"/>
              </w:rPr>
              <w:t>erflater</w:t>
            </w:r>
            <w:r w:rsidRPr="00567EBE">
              <w:rPr>
                <w:rStyle w:val="eop"/>
                <w:rFonts w:ascii="Arial" w:hAnsi="Arial" w:cs="Arial"/>
                <w:sz w:val="20"/>
                <w:szCs w:val="20"/>
                <w:shd w:val="clear" w:color="auto" w:fill="FFFFFF"/>
              </w:rPr>
              <w:t>/</w:t>
            </w:r>
            <w:r w:rsidRPr="00FC2037">
              <w:rPr>
                <w:rStyle w:val="eop"/>
                <w:rFonts w:ascii="Arial" w:hAnsi="Arial" w:cs="Arial"/>
                <w:color w:val="008200"/>
                <w:sz w:val="20"/>
                <w:szCs w:val="20"/>
                <w:shd w:val="clear" w:color="auto" w:fill="FFFFFF"/>
              </w:rPr>
              <w:t>erflaatster</w:t>
            </w:r>
            <w:r w:rsidRPr="00567EBE">
              <w:rPr>
                <w:rStyle w:val="eop"/>
                <w:rFonts w:ascii="Arial" w:hAnsi="Arial" w:cs="Arial"/>
                <w:sz w:val="20"/>
                <w:szCs w:val="20"/>
                <w:shd w:val="clear" w:color="auto" w:fill="FFFFFF"/>
              </w:rPr>
              <w:t>/</w:t>
            </w:r>
            <w:r w:rsidRPr="00FC2037">
              <w:rPr>
                <w:rStyle w:val="eop"/>
                <w:rFonts w:ascii="Arial" w:hAnsi="Arial" w:cs="Arial"/>
                <w:color w:val="008200"/>
                <w:sz w:val="20"/>
                <w:szCs w:val="20"/>
                <w:shd w:val="clear" w:color="auto" w:fill="FFFFFF"/>
              </w:rPr>
              <w:t xml:space="preserve">overledene </w:t>
            </w:r>
            <w:r w:rsidRPr="009F1E93">
              <w:rPr>
                <w:rStyle w:val="eop"/>
                <w:rFonts w:ascii="Arial" w:hAnsi="Arial" w:cs="Arial"/>
                <w:color w:val="FF0000"/>
                <w:sz w:val="20"/>
                <w:szCs w:val="20"/>
                <w:shd w:val="clear" w:color="auto" w:fill="FFFFFF"/>
              </w:rPr>
              <w:t xml:space="preserve">heeft, </w:t>
            </w:r>
            <w:r w:rsidRPr="00FC2037">
              <w:rPr>
                <w:rStyle w:val="eop"/>
                <w:rFonts w:ascii="Arial" w:hAnsi="Arial" w:cs="Arial"/>
                <w:color w:val="008200"/>
                <w:sz w:val="20"/>
                <w:szCs w:val="20"/>
                <w:shd w:val="clear" w:color="auto" w:fill="FFFFFF"/>
              </w:rPr>
              <w:t>blijkens</w:t>
            </w:r>
            <w:r w:rsidRPr="00567EBE">
              <w:rPr>
                <w:rStyle w:val="eop"/>
                <w:rFonts w:ascii="Arial" w:hAnsi="Arial" w:cs="Arial"/>
                <w:sz w:val="20"/>
                <w:szCs w:val="20"/>
                <w:shd w:val="clear" w:color="auto" w:fill="FFFFFF"/>
              </w:rPr>
              <w:t>/</w:t>
            </w:r>
            <w:r w:rsidRPr="00FC2037">
              <w:rPr>
                <w:rStyle w:val="eop"/>
                <w:rFonts w:ascii="Arial" w:hAnsi="Arial" w:cs="Arial"/>
                <w:color w:val="008200"/>
                <w:sz w:val="20"/>
                <w:szCs w:val="20"/>
                <w:shd w:val="clear" w:color="auto" w:fill="FFFFFF"/>
              </w:rPr>
              <w:t xml:space="preserve">zoals blijkt uit </w:t>
            </w:r>
            <w:r w:rsidRPr="009F1E93">
              <w:rPr>
                <w:rStyle w:val="eop"/>
                <w:rFonts w:ascii="Arial" w:hAnsi="Arial" w:cs="Arial"/>
                <w:color w:val="FF0000"/>
                <w:sz w:val="20"/>
                <w:szCs w:val="20"/>
                <w:shd w:val="clear" w:color="auto" w:fill="FFFFFF"/>
              </w:rPr>
              <w:t xml:space="preserve">een </w:t>
            </w:r>
            <w:r w:rsidRPr="009F1E93">
              <w:rPr>
                <w:rStyle w:val="eop"/>
                <w:rFonts w:ascii="Arial" w:hAnsi="Arial" w:cs="Arial"/>
                <w:color w:val="7030A0"/>
                <w:sz w:val="20"/>
                <w:szCs w:val="20"/>
                <w:shd w:val="clear" w:color="auto" w:fill="FFFFFF"/>
              </w:rPr>
              <w:t xml:space="preserve">aan deze akte gehechte </w:t>
            </w:r>
            <w:r w:rsidRPr="009F1E93">
              <w:rPr>
                <w:rStyle w:val="eop"/>
                <w:rFonts w:ascii="Arial" w:hAnsi="Arial" w:cs="Arial"/>
                <w:color w:val="FF0000"/>
                <w:sz w:val="20"/>
                <w:szCs w:val="20"/>
                <w:shd w:val="clear" w:color="auto" w:fill="FFFFFF"/>
              </w:rPr>
              <w:t xml:space="preserve">opgave van het Centraal Testamentenregister </w:t>
            </w:r>
            <w:r w:rsidRPr="009F1E93">
              <w:rPr>
                <w:rStyle w:val="eop"/>
                <w:rFonts w:ascii="Arial" w:hAnsi="Arial" w:cs="Arial"/>
                <w:color w:val="7030A0"/>
                <w:sz w:val="20"/>
                <w:szCs w:val="20"/>
                <w:shd w:val="clear" w:color="auto" w:fill="FFFFFF"/>
              </w:rPr>
              <w:t>te ‘s-Gravenhage</w:t>
            </w:r>
            <w:r w:rsidRPr="009F1E93">
              <w:rPr>
                <w:rStyle w:val="eop"/>
                <w:rFonts w:ascii="Arial" w:hAnsi="Arial" w:cs="Arial"/>
                <w:color w:val="FF0000"/>
                <w:sz w:val="20"/>
                <w:szCs w:val="20"/>
                <w:shd w:val="clear" w:color="auto" w:fill="FFFFFF"/>
              </w:rPr>
              <w:t xml:space="preserve">, </w:t>
            </w:r>
            <w:r w:rsidRPr="00FC2037">
              <w:rPr>
                <w:rStyle w:val="eop"/>
                <w:rFonts w:ascii="Arial" w:hAnsi="Arial" w:cs="Arial"/>
                <w:color w:val="008200"/>
                <w:sz w:val="20"/>
                <w:szCs w:val="20"/>
                <w:shd w:val="clear" w:color="auto" w:fill="FFFFFF"/>
              </w:rPr>
              <w:t>zijn</w:t>
            </w:r>
            <w:r w:rsidRPr="00567EBE">
              <w:rPr>
                <w:rStyle w:val="eop"/>
                <w:rFonts w:ascii="Arial" w:hAnsi="Arial" w:cs="Arial"/>
                <w:sz w:val="20"/>
                <w:szCs w:val="20"/>
                <w:shd w:val="clear" w:color="auto" w:fill="FFFFFF"/>
              </w:rPr>
              <w:t>/</w:t>
            </w:r>
            <w:r w:rsidRPr="00FC2037">
              <w:rPr>
                <w:rStyle w:val="eop"/>
                <w:rFonts w:ascii="Arial" w:hAnsi="Arial" w:cs="Arial"/>
                <w:color w:val="008200"/>
                <w:sz w:val="20"/>
                <w:szCs w:val="20"/>
                <w:shd w:val="clear" w:color="auto" w:fill="FFFFFF"/>
              </w:rPr>
              <w:t>haar</w:t>
            </w:r>
            <w:r w:rsidRPr="009F1E93">
              <w:rPr>
                <w:rStyle w:val="eop"/>
                <w:rFonts w:ascii="Arial" w:hAnsi="Arial" w:cs="Arial"/>
                <w:color w:val="0066FF"/>
                <w:sz w:val="20"/>
                <w:szCs w:val="20"/>
                <w:shd w:val="clear" w:color="auto" w:fill="FFFFFF"/>
              </w:rPr>
              <w:t xml:space="preserve"> </w:t>
            </w:r>
            <w:r w:rsidRPr="00711D5B">
              <w:rPr>
                <w:rStyle w:val="eop"/>
                <w:rFonts w:ascii="Arial" w:hAnsi="Arial" w:cs="Arial"/>
                <w:color w:val="FF0000"/>
                <w:sz w:val="20"/>
                <w:shd w:val="clear" w:color="auto" w:fill="FFFFFF"/>
              </w:rPr>
              <w:t>laatste</w:t>
            </w:r>
            <w:r w:rsidRPr="00790645">
              <w:rPr>
                <w:rStyle w:val="eop"/>
                <w:rFonts w:ascii="Arial" w:hAnsi="Arial" w:cs="Arial"/>
                <w:color w:val="008200"/>
                <w:sz w:val="20"/>
                <w:shd w:val="clear" w:color="auto" w:fill="FFFFFF"/>
              </w:rPr>
              <w:t xml:space="preserve"> testament</w:t>
            </w:r>
            <w:r w:rsidRPr="00567EBE">
              <w:rPr>
                <w:rStyle w:val="eop"/>
                <w:rFonts w:ascii="Arial" w:hAnsi="Arial" w:cs="Arial"/>
                <w:sz w:val="20"/>
                <w:shd w:val="clear" w:color="auto" w:fill="FFFFFF"/>
              </w:rPr>
              <w:t>/</w:t>
            </w:r>
            <w:r w:rsidRPr="00790645">
              <w:rPr>
                <w:rStyle w:val="eop"/>
                <w:rFonts w:ascii="Arial" w:hAnsi="Arial" w:cs="Arial"/>
                <w:color w:val="008200"/>
                <w:sz w:val="20"/>
                <w:shd w:val="clear" w:color="auto" w:fill="FFFFFF"/>
              </w:rPr>
              <w:t>uiterste wilsbeschikking</w:t>
            </w:r>
            <w:r w:rsidRPr="001C1929">
              <w:rPr>
                <w:rStyle w:val="eop"/>
                <w:rFonts w:ascii="Arial" w:hAnsi="Arial" w:cs="Arial"/>
                <w:color w:val="FF0000"/>
                <w:sz w:val="20"/>
                <w:shd w:val="clear" w:color="auto" w:fill="FFFFFF"/>
              </w:rPr>
              <w:t xml:space="preserve"> </w:t>
            </w:r>
            <w:r w:rsidRPr="009F1E93">
              <w:rPr>
                <w:rStyle w:val="eop"/>
                <w:rFonts w:ascii="Arial" w:hAnsi="Arial" w:cs="Arial"/>
                <w:color w:val="FF0000"/>
                <w:sz w:val="20"/>
                <w:szCs w:val="20"/>
                <w:shd w:val="clear" w:color="auto" w:fill="FFFFFF"/>
              </w:rPr>
              <w:lastRenderedPageBreak/>
              <w:t xml:space="preserve">gemaakt bij akte op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color w:val="000000"/>
                <w:kern w:val="28"/>
                <w:sz w:val="20"/>
                <w:szCs w:val="20"/>
              </w:rPr>
              <w:t>datum</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kern w:val="28"/>
                <w:sz w:val="20"/>
                <w:szCs w:val="20"/>
              </w:rPr>
              <w:t xml:space="preserve"> </w:t>
            </w:r>
            <w:r w:rsidRPr="009F1E93">
              <w:rPr>
                <w:rStyle w:val="eop"/>
                <w:rFonts w:ascii="Arial" w:hAnsi="Arial" w:cs="Arial"/>
                <w:color w:val="FF0000"/>
                <w:sz w:val="20"/>
                <w:szCs w:val="20"/>
                <w:shd w:val="clear" w:color="auto" w:fill="FFFFFF"/>
              </w:rPr>
              <w:t xml:space="preserve">verleden voor </w:t>
            </w:r>
            <w:r w:rsidR="004975AA" w:rsidRPr="00EF5FC0">
              <w:rPr>
                <w:rStyle w:val="eop"/>
                <w:rFonts w:ascii="Arial" w:hAnsi="Arial" w:cs="Arial"/>
                <w:color w:val="000000" w:themeColor="text1"/>
                <w:sz w:val="20"/>
                <w:szCs w:val="20"/>
                <w:highlight w:val="yellow"/>
                <w:shd w:val="clear" w:color="auto" w:fill="FFFFFF"/>
              </w:rPr>
              <w:fldChar w:fldCharType="begin"/>
            </w:r>
            <w:r w:rsidR="004975AA" w:rsidRPr="00EF5FC0">
              <w:rPr>
                <w:rStyle w:val="eop"/>
                <w:rFonts w:ascii="Arial" w:hAnsi="Arial" w:cs="Arial"/>
                <w:color w:val="000000" w:themeColor="text1"/>
                <w:sz w:val="20"/>
                <w:szCs w:val="20"/>
                <w:highlight w:val="yellow"/>
                <w:shd w:val="clear" w:color="auto" w:fill="FFFFFF"/>
              </w:rPr>
              <w:instrText>MacroButton Nomacro §</w:instrText>
            </w:r>
            <w:r w:rsidR="004975AA" w:rsidRPr="00EF5FC0">
              <w:rPr>
                <w:rStyle w:val="eop"/>
                <w:rFonts w:ascii="Arial" w:hAnsi="Arial" w:cs="Arial"/>
                <w:color w:val="000000" w:themeColor="text1"/>
                <w:sz w:val="20"/>
                <w:szCs w:val="20"/>
                <w:highlight w:val="yellow"/>
                <w:shd w:val="clear" w:color="auto" w:fill="FFFFFF"/>
              </w:rPr>
              <w:fldChar w:fldCharType="end"/>
            </w:r>
            <w:ins w:id="615" w:author="Groot, Karina de" w:date="2024-08-08T12:03:00Z" w16du:dateUtc="2024-08-08T10:03:00Z">
              <w:r w:rsidR="00CA5FCF" w:rsidRPr="00CA5FCF">
                <w:rPr>
                  <w:rStyle w:val="eop"/>
                  <w:rFonts w:ascii="Arial" w:hAnsi="Arial" w:cs="Arial"/>
                  <w:color w:val="008200"/>
                  <w:sz w:val="20"/>
                  <w:szCs w:val="20"/>
                  <w:highlight w:val="yellow"/>
                  <w:shd w:val="clear" w:color="auto" w:fill="FFFFFF"/>
                  <w:rPrChange w:id="616" w:author="Groot, Karina de" w:date="2024-08-08T12:03:00Z" w16du:dateUtc="2024-08-08T10:03:00Z">
                    <w:rPr>
                      <w:rStyle w:val="eop"/>
                      <w:rFonts w:ascii="Arial" w:hAnsi="Arial" w:cs="Arial"/>
                      <w:color w:val="000000" w:themeColor="text1"/>
                      <w:sz w:val="20"/>
                      <w:szCs w:val="20"/>
                      <w:highlight w:val="yellow"/>
                      <w:shd w:val="clear" w:color="auto" w:fill="FFFFFF"/>
                    </w:rPr>
                  </w:rPrChange>
                </w:rPr>
                <w:t>V</w:t>
              </w:r>
              <w:r w:rsidR="00CA5FCF" w:rsidRPr="00CA5FCF">
                <w:rPr>
                  <w:rStyle w:val="eop"/>
                  <w:rFonts w:ascii="Arial" w:hAnsi="Arial" w:cs="Arial"/>
                  <w:color w:val="008200"/>
                  <w:sz w:val="20"/>
                  <w:szCs w:val="20"/>
                  <w:highlight w:val="yellow"/>
                  <w:shd w:val="clear" w:color="auto" w:fill="FFFFFF"/>
                  <w:rPrChange w:id="617" w:author="Groot, Karina de" w:date="2024-08-08T12:03:00Z" w16du:dateUtc="2024-08-08T10:03:00Z">
                    <w:rPr>
                      <w:rStyle w:val="eop"/>
                      <w:rFonts w:ascii="Arial" w:hAnsi="Arial"/>
                      <w:color w:val="000000" w:themeColor="text1"/>
                      <w:highlight w:val="yellow"/>
                      <w:shd w:val="clear" w:color="auto" w:fill="FFFFFF"/>
                    </w:rPr>
                  </w:rPrChange>
                </w:rPr>
                <w:t>VE-</w:t>
              </w:r>
            </w:ins>
            <w:r w:rsidR="006B0CAD" w:rsidRPr="00EF5FC0">
              <w:rPr>
                <w:rStyle w:val="eop"/>
                <w:rFonts w:ascii="Arial" w:hAnsi="Arial" w:cs="Arial"/>
                <w:color w:val="008200"/>
                <w:sz w:val="20"/>
                <w:szCs w:val="20"/>
                <w:highlight w:val="yellow"/>
                <w:shd w:val="clear" w:color="auto" w:fill="FFFFFF"/>
              </w:rPr>
              <w:t>TEKSTBLOK NATUURLIJK PERSOON</w:t>
            </w:r>
            <w:del w:id="618" w:author="Groot, Karina de" w:date="2024-08-08T12:04:00Z" w16du:dateUtc="2024-08-08T10:04:00Z">
              <w:r w:rsidR="00087049" w:rsidRPr="00EF5FC0" w:rsidDel="00F07B86">
                <w:rPr>
                  <w:rStyle w:val="eop"/>
                  <w:rFonts w:ascii="Arial" w:hAnsi="Arial" w:cs="Arial"/>
                  <w:color w:val="008200"/>
                  <w:sz w:val="20"/>
                  <w:szCs w:val="20"/>
                  <w:highlight w:val="yellow"/>
                  <w:shd w:val="clear" w:color="auto" w:fill="FFFFFF"/>
                </w:rPr>
                <w:delText>-nieuw</w:delText>
              </w:r>
            </w:del>
            <w:r w:rsidRPr="00790645">
              <w:rPr>
                <w:rStyle w:val="eop"/>
                <w:rFonts w:ascii="Arial" w:hAnsi="Arial" w:cs="Arial"/>
                <w:color w:val="840084"/>
                <w:sz w:val="20"/>
                <w:szCs w:val="20"/>
                <w:shd w:val="clear" w:color="auto" w:fill="FFFFFF"/>
              </w:rPr>
              <w:t>,</w:t>
            </w:r>
            <w:r w:rsidRPr="009F1E93">
              <w:rPr>
                <w:rStyle w:val="eop"/>
                <w:rFonts w:ascii="Arial" w:hAnsi="Arial" w:cs="Arial"/>
                <w:color w:val="0066FF"/>
                <w:sz w:val="20"/>
                <w:szCs w:val="20"/>
                <w:shd w:val="clear" w:color="auto" w:fill="FFFFFF"/>
              </w:rPr>
              <w:t xml:space="preserve"> </w:t>
            </w:r>
            <w:r w:rsidRPr="00A5155E">
              <w:rPr>
                <w:rStyle w:val="eop"/>
                <w:rFonts w:ascii="Arial" w:hAnsi="Arial" w:cs="Arial"/>
                <w:color w:val="7030A0"/>
                <w:sz w:val="20"/>
                <w:szCs w:val="20"/>
                <w:shd w:val="clear" w:color="auto" w:fill="FFFFFF"/>
              </w:rPr>
              <w:t>destijds</w:t>
            </w:r>
            <w:r w:rsidRPr="00790645">
              <w:rPr>
                <w:rStyle w:val="eop"/>
                <w:rFonts w:ascii="Arial" w:hAnsi="Arial" w:cs="Arial"/>
                <w:color w:val="840084"/>
                <w:sz w:val="20"/>
                <w:szCs w:val="20"/>
                <w:shd w:val="clear" w:color="auto" w:fill="FFFFFF"/>
              </w:rPr>
              <w:t xml:space="preserve"> </w:t>
            </w:r>
            <w:r w:rsidRPr="00790645">
              <w:rPr>
                <w:rStyle w:val="eop"/>
                <w:rFonts w:ascii="Arial" w:hAnsi="Arial" w:cs="Arial"/>
                <w:color w:val="008200"/>
                <w:sz w:val="20"/>
                <w:szCs w:val="20"/>
                <w:shd w:val="clear" w:color="auto" w:fill="FFFFFF"/>
              </w:rPr>
              <w:t xml:space="preserve">notaris te </w:t>
            </w:r>
            <w:r w:rsidRPr="009F1E93">
              <w:rPr>
                <w:rFonts w:ascii="Arial" w:hAnsi="Arial" w:cs="Arial"/>
                <w:kern w:val="28"/>
                <w:sz w:val="20"/>
                <w:szCs w:val="20"/>
              </w:rPr>
              <w:fldChar w:fldCharType="begin"/>
            </w:r>
            <w:r w:rsidRPr="009F1E93">
              <w:rPr>
                <w:rFonts w:ascii="Arial" w:hAnsi="Arial" w:cs="Arial"/>
                <w:kern w:val="28"/>
                <w:sz w:val="20"/>
                <w:szCs w:val="20"/>
              </w:rPr>
              <w:instrText>MacroButton Nomacro §</w:instrText>
            </w:r>
            <w:r w:rsidRPr="009F1E93">
              <w:rPr>
                <w:rFonts w:ascii="Arial" w:hAnsi="Arial" w:cs="Arial"/>
                <w:kern w:val="28"/>
                <w:sz w:val="20"/>
                <w:szCs w:val="20"/>
              </w:rPr>
              <w:fldChar w:fldCharType="end"/>
            </w:r>
            <w:r>
              <w:rPr>
                <w:rFonts w:ascii="Arial" w:hAnsi="Arial" w:cs="Arial"/>
                <w:kern w:val="28"/>
                <w:sz w:val="20"/>
              </w:rPr>
              <w:t>standplaats</w:t>
            </w:r>
            <w:r w:rsidRPr="002369D3">
              <w:rPr>
                <w:rFonts w:ascii="Arial" w:hAnsi="Arial" w:cs="Arial"/>
                <w:color w:val="000000" w:themeColor="text1"/>
                <w:kern w:val="28"/>
                <w:sz w:val="20"/>
                <w:szCs w:val="20"/>
              </w:rPr>
              <w:fldChar w:fldCharType="begin"/>
            </w:r>
            <w:r w:rsidRPr="002369D3">
              <w:rPr>
                <w:rFonts w:ascii="Arial" w:hAnsi="Arial" w:cs="Arial"/>
                <w:color w:val="000000" w:themeColor="text1"/>
                <w:kern w:val="28"/>
                <w:sz w:val="20"/>
                <w:szCs w:val="20"/>
              </w:rPr>
              <w:instrText>MacroButton Nomacro §</w:instrText>
            </w:r>
            <w:r w:rsidRPr="002369D3">
              <w:rPr>
                <w:rFonts w:ascii="Arial" w:hAnsi="Arial" w:cs="Arial"/>
                <w:color w:val="000000" w:themeColor="text1"/>
                <w:kern w:val="28"/>
                <w:sz w:val="20"/>
                <w:szCs w:val="20"/>
              </w:rPr>
              <w:fldChar w:fldCharType="end"/>
            </w:r>
            <w:r w:rsidR="004975AA" w:rsidRPr="009F1E93">
              <w:rPr>
                <w:rFonts w:ascii="Arial" w:hAnsi="Arial" w:cs="Arial"/>
                <w:kern w:val="28"/>
                <w:sz w:val="20"/>
                <w:szCs w:val="20"/>
              </w:rPr>
              <w:fldChar w:fldCharType="begin"/>
            </w:r>
            <w:r w:rsidR="004975AA" w:rsidRPr="009F1E93">
              <w:rPr>
                <w:rFonts w:ascii="Arial" w:hAnsi="Arial" w:cs="Arial"/>
                <w:kern w:val="28"/>
                <w:sz w:val="20"/>
                <w:szCs w:val="20"/>
              </w:rPr>
              <w:instrText>MacroButton Nomacro §</w:instrText>
            </w:r>
            <w:r w:rsidR="004975AA" w:rsidRPr="009F1E93">
              <w:rPr>
                <w:rFonts w:ascii="Arial" w:hAnsi="Arial" w:cs="Arial"/>
                <w:kern w:val="28"/>
                <w:sz w:val="20"/>
                <w:szCs w:val="20"/>
              </w:rPr>
              <w:fldChar w:fldCharType="end"/>
            </w:r>
            <w:r w:rsidRPr="00567EBE">
              <w:rPr>
                <w:rStyle w:val="eop"/>
                <w:rFonts w:ascii="Arial" w:hAnsi="Arial" w:cs="Arial"/>
                <w:sz w:val="20"/>
                <w:szCs w:val="20"/>
                <w:shd w:val="clear" w:color="auto" w:fill="FFFFFF"/>
              </w:rPr>
              <w:t>/</w:t>
            </w:r>
            <w:r w:rsidR="004975AA" w:rsidRPr="009F1E93">
              <w:rPr>
                <w:rFonts w:ascii="Arial" w:hAnsi="Arial" w:cs="Arial"/>
                <w:kern w:val="28"/>
                <w:sz w:val="20"/>
                <w:szCs w:val="20"/>
              </w:rPr>
              <w:fldChar w:fldCharType="begin"/>
            </w:r>
            <w:r w:rsidR="004975AA" w:rsidRPr="009F1E93">
              <w:rPr>
                <w:rFonts w:ascii="Arial" w:hAnsi="Arial" w:cs="Arial"/>
                <w:kern w:val="28"/>
                <w:sz w:val="20"/>
                <w:szCs w:val="20"/>
              </w:rPr>
              <w:instrText>MacroButton Nomacro §</w:instrText>
            </w:r>
            <w:r w:rsidR="004975AA" w:rsidRPr="009F1E93">
              <w:rPr>
                <w:rFonts w:ascii="Arial" w:hAnsi="Arial" w:cs="Arial"/>
                <w:kern w:val="28"/>
                <w:sz w:val="20"/>
                <w:szCs w:val="20"/>
              </w:rPr>
              <w:fldChar w:fldCharType="end"/>
            </w:r>
            <w:r w:rsidRPr="00790645">
              <w:rPr>
                <w:rStyle w:val="eop"/>
                <w:rFonts w:ascii="Arial" w:hAnsi="Arial" w:cs="Arial"/>
                <w:color w:val="008200"/>
                <w:sz w:val="20"/>
                <w:szCs w:val="20"/>
                <w:shd w:val="clear" w:color="auto" w:fill="FFFFFF"/>
              </w:rPr>
              <w:t>mij, notaris</w:t>
            </w:r>
            <w:r w:rsidR="004975AA" w:rsidRPr="009F1E93">
              <w:rPr>
                <w:rFonts w:ascii="Arial" w:hAnsi="Arial" w:cs="Arial"/>
                <w:kern w:val="28"/>
                <w:sz w:val="20"/>
                <w:szCs w:val="20"/>
              </w:rPr>
              <w:fldChar w:fldCharType="begin"/>
            </w:r>
            <w:r w:rsidR="004975AA" w:rsidRPr="009F1E93">
              <w:rPr>
                <w:rFonts w:ascii="Arial" w:hAnsi="Arial" w:cs="Arial"/>
                <w:kern w:val="28"/>
                <w:sz w:val="20"/>
                <w:szCs w:val="20"/>
              </w:rPr>
              <w:instrText>MacroButton Nomacro §</w:instrText>
            </w:r>
            <w:r w:rsidR="004975AA" w:rsidRPr="009F1E93">
              <w:rPr>
                <w:rFonts w:ascii="Arial" w:hAnsi="Arial" w:cs="Arial"/>
                <w:kern w:val="28"/>
                <w:sz w:val="20"/>
                <w:szCs w:val="20"/>
              </w:rPr>
              <w:fldChar w:fldCharType="end"/>
            </w:r>
            <w:r w:rsidRPr="009F1E93">
              <w:rPr>
                <w:rStyle w:val="eop"/>
                <w:rFonts w:ascii="Arial" w:hAnsi="Arial" w:cs="Arial"/>
                <w:color w:val="7030A0"/>
                <w:sz w:val="20"/>
                <w:szCs w:val="20"/>
                <w:shd w:val="clear" w:color="auto" w:fill="FFFFFF"/>
              </w:rPr>
              <w:t>, en daarbij alle eerdere uiterste wilsbeschikkingen herroepen, behalve die eventueel bij codicil zijn gemaakt</w:t>
            </w:r>
            <w:r w:rsidRPr="00790645">
              <w:rPr>
                <w:rStyle w:val="eop"/>
                <w:rFonts w:ascii="Arial" w:hAnsi="Arial" w:cs="Arial"/>
                <w:color w:val="FF0000"/>
                <w:sz w:val="20"/>
                <w:szCs w:val="20"/>
                <w:shd w:val="clear" w:color="auto" w:fill="FFFFFF"/>
              </w:rPr>
              <w:t>.</w:t>
            </w:r>
            <w:r w:rsidRPr="00790645">
              <w:rPr>
                <w:rStyle w:val="eop"/>
                <w:rFonts w:ascii="Arial" w:hAnsi="Arial" w:cs="Arial"/>
                <w:color w:val="840084"/>
                <w:sz w:val="20"/>
                <w:szCs w:val="20"/>
                <w:shd w:val="clear" w:color="auto" w:fill="FFFFFF"/>
              </w:rPr>
              <w:t xml:space="preserve"> </w:t>
            </w:r>
            <w:r w:rsidRPr="00393950">
              <w:rPr>
                <w:rStyle w:val="eop"/>
                <w:rFonts w:ascii="Arial" w:eastAsia="Times New Roman" w:hAnsi="Arial" w:cs="Arial"/>
                <w:color w:val="0066FF"/>
                <w:sz w:val="20"/>
                <w:szCs w:val="20"/>
                <w:shd w:val="clear" w:color="auto" w:fill="FFFFFF"/>
                <w:lang w:eastAsia="nl-NL"/>
              </w:rPr>
              <w:t>Van het bestaan van een codicil is mij, notaris, niet gebleken</w:t>
            </w:r>
            <w:r w:rsidRPr="009F1E93">
              <w:rPr>
                <w:rStyle w:val="eop"/>
                <w:rFonts w:ascii="Arial" w:hAnsi="Arial" w:cs="Arial"/>
                <w:color w:val="7030A0"/>
                <w:sz w:val="20"/>
                <w:szCs w:val="20"/>
                <w:shd w:val="clear" w:color="auto" w:fill="FFFFFF"/>
              </w:rPr>
              <w:t>.</w:t>
            </w:r>
          </w:p>
          <w:p w14:paraId="7443C849" w14:textId="383A5005" w:rsidR="00F659EA" w:rsidRPr="009F1E93" w:rsidRDefault="00F659EA" w:rsidP="00DE4EFF">
            <w:pPr>
              <w:pStyle w:val="Geenafstand"/>
              <w:spacing w:after="0"/>
              <w:rPr>
                <w:rStyle w:val="eop"/>
                <w:rFonts w:ascii="Arial" w:hAnsi="Arial" w:cs="Arial"/>
                <w:color w:val="FF0000"/>
                <w:sz w:val="20"/>
                <w:szCs w:val="20"/>
                <w:shd w:val="clear" w:color="auto" w:fill="FFFFFF"/>
              </w:rPr>
            </w:pPr>
            <w:bookmarkStart w:id="619" w:name="_Hlk128044154"/>
            <w:r w:rsidRPr="00291C61">
              <w:rPr>
                <w:rStyle w:val="eop"/>
                <w:rFonts w:ascii="Arial" w:hAnsi="Arial" w:cs="Arial"/>
                <w:color w:val="FF0000"/>
                <w:sz w:val="20"/>
                <w:szCs w:val="20"/>
                <w:shd w:val="clear" w:color="auto" w:fill="FFFFFF"/>
              </w:rPr>
              <w:t>Gemeld</w:t>
            </w:r>
            <w:r w:rsidR="00291C61" w:rsidRPr="00291C61">
              <w:rPr>
                <w:rStyle w:val="eop"/>
                <w:rFonts w:ascii="Arial" w:hAnsi="Arial" w:cs="Arial"/>
                <w:color w:val="7030A0"/>
                <w:sz w:val="20"/>
                <w:szCs w:val="20"/>
                <w:shd w:val="clear" w:color="auto" w:fill="FFFFFF"/>
              </w:rPr>
              <w:t>e</w:t>
            </w:r>
            <w:r w:rsidRPr="00291C61">
              <w:rPr>
                <w:rFonts w:eastAsia="Times New Roman"/>
                <w:snapToGrid w:val="0"/>
                <w:color w:val="00FFFF"/>
                <w:kern w:val="28"/>
                <w:sz w:val="20"/>
                <w:szCs w:val="20"/>
              </w:rPr>
              <w:t xml:space="preserve"> </w:t>
            </w:r>
            <w:r w:rsidRPr="00790645">
              <w:rPr>
                <w:rStyle w:val="eop"/>
                <w:rFonts w:ascii="Arial" w:hAnsi="Arial" w:cs="Arial"/>
                <w:color w:val="008200"/>
                <w:sz w:val="20"/>
                <w:szCs w:val="20"/>
                <w:shd w:val="clear" w:color="auto" w:fill="FFFFFF"/>
              </w:rPr>
              <w:t>testament</w:t>
            </w:r>
            <w:r w:rsidRPr="00567EBE">
              <w:rPr>
                <w:rStyle w:val="eop"/>
                <w:rFonts w:ascii="Arial" w:hAnsi="Arial" w:cs="Arial"/>
                <w:sz w:val="20"/>
                <w:szCs w:val="20"/>
                <w:shd w:val="clear" w:color="auto" w:fill="FFFFFF"/>
              </w:rPr>
              <w:t>/</w:t>
            </w:r>
            <w:r w:rsidRPr="00790645">
              <w:rPr>
                <w:rStyle w:val="eop"/>
                <w:rFonts w:ascii="Arial" w:hAnsi="Arial" w:cs="Arial"/>
                <w:color w:val="008200"/>
                <w:sz w:val="20"/>
                <w:szCs w:val="20"/>
                <w:shd w:val="clear" w:color="auto" w:fill="FFFFFF"/>
              </w:rPr>
              <w:t>uiterste wilsbeschikking</w:t>
            </w:r>
            <w:bookmarkEnd w:id="619"/>
            <w:r w:rsidRPr="009F1E93">
              <w:rPr>
                <w:rStyle w:val="eop"/>
                <w:rFonts w:ascii="Arial" w:hAnsi="Arial" w:cs="Arial"/>
                <w:color w:val="7030A0"/>
                <w:sz w:val="20"/>
                <w:szCs w:val="20"/>
                <w:shd w:val="clear" w:color="auto" w:fill="FFFFFF"/>
              </w:rPr>
              <w:t>, waarvan een kopie aan deze akte is gehecht</w:t>
            </w:r>
            <w:r w:rsidRPr="002369D3">
              <w:rPr>
                <w:rStyle w:val="eop"/>
                <w:rFonts w:ascii="Arial" w:hAnsi="Arial" w:cs="Arial"/>
                <w:color w:val="7030A0"/>
                <w:sz w:val="20"/>
                <w:szCs w:val="20"/>
                <w:shd w:val="clear" w:color="auto" w:fill="FFFFFF"/>
              </w:rPr>
              <w:t>,</w:t>
            </w:r>
            <w:r w:rsidRPr="009F1E93">
              <w:rPr>
                <w:rStyle w:val="eop"/>
                <w:rFonts w:ascii="Arial" w:hAnsi="Arial" w:cs="Arial"/>
                <w:color w:val="FF0000"/>
                <w:sz w:val="20"/>
                <w:szCs w:val="20"/>
                <w:shd w:val="clear" w:color="auto" w:fill="FFFFFF"/>
              </w:rPr>
              <w:t xml:space="preserve"> is door het overlijden van de </w:t>
            </w:r>
            <w:r w:rsidRPr="00790645">
              <w:rPr>
                <w:rFonts w:ascii="Arial" w:hAnsi="Arial" w:cs="Arial"/>
                <w:snapToGrid w:val="0"/>
                <w:color w:val="008200"/>
                <w:kern w:val="28"/>
                <w:sz w:val="20"/>
                <w:szCs w:val="20"/>
              </w:rPr>
              <w:t>erflater</w:t>
            </w:r>
            <w:r w:rsidRPr="00567EBE">
              <w:rPr>
                <w:rFonts w:ascii="Arial" w:hAnsi="Arial" w:cs="Arial"/>
                <w:snapToGrid w:val="0"/>
                <w:kern w:val="28"/>
                <w:sz w:val="20"/>
                <w:szCs w:val="20"/>
              </w:rPr>
              <w:t>/</w:t>
            </w:r>
            <w:r w:rsidRPr="00790645">
              <w:rPr>
                <w:rFonts w:ascii="Arial" w:hAnsi="Arial" w:cs="Arial"/>
                <w:snapToGrid w:val="0"/>
                <w:color w:val="008200"/>
                <w:kern w:val="28"/>
                <w:sz w:val="20"/>
                <w:szCs w:val="20"/>
              </w:rPr>
              <w:t>erflaatster</w:t>
            </w:r>
            <w:r w:rsidRPr="00567EBE">
              <w:rPr>
                <w:rFonts w:ascii="Arial" w:hAnsi="Arial" w:cs="Arial"/>
                <w:snapToGrid w:val="0"/>
                <w:kern w:val="28"/>
                <w:sz w:val="20"/>
                <w:szCs w:val="20"/>
              </w:rPr>
              <w:t>/</w:t>
            </w:r>
            <w:r w:rsidRPr="00790645">
              <w:rPr>
                <w:rFonts w:ascii="Arial" w:hAnsi="Arial" w:cs="Arial"/>
                <w:snapToGrid w:val="0"/>
                <w:color w:val="008200"/>
                <w:kern w:val="28"/>
                <w:sz w:val="20"/>
                <w:szCs w:val="20"/>
              </w:rPr>
              <w:t>overledene</w:t>
            </w:r>
            <w:r w:rsidRPr="00790645">
              <w:rPr>
                <w:rFonts w:ascii="Arial" w:hAnsi="Arial" w:cs="Arial"/>
                <w:color w:val="008200"/>
                <w:sz w:val="20"/>
                <w:szCs w:val="20"/>
              </w:rPr>
              <w:t xml:space="preserve"> </w:t>
            </w:r>
            <w:r w:rsidRPr="009F1E93">
              <w:rPr>
                <w:rStyle w:val="eop"/>
                <w:rFonts w:ascii="Arial" w:hAnsi="Arial" w:cs="Arial"/>
                <w:color w:val="FF0000"/>
                <w:sz w:val="20"/>
                <w:szCs w:val="20"/>
                <w:shd w:val="clear" w:color="auto" w:fill="FFFFFF"/>
              </w:rPr>
              <w:t xml:space="preserve">van kracht geworden. </w:t>
            </w:r>
          </w:p>
          <w:p w14:paraId="676794C0" w14:textId="4F36E6B1" w:rsidR="00F659EA" w:rsidRDefault="00F659EA" w:rsidP="00DE4EFF">
            <w:pPr>
              <w:pStyle w:val="Geenafstand"/>
              <w:spacing w:after="0"/>
              <w:rPr>
                <w:rStyle w:val="eop"/>
                <w:rFonts w:ascii="Arial" w:hAnsi="Arial" w:cs="Arial"/>
                <w:color w:val="FF0000"/>
                <w:sz w:val="20"/>
                <w:szCs w:val="20"/>
                <w:shd w:val="clear" w:color="auto" w:fill="FFFFFF"/>
              </w:rPr>
            </w:pPr>
            <w:r w:rsidRPr="00790645">
              <w:rPr>
                <w:rStyle w:val="eop"/>
                <w:rFonts w:ascii="Arial" w:hAnsi="Arial" w:cs="Arial"/>
                <w:color w:val="008200"/>
                <w:sz w:val="20"/>
                <w:szCs w:val="20"/>
                <w:shd w:val="clear" w:color="auto" w:fill="FFFFFF"/>
              </w:rPr>
              <w:t>Blijkens</w:t>
            </w:r>
            <w:r w:rsidRPr="00567EBE">
              <w:rPr>
                <w:rStyle w:val="eop"/>
                <w:rFonts w:ascii="Arial" w:hAnsi="Arial" w:cs="Arial"/>
                <w:sz w:val="20"/>
                <w:szCs w:val="20"/>
                <w:shd w:val="clear" w:color="auto" w:fill="FFFFFF"/>
              </w:rPr>
              <w:t>/</w:t>
            </w:r>
            <w:r w:rsidRPr="00790645">
              <w:rPr>
                <w:rStyle w:val="eop"/>
                <w:rFonts w:ascii="Arial" w:hAnsi="Arial" w:cs="Arial"/>
                <w:color w:val="008200"/>
                <w:sz w:val="20"/>
                <w:szCs w:val="20"/>
                <w:shd w:val="clear" w:color="auto" w:fill="FFFFFF"/>
              </w:rPr>
              <w:t xml:space="preserve">Zoals blijkt uit </w:t>
            </w:r>
            <w:r w:rsidRPr="009F1E93">
              <w:rPr>
                <w:rStyle w:val="eop"/>
                <w:rFonts w:ascii="Arial" w:hAnsi="Arial" w:cs="Arial"/>
                <w:color w:val="FF0000"/>
                <w:sz w:val="20"/>
                <w:szCs w:val="20"/>
                <w:shd w:val="clear" w:color="auto" w:fill="FFFFFF"/>
              </w:rPr>
              <w:t xml:space="preserve">gemeld </w:t>
            </w:r>
            <w:r w:rsidR="00B60518" w:rsidRPr="004263E9">
              <w:rPr>
                <w:rStyle w:val="eop"/>
                <w:rFonts w:ascii="Arial" w:hAnsi="Arial" w:cs="Arial"/>
                <w:color w:val="008200"/>
                <w:sz w:val="20"/>
                <w:szCs w:val="20"/>
                <w:shd w:val="clear" w:color="auto" w:fill="FFFFFF"/>
              </w:rPr>
              <w:t>testament</w:t>
            </w:r>
            <w:r w:rsidR="00B60518" w:rsidRPr="004263E9">
              <w:rPr>
                <w:rStyle w:val="eop"/>
                <w:rFonts w:ascii="Arial" w:hAnsi="Arial" w:cs="Arial"/>
                <w:sz w:val="20"/>
                <w:szCs w:val="20"/>
                <w:shd w:val="clear" w:color="auto" w:fill="FFFFFF"/>
              </w:rPr>
              <w:t>/</w:t>
            </w:r>
            <w:r w:rsidR="00B60518" w:rsidRPr="004263E9">
              <w:rPr>
                <w:rStyle w:val="eop"/>
                <w:rFonts w:ascii="Arial" w:hAnsi="Arial" w:cs="Arial"/>
                <w:color w:val="008200"/>
                <w:sz w:val="20"/>
                <w:szCs w:val="20"/>
                <w:shd w:val="clear" w:color="auto" w:fill="FFFFFF"/>
              </w:rPr>
              <w:t>uiterste wilsbeschikking</w:t>
            </w:r>
            <w:r w:rsidR="00B60518" w:rsidRPr="004263E9">
              <w:rPr>
                <w:rStyle w:val="eop"/>
                <w:rFonts w:ascii="Arial" w:hAnsi="Arial" w:cs="Arial"/>
                <w:color w:val="7030A0"/>
                <w:sz w:val="20"/>
                <w:szCs w:val="20"/>
                <w:shd w:val="clear" w:color="auto" w:fill="FFFFFF"/>
              </w:rPr>
              <w:t>,</w:t>
            </w:r>
            <w:r w:rsidR="00B60518" w:rsidRPr="009F1E93">
              <w:rPr>
                <w:rStyle w:val="eop"/>
                <w:rFonts w:ascii="Arial" w:hAnsi="Arial" w:cs="Arial"/>
                <w:color w:val="7030A0"/>
                <w:sz w:val="20"/>
                <w:szCs w:val="20"/>
                <w:shd w:val="clear" w:color="auto" w:fill="FFFFFF"/>
              </w:rPr>
              <w:t xml:space="preserve"> </w:t>
            </w:r>
            <w:r w:rsidRPr="009F1E93">
              <w:rPr>
                <w:rStyle w:val="eop"/>
                <w:rFonts w:ascii="Arial" w:hAnsi="Arial" w:cs="Arial"/>
                <w:color w:val="FF0000"/>
                <w:sz w:val="20"/>
                <w:szCs w:val="20"/>
                <w:shd w:val="clear" w:color="auto" w:fill="FFFFFF"/>
              </w:rPr>
              <w:t xml:space="preserve">is de </w:t>
            </w:r>
            <w:r w:rsidRPr="00790645">
              <w:rPr>
                <w:rStyle w:val="eop"/>
                <w:rFonts w:ascii="Arial" w:hAnsi="Arial" w:cs="Arial"/>
                <w:color w:val="008200"/>
                <w:sz w:val="20"/>
                <w:szCs w:val="20"/>
                <w:shd w:val="clear" w:color="auto" w:fill="FFFFFF"/>
              </w:rPr>
              <w:t>erflater</w:t>
            </w:r>
            <w:r w:rsidRPr="00567EBE">
              <w:rPr>
                <w:rStyle w:val="eop"/>
                <w:rFonts w:ascii="Arial" w:hAnsi="Arial" w:cs="Arial"/>
                <w:sz w:val="20"/>
                <w:szCs w:val="20"/>
                <w:shd w:val="clear" w:color="auto" w:fill="FFFFFF"/>
              </w:rPr>
              <w:t>/</w:t>
            </w:r>
            <w:r w:rsidRPr="00790645">
              <w:rPr>
                <w:rStyle w:val="eop"/>
                <w:rFonts w:ascii="Arial" w:hAnsi="Arial" w:cs="Arial"/>
                <w:color w:val="008200"/>
                <w:sz w:val="20"/>
                <w:szCs w:val="20"/>
                <w:shd w:val="clear" w:color="auto" w:fill="FFFFFF"/>
              </w:rPr>
              <w:t>erflaatster</w:t>
            </w:r>
            <w:r w:rsidRPr="00567EBE">
              <w:rPr>
                <w:rStyle w:val="eop"/>
                <w:rFonts w:ascii="Arial" w:hAnsi="Arial" w:cs="Arial"/>
                <w:sz w:val="20"/>
                <w:szCs w:val="20"/>
                <w:shd w:val="clear" w:color="auto" w:fill="FFFFFF"/>
              </w:rPr>
              <w:t>/</w:t>
            </w:r>
            <w:r w:rsidRPr="00790645">
              <w:rPr>
                <w:rStyle w:val="eop"/>
                <w:rFonts w:ascii="Arial" w:hAnsi="Arial" w:cs="Arial"/>
                <w:color w:val="008200"/>
                <w:sz w:val="20"/>
                <w:szCs w:val="20"/>
                <w:shd w:val="clear" w:color="auto" w:fill="FFFFFF"/>
              </w:rPr>
              <w:t xml:space="preserve">overledene </w:t>
            </w:r>
            <w:r w:rsidRPr="009F1E93">
              <w:rPr>
                <w:rStyle w:val="eop"/>
                <w:rFonts w:ascii="Arial" w:hAnsi="Arial" w:cs="Arial"/>
                <w:color w:val="FF0000"/>
                <w:sz w:val="20"/>
                <w:szCs w:val="20"/>
                <w:shd w:val="clear" w:color="auto" w:fill="FFFFFF"/>
              </w:rPr>
              <w:t xml:space="preserve">niet afgeweken van na te melden wettelijke verdeling en heeft voorts </w:t>
            </w:r>
          </w:p>
          <w:p w14:paraId="40557485" w14:textId="77777777" w:rsidR="00715767" w:rsidRDefault="00715767" w:rsidP="00DE4EFF">
            <w:pPr>
              <w:pStyle w:val="Geenafstand"/>
              <w:spacing w:after="0"/>
              <w:rPr>
                <w:rStyle w:val="eop"/>
                <w:rFonts w:ascii="Arial" w:hAnsi="Arial" w:cs="Arial"/>
                <w:color w:val="FF0000"/>
                <w:sz w:val="20"/>
                <w:szCs w:val="20"/>
                <w:shd w:val="clear" w:color="auto" w:fill="FFFFFF"/>
              </w:rPr>
            </w:pPr>
          </w:p>
          <w:p w14:paraId="6649AFFB" w14:textId="77777777" w:rsidR="008B2ED3" w:rsidRPr="002107DB" w:rsidRDefault="008B2ED3" w:rsidP="00A81267">
            <w:pPr>
              <w:pStyle w:val="Geenafstand"/>
              <w:spacing w:after="0"/>
              <w:rPr>
                <w:rStyle w:val="eop"/>
                <w:rFonts w:ascii="Arial" w:hAnsi="Arial" w:cs="Arial"/>
                <w:sz w:val="20"/>
                <w:u w:val="single"/>
                <w:shd w:val="clear" w:color="auto" w:fill="FFFFFF"/>
              </w:rPr>
            </w:pPr>
            <w:r w:rsidRPr="002107DB">
              <w:rPr>
                <w:rStyle w:val="eop"/>
                <w:rFonts w:ascii="Arial" w:hAnsi="Arial" w:cs="Arial"/>
                <w:sz w:val="20"/>
                <w:u w:val="single"/>
                <w:shd w:val="clear" w:color="auto" w:fill="FFFFFF"/>
              </w:rPr>
              <w:t>Keuze 1</w:t>
            </w:r>
          </w:p>
          <w:p w14:paraId="5E071C94" w14:textId="77777777" w:rsidR="00715767" w:rsidRDefault="008B2ED3" w:rsidP="00715767">
            <w:pPr>
              <w:pStyle w:val="Geenafstand"/>
              <w:rPr>
                <w:rStyle w:val="eop"/>
                <w:rFonts w:ascii="Arial" w:hAnsi="Arial" w:cs="Arial"/>
                <w:color w:val="FF0000"/>
                <w:sz w:val="20"/>
                <w:shd w:val="clear" w:color="auto" w:fill="FFFFFF"/>
              </w:rPr>
            </w:pPr>
            <w:r w:rsidRPr="00BB2664">
              <w:rPr>
                <w:rStyle w:val="eop"/>
                <w:rFonts w:ascii="Arial" w:hAnsi="Arial" w:cs="Arial"/>
                <w:color w:val="FF0000"/>
                <w:sz w:val="20"/>
                <w:shd w:val="clear" w:color="auto" w:fill="FFFFFF"/>
              </w:rPr>
              <w:t>geen van de wet afwijkende erfstelling gemaakt</w:t>
            </w:r>
            <w:r w:rsidRPr="009F1E93">
              <w:rPr>
                <w:rStyle w:val="eop"/>
                <w:rFonts w:ascii="Arial" w:hAnsi="Arial" w:cs="Arial"/>
                <w:sz w:val="20"/>
                <w:shd w:val="clear" w:color="auto" w:fill="FFFFFF"/>
              </w:rPr>
              <w:t xml:space="preserve">, </w:t>
            </w:r>
            <w:r w:rsidR="00715767" w:rsidRPr="002107DB">
              <w:rPr>
                <w:rStyle w:val="eop"/>
                <w:rFonts w:ascii="Arial" w:hAnsi="Arial" w:cs="Arial"/>
                <w:color w:val="FF0000"/>
                <w:sz w:val="20"/>
                <w:shd w:val="clear" w:color="auto" w:fill="FFFFFF"/>
              </w:rPr>
              <w:t xml:space="preserve">met dien verstande dat de </w:t>
            </w:r>
            <w:r w:rsidR="00715767" w:rsidRPr="009F1E93">
              <w:rPr>
                <w:rStyle w:val="eop"/>
                <w:rFonts w:ascii="Arial" w:hAnsi="Arial" w:cs="Arial"/>
                <w:color w:val="008200"/>
                <w:sz w:val="20"/>
                <w:shd w:val="clear" w:color="auto" w:fill="FFFFFF"/>
              </w:rPr>
              <w:t>erflater</w:t>
            </w:r>
            <w:r w:rsidR="00715767" w:rsidRPr="00567EBE">
              <w:rPr>
                <w:rStyle w:val="eop"/>
                <w:rFonts w:ascii="Arial" w:hAnsi="Arial" w:cs="Arial"/>
                <w:sz w:val="20"/>
                <w:shd w:val="clear" w:color="auto" w:fill="FFFFFF"/>
              </w:rPr>
              <w:t>/</w:t>
            </w:r>
            <w:r w:rsidR="00715767" w:rsidRPr="009F1E93">
              <w:rPr>
                <w:rStyle w:val="eop"/>
                <w:rFonts w:ascii="Arial" w:hAnsi="Arial" w:cs="Arial"/>
                <w:color w:val="008200"/>
                <w:sz w:val="20"/>
                <w:shd w:val="clear" w:color="auto" w:fill="FFFFFF"/>
              </w:rPr>
              <w:t>erflaatster</w:t>
            </w:r>
            <w:r w:rsidR="00715767" w:rsidRPr="00567EBE">
              <w:rPr>
                <w:rStyle w:val="eop"/>
                <w:rFonts w:ascii="Arial" w:hAnsi="Arial" w:cs="Arial"/>
                <w:sz w:val="20"/>
                <w:shd w:val="clear" w:color="auto" w:fill="FFFFFF"/>
              </w:rPr>
              <w:t>/</w:t>
            </w:r>
            <w:r w:rsidR="00715767" w:rsidRPr="009F1E93">
              <w:rPr>
                <w:rStyle w:val="eop"/>
                <w:rFonts w:ascii="Arial" w:hAnsi="Arial" w:cs="Arial"/>
                <w:color w:val="008200"/>
                <w:sz w:val="20"/>
                <w:shd w:val="clear" w:color="auto" w:fill="FFFFFF"/>
              </w:rPr>
              <w:t xml:space="preserve">overledene </w:t>
            </w:r>
            <w:r w:rsidR="00715767" w:rsidRPr="002107DB">
              <w:rPr>
                <w:rStyle w:val="eop"/>
                <w:rFonts w:ascii="Arial" w:hAnsi="Arial" w:cs="Arial"/>
                <w:color w:val="FF0000"/>
                <w:sz w:val="20"/>
                <w:shd w:val="clear" w:color="auto" w:fill="FFFFFF"/>
              </w:rPr>
              <w:t>de wilsrechten als bedoeld in de artikelen 4:19, 4:20 en 4:21 van het Burgerlijk Wetboek heeft uitgesloten</w:t>
            </w:r>
            <w:r w:rsidR="00715767" w:rsidRPr="00790645">
              <w:rPr>
                <w:rStyle w:val="eop"/>
                <w:rFonts w:ascii="Arial" w:hAnsi="Arial" w:cs="Arial"/>
                <w:color w:val="FF0000"/>
                <w:sz w:val="20"/>
                <w:shd w:val="clear" w:color="auto" w:fill="FFFFFF"/>
              </w:rPr>
              <w:t>.</w:t>
            </w:r>
          </w:p>
          <w:p w14:paraId="1938F3D9" w14:textId="0BBDD1B8" w:rsidR="00715767" w:rsidRDefault="00715767" w:rsidP="00A81267">
            <w:pPr>
              <w:pStyle w:val="Geenafstand"/>
              <w:spacing w:after="0"/>
              <w:rPr>
                <w:rStyle w:val="eop"/>
                <w:rFonts w:ascii="Arial" w:hAnsi="Arial" w:cs="Arial"/>
                <w:color w:val="FF0000"/>
                <w:sz w:val="20"/>
                <w:shd w:val="clear" w:color="auto" w:fill="FFFFFF"/>
              </w:rPr>
            </w:pPr>
          </w:p>
          <w:p w14:paraId="46A37A18" w14:textId="77777777" w:rsidR="008B2ED3" w:rsidRPr="002107DB" w:rsidRDefault="008B2ED3" w:rsidP="00A81267">
            <w:pPr>
              <w:pStyle w:val="Geenafstand"/>
              <w:spacing w:after="0"/>
              <w:rPr>
                <w:rStyle w:val="eop"/>
                <w:rFonts w:ascii="Arial" w:hAnsi="Arial" w:cs="Arial"/>
                <w:sz w:val="20"/>
                <w:u w:val="single"/>
                <w:shd w:val="clear" w:color="auto" w:fill="FFFFFF"/>
              </w:rPr>
            </w:pPr>
            <w:r w:rsidRPr="002107DB">
              <w:rPr>
                <w:rStyle w:val="eop"/>
                <w:rFonts w:ascii="Arial" w:hAnsi="Arial" w:cs="Arial"/>
                <w:sz w:val="20"/>
                <w:u w:val="single"/>
                <w:shd w:val="clear" w:color="auto" w:fill="FFFFFF"/>
              </w:rPr>
              <w:t>Keuze 2</w:t>
            </w:r>
          </w:p>
          <w:p w14:paraId="088FC5AF" w14:textId="77777777" w:rsidR="008B2ED3" w:rsidRDefault="008B2ED3" w:rsidP="00715767">
            <w:pPr>
              <w:pStyle w:val="Geenafstand"/>
              <w:spacing w:after="0"/>
              <w:rPr>
                <w:rStyle w:val="eop"/>
                <w:rFonts w:ascii="Arial" w:hAnsi="Arial" w:cs="Arial"/>
                <w:color w:val="FF0000"/>
                <w:sz w:val="20"/>
                <w:shd w:val="clear" w:color="auto" w:fill="FFFFFF"/>
              </w:rPr>
            </w:pPr>
            <w:r w:rsidRPr="00BB2664">
              <w:rPr>
                <w:rStyle w:val="eop"/>
                <w:rFonts w:ascii="Arial" w:hAnsi="Arial" w:cs="Arial"/>
                <w:color w:val="FF0000"/>
                <w:sz w:val="20"/>
                <w:shd w:val="clear" w:color="auto" w:fill="FFFFFF"/>
              </w:rPr>
              <w:t>geen van de wet afwijkende erfstelling gemaakt</w:t>
            </w:r>
            <w:r w:rsidRPr="00790645">
              <w:rPr>
                <w:rStyle w:val="eop"/>
                <w:rFonts w:ascii="Arial" w:hAnsi="Arial" w:cs="Arial"/>
                <w:color w:val="FF0000"/>
                <w:sz w:val="20"/>
                <w:shd w:val="clear" w:color="auto" w:fill="FFFFFF"/>
              </w:rPr>
              <w:t>.</w:t>
            </w:r>
          </w:p>
          <w:p w14:paraId="102857B9" w14:textId="77777777" w:rsidR="00715767" w:rsidRDefault="00715767" w:rsidP="00A81267">
            <w:pPr>
              <w:pStyle w:val="Geenafstand"/>
              <w:spacing w:after="0"/>
              <w:rPr>
                <w:rStyle w:val="eop"/>
                <w:rFonts w:ascii="Arial" w:hAnsi="Arial" w:cs="Arial"/>
                <w:color w:val="FF0000"/>
                <w:sz w:val="20"/>
                <w:shd w:val="clear" w:color="auto" w:fill="FFFFFF"/>
              </w:rPr>
            </w:pPr>
          </w:p>
          <w:p w14:paraId="0E9F91AF" w14:textId="77777777" w:rsidR="008B2ED3" w:rsidRPr="002107DB" w:rsidRDefault="008B2ED3" w:rsidP="00A81267">
            <w:pPr>
              <w:pStyle w:val="Geenafstand"/>
              <w:spacing w:after="0"/>
              <w:rPr>
                <w:rStyle w:val="eop"/>
                <w:rFonts w:ascii="Arial" w:hAnsi="Arial" w:cs="Arial"/>
                <w:sz w:val="20"/>
                <w:u w:val="single"/>
                <w:shd w:val="clear" w:color="auto" w:fill="FFFFFF"/>
              </w:rPr>
            </w:pPr>
            <w:r w:rsidRPr="002107DB">
              <w:rPr>
                <w:rStyle w:val="eop"/>
                <w:rFonts w:ascii="Arial" w:hAnsi="Arial" w:cs="Arial"/>
                <w:sz w:val="20"/>
                <w:u w:val="single"/>
                <w:shd w:val="clear" w:color="auto" w:fill="FFFFFF"/>
              </w:rPr>
              <w:t>Keuze 3</w:t>
            </w:r>
          </w:p>
          <w:p w14:paraId="2E82B096" w14:textId="383E5445" w:rsidR="00F659EA" w:rsidRPr="00F659EA" w:rsidRDefault="008B2ED3" w:rsidP="00A81267">
            <w:pPr>
              <w:pStyle w:val="Geenafstand"/>
              <w:spacing w:after="0"/>
              <w:rPr>
                <w:rStyle w:val="eop"/>
                <w:rFonts w:ascii="Arial" w:hAnsi="Arial" w:cs="Arial"/>
                <w:snapToGrid w:val="0"/>
                <w:color w:val="0066FF"/>
                <w:kern w:val="28"/>
                <w:sz w:val="20"/>
                <w:szCs w:val="20"/>
                <w:shd w:val="clear" w:color="auto" w:fill="FFFFFF"/>
              </w:rPr>
            </w:pPr>
            <w:r w:rsidRPr="00BB2664">
              <w:rPr>
                <w:rStyle w:val="eop"/>
                <w:rFonts w:ascii="Arial" w:hAnsi="Arial" w:cs="Arial"/>
                <w:color w:val="FF0000"/>
                <w:sz w:val="20"/>
                <w:shd w:val="clear" w:color="auto" w:fill="FFFFFF"/>
              </w:rPr>
              <w:t>een van de wet afwijkende erfstelling gemaakt, zoals hierna onder Erfgenamen nader is uitgewerkt</w:t>
            </w:r>
            <w:r w:rsidRPr="00790645">
              <w:rPr>
                <w:rStyle w:val="eop"/>
                <w:rFonts w:ascii="Arial" w:hAnsi="Arial" w:cs="Arial"/>
                <w:color w:val="FF0000"/>
                <w:sz w:val="20"/>
                <w:shd w:val="clear" w:color="auto" w:fill="FFFFFF"/>
              </w:rPr>
              <w:t>.</w:t>
            </w:r>
            <w:r w:rsidRPr="009F1E93">
              <w:rPr>
                <w:rStyle w:val="eop"/>
                <w:rFonts w:ascii="Arial" w:hAnsi="Arial" w:cs="Arial"/>
                <w:color w:val="0066FF"/>
                <w:sz w:val="20"/>
                <w:shd w:val="clear" w:color="auto" w:fill="FFFFFF"/>
              </w:rPr>
              <w:t xml:space="preserve"> </w:t>
            </w:r>
          </w:p>
        </w:tc>
        <w:tc>
          <w:tcPr>
            <w:tcW w:w="7229" w:type="dxa"/>
          </w:tcPr>
          <w:p w14:paraId="1C816AB3" w14:textId="4790BFF5" w:rsidR="00215443" w:rsidRDefault="00215443" w:rsidP="00E22CDD">
            <w:pPr>
              <w:spacing w:after="0"/>
              <w:rPr>
                <w:rStyle w:val="eop"/>
                <w:rFonts w:cs="Arial"/>
                <w:sz w:val="16"/>
                <w:szCs w:val="16"/>
                <w:shd w:val="clear" w:color="auto" w:fill="FFFFFF"/>
              </w:rPr>
            </w:pPr>
            <w:r>
              <w:rPr>
                <w:rStyle w:val="eop"/>
                <w:rFonts w:cs="Arial"/>
                <w:sz w:val="16"/>
                <w:szCs w:val="16"/>
                <w:shd w:val="clear" w:color="auto" w:fill="FFFFFF"/>
              </w:rPr>
              <w:lastRenderedPageBreak/>
              <w:t xml:space="preserve">- </w:t>
            </w:r>
            <w:r w:rsidR="004810C2">
              <w:rPr>
                <w:rStyle w:val="eop"/>
                <w:rFonts w:cs="Arial"/>
                <w:sz w:val="16"/>
                <w:szCs w:val="16"/>
                <w:shd w:val="clear" w:color="auto" w:fill="FFFFFF"/>
              </w:rPr>
              <w:t>O</w:t>
            </w:r>
            <w:r>
              <w:rPr>
                <w:rStyle w:val="eop"/>
                <w:rFonts w:cs="Arial"/>
                <w:sz w:val="16"/>
                <w:szCs w:val="16"/>
                <w:shd w:val="clear" w:color="auto" w:fill="FFFFFF"/>
              </w:rPr>
              <w:t xml:space="preserve">ptionele keuze </w:t>
            </w:r>
            <w:r w:rsidRPr="00215443">
              <w:rPr>
                <w:rStyle w:val="eop"/>
                <w:rFonts w:cs="Arial"/>
                <w:color w:val="7030A0"/>
                <w:sz w:val="16"/>
                <w:szCs w:val="16"/>
                <w:shd w:val="clear" w:color="auto" w:fill="FFFFFF"/>
              </w:rPr>
              <w:t>, en daarbij alle eerdere uiterste wilsbeschikkingen herroepen, behalve die eventueel bij codicil zijn gemaakt</w:t>
            </w:r>
            <w:r>
              <w:rPr>
                <w:rStyle w:val="eop"/>
                <w:rFonts w:cs="Arial"/>
                <w:sz w:val="16"/>
                <w:szCs w:val="16"/>
                <w:shd w:val="clear" w:color="auto" w:fill="FFFFFF"/>
              </w:rPr>
              <w:t xml:space="preserve">. Indien deze zin niet wordt opgenomen komt er een </w:t>
            </w:r>
            <w:r w:rsidR="004810C2">
              <w:rPr>
                <w:rStyle w:val="eop"/>
                <w:rFonts w:cs="Arial"/>
                <w:sz w:val="16"/>
                <w:szCs w:val="16"/>
                <w:shd w:val="clear" w:color="auto" w:fill="FFFFFF"/>
              </w:rPr>
              <w:t xml:space="preserve">punt </w:t>
            </w:r>
            <w:r>
              <w:rPr>
                <w:rStyle w:val="eop"/>
                <w:rFonts w:cs="Arial"/>
                <w:sz w:val="16"/>
                <w:szCs w:val="16"/>
                <w:shd w:val="clear" w:color="auto" w:fill="FFFFFF"/>
              </w:rPr>
              <w:t>achter, afhankelijk van de keuze, standplaats of achter de tekst ‘mij, notaris’.</w:t>
            </w:r>
          </w:p>
          <w:p w14:paraId="60C2D737" w14:textId="77777777" w:rsidR="00215443" w:rsidRPr="00D561EE" w:rsidRDefault="00215443" w:rsidP="00215443">
            <w:pPr>
              <w:spacing w:after="0"/>
              <w:rPr>
                <w:rStyle w:val="eop"/>
                <w:sz w:val="16"/>
                <w:szCs w:val="16"/>
                <w:shd w:val="clear" w:color="auto" w:fill="FFFFFF"/>
              </w:rPr>
            </w:pPr>
            <w:r w:rsidRPr="00D561EE">
              <w:rPr>
                <w:rStyle w:val="eop"/>
                <w:sz w:val="16"/>
                <w:szCs w:val="16"/>
                <w:shd w:val="clear" w:color="auto" w:fill="FFFFFF"/>
              </w:rPr>
              <w:t xml:space="preserve">- De zin </w:t>
            </w:r>
            <w:r w:rsidRPr="00D561EE">
              <w:rPr>
                <w:rStyle w:val="eop"/>
                <w:rFonts w:cs="Arial"/>
                <w:color w:val="7030A0"/>
                <w:sz w:val="16"/>
                <w:szCs w:val="16"/>
                <w:shd w:val="clear" w:color="auto" w:fill="FFFFFF"/>
              </w:rPr>
              <w:t>Van het bestaan van een codicil is mij, notaris, evenmin gebleken.</w:t>
            </w:r>
            <w:r w:rsidRPr="00D561EE">
              <w:rPr>
                <w:rStyle w:val="eop"/>
                <w:rFonts w:cs="Arial"/>
                <w:sz w:val="16"/>
                <w:szCs w:val="16"/>
                <w:shd w:val="clear" w:color="auto" w:fill="FFFFFF"/>
              </w:rPr>
              <w:t>is optioneel</w:t>
            </w:r>
            <w:r>
              <w:rPr>
                <w:rStyle w:val="eop"/>
                <w:rFonts w:cs="Arial"/>
                <w:sz w:val="16"/>
                <w:szCs w:val="16"/>
                <w:shd w:val="clear" w:color="auto" w:fill="FFFFFF"/>
              </w:rPr>
              <w:t>.</w:t>
            </w:r>
          </w:p>
          <w:p w14:paraId="4475DC60" w14:textId="10CCDB19" w:rsidR="00215443" w:rsidRDefault="00291C61" w:rsidP="00E22CDD">
            <w:pPr>
              <w:spacing w:after="0"/>
              <w:rPr>
                <w:rStyle w:val="eop"/>
                <w:sz w:val="16"/>
                <w:szCs w:val="16"/>
                <w:shd w:val="clear" w:color="auto" w:fill="FFFFFF"/>
              </w:rPr>
            </w:pPr>
            <w:r>
              <w:rPr>
                <w:rStyle w:val="eop"/>
                <w:sz w:val="16"/>
                <w:szCs w:val="16"/>
                <w:shd w:val="clear" w:color="auto" w:fill="FFFFFF"/>
              </w:rPr>
              <w:lastRenderedPageBreak/>
              <w:t>- Het tonen van ‘</w:t>
            </w:r>
            <w:r w:rsidR="007F6631" w:rsidRPr="007F6631">
              <w:rPr>
                <w:rStyle w:val="eop"/>
                <w:rFonts w:cs="Arial"/>
                <w:color w:val="FF0000"/>
                <w:sz w:val="16"/>
                <w:szCs w:val="16"/>
                <w:shd w:val="clear" w:color="auto" w:fill="FFFFFF"/>
              </w:rPr>
              <w:t>Gemeld</w:t>
            </w:r>
            <w:r>
              <w:rPr>
                <w:rStyle w:val="eop"/>
                <w:sz w:val="16"/>
                <w:szCs w:val="16"/>
                <w:shd w:val="clear" w:color="auto" w:fill="FFFFFF"/>
              </w:rPr>
              <w:t>’ of ‘</w:t>
            </w:r>
            <w:r w:rsidR="007F6631" w:rsidRPr="007F6631">
              <w:rPr>
                <w:rStyle w:val="eop"/>
                <w:rFonts w:cs="Arial"/>
                <w:color w:val="FF0000"/>
                <w:sz w:val="16"/>
                <w:szCs w:val="16"/>
                <w:shd w:val="clear" w:color="auto" w:fill="FFFFFF"/>
              </w:rPr>
              <w:t>Gemeld</w:t>
            </w:r>
            <w:r w:rsidR="007F6631" w:rsidRPr="007F6631">
              <w:rPr>
                <w:rStyle w:val="eop"/>
                <w:rFonts w:eastAsiaTheme="minorHAnsi" w:cs="Arial"/>
                <w:color w:val="7030A0"/>
                <w:kern w:val="0"/>
                <w:sz w:val="16"/>
                <w:szCs w:val="16"/>
                <w:shd w:val="clear" w:color="auto" w:fill="FFFFFF"/>
              </w:rPr>
              <w:t>e</w:t>
            </w:r>
            <w:r>
              <w:rPr>
                <w:rStyle w:val="eop"/>
                <w:sz w:val="16"/>
                <w:szCs w:val="16"/>
                <w:shd w:val="clear" w:color="auto" w:fill="FFFFFF"/>
              </w:rPr>
              <w:t>’ wordt afgeleid: Gemeld testament of Gemelde uiterste wilsbeschikking</w:t>
            </w:r>
            <w:r w:rsidR="008B2ED3">
              <w:rPr>
                <w:rStyle w:val="eop"/>
                <w:sz w:val="16"/>
                <w:szCs w:val="16"/>
                <w:shd w:val="clear" w:color="auto" w:fill="FFFFFF"/>
              </w:rPr>
              <w:t>.</w:t>
            </w:r>
          </w:p>
          <w:p w14:paraId="2D9530A1" w14:textId="1AAE669E" w:rsidR="008B2ED3" w:rsidRDefault="008B2ED3" w:rsidP="00E22CDD">
            <w:pPr>
              <w:spacing w:after="0"/>
              <w:rPr>
                <w:rStyle w:val="eop"/>
                <w:sz w:val="16"/>
                <w:szCs w:val="16"/>
                <w:shd w:val="clear" w:color="auto" w:fill="FFFFFF"/>
              </w:rPr>
            </w:pPr>
            <w:r>
              <w:rPr>
                <w:rStyle w:val="eop"/>
                <w:sz w:val="16"/>
                <w:szCs w:val="16"/>
                <w:shd w:val="clear" w:color="auto" w:fill="FFFFFF"/>
              </w:rPr>
              <w:t>- Voor de afsluitende zin moet er een verplichte keuze worden gemaakt uit 3 mogelijkheden.</w:t>
            </w:r>
          </w:p>
          <w:p w14:paraId="2FA36A88" w14:textId="06E4965C" w:rsidR="00AE08AF" w:rsidRDefault="00AE08AF" w:rsidP="00E22CDD">
            <w:pPr>
              <w:spacing w:after="0"/>
              <w:rPr>
                <w:rStyle w:val="eop"/>
                <w:sz w:val="16"/>
                <w:szCs w:val="16"/>
                <w:shd w:val="clear" w:color="auto" w:fill="FFFFFF"/>
              </w:rPr>
            </w:pPr>
          </w:p>
          <w:p w14:paraId="7C838314" w14:textId="77777777" w:rsidR="00AE08AF" w:rsidRPr="00F157A1" w:rsidRDefault="00AE08AF" w:rsidP="00AE08AF">
            <w:pPr>
              <w:spacing w:after="0"/>
              <w:rPr>
                <w:rStyle w:val="eop"/>
                <w:sz w:val="16"/>
                <w:szCs w:val="16"/>
                <w:u w:val="single"/>
                <w:shd w:val="clear" w:color="auto" w:fill="FFFFFF"/>
              </w:rPr>
            </w:pPr>
            <w:r w:rsidRPr="00F157A1">
              <w:rPr>
                <w:rStyle w:val="eop"/>
                <w:sz w:val="16"/>
                <w:szCs w:val="16"/>
                <w:u w:val="single"/>
                <w:shd w:val="clear" w:color="auto" w:fill="FFFFFF"/>
              </w:rPr>
              <w:t xml:space="preserve">Mapping </w:t>
            </w:r>
            <w:r>
              <w:rPr>
                <w:rStyle w:val="eop"/>
                <w:sz w:val="16"/>
                <w:szCs w:val="16"/>
                <w:u w:val="single"/>
                <w:shd w:val="clear" w:color="auto" w:fill="FFFFFF"/>
              </w:rPr>
              <w:t>tonen gewenste variant</w:t>
            </w:r>
            <w:r w:rsidRPr="00F157A1">
              <w:rPr>
                <w:rStyle w:val="eop"/>
                <w:sz w:val="16"/>
                <w:szCs w:val="16"/>
                <w:u w:val="single"/>
                <w:shd w:val="clear" w:color="auto" w:fill="FFFFFF"/>
              </w:rPr>
              <w:t>:</w:t>
            </w:r>
          </w:p>
          <w:p w14:paraId="5C489545" w14:textId="3F17DA71" w:rsidR="00AE08AF" w:rsidRDefault="00AE08AF" w:rsidP="00AE08AF">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67934D68" w14:textId="77777777" w:rsidR="00AE08AF" w:rsidRPr="00D561EE" w:rsidRDefault="00AE08AF" w:rsidP="00AE08AF">
            <w:pPr>
              <w:spacing w:after="0"/>
              <w:rPr>
                <w:rStyle w:val="eop"/>
                <w:rFonts w:cs="Arial"/>
                <w:sz w:val="16"/>
                <w:szCs w:val="16"/>
              </w:rPr>
            </w:pPr>
            <w:r w:rsidRPr="00D561EE">
              <w:rPr>
                <w:rStyle w:val="eop"/>
                <w:rFonts w:cs="Arial"/>
                <w:sz w:val="16"/>
                <w:szCs w:val="16"/>
              </w:rPr>
              <w:t>./tagNaam (k_</w:t>
            </w:r>
            <w:r>
              <w:rPr>
                <w:rStyle w:val="eop"/>
                <w:rFonts w:cs="Arial"/>
                <w:sz w:val="16"/>
                <w:szCs w:val="16"/>
              </w:rPr>
              <w:t>Variant</w:t>
            </w:r>
            <w:r w:rsidRPr="00D561EE">
              <w:rPr>
                <w:rStyle w:val="eop"/>
                <w:rFonts w:cs="Arial"/>
                <w:sz w:val="16"/>
                <w:szCs w:val="16"/>
              </w:rPr>
              <w:t>)</w:t>
            </w:r>
          </w:p>
          <w:p w14:paraId="190D8AB7" w14:textId="7C1DB187" w:rsidR="00AE08AF" w:rsidRDefault="00AE08AF" w:rsidP="00AE08AF">
            <w:pPr>
              <w:spacing w:after="0"/>
              <w:rPr>
                <w:rStyle w:val="eop"/>
                <w:rFonts w:cs="Arial"/>
                <w:sz w:val="16"/>
                <w:szCs w:val="16"/>
              </w:rPr>
            </w:pPr>
            <w:r w:rsidRPr="00D561EE">
              <w:rPr>
                <w:rStyle w:val="eop"/>
                <w:rFonts w:cs="Arial"/>
                <w:sz w:val="16"/>
                <w:szCs w:val="16"/>
              </w:rPr>
              <w:t>./tekst (‘</w:t>
            </w:r>
            <w:r>
              <w:rPr>
                <w:rStyle w:val="eop"/>
                <w:rFonts w:cs="Arial"/>
                <w:sz w:val="16"/>
                <w:szCs w:val="16"/>
              </w:rPr>
              <w:t>B’)</w:t>
            </w:r>
          </w:p>
          <w:p w14:paraId="74E999DB" w14:textId="77777777" w:rsidR="00AE08AF" w:rsidRDefault="00AE08AF" w:rsidP="00C163BF">
            <w:pPr>
              <w:spacing w:after="0"/>
              <w:rPr>
                <w:rStyle w:val="eop"/>
                <w:rFonts w:cs="Arial"/>
                <w:sz w:val="16"/>
                <w:szCs w:val="16"/>
                <w:u w:val="single"/>
              </w:rPr>
            </w:pPr>
          </w:p>
          <w:p w14:paraId="0FF9CB3E" w14:textId="59678F19" w:rsidR="00625271" w:rsidRPr="00A26E39" w:rsidRDefault="00625271" w:rsidP="00C163BF">
            <w:pPr>
              <w:spacing w:after="0"/>
              <w:rPr>
                <w:rStyle w:val="eop"/>
                <w:rFonts w:cs="Arial"/>
                <w:sz w:val="16"/>
                <w:szCs w:val="16"/>
                <w:u w:val="single"/>
              </w:rPr>
            </w:pPr>
            <w:r w:rsidRPr="00A26E39">
              <w:rPr>
                <w:rStyle w:val="eop"/>
                <w:rFonts w:cs="Arial"/>
                <w:sz w:val="16"/>
                <w:szCs w:val="16"/>
                <w:u w:val="single"/>
              </w:rPr>
              <w:t>Mapping tonen vestigingsplaats Testamentenregister:</w:t>
            </w:r>
          </w:p>
          <w:p w14:paraId="7CF6C9E2" w14:textId="3E550755" w:rsidR="00625271" w:rsidRDefault="00625271" w:rsidP="00C163BF">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22ABE46E" w14:textId="2B620B6F" w:rsidR="00625271" w:rsidRPr="00D561EE" w:rsidRDefault="00625271" w:rsidP="00C163BF">
            <w:pPr>
              <w:spacing w:after="0"/>
              <w:rPr>
                <w:rStyle w:val="eop"/>
                <w:rFonts w:cs="Arial"/>
                <w:sz w:val="16"/>
                <w:szCs w:val="16"/>
              </w:rPr>
            </w:pPr>
            <w:r w:rsidRPr="00D561EE">
              <w:rPr>
                <w:rStyle w:val="eop"/>
                <w:rFonts w:cs="Arial"/>
                <w:sz w:val="16"/>
                <w:szCs w:val="16"/>
              </w:rPr>
              <w:t xml:space="preserve">./tagNaam </w:t>
            </w:r>
            <w:r w:rsidRPr="00561E38">
              <w:rPr>
                <w:rStyle w:val="eop"/>
                <w:rFonts w:cs="Arial"/>
                <w:sz w:val="16"/>
                <w:szCs w:val="16"/>
              </w:rPr>
              <w:t>(</w:t>
            </w:r>
            <w:r w:rsidR="00D42604">
              <w:rPr>
                <w:rStyle w:val="eop"/>
                <w:rFonts w:cs="Arial"/>
                <w:sz w:val="16"/>
                <w:szCs w:val="16"/>
              </w:rPr>
              <w:t>k_</w:t>
            </w:r>
            <w:r w:rsidR="00561E38" w:rsidRPr="00561E38">
              <w:rPr>
                <w:rStyle w:val="eop"/>
                <w:rFonts w:cs="Arial"/>
                <w:sz w:val="16"/>
                <w:szCs w:val="16"/>
              </w:rPr>
              <w:t>PlaatsTestamentRegister</w:t>
            </w:r>
            <w:r w:rsidRPr="00D561EE">
              <w:rPr>
                <w:rStyle w:val="eop"/>
                <w:rFonts w:cs="Arial"/>
                <w:sz w:val="16"/>
                <w:szCs w:val="16"/>
              </w:rPr>
              <w:t>)</w:t>
            </w:r>
          </w:p>
          <w:p w14:paraId="37671738" w14:textId="41A0A2D1" w:rsidR="00625271" w:rsidRDefault="00625271" w:rsidP="00C163BF">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4A930098" w14:textId="5218C1DF" w:rsidR="005A2F8D" w:rsidRDefault="005A2F8D" w:rsidP="00C163BF">
            <w:pPr>
              <w:spacing w:after="0"/>
              <w:rPr>
                <w:rStyle w:val="eop"/>
                <w:rFonts w:cs="Arial"/>
                <w:sz w:val="16"/>
                <w:szCs w:val="16"/>
              </w:rPr>
            </w:pPr>
          </w:p>
          <w:p w14:paraId="1AD26321" w14:textId="067AE36F" w:rsidR="005A2F8D" w:rsidRPr="0071162C" w:rsidRDefault="005A2F8D" w:rsidP="00C163BF">
            <w:pPr>
              <w:spacing w:after="0"/>
              <w:rPr>
                <w:rStyle w:val="eop"/>
                <w:rFonts w:cs="Arial"/>
                <w:sz w:val="16"/>
                <w:szCs w:val="16"/>
                <w:u w:val="single"/>
              </w:rPr>
            </w:pPr>
            <w:r w:rsidRPr="0071162C">
              <w:rPr>
                <w:rStyle w:val="eop"/>
                <w:rFonts w:cs="Arial"/>
                <w:sz w:val="16"/>
                <w:szCs w:val="16"/>
                <w:u w:val="single"/>
              </w:rPr>
              <w:t>Mapping tonen datum akte:</w:t>
            </w:r>
          </w:p>
          <w:p w14:paraId="3373D1D2" w14:textId="79789A5A" w:rsidR="005A2F8D" w:rsidRPr="005A2F8D" w:rsidRDefault="005A2F8D" w:rsidP="00C163BF">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/datum</w:t>
            </w:r>
          </w:p>
          <w:p w14:paraId="22158F40" w14:textId="467EEE38" w:rsidR="00582B0B" w:rsidRDefault="00582B0B" w:rsidP="00582B0B">
            <w:pPr>
              <w:spacing w:after="0"/>
            </w:pPr>
          </w:p>
          <w:p w14:paraId="72684B6A" w14:textId="0C232623" w:rsidR="00582B0B" w:rsidRDefault="00582B0B" w:rsidP="002369D3">
            <w:pPr>
              <w:pStyle w:val="Lijstalinea"/>
              <w:numPr>
                <w:ilvl w:val="0"/>
                <w:numId w:val="8"/>
              </w:numPr>
              <w:rPr>
                <w:u w:val="single"/>
              </w:rPr>
            </w:pPr>
            <w:r w:rsidRPr="002369D3">
              <w:rPr>
                <w:sz w:val="16"/>
                <w:szCs w:val="16"/>
              </w:rPr>
              <w:t>Onderstaande mapping voor tonen gegevens van de notaris</w:t>
            </w:r>
            <w:r>
              <w:rPr>
                <w:sz w:val="16"/>
                <w:szCs w:val="16"/>
              </w:rPr>
              <w:t>.</w:t>
            </w:r>
            <w:r w:rsidRPr="002369D3">
              <w:rPr>
                <w:sz w:val="16"/>
                <w:szCs w:val="16"/>
              </w:rPr>
              <w:t xml:space="preserve"> Indien er geen </w:t>
            </w:r>
            <w:r w:rsidRPr="00582B0B">
              <w:rPr>
                <w:rStyle w:val="eop"/>
                <w:sz w:val="16"/>
                <w:szCs w:val="16"/>
              </w:rPr>
              <w:t>notarisRef</w:t>
            </w:r>
            <w:r w:rsidRPr="002369D3">
              <w:rPr>
                <w:sz w:val="16"/>
                <w:szCs w:val="16"/>
              </w:rPr>
              <w:t xml:space="preserve"> aanwezig is dan wordt de default waarde </w:t>
            </w:r>
            <w:r w:rsidRPr="00582B0B">
              <w:rPr>
                <w:rStyle w:val="eop"/>
                <w:rFonts w:cs="Arial"/>
                <w:color w:val="008200"/>
                <w:sz w:val="20"/>
                <w:shd w:val="clear" w:color="auto" w:fill="FFFFFF"/>
              </w:rPr>
              <w:t>mij, notaris</w:t>
            </w:r>
            <w:r w:rsidRPr="00582B0B">
              <w:rPr>
                <w:rStyle w:val="eop"/>
                <w:rFonts w:cs="Arial"/>
                <w:color w:val="000000" w:themeColor="text1"/>
                <w:sz w:val="20"/>
                <w:shd w:val="clear" w:color="auto" w:fill="FFFFFF"/>
              </w:rPr>
              <w:t xml:space="preserve"> </w:t>
            </w:r>
            <w:r w:rsidRPr="002369D3">
              <w:rPr>
                <w:rStyle w:val="eop"/>
                <w:rFonts w:cs="Arial"/>
                <w:color w:val="000000" w:themeColor="text1"/>
                <w:sz w:val="16"/>
                <w:szCs w:val="16"/>
                <w:shd w:val="clear" w:color="auto" w:fill="FFFFFF"/>
              </w:rPr>
              <w:t>getoond.</w:t>
            </w:r>
          </w:p>
          <w:p w14:paraId="3D6C5DFC" w14:textId="77777777" w:rsidR="00582B0B" w:rsidRDefault="00582B0B" w:rsidP="00C163BF">
            <w:pPr>
              <w:spacing w:after="0"/>
              <w:rPr>
                <w:sz w:val="16"/>
                <w:szCs w:val="16"/>
                <w:u w:val="single"/>
              </w:rPr>
            </w:pPr>
          </w:p>
          <w:p w14:paraId="7A8F9AA8" w14:textId="773B6A5D" w:rsidR="0071162C" w:rsidRPr="0041329A" w:rsidRDefault="0071162C" w:rsidP="00C163BF">
            <w:pPr>
              <w:spacing w:after="0"/>
              <w:rPr>
                <w:sz w:val="16"/>
                <w:szCs w:val="16"/>
                <w:u w:val="single"/>
              </w:rPr>
            </w:pPr>
            <w:r w:rsidRPr="0041329A">
              <w:rPr>
                <w:sz w:val="16"/>
                <w:szCs w:val="16"/>
                <w:u w:val="single"/>
              </w:rPr>
              <w:t>Mapping koppelen persoonsgegevens van de notaris:</w:t>
            </w:r>
          </w:p>
          <w:p w14:paraId="722D2A3F" w14:textId="3B7AB939" w:rsidR="0071162C" w:rsidRDefault="0071162C" w:rsidP="00C163BF">
            <w:pPr>
              <w:spacing w:after="0"/>
              <w:rPr>
                <w:sz w:val="16"/>
                <w:szCs w:val="16"/>
              </w:rPr>
            </w:pPr>
            <w:r w:rsidRPr="0041329A">
              <w:rPr>
                <w:rStyle w:val="eop"/>
                <w:rFonts w:cs="Arial"/>
                <w:sz w:val="16"/>
                <w:szCs w:val="16"/>
              </w:rPr>
              <w:t>//IMKAD_AangebodenStuk/stukdeelVVE/</w:t>
            </w:r>
            <w:r w:rsidR="004810C2">
              <w:rPr>
                <w:rStyle w:val="eop"/>
                <w:rFonts w:cs="Arial"/>
                <w:sz w:val="16"/>
                <w:szCs w:val="16"/>
              </w:rPr>
              <w:t>testament</w:t>
            </w:r>
            <w:r w:rsidRPr="0041329A">
              <w:rPr>
                <w:rStyle w:val="eop"/>
                <w:sz w:val="16"/>
                <w:szCs w:val="16"/>
              </w:rPr>
              <w:t>UitersteWilsbeschikking/notarisRef</w:t>
            </w:r>
            <w:r w:rsidRPr="0041329A">
              <w:rPr>
                <w:sz w:val="16"/>
                <w:szCs w:val="16"/>
              </w:rPr>
              <w:t xml:space="preserve"> [xlink:href= id</w:t>
            </w:r>
            <w:r w:rsidR="00D7299F">
              <w:rPr>
                <w:sz w:val="16"/>
                <w:szCs w:val="16"/>
              </w:rPr>
              <w:t xml:space="preserve"> van de notaris</w:t>
            </w:r>
            <w:r w:rsidR="00DA6673">
              <w:rPr>
                <w:sz w:val="16"/>
                <w:szCs w:val="16"/>
              </w:rPr>
              <w:t>]</w:t>
            </w:r>
          </w:p>
          <w:p w14:paraId="251EC726" w14:textId="774FC66B" w:rsidR="00054897" w:rsidRDefault="00054897" w:rsidP="00C163BF">
            <w:pPr>
              <w:spacing w:after="0"/>
              <w:rPr>
                <w:sz w:val="16"/>
                <w:szCs w:val="16"/>
              </w:rPr>
            </w:pPr>
          </w:p>
          <w:p w14:paraId="02C96DE9" w14:textId="51C75340" w:rsidR="00054897" w:rsidRPr="00003A4B" w:rsidRDefault="00054897" w:rsidP="00054897">
            <w:pPr>
              <w:spacing w:after="0"/>
              <w:rPr>
                <w:rStyle w:val="eop"/>
                <w:rFonts w:cs="Arial"/>
                <w:sz w:val="16"/>
                <w:szCs w:val="16"/>
              </w:rPr>
            </w:pPr>
            <w:r w:rsidRPr="0071162C">
              <w:rPr>
                <w:rStyle w:val="eop"/>
                <w:rFonts w:cs="Arial"/>
                <w:sz w:val="16"/>
                <w:szCs w:val="16"/>
                <w:u w:val="single"/>
              </w:rPr>
              <w:t xml:space="preserve">Mapping tonen </w:t>
            </w:r>
            <w:r>
              <w:rPr>
                <w:rStyle w:val="eop"/>
                <w:rFonts w:cs="Arial"/>
                <w:sz w:val="16"/>
                <w:szCs w:val="16"/>
                <w:u w:val="single"/>
              </w:rPr>
              <w:t>standplaats</w:t>
            </w:r>
            <w:r w:rsidRPr="0071162C">
              <w:rPr>
                <w:rStyle w:val="eop"/>
                <w:rFonts w:cs="Arial"/>
                <w:sz w:val="16"/>
                <w:szCs w:val="16"/>
                <w:u w:val="single"/>
              </w:rPr>
              <w:t xml:space="preserve"> </w:t>
            </w:r>
            <w:r>
              <w:rPr>
                <w:rStyle w:val="eop"/>
                <w:rFonts w:cs="Arial"/>
                <w:sz w:val="16"/>
                <w:szCs w:val="16"/>
                <w:u w:val="single"/>
              </w:rPr>
              <w:t>notaris</w:t>
            </w:r>
            <w:r w:rsidRPr="0071162C">
              <w:rPr>
                <w:rStyle w:val="eop"/>
                <w:rFonts w:cs="Arial"/>
                <w:sz w:val="16"/>
                <w:szCs w:val="16"/>
                <w:u w:val="single"/>
              </w:rPr>
              <w:t>:</w:t>
            </w:r>
          </w:p>
          <w:p w14:paraId="048A23B8" w14:textId="272D1434" w:rsidR="00054897" w:rsidRPr="005A2F8D" w:rsidRDefault="00054897" w:rsidP="00054897">
            <w:pPr>
              <w:spacing w:after="0"/>
              <w:rPr>
                <w:rStyle w:val="eop"/>
                <w:sz w:val="16"/>
                <w:szCs w:val="16"/>
              </w:rPr>
            </w:pPr>
            <w:r w:rsidRPr="00D561EE">
              <w:rPr>
                <w:rStyle w:val="eop"/>
                <w:rFonts w:cs="Arial"/>
                <w:sz w:val="16"/>
                <w:szCs w:val="16"/>
              </w:rPr>
              <w:t>//IMKAD_AangebodenStuk/stukdeelVVE/t</w:t>
            </w:r>
            <w:r w:rsidRPr="00D561EE">
              <w:rPr>
                <w:rStyle w:val="eop"/>
                <w:sz w:val="16"/>
                <w:szCs w:val="16"/>
              </w:rPr>
              <w:t>est</w:t>
            </w:r>
            <w:r w:rsidR="004810C2">
              <w:rPr>
                <w:rStyle w:val="eop"/>
                <w:sz w:val="16"/>
                <w:szCs w:val="16"/>
              </w:rPr>
              <w:t>a</w:t>
            </w:r>
            <w:r w:rsidRPr="00D561EE">
              <w:rPr>
                <w:rStyle w:val="eop"/>
                <w:sz w:val="16"/>
                <w:szCs w:val="16"/>
              </w:rPr>
              <w:t>mentUitersteWilsbeschikking</w:t>
            </w:r>
            <w:r>
              <w:rPr>
                <w:rStyle w:val="eop"/>
                <w:sz w:val="16"/>
                <w:szCs w:val="16"/>
              </w:rPr>
              <w:t>/standplaats</w:t>
            </w:r>
          </w:p>
          <w:p w14:paraId="361D70DC" w14:textId="77B5DDA9" w:rsidR="00291C61" w:rsidRPr="0041329A" w:rsidRDefault="00291C61" w:rsidP="00C163BF">
            <w:pPr>
              <w:spacing w:after="0"/>
              <w:rPr>
                <w:sz w:val="16"/>
                <w:szCs w:val="16"/>
              </w:rPr>
            </w:pPr>
          </w:p>
          <w:p w14:paraId="17058B4B" w14:textId="1E9653A5" w:rsidR="00291C61" w:rsidRPr="0041329A" w:rsidRDefault="00291C61" w:rsidP="00C163BF">
            <w:pPr>
              <w:spacing w:after="0"/>
              <w:rPr>
                <w:sz w:val="16"/>
                <w:szCs w:val="16"/>
                <w:u w:val="single"/>
              </w:rPr>
            </w:pPr>
            <w:r w:rsidRPr="0041329A">
              <w:rPr>
                <w:sz w:val="16"/>
                <w:szCs w:val="16"/>
                <w:u w:val="single"/>
              </w:rPr>
              <w:t xml:space="preserve">Mapping tonen </w:t>
            </w:r>
            <w:r w:rsidR="001846F5" w:rsidRPr="00CF1380">
              <w:rPr>
                <w:rStyle w:val="eop"/>
                <w:rFonts w:cs="Arial"/>
                <w:color w:val="7030A0"/>
                <w:sz w:val="16"/>
                <w:szCs w:val="16"/>
                <w:u w:val="single"/>
                <w:shd w:val="clear" w:color="auto" w:fill="FFFFFF"/>
              </w:rPr>
              <w:t>destijds</w:t>
            </w:r>
            <w:r w:rsidR="008B2ED3" w:rsidRPr="0041329A">
              <w:rPr>
                <w:sz w:val="16"/>
                <w:szCs w:val="16"/>
                <w:u w:val="single"/>
              </w:rPr>
              <w:t>:</w:t>
            </w:r>
          </w:p>
          <w:p w14:paraId="1DA5C345" w14:textId="08728540" w:rsidR="008B2ED3" w:rsidRPr="0041329A" w:rsidRDefault="008B2ED3" w:rsidP="00C163BF">
            <w:pPr>
              <w:spacing w:after="0"/>
              <w:rPr>
                <w:rStyle w:val="eop"/>
                <w:sz w:val="16"/>
                <w:szCs w:val="16"/>
              </w:rPr>
            </w:pPr>
            <w:r w:rsidRPr="0041329A">
              <w:rPr>
                <w:rStyle w:val="eop"/>
                <w:rFonts w:cs="Arial"/>
                <w:sz w:val="16"/>
                <w:szCs w:val="16"/>
              </w:rPr>
              <w:t>//IMKAD_AangebodenStuk/stukdeelVVE/t</w:t>
            </w:r>
            <w:r w:rsidRPr="0041329A">
              <w:rPr>
                <w:rStyle w:val="eop"/>
                <w:sz w:val="16"/>
                <w:szCs w:val="16"/>
              </w:rPr>
              <w:t>est</w:t>
            </w:r>
            <w:r w:rsidR="004810C2">
              <w:rPr>
                <w:rStyle w:val="eop"/>
                <w:sz w:val="16"/>
                <w:szCs w:val="16"/>
              </w:rPr>
              <w:t>a</w:t>
            </w:r>
            <w:r w:rsidRPr="0041329A">
              <w:rPr>
                <w:rStyle w:val="eop"/>
                <w:sz w:val="16"/>
                <w:szCs w:val="16"/>
              </w:rPr>
              <w:t>mentUitersteWilsbeschikking/tekstkeuze</w:t>
            </w:r>
          </w:p>
          <w:p w14:paraId="7B40FAF1" w14:textId="268491AF" w:rsidR="008B2ED3" w:rsidRPr="0041329A" w:rsidRDefault="008B2ED3" w:rsidP="00C163BF">
            <w:pPr>
              <w:spacing w:after="0"/>
              <w:rPr>
                <w:rStyle w:val="eop"/>
                <w:rFonts w:cs="Arial"/>
                <w:sz w:val="16"/>
                <w:szCs w:val="16"/>
              </w:rPr>
            </w:pPr>
            <w:r w:rsidRPr="0041329A">
              <w:rPr>
                <w:rStyle w:val="eop"/>
                <w:rFonts w:cs="Arial"/>
                <w:sz w:val="16"/>
                <w:szCs w:val="16"/>
              </w:rPr>
              <w:t>./tagNaam (k</w:t>
            </w:r>
            <w:r w:rsidRPr="00561E38">
              <w:rPr>
                <w:rStyle w:val="eop"/>
                <w:rFonts w:cs="Arial"/>
                <w:sz w:val="16"/>
                <w:szCs w:val="16"/>
              </w:rPr>
              <w:t>_</w:t>
            </w:r>
            <w:r w:rsidR="00561E38" w:rsidRPr="00561E38">
              <w:rPr>
                <w:rStyle w:val="eop"/>
                <w:rFonts w:cs="Arial"/>
                <w:sz w:val="16"/>
                <w:szCs w:val="16"/>
              </w:rPr>
              <w:t>Destijds</w:t>
            </w:r>
            <w:r w:rsidRPr="00561E38">
              <w:rPr>
                <w:rStyle w:val="eop"/>
                <w:rFonts w:cs="Arial"/>
                <w:sz w:val="16"/>
                <w:szCs w:val="16"/>
              </w:rPr>
              <w:t>)</w:t>
            </w:r>
          </w:p>
          <w:p w14:paraId="06E7D755" w14:textId="77777777" w:rsidR="008B2ED3" w:rsidRPr="0041329A" w:rsidRDefault="008B2ED3" w:rsidP="00C163BF">
            <w:pPr>
              <w:spacing w:after="0"/>
              <w:rPr>
                <w:rStyle w:val="eop"/>
                <w:rFonts w:cs="Arial"/>
                <w:sz w:val="16"/>
                <w:szCs w:val="16"/>
              </w:rPr>
            </w:pPr>
            <w:r w:rsidRPr="0041329A">
              <w:rPr>
                <w:rStyle w:val="eop"/>
                <w:rFonts w:cs="Arial"/>
                <w:sz w:val="16"/>
                <w:szCs w:val="16"/>
              </w:rPr>
              <w:t>./tekst (‘true’ = tekst wordt getoond, ‘false’ = tekst wordt niet getoond</w:t>
            </w:r>
          </w:p>
          <w:p w14:paraId="2B8F0412" w14:textId="45455124" w:rsidR="003106DA" w:rsidRPr="0041329A" w:rsidRDefault="003106DA" w:rsidP="00C163BF">
            <w:pPr>
              <w:spacing w:after="0"/>
              <w:rPr>
                <w:rStyle w:val="eop"/>
                <w:rFonts w:cs="Arial"/>
                <w:sz w:val="16"/>
                <w:szCs w:val="16"/>
              </w:rPr>
            </w:pPr>
          </w:p>
          <w:p w14:paraId="0F46B8CF" w14:textId="47DABA8D" w:rsidR="003106DA" w:rsidRPr="0041329A" w:rsidRDefault="003106DA" w:rsidP="00C163BF">
            <w:pPr>
              <w:spacing w:after="0"/>
              <w:rPr>
                <w:rStyle w:val="eop"/>
                <w:rFonts w:cs="Arial"/>
                <w:sz w:val="16"/>
                <w:szCs w:val="16"/>
                <w:u w:val="single"/>
              </w:rPr>
            </w:pPr>
            <w:r w:rsidRPr="0041329A">
              <w:rPr>
                <w:rStyle w:val="eop"/>
                <w:rFonts w:cs="Arial"/>
                <w:sz w:val="16"/>
                <w:szCs w:val="16"/>
                <w:u w:val="single"/>
              </w:rPr>
              <w:t xml:space="preserve">Mapping tonen </w:t>
            </w:r>
            <w:r w:rsidR="00862910" w:rsidRPr="009F1E93">
              <w:rPr>
                <w:rStyle w:val="eop"/>
                <w:rFonts w:cs="Arial"/>
                <w:color w:val="7030A0"/>
                <w:sz w:val="20"/>
                <w:shd w:val="clear" w:color="auto" w:fill="FFFFFF"/>
              </w:rPr>
              <w:t xml:space="preserve">, </w:t>
            </w:r>
            <w:r w:rsidR="00862910" w:rsidRPr="00A67EDF">
              <w:rPr>
                <w:rStyle w:val="eop"/>
                <w:rFonts w:cs="Arial"/>
                <w:color w:val="7030A0"/>
                <w:sz w:val="16"/>
                <w:szCs w:val="16"/>
                <w:u w:val="single"/>
                <w:shd w:val="clear" w:color="auto" w:fill="FFFFFF"/>
              </w:rPr>
              <w:t>en daarbij alle eerdere uiterste wilsbeschikkingen herroepen, behalve die eventueel bij codicil zijn gemaakt</w:t>
            </w:r>
            <w:r w:rsidR="00862910">
              <w:rPr>
                <w:rStyle w:val="eop"/>
                <w:rFonts w:cs="Arial"/>
                <w:sz w:val="16"/>
                <w:szCs w:val="16"/>
                <w:u w:val="single"/>
              </w:rPr>
              <w:t>:</w:t>
            </w:r>
          </w:p>
          <w:p w14:paraId="455B0403" w14:textId="2016453E" w:rsidR="003106DA" w:rsidRPr="0041329A" w:rsidRDefault="003106DA" w:rsidP="00C163BF">
            <w:pPr>
              <w:spacing w:after="0"/>
              <w:rPr>
                <w:rStyle w:val="eop"/>
                <w:sz w:val="16"/>
                <w:szCs w:val="16"/>
              </w:rPr>
            </w:pPr>
            <w:r w:rsidRPr="0041329A">
              <w:rPr>
                <w:rStyle w:val="eop"/>
                <w:rFonts w:cs="Arial"/>
                <w:sz w:val="16"/>
                <w:szCs w:val="16"/>
              </w:rPr>
              <w:t>//IMKAD_AangebodenStuk/stukdeelVVE/t</w:t>
            </w:r>
            <w:r w:rsidRPr="0041329A">
              <w:rPr>
                <w:rStyle w:val="eop"/>
                <w:sz w:val="16"/>
                <w:szCs w:val="16"/>
              </w:rPr>
              <w:t>est</w:t>
            </w:r>
            <w:r w:rsidR="004810C2">
              <w:rPr>
                <w:rStyle w:val="eop"/>
                <w:sz w:val="16"/>
                <w:szCs w:val="16"/>
              </w:rPr>
              <w:t>a</w:t>
            </w:r>
            <w:r w:rsidRPr="0041329A">
              <w:rPr>
                <w:rStyle w:val="eop"/>
                <w:sz w:val="16"/>
                <w:szCs w:val="16"/>
              </w:rPr>
              <w:t>mentUitersteWilsbeschikking/tekstkeuze</w:t>
            </w:r>
          </w:p>
          <w:p w14:paraId="4FB5CD84" w14:textId="0CF722F7" w:rsidR="003106DA" w:rsidRPr="0041329A" w:rsidRDefault="003106DA" w:rsidP="00C163BF">
            <w:pPr>
              <w:spacing w:after="0"/>
              <w:rPr>
                <w:rStyle w:val="eop"/>
                <w:rFonts w:cs="Arial"/>
                <w:sz w:val="16"/>
                <w:szCs w:val="16"/>
              </w:rPr>
            </w:pPr>
            <w:r w:rsidRPr="0041329A">
              <w:rPr>
                <w:rStyle w:val="eop"/>
                <w:rFonts w:cs="Arial"/>
                <w:sz w:val="16"/>
                <w:szCs w:val="16"/>
              </w:rPr>
              <w:t>./tagNaam (k_Herro</w:t>
            </w:r>
            <w:r w:rsidR="009F2015" w:rsidRPr="0041329A">
              <w:rPr>
                <w:rStyle w:val="eop"/>
                <w:rFonts w:cs="Arial"/>
                <w:sz w:val="16"/>
                <w:szCs w:val="16"/>
              </w:rPr>
              <w:t>epen</w:t>
            </w:r>
            <w:r w:rsidRPr="0041329A">
              <w:rPr>
                <w:rStyle w:val="eop"/>
                <w:rFonts w:cs="Arial"/>
                <w:sz w:val="16"/>
                <w:szCs w:val="16"/>
              </w:rPr>
              <w:t>)</w:t>
            </w:r>
          </w:p>
          <w:p w14:paraId="0C9A2669" w14:textId="77777777" w:rsidR="003106DA" w:rsidRPr="0041329A" w:rsidRDefault="003106DA" w:rsidP="00C163BF">
            <w:pPr>
              <w:spacing w:after="0"/>
              <w:rPr>
                <w:rStyle w:val="eop"/>
                <w:rFonts w:cs="Arial"/>
                <w:sz w:val="16"/>
                <w:szCs w:val="16"/>
              </w:rPr>
            </w:pPr>
            <w:r w:rsidRPr="0041329A">
              <w:rPr>
                <w:rStyle w:val="eop"/>
                <w:rFonts w:cs="Arial"/>
                <w:sz w:val="16"/>
                <w:szCs w:val="16"/>
              </w:rPr>
              <w:t>./tekst (‘true’ = tekst wordt getoond, ‘false’ = tekst wordt niet getoond</w:t>
            </w:r>
          </w:p>
          <w:p w14:paraId="776B7422" w14:textId="4503D833" w:rsidR="009C5216" w:rsidRPr="0041329A" w:rsidRDefault="009C5216" w:rsidP="00C163BF">
            <w:pPr>
              <w:spacing w:after="0"/>
              <w:rPr>
                <w:rStyle w:val="eop"/>
                <w:rFonts w:cs="Arial"/>
                <w:sz w:val="16"/>
                <w:szCs w:val="16"/>
              </w:rPr>
            </w:pPr>
          </w:p>
          <w:p w14:paraId="6C77A41F" w14:textId="77777777" w:rsidR="006373F3" w:rsidRPr="009C5216" w:rsidRDefault="006373F3" w:rsidP="006373F3">
            <w:pPr>
              <w:spacing w:after="0"/>
              <w:rPr>
                <w:rStyle w:val="eop"/>
                <w:rFonts w:cs="Arial"/>
                <w:sz w:val="16"/>
                <w:szCs w:val="16"/>
                <w:u w:val="single"/>
              </w:rPr>
            </w:pPr>
            <w:r w:rsidRPr="009C5216">
              <w:rPr>
                <w:rStyle w:val="eop"/>
                <w:rFonts w:cs="Arial"/>
                <w:sz w:val="16"/>
                <w:szCs w:val="16"/>
                <w:u w:val="single"/>
              </w:rPr>
              <w:t>Mapping tonen codicil:</w:t>
            </w:r>
          </w:p>
          <w:p w14:paraId="44E02216" w14:textId="77777777" w:rsidR="006373F3" w:rsidRDefault="006373F3" w:rsidP="006373F3">
            <w:pPr>
              <w:spacing w:after="0"/>
              <w:rPr>
                <w:rStyle w:val="eop"/>
                <w:sz w:val="16"/>
                <w:szCs w:val="16"/>
              </w:rPr>
            </w:pPr>
            <w:r w:rsidRPr="00D561EE">
              <w:rPr>
                <w:rStyle w:val="eop"/>
                <w:rFonts w:cs="Arial"/>
                <w:sz w:val="16"/>
                <w:szCs w:val="16"/>
              </w:rPr>
              <w:t>//IMKAD_AangebodenStuk/stukdeelVVE/</w:t>
            </w:r>
            <w:r>
              <w:rPr>
                <w:rStyle w:val="eop"/>
                <w:rFonts w:cs="Arial"/>
                <w:sz w:val="16"/>
                <w:szCs w:val="16"/>
              </w:rPr>
              <w:t>testament</w:t>
            </w:r>
            <w:r w:rsidRPr="00D561EE">
              <w:rPr>
                <w:rStyle w:val="eop"/>
                <w:sz w:val="16"/>
                <w:szCs w:val="16"/>
              </w:rPr>
              <w:t>UitersteWilsbeschikking</w:t>
            </w:r>
            <w:r>
              <w:rPr>
                <w:rStyle w:val="eop"/>
                <w:sz w:val="16"/>
                <w:szCs w:val="16"/>
              </w:rPr>
              <w:t>/tekstkeuze</w:t>
            </w:r>
          </w:p>
          <w:p w14:paraId="65888453" w14:textId="77777777" w:rsidR="006373F3" w:rsidRPr="00D561EE" w:rsidRDefault="006373F3" w:rsidP="006373F3">
            <w:pPr>
              <w:spacing w:after="0"/>
              <w:rPr>
                <w:rStyle w:val="eop"/>
                <w:rFonts w:cs="Arial"/>
                <w:sz w:val="16"/>
                <w:szCs w:val="16"/>
              </w:rPr>
            </w:pPr>
            <w:r w:rsidRPr="00D561EE">
              <w:rPr>
                <w:rStyle w:val="eop"/>
                <w:rFonts w:cs="Arial"/>
                <w:sz w:val="16"/>
                <w:szCs w:val="16"/>
              </w:rPr>
              <w:lastRenderedPageBreak/>
              <w:t>./tagNaam (k_</w:t>
            </w:r>
            <w:r>
              <w:rPr>
                <w:rStyle w:val="eop"/>
                <w:rFonts w:cs="Arial"/>
                <w:sz w:val="16"/>
                <w:szCs w:val="16"/>
              </w:rPr>
              <w:t>Codicil</w:t>
            </w:r>
            <w:r w:rsidRPr="00D561EE">
              <w:rPr>
                <w:rStyle w:val="eop"/>
                <w:rFonts w:cs="Arial"/>
                <w:sz w:val="16"/>
                <w:szCs w:val="16"/>
              </w:rPr>
              <w:t>)</w:t>
            </w:r>
          </w:p>
          <w:p w14:paraId="4149584B" w14:textId="77777777" w:rsidR="006373F3" w:rsidRDefault="006373F3" w:rsidP="006373F3">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4A3D5C69" w14:textId="77777777" w:rsidR="00B53EF5" w:rsidRPr="0041329A" w:rsidRDefault="00B53EF5" w:rsidP="00C163BF">
            <w:pPr>
              <w:spacing w:after="0"/>
              <w:rPr>
                <w:sz w:val="16"/>
                <w:szCs w:val="16"/>
              </w:rPr>
            </w:pPr>
          </w:p>
          <w:p w14:paraId="2F0EFACB" w14:textId="77777777" w:rsidR="00B53EF5" w:rsidRPr="0041329A" w:rsidRDefault="00B53EF5" w:rsidP="00C163BF">
            <w:pPr>
              <w:spacing w:after="0"/>
              <w:rPr>
                <w:rStyle w:val="eop"/>
                <w:sz w:val="16"/>
                <w:szCs w:val="16"/>
                <w:u w:val="single"/>
                <w:shd w:val="clear" w:color="auto" w:fill="FFFFFF"/>
              </w:rPr>
            </w:pPr>
            <w:r w:rsidRPr="0041329A">
              <w:rPr>
                <w:rStyle w:val="eop"/>
                <w:sz w:val="16"/>
                <w:szCs w:val="16"/>
                <w:u w:val="single"/>
                <w:shd w:val="clear" w:color="auto" w:fill="FFFFFF"/>
              </w:rPr>
              <w:t>Mapping tonen aangehechte akte:</w:t>
            </w:r>
          </w:p>
          <w:p w14:paraId="6CB7FEA2" w14:textId="2C199160" w:rsidR="00B53EF5" w:rsidRPr="0041329A" w:rsidRDefault="00B53EF5" w:rsidP="00C163BF">
            <w:pPr>
              <w:spacing w:after="0"/>
              <w:rPr>
                <w:rStyle w:val="eop"/>
                <w:sz w:val="16"/>
                <w:szCs w:val="16"/>
              </w:rPr>
            </w:pPr>
            <w:r w:rsidRPr="0041329A">
              <w:rPr>
                <w:rStyle w:val="eop"/>
                <w:rFonts w:cs="Arial"/>
                <w:sz w:val="16"/>
                <w:szCs w:val="16"/>
              </w:rPr>
              <w:t>//IMKAD_AangebodenStuk/stukdeelVVE/t</w:t>
            </w:r>
            <w:r w:rsidRPr="0041329A">
              <w:rPr>
                <w:rStyle w:val="eop"/>
                <w:sz w:val="16"/>
                <w:szCs w:val="16"/>
              </w:rPr>
              <w:t>est</w:t>
            </w:r>
            <w:r w:rsidR="004810C2">
              <w:rPr>
                <w:rStyle w:val="eop"/>
                <w:sz w:val="16"/>
                <w:szCs w:val="16"/>
              </w:rPr>
              <w:t>a</w:t>
            </w:r>
            <w:r w:rsidRPr="0041329A">
              <w:rPr>
                <w:rStyle w:val="eop"/>
                <w:sz w:val="16"/>
                <w:szCs w:val="16"/>
              </w:rPr>
              <w:t>mentUitersteWilsbeschikking/tekstkeuze</w:t>
            </w:r>
          </w:p>
          <w:p w14:paraId="69B0723A" w14:textId="77777777" w:rsidR="00B53EF5" w:rsidRPr="0041329A" w:rsidRDefault="00B53EF5" w:rsidP="00C163BF">
            <w:pPr>
              <w:spacing w:after="0"/>
              <w:rPr>
                <w:rStyle w:val="eop"/>
                <w:rFonts w:cs="Arial"/>
                <w:sz w:val="16"/>
                <w:szCs w:val="16"/>
              </w:rPr>
            </w:pPr>
            <w:r w:rsidRPr="0041329A">
              <w:rPr>
                <w:rStyle w:val="eop"/>
                <w:rFonts w:cs="Arial"/>
                <w:sz w:val="16"/>
                <w:szCs w:val="16"/>
              </w:rPr>
              <w:t>./tagNaam (k_Aangehecht)</w:t>
            </w:r>
          </w:p>
          <w:p w14:paraId="311B1222" w14:textId="77777777" w:rsidR="00B53EF5" w:rsidRPr="0041329A" w:rsidRDefault="00B53EF5" w:rsidP="00C163BF">
            <w:pPr>
              <w:spacing w:after="0"/>
              <w:rPr>
                <w:rStyle w:val="eop"/>
                <w:rFonts w:cs="Arial"/>
                <w:sz w:val="16"/>
                <w:szCs w:val="16"/>
              </w:rPr>
            </w:pPr>
            <w:r w:rsidRPr="0041329A">
              <w:rPr>
                <w:rStyle w:val="eop"/>
                <w:rFonts w:cs="Arial"/>
                <w:sz w:val="16"/>
                <w:szCs w:val="16"/>
              </w:rPr>
              <w:t>./tekst (‘true’ = tekst wordt getoond, ‘false’ = tekst wordt niet getoond</w:t>
            </w:r>
          </w:p>
          <w:p w14:paraId="53526A91" w14:textId="1BD9CED8" w:rsidR="0071162C" w:rsidRPr="0041329A" w:rsidRDefault="0071162C" w:rsidP="00C163BF">
            <w:pPr>
              <w:autoSpaceDE w:val="0"/>
              <w:autoSpaceDN w:val="0"/>
              <w:adjustRightInd w:val="0"/>
              <w:spacing w:after="0"/>
              <w:rPr>
                <w:sz w:val="16"/>
                <w:szCs w:val="16"/>
              </w:rPr>
            </w:pPr>
          </w:p>
          <w:p w14:paraId="0DE1041F" w14:textId="7912DD13" w:rsidR="00B53EF5" w:rsidRPr="0041329A" w:rsidRDefault="00B53EF5" w:rsidP="00C163BF">
            <w:pPr>
              <w:autoSpaceDE w:val="0"/>
              <w:autoSpaceDN w:val="0"/>
              <w:adjustRightInd w:val="0"/>
              <w:spacing w:after="0"/>
              <w:rPr>
                <w:sz w:val="16"/>
                <w:szCs w:val="16"/>
                <w:u w:val="single"/>
              </w:rPr>
            </w:pPr>
            <w:r w:rsidRPr="0041329A">
              <w:rPr>
                <w:sz w:val="16"/>
                <w:szCs w:val="16"/>
                <w:u w:val="single"/>
              </w:rPr>
              <w:t xml:space="preserve">Mapping </w:t>
            </w:r>
            <w:r w:rsidRPr="00006FB5">
              <w:rPr>
                <w:sz w:val="16"/>
                <w:szCs w:val="16"/>
                <w:u w:val="single"/>
              </w:rPr>
              <w:t xml:space="preserve">tonen </w:t>
            </w:r>
            <w:r w:rsidR="00495CA7" w:rsidRPr="00006FB5">
              <w:rPr>
                <w:sz w:val="16"/>
                <w:szCs w:val="16"/>
                <w:u w:val="single"/>
              </w:rPr>
              <w:t>k</w:t>
            </w:r>
            <w:r w:rsidR="00495CA7" w:rsidRPr="00A62DA6">
              <w:rPr>
                <w:sz w:val="16"/>
                <w:szCs w:val="16"/>
                <w:u w:val="single"/>
              </w:rPr>
              <w:t xml:space="preserve">euze </w:t>
            </w:r>
            <w:r w:rsidRPr="00006FB5">
              <w:rPr>
                <w:sz w:val="16"/>
                <w:szCs w:val="16"/>
                <w:u w:val="single"/>
              </w:rPr>
              <w:t>afsluitende</w:t>
            </w:r>
            <w:r w:rsidRPr="0041329A">
              <w:rPr>
                <w:sz w:val="16"/>
                <w:szCs w:val="16"/>
                <w:u w:val="single"/>
              </w:rPr>
              <w:t xml:space="preserve"> zin:</w:t>
            </w:r>
          </w:p>
          <w:p w14:paraId="4DBA745C" w14:textId="075F534B" w:rsidR="00B53EF5" w:rsidRPr="0041329A" w:rsidRDefault="00B53EF5" w:rsidP="00C163BF">
            <w:pPr>
              <w:spacing w:after="0"/>
              <w:rPr>
                <w:rStyle w:val="eop"/>
                <w:sz w:val="16"/>
                <w:szCs w:val="16"/>
              </w:rPr>
            </w:pPr>
            <w:r w:rsidRPr="0041329A">
              <w:rPr>
                <w:rStyle w:val="eop"/>
                <w:rFonts w:cs="Arial"/>
                <w:sz w:val="16"/>
                <w:szCs w:val="16"/>
              </w:rPr>
              <w:t>//IMKAD_AangebodenStuk/stukdeelVVE/t</w:t>
            </w:r>
            <w:r w:rsidRPr="0041329A">
              <w:rPr>
                <w:rStyle w:val="eop"/>
                <w:sz w:val="16"/>
                <w:szCs w:val="16"/>
              </w:rPr>
              <w:t>est</w:t>
            </w:r>
            <w:r w:rsidR="004810C2">
              <w:rPr>
                <w:rStyle w:val="eop"/>
                <w:sz w:val="16"/>
                <w:szCs w:val="16"/>
              </w:rPr>
              <w:t>a</w:t>
            </w:r>
            <w:r w:rsidRPr="0041329A">
              <w:rPr>
                <w:rStyle w:val="eop"/>
                <w:sz w:val="16"/>
                <w:szCs w:val="16"/>
              </w:rPr>
              <w:t>mentUitersteWilsbeschikking/tekstkeuze</w:t>
            </w:r>
          </w:p>
          <w:p w14:paraId="050EC59E" w14:textId="74C2C7D9" w:rsidR="00B53EF5" w:rsidRPr="0041329A" w:rsidRDefault="00B53EF5" w:rsidP="00C163BF">
            <w:pPr>
              <w:spacing w:after="0"/>
              <w:rPr>
                <w:rStyle w:val="eop"/>
                <w:rFonts w:cs="Arial"/>
                <w:sz w:val="16"/>
                <w:szCs w:val="16"/>
              </w:rPr>
            </w:pPr>
            <w:r w:rsidRPr="0041329A">
              <w:rPr>
                <w:rStyle w:val="eop"/>
                <w:rFonts w:cs="Arial"/>
                <w:sz w:val="16"/>
                <w:szCs w:val="16"/>
              </w:rPr>
              <w:t>./tagNaam (k_Erfstelling)</w:t>
            </w:r>
          </w:p>
          <w:p w14:paraId="6C3B855F" w14:textId="26D32C5E" w:rsidR="00B53EF5" w:rsidRPr="0041329A" w:rsidRDefault="00B53EF5" w:rsidP="00C163BF">
            <w:pPr>
              <w:pStyle w:val="Geenafstand"/>
              <w:spacing w:after="0"/>
              <w:rPr>
                <w:rStyle w:val="eop"/>
                <w:rFonts w:ascii="Arial" w:hAnsi="Arial" w:cs="Arial"/>
                <w:color w:val="FF0000"/>
                <w:sz w:val="16"/>
                <w:szCs w:val="16"/>
                <w:shd w:val="clear" w:color="auto" w:fill="FFFFFF"/>
              </w:rPr>
            </w:pPr>
            <w:r w:rsidRPr="0041329A">
              <w:rPr>
                <w:rStyle w:val="eop"/>
                <w:rFonts w:ascii="Arial" w:hAnsi="Arial" w:cs="Arial"/>
                <w:sz w:val="16"/>
                <w:szCs w:val="16"/>
              </w:rPr>
              <w:t xml:space="preserve">./tekst (‘1’ = getoond wordt: </w:t>
            </w:r>
            <w:r w:rsidRPr="0041329A">
              <w:rPr>
                <w:rStyle w:val="eop"/>
                <w:rFonts w:ascii="Arial" w:hAnsi="Arial" w:cs="Arial"/>
                <w:sz w:val="16"/>
                <w:szCs w:val="16"/>
                <w:shd w:val="clear" w:color="auto" w:fill="FFFFFF"/>
              </w:rPr>
              <w:t>geen van de wet afwijkende erfstelling gemaakt, met dien ……)</w:t>
            </w:r>
          </w:p>
          <w:p w14:paraId="7FA9EEE7" w14:textId="184AFC6D" w:rsidR="00B53EF5" w:rsidRPr="0041329A" w:rsidRDefault="00B53EF5" w:rsidP="00C163BF">
            <w:pPr>
              <w:pStyle w:val="Geenafstand"/>
              <w:spacing w:after="0"/>
              <w:rPr>
                <w:rStyle w:val="eop"/>
                <w:rFonts w:ascii="Arial" w:hAnsi="Arial" w:cs="Arial"/>
                <w:sz w:val="16"/>
                <w:szCs w:val="16"/>
                <w:shd w:val="clear" w:color="auto" w:fill="FFFFFF"/>
              </w:rPr>
            </w:pPr>
            <w:r w:rsidRPr="0041329A">
              <w:rPr>
                <w:rStyle w:val="eop"/>
                <w:rFonts w:ascii="Arial" w:hAnsi="Arial" w:cs="Arial"/>
                <w:sz w:val="16"/>
                <w:szCs w:val="16"/>
              </w:rPr>
              <w:t xml:space="preserve">./tekst (‘2’ = getoond wordt: </w:t>
            </w:r>
            <w:r w:rsidRPr="0041329A">
              <w:rPr>
                <w:rStyle w:val="eop"/>
                <w:rFonts w:ascii="Arial" w:hAnsi="Arial" w:cs="Arial"/>
                <w:sz w:val="16"/>
                <w:szCs w:val="16"/>
                <w:shd w:val="clear" w:color="auto" w:fill="FFFFFF"/>
              </w:rPr>
              <w:t>geen van de wet afwijkende erfstelling gemaakt.)</w:t>
            </w:r>
          </w:p>
          <w:p w14:paraId="1C87454D" w14:textId="5B1B724F" w:rsidR="00B53EF5" w:rsidRDefault="00B53EF5" w:rsidP="00C163BF">
            <w:pPr>
              <w:pStyle w:val="Geenafstand"/>
              <w:spacing w:after="0"/>
              <w:rPr>
                <w:rStyle w:val="eop"/>
                <w:rFonts w:ascii="Arial" w:hAnsi="Arial" w:cs="Arial"/>
                <w:sz w:val="16"/>
                <w:szCs w:val="16"/>
                <w:shd w:val="clear" w:color="auto" w:fill="FFFFFF"/>
              </w:rPr>
            </w:pPr>
            <w:r w:rsidRPr="0041329A">
              <w:rPr>
                <w:rStyle w:val="eop"/>
                <w:rFonts w:ascii="Arial" w:hAnsi="Arial" w:cs="Arial"/>
                <w:sz w:val="16"/>
                <w:szCs w:val="16"/>
              </w:rPr>
              <w:t>./tekst (‘3’ = getoond wordt:</w:t>
            </w:r>
            <w:r w:rsidRPr="0041329A">
              <w:rPr>
                <w:rStyle w:val="eop"/>
                <w:rFonts w:cs="Arial"/>
                <w:sz w:val="16"/>
                <w:szCs w:val="16"/>
              </w:rPr>
              <w:t xml:space="preserve"> </w:t>
            </w:r>
            <w:r w:rsidRPr="0041329A">
              <w:rPr>
                <w:rStyle w:val="eop"/>
                <w:rFonts w:ascii="Arial" w:hAnsi="Arial" w:cs="Arial"/>
                <w:sz w:val="16"/>
                <w:szCs w:val="16"/>
                <w:shd w:val="clear" w:color="auto" w:fill="FFFFFF"/>
              </w:rPr>
              <w:t>een van de wet afwijkende erfstelling gemaakt, zoals hierna……...)</w:t>
            </w:r>
          </w:p>
          <w:p w14:paraId="46FD2E9E" w14:textId="728B8E6F" w:rsidR="00561E38" w:rsidRDefault="00561E38" w:rsidP="00C163BF">
            <w:pPr>
              <w:pStyle w:val="Geenafstand"/>
              <w:spacing w:after="0"/>
              <w:rPr>
                <w:rStyle w:val="eop"/>
                <w:rFonts w:ascii="Arial" w:hAnsi="Arial" w:cs="Arial"/>
                <w:color w:val="0066FF"/>
                <w:sz w:val="16"/>
                <w:szCs w:val="16"/>
                <w:shd w:val="clear" w:color="auto" w:fill="FFFFFF"/>
              </w:rPr>
            </w:pPr>
          </w:p>
          <w:p w14:paraId="19DA271B" w14:textId="77777777" w:rsidR="00561E38" w:rsidRPr="0041329A" w:rsidRDefault="00561E38" w:rsidP="00561E38">
            <w:pPr>
              <w:spacing w:after="0"/>
              <w:rPr>
                <w:rStyle w:val="eop"/>
                <w:rFonts w:cs="Arial"/>
                <w:sz w:val="16"/>
                <w:szCs w:val="16"/>
                <w:u w:val="single"/>
              </w:rPr>
            </w:pPr>
            <w:r w:rsidRPr="0041329A">
              <w:rPr>
                <w:rStyle w:val="eop"/>
                <w:rFonts w:cs="Arial"/>
                <w:sz w:val="16"/>
                <w:szCs w:val="16"/>
                <w:u w:val="single"/>
              </w:rPr>
              <w:t>Mapping persoonsgevens notaris:</w:t>
            </w:r>
          </w:p>
          <w:p w14:paraId="611B040F" w14:textId="77777777" w:rsidR="00561E38" w:rsidRPr="0041329A" w:rsidRDefault="00561E38" w:rsidP="00561E38">
            <w:pPr>
              <w:autoSpaceDE w:val="0"/>
              <w:autoSpaceDN w:val="0"/>
              <w:adjustRightInd w:val="0"/>
              <w:spacing w:after="0"/>
              <w:rPr>
                <w:sz w:val="16"/>
                <w:szCs w:val="16"/>
                <w:u w:val="single"/>
              </w:rPr>
            </w:pPr>
            <w:r w:rsidRPr="0041329A">
              <w:rPr>
                <w:sz w:val="16"/>
                <w:szCs w:val="16"/>
              </w:rPr>
              <w:t>//IMKAD_AangebodenStuk/stukdeelVVE/opsommingPersonen/IMKAD_Persoon</w:t>
            </w:r>
          </w:p>
          <w:p w14:paraId="7837BD39" w14:textId="77777777" w:rsidR="0071162C" w:rsidRDefault="00561E38" w:rsidP="00561E38">
            <w:pPr>
              <w:autoSpaceDE w:val="0"/>
              <w:autoSpaceDN w:val="0"/>
              <w:adjustRightInd w:val="0"/>
              <w:spacing w:after="0"/>
              <w:rPr>
                <w:sz w:val="16"/>
                <w:szCs w:val="16"/>
              </w:rPr>
            </w:pPr>
            <w:r w:rsidRPr="0041329A">
              <w:rPr>
                <w:sz w:val="16"/>
                <w:szCs w:val="16"/>
              </w:rPr>
              <w:t>- Voor mapping zie betreffende tekstblok</w:t>
            </w:r>
          </w:p>
          <w:p w14:paraId="66BD406F" w14:textId="6AF29B2B" w:rsidR="00561E38" w:rsidRPr="00561E38" w:rsidRDefault="00561E38" w:rsidP="00561E38">
            <w:pPr>
              <w:autoSpaceDE w:val="0"/>
              <w:autoSpaceDN w:val="0"/>
              <w:adjustRightInd w:val="0"/>
              <w:spacing w:after="0"/>
              <w:rPr>
                <w:sz w:val="16"/>
                <w:szCs w:val="16"/>
              </w:rPr>
            </w:pPr>
          </w:p>
        </w:tc>
      </w:tr>
      <w:tr w:rsidR="00F659EA" w14:paraId="2D7C76B3" w14:textId="77777777" w:rsidTr="00060BC0">
        <w:tc>
          <w:tcPr>
            <w:tcW w:w="6658" w:type="dxa"/>
          </w:tcPr>
          <w:p w14:paraId="7FB6FB29" w14:textId="09DFDADE" w:rsidR="00F659EA" w:rsidRPr="00113908" w:rsidRDefault="00F659EA" w:rsidP="00F659EA">
            <w:pPr>
              <w:spacing w:after="0"/>
              <w:rPr>
                <w:b/>
                <w:bCs/>
              </w:rPr>
            </w:pPr>
            <w:r w:rsidRPr="00113908">
              <w:rPr>
                <w:b/>
                <w:bCs/>
              </w:rPr>
              <w:lastRenderedPageBreak/>
              <w:t xml:space="preserve">Variant </w:t>
            </w:r>
            <w:r>
              <w:rPr>
                <w:b/>
                <w:bCs/>
              </w:rPr>
              <w:t>C</w:t>
            </w:r>
            <w:r w:rsidRPr="00113908">
              <w:rPr>
                <w:b/>
                <w:bCs/>
              </w:rPr>
              <w:t>:</w:t>
            </w:r>
          </w:p>
          <w:p w14:paraId="61EF311A" w14:textId="4D334112" w:rsidR="00F659EA" w:rsidRPr="002E0A2B" w:rsidRDefault="00F659EA" w:rsidP="00663993">
            <w:pPr>
              <w:pStyle w:val="Geenafstand"/>
              <w:spacing w:after="0"/>
              <w:rPr>
                <w:rStyle w:val="eop"/>
                <w:rFonts w:ascii="Arial" w:hAnsi="Arial" w:cs="Arial"/>
                <w:color w:val="FF0000"/>
                <w:sz w:val="20"/>
                <w:szCs w:val="20"/>
                <w:shd w:val="clear" w:color="auto" w:fill="FFFFFF"/>
              </w:rPr>
            </w:pPr>
            <w:r w:rsidRPr="002E0A2B">
              <w:rPr>
                <w:rStyle w:val="eop"/>
                <w:rFonts w:ascii="Arial" w:hAnsi="Arial" w:cs="Arial"/>
                <w:color w:val="FF0000"/>
                <w:sz w:val="20"/>
                <w:szCs w:val="20"/>
                <w:shd w:val="clear" w:color="auto" w:fill="FFFFFF"/>
              </w:rPr>
              <w:t xml:space="preserve">Volgens opgave van het Nederlandse Centraal Testamentenregister </w:t>
            </w:r>
            <w:r w:rsidRPr="002E0A2B">
              <w:rPr>
                <w:rStyle w:val="eop"/>
                <w:rFonts w:ascii="Arial" w:hAnsi="Arial" w:cs="Arial"/>
                <w:color w:val="7030A0"/>
                <w:sz w:val="20"/>
                <w:szCs w:val="20"/>
                <w:shd w:val="clear" w:color="auto" w:fill="FFFFFF"/>
              </w:rPr>
              <w:t>te ‘s-Gravenhage</w:t>
            </w:r>
            <w:r w:rsidRPr="002E0A2B">
              <w:rPr>
                <w:rStyle w:val="eop"/>
                <w:rFonts w:ascii="Arial" w:hAnsi="Arial" w:cs="Arial"/>
                <w:color w:val="FF0000"/>
                <w:sz w:val="20"/>
                <w:szCs w:val="20"/>
                <w:shd w:val="clear" w:color="auto" w:fill="FFFFFF"/>
              </w:rPr>
              <w:t xml:space="preserve"> heeft de </w:t>
            </w:r>
            <w:r w:rsidRPr="002E0A2B">
              <w:rPr>
                <w:rStyle w:val="eop"/>
                <w:rFonts w:ascii="Arial" w:hAnsi="Arial" w:cs="Arial"/>
                <w:color w:val="008200"/>
                <w:sz w:val="20"/>
                <w:szCs w:val="20"/>
                <w:shd w:val="clear" w:color="auto" w:fill="FFFFFF"/>
              </w:rPr>
              <w:t>erflater</w:t>
            </w:r>
            <w:r w:rsidRPr="002E0A2B">
              <w:rPr>
                <w:rStyle w:val="eop"/>
                <w:rFonts w:ascii="Arial" w:hAnsi="Arial" w:cs="Arial"/>
                <w:sz w:val="20"/>
                <w:szCs w:val="20"/>
                <w:shd w:val="clear" w:color="auto" w:fill="FFFFFF"/>
              </w:rPr>
              <w:t>/</w:t>
            </w:r>
            <w:r w:rsidRPr="002E0A2B">
              <w:rPr>
                <w:rStyle w:val="eop"/>
                <w:rFonts w:ascii="Arial" w:hAnsi="Arial" w:cs="Arial"/>
                <w:color w:val="008200"/>
                <w:sz w:val="20"/>
                <w:szCs w:val="20"/>
                <w:shd w:val="clear" w:color="auto" w:fill="FFFFFF"/>
              </w:rPr>
              <w:t>erflaatster</w:t>
            </w:r>
            <w:r w:rsidRPr="002E0A2B">
              <w:rPr>
                <w:rStyle w:val="eop"/>
                <w:rFonts w:ascii="Arial" w:hAnsi="Arial" w:cs="Arial"/>
                <w:sz w:val="20"/>
                <w:szCs w:val="20"/>
                <w:shd w:val="clear" w:color="auto" w:fill="FFFFFF"/>
              </w:rPr>
              <w:t>/</w:t>
            </w:r>
            <w:r w:rsidRPr="002E0A2B">
              <w:rPr>
                <w:rStyle w:val="eop"/>
                <w:rFonts w:ascii="Arial" w:hAnsi="Arial" w:cs="Arial"/>
                <w:color w:val="008200"/>
                <w:sz w:val="20"/>
                <w:szCs w:val="20"/>
                <w:shd w:val="clear" w:color="auto" w:fill="FFFFFF"/>
              </w:rPr>
              <w:t xml:space="preserve">overledene </w:t>
            </w:r>
            <w:r w:rsidRPr="002E0A2B">
              <w:rPr>
                <w:rStyle w:val="eop"/>
                <w:rFonts w:ascii="Arial" w:hAnsi="Arial" w:cs="Arial"/>
                <w:color w:val="FF0000"/>
                <w:sz w:val="20"/>
                <w:szCs w:val="20"/>
                <w:shd w:val="clear" w:color="auto" w:fill="FFFFFF"/>
              </w:rPr>
              <w:t xml:space="preserve">voor het laatst over </w:t>
            </w:r>
            <w:r w:rsidRPr="002E0A2B">
              <w:rPr>
                <w:rStyle w:val="eop"/>
                <w:rFonts w:ascii="Arial" w:hAnsi="Arial" w:cs="Arial"/>
                <w:color w:val="008200"/>
                <w:sz w:val="20"/>
                <w:szCs w:val="20"/>
                <w:shd w:val="clear" w:color="auto" w:fill="FFFFFF"/>
              </w:rPr>
              <w:t>zijn</w:t>
            </w:r>
            <w:r w:rsidRPr="002E0A2B">
              <w:rPr>
                <w:rStyle w:val="eop"/>
                <w:rFonts w:ascii="Arial" w:hAnsi="Arial" w:cs="Arial"/>
                <w:sz w:val="20"/>
                <w:szCs w:val="20"/>
                <w:shd w:val="clear" w:color="auto" w:fill="FFFFFF"/>
              </w:rPr>
              <w:t>/</w:t>
            </w:r>
            <w:r w:rsidRPr="002E0A2B">
              <w:rPr>
                <w:rStyle w:val="eop"/>
                <w:rFonts w:ascii="Arial" w:hAnsi="Arial" w:cs="Arial"/>
                <w:color w:val="008200"/>
                <w:sz w:val="20"/>
                <w:szCs w:val="20"/>
                <w:shd w:val="clear" w:color="auto" w:fill="FFFFFF"/>
              </w:rPr>
              <w:t xml:space="preserve">haar </w:t>
            </w:r>
            <w:r w:rsidRPr="002E0A2B">
              <w:rPr>
                <w:rStyle w:val="eop"/>
                <w:rFonts w:ascii="Arial" w:hAnsi="Arial" w:cs="Arial"/>
                <w:color w:val="FF0000"/>
                <w:sz w:val="20"/>
                <w:szCs w:val="20"/>
                <w:shd w:val="clear" w:color="auto" w:fill="FFFFFF"/>
              </w:rPr>
              <w:t xml:space="preserve">nalatenschap beschikt bij </w:t>
            </w:r>
            <w:r w:rsidRPr="002E0A2B">
              <w:rPr>
                <w:rStyle w:val="eop"/>
                <w:rFonts w:ascii="Arial" w:hAnsi="Arial" w:cs="Arial"/>
                <w:color w:val="008200"/>
                <w:sz w:val="20"/>
                <w:szCs w:val="20"/>
                <w:shd w:val="clear" w:color="auto" w:fill="FFFFFF"/>
              </w:rPr>
              <w:t>testament</w:t>
            </w:r>
            <w:r w:rsidRPr="002E0A2B">
              <w:rPr>
                <w:rStyle w:val="eop"/>
                <w:rFonts w:ascii="Arial" w:hAnsi="Arial" w:cs="Arial"/>
                <w:sz w:val="20"/>
                <w:szCs w:val="20"/>
                <w:shd w:val="clear" w:color="auto" w:fill="FFFFFF"/>
              </w:rPr>
              <w:t>/</w:t>
            </w:r>
            <w:r w:rsidRPr="002E0A2B">
              <w:rPr>
                <w:rStyle w:val="eop"/>
                <w:rFonts w:ascii="Arial" w:hAnsi="Arial" w:cs="Arial"/>
                <w:color w:val="008200"/>
                <w:sz w:val="20"/>
                <w:szCs w:val="20"/>
                <w:shd w:val="clear" w:color="auto" w:fill="FFFFFF"/>
              </w:rPr>
              <w:t xml:space="preserve">uiterste wilsbeschikking </w:t>
            </w:r>
            <w:r w:rsidRPr="002E0A2B">
              <w:rPr>
                <w:rStyle w:val="eop"/>
                <w:rFonts w:ascii="Arial" w:hAnsi="Arial" w:cs="Arial"/>
                <w:color w:val="FF0000"/>
                <w:sz w:val="20"/>
                <w:szCs w:val="20"/>
                <w:shd w:val="clear" w:color="auto" w:fill="FFFFFF"/>
              </w:rPr>
              <w:t xml:space="preserve">op </w:t>
            </w:r>
            <w:r w:rsidRPr="002E0A2B">
              <w:rPr>
                <w:rFonts w:ascii="Arial" w:hAnsi="Arial" w:cs="Arial"/>
                <w:snapToGrid w:val="0"/>
                <w:kern w:val="28"/>
                <w:sz w:val="20"/>
                <w:szCs w:val="20"/>
              </w:rPr>
              <w:fldChar w:fldCharType="begin"/>
            </w:r>
            <w:r w:rsidRPr="002E0A2B">
              <w:rPr>
                <w:rFonts w:ascii="Arial" w:hAnsi="Arial" w:cs="Arial"/>
                <w:snapToGrid w:val="0"/>
                <w:kern w:val="28"/>
                <w:sz w:val="20"/>
                <w:szCs w:val="20"/>
              </w:rPr>
              <w:instrText>MacroButton Nomacro §</w:instrText>
            </w:r>
            <w:r w:rsidRPr="002E0A2B">
              <w:rPr>
                <w:rFonts w:ascii="Arial" w:hAnsi="Arial" w:cs="Arial"/>
                <w:snapToGrid w:val="0"/>
                <w:kern w:val="28"/>
                <w:sz w:val="20"/>
                <w:szCs w:val="20"/>
              </w:rPr>
              <w:fldChar w:fldCharType="end"/>
            </w:r>
            <w:r w:rsidRPr="002E0A2B">
              <w:rPr>
                <w:rFonts w:ascii="Arial" w:hAnsi="Arial" w:cs="Arial"/>
                <w:snapToGrid w:val="0"/>
                <w:color w:val="000000"/>
                <w:kern w:val="28"/>
                <w:sz w:val="20"/>
                <w:szCs w:val="20"/>
              </w:rPr>
              <w:t>datum</w:t>
            </w:r>
            <w:r w:rsidRPr="002E0A2B">
              <w:rPr>
                <w:rFonts w:ascii="Arial" w:hAnsi="Arial" w:cs="Arial"/>
                <w:snapToGrid w:val="0"/>
                <w:kern w:val="28"/>
                <w:sz w:val="20"/>
                <w:szCs w:val="20"/>
              </w:rPr>
              <w:fldChar w:fldCharType="begin"/>
            </w:r>
            <w:r w:rsidRPr="002E0A2B">
              <w:rPr>
                <w:rFonts w:ascii="Arial" w:hAnsi="Arial" w:cs="Arial"/>
                <w:snapToGrid w:val="0"/>
                <w:kern w:val="28"/>
                <w:sz w:val="20"/>
                <w:szCs w:val="20"/>
              </w:rPr>
              <w:instrText>MacroButton Nomacro §</w:instrText>
            </w:r>
            <w:r w:rsidRPr="002E0A2B">
              <w:rPr>
                <w:rFonts w:ascii="Arial" w:hAnsi="Arial" w:cs="Arial"/>
                <w:snapToGrid w:val="0"/>
                <w:kern w:val="28"/>
                <w:sz w:val="20"/>
                <w:szCs w:val="20"/>
              </w:rPr>
              <w:fldChar w:fldCharType="end"/>
            </w:r>
            <w:r w:rsidRPr="002E0A2B">
              <w:rPr>
                <w:rStyle w:val="eop"/>
                <w:rFonts w:ascii="Arial" w:hAnsi="Arial" w:cs="Arial"/>
                <w:color w:val="FF0000"/>
                <w:sz w:val="20"/>
                <w:szCs w:val="20"/>
                <w:shd w:val="clear" w:color="auto" w:fill="FFFFFF"/>
              </w:rPr>
              <w:t xml:space="preserve"> verleden voor</w:t>
            </w:r>
            <w:r w:rsidR="00DA32D4" w:rsidRPr="002E0A2B">
              <w:rPr>
                <w:rStyle w:val="eop"/>
                <w:rFonts w:ascii="Arial" w:hAnsi="Arial" w:cs="Arial"/>
                <w:color w:val="FF0000"/>
                <w:sz w:val="20"/>
                <w:szCs w:val="20"/>
                <w:shd w:val="clear" w:color="auto" w:fill="FFFFFF"/>
              </w:rPr>
              <w:t xml:space="preserve"> </w:t>
            </w:r>
            <w:r w:rsidR="00364ADD" w:rsidRPr="002E0A2B">
              <w:rPr>
                <w:rFonts w:ascii="Arial" w:hAnsi="Arial" w:cs="Arial"/>
                <w:kern w:val="28"/>
                <w:sz w:val="20"/>
                <w:szCs w:val="20"/>
              </w:rPr>
              <w:fldChar w:fldCharType="begin"/>
            </w:r>
            <w:r w:rsidR="00364ADD" w:rsidRPr="002E0A2B">
              <w:rPr>
                <w:rFonts w:ascii="Arial" w:hAnsi="Arial" w:cs="Arial"/>
                <w:kern w:val="28"/>
                <w:sz w:val="20"/>
                <w:szCs w:val="20"/>
              </w:rPr>
              <w:instrText>MacroButton Nomacro §</w:instrText>
            </w:r>
            <w:r w:rsidR="00364ADD" w:rsidRPr="002E0A2B">
              <w:rPr>
                <w:rFonts w:ascii="Arial" w:hAnsi="Arial" w:cs="Arial"/>
                <w:kern w:val="28"/>
                <w:sz w:val="20"/>
                <w:szCs w:val="20"/>
              </w:rPr>
              <w:fldChar w:fldCharType="end"/>
            </w:r>
            <w:ins w:id="620" w:author="Groot, Karina de" w:date="2024-08-08T12:03:00Z" w16du:dateUtc="2024-08-08T10:03:00Z">
              <w:r w:rsidR="00F07B86" w:rsidRPr="002E0A2B">
                <w:rPr>
                  <w:rStyle w:val="eop"/>
                  <w:color w:val="008200"/>
                  <w:highlight w:val="yellow"/>
                  <w:shd w:val="clear" w:color="auto" w:fill="FFFFFF"/>
                  <w:rPrChange w:id="621" w:author="Groot, Karina de" w:date="2024-08-08T12:05:00Z" w16du:dateUtc="2024-08-08T10:05:00Z">
                    <w:rPr>
                      <w:rFonts w:ascii="Arial" w:hAnsi="Arial" w:cs="Arial"/>
                      <w:kern w:val="28"/>
                      <w:sz w:val="20"/>
                      <w:szCs w:val="20"/>
                    </w:rPr>
                  </w:rPrChange>
                </w:rPr>
                <w:t>VVE-</w:t>
              </w:r>
            </w:ins>
            <w:r w:rsidR="005709DD" w:rsidRPr="002E0A2B">
              <w:rPr>
                <w:rStyle w:val="eop"/>
                <w:rFonts w:ascii="Arial" w:hAnsi="Arial" w:cs="Arial"/>
                <w:color w:val="008200"/>
                <w:sz w:val="20"/>
                <w:szCs w:val="20"/>
                <w:highlight w:val="yellow"/>
                <w:shd w:val="clear" w:color="auto" w:fill="FFFFFF"/>
              </w:rPr>
              <w:t>TEKSTBLOK NATUURLIJK PERSOON</w:t>
            </w:r>
            <w:del w:id="622" w:author="Groot, Karina de" w:date="2024-08-08T12:05:00Z" w16du:dateUtc="2024-08-08T10:05:00Z">
              <w:r w:rsidR="00087049" w:rsidRPr="002E0A2B" w:rsidDel="002E0A2B">
                <w:rPr>
                  <w:rStyle w:val="eop"/>
                  <w:rFonts w:ascii="Arial" w:hAnsi="Arial" w:cs="Arial"/>
                  <w:color w:val="008200"/>
                  <w:sz w:val="20"/>
                  <w:szCs w:val="20"/>
                  <w:highlight w:val="yellow"/>
                  <w:shd w:val="clear" w:color="auto" w:fill="FFFFFF"/>
                </w:rPr>
                <w:delText>-nieuw</w:delText>
              </w:r>
            </w:del>
            <w:r w:rsidRPr="002E0A2B">
              <w:rPr>
                <w:rStyle w:val="eop"/>
                <w:rFonts w:ascii="Arial" w:hAnsi="Arial" w:cs="Arial"/>
                <w:color w:val="840084"/>
                <w:sz w:val="20"/>
                <w:szCs w:val="20"/>
                <w:shd w:val="clear" w:color="auto" w:fill="FFFFFF"/>
              </w:rPr>
              <w:t>,</w:t>
            </w:r>
            <w:r w:rsidRPr="002E0A2B">
              <w:rPr>
                <w:rStyle w:val="eop"/>
                <w:rFonts w:ascii="Arial" w:hAnsi="Arial" w:cs="Arial"/>
                <w:color w:val="0066FF"/>
                <w:sz w:val="20"/>
                <w:szCs w:val="20"/>
                <w:shd w:val="clear" w:color="auto" w:fill="FFFFFF"/>
              </w:rPr>
              <w:t xml:space="preserve"> </w:t>
            </w:r>
            <w:r w:rsidRPr="002E0A2B">
              <w:rPr>
                <w:rStyle w:val="eop"/>
                <w:rFonts w:ascii="Arial" w:hAnsi="Arial" w:cs="Arial"/>
                <w:color w:val="840084"/>
                <w:sz w:val="20"/>
                <w:szCs w:val="20"/>
                <w:shd w:val="clear" w:color="auto" w:fill="FFFFFF"/>
              </w:rPr>
              <w:t xml:space="preserve">destijds </w:t>
            </w:r>
            <w:r w:rsidRPr="002E0A2B">
              <w:rPr>
                <w:rStyle w:val="eop"/>
                <w:rFonts w:ascii="Arial" w:hAnsi="Arial" w:cs="Arial"/>
                <w:color w:val="008200"/>
                <w:sz w:val="20"/>
                <w:szCs w:val="20"/>
                <w:shd w:val="clear" w:color="auto" w:fill="FFFFFF"/>
              </w:rPr>
              <w:t xml:space="preserve">notaris te </w:t>
            </w:r>
            <w:r w:rsidRPr="002E0A2B">
              <w:rPr>
                <w:rFonts w:ascii="Arial" w:hAnsi="Arial" w:cs="Arial"/>
                <w:kern w:val="28"/>
                <w:sz w:val="20"/>
                <w:szCs w:val="20"/>
              </w:rPr>
              <w:fldChar w:fldCharType="begin"/>
            </w:r>
            <w:r w:rsidRPr="002E0A2B">
              <w:rPr>
                <w:rFonts w:ascii="Arial" w:hAnsi="Arial" w:cs="Arial"/>
                <w:kern w:val="28"/>
                <w:sz w:val="20"/>
                <w:szCs w:val="20"/>
              </w:rPr>
              <w:instrText>MacroButton Nomacro §</w:instrText>
            </w:r>
            <w:r w:rsidRPr="002E0A2B">
              <w:rPr>
                <w:rFonts w:ascii="Arial" w:hAnsi="Arial" w:cs="Arial"/>
                <w:kern w:val="28"/>
                <w:sz w:val="20"/>
                <w:szCs w:val="20"/>
              </w:rPr>
              <w:fldChar w:fldCharType="end"/>
            </w:r>
            <w:r w:rsidRPr="002E0A2B">
              <w:rPr>
                <w:rFonts w:ascii="Arial" w:hAnsi="Arial" w:cs="Arial"/>
                <w:kern w:val="28"/>
                <w:sz w:val="20"/>
                <w:szCs w:val="20"/>
              </w:rPr>
              <w:t>standplaats</w:t>
            </w:r>
            <w:r w:rsidR="00364ADD" w:rsidRPr="002E0A2B">
              <w:rPr>
                <w:rFonts w:ascii="Arial" w:hAnsi="Arial" w:cs="Arial"/>
                <w:kern w:val="28"/>
                <w:sz w:val="20"/>
                <w:szCs w:val="20"/>
              </w:rPr>
              <w:fldChar w:fldCharType="begin"/>
            </w:r>
            <w:r w:rsidR="00364ADD" w:rsidRPr="002E0A2B">
              <w:rPr>
                <w:rFonts w:ascii="Arial" w:hAnsi="Arial" w:cs="Arial"/>
                <w:kern w:val="28"/>
                <w:sz w:val="20"/>
                <w:szCs w:val="20"/>
              </w:rPr>
              <w:instrText>MacroButton Nomacro §</w:instrText>
            </w:r>
            <w:r w:rsidR="00364ADD" w:rsidRPr="002E0A2B">
              <w:rPr>
                <w:rFonts w:ascii="Arial" w:hAnsi="Arial" w:cs="Arial"/>
                <w:kern w:val="28"/>
                <w:sz w:val="20"/>
                <w:szCs w:val="20"/>
              </w:rPr>
              <w:fldChar w:fldCharType="end"/>
            </w:r>
            <w:r w:rsidR="00364ADD" w:rsidRPr="002E0A2B">
              <w:rPr>
                <w:rFonts w:ascii="Arial" w:hAnsi="Arial" w:cs="Arial"/>
                <w:kern w:val="28"/>
                <w:sz w:val="20"/>
                <w:szCs w:val="20"/>
              </w:rPr>
              <w:fldChar w:fldCharType="begin"/>
            </w:r>
            <w:r w:rsidR="00364ADD" w:rsidRPr="002E0A2B">
              <w:rPr>
                <w:rFonts w:ascii="Arial" w:hAnsi="Arial" w:cs="Arial"/>
                <w:kern w:val="28"/>
                <w:sz w:val="20"/>
                <w:szCs w:val="20"/>
              </w:rPr>
              <w:instrText>MacroButton Nomacro §</w:instrText>
            </w:r>
            <w:r w:rsidR="00364ADD" w:rsidRPr="002E0A2B">
              <w:rPr>
                <w:rFonts w:ascii="Arial" w:hAnsi="Arial" w:cs="Arial"/>
                <w:kern w:val="28"/>
                <w:sz w:val="20"/>
                <w:szCs w:val="20"/>
              </w:rPr>
              <w:fldChar w:fldCharType="end"/>
            </w:r>
            <w:r w:rsidRPr="002E0A2B">
              <w:rPr>
                <w:rStyle w:val="eop"/>
                <w:rFonts w:ascii="Arial" w:hAnsi="Arial" w:cs="Arial"/>
                <w:sz w:val="20"/>
                <w:szCs w:val="20"/>
                <w:shd w:val="clear" w:color="auto" w:fill="FFFFFF"/>
              </w:rPr>
              <w:t>/</w:t>
            </w:r>
            <w:r w:rsidR="00364ADD" w:rsidRPr="002E0A2B">
              <w:rPr>
                <w:rFonts w:ascii="Arial" w:hAnsi="Arial" w:cs="Arial"/>
                <w:kern w:val="28"/>
                <w:sz w:val="20"/>
                <w:szCs w:val="20"/>
              </w:rPr>
              <w:fldChar w:fldCharType="begin"/>
            </w:r>
            <w:r w:rsidR="00364ADD" w:rsidRPr="002E0A2B">
              <w:rPr>
                <w:rFonts w:ascii="Arial" w:hAnsi="Arial" w:cs="Arial"/>
                <w:kern w:val="28"/>
                <w:sz w:val="20"/>
                <w:szCs w:val="20"/>
              </w:rPr>
              <w:instrText>MacroButton Nomacro §</w:instrText>
            </w:r>
            <w:r w:rsidR="00364ADD" w:rsidRPr="002E0A2B">
              <w:rPr>
                <w:rFonts w:ascii="Arial" w:hAnsi="Arial" w:cs="Arial"/>
                <w:kern w:val="28"/>
                <w:sz w:val="20"/>
                <w:szCs w:val="20"/>
              </w:rPr>
              <w:fldChar w:fldCharType="end"/>
            </w:r>
            <w:r w:rsidRPr="002E0A2B">
              <w:rPr>
                <w:rStyle w:val="eop"/>
                <w:rFonts w:ascii="Arial" w:hAnsi="Arial" w:cs="Arial"/>
                <w:color w:val="008200"/>
                <w:sz w:val="20"/>
                <w:szCs w:val="20"/>
                <w:shd w:val="clear" w:color="auto" w:fill="FFFFFF"/>
              </w:rPr>
              <w:t>mij, notaris</w:t>
            </w:r>
            <w:r w:rsidR="00364ADD" w:rsidRPr="002E0A2B">
              <w:rPr>
                <w:rFonts w:ascii="Arial" w:hAnsi="Arial" w:cs="Arial"/>
                <w:kern w:val="28"/>
                <w:sz w:val="20"/>
                <w:szCs w:val="20"/>
              </w:rPr>
              <w:fldChar w:fldCharType="begin"/>
            </w:r>
            <w:r w:rsidR="00364ADD" w:rsidRPr="002E0A2B">
              <w:rPr>
                <w:rFonts w:ascii="Arial" w:hAnsi="Arial" w:cs="Arial"/>
                <w:kern w:val="28"/>
                <w:sz w:val="20"/>
                <w:szCs w:val="20"/>
              </w:rPr>
              <w:instrText>MacroButton Nomacro §</w:instrText>
            </w:r>
            <w:r w:rsidR="00364ADD" w:rsidRPr="002E0A2B">
              <w:rPr>
                <w:rFonts w:ascii="Arial" w:hAnsi="Arial" w:cs="Arial"/>
                <w:kern w:val="28"/>
                <w:sz w:val="20"/>
                <w:szCs w:val="20"/>
              </w:rPr>
              <w:fldChar w:fldCharType="end"/>
            </w:r>
            <w:r w:rsidRPr="002E0A2B">
              <w:rPr>
                <w:rStyle w:val="eop"/>
                <w:rFonts w:ascii="Arial" w:hAnsi="Arial" w:cs="Arial"/>
                <w:color w:val="7030A0"/>
                <w:sz w:val="20"/>
                <w:szCs w:val="20"/>
                <w:shd w:val="clear" w:color="auto" w:fill="FFFFFF"/>
              </w:rPr>
              <w:t>,</w:t>
            </w:r>
            <w:r w:rsidRPr="002E0A2B">
              <w:rPr>
                <w:rStyle w:val="eop"/>
                <w:rFonts w:ascii="Arial" w:hAnsi="Arial" w:cs="Arial"/>
                <w:color w:val="000000" w:themeColor="text1"/>
                <w:sz w:val="20"/>
                <w:szCs w:val="20"/>
                <w:shd w:val="clear" w:color="auto" w:fill="FFFFFF"/>
              </w:rPr>
              <w:t xml:space="preserve"> </w:t>
            </w:r>
            <w:r w:rsidRPr="002E0A2B">
              <w:rPr>
                <w:rStyle w:val="eop"/>
                <w:rFonts w:ascii="Arial" w:hAnsi="Arial" w:cs="Arial"/>
                <w:color w:val="FF0000"/>
                <w:sz w:val="20"/>
                <w:szCs w:val="20"/>
                <w:shd w:val="clear" w:color="auto" w:fill="FFFFFF"/>
              </w:rPr>
              <w:t xml:space="preserve">onder gedeeltelijke gestanddoening van </w:t>
            </w:r>
            <w:r w:rsidRPr="002E0A2B">
              <w:rPr>
                <w:rStyle w:val="eop"/>
                <w:rFonts w:ascii="Arial" w:hAnsi="Arial" w:cs="Arial"/>
                <w:color w:val="008200"/>
                <w:sz w:val="20"/>
                <w:szCs w:val="20"/>
                <w:shd w:val="clear" w:color="auto" w:fill="FFFFFF"/>
              </w:rPr>
              <w:t>zijn</w:t>
            </w:r>
            <w:r w:rsidRPr="002E0A2B">
              <w:rPr>
                <w:rStyle w:val="eop"/>
                <w:rFonts w:ascii="Arial" w:hAnsi="Arial" w:cs="Arial"/>
                <w:sz w:val="20"/>
                <w:szCs w:val="20"/>
                <w:shd w:val="clear" w:color="auto" w:fill="FFFFFF"/>
              </w:rPr>
              <w:t>/</w:t>
            </w:r>
            <w:r w:rsidRPr="002E0A2B">
              <w:rPr>
                <w:rStyle w:val="eop"/>
                <w:rFonts w:ascii="Arial" w:hAnsi="Arial" w:cs="Arial"/>
                <w:color w:val="008200"/>
                <w:sz w:val="20"/>
                <w:szCs w:val="20"/>
                <w:shd w:val="clear" w:color="auto" w:fill="FFFFFF"/>
              </w:rPr>
              <w:t xml:space="preserve">haar </w:t>
            </w:r>
            <w:r w:rsidR="0006542D" w:rsidRPr="002E0A2B">
              <w:rPr>
                <w:rFonts w:ascii="Arial" w:hAnsi="Arial" w:cs="Arial"/>
                <w:kern w:val="28"/>
                <w:sz w:val="20"/>
                <w:szCs w:val="20"/>
              </w:rPr>
              <w:fldChar w:fldCharType="begin"/>
            </w:r>
            <w:r w:rsidR="0006542D" w:rsidRPr="002E0A2B">
              <w:rPr>
                <w:rFonts w:ascii="Arial" w:hAnsi="Arial" w:cs="Arial"/>
                <w:kern w:val="28"/>
                <w:sz w:val="20"/>
                <w:szCs w:val="20"/>
              </w:rPr>
              <w:instrText>MacroButton Nomacro §</w:instrText>
            </w:r>
            <w:r w:rsidR="0006542D" w:rsidRPr="002E0A2B">
              <w:rPr>
                <w:rFonts w:ascii="Arial" w:hAnsi="Arial" w:cs="Arial"/>
                <w:kern w:val="28"/>
                <w:sz w:val="20"/>
                <w:szCs w:val="20"/>
              </w:rPr>
              <w:fldChar w:fldCharType="end"/>
            </w:r>
            <w:r w:rsidR="0006542D" w:rsidRPr="002E0A2B">
              <w:rPr>
                <w:rStyle w:val="eop"/>
                <w:rFonts w:ascii="Arial" w:hAnsi="Arial" w:cs="Arial"/>
                <w:color w:val="008200"/>
                <w:sz w:val="20"/>
                <w:szCs w:val="20"/>
                <w:shd w:val="clear" w:color="auto" w:fill="FFFFFF"/>
              </w:rPr>
              <w:t>testament</w:t>
            </w:r>
            <w:r w:rsidR="0006542D" w:rsidRPr="002E0A2B">
              <w:rPr>
                <w:rFonts w:ascii="Arial" w:hAnsi="Arial" w:cs="Arial"/>
                <w:kern w:val="28"/>
                <w:sz w:val="20"/>
                <w:szCs w:val="20"/>
              </w:rPr>
              <w:fldChar w:fldCharType="begin"/>
            </w:r>
            <w:r w:rsidR="0006542D" w:rsidRPr="002E0A2B">
              <w:rPr>
                <w:rFonts w:ascii="Arial" w:hAnsi="Arial" w:cs="Arial"/>
                <w:kern w:val="28"/>
                <w:sz w:val="20"/>
                <w:szCs w:val="20"/>
              </w:rPr>
              <w:instrText>MacroButton Nomacro §</w:instrText>
            </w:r>
            <w:r w:rsidR="0006542D" w:rsidRPr="002E0A2B">
              <w:rPr>
                <w:rFonts w:ascii="Arial" w:hAnsi="Arial" w:cs="Arial"/>
                <w:kern w:val="28"/>
                <w:sz w:val="20"/>
                <w:szCs w:val="20"/>
              </w:rPr>
              <w:fldChar w:fldCharType="end"/>
            </w:r>
            <w:r w:rsidR="0006542D" w:rsidRPr="002E0A2B">
              <w:rPr>
                <w:rStyle w:val="eop"/>
                <w:rFonts w:ascii="Arial" w:hAnsi="Arial" w:cs="Arial"/>
                <w:sz w:val="20"/>
                <w:szCs w:val="20"/>
                <w:shd w:val="clear" w:color="auto" w:fill="FFFFFF"/>
              </w:rPr>
              <w:t>/</w:t>
            </w:r>
            <w:r w:rsidR="0006542D" w:rsidRPr="002E0A2B">
              <w:rPr>
                <w:rFonts w:ascii="Arial" w:hAnsi="Arial" w:cs="Arial"/>
                <w:kern w:val="28"/>
                <w:sz w:val="20"/>
                <w:szCs w:val="20"/>
              </w:rPr>
              <w:fldChar w:fldCharType="begin"/>
            </w:r>
            <w:r w:rsidR="0006542D" w:rsidRPr="002E0A2B">
              <w:rPr>
                <w:rFonts w:ascii="Arial" w:hAnsi="Arial" w:cs="Arial"/>
                <w:kern w:val="28"/>
                <w:sz w:val="20"/>
                <w:szCs w:val="20"/>
              </w:rPr>
              <w:instrText>MacroButton Nomacro §</w:instrText>
            </w:r>
            <w:r w:rsidR="0006542D" w:rsidRPr="002E0A2B">
              <w:rPr>
                <w:rFonts w:ascii="Arial" w:hAnsi="Arial" w:cs="Arial"/>
                <w:kern w:val="28"/>
                <w:sz w:val="20"/>
                <w:szCs w:val="20"/>
              </w:rPr>
              <w:fldChar w:fldCharType="end"/>
            </w:r>
            <w:r w:rsidR="0006542D" w:rsidRPr="002E0A2B">
              <w:rPr>
                <w:rStyle w:val="eop"/>
                <w:rFonts w:ascii="Arial" w:hAnsi="Arial" w:cs="Arial"/>
                <w:color w:val="008200"/>
                <w:sz w:val="20"/>
                <w:szCs w:val="20"/>
                <w:shd w:val="clear" w:color="auto" w:fill="FFFFFF"/>
              </w:rPr>
              <w:t>uiterste wilsbeschikking</w:t>
            </w:r>
            <w:r w:rsidR="0006542D" w:rsidRPr="002E0A2B">
              <w:rPr>
                <w:rFonts w:ascii="Arial" w:hAnsi="Arial" w:cs="Arial"/>
                <w:kern w:val="28"/>
                <w:sz w:val="20"/>
                <w:szCs w:val="20"/>
              </w:rPr>
              <w:fldChar w:fldCharType="begin"/>
            </w:r>
            <w:r w:rsidR="0006542D" w:rsidRPr="002E0A2B">
              <w:rPr>
                <w:rFonts w:ascii="Arial" w:hAnsi="Arial" w:cs="Arial"/>
                <w:kern w:val="28"/>
                <w:sz w:val="20"/>
                <w:szCs w:val="20"/>
              </w:rPr>
              <w:instrText>MacroButton Nomacro §</w:instrText>
            </w:r>
            <w:r w:rsidR="0006542D" w:rsidRPr="002E0A2B">
              <w:rPr>
                <w:rFonts w:ascii="Arial" w:hAnsi="Arial" w:cs="Arial"/>
                <w:kern w:val="28"/>
                <w:sz w:val="20"/>
                <w:szCs w:val="20"/>
              </w:rPr>
              <w:fldChar w:fldCharType="end"/>
            </w:r>
            <w:r w:rsidR="0006542D" w:rsidRPr="002E0A2B" w:rsidDel="0006542D">
              <w:rPr>
                <w:rStyle w:val="eop"/>
                <w:rFonts w:ascii="Arial" w:hAnsi="Arial" w:cs="Arial"/>
                <w:color w:val="FF0000"/>
                <w:sz w:val="20"/>
                <w:szCs w:val="20"/>
                <w:shd w:val="clear" w:color="auto" w:fill="FFFFFF"/>
              </w:rPr>
              <w:t xml:space="preserve"> </w:t>
            </w:r>
            <w:r w:rsidRPr="002E0A2B">
              <w:rPr>
                <w:rStyle w:val="eop"/>
                <w:rFonts w:ascii="Arial" w:hAnsi="Arial" w:cs="Arial"/>
                <w:color w:val="FF0000"/>
                <w:sz w:val="20"/>
                <w:szCs w:val="20"/>
                <w:shd w:val="clear" w:color="auto" w:fill="FFFFFF"/>
              </w:rPr>
              <w:t xml:space="preserve">op </w:t>
            </w:r>
            <w:r w:rsidRPr="002E0A2B">
              <w:rPr>
                <w:rFonts w:ascii="Arial" w:hAnsi="Arial" w:cs="Arial"/>
                <w:snapToGrid w:val="0"/>
                <w:kern w:val="28"/>
                <w:sz w:val="20"/>
                <w:szCs w:val="20"/>
              </w:rPr>
              <w:fldChar w:fldCharType="begin"/>
            </w:r>
            <w:r w:rsidRPr="002E0A2B">
              <w:rPr>
                <w:rFonts w:ascii="Arial" w:hAnsi="Arial" w:cs="Arial"/>
                <w:snapToGrid w:val="0"/>
                <w:kern w:val="28"/>
                <w:sz w:val="20"/>
                <w:szCs w:val="20"/>
              </w:rPr>
              <w:instrText>MacroButton Nomacro §</w:instrText>
            </w:r>
            <w:r w:rsidRPr="002E0A2B">
              <w:rPr>
                <w:rFonts w:ascii="Arial" w:hAnsi="Arial" w:cs="Arial"/>
                <w:snapToGrid w:val="0"/>
                <w:kern w:val="28"/>
                <w:sz w:val="20"/>
                <w:szCs w:val="20"/>
              </w:rPr>
              <w:fldChar w:fldCharType="end"/>
            </w:r>
            <w:r w:rsidRPr="002E0A2B">
              <w:rPr>
                <w:rFonts w:ascii="Arial" w:hAnsi="Arial" w:cs="Arial"/>
                <w:snapToGrid w:val="0"/>
                <w:color w:val="000000"/>
                <w:kern w:val="28"/>
                <w:sz w:val="20"/>
                <w:szCs w:val="20"/>
              </w:rPr>
              <w:t>datum</w:t>
            </w:r>
            <w:r w:rsidRPr="002E0A2B">
              <w:rPr>
                <w:rFonts w:ascii="Arial" w:hAnsi="Arial" w:cs="Arial"/>
                <w:snapToGrid w:val="0"/>
                <w:kern w:val="28"/>
                <w:sz w:val="20"/>
                <w:szCs w:val="20"/>
              </w:rPr>
              <w:fldChar w:fldCharType="begin"/>
            </w:r>
            <w:r w:rsidRPr="002E0A2B">
              <w:rPr>
                <w:rFonts w:ascii="Arial" w:hAnsi="Arial" w:cs="Arial"/>
                <w:snapToGrid w:val="0"/>
                <w:kern w:val="28"/>
                <w:sz w:val="20"/>
                <w:szCs w:val="20"/>
              </w:rPr>
              <w:instrText>MacroButton Nomacro §</w:instrText>
            </w:r>
            <w:r w:rsidRPr="002E0A2B">
              <w:rPr>
                <w:rFonts w:ascii="Arial" w:hAnsi="Arial" w:cs="Arial"/>
                <w:snapToGrid w:val="0"/>
                <w:kern w:val="28"/>
                <w:sz w:val="20"/>
                <w:szCs w:val="20"/>
              </w:rPr>
              <w:fldChar w:fldCharType="end"/>
            </w:r>
            <w:r w:rsidRPr="002E0A2B">
              <w:rPr>
                <w:rStyle w:val="eop"/>
                <w:rFonts w:ascii="Arial" w:hAnsi="Arial" w:cs="Arial"/>
                <w:color w:val="0066FF"/>
                <w:sz w:val="20"/>
                <w:szCs w:val="20"/>
                <w:shd w:val="clear" w:color="auto" w:fill="FFFFFF"/>
              </w:rPr>
              <w:t xml:space="preserve"> </w:t>
            </w:r>
            <w:r w:rsidRPr="002E0A2B">
              <w:rPr>
                <w:rStyle w:val="eop"/>
                <w:rFonts w:ascii="Arial" w:hAnsi="Arial" w:cs="Arial"/>
                <w:color w:val="FF0000"/>
                <w:sz w:val="20"/>
                <w:szCs w:val="20"/>
                <w:shd w:val="clear" w:color="auto" w:fill="FFFFFF"/>
              </w:rPr>
              <w:t xml:space="preserve">verleden voor </w:t>
            </w:r>
            <w:r w:rsidR="00364ADD" w:rsidRPr="002E0A2B">
              <w:rPr>
                <w:rFonts w:ascii="Arial" w:hAnsi="Arial" w:cs="Arial"/>
                <w:kern w:val="28"/>
                <w:sz w:val="20"/>
                <w:szCs w:val="20"/>
              </w:rPr>
              <w:fldChar w:fldCharType="begin"/>
            </w:r>
            <w:r w:rsidR="00364ADD" w:rsidRPr="002E0A2B">
              <w:rPr>
                <w:rFonts w:ascii="Arial" w:hAnsi="Arial" w:cs="Arial"/>
                <w:kern w:val="28"/>
                <w:sz w:val="20"/>
                <w:szCs w:val="20"/>
              </w:rPr>
              <w:instrText>MacroButton Nomacro §</w:instrText>
            </w:r>
            <w:r w:rsidR="00364ADD" w:rsidRPr="002E0A2B">
              <w:rPr>
                <w:rFonts w:ascii="Arial" w:hAnsi="Arial" w:cs="Arial"/>
                <w:kern w:val="28"/>
                <w:sz w:val="20"/>
                <w:szCs w:val="20"/>
              </w:rPr>
              <w:fldChar w:fldCharType="end"/>
            </w:r>
            <w:ins w:id="623" w:author="Groot, Karina de" w:date="2024-08-08T12:05:00Z" w16du:dateUtc="2024-08-08T10:05:00Z">
              <w:r w:rsidR="002E0A2B" w:rsidRPr="00CF7B10">
                <w:rPr>
                  <w:rFonts w:ascii="Arial" w:hAnsi="Arial" w:cs="Arial"/>
                  <w:color w:val="008200"/>
                  <w:sz w:val="20"/>
                  <w:szCs w:val="20"/>
                  <w:highlight w:val="yellow"/>
                  <w:shd w:val="clear" w:color="auto" w:fill="FFFFFF"/>
                </w:rPr>
                <w:t xml:space="preserve"> </w:t>
              </w:r>
              <w:r w:rsidR="002E0A2B" w:rsidRPr="00CF7B10">
                <w:rPr>
                  <w:rStyle w:val="eop"/>
                  <w:rFonts w:ascii="Arial" w:hAnsi="Arial" w:cs="Arial"/>
                  <w:color w:val="008200"/>
                  <w:sz w:val="20"/>
                  <w:szCs w:val="20"/>
                  <w:highlight w:val="yellow"/>
                  <w:shd w:val="clear" w:color="auto" w:fill="FFFFFF"/>
                </w:rPr>
                <w:t>VVE-</w:t>
              </w:r>
            </w:ins>
            <w:r w:rsidR="005709DD" w:rsidRPr="002E0A2B">
              <w:rPr>
                <w:rStyle w:val="eop"/>
                <w:rFonts w:ascii="Arial" w:hAnsi="Arial" w:cs="Arial"/>
                <w:color w:val="008200"/>
                <w:sz w:val="20"/>
                <w:szCs w:val="20"/>
                <w:highlight w:val="yellow"/>
                <w:shd w:val="clear" w:color="auto" w:fill="FFFFFF"/>
              </w:rPr>
              <w:t>TEKSTBLOK NATUURLIJK PERSOON</w:t>
            </w:r>
            <w:del w:id="624" w:author="Groot, Karina de" w:date="2024-08-08T12:05:00Z" w16du:dateUtc="2024-08-08T10:05:00Z">
              <w:r w:rsidR="00087049" w:rsidRPr="002E0A2B" w:rsidDel="002E0A2B">
                <w:rPr>
                  <w:rStyle w:val="eop"/>
                  <w:rFonts w:ascii="Arial" w:hAnsi="Arial" w:cs="Arial"/>
                  <w:color w:val="008200"/>
                  <w:sz w:val="20"/>
                  <w:szCs w:val="20"/>
                  <w:highlight w:val="yellow"/>
                  <w:shd w:val="clear" w:color="auto" w:fill="FFFFFF"/>
                </w:rPr>
                <w:delText>-nieuw</w:delText>
              </w:r>
            </w:del>
            <w:r w:rsidRPr="002E0A2B">
              <w:rPr>
                <w:rStyle w:val="eop"/>
                <w:rFonts w:ascii="Arial" w:hAnsi="Arial" w:cs="Arial"/>
                <w:color w:val="008200"/>
                <w:sz w:val="20"/>
                <w:szCs w:val="20"/>
                <w:shd w:val="clear" w:color="auto" w:fill="FFFFFF"/>
              </w:rPr>
              <w:t>,</w:t>
            </w:r>
            <w:r w:rsidRPr="002E0A2B">
              <w:rPr>
                <w:rStyle w:val="Verwijzingopmerking"/>
                <w:rFonts w:ascii="Arial" w:hAnsi="Arial" w:cs="Arial"/>
                <w:color w:val="7030A0"/>
                <w:sz w:val="20"/>
                <w:szCs w:val="20"/>
                <w:shd w:val="clear" w:color="auto" w:fill="FFFFFF"/>
              </w:rPr>
              <w:t xml:space="preserve"> </w:t>
            </w:r>
            <w:r w:rsidRPr="002E0A2B">
              <w:rPr>
                <w:rStyle w:val="eop"/>
                <w:rFonts w:ascii="Arial" w:hAnsi="Arial" w:cs="Arial"/>
                <w:color w:val="7030A0"/>
                <w:sz w:val="20"/>
                <w:szCs w:val="20"/>
                <w:shd w:val="clear" w:color="auto" w:fill="FFFFFF"/>
              </w:rPr>
              <w:t xml:space="preserve">destijds </w:t>
            </w:r>
            <w:r w:rsidRPr="002E0A2B">
              <w:rPr>
                <w:rStyle w:val="eop"/>
                <w:rFonts w:ascii="Arial" w:hAnsi="Arial" w:cs="Arial"/>
                <w:color w:val="008200"/>
                <w:sz w:val="20"/>
                <w:szCs w:val="20"/>
                <w:shd w:val="clear" w:color="auto" w:fill="FFFFFF"/>
              </w:rPr>
              <w:t xml:space="preserve">notaris te </w:t>
            </w:r>
            <w:r w:rsidRPr="002E0A2B">
              <w:rPr>
                <w:rFonts w:ascii="Arial" w:hAnsi="Arial" w:cs="Arial"/>
                <w:color w:val="000000" w:themeColor="text1"/>
                <w:kern w:val="28"/>
                <w:sz w:val="20"/>
                <w:szCs w:val="20"/>
              </w:rPr>
              <w:fldChar w:fldCharType="begin"/>
            </w:r>
            <w:r w:rsidRPr="002E0A2B">
              <w:rPr>
                <w:rFonts w:ascii="Arial" w:hAnsi="Arial" w:cs="Arial"/>
                <w:color w:val="000000" w:themeColor="text1"/>
                <w:kern w:val="28"/>
                <w:sz w:val="20"/>
                <w:szCs w:val="20"/>
              </w:rPr>
              <w:instrText>MacroButton Nomacro §</w:instrText>
            </w:r>
            <w:r w:rsidRPr="002E0A2B">
              <w:rPr>
                <w:rFonts w:ascii="Arial" w:hAnsi="Arial" w:cs="Arial"/>
                <w:color w:val="000000" w:themeColor="text1"/>
                <w:kern w:val="28"/>
                <w:sz w:val="20"/>
                <w:szCs w:val="20"/>
              </w:rPr>
              <w:fldChar w:fldCharType="end"/>
            </w:r>
            <w:r w:rsidRPr="002E0A2B">
              <w:rPr>
                <w:rFonts w:ascii="Arial" w:hAnsi="Arial" w:cs="Arial"/>
                <w:color w:val="000000" w:themeColor="text1"/>
                <w:kern w:val="28"/>
                <w:sz w:val="20"/>
                <w:szCs w:val="20"/>
              </w:rPr>
              <w:t>standplaats</w:t>
            </w:r>
            <w:r w:rsidRPr="002E0A2B">
              <w:rPr>
                <w:rFonts w:ascii="Arial" w:hAnsi="Arial" w:cs="Arial"/>
                <w:color w:val="000000" w:themeColor="text1"/>
                <w:kern w:val="28"/>
                <w:sz w:val="20"/>
                <w:szCs w:val="20"/>
              </w:rPr>
              <w:fldChar w:fldCharType="begin"/>
            </w:r>
            <w:r w:rsidRPr="002E0A2B">
              <w:rPr>
                <w:rFonts w:ascii="Arial" w:hAnsi="Arial" w:cs="Arial"/>
                <w:color w:val="000000" w:themeColor="text1"/>
                <w:kern w:val="28"/>
                <w:sz w:val="20"/>
                <w:szCs w:val="20"/>
              </w:rPr>
              <w:instrText>MacroButton Nomacro §</w:instrText>
            </w:r>
            <w:r w:rsidRPr="002E0A2B">
              <w:rPr>
                <w:rFonts w:ascii="Arial" w:hAnsi="Arial" w:cs="Arial"/>
                <w:color w:val="000000" w:themeColor="text1"/>
                <w:kern w:val="28"/>
                <w:sz w:val="20"/>
                <w:szCs w:val="20"/>
              </w:rPr>
              <w:fldChar w:fldCharType="end"/>
            </w:r>
            <w:r w:rsidR="00364ADD" w:rsidRPr="002E0A2B">
              <w:rPr>
                <w:rFonts w:ascii="Arial" w:hAnsi="Arial" w:cs="Arial"/>
                <w:kern w:val="28"/>
                <w:sz w:val="20"/>
                <w:szCs w:val="20"/>
              </w:rPr>
              <w:fldChar w:fldCharType="begin"/>
            </w:r>
            <w:r w:rsidR="00364ADD" w:rsidRPr="002E0A2B">
              <w:rPr>
                <w:rFonts w:ascii="Arial" w:hAnsi="Arial" w:cs="Arial"/>
                <w:kern w:val="28"/>
                <w:sz w:val="20"/>
                <w:szCs w:val="20"/>
              </w:rPr>
              <w:instrText>MacroButton Nomacro §</w:instrText>
            </w:r>
            <w:r w:rsidR="00364ADD" w:rsidRPr="002E0A2B">
              <w:rPr>
                <w:rFonts w:ascii="Arial" w:hAnsi="Arial" w:cs="Arial"/>
                <w:kern w:val="28"/>
                <w:sz w:val="20"/>
                <w:szCs w:val="20"/>
              </w:rPr>
              <w:fldChar w:fldCharType="end"/>
            </w:r>
            <w:r w:rsidRPr="002E0A2B">
              <w:rPr>
                <w:rStyle w:val="eop"/>
                <w:rFonts w:ascii="Arial" w:hAnsi="Arial" w:cs="Arial"/>
                <w:sz w:val="20"/>
                <w:szCs w:val="20"/>
                <w:shd w:val="clear" w:color="auto" w:fill="FFFFFF"/>
              </w:rPr>
              <w:t>/</w:t>
            </w:r>
            <w:r w:rsidR="00364ADD" w:rsidRPr="002E0A2B">
              <w:rPr>
                <w:rFonts w:ascii="Arial" w:hAnsi="Arial" w:cs="Arial"/>
                <w:kern w:val="28"/>
                <w:sz w:val="20"/>
                <w:szCs w:val="20"/>
              </w:rPr>
              <w:fldChar w:fldCharType="begin"/>
            </w:r>
            <w:r w:rsidR="00364ADD" w:rsidRPr="002E0A2B">
              <w:rPr>
                <w:rFonts w:ascii="Arial" w:hAnsi="Arial" w:cs="Arial"/>
                <w:kern w:val="28"/>
                <w:sz w:val="20"/>
                <w:szCs w:val="20"/>
              </w:rPr>
              <w:instrText>MacroButton Nomacro §</w:instrText>
            </w:r>
            <w:r w:rsidR="00364ADD" w:rsidRPr="002E0A2B">
              <w:rPr>
                <w:rFonts w:ascii="Arial" w:hAnsi="Arial" w:cs="Arial"/>
                <w:kern w:val="28"/>
                <w:sz w:val="20"/>
                <w:szCs w:val="20"/>
              </w:rPr>
              <w:fldChar w:fldCharType="end"/>
            </w:r>
            <w:r w:rsidRPr="002E0A2B">
              <w:rPr>
                <w:rStyle w:val="eop"/>
                <w:rFonts w:ascii="Arial" w:hAnsi="Arial" w:cs="Arial"/>
                <w:color w:val="008200"/>
                <w:sz w:val="20"/>
                <w:szCs w:val="20"/>
                <w:shd w:val="clear" w:color="auto" w:fill="FFFFFF"/>
              </w:rPr>
              <w:t>mij voornoemd</w:t>
            </w:r>
            <w:r w:rsidR="00364ADD" w:rsidRPr="002E0A2B">
              <w:rPr>
                <w:rFonts w:ascii="Arial" w:hAnsi="Arial" w:cs="Arial"/>
                <w:kern w:val="28"/>
                <w:sz w:val="20"/>
                <w:szCs w:val="20"/>
              </w:rPr>
              <w:fldChar w:fldCharType="begin"/>
            </w:r>
            <w:r w:rsidR="00364ADD" w:rsidRPr="002E0A2B">
              <w:rPr>
                <w:rFonts w:ascii="Arial" w:hAnsi="Arial" w:cs="Arial"/>
                <w:kern w:val="28"/>
                <w:sz w:val="20"/>
                <w:szCs w:val="20"/>
              </w:rPr>
              <w:instrText>MacroButton Nomacro §</w:instrText>
            </w:r>
            <w:r w:rsidR="00364ADD" w:rsidRPr="002E0A2B">
              <w:rPr>
                <w:rFonts w:ascii="Arial" w:hAnsi="Arial" w:cs="Arial"/>
                <w:kern w:val="28"/>
                <w:sz w:val="20"/>
                <w:szCs w:val="20"/>
              </w:rPr>
              <w:fldChar w:fldCharType="end"/>
            </w:r>
            <w:r w:rsidRPr="002E0A2B">
              <w:rPr>
                <w:rStyle w:val="eop"/>
                <w:rFonts w:ascii="Arial" w:hAnsi="Arial" w:cs="Arial"/>
                <w:sz w:val="20"/>
                <w:szCs w:val="20"/>
                <w:shd w:val="clear" w:color="auto" w:fill="FFFFFF"/>
              </w:rPr>
              <w:t>/</w:t>
            </w:r>
            <w:r w:rsidR="00364ADD" w:rsidRPr="002E0A2B">
              <w:rPr>
                <w:rFonts w:ascii="Arial" w:hAnsi="Arial" w:cs="Arial"/>
                <w:kern w:val="28"/>
                <w:sz w:val="20"/>
                <w:szCs w:val="20"/>
              </w:rPr>
              <w:fldChar w:fldCharType="begin"/>
            </w:r>
            <w:r w:rsidR="00364ADD" w:rsidRPr="002E0A2B">
              <w:rPr>
                <w:rFonts w:ascii="Arial" w:hAnsi="Arial" w:cs="Arial"/>
                <w:kern w:val="28"/>
                <w:sz w:val="20"/>
                <w:szCs w:val="20"/>
              </w:rPr>
              <w:instrText>MacroButton Nomacro §</w:instrText>
            </w:r>
            <w:r w:rsidR="00364ADD" w:rsidRPr="002E0A2B">
              <w:rPr>
                <w:rFonts w:ascii="Arial" w:hAnsi="Arial" w:cs="Arial"/>
                <w:kern w:val="28"/>
                <w:sz w:val="20"/>
                <w:szCs w:val="20"/>
              </w:rPr>
              <w:fldChar w:fldCharType="end"/>
            </w:r>
            <w:r w:rsidRPr="002E0A2B">
              <w:rPr>
                <w:rStyle w:val="eop"/>
                <w:rFonts w:ascii="Arial" w:hAnsi="Arial" w:cs="Arial"/>
                <w:color w:val="008200"/>
                <w:sz w:val="20"/>
                <w:szCs w:val="20"/>
                <w:shd w:val="clear" w:color="auto" w:fill="FFFFFF"/>
              </w:rPr>
              <w:t>mij, notaris</w:t>
            </w:r>
            <w:r w:rsidR="00364ADD" w:rsidRPr="002E0A2B">
              <w:rPr>
                <w:rFonts w:ascii="Arial" w:hAnsi="Arial" w:cs="Arial"/>
                <w:kern w:val="28"/>
                <w:sz w:val="20"/>
                <w:szCs w:val="20"/>
              </w:rPr>
              <w:fldChar w:fldCharType="begin"/>
            </w:r>
            <w:r w:rsidR="00364ADD" w:rsidRPr="002E0A2B">
              <w:rPr>
                <w:rFonts w:ascii="Arial" w:hAnsi="Arial" w:cs="Arial"/>
                <w:kern w:val="28"/>
                <w:sz w:val="20"/>
                <w:szCs w:val="20"/>
              </w:rPr>
              <w:instrText>MacroButton Nomacro §</w:instrText>
            </w:r>
            <w:r w:rsidR="00364ADD" w:rsidRPr="002E0A2B">
              <w:rPr>
                <w:rFonts w:ascii="Arial" w:hAnsi="Arial" w:cs="Arial"/>
                <w:kern w:val="28"/>
                <w:sz w:val="20"/>
                <w:szCs w:val="20"/>
              </w:rPr>
              <w:fldChar w:fldCharType="end"/>
            </w:r>
            <w:r w:rsidRPr="002E0A2B">
              <w:rPr>
                <w:rStyle w:val="eop"/>
                <w:rFonts w:ascii="Arial" w:hAnsi="Arial" w:cs="Arial"/>
                <w:color w:val="FF0000"/>
                <w:sz w:val="20"/>
                <w:szCs w:val="20"/>
                <w:shd w:val="clear" w:color="auto" w:fill="FFFFFF"/>
              </w:rPr>
              <w:t>.</w:t>
            </w:r>
            <w:r w:rsidRPr="002E0A2B">
              <w:rPr>
                <w:rStyle w:val="eop"/>
                <w:rFonts w:ascii="Arial" w:hAnsi="Arial" w:cs="Arial"/>
                <w:color w:val="0066FF"/>
                <w:sz w:val="20"/>
                <w:szCs w:val="20"/>
                <w:shd w:val="clear" w:color="auto" w:fill="FFFFFF"/>
              </w:rPr>
              <w:t xml:space="preserve"> </w:t>
            </w:r>
          </w:p>
          <w:p w14:paraId="303BABAE" w14:textId="052D4970" w:rsidR="00F659EA" w:rsidRPr="009F1E93" w:rsidRDefault="00F659EA" w:rsidP="00663993">
            <w:pPr>
              <w:pStyle w:val="Geenafstand"/>
              <w:spacing w:after="0"/>
              <w:rPr>
                <w:rStyle w:val="eop"/>
                <w:rFonts w:ascii="Arial" w:hAnsi="Arial" w:cs="Arial"/>
                <w:color w:val="FF0000"/>
                <w:sz w:val="20"/>
                <w:szCs w:val="20"/>
                <w:shd w:val="clear" w:color="auto" w:fill="FFFFFF"/>
              </w:rPr>
            </w:pPr>
            <w:r w:rsidRPr="009F1E93">
              <w:rPr>
                <w:rStyle w:val="eop"/>
                <w:rFonts w:ascii="Arial" w:hAnsi="Arial" w:cs="Arial"/>
                <w:color w:val="FF0000"/>
                <w:sz w:val="20"/>
                <w:szCs w:val="20"/>
                <w:shd w:val="clear" w:color="auto" w:fill="FFFFFF"/>
              </w:rPr>
              <w:t xml:space="preserve">In laatstgemeld </w:t>
            </w:r>
            <w:r w:rsidR="00B364B7" w:rsidRPr="002369D3">
              <w:rPr>
                <w:rStyle w:val="eop"/>
                <w:rFonts w:ascii="Arial" w:hAnsi="Arial" w:cs="Arial"/>
                <w:color w:val="008200"/>
                <w:sz w:val="20"/>
                <w:szCs w:val="20"/>
                <w:shd w:val="clear" w:color="auto" w:fill="FFFFFF"/>
              </w:rPr>
              <w:t>testament</w:t>
            </w:r>
            <w:r w:rsidR="00B364B7" w:rsidRPr="002369D3">
              <w:rPr>
                <w:rStyle w:val="eop"/>
                <w:rFonts w:ascii="Arial" w:hAnsi="Arial" w:cs="Arial"/>
                <w:sz w:val="20"/>
                <w:szCs w:val="20"/>
                <w:shd w:val="clear" w:color="auto" w:fill="FFFFFF"/>
              </w:rPr>
              <w:t>/</w:t>
            </w:r>
            <w:r w:rsidR="00B364B7" w:rsidRPr="002369D3">
              <w:rPr>
                <w:rStyle w:val="eop"/>
                <w:rFonts w:ascii="Arial" w:hAnsi="Arial" w:cs="Arial"/>
                <w:color w:val="008200"/>
                <w:sz w:val="20"/>
                <w:szCs w:val="20"/>
                <w:shd w:val="clear" w:color="auto" w:fill="FFFFFF"/>
              </w:rPr>
              <w:t>uiterste wilsbeschikking</w:t>
            </w:r>
            <w:r w:rsidR="00B10C20">
              <w:rPr>
                <w:rFonts w:ascii="Arial" w:hAnsi="Arial" w:cs="Arial"/>
                <w:kern w:val="28"/>
                <w:sz w:val="20"/>
                <w:szCs w:val="20"/>
              </w:rPr>
              <w:t xml:space="preserve"> </w:t>
            </w:r>
            <w:r w:rsidRPr="009F1E93">
              <w:rPr>
                <w:rStyle w:val="eop"/>
                <w:rFonts w:ascii="Arial" w:hAnsi="Arial" w:cs="Arial"/>
                <w:color w:val="FF0000"/>
                <w:sz w:val="20"/>
                <w:szCs w:val="20"/>
                <w:shd w:val="clear" w:color="auto" w:fill="FFFFFF"/>
              </w:rPr>
              <w:t>heeft de overledene alle voorgaande uiterste wilsbeschikkingen herroepen.</w:t>
            </w:r>
          </w:p>
          <w:p w14:paraId="2A128729" w14:textId="5ED3C7DF" w:rsidR="00F659EA" w:rsidRPr="00F659EA" w:rsidRDefault="00F659EA" w:rsidP="00663993">
            <w:pPr>
              <w:pStyle w:val="Geenafstand"/>
              <w:spacing w:after="0"/>
              <w:rPr>
                <w:rFonts w:ascii="Arial" w:hAnsi="Arial" w:cs="Arial"/>
                <w:color w:val="7030A0"/>
                <w:sz w:val="20"/>
                <w:szCs w:val="20"/>
                <w:shd w:val="clear" w:color="auto" w:fill="FFFFFF"/>
              </w:rPr>
            </w:pPr>
            <w:r w:rsidRPr="009F1E93">
              <w:rPr>
                <w:rStyle w:val="eop"/>
                <w:rFonts w:ascii="Arial" w:hAnsi="Arial" w:cs="Arial"/>
                <w:color w:val="7030A0"/>
                <w:sz w:val="20"/>
                <w:szCs w:val="20"/>
                <w:shd w:val="clear" w:color="auto" w:fill="FFFFFF"/>
              </w:rPr>
              <w:t>Van het bestaan van een codicil is mij, notaris, niet gebleken.</w:t>
            </w:r>
          </w:p>
        </w:tc>
        <w:tc>
          <w:tcPr>
            <w:tcW w:w="7229" w:type="dxa"/>
          </w:tcPr>
          <w:p w14:paraId="65599F47" w14:textId="77777777" w:rsidR="004810C2" w:rsidRPr="00F157A1" w:rsidRDefault="004810C2" w:rsidP="004810C2">
            <w:pPr>
              <w:spacing w:after="0"/>
              <w:rPr>
                <w:rStyle w:val="eop"/>
                <w:sz w:val="16"/>
                <w:szCs w:val="16"/>
                <w:u w:val="single"/>
                <w:shd w:val="clear" w:color="auto" w:fill="FFFFFF"/>
              </w:rPr>
            </w:pPr>
            <w:r w:rsidRPr="00F157A1">
              <w:rPr>
                <w:rStyle w:val="eop"/>
                <w:sz w:val="16"/>
                <w:szCs w:val="16"/>
                <w:u w:val="single"/>
                <w:shd w:val="clear" w:color="auto" w:fill="FFFFFF"/>
              </w:rPr>
              <w:t xml:space="preserve">Mapping </w:t>
            </w:r>
            <w:r>
              <w:rPr>
                <w:rStyle w:val="eop"/>
                <w:sz w:val="16"/>
                <w:szCs w:val="16"/>
                <w:u w:val="single"/>
                <w:shd w:val="clear" w:color="auto" w:fill="FFFFFF"/>
              </w:rPr>
              <w:t>tonen gewenste variant</w:t>
            </w:r>
            <w:r w:rsidRPr="00F157A1">
              <w:rPr>
                <w:rStyle w:val="eop"/>
                <w:sz w:val="16"/>
                <w:szCs w:val="16"/>
                <w:u w:val="single"/>
                <w:shd w:val="clear" w:color="auto" w:fill="FFFFFF"/>
              </w:rPr>
              <w:t>:</w:t>
            </w:r>
          </w:p>
          <w:p w14:paraId="3A405C48" w14:textId="77777777" w:rsidR="004810C2" w:rsidRDefault="004810C2" w:rsidP="004810C2">
            <w:pPr>
              <w:spacing w:after="0"/>
              <w:rPr>
                <w:rStyle w:val="eop"/>
                <w:sz w:val="16"/>
                <w:szCs w:val="16"/>
              </w:rPr>
            </w:pPr>
            <w:r w:rsidRPr="00D561EE">
              <w:rPr>
                <w:rStyle w:val="eop"/>
                <w:rFonts w:cs="Arial"/>
                <w:sz w:val="16"/>
                <w:szCs w:val="16"/>
              </w:rPr>
              <w:t>//IMKAD_AangebodenStuk/stukdeelVVE/t</w:t>
            </w:r>
            <w:r w:rsidRPr="00D561EE">
              <w:rPr>
                <w:rStyle w:val="eop"/>
                <w:sz w:val="16"/>
                <w:szCs w:val="16"/>
              </w:rPr>
              <w:t>estementUitersteWilsbeschikking</w:t>
            </w:r>
            <w:r>
              <w:rPr>
                <w:rStyle w:val="eop"/>
                <w:sz w:val="16"/>
                <w:szCs w:val="16"/>
              </w:rPr>
              <w:t>/tekstkeuze</w:t>
            </w:r>
          </w:p>
          <w:p w14:paraId="522108CD" w14:textId="77777777" w:rsidR="004810C2" w:rsidRPr="00D561EE" w:rsidRDefault="004810C2" w:rsidP="004810C2">
            <w:pPr>
              <w:spacing w:after="0"/>
              <w:rPr>
                <w:rStyle w:val="eop"/>
                <w:rFonts w:cs="Arial"/>
                <w:sz w:val="16"/>
                <w:szCs w:val="16"/>
              </w:rPr>
            </w:pPr>
            <w:r w:rsidRPr="00D561EE">
              <w:rPr>
                <w:rStyle w:val="eop"/>
                <w:rFonts w:cs="Arial"/>
                <w:sz w:val="16"/>
                <w:szCs w:val="16"/>
              </w:rPr>
              <w:t>./tagNaam (k_</w:t>
            </w:r>
            <w:r>
              <w:rPr>
                <w:rStyle w:val="eop"/>
                <w:rFonts w:cs="Arial"/>
                <w:sz w:val="16"/>
                <w:szCs w:val="16"/>
              </w:rPr>
              <w:t>Variant</w:t>
            </w:r>
            <w:r w:rsidRPr="00D561EE">
              <w:rPr>
                <w:rStyle w:val="eop"/>
                <w:rFonts w:cs="Arial"/>
                <w:sz w:val="16"/>
                <w:szCs w:val="16"/>
              </w:rPr>
              <w:t>)</w:t>
            </w:r>
          </w:p>
          <w:p w14:paraId="585B87B9" w14:textId="65864E75" w:rsidR="004810C2" w:rsidRDefault="004810C2" w:rsidP="004810C2">
            <w:pPr>
              <w:spacing w:after="0"/>
              <w:rPr>
                <w:rStyle w:val="eop"/>
                <w:rFonts w:cs="Arial"/>
                <w:sz w:val="16"/>
                <w:szCs w:val="16"/>
              </w:rPr>
            </w:pPr>
            <w:r w:rsidRPr="00D561EE">
              <w:rPr>
                <w:rStyle w:val="eop"/>
                <w:rFonts w:cs="Arial"/>
                <w:sz w:val="16"/>
                <w:szCs w:val="16"/>
              </w:rPr>
              <w:t>./tekst (‘</w:t>
            </w:r>
            <w:r>
              <w:rPr>
                <w:rStyle w:val="eop"/>
                <w:rFonts w:cs="Arial"/>
                <w:sz w:val="16"/>
                <w:szCs w:val="16"/>
              </w:rPr>
              <w:t>C’)</w:t>
            </w:r>
          </w:p>
          <w:p w14:paraId="0EEF2BE2" w14:textId="77777777" w:rsidR="004810C2" w:rsidRDefault="004810C2" w:rsidP="00460FFE">
            <w:pPr>
              <w:spacing w:after="0"/>
              <w:rPr>
                <w:rStyle w:val="eop"/>
                <w:rFonts w:cs="Arial"/>
                <w:sz w:val="16"/>
                <w:szCs w:val="16"/>
                <w:u w:val="single"/>
              </w:rPr>
            </w:pPr>
          </w:p>
          <w:p w14:paraId="1F69E9F0" w14:textId="31A7D6FB" w:rsidR="00460FFE" w:rsidRPr="00A26E39" w:rsidRDefault="00460FFE" w:rsidP="00460FFE">
            <w:pPr>
              <w:spacing w:after="0"/>
              <w:rPr>
                <w:rStyle w:val="eop"/>
                <w:rFonts w:cs="Arial"/>
                <w:sz w:val="16"/>
                <w:szCs w:val="16"/>
                <w:u w:val="single"/>
              </w:rPr>
            </w:pPr>
            <w:r w:rsidRPr="00A26E39">
              <w:rPr>
                <w:rStyle w:val="eop"/>
                <w:rFonts w:cs="Arial"/>
                <w:sz w:val="16"/>
                <w:szCs w:val="16"/>
                <w:u w:val="single"/>
              </w:rPr>
              <w:t>Mapping tonen vestigingsplaats Testamentenregister:</w:t>
            </w:r>
          </w:p>
          <w:p w14:paraId="3D404C97" w14:textId="24EC870C" w:rsidR="00460FFE" w:rsidRDefault="00460FFE" w:rsidP="00460FFE">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0E88B7CD" w14:textId="26D53587" w:rsidR="00AE60B1" w:rsidRPr="00D561EE" w:rsidRDefault="00AE60B1" w:rsidP="00AE60B1">
            <w:pPr>
              <w:spacing w:after="0"/>
              <w:rPr>
                <w:rStyle w:val="eop"/>
                <w:rFonts w:cs="Arial"/>
                <w:sz w:val="16"/>
                <w:szCs w:val="16"/>
              </w:rPr>
            </w:pPr>
            <w:r w:rsidRPr="00D561EE">
              <w:rPr>
                <w:rStyle w:val="eop"/>
                <w:rFonts w:cs="Arial"/>
                <w:sz w:val="16"/>
                <w:szCs w:val="16"/>
              </w:rPr>
              <w:t xml:space="preserve">./tagNaam </w:t>
            </w:r>
            <w:r w:rsidRPr="00561E38">
              <w:rPr>
                <w:rStyle w:val="eop"/>
                <w:rFonts w:cs="Arial"/>
                <w:sz w:val="16"/>
                <w:szCs w:val="16"/>
              </w:rPr>
              <w:t>(</w:t>
            </w:r>
            <w:r>
              <w:rPr>
                <w:rStyle w:val="eop"/>
                <w:rFonts w:cs="Arial"/>
                <w:sz w:val="16"/>
                <w:szCs w:val="16"/>
              </w:rPr>
              <w:t>k_</w:t>
            </w:r>
            <w:r w:rsidRPr="00561E38">
              <w:rPr>
                <w:rStyle w:val="eop"/>
                <w:rFonts w:cs="Arial"/>
                <w:sz w:val="16"/>
                <w:szCs w:val="16"/>
              </w:rPr>
              <w:t>PlaatsTestamentRegister</w:t>
            </w:r>
            <w:r w:rsidRPr="00D561EE">
              <w:rPr>
                <w:rStyle w:val="eop"/>
                <w:rFonts w:cs="Arial"/>
                <w:sz w:val="16"/>
                <w:szCs w:val="16"/>
              </w:rPr>
              <w:t>)</w:t>
            </w:r>
          </w:p>
          <w:p w14:paraId="00B2A5D6" w14:textId="361DCA37" w:rsidR="00460FFE" w:rsidRDefault="00460FFE" w:rsidP="00460FFE">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2FE36CA2" w14:textId="77777777" w:rsidR="005041DE" w:rsidRDefault="005041DE" w:rsidP="00460FFE">
            <w:pPr>
              <w:spacing w:after="0"/>
              <w:rPr>
                <w:rStyle w:val="eop"/>
                <w:rFonts w:cs="Arial"/>
                <w:sz w:val="16"/>
                <w:szCs w:val="16"/>
              </w:rPr>
            </w:pPr>
          </w:p>
          <w:p w14:paraId="36C43316" w14:textId="01812E19" w:rsidR="005B20B8" w:rsidRPr="0071162C" w:rsidRDefault="005B20B8" w:rsidP="005B20B8">
            <w:pPr>
              <w:spacing w:after="0"/>
              <w:rPr>
                <w:rStyle w:val="eop"/>
                <w:rFonts w:cs="Arial"/>
                <w:sz w:val="16"/>
                <w:szCs w:val="16"/>
                <w:u w:val="single"/>
              </w:rPr>
            </w:pPr>
            <w:r w:rsidRPr="0071162C">
              <w:rPr>
                <w:rStyle w:val="eop"/>
                <w:rFonts w:cs="Arial"/>
                <w:sz w:val="16"/>
                <w:szCs w:val="16"/>
                <w:u w:val="single"/>
              </w:rPr>
              <w:t xml:space="preserve">Mapping tonen datum </w:t>
            </w:r>
            <w:r>
              <w:rPr>
                <w:rStyle w:val="eop"/>
                <w:rFonts w:cs="Arial"/>
                <w:sz w:val="16"/>
                <w:szCs w:val="16"/>
                <w:u w:val="single"/>
              </w:rPr>
              <w:t>laatst beschikt over nalatenschap</w:t>
            </w:r>
            <w:r w:rsidRPr="0071162C">
              <w:rPr>
                <w:rStyle w:val="eop"/>
                <w:rFonts w:cs="Arial"/>
                <w:sz w:val="16"/>
                <w:szCs w:val="16"/>
                <w:u w:val="single"/>
              </w:rPr>
              <w:t>:</w:t>
            </w:r>
          </w:p>
          <w:p w14:paraId="1FE89F7F" w14:textId="0230D356" w:rsidR="005B20B8" w:rsidRDefault="005B20B8" w:rsidP="005B20B8">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/datum</w:t>
            </w:r>
          </w:p>
          <w:p w14:paraId="471BEC45" w14:textId="5D21E826" w:rsidR="00F05CFC" w:rsidRDefault="00F05CFC" w:rsidP="005B20B8">
            <w:pPr>
              <w:spacing w:after="0"/>
              <w:rPr>
                <w:rStyle w:val="eop"/>
              </w:rPr>
            </w:pPr>
          </w:p>
          <w:p w14:paraId="112A35B2" w14:textId="2F249E20" w:rsidR="0006769E" w:rsidRPr="002369D3" w:rsidRDefault="0006769E" w:rsidP="002369D3">
            <w:pPr>
              <w:pStyle w:val="Lijstalinea"/>
              <w:numPr>
                <w:ilvl w:val="0"/>
                <w:numId w:val="8"/>
              </w:numPr>
              <w:spacing w:after="0"/>
              <w:rPr>
                <w:sz w:val="16"/>
                <w:szCs w:val="16"/>
                <w:u w:val="single"/>
              </w:rPr>
            </w:pPr>
            <w:r w:rsidRPr="002369D3">
              <w:rPr>
                <w:sz w:val="16"/>
                <w:szCs w:val="16"/>
              </w:rPr>
              <w:t xml:space="preserve">Onderstaande mapping voor tonen gegevens van de notaris. Indien er geen </w:t>
            </w:r>
            <w:r w:rsidRPr="0006769E">
              <w:rPr>
                <w:rStyle w:val="eop"/>
                <w:sz w:val="16"/>
                <w:szCs w:val="16"/>
              </w:rPr>
              <w:t>notarisRef</w:t>
            </w:r>
            <w:r w:rsidRPr="002369D3">
              <w:rPr>
                <w:sz w:val="16"/>
                <w:szCs w:val="16"/>
              </w:rPr>
              <w:t xml:space="preserve"> aanwezig is dan wordt de default waarde </w:t>
            </w:r>
            <w:r w:rsidRPr="0006769E">
              <w:rPr>
                <w:rStyle w:val="eop"/>
                <w:rFonts w:cs="Arial"/>
                <w:color w:val="008200"/>
                <w:sz w:val="20"/>
                <w:shd w:val="clear" w:color="auto" w:fill="FFFFFF"/>
              </w:rPr>
              <w:t>mij, notaris</w:t>
            </w:r>
            <w:r w:rsidRPr="0006769E">
              <w:rPr>
                <w:rStyle w:val="eop"/>
                <w:rFonts w:cs="Arial"/>
                <w:color w:val="000000" w:themeColor="text1"/>
                <w:sz w:val="20"/>
                <w:shd w:val="clear" w:color="auto" w:fill="FFFFFF"/>
              </w:rPr>
              <w:t xml:space="preserve"> </w:t>
            </w:r>
            <w:r w:rsidRPr="0006769E">
              <w:rPr>
                <w:rStyle w:val="eop"/>
                <w:rFonts w:cs="Arial"/>
                <w:color w:val="000000" w:themeColor="text1"/>
                <w:sz w:val="16"/>
                <w:szCs w:val="16"/>
                <w:shd w:val="clear" w:color="auto" w:fill="FFFFFF"/>
              </w:rPr>
              <w:t>getoond.</w:t>
            </w:r>
          </w:p>
          <w:p w14:paraId="7E9F3B03" w14:textId="77777777" w:rsidR="0006769E" w:rsidRDefault="0006769E" w:rsidP="00F05CFC">
            <w:pPr>
              <w:spacing w:after="0"/>
              <w:rPr>
                <w:sz w:val="16"/>
                <w:szCs w:val="16"/>
                <w:u w:val="single"/>
              </w:rPr>
            </w:pPr>
          </w:p>
          <w:p w14:paraId="6D75443D" w14:textId="77777777" w:rsidR="0006769E" w:rsidRPr="0041329A" w:rsidRDefault="0006769E" w:rsidP="0006769E">
            <w:pPr>
              <w:spacing w:after="0"/>
              <w:rPr>
                <w:sz w:val="16"/>
                <w:szCs w:val="16"/>
                <w:u w:val="single"/>
              </w:rPr>
            </w:pPr>
            <w:r w:rsidRPr="0041329A">
              <w:rPr>
                <w:sz w:val="16"/>
                <w:szCs w:val="16"/>
                <w:u w:val="single"/>
              </w:rPr>
              <w:t xml:space="preserve">Mapping koppelen persoonsgegevens van de </w:t>
            </w:r>
            <w:r>
              <w:rPr>
                <w:sz w:val="16"/>
                <w:szCs w:val="16"/>
                <w:u w:val="single"/>
              </w:rPr>
              <w:t>1</w:t>
            </w:r>
            <w:r w:rsidRPr="00563157">
              <w:rPr>
                <w:u w:val="single"/>
                <w:vertAlign w:val="superscript"/>
              </w:rPr>
              <w:t>ste</w:t>
            </w:r>
            <w:r>
              <w:rPr>
                <w:u w:val="single"/>
              </w:rPr>
              <w:t xml:space="preserve"> </w:t>
            </w:r>
            <w:r w:rsidRPr="0041329A">
              <w:rPr>
                <w:sz w:val="16"/>
                <w:szCs w:val="16"/>
                <w:u w:val="single"/>
              </w:rPr>
              <w:t>notaris:</w:t>
            </w:r>
          </w:p>
          <w:p w14:paraId="46C7CD46" w14:textId="77777777" w:rsidR="0006769E" w:rsidRDefault="0006769E" w:rsidP="0006769E">
            <w:pPr>
              <w:spacing w:after="0"/>
              <w:rPr>
                <w:sz w:val="16"/>
                <w:szCs w:val="16"/>
              </w:rPr>
            </w:pPr>
            <w:r w:rsidRPr="0041329A">
              <w:rPr>
                <w:rStyle w:val="eop"/>
                <w:rFonts w:cs="Arial"/>
                <w:sz w:val="16"/>
                <w:szCs w:val="16"/>
              </w:rPr>
              <w:t>//IMKAD_AangebodenStuk/stukdeelVVE/t</w:t>
            </w:r>
            <w:r w:rsidRPr="0041329A">
              <w:rPr>
                <w:rStyle w:val="eop"/>
                <w:sz w:val="16"/>
                <w:szCs w:val="16"/>
              </w:rPr>
              <w:t>est</w:t>
            </w:r>
            <w:r>
              <w:rPr>
                <w:rStyle w:val="eop"/>
                <w:sz w:val="16"/>
                <w:szCs w:val="16"/>
              </w:rPr>
              <w:t>a</w:t>
            </w:r>
            <w:r w:rsidRPr="0041329A">
              <w:rPr>
                <w:rStyle w:val="eop"/>
                <w:sz w:val="16"/>
                <w:szCs w:val="16"/>
              </w:rPr>
              <w:t>mentUitersteWilsbeschikking/ notarisRef</w:t>
            </w:r>
            <w:r w:rsidRPr="0041329A">
              <w:rPr>
                <w:sz w:val="16"/>
                <w:szCs w:val="16"/>
              </w:rPr>
              <w:t xml:space="preserve"> [xlink:href= </w:t>
            </w:r>
            <w:r>
              <w:rPr>
                <w:sz w:val="16"/>
                <w:szCs w:val="16"/>
              </w:rPr>
              <w:t>‘’</w:t>
            </w:r>
            <w:r w:rsidRPr="0041329A">
              <w:rPr>
                <w:sz w:val="16"/>
                <w:szCs w:val="16"/>
              </w:rPr>
              <w:t>id</w:t>
            </w:r>
            <w:r>
              <w:rPr>
                <w:sz w:val="16"/>
                <w:szCs w:val="16"/>
              </w:rPr>
              <w:t xml:space="preserve"> van de 1</w:t>
            </w:r>
            <w:r w:rsidRPr="00DE5423">
              <w:rPr>
                <w:sz w:val="16"/>
                <w:szCs w:val="16"/>
                <w:vertAlign w:val="superscript"/>
              </w:rPr>
              <w:t>ste</w:t>
            </w:r>
            <w:r>
              <w:rPr>
                <w:sz w:val="16"/>
                <w:szCs w:val="16"/>
              </w:rPr>
              <w:t xml:space="preserve">  notaris genoemde in de tekst]</w:t>
            </w:r>
          </w:p>
          <w:p w14:paraId="2F6B8BE0" w14:textId="77777777" w:rsidR="0006769E" w:rsidRDefault="0006769E" w:rsidP="00F05CFC">
            <w:pPr>
              <w:spacing w:after="0"/>
              <w:rPr>
                <w:sz w:val="16"/>
                <w:szCs w:val="16"/>
                <w:u w:val="single"/>
              </w:rPr>
            </w:pPr>
          </w:p>
          <w:p w14:paraId="33035CFE" w14:textId="69BDBF94" w:rsidR="00F05CFC" w:rsidRPr="0041329A" w:rsidRDefault="00F05CFC" w:rsidP="00F05CFC">
            <w:pPr>
              <w:spacing w:after="0"/>
              <w:rPr>
                <w:sz w:val="16"/>
                <w:szCs w:val="16"/>
                <w:u w:val="single"/>
              </w:rPr>
            </w:pPr>
            <w:r w:rsidRPr="0041329A">
              <w:rPr>
                <w:sz w:val="16"/>
                <w:szCs w:val="16"/>
                <w:u w:val="single"/>
              </w:rPr>
              <w:t>Mapping tonen destijds:</w:t>
            </w:r>
            <w:r>
              <w:rPr>
                <w:sz w:val="16"/>
                <w:szCs w:val="16"/>
                <w:u w:val="single"/>
              </w:rPr>
              <w:t xml:space="preserve"> </w:t>
            </w:r>
          </w:p>
          <w:p w14:paraId="2313476E" w14:textId="36099443" w:rsidR="00F05CFC" w:rsidRPr="0041329A" w:rsidRDefault="00F05CFC" w:rsidP="00F05CFC">
            <w:pPr>
              <w:spacing w:after="0"/>
              <w:rPr>
                <w:rStyle w:val="eop"/>
                <w:sz w:val="16"/>
                <w:szCs w:val="16"/>
              </w:rPr>
            </w:pPr>
            <w:r w:rsidRPr="0041329A">
              <w:rPr>
                <w:rStyle w:val="eop"/>
                <w:rFonts w:cs="Arial"/>
                <w:sz w:val="16"/>
                <w:szCs w:val="16"/>
              </w:rPr>
              <w:lastRenderedPageBreak/>
              <w:t>//IMKAD_AangebodenStuk/stukdeelVVE/</w:t>
            </w:r>
            <w:r w:rsidR="004810C2">
              <w:rPr>
                <w:rStyle w:val="eop"/>
                <w:rFonts w:cs="Arial"/>
                <w:sz w:val="16"/>
                <w:szCs w:val="16"/>
              </w:rPr>
              <w:t>testament</w:t>
            </w:r>
            <w:r w:rsidRPr="0041329A">
              <w:rPr>
                <w:rStyle w:val="eop"/>
                <w:sz w:val="16"/>
                <w:szCs w:val="16"/>
              </w:rPr>
              <w:t>UitersteWilsbeschikking/tekstkeuze</w:t>
            </w:r>
          </w:p>
          <w:p w14:paraId="35A8018E" w14:textId="2DF2E3EE" w:rsidR="00F05CFC" w:rsidRPr="0041329A" w:rsidRDefault="00F05CFC" w:rsidP="00F05CFC">
            <w:pPr>
              <w:spacing w:after="0"/>
              <w:rPr>
                <w:rStyle w:val="eop"/>
                <w:rFonts w:cs="Arial"/>
                <w:sz w:val="16"/>
                <w:szCs w:val="16"/>
              </w:rPr>
            </w:pPr>
            <w:r w:rsidRPr="0041329A">
              <w:rPr>
                <w:rStyle w:val="eop"/>
                <w:rFonts w:cs="Arial"/>
                <w:sz w:val="16"/>
                <w:szCs w:val="16"/>
              </w:rPr>
              <w:t>./tagNaam (k_</w:t>
            </w:r>
            <w:r w:rsidR="00AB5D22">
              <w:rPr>
                <w:rStyle w:val="eop"/>
                <w:rFonts w:cs="Arial"/>
                <w:sz w:val="16"/>
                <w:szCs w:val="16"/>
              </w:rPr>
              <w:t>Destijds</w:t>
            </w:r>
            <w:r w:rsidRPr="0041329A">
              <w:rPr>
                <w:rStyle w:val="eop"/>
                <w:rFonts w:cs="Arial"/>
                <w:sz w:val="16"/>
                <w:szCs w:val="16"/>
              </w:rPr>
              <w:t>)</w:t>
            </w:r>
          </w:p>
          <w:p w14:paraId="09508014" w14:textId="77777777" w:rsidR="00F05CFC" w:rsidRDefault="00F05CFC" w:rsidP="00F05CFC">
            <w:pPr>
              <w:spacing w:after="0"/>
              <w:rPr>
                <w:rStyle w:val="eop"/>
                <w:rFonts w:cs="Arial"/>
                <w:sz w:val="16"/>
                <w:szCs w:val="16"/>
              </w:rPr>
            </w:pPr>
            <w:r w:rsidRPr="0041329A">
              <w:rPr>
                <w:rStyle w:val="eop"/>
                <w:rFonts w:cs="Arial"/>
                <w:sz w:val="16"/>
                <w:szCs w:val="16"/>
              </w:rPr>
              <w:t>./tekst (‘true’ = tekst wordt getoond, ‘false’ = tekst wordt niet getoond</w:t>
            </w:r>
          </w:p>
          <w:p w14:paraId="178D5105" w14:textId="299F3F44" w:rsidR="00EC46D3" w:rsidRDefault="00EC46D3" w:rsidP="00106EB9">
            <w:pPr>
              <w:spacing w:after="0"/>
            </w:pPr>
          </w:p>
          <w:p w14:paraId="3D5251BB" w14:textId="77777777" w:rsidR="00EC46D3" w:rsidRPr="00003A4B" w:rsidRDefault="00EC46D3" w:rsidP="00EC46D3">
            <w:pPr>
              <w:spacing w:after="0"/>
              <w:rPr>
                <w:rStyle w:val="eop"/>
                <w:rFonts w:cs="Arial"/>
                <w:sz w:val="16"/>
                <w:szCs w:val="16"/>
              </w:rPr>
            </w:pPr>
            <w:r w:rsidRPr="0071162C">
              <w:rPr>
                <w:rStyle w:val="eop"/>
                <w:rFonts w:cs="Arial"/>
                <w:sz w:val="16"/>
                <w:szCs w:val="16"/>
                <w:u w:val="single"/>
              </w:rPr>
              <w:t xml:space="preserve">Mapping tonen </w:t>
            </w:r>
            <w:r>
              <w:rPr>
                <w:rStyle w:val="eop"/>
                <w:rFonts w:cs="Arial"/>
                <w:sz w:val="16"/>
                <w:szCs w:val="16"/>
                <w:u w:val="single"/>
              </w:rPr>
              <w:t>standplaats</w:t>
            </w:r>
            <w:r w:rsidRPr="0071162C">
              <w:rPr>
                <w:rStyle w:val="eop"/>
                <w:rFonts w:cs="Arial"/>
                <w:sz w:val="16"/>
                <w:szCs w:val="16"/>
                <w:u w:val="single"/>
              </w:rPr>
              <w:t xml:space="preserve"> </w:t>
            </w:r>
            <w:r>
              <w:rPr>
                <w:rStyle w:val="eop"/>
                <w:rFonts w:cs="Arial"/>
                <w:sz w:val="16"/>
                <w:szCs w:val="16"/>
                <w:u w:val="single"/>
              </w:rPr>
              <w:t>notaris</w:t>
            </w:r>
            <w:r w:rsidRPr="0071162C">
              <w:rPr>
                <w:rStyle w:val="eop"/>
                <w:rFonts w:cs="Arial"/>
                <w:sz w:val="16"/>
                <w:szCs w:val="16"/>
                <w:u w:val="single"/>
              </w:rPr>
              <w:t>:</w:t>
            </w:r>
          </w:p>
          <w:p w14:paraId="1A16382C" w14:textId="64714C2B" w:rsidR="00EC46D3" w:rsidRDefault="00EC46D3" w:rsidP="00EC46D3">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/standplaats</w:t>
            </w:r>
          </w:p>
          <w:p w14:paraId="0C9E45F7" w14:textId="3FE6EBF6" w:rsidR="008B7843" w:rsidRDefault="008B7843" w:rsidP="00EC46D3">
            <w:pPr>
              <w:spacing w:after="0"/>
              <w:rPr>
                <w:rStyle w:val="eop"/>
                <w:sz w:val="16"/>
                <w:szCs w:val="16"/>
              </w:rPr>
            </w:pPr>
          </w:p>
          <w:p w14:paraId="5E0AA225" w14:textId="363CE912" w:rsidR="0006542D" w:rsidRPr="00DE5423" w:rsidRDefault="0006542D" w:rsidP="0006542D">
            <w:pPr>
              <w:pStyle w:val="Lijstalinea"/>
              <w:numPr>
                <w:ilvl w:val="0"/>
                <w:numId w:val="8"/>
              </w:numPr>
              <w:spacing w:after="0"/>
              <w:rPr>
                <w:sz w:val="16"/>
                <w:szCs w:val="16"/>
                <w:u w:val="single"/>
              </w:rPr>
            </w:pPr>
            <w:r w:rsidRPr="00DE5423">
              <w:rPr>
                <w:sz w:val="16"/>
                <w:szCs w:val="16"/>
              </w:rPr>
              <w:t xml:space="preserve">Onderstaande mapping voor tonen gegevens van de notaris. Indien er geen </w:t>
            </w:r>
            <w:r w:rsidRPr="0006769E">
              <w:rPr>
                <w:rStyle w:val="eop"/>
                <w:sz w:val="16"/>
                <w:szCs w:val="16"/>
              </w:rPr>
              <w:t>notarisRef</w:t>
            </w:r>
            <w:r w:rsidRPr="00DE5423">
              <w:rPr>
                <w:sz w:val="16"/>
                <w:szCs w:val="16"/>
              </w:rPr>
              <w:t xml:space="preserve"> aanwezig is dan </w:t>
            </w:r>
            <w:r w:rsidRPr="0006542D">
              <w:rPr>
                <w:sz w:val="16"/>
                <w:szCs w:val="16"/>
              </w:rPr>
              <w:t>k</w:t>
            </w:r>
            <w:r w:rsidRPr="002369D3">
              <w:rPr>
                <w:sz w:val="16"/>
                <w:szCs w:val="16"/>
              </w:rPr>
              <w:t xml:space="preserve">euzetekst </w:t>
            </w:r>
            <w:r w:rsidRPr="002369D3">
              <w:rPr>
                <w:rStyle w:val="eop"/>
                <w:rFonts w:cs="Arial"/>
                <w:sz w:val="16"/>
                <w:szCs w:val="16"/>
              </w:rPr>
              <w:t>k_Notaris’</w:t>
            </w:r>
            <w:r w:rsidRPr="0006542D">
              <w:rPr>
                <w:rStyle w:val="eop"/>
                <w:rFonts w:cs="Arial"/>
                <w:sz w:val="16"/>
                <w:szCs w:val="16"/>
              </w:rPr>
              <w:t xml:space="preserve"> gebruiken</w:t>
            </w:r>
            <w:r>
              <w:rPr>
                <w:rStyle w:val="eop"/>
                <w:rFonts w:cs="Arial"/>
                <w:sz w:val="16"/>
                <w:szCs w:val="16"/>
              </w:rPr>
              <w:t>.</w:t>
            </w:r>
          </w:p>
          <w:p w14:paraId="708DD279" w14:textId="77777777" w:rsidR="0006542D" w:rsidRDefault="0006542D" w:rsidP="00EC46D3">
            <w:pPr>
              <w:spacing w:after="0"/>
              <w:rPr>
                <w:rStyle w:val="eop"/>
                <w:sz w:val="16"/>
                <w:szCs w:val="16"/>
              </w:rPr>
            </w:pPr>
          </w:p>
          <w:p w14:paraId="42B18504" w14:textId="77777777" w:rsidR="008B7843" w:rsidRPr="0041329A" w:rsidRDefault="008B7843" w:rsidP="008B7843">
            <w:pPr>
              <w:spacing w:after="0"/>
              <w:rPr>
                <w:sz w:val="16"/>
                <w:szCs w:val="16"/>
                <w:u w:val="single"/>
              </w:rPr>
            </w:pPr>
            <w:r w:rsidRPr="0041329A">
              <w:rPr>
                <w:sz w:val="16"/>
                <w:szCs w:val="16"/>
                <w:u w:val="single"/>
              </w:rPr>
              <w:t xml:space="preserve">Mapping koppelen persoonsgegevens van de </w:t>
            </w:r>
            <w:r>
              <w:rPr>
                <w:sz w:val="16"/>
                <w:szCs w:val="16"/>
                <w:u w:val="single"/>
              </w:rPr>
              <w:t>2</w:t>
            </w:r>
            <w:r w:rsidRPr="00563157">
              <w:rPr>
                <w:sz w:val="16"/>
                <w:szCs w:val="16"/>
                <w:u w:val="single"/>
                <w:vertAlign w:val="superscript"/>
              </w:rPr>
              <w:t>de</w:t>
            </w:r>
            <w:r>
              <w:rPr>
                <w:sz w:val="16"/>
                <w:szCs w:val="16"/>
                <w:u w:val="single"/>
              </w:rPr>
              <w:t xml:space="preserve"> </w:t>
            </w:r>
            <w:r w:rsidRPr="0041329A">
              <w:rPr>
                <w:sz w:val="16"/>
                <w:szCs w:val="16"/>
                <w:u w:val="single"/>
              </w:rPr>
              <w:t>notaris:</w:t>
            </w:r>
          </w:p>
          <w:p w14:paraId="2F48CD5C" w14:textId="0494E1B0" w:rsidR="008B7843" w:rsidRPr="00CC269D" w:rsidRDefault="008B7843" w:rsidP="008B7843">
            <w:pPr>
              <w:spacing w:after="0"/>
              <w:rPr>
                <w:sz w:val="16"/>
                <w:szCs w:val="16"/>
              </w:rPr>
            </w:pPr>
            <w:r w:rsidRPr="0041329A">
              <w:rPr>
                <w:rStyle w:val="eop"/>
                <w:rFonts w:cs="Arial"/>
                <w:sz w:val="16"/>
                <w:szCs w:val="16"/>
              </w:rPr>
              <w:t>//IMKAD_AangebodenStuk/stukdeelVVE/</w:t>
            </w:r>
            <w:r w:rsidR="004810C2">
              <w:rPr>
                <w:rStyle w:val="eop"/>
                <w:rFonts w:cs="Arial"/>
                <w:sz w:val="16"/>
                <w:szCs w:val="16"/>
              </w:rPr>
              <w:t>testament</w:t>
            </w:r>
            <w:r w:rsidRPr="0041329A">
              <w:rPr>
                <w:rStyle w:val="eop"/>
                <w:sz w:val="16"/>
                <w:szCs w:val="16"/>
              </w:rPr>
              <w:t>UitersteWilsbeschikking/</w:t>
            </w:r>
            <w:r>
              <w:rPr>
                <w:rStyle w:val="eop"/>
                <w:sz w:val="16"/>
                <w:szCs w:val="16"/>
              </w:rPr>
              <w:t>aanvullend</w:t>
            </w:r>
            <w:r w:rsidRPr="0041329A">
              <w:rPr>
                <w:rStyle w:val="eop"/>
                <w:sz w:val="16"/>
                <w:szCs w:val="16"/>
              </w:rPr>
              <w:t>/ notarisRef</w:t>
            </w:r>
            <w:r w:rsidRPr="0041329A">
              <w:rPr>
                <w:sz w:val="16"/>
                <w:szCs w:val="16"/>
              </w:rPr>
              <w:t xml:space="preserve"> [xlink:href=</w:t>
            </w:r>
            <w:r w:rsidR="00522362">
              <w:rPr>
                <w:sz w:val="16"/>
                <w:szCs w:val="16"/>
              </w:rPr>
              <w:t>’’</w:t>
            </w:r>
            <w:r w:rsidRPr="0041329A">
              <w:rPr>
                <w:sz w:val="16"/>
                <w:szCs w:val="16"/>
              </w:rPr>
              <w:t xml:space="preserve"> id van de notaris</w:t>
            </w:r>
            <w:r w:rsidR="00CC269D">
              <w:rPr>
                <w:sz w:val="16"/>
                <w:szCs w:val="16"/>
              </w:rPr>
              <w:t xml:space="preserve"> </w:t>
            </w:r>
            <w:r w:rsidR="00CC269D" w:rsidRPr="00CC269D">
              <w:rPr>
                <w:sz w:val="16"/>
                <w:szCs w:val="16"/>
              </w:rPr>
              <w:t>2</w:t>
            </w:r>
            <w:r w:rsidR="00CC269D" w:rsidRPr="00CC269D">
              <w:rPr>
                <w:sz w:val="16"/>
                <w:szCs w:val="16"/>
                <w:vertAlign w:val="superscript"/>
              </w:rPr>
              <w:t>e</w:t>
            </w:r>
            <w:r w:rsidR="00CC269D" w:rsidRPr="00CC269D">
              <w:rPr>
                <w:sz w:val="16"/>
                <w:szCs w:val="16"/>
              </w:rPr>
              <w:t xml:space="preserve"> genoemde notaris</w:t>
            </w:r>
            <w:r w:rsidRPr="00CC269D">
              <w:rPr>
                <w:sz w:val="16"/>
                <w:szCs w:val="16"/>
              </w:rPr>
              <w:t>"]</w:t>
            </w:r>
          </w:p>
          <w:p w14:paraId="347EAD0F" w14:textId="77777777" w:rsidR="002152CD" w:rsidRDefault="002152CD" w:rsidP="002152CD">
            <w:pPr>
              <w:spacing w:after="0"/>
              <w:rPr>
                <w:sz w:val="16"/>
                <w:szCs w:val="16"/>
                <w:u w:val="single"/>
              </w:rPr>
            </w:pPr>
          </w:p>
          <w:p w14:paraId="00F770D4" w14:textId="6B1F8D5A" w:rsidR="002152CD" w:rsidRPr="001A12D9" w:rsidRDefault="002152CD" w:rsidP="002152CD">
            <w:pPr>
              <w:spacing w:after="0"/>
              <w:rPr>
                <w:sz w:val="16"/>
                <w:szCs w:val="16"/>
                <w:u w:val="single"/>
              </w:rPr>
            </w:pPr>
            <w:r w:rsidRPr="001A12D9">
              <w:rPr>
                <w:sz w:val="16"/>
                <w:szCs w:val="16"/>
                <w:u w:val="single"/>
              </w:rPr>
              <w:t xml:space="preserve">Mapping tonen keuze: </w:t>
            </w:r>
            <w:r w:rsidRPr="008C6015">
              <w:rPr>
                <w:rFonts w:cs="Arial"/>
                <w:sz w:val="16"/>
                <w:szCs w:val="16"/>
                <w:rPrChange w:id="625" w:author="Groot, Karina de" w:date="2024-08-12T11:08:00Z" w16du:dateUtc="2024-08-12T09:08:00Z">
                  <w:rPr>
                    <w:rFonts w:cs="Arial"/>
                    <w:sz w:val="20"/>
                  </w:rPr>
                </w:rPrChange>
              </w:rPr>
              <w:fldChar w:fldCharType="begin"/>
            </w:r>
            <w:r w:rsidRPr="008C6015">
              <w:rPr>
                <w:rFonts w:cs="Arial"/>
                <w:sz w:val="16"/>
                <w:szCs w:val="16"/>
                <w:rPrChange w:id="626" w:author="Groot, Karina de" w:date="2024-08-12T11:08:00Z" w16du:dateUtc="2024-08-12T09:08:00Z">
                  <w:rPr>
                    <w:rFonts w:cs="Arial"/>
                    <w:sz w:val="20"/>
                  </w:rPr>
                </w:rPrChange>
              </w:rPr>
              <w:instrText>MacroButton Nomacro §</w:instrText>
            </w:r>
            <w:r w:rsidRPr="008C6015">
              <w:rPr>
                <w:rFonts w:cs="Arial"/>
                <w:sz w:val="16"/>
                <w:szCs w:val="16"/>
                <w:rPrChange w:id="627" w:author="Groot, Karina de" w:date="2024-08-12T11:08:00Z" w16du:dateUtc="2024-08-12T09:08:00Z">
                  <w:rPr>
                    <w:rFonts w:cs="Arial"/>
                    <w:sz w:val="20"/>
                  </w:rPr>
                </w:rPrChange>
              </w:rPr>
              <w:fldChar w:fldCharType="end"/>
            </w:r>
            <w:r w:rsidRPr="008C6015">
              <w:rPr>
                <w:rStyle w:val="eop"/>
                <w:rFonts w:cs="Arial"/>
                <w:color w:val="008200"/>
                <w:sz w:val="16"/>
                <w:szCs w:val="16"/>
                <w:shd w:val="clear" w:color="auto" w:fill="FFFFFF"/>
                <w:rPrChange w:id="628" w:author="Groot, Karina de" w:date="2024-08-12T11:08:00Z" w16du:dateUtc="2024-08-12T09:08:00Z">
                  <w:rPr>
                    <w:rStyle w:val="eop"/>
                    <w:rFonts w:cs="Arial"/>
                    <w:color w:val="008200"/>
                    <w:sz w:val="20"/>
                    <w:shd w:val="clear" w:color="auto" w:fill="FFFFFF"/>
                  </w:rPr>
                </w:rPrChange>
              </w:rPr>
              <w:t>mij voornoemd</w:t>
            </w:r>
            <w:r w:rsidRPr="008C6015">
              <w:rPr>
                <w:rFonts w:cs="Arial"/>
                <w:sz w:val="16"/>
                <w:szCs w:val="16"/>
                <w:rPrChange w:id="629" w:author="Groot, Karina de" w:date="2024-08-12T11:08:00Z" w16du:dateUtc="2024-08-12T09:08:00Z">
                  <w:rPr>
                    <w:rFonts w:cs="Arial"/>
                    <w:sz w:val="20"/>
                  </w:rPr>
                </w:rPrChange>
              </w:rPr>
              <w:fldChar w:fldCharType="begin"/>
            </w:r>
            <w:r w:rsidRPr="008C6015">
              <w:rPr>
                <w:rFonts w:cs="Arial"/>
                <w:sz w:val="16"/>
                <w:szCs w:val="16"/>
                <w:rPrChange w:id="630" w:author="Groot, Karina de" w:date="2024-08-12T11:08:00Z" w16du:dateUtc="2024-08-12T09:08:00Z">
                  <w:rPr>
                    <w:rFonts w:cs="Arial"/>
                    <w:sz w:val="20"/>
                  </w:rPr>
                </w:rPrChange>
              </w:rPr>
              <w:instrText>MacroButton Nomacro §</w:instrText>
            </w:r>
            <w:r w:rsidRPr="008C6015">
              <w:rPr>
                <w:rFonts w:cs="Arial"/>
                <w:sz w:val="16"/>
                <w:szCs w:val="16"/>
                <w:rPrChange w:id="631" w:author="Groot, Karina de" w:date="2024-08-12T11:08:00Z" w16du:dateUtc="2024-08-12T09:08:00Z">
                  <w:rPr>
                    <w:rFonts w:cs="Arial"/>
                    <w:sz w:val="20"/>
                  </w:rPr>
                </w:rPrChange>
              </w:rPr>
              <w:fldChar w:fldCharType="end"/>
            </w:r>
            <w:r w:rsidRPr="008C6015">
              <w:rPr>
                <w:rStyle w:val="eop"/>
                <w:rFonts w:cs="Arial"/>
                <w:sz w:val="16"/>
                <w:szCs w:val="16"/>
                <w:shd w:val="clear" w:color="auto" w:fill="FFFFFF"/>
                <w:rPrChange w:id="632" w:author="Groot, Karina de" w:date="2024-08-12T11:08:00Z" w16du:dateUtc="2024-08-12T09:08:00Z">
                  <w:rPr>
                    <w:rStyle w:val="eop"/>
                    <w:rFonts w:cs="Arial"/>
                    <w:sz w:val="20"/>
                    <w:shd w:val="clear" w:color="auto" w:fill="FFFFFF"/>
                  </w:rPr>
                </w:rPrChange>
              </w:rPr>
              <w:t>/</w:t>
            </w:r>
            <w:r w:rsidRPr="008C6015">
              <w:rPr>
                <w:rFonts w:cs="Arial"/>
                <w:sz w:val="16"/>
                <w:szCs w:val="16"/>
                <w:rPrChange w:id="633" w:author="Groot, Karina de" w:date="2024-08-12T11:08:00Z" w16du:dateUtc="2024-08-12T09:08:00Z">
                  <w:rPr>
                    <w:rFonts w:cs="Arial"/>
                    <w:sz w:val="20"/>
                  </w:rPr>
                </w:rPrChange>
              </w:rPr>
              <w:fldChar w:fldCharType="begin"/>
            </w:r>
            <w:r w:rsidRPr="008C6015">
              <w:rPr>
                <w:rFonts w:cs="Arial"/>
                <w:sz w:val="16"/>
                <w:szCs w:val="16"/>
                <w:rPrChange w:id="634" w:author="Groot, Karina de" w:date="2024-08-12T11:08:00Z" w16du:dateUtc="2024-08-12T09:08:00Z">
                  <w:rPr>
                    <w:rFonts w:cs="Arial"/>
                    <w:sz w:val="20"/>
                  </w:rPr>
                </w:rPrChange>
              </w:rPr>
              <w:instrText>MacroButton Nomacro §</w:instrText>
            </w:r>
            <w:r w:rsidRPr="008C6015">
              <w:rPr>
                <w:rFonts w:cs="Arial"/>
                <w:sz w:val="16"/>
                <w:szCs w:val="16"/>
                <w:rPrChange w:id="635" w:author="Groot, Karina de" w:date="2024-08-12T11:08:00Z" w16du:dateUtc="2024-08-12T09:08:00Z">
                  <w:rPr>
                    <w:rFonts w:cs="Arial"/>
                    <w:sz w:val="20"/>
                  </w:rPr>
                </w:rPrChange>
              </w:rPr>
              <w:fldChar w:fldCharType="end"/>
            </w:r>
            <w:r w:rsidRPr="008C6015">
              <w:rPr>
                <w:rStyle w:val="eop"/>
                <w:rFonts w:cs="Arial"/>
                <w:color w:val="008200"/>
                <w:sz w:val="16"/>
                <w:szCs w:val="16"/>
                <w:shd w:val="clear" w:color="auto" w:fill="FFFFFF"/>
                <w:rPrChange w:id="636" w:author="Groot, Karina de" w:date="2024-08-12T11:08:00Z" w16du:dateUtc="2024-08-12T09:08:00Z">
                  <w:rPr>
                    <w:rStyle w:val="eop"/>
                    <w:rFonts w:cs="Arial"/>
                    <w:color w:val="008200"/>
                    <w:sz w:val="20"/>
                    <w:shd w:val="clear" w:color="auto" w:fill="FFFFFF"/>
                  </w:rPr>
                </w:rPrChange>
              </w:rPr>
              <w:t>mij, notaris</w:t>
            </w:r>
            <w:r w:rsidRPr="008C6015">
              <w:rPr>
                <w:rFonts w:cs="Arial"/>
                <w:sz w:val="16"/>
                <w:szCs w:val="16"/>
                <w:rPrChange w:id="637" w:author="Groot, Karina de" w:date="2024-08-12T11:08:00Z" w16du:dateUtc="2024-08-12T09:08:00Z">
                  <w:rPr>
                    <w:rFonts w:cs="Arial"/>
                    <w:sz w:val="20"/>
                  </w:rPr>
                </w:rPrChange>
              </w:rPr>
              <w:fldChar w:fldCharType="begin"/>
            </w:r>
            <w:r w:rsidRPr="008C6015">
              <w:rPr>
                <w:rFonts w:cs="Arial"/>
                <w:sz w:val="16"/>
                <w:szCs w:val="16"/>
                <w:rPrChange w:id="638" w:author="Groot, Karina de" w:date="2024-08-12T11:08:00Z" w16du:dateUtc="2024-08-12T09:08:00Z">
                  <w:rPr>
                    <w:rFonts w:cs="Arial"/>
                    <w:sz w:val="20"/>
                  </w:rPr>
                </w:rPrChange>
              </w:rPr>
              <w:instrText>MacroButton Nomacro §</w:instrText>
            </w:r>
            <w:r w:rsidRPr="008C6015">
              <w:rPr>
                <w:rFonts w:cs="Arial"/>
                <w:sz w:val="16"/>
                <w:szCs w:val="16"/>
                <w:rPrChange w:id="639" w:author="Groot, Karina de" w:date="2024-08-12T11:08:00Z" w16du:dateUtc="2024-08-12T09:08:00Z">
                  <w:rPr>
                    <w:rFonts w:cs="Arial"/>
                    <w:sz w:val="20"/>
                  </w:rPr>
                </w:rPrChange>
              </w:rPr>
              <w:fldChar w:fldCharType="end"/>
            </w:r>
          </w:p>
          <w:p w14:paraId="2FB028DE" w14:textId="77777777" w:rsidR="002152CD" w:rsidRPr="001A12D9" w:rsidRDefault="002152CD" w:rsidP="002152CD">
            <w:pPr>
              <w:spacing w:after="0"/>
              <w:rPr>
                <w:rStyle w:val="eop"/>
                <w:sz w:val="16"/>
                <w:szCs w:val="16"/>
              </w:rPr>
            </w:pPr>
            <w:r w:rsidRPr="001A12D9">
              <w:rPr>
                <w:rStyle w:val="eop"/>
                <w:rFonts w:cs="Arial"/>
                <w:sz w:val="16"/>
                <w:szCs w:val="16"/>
              </w:rPr>
              <w:t>//IMKAD_AangebodenStuk/stukdeelVVE/testament</w:t>
            </w:r>
            <w:r w:rsidRPr="001A12D9">
              <w:rPr>
                <w:rStyle w:val="eop"/>
                <w:sz w:val="16"/>
                <w:szCs w:val="16"/>
              </w:rPr>
              <w:t>UitersteWilsbeschikking/aanvullend/tekstkeuze</w:t>
            </w:r>
          </w:p>
          <w:p w14:paraId="141C9ACE" w14:textId="77777777" w:rsidR="002152CD" w:rsidRPr="001A12D9" w:rsidRDefault="002152CD" w:rsidP="002152CD">
            <w:pPr>
              <w:spacing w:after="0"/>
              <w:rPr>
                <w:rStyle w:val="eop"/>
                <w:rFonts w:cs="Arial"/>
                <w:sz w:val="16"/>
                <w:szCs w:val="16"/>
              </w:rPr>
            </w:pPr>
            <w:r w:rsidRPr="001A12D9">
              <w:rPr>
                <w:rStyle w:val="eop"/>
                <w:rFonts w:cs="Arial"/>
                <w:sz w:val="16"/>
                <w:szCs w:val="16"/>
              </w:rPr>
              <w:t>./tagNaam (k_Notaris’)</w:t>
            </w:r>
          </w:p>
          <w:p w14:paraId="286B7AC3" w14:textId="77777777" w:rsidR="002152CD" w:rsidRDefault="002152CD" w:rsidP="002152CD">
            <w:pPr>
              <w:spacing w:after="0"/>
              <w:rPr>
                <w:rStyle w:val="eop"/>
                <w:rFonts w:cs="Arial"/>
                <w:sz w:val="16"/>
                <w:szCs w:val="16"/>
              </w:rPr>
            </w:pPr>
            <w:r w:rsidRPr="001A12D9">
              <w:rPr>
                <w:rStyle w:val="eop"/>
                <w:rFonts w:cs="Arial"/>
                <w:sz w:val="16"/>
                <w:szCs w:val="16"/>
              </w:rPr>
              <w:t>./tekst (‘mij voornoemd’, ‘mij, notaris’)</w:t>
            </w:r>
          </w:p>
          <w:p w14:paraId="18B3212D" w14:textId="41A3C012" w:rsidR="00EC46D3" w:rsidRDefault="00EC46D3" w:rsidP="00EC46D3">
            <w:pPr>
              <w:spacing w:after="0"/>
              <w:rPr>
                <w:rStyle w:val="eop"/>
                <w:sz w:val="16"/>
                <w:szCs w:val="16"/>
              </w:rPr>
            </w:pPr>
          </w:p>
          <w:p w14:paraId="7D668AFB" w14:textId="3A060BE5" w:rsidR="00EC46D3" w:rsidRPr="0071162C" w:rsidRDefault="00EC46D3" w:rsidP="00EC46D3">
            <w:pPr>
              <w:spacing w:after="0"/>
              <w:rPr>
                <w:rStyle w:val="eop"/>
                <w:rFonts w:cs="Arial"/>
                <w:sz w:val="16"/>
                <w:szCs w:val="16"/>
                <w:u w:val="single"/>
              </w:rPr>
            </w:pPr>
            <w:r w:rsidRPr="0071162C">
              <w:rPr>
                <w:rStyle w:val="eop"/>
                <w:rFonts w:cs="Arial"/>
                <w:sz w:val="16"/>
                <w:szCs w:val="16"/>
                <w:u w:val="single"/>
              </w:rPr>
              <w:t xml:space="preserve">Mapping tonen datum </w:t>
            </w:r>
            <w:r>
              <w:rPr>
                <w:rStyle w:val="eop"/>
                <w:rFonts w:cs="Arial"/>
                <w:sz w:val="16"/>
                <w:szCs w:val="16"/>
                <w:u w:val="single"/>
              </w:rPr>
              <w:t>laatst gemeld testament:</w:t>
            </w:r>
          </w:p>
          <w:p w14:paraId="61EEB87E" w14:textId="3FE23A7B" w:rsidR="00EC46D3" w:rsidRPr="005A2F8D" w:rsidRDefault="00EC46D3" w:rsidP="00EC46D3">
            <w:pPr>
              <w:spacing w:after="0"/>
              <w:rPr>
                <w:rStyle w:val="eop"/>
                <w:sz w:val="16"/>
                <w:szCs w:val="16"/>
              </w:rPr>
            </w:pPr>
            <w:r w:rsidRPr="00D561EE">
              <w:rPr>
                <w:rStyle w:val="eop"/>
                <w:rFonts w:cs="Arial"/>
                <w:sz w:val="16"/>
                <w:szCs w:val="16"/>
              </w:rPr>
              <w:t>//IMKAD_AangebodenStuk/stukdeelVVE/t</w:t>
            </w:r>
            <w:r w:rsidRPr="00D561EE">
              <w:rPr>
                <w:rStyle w:val="eop"/>
                <w:sz w:val="16"/>
                <w:szCs w:val="16"/>
              </w:rPr>
              <w:t>est</w:t>
            </w:r>
            <w:r>
              <w:rPr>
                <w:rStyle w:val="eop"/>
                <w:sz w:val="16"/>
                <w:szCs w:val="16"/>
              </w:rPr>
              <w:t>a</w:t>
            </w:r>
            <w:r w:rsidRPr="00D561EE">
              <w:rPr>
                <w:rStyle w:val="eop"/>
                <w:sz w:val="16"/>
                <w:szCs w:val="16"/>
              </w:rPr>
              <w:t>mentUitersteWilsbeschikking</w:t>
            </w:r>
            <w:r>
              <w:rPr>
                <w:rStyle w:val="eop"/>
                <w:sz w:val="16"/>
                <w:szCs w:val="16"/>
              </w:rPr>
              <w:t>/aanvullend/datum</w:t>
            </w:r>
          </w:p>
          <w:p w14:paraId="521104DC" w14:textId="6EFA7BC5" w:rsidR="00EC46D3" w:rsidRDefault="00EC46D3" w:rsidP="00EC46D3">
            <w:pPr>
              <w:spacing w:after="0"/>
              <w:rPr>
                <w:rStyle w:val="eop"/>
                <w:sz w:val="16"/>
                <w:szCs w:val="16"/>
              </w:rPr>
            </w:pPr>
          </w:p>
          <w:p w14:paraId="017863E5" w14:textId="77777777" w:rsidR="00EC46D3" w:rsidRPr="00003A4B" w:rsidRDefault="00EC46D3" w:rsidP="00EC46D3">
            <w:pPr>
              <w:spacing w:after="0"/>
              <w:rPr>
                <w:rStyle w:val="eop"/>
                <w:rFonts w:cs="Arial"/>
                <w:sz w:val="16"/>
                <w:szCs w:val="16"/>
              </w:rPr>
            </w:pPr>
            <w:r w:rsidRPr="0071162C">
              <w:rPr>
                <w:rStyle w:val="eop"/>
                <w:rFonts w:cs="Arial"/>
                <w:sz w:val="16"/>
                <w:szCs w:val="16"/>
                <w:u w:val="single"/>
              </w:rPr>
              <w:t xml:space="preserve">Mapping tonen </w:t>
            </w:r>
            <w:r>
              <w:rPr>
                <w:rStyle w:val="eop"/>
                <w:rFonts w:cs="Arial"/>
                <w:sz w:val="16"/>
                <w:szCs w:val="16"/>
                <w:u w:val="single"/>
              </w:rPr>
              <w:t>standplaats</w:t>
            </w:r>
            <w:r w:rsidRPr="0071162C">
              <w:rPr>
                <w:rStyle w:val="eop"/>
                <w:rFonts w:cs="Arial"/>
                <w:sz w:val="16"/>
                <w:szCs w:val="16"/>
                <w:u w:val="single"/>
              </w:rPr>
              <w:t xml:space="preserve"> </w:t>
            </w:r>
            <w:r>
              <w:rPr>
                <w:rStyle w:val="eop"/>
                <w:rFonts w:cs="Arial"/>
                <w:sz w:val="16"/>
                <w:szCs w:val="16"/>
                <w:u w:val="single"/>
              </w:rPr>
              <w:t>notaris</w:t>
            </w:r>
            <w:r w:rsidRPr="0071162C">
              <w:rPr>
                <w:rStyle w:val="eop"/>
                <w:rFonts w:cs="Arial"/>
                <w:sz w:val="16"/>
                <w:szCs w:val="16"/>
                <w:u w:val="single"/>
              </w:rPr>
              <w:t>:</w:t>
            </w:r>
          </w:p>
          <w:p w14:paraId="029CE7BE" w14:textId="712D4524" w:rsidR="00EC46D3" w:rsidRDefault="00EC46D3" w:rsidP="00EC46D3">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/aanvullend/standplaats</w:t>
            </w:r>
          </w:p>
          <w:p w14:paraId="0C514069" w14:textId="77777777" w:rsidR="00460FFE" w:rsidRDefault="00460FFE" w:rsidP="007E445D"/>
          <w:p w14:paraId="093DD183" w14:textId="77777777" w:rsidR="001E72BA" w:rsidRPr="0041329A" w:rsidRDefault="001E72BA" w:rsidP="001E72BA">
            <w:pPr>
              <w:spacing w:after="0"/>
              <w:rPr>
                <w:sz w:val="16"/>
                <w:szCs w:val="16"/>
                <w:u w:val="single"/>
              </w:rPr>
            </w:pPr>
            <w:r w:rsidRPr="0041329A">
              <w:rPr>
                <w:sz w:val="16"/>
                <w:szCs w:val="16"/>
                <w:u w:val="single"/>
              </w:rPr>
              <w:t>Mapping tonen destijds:</w:t>
            </w:r>
            <w:r>
              <w:rPr>
                <w:sz w:val="16"/>
                <w:szCs w:val="16"/>
                <w:u w:val="single"/>
              </w:rPr>
              <w:t xml:space="preserve"> </w:t>
            </w:r>
          </w:p>
          <w:p w14:paraId="239B41B1" w14:textId="4DCE3382" w:rsidR="001E72BA" w:rsidRPr="0041329A" w:rsidRDefault="001E72BA" w:rsidP="001E72BA">
            <w:pPr>
              <w:spacing w:after="0"/>
              <w:rPr>
                <w:rStyle w:val="eop"/>
                <w:sz w:val="16"/>
                <w:szCs w:val="16"/>
              </w:rPr>
            </w:pPr>
            <w:r w:rsidRPr="0041329A">
              <w:rPr>
                <w:rStyle w:val="eop"/>
                <w:rFonts w:cs="Arial"/>
                <w:sz w:val="16"/>
                <w:szCs w:val="16"/>
              </w:rPr>
              <w:t>//IMKAD_AangebodenStuk/stukdeelVVE/</w:t>
            </w:r>
            <w:r w:rsidR="004810C2">
              <w:rPr>
                <w:rStyle w:val="eop"/>
                <w:rFonts w:cs="Arial"/>
                <w:sz w:val="16"/>
                <w:szCs w:val="16"/>
              </w:rPr>
              <w:t>testament</w:t>
            </w:r>
            <w:r w:rsidRPr="0041329A">
              <w:rPr>
                <w:rStyle w:val="eop"/>
                <w:sz w:val="16"/>
                <w:szCs w:val="16"/>
              </w:rPr>
              <w:t>UitersteWilsbeschikking/tekstkeuze</w:t>
            </w:r>
          </w:p>
          <w:p w14:paraId="1633F87F" w14:textId="77777777" w:rsidR="001E72BA" w:rsidRPr="0041329A" w:rsidRDefault="001E72BA" w:rsidP="001E72BA">
            <w:pPr>
              <w:spacing w:after="0"/>
              <w:rPr>
                <w:rStyle w:val="eop"/>
                <w:rFonts w:cs="Arial"/>
                <w:sz w:val="16"/>
                <w:szCs w:val="16"/>
              </w:rPr>
            </w:pPr>
            <w:r w:rsidRPr="0041329A">
              <w:rPr>
                <w:rStyle w:val="eop"/>
                <w:rFonts w:cs="Arial"/>
                <w:sz w:val="16"/>
                <w:szCs w:val="16"/>
              </w:rPr>
              <w:t>./tagNaam (k_</w:t>
            </w:r>
            <w:r>
              <w:rPr>
                <w:rStyle w:val="eop"/>
                <w:rFonts w:cs="Arial"/>
                <w:sz w:val="16"/>
                <w:szCs w:val="16"/>
              </w:rPr>
              <w:t>Destijds</w:t>
            </w:r>
            <w:r w:rsidRPr="0041329A">
              <w:rPr>
                <w:rStyle w:val="eop"/>
                <w:rFonts w:cs="Arial"/>
                <w:sz w:val="16"/>
                <w:szCs w:val="16"/>
              </w:rPr>
              <w:t>)</w:t>
            </w:r>
          </w:p>
          <w:p w14:paraId="62D0E7C4" w14:textId="77777777" w:rsidR="001E72BA" w:rsidRDefault="001E72BA" w:rsidP="001E72BA">
            <w:pPr>
              <w:spacing w:after="0"/>
              <w:rPr>
                <w:rStyle w:val="eop"/>
                <w:rFonts w:cs="Arial"/>
                <w:sz w:val="16"/>
                <w:szCs w:val="16"/>
              </w:rPr>
            </w:pPr>
            <w:r w:rsidRPr="0041329A">
              <w:rPr>
                <w:rStyle w:val="eop"/>
                <w:rFonts w:cs="Arial"/>
                <w:sz w:val="16"/>
                <w:szCs w:val="16"/>
              </w:rPr>
              <w:t>./tekst (‘true’ = tekst wordt getoond, ‘false’ = tekst wordt niet getoond</w:t>
            </w:r>
          </w:p>
          <w:p w14:paraId="71D7CA2E" w14:textId="6698806B" w:rsidR="00106EB9" w:rsidRDefault="00106EB9" w:rsidP="00106EB9">
            <w:pPr>
              <w:spacing w:after="0"/>
              <w:rPr>
                <w:rStyle w:val="eop"/>
                <w:rFonts w:cs="Arial"/>
                <w:sz w:val="16"/>
                <w:szCs w:val="16"/>
              </w:rPr>
            </w:pPr>
          </w:p>
          <w:p w14:paraId="643F1495" w14:textId="77777777" w:rsidR="006B4DA6" w:rsidRPr="009C5216" w:rsidRDefault="006B4DA6" w:rsidP="006B4DA6">
            <w:pPr>
              <w:spacing w:after="0"/>
              <w:rPr>
                <w:rStyle w:val="eop"/>
                <w:rFonts w:cs="Arial"/>
                <w:sz w:val="16"/>
                <w:szCs w:val="16"/>
                <w:u w:val="single"/>
              </w:rPr>
            </w:pPr>
            <w:r w:rsidRPr="009C5216">
              <w:rPr>
                <w:rStyle w:val="eop"/>
                <w:rFonts w:cs="Arial"/>
                <w:sz w:val="16"/>
                <w:szCs w:val="16"/>
                <w:u w:val="single"/>
              </w:rPr>
              <w:t>Mapping tonen codicil:</w:t>
            </w:r>
          </w:p>
          <w:p w14:paraId="630580BA" w14:textId="77777777" w:rsidR="006B4DA6" w:rsidRDefault="006B4DA6" w:rsidP="006B4DA6">
            <w:pPr>
              <w:spacing w:after="0"/>
              <w:rPr>
                <w:rStyle w:val="eop"/>
                <w:sz w:val="16"/>
                <w:szCs w:val="16"/>
              </w:rPr>
            </w:pPr>
            <w:r w:rsidRPr="00D561EE">
              <w:rPr>
                <w:rStyle w:val="eop"/>
                <w:rFonts w:cs="Arial"/>
                <w:sz w:val="16"/>
                <w:szCs w:val="16"/>
              </w:rPr>
              <w:t>//IMKAD_AangebodenStuk/stukdeelVVE/</w:t>
            </w:r>
            <w:r>
              <w:rPr>
                <w:rStyle w:val="eop"/>
                <w:rFonts w:cs="Arial"/>
                <w:sz w:val="16"/>
                <w:szCs w:val="16"/>
              </w:rPr>
              <w:t>testament</w:t>
            </w:r>
            <w:r w:rsidRPr="00D561EE">
              <w:rPr>
                <w:rStyle w:val="eop"/>
                <w:sz w:val="16"/>
                <w:szCs w:val="16"/>
              </w:rPr>
              <w:t>UitersteWilsbeschikking</w:t>
            </w:r>
            <w:r>
              <w:rPr>
                <w:rStyle w:val="eop"/>
                <w:sz w:val="16"/>
                <w:szCs w:val="16"/>
              </w:rPr>
              <w:t>/tekstkeuze</w:t>
            </w:r>
          </w:p>
          <w:p w14:paraId="65284F49" w14:textId="77777777" w:rsidR="006B4DA6" w:rsidRPr="00D561EE" w:rsidRDefault="006B4DA6" w:rsidP="006B4DA6">
            <w:pPr>
              <w:spacing w:after="0"/>
              <w:rPr>
                <w:rStyle w:val="eop"/>
                <w:rFonts w:cs="Arial"/>
                <w:sz w:val="16"/>
                <w:szCs w:val="16"/>
              </w:rPr>
            </w:pPr>
            <w:r w:rsidRPr="00D561EE">
              <w:rPr>
                <w:rStyle w:val="eop"/>
                <w:rFonts w:cs="Arial"/>
                <w:sz w:val="16"/>
                <w:szCs w:val="16"/>
              </w:rPr>
              <w:t>./tagNaam (k_</w:t>
            </w:r>
            <w:r>
              <w:rPr>
                <w:rStyle w:val="eop"/>
                <w:rFonts w:cs="Arial"/>
                <w:sz w:val="16"/>
                <w:szCs w:val="16"/>
              </w:rPr>
              <w:t>Codicil</w:t>
            </w:r>
            <w:r w:rsidRPr="00D561EE">
              <w:rPr>
                <w:rStyle w:val="eop"/>
                <w:rFonts w:cs="Arial"/>
                <w:sz w:val="16"/>
                <w:szCs w:val="16"/>
              </w:rPr>
              <w:t>)</w:t>
            </w:r>
          </w:p>
          <w:p w14:paraId="56769D0D" w14:textId="77777777" w:rsidR="006B4DA6" w:rsidRDefault="006B4DA6" w:rsidP="006B4DA6">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5979883F" w14:textId="0A8E5C06" w:rsidR="00704891" w:rsidRDefault="00704891" w:rsidP="00106EB9">
            <w:pPr>
              <w:spacing w:after="0"/>
              <w:rPr>
                <w:rStyle w:val="eop"/>
                <w:rFonts w:cs="Arial"/>
                <w:sz w:val="16"/>
                <w:szCs w:val="16"/>
              </w:rPr>
            </w:pPr>
          </w:p>
          <w:p w14:paraId="077C594B" w14:textId="77777777" w:rsidR="00704891" w:rsidRPr="0041329A" w:rsidRDefault="00704891" w:rsidP="00704891">
            <w:pPr>
              <w:spacing w:after="0"/>
              <w:rPr>
                <w:rStyle w:val="eop"/>
                <w:rFonts w:cs="Arial"/>
                <w:sz w:val="16"/>
                <w:szCs w:val="16"/>
                <w:u w:val="single"/>
              </w:rPr>
            </w:pPr>
            <w:r w:rsidRPr="0041329A">
              <w:rPr>
                <w:rStyle w:val="eop"/>
                <w:rFonts w:cs="Arial"/>
                <w:sz w:val="16"/>
                <w:szCs w:val="16"/>
                <w:u w:val="single"/>
              </w:rPr>
              <w:t>Mapping persoonsgevens notaris:</w:t>
            </w:r>
          </w:p>
          <w:p w14:paraId="487A3F6D" w14:textId="77777777" w:rsidR="00704891" w:rsidRPr="0041329A" w:rsidRDefault="00704891" w:rsidP="00704891">
            <w:pPr>
              <w:autoSpaceDE w:val="0"/>
              <w:autoSpaceDN w:val="0"/>
              <w:adjustRightInd w:val="0"/>
              <w:spacing w:after="0"/>
              <w:rPr>
                <w:sz w:val="16"/>
                <w:szCs w:val="16"/>
                <w:u w:val="single"/>
              </w:rPr>
            </w:pPr>
            <w:r w:rsidRPr="0041329A">
              <w:rPr>
                <w:sz w:val="16"/>
                <w:szCs w:val="16"/>
              </w:rPr>
              <w:t>//IMKAD_AangebodenStuk/stukdeelVVE/opsommingPersonen/IMKAD_Persoon</w:t>
            </w:r>
          </w:p>
          <w:p w14:paraId="14E026BF" w14:textId="77777777" w:rsidR="00704891" w:rsidRPr="0041329A" w:rsidRDefault="00704891" w:rsidP="00704891">
            <w:pPr>
              <w:autoSpaceDE w:val="0"/>
              <w:autoSpaceDN w:val="0"/>
              <w:adjustRightInd w:val="0"/>
              <w:spacing w:after="0"/>
              <w:rPr>
                <w:sz w:val="16"/>
                <w:szCs w:val="16"/>
              </w:rPr>
            </w:pPr>
            <w:r w:rsidRPr="0041329A">
              <w:rPr>
                <w:sz w:val="16"/>
                <w:szCs w:val="16"/>
              </w:rPr>
              <w:t>- Voor mapping zie betreffende tekstblok</w:t>
            </w:r>
          </w:p>
          <w:p w14:paraId="23D7EBC4" w14:textId="01C5621A" w:rsidR="00106EB9" w:rsidRDefault="00106EB9" w:rsidP="007E445D"/>
        </w:tc>
      </w:tr>
      <w:tr w:rsidR="00B106C7" w14:paraId="624B6F08" w14:textId="77777777" w:rsidTr="00060BC0">
        <w:tc>
          <w:tcPr>
            <w:tcW w:w="6658" w:type="dxa"/>
          </w:tcPr>
          <w:p w14:paraId="382706CC" w14:textId="01E500E0" w:rsidR="00B106C7" w:rsidRPr="00113908" w:rsidRDefault="00B106C7" w:rsidP="00B106C7">
            <w:pPr>
              <w:spacing w:after="0"/>
              <w:rPr>
                <w:b/>
                <w:bCs/>
              </w:rPr>
            </w:pPr>
            <w:r w:rsidRPr="00113908">
              <w:rPr>
                <w:b/>
                <w:bCs/>
              </w:rPr>
              <w:lastRenderedPageBreak/>
              <w:t xml:space="preserve">Variant </w:t>
            </w:r>
            <w:r>
              <w:rPr>
                <w:b/>
                <w:bCs/>
              </w:rPr>
              <w:t>D</w:t>
            </w:r>
            <w:r w:rsidRPr="00113908">
              <w:rPr>
                <w:b/>
                <w:bCs/>
              </w:rPr>
              <w:t>:</w:t>
            </w:r>
          </w:p>
          <w:p w14:paraId="6128B8BB" w14:textId="65F8F970" w:rsidR="00B106C7" w:rsidRDefault="00B106C7" w:rsidP="00B106C7">
            <w:pPr>
              <w:pStyle w:val="Geenafstand"/>
              <w:rPr>
                <w:rStyle w:val="eop"/>
                <w:rFonts w:ascii="Arial" w:hAnsi="Arial" w:cs="Arial"/>
                <w:color w:val="FF0000"/>
                <w:sz w:val="20"/>
                <w:shd w:val="clear" w:color="auto" w:fill="FFFFFF"/>
              </w:rPr>
            </w:pPr>
            <w:r w:rsidRPr="009F1E93">
              <w:rPr>
                <w:rStyle w:val="eop"/>
                <w:rFonts w:ascii="Arial" w:hAnsi="Arial" w:cs="Arial"/>
                <w:color w:val="FF0000"/>
                <w:sz w:val="20"/>
                <w:szCs w:val="20"/>
                <w:shd w:val="clear" w:color="auto" w:fill="FFFFFF"/>
              </w:rPr>
              <w:t>De</w:t>
            </w:r>
            <w:r w:rsidRPr="009F1E93">
              <w:rPr>
                <w:rStyle w:val="eop"/>
                <w:rFonts w:ascii="Arial" w:hAnsi="Arial" w:cs="Arial"/>
                <w:color w:val="0066FF"/>
                <w:sz w:val="20"/>
                <w:szCs w:val="20"/>
                <w:shd w:val="clear" w:color="auto" w:fill="FFFFFF"/>
              </w:rPr>
              <w:t xml:space="preserve"> </w:t>
            </w:r>
            <w:r w:rsidRPr="00686889">
              <w:rPr>
                <w:rStyle w:val="eop"/>
                <w:rFonts w:ascii="Arial" w:hAnsi="Arial" w:cs="Arial"/>
                <w:color w:val="008200"/>
                <w:sz w:val="20"/>
                <w:szCs w:val="20"/>
                <w:shd w:val="clear" w:color="auto" w:fill="FFFFFF"/>
              </w:rPr>
              <w:t>erflater</w:t>
            </w:r>
            <w:r w:rsidRPr="00567EBE">
              <w:rPr>
                <w:rStyle w:val="eop"/>
                <w:rFonts w:ascii="Arial" w:hAnsi="Arial" w:cs="Arial"/>
                <w:sz w:val="20"/>
                <w:szCs w:val="20"/>
                <w:shd w:val="clear" w:color="auto" w:fill="FFFFFF"/>
              </w:rPr>
              <w:t>/</w:t>
            </w:r>
            <w:r w:rsidRPr="00686889">
              <w:rPr>
                <w:rStyle w:val="eop"/>
                <w:rFonts w:ascii="Arial" w:hAnsi="Arial" w:cs="Arial"/>
                <w:color w:val="008200"/>
                <w:sz w:val="20"/>
                <w:szCs w:val="20"/>
                <w:shd w:val="clear" w:color="auto" w:fill="FFFFFF"/>
              </w:rPr>
              <w:t>erflaatster</w:t>
            </w:r>
            <w:r w:rsidRPr="00567EBE">
              <w:rPr>
                <w:rStyle w:val="eop"/>
                <w:rFonts w:ascii="Arial" w:hAnsi="Arial" w:cs="Arial"/>
                <w:sz w:val="20"/>
                <w:szCs w:val="20"/>
                <w:shd w:val="clear" w:color="auto" w:fill="FFFFFF"/>
              </w:rPr>
              <w:t>/</w:t>
            </w:r>
            <w:r w:rsidRPr="00686889">
              <w:rPr>
                <w:rStyle w:val="eop"/>
                <w:rFonts w:ascii="Arial" w:hAnsi="Arial" w:cs="Arial"/>
                <w:color w:val="008200"/>
                <w:sz w:val="20"/>
                <w:szCs w:val="20"/>
                <w:shd w:val="clear" w:color="auto" w:fill="FFFFFF"/>
              </w:rPr>
              <w:t xml:space="preserve">overledene </w:t>
            </w:r>
            <w:r w:rsidRPr="009F1E93">
              <w:rPr>
                <w:rStyle w:val="eop"/>
                <w:rFonts w:ascii="Arial" w:hAnsi="Arial" w:cs="Arial"/>
                <w:color w:val="FF0000"/>
                <w:sz w:val="20"/>
                <w:szCs w:val="20"/>
                <w:shd w:val="clear" w:color="auto" w:fill="FFFFFF"/>
              </w:rPr>
              <w:t xml:space="preserve">heeft, volgens opgave van het Centraal Testamenten Register </w:t>
            </w:r>
            <w:r w:rsidRPr="009F1E93">
              <w:rPr>
                <w:rStyle w:val="eop"/>
                <w:rFonts w:ascii="Arial" w:hAnsi="Arial" w:cs="Arial"/>
                <w:color w:val="7030A0"/>
                <w:sz w:val="20"/>
                <w:szCs w:val="20"/>
                <w:shd w:val="clear" w:color="auto" w:fill="FFFFFF"/>
              </w:rPr>
              <w:t>te ‘s-Gravenhage</w:t>
            </w:r>
            <w:r w:rsidRPr="009F1E93">
              <w:rPr>
                <w:rStyle w:val="eop"/>
                <w:rFonts w:ascii="Arial" w:hAnsi="Arial" w:cs="Arial"/>
                <w:color w:val="FF0000"/>
                <w:sz w:val="20"/>
                <w:szCs w:val="20"/>
                <w:shd w:val="clear" w:color="auto" w:fill="FFFFFF"/>
              </w:rPr>
              <w:t xml:space="preserve">, over </w:t>
            </w:r>
            <w:r w:rsidRPr="00686889">
              <w:rPr>
                <w:rStyle w:val="eop"/>
                <w:rFonts w:ascii="Arial" w:hAnsi="Arial" w:cs="Arial"/>
                <w:color w:val="008200"/>
                <w:sz w:val="20"/>
                <w:szCs w:val="20"/>
                <w:shd w:val="clear" w:color="auto" w:fill="FFFFFF"/>
              </w:rPr>
              <w:t>zijn</w:t>
            </w:r>
            <w:r w:rsidRPr="00567EBE">
              <w:rPr>
                <w:rStyle w:val="eop"/>
                <w:rFonts w:ascii="Arial" w:hAnsi="Arial" w:cs="Arial"/>
                <w:sz w:val="20"/>
                <w:szCs w:val="20"/>
                <w:shd w:val="clear" w:color="auto" w:fill="FFFFFF"/>
              </w:rPr>
              <w:t>/</w:t>
            </w:r>
            <w:r w:rsidRPr="00686889">
              <w:rPr>
                <w:rStyle w:val="eop"/>
                <w:rFonts w:ascii="Arial" w:hAnsi="Arial" w:cs="Arial"/>
                <w:color w:val="008200"/>
                <w:sz w:val="20"/>
                <w:szCs w:val="20"/>
                <w:shd w:val="clear" w:color="auto" w:fill="FFFFFF"/>
              </w:rPr>
              <w:t xml:space="preserve">haar </w:t>
            </w:r>
            <w:r w:rsidRPr="009F1E93">
              <w:rPr>
                <w:rStyle w:val="eop"/>
                <w:rFonts w:ascii="Arial" w:hAnsi="Arial" w:cs="Arial"/>
                <w:color w:val="FF0000"/>
                <w:sz w:val="20"/>
                <w:szCs w:val="20"/>
                <w:shd w:val="clear" w:color="auto" w:fill="FFFFFF"/>
              </w:rPr>
              <w:t xml:space="preserve">nalatenschap beschikt bij </w:t>
            </w:r>
            <w:r w:rsidRPr="009F1E93">
              <w:rPr>
                <w:rStyle w:val="eop"/>
                <w:rFonts w:ascii="Arial" w:hAnsi="Arial" w:cs="Arial"/>
                <w:color w:val="008200"/>
                <w:sz w:val="20"/>
                <w:szCs w:val="20"/>
                <w:shd w:val="clear" w:color="auto" w:fill="FFFFFF"/>
              </w:rPr>
              <w:t>testament</w:t>
            </w:r>
            <w:r w:rsidRPr="00567EBE">
              <w:rPr>
                <w:rStyle w:val="eop"/>
                <w:rFonts w:ascii="Arial" w:hAnsi="Arial" w:cs="Arial"/>
                <w:sz w:val="20"/>
                <w:szCs w:val="20"/>
                <w:shd w:val="clear" w:color="auto" w:fill="FFFFFF"/>
              </w:rPr>
              <w:t>/</w:t>
            </w:r>
            <w:r w:rsidRPr="009F1E93">
              <w:rPr>
                <w:rStyle w:val="eop"/>
                <w:rFonts w:ascii="Arial" w:hAnsi="Arial" w:cs="Arial"/>
                <w:color w:val="008200"/>
                <w:sz w:val="20"/>
                <w:szCs w:val="20"/>
                <w:shd w:val="clear" w:color="auto" w:fill="FFFFFF"/>
              </w:rPr>
              <w:t>uiterste wilsbeschikking</w:t>
            </w:r>
            <w:r w:rsidRPr="009F1E93">
              <w:rPr>
                <w:rStyle w:val="eop"/>
                <w:rFonts w:ascii="Arial" w:hAnsi="Arial" w:cs="Arial"/>
                <w:color w:val="FF0000"/>
                <w:sz w:val="20"/>
                <w:szCs w:val="20"/>
                <w:shd w:val="clear" w:color="auto" w:fill="FFFFFF"/>
              </w:rPr>
              <w:t xml:space="preserve">, op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color w:val="000000"/>
                <w:kern w:val="28"/>
                <w:sz w:val="20"/>
                <w:szCs w:val="20"/>
              </w:rPr>
              <w:t>datum</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Style w:val="eop"/>
                <w:rFonts w:ascii="Arial" w:hAnsi="Arial" w:cs="Arial"/>
                <w:color w:val="FF0000"/>
                <w:sz w:val="20"/>
                <w:szCs w:val="20"/>
                <w:shd w:val="clear" w:color="auto" w:fill="FFFFFF"/>
              </w:rPr>
              <w:t xml:space="preserve"> verleden voor </w:t>
            </w:r>
            <w:ins w:id="640" w:author="Groot, Karina de" w:date="2024-08-08T12:05:00Z" w16du:dateUtc="2024-08-08T10:05:00Z">
              <w:r w:rsidR="006227A6" w:rsidRPr="00CF7B10">
                <w:rPr>
                  <w:rStyle w:val="eop"/>
                  <w:rFonts w:ascii="Arial" w:hAnsi="Arial" w:cs="Arial"/>
                  <w:color w:val="008200"/>
                  <w:sz w:val="20"/>
                  <w:szCs w:val="20"/>
                  <w:highlight w:val="yellow"/>
                  <w:shd w:val="clear" w:color="auto" w:fill="FFFFFF"/>
                </w:rPr>
                <w:t>VVE-</w:t>
              </w:r>
            </w:ins>
            <w:r w:rsidR="005709DD" w:rsidRPr="00DC5F39">
              <w:rPr>
                <w:rStyle w:val="eop"/>
                <w:rFonts w:ascii="Arial" w:hAnsi="Arial" w:cs="Arial"/>
                <w:color w:val="008200"/>
                <w:sz w:val="20"/>
                <w:szCs w:val="20"/>
                <w:highlight w:val="yellow"/>
                <w:shd w:val="clear" w:color="auto" w:fill="FFFFFF"/>
              </w:rPr>
              <w:t>TEKSTBLOK NATUURLIJK PERSOON</w:t>
            </w:r>
            <w:del w:id="641" w:author="Groot, Karina de" w:date="2024-08-08T12:06:00Z" w16du:dateUtc="2024-08-08T10:06:00Z">
              <w:r w:rsidR="00087049" w:rsidRPr="00DC5F39" w:rsidDel="006227A6">
                <w:rPr>
                  <w:rStyle w:val="eop"/>
                  <w:rFonts w:ascii="Arial" w:hAnsi="Arial" w:cs="Arial"/>
                  <w:color w:val="008200"/>
                  <w:sz w:val="20"/>
                  <w:szCs w:val="20"/>
                  <w:highlight w:val="yellow"/>
                  <w:shd w:val="clear" w:color="auto" w:fill="FFFFFF"/>
                </w:rPr>
                <w:delText>-nieuw</w:delText>
              </w:r>
            </w:del>
            <w:r w:rsidRPr="00790645">
              <w:rPr>
                <w:rStyle w:val="eop"/>
                <w:rFonts w:ascii="Arial" w:hAnsi="Arial" w:cs="Arial"/>
                <w:color w:val="840084"/>
                <w:sz w:val="20"/>
                <w:szCs w:val="20"/>
                <w:shd w:val="clear" w:color="auto" w:fill="FFFFFF"/>
              </w:rPr>
              <w:t>,</w:t>
            </w:r>
            <w:r w:rsidRPr="009F1E93">
              <w:rPr>
                <w:rStyle w:val="eop"/>
                <w:rFonts w:ascii="Arial" w:hAnsi="Arial" w:cs="Arial"/>
                <w:color w:val="0066FF"/>
                <w:sz w:val="20"/>
                <w:szCs w:val="20"/>
                <w:shd w:val="clear" w:color="auto" w:fill="FFFFFF"/>
              </w:rPr>
              <w:t xml:space="preserve"> </w:t>
            </w:r>
            <w:r w:rsidRPr="00790645">
              <w:rPr>
                <w:rStyle w:val="eop"/>
                <w:rFonts w:ascii="Arial" w:hAnsi="Arial" w:cs="Arial"/>
                <w:color w:val="840084"/>
                <w:sz w:val="20"/>
                <w:szCs w:val="20"/>
                <w:shd w:val="clear" w:color="auto" w:fill="FFFFFF"/>
              </w:rPr>
              <w:t xml:space="preserve">destijds </w:t>
            </w:r>
            <w:r w:rsidRPr="00790645">
              <w:rPr>
                <w:rStyle w:val="eop"/>
                <w:rFonts w:ascii="Arial" w:hAnsi="Arial" w:cs="Arial"/>
                <w:color w:val="008200"/>
                <w:sz w:val="20"/>
                <w:szCs w:val="20"/>
                <w:shd w:val="clear" w:color="auto" w:fill="FFFFFF"/>
              </w:rPr>
              <w:t xml:space="preserve">notaris te </w:t>
            </w:r>
            <w:r w:rsidRPr="009F1E93">
              <w:rPr>
                <w:rFonts w:ascii="Arial" w:hAnsi="Arial" w:cs="Arial"/>
                <w:kern w:val="28"/>
                <w:sz w:val="20"/>
                <w:szCs w:val="20"/>
              </w:rPr>
              <w:fldChar w:fldCharType="begin"/>
            </w:r>
            <w:r w:rsidRPr="009F1E93">
              <w:rPr>
                <w:rFonts w:ascii="Arial" w:hAnsi="Arial" w:cs="Arial"/>
                <w:kern w:val="28"/>
                <w:sz w:val="20"/>
                <w:szCs w:val="20"/>
              </w:rPr>
              <w:instrText>MacroButton Nomacro §</w:instrText>
            </w:r>
            <w:r w:rsidRPr="009F1E93">
              <w:rPr>
                <w:rFonts w:ascii="Arial" w:hAnsi="Arial" w:cs="Arial"/>
                <w:kern w:val="28"/>
                <w:sz w:val="20"/>
                <w:szCs w:val="20"/>
              </w:rPr>
              <w:fldChar w:fldCharType="end"/>
            </w:r>
            <w:r>
              <w:rPr>
                <w:rFonts w:ascii="Arial" w:hAnsi="Arial" w:cs="Arial"/>
                <w:kern w:val="28"/>
                <w:sz w:val="20"/>
              </w:rPr>
              <w:t>standplaats</w:t>
            </w:r>
            <w:r w:rsidRPr="00790645">
              <w:rPr>
                <w:rFonts w:ascii="Arial" w:hAnsi="Arial" w:cs="Arial"/>
                <w:color w:val="008200"/>
                <w:kern w:val="28"/>
                <w:sz w:val="20"/>
                <w:szCs w:val="20"/>
              </w:rPr>
              <w:fldChar w:fldCharType="begin"/>
            </w:r>
            <w:r w:rsidRPr="00790645">
              <w:rPr>
                <w:rFonts w:ascii="Arial" w:hAnsi="Arial" w:cs="Arial"/>
                <w:color w:val="008200"/>
                <w:kern w:val="28"/>
                <w:sz w:val="20"/>
                <w:szCs w:val="20"/>
              </w:rPr>
              <w:instrText>MacroButton Nomacro §</w:instrText>
            </w:r>
            <w:r w:rsidRPr="00790645">
              <w:rPr>
                <w:rFonts w:ascii="Arial" w:hAnsi="Arial" w:cs="Arial"/>
                <w:color w:val="008200"/>
                <w:kern w:val="28"/>
                <w:sz w:val="20"/>
                <w:szCs w:val="20"/>
              </w:rPr>
              <w:fldChar w:fldCharType="end"/>
            </w:r>
            <w:r w:rsidRPr="00567EBE">
              <w:rPr>
                <w:rStyle w:val="eop"/>
                <w:rFonts w:ascii="Arial" w:hAnsi="Arial" w:cs="Arial"/>
                <w:sz w:val="20"/>
                <w:szCs w:val="20"/>
                <w:shd w:val="clear" w:color="auto" w:fill="FFFFFF"/>
              </w:rPr>
              <w:t>/</w:t>
            </w:r>
            <w:r w:rsidRPr="00790645">
              <w:rPr>
                <w:rStyle w:val="eop"/>
                <w:rFonts w:ascii="Arial" w:hAnsi="Arial" w:cs="Arial"/>
                <w:color w:val="008200"/>
                <w:sz w:val="20"/>
                <w:szCs w:val="20"/>
                <w:shd w:val="clear" w:color="auto" w:fill="FFFFFF"/>
              </w:rPr>
              <w:t>mij, notaris</w:t>
            </w:r>
            <w:r w:rsidRPr="009F1E93">
              <w:rPr>
                <w:rStyle w:val="eop"/>
                <w:rFonts w:ascii="Arial" w:hAnsi="Arial" w:cs="Arial"/>
                <w:color w:val="FF0000"/>
                <w:sz w:val="20"/>
                <w:szCs w:val="20"/>
                <w:shd w:val="clear" w:color="auto" w:fill="FFFFFF"/>
              </w:rPr>
              <w:t xml:space="preserve">. </w:t>
            </w:r>
          </w:p>
          <w:p w14:paraId="291FD326" w14:textId="72FB2F0D" w:rsidR="00B106C7" w:rsidRPr="00B106C7" w:rsidRDefault="00B106C7" w:rsidP="00B106C7">
            <w:pPr>
              <w:pStyle w:val="Geenafstand"/>
              <w:rPr>
                <w:rFonts w:ascii="Arial" w:hAnsi="Arial" w:cs="Arial"/>
                <w:color w:val="7030A0"/>
                <w:sz w:val="20"/>
                <w:szCs w:val="20"/>
                <w:shd w:val="clear" w:color="auto" w:fill="FFFFFF"/>
              </w:rPr>
            </w:pPr>
            <w:r w:rsidRPr="009F1E93">
              <w:rPr>
                <w:rStyle w:val="eop"/>
                <w:rFonts w:ascii="Arial" w:hAnsi="Arial" w:cs="Arial"/>
                <w:color w:val="FF0000"/>
                <w:sz w:val="20"/>
                <w:szCs w:val="20"/>
                <w:shd w:val="clear" w:color="auto" w:fill="FFFFFF"/>
              </w:rPr>
              <w:t xml:space="preserve">Vervolgens heeft de </w:t>
            </w:r>
            <w:r w:rsidRPr="00686889">
              <w:rPr>
                <w:rFonts w:ascii="Arial" w:hAnsi="Arial" w:cs="Arial"/>
                <w:snapToGrid w:val="0"/>
                <w:color w:val="008200"/>
                <w:kern w:val="28"/>
                <w:sz w:val="20"/>
                <w:szCs w:val="20"/>
              </w:rPr>
              <w:t>erflater</w:t>
            </w:r>
            <w:r w:rsidRPr="00567EBE">
              <w:rPr>
                <w:rFonts w:ascii="Arial" w:hAnsi="Arial" w:cs="Arial"/>
                <w:snapToGrid w:val="0"/>
                <w:kern w:val="28"/>
                <w:sz w:val="20"/>
                <w:szCs w:val="20"/>
              </w:rPr>
              <w:t>/</w:t>
            </w:r>
            <w:r w:rsidRPr="00686889">
              <w:rPr>
                <w:rFonts w:ascii="Arial" w:hAnsi="Arial" w:cs="Arial"/>
                <w:snapToGrid w:val="0"/>
                <w:color w:val="008200"/>
                <w:kern w:val="28"/>
                <w:sz w:val="20"/>
                <w:szCs w:val="20"/>
              </w:rPr>
              <w:t>erflaatster</w:t>
            </w:r>
            <w:r w:rsidRPr="00567EBE">
              <w:rPr>
                <w:rFonts w:ascii="Arial" w:hAnsi="Arial" w:cs="Arial"/>
                <w:snapToGrid w:val="0"/>
                <w:kern w:val="28"/>
                <w:sz w:val="20"/>
                <w:szCs w:val="20"/>
              </w:rPr>
              <w:t>/</w:t>
            </w:r>
            <w:r w:rsidRPr="00686889">
              <w:rPr>
                <w:rFonts w:ascii="Arial" w:hAnsi="Arial" w:cs="Arial"/>
                <w:snapToGrid w:val="0"/>
                <w:color w:val="008200"/>
                <w:kern w:val="28"/>
                <w:sz w:val="20"/>
                <w:szCs w:val="20"/>
              </w:rPr>
              <w:t>overledene</w:t>
            </w:r>
            <w:r w:rsidRPr="009F1E93">
              <w:rPr>
                <w:rStyle w:val="eop"/>
                <w:rFonts w:ascii="Arial" w:hAnsi="Arial" w:cs="Arial"/>
                <w:color w:val="FF0000"/>
                <w:sz w:val="20"/>
                <w:szCs w:val="20"/>
                <w:shd w:val="clear" w:color="auto" w:fill="FFFFFF"/>
              </w:rPr>
              <w:t xml:space="preserve">, volgens opgave van het Centraal Testamenten Register </w:t>
            </w:r>
            <w:r w:rsidRPr="009F1E93">
              <w:rPr>
                <w:rStyle w:val="eop"/>
                <w:rFonts w:ascii="Arial" w:hAnsi="Arial" w:cs="Arial"/>
                <w:color w:val="7030A0"/>
                <w:sz w:val="20"/>
                <w:szCs w:val="20"/>
                <w:shd w:val="clear" w:color="auto" w:fill="FFFFFF"/>
              </w:rPr>
              <w:t>te ‘s-Gravenhage</w:t>
            </w:r>
            <w:r w:rsidRPr="009F1E93">
              <w:rPr>
                <w:rStyle w:val="eop"/>
                <w:rFonts w:ascii="Arial" w:hAnsi="Arial" w:cs="Arial"/>
                <w:color w:val="FF0000"/>
                <w:sz w:val="20"/>
                <w:szCs w:val="20"/>
                <w:shd w:val="clear" w:color="auto" w:fill="FFFFFF"/>
              </w:rPr>
              <w:t xml:space="preserve">, bij aanvullend </w:t>
            </w:r>
            <w:r w:rsidRPr="009F1E93">
              <w:rPr>
                <w:rStyle w:val="eop"/>
                <w:rFonts w:ascii="Arial" w:hAnsi="Arial" w:cs="Arial"/>
                <w:color w:val="008200"/>
                <w:sz w:val="20"/>
                <w:szCs w:val="20"/>
                <w:shd w:val="clear" w:color="auto" w:fill="FFFFFF"/>
              </w:rPr>
              <w:t>testament</w:t>
            </w:r>
            <w:r w:rsidRPr="00567EBE">
              <w:rPr>
                <w:rStyle w:val="eop"/>
                <w:rFonts w:ascii="Arial" w:hAnsi="Arial" w:cs="Arial"/>
                <w:sz w:val="20"/>
                <w:szCs w:val="20"/>
                <w:shd w:val="clear" w:color="auto" w:fill="FFFFFF"/>
              </w:rPr>
              <w:t>/</w:t>
            </w:r>
            <w:r w:rsidRPr="009F1E93">
              <w:rPr>
                <w:rStyle w:val="eop"/>
                <w:rFonts w:ascii="Arial" w:hAnsi="Arial" w:cs="Arial"/>
                <w:color w:val="008200"/>
                <w:sz w:val="20"/>
                <w:szCs w:val="20"/>
                <w:shd w:val="clear" w:color="auto" w:fill="FFFFFF"/>
              </w:rPr>
              <w:t xml:space="preserve">uiterste wilsbeschikking </w:t>
            </w:r>
            <w:r w:rsidRPr="009F1E93">
              <w:rPr>
                <w:rStyle w:val="eop"/>
                <w:rFonts w:ascii="Arial" w:hAnsi="Arial" w:cs="Arial"/>
                <w:color w:val="FF0000"/>
                <w:sz w:val="20"/>
                <w:szCs w:val="20"/>
                <w:shd w:val="clear" w:color="auto" w:fill="FFFFFF"/>
              </w:rPr>
              <w:t xml:space="preserve">over </w:t>
            </w:r>
            <w:r w:rsidRPr="00686889">
              <w:rPr>
                <w:rStyle w:val="eop"/>
                <w:rFonts w:ascii="Arial" w:hAnsi="Arial" w:cs="Arial"/>
                <w:color w:val="008200"/>
                <w:sz w:val="20"/>
                <w:szCs w:val="20"/>
                <w:shd w:val="clear" w:color="auto" w:fill="FFFFFF"/>
              </w:rPr>
              <w:t>zijn</w:t>
            </w:r>
            <w:r w:rsidRPr="00567EBE">
              <w:rPr>
                <w:rStyle w:val="eop"/>
                <w:rFonts w:ascii="Arial" w:hAnsi="Arial" w:cs="Arial"/>
                <w:sz w:val="20"/>
                <w:szCs w:val="20"/>
                <w:shd w:val="clear" w:color="auto" w:fill="FFFFFF"/>
              </w:rPr>
              <w:t>/</w:t>
            </w:r>
            <w:r w:rsidRPr="00686889">
              <w:rPr>
                <w:rStyle w:val="eop"/>
                <w:rFonts w:ascii="Arial" w:hAnsi="Arial" w:cs="Arial"/>
                <w:color w:val="008200"/>
                <w:sz w:val="20"/>
                <w:szCs w:val="20"/>
                <w:shd w:val="clear" w:color="auto" w:fill="FFFFFF"/>
              </w:rPr>
              <w:t xml:space="preserve">haar </w:t>
            </w:r>
            <w:r w:rsidRPr="009F1E93">
              <w:rPr>
                <w:rStyle w:val="eop"/>
                <w:rFonts w:ascii="Arial" w:hAnsi="Arial" w:cs="Arial"/>
                <w:color w:val="FF0000"/>
                <w:sz w:val="20"/>
                <w:szCs w:val="20"/>
                <w:shd w:val="clear" w:color="auto" w:fill="FFFFFF"/>
              </w:rPr>
              <w:t xml:space="preserve">nalatenschap beschikt, te weten op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color w:val="000000"/>
                <w:kern w:val="28"/>
                <w:sz w:val="20"/>
                <w:szCs w:val="20"/>
              </w:rPr>
              <w:t>datum</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Style w:val="eop"/>
                <w:rFonts w:ascii="Arial" w:hAnsi="Arial" w:cs="Arial"/>
                <w:color w:val="FF0000"/>
                <w:sz w:val="20"/>
                <w:szCs w:val="20"/>
                <w:shd w:val="clear" w:color="auto" w:fill="FFFFFF"/>
              </w:rPr>
              <w:t xml:space="preserve"> voor</w:t>
            </w:r>
            <w:r w:rsidRPr="00790645">
              <w:rPr>
                <w:rStyle w:val="eop"/>
                <w:rFonts w:ascii="Arial" w:hAnsi="Arial" w:cs="Arial"/>
                <w:color w:val="840084"/>
                <w:sz w:val="20"/>
                <w:szCs w:val="20"/>
                <w:shd w:val="clear" w:color="auto" w:fill="FFFFFF"/>
              </w:rPr>
              <w:t xml:space="preserve"> </w:t>
            </w:r>
            <w:r w:rsidR="00D672FB" w:rsidRPr="009F1E93">
              <w:rPr>
                <w:rFonts w:ascii="Arial" w:hAnsi="Arial" w:cs="Arial"/>
                <w:color w:val="000000" w:themeColor="text1"/>
                <w:kern w:val="28"/>
                <w:sz w:val="20"/>
                <w:szCs w:val="20"/>
              </w:rPr>
              <w:fldChar w:fldCharType="begin"/>
            </w:r>
            <w:r w:rsidR="00D672FB" w:rsidRPr="009F1E93">
              <w:rPr>
                <w:rFonts w:ascii="Arial" w:hAnsi="Arial" w:cs="Arial"/>
                <w:color w:val="000000" w:themeColor="text1"/>
                <w:kern w:val="28"/>
                <w:sz w:val="20"/>
                <w:szCs w:val="20"/>
              </w:rPr>
              <w:instrText>MacroButton Nomacro §</w:instrText>
            </w:r>
            <w:r w:rsidR="00D672FB" w:rsidRPr="009F1E93">
              <w:rPr>
                <w:rFonts w:ascii="Arial" w:hAnsi="Arial" w:cs="Arial"/>
                <w:color w:val="000000" w:themeColor="text1"/>
                <w:kern w:val="28"/>
                <w:sz w:val="20"/>
                <w:szCs w:val="20"/>
              </w:rPr>
              <w:fldChar w:fldCharType="end"/>
            </w:r>
            <w:ins w:id="642" w:author="Groot, Karina de" w:date="2024-08-08T12:06:00Z" w16du:dateUtc="2024-08-08T10:06:00Z">
              <w:r w:rsidR="006227A6" w:rsidRPr="00CF7B10">
                <w:rPr>
                  <w:rFonts w:ascii="Arial" w:hAnsi="Arial" w:cs="Arial"/>
                  <w:color w:val="008200"/>
                  <w:sz w:val="20"/>
                  <w:szCs w:val="20"/>
                  <w:highlight w:val="yellow"/>
                  <w:shd w:val="clear" w:color="auto" w:fill="FFFFFF"/>
                </w:rPr>
                <w:t xml:space="preserve"> </w:t>
              </w:r>
              <w:r w:rsidR="006227A6" w:rsidRPr="00CF7B10">
                <w:rPr>
                  <w:rStyle w:val="eop"/>
                  <w:rFonts w:ascii="Arial" w:hAnsi="Arial" w:cs="Arial"/>
                  <w:color w:val="008200"/>
                  <w:sz w:val="20"/>
                  <w:szCs w:val="20"/>
                  <w:highlight w:val="yellow"/>
                  <w:shd w:val="clear" w:color="auto" w:fill="FFFFFF"/>
                </w:rPr>
                <w:t>VVE-</w:t>
              </w:r>
            </w:ins>
            <w:r w:rsidR="00D672FB" w:rsidRPr="002369D3">
              <w:rPr>
                <w:rStyle w:val="eop"/>
                <w:rFonts w:ascii="Arial" w:hAnsi="Arial" w:cs="Arial"/>
                <w:color w:val="008200"/>
                <w:sz w:val="20"/>
                <w:szCs w:val="20"/>
                <w:highlight w:val="yellow"/>
                <w:shd w:val="clear" w:color="auto" w:fill="FFFFFF"/>
              </w:rPr>
              <w:t>TEKSTBLOK NATUURLIJK PERSOON</w:t>
            </w:r>
            <w:del w:id="643" w:author="Groot, Karina de" w:date="2024-08-08T12:06:00Z" w16du:dateUtc="2024-08-08T10:06:00Z">
              <w:r w:rsidR="00D672FB" w:rsidRPr="002369D3" w:rsidDel="006227A6">
                <w:rPr>
                  <w:rStyle w:val="eop"/>
                  <w:rFonts w:ascii="Arial" w:hAnsi="Arial" w:cs="Arial"/>
                  <w:color w:val="008200"/>
                  <w:sz w:val="20"/>
                  <w:szCs w:val="20"/>
                  <w:highlight w:val="yellow"/>
                  <w:shd w:val="clear" w:color="auto" w:fill="FFFFFF"/>
                </w:rPr>
                <w:delText>-nieuw</w:delText>
              </w:r>
            </w:del>
            <w:r w:rsidRPr="00790645">
              <w:rPr>
                <w:rStyle w:val="eop"/>
                <w:rFonts w:ascii="Arial" w:hAnsi="Arial" w:cs="Arial"/>
                <w:color w:val="840084"/>
                <w:sz w:val="20"/>
                <w:szCs w:val="20"/>
                <w:shd w:val="clear" w:color="auto" w:fill="FFFFFF"/>
              </w:rPr>
              <w:t>,</w:t>
            </w:r>
            <w:r w:rsidRPr="009F1E93">
              <w:rPr>
                <w:rStyle w:val="Verwijzingopmerking"/>
                <w:rFonts w:ascii="Arial" w:hAnsi="Arial" w:cs="Arial"/>
                <w:color w:val="7030A0"/>
                <w:sz w:val="20"/>
                <w:szCs w:val="20"/>
                <w:shd w:val="clear" w:color="auto" w:fill="FFFFFF"/>
              </w:rPr>
              <w:t xml:space="preserve"> </w:t>
            </w:r>
            <w:r w:rsidRPr="009F1E93">
              <w:rPr>
                <w:rStyle w:val="eop"/>
                <w:rFonts w:ascii="Arial" w:hAnsi="Arial" w:cs="Arial"/>
                <w:color w:val="7030A0"/>
                <w:sz w:val="20"/>
                <w:szCs w:val="20"/>
                <w:shd w:val="clear" w:color="auto" w:fill="FFFFFF"/>
              </w:rPr>
              <w:t xml:space="preserve">destijds </w:t>
            </w:r>
            <w:r w:rsidRPr="00D81854">
              <w:rPr>
                <w:rStyle w:val="eop"/>
                <w:rFonts w:ascii="Arial" w:hAnsi="Arial" w:cs="Arial"/>
                <w:color w:val="008200"/>
                <w:sz w:val="20"/>
                <w:szCs w:val="20"/>
                <w:shd w:val="clear" w:color="auto" w:fill="FFFFFF"/>
              </w:rPr>
              <w:t xml:space="preserve">notaris te </w:t>
            </w:r>
            <w:r w:rsidRPr="009F1E93">
              <w:rPr>
                <w:rFonts w:ascii="Arial" w:hAnsi="Arial" w:cs="Arial"/>
                <w:color w:val="000000" w:themeColor="text1"/>
                <w:kern w:val="28"/>
                <w:sz w:val="20"/>
                <w:szCs w:val="20"/>
              </w:rPr>
              <w:fldChar w:fldCharType="begin"/>
            </w:r>
            <w:r w:rsidRPr="009F1E93">
              <w:rPr>
                <w:rFonts w:ascii="Arial" w:hAnsi="Arial" w:cs="Arial"/>
                <w:color w:val="000000" w:themeColor="text1"/>
                <w:kern w:val="28"/>
                <w:sz w:val="20"/>
                <w:szCs w:val="20"/>
              </w:rPr>
              <w:instrText>MacroButton Nomacro §</w:instrText>
            </w:r>
            <w:r w:rsidRPr="009F1E93">
              <w:rPr>
                <w:rFonts w:ascii="Arial" w:hAnsi="Arial" w:cs="Arial"/>
                <w:color w:val="000000" w:themeColor="text1"/>
                <w:kern w:val="28"/>
                <w:sz w:val="20"/>
                <w:szCs w:val="20"/>
              </w:rPr>
              <w:fldChar w:fldCharType="end"/>
            </w:r>
            <w:r>
              <w:rPr>
                <w:rFonts w:ascii="Arial" w:hAnsi="Arial" w:cs="Arial"/>
                <w:color w:val="000000" w:themeColor="text1"/>
                <w:kern w:val="28"/>
                <w:sz w:val="20"/>
              </w:rPr>
              <w:t>standplaats</w:t>
            </w:r>
            <w:r w:rsidRPr="009F1E93">
              <w:rPr>
                <w:rFonts w:ascii="Arial" w:hAnsi="Arial" w:cs="Arial"/>
                <w:color w:val="000000" w:themeColor="text1"/>
                <w:kern w:val="28"/>
                <w:sz w:val="20"/>
                <w:szCs w:val="20"/>
              </w:rPr>
              <w:fldChar w:fldCharType="begin"/>
            </w:r>
            <w:r w:rsidRPr="009F1E93">
              <w:rPr>
                <w:rFonts w:ascii="Arial" w:hAnsi="Arial" w:cs="Arial"/>
                <w:color w:val="000000" w:themeColor="text1"/>
                <w:kern w:val="28"/>
                <w:sz w:val="20"/>
                <w:szCs w:val="20"/>
              </w:rPr>
              <w:instrText>MacroButton Nomacro §</w:instrText>
            </w:r>
            <w:r w:rsidRPr="009F1E93">
              <w:rPr>
                <w:rFonts w:ascii="Arial" w:hAnsi="Arial" w:cs="Arial"/>
                <w:color w:val="000000" w:themeColor="text1"/>
                <w:kern w:val="28"/>
                <w:sz w:val="20"/>
                <w:szCs w:val="20"/>
              </w:rPr>
              <w:fldChar w:fldCharType="end"/>
            </w:r>
            <w:r w:rsidR="00D672FB" w:rsidRPr="009F1E93">
              <w:rPr>
                <w:rFonts w:ascii="Arial" w:hAnsi="Arial" w:cs="Arial"/>
                <w:color w:val="000000" w:themeColor="text1"/>
                <w:kern w:val="28"/>
                <w:sz w:val="20"/>
                <w:szCs w:val="20"/>
              </w:rPr>
              <w:fldChar w:fldCharType="begin"/>
            </w:r>
            <w:r w:rsidR="00D672FB" w:rsidRPr="009F1E93">
              <w:rPr>
                <w:rFonts w:ascii="Arial" w:hAnsi="Arial" w:cs="Arial"/>
                <w:color w:val="000000" w:themeColor="text1"/>
                <w:kern w:val="28"/>
                <w:sz w:val="20"/>
                <w:szCs w:val="20"/>
              </w:rPr>
              <w:instrText>MacroButton Nomacro §</w:instrText>
            </w:r>
            <w:r w:rsidR="00D672FB" w:rsidRPr="009F1E93">
              <w:rPr>
                <w:rFonts w:ascii="Arial" w:hAnsi="Arial" w:cs="Arial"/>
                <w:color w:val="000000" w:themeColor="text1"/>
                <w:kern w:val="28"/>
                <w:sz w:val="20"/>
                <w:szCs w:val="20"/>
              </w:rPr>
              <w:fldChar w:fldCharType="end"/>
            </w:r>
            <w:r w:rsidRPr="00567EBE">
              <w:rPr>
                <w:rStyle w:val="eop"/>
                <w:rFonts w:ascii="Arial" w:hAnsi="Arial" w:cs="Arial"/>
                <w:sz w:val="20"/>
                <w:szCs w:val="20"/>
                <w:shd w:val="clear" w:color="auto" w:fill="FFFFFF"/>
              </w:rPr>
              <w:t>/</w:t>
            </w:r>
            <w:r w:rsidR="00D672FB" w:rsidRPr="009F1E93">
              <w:rPr>
                <w:rFonts w:ascii="Arial" w:hAnsi="Arial" w:cs="Arial"/>
                <w:color w:val="000000" w:themeColor="text1"/>
                <w:kern w:val="28"/>
                <w:sz w:val="20"/>
                <w:szCs w:val="20"/>
              </w:rPr>
              <w:fldChar w:fldCharType="begin"/>
            </w:r>
            <w:r w:rsidR="00D672FB" w:rsidRPr="009F1E93">
              <w:rPr>
                <w:rFonts w:ascii="Arial" w:hAnsi="Arial" w:cs="Arial"/>
                <w:color w:val="000000" w:themeColor="text1"/>
                <w:kern w:val="28"/>
                <w:sz w:val="20"/>
                <w:szCs w:val="20"/>
              </w:rPr>
              <w:instrText>MacroButton Nomacro §</w:instrText>
            </w:r>
            <w:r w:rsidR="00D672FB" w:rsidRPr="009F1E93">
              <w:rPr>
                <w:rFonts w:ascii="Arial" w:hAnsi="Arial" w:cs="Arial"/>
                <w:color w:val="000000" w:themeColor="text1"/>
                <w:kern w:val="28"/>
                <w:sz w:val="20"/>
                <w:szCs w:val="20"/>
              </w:rPr>
              <w:fldChar w:fldCharType="end"/>
            </w:r>
            <w:r>
              <w:rPr>
                <w:rStyle w:val="eop"/>
                <w:rFonts w:ascii="Arial" w:hAnsi="Arial" w:cs="Arial"/>
                <w:color w:val="008200"/>
                <w:sz w:val="20"/>
                <w:shd w:val="clear" w:color="auto" w:fill="FFFFFF"/>
              </w:rPr>
              <w:t xml:space="preserve">mij </w:t>
            </w:r>
            <w:r w:rsidRPr="00216C22">
              <w:rPr>
                <w:rStyle w:val="eop"/>
                <w:rFonts w:ascii="Arial" w:hAnsi="Arial" w:cs="Arial"/>
                <w:color w:val="008200"/>
                <w:sz w:val="20"/>
                <w:szCs w:val="20"/>
                <w:shd w:val="clear" w:color="auto" w:fill="FFFFFF"/>
              </w:rPr>
              <w:t>voornoemd</w:t>
            </w:r>
            <w:r w:rsidR="00D672FB" w:rsidRPr="009F1E93">
              <w:rPr>
                <w:rFonts w:ascii="Arial" w:hAnsi="Arial" w:cs="Arial"/>
                <w:color w:val="000000" w:themeColor="text1"/>
                <w:kern w:val="28"/>
                <w:sz w:val="20"/>
                <w:szCs w:val="20"/>
              </w:rPr>
              <w:fldChar w:fldCharType="begin"/>
            </w:r>
            <w:r w:rsidR="00D672FB" w:rsidRPr="009F1E93">
              <w:rPr>
                <w:rFonts w:ascii="Arial" w:hAnsi="Arial" w:cs="Arial"/>
                <w:color w:val="000000" w:themeColor="text1"/>
                <w:kern w:val="28"/>
                <w:sz w:val="20"/>
                <w:szCs w:val="20"/>
              </w:rPr>
              <w:instrText>MacroButton Nomacro §</w:instrText>
            </w:r>
            <w:r w:rsidR="00D672FB" w:rsidRPr="009F1E93">
              <w:rPr>
                <w:rFonts w:ascii="Arial" w:hAnsi="Arial" w:cs="Arial"/>
                <w:color w:val="000000" w:themeColor="text1"/>
                <w:kern w:val="28"/>
                <w:sz w:val="20"/>
                <w:szCs w:val="20"/>
              </w:rPr>
              <w:fldChar w:fldCharType="end"/>
            </w:r>
            <w:r w:rsidRPr="00567EBE">
              <w:rPr>
                <w:rStyle w:val="eop"/>
                <w:rFonts w:ascii="Arial" w:hAnsi="Arial" w:cs="Arial"/>
                <w:sz w:val="20"/>
                <w:szCs w:val="20"/>
                <w:shd w:val="clear" w:color="auto" w:fill="FFFFFF"/>
              </w:rPr>
              <w:t>/</w:t>
            </w:r>
            <w:r w:rsidR="00D672FB" w:rsidRPr="009F1E93">
              <w:rPr>
                <w:rFonts w:ascii="Arial" w:hAnsi="Arial" w:cs="Arial"/>
                <w:color w:val="000000" w:themeColor="text1"/>
                <w:kern w:val="28"/>
                <w:sz w:val="20"/>
                <w:szCs w:val="20"/>
              </w:rPr>
              <w:fldChar w:fldCharType="begin"/>
            </w:r>
            <w:r w:rsidR="00D672FB" w:rsidRPr="009F1E93">
              <w:rPr>
                <w:rFonts w:ascii="Arial" w:hAnsi="Arial" w:cs="Arial"/>
                <w:color w:val="000000" w:themeColor="text1"/>
                <w:kern w:val="28"/>
                <w:sz w:val="20"/>
                <w:szCs w:val="20"/>
              </w:rPr>
              <w:instrText>MacroButton Nomacro §</w:instrText>
            </w:r>
            <w:r w:rsidR="00D672FB" w:rsidRPr="009F1E93">
              <w:rPr>
                <w:rFonts w:ascii="Arial" w:hAnsi="Arial" w:cs="Arial"/>
                <w:color w:val="000000" w:themeColor="text1"/>
                <w:kern w:val="28"/>
                <w:sz w:val="20"/>
                <w:szCs w:val="20"/>
              </w:rPr>
              <w:fldChar w:fldCharType="end"/>
            </w:r>
            <w:r w:rsidRPr="00216C22">
              <w:rPr>
                <w:rStyle w:val="eop"/>
                <w:rFonts w:ascii="Arial" w:hAnsi="Arial" w:cs="Arial"/>
                <w:color w:val="008200"/>
                <w:sz w:val="20"/>
                <w:szCs w:val="20"/>
                <w:shd w:val="clear" w:color="auto" w:fill="FFFFFF"/>
              </w:rPr>
              <w:t>mij, notaris</w:t>
            </w:r>
            <w:r w:rsidR="00D672FB" w:rsidRPr="009F1E93">
              <w:rPr>
                <w:rFonts w:ascii="Arial" w:hAnsi="Arial" w:cs="Arial"/>
                <w:color w:val="000000" w:themeColor="text1"/>
                <w:kern w:val="28"/>
                <w:sz w:val="20"/>
                <w:szCs w:val="20"/>
              </w:rPr>
              <w:fldChar w:fldCharType="begin"/>
            </w:r>
            <w:r w:rsidR="00D672FB" w:rsidRPr="009F1E93">
              <w:rPr>
                <w:rFonts w:ascii="Arial" w:hAnsi="Arial" w:cs="Arial"/>
                <w:color w:val="000000" w:themeColor="text1"/>
                <w:kern w:val="28"/>
                <w:sz w:val="20"/>
                <w:szCs w:val="20"/>
              </w:rPr>
              <w:instrText>MacroButton Nomacro §</w:instrText>
            </w:r>
            <w:r w:rsidR="00D672FB" w:rsidRPr="009F1E93">
              <w:rPr>
                <w:rFonts w:ascii="Arial" w:hAnsi="Arial" w:cs="Arial"/>
                <w:color w:val="000000" w:themeColor="text1"/>
                <w:kern w:val="28"/>
                <w:sz w:val="20"/>
                <w:szCs w:val="20"/>
              </w:rPr>
              <w:fldChar w:fldCharType="end"/>
            </w:r>
            <w:r w:rsidRPr="009F1E93">
              <w:rPr>
                <w:rStyle w:val="eop"/>
                <w:rFonts w:ascii="Arial" w:hAnsi="Arial" w:cs="Arial"/>
                <w:color w:val="FF0000"/>
                <w:sz w:val="20"/>
                <w:szCs w:val="20"/>
                <w:shd w:val="clear" w:color="auto" w:fill="FFFFFF"/>
              </w:rPr>
              <w:t xml:space="preserve">. </w:t>
            </w:r>
            <w:r w:rsidRPr="009F1E93">
              <w:rPr>
                <w:rStyle w:val="eop"/>
                <w:rFonts w:ascii="Arial" w:hAnsi="Arial" w:cs="Arial"/>
                <w:color w:val="7030A0"/>
                <w:sz w:val="20"/>
                <w:szCs w:val="20"/>
                <w:shd w:val="clear" w:color="auto" w:fill="FFFFFF"/>
              </w:rPr>
              <w:t>Van het bestaan van een codicil is mij, notaris, niet gebleken.</w:t>
            </w:r>
          </w:p>
        </w:tc>
        <w:tc>
          <w:tcPr>
            <w:tcW w:w="7229" w:type="dxa"/>
          </w:tcPr>
          <w:p w14:paraId="460DBED7" w14:textId="77777777" w:rsidR="005456C8" w:rsidRPr="00F157A1" w:rsidRDefault="005456C8" w:rsidP="005456C8">
            <w:pPr>
              <w:spacing w:after="0"/>
              <w:rPr>
                <w:rStyle w:val="eop"/>
                <w:sz w:val="16"/>
                <w:szCs w:val="16"/>
                <w:u w:val="single"/>
                <w:shd w:val="clear" w:color="auto" w:fill="FFFFFF"/>
              </w:rPr>
            </w:pPr>
            <w:r w:rsidRPr="00F157A1">
              <w:rPr>
                <w:rStyle w:val="eop"/>
                <w:sz w:val="16"/>
                <w:szCs w:val="16"/>
                <w:u w:val="single"/>
                <w:shd w:val="clear" w:color="auto" w:fill="FFFFFF"/>
              </w:rPr>
              <w:t xml:space="preserve">Mapping </w:t>
            </w:r>
            <w:r>
              <w:rPr>
                <w:rStyle w:val="eop"/>
                <w:sz w:val="16"/>
                <w:szCs w:val="16"/>
                <w:u w:val="single"/>
                <w:shd w:val="clear" w:color="auto" w:fill="FFFFFF"/>
              </w:rPr>
              <w:t>tonen gewenste variant</w:t>
            </w:r>
            <w:r w:rsidRPr="00F157A1">
              <w:rPr>
                <w:rStyle w:val="eop"/>
                <w:sz w:val="16"/>
                <w:szCs w:val="16"/>
                <w:u w:val="single"/>
                <w:shd w:val="clear" w:color="auto" w:fill="FFFFFF"/>
              </w:rPr>
              <w:t>:</w:t>
            </w:r>
          </w:p>
          <w:p w14:paraId="185F2895" w14:textId="77777777" w:rsidR="005456C8" w:rsidRDefault="005456C8" w:rsidP="005456C8">
            <w:pPr>
              <w:spacing w:after="0"/>
              <w:rPr>
                <w:rStyle w:val="eop"/>
                <w:sz w:val="16"/>
                <w:szCs w:val="16"/>
              </w:rPr>
            </w:pPr>
            <w:r w:rsidRPr="00D561EE">
              <w:rPr>
                <w:rStyle w:val="eop"/>
                <w:rFonts w:cs="Arial"/>
                <w:sz w:val="16"/>
                <w:szCs w:val="16"/>
              </w:rPr>
              <w:t>//IMKAD_AangebodenStuk/stukdeelVVE/t</w:t>
            </w:r>
            <w:r w:rsidRPr="00D561EE">
              <w:rPr>
                <w:rStyle w:val="eop"/>
                <w:sz w:val="16"/>
                <w:szCs w:val="16"/>
              </w:rPr>
              <w:t>estementUitersteWilsbeschikking</w:t>
            </w:r>
            <w:r>
              <w:rPr>
                <w:rStyle w:val="eop"/>
                <w:sz w:val="16"/>
                <w:szCs w:val="16"/>
              </w:rPr>
              <w:t>/tekstkeuze</w:t>
            </w:r>
          </w:p>
          <w:p w14:paraId="15A493E1" w14:textId="77777777" w:rsidR="005456C8" w:rsidRPr="00D561EE" w:rsidRDefault="005456C8" w:rsidP="005456C8">
            <w:pPr>
              <w:spacing w:after="0"/>
              <w:rPr>
                <w:rStyle w:val="eop"/>
                <w:rFonts w:cs="Arial"/>
                <w:sz w:val="16"/>
                <w:szCs w:val="16"/>
              </w:rPr>
            </w:pPr>
            <w:r w:rsidRPr="00D561EE">
              <w:rPr>
                <w:rStyle w:val="eop"/>
                <w:rFonts w:cs="Arial"/>
                <w:sz w:val="16"/>
                <w:szCs w:val="16"/>
              </w:rPr>
              <w:t>./tagNaam (k_</w:t>
            </w:r>
            <w:r>
              <w:rPr>
                <w:rStyle w:val="eop"/>
                <w:rFonts w:cs="Arial"/>
                <w:sz w:val="16"/>
                <w:szCs w:val="16"/>
              </w:rPr>
              <w:t>Variant</w:t>
            </w:r>
            <w:r w:rsidRPr="00D561EE">
              <w:rPr>
                <w:rStyle w:val="eop"/>
                <w:rFonts w:cs="Arial"/>
                <w:sz w:val="16"/>
                <w:szCs w:val="16"/>
              </w:rPr>
              <w:t>)</w:t>
            </w:r>
          </w:p>
          <w:p w14:paraId="65C9D79B" w14:textId="085C73AD" w:rsidR="005456C8" w:rsidRDefault="005456C8" w:rsidP="005456C8">
            <w:pPr>
              <w:spacing w:after="0"/>
              <w:rPr>
                <w:rStyle w:val="eop"/>
                <w:rFonts w:cs="Arial"/>
                <w:sz w:val="16"/>
                <w:szCs w:val="16"/>
              </w:rPr>
            </w:pPr>
            <w:r w:rsidRPr="00D561EE">
              <w:rPr>
                <w:rStyle w:val="eop"/>
                <w:rFonts w:cs="Arial"/>
                <w:sz w:val="16"/>
                <w:szCs w:val="16"/>
              </w:rPr>
              <w:t>./tekst (‘</w:t>
            </w:r>
            <w:r>
              <w:rPr>
                <w:rStyle w:val="eop"/>
                <w:rFonts w:cs="Arial"/>
                <w:sz w:val="16"/>
                <w:szCs w:val="16"/>
              </w:rPr>
              <w:t>D’)</w:t>
            </w:r>
          </w:p>
          <w:p w14:paraId="69C1B7F2" w14:textId="77777777" w:rsidR="005456C8" w:rsidRDefault="005456C8" w:rsidP="00D566D8">
            <w:pPr>
              <w:spacing w:after="0"/>
              <w:rPr>
                <w:rStyle w:val="eop"/>
                <w:rFonts w:cs="Arial"/>
                <w:sz w:val="16"/>
                <w:szCs w:val="16"/>
                <w:u w:val="single"/>
              </w:rPr>
            </w:pPr>
          </w:p>
          <w:p w14:paraId="22DF36B2" w14:textId="566B3449" w:rsidR="00D566D8" w:rsidRPr="00A26E39" w:rsidRDefault="00D566D8" w:rsidP="00D566D8">
            <w:pPr>
              <w:spacing w:after="0"/>
              <w:rPr>
                <w:rStyle w:val="eop"/>
                <w:rFonts w:cs="Arial"/>
                <w:sz w:val="16"/>
                <w:szCs w:val="16"/>
                <w:u w:val="single"/>
              </w:rPr>
            </w:pPr>
            <w:r w:rsidRPr="00A26E39">
              <w:rPr>
                <w:rStyle w:val="eop"/>
                <w:rFonts w:cs="Arial"/>
                <w:sz w:val="16"/>
                <w:szCs w:val="16"/>
                <w:u w:val="single"/>
              </w:rPr>
              <w:t>Mapping tonen vestigingsplaats Testamentenregister:</w:t>
            </w:r>
          </w:p>
          <w:p w14:paraId="68420F85" w14:textId="7BA90B78" w:rsidR="00D566D8" w:rsidRDefault="00D566D8" w:rsidP="00D566D8">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495A5EBF" w14:textId="77777777" w:rsidR="00D566D8" w:rsidRPr="00D561EE" w:rsidRDefault="00D566D8" w:rsidP="00D566D8">
            <w:pPr>
              <w:spacing w:after="0"/>
              <w:rPr>
                <w:rStyle w:val="eop"/>
                <w:rFonts w:cs="Arial"/>
                <w:sz w:val="16"/>
                <w:szCs w:val="16"/>
              </w:rPr>
            </w:pPr>
            <w:r w:rsidRPr="00D561EE">
              <w:rPr>
                <w:rStyle w:val="eop"/>
                <w:rFonts w:cs="Arial"/>
                <w:sz w:val="16"/>
                <w:szCs w:val="16"/>
              </w:rPr>
              <w:t xml:space="preserve">./tagNaam </w:t>
            </w:r>
            <w:r w:rsidRPr="00561E38">
              <w:rPr>
                <w:rStyle w:val="eop"/>
                <w:rFonts w:cs="Arial"/>
                <w:sz w:val="16"/>
                <w:szCs w:val="16"/>
              </w:rPr>
              <w:t>(</w:t>
            </w:r>
            <w:r>
              <w:rPr>
                <w:rStyle w:val="eop"/>
                <w:rFonts w:cs="Arial"/>
                <w:sz w:val="16"/>
                <w:szCs w:val="16"/>
              </w:rPr>
              <w:t>k_</w:t>
            </w:r>
            <w:r w:rsidRPr="00561E38">
              <w:rPr>
                <w:rStyle w:val="eop"/>
                <w:rFonts w:cs="Arial"/>
                <w:sz w:val="16"/>
                <w:szCs w:val="16"/>
              </w:rPr>
              <w:t>PlaatsTestamentRegister</w:t>
            </w:r>
            <w:r w:rsidRPr="00D561EE">
              <w:rPr>
                <w:rStyle w:val="eop"/>
                <w:rFonts w:cs="Arial"/>
                <w:sz w:val="16"/>
                <w:szCs w:val="16"/>
              </w:rPr>
              <w:t>)</w:t>
            </w:r>
          </w:p>
          <w:p w14:paraId="2AF1A1C6" w14:textId="77777777" w:rsidR="00D566D8" w:rsidRDefault="00D566D8" w:rsidP="00D566D8">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5E2E3415" w14:textId="77777777" w:rsidR="00F96D62" w:rsidRDefault="00F96D62" w:rsidP="00D566D8">
            <w:pPr>
              <w:spacing w:after="0"/>
              <w:rPr>
                <w:rStyle w:val="eop"/>
                <w:rFonts w:cs="Arial"/>
                <w:sz w:val="16"/>
                <w:szCs w:val="16"/>
              </w:rPr>
            </w:pPr>
          </w:p>
          <w:p w14:paraId="71A11A00" w14:textId="77777777" w:rsidR="00F96D62" w:rsidRDefault="00F96D62" w:rsidP="00F96D62">
            <w:pPr>
              <w:spacing w:after="0"/>
              <w:rPr>
                <w:rStyle w:val="eop"/>
                <w:rFonts w:cs="Arial"/>
                <w:sz w:val="16"/>
                <w:szCs w:val="16"/>
              </w:rPr>
            </w:pPr>
          </w:p>
          <w:p w14:paraId="4C6F6CA8" w14:textId="03831D7A" w:rsidR="00F96D62" w:rsidRPr="0071162C" w:rsidRDefault="00F96D62" w:rsidP="00F96D62">
            <w:pPr>
              <w:spacing w:after="0"/>
              <w:rPr>
                <w:rStyle w:val="eop"/>
                <w:rFonts w:cs="Arial"/>
                <w:sz w:val="16"/>
                <w:szCs w:val="16"/>
                <w:u w:val="single"/>
              </w:rPr>
            </w:pPr>
            <w:r w:rsidRPr="0071162C">
              <w:rPr>
                <w:rStyle w:val="eop"/>
                <w:rFonts w:cs="Arial"/>
                <w:sz w:val="16"/>
                <w:szCs w:val="16"/>
                <w:u w:val="single"/>
              </w:rPr>
              <w:t xml:space="preserve">Mapping tonen </w:t>
            </w:r>
            <w:r w:rsidR="00394645">
              <w:rPr>
                <w:rStyle w:val="eop"/>
                <w:rFonts w:cs="Arial"/>
                <w:sz w:val="16"/>
                <w:szCs w:val="16"/>
                <w:u w:val="single"/>
              </w:rPr>
              <w:t>1ste</w:t>
            </w:r>
            <w:r w:rsidR="00394645">
              <w:rPr>
                <w:rStyle w:val="eop"/>
                <w:rFonts w:cs="Arial"/>
              </w:rPr>
              <w:t xml:space="preserve"> </w:t>
            </w:r>
            <w:r w:rsidRPr="0071162C">
              <w:rPr>
                <w:rStyle w:val="eop"/>
                <w:rFonts w:cs="Arial"/>
                <w:sz w:val="16"/>
                <w:szCs w:val="16"/>
                <w:u w:val="single"/>
              </w:rPr>
              <w:t>datum:</w:t>
            </w:r>
          </w:p>
          <w:p w14:paraId="69A85035" w14:textId="77777777" w:rsidR="00F96D62" w:rsidRDefault="00F96D62" w:rsidP="00F96D62">
            <w:pPr>
              <w:spacing w:after="0"/>
              <w:rPr>
                <w:rStyle w:val="eop"/>
                <w:sz w:val="16"/>
                <w:szCs w:val="16"/>
              </w:rPr>
            </w:pPr>
            <w:r w:rsidRPr="00D561EE">
              <w:rPr>
                <w:rStyle w:val="eop"/>
                <w:rFonts w:cs="Arial"/>
                <w:sz w:val="16"/>
                <w:szCs w:val="16"/>
              </w:rPr>
              <w:t>//IMKAD_AangebodenStuk/stukdeelVVE/</w:t>
            </w:r>
            <w:r>
              <w:rPr>
                <w:rStyle w:val="eop"/>
                <w:rFonts w:cs="Arial"/>
                <w:sz w:val="16"/>
                <w:szCs w:val="16"/>
              </w:rPr>
              <w:t>testament</w:t>
            </w:r>
            <w:r w:rsidRPr="00D561EE">
              <w:rPr>
                <w:rStyle w:val="eop"/>
                <w:sz w:val="16"/>
                <w:szCs w:val="16"/>
              </w:rPr>
              <w:t>UitersteWilsbeschikking</w:t>
            </w:r>
            <w:r>
              <w:rPr>
                <w:rStyle w:val="eop"/>
                <w:sz w:val="16"/>
                <w:szCs w:val="16"/>
              </w:rPr>
              <w:t>/datum</w:t>
            </w:r>
          </w:p>
          <w:p w14:paraId="4FC47DA7" w14:textId="77777777" w:rsidR="00F96D62" w:rsidRDefault="00F96D62" w:rsidP="00D566D8">
            <w:pPr>
              <w:spacing w:after="0"/>
              <w:rPr>
                <w:rStyle w:val="eop"/>
                <w:rFonts w:cs="Arial"/>
                <w:sz w:val="16"/>
                <w:szCs w:val="16"/>
              </w:rPr>
            </w:pPr>
          </w:p>
          <w:p w14:paraId="5A143153" w14:textId="3CF71D86" w:rsidR="00F96D62" w:rsidRPr="002369D3" w:rsidRDefault="00F96D62" w:rsidP="00F96D62">
            <w:pPr>
              <w:pStyle w:val="Lijstalinea"/>
              <w:numPr>
                <w:ilvl w:val="0"/>
                <w:numId w:val="8"/>
              </w:numPr>
              <w:spacing w:after="0"/>
              <w:rPr>
                <w:rStyle w:val="eop"/>
                <w:sz w:val="16"/>
                <w:szCs w:val="16"/>
                <w:u w:val="single"/>
              </w:rPr>
            </w:pPr>
            <w:r w:rsidRPr="00DE5423">
              <w:rPr>
                <w:sz w:val="16"/>
                <w:szCs w:val="16"/>
              </w:rPr>
              <w:t xml:space="preserve">Onderstaande mapping voor tonen gegevens van de notaris. Indien er geen </w:t>
            </w:r>
            <w:r w:rsidR="00B60518">
              <w:rPr>
                <w:rStyle w:val="eop"/>
              </w:rPr>
              <w:t>standplaats</w:t>
            </w:r>
            <w:r w:rsidRPr="00DE5423">
              <w:rPr>
                <w:sz w:val="16"/>
                <w:szCs w:val="16"/>
              </w:rPr>
              <w:t xml:space="preserve"> aanwezig is dan wordt de default waarde </w:t>
            </w:r>
            <w:r w:rsidRPr="0006769E">
              <w:rPr>
                <w:rStyle w:val="eop"/>
                <w:rFonts w:cs="Arial"/>
                <w:color w:val="008200"/>
                <w:sz w:val="20"/>
                <w:shd w:val="clear" w:color="auto" w:fill="FFFFFF"/>
              </w:rPr>
              <w:t>mij, notaris</w:t>
            </w:r>
            <w:r w:rsidRPr="0006769E">
              <w:rPr>
                <w:rStyle w:val="eop"/>
                <w:rFonts w:cs="Arial"/>
                <w:color w:val="000000" w:themeColor="text1"/>
                <w:sz w:val="20"/>
                <w:shd w:val="clear" w:color="auto" w:fill="FFFFFF"/>
              </w:rPr>
              <w:t xml:space="preserve"> </w:t>
            </w:r>
            <w:r w:rsidRPr="0006769E">
              <w:rPr>
                <w:rStyle w:val="eop"/>
                <w:rFonts w:cs="Arial"/>
                <w:color w:val="000000" w:themeColor="text1"/>
                <w:sz w:val="16"/>
                <w:szCs w:val="16"/>
                <w:shd w:val="clear" w:color="auto" w:fill="FFFFFF"/>
              </w:rPr>
              <w:t>getoond.</w:t>
            </w:r>
          </w:p>
          <w:p w14:paraId="0F38D9E6" w14:textId="77777777" w:rsidR="00F96D62" w:rsidRPr="002369D3" w:rsidRDefault="00F96D62" w:rsidP="002369D3">
            <w:pPr>
              <w:pStyle w:val="Lijstalinea"/>
              <w:spacing w:after="0"/>
              <w:ind w:left="360"/>
              <w:rPr>
                <w:rStyle w:val="eop"/>
                <w:sz w:val="16"/>
                <w:szCs w:val="16"/>
                <w:u w:val="single"/>
              </w:rPr>
            </w:pPr>
          </w:p>
          <w:p w14:paraId="40FFC10C" w14:textId="77777777" w:rsidR="00F96D62" w:rsidRPr="0041329A" w:rsidRDefault="00F96D62" w:rsidP="00F96D62">
            <w:pPr>
              <w:spacing w:after="0"/>
              <w:rPr>
                <w:sz w:val="16"/>
                <w:szCs w:val="16"/>
                <w:u w:val="single"/>
              </w:rPr>
            </w:pPr>
            <w:r w:rsidRPr="0041329A">
              <w:rPr>
                <w:sz w:val="16"/>
                <w:szCs w:val="16"/>
                <w:u w:val="single"/>
              </w:rPr>
              <w:t xml:space="preserve">Mapping koppelen persoonsgegevens van de </w:t>
            </w:r>
            <w:r>
              <w:rPr>
                <w:sz w:val="16"/>
                <w:szCs w:val="16"/>
                <w:u w:val="single"/>
              </w:rPr>
              <w:t>1</w:t>
            </w:r>
            <w:r w:rsidRPr="00563157">
              <w:rPr>
                <w:u w:val="single"/>
                <w:vertAlign w:val="superscript"/>
              </w:rPr>
              <w:t>ste</w:t>
            </w:r>
            <w:r>
              <w:rPr>
                <w:u w:val="single"/>
              </w:rPr>
              <w:t xml:space="preserve"> </w:t>
            </w:r>
            <w:r w:rsidRPr="0041329A">
              <w:rPr>
                <w:sz w:val="16"/>
                <w:szCs w:val="16"/>
                <w:u w:val="single"/>
              </w:rPr>
              <w:t>notaris:</w:t>
            </w:r>
          </w:p>
          <w:p w14:paraId="2E9DAD8C" w14:textId="77777777" w:rsidR="00F96D62" w:rsidRDefault="00F96D62" w:rsidP="00F96D62">
            <w:pPr>
              <w:spacing w:after="0"/>
              <w:rPr>
                <w:sz w:val="16"/>
                <w:szCs w:val="16"/>
              </w:rPr>
            </w:pPr>
            <w:r w:rsidRPr="0041329A">
              <w:rPr>
                <w:rStyle w:val="eop"/>
                <w:rFonts w:cs="Arial"/>
                <w:sz w:val="16"/>
                <w:szCs w:val="16"/>
              </w:rPr>
              <w:t>//IMKAD_AangebodenStuk/stukdeelVVE/t</w:t>
            </w:r>
            <w:r w:rsidRPr="0041329A">
              <w:rPr>
                <w:rStyle w:val="eop"/>
                <w:sz w:val="16"/>
                <w:szCs w:val="16"/>
              </w:rPr>
              <w:t>est</w:t>
            </w:r>
            <w:r>
              <w:rPr>
                <w:rStyle w:val="eop"/>
                <w:sz w:val="16"/>
                <w:szCs w:val="16"/>
              </w:rPr>
              <w:t>a</w:t>
            </w:r>
            <w:r w:rsidRPr="0041329A">
              <w:rPr>
                <w:rStyle w:val="eop"/>
                <w:sz w:val="16"/>
                <w:szCs w:val="16"/>
              </w:rPr>
              <w:t>mentUitersteWilsbeschikking/ notarisRef</w:t>
            </w:r>
            <w:r w:rsidRPr="0041329A">
              <w:rPr>
                <w:sz w:val="16"/>
                <w:szCs w:val="16"/>
              </w:rPr>
              <w:t xml:space="preserve"> [xlink:href= </w:t>
            </w:r>
            <w:r>
              <w:rPr>
                <w:sz w:val="16"/>
                <w:szCs w:val="16"/>
              </w:rPr>
              <w:t>‘’</w:t>
            </w:r>
            <w:r w:rsidRPr="0041329A">
              <w:rPr>
                <w:sz w:val="16"/>
                <w:szCs w:val="16"/>
              </w:rPr>
              <w:t>id</w:t>
            </w:r>
            <w:r>
              <w:rPr>
                <w:sz w:val="16"/>
                <w:szCs w:val="16"/>
              </w:rPr>
              <w:t xml:space="preserve"> van de 1</w:t>
            </w:r>
            <w:r w:rsidRPr="00DE5423">
              <w:rPr>
                <w:sz w:val="16"/>
                <w:szCs w:val="16"/>
                <w:vertAlign w:val="superscript"/>
              </w:rPr>
              <w:t>ste</w:t>
            </w:r>
            <w:r>
              <w:rPr>
                <w:sz w:val="16"/>
                <w:szCs w:val="16"/>
              </w:rPr>
              <w:t xml:space="preserve"> notaris in de tekst]</w:t>
            </w:r>
          </w:p>
          <w:p w14:paraId="04062006" w14:textId="77777777" w:rsidR="00A62DA6" w:rsidRDefault="00A62DA6" w:rsidP="00D566D8">
            <w:pPr>
              <w:spacing w:after="0"/>
              <w:rPr>
                <w:rStyle w:val="eop"/>
                <w:sz w:val="16"/>
                <w:szCs w:val="16"/>
              </w:rPr>
            </w:pPr>
          </w:p>
          <w:p w14:paraId="20FBD885" w14:textId="77777777" w:rsidR="00D566D8" w:rsidRPr="0041329A" w:rsidRDefault="00D566D8" w:rsidP="00D566D8">
            <w:pPr>
              <w:spacing w:after="0"/>
              <w:rPr>
                <w:sz w:val="16"/>
                <w:szCs w:val="16"/>
                <w:u w:val="single"/>
              </w:rPr>
            </w:pPr>
            <w:r w:rsidRPr="0041329A">
              <w:rPr>
                <w:sz w:val="16"/>
                <w:szCs w:val="16"/>
                <w:u w:val="single"/>
              </w:rPr>
              <w:t>Mapping tonen destijds:</w:t>
            </w:r>
            <w:r>
              <w:rPr>
                <w:sz w:val="16"/>
                <w:szCs w:val="16"/>
                <w:u w:val="single"/>
              </w:rPr>
              <w:t xml:space="preserve"> </w:t>
            </w:r>
          </w:p>
          <w:p w14:paraId="78AE3A28" w14:textId="5F122A33" w:rsidR="00D566D8" w:rsidRPr="0041329A" w:rsidRDefault="00D566D8" w:rsidP="00D566D8">
            <w:pPr>
              <w:spacing w:after="0"/>
              <w:rPr>
                <w:rStyle w:val="eop"/>
                <w:sz w:val="16"/>
                <w:szCs w:val="16"/>
              </w:rPr>
            </w:pPr>
            <w:r w:rsidRPr="0041329A">
              <w:rPr>
                <w:rStyle w:val="eop"/>
                <w:rFonts w:cs="Arial"/>
                <w:sz w:val="16"/>
                <w:szCs w:val="16"/>
              </w:rPr>
              <w:t>//IMKAD_AangebodenStuk/stukdeelVVE/</w:t>
            </w:r>
            <w:r w:rsidR="004810C2">
              <w:rPr>
                <w:rStyle w:val="eop"/>
                <w:rFonts w:cs="Arial"/>
                <w:sz w:val="16"/>
                <w:szCs w:val="16"/>
              </w:rPr>
              <w:t>testament</w:t>
            </w:r>
            <w:r w:rsidRPr="0041329A">
              <w:rPr>
                <w:rStyle w:val="eop"/>
                <w:sz w:val="16"/>
                <w:szCs w:val="16"/>
              </w:rPr>
              <w:t>UitersteWilsbeschikking/tekstkeuze</w:t>
            </w:r>
          </w:p>
          <w:p w14:paraId="4EFA1A8C" w14:textId="77777777" w:rsidR="00D566D8" w:rsidRPr="0041329A" w:rsidRDefault="00D566D8" w:rsidP="00D566D8">
            <w:pPr>
              <w:spacing w:after="0"/>
              <w:rPr>
                <w:rStyle w:val="eop"/>
                <w:rFonts w:cs="Arial"/>
                <w:sz w:val="16"/>
                <w:szCs w:val="16"/>
              </w:rPr>
            </w:pPr>
            <w:r w:rsidRPr="0041329A">
              <w:rPr>
                <w:rStyle w:val="eop"/>
                <w:rFonts w:cs="Arial"/>
                <w:sz w:val="16"/>
                <w:szCs w:val="16"/>
              </w:rPr>
              <w:t>./tagNaam (k_</w:t>
            </w:r>
            <w:r>
              <w:rPr>
                <w:rStyle w:val="eop"/>
                <w:rFonts w:cs="Arial"/>
                <w:sz w:val="16"/>
                <w:szCs w:val="16"/>
              </w:rPr>
              <w:t>Destijds</w:t>
            </w:r>
            <w:r w:rsidRPr="0041329A">
              <w:rPr>
                <w:rStyle w:val="eop"/>
                <w:rFonts w:cs="Arial"/>
                <w:sz w:val="16"/>
                <w:szCs w:val="16"/>
              </w:rPr>
              <w:t>)</w:t>
            </w:r>
          </w:p>
          <w:p w14:paraId="6BD95D2D" w14:textId="77777777" w:rsidR="00D566D8" w:rsidRDefault="00D566D8" w:rsidP="00D566D8">
            <w:pPr>
              <w:spacing w:after="0"/>
              <w:rPr>
                <w:rStyle w:val="eop"/>
                <w:rFonts w:cs="Arial"/>
                <w:sz w:val="16"/>
                <w:szCs w:val="16"/>
              </w:rPr>
            </w:pPr>
            <w:r w:rsidRPr="0041329A">
              <w:rPr>
                <w:rStyle w:val="eop"/>
                <w:rFonts w:cs="Arial"/>
                <w:sz w:val="16"/>
                <w:szCs w:val="16"/>
              </w:rPr>
              <w:t>./tekst (‘true’ = tekst wordt getoond, ‘false’ = tekst wordt niet getoond</w:t>
            </w:r>
          </w:p>
          <w:p w14:paraId="2486E50F" w14:textId="77777777" w:rsidR="00D566D8" w:rsidRDefault="00D566D8" w:rsidP="00D566D8">
            <w:pPr>
              <w:spacing w:after="0"/>
            </w:pPr>
          </w:p>
          <w:p w14:paraId="660E3CCD" w14:textId="77777777" w:rsidR="00D566D8" w:rsidRPr="00003A4B" w:rsidRDefault="00D566D8" w:rsidP="00D566D8">
            <w:pPr>
              <w:spacing w:after="0"/>
              <w:rPr>
                <w:rStyle w:val="eop"/>
                <w:rFonts w:cs="Arial"/>
                <w:sz w:val="16"/>
                <w:szCs w:val="16"/>
              </w:rPr>
            </w:pPr>
            <w:r w:rsidRPr="0071162C">
              <w:rPr>
                <w:rStyle w:val="eop"/>
                <w:rFonts w:cs="Arial"/>
                <w:sz w:val="16"/>
                <w:szCs w:val="16"/>
                <w:u w:val="single"/>
              </w:rPr>
              <w:t xml:space="preserve">Mapping tonen </w:t>
            </w:r>
            <w:r>
              <w:rPr>
                <w:rStyle w:val="eop"/>
                <w:rFonts w:cs="Arial"/>
                <w:sz w:val="16"/>
                <w:szCs w:val="16"/>
                <w:u w:val="single"/>
              </w:rPr>
              <w:t>standplaats</w:t>
            </w:r>
            <w:r w:rsidRPr="0071162C">
              <w:rPr>
                <w:rStyle w:val="eop"/>
                <w:rFonts w:cs="Arial"/>
                <w:sz w:val="16"/>
                <w:szCs w:val="16"/>
                <w:u w:val="single"/>
              </w:rPr>
              <w:t xml:space="preserve"> </w:t>
            </w:r>
            <w:r>
              <w:rPr>
                <w:rStyle w:val="eop"/>
                <w:rFonts w:cs="Arial"/>
                <w:sz w:val="16"/>
                <w:szCs w:val="16"/>
                <w:u w:val="single"/>
              </w:rPr>
              <w:t>notaris</w:t>
            </w:r>
            <w:r w:rsidRPr="0071162C">
              <w:rPr>
                <w:rStyle w:val="eop"/>
                <w:rFonts w:cs="Arial"/>
                <w:sz w:val="16"/>
                <w:szCs w:val="16"/>
                <w:u w:val="single"/>
              </w:rPr>
              <w:t>:</w:t>
            </w:r>
          </w:p>
          <w:p w14:paraId="4B3F61D5" w14:textId="1AEF6163" w:rsidR="00D566D8" w:rsidRDefault="00D566D8" w:rsidP="00D566D8">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/standplaats</w:t>
            </w:r>
          </w:p>
          <w:p w14:paraId="4EE8E199" w14:textId="77777777" w:rsidR="00EA7DAC" w:rsidRDefault="00EA7DAC" w:rsidP="00D566D8">
            <w:pPr>
              <w:spacing w:after="0"/>
              <w:rPr>
                <w:rStyle w:val="eop"/>
              </w:rPr>
            </w:pPr>
          </w:p>
          <w:p w14:paraId="15E6D143" w14:textId="12DB8D2C" w:rsidR="00EA7DAC" w:rsidRPr="00DE5423" w:rsidRDefault="00EA7DAC" w:rsidP="00EA7DAC">
            <w:pPr>
              <w:pStyle w:val="Lijstalinea"/>
              <w:numPr>
                <w:ilvl w:val="0"/>
                <w:numId w:val="8"/>
              </w:numPr>
              <w:spacing w:after="0"/>
              <w:rPr>
                <w:sz w:val="16"/>
                <w:szCs w:val="16"/>
                <w:u w:val="single"/>
              </w:rPr>
            </w:pPr>
            <w:r w:rsidRPr="00DE5423">
              <w:rPr>
                <w:sz w:val="16"/>
                <w:szCs w:val="16"/>
              </w:rPr>
              <w:t xml:space="preserve">Onderstaande mapping voor tonen gegevens van de </w:t>
            </w:r>
            <w:r w:rsidR="00524ED2">
              <w:rPr>
                <w:sz w:val="16"/>
                <w:szCs w:val="16"/>
              </w:rPr>
              <w:t>2</w:t>
            </w:r>
            <w:r w:rsidR="00524ED2" w:rsidRPr="002369D3">
              <w:rPr>
                <w:sz w:val="16"/>
                <w:szCs w:val="16"/>
                <w:vertAlign w:val="superscript"/>
              </w:rPr>
              <w:t>de</w:t>
            </w:r>
            <w:r w:rsidR="00524ED2">
              <w:rPr>
                <w:sz w:val="16"/>
                <w:szCs w:val="16"/>
              </w:rPr>
              <w:t xml:space="preserve"> </w:t>
            </w:r>
            <w:r w:rsidRPr="00DE5423">
              <w:rPr>
                <w:sz w:val="16"/>
                <w:szCs w:val="16"/>
              </w:rPr>
              <w:t xml:space="preserve">notaris. Indien er geen </w:t>
            </w:r>
            <w:r w:rsidR="00222F87">
              <w:rPr>
                <w:sz w:val="16"/>
                <w:szCs w:val="16"/>
              </w:rPr>
              <w:t>.//aanvullend/</w:t>
            </w:r>
            <w:r w:rsidR="00222F87">
              <w:rPr>
                <w:rStyle w:val="eop"/>
              </w:rPr>
              <w:t>standplaats</w:t>
            </w:r>
            <w:r w:rsidRPr="00DE5423">
              <w:rPr>
                <w:sz w:val="16"/>
                <w:szCs w:val="16"/>
              </w:rPr>
              <w:t xml:space="preserve"> aanwezig is dan </w:t>
            </w:r>
            <w:r w:rsidRPr="0006542D">
              <w:rPr>
                <w:sz w:val="16"/>
                <w:szCs w:val="16"/>
              </w:rPr>
              <w:t>k</w:t>
            </w:r>
            <w:r w:rsidRPr="00DE5423">
              <w:rPr>
                <w:sz w:val="16"/>
                <w:szCs w:val="16"/>
              </w:rPr>
              <w:t xml:space="preserve">euzetekst </w:t>
            </w:r>
            <w:r w:rsidR="00222F87">
              <w:rPr>
                <w:sz w:val="16"/>
                <w:szCs w:val="16"/>
              </w:rPr>
              <w:t>‘</w:t>
            </w:r>
            <w:r w:rsidRPr="00DE5423">
              <w:rPr>
                <w:rStyle w:val="eop"/>
                <w:rFonts w:cs="Arial"/>
                <w:sz w:val="16"/>
                <w:szCs w:val="16"/>
              </w:rPr>
              <w:t>k_Notaris’</w:t>
            </w:r>
            <w:r w:rsidRPr="0006542D">
              <w:rPr>
                <w:rStyle w:val="eop"/>
                <w:rFonts w:cs="Arial"/>
                <w:sz w:val="16"/>
                <w:szCs w:val="16"/>
              </w:rPr>
              <w:t xml:space="preserve"> gebruiken</w:t>
            </w:r>
            <w:r>
              <w:rPr>
                <w:rStyle w:val="eop"/>
                <w:rFonts w:cs="Arial"/>
                <w:sz w:val="16"/>
                <w:szCs w:val="16"/>
              </w:rPr>
              <w:t>.</w:t>
            </w:r>
          </w:p>
          <w:p w14:paraId="59990EA8" w14:textId="77777777" w:rsidR="00D566D8" w:rsidRDefault="00D566D8" w:rsidP="00D566D8">
            <w:pPr>
              <w:spacing w:after="0"/>
              <w:rPr>
                <w:rStyle w:val="eop"/>
                <w:sz w:val="16"/>
                <w:szCs w:val="16"/>
              </w:rPr>
            </w:pPr>
          </w:p>
          <w:p w14:paraId="5FD41A8C" w14:textId="77777777" w:rsidR="00D566D8" w:rsidRPr="0041329A" w:rsidRDefault="00D566D8" w:rsidP="00D566D8">
            <w:pPr>
              <w:spacing w:after="0"/>
              <w:rPr>
                <w:sz w:val="16"/>
                <w:szCs w:val="16"/>
                <w:u w:val="single"/>
              </w:rPr>
            </w:pPr>
            <w:r w:rsidRPr="0041329A">
              <w:rPr>
                <w:sz w:val="16"/>
                <w:szCs w:val="16"/>
                <w:u w:val="single"/>
              </w:rPr>
              <w:t xml:space="preserve">Mapping koppelen persoonsgegevens van de </w:t>
            </w:r>
            <w:r>
              <w:rPr>
                <w:sz w:val="16"/>
                <w:szCs w:val="16"/>
                <w:u w:val="single"/>
              </w:rPr>
              <w:t>2</w:t>
            </w:r>
            <w:r w:rsidRPr="00563157">
              <w:rPr>
                <w:sz w:val="16"/>
                <w:szCs w:val="16"/>
                <w:u w:val="single"/>
                <w:vertAlign w:val="superscript"/>
              </w:rPr>
              <w:t>de</w:t>
            </w:r>
            <w:r>
              <w:rPr>
                <w:sz w:val="16"/>
                <w:szCs w:val="16"/>
                <w:u w:val="single"/>
              </w:rPr>
              <w:t xml:space="preserve"> </w:t>
            </w:r>
            <w:r w:rsidRPr="0041329A">
              <w:rPr>
                <w:sz w:val="16"/>
                <w:szCs w:val="16"/>
                <w:u w:val="single"/>
              </w:rPr>
              <w:t>notaris:</w:t>
            </w:r>
          </w:p>
          <w:p w14:paraId="670B4CB1" w14:textId="52EDE5EC" w:rsidR="00D566D8" w:rsidRPr="00CC269D" w:rsidRDefault="00D566D8" w:rsidP="00D566D8">
            <w:pPr>
              <w:spacing w:after="0"/>
              <w:rPr>
                <w:sz w:val="16"/>
                <w:szCs w:val="16"/>
              </w:rPr>
            </w:pPr>
            <w:r w:rsidRPr="0041329A">
              <w:rPr>
                <w:rStyle w:val="eop"/>
                <w:rFonts w:cs="Arial"/>
                <w:sz w:val="16"/>
                <w:szCs w:val="16"/>
              </w:rPr>
              <w:t>//IMKAD_AangebodenStuk/stukdeelVVE/</w:t>
            </w:r>
            <w:r w:rsidR="004810C2">
              <w:rPr>
                <w:rStyle w:val="eop"/>
                <w:rFonts w:cs="Arial"/>
                <w:sz w:val="16"/>
                <w:szCs w:val="16"/>
              </w:rPr>
              <w:t>testament</w:t>
            </w:r>
            <w:r w:rsidRPr="0041329A">
              <w:rPr>
                <w:rStyle w:val="eop"/>
                <w:sz w:val="16"/>
                <w:szCs w:val="16"/>
              </w:rPr>
              <w:t>UitersteWilsbeschikking/</w:t>
            </w:r>
            <w:r>
              <w:rPr>
                <w:rStyle w:val="eop"/>
                <w:sz w:val="16"/>
                <w:szCs w:val="16"/>
              </w:rPr>
              <w:t>aanvullend</w:t>
            </w:r>
            <w:r w:rsidRPr="0041329A">
              <w:rPr>
                <w:rStyle w:val="eop"/>
                <w:sz w:val="16"/>
                <w:szCs w:val="16"/>
              </w:rPr>
              <w:t>/ notarisRef</w:t>
            </w:r>
            <w:r w:rsidRPr="0041329A">
              <w:rPr>
                <w:sz w:val="16"/>
                <w:szCs w:val="16"/>
              </w:rPr>
              <w:t xml:space="preserve"> [xlink:href= </w:t>
            </w:r>
            <w:r w:rsidR="00205EAE">
              <w:rPr>
                <w:sz w:val="16"/>
                <w:szCs w:val="16"/>
              </w:rPr>
              <w:t>‘’</w:t>
            </w:r>
            <w:r w:rsidRPr="0041329A">
              <w:rPr>
                <w:sz w:val="16"/>
                <w:szCs w:val="16"/>
              </w:rPr>
              <w:t>id van de notaris</w:t>
            </w:r>
            <w:r>
              <w:rPr>
                <w:sz w:val="16"/>
                <w:szCs w:val="16"/>
              </w:rPr>
              <w:t xml:space="preserve"> </w:t>
            </w:r>
            <w:r w:rsidRPr="00CC269D">
              <w:rPr>
                <w:sz w:val="16"/>
                <w:szCs w:val="16"/>
              </w:rPr>
              <w:t>2</w:t>
            </w:r>
            <w:r w:rsidRPr="00CC269D">
              <w:rPr>
                <w:sz w:val="16"/>
                <w:szCs w:val="16"/>
                <w:vertAlign w:val="superscript"/>
              </w:rPr>
              <w:t>e</w:t>
            </w:r>
            <w:r w:rsidRPr="00CC269D">
              <w:rPr>
                <w:sz w:val="16"/>
                <w:szCs w:val="16"/>
              </w:rPr>
              <w:t xml:space="preserve"> genoemde notaris"]</w:t>
            </w:r>
          </w:p>
          <w:p w14:paraId="378A085B" w14:textId="77777777" w:rsidR="00D566D8" w:rsidRDefault="00D566D8" w:rsidP="00D566D8">
            <w:pPr>
              <w:spacing w:after="0"/>
              <w:rPr>
                <w:rStyle w:val="eop"/>
                <w:sz w:val="16"/>
                <w:szCs w:val="16"/>
              </w:rPr>
            </w:pPr>
          </w:p>
          <w:p w14:paraId="456F4DAB" w14:textId="6664B6A5" w:rsidR="00D566D8" w:rsidRPr="0071162C" w:rsidRDefault="00D566D8" w:rsidP="00D566D8">
            <w:pPr>
              <w:spacing w:after="0"/>
              <w:rPr>
                <w:rStyle w:val="eop"/>
                <w:rFonts w:cs="Arial"/>
                <w:sz w:val="16"/>
                <w:szCs w:val="16"/>
                <w:u w:val="single"/>
              </w:rPr>
            </w:pPr>
            <w:r w:rsidRPr="0071162C">
              <w:rPr>
                <w:rStyle w:val="eop"/>
                <w:rFonts w:cs="Arial"/>
                <w:sz w:val="16"/>
                <w:szCs w:val="16"/>
                <w:u w:val="single"/>
              </w:rPr>
              <w:t xml:space="preserve">Mapping tonen </w:t>
            </w:r>
            <w:r w:rsidR="00394645">
              <w:rPr>
                <w:rStyle w:val="eop"/>
                <w:rFonts w:cs="Arial"/>
                <w:sz w:val="16"/>
                <w:szCs w:val="16"/>
                <w:u w:val="single"/>
              </w:rPr>
              <w:t>2</w:t>
            </w:r>
            <w:r w:rsidR="00394645" w:rsidRPr="002369D3">
              <w:rPr>
                <w:rStyle w:val="eop"/>
                <w:rFonts w:cs="Arial"/>
                <w:sz w:val="16"/>
                <w:szCs w:val="16"/>
                <w:u w:val="single"/>
                <w:vertAlign w:val="superscript"/>
              </w:rPr>
              <w:t>de</w:t>
            </w:r>
            <w:r w:rsidR="00394645">
              <w:rPr>
                <w:rStyle w:val="eop"/>
                <w:rFonts w:cs="Arial"/>
                <w:sz w:val="16"/>
                <w:szCs w:val="16"/>
                <w:u w:val="single"/>
              </w:rPr>
              <w:t xml:space="preserve"> </w:t>
            </w:r>
            <w:r w:rsidRPr="0071162C">
              <w:rPr>
                <w:rStyle w:val="eop"/>
                <w:rFonts w:cs="Arial"/>
                <w:sz w:val="16"/>
                <w:szCs w:val="16"/>
                <w:u w:val="single"/>
              </w:rPr>
              <w:t>datum</w:t>
            </w:r>
            <w:r>
              <w:rPr>
                <w:rStyle w:val="eop"/>
                <w:rFonts w:cs="Arial"/>
                <w:sz w:val="16"/>
                <w:szCs w:val="16"/>
                <w:u w:val="single"/>
              </w:rPr>
              <w:t>:</w:t>
            </w:r>
          </w:p>
          <w:p w14:paraId="5A038551" w14:textId="77777777" w:rsidR="00D566D8" w:rsidRDefault="00D566D8" w:rsidP="00D566D8">
            <w:pPr>
              <w:spacing w:after="0"/>
              <w:rPr>
                <w:rStyle w:val="eop"/>
                <w:sz w:val="16"/>
                <w:szCs w:val="16"/>
              </w:rPr>
            </w:pPr>
            <w:r w:rsidRPr="00D561EE">
              <w:rPr>
                <w:rStyle w:val="eop"/>
                <w:rFonts w:cs="Arial"/>
                <w:sz w:val="16"/>
                <w:szCs w:val="16"/>
              </w:rPr>
              <w:t>//IMKAD_AangebodenStuk/stukdeelVVE/t</w:t>
            </w:r>
            <w:r w:rsidRPr="00D561EE">
              <w:rPr>
                <w:rStyle w:val="eop"/>
                <w:sz w:val="16"/>
                <w:szCs w:val="16"/>
              </w:rPr>
              <w:t>est</w:t>
            </w:r>
            <w:r>
              <w:rPr>
                <w:rStyle w:val="eop"/>
                <w:sz w:val="16"/>
                <w:szCs w:val="16"/>
              </w:rPr>
              <w:t>a</w:t>
            </w:r>
            <w:r w:rsidRPr="00D561EE">
              <w:rPr>
                <w:rStyle w:val="eop"/>
                <w:sz w:val="16"/>
                <w:szCs w:val="16"/>
              </w:rPr>
              <w:t>mentUitersteWilsbeschikking</w:t>
            </w:r>
            <w:r>
              <w:rPr>
                <w:rStyle w:val="eop"/>
                <w:sz w:val="16"/>
                <w:szCs w:val="16"/>
              </w:rPr>
              <w:t>/aanvullend/datum</w:t>
            </w:r>
          </w:p>
          <w:p w14:paraId="2964E6D9" w14:textId="77777777" w:rsidR="00524ED2" w:rsidRDefault="00524ED2" w:rsidP="00D566D8">
            <w:pPr>
              <w:spacing w:after="0"/>
              <w:rPr>
                <w:rStyle w:val="eop"/>
                <w:sz w:val="16"/>
                <w:szCs w:val="16"/>
              </w:rPr>
            </w:pPr>
          </w:p>
          <w:p w14:paraId="0D16769C" w14:textId="77777777" w:rsidR="00524ED2" w:rsidRPr="001B1C4E" w:rsidRDefault="00524ED2" w:rsidP="00524ED2">
            <w:pPr>
              <w:spacing w:after="0"/>
              <w:rPr>
                <w:sz w:val="16"/>
                <w:szCs w:val="16"/>
                <w:u w:val="single"/>
              </w:rPr>
            </w:pPr>
            <w:r w:rsidRPr="001B1C4E">
              <w:rPr>
                <w:sz w:val="16"/>
                <w:szCs w:val="16"/>
                <w:u w:val="single"/>
              </w:rPr>
              <w:t xml:space="preserve">Mapping tonen destijds: </w:t>
            </w:r>
          </w:p>
          <w:p w14:paraId="31D0EE1A" w14:textId="40BFBA06" w:rsidR="00524ED2" w:rsidRPr="001B1C4E" w:rsidRDefault="00524ED2" w:rsidP="00524ED2">
            <w:pPr>
              <w:spacing w:after="0"/>
              <w:rPr>
                <w:rStyle w:val="eop"/>
                <w:sz w:val="16"/>
                <w:szCs w:val="16"/>
              </w:rPr>
            </w:pPr>
            <w:r w:rsidRPr="001B1C4E">
              <w:rPr>
                <w:rStyle w:val="eop"/>
                <w:rFonts w:cs="Arial"/>
                <w:sz w:val="16"/>
                <w:szCs w:val="16"/>
              </w:rPr>
              <w:lastRenderedPageBreak/>
              <w:t>//IMKAD_AangebodenStuk/stukdeelVVE/testament</w:t>
            </w:r>
            <w:r w:rsidRPr="001B1C4E">
              <w:rPr>
                <w:rStyle w:val="eop"/>
                <w:sz w:val="16"/>
                <w:szCs w:val="16"/>
              </w:rPr>
              <w:t>UitersteWilsbeschikking/tekstkeuze</w:t>
            </w:r>
          </w:p>
          <w:p w14:paraId="374B3476" w14:textId="77777777" w:rsidR="00524ED2" w:rsidRPr="001B1C4E" w:rsidRDefault="00524ED2" w:rsidP="00524ED2">
            <w:pPr>
              <w:spacing w:after="0"/>
              <w:rPr>
                <w:rStyle w:val="eop"/>
                <w:rFonts w:cs="Arial"/>
                <w:sz w:val="16"/>
                <w:szCs w:val="16"/>
              </w:rPr>
            </w:pPr>
            <w:r w:rsidRPr="001B1C4E">
              <w:rPr>
                <w:rStyle w:val="eop"/>
                <w:rFonts w:cs="Arial"/>
                <w:sz w:val="16"/>
                <w:szCs w:val="16"/>
              </w:rPr>
              <w:t>./tagNaam (k_Destijds)</w:t>
            </w:r>
          </w:p>
          <w:p w14:paraId="5B28649D" w14:textId="77777777" w:rsidR="00524ED2" w:rsidRDefault="00524ED2" w:rsidP="00524ED2">
            <w:pPr>
              <w:spacing w:after="0"/>
              <w:rPr>
                <w:rStyle w:val="eop"/>
                <w:rFonts w:cs="Arial"/>
                <w:sz w:val="16"/>
                <w:szCs w:val="16"/>
              </w:rPr>
            </w:pPr>
            <w:r w:rsidRPr="001B1C4E">
              <w:rPr>
                <w:rStyle w:val="eop"/>
                <w:rFonts w:cs="Arial"/>
                <w:sz w:val="16"/>
                <w:szCs w:val="16"/>
              </w:rPr>
              <w:t>./tekst (‘true’ = tekst wordt getoond, ‘false’ = tekst wordt niet getoond</w:t>
            </w:r>
          </w:p>
          <w:p w14:paraId="541E595A" w14:textId="77777777" w:rsidR="00D566D8" w:rsidRDefault="00D566D8" w:rsidP="00D566D8">
            <w:pPr>
              <w:spacing w:after="0"/>
              <w:rPr>
                <w:rStyle w:val="eop"/>
                <w:sz w:val="16"/>
                <w:szCs w:val="16"/>
              </w:rPr>
            </w:pPr>
          </w:p>
          <w:p w14:paraId="2B56C53C" w14:textId="77777777" w:rsidR="00D566D8" w:rsidRPr="00003A4B" w:rsidRDefault="00D566D8" w:rsidP="00D566D8">
            <w:pPr>
              <w:spacing w:after="0"/>
              <w:rPr>
                <w:rStyle w:val="eop"/>
                <w:rFonts w:cs="Arial"/>
                <w:sz w:val="16"/>
                <w:szCs w:val="16"/>
              </w:rPr>
            </w:pPr>
            <w:r w:rsidRPr="0071162C">
              <w:rPr>
                <w:rStyle w:val="eop"/>
                <w:rFonts w:cs="Arial"/>
                <w:sz w:val="16"/>
                <w:szCs w:val="16"/>
                <w:u w:val="single"/>
              </w:rPr>
              <w:t xml:space="preserve">Mapping tonen </w:t>
            </w:r>
            <w:r>
              <w:rPr>
                <w:rStyle w:val="eop"/>
                <w:rFonts w:cs="Arial"/>
                <w:sz w:val="16"/>
                <w:szCs w:val="16"/>
                <w:u w:val="single"/>
              </w:rPr>
              <w:t>standplaats</w:t>
            </w:r>
            <w:r w:rsidRPr="0071162C">
              <w:rPr>
                <w:rStyle w:val="eop"/>
                <w:rFonts w:cs="Arial"/>
                <w:sz w:val="16"/>
                <w:szCs w:val="16"/>
                <w:u w:val="single"/>
              </w:rPr>
              <w:t xml:space="preserve"> </w:t>
            </w:r>
            <w:r>
              <w:rPr>
                <w:rStyle w:val="eop"/>
                <w:rFonts w:cs="Arial"/>
                <w:sz w:val="16"/>
                <w:szCs w:val="16"/>
                <w:u w:val="single"/>
              </w:rPr>
              <w:t>notaris</w:t>
            </w:r>
            <w:r w:rsidRPr="0071162C">
              <w:rPr>
                <w:rStyle w:val="eop"/>
                <w:rFonts w:cs="Arial"/>
                <w:sz w:val="16"/>
                <w:szCs w:val="16"/>
                <w:u w:val="single"/>
              </w:rPr>
              <w:t>:</w:t>
            </w:r>
          </w:p>
          <w:p w14:paraId="3AD96C15" w14:textId="0B1B51E6" w:rsidR="00D566D8" w:rsidRDefault="00D566D8" w:rsidP="00D566D8">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/aanvullend/standplaats</w:t>
            </w:r>
          </w:p>
          <w:p w14:paraId="421440F0" w14:textId="77777777" w:rsidR="00D566D8" w:rsidRDefault="00D566D8" w:rsidP="00D566D8"/>
          <w:p w14:paraId="0F158C50" w14:textId="77777777" w:rsidR="005933D8" w:rsidRPr="002369D3" w:rsidRDefault="005933D8" w:rsidP="005933D8">
            <w:pPr>
              <w:spacing w:after="0"/>
              <w:rPr>
                <w:sz w:val="16"/>
                <w:szCs w:val="16"/>
                <w:u w:val="single"/>
              </w:rPr>
            </w:pPr>
            <w:r w:rsidRPr="002369D3">
              <w:rPr>
                <w:sz w:val="16"/>
                <w:szCs w:val="16"/>
                <w:u w:val="single"/>
              </w:rPr>
              <w:t xml:space="preserve">Mapping tonen keuze: </w:t>
            </w:r>
            <w:r w:rsidRPr="002369D3">
              <w:rPr>
                <w:rFonts w:cs="Arial"/>
                <w:sz w:val="20"/>
              </w:rPr>
              <w:fldChar w:fldCharType="begin"/>
            </w:r>
            <w:r w:rsidRPr="002369D3">
              <w:rPr>
                <w:rFonts w:cs="Arial"/>
                <w:sz w:val="20"/>
              </w:rPr>
              <w:instrText>MacroButton Nomacro §</w:instrText>
            </w:r>
            <w:r w:rsidRPr="002369D3">
              <w:rPr>
                <w:rFonts w:cs="Arial"/>
                <w:sz w:val="20"/>
              </w:rPr>
              <w:fldChar w:fldCharType="end"/>
            </w:r>
            <w:r w:rsidRPr="002369D3">
              <w:rPr>
                <w:rStyle w:val="eop"/>
                <w:rFonts w:cs="Arial"/>
                <w:color w:val="008200"/>
                <w:sz w:val="20"/>
                <w:shd w:val="clear" w:color="auto" w:fill="FFFFFF"/>
              </w:rPr>
              <w:t>mij voornoemd</w:t>
            </w:r>
            <w:r w:rsidRPr="002369D3">
              <w:rPr>
                <w:rFonts w:cs="Arial"/>
                <w:sz w:val="20"/>
              </w:rPr>
              <w:fldChar w:fldCharType="begin"/>
            </w:r>
            <w:r w:rsidRPr="002369D3">
              <w:rPr>
                <w:rFonts w:cs="Arial"/>
                <w:sz w:val="20"/>
              </w:rPr>
              <w:instrText>MacroButton Nomacro §</w:instrText>
            </w:r>
            <w:r w:rsidRPr="002369D3">
              <w:rPr>
                <w:rFonts w:cs="Arial"/>
                <w:sz w:val="20"/>
              </w:rPr>
              <w:fldChar w:fldCharType="end"/>
            </w:r>
            <w:r w:rsidRPr="002369D3">
              <w:rPr>
                <w:rStyle w:val="eop"/>
                <w:rFonts w:cs="Arial"/>
                <w:sz w:val="20"/>
                <w:shd w:val="clear" w:color="auto" w:fill="FFFFFF"/>
              </w:rPr>
              <w:t>/</w:t>
            </w:r>
            <w:r w:rsidRPr="002369D3">
              <w:rPr>
                <w:rFonts w:cs="Arial"/>
                <w:sz w:val="20"/>
              </w:rPr>
              <w:fldChar w:fldCharType="begin"/>
            </w:r>
            <w:r w:rsidRPr="002369D3">
              <w:rPr>
                <w:rFonts w:cs="Arial"/>
                <w:sz w:val="20"/>
              </w:rPr>
              <w:instrText>MacroButton Nomacro §</w:instrText>
            </w:r>
            <w:r w:rsidRPr="002369D3">
              <w:rPr>
                <w:rFonts w:cs="Arial"/>
                <w:sz w:val="20"/>
              </w:rPr>
              <w:fldChar w:fldCharType="end"/>
            </w:r>
            <w:r w:rsidRPr="002369D3">
              <w:rPr>
                <w:rStyle w:val="eop"/>
                <w:rFonts w:cs="Arial"/>
                <w:color w:val="008200"/>
                <w:sz w:val="20"/>
                <w:shd w:val="clear" w:color="auto" w:fill="FFFFFF"/>
              </w:rPr>
              <w:t>mij, notaris</w:t>
            </w:r>
            <w:r w:rsidRPr="002369D3">
              <w:rPr>
                <w:rFonts w:cs="Arial"/>
                <w:sz w:val="20"/>
              </w:rPr>
              <w:fldChar w:fldCharType="begin"/>
            </w:r>
            <w:r w:rsidRPr="002369D3">
              <w:rPr>
                <w:rFonts w:cs="Arial"/>
                <w:sz w:val="20"/>
              </w:rPr>
              <w:instrText>MacroButton Nomacro §</w:instrText>
            </w:r>
            <w:r w:rsidRPr="002369D3">
              <w:rPr>
                <w:rFonts w:cs="Arial"/>
                <w:sz w:val="20"/>
              </w:rPr>
              <w:fldChar w:fldCharType="end"/>
            </w:r>
          </w:p>
          <w:p w14:paraId="48B48006" w14:textId="77777777" w:rsidR="005933D8" w:rsidRPr="002369D3" w:rsidRDefault="005933D8" w:rsidP="005933D8">
            <w:pPr>
              <w:spacing w:after="0"/>
              <w:rPr>
                <w:rStyle w:val="eop"/>
                <w:sz w:val="16"/>
                <w:szCs w:val="16"/>
              </w:rPr>
            </w:pPr>
            <w:r w:rsidRPr="002369D3">
              <w:rPr>
                <w:rStyle w:val="eop"/>
                <w:rFonts w:cs="Arial"/>
                <w:sz w:val="16"/>
                <w:szCs w:val="16"/>
              </w:rPr>
              <w:t>//IMKAD_AangebodenStuk/stukdeelVVE/testament</w:t>
            </w:r>
            <w:r w:rsidRPr="002369D3">
              <w:rPr>
                <w:rStyle w:val="eop"/>
                <w:sz w:val="16"/>
                <w:szCs w:val="16"/>
              </w:rPr>
              <w:t>UitersteWilsbeschikking/aanvullend/tekstkeuze</w:t>
            </w:r>
          </w:p>
          <w:p w14:paraId="4FA05167" w14:textId="77777777" w:rsidR="005933D8" w:rsidRPr="002369D3" w:rsidRDefault="005933D8" w:rsidP="005933D8">
            <w:pPr>
              <w:spacing w:after="0"/>
              <w:rPr>
                <w:rStyle w:val="eop"/>
                <w:rFonts w:cs="Arial"/>
                <w:sz w:val="16"/>
                <w:szCs w:val="16"/>
              </w:rPr>
            </w:pPr>
            <w:r w:rsidRPr="002369D3">
              <w:rPr>
                <w:rStyle w:val="eop"/>
                <w:rFonts w:cs="Arial"/>
                <w:sz w:val="16"/>
                <w:szCs w:val="16"/>
              </w:rPr>
              <w:t>./tagNaam (k_Notaris’)</w:t>
            </w:r>
          </w:p>
          <w:p w14:paraId="545FB37C" w14:textId="211E3098" w:rsidR="005933D8" w:rsidRDefault="005933D8" w:rsidP="005933D8">
            <w:pPr>
              <w:spacing w:after="0"/>
              <w:rPr>
                <w:rStyle w:val="eop"/>
                <w:rFonts w:cs="Arial"/>
                <w:sz w:val="16"/>
                <w:szCs w:val="16"/>
              </w:rPr>
            </w:pPr>
            <w:r w:rsidRPr="002369D3">
              <w:rPr>
                <w:rStyle w:val="eop"/>
                <w:rFonts w:cs="Arial"/>
                <w:sz w:val="16"/>
                <w:szCs w:val="16"/>
              </w:rPr>
              <w:t>./tekst (‘</w:t>
            </w:r>
            <w:r w:rsidR="00F16B0D" w:rsidRPr="002369D3">
              <w:rPr>
                <w:rStyle w:val="eop"/>
                <w:rFonts w:cs="Arial"/>
                <w:sz w:val="16"/>
                <w:szCs w:val="16"/>
              </w:rPr>
              <w:t xml:space="preserve">mij </w:t>
            </w:r>
            <w:r w:rsidRPr="002369D3">
              <w:rPr>
                <w:rStyle w:val="eop"/>
                <w:rFonts w:cs="Arial"/>
                <w:sz w:val="16"/>
                <w:szCs w:val="16"/>
              </w:rPr>
              <w:t>voornoemd’, ‘</w:t>
            </w:r>
            <w:r w:rsidR="00F16B0D" w:rsidRPr="002369D3">
              <w:rPr>
                <w:rStyle w:val="eop"/>
                <w:rFonts w:cs="Arial"/>
                <w:sz w:val="16"/>
                <w:szCs w:val="16"/>
              </w:rPr>
              <w:t xml:space="preserve">mij, </w:t>
            </w:r>
            <w:r w:rsidRPr="002369D3">
              <w:rPr>
                <w:rStyle w:val="eop"/>
                <w:rFonts w:cs="Arial"/>
                <w:sz w:val="16"/>
                <w:szCs w:val="16"/>
              </w:rPr>
              <w:t>notaris’)</w:t>
            </w:r>
          </w:p>
          <w:p w14:paraId="4042029D" w14:textId="77777777" w:rsidR="005933D8" w:rsidRDefault="005933D8" w:rsidP="00D566D8"/>
          <w:p w14:paraId="7D156F07" w14:textId="77777777" w:rsidR="00753573" w:rsidRPr="009C5216" w:rsidRDefault="00753573" w:rsidP="00753573">
            <w:pPr>
              <w:spacing w:after="0"/>
              <w:rPr>
                <w:rStyle w:val="eop"/>
                <w:rFonts w:cs="Arial"/>
                <w:sz w:val="16"/>
                <w:szCs w:val="16"/>
                <w:u w:val="single"/>
              </w:rPr>
            </w:pPr>
            <w:r w:rsidRPr="009C5216">
              <w:rPr>
                <w:rStyle w:val="eop"/>
                <w:rFonts w:cs="Arial"/>
                <w:sz w:val="16"/>
                <w:szCs w:val="16"/>
                <w:u w:val="single"/>
              </w:rPr>
              <w:t>Mapping tonen codicil:</w:t>
            </w:r>
          </w:p>
          <w:p w14:paraId="3A514E5D" w14:textId="77777777" w:rsidR="00753573" w:rsidRDefault="00753573" w:rsidP="00753573">
            <w:pPr>
              <w:spacing w:after="0"/>
              <w:rPr>
                <w:rStyle w:val="eop"/>
                <w:sz w:val="16"/>
                <w:szCs w:val="16"/>
              </w:rPr>
            </w:pPr>
            <w:r w:rsidRPr="00D561EE">
              <w:rPr>
                <w:rStyle w:val="eop"/>
                <w:rFonts w:cs="Arial"/>
                <w:sz w:val="16"/>
                <w:szCs w:val="16"/>
              </w:rPr>
              <w:t>//IMKAD_AangebodenStuk/stukdeelVVE/</w:t>
            </w:r>
            <w:r>
              <w:rPr>
                <w:rStyle w:val="eop"/>
                <w:rFonts w:cs="Arial"/>
                <w:sz w:val="16"/>
                <w:szCs w:val="16"/>
              </w:rPr>
              <w:t>testament</w:t>
            </w:r>
            <w:r w:rsidRPr="00D561EE">
              <w:rPr>
                <w:rStyle w:val="eop"/>
                <w:sz w:val="16"/>
                <w:szCs w:val="16"/>
              </w:rPr>
              <w:t>UitersteWilsbeschikking</w:t>
            </w:r>
            <w:r>
              <w:rPr>
                <w:rStyle w:val="eop"/>
                <w:sz w:val="16"/>
                <w:szCs w:val="16"/>
              </w:rPr>
              <w:t>/tekstkeuze</w:t>
            </w:r>
          </w:p>
          <w:p w14:paraId="5C381223" w14:textId="77777777" w:rsidR="00753573" w:rsidRPr="00D561EE" w:rsidRDefault="00753573" w:rsidP="00753573">
            <w:pPr>
              <w:spacing w:after="0"/>
              <w:rPr>
                <w:rStyle w:val="eop"/>
                <w:rFonts w:cs="Arial"/>
                <w:sz w:val="16"/>
                <w:szCs w:val="16"/>
              </w:rPr>
            </w:pPr>
            <w:r w:rsidRPr="00D561EE">
              <w:rPr>
                <w:rStyle w:val="eop"/>
                <w:rFonts w:cs="Arial"/>
                <w:sz w:val="16"/>
                <w:szCs w:val="16"/>
              </w:rPr>
              <w:t>./tagNaam (k_</w:t>
            </w:r>
            <w:r>
              <w:rPr>
                <w:rStyle w:val="eop"/>
                <w:rFonts w:cs="Arial"/>
                <w:sz w:val="16"/>
                <w:szCs w:val="16"/>
              </w:rPr>
              <w:t>Codicil</w:t>
            </w:r>
            <w:r w:rsidRPr="00D561EE">
              <w:rPr>
                <w:rStyle w:val="eop"/>
                <w:rFonts w:cs="Arial"/>
                <w:sz w:val="16"/>
                <w:szCs w:val="16"/>
              </w:rPr>
              <w:t>)</w:t>
            </w:r>
          </w:p>
          <w:p w14:paraId="6E1CA613" w14:textId="77777777" w:rsidR="00753573" w:rsidRDefault="00753573" w:rsidP="00753573">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76DF98E8" w14:textId="77777777" w:rsidR="00D566D8" w:rsidRDefault="00D566D8" w:rsidP="00D566D8">
            <w:pPr>
              <w:spacing w:after="0"/>
              <w:rPr>
                <w:rStyle w:val="eop"/>
                <w:rFonts w:cs="Arial"/>
                <w:sz w:val="16"/>
                <w:szCs w:val="16"/>
              </w:rPr>
            </w:pPr>
          </w:p>
          <w:p w14:paraId="7AF9F297" w14:textId="77777777" w:rsidR="00D566D8" w:rsidRPr="0041329A" w:rsidRDefault="00D566D8" w:rsidP="00D566D8">
            <w:pPr>
              <w:spacing w:after="0"/>
              <w:rPr>
                <w:rStyle w:val="eop"/>
                <w:rFonts w:cs="Arial"/>
                <w:sz w:val="16"/>
                <w:szCs w:val="16"/>
                <w:u w:val="single"/>
              </w:rPr>
            </w:pPr>
            <w:r w:rsidRPr="0041329A">
              <w:rPr>
                <w:rStyle w:val="eop"/>
                <w:rFonts w:cs="Arial"/>
                <w:sz w:val="16"/>
                <w:szCs w:val="16"/>
                <w:u w:val="single"/>
              </w:rPr>
              <w:t>Mapping persoonsgevens notaris:</w:t>
            </w:r>
          </w:p>
          <w:p w14:paraId="61DC83DD" w14:textId="77777777" w:rsidR="00D566D8" w:rsidRPr="0041329A" w:rsidRDefault="00D566D8" w:rsidP="00D566D8">
            <w:pPr>
              <w:autoSpaceDE w:val="0"/>
              <w:autoSpaceDN w:val="0"/>
              <w:adjustRightInd w:val="0"/>
              <w:spacing w:after="0"/>
              <w:rPr>
                <w:sz w:val="16"/>
                <w:szCs w:val="16"/>
                <w:u w:val="single"/>
              </w:rPr>
            </w:pPr>
            <w:r w:rsidRPr="0041329A">
              <w:rPr>
                <w:sz w:val="16"/>
                <w:szCs w:val="16"/>
              </w:rPr>
              <w:t>//IMKAD_AangebodenStuk/stukdeelVVE/opsommingPersonen/IMKAD_Persoon</w:t>
            </w:r>
          </w:p>
          <w:p w14:paraId="63BB9C9C" w14:textId="77777777" w:rsidR="00D566D8" w:rsidRPr="0041329A" w:rsidRDefault="00D566D8" w:rsidP="00D566D8">
            <w:pPr>
              <w:autoSpaceDE w:val="0"/>
              <w:autoSpaceDN w:val="0"/>
              <w:adjustRightInd w:val="0"/>
              <w:spacing w:after="0"/>
              <w:rPr>
                <w:sz w:val="16"/>
                <w:szCs w:val="16"/>
              </w:rPr>
            </w:pPr>
            <w:r w:rsidRPr="0041329A">
              <w:rPr>
                <w:sz w:val="16"/>
                <w:szCs w:val="16"/>
              </w:rPr>
              <w:t>- Voor mapping zie betreffende tekstblok</w:t>
            </w:r>
          </w:p>
          <w:p w14:paraId="44F41160" w14:textId="77777777" w:rsidR="00B106C7" w:rsidRDefault="00B106C7" w:rsidP="007E445D"/>
        </w:tc>
      </w:tr>
      <w:tr w:rsidR="00F13DD1" w14:paraId="54436893" w14:textId="77777777" w:rsidTr="00060BC0">
        <w:tc>
          <w:tcPr>
            <w:tcW w:w="6658" w:type="dxa"/>
          </w:tcPr>
          <w:p w14:paraId="2B468564" w14:textId="573AB74F" w:rsidR="00F13DD1" w:rsidRPr="00113908" w:rsidRDefault="00F13DD1" w:rsidP="00F13DD1">
            <w:pPr>
              <w:spacing w:after="0"/>
              <w:rPr>
                <w:b/>
                <w:bCs/>
              </w:rPr>
            </w:pPr>
            <w:r w:rsidRPr="00113908">
              <w:rPr>
                <w:b/>
                <w:bCs/>
              </w:rPr>
              <w:lastRenderedPageBreak/>
              <w:t xml:space="preserve">Variant </w:t>
            </w:r>
            <w:r>
              <w:rPr>
                <w:b/>
                <w:bCs/>
              </w:rPr>
              <w:t>E</w:t>
            </w:r>
            <w:r w:rsidRPr="00113908">
              <w:rPr>
                <w:b/>
                <w:bCs/>
              </w:rPr>
              <w:t>:</w:t>
            </w:r>
          </w:p>
          <w:p w14:paraId="6874F327" w14:textId="3BBBA659" w:rsidR="00F13DD1" w:rsidRPr="009F1E93" w:rsidRDefault="00F13DD1" w:rsidP="00F13DD1">
            <w:pPr>
              <w:pStyle w:val="Geenafstand"/>
              <w:rPr>
                <w:rStyle w:val="eop"/>
                <w:rFonts w:ascii="Arial" w:hAnsi="Arial" w:cs="Arial"/>
                <w:color w:val="FF0000"/>
                <w:sz w:val="20"/>
                <w:szCs w:val="20"/>
                <w:shd w:val="clear" w:color="auto" w:fill="FFFFFF"/>
              </w:rPr>
            </w:pPr>
            <w:r w:rsidRPr="009F1E93">
              <w:rPr>
                <w:rStyle w:val="eop"/>
                <w:rFonts w:ascii="Arial" w:hAnsi="Arial" w:cs="Arial"/>
                <w:color w:val="FF0000"/>
                <w:sz w:val="20"/>
                <w:szCs w:val="20"/>
                <w:shd w:val="clear" w:color="auto" w:fill="FFFFFF"/>
              </w:rPr>
              <w:t>De</w:t>
            </w:r>
            <w:r w:rsidRPr="009F1E93">
              <w:rPr>
                <w:rStyle w:val="eop"/>
                <w:rFonts w:ascii="Arial" w:hAnsi="Arial" w:cs="Arial"/>
                <w:color w:val="0066FF"/>
                <w:sz w:val="20"/>
                <w:szCs w:val="20"/>
                <w:shd w:val="clear" w:color="auto" w:fill="FFFFFF"/>
              </w:rPr>
              <w:t xml:space="preserve"> </w:t>
            </w:r>
            <w:r w:rsidRPr="00BB58C5">
              <w:rPr>
                <w:rStyle w:val="eop"/>
                <w:rFonts w:ascii="Arial" w:hAnsi="Arial" w:cs="Arial"/>
                <w:color w:val="008200"/>
                <w:sz w:val="20"/>
                <w:szCs w:val="20"/>
                <w:shd w:val="clear" w:color="auto" w:fill="FFFFFF"/>
              </w:rPr>
              <w:t>erflater</w:t>
            </w:r>
            <w:r w:rsidRPr="00567EBE">
              <w:rPr>
                <w:rStyle w:val="eop"/>
                <w:rFonts w:ascii="Arial" w:hAnsi="Arial" w:cs="Arial"/>
                <w:sz w:val="20"/>
                <w:szCs w:val="20"/>
                <w:shd w:val="clear" w:color="auto" w:fill="FFFFFF"/>
              </w:rPr>
              <w:t>/</w:t>
            </w:r>
            <w:r w:rsidRPr="00BB58C5">
              <w:rPr>
                <w:rStyle w:val="eop"/>
                <w:rFonts w:ascii="Arial" w:hAnsi="Arial" w:cs="Arial"/>
                <w:color w:val="008200"/>
                <w:sz w:val="20"/>
                <w:szCs w:val="20"/>
                <w:shd w:val="clear" w:color="auto" w:fill="FFFFFF"/>
              </w:rPr>
              <w:t>erflaatster</w:t>
            </w:r>
            <w:r w:rsidRPr="00567EBE">
              <w:rPr>
                <w:rStyle w:val="eop"/>
                <w:rFonts w:ascii="Arial" w:hAnsi="Arial" w:cs="Arial"/>
                <w:sz w:val="20"/>
                <w:szCs w:val="20"/>
                <w:shd w:val="clear" w:color="auto" w:fill="FFFFFF"/>
              </w:rPr>
              <w:t>/</w:t>
            </w:r>
            <w:r w:rsidRPr="00BB58C5">
              <w:rPr>
                <w:rStyle w:val="eop"/>
                <w:rFonts w:ascii="Arial" w:hAnsi="Arial" w:cs="Arial"/>
                <w:color w:val="008200"/>
                <w:sz w:val="20"/>
                <w:szCs w:val="20"/>
                <w:shd w:val="clear" w:color="auto" w:fill="FFFFFF"/>
              </w:rPr>
              <w:t xml:space="preserve">overledene </w:t>
            </w:r>
            <w:r w:rsidRPr="009F1E93">
              <w:rPr>
                <w:rStyle w:val="eop"/>
                <w:rFonts w:ascii="Arial" w:hAnsi="Arial" w:cs="Arial"/>
                <w:color w:val="FF0000"/>
                <w:sz w:val="20"/>
                <w:szCs w:val="20"/>
                <w:shd w:val="clear" w:color="auto" w:fill="FFFFFF"/>
              </w:rPr>
              <w:t xml:space="preserve">heeft, volgens opgave van het Centraal Testamenten Register </w:t>
            </w:r>
            <w:r w:rsidRPr="009F1E93">
              <w:rPr>
                <w:rStyle w:val="eop"/>
                <w:rFonts w:ascii="Arial" w:hAnsi="Arial" w:cs="Arial"/>
                <w:color w:val="7030A0"/>
                <w:sz w:val="20"/>
                <w:szCs w:val="20"/>
                <w:shd w:val="clear" w:color="auto" w:fill="FFFFFF"/>
              </w:rPr>
              <w:t>te ‘s-Gravenhage</w:t>
            </w:r>
            <w:r w:rsidRPr="009F1E93">
              <w:rPr>
                <w:rStyle w:val="eop"/>
                <w:rFonts w:ascii="Arial" w:hAnsi="Arial" w:cs="Arial"/>
                <w:color w:val="FF0000"/>
                <w:sz w:val="20"/>
                <w:szCs w:val="20"/>
                <w:shd w:val="clear" w:color="auto" w:fill="FFFFFF"/>
              </w:rPr>
              <w:t xml:space="preserve">, over </w:t>
            </w:r>
            <w:r w:rsidRPr="00BB58C5">
              <w:rPr>
                <w:rStyle w:val="eop"/>
                <w:rFonts w:ascii="Arial" w:hAnsi="Arial" w:cs="Arial"/>
                <w:color w:val="008200"/>
                <w:sz w:val="20"/>
                <w:szCs w:val="20"/>
                <w:shd w:val="clear" w:color="auto" w:fill="FFFFFF"/>
              </w:rPr>
              <w:t>zijn</w:t>
            </w:r>
            <w:r w:rsidRPr="00567EBE">
              <w:rPr>
                <w:rStyle w:val="eop"/>
                <w:rFonts w:ascii="Arial" w:hAnsi="Arial" w:cs="Arial"/>
                <w:sz w:val="20"/>
                <w:szCs w:val="20"/>
                <w:shd w:val="clear" w:color="auto" w:fill="FFFFFF"/>
              </w:rPr>
              <w:t>/</w:t>
            </w:r>
            <w:r w:rsidRPr="00BB58C5">
              <w:rPr>
                <w:rStyle w:val="eop"/>
                <w:rFonts w:ascii="Arial" w:hAnsi="Arial" w:cs="Arial"/>
                <w:color w:val="008200"/>
                <w:sz w:val="20"/>
                <w:szCs w:val="20"/>
                <w:shd w:val="clear" w:color="auto" w:fill="FFFFFF"/>
              </w:rPr>
              <w:t xml:space="preserve">haar </w:t>
            </w:r>
            <w:r w:rsidRPr="009F1E93">
              <w:rPr>
                <w:rStyle w:val="eop"/>
                <w:rFonts w:ascii="Arial" w:hAnsi="Arial" w:cs="Arial"/>
                <w:color w:val="FF0000"/>
                <w:sz w:val="20"/>
                <w:szCs w:val="20"/>
                <w:shd w:val="clear" w:color="auto" w:fill="FFFFFF"/>
              </w:rPr>
              <w:t xml:space="preserve">nalatenschap beschikt bij </w:t>
            </w:r>
            <w:r w:rsidRPr="009F1E93">
              <w:rPr>
                <w:rStyle w:val="eop"/>
                <w:rFonts w:ascii="Arial" w:hAnsi="Arial" w:cs="Arial"/>
                <w:color w:val="008200"/>
                <w:sz w:val="20"/>
                <w:szCs w:val="20"/>
                <w:shd w:val="clear" w:color="auto" w:fill="FFFFFF"/>
              </w:rPr>
              <w:t>testament</w:t>
            </w:r>
            <w:r w:rsidRPr="00567EBE">
              <w:rPr>
                <w:rStyle w:val="eop"/>
                <w:rFonts w:ascii="Arial" w:hAnsi="Arial" w:cs="Arial"/>
                <w:sz w:val="20"/>
                <w:szCs w:val="20"/>
                <w:shd w:val="clear" w:color="auto" w:fill="FFFFFF"/>
              </w:rPr>
              <w:t>/</w:t>
            </w:r>
            <w:r w:rsidRPr="009F1E93">
              <w:rPr>
                <w:rStyle w:val="eop"/>
                <w:rFonts w:ascii="Arial" w:hAnsi="Arial" w:cs="Arial"/>
                <w:color w:val="008200"/>
                <w:sz w:val="20"/>
                <w:szCs w:val="20"/>
                <w:shd w:val="clear" w:color="auto" w:fill="FFFFFF"/>
              </w:rPr>
              <w:t>uiterste wilsbeschikking</w:t>
            </w:r>
            <w:r w:rsidRPr="009F1E93">
              <w:rPr>
                <w:rStyle w:val="eop"/>
                <w:rFonts w:ascii="Arial" w:hAnsi="Arial" w:cs="Arial"/>
                <w:color w:val="FF0000"/>
                <w:sz w:val="20"/>
                <w:szCs w:val="20"/>
                <w:shd w:val="clear" w:color="auto" w:fill="FFFFFF"/>
              </w:rPr>
              <w:t xml:space="preserve">, op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color w:val="000000"/>
                <w:kern w:val="28"/>
                <w:sz w:val="20"/>
                <w:szCs w:val="20"/>
              </w:rPr>
              <w:t>datum</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Style w:val="eop"/>
                <w:rFonts w:ascii="Arial" w:hAnsi="Arial" w:cs="Arial"/>
                <w:color w:val="FF0000"/>
                <w:sz w:val="20"/>
                <w:szCs w:val="20"/>
                <w:shd w:val="clear" w:color="auto" w:fill="FFFFFF"/>
              </w:rPr>
              <w:t xml:space="preserve"> verleden voor </w:t>
            </w:r>
            <w:ins w:id="644" w:author="Groot, Karina de" w:date="2024-08-08T12:06:00Z" w16du:dateUtc="2024-08-08T10:06:00Z">
              <w:r w:rsidR="00FC521F" w:rsidRPr="00FC521F">
                <w:rPr>
                  <w:color w:val="840084"/>
                  <w:highlight w:val="yellow"/>
                  <w:rPrChange w:id="645" w:author="Groot, Karina de" w:date="2024-08-08T12:06:00Z" w16du:dateUtc="2024-08-08T10:06:00Z">
                    <w:rPr>
                      <w:rStyle w:val="eop"/>
                      <w:rFonts w:ascii="Arial" w:hAnsi="Arial" w:cs="Arial"/>
                      <w:color w:val="008200"/>
                      <w:sz w:val="20"/>
                      <w:szCs w:val="20"/>
                      <w:highlight w:val="yellow"/>
                      <w:shd w:val="clear" w:color="auto" w:fill="FFFFFF"/>
                    </w:rPr>
                  </w:rPrChange>
                </w:rPr>
                <w:t>VVE-</w:t>
              </w:r>
            </w:ins>
            <w:r w:rsidR="005709DD" w:rsidRPr="00790645">
              <w:rPr>
                <w:rFonts w:ascii="Arial" w:hAnsi="Arial" w:cs="Arial"/>
                <w:color w:val="840084"/>
                <w:sz w:val="20"/>
                <w:highlight w:val="yellow"/>
              </w:rPr>
              <w:t xml:space="preserve">TEKSTBLOK NATUURLIJK </w:t>
            </w:r>
            <w:r w:rsidR="005709DD" w:rsidRPr="00BC41B4">
              <w:rPr>
                <w:rFonts w:ascii="Arial" w:hAnsi="Arial" w:cs="Arial"/>
                <w:color w:val="840084"/>
                <w:sz w:val="20"/>
                <w:highlight w:val="yellow"/>
              </w:rPr>
              <w:t>PERSOON</w:t>
            </w:r>
            <w:del w:id="646" w:author="Groot, Karina de" w:date="2024-08-08T12:06:00Z" w16du:dateUtc="2024-08-08T10:06:00Z">
              <w:r w:rsidR="002B0CEC" w:rsidRPr="002369D3" w:rsidDel="00FC521F">
                <w:rPr>
                  <w:rFonts w:ascii="Arial" w:hAnsi="Arial" w:cs="Arial"/>
                  <w:color w:val="840084"/>
                  <w:sz w:val="20"/>
                  <w:highlight w:val="yellow"/>
                </w:rPr>
                <w:delText>-nieuw</w:delText>
              </w:r>
            </w:del>
            <w:r w:rsidRPr="00790645">
              <w:rPr>
                <w:rStyle w:val="eop"/>
                <w:rFonts w:ascii="Arial" w:hAnsi="Arial" w:cs="Arial"/>
                <w:color w:val="840084"/>
                <w:sz w:val="20"/>
                <w:szCs w:val="20"/>
                <w:shd w:val="clear" w:color="auto" w:fill="FFFFFF"/>
              </w:rPr>
              <w:t>,</w:t>
            </w:r>
            <w:r w:rsidRPr="009F1E93">
              <w:rPr>
                <w:rStyle w:val="eop"/>
                <w:rFonts w:ascii="Arial" w:hAnsi="Arial" w:cs="Arial"/>
                <w:color w:val="0066FF"/>
                <w:sz w:val="20"/>
                <w:szCs w:val="20"/>
                <w:shd w:val="clear" w:color="auto" w:fill="FFFFFF"/>
              </w:rPr>
              <w:t xml:space="preserve"> </w:t>
            </w:r>
            <w:r w:rsidRPr="00790645">
              <w:rPr>
                <w:rStyle w:val="eop"/>
                <w:rFonts w:ascii="Arial" w:hAnsi="Arial" w:cs="Arial"/>
                <w:color w:val="840084"/>
                <w:sz w:val="20"/>
                <w:szCs w:val="20"/>
                <w:shd w:val="clear" w:color="auto" w:fill="FFFFFF"/>
              </w:rPr>
              <w:t xml:space="preserve">destijds </w:t>
            </w:r>
            <w:r w:rsidRPr="00790645">
              <w:rPr>
                <w:rStyle w:val="eop"/>
                <w:rFonts w:ascii="Arial" w:hAnsi="Arial" w:cs="Arial"/>
                <w:color w:val="008200"/>
                <w:sz w:val="20"/>
                <w:szCs w:val="20"/>
                <w:shd w:val="clear" w:color="auto" w:fill="FFFFFF"/>
              </w:rPr>
              <w:t xml:space="preserve">notaris te </w:t>
            </w:r>
            <w:r w:rsidRPr="009F1E93">
              <w:rPr>
                <w:rFonts w:ascii="Arial" w:hAnsi="Arial" w:cs="Arial"/>
                <w:kern w:val="28"/>
                <w:sz w:val="20"/>
                <w:szCs w:val="20"/>
              </w:rPr>
              <w:fldChar w:fldCharType="begin"/>
            </w:r>
            <w:r w:rsidRPr="009F1E93">
              <w:rPr>
                <w:rFonts w:ascii="Arial" w:hAnsi="Arial" w:cs="Arial"/>
                <w:kern w:val="28"/>
                <w:sz w:val="20"/>
                <w:szCs w:val="20"/>
              </w:rPr>
              <w:instrText>MacroButton Nomacro §</w:instrText>
            </w:r>
            <w:r w:rsidRPr="009F1E93">
              <w:rPr>
                <w:rFonts w:ascii="Arial" w:hAnsi="Arial" w:cs="Arial"/>
                <w:kern w:val="28"/>
                <w:sz w:val="20"/>
                <w:szCs w:val="20"/>
              </w:rPr>
              <w:fldChar w:fldCharType="end"/>
            </w:r>
            <w:r>
              <w:rPr>
                <w:rFonts w:ascii="Arial" w:hAnsi="Arial" w:cs="Arial"/>
                <w:kern w:val="28"/>
                <w:sz w:val="20"/>
              </w:rPr>
              <w:t>standplaats</w:t>
            </w:r>
            <w:r w:rsidRPr="00790645">
              <w:rPr>
                <w:rFonts w:ascii="Arial" w:hAnsi="Arial" w:cs="Arial"/>
                <w:color w:val="008200"/>
                <w:kern w:val="28"/>
                <w:sz w:val="20"/>
                <w:szCs w:val="20"/>
              </w:rPr>
              <w:fldChar w:fldCharType="begin"/>
            </w:r>
            <w:r w:rsidRPr="00790645">
              <w:rPr>
                <w:rFonts w:ascii="Arial" w:hAnsi="Arial" w:cs="Arial"/>
                <w:color w:val="008200"/>
                <w:kern w:val="28"/>
                <w:sz w:val="20"/>
                <w:szCs w:val="20"/>
              </w:rPr>
              <w:instrText>MacroButton Nomacro §</w:instrText>
            </w:r>
            <w:r w:rsidRPr="00790645">
              <w:rPr>
                <w:rFonts w:ascii="Arial" w:hAnsi="Arial" w:cs="Arial"/>
                <w:color w:val="008200"/>
                <w:kern w:val="28"/>
                <w:sz w:val="20"/>
                <w:szCs w:val="20"/>
              </w:rPr>
              <w:fldChar w:fldCharType="end"/>
            </w:r>
            <w:r w:rsidRPr="00567EBE">
              <w:rPr>
                <w:rStyle w:val="eop"/>
                <w:rFonts w:ascii="Arial" w:hAnsi="Arial" w:cs="Arial"/>
                <w:sz w:val="20"/>
                <w:szCs w:val="20"/>
                <w:shd w:val="clear" w:color="auto" w:fill="FFFFFF"/>
              </w:rPr>
              <w:t>/</w:t>
            </w:r>
            <w:r w:rsidRPr="00790645">
              <w:rPr>
                <w:rStyle w:val="eop"/>
                <w:rFonts w:ascii="Arial" w:hAnsi="Arial" w:cs="Arial"/>
                <w:color w:val="008200"/>
                <w:sz w:val="20"/>
                <w:szCs w:val="20"/>
                <w:shd w:val="clear" w:color="auto" w:fill="FFFFFF"/>
              </w:rPr>
              <w:t>mij, notaris</w:t>
            </w:r>
            <w:r w:rsidRPr="009F1E93">
              <w:rPr>
                <w:rStyle w:val="eop"/>
                <w:rFonts w:ascii="Arial" w:hAnsi="Arial" w:cs="Arial"/>
                <w:color w:val="FF0000"/>
                <w:sz w:val="20"/>
                <w:szCs w:val="20"/>
                <w:shd w:val="clear" w:color="auto" w:fill="FFFFFF"/>
              </w:rPr>
              <w:t xml:space="preserve">, welk </w:t>
            </w:r>
            <w:r w:rsidRPr="009F1E93">
              <w:rPr>
                <w:rStyle w:val="eop"/>
                <w:rFonts w:ascii="Arial" w:hAnsi="Arial" w:cs="Arial"/>
                <w:color w:val="008200"/>
                <w:sz w:val="20"/>
                <w:szCs w:val="20"/>
                <w:shd w:val="clear" w:color="auto" w:fill="FFFFFF"/>
              </w:rPr>
              <w:t>testament</w:t>
            </w:r>
            <w:r w:rsidRPr="00567EBE">
              <w:rPr>
                <w:rStyle w:val="eop"/>
                <w:rFonts w:ascii="Arial" w:hAnsi="Arial" w:cs="Arial"/>
                <w:sz w:val="20"/>
                <w:szCs w:val="20"/>
                <w:shd w:val="clear" w:color="auto" w:fill="FFFFFF"/>
              </w:rPr>
              <w:t>/</w:t>
            </w:r>
            <w:r w:rsidRPr="009F1E93">
              <w:rPr>
                <w:rStyle w:val="eop"/>
                <w:rFonts w:ascii="Arial" w:hAnsi="Arial" w:cs="Arial"/>
                <w:color w:val="008200"/>
                <w:sz w:val="20"/>
                <w:szCs w:val="20"/>
                <w:shd w:val="clear" w:color="auto" w:fill="FFFFFF"/>
              </w:rPr>
              <w:t xml:space="preserve">uiterste wilsbeschikking </w:t>
            </w:r>
            <w:r w:rsidRPr="009F1E93">
              <w:rPr>
                <w:rStyle w:val="eop"/>
                <w:rFonts w:ascii="Arial" w:hAnsi="Arial" w:cs="Arial"/>
                <w:color w:val="FF0000"/>
                <w:sz w:val="20"/>
                <w:szCs w:val="20"/>
                <w:shd w:val="clear" w:color="auto" w:fill="FFFFFF"/>
              </w:rPr>
              <w:t xml:space="preserve">onder meer een wettelijke verdeling bevat. </w:t>
            </w:r>
          </w:p>
          <w:p w14:paraId="29FF507F" w14:textId="75332181" w:rsidR="00F13DD1" w:rsidRPr="00F13DD1" w:rsidRDefault="00F13DD1" w:rsidP="00F13DD1">
            <w:pPr>
              <w:pStyle w:val="Geenafstand"/>
              <w:rPr>
                <w:rFonts w:ascii="Arial" w:hAnsi="Arial" w:cs="Arial"/>
                <w:color w:val="7030A0"/>
                <w:sz w:val="20"/>
                <w:szCs w:val="20"/>
                <w:shd w:val="clear" w:color="auto" w:fill="FFFFFF"/>
              </w:rPr>
            </w:pPr>
            <w:r w:rsidRPr="009F1E93">
              <w:rPr>
                <w:rStyle w:val="eop"/>
                <w:rFonts w:ascii="Arial" w:hAnsi="Arial" w:cs="Arial"/>
                <w:color w:val="FF0000"/>
                <w:sz w:val="20"/>
                <w:szCs w:val="20"/>
                <w:shd w:val="clear" w:color="auto" w:fill="FFFFFF"/>
              </w:rPr>
              <w:t>Vervolgens heeft de</w:t>
            </w:r>
            <w:r w:rsidRPr="009F1E93">
              <w:rPr>
                <w:rStyle w:val="eop"/>
                <w:rFonts w:ascii="Arial" w:hAnsi="Arial" w:cs="Arial"/>
                <w:color w:val="0066FF"/>
                <w:sz w:val="20"/>
                <w:szCs w:val="20"/>
                <w:shd w:val="clear" w:color="auto" w:fill="FFFFFF"/>
              </w:rPr>
              <w:t xml:space="preserve"> </w:t>
            </w:r>
            <w:r w:rsidRPr="00895417">
              <w:rPr>
                <w:rStyle w:val="eop"/>
                <w:rFonts w:ascii="Arial" w:hAnsi="Arial" w:cs="Arial"/>
                <w:color w:val="008200"/>
                <w:sz w:val="20"/>
                <w:szCs w:val="20"/>
                <w:shd w:val="clear" w:color="auto" w:fill="FFFFFF"/>
              </w:rPr>
              <w:t>erflater</w:t>
            </w:r>
            <w:r w:rsidRPr="00567EBE">
              <w:rPr>
                <w:rStyle w:val="eop"/>
                <w:rFonts w:ascii="Arial" w:hAnsi="Arial" w:cs="Arial"/>
                <w:sz w:val="20"/>
                <w:szCs w:val="20"/>
                <w:shd w:val="clear" w:color="auto" w:fill="FFFFFF"/>
              </w:rPr>
              <w:t>/</w:t>
            </w:r>
            <w:r w:rsidRPr="00895417">
              <w:rPr>
                <w:rStyle w:val="eop"/>
                <w:rFonts w:ascii="Arial" w:hAnsi="Arial" w:cs="Arial"/>
                <w:color w:val="008200"/>
                <w:sz w:val="20"/>
                <w:szCs w:val="20"/>
                <w:shd w:val="clear" w:color="auto" w:fill="FFFFFF"/>
              </w:rPr>
              <w:t>erflaatster</w:t>
            </w:r>
            <w:r w:rsidRPr="00567EBE">
              <w:rPr>
                <w:rStyle w:val="eop"/>
                <w:rFonts w:ascii="Arial" w:hAnsi="Arial" w:cs="Arial"/>
                <w:sz w:val="20"/>
                <w:szCs w:val="20"/>
                <w:shd w:val="clear" w:color="auto" w:fill="FFFFFF"/>
              </w:rPr>
              <w:t>/</w:t>
            </w:r>
            <w:r w:rsidRPr="00895417">
              <w:rPr>
                <w:rStyle w:val="eop"/>
                <w:rFonts w:ascii="Arial" w:hAnsi="Arial" w:cs="Arial"/>
                <w:color w:val="008200"/>
                <w:sz w:val="20"/>
                <w:szCs w:val="20"/>
                <w:shd w:val="clear" w:color="auto" w:fill="FFFFFF"/>
              </w:rPr>
              <w:t>overledene</w:t>
            </w:r>
            <w:r w:rsidRPr="009F1E93">
              <w:rPr>
                <w:rStyle w:val="eop"/>
                <w:rFonts w:ascii="Arial" w:hAnsi="Arial" w:cs="Arial"/>
                <w:color w:val="FF0000"/>
                <w:sz w:val="20"/>
                <w:szCs w:val="20"/>
                <w:shd w:val="clear" w:color="auto" w:fill="FFFFFF"/>
              </w:rPr>
              <w:t xml:space="preserve">, volgens opgave van het Centraal Testamenten Register </w:t>
            </w:r>
            <w:r w:rsidRPr="009F1E93">
              <w:rPr>
                <w:rStyle w:val="eop"/>
                <w:rFonts w:ascii="Arial" w:hAnsi="Arial" w:cs="Arial"/>
                <w:color w:val="7030A0"/>
                <w:sz w:val="20"/>
                <w:szCs w:val="20"/>
                <w:shd w:val="clear" w:color="auto" w:fill="FFFFFF"/>
              </w:rPr>
              <w:t>te ‘s-Gravenhage</w:t>
            </w:r>
            <w:r w:rsidRPr="009F1E93">
              <w:rPr>
                <w:rStyle w:val="eop"/>
                <w:rFonts w:ascii="Arial" w:hAnsi="Arial" w:cs="Arial"/>
                <w:color w:val="FF0000"/>
                <w:sz w:val="20"/>
                <w:szCs w:val="20"/>
                <w:shd w:val="clear" w:color="auto" w:fill="FFFFFF"/>
              </w:rPr>
              <w:t xml:space="preserve">, nog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color w:val="000000"/>
                <w:kern w:val="28"/>
                <w:sz w:val="20"/>
                <w:szCs w:val="20"/>
              </w:rPr>
              <w:t>aantal</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kern w:val="28"/>
                <w:sz w:val="20"/>
                <w:szCs w:val="20"/>
              </w:rPr>
              <w:t xml:space="preserve"> </w:t>
            </w:r>
            <w:r w:rsidRPr="009F1E93">
              <w:rPr>
                <w:rStyle w:val="eop"/>
                <w:rFonts w:ascii="Arial" w:hAnsi="Arial" w:cs="Arial"/>
                <w:color w:val="FF0000"/>
                <w:sz w:val="20"/>
                <w:szCs w:val="20"/>
                <w:shd w:val="clear" w:color="auto" w:fill="FFFFFF"/>
              </w:rPr>
              <w:t xml:space="preserve">maal bij aanvullend </w:t>
            </w:r>
            <w:r w:rsidRPr="009F1E93">
              <w:rPr>
                <w:rStyle w:val="eop"/>
                <w:rFonts w:ascii="Arial" w:hAnsi="Arial" w:cs="Arial"/>
                <w:color w:val="008200"/>
                <w:sz w:val="20"/>
                <w:szCs w:val="20"/>
                <w:shd w:val="clear" w:color="auto" w:fill="FFFFFF"/>
              </w:rPr>
              <w:t>testament</w:t>
            </w:r>
            <w:r w:rsidRPr="00567EBE">
              <w:rPr>
                <w:rStyle w:val="eop"/>
                <w:rFonts w:ascii="Arial" w:hAnsi="Arial" w:cs="Arial"/>
                <w:sz w:val="20"/>
                <w:szCs w:val="20"/>
                <w:shd w:val="clear" w:color="auto" w:fill="FFFFFF"/>
              </w:rPr>
              <w:t>/</w:t>
            </w:r>
            <w:r w:rsidRPr="009F1E93">
              <w:rPr>
                <w:rStyle w:val="eop"/>
                <w:rFonts w:ascii="Arial" w:hAnsi="Arial" w:cs="Arial"/>
                <w:color w:val="008200"/>
                <w:sz w:val="20"/>
                <w:szCs w:val="20"/>
                <w:shd w:val="clear" w:color="auto" w:fill="FFFFFF"/>
              </w:rPr>
              <w:t xml:space="preserve">uiterste wilsbeschikking </w:t>
            </w:r>
            <w:r w:rsidRPr="009F1E93">
              <w:rPr>
                <w:rStyle w:val="eop"/>
                <w:rFonts w:ascii="Arial" w:hAnsi="Arial" w:cs="Arial"/>
                <w:color w:val="FF0000"/>
                <w:sz w:val="20"/>
                <w:szCs w:val="20"/>
                <w:shd w:val="clear" w:color="auto" w:fill="FFFFFF"/>
              </w:rPr>
              <w:t xml:space="preserve">over </w:t>
            </w:r>
            <w:r w:rsidRPr="00895417">
              <w:rPr>
                <w:rStyle w:val="eop"/>
                <w:rFonts w:ascii="Arial" w:hAnsi="Arial" w:cs="Arial"/>
                <w:color w:val="008200"/>
                <w:sz w:val="20"/>
                <w:szCs w:val="20"/>
                <w:shd w:val="clear" w:color="auto" w:fill="FFFFFF"/>
              </w:rPr>
              <w:t>zijn</w:t>
            </w:r>
            <w:r w:rsidRPr="00567EBE">
              <w:rPr>
                <w:rStyle w:val="eop"/>
                <w:rFonts w:ascii="Arial" w:hAnsi="Arial" w:cs="Arial"/>
                <w:sz w:val="20"/>
                <w:szCs w:val="20"/>
                <w:shd w:val="clear" w:color="auto" w:fill="FFFFFF"/>
              </w:rPr>
              <w:t>/</w:t>
            </w:r>
            <w:r w:rsidRPr="00895417">
              <w:rPr>
                <w:rStyle w:val="eop"/>
                <w:rFonts w:ascii="Arial" w:hAnsi="Arial" w:cs="Arial"/>
                <w:color w:val="008200"/>
                <w:sz w:val="20"/>
                <w:szCs w:val="20"/>
                <w:shd w:val="clear" w:color="auto" w:fill="FFFFFF"/>
              </w:rPr>
              <w:t xml:space="preserve">haar </w:t>
            </w:r>
            <w:r w:rsidRPr="009F1E93">
              <w:rPr>
                <w:rStyle w:val="eop"/>
                <w:rFonts w:ascii="Arial" w:hAnsi="Arial" w:cs="Arial"/>
                <w:color w:val="FF0000"/>
                <w:sz w:val="20"/>
                <w:szCs w:val="20"/>
                <w:shd w:val="clear" w:color="auto" w:fill="FFFFFF"/>
              </w:rPr>
              <w:t xml:space="preserve">nalatenschap beschikt, te weten op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color w:val="000000"/>
                <w:kern w:val="28"/>
                <w:sz w:val="20"/>
                <w:szCs w:val="20"/>
              </w:rPr>
              <w:t>datum</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Style w:val="eop"/>
                <w:rFonts w:ascii="Arial" w:hAnsi="Arial" w:cs="Arial"/>
                <w:color w:val="FF0000"/>
                <w:sz w:val="20"/>
                <w:szCs w:val="20"/>
                <w:shd w:val="clear" w:color="auto" w:fill="FFFFFF"/>
              </w:rPr>
              <w:t xml:space="preserve"> voor</w:t>
            </w:r>
            <w:r w:rsidRPr="00790645">
              <w:rPr>
                <w:rStyle w:val="eop"/>
                <w:rFonts w:ascii="Arial" w:hAnsi="Arial" w:cs="Arial"/>
                <w:color w:val="840084"/>
                <w:sz w:val="20"/>
                <w:szCs w:val="20"/>
                <w:shd w:val="clear" w:color="auto" w:fill="FFFFFF"/>
              </w:rPr>
              <w:t xml:space="preserve"> </w:t>
            </w:r>
            <w:ins w:id="647" w:author="Groot, Karina de" w:date="2024-08-08T12:07:00Z" w16du:dateUtc="2024-08-08T10:07:00Z">
              <w:r w:rsidR="00572965" w:rsidRPr="00CF7B10">
                <w:rPr>
                  <w:rFonts w:ascii="Arial" w:hAnsi="Arial" w:cs="Arial"/>
                  <w:color w:val="840084"/>
                  <w:highlight w:val="yellow"/>
                </w:rPr>
                <w:t>VVE-</w:t>
              </w:r>
            </w:ins>
            <w:r w:rsidR="005709DD" w:rsidRPr="00790645">
              <w:rPr>
                <w:rFonts w:ascii="Arial" w:hAnsi="Arial" w:cs="Arial"/>
                <w:color w:val="840084"/>
                <w:sz w:val="20"/>
                <w:highlight w:val="yellow"/>
              </w:rPr>
              <w:t xml:space="preserve">TEKSTBLOK NATUURLIJK </w:t>
            </w:r>
            <w:r w:rsidR="005709DD" w:rsidRPr="00BC41B4">
              <w:rPr>
                <w:rFonts w:ascii="Arial" w:hAnsi="Arial" w:cs="Arial"/>
                <w:color w:val="840084"/>
                <w:sz w:val="20"/>
                <w:highlight w:val="yellow"/>
              </w:rPr>
              <w:t>PERSOO</w:t>
            </w:r>
            <w:ins w:id="648" w:author="Groot, Karina de" w:date="2024-08-08T12:07:00Z" w16du:dateUtc="2024-08-08T10:07:00Z">
              <w:r w:rsidR="00572965">
                <w:rPr>
                  <w:rFonts w:ascii="Arial" w:hAnsi="Arial" w:cs="Arial"/>
                  <w:color w:val="840084"/>
                  <w:sz w:val="20"/>
                  <w:highlight w:val="yellow"/>
                </w:rPr>
                <w:t>N</w:t>
              </w:r>
            </w:ins>
            <w:del w:id="649" w:author="Groot, Karina de" w:date="2024-08-08T12:07:00Z" w16du:dateUtc="2024-08-08T10:07:00Z">
              <w:r w:rsidR="005709DD" w:rsidRPr="00BC41B4" w:rsidDel="00572965">
                <w:rPr>
                  <w:rFonts w:ascii="Arial" w:hAnsi="Arial" w:cs="Arial"/>
                  <w:color w:val="840084"/>
                  <w:sz w:val="20"/>
                  <w:highlight w:val="yellow"/>
                </w:rPr>
                <w:delText>N</w:delText>
              </w:r>
              <w:r w:rsidR="002B0CEC" w:rsidRPr="002369D3" w:rsidDel="00572965">
                <w:rPr>
                  <w:rFonts w:ascii="Arial" w:hAnsi="Arial" w:cs="Arial"/>
                  <w:color w:val="840084"/>
                  <w:sz w:val="20"/>
                  <w:highlight w:val="yellow"/>
                </w:rPr>
                <w:delText>-nieuw</w:delText>
              </w:r>
            </w:del>
            <w:r w:rsidRPr="00790645">
              <w:rPr>
                <w:rStyle w:val="eop"/>
                <w:rFonts w:ascii="Arial" w:hAnsi="Arial" w:cs="Arial"/>
                <w:color w:val="840084"/>
                <w:sz w:val="20"/>
                <w:szCs w:val="20"/>
                <w:shd w:val="clear" w:color="auto" w:fill="FFFFFF"/>
              </w:rPr>
              <w:t>,</w:t>
            </w:r>
            <w:r w:rsidRPr="009F1E93">
              <w:rPr>
                <w:rStyle w:val="Verwijzingopmerking"/>
                <w:rFonts w:ascii="Arial" w:hAnsi="Arial" w:cs="Arial"/>
                <w:color w:val="7030A0"/>
                <w:sz w:val="20"/>
                <w:szCs w:val="20"/>
                <w:shd w:val="clear" w:color="auto" w:fill="FFFFFF"/>
              </w:rPr>
              <w:t xml:space="preserve"> </w:t>
            </w:r>
            <w:r w:rsidRPr="009F1E93">
              <w:rPr>
                <w:rStyle w:val="eop"/>
                <w:rFonts w:ascii="Arial" w:hAnsi="Arial" w:cs="Arial"/>
                <w:color w:val="7030A0"/>
                <w:sz w:val="20"/>
                <w:szCs w:val="20"/>
                <w:shd w:val="clear" w:color="auto" w:fill="FFFFFF"/>
              </w:rPr>
              <w:t xml:space="preserve">destijds </w:t>
            </w:r>
            <w:r w:rsidRPr="00D81854">
              <w:rPr>
                <w:rStyle w:val="eop"/>
                <w:rFonts w:ascii="Arial" w:hAnsi="Arial" w:cs="Arial"/>
                <w:color w:val="008200"/>
                <w:sz w:val="20"/>
                <w:szCs w:val="20"/>
                <w:shd w:val="clear" w:color="auto" w:fill="FFFFFF"/>
              </w:rPr>
              <w:t xml:space="preserve">notaris te </w:t>
            </w:r>
            <w:r w:rsidRPr="009F1E93">
              <w:rPr>
                <w:rFonts w:ascii="Arial" w:hAnsi="Arial" w:cs="Arial"/>
                <w:color w:val="000000" w:themeColor="text1"/>
                <w:kern w:val="28"/>
                <w:sz w:val="20"/>
                <w:szCs w:val="20"/>
              </w:rPr>
              <w:fldChar w:fldCharType="begin"/>
            </w:r>
            <w:r w:rsidRPr="009F1E93">
              <w:rPr>
                <w:rFonts w:ascii="Arial" w:hAnsi="Arial" w:cs="Arial"/>
                <w:color w:val="000000" w:themeColor="text1"/>
                <w:kern w:val="28"/>
                <w:sz w:val="20"/>
                <w:szCs w:val="20"/>
              </w:rPr>
              <w:instrText>MacroButton Nomacro §</w:instrText>
            </w:r>
            <w:r w:rsidRPr="009F1E93">
              <w:rPr>
                <w:rFonts w:ascii="Arial" w:hAnsi="Arial" w:cs="Arial"/>
                <w:color w:val="000000" w:themeColor="text1"/>
                <w:kern w:val="28"/>
                <w:sz w:val="20"/>
                <w:szCs w:val="20"/>
              </w:rPr>
              <w:fldChar w:fldCharType="end"/>
            </w:r>
            <w:r>
              <w:rPr>
                <w:rFonts w:ascii="Arial" w:hAnsi="Arial" w:cs="Arial"/>
                <w:color w:val="000000" w:themeColor="text1"/>
                <w:kern w:val="28"/>
                <w:sz w:val="20"/>
              </w:rPr>
              <w:t>standplaats</w:t>
            </w:r>
            <w:r w:rsidRPr="009F1E93">
              <w:rPr>
                <w:rFonts w:ascii="Arial" w:hAnsi="Arial" w:cs="Arial"/>
                <w:color w:val="000000" w:themeColor="text1"/>
                <w:kern w:val="28"/>
                <w:sz w:val="20"/>
                <w:szCs w:val="20"/>
              </w:rPr>
              <w:fldChar w:fldCharType="begin"/>
            </w:r>
            <w:r w:rsidRPr="009F1E93">
              <w:rPr>
                <w:rFonts w:ascii="Arial" w:hAnsi="Arial" w:cs="Arial"/>
                <w:color w:val="000000" w:themeColor="text1"/>
                <w:kern w:val="28"/>
                <w:sz w:val="20"/>
                <w:szCs w:val="20"/>
              </w:rPr>
              <w:instrText>MacroButton Nomacro §</w:instrText>
            </w:r>
            <w:r w:rsidRPr="009F1E93">
              <w:rPr>
                <w:rFonts w:ascii="Arial" w:hAnsi="Arial" w:cs="Arial"/>
                <w:color w:val="000000" w:themeColor="text1"/>
                <w:kern w:val="28"/>
                <w:sz w:val="20"/>
                <w:szCs w:val="20"/>
              </w:rPr>
              <w:fldChar w:fldCharType="end"/>
            </w:r>
            <w:r w:rsidRPr="00567EBE">
              <w:rPr>
                <w:rStyle w:val="eop"/>
                <w:rFonts w:ascii="Arial" w:hAnsi="Arial" w:cs="Arial"/>
                <w:sz w:val="20"/>
                <w:szCs w:val="20"/>
                <w:shd w:val="clear" w:color="auto" w:fill="FFFFFF"/>
              </w:rPr>
              <w:t>/</w:t>
            </w:r>
            <w:r>
              <w:rPr>
                <w:rStyle w:val="eop"/>
                <w:rFonts w:ascii="Arial" w:hAnsi="Arial" w:cs="Arial"/>
                <w:color w:val="008200"/>
                <w:sz w:val="20"/>
                <w:shd w:val="clear" w:color="auto" w:fill="FFFFFF"/>
              </w:rPr>
              <w:t xml:space="preserve">mij </w:t>
            </w:r>
            <w:r w:rsidRPr="00216C22">
              <w:rPr>
                <w:rStyle w:val="eop"/>
                <w:rFonts w:ascii="Arial" w:hAnsi="Arial" w:cs="Arial"/>
                <w:color w:val="008200"/>
                <w:sz w:val="20"/>
                <w:szCs w:val="20"/>
                <w:shd w:val="clear" w:color="auto" w:fill="FFFFFF"/>
              </w:rPr>
              <w:lastRenderedPageBreak/>
              <w:t>voornoemd</w:t>
            </w:r>
            <w:r w:rsidRPr="00567EBE">
              <w:rPr>
                <w:rStyle w:val="eop"/>
                <w:rFonts w:ascii="Arial" w:hAnsi="Arial" w:cs="Arial"/>
                <w:sz w:val="20"/>
                <w:szCs w:val="20"/>
                <w:shd w:val="clear" w:color="auto" w:fill="FFFFFF"/>
              </w:rPr>
              <w:t>/</w:t>
            </w:r>
            <w:r w:rsidRPr="00216C22">
              <w:rPr>
                <w:rStyle w:val="eop"/>
                <w:rFonts w:ascii="Arial" w:hAnsi="Arial" w:cs="Arial"/>
                <w:color w:val="008200"/>
                <w:sz w:val="20"/>
                <w:szCs w:val="20"/>
                <w:shd w:val="clear" w:color="auto" w:fill="FFFFFF"/>
              </w:rPr>
              <w:t>mij, notaris</w:t>
            </w:r>
            <w:r w:rsidRPr="00895417">
              <w:rPr>
                <w:rStyle w:val="eop"/>
                <w:rFonts w:ascii="Arial" w:hAnsi="Arial" w:cs="Arial"/>
                <w:color w:val="FF0000"/>
                <w:sz w:val="20"/>
                <w:szCs w:val="20"/>
                <w:shd w:val="clear" w:color="auto" w:fill="FFFFFF"/>
              </w:rPr>
              <w:t>.</w:t>
            </w:r>
            <w:r w:rsidRPr="009F1E93">
              <w:rPr>
                <w:rStyle w:val="eop"/>
                <w:rFonts w:ascii="Arial" w:hAnsi="Arial" w:cs="Arial"/>
                <w:color w:val="0066FF"/>
                <w:sz w:val="20"/>
                <w:szCs w:val="20"/>
                <w:shd w:val="clear" w:color="auto" w:fill="FFFFFF"/>
              </w:rPr>
              <w:t xml:space="preserve"> </w:t>
            </w:r>
            <w:r w:rsidRPr="009F1E93">
              <w:rPr>
                <w:rStyle w:val="eop"/>
                <w:rFonts w:ascii="Arial" w:hAnsi="Arial" w:cs="Arial"/>
                <w:color w:val="7030A0"/>
                <w:sz w:val="20"/>
                <w:szCs w:val="20"/>
                <w:shd w:val="clear" w:color="auto" w:fill="FFFFFF"/>
              </w:rPr>
              <w:t>Van het bestaan van een codicil is mij, notaris, niet gebleken.</w:t>
            </w:r>
          </w:p>
        </w:tc>
        <w:tc>
          <w:tcPr>
            <w:tcW w:w="7229" w:type="dxa"/>
          </w:tcPr>
          <w:p w14:paraId="20F32FA4" w14:textId="77777777" w:rsidR="005456C8" w:rsidRPr="00F157A1" w:rsidRDefault="005456C8" w:rsidP="005456C8">
            <w:pPr>
              <w:spacing w:after="0"/>
              <w:rPr>
                <w:rStyle w:val="eop"/>
                <w:sz w:val="16"/>
                <w:szCs w:val="16"/>
                <w:u w:val="single"/>
                <w:shd w:val="clear" w:color="auto" w:fill="FFFFFF"/>
              </w:rPr>
            </w:pPr>
            <w:r w:rsidRPr="00F157A1">
              <w:rPr>
                <w:rStyle w:val="eop"/>
                <w:sz w:val="16"/>
                <w:szCs w:val="16"/>
                <w:u w:val="single"/>
                <w:shd w:val="clear" w:color="auto" w:fill="FFFFFF"/>
              </w:rPr>
              <w:lastRenderedPageBreak/>
              <w:t xml:space="preserve">Mapping </w:t>
            </w:r>
            <w:r>
              <w:rPr>
                <w:rStyle w:val="eop"/>
                <w:sz w:val="16"/>
                <w:szCs w:val="16"/>
                <w:u w:val="single"/>
                <w:shd w:val="clear" w:color="auto" w:fill="FFFFFF"/>
              </w:rPr>
              <w:t>tonen gewenste variant</w:t>
            </w:r>
            <w:r w:rsidRPr="00F157A1">
              <w:rPr>
                <w:rStyle w:val="eop"/>
                <w:sz w:val="16"/>
                <w:szCs w:val="16"/>
                <w:u w:val="single"/>
                <w:shd w:val="clear" w:color="auto" w:fill="FFFFFF"/>
              </w:rPr>
              <w:t>:</w:t>
            </w:r>
          </w:p>
          <w:p w14:paraId="2C775D5A" w14:textId="77777777" w:rsidR="005456C8" w:rsidRDefault="005456C8" w:rsidP="005456C8">
            <w:pPr>
              <w:spacing w:after="0"/>
              <w:rPr>
                <w:rStyle w:val="eop"/>
                <w:sz w:val="16"/>
                <w:szCs w:val="16"/>
              </w:rPr>
            </w:pPr>
            <w:r w:rsidRPr="00D561EE">
              <w:rPr>
                <w:rStyle w:val="eop"/>
                <w:rFonts w:cs="Arial"/>
                <w:sz w:val="16"/>
                <w:szCs w:val="16"/>
              </w:rPr>
              <w:t>//IMKAD_AangebodenStuk/stukdeelVVE/t</w:t>
            </w:r>
            <w:r w:rsidRPr="00D561EE">
              <w:rPr>
                <w:rStyle w:val="eop"/>
                <w:sz w:val="16"/>
                <w:szCs w:val="16"/>
              </w:rPr>
              <w:t>estementUitersteWilsbeschikking</w:t>
            </w:r>
            <w:r>
              <w:rPr>
                <w:rStyle w:val="eop"/>
                <w:sz w:val="16"/>
                <w:szCs w:val="16"/>
              </w:rPr>
              <w:t>/tekstkeuze</w:t>
            </w:r>
          </w:p>
          <w:p w14:paraId="7A451710" w14:textId="77777777" w:rsidR="005456C8" w:rsidRPr="00D561EE" w:rsidRDefault="005456C8" w:rsidP="005456C8">
            <w:pPr>
              <w:spacing w:after="0"/>
              <w:rPr>
                <w:rStyle w:val="eop"/>
                <w:rFonts w:cs="Arial"/>
                <w:sz w:val="16"/>
                <w:szCs w:val="16"/>
              </w:rPr>
            </w:pPr>
            <w:r w:rsidRPr="00D561EE">
              <w:rPr>
                <w:rStyle w:val="eop"/>
                <w:rFonts w:cs="Arial"/>
                <w:sz w:val="16"/>
                <w:szCs w:val="16"/>
              </w:rPr>
              <w:t>./tagNaam (k_</w:t>
            </w:r>
            <w:r>
              <w:rPr>
                <w:rStyle w:val="eop"/>
                <w:rFonts w:cs="Arial"/>
                <w:sz w:val="16"/>
                <w:szCs w:val="16"/>
              </w:rPr>
              <w:t>Variant</w:t>
            </w:r>
            <w:r w:rsidRPr="00D561EE">
              <w:rPr>
                <w:rStyle w:val="eop"/>
                <w:rFonts w:cs="Arial"/>
                <w:sz w:val="16"/>
                <w:szCs w:val="16"/>
              </w:rPr>
              <w:t>)</w:t>
            </w:r>
          </w:p>
          <w:p w14:paraId="4792CB0E" w14:textId="1B945EAB" w:rsidR="005456C8" w:rsidRDefault="005456C8" w:rsidP="005456C8">
            <w:pPr>
              <w:spacing w:after="0"/>
              <w:rPr>
                <w:rStyle w:val="eop"/>
                <w:rFonts w:cs="Arial"/>
                <w:sz w:val="16"/>
                <w:szCs w:val="16"/>
              </w:rPr>
            </w:pPr>
            <w:r w:rsidRPr="00D561EE">
              <w:rPr>
                <w:rStyle w:val="eop"/>
                <w:rFonts w:cs="Arial"/>
                <w:sz w:val="16"/>
                <w:szCs w:val="16"/>
              </w:rPr>
              <w:t>./tekst (‘</w:t>
            </w:r>
            <w:r>
              <w:rPr>
                <w:rStyle w:val="eop"/>
                <w:rFonts w:cs="Arial"/>
                <w:sz w:val="16"/>
                <w:szCs w:val="16"/>
              </w:rPr>
              <w:t>E’)</w:t>
            </w:r>
          </w:p>
          <w:p w14:paraId="401C4868" w14:textId="77777777" w:rsidR="005456C8" w:rsidRDefault="005456C8" w:rsidP="00D566D8">
            <w:pPr>
              <w:spacing w:after="0"/>
              <w:rPr>
                <w:rStyle w:val="eop"/>
                <w:rFonts w:cs="Arial"/>
                <w:sz w:val="16"/>
                <w:szCs w:val="16"/>
                <w:u w:val="single"/>
              </w:rPr>
            </w:pPr>
          </w:p>
          <w:p w14:paraId="673226E3" w14:textId="46AEEF39" w:rsidR="00D566D8" w:rsidRPr="00A26E39" w:rsidRDefault="00D566D8" w:rsidP="00D566D8">
            <w:pPr>
              <w:spacing w:after="0"/>
              <w:rPr>
                <w:rStyle w:val="eop"/>
                <w:rFonts w:cs="Arial"/>
                <w:sz w:val="16"/>
                <w:szCs w:val="16"/>
                <w:u w:val="single"/>
              </w:rPr>
            </w:pPr>
            <w:r w:rsidRPr="00A26E39">
              <w:rPr>
                <w:rStyle w:val="eop"/>
                <w:rFonts w:cs="Arial"/>
                <w:sz w:val="16"/>
                <w:szCs w:val="16"/>
                <w:u w:val="single"/>
              </w:rPr>
              <w:t>Mapping tonen vestigingsplaats Testamentenregister:</w:t>
            </w:r>
          </w:p>
          <w:p w14:paraId="0A0AC855" w14:textId="0D8F6486" w:rsidR="00D566D8" w:rsidRDefault="00D566D8" w:rsidP="00D566D8">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/tekstkeuze</w:t>
            </w:r>
          </w:p>
          <w:p w14:paraId="5AB40DA3" w14:textId="77777777" w:rsidR="00D566D8" w:rsidRPr="00D561EE" w:rsidRDefault="00D566D8" w:rsidP="00D566D8">
            <w:pPr>
              <w:spacing w:after="0"/>
              <w:rPr>
                <w:rStyle w:val="eop"/>
                <w:rFonts w:cs="Arial"/>
                <w:sz w:val="16"/>
                <w:szCs w:val="16"/>
              </w:rPr>
            </w:pPr>
            <w:r w:rsidRPr="00D561EE">
              <w:rPr>
                <w:rStyle w:val="eop"/>
                <w:rFonts w:cs="Arial"/>
                <w:sz w:val="16"/>
                <w:szCs w:val="16"/>
              </w:rPr>
              <w:t xml:space="preserve">./tagNaam </w:t>
            </w:r>
            <w:r w:rsidRPr="00561E38">
              <w:rPr>
                <w:rStyle w:val="eop"/>
                <w:rFonts w:cs="Arial"/>
                <w:sz w:val="16"/>
                <w:szCs w:val="16"/>
              </w:rPr>
              <w:t>(</w:t>
            </w:r>
            <w:r>
              <w:rPr>
                <w:rStyle w:val="eop"/>
                <w:rFonts w:cs="Arial"/>
                <w:sz w:val="16"/>
                <w:szCs w:val="16"/>
              </w:rPr>
              <w:t>k_</w:t>
            </w:r>
            <w:r w:rsidRPr="00561E38">
              <w:rPr>
                <w:rStyle w:val="eop"/>
                <w:rFonts w:cs="Arial"/>
                <w:sz w:val="16"/>
                <w:szCs w:val="16"/>
              </w:rPr>
              <w:t>PlaatsTestamentRegister</w:t>
            </w:r>
            <w:r w:rsidRPr="00D561EE">
              <w:rPr>
                <w:rStyle w:val="eop"/>
                <w:rFonts w:cs="Arial"/>
                <w:sz w:val="16"/>
                <w:szCs w:val="16"/>
              </w:rPr>
              <w:t>)</w:t>
            </w:r>
          </w:p>
          <w:p w14:paraId="487C1F39" w14:textId="77777777" w:rsidR="00D566D8" w:rsidRDefault="00D566D8" w:rsidP="00D566D8">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5CC6B4F5" w14:textId="77777777" w:rsidR="00D566D8" w:rsidRDefault="00D566D8" w:rsidP="00D566D8">
            <w:pPr>
              <w:spacing w:after="0"/>
              <w:rPr>
                <w:rStyle w:val="eop"/>
                <w:rFonts w:cs="Arial"/>
                <w:sz w:val="16"/>
                <w:szCs w:val="16"/>
              </w:rPr>
            </w:pPr>
          </w:p>
          <w:p w14:paraId="4E190062" w14:textId="77777777" w:rsidR="00D566D8" w:rsidRPr="0071162C" w:rsidRDefault="00D566D8" w:rsidP="00D566D8">
            <w:pPr>
              <w:spacing w:after="0"/>
              <w:rPr>
                <w:rStyle w:val="eop"/>
                <w:rFonts w:cs="Arial"/>
                <w:sz w:val="16"/>
                <w:szCs w:val="16"/>
                <w:u w:val="single"/>
              </w:rPr>
            </w:pPr>
            <w:r w:rsidRPr="0071162C">
              <w:rPr>
                <w:rStyle w:val="eop"/>
                <w:rFonts w:cs="Arial"/>
                <w:sz w:val="16"/>
                <w:szCs w:val="16"/>
                <w:u w:val="single"/>
              </w:rPr>
              <w:t xml:space="preserve">Mapping tonen datum </w:t>
            </w:r>
            <w:r>
              <w:rPr>
                <w:rStyle w:val="eop"/>
                <w:rFonts w:cs="Arial"/>
                <w:sz w:val="16"/>
                <w:szCs w:val="16"/>
                <w:u w:val="single"/>
              </w:rPr>
              <w:t>laatst beschikt over nalatenschap</w:t>
            </w:r>
            <w:r w:rsidRPr="0071162C">
              <w:rPr>
                <w:rStyle w:val="eop"/>
                <w:rFonts w:cs="Arial"/>
                <w:sz w:val="16"/>
                <w:szCs w:val="16"/>
                <w:u w:val="single"/>
              </w:rPr>
              <w:t>:</w:t>
            </w:r>
          </w:p>
          <w:p w14:paraId="3030803A" w14:textId="309F4A18" w:rsidR="00D566D8" w:rsidRDefault="00D566D8" w:rsidP="00D566D8">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/datum</w:t>
            </w:r>
          </w:p>
          <w:p w14:paraId="4FB3F5A1" w14:textId="77777777" w:rsidR="00D566D8" w:rsidRDefault="00D566D8" w:rsidP="00D566D8">
            <w:pPr>
              <w:spacing w:after="0"/>
              <w:rPr>
                <w:rStyle w:val="eop"/>
              </w:rPr>
            </w:pPr>
          </w:p>
          <w:p w14:paraId="202802B0" w14:textId="136A6820" w:rsidR="004D7E90" w:rsidRDefault="004D7E90" w:rsidP="00D566D8">
            <w:pPr>
              <w:spacing w:after="0"/>
              <w:rPr>
                <w:rStyle w:val="eop"/>
                <w:rFonts w:cs="Arial"/>
                <w:sz w:val="16"/>
                <w:szCs w:val="16"/>
              </w:rPr>
            </w:pPr>
          </w:p>
          <w:p w14:paraId="444DA9BF" w14:textId="3EFC0B5A" w:rsidR="004D7E90" w:rsidRPr="00DE5423" w:rsidRDefault="004D7E90" w:rsidP="004D7E90">
            <w:pPr>
              <w:pStyle w:val="Lijstalinea"/>
              <w:numPr>
                <w:ilvl w:val="0"/>
                <w:numId w:val="8"/>
              </w:numPr>
              <w:spacing w:after="0"/>
              <w:rPr>
                <w:rStyle w:val="eop"/>
                <w:sz w:val="16"/>
                <w:szCs w:val="16"/>
                <w:u w:val="single"/>
              </w:rPr>
            </w:pPr>
            <w:r w:rsidRPr="00DE5423">
              <w:rPr>
                <w:sz w:val="16"/>
                <w:szCs w:val="16"/>
              </w:rPr>
              <w:t xml:space="preserve">Onderstaande mapping voor tonen gegevens van de notaris. Indien er geen </w:t>
            </w:r>
            <w:r w:rsidR="00B4761C">
              <w:rPr>
                <w:rStyle w:val="eop"/>
              </w:rPr>
              <w:t>standplaats</w:t>
            </w:r>
            <w:r w:rsidRPr="00DE5423">
              <w:rPr>
                <w:sz w:val="16"/>
                <w:szCs w:val="16"/>
              </w:rPr>
              <w:t xml:space="preserve"> aanwezig is dan wordt de default waarde </w:t>
            </w:r>
            <w:r w:rsidRPr="0006769E">
              <w:rPr>
                <w:rStyle w:val="eop"/>
                <w:rFonts w:cs="Arial"/>
                <w:color w:val="008200"/>
                <w:sz w:val="20"/>
                <w:shd w:val="clear" w:color="auto" w:fill="FFFFFF"/>
              </w:rPr>
              <w:t>mij, notaris</w:t>
            </w:r>
            <w:r w:rsidRPr="0006769E">
              <w:rPr>
                <w:rStyle w:val="eop"/>
                <w:rFonts w:cs="Arial"/>
                <w:color w:val="000000" w:themeColor="text1"/>
                <w:sz w:val="20"/>
                <w:shd w:val="clear" w:color="auto" w:fill="FFFFFF"/>
              </w:rPr>
              <w:t xml:space="preserve"> </w:t>
            </w:r>
            <w:r w:rsidRPr="0006769E">
              <w:rPr>
                <w:rStyle w:val="eop"/>
                <w:rFonts w:cs="Arial"/>
                <w:color w:val="000000" w:themeColor="text1"/>
                <w:sz w:val="16"/>
                <w:szCs w:val="16"/>
                <w:shd w:val="clear" w:color="auto" w:fill="FFFFFF"/>
              </w:rPr>
              <w:t>getoond.</w:t>
            </w:r>
          </w:p>
          <w:p w14:paraId="61B0D12B" w14:textId="77777777" w:rsidR="004D7E90" w:rsidRDefault="004D7E90" w:rsidP="00D566D8">
            <w:pPr>
              <w:spacing w:after="0"/>
              <w:rPr>
                <w:rStyle w:val="eop"/>
                <w:rFonts w:cs="Arial"/>
                <w:sz w:val="16"/>
                <w:szCs w:val="16"/>
              </w:rPr>
            </w:pPr>
          </w:p>
          <w:p w14:paraId="20F8F149" w14:textId="77777777" w:rsidR="00D566D8" w:rsidRPr="005A2F8D" w:rsidRDefault="00D566D8" w:rsidP="00D566D8">
            <w:pPr>
              <w:spacing w:after="0"/>
              <w:rPr>
                <w:rStyle w:val="eop"/>
                <w:sz w:val="16"/>
                <w:szCs w:val="16"/>
              </w:rPr>
            </w:pPr>
          </w:p>
          <w:p w14:paraId="7334E319" w14:textId="77777777" w:rsidR="00D566D8" w:rsidRPr="0041329A" w:rsidRDefault="00D566D8" w:rsidP="00D566D8">
            <w:pPr>
              <w:spacing w:after="0"/>
              <w:rPr>
                <w:sz w:val="16"/>
                <w:szCs w:val="16"/>
                <w:u w:val="single"/>
              </w:rPr>
            </w:pPr>
            <w:r w:rsidRPr="0041329A">
              <w:rPr>
                <w:sz w:val="16"/>
                <w:szCs w:val="16"/>
                <w:u w:val="single"/>
              </w:rPr>
              <w:t xml:space="preserve">Mapping koppelen persoonsgegevens van de </w:t>
            </w:r>
            <w:r>
              <w:rPr>
                <w:sz w:val="16"/>
                <w:szCs w:val="16"/>
                <w:u w:val="single"/>
              </w:rPr>
              <w:t>1</w:t>
            </w:r>
            <w:r w:rsidRPr="00563157">
              <w:rPr>
                <w:u w:val="single"/>
                <w:vertAlign w:val="superscript"/>
              </w:rPr>
              <w:t>ste</w:t>
            </w:r>
            <w:r>
              <w:rPr>
                <w:u w:val="single"/>
              </w:rPr>
              <w:t xml:space="preserve"> </w:t>
            </w:r>
            <w:r w:rsidRPr="0041329A">
              <w:rPr>
                <w:sz w:val="16"/>
                <w:szCs w:val="16"/>
                <w:u w:val="single"/>
              </w:rPr>
              <w:t>notaris:</w:t>
            </w:r>
          </w:p>
          <w:p w14:paraId="4EF91E28" w14:textId="6FB8F52F" w:rsidR="00D566D8" w:rsidRDefault="00D566D8" w:rsidP="00D566D8">
            <w:pPr>
              <w:spacing w:after="0"/>
              <w:rPr>
                <w:sz w:val="16"/>
                <w:szCs w:val="16"/>
              </w:rPr>
            </w:pPr>
            <w:r w:rsidRPr="0041329A">
              <w:rPr>
                <w:rStyle w:val="eop"/>
                <w:rFonts w:cs="Arial"/>
                <w:sz w:val="16"/>
                <w:szCs w:val="16"/>
              </w:rPr>
              <w:t>//IMKAD_AangebodenStuk/stukdeelVVE/t</w:t>
            </w:r>
            <w:r w:rsidRPr="0041329A">
              <w:rPr>
                <w:rStyle w:val="eop"/>
                <w:sz w:val="16"/>
                <w:szCs w:val="16"/>
              </w:rPr>
              <w:t>est</w:t>
            </w:r>
            <w:r>
              <w:rPr>
                <w:rStyle w:val="eop"/>
                <w:sz w:val="16"/>
                <w:szCs w:val="16"/>
              </w:rPr>
              <w:t>a</w:t>
            </w:r>
            <w:r w:rsidRPr="0041329A">
              <w:rPr>
                <w:rStyle w:val="eop"/>
                <w:sz w:val="16"/>
                <w:szCs w:val="16"/>
              </w:rPr>
              <w:t>mentUitersteWilsbeschikking/ notarisRef</w:t>
            </w:r>
            <w:r w:rsidRPr="0041329A">
              <w:rPr>
                <w:sz w:val="16"/>
                <w:szCs w:val="16"/>
              </w:rPr>
              <w:t xml:space="preserve"> [xlink:href= </w:t>
            </w:r>
            <w:r w:rsidR="00205EAE">
              <w:rPr>
                <w:sz w:val="16"/>
                <w:szCs w:val="16"/>
              </w:rPr>
              <w:t>‘’</w:t>
            </w:r>
            <w:r w:rsidRPr="0041329A">
              <w:rPr>
                <w:sz w:val="16"/>
                <w:szCs w:val="16"/>
              </w:rPr>
              <w:t>id</w:t>
            </w:r>
            <w:r w:rsidR="00205EAE">
              <w:rPr>
                <w:sz w:val="16"/>
                <w:szCs w:val="16"/>
              </w:rPr>
              <w:t xml:space="preserve"> van 1</w:t>
            </w:r>
            <w:r w:rsidR="00205EAE" w:rsidRPr="002369D3">
              <w:rPr>
                <w:sz w:val="16"/>
                <w:szCs w:val="16"/>
                <w:vertAlign w:val="superscript"/>
              </w:rPr>
              <w:t>st</w:t>
            </w:r>
            <w:r w:rsidR="00205EAE">
              <w:rPr>
                <w:sz w:val="16"/>
                <w:szCs w:val="16"/>
                <w:vertAlign w:val="superscript"/>
              </w:rPr>
              <w:t xml:space="preserve"> </w:t>
            </w:r>
            <w:r w:rsidR="00205EAE">
              <w:rPr>
                <w:sz w:val="16"/>
                <w:szCs w:val="16"/>
              </w:rPr>
              <w:t>notaris genoemd in de tekst]</w:t>
            </w:r>
          </w:p>
          <w:p w14:paraId="64F03CBD" w14:textId="77777777" w:rsidR="004D7E90" w:rsidRDefault="004D7E90" w:rsidP="00D566D8">
            <w:pPr>
              <w:spacing w:after="0"/>
              <w:rPr>
                <w:sz w:val="16"/>
                <w:szCs w:val="16"/>
              </w:rPr>
            </w:pPr>
          </w:p>
          <w:p w14:paraId="0D7CC045" w14:textId="77777777" w:rsidR="00D566D8" w:rsidRPr="00003A4B" w:rsidRDefault="00D566D8" w:rsidP="00D566D8">
            <w:pPr>
              <w:spacing w:after="0"/>
              <w:rPr>
                <w:rStyle w:val="eop"/>
                <w:rFonts w:cs="Arial"/>
                <w:sz w:val="16"/>
                <w:szCs w:val="16"/>
              </w:rPr>
            </w:pPr>
            <w:r w:rsidRPr="0071162C">
              <w:rPr>
                <w:rStyle w:val="eop"/>
                <w:rFonts w:cs="Arial"/>
                <w:sz w:val="16"/>
                <w:szCs w:val="16"/>
                <w:u w:val="single"/>
              </w:rPr>
              <w:t xml:space="preserve">Mapping tonen </w:t>
            </w:r>
            <w:r>
              <w:rPr>
                <w:rStyle w:val="eop"/>
                <w:rFonts w:cs="Arial"/>
                <w:sz w:val="16"/>
                <w:szCs w:val="16"/>
                <w:u w:val="single"/>
              </w:rPr>
              <w:t>standplaats</w:t>
            </w:r>
            <w:r w:rsidRPr="0071162C">
              <w:rPr>
                <w:rStyle w:val="eop"/>
                <w:rFonts w:cs="Arial"/>
                <w:sz w:val="16"/>
                <w:szCs w:val="16"/>
                <w:u w:val="single"/>
              </w:rPr>
              <w:t xml:space="preserve"> </w:t>
            </w:r>
            <w:r>
              <w:rPr>
                <w:rStyle w:val="eop"/>
                <w:rFonts w:cs="Arial"/>
                <w:sz w:val="16"/>
                <w:szCs w:val="16"/>
                <w:u w:val="single"/>
              </w:rPr>
              <w:t>notaris</w:t>
            </w:r>
            <w:r w:rsidRPr="0071162C">
              <w:rPr>
                <w:rStyle w:val="eop"/>
                <w:rFonts w:cs="Arial"/>
                <w:sz w:val="16"/>
                <w:szCs w:val="16"/>
                <w:u w:val="single"/>
              </w:rPr>
              <w:t>:</w:t>
            </w:r>
          </w:p>
          <w:p w14:paraId="05E8DBA1" w14:textId="0FB31172" w:rsidR="00D566D8" w:rsidRDefault="00D566D8" w:rsidP="00D566D8">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/standplaats</w:t>
            </w:r>
          </w:p>
          <w:p w14:paraId="5AFBCED7" w14:textId="77777777" w:rsidR="004D7E90" w:rsidRDefault="004D7E90" w:rsidP="00D566D8">
            <w:pPr>
              <w:spacing w:after="0"/>
              <w:rPr>
                <w:rStyle w:val="eop"/>
                <w:sz w:val="16"/>
                <w:szCs w:val="16"/>
              </w:rPr>
            </w:pPr>
          </w:p>
          <w:p w14:paraId="394AF409" w14:textId="77777777" w:rsidR="004D7E90" w:rsidRPr="0041329A" w:rsidRDefault="004D7E90" w:rsidP="004D7E90">
            <w:pPr>
              <w:spacing w:after="0"/>
              <w:rPr>
                <w:sz w:val="16"/>
                <w:szCs w:val="16"/>
                <w:u w:val="single"/>
              </w:rPr>
            </w:pPr>
            <w:r w:rsidRPr="0041329A">
              <w:rPr>
                <w:sz w:val="16"/>
                <w:szCs w:val="16"/>
                <w:u w:val="single"/>
              </w:rPr>
              <w:t>Mapping tonen destijds:</w:t>
            </w:r>
            <w:r>
              <w:rPr>
                <w:sz w:val="16"/>
                <w:szCs w:val="16"/>
                <w:u w:val="single"/>
              </w:rPr>
              <w:t xml:space="preserve"> </w:t>
            </w:r>
          </w:p>
          <w:p w14:paraId="0B80E127" w14:textId="77777777" w:rsidR="004D7E90" w:rsidRPr="0041329A" w:rsidRDefault="004D7E90" w:rsidP="004D7E90">
            <w:pPr>
              <w:spacing w:after="0"/>
              <w:rPr>
                <w:rStyle w:val="eop"/>
                <w:sz w:val="16"/>
                <w:szCs w:val="16"/>
              </w:rPr>
            </w:pPr>
            <w:r w:rsidRPr="0041329A">
              <w:rPr>
                <w:rStyle w:val="eop"/>
                <w:rFonts w:cs="Arial"/>
                <w:sz w:val="16"/>
                <w:szCs w:val="16"/>
              </w:rPr>
              <w:t>//IMKAD_AangebodenStuk/stukdeelVVE/</w:t>
            </w:r>
            <w:r>
              <w:rPr>
                <w:rStyle w:val="eop"/>
                <w:rFonts w:cs="Arial"/>
                <w:sz w:val="16"/>
                <w:szCs w:val="16"/>
              </w:rPr>
              <w:t>testament</w:t>
            </w:r>
            <w:r w:rsidRPr="0041329A">
              <w:rPr>
                <w:rStyle w:val="eop"/>
                <w:sz w:val="16"/>
                <w:szCs w:val="16"/>
              </w:rPr>
              <w:t>UitersteWilsbeschikking/tekstkeuze</w:t>
            </w:r>
          </w:p>
          <w:p w14:paraId="6A4A4D83" w14:textId="77777777" w:rsidR="004D7E90" w:rsidRPr="0041329A" w:rsidRDefault="004D7E90" w:rsidP="004D7E90">
            <w:pPr>
              <w:spacing w:after="0"/>
              <w:rPr>
                <w:rStyle w:val="eop"/>
                <w:rFonts w:cs="Arial"/>
                <w:sz w:val="16"/>
                <w:szCs w:val="16"/>
              </w:rPr>
            </w:pPr>
            <w:r w:rsidRPr="0041329A">
              <w:rPr>
                <w:rStyle w:val="eop"/>
                <w:rFonts w:cs="Arial"/>
                <w:sz w:val="16"/>
                <w:szCs w:val="16"/>
              </w:rPr>
              <w:t>./tagNaam (k_</w:t>
            </w:r>
            <w:r>
              <w:rPr>
                <w:rStyle w:val="eop"/>
                <w:rFonts w:cs="Arial"/>
                <w:sz w:val="16"/>
                <w:szCs w:val="16"/>
              </w:rPr>
              <w:t>Destijds</w:t>
            </w:r>
            <w:r w:rsidRPr="0041329A">
              <w:rPr>
                <w:rStyle w:val="eop"/>
                <w:rFonts w:cs="Arial"/>
                <w:sz w:val="16"/>
                <w:szCs w:val="16"/>
              </w:rPr>
              <w:t>)</w:t>
            </w:r>
          </w:p>
          <w:p w14:paraId="3F8C8B35" w14:textId="77777777" w:rsidR="004D7E90" w:rsidRDefault="004D7E90" w:rsidP="004D7E90">
            <w:pPr>
              <w:spacing w:after="0"/>
              <w:rPr>
                <w:rStyle w:val="eop"/>
                <w:rFonts w:cs="Arial"/>
                <w:sz w:val="16"/>
                <w:szCs w:val="16"/>
              </w:rPr>
            </w:pPr>
            <w:r w:rsidRPr="0041329A">
              <w:rPr>
                <w:rStyle w:val="eop"/>
                <w:rFonts w:cs="Arial"/>
                <w:sz w:val="16"/>
                <w:szCs w:val="16"/>
              </w:rPr>
              <w:t>./tekst (‘true’ = tekst wordt getoond, ‘false’ = tekst wordt niet getoond</w:t>
            </w:r>
          </w:p>
          <w:p w14:paraId="58365181" w14:textId="5AAC8411" w:rsidR="004D7E90" w:rsidRDefault="004D7E90" w:rsidP="00F02988">
            <w:pPr>
              <w:spacing w:after="0"/>
              <w:rPr>
                <w:rStyle w:val="eop"/>
                <w:sz w:val="16"/>
                <w:szCs w:val="16"/>
              </w:rPr>
            </w:pPr>
          </w:p>
          <w:p w14:paraId="3620A4A9" w14:textId="1F713B68" w:rsidR="004D7E90" w:rsidRPr="002369D3" w:rsidRDefault="004D7E90" w:rsidP="004D7E90">
            <w:pPr>
              <w:pStyle w:val="Lijstalinea"/>
              <w:numPr>
                <w:ilvl w:val="0"/>
                <w:numId w:val="8"/>
              </w:numPr>
              <w:spacing w:after="0"/>
              <w:rPr>
                <w:rStyle w:val="eop"/>
                <w:sz w:val="16"/>
                <w:szCs w:val="16"/>
                <w:u w:val="single"/>
              </w:rPr>
            </w:pPr>
            <w:r w:rsidRPr="00DE5423">
              <w:rPr>
                <w:sz w:val="16"/>
                <w:szCs w:val="16"/>
              </w:rPr>
              <w:t xml:space="preserve">Onderstaande mapping voor tonen gegevens van de </w:t>
            </w:r>
            <w:r>
              <w:rPr>
                <w:sz w:val="16"/>
                <w:szCs w:val="16"/>
              </w:rPr>
              <w:t>2</w:t>
            </w:r>
            <w:r w:rsidRPr="00DE5423">
              <w:rPr>
                <w:sz w:val="16"/>
                <w:szCs w:val="16"/>
                <w:vertAlign w:val="superscript"/>
              </w:rPr>
              <w:t>de</w:t>
            </w:r>
            <w:r>
              <w:rPr>
                <w:sz w:val="16"/>
                <w:szCs w:val="16"/>
              </w:rPr>
              <w:t xml:space="preserve"> </w:t>
            </w:r>
            <w:r w:rsidRPr="00DE5423">
              <w:rPr>
                <w:sz w:val="16"/>
                <w:szCs w:val="16"/>
              </w:rPr>
              <w:t xml:space="preserve">notaris. Indien er geen </w:t>
            </w:r>
            <w:r w:rsidR="00B4761C">
              <w:rPr>
                <w:sz w:val="16"/>
                <w:szCs w:val="16"/>
              </w:rPr>
              <w:t>.//aanvullend/</w:t>
            </w:r>
            <w:r w:rsidR="00B4761C">
              <w:rPr>
                <w:rStyle w:val="eop"/>
              </w:rPr>
              <w:t>standplaats</w:t>
            </w:r>
            <w:r w:rsidRPr="00DE5423">
              <w:rPr>
                <w:sz w:val="16"/>
                <w:szCs w:val="16"/>
              </w:rPr>
              <w:t xml:space="preserve"> aanwezig is dan </w:t>
            </w:r>
            <w:r w:rsidRPr="0006542D">
              <w:rPr>
                <w:sz w:val="16"/>
                <w:szCs w:val="16"/>
              </w:rPr>
              <w:t>k</w:t>
            </w:r>
            <w:r w:rsidRPr="00DE5423">
              <w:rPr>
                <w:sz w:val="16"/>
                <w:szCs w:val="16"/>
              </w:rPr>
              <w:t xml:space="preserve">euzetekst </w:t>
            </w:r>
            <w:r w:rsidR="009C6863">
              <w:rPr>
                <w:sz w:val="16"/>
                <w:szCs w:val="16"/>
              </w:rPr>
              <w:t>‘</w:t>
            </w:r>
            <w:r w:rsidRPr="00DE5423">
              <w:rPr>
                <w:rStyle w:val="eop"/>
                <w:rFonts w:cs="Arial"/>
                <w:sz w:val="16"/>
                <w:szCs w:val="16"/>
              </w:rPr>
              <w:t>k_Notaris’</w:t>
            </w:r>
            <w:r w:rsidRPr="0006542D">
              <w:rPr>
                <w:rStyle w:val="eop"/>
                <w:rFonts w:cs="Arial"/>
                <w:sz w:val="16"/>
                <w:szCs w:val="16"/>
              </w:rPr>
              <w:t xml:space="preserve"> gebruiken</w:t>
            </w:r>
            <w:r>
              <w:rPr>
                <w:rStyle w:val="eop"/>
                <w:rFonts w:cs="Arial"/>
                <w:sz w:val="16"/>
                <w:szCs w:val="16"/>
              </w:rPr>
              <w:t>.</w:t>
            </w:r>
          </w:p>
          <w:p w14:paraId="24A9A05C" w14:textId="77777777" w:rsidR="004D7E90" w:rsidRPr="00DE5423" w:rsidRDefault="004D7E90" w:rsidP="002369D3">
            <w:pPr>
              <w:pStyle w:val="Lijstalinea"/>
              <w:spacing w:after="0"/>
              <w:ind w:left="360"/>
              <w:rPr>
                <w:sz w:val="16"/>
                <w:szCs w:val="16"/>
                <w:u w:val="single"/>
              </w:rPr>
            </w:pPr>
          </w:p>
          <w:p w14:paraId="562C2587" w14:textId="77777777" w:rsidR="004D7E90" w:rsidRPr="0071162C" w:rsidRDefault="004D7E90" w:rsidP="004D7E90">
            <w:pPr>
              <w:spacing w:after="0"/>
              <w:rPr>
                <w:rStyle w:val="eop"/>
                <w:rFonts w:cs="Arial"/>
                <w:sz w:val="16"/>
                <w:szCs w:val="16"/>
                <w:u w:val="single"/>
              </w:rPr>
            </w:pPr>
            <w:r w:rsidRPr="0071162C">
              <w:rPr>
                <w:rStyle w:val="eop"/>
                <w:rFonts w:cs="Arial"/>
                <w:sz w:val="16"/>
                <w:szCs w:val="16"/>
                <w:u w:val="single"/>
              </w:rPr>
              <w:t xml:space="preserve">Mapping tonen datum </w:t>
            </w:r>
            <w:r>
              <w:rPr>
                <w:rStyle w:val="eop"/>
                <w:rFonts w:cs="Arial"/>
                <w:sz w:val="16"/>
                <w:szCs w:val="16"/>
                <w:u w:val="single"/>
              </w:rPr>
              <w:t>laatst gemeld testament:</w:t>
            </w:r>
          </w:p>
          <w:p w14:paraId="76A8934B" w14:textId="77777777" w:rsidR="004D7E90" w:rsidRDefault="004D7E90" w:rsidP="004D7E90">
            <w:pPr>
              <w:spacing w:after="0"/>
              <w:rPr>
                <w:rStyle w:val="eop"/>
                <w:sz w:val="16"/>
                <w:szCs w:val="16"/>
              </w:rPr>
            </w:pPr>
            <w:r w:rsidRPr="00D561EE">
              <w:rPr>
                <w:rStyle w:val="eop"/>
                <w:rFonts w:cs="Arial"/>
                <w:sz w:val="16"/>
                <w:szCs w:val="16"/>
              </w:rPr>
              <w:t>//IMKAD_AangebodenStuk/stukdeelVVE/t</w:t>
            </w:r>
            <w:r w:rsidRPr="00D561EE">
              <w:rPr>
                <w:rStyle w:val="eop"/>
                <w:sz w:val="16"/>
                <w:szCs w:val="16"/>
              </w:rPr>
              <w:t>est</w:t>
            </w:r>
            <w:r>
              <w:rPr>
                <w:rStyle w:val="eop"/>
                <w:sz w:val="16"/>
                <w:szCs w:val="16"/>
              </w:rPr>
              <w:t>a</w:t>
            </w:r>
            <w:r w:rsidRPr="00D561EE">
              <w:rPr>
                <w:rStyle w:val="eop"/>
                <w:sz w:val="16"/>
                <w:szCs w:val="16"/>
              </w:rPr>
              <w:t>mentUitersteWilsbeschikking</w:t>
            </w:r>
            <w:r>
              <w:rPr>
                <w:rStyle w:val="eop"/>
                <w:sz w:val="16"/>
                <w:szCs w:val="16"/>
              </w:rPr>
              <w:t>/aanvullend/datum</w:t>
            </w:r>
          </w:p>
          <w:p w14:paraId="3C2789A0" w14:textId="77777777" w:rsidR="004D7E90" w:rsidRDefault="004D7E90" w:rsidP="004D7E90">
            <w:pPr>
              <w:spacing w:after="0"/>
              <w:rPr>
                <w:rStyle w:val="eop"/>
                <w:sz w:val="16"/>
                <w:szCs w:val="16"/>
              </w:rPr>
            </w:pPr>
          </w:p>
          <w:p w14:paraId="53D78FD2" w14:textId="4E9EE2E7" w:rsidR="004D7E90" w:rsidRPr="0071162C" w:rsidRDefault="004D7E90" w:rsidP="004D7E90">
            <w:pPr>
              <w:spacing w:after="0"/>
              <w:rPr>
                <w:rStyle w:val="eop"/>
                <w:rFonts w:cs="Arial"/>
                <w:sz w:val="16"/>
                <w:szCs w:val="16"/>
                <w:u w:val="single"/>
              </w:rPr>
            </w:pPr>
            <w:r w:rsidRPr="0071162C">
              <w:rPr>
                <w:rStyle w:val="eop"/>
                <w:rFonts w:cs="Arial"/>
                <w:sz w:val="16"/>
                <w:szCs w:val="16"/>
                <w:u w:val="single"/>
              </w:rPr>
              <w:t xml:space="preserve">Mapping tonen </w:t>
            </w:r>
            <w:r>
              <w:rPr>
                <w:rStyle w:val="eop"/>
                <w:rFonts w:cs="Arial"/>
                <w:sz w:val="16"/>
                <w:szCs w:val="16"/>
                <w:u w:val="single"/>
              </w:rPr>
              <w:t>aantal aanvullend testament:</w:t>
            </w:r>
          </w:p>
          <w:p w14:paraId="0FB55D2F" w14:textId="77777777" w:rsidR="004D7E90" w:rsidRDefault="004D7E90" w:rsidP="004D7E90">
            <w:pPr>
              <w:spacing w:after="0"/>
              <w:rPr>
                <w:rStyle w:val="eop"/>
                <w:sz w:val="16"/>
                <w:szCs w:val="16"/>
              </w:rPr>
            </w:pPr>
            <w:r w:rsidRPr="00D561EE">
              <w:rPr>
                <w:rStyle w:val="eop"/>
                <w:rFonts w:cs="Arial"/>
                <w:sz w:val="16"/>
                <w:szCs w:val="16"/>
              </w:rPr>
              <w:t>//IMKAD_AangebodenStuk/stukdeelVVE/t</w:t>
            </w:r>
            <w:r w:rsidRPr="00D561EE">
              <w:rPr>
                <w:rStyle w:val="eop"/>
                <w:sz w:val="16"/>
                <w:szCs w:val="16"/>
              </w:rPr>
              <w:t>est</w:t>
            </w:r>
            <w:r>
              <w:rPr>
                <w:rStyle w:val="eop"/>
                <w:sz w:val="16"/>
                <w:szCs w:val="16"/>
              </w:rPr>
              <w:t>a</w:t>
            </w:r>
            <w:r w:rsidRPr="00D561EE">
              <w:rPr>
                <w:rStyle w:val="eop"/>
                <w:sz w:val="16"/>
                <w:szCs w:val="16"/>
              </w:rPr>
              <w:t>mentUitersteWilsbeschikking</w:t>
            </w:r>
            <w:r>
              <w:rPr>
                <w:rStyle w:val="eop"/>
                <w:sz w:val="16"/>
                <w:szCs w:val="16"/>
              </w:rPr>
              <w:t>/aanvullend/aantal</w:t>
            </w:r>
          </w:p>
          <w:p w14:paraId="360E4971" w14:textId="77777777" w:rsidR="004D7E90" w:rsidRPr="005A2F8D" w:rsidRDefault="004D7E90" w:rsidP="00F02988">
            <w:pPr>
              <w:spacing w:after="0"/>
              <w:rPr>
                <w:rStyle w:val="eop"/>
                <w:sz w:val="16"/>
                <w:szCs w:val="16"/>
              </w:rPr>
            </w:pPr>
          </w:p>
          <w:p w14:paraId="513E6AAE" w14:textId="77777777" w:rsidR="00D566D8" w:rsidRDefault="00D566D8" w:rsidP="00D566D8">
            <w:pPr>
              <w:spacing w:after="0"/>
              <w:rPr>
                <w:rStyle w:val="eop"/>
                <w:sz w:val="16"/>
                <w:szCs w:val="16"/>
              </w:rPr>
            </w:pPr>
          </w:p>
          <w:p w14:paraId="628F8214" w14:textId="77777777" w:rsidR="00D566D8" w:rsidRPr="0041329A" w:rsidRDefault="00D566D8" w:rsidP="00D566D8">
            <w:pPr>
              <w:spacing w:after="0"/>
              <w:rPr>
                <w:sz w:val="16"/>
                <w:szCs w:val="16"/>
                <w:u w:val="single"/>
              </w:rPr>
            </w:pPr>
            <w:r w:rsidRPr="0041329A">
              <w:rPr>
                <w:sz w:val="16"/>
                <w:szCs w:val="16"/>
                <w:u w:val="single"/>
              </w:rPr>
              <w:t xml:space="preserve">Mapping koppelen persoonsgegevens van de </w:t>
            </w:r>
            <w:r>
              <w:rPr>
                <w:sz w:val="16"/>
                <w:szCs w:val="16"/>
                <w:u w:val="single"/>
              </w:rPr>
              <w:t>2</w:t>
            </w:r>
            <w:r w:rsidRPr="00563157">
              <w:rPr>
                <w:sz w:val="16"/>
                <w:szCs w:val="16"/>
                <w:u w:val="single"/>
                <w:vertAlign w:val="superscript"/>
              </w:rPr>
              <w:t>de</w:t>
            </w:r>
            <w:r>
              <w:rPr>
                <w:sz w:val="16"/>
                <w:szCs w:val="16"/>
                <w:u w:val="single"/>
              </w:rPr>
              <w:t xml:space="preserve"> </w:t>
            </w:r>
            <w:r w:rsidRPr="0041329A">
              <w:rPr>
                <w:sz w:val="16"/>
                <w:szCs w:val="16"/>
                <w:u w:val="single"/>
              </w:rPr>
              <w:t>notaris:</w:t>
            </w:r>
          </w:p>
          <w:p w14:paraId="367E368C" w14:textId="4DD99188" w:rsidR="00D566D8" w:rsidRDefault="00D566D8" w:rsidP="00D566D8">
            <w:pPr>
              <w:spacing w:after="0"/>
              <w:rPr>
                <w:sz w:val="16"/>
                <w:szCs w:val="16"/>
              </w:rPr>
            </w:pPr>
            <w:r w:rsidRPr="0041329A">
              <w:rPr>
                <w:rStyle w:val="eop"/>
                <w:rFonts w:cs="Arial"/>
                <w:sz w:val="16"/>
                <w:szCs w:val="16"/>
              </w:rPr>
              <w:t>//IMKAD_AangebodenStuk/stukdeelVVE/</w:t>
            </w:r>
            <w:r w:rsidR="004810C2">
              <w:rPr>
                <w:rStyle w:val="eop"/>
                <w:rFonts w:cs="Arial"/>
                <w:sz w:val="16"/>
                <w:szCs w:val="16"/>
              </w:rPr>
              <w:t>testament</w:t>
            </w:r>
            <w:r w:rsidRPr="0041329A">
              <w:rPr>
                <w:rStyle w:val="eop"/>
                <w:sz w:val="16"/>
                <w:szCs w:val="16"/>
              </w:rPr>
              <w:t>UitersteWilsbeschikking/</w:t>
            </w:r>
            <w:r>
              <w:rPr>
                <w:rStyle w:val="eop"/>
                <w:sz w:val="16"/>
                <w:szCs w:val="16"/>
              </w:rPr>
              <w:t>aanvullend</w:t>
            </w:r>
            <w:r w:rsidRPr="0041329A">
              <w:rPr>
                <w:rStyle w:val="eop"/>
                <w:sz w:val="16"/>
                <w:szCs w:val="16"/>
              </w:rPr>
              <w:t>/ notarisRef</w:t>
            </w:r>
            <w:r w:rsidRPr="0041329A">
              <w:rPr>
                <w:sz w:val="16"/>
                <w:szCs w:val="16"/>
              </w:rPr>
              <w:t xml:space="preserve"> [xlink:href= </w:t>
            </w:r>
            <w:r w:rsidR="0041658C">
              <w:rPr>
                <w:sz w:val="16"/>
                <w:szCs w:val="16"/>
              </w:rPr>
              <w:t>‘’</w:t>
            </w:r>
            <w:r w:rsidRPr="0041329A">
              <w:rPr>
                <w:sz w:val="16"/>
                <w:szCs w:val="16"/>
              </w:rPr>
              <w:t>id van de notaris</w:t>
            </w:r>
            <w:r>
              <w:rPr>
                <w:sz w:val="16"/>
                <w:szCs w:val="16"/>
              </w:rPr>
              <w:t xml:space="preserve"> </w:t>
            </w:r>
            <w:r w:rsidRPr="00CC269D">
              <w:rPr>
                <w:sz w:val="16"/>
                <w:szCs w:val="16"/>
              </w:rPr>
              <w:t>2</w:t>
            </w:r>
            <w:r w:rsidRPr="00CC269D">
              <w:rPr>
                <w:sz w:val="16"/>
                <w:szCs w:val="16"/>
                <w:vertAlign w:val="superscript"/>
              </w:rPr>
              <w:t>e</w:t>
            </w:r>
            <w:r w:rsidRPr="00CC269D">
              <w:rPr>
                <w:sz w:val="16"/>
                <w:szCs w:val="16"/>
              </w:rPr>
              <w:t xml:space="preserve"> genoemde notaris"]</w:t>
            </w:r>
          </w:p>
          <w:p w14:paraId="09C849A8" w14:textId="77777777" w:rsidR="009B035A" w:rsidRDefault="009B035A" w:rsidP="00D566D8">
            <w:pPr>
              <w:spacing w:after="0"/>
              <w:rPr>
                <w:sz w:val="16"/>
                <w:szCs w:val="16"/>
              </w:rPr>
            </w:pPr>
          </w:p>
          <w:p w14:paraId="5E96B72D" w14:textId="77777777" w:rsidR="009B035A" w:rsidRPr="002369D3" w:rsidRDefault="009B035A" w:rsidP="009B035A">
            <w:pPr>
              <w:spacing w:after="0"/>
              <w:rPr>
                <w:sz w:val="16"/>
                <w:szCs w:val="16"/>
                <w:u w:val="single"/>
              </w:rPr>
            </w:pPr>
            <w:r w:rsidRPr="002369D3">
              <w:rPr>
                <w:sz w:val="16"/>
                <w:szCs w:val="16"/>
                <w:u w:val="single"/>
              </w:rPr>
              <w:t xml:space="preserve">Mapping tonen keuze: </w:t>
            </w:r>
            <w:r w:rsidRPr="002369D3">
              <w:rPr>
                <w:rFonts w:cs="Arial"/>
                <w:sz w:val="16"/>
                <w:szCs w:val="16"/>
              </w:rPr>
              <w:fldChar w:fldCharType="begin"/>
            </w:r>
            <w:r w:rsidRPr="002369D3">
              <w:rPr>
                <w:rFonts w:cs="Arial"/>
                <w:sz w:val="16"/>
                <w:szCs w:val="16"/>
              </w:rPr>
              <w:instrText>MacroButton Nomacro §</w:instrText>
            </w:r>
            <w:r w:rsidRPr="002369D3">
              <w:rPr>
                <w:rFonts w:cs="Arial"/>
                <w:sz w:val="16"/>
                <w:szCs w:val="16"/>
              </w:rPr>
              <w:fldChar w:fldCharType="end"/>
            </w:r>
            <w:r w:rsidRPr="002369D3">
              <w:rPr>
                <w:rStyle w:val="eop"/>
                <w:rFonts w:cs="Arial"/>
                <w:color w:val="008200"/>
                <w:sz w:val="16"/>
                <w:szCs w:val="16"/>
                <w:shd w:val="clear" w:color="auto" w:fill="FFFFFF"/>
              </w:rPr>
              <w:t>mij voornoemd</w:t>
            </w:r>
            <w:r w:rsidRPr="002369D3">
              <w:rPr>
                <w:rFonts w:cs="Arial"/>
                <w:sz w:val="16"/>
                <w:szCs w:val="16"/>
              </w:rPr>
              <w:fldChar w:fldCharType="begin"/>
            </w:r>
            <w:r w:rsidRPr="002369D3">
              <w:rPr>
                <w:rFonts w:cs="Arial"/>
                <w:sz w:val="16"/>
                <w:szCs w:val="16"/>
              </w:rPr>
              <w:instrText>MacroButton Nomacro §</w:instrText>
            </w:r>
            <w:r w:rsidRPr="002369D3">
              <w:rPr>
                <w:rFonts w:cs="Arial"/>
                <w:sz w:val="16"/>
                <w:szCs w:val="16"/>
              </w:rPr>
              <w:fldChar w:fldCharType="end"/>
            </w:r>
            <w:r w:rsidRPr="002369D3">
              <w:rPr>
                <w:rStyle w:val="eop"/>
                <w:rFonts w:cs="Arial"/>
                <w:sz w:val="16"/>
                <w:szCs w:val="16"/>
                <w:shd w:val="clear" w:color="auto" w:fill="FFFFFF"/>
              </w:rPr>
              <w:t>/</w:t>
            </w:r>
            <w:r w:rsidRPr="002369D3">
              <w:rPr>
                <w:rFonts w:cs="Arial"/>
                <w:sz w:val="16"/>
                <w:szCs w:val="16"/>
              </w:rPr>
              <w:fldChar w:fldCharType="begin"/>
            </w:r>
            <w:r w:rsidRPr="002369D3">
              <w:rPr>
                <w:rFonts w:cs="Arial"/>
                <w:sz w:val="16"/>
                <w:szCs w:val="16"/>
              </w:rPr>
              <w:instrText>MacroButton Nomacro §</w:instrText>
            </w:r>
            <w:r w:rsidRPr="002369D3">
              <w:rPr>
                <w:rFonts w:cs="Arial"/>
                <w:sz w:val="16"/>
                <w:szCs w:val="16"/>
              </w:rPr>
              <w:fldChar w:fldCharType="end"/>
            </w:r>
            <w:r w:rsidRPr="002369D3">
              <w:rPr>
                <w:rStyle w:val="eop"/>
                <w:rFonts w:cs="Arial"/>
                <w:color w:val="008200"/>
                <w:sz w:val="16"/>
                <w:szCs w:val="16"/>
                <w:shd w:val="clear" w:color="auto" w:fill="FFFFFF"/>
              </w:rPr>
              <w:t>mij, notaris</w:t>
            </w:r>
            <w:r w:rsidRPr="002369D3">
              <w:rPr>
                <w:rFonts w:cs="Arial"/>
                <w:sz w:val="16"/>
                <w:szCs w:val="16"/>
              </w:rPr>
              <w:fldChar w:fldCharType="begin"/>
            </w:r>
            <w:r w:rsidRPr="002369D3">
              <w:rPr>
                <w:rFonts w:cs="Arial"/>
                <w:sz w:val="16"/>
                <w:szCs w:val="16"/>
              </w:rPr>
              <w:instrText>MacroButton Nomacro §</w:instrText>
            </w:r>
            <w:r w:rsidRPr="002369D3">
              <w:rPr>
                <w:rFonts w:cs="Arial"/>
                <w:sz w:val="16"/>
                <w:szCs w:val="16"/>
              </w:rPr>
              <w:fldChar w:fldCharType="end"/>
            </w:r>
          </w:p>
          <w:p w14:paraId="56FE2000" w14:textId="77777777" w:rsidR="009B035A" w:rsidRPr="002369D3" w:rsidRDefault="009B035A" w:rsidP="009B035A">
            <w:pPr>
              <w:spacing w:after="0"/>
              <w:rPr>
                <w:rStyle w:val="eop"/>
                <w:sz w:val="16"/>
                <w:szCs w:val="16"/>
              </w:rPr>
            </w:pPr>
            <w:r w:rsidRPr="002369D3">
              <w:rPr>
                <w:rStyle w:val="eop"/>
                <w:rFonts w:cs="Arial"/>
                <w:sz w:val="16"/>
                <w:szCs w:val="16"/>
              </w:rPr>
              <w:t>//IMKAD_AangebodenStuk/stukdeelVVE/testament</w:t>
            </w:r>
            <w:r w:rsidRPr="002369D3">
              <w:rPr>
                <w:rStyle w:val="eop"/>
                <w:sz w:val="16"/>
                <w:szCs w:val="16"/>
              </w:rPr>
              <w:t>UitersteWilsbeschikking/aanvullend/tekstkeuze</w:t>
            </w:r>
          </w:p>
          <w:p w14:paraId="6E1E73FE" w14:textId="77777777" w:rsidR="009B035A" w:rsidRPr="002369D3" w:rsidRDefault="009B035A" w:rsidP="009B035A">
            <w:pPr>
              <w:spacing w:after="0"/>
              <w:rPr>
                <w:rStyle w:val="eop"/>
                <w:rFonts w:cs="Arial"/>
                <w:sz w:val="16"/>
                <w:szCs w:val="16"/>
              </w:rPr>
            </w:pPr>
            <w:r w:rsidRPr="002369D3">
              <w:rPr>
                <w:rStyle w:val="eop"/>
                <w:rFonts w:cs="Arial"/>
                <w:sz w:val="16"/>
                <w:szCs w:val="16"/>
              </w:rPr>
              <w:t>./tagNaam (k_Notaris’)</w:t>
            </w:r>
          </w:p>
          <w:p w14:paraId="2154C8DE" w14:textId="10931391" w:rsidR="009B035A" w:rsidRDefault="009B035A" w:rsidP="009B035A">
            <w:pPr>
              <w:spacing w:after="0"/>
              <w:rPr>
                <w:rStyle w:val="eop"/>
                <w:rFonts w:cs="Arial"/>
                <w:sz w:val="16"/>
                <w:szCs w:val="16"/>
              </w:rPr>
            </w:pPr>
            <w:r w:rsidRPr="002369D3">
              <w:rPr>
                <w:rStyle w:val="eop"/>
                <w:rFonts w:cs="Arial"/>
                <w:sz w:val="16"/>
                <w:szCs w:val="16"/>
              </w:rPr>
              <w:t>./tekst (‘</w:t>
            </w:r>
            <w:r w:rsidR="00646814" w:rsidRPr="002369D3">
              <w:rPr>
                <w:rStyle w:val="eop"/>
                <w:rFonts w:cs="Arial"/>
                <w:sz w:val="16"/>
                <w:szCs w:val="16"/>
              </w:rPr>
              <w:t xml:space="preserve">mij </w:t>
            </w:r>
            <w:r w:rsidRPr="002369D3">
              <w:rPr>
                <w:rStyle w:val="eop"/>
                <w:rFonts w:cs="Arial"/>
                <w:sz w:val="16"/>
                <w:szCs w:val="16"/>
              </w:rPr>
              <w:t>voornoemd’, ‘</w:t>
            </w:r>
            <w:r w:rsidR="00646814" w:rsidRPr="002369D3">
              <w:rPr>
                <w:rStyle w:val="eop"/>
                <w:rFonts w:cs="Arial"/>
                <w:sz w:val="16"/>
                <w:szCs w:val="16"/>
              </w:rPr>
              <w:t xml:space="preserve">mij, </w:t>
            </w:r>
            <w:r w:rsidRPr="002369D3">
              <w:rPr>
                <w:rStyle w:val="eop"/>
                <w:rFonts w:cs="Arial"/>
                <w:sz w:val="16"/>
                <w:szCs w:val="16"/>
              </w:rPr>
              <w:t>notaris’)</w:t>
            </w:r>
          </w:p>
          <w:p w14:paraId="0EFFB247" w14:textId="77777777" w:rsidR="00D566D8" w:rsidRDefault="00D566D8" w:rsidP="00D566D8">
            <w:pPr>
              <w:spacing w:after="0"/>
              <w:rPr>
                <w:rStyle w:val="eop"/>
                <w:sz w:val="16"/>
                <w:szCs w:val="16"/>
              </w:rPr>
            </w:pPr>
          </w:p>
          <w:p w14:paraId="026717C1" w14:textId="77777777" w:rsidR="00D566D8" w:rsidRPr="00003A4B" w:rsidRDefault="00D566D8" w:rsidP="00D566D8">
            <w:pPr>
              <w:spacing w:after="0"/>
              <w:rPr>
                <w:rStyle w:val="eop"/>
                <w:rFonts w:cs="Arial"/>
                <w:sz w:val="16"/>
                <w:szCs w:val="16"/>
              </w:rPr>
            </w:pPr>
            <w:r w:rsidRPr="0071162C">
              <w:rPr>
                <w:rStyle w:val="eop"/>
                <w:rFonts w:cs="Arial"/>
                <w:sz w:val="16"/>
                <w:szCs w:val="16"/>
                <w:u w:val="single"/>
              </w:rPr>
              <w:t xml:space="preserve">Mapping tonen </w:t>
            </w:r>
            <w:r>
              <w:rPr>
                <w:rStyle w:val="eop"/>
                <w:rFonts w:cs="Arial"/>
                <w:sz w:val="16"/>
                <w:szCs w:val="16"/>
                <w:u w:val="single"/>
              </w:rPr>
              <w:t>standplaats</w:t>
            </w:r>
            <w:r w:rsidRPr="0071162C">
              <w:rPr>
                <w:rStyle w:val="eop"/>
                <w:rFonts w:cs="Arial"/>
                <w:sz w:val="16"/>
                <w:szCs w:val="16"/>
                <w:u w:val="single"/>
              </w:rPr>
              <w:t xml:space="preserve"> </w:t>
            </w:r>
            <w:r>
              <w:rPr>
                <w:rStyle w:val="eop"/>
                <w:rFonts w:cs="Arial"/>
                <w:sz w:val="16"/>
                <w:szCs w:val="16"/>
                <w:u w:val="single"/>
              </w:rPr>
              <w:t>notaris</w:t>
            </w:r>
            <w:r w:rsidRPr="0071162C">
              <w:rPr>
                <w:rStyle w:val="eop"/>
                <w:rFonts w:cs="Arial"/>
                <w:sz w:val="16"/>
                <w:szCs w:val="16"/>
                <w:u w:val="single"/>
              </w:rPr>
              <w:t>:</w:t>
            </w:r>
          </w:p>
          <w:p w14:paraId="4806EA71" w14:textId="030EB689" w:rsidR="00D566D8" w:rsidRDefault="00D566D8" w:rsidP="00D566D8">
            <w:pPr>
              <w:spacing w:after="0"/>
              <w:rPr>
                <w:rStyle w:val="eop"/>
                <w:sz w:val="16"/>
                <w:szCs w:val="16"/>
              </w:rPr>
            </w:pPr>
            <w:r w:rsidRPr="00D561EE">
              <w:rPr>
                <w:rStyle w:val="eop"/>
                <w:rFonts w:cs="Arial"/>
                <w:sz w:val="16"/>
                <w:szCs w:val="16"/>
              </w:rPr>
              <w:t>//IMKAD_AangebodenStuk/stukdeelVVE/</w:t>
            </w:r>
            <w:r w:rsidR="004810C2">
              <w:rPr>
                <w:rStyle w:val="eop"/>
                <w:rFonts w:cs="Arial"/>
                <w:sz w:val="16"/>
                <w:szCs w:val="16"/>
              </w:rPr>
              <w:t>testament</w:t>
            </w:r>
            <w:r w:rsidRPr="00D561EE">
              <w:rPr>
                <w:rStyle w:val="eop"/>
                <w:sz w:val="16"/>
                <w:szCs w:val="16"/>
              </w:rPr>
              <w:t>UitersteWilsbeschikking</w:t>
            </w:r>
            <w:r>
              <w:rPr>
                <w:rStyle w:val="eop"/>
                <w:sz w:val="16"/>
                <w:szCs w:val="16"/>
              </w:rPr>
              <w:t>/aanvullend/standplaats</w:t>
            </w:r>
          </w:p>
          <w:p w14:paraId="71EDBA03" w14:textId="77777777" w:rsidR="004D7E90" w:rsidRDefault="004D7E90" w:rsidP="00D566D8">
            <w:pPr>
              <w:spacing w:after="0"/>
              <w:rPr>
                <w:rStyle w:val="eop"/>
                <w:sz w:val="16"/>
                <w:szCs w:val="16"/>
              </w:rPr>
            </w:pPr>
          </w:p>
          <w:p w14:paraId="55832B3F" w14:textId="77777777" w:rsidR="004D7E90" w:rsidRPr="00646814" w:rsidRDefault="004D7E90" w:rsidP="004D7E90">
            <w:pPr>
              <w:spacing w:after="0"/>
              <w:rPr>
                <w:sz w:val="16"/>
                <w:szCs w:val="16"/>
                <w:u w:val="single"/>
              </w:rPr>
            </w:pPr>
            <w:r w:rsidRPr="00646814">
              <w:rPr>
                <w:sz w:val="16"/>
                <w:szCs w:val="16"/>
                <w:u w:val="single"/>
              </w:rPr>
              <w:t xml:space="preserve">Mapping tonen destijds: </w:t>
            </w:r>
          </w:p>
          <w:p w14:paraId="241EE143" w14:textId="6FADE8F4" w:rsidR="004D7E90" w:rsidRPr="00646814" w:rsidRDefault="004D7E90" w:rsidP="004D7E90">
            <w:pPr>
              <w:spacing w:after="0"/>
              <w:rPr>
                <w:rStyle w:val="eop"/>
                <w:sz w:val="16"/>
                <w:szCs w:val="16"/>
              </w:rPr>
            </w:pPr>
            <w:r w:rsidRPr="00646814">
              <w:rPr>
                <w:rStyle w:val="eop"/>
                <w:rFonts w:cs="Arial"/>
                <w:sz w:val="16"/>
                <w:szCs w:val="16"/>
              </w:rPr>
              <w:t>//IMKAD_AangebodenStuk/stukdeelVVE/testament</w:t>
            </w:r>
            <w:r w:rsidRPr="00646814">
              <w:rPr>
                <w:rStyle w:val="eop"/>
                <w:sz w:val="16"/>
                <w:szCs w:val="16"/>
              </w:rPr>
              <w:t>UitersteWilsbeschikking/aanvullend/tekstkeuze</w:t>
            </w:r>
          </w:p>
          <w:p w14:paraId="4FB484DB" w14:textId="77777777" w:rsidR="004D7E90" w:rsidRPr="00646814" w:rsidRDefault="004D7E90" w:rsidP="004D7E90">
            <w:pPr>
              <w:spacing w:after="0"/>
              <w:rPr>
                <w:rStyle w:val="eop"/>
                <w:rFonts w:cs="Arial"/>
                <w:sz w:val="16"/>
                <w:szCs w:val="16"/>
              </w:rPr>
            </w:pPr>
            <w:r w:rsidRPr="00646814">
              <w:rPr>
                <w:rStyle w:val="eop"/>
                <w:rFonts w:cs="Arial"/>
                <w:sz w:val="16"/>
                <w:szCs w:val="16"/>
              </w:rPr>
              <w:t>./tagNaam (k_Destijds)</w:t>
            </w:r>
          </w:p>
          <w:p w14:paraId="5B59A444" w14:textId="77777777" w:rsidR="004D7E90" w:rsidRDefault="004D7E90" w:rsidP="004D7E90">
            <w:pPr>
              <w:spacing w:after="0"/>
              <w:rPr>
                <w:rStyle w:val="eop"/>
                <w:rFonts w:cs="Arial"/>
                <w:sz w:val="16"/>
                <w:szCs w:val="16"/>
              </w:rPr>
            </w:pPr>
            <w:r w:rsidRPr="00646814">
              <w:rPr>
                <w:rStyle w:val="eop"/>
                <w:rFonts w:cs="Arial"/>
                <w:sz w:val="16"/>
                <w:szCs w:val="16"/>
              </w:rPr>
              <w:t>./tekst (‘true’ = tekst wordt getoond, ‘false’ = tekst wordt niet getoond</w:t>
            </w:r>
          </w:p>
          <w:p w14:paraId="52B34F37" w14:textId="77777777" w:rsidR="004D7E90" w:rsidRDefault="004D7E90" w:rsidP="00D566D8">
            <w:pPr>
              <w:spacing w:after="0"/>
              <w:rPr>
                <w:rStyle w:val="eop"/>
                <w:sz w:val="16"/>
                <w:szCs w:val="16"/>
              </w:rPr>
            </w:pPr>
          </w:p>
          <w:p w14:paraId="38294A61" w14:textId="77777777" w:rsidR="00D566D8" w:rsidRDefault="00D566D8" w:rsidP="00D566D8">
            <w:pPr>
              <w:spacing w:after="0"/>
              <w:rPr>
                <w:rStyle w:val="eop"/>
                <w:rFonts w:cs="Arial"/>
                <w:sz w:val="16"/>
                <w:szCs w:val="16"/>
              </w:rPr>
            </w:pPr>
          </w:p>
          <w:p w14:paraId="02F2BBD0" w14:textId="77777777" w:rsidR="000D1BB8" w:rsidRPr="009C5216" w:rsidRDefault="000D1BB8" w:rsidP="000D1BB8">
            <w:pPr>
              <w:spacing w:after="0"/>
              <w:rPr>
                <w:rStyle w:val="eop"/>
                <w:rFonts w:cs="Arial"/>
                <w:sz w:val="16"/>
                <w:szCs w:val="16"/>
                <w:u w:val="single"/>
              </w:rPr>
            </w:pPr>
            <w:r w:rsidRPr="009C5216">
              <w:rPr>
                <w:rStyle w:val="eop"/>
                <w:rFonts w:cs="Arial"/>
                <w:sz w:val="16"/>
                <w:szCs w:val="16"/>
                <w:u w:val="single"/>
              </w:rPr>
              <w:t>Mapping tonen codicil:</w:t>
            </w:r>
          </w:p>
          <w:p w14:paraId="351BD023" w14:textId="77777777" w:rsidR="000D1BB8" w:rsidRDefault="000D1BB8" w:rsidP="000D1BB8">
            <w:pPr>
              <w:spacing w:after="0"/>
              <w:rPr>
                <w:rStyle w:val="eop"/>
                <w:sz w:val="16"/>
                <w:szCs w:val="16"/>
              </w:rPr>
            </w:pPr>
            <w:r w:rsidRPr="00D561EE">
              <w:rPr>
                <w:rStyle w:val="eop"/>
                <w:rFonts w:cs="Arial"/>
                <w:sz w:val="16"/>
                <w:szCs w:val="16"/>
              </w:rPr>
              <w:t>//IMKAD_AangebodenStuk/stukdeelVVE/</w:t>
            </w:r>
            <w:r>
              <w:rPr>
                <w:rStyle w:val="eop"/>
                <w:rFonts w:cs="Arial"/>
                <w:sz w:val="16"/>
                <w:szCs w:val="16"/>
              </w:rPr>
              <w:t>testament</w:t>
            </w:r>
            <w:r w:rsidRPr="00D561EE">
              <w:rPr>
                <w:rStyle w:val="eop"/>
                <w:sz w:val="16"/>
                <w:szCs w:val="16"/>
              </w:rPr>
              <w:t>UitersteWilsbeschikking</w:t>
            </w:r>
            <w:r>
              <w:rPr>
                <w:rStyle w:val="eop"/>
                <w:sz w:val="16"/>
                <w:szCs w:val="16"/>
              </w:rPr>
              <w:t>/tekstkeuze</w:t>
            </w:r>
          </w:p>
          <w:p w14:paraId="070CA3B1" w14:textId="77777777" w:rsidR="000D1BB8" w:rsidRPr="00D561EE" w:rsidRDefault="000D1BB8" w:rsidP="000D1BB8">
            <w:pPr>
              <w:spacing w:after="0"/>
              <w:rPr>
                <w:rStyle w:val="eop"/>
                <w:rFonts w:cs="Arial"/>
                <w:sz w:val="16"/>
                <w:szCs w:val="16"/>
              </w:rPr>
            </w:pPr>
            <w:r w:rsidRPr="00D561EE">
              <w:rPr>
                <w:rStyle w:val="eop"/>
                <w:rFonts w:cs="Arial"/>
                <w:sz w:val="16"/>
                <w:szCs w:val="16"/>
              </w:rPr>
              <w:t>./tagNaam (k_</w:t>
            </w:r>
            <w:r>
              <w:rPr>
                <w:rStyle w:val="eop"/>
                <w:rFonts w:cs="Arial"/>
                <w:sz w:val="16"/>
                <w:szCs w:val="16"/>
              </w:rPr>
              <w:t>Codicil</w:t>
            </w:r>
            <w:r w:rsidRPr="00D561EE">
              <w:rPr>
                <w:rStyle w:val="eop"/>
                <w:rFonts w:cs="Arial"/>
                <w:sz w:val="16"/>
                <w:szCs w:val="16"/>
              </w:rPr>
              <w:t>)</w:t>
            </w:r>
          </w:p>
          <w:p w14:paraId="0AF060AC" w14:textId="77777777" w:rsidR="000D1BB8" w:rsidRDefault="000D1BB8" w:rsidP="000D1BB8">
            <w:pPr>
              <w:spacing w:after="0"/>
              <w:rPr>
                <w:rStyle w:val="eop"/>
                <w:rFonts w:cs="Arial"/>
                <w:sz w:val="16"/>
                <w:szCs w:val="16"/>
              </w:rPr>
            </w:pPr>
            <w:r w:rsidRPr="00D561EE">
              <w:rPr>
                <w:rStyle w:val="eop"/>
                <w:rFonts w:cs="Arial"/>
                <w:sz w:val="16"/>
                <w:szCs w:val="16"/>
              </w:rPr>
              <w:t>./tekst (‘</w:t>
            </w:r>
            <w:r>
              <w:rPr>
                <w:rStyle w:val="eop"/>
                <w:rFonts w:cs="Arial"/>
                <w:sz w:val="16"/>
                <w:szCs w:val="16"/>
              </w:rPr>
              <w:t>true</w:t>
            </w:r>
            <w:r w:rsidRPr="00D561EE">
              <w:rPr>
                <w:rStyle w:val="eop"/>
                <w:rFonts w:cs="Arial"/>
                <w:sz w:val="16"/>
                <w:szCs w:val="16"/>
              </w:rPr>
              <w:t>’</w:t>
            </w:r>
            <w:r>
              <w:rPr>
                <w:rStyle w:val="eop"/>
                <w:rFonts w:cs="Arial"/>
                <w:sz w:val="16"/>
                <w:szCs w:val="16"/>
              </w:rPr>
              <w:t xml:space="preserve"> = tekst wordt getoond,</w:t>
            </w:r>
            <w:r w:rsidRPr="00D561EE">
              <w:rPr>
                <w:rStyle w:val="eop"/>
                <w:rFonts w:cs="Arial"/>
                <w:sz w:val="16"/>
                <w:szCs w:val="16"/>
              </w:rPr>
              <w:t xml:space="preserve"> ‘</w:t>
            </w:r>
            <w:r>
              <w:rPr>
                <w:rStyle w:val="eop"/>
                <w:rFonts w:cs="Arial"/>
                <w:sz w:val="16"/>
                <w:szCs w:val="16"/>
              </w:rPr>
              <w:t>false</w:t>
            </w:r>
            <w:r w:rsidRPr="00D561EE">
              <w:rPr>
                <w:rStyle w:val="eop"/>
                <w:rFonts w:cs="Arial"/>
                <w:sz w:val="16"/>
                <w:szCs w:val="16"/>
              </w:rPr>
              <w:t>’</w:t>
            </w:r>
            <w:r>
              <w:rPr>
                <w:rStyle w:val="eop"/>
                <w:rFonts w:cs="Arial"/>
                <w:sz w:val="16"/>
                <w:szCs w:val="16"/>
              </w:rPr>
              <w:t xml:space="preserve"> = tekst wordt niet getoond)</w:t>
            </w:r>
          </w:p>
          <w:p w14:paraId="6EF58EEC" w14:textId="77777777" w:rsidR="00D566D8" w:rsidRDefault="00D566D8" w:rsidP="00D566D8">
            <w:pPr>
              <w:spacing w:after="0"/>
              <w:rPr>
                <w:rStyle w:val="eop"/>
                <w:rFonts w:cs="Arial"/>
                <w:sz w:val="16"/>
                <w:szCs w:val="16"/>
              </w:rPr>
            </w:pPr>
          </w:p>
          <w:p w14:paraId="5D78DBA9" w14:textId="77777777" w:rsidR="00D566D8" w:rsidRPr="0041329A" w:rsidRDefault="00D566D8" w:rsidP="00D566D8">
            <w:pPr>
              <w:spacing w:after="0"/>
              <w:rPr>
                <w:rStyle w:val="eop"/>
                <w:rFonts w:cs="Arial"/>
                <w:sz w:val="16"/>
                <w:szCs w:val="16"/>
                <w:u w:val="single"/>
              </w:rPr>
            </w:pPr>
            <w:r w:rsidRPr="0041329A">
              <w:rPr>
                <w:rStyle w:val="eop"/>
                <w:rFonts w:cs="Arial"/>
                <w:sz w:val="16"/>
                <w:szCs w:val="16"/>
                <w:u w:val="single"/>
              </w:rPr>
              <w:t>Mapping persoonsgevens notaris:</w:t>
            </w:r>
          </w:p>
          <w:p w14:paraId="008FB9D7" w14:textId="77777777" w:rsidR="00D566D8" w:rsidRPr="0041329A" w:rsidRDefault="00D566D8" w:rsidP="00D566D8">
            <w:pPr>
              <w:autoSpaceDE w:val="0"/>
              <w:autoSpaceDN w:val="0"/>
              <w:adjustRightInd w:val="0"/>
              <w:spacing w:after="0"/>
              <w:rPr>
                <w:sz w:val="16"/>
                <w:szCs w:val="16"/>
                <w:u w:val="single"/>
              </w:rPr>
            </w:pPr>
            <w:r w:rsidRPr="0041329A">
              <w:rPr>
                <w:sz w:val="16"/>
                <w:szCs w:val="16"/>
              </w:rPr>
              <w:t>//IMKAD_AangebodenStuk/stukdeelVVE/opsommingPersonen/IMKAD_Persoon</w:t>
            </w:r>
          </w:p>
          <w:p w14:paraId="42BFD461" w14:textId="4B2E4218" w:rsidR="00F13DD1" w:rsidRDefault="00D566D8" w:rsidP="00876610">
            <w:pPr>
              <w:autoSpaceDE w:val="0"/>
              <w:autoSpaceDN w:val="0"/>
              <w:adjustRightInd w:val="0"/>
              <w:spacing w:after="0"/>
            </w:pPr>
            <w:r w:rsidRPr="0041329A">
              <w:rPr>
                <w:sz w:val="16"/>
                <w:szCs w:val="16"/>
              </w:rPr>
              <w:t>- Voor mapping zie betreffende tekstblok</w:t>
            </w:r>
          </w:p>
        </w:tc>
      </w:tr>
    </w:tbl>
    <w:p w14:paraId="690EEC8D" w14:textId="5D085FFF" w:rsidR="007E445D" w:rsidRDefault="006C6B85" w:rsidP="003C0F5E">
      <w:pPr>
        <w:pStyle w:val="Kop2"/>
      </w:pPr>
      <w:bookmarkStart w:id="650" w:name="_Toc158625093"/>
      <w:r>
        <w:lastRenderedPageBreak/>
        <w:t>Toepasselijk recht</w:t>
      </w:r>
      <w:bookmarkEnd w:id="650"/>
    </w:p>
    <w:p w14:paraId="0797BA5A" w14:textId="6114065E" w:rsidR="007E445D" w:rsidRDefault="007E445D" w:rsidP="006C31EA"/>
    <w:tbl>
      <w:tblPr>
        <w:tblStyle w:val="Tabelraster"/>
        <w:tblW w:w="13892" w:type="dxa"/>
        <w:tblInd w:w="-5" w:type="dxa"/>
        <w:tblLook w:val="04A0" w:firstRow="1" w:lastRow="0" w:firstColumn="1" w:lastColumn="0" w:noHBand="0" w:noVBand="1"/>
      </w:tblPr>
      <w:tblGrid>
        <w:gridCol w:w="6663"/>
        <w:gridCol w:w="7229"/>
      </w:tblGrid>
      <w:tr w:rsidR="004574BF" w14:paraId="3C5053E0" w14:textId="77777777" w:rsidTr="001D1B31">
        <w:tc>
          <w:tcPr>
            <w:tcW w:w="6663" w:type="dxa"/>
            <w:shd w:val="clear" w:color="auto" w:fill="DEEAF6" w:themeFill="accent1" w:themeFillTint="33"/>
          </w:tcPr>
          <w:p w14:paraId="05117AB3" w14:textId="18F870D9" w:rsidR="004574BF" w:rsidRPr="004A7A56" w:rsidRDefault="004574BF" w:rsidP="00766DDE">
            <w:pPr>
              <w:spacing w:after="0"/>
              <w:rPr>
                <w:rFonts w:cs="Arial"/>
                <w:color w:val="339966"/>
                <w:sz w:val="20"/>
              </w:rPr>
            </w:pPr>
            <w:r w:rsidRPr="00DB7FA4">
              <w:rPr>
                <w:b/>
              </w:rPr>
              <w:t>Modeldocument tekst</w:t>
            </w:r>
          </w:p>
        </w:tc>
        <w:tc>
          <w:tcPr>
            <w:tcW w:w="7229" w:type="dxa"/>
            <w:shd w:val="clear" w:color="auto" w:fill="DEEAF6" w:themeFill="accent1" w:themeFillTint="33"/>
          </w:tcPr>
          <w:p w14:paraId="0A9CCC25" w14:textId="3B81C56C" w:rsidR="004574BF" w:rsidRDefault="004574BF" w:rsidP="00766DDE">
            <w:pPr>
              <w:spacing w:after="0"/>
            </w:pPr>
            <w:r w:rsidRPr="00DB7FA4">
              <w:rPr>
                <w:b/>
              </w:rPr>
              <w:t>Toelichting</w:t>
            </w:r>
            <w:r w:rsidR="00A86F22">
              <w:rPr>
                <w:b/>
              </w:rPr>
              <w:t xml:space="preserve"> en map</w:t>
            </w:r>
            <w:r w:rsidR="00513FDE">
              <w:rPr>
                <w:b/>
              </w:rPr>
              <w:t>p</w:t>
            </w:r>
            <w:r w:rsidR="00A86F22">
              <w:rPr>
                <w:b/>
              </w:rPr>
              <w:t>ing</w:t>
            </w:r>
          </w:p>
        </w:tc>
      </w:tr>
      <w:tr w:rsidR="004574BF" w14:paraId="528FBE74" w14:textId="77777777" w:rsidTr="001D1B31">
        <w:tc>
          <w:tcPr>
            <w:tcW w:w="6663" w:type="dxa"/>
          </w:tcPr>
          <w:p w14:paraId="637A03CB" w14:textId="21E85C5C" w:rsidR="004574BF" w:rsidRDefault="00B6017A" w:rsidP="004574BF">
            <w:r w:rsidRPr="00653274">
              <w:rPr>
                <w:rFonts w:cs="Arial"/>
                <w:color w:val="FF0000"/>
                <w:sz w:val="20"/>
                <w:u w:val="single"/>
              </w:rPr>
              <w:t xml:space="preserve">TOEPASSELIJK RECHT </w:t>
            </w:r>
            <w:r>
              <w:rPr>
                <w:rFonts w:cs="Arial"/>
                <w:color w:val="FF0000"/>
                <w:sz w:val="20"/>
                <w:u w:val="single"/>
              </w:rPr>
              <w:br/>
            </w:r>
            <w:r w:rsidRPr="00AA671E">
              <w:rPr>
                <w:rFonts w:cs="Arial"/>
                <w:color w:val="FF0000"/>
                <w:sz w:val="20"/>
              </w:rPr>
              <w:t xml:space="preserve">Op de nalatenschap is op grond van </w:t>
            </w:r>
            <w:r w:rsidRPr="00096361">
              <w:rPr>
                <w:rFonts w:cs="Arial"/>
                <w:color w:val="008200"/>
                <w:sz w:val="20"/>
              </w:rPr>
              <w:t>de wet</w:t>
            </w:r>
            <w:r w:rsidRPr="00567EBE">
              <w:rPr>
                <w:rFonts w:cs="Arial"/>
                <w:sz w:val="20"/>
              </w:rPr>
              <w:t>/</w:t>
            </w:r>
            <w:r w:rsidRPr="00096361">
              <w:rPr>
                <w:rFonts w:cs="Arial"/>
                <w:color w:val="008200"/>
                <w:sz w:val="20"/>
              </w:rPr>
              <w:t>de in voormeld testament opgenomen rechtskeuze</w:t>
            </w:r>
            <w:r w:rsidRPr="00AA671E">
              <w:rPr>
                <w:rFonts w:cs="Arial"/>
                <w:color w:val="FF0000"/>
                <w:sz w:val="20"/>
              </w:rPr>
              <w:t xml:space="preserve">, </w:t>
            </w:r>
            <w:r w:rsidRPr="00506150">
              <w:rPr>
                <w:rFonts w:cs="Arial"/>
                <w:color w:val="FF0000"/>
                <w:sz w:val="20"/>
              </w:rPr>
              <w:t>Nederlands recht van toepassing.</w:t>
            </w:r>
          </w:p>
        </w:tc>
        <w:tc>
          <w:tcPr>
            <w:tcW w:w="7229" w:type="dxa"/>
          </w:tcPr>
          <w:p w14:paraId="7E0C721D" w14:textId="535EF125" w:rsidR="00B7278B" w:rsidRDefault="00F371B0" w:rsidP="0006761D">
            <w:pPr>
              <w:spacing w:after="0"/>
              <w:rPr>
                <w:rFonts w:cs="Arial"/>
                <w:sz w:val="16"/>
                <w:szCs w:val="16"/>
              </w:rPr>
            </w:pPr>
            <w:r>
              <w:rPr>
                <w:rFonts w:cs="Arial"/>
                <w:sz w:val="16"/>
                <w:szCs w:val="16"/>
              </w:rPr>
              <w:t>Vaste tekst met een verplichte gebruikers keuze</w:t>
            </w:r>
          </w:p>
          <w:p w14:paraId="7C55EA7C" w14:textId="77777777" w:rsidR="0006761D" w:rsidRDefault="0006761D" w:rsidP="0006761D">
            <w:pPr>
              <w:spacing w:after="0"/>
              <w:rPr>
                <w:rFonts w:cs="Arial"/>
                <w:sz w:val="16"/>
                <w:szCs w:val="16"/>
              </w:rPr>
            </w:pPr>
          </w:p>
          <w:p w14:paraId="58C8D6EE" w14:textId="77777777" w:rsidR="00F371B0" w:rsidRPr="00345495" w:rsidRDefault="00F371B0" w:rsidP="0006761D">
            <w:pPr>
              <w:spacing w:after="0"/>
              <w:rPr>
                <w:rFonts w:cs="Arial"/>
                <w:sz w:val="16"/>
                <w:szCs w:val="16"/>
                <w:u w:val="single"/>
              </w:rPr>
            </w:pPr>
            <w:r w:rsidRPr="00345495">
              <w:rPr>
                <w:rFonts w:cs="Arial"/>
                <w:sz w:val="16"/>
                <w:szCs w:val="16"/>
                <w:u w:val="single"/>
              </w:rPr>
              <w:t>Mapping:</w:t>
            </w:r>
          </w:p>
          <w:p w14:paraId="49255C85" w14:textId="77777777" w:rsidR="00F371B0" w:rsidRPr="00F371B0" w:rsidRDefault="00F371B0" w:rsidP="0006761D">
            <w:pPr>
              <w:spacing w:after="0"/>
              <w:rPr>
                <w:rStyle w:val="eop"/>
                <w:rFonts w:cs="Arial"/>
                <w:sz w:val="16"/>
                <w:szCs w:val="16"/>
              </w:rPr>
            </w:pPr>
            <w:r w:rsidRPr="00F371B0">
              <w:rPr>
                <w:rStyle w:val="eop"/>
                <w:rFonts w:cs="Arial"/>
                <w:sz w:val="16"/>
                <w:szCs w:val="16"/>
              </w:rPr>
              <w:t>//IMKAD_AangebodenStuk/stukdeelVVE/tekstkeuze</w:t>
            </w:r>
          </w:p>
          <w:p w14:paraId="34828960" w14:textId="77777777" w:rsidR="00F371B0" w:rsidRDefault="00F371B0" w:rsidP="0006761D">
            <w:pPr>
              <w:spacing w:after="0"/>
              <w:rPr>
                <w:rStyle w:val="eop"/>
                <w:sz w:val="16"/>
                <w:szCs w:val="16"/>
              </w:rPr>
            </w:pPr>
            <w:r w:rsidRPr="00F371B0">
              <w:rPr>
                <w:rStyle w:val="eop"/>
                <w:sz w:val="16"/>
                <w:szCs w:val="16"/>
              </w:rPr>
              <w:t>.//tagNaam</w:t>
            </w:r>
            <w:r>
              <w:rPr>
                <w:rStyle w:val="eop"/>
                <w:sz w:val="16"/>
                <w:szCs w:val="16"/>
              </w:rPr>
              <w:t xml:space="preserve"> (k_ToepasselijkRecht)</w:t>
            </w:r>
          </w:p>
          <w:p w14:paraId="5AF05F95" w14:textId="7B2818B5" w:rsidR="00F371B0" w:rsidRPr="00F371B0" w:rsidRDefault="00F371B0" w:rsidP="0006761D">
            <w:pPr>
              <w:spacing w:after="0"/>
              <w:rPr>
                <w:rFonts w:cs="Arial"/>
                <w:sz w:val="16"/>
                <w:szCs w:val="16"/>
              </w:rPr>
            </w:pPr>
            <w:r w:rsidRPr="00F371B0">
              <w:rPr>
                <w:rStyle w:val="eop"/>
                <w:sz w:val="16"/>
                <w:szCs w:val="16"/>
              </w:rPr>
              <w:t>.//tekst (‘de wet’, ‘</w:t>
            </w:r>
            <w:r w:rsidR="002B57C5">
              <w:rPr>
                <w:rStyle w:val="eop"/>
                <w:sz w:val="16"/>
                <w:szCs w:val="16"/>
              </w:rPr>
              <w:t>d</w:t>
            </w:r>
            <w:r w:rsidR="002B57C5">
              <w:rPr>
                <w:rStyle w:val="eop"/>
              </w:rPr>
              <w:t>e in voormeld testament opgenomen rechtskeuze</w:t>
            </w:r>
            <w:r w:rsidRPr="00F371B0">
              <w:rPr>
                <w:rStyle w:val="eop"/>
                <w:sz w:val="16"/>
                <w:szCs w:val="16"/>
              </w:rPr>
              <w:t>’)</w:t>
            </w:r>
          </w:p>
        </w:tc>
      </w:tr>
    </w:tbl>
    <w:p w14:paraId="3E2C1B37" w14:textId="4BEEC026" w:rsidR="007E445D" w:rsidRDefault="00E54614" w:rsidP="003C0F5E">
      <w:pPr>
        <w:pStyle w:val="Kop2"/>
      </w:pPr>
      <w:bookmarkStart w:id="651" w:name="_Toc158625056"/>
      <w:bookmarkStart w:id="652" w:name="_Toc158625094"/>
      <w:bookmarkStart w:id="653" w:name="_Toc158625095"/>
      <w:bookmarkEnd w:id="651"/>
      <w:bookmarkEnd w:id="652"/>
      <w:r>
        <w:t>Erfdelen</w:t>
      </w:r>
      <w:bookmarkEnd w:id="653"/>
    </w:p>
    <w:p w14:paraId="6E9DC1C7" w14:textId="77777777" w:rsidR="006954A9" w:rsidRPr="006954A9" w:rsidRDefault="006954A9" w:rsidP="006954A9">
      <w:pPr>
        <w:rPr>
          <w:lang w:val="nl"/>
        </w:rPr>
      </w:pPr>
    </w:p>
    <w:tbl>
      <w:tblPr>
        <w:tblStyle w:val="Tabelraster"/>
        <w:tblW w:w="5534" w:type="pct"/>
        <w:tblLook w:val="04A0" w:firstRow="1" w:lastRow="0" w:firstColumn="1" w:lastColumn="0" w:noHBand="0" w:noVBand="1"/>
      </w:tblPr>
      <w:tblGrid>
        <w:gridCol w:w="6513"/>
        <w:gridCol w:w="7374"/>
      </w:tblGrid>
      <w:tr w:rsidR="00A86F22" w:rsidRPr="00A86F22" w14:paraId="4DCF3EDA" w14:textId="77777777" w:rsidTr="00F371B0">
        <w:tc>
          <w:tcPr>
            <w:tcW w:w="2345" w:type="pct"/>
            <w:shd w:val="clear" w:color="auto" w:fill="DEEAF6" w:themeFill="accent1" w:themeFillTint="33"/>
          </w:tcPr>
          <w:p w14:paraId="1EACA81A" w14:textId="52561A66" w:rsidR="00A86F22" w:rsidRPr="00A86F22" w:rsidRDefault="00A86F22" w:rsidP="00766DDE">
            <w:pPr>
              <w:spacing w:after="0"/>
              <w:rPr>
                <w:b/>
                <w:bCs/>
              </w:rPr>
            </w:pPr>
            <w:r w:rsidRPr="00A86F22">
              <w:rPr>
                <w:b/>
                <w:bCs/>
              </w:rPr>
              <w:t>Modeldocument tekst</w:t>
            </w:r>
          </w:p>
        </w:tc>
        <w:tc>
          <w:tcPr>
            <w:tcW w:w="2655" w:type="pct"/>
            <w:shd w:val="clear" w:color="auto" w:fill="DEEAF6" w:themeFill="accent1" w:themeFillTint="33"/>
          </w:tcPr>
          <w:p w14:paraId="60B9AA83" w14:textId="071FFE71" w:rsidR="00A86F22" w:rsidRPr="00A86F22" w:rsidRDefault="00A86F22" w:rsidP="00766DDE">
            <w:pPr>
              <w:pStyle w:val="streepje"/>
              <w:numPr>
                <w:ilvl w:val="0"/>
                <w:numId w:val="0"/>
              </w:numPr>
              <w:spacing w:after="0"/>
              <w:rPr>
                <w:b/>
                <w:bCs/>
                <w:sz w:val="16"/>
                <w:szCs w:val="16"/>
              </w:rPr>
            </w:pPr>
            <w:r w:rsidRPr="00A86F22">
              <w:rPr>
                <w:b/>
                <w:bCs/>
                <w:sz w:val="16"/>
                <w:szCs w:val="16"/>
              </w:rPr>
              <w:t>Toelichting en mapping</w:t>
            </w:r>
          </w:p>
        </w:tc>
      </w:tr>
      <w:tr w:rsidR="000A7D4E" w14:paraId="630984EE" w14:textId="77777777" w:rsidTr="00F371B0">
        <w:tc>
          <w:tcPr>
            <w:tcW w:w="2345" w:type="pct"/>
          </w:tcPr>
          <w:p w14:paraId="6CA67346" w14:textId="3D7BF44C" w:rsidR="000A7D4E" w:rsidRPr="00CF2662" w:rsidRDefault="00E54614" w:rsidP="000A7D4E">
            <w:pPr>
              <w:rPr>
                <w:rStyle w:val="normaltextrun"/>
                <w:rFonts w:cs="Arial"/>
                <w:color w:val="FF0000"/>
                <w:sz w:val="20"/>
                <w:u w:val="single"/>
                <w:shd w:val="clear" w:color="auto" w:fill="FFFFFF"/>
              </w:rPr>
            </w:pPr>
            <w:r w:rsidRPr="00CF2662">
              <w:rPr>
                <w:rStyle w:val="normaltextrun"/>
                <w:rFonts w:cs="Arial"/>
                <w:color w:val="FF0000"/>
                <w:sz w:val="20"/>
                <w:u w:val="single"/>
                <w:shd w:val="clear" w:color="auto" w:fill="FFFFFF"/>
              </w:rPr>
              <w:t>ERFGENAMEN</w:t>
            </w:r>
          </w:p>
          <w:p w14:paraId="01778514" w14:textId="72CC0123" w:rsidR="00E54614" w:rsidRPr="00663993" w:rsidRDefault="00E54614" w:rsidP="00663993">
            <w:pPr>
              <w:pStyle w:val="Geenafstand"/>
              <w:rPr>
                <w:rFonts w:ascii="Arial" w:hAnsi="Arial" w:cs="Arial"/>
                <w:color w:val="FFFFFF" w:themeColor="background1"/>
                <w:sz w:val="20"/>
                <w:szCs w:val="20"/>
              </w:rPr>
            </w:pPr>
          </w:p>
        </w:tc>
        <w:tc>
          <w:tcPr>
            <w:tcW w:w="2655" w:type="pct"/>
          </w:tcPr>
          <w:p w14:paraId="613901DE" w14:textId="740D24DC" w:rsidR="00345495" w:rsidRDefault="00972335" w:rsidP="00CD28AA">
            <w:pPr>
              <w:spacing w:after="0"/>
            </w:pPr>
            <w:r>
              <w:t>Vaste tekst</w:t>
            </w:r>
            <w:r w:rsidR="00852BBE">
              <w:t>.</w:t>
            </w:r>
          </w:p>
        </w:tc>
      </w:tr>
      <w:tr w:rsidR="00F371B0" w14:paraId="7B1F44F0" w14:textId="77777777" w:rsidTr="00F371B0">
        <w:tc>
          <w:tcPr>
            <w:tcW w:w="2345" w:type="pct"/>
          </w:tcPr>
          <w:p w14:paraId="721EFEA2" w14:textId="3016B801" w:rsidR="00F371B0" w:rsidRPr="00663993" w:rsidRDefault="00F371B0" w:rsidP="000A7D4E">
            <w:pPr>
              <w:rPr>
                <w:rStyle w:val="normaltextrun"/>
                <w:rFonts w:cs="Arial"/>
                <w:color w:val="008200"/>
                <w:sz w:val="20"/>
                <w:u w:val="single"/>
                <w:shd w:val="clear" w:color="auto" w:fill="FFFFFF"/>
              </w:rPr>
            </w:pPr>
            <w:r w:rsidRPr="009F1E93">
              <w:rPr>
                <w:rStyle w:val="normaltextrun"/>
                <w:rFonts w:cs="Arial"/>
                <w:color w:val="FFFFFF" w:themeColor="background1"/>
                <w:sz w:val="20"/>
                <w:highlight w:val="darkYellow"/>
                <w:shd w:val="clear" w:color="auto" w:fill="FFFFFF"/>
              </w:rPr>
              <w:t>KEUZEBLOK ERFDELEN</w:t>
            </w:r>
          </w:p>
        </w:tc>
        <w:tc>
          <w:tcPr>
            <w:tcW w:w="2655" w:type="pct"/>
          </w:tcPr>
          <w:p w14:paraId="4FF32B50" w14:textId="3EC0D7ED" w:rsidR="00B7674D" w:rsidRDefault="00B7674D" w:rsidP="00CD28AA">
            <w:pPr>
              <w:spacing w:after="0"/>
              <w:rPr>
                <w:sz w:val="16"/>
                <w:szCs w:val="16"/>
              </w:rPr>
            </w:pPr>
            <w:r>
              <w:rPr>
                <w:sz w:val="16"/>
                <w:szCs w:val="16"/>
              </w:rPr>
              <w:t>Verplichte keuze tussen 2 varianten</w:t>
            </w:r>
          </w:p>
          <w:p w14:paraId="49B9176E" w14:textId="77777777" w:rsidR="00B7674D" w:rsidRDefault="00B7674D" w:rsidP="00CD28AA">
            <w:pPr>
              <w:spacing w:after="0"/>
              <w:rPr>
                <w:sz w:val="16"/>
                <w:szCs w:val="16"/>
              </w:rPr>
            </w:pPr>
          </w:p>
          <w:p w14:paraId="392F737A" w14:textId="3BE3FF78" w:rsidR="00300EDE" w:rsidRPr="0041329A" w:rsidRDefault="00300EDE" w:rsidP="00300EDE">
            <w:pPr>
              <w:spacing w:after="0"/>
              <w:rPr>
                <w:rStyle w:val="eop"/>
                <w:rFonts w:cs="Arial"/>
                <w:sz w:val="16"/>
                <w:szCs w:val="16"/>
                <w:u w:val="single"/>
              </w:rPr>
            </w:pPr>
            <w:r w:rsidRPr="0041329A">
              <w:rPr>
                <w:rStyle w:val="eop"/>
                <w:rFonts w:cs="Arial"/>
                <w:sz w:val="16"/>
                <w:szCs w:val="16"/>
                <w:u w:val="single"/>
              </w:rPr>
              <w:t xml:space="preserve">Mapping persoonsgevens </w:t>
            </w:r>
            <w:r>
              <w:rPr>
                <w:rStyle w:val="eop"/>
                <w:rFonts w:cs="Arial"/>
                <w:sz w:val="16"/>
                <w:szCs w:val="16"/>
                <w:u w:val="single"/>
              </w:rPr>
              <w:t>erfgenamen</w:t>
            </w:r>
            <w:r w:rsidRPr="0041329A">
              <w:rPr>
                <w:rStyle w:val="eop"/>
                <w:rFonts w:cs="Arial"/>
                <w:sz w:val="16"/>
                <w:szCs w:val="16"/>
                <w:u w:val="single"/>
              </w:rPr>
              <w:t>:</w:t>
            </w:r>
          </w:p>
          <w:p w14:paraId="6C6DD513" w14:textId="77777777" w:rsidR="00300EDE" w:rsidRPr="0041329A" w:rsidRDefault="00300EDE" w:rsidP="00300EDE">
            <w:pPr>
              <w:autoSpaceDE w:val="0"/>
              <w:autoSpaceDN w:val="0"/>
              <w:adjustRightInd w:val="0"/>
              <w:spacing w:after="0"/>
              <w:rPr>
                <w:sz w:val="16"/>
                <w:szCs w:val="16"/>
                <w:u w:val="single"/>
              </w:rPr>
            </w:pPr>
            <w:r w:rsidRPr="0041329A">
              <w:rPr>
                <w:sz w:val="16"/>
                <w:szCs w:val="16"/>
              </w:rPr>
              <w:t>//IMKAD_AangebodenStuk/stukdeelVVE/opsommingPersonen/IMKAD_Persoon</w:t>
            </w:r>
          </w:p>
          <w:p w14:paraId="4C943E3A" w14:textId="61FE2455" w:rsidR="00300EDE" w:rsidRDefault="00300EDE" w:rsidP="00300EDE">
            <w:pPr>
              <w:autoSpaceDE w:val="0"/>
              <w:autoSpaceDN w:val="0"/>
              <w:adjustRightInd w:val="0"/>
              <w:spacing w:after="0"/>
              <w:rPr>
                <w:sz w:val="16"/>
                <w:szCs w:val="16"/>
              </w:rPr>
            </w:pPr>
            <w:r w:rsidRPr="0041329A">
              <w:rPr>
                <w:sz w:val="16"/>
                <w:szCs w:val="16"/>
              </w:rPr>
              <w:t>- Voor mapping zie betreffende tekstblok</w:t>
            </w:r>
          </w:p>
          <w:p w14:paraId="6DC4CB62" w14:textId="2224AFD9" w:rsidR="00C533F2" w:rsidRDefault="00C533F2" w:rsidP="00300EDE">
            <w:pPr>
              <w:autoSpaceDE w:val="0"/>
              <w:autoSpaceDN w:val="0"/>
              <w:adjustRightInd w:val="0"/>
              <w:spacing w:after="0"/>
            </w:pPr>
          </w:p>
          <w:p w14:paraId="2A1B79E0" w14:textId="77777777" w:rsidR="00F371B0" w:rsidRPr="00345495" w:rsidRDefault="00F371B0" w:rsidP="003629D8">
            <w:pPr>
              <w:spacing w:after="0"/>
              <w:rPr>
                <w:sz w:val="16"/>
                <w:szCs w:val="16"/>
              </w:rPr>
            </w:pPr>
          </w:p>
        </w:tc>
      </w:tr>
    </w:tbl>
    <w:p w14:paraId="4EBCB103" w14:textId="37DF8F4A" w:rsidR="00A41D4D" w:rsidRDefault="00A41D4D"/>
    <w:p w14:paraId="1688E380" w14:textId="7D4CDD20" w:rsidR="00A41D4D" w:rsidRDefault="004B38CA" w:rsidP="003C0F5E">
      <w:pPr>
        <w:pStyle w:val="Kop3"/>
      </w:pPr>
      <w:bookmarkStart w:id="654" w:name="_Toc158625096"/>
      <w:r>
        <w:lastRenderedPageBreak/>
        <w:t>Keuzeblok Erfdelen</w:t>
      </w:r>
      <w:bookmarkEnd w:id="654"/>
    </w:p>
    <w:p w14:paraId="08CC0CBD" w14:textId="77777777" w:rsidR="004B38CA" w:rsidRPr="004B38CA" w:rsidRDefault="004B38CA" w:rsidP="004B38CA"/>
    <w:tbl>
      <w:tblPr>
        <w:tblStyle w:val="Tabelraster"/>
        <w:tblW w:w="0" w:type="auto"/>
        <w:tblLayout w:type="fixed"/>
        <w:tblLook w:val="04A0" w:firstRow="1" w:lastRow="0" w:firstColumn="1" w:lastColumn="0" w:noHBand="0" w:noVBand="1"/>
        <w:tblPrChange w:id="655" w:author="Groot, Karina de" w:date="2024-08-09T14:43:00Z" w16du:dateUtc="2024-08-09T12:43:00Z">
          <w:tblPr>
            <w:tblStyle w:val="Tabelraster"/>
            <w:tblW w:w="5534" w:type="pct"/>
            <w:tblLook w:val="04A0" w:firstRow="1" w:lastRow="0" w:firstColumn="1" w:lastColumn="0" w:noHBand="0" w:noVBand="1"/>
          </w:tblPr>
        </w:tblPrChange>
      </w:tblPr>
      <w:tblGrid>
        <w:gridCol w:w="6516"/>
        <w:gridCol w:w="7371"/>
        <w:tblGridChange w:id="656">
          <w:tblGrid>
            <w:gridCol w:w="4652"/>
            <w:gridCol w:w="1864"/>
            <w:gridCol w:w="7371"/>
          </w:tblGrid>
        </w:tblGridChange>
      </w:tblGrid>
      <w:tr w:rsidR="00A41D4D" w14:paraId="33D480AE" w14:textId="77777777" w:rsidTr="005C6858">
        <w:tc>
          <w:tcPr>
            <w:tcW w:w="6516" w:type="dxa"/>
            <w:shd w:val="clear" w:color="auto" w:fill="DEEAF6" w:themeFill="accent1" w:themeFillTint="33"/>
            <w:tcPrChange w:id="657" w:author="Groot, Karina de" w:date="2024-08-09T14:43:00Z" w16du:dateUtc="2024-08-09T12:43:00Z">
              <w:tcPr>
                <w:tcW w:w="2397" w:type="pct"/>
                <w:shd w:val="clear" w:color="auto" w:fill="DEEAF6" w:themeFill="accent1" w:themeFillTint="33"/>
              </w:tcPr>
            </w:tcPrChange>
          </w:tcPr>
          <w:p w14:paraId="34FD9E33" w14:textId="77434221" w:rsidR="00A41D4D" w:rsidRPr="001F1A73" w:rsidRDefault="00A41D4D" w:rsidP="00766DDE">
            <w:pPr>
              <w:spacing w:after="0"/>
              <w:rPr>
                <w:rStyle w:val="normaltextrun"/>
                <w:rFonts w:cs="Arial"/>
                <w:color w:val="70AD47" w:themeColor="accent6"/>
                <w:sz w:val="20"/>
                <w:u w:val="single"/>
                <w:shd w:val="clear" w:color="auto" w:fill="FFFFFF"/>
              </w:rPr>
            </w:pPr>
            <w:r w:rsidRPr="00A86F22">
              <w:rPr>
                <w:b/>
                <w:bCs/>
              </w:rPr>
              <w:t>Modeldocument tekst</w:t>
            </w:r>
          </w:p>
        </w:tc>
        <w:tc>
          <w:tcPr>
            <w:tcW w:w="7371" w:type="dxa"/>
            <w:shd w:val="clear" w:color="auto" w:fill="DEEAF6" w:themeFill="accent1" w:themeFillTint="33"/>
            <w:tcPrChange w:id="658" w:author="Groot, Karina de" w:date="2024-08-09T14:43:00Z" w16du:dateUtc="2024-08-09T12:43:00Z">
              <w:tcPr>
                <w:tcW w:w="2603" w:type="pct"/>
                <w:gridSpan w:val="2"/>
                <w:shd w:val="clear" w:color="auto" w:fill="DEEAF6" w:themeFill="accent1" w:themeFillTint="33"/>
              </w:tcPr>
            </w:tcPrChange>
          </w:tcPr>
          <w:p w14:paraId="00AACF04" w14:textId="159E44CF" w:rsidR="00A41D4D" w:rsidRDefault="00A41D4D" w:rsidP="00766DDE">
            <w:pPr>
              <w:spacing w:after="0"/>
            </w:pPr>
            <w:r w:rsidRPr="00A86F22">
              <w:rPr>
                <w:b/>
                <w:bCs/>
                <w:sz w:val="16"/>
                <w:szCs w:val="16"/>
              </w:rPr>
              <w:t>Toelichting en mapping</w:t>
            </w:r>
          </w:p>
        </w:tc>
      </w:tr>
      <w:tr w:rsidR="00A41D4D" w14:paraId="28DDDA8E" w14:textId="77777777" w:rsidTr="005C6858">
        <w:tc>
          <w:tcPr>
            <w:tcW w:w="6516" w:type="dxa"/>
            <w:tcPrChange w:id="659" w:author="Groot, Karina de" w:date="2024-08-09T14:43:00Z" w16du:dateUtc="2024-08-09T12:43:00Z">
              <w:tcPr>
                <w:tcW w:w="2397" w:type="pct"/>
              </w:tcPr>
            </w:tcPrChange>
          </w:tcPr>
          <w:p w14:paraId="6045F0BC" w14:textId="77777777" w:rsidR="00A41D4D" w:rsidRDefault="004C2BAB" w:rsidP="00A41D4D">
            <w:pPr>
              <w:rPr>
                <w:rStyle w:val="normaltextrun"/>
                <w:rFonts w:cs="Arial"/>
                <w:b/>
                <w:bCs/>
                <w:shd w:val="clear" w:color="auto" w:fill="FFFFFF"/>
              </w:rPr>
            </w:pPr>
            <w:r w:rsidRPr="004C2BAB">
              <w:rPr>
                <w:rStyle w:val="normaltextrun"/>
                <w:rFonts w:cs="Arial"/>
                <w:b/>
                <w:bCs/>
                <w:sz w:val="20"/>
                <w:shd w:val="clear" w:color="auto" w:fill="FFFFFF"/>
              </w:rPr>
              <w:t>V</w:t>
            </w:r>
            <w:r w:rsidRPr="004C2BAB">
              <w:rPr>
                <w:rStyle w:val="normaltextrun"/>
                <w:rFonts w:cs="Arial"/>
                <w:b/>
                <w:bCs/>
                <w:shd w:val="clear" w:color="auto" w:fill="FFFFFF"/>
              </w:rPr>
              <w:t>ariant A:</w:t>
            </w:r>
          </w:p>
          <w:p w14:paraId="007AA433" w14:textId="7C4DE035" w:rsidR="004C2BAB" w:rsidRPr="009F1E93" w:rsidRDefault="004C2BAB" w:rsidP="004C2BAB">
            <w:pPr>
              <w:pStyle w:val="Geenafstand"/>
              <w:rPr>
                <w:rFonts w:ascii="Arial" w:hAnsi="Arial" w:cs="Arial"/>
                <w:color w:val="FF0000"/>
                <w:sz w:val="20"/>
                <w:szCs w:val="20"/>
              </w:rPr>
            </w:pPr>
            <w:r w:rsidRPr="009F1E93">
              <w:rPr>
                <w:rStyle w:val="normaltextrun"/>
                <w:rFonts w:ascii="Arial" w:hAnsi="Arial" w:cs="Arial"/>
                <w:color w:val="FF0000"/>
                <w:sz w:val="20"/>
                <w:szCs w:val="20"/>
              </w:rPr>
              <w:t xml:space="preserve">Ingevolge de bepalingen van </w:t>
            </w:r>
            <w:r w:rsidRPr="009F1E93">
              <w:rPr>
                <w:rStyle w:val="normaltextrun"/>
                <w:rFonts w:ascii="Arial" w:hAnsi="Arial" w:cs="Arial"/>
                <w:color w:val="008200"/>
                <w:sz w:val="20"/>
                <w:szCs w:val="20"/>
              </w:rPr>
              <w:t>de wet</w:t>
            </w:r>
            <w:r w:rsidRPr="00567EBE">
              <w:rPr>
                <w:rStyle w:val="normaltextrun"/>
                <w:rFonts w:ascii="Arial" w:hAnsi="Arial" w:cs="Arial"/>
                <w:sz w:val="20"/>
                <w:szCs w:val="20"/>
              </w:rPr>
              <w:t>/</w:t>
            </w:r>
            <w:r w:rsidRPr="009F1E93">
              <w:rPr>
                <w:rStyle w:val="normaltextrun"/>
                <w:rFonts w:ascii="Arial" w:hAnsi="Arial" w:cs="Arial"/>
                <w:color w:val="008200"/>
                <w:sz w:val="20"/>
                <w:szCs w:val="20"/>
              </w:rPr>
              <w:t xml:space="preserve"> de wet en gemeld testament</w:t>
            </w:r>
            <w:r w:rsidRPr="00567EBE">
              <w:rPr>
                <w:rStyle w:val="normaltextrun"/>
                <w:rFonts w:ascii="Arial" w:hAnsi="Arial" w:cs="Arial"/>
                <w:sz w:val="20"/>
                <w:szCs w:val="20"/>
              </w:rPr>
              <w:t>/</w:t>
            </w:r>
            <w:r w:rsidRPr="009F1E93">
              <w:rPr>
                <w:rStyle w:val="normaltextrun"/>
                <w:rFonts w:ascii="Arial" w:hAnsi="Arial" w:cs="Arial"/>
                <w:color w:val="008200"/>
                <w:sz w:val="20"/>
                <w:szCs w:val="20"/>
              </w:rPr>
              <w:t>gemeld testament</w:t>
            </w:r>
            <w:r w:rsidRPr="00567EBE">
              <w:rPr>
                <w:rStyle w:val="normaltextrun"/>
                <w:rFonts w:ascii="Arial" w:hAnsi="Arial" w:cs="Arial"/>
                <w:sz w:val="20"/>
                <w:szCs w:val="20"/>
              </w:rPr>
              <w:t>/</w:t>
            </w:r>
            <w:r w:rsidRPr="009F1E93">
              <w:rPr>
                <w:rStyle w:val="normaltextrun"/>
                <w:rFonts w:ascii="Arial" w:hAnsi="Arial" w:cs="Arial"/>
                <w:color w:val="008200"/>
                <w:sz w:val="20"/>
                <w:szCs w:val="20"/>
              </w:rPr>
              <w:t>gemelde uiterste wilsbeschikking</w:t>
            </w:r>
            <w:r w:rsidRPr="00567EBE">
              <w:rPr>
                <w:rStyle w:val="normaltextrun"/>
                <w:rFonts w:ascii="Arial" w:hAnsi="Arial" w:cs="Arial"/>
                <w:sz w:val="20"/>
                <w:szCs w:val="20"/>
              </w:rPr>
              <w:t>/</w:t>
            </w:r>
            <w:r w:rsidRPr="009F1E93">
              <w:rPr>
                <w:rStyle w:val="Verwijzingopmerking"/>
                <w:rFonts w:ascii="Arial" w:hAnsi="Arial" w:cs="Arial"/>
                <w:color w:val="008200"/>
                <w:sz w:val="20"/>
                <w:szCs w:val="20"/>
              </w:rPr>
              <w:t xml:space="preserve"> </w:t>
            </w:r>
            <w:r w:rsidRPr="009F1E93">
              <w:rPr>
                <w:rStyle w:val="normaltextrun"/>
                <w:rFonts w:ascii="Arial" w:hAnsi="Arial" w:cs="Arial"/>
                <w:color w:val="008200"/>
                <w:sz w:val="20"/>
                <w:szCs w:val="20"/>
              </w:rPr>
              <w:t xml:space="preserve">de wet en gemelde uiterste wilsbeschikking </w:t>
            </w:r>
            <w:r w:rsidRPr="009F1E93">
              <w:rPr>
                <w:rStyle w:val="normaltextrun"/>
                <w:rFonts w:ascii="Arial" w:hAnsi="Arial" w:cs="Arial"/>
                <w:color w:val="FF0000"/>
                <w:sz w:val="20"/>
                <w:szCs w:val="20"/>
              </w:rPr>
              <w:t>heeft de</w:t>
            </w:r>
            <w:r w:rsidRPr="009F1E93">
              <w:rPr>
                <w:rStyle w:val="eop"/>
                <w:rFonts w:ascii="Arial" w:hAnsi="Arial" w:cs="Arial"/>
                <w:color w:val="0066FF"/>
                <w:sz w:val="20"/>
                <w:szCs w:val="20"/>
                <w:shd w:val="clear" w:color="auto" w:fill="FFFFFF"/>
              </w:rPr>
              <w:t xml:space="preserve"> </w:t>
            </w:r>
            <w:r w:rsidRPr="00895417">
              <w:rPr>
                <w:rStyle w:val="eop"/>
                <w:rFonts w:ascii="Arial" w:hAnsi="Arial" w:cs="Arial"/>
                <w:color w:val="008200"/>
                <w:sz w:val="20"/>
                <w:szCs w:val="20"/>
                <w:shd w:val="clear" w:color="auto" w:fill="FFFFFF"/>
              </w:rPr>
              <w:t>erflater</w:t>
            </w:r>
            <w:r w:rsidRPr="00567EBE">
              <w:rPr>
                <w:rStyle w:val="eop"/>
                <w:rFonts w:ascii="Arial" w:hAnsi="Arial" w:cs="Arial"/>
                <w:sz w:val="20"/>
                <w:szCs w:val="20"/>
                <w:shd w:val="clear" w:color="auto" w:fill="FFFFFF"/>
              </w:rPr>
              <w:t>/</w:t>
            </w:r>
            <w:r w:rsidRPr="00895417">
              <w:rPr>
                <w:rStyle w:val="eop"/>
                <w:rFonts w:ascii="Arial" w:hAnsi="Arial" w:cs="Arial"/>
                <w:color w:val="008200"/>
                <w:sz w:val="20"/>
                <w:szCs w:val="20"/>
                <w:shd w:val="clear" w:color="auto" w:fill="FFFFFF"/>
              </w:rPr>
              <w:t>erflaatster</w:t>
            </w:r>
            <w:r w:rsidRPr="00567EBE">
              <w:rPr>
                <w:rStyle w:val="eop"/>
                <w:rFonts w:ascii="Arial" w:hAnsi="Arial" w:cs="Arial"/>
                <w:sz w:val="20"/>
                <w:szCs w:val="20"/>
                <w:shd w:val="clear" w:color="auto" w:fill="FFFFFF"/>
              </w:rPr>
              <w:t>/</w:t>
            </w:r>
            <w:r w:rsidRPr="00895417">
              <w:rPr>
                <w:rStyle w:val="eop"/>
                <w:rFonts w:ascii="Arial" w:hAnsi="Arial" w:cs="Arial"/>
                <w:color w:val="008200"/>
                <w:sz w:val="20"/>
                <w:szCs w:val="20"/>
                <w:shd w:val="clear" w:color="auto" w:fill="FFFFFF"/>
              </w:rPr>
              <w:t>overledene</w:t>
            </w:r>
            <w:r w:rsidRPr="009F1E93">
              <w:rPr>
                <w:rStyle w:val="eop"/>
                <w:rFonts w:ascii="Arial" w:hAnsi="Arial" w:cs="Arial"/>
                <w:color w:val="0066FF"/>
                <w:sz w:val="20"/>
                <w:szCs w:val="20"/>
                <w:shd w:val="clear" w:color="auto" w:fill="FFFFFF"/>
              </w:rPr>
              <w:t xml:space="preserve"> </w:t>
            </w:r>
            <w:r w:rsidRPr="009F1E93">
              <w:rPr>
                <w:rStyle w:val="normaltextrun"/>
                <w:rFonts w:ascii="Arial" w:hAnsi="Arial" w:cs="Arial"/>
                <w:color w:val="FF0000"/>
                <w:sz w:val="20"/>
                <w:szCs w:val="20"/>
              </w:rPr>
              <w:t xml:space="preserve">als </w:t>
            </w:r>
            <w:r w:rsidRPr="00895417">
              <w:rPr>
                <w:rStyle w:val="eop"/>
                <w:rFonts w:ascii="Arial" w:hAnsi="Arial" w:cs="Arial"/>
                <w:color w:val="008200"/>
                <w:sz w:val="20"/>
                <w:szCs w:val="20"/>
                <w:shd w:val="clear" w:color="auto" w:fill="FFFFFF"/>
              </w:rPr>
              <w:t>zijn</w:t>
            </w:r>
            <w:r w:rsidRPr="00567EBE">
              <w:rPr>
                <w:rStyle w:val="eop"/>
                <w:rFonts w:ascii="Arial" w:hAnsi="Arial" w:cs="Arial"/>
                <w:sz w:val="20"/>
                <w:szCs w:val="20"/>
                <w:shd w:val="clear" w:color="auto" w:fill="FFFFFF"/>
              </w:rPr>
              <w:t>/</w:t>
            </w:r>
            <w:r w:rsidRPr="00895417">
              <w:rPr>
                <w:rStyle w:val="eop"/>
                <w:rFonts w:ascii="Arial" w:hAnsi="Arial" w:cs="Arial"/>
                <w:color w:val="008200"/>
                <w:sz w:val="20"/>
                <w:szCs w:val="20"/>
                <w:shd w:val="clear" w:color="auto" w:fill="FFFFFF"/>
              </w:rPr>
              <w:t xml:space="preserve">haar </w:t>
            </w:r>
            <w:r w:rsidRPr="009F1E93">
              <w:rPr>
                <w:rStyle w:val="normaltextrun"/>
                <w:rFonts w:ascii="Arial" w:hAnsi="Arial" w:cs="Arial"/>
                <w:color w:val="FF0000"/>
                <w:sz w:val="20"/>
                <w:szCs w:val="20"/>
              </w:rPr>
              <w:t>enige erfgenamen achtergelaten</w:t>
            </w:r>
            <w:r w:rsidRPr="0054619A">
              <w:rPr>
                <w:rStyle w:val="normaltextrun"/>
                <w:rFonts w:ascii="Arial" w:hAnsi="Arial" w:cs="Arial"/>
                <w:color w:val="840084"/>
                <w:sz w:val="20"/>
                <w:szCs w:val="20"/>
              </w:rPr>
              <w:t>:</w:t>
            </w:r>
          </w:p>
          <w:p w14:paraId="7BF9E15C" w14:textId="1487A825" w:rsidR="004C2BAB" w:rsidRPr="009F1E93" w:rsidRDefault="004C2BAB">
            <w:pPr>
              <w:pStyle w:val="Geenafstand"/>
              <w:widowControl w:val="0"/>
              <w:numPr>
                <w:ilvl w:val="0"/>
                <w:numId w:val="6"/>
              </w:numPr>
              <w:snapToGrid w:val="0"/>
              <w:spacing w:after="0"/>
              <w:ind w:left="426" w:hanging="426"/>
              <w:rPr>
                <w:rFonts w:ascii="Arial" w:hAnsi="Arial" w:cs="Arial"/>
                <w:color w:val="0066FF"/>
                <w:sz w:val="20"/>
                <w:szCs w:val="20"/>
              </w:rPr>
            </w:pPr>
            <w:r w:rsidRPr="009F1E93">
              <w:rPr>
                <w:rStyle w:val="eop"/>
                <w:rFonts w:ascii="Arial" w:hAnsi="Arial" w:cs="Arial"/>
                <w:color w:val="339966"/>
                <w:sz w:val="20"/>
                <w:szCs w:val="20"/>
                <w:shd w:val="clear" w:color="auto" w:fill="FFFFFF"/>
              </w:rPr>
              <w:t>zijn</w:t>
            </w:r>
            <w:r w:rsidRPr="00567EBE">
              <w:rPr>
                <w:rStyle w:val="eop"/>
                <w:rFonts w:ascii="Arial" w:hAnsi="Arial" w:cs="Arial"/>
                <w:sz w:val="20"/>
                <w:szCs w:val="20"/>
                <w:shd w:val="clear" w:color="auto" w:fill="FFFFFF"/>
              </w:rPr>
              <w:t>/</w:t>
            </w:r>
            <w:r w:rsidRPr="009F1E93">
              <w:rPr>
                <w:rStyle w:val="eop"/>
                <w:rFonts w:ascii="Arial" w:hAnsi="Arial" w:cs="Arial"/>
                <w:color w:val="339966"/>
                <w:sz w:val="20"/>
                <w:szCs w:val="20"/>
                <w:shd w:val="clear" w:color="auto" w:fill="FFFFFF"/>
              </w:rPr>
              <w:t xml:space="preserve">haar </w:t>
            </w:r>
            <w:r w:rsidRPr="003E515C">
              <w:rPr>
                <w:rStyle w:val="normaltextrun"/>
                <w:rFonts w:ascii="Arial" w:hAnsi="Arial" w:cs="Arial"/>
                <w:color w:val="840084"/>
                <w:sz w:val="20"/>
                <w:szCs w:val="20"/>
              </w:rPr>
              <w:t>voornoemde</w:t>
            </w:r>
            <w:r w:rsidRPr="009F1E93">
              <w:rPr>
                <w:rStyle w:val="normaltextrun"/>
                <w:rFonts w:ascii="Arial" w:hAnsi="Arial" w:cs="Arial"/>
                <w:color w:val="FF0000"/>
                <w:sz w:val="20"/>
                <w:szCs w:val="20"/>
              </w:rPr>
              <w:t xml:space="preserve"> </w:t>
            </w:r>
            <w:r w:rsidRPr="009F1E93">
              <w:rPr>
                <w:rStyle w:val="normaltextrun"/>
                <w:rFonts w:ascii="Arial" w:hAnsi="Arial" w:cs="Arial"/>
                <w:color w:val="008200"/>
                <w:sz w:val="20"/>
                <w:szCs w:val="20"/>
              </w:rPr>
              <w:t>echtgenote</w:t>
            </w:r>
            <w:r w:rsidRPr="00567EBE">
              <w:rPr>
                <w:rStyle w:val="normaltextrun"/>
                <w:rFonts w:ascii="Arial" w:hAnsi="Arial" w:cs="Arial"/>
                <w:sz w:val="20"/>
                <w:szCs w:val="20"/>
              </w:rPr>
              <w:t>/</w:t>
            </w:r>
            <w:r w:rsidRPr="009F1E93">
              <w:rPr>
                <w:rStyle w:val="normaltextrun"/>
                <w:rFonts w:ascii="Arial" w:hAnsi="Arial" w:cs="Arial"/>
                <w:color w:val="008200"/>
                <w:sz w:val="20"/>
                <w:szCs w:val="20"/>
              </w:rPr>
              <w:t>echtgenoot</w:t>
            </w:r>
            <w:r w:rsidRPr="00567EBE">
              <w:rPr>
                <w:rStyle w:val="normaltextrun"/>
                <w:rFonts w:ascii="Arial" w:hAnsi="Arial" w:cs="Arial"/>
                <w:sz w:val="20"/>
                <w:szCs w:val="20"/>
              </w:rPr>
              <w:t>/</w:t>
            </w:r>
            <w:r w:rsidRPr="009F1E93">
              <w:rPr>
                <w:rStyle w:val="normaltextrun"/>
                <w:rFonts w:ascii="Arial" w:hAnsi="Arial" w:cs="Arial"/>
                <w:color w:val="008200"/>
                <w:sz w:val="20"/>
                <w:szCs w:val="20"/>
              </w:rPr>
              <w:t xml:space="preserve">geregistreerd partner </w:t>
            </w:r>
            <w:r w:rsidRPr="003E515C">
              <w:rPr>
                <w:rStyle w:val="normaltextrun"/>
                <w:rFonts w:ascii="Arial" w:hAnsi="Arial" w:cs="Arial"/>
                <w:color w:val="FF0000"/>
                <w:sz w:val="20"/>
                <w:szCs w:val="20"/>
              </w:rPr>
              <w:t>en</w:t>
            </w:r>
            <w:r w:rsidRPr="009F1E93">
              <w:rPr>
                <w:rStyle w:val="normaltextrun"/>
                <w:rFonts w:ascii="Arial" w:hAnsi="Arial" w:cs="Arial"/>
                <w:color w:val="7030A0"/>
                <w:sz w:val="20"/>
                <w:szCs w:val="20"/>
              </w:rPr>
              <w:t xml:space="preserve"> </w:t>
            </w:r>
            <w:r w:rsidRPr="009F1E93">
              <w:rPr>
                <w:rStyle w:val="normaltextrun"/>
                <w:rFonts w:ascii="Arial" w:hAnsi="Arial" w:cs="Arial"/>
                <w:color w:val="008200"/>
                <w:sz w:val="20"/>
                <w:szCs w:val="20"/>
              </w:rPr>
              <w:t>zijn</w:t>
            </w:r>
            <w:r w:rsidRPr="00567EBE">
              <w:rPr>
                <w:rStyle w:val="normaltextrun"/>
                <w:rFonts w:ascii="Arial" w:hAnsi="Arial" w:cs="Arial"/>
                <w:sz w:val="20"/>
                <w:szCs w:val="20"/>
              </w:rPr>
              <w:t>/</w:t>
            </w:r>
            <w:r w:rsidRPr="009F1E93">
              <w:rPr>
                <w:rStyle w:val="normaltextrun"/>
                <w:rFonts w:ascii="Arial" w:hAnsi="Arial" w:cs="Arial"/>
                <w:color w:val="008200"/>
                <w:sz w:val="20"/>
                <w:szCs w:val="20"/>
              </w:rPr>
              <w:t xml:space="preserve">haar </w:t>
            </w:r>
            <w:r w:rsidRPr="00895417">
              <w:rPr>
                <w:rStyle w:val="normaltextrun"/>
                <w:rFonts w:ascii="Arial" w:hAnsi="Arial" w:cs="Arial"/>
                <w:color w:val="FF0000"/>
                <w:sz w:val="20"/>
                <w:szCs w:val="20"/>
              </w:rPr>
              <w:t xml:space="preserve">hiervoor genoemde </w:t>
            </w:r>
            <w:r w:rsidRPr="00C84906">
              <w:rPr>
                <w:rStyle w:val="normaltextrun"/>
                <w:rFonts w:ascii="Arial" w:hAnsi="Arial" w:cs="Arial"/>
                <w:color w:val="FF0000"/>
                <w:sz w:val="20"/>
                <w:szCs w:val="20"/>
              </w:rPr>
              <w:t>kind</w:t>
            </w:r>
            <w:r w:rsidRPr="00C84906">
              <w:rPr>
                <w:rStyle w:val="normaltextrun"/>
                <w:rFonts w:ascii="Arial" w:hAnsi="Arial" w:cs="Arial"/>
                <w:color w:val="840084"/>
                <w:sz w:val="20"/>
                <w:szCs w:val="20"/>
              </w:rPr>
              <w:t>eren</w:t>
            </w:r>
            <w:r w:rsidRPr="00895417">
              <w:rPr>
                <w:rStyle w:val="normaltextrun"/>
                <w:rFonts w:ascii="Arial" w:hAnsi="Arial" w:cs="Arial"/>
                <w:color w:val="008200"/>
                <w:sz w:val="20"/>
                <w:szCs w:val="20"/>
              </w:rPr>
              <w:t xml:space="preserve">, </w:t>
            </w:r>
            <w:r w:rsidR="0035086A" w:rsidRPr="009F1E93">
              <w:rPr>
                <w:rFonts w:ascii="Arial" w:hAnsi="Arial" w:cs="Arial"/>
                <w:kern w:val="28"/>
                <w:sz w:val="20"/>
              </w:rPr>
              <w:fldChar w:fldCharType="begin"/>
            </w:r>
            <w:r w:rsidR="0035086A" w:rsidRPr="009F1E93">
              <w:rPr>
                <w:rFonts w:ascii="Arial" w:hAnsi="Arial" w:cs="Arial"/>
                <w:kern w:val="28"/>
                <w:sz w:val="20"/>
              </w:rPr>
              <w:instrText>MacroButton Nomacro §</w:instrText>
            </w:r>
            <w:r w:rsidR="0035086A" w:rsidRPr="009F1E93">
              <w:rPr>
                <w:rFonts w:ascii="Arial" w:hAnsi="Arial" w:cs="Arial"/>
                <w:kern w:val="28"/>
                <w:sz w:val="20"/>
              </w:rPr>
              <w:fldChar w:fldCharType="end"/>
            </w:r>
            <w:r w:rsidR="0035086A" w:rsidRPr="00895417">
              <w:rPr>
                <w:rStyle w:val="normaltextrun"/>
                <w:rFonts w:ascii="Arial" w:hAnsi="Arial" w:cs="Arial"/>
                <w:color w:val="008200"/>
                <w:sz w:val="20"/>
              </w:rPr>
              <w:t xml:space="preserve">voor </w:t>
            </w:r>
            <w:r w:rsidR="0035086A" w:rsidRPr="009F1E93">
              <w:rPr>
                <w:rFonts w:ascii="Arial" w:hAnsi="Arial" w:cs="Arial"/>
                <w:color w:val="000000" w:themeColor="text1"/>
                <w:kern w:val="28"/>
                <w:sz w:val="20"/>
              </w:rPr>
              <w:fldChar w:fldCharType="begin"/>
            </w:r>
            <w:r w:rsidR="0035086A" w:rsidRPr="009F1E93">
              <w:rPr>
                <w:rFonts w:ascii="Arial" w:hAnsi="Arial" w:cs="Arial"/>
                <w:color w:val="000000" w:themeColor="text1"/>
                <w:kern w:val="28"/>
                <w:sz w:val="20"/>
              </w:rPr>
              <w:instrText>MacroButton Nomacro §</w:instrText>
            </w:r>
            <w:r w:rsidR="0035086A" w:rsidRPr="009F1E93">
              <w:rPr>
                <w:rFonts w:ascii="Arial" w:hAnsi="Arial" w:cs="Arial"/>
                <w:color w:val="000000" w:themeColor="text1"/>
                <w:kern w:val="28"/>
                <w:sz w:val="20"/>
              </w:rPr>
              <w:fldChar w:fldCharType="end"/>
            </w:r>
            <w:r w:rsidR="0035086A" w:rsidRPr="009F1E93">
              <w:rPr>
                <w:rFonts w:ascii="Arial" w:hAnsi="Arial" w:cs="Arial"/>
                <w:sz w:val="20"/>
              </w:rPr>
              <w:t>breukdeel</w:t>
            </w:r>
            <w:r w:rsidR="0035086A" w:rsidRPr="009F1E93">
              <w:rPr>
                <w:rFonts w:ascii="Arial" w:hAnsi="Arial" w:cs="Arial"/>
                <w:sz w:val="20"/>
              </w:rPr>
              <w:fldChar w:fldCharType="begin"/>
            </w:r>
            <w:r w:rsidR="0035086A" w:rsidRPr="009F1E93">
              <w:rPr>
                <w:rFonts w:ascii="Arial" w:hAnsi="Arial" w:cs="Arial"/>
                <w:sz w:val="20"/>
              </w:rPr>
              <w:instrText>MacroButton Nomacro §</w:instrText>
            </w:r>
            <w:r w:rsidR="0035086A" w:rsidRPr="009F1E93">
              <w:rPr>
                <w:rFonts w:ascii="Arial" w:hAnsi="Arial" w:cs="Arial"/>
                <w:sz w:val="20"/>
              </w:rPr>
              <w:fldChar w:fldCharType="end"/>
            </w:r>
            <w:r w:rsidR="006C0531">
              <w:rPr>
                <w:rFonts w:ascii="Arial" w:hAnsi="Arial" w:cs="Arial"/>
                <w:kern w:val="28"/>
                <w:sz w:val="20"/>
              </w:rPr>
              <w:t xml:space="preserve"> </w:t>
            </w:r>
            <w:r w:rsidR="006C0531" w:rsidRPr="009F1E93">
              <w:rPr>
                <w:rFonts w:ascii="Arial" w:hAnsi="Arial" w:cs="Arial"/>
                <w:kern w:val="28"/>
                <w:sz w:val="20"/>
              </w:rPr>
              <w:fldChar w:fldCharType="begin"/>
            </w:r>
            <w:r w:rsidR="006C0531" w:rsidRPr="009F1E93">
              <w:rPr>
                <w:rFonts w:ascii="Arial" w:hAnsi="Arial" w:cs="Arial"/>
                <w:kern w:val="28"/>
                <w:sz w:val="20"/>
              </w:rPr>
              <w:instrText>MacroButton Nomacro §</w:instrText>
            </w:r>
            <w:r w:rsidR="006C0531" w:rsidRPr="009F1E93">
              <w:rPr>
                <w:rFonts w:ascii="Arial" w:hAnsi="Arial" w:cs="Arial"/>
                <w:kern w:val="28"/>
                <w:sz w:val="20"/>
              </w:rPr>
              <w:fldChar w:fldCharType="end"/>
            </w:r>
            <w:r w:rsidR="006C0531" w:rsidRPr="00895417">
              <w:rPr>
                <w:rStyle w:val="normaltextrun"/>
                <w:rFonts w:ascii="Arial" w:hAnsi="Arial" w:cs="Arial"/>
                <w:color w:val="008200"/>
                <w:sz w:val="20"/>
              </w:rPr>
              <w:t xml:space="preserve">gedeelte van </w:t>
            </w:r>
            <w:r w:rsidR="006C0531" w:rsidRPr="00C84906">
              <w:rPr>
                <w:rStyle w:val="eop"/>
                <w:rFonts w:ascii="Arial" w:hAnsi="Arial" w:cs="Arial"/>
                <w:color w:val="00FFFF"/>
                <w:sz w:val="20"/>
                <w:shd w:val="clear" w:color="auto" w:fill="FFFFFF"/>
              </w:rPr>
              <w:t>zijn</w:t>
            </w:r>
            <w:r w:rsidR="006C0531" w:rsidRPr="00EA6A88">
              <w:rPr>
                <w:rStyle w:val="eop"/>
                <w:rFonts w:ascii="Arial" w:hAnsi="Arial" w:cs="Arial"/>
                <w:sz w:val="20"/>
                <w:shd w:val="clear" w:color="auto" w:fill="FFFFFF"/>
              </w:rPr>
              <w:t>/</w:t>
            </w:r>
            <w:r w:rsidR="006C0531" w:rsidRPr="00C84906">
              <w:rPr>
                <w:rStyle w:val="eop"/>
                <w:rFonts w:ascii="Arial" w:hAnsi="Arial" w:cs="Arial"/>
                <w:color w:val="00FFFF"/>
                <w:sz w:val="20"/>
                <w:shd w:val="clear" w:color="auto" w:fill="FFFFFF"/>
              </w:rPr>
              <w:t xml:space="preserve">haar </w:t>
            </w:r>
            <w:r w:rsidR="006C0531" w:rsidRPr="00C84906">
              <w:rPr>
                <w:rStyle w:val="normaltextrun"/>
                <w:rFonts w:ascii="Arial" w:hAnsi="Arial" w:cs="Arial"/>
                <w:color w:val="008200"/>
                <w:sz w:val="20"/>
              </w:rPr>
              <w:t>nalatenschap</w:t>
            </w:r>
            <w:r w:rsidR="006C0531" w:rsidRPr="009F1E93">
              <w:rPr>
                <w:rFonts w:ascii="Arial" w:hAnsi="Arial" w:cs="Arial"/>
                <w:kern w:val="28"/>
                <w:sz w:val="20"/>
              </w:rPr>
              <w:fldChar w:fldCharType="begin"/>
            </w:r>
            <w:r w:rsidR="006C0531" w:rsidRPr="009F1E93">
              <w:rPr>
                <w:rFonts w:ascii="Arial" w:hAnsi="Arial" w:cs="Arial"/>
                <w:kern w:val="28"/>
                <w:sz w:val="20"/>
              </w:rPr>
              <w:instrText>MacroButton Nomacro §</w:instrText>
            </w:r>
            <w:r w:rsidR="006C0531" w:rsidRPr="009F1E93">
              <w:rPr>
                <w:rFonts w:ascii="Arial" w:hAnsi="Arial" w:cs="Arial"/>
                <w:kern w:val="28"/>
                <w:sz w:val="20"/>
              </w:rPr>
              <w:fldChar w:fldCharType="end"/>
            </w:r>
            <w:r w:rsidR="006C0531">
              <w:rPr>
                <w:rFonts w:ascii="Arial" w:hAnsi="Arial" w:cs="Arial"/>
                <w:kern w:val="28"/>
                <w:sz w:val="20"/>
              </w:rPr>
              <w:t xml:space="preserve"> </w:t>
            </w:r>
            <w:r w:rsidR="006C0531" w:rsidRPr="00EA6A88">
              <w:rPr>
                <w:rStyle w:val="normaltextrun"/>
                <w:rFonts w:ascii="Arial" w:hAnsi="Arial" w:cs="Arial"/>
                <w:sz w:val="20"/>
              </w:rPr>
              <w:t>/</w:t>
            </w:r>
            <w:r w:rsidR="006C0531">
              <w:rPr>
                <w:rStyle w:val="normaltextrun"/>
                <w:rFonts w:ascii="Arial" w:hAnsi="Arial" w:cs="Arial"/>
                <w:sz w:val="20"/>
              </w:rPr>
              <w:t xml:space="preserve"> </w:t>
            </w:r>
            <w:r w:rsidR="006C0531" w:rsidRPr="009F1E93">
              <w:rPr>
                <w:rFonts w:ascii="Arial" w:hAnsi="Arial" w:cs="Arial"/>
                <w:kern w:val="28"/>
                <w:sz w:val="20"/>
              </w:rPr>
              <w:fldChar w:fldCharType="begin"/>
            </w:r>
            <w:r w:rsidR="006C0531" w:rsidRPr="009F1E93">
              <w:rPr>
                <w:rFonts w:ascii="Arial" w:hAnsi="Arial" w:cs="Arial"/>
                <w:kern w:val="28"/>
                <w:sz w:val="20"/>
              </w:rPr>
              <w:instrText>MacroButton Nomacro §</w:instrText>
            </w:r>
            <w:r w:rsidR="006C0531" w:rsidRPr="009F1E93">
              <w:rPr>
                <w:rFonts w:ascii="Arial" w:hAnsi="Arial" w:cs="Arial"/>
                <w:kern w:val="28"/>
                <w:sz w:val="20"/>
              </w:rPr>
              <w:fldChar w:fldCharType="end"/>
            </w:r>
            <w:r w:rsidR="006C0531" w:rsidRPr="003E515C">
              <w:rPr>
                <w:rStyle w:val="normaltextrun"/>
                <w:rFonts w:ascii="Arial" w:hAnsi="Arial" w:cs="Arial"/>
                <w:color w:val="008200"/>
                <w:sz w:val="20"/>
              </w:rPr>
              <w:t>aandeel</w:t>
            </w:r>
            <w:r w:rsidR="006C0531" w:rsidRPr="009F1E93">
              <w:rPr>
                <w:rFonts w:ascii="Arial" w:hAnsi="Arial" w:cs="Arial"/>
                <w:kern w:val="28"/>
                <w:sz w:val="20"/>
              </w:rPr>
              <w:fldChar w:fldCharType="begin"/>
            </w:r>
            <w:r w:rsidR="006C0531" w:rsidRPr="009F1E93">
              <w:rPr>
                <w:rFonts w:ascii="Arial" w:hAnsi="Arial" w:cs="Arial"/>
                <w:kern w:val="28"/>
                <w:sz w:val="20"/>
              </w:rPr>
              <w:instrText>MacroButton Nomacro §</w:instrText>
            </w:r>
            <w:r w:rsidR="006C0531" w:rsidRPr="009F1E93">
              <w:rPr>
                <w:rFonts w:ascii="Arial" w:hAnsi="Arial" w:cs="Arial"/>
                <w:kern w:val="28"/>
                <w:sz w:val="20"/>
              </w:rPr>
              <w:fldChar w:fldCharType="end"/>
            </w:r>
            <w:r w:rsidR="0035086A">
              <w:rPr>
                <w:rStyle w:val="eop"/>
                <w:rFonts w:ascii="Arial" w:hAnsi="Arial" w:cs="Arial"/>
                <w:color w:val="840084"/>
                <w:sz w:val="20"/>
                <w:szCs w:val="20"/>
              </w:rPr>
              <w:t>;</w:t>
            </w:r>
          </w:p>
          <w:p w14:paraId="1A935439" w14:textId="12D68B68" w:rsidR="0035086A" w:rsidRPr="00E208DF" w:rsidRDefault="0035086A" w:rsidP="0035086A">
            <w:pPr>
              <w:pStyle w:val="Geenafstand"/>
              <w:widowControl w:val="0"/>
              <w:numPr>
                <w:ilvl w:val="0"/>
                <w:numId w:val="6"/>
              </w:numPr>
              <w:snapToGrid w:val="0"/>
              <w:spacing w:after="0"/>
              <w:ind w:left="426" w:hanging="426"/>
              <w:rPr>
                <w:rStyle w:val="normaltextrun"/>
                <w:rFonts w:ascii="Arial" w:hAnsi="Arial" w:cs="Arial"/>
                <w:sz w:val="20"/>
              </w:rPr>
            </w:pPr>
            <w:r w:rsidRPr="00E552D6">
              <w:rPr>
                <w:rStyle w:val="normaltextrun"/>
                <w:rFonts w:ascii="Arial" w:hAnsi="Arial" w:cs="Arial"/>
                <w:color w:val="3165FF"/>
                <w:sz w:val="20"/>
                <w:szCs w:val="20"/>
              </w:rPr>
              <w:t>zijn</w:t>
            </w:r>
            <w:r w:rsidRPr="00E552D6">
              <w:rPr>
                <w:rStyle w:val="normaltextrun"/>
                <w:rFonts w:ascii="Arial" w:hAnsi="Arial" w:cs="Arial"/>
                <w:sz w:val="20"/>
                <w:szCs w:val="20"/>
              </w:rPr>
              <w:t>/</w:t>
            </w:r>
            <w:r w:rsidRPr="00E552D6">
              <w:rPr>
                <w:rStyle w:val="normaltextrun"/>
                <w:rFonts w:ascii="Arial" w:hAnsi="Arial" w:cs="Arial"/>
                <w:color w:val="3165FF"/>
                <w:sz w:val="20"/>
                <w:szCs w:val="20"/>
              </w:rPr>
              <w:t>haar</w:t>
            </w:r>
            <w:r w:rsidRPr="00E552D6">
              <w:rPr>
                <w:rStyle w:val="normaltextrun"/>
                <w:rFonts w:ascii="Arial" w:hAnsi="Arial" w:cs="Arial"/>
                <w:color w:val="008200"/>
                <w:sz w:val="20"/>
                <w:szCs w:val="20"/>
              </w:rPr>
              <w:t xml:space="preserve"> </w:t>
            </w:r>
            <w:r w:rsidRPr="00E552D6">
              <w:rPr>
                <w:rStyle w:val="normaltextrun"/>
                <w:rFonts w:ascii="Arial" w:hAnsi="Arial" w:cs="Arial"/>
                <w:color w:val="840084"/>
                <w:sz w:val="20"/>
                <w:szCs w:val="20"/>
              </w:rPr>
              <w:t>hiervoor genoemde kleinkind</w:t>
            </w:r>
            <w:r w:rsidRPr="00E552D6">
              <w:rPr>
                <w:rStyle w:val="normaltextrun"/>
                <w:rFonts w:ascii="Arial" w:hAnsi="Arial" w:cs="Arial"/>
                <w:color w:val="3165FF"/>
                <w:sz w:val="20"/>
                <w:szCs w:val="20"/>
              </w:rPr>
              <w:t xml:space="preserve">eren, </w:t>
            </w:r>
            <w:r w:rsidRPr="00E552D6">
              <w:rPr>
                <w:rFonts w:ascii="Arial" w:hAnsi="Arial" w:cs="Arial"/>
                <w:color w:val="840084"/>
                <w:sz w:val="20"/>
                <w:szCs w:val="20"/>
                <w:rPrChange w:id="660" w:author="Groot, Karina de" w:date="2024-08-08T16:17:00Z" w16du:dateUtc="2024-08-08T14:17:00Z">
                  <w:rPr>
                    <w:color w:val="840084"/>
                    <w:szCs w:val="20"/>
                  </w:rPr>
                </w:rPrChange>
              </w:rPr>
              <w:t>gezamenlijk</w:t>
            </w:r>
            <w:r w:rsidRPr="00E552D6">
              <w:rPr>
                <w:rStyle w:val="normaltextrun"/>
                <w:rFonts w:ascii="Arial" w:hAnsi="Arial" w:cs="Arial"/>
                <w:color w:val="7030A0"/>
                <w:sz w:val="20"/>
                <w:szCs w:val="20"/>
              </w:rPr>
              <w:t xml:space="preserve"> </w:t>
            </w:r>
            <w:r w:rsidRPr="00E552D6">
              <w:rPr>
                <w:rStyle w:val="normaltextrun"/>
                <w:rFonts w:ascii="Arial" w:hAnsi="Arial" w:cs="Arial"/>
                <w:color w:val="840084"/>
                <w:sz w:val="20"/>
                <w:szCs w:val="20"/>
              </w:rPr>
              <w:t xml:space="preserve">voor </w:t>
            </w:r>
            <w:r w:rsidRPr="009F1E93">
              <w:rPr>
                <w:rFonts w:ascii="Arial" w:hAnsi="Arial" w:cs="Arial"/>
                <w:color w:val="000000" w:themeColor="text1"/>
                <w:kern w:val="28"/>
                <w:sz w:val="20"/>
              </w:rPr>
              <w:fldChar w:fldCharType="begin"/>
            </w:r>
            <w:r w:rsidRPr="009F1E93">
              <w:rPr>
                <w:rFonts w:ascii="Arial" w:hAnsi="Arial" w:cs="Arial"/>
                <w:color w:val="000000" w:themeColor="text1"/>
                <w:kern w:val="28"/>
                <w:sz w:val="20"/>
              </w:rPr>
              <w:instrText>MacroButton Nomacro §</w:instrText>
            </w:r>
            <w:r w:rsidRPr="009F1E93">
              <w:rPr>
                <w:rFonts w:ascii="Arial" w:hAnsi="Arial" w:cs="Arial"/>
                <w:color w:val="000000" w:themeColor="text1"/>
                <w:kern w:val="28"/>
                <w:sz w:val="20"/>
              </w:rPr>
              <w:fldChar w:fldCharType="end"/>
            </w:r>
            <w:r w:rsidRPr="009F1E93">
              <w:rPr>
                <w:rFonts w:ascii="Arial" w:hAnsi="Arial" w:cs="Arial"/>
                <w:sz w:val="20"/>
              </w:rPr>
              <w:t>breukdeel</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Style w:val="normaltextrun"/>
                <w:rFonts w:ascii="Arial" w:hAnsi="Arial" w:cs="Arial"/>
                <w:color w:val="0066FF"/>
                <w:sz w:val="20"/>
              </w:rPr>
              <w:t xml:space="preserve"> </w:t>
            </w:r>
            <w:r w:rsidRPr="00B05B8E">
              <w:rPr>
                <w:rStyle w:val="normaltextrun"/>
                <w:rFonts w:ascii="Arial" w:hAnsi="Arial" w:cs="Arial"/>
                <w:color w:val="840084"/>
                <w:sz w:val="20"/>
              </w:rPr>
              <w:t>gedeelte</w:t>
            </w:r>
            <w:r w:rsidRPr="00B05B8E">
              <w:rPr>
                <w:rStyle w:val="normaltextrun"/>
                <w:rFonts w:ascii="Arial" w:hAnsi="Arial" w:cs="Arial"/>
                <w:color w:val="3165FF"/>
                <w:sz w:val="20"/>
              </w:rPr>
              <w:t>, derhalve ieder voor</w:t>
            </w:r>
            <w:r w:rsidRPr="009F1E93">
              <w:rPr>
                <w:rStyle w:val="normaltextrun"/>
                <w:rFonts w:ascii="Arial" w:hAnsi="Arial" w:cs="Arial"/>
                <w:color w:val="0066FF"/>
                <w:sz w:val="20"/>
              </w:rPr>
              <w:t xml:space="preserve"> </w:t>
            </w:r>
            <w:r w:rsidRPr="009F1E93">
              <w:rPr>
                <w:rFonts w:ascii="Arial" w:hAnsi="Arial" w:cs="Arial"/>
                <w:color w:val="000000" w:themeColor="text1"/>
                <w:kern w:val="28"/>
                <w:sz w:val="20"/>
              </w:rPr>
              <w:fldChar w:fldCharType="begin"/>
            </w:r>
            <w:r w:rsidRPr="009F1E93">
              <w:rPr>
                <w:rFonts w:ascii="Arial" w:hAnsi="Arial" w:cs="Arial"/>
                <w:color w:val="000000" w:themeColor="text1"/>
                <w:kern w:val="28"/>
                <w:sz w:val="20"/>
              </w:rPr>
              <w:instrText>MacroButton Nomacro §</w:instrText>
            </w:r>
            <w:r w:rsidRPr="009F1E93">
              <w:rPr>
                <w:rFonts w:ascii="Arial" w:hAnsi="Arial" w:cs="Arial"/>
                <w:color w:val="000000" w:themeColor="text1"/>
                <w:kern w:val="28"/>
                <w:sz w:val="20"/>
              </w:rPr>
              <w:fldChar w:fldCharType="end"/>
            </w:r>
            <w:r w:rsidRPr="009F1E93">
              <w:rPr>
                <w:rFonts w:ascii="Arial" w:hAnsi="Arial" w:cs="Arial"/>
                <w:sz w:val="20"/>
              </w:rPr>
              <w:t>breukdeel</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Style w:val="normaltextrun"/>
                <w:rFonts w:ascii="Arial" w:hAnsi="Arial" w:cs="Arial"/>
                <w:color w:val="0066FF"/>
                <w:sz w:val="20"/>
              </w:rPr>
              <w:t xml:space="preserve"> </w:t>
            </w:r>
            <w:r w:rsidRPr="00B05B8E">
              <w:rPr>
                <w:rStyle w:val="normaltextrun"/>
                <w:rFonts w:ascii="Arial" w:hAnsi="Arial" w:cs="Arial"/>
                <w:color w:val="3165FF"/>
                <w:sz w:val="20"/>
              </w:rPr>
              <w:t>gedeelte van</w:t>
            </w:r>
            <w:r w:rsidRPr="003E515C">
              <w:rPr>
                <w:rStyle w:val="normaltextrun"/>
                <w:rFonts w:ascii="Arial" w:hAnsi="Arial" w:cs="Arial"/>
                <w:color w:val="FF0000"/>
                <w:sz w:val="20"/>
              </w:rPr>
              <w:t xml:space="preserve"> </w:t>
            </w:r>
            <w:ins w:id="661" w:author="Groot, Karina de" w:date="2024-08-09T14:27:00Z" w16du:dateUtc="2024-08-09T12:27:00Z">
              <w:r w:rsidR="00D27FD4" w:rsidRPr="00C84906">
                <w:rPr>
                  <w:rStyle w:val="eop"/>
                  <w:rFonts w:ascii="Arial" w:hAnsi="Arial" w:cs="Arial"/>
                  <w:color w:val="00FFFF"/>
                  <w:sz w:val="20"/>
                  <w:shd w:val="clear" w:color="auto" w:fill="FFFFFF"/>
                </w:rPr>
                <w:t>zijn</w:t>
              </w:r>
              <w:r w:rsidR="00D27FD4" w:rsidRPr="00EA6A88">
                <w:rPr>
                  <w:rStyle w:val="eop"/>
                  <w:rFonts w:ascii="Arial" w:hAnsi="Arial" w:cs="Arial"/>
                  <w:sz w:val="20"/>
                  <w:shd w:val="clear" w:color="auto" w:fill="FFFFFF"/>
                </w:rPr>
                <w:t>/</w:t>
              </w:r>
              <w:r w:rsidR="00D27FD4" w:rsidRPr="00C84906">
                <w:rPr>
                  <w:rStyle w:val="eop"/>
                  <w:rFonts w:ascii="Arial" w:hAnsi="Arial" w:cs="Arial"/>
                  <w:color w:val="00FFFF"/>
                  <w:sz w:val="20"/>
                  <w:shd w:val="clear" w:color="auto" w:fill="FFFFFF"/>
                </w:rPr>
                <w:t xml:space="preserve">haar </w:t>
              </w:r>
            </w:ins>
            <w:del w:id="662" w:author="Groot, Karina de" w:date="2024-08-09T14:27:00Z" w16du:dateUtc="2024-08-09T12:27:00Z">
              <w:r w:rsidRPr="00B05B8E" w:rsidDel="00D27FD4">
                <w:rPr>
                  <w:rStyle w:val="normaltextrun"/>
                  <w:rFonts w:ascii="Arial" w:hAnsi="Arial" w:cs="Arial"/>
                  <w:color w:val="3165FF"/>
                  <w:sz w:val="20"/>
                </w:rPr>
                <w:delText>zijn</w:delText>
              </w:r>
              <w:r w:rsidRPr="00567EBE" w:rsidDel="00D27FD4">
                <w:rPr>
                  <w:rStyle w:val="normaltextrun"/>
                  <w:rFonts w:ascii="Arial" w:hAnsi="Arial" w:cs="Arial"/>
                  <w:sz w:val="20"/>
                </w:rPr>
                <w:delText>/</w:delText>
              </w:r>
              <w:r w:rsidRPr="00B05B8E" w:rsidDel="00D27FD4">
                <w:rPr>
                  <w:rStyle w:val="normaltextrun"/>
                  <w:rFonts w:ascii="Arial" w:hAnsi="Arial" w:cs="Arial"/>
                  <w:color w:val="3165FF"/>
                  <w:sz w:val="20"/>
                </w:rPr>
                <w:delText>haar</w:delText>
              </w:r>
              <w:r w:rsidRPr="009F1E93" w:rsidDel="00D27FD4">
                <w:rPr>
                  <w:rStyle w:val="normaltextrun"/>
                  <w:rFonts w:ascii="Arial" w:hAnsi="Arial" w:cs="Arial"/>
                  <w:color w:val="66FFFF"/>
                  <w:sz w:val="20"/>
                </w:rPr>
                <w:delText xml:space="preserve"> </w:delText>
              </w:r>
            </w:del>
            <w:r w:rsidRPr="00B05B8E">
              <w:rPr>
                <w:rStyle w:val="normaltextrun"/>
                <w:rFonts w:ascii="Arial" w:hAnsi="Arial" w:cs="Arial"/>
                <w:color w:val="3165FF"/>
                <w:sz w:val="20"/>
              </w:rPr>
              <w:t>nalatenscha</w:t>
            </w:r>
            <w:r>
              <w:rPr>
                <w:rStyle w:val="normaltextrun"/>
                <w:rFonts w:ascii="Arial" w:hAnsi="Arial" w:cs="Arial"/>
                <w:color w:val="0066FF"/>
                <w:sz w:val="20"/>
              </w:rPr>
              <w:t>p</w:t>
            </w:r>
            <w:r w:rsidRPr="00B05B8E">
              <w:rPr>
                <w:rStyle w:val="normaltextrun"/>
                <w:rFonts w:ascii="Arial" w:hAnsi="Arial" w:cs="Arial"/>
                <w:color w:val="840084"/>
                <w:sz w:val="20"/>
              </w:rPr>
              <w:t>;</w:t>
            </w:r>
          </w:p>
          <w:p w14:paraId="2112DE0F" w14:textId="77777777" w:rsidR="0035086A" w:rsidRPr="00E208DF" w:rsidRDefault="0035086A" w:rsidP="0035086A">
            <w:pPr>
              <w:pStyle w:val="Geenafstand"/>
              <w:widowControl w:val="0"/>
              <w:numPr>
                <w:ilvl w:val="0"/>
                <w:numId w:val="6"/>
              </w:numPr>
              <w:snapToGrid w:val="0"/>
              <w:spacing w:after="0"/>
              <w:ind w:left="426" w:hanging="426"/>
              <w:rPr>
                <w:rStyle w:val="normaltextrun"/>
                <w:rFonts w:ascii="Arial" w:hAnsi="Arial" w:cs="Arial"/>
                <w:sz w:val="20"/>
              </w:rPr>
            </w:pPr>
            <w:r w:rsidRPr="000C704C">
              <w:rPr>
                <w:rStyle w:val="normaltextrun"/>
                <w:rFonts w:ascii="Arial" w:hAnsi="Arial" w:cs="Arial"/>
                <w:color w:val="3165FF"/>
                <w:sz w:val="20"/>
              </w:rPr>
              <w:t>zijn</w:t>
            </w:r>
            <w:r w:rsidRPr="00567EBE">
              <w:rPr>
                <w:rStyle w:val="normaltextrun"/>
                <w:rFonts w:ascii="Arial" w:hAnsi="Arial" w:cs="Arial"/>
                <w:sz w:val="20"/>
              </w:rPr>
              <w:t>/</w:t>
            </w:r>
            <w:r w:rsidRPr="000C704C">
              <w:rPr>
                <w:rStyle w:val="normaltextrun"/>
                <w:rFonts w:ascii="Arial" w:hAnsi="Arial" w:cs="Arial"/>
                <w:color w:val="3165FF"/>
                <w:sz w:val="20"/>
              </w:rPr>
              <w:t>haar</w:t>
            </w:r>
            <w:r w:rsidRPr="003E515C">
              <w:rPr>
                <w:rStyle w:val="normaltextrun"/>
                <w:rFonts w:ascii="Arial" w:hAnsi="Arial" w:cs="Arial"/>
                <w:color w:val="008200"/>
                <w:sz w:val="20"/>
              </w:rPr>
              <w:t xml:space="preserve"> </w:t>
            </w:r>
            <w:r w:rsidRPr="00B05B8E">
              <w:rPr>
                <w:rStyle w:val="normaltextrun"/>
                <w:rFonts w:ascii="Arial" w:hAnsi="Arial" w:cs="Arial"/>
                <w:color w:val="840084"/>
                <w:sz w:val="20"/>
              </w:rPr>
              <w:t>stiefkind</w:t>
            </w:r>
            <w:r w:rsidRPr="00B05B8E">
              <w:rPr>
                <w:rStyle w:val="normaltextrun"/>
                <w:rFonts w:ascii="Arial" w:hAnsi="Arial" w:cs="Arial"/>
                <w:color w:val="3165FF"/>
                <w:sz w:val="20"/>
              </w:rPr>
              <w:t>eren</w:t>
            </w:r>
            <w:r w:rsidRPr="00E208DF">
              <w:rPr>
                <w:rStyle w:val="normaltextrun"/>
                <w:rFonts w:ascii="Arial" w:hAnsi="Arial" w:cs="Arial"/>
                <w:color w:val="840084"/>
                <w:sz w:val="20"/>
              </w:rPr>
              <w:t>:</w:t>
            </w:r>
          </w:p>
          <w:p w14:paraId="59B1C444" w14:textId="096D0BCB" w:rsidR="004C2BAB" w:rsidRPr="003B6BE3" w:rsidRDefault="004A50F9" w:rsidP="00B176BF">
            <w:pPr>
              <w:pStyle w:val="Geenafstand"/>
              <w:widowControl w:val="0"/>
              <w:numPr>
                <w:ilvl w:val="1"/>
                <w:numId w:val="6"/>
              </w:numPr>
              <w:tabs>
                <w:tab w:val="left" w:pos="1134"/>
              </w:tabs>
              <w:snapToGrid w:val="0"/>
              <w:ind w:left="851" w:hanging="426"/>
              <w:rPr>
                <w:rStyle w:val="normaltextrun"/>
                <w:rFonts w:ascii="Arial" w:hAnsi="Arial" w:cs="Arial"/>
                <w:snapToGrid w:val="0"/>
                <w:kern w:val="28"/>
                <w:sz w:val="20"/>
                <w:szCs w:val="20"/>
                <w:u w:val="single"/>
              </w:rPr>
            </w:pPr>
            <w:ins w:id="663" w:author="Groot, Karina de" w:date="2024-08-08T12:07:00Z" w16du:dateUtc="2024-08-08T10:07:00Z">
              <w:r w:rsidRPr="00CF7B10">
                <w:rPr>
                  <w:rFonts w:ascii="Arial" w:hAnsi="Arial" w:cs="Arial"/>
                  <w:color w:val="840084"/>
                  <w:highlight w:val="yellow"/>
                </w:rPr>
                <w:t>VVE-</w:t>
              </w:r>
            </w:ins>
            <w:r w:rsidR="00E153CE" w:rsidRPr="003B6BE3">
              <w:rPr>
                <w:rFonts w:ascii="Arial" w:hAnsi="Arial" w:cs="Arial"/>
                <w:color w:val="800080"/>
                <w:sz w:val="20"/>
                <w:szCs w:val="20"/>
                <w:highlight w:val="yellow"/>
              </w:rPr>
              <w:t>TEKSTBLOK NATUURLIJK PERSOON</w:t>
            </w:r>
            <w:del w:id="664" w:author="Groot, Karina de" w:date="2024-08-08T12:07:00Z" w16du:dateUtc="2024-08-08T10:07:00Z">
              <w:r w:rsidR="002B0CEC" w:rsidRPr="002369D3" w:rsidDel="004A50F9">
                <w:rPr>
                  <w:rFonts w:ascii="Arial" w:hAnsi="Arial" w:cs="Arial"/>
                  <w:color w:val="800080"/>
                  <w:sz w:val="20"/>
                  <w:szCs w:val="20"/>
                  <w:highlight w:val="yellow"/>
                </w:rPr>
                <w:delText>-nieuw</w:delText>
              </w:r>
            </w:del>
            <w:r w:rsidR="004C2BAB" w:rsidRPr="003B6BE3">
              <w:rPr>
                <w:rFonts w:ascii="Arial" w:hAnsi="Arial" w:cs="Arial"/>
                <w:color w:val="840084"/>
                <w:sz w:val="20"/>
              </w:rPr>
              <w:t>,</w:t>
            </w:r>
            <w:r w:rsidR="004C2BAB" w:rsidRPr="003B6BE3">
              <w:rPr>
                <w:rFonts w:ascii="Arial" w:hAnsi="Arial" w:cs="Arial"/>
                <w:color w:val="FF0000"/>
                <w:sz w:val="20"/>
              </w:rPr>
              <w:t xml:space="preserve"> </w:t>
            </w:r>
            <w:r w:rsidR="004C2BAB" w:rsidRPr="003B6BE3">
              <w:rPr>
                <w:rFonts w:ascii="Arial" w:hAnsi="Arial" w:cs="Arial"/>
                <w:color w:val="840084"/>
                <w:sz w:val="20"/>
                <w:szCs w:val="20"/>
              </w:rPr>
              <w:t>wonende te</w:t>
            </w:r>
            <w:r w:rsidR="004C2BAB" w:rsidRPr="003B6BE3">
              <w:rPr>
                <w:rFonts w:ascii="Arial" w:hAnsi="Arial" w:cs="Arial"/>
                <w:color w:val="339966"/>
                <w:sz w:val="20"/>
                <w:szCs w:val="20"/>
              </w:rPr>
              <w:t xml:space="preserve"> </w:t>
            </w:r>
            <w:ins w:id="665" w:author="Groot, Karina de" w:date="2024-08-08T12:07:00Z" w16du:dateUtc="2024-08-08T10:07:00Z">
              <w:r w:rsidRPr="00CF7B10">
                <w:rPr>
                  <w:rFonts w:ascii="Arial" w:hAnsi="Arial" w:cs="Arial"/>
                  <w:color w:val="840084"/>
                  <w:highlight w:val="yellow"/>
                </w:rPr>
                <w:t>VVE-</w:t>
              </w:r>
            </w:ins>
            <w:r w:rsidR="004C2BAB" w:rsidRPr="003B6BE3">
              <w:rPr>
                <w:rFonts w:ascii="Arial" w:hAnsi="Arial" w:cs="Arial"/>
                <w:color w:val="800080"/>
                <w:sz w:val="20"/>
                <w:szCs w:val="20"/>
                <w:highlight w:val="yellow"/>
              </w:rPr>
              <w:t>TEKSTBLOK WOONADRES</w:t>
            </w:r>
            <w:del w:id="666" w:author="Groot, Karina de" w:date="2024-08-08T12:07:00Z" w16du:dateUtc="2024-08-08T10:07:00Z">
              <w:r w:rsidR="002B0CEC" w:rsidRPr="002369D3" w:rsidDel="004A50F9">
                <w:rPr>
                  <w:rFonts w:ascii="Arial" w:hAnsi="Arial" w:cs="Arial"/>
                  <w:color w:val="800080"/>
                  <w:sz w:val="20"/>
                  <w:szCs w:val="20"/>
                  <w:highlight w:val="yellow"/>
                </w:rPr>
                <w:delText>-nieuw</w:delText>
              </w:r>
            </w:del>
            <w:r w:rsidR="004C2BAB" w:rsidRPr="003B6BE3">
              <w:rPr>
                <w:rStyle w:val="normaltextrun"/>
                <w:rFonts w:ascii="Arial" w:hAnsi="Arial" w:cs="Arial"/>
                <w:color w:val="7030A0"/>
                <w:sz w:val="20"/>
                <w:szCs w:val="20"/>
              </w:rPr>
              <w:t xml:space="preserve">, </w:t>
            </w:r>
            <w:r w:rsidR="004C2BAB" w:rsidRPr="003B6BE3">
              <w:rPr>
                <w:color w:val="7030A0"/>
              </w:rPr>
              <w:t>voor</w:t>
            </w:r>
            <w:r w:rsidR="004C2BAB" w:rsidRPr="003B6BE3">
              <w:rPr>
                <w:rStyle w:val="normaltextrun"/>
                <w:rFonts w:ascii="Arial" w:hAnsi="Arial" w:cs="Arial"/>
                <w:color w:val="FF0000"/>
                <w:sz w:val="20"/>
                <w:szCs w:val="20"/>
              </w:rPr>
              <w:t xml:space="preserve"> </w:t>
            </w:r>
            <w:r w:rsidR="004C2BAB" w:rsidRPr="003B6BE3">
              <w:rPr>
                <w:rFonts w:ascii="Arial" w:hAnsi="Arial" w:cs="Arial"/>
                <w:color w:val="000000" w:themeColor="text1"/>
                <w:kern w:val="28"/>
                <w:sz w:val="20"/>
                <w:szCs w:val="20"/>
              </w:rPr>
              <w:fldChar w:fldCharType="begin"/>
            </w:r>
            <w:r w:rsidR="004C2BAB" w:rsidRPr="003B6BE3">
              <w:rPr>
                <w:rFonts w:ascii="Arial" w:hAnsi="Arial" w:cs="Arial"/>
                <w:color w:val="000000" w:themeColor="text1"/>
                <w:kern w:val="28"/>
                <w:sz w:val="20"/>
                <w:szCs w:val="20"/>
              </w:rPr>
              <w:instrText>MacroButton Nomacro §</w:instrText>
            </w:r>
            <w:r w:rsidR="004C2BAB" w:rsidRPr="003B6BE3">
              <w:rPr>
                <w:rFonts w:ascii="Arial" w:hAnsi="Arial" w:cs="Arial"/>
                <w:color w:val="000000" w:themeColor="text1"/>
                <w:kern w:val="28"/>
                <w:sz w:val="20"/>
                <w:szCs w:val="20"/>
              </w:rPr>
              <w:fldChar w:fldCharType="end"/>
            </w:r>
            <w:r w:rsidR="004C2BAB" w:rsidRPr="003B6BE3">
              <w:rPr>
                <w:rFonts w:ascii="Arial" w:hAnsi="Arial" w:cs="Arial"/>
                <w:sz w:val="20"/>
                <w:szCs w:val="20"/>
              </w:rPr>
              <w:t>breukdeel</w:t>
            </w:r>
            <w:r w:rsidR="004C2BAB" w:rsidRPr="003B6BE3">
              <w:rPr>
                <w:rFonts w:ascii="Arial" w:hAnsi="Arial" w:cs="Arial"/>
                <w:sz w:val="20"/>
                <w:szCs w:val="20"/>
              </w:rPr>
              <w:fldChar w:fldCharType="begin"/>
            </w:r>
            <w:r w:rsidR="004C2BAB" w:rsidRPr="003B6BE3">
              <w:rPr>
                <w:rFonts w:ascii="Arial" w:hAnsi="Arial" w:cs="Arial"/>
                <w:sz w:val="20"/>
                <w:szCs w:val="20"/>
              </w:rPr>
              <w:instrText>MacroButton Nomacro §</w:instrText>
            </w:r>
            <w:r w:rsidR="004C2BAB" w:rsidRPr="003B6BE3">
              <w:rPr>
                <w:rFonts w:ascii="Arial" w:hAnsi="Arial" w:cs="Arial"/>
                <w:sz w:val="20"/>
                <w:szCs w:val="20"/>
              </w:rPr>
              <w:fldChar w:fldCharType="end"/>
            </w:r>
            <w:r w:rsidR="004C2BAB" w:rsidRPr="003B6BE3">
              <w:rPr>
                <w:rStyle w:val="normaltextrun"/>
                <w:rFonts w:ascii="Arial" w:hAnsi="Arial" w:cs="Arial"/>
                <w:color w:val="0066FF"/>
                <w:sz w:val="20"/>
                <w:szCs w:val="20"/>
              </w:rPr>
              <w:t xml:space="preserve"> </w:t>
            </w:r>
            <w:r w:rsidR="004C2BAB" w:rsidRPr="003B6BE3">
              <w:rPr>
                <w:color w:val="840084"/>
              </w:rPr>
              <w:t>gedeelte</w:t>
            </w:r>
            <w:r w:rsidR="0035086A" w:rsidRPr="002369D3">
              <w:rPr>
                <w:rStyle w:val="normaltextrun"/>
                <w:rFonts w:ascii="Arial" w:hAnsi="Arial" w:cs="Arial"/>
                <w:color w:val="FF0000"/>
                <w:sz w:val="20"/>
                <w:szCs w:val="20"/>
              </w:rPr>
              <w:t>.</w:t>
            </w:r>
          </w:p>
          <w:p w14:paraId="399FF0F9" w14:textId="77777777" w:rsidR="00C61FE9" w:rsidRPr="00035BF5" w:rsidRDefault="00C61FE9" w:rsidP="00C61FE9">
            <w:pPr>
              <w:pStyle w:val="Geenafstand"/>
              <w:widowControl w:val="0"/>
              <w:tabs>
                <w:tab w:val="left" w:pos="1134"/>
              </w:tabs>
              <w:snapToGrid w:val="0"/>
              <w:spacing w:after="0"/>
              <w:rPr>
                <w:rStyle w:val="normaltextrun"/>
                <w:rFonts w:ascii="Arial" w:hAnsi="Arial" w:cs="Arial"/>
                <w:sz w:val="20"/>
                <w:szCs w:val="20"/>
                <w:u w:val="single"/>
              </w:rPr>
            </w:pPr>
          </w:p>
          <w:p w14:paraId="0C58459C" w14:textId="32904EC8" w:rsidR="00C61FE9" w:rsidRPr="004C2BAB" w:rsidRDefault="00C61FE9" w:rsidP="000632C6">
            <w:pPr>
              <w:pStyle w:val="Geenafstand"/>
              <w:widowControl w:val="0"/>
              <w:snapToGrid w:val="0"/>
              <w:spacing w:after="0"/>
              <w:ind w:left="851" w:hanging="425"/>
              <w:rPr>
                <w:rStyle w:val="normaltextrun"/>
                <w:rFonts w:ascii="Arial" w:hAnsi="Arial" w:cs="Arial"/>
                <w:sz w:val="20"/>
                <w:u w:val="single"/>
              </w:rPr>
            </w:pPr>
          </w:p>
        </w:tc>
        <w:tc>
          <w:tcPr>
            <w:tcW w:w="7371" w:type="dxa"/>
            <w:tcPrChange w:id="667" w:author="Groot, Karina de" w:date="2024-08-09T14:43:00Z" w16du:dateUtc="2024-08-09T12:43:00Z">
              <w:tcPr>
                <w:tcW w:w="2603" w:type="pct"/>
                <w:gridSpan w:val="2"/>
              </w:tcPr>
            </w:tcPrChange>
          </w:tcPr>
          <w:p w14:paraId="10E1A720" w14:textId="4C90317D" w:rsidR="00AB2F15" w:rsidRPr="007D0435" w:rsidDel="000D5D5D" w:rsidRDefault="00AB2F15" w:rsidP="003B5DE3">
            <w:pPr>
              <w:spacing w:after="0" w:line="276" w:lineRule="auto"/>
              <w:rPr>
                <w:del w:id="668" w:author="Groot, Karina de" w:date="2024-08-09T14:01:00Z" w16du:dateUtc="2024-08-09T12:01:00Z"/>
                <w:rStyle w:val="eop"/>
                <w:rFonts w:cs="Arial"/>
                <w:sz w:val="16"/>
                <w:szCs w:val="16"/>
              </w:rPr>
            </w:pPr>
          </w:p>
          <w:p w14:paraId="34878EFA" w14:textId="71A02304" w:rsidR="000D5D5D" w:rsidRPr="007D0435" w:rsidRDefault="000D5D5D" w:rsidP="00CF2662">
            <w:pPr>
              <w:spacing w:after="0" w:line="276" w:lineRule="auto"/>
              <w:rPr>
                <w:ins w:id="669" w:author="Groot, Karina de" w:date="2024-08-09T14:24:00Z" w16du:dateUtc="2024-08-09T12:24:00Z"/>
                <w:rStyle w:val="eop"/>
                <w:rFonts w:cs="Arial"/>
                <w:sz w:val="16"/>
                <w:szCs w:val="16"/>
              </w:rPr>
            </w:pPr>
            <w:ins w:id="670" w:author="Groot, Karina de" w:date="2024-08-09T14:24:00Z" w16du:dateUtc="2024-08-09T12:24:00Z">
              <w:r w:rsidRPr="007D0435">
                <w:rPr>
                  <w:rStyle w:val="eop"/>
                  <w:rFonts w:cs="Arial"/>
                  <w:sz w:val="16"/>
                  <w:szCs w:val="16"/>
                </w:rPr>
                <w:t>Verplichte keuze tussen 2 varianten:</w:t>
              </w:r>
            </w:ins>
          </w:p>
          <w:p w14:paraId="15B8C66E" w14:textId="77777777" w:rsidR="000D5D5D" w:rsidRPr="007D0435" w:rsidRDefault="000D5D5D" w:rsidP="00CF2662">
            <w:pPr>
              <w:spacing w:after="0" w:line="276" w:lineRule="auto"/>
              <w:rPr>
                <w:ins w:id="671" w:author="Groot, Karina de" w:date="2024-08-09T14:24:00Z" w16du:dateUtc="2024-08-09T12:24:00Z"/>
                <w:rStyle w:val="eop"/>
                <w:rFonts w:cs="Arial"/>
                <w:sz w:val="16"/>
                <w:szCs w:val="16"/>
              </w:rPr>
            </w:pPr>
          </w:p>
          <w:p w14:paraId="7F82A4CF" w14:textId="77777777" w:rsidR="003B5DE3" w:rsidRPr="007D0435" w:rsidRDefault="003B5DE3" w:rsidP="003B5DE3">
            <w:pPr>
              <w:spacing w:after="0" w:line="276" w:lineRule="auto"/>
              <w:rPr>
                <w:ins w:id="672" w:author="Groot, Karina de" w:date="2024-08-09T14:23:00Z" w16du:dateUtc="2024-08-09T12:23:00Z"/>
                <w:rStyle w:val="normaltextrun"/>
                <w:rFonts w:cs="Arial"/>
                <w:sz w:val="16"/>
                <w:szCs w:val="16"/>
              </w:rPr>
            </w:pPr>
            <w:ins w:id="673" w:author="Groot, Karina de" w:date="2024-08-09T14:01:00Z" w16du:dateUtc="2024-08-09T12:01:00Z">
              <w:r w:rsidRPr="007D0435">
                <w:rPr>
                  <w:rStyle w:val="normaltextrun"/>
                  <w:rFonts w:cs="Arial"/>
                  <w:sz w:val="16"/>
                  <w:szCs w:val="16"/>
                </w:rPr>
                <w:t>-Achter de laatste opsommingsregel komt altijd een punt ipv de puntkomma.</w:t>
              </w:r>
            </w:ins>
          </w:p>
          <w:p w14:paraId="4F95502E" w14:textId="77777777" w:rsidR="000D5D5D" w:rsidRPr="007D0435" w:rsidRDefault="000D5D5D" w:rsidP="003B5DE3">
            <w:pPr>
              <w:spacing w:after="0" w:line="276" w:lineRule="auto"/>
              <w:rPr>
                <w:ins w:id="674" w:author="Groot, Karina de" w:date="2024-08-09T14:22:00Z" w16du:dateUtc="2024-08-09T12:22:00Z"/>
                <w:rStyle w:val="normaltextrun"/>
                <w:rFonts w:cs="Arial"/>
                <w:sz w:val="16"/>
                <w:szCs w:val="16"/>
              </w:rPr>
            </w:pPr>
          </w:p>
          <w:p w14:paraId="00C189EF" w14:textId="482F362B" w:rsidR="00240F2E" w:rsidRPr="007D0435" w:rsidRDefault="00240F2E" w:rsidP="003B5DE3">
            <w:pPr>
              <w:spacing w:after="0" w:line="276" w:lineRule="auto"/>
              <w:rPr>
                <w:ins w:id="675" w:author="Groot, Karina de" w:date="2024-08-09T14:01:00Z" w16du:dateUtc="2024-08-09T12:01:00Z"/>
                <w:rStyle w:val="normaltextrun"/>
                <w:rFonts w:cs="Arial"/>
                <w:sz w:val="16"/>
                <w:szCs w:val="16"/>
              </w:rPr>
            </w:pPr>
            <w:ins w:id="676" w:author="Groot, Karina de" w:date="2024-08-09T14:22:00Z" w16du:dateUtc="2024-08-09T12:22:00Z">
              <w:r w:rsidRPr="007D0435">
                <w:rPr>
                  <w:rStyle w:val="normaltextrun"/>
                  <w:rFonts w:cs="Arial"/>
                  <w:sz w:val="16"/>
                  <w:szCs w:val="16"/>
                  <w:rPrChange w:id="677" w:author="Groot, Karina de" w:date="2024-08-09T14:59:00Z" w16du:dateUtc="2024-08-09T12:59:00Z">
                    <w:rPr>
                      <w:rStyle w:val="normaltextrun"/>
                    </w:rPr>
                  </w:rPrChange>
                </w:rPr>
                <w:t>-</w:t>
              </w:r>
            </w:ins>
            <w:ins w:id="678" w:author="Groot, Karina de" w:date="2024-08-09T14:23:00Z" w16du:dateUtc="2024-08-09T12:23:00Z">
              <w:r w:rsidRPr="007D0435">
                <w:rPr>
                  <w:rFonts w:cs="Arial"/>
                  <w:color w:val="00FFFF"/>
                  <w:sz w:val="16"/>
                  <w:szCs w:val="16"/>
                  <w:shd w:val="clear" w:color="auto" w:fill="FFFFFF"/>
                  <w:rPrChange w:id="679" w:author="Groot, Karina de" w:date="2024-08-09T14:59:00Z" w16du:dateUtc="2024-08-09T12:59:00Z">
                    <w:rPr>
                      <w:rFonts w:cs="Arial"/>
                      <w:color w:val="00FFFF"/>
                      <w:sz w:val="20"/>
                      <w:shd w:val="clear" w:color="auto" w:fill="FFFFFF"/>
                    </w:rPr>
                  </w:rPrChange>
                </w:rPr>
                <w:t xml:space="preserve"> </w:t>
              </w:r>
              <w:r w:rsidRPr="007D0435">
                <w:rPr>
                  <w:rStyle w:val="eop"/>
                  <w:rFonts w:cs="Arial"/>
                  <w:color w:val="00FFFF"/>
                  <w:sz w:val="16"/>
                  <w:szCs w:val="16"/>
                  <w:shd w:val="clear" w:color="auto" w:fill="FFFFFF"/>
                  <w:rPrChange w:id="680" w:author="Groot, Karina de" w:date="2024-08-09T14:59:00Z" w16du:dateUtc="2024-08-09T12:59:00Z">
                    <w:rPr>
                      <w:rStyle w:val="eop"/>
                      <w:rFonts w:cs="Arial"/>
                      <w:color w:val="00FFFF"/>
                      <w:sz w:val="20"/>
                      <w:shd w:val="clear" w:color="auto" w:fill="FFFFFF"/>
                    </w:rPr>
                  </w:rPrChange>
                </w:rPr>
                <w:t>zijn</w:t>
              </w:r>
              <w:r w:rsidRPr="007D0435">
                <w:rPr>
                  <w:rStyle w:val="eop"/>
                  <w:rFonts w:cs="Arial"/>
                  <w:sz w:val="16"/>
                  <w:szCs w:val="16"/>
                  <w:shd w:val="clear" w:color="auto" w:fill="FFFFFF"/>
                  <w:rPrChange w:id="681" w:author="Groot, Karina de" w:date="2024-08-09T14:59:00Z" w16du:dateUtc="2024-08-09T12:59:00Z">
                    <w:rPr>
                      <w:rStyle w:val="eop"/>
                      <w:rFonts w:cs="Arial"/>
                      <w:sz w:val="20"/>
                      <w:shd w:val="clear" w:color="auto" w:fill="FFFFFF"/>
                    </w:rPr>
                  </w:rPrChange>
                </w:rPr>
                <w:t>/</w:t>
              </w:r>
              <w:r w:rsidRPr="007D0435">
                <w:rPr>
                  <w:rStyle w:val="eop"/>
                  <w:rFonts w:cs="Arial"/>
                  <w:color w:val="00FFFF"/>
                  <w:sz w:val="16"/>
                  <w:szCs w:val="16"/>
                  <w:shd w:val="clear" w:color="auto" w:fill="FFFFFF"/>
                  <w:rPrChange w:id="682" w:author="Groot, Karina de" w:date="2024-08-09T14:59:00Z" w16du:dateUtc="2024-08-09T12:59:00Z">
                    <w:rPr>
                      <w:rStyle w:val="eop"/>
                      <w:rFonts w:cs="Arial"/>
                      <w:color w:val="00FFFF"/>
                      <w:sz w:val="20"/>
                      <w:shd w:val="clear" w:color="auto" w:fill="FFFFFF"/>
                    </w:rPr>
                  </w:rPrChange>
                </w:rPr>
                <w:t>haar</w:t>
              </w:r>
              <w:r w:rsidRPr="007D0435">
                <w:rPr>
                  <w:rStyle w:val="eop"/>
                  <w:rFonts w:cs="Arial"/>
                  <w:color w:val="00FFFF"/>
                  <w:sz w:val="16"/>
                  <w:szCs w:val="16"/>
                  <w:shd w:val="clear" w:color="auto" w:fill="FFFFFF"/>
                </w:rPr>
                <w:t xml:space="preserve"> </w:t>
              </w:r>
            </w:ins>
            <w:ins w:id="683" w:author="Groot, Karina de" w:date="2024-08-09T14:28:00Z" w16du:dateUtc="2024-08-09T12:28:00Z">
              <w:r w:rsidR="00D27FD4" w:rsidRPr="007D0435">
                <w:rPr>
                  <w:rStyle w:val="eop"/>
                  <w:rFonts w:cs="Arial"/>
                  <w:color w:val="339966"/>
                  <w:sz w:val="16"/>
                  <w:szCs w:val="16"/>
                  <w:shd w:val="clear" w:color="auto" w:fill="FFFFFF"/>
                  <w:rPrChange w:id="684" w:author="Groot, Karina de" w:date="2024-08-09T14:59:00Z" w16du:dateUtc="2024-08-09T12:59:00Z">
                    <w:rPr>
                      <w:rStyle w:val="eop"/>
                      <w:rFonts w:cs="Arial"/>
                      <w:color w:val="339966"/>
                      <w:sz w:val="20"/>
                      <w:shd w:val="clear" w:color="auto" w:fill="FFFFFF"/>
                    </w:rPr>
                  </w:rPrChange>
                </w:rPr>
                <w:t>zijn</w:t>
              </w:r>
              <w:r w:rsidR="00D27FD4" w:rsidRPr="007D0435">
                <w:rPr>
                  <w:rStyle w:val="eop"/>
                  <w:rFonts w:cs="Arial"/>
                  <w:sz w:val="16"/>
                  <w:szCs w:val="16"/>
                  <w:shd w:val="clear" w:color="auto" w:fill="FFFFFF"/>
                  <w:rPrChange w:id="685" w:author="Groot, Karina de" w:date="2024-08-09T14:59:00Z" w16du:dateUtc="2024-08-09T12:59:00Z">
                    <w:rPr>
                      <w:rStyle w:val="eop"/>
                      <w:rFonts w:cs="Arial"/>
                      <w:sz w:val="20"/>
                      <w:shd w:val="clear" w:color="auto" w:fill="FFFFFF"/>
                    </w:rPr>
                  </w:rPrChange>
                </w:rPr>
                <w:t>/</w:t>
              </w:r>
              <w:r w:rsidR="00D27FD4" w:rsidRPr="007D0435">
                <w:rPr>
                  <w:rStyle w:val="eop"/>
                  <w:rFonts w:cs="Arial"/>
                  <w:color w:val="339966"/>
                  <w:sz w:val="16"/>
                  <w:szCs w:val="16"/>
                  <w:shd w:val="clear" w:color="auto" w:fill="FFFFFF"/>
                  <w:rPrChange w:id="686" w:author="Groot, Karina de" w:date="2024-08-09T14:59:00Z" w16du:dateUtc="2024-08-09T12:59:00Z">
                    <w:rPr>
                      <w:rStyle w:val="eop"/>
                      <w:rFonts w:cs="Arial"/>
                      <w:color w:val="339966"/>
                      <w:sz w:val="20"/>
                      <w:shd w:val="clear" w:color="auto" w:fill="FFFFFF"/>
                    </w:rPr>
                  </w:rPrChange>
                </w:rPr>
                <w:t xml:space="preserve">haar </w:t>
              </w:r>
              <w:r w:rsidR="00D27FD4" w:rsidRPr="007D0435">
                <w:rPr>
                  <w:rStyle w:val="normaltextrun"/>
                  <w:rFonts w:cs="Arial"/>
                  <w:color w:val="3165FF"/>
                  <w:sz w:val="16"/>
                  <w:szCs w:val="16"/>
                  <w:rPrChange w:id="687" w:author="Groot, Karina de" w:date="2024-08-09T14:59:00Z" w16du:dateUtc="2024-08-09T12:59:00Z">
                    <w:rPr>
                      <w:rStyle w:val="normaltextrun"/>
                      <w:rFonts w:cs="Arial"/>
                      <w:color w:val="3165FF"/>
                      <w:sz w:val="20"/>
                    </w:rPr>
                  </w:rPrChange>
                </w:rPr>
                <w:t>zijn</w:t>
              </w:r>
              <w:r w:rsidR="00D27FD4" w:rsidRPr="007D0435">
                <w:rPr>
                  <w:rStyle w:val="normaltextrun"/>
                  <w:rFonts w:cs="Arial"/>
                  <w:sz w:val="16"/>
                  <w:szCs w:val="16"/>
                  <w:rPrChange w:id="688" w:author="Groot, Karina de" w:date="2024-08-09T14:59:00Z" w16du:dateUtc="2024-08-09T12:59:00Z">
                    <w:rPr>
                      <w:rStyle w:val="normaltextrun"/>
                      <w:rFonts w:cs="Arial"/>
                      <w:sz w:val="20"/>
                    </w:rPr>
                  </w:rPrChange>
                </w:rPr>
                <w:t>/</w:t>
              </w:r>
              <w:r w:rsidR="00D27FD4" w:rsidRPr="007D0435">
                <w:rPr>
                  <w:rStyle w:val="normaltextrun"/>
                  <w:rFonts w:cs="Arial"/>
                  <w:color w:val="3165FF"/>
                  <w:sz w:val="16"/>
                  <w:szCs w:val="16"/>
                  <w:rPrChange w:id="689" w:author="Groot, Karina de" w:date="2024-08-09T14:59:00Z" w16du:dateUtc="2024-08-09T12:59:00Z">
                    <w:rPr>
                      <w:rStyle w:val="normaltextrun"/>
                      <w:rFonts w:cs="Arial"/>
                      <w:color w:val="3165FF"/>
                      <w:sz w:val="20"/>
                    </w:rPr>
                  </w:rPrChange>
                </w:rPr>
                <w:t>haar</w:t>
              </w:r>
              <w:r w:rsidR="00D27FD4" w:rsidRPr="007D0435">
                <w:rPr>
                  <w:rStyle w:val="normaltextrun"/>
                  <w:rFonts w:cs="Arial"/>
                  <w:color w:val="008200"/>
                  <w:sz w:val="16"/>
                  <w:szCs w:val="16"/>
                  <w:rPrChange w:id="690" w:author="Groot, Karina de" w:date="2024-08-09T14:59:00Z" w16du:dateUtc="2024-08-09T12:59:00Z">
                    <w:rPr>
                      <w:rStyle w:val="normaltextrun"/>
                      <w:rFonts w:cs="Arial"/>
                      <w:color w:val="008200"/>
                      <w:sz w:val="20"/>
                    </w:rPr>
                  </w:rPrChange>
                </w:rPr>
                <w:t xml:space="preserve"> </w:t>
              </w:r>
            </w:ins>
            <w:ins w:id="691" w:author="Groot, Karina de" w:date="2024-08-09T14:23:00Z" w16du:dateUtc="2024-08-09T12:23:00Z">
              <w:r w:rsidRPr="007D0435">
                <w:rPr>
                  <w:rStyle w:val="eop"/>
                  <w:rFonts w:cs="Arial"/>
                  <w:sz w:val="16"/>
                  <w:szCs w:val="16"/>
                  <w:shd w:val="clear" w:color="auto" w:fill="FFFFFF"/>
                </w:rPr>
                <w:t>wordt afgeleid van het geslacht genoemd bij de overledene.</w:t>
              </w:r>
            </w:ins>
          </w:p>
          <w:p w14:paraId="5A564757" w14:textId="77777777" w:rsidR="003B5DE3" w:rsidRPr="007D0435" w:rsidRDefault="003B5DE3" w:rsidP="00CF2662">
            <w:pPr>
              <w:spacing w:after="0" w:line="276" w:lineRule="auto"/>
              <w:rPr>
                <w:ins w:id="692" w:author="Groot, Karina de" w:date="2024-08-09T14:01:00Z" w16du:dateUtc="2024-08-09T12:01:00Z"/>
                <w:rStyle w:val="eop"/>
                <w:rFonts w:cs="Arial"/>
                <w:sz w:val="16"/>
                <w:szCs w:val="16"/>
              </w:rPr>
            </w:pPr>
          </w:p>
          <w:p w14:paraId="592335B4" w14:textId="2438AA38" w:rsidR="003B5DE3" w:rsidRPr="007D0435" w:rsidRDefault="003A117B" w:rsidP="003B5DE3">
            <w:pPr>
              <w:spacing w:after="0" w:line="276" w:lineRule="auto"/>
              <w:rPr>
                <w:ins w:id="693" w:author="Groot, Karina de" w:date="2024-08-09T14:55:00Z" w16du:dateUtc="2024-08-09T12:55:00Z"/>
                <w:rStyle w:val="normaltextrun"/>
                <w:rFonts w:cs="Arial"/>
                <w:sz w:val="16"/>
                <w:szCs w:val="16"/>
              </w:rPr>
            </w:pPr>
            <w:r w:rsidRPr="007D0435">
              <w:rPr>
                <w:rStyle w:val="eop"/>
                <w:rFonts w:cs="Arial"/>
                <w:sz w:val="16"/>
                <w:szCs w:val="16"/>
              </w:rPr>
              <w:t xml:space="preserve">- De tekst </w:t>
            </w:r>
            <w:r w:rsidRPr="007D0435">
              <w:rPr>
                <w:rStyle w:val="normaltextrun"/>
                <w:rFonts w:cs="Arial"/>
                <w:color w:val="7030A0"/>
                <w:sz w:val="16"/>
                <w:szCs w:val="16"/>
              </w:rPr>
              <w:t>gezamenlijk</w:t>
            </w:r>
            <w:r w:rsidRPr="007D0435">
              <w:rPr>
                <w:rStyle w:val="normaltextrun"/>
                <w:rFonts w:cs="Arial"/>
                <w:sz w:val="16"/>
                <w:szCs w:val="16"/>
              </w:rPr>
              <w:t xml:space="preserve"> wordt alleen getoond als er meer dan 1 kleinkind aanwezig is</w:t>
            </w:r>
            <w:ins w:id="694" w:author="Groot, Karina de" w:date="2024-08-09T13:49:00Z" w16du:dateUtc="2024-08-09T11:49:00Z">
              <w:r w:rsidR="003B5DE3" w:rsidRPr="007D0435">
                <w:rPr>
                  <w:rStyle w:val="normaltextrun"/>
                  <w:rFonts w:cs="Arial"/>
                  <w:sz w:val="16"/>
                  <w:szCs w:val="16"/>
                </w:rPr>
                <w:t xml:space="preserve"> en wordt afgeleid van de waarde van </w:t>
              </w:r>
            </w:ins>
            <w:ins w:id="695" w:author="Groot, Karina de" w:date="2024-08-09T13:50:00Z" w16du:dateUtc="2024-08-09T11:50:00Z">
              <w:r w:rsidR="003B5DE3" w:rsidRPr="007D0435">
                <w:rPr>
                  <w:rStyle w:val="normaltextrun"/>
                  <w:rFonts w:cs="Arial"/>
                  <w:sz w:val="16"/>
                  <w:szCs w:val="16"/>
                </w:rPr>
                <w:t>de keuzetekst k_KleinKind</w:t>
              </w:r>
            </w:ins>
            <w:del w:id="696" w:author="Groot, Karina de" w:date="2024-08-09T13:49:00Z" w16du:dateUtc="2024-08-09T11:49:00Z">
              <w:r w:rsidRPr="007D0435" w:rsidDel="003B5DE3">
                <w:rPr>
                  <w:rStyle w:val="normaltextrun"/>
                  <w:rFonts w:cs="Arial"/>
                  <w:sz w:val="16"/>
                  <w:szCs w:val="16"/>
                </w:rPr>
                <w:delText>.</w:delText>
              </w:r>
            </w:del>
          </w:p>
          <w:p w14:paraId="3CD90619" w14:textId="77777777" w:rsidR="002A59D9" w:rsidRPr="007D0435" w:rsidRDefault="002A59D9" w:rsidP="003B5DE3">
            <w:pPr>
              <w:spacing w:after="0" w:line="276" w:lineRule="auto"/>
              <w:rPr>
                <w:ins w:id="697" w:author="Groot, Karina de" w:date="2024-08-09T14:55:00Z" w16du:dateUtc="2024-08-09T12:55:00Z"/>
                <w:rStyle w:val="normaltextrun"/>
                <w:rFonts w:cs="Arial"/>
                <w:sz w:val="16"/>
                <w:szCs w:val="16"/>
              </w:rPr>
            </w:pPr>
          </w:p>
          <w:p w14:paraId="54BA65FF" w14:textId="696BF92D" w:rsidR="002A59D9" w:rsidRPr="007D0435" w:rsidRDefault="00AF1F99" w:rsidP="002A59D9">
            <w:pPr>
              <w:spacing w:after="0"/>
              <w:rPr>
                <w:ins w:id="698" w:author="Groot, Karina de" w:date="2024-08-09T14:57:00Z" w16du:dateUtc="2024-08-09T12:57:00Z"/>
                <w:rStyle w:val="eop"/>
                <w:rFonts w:cs="Arial"/>
                <w:sz w:val="16"/>
                <w:szCs w:val="16"/>
              </w:rPr>
            </w:pPr>
            <w:ins w:id="699" w:author="Groot, Karina de" w:date="2024-08-09T15:25:00Z" w16du:dateUtc="2024-08-09T13:25:00Z">
              <w:r>
                <w:rPr>
                  <w:rStyle w:val="normaltextrun"/>
                  <w:rFonts w:cs="Arial"/>
                  <w:sz w:val="16"/>
                  <w:szCs w:val="16"/>
                </w:rPr>
                <w:t>-</w:t>
              </w:r>
            </w:ins>
            <w:ins w:id="700" w:author="Groot, Karina de" w:date="2024-08-09T14:55:00Z" w16du:dateUtc="2024-08-09T12:55:00Z">
              <w:r w:rsidR="002A59D9" w:rsidRPr="007D0435">
                <w:rPr>
                  <w:rStyle w:val="normaltextrun"/>
                  <w:rFonts w:cs="Arial"/>
                  <w:sz w:val="16"/>
                  <w:szCs w:val="16"/>
                </w:rPr>
                <w:t xml:space="preserve">Het tonen van de stiefkinderen </w:t>
              </w:r>
            </w:ins>
            <w:ins w:id="701" w:author="Groot, Karina de" w:date="2024-08-09T14:57:00Z" w16du:dateUtc="2024-08-09T12:57:00Z">
              <w:r w:rsidR="002A59D9" w:rsidRPr="007D0435">
                <w:rPr>
                  <w:rStyle w:val="normaltextrun"/>
                  <w:rFonts w:cs="Arial"/>
                  <w:sz w:val="16"/>
                  <w:szCs w:val="16"/>
                </w:rPr>
                <w:t>en meervoud/enkelvoud</w:t>
              </w:r>
            </w:ins>
            <w:ins w:id="702" w:author="Groot, Karina de" w:date="2024-08-09T14:58:00Z" w16du:dateUtc="2024-08-09T12:58:00Z">
              <w:r w:rsidR="002A59D9" w:rsidRPr="007D0435">
                <w:rPr>
                  <w:rStyle w:val="normaltextrun"/>
                  <w:rFonts w:cs="Arial"/>
                  <w:sz w:val="16"/>
                  <w:szCs w:val="16"/>
                </w:rPr>
                <w:t xml:space="preserve"> </w:t>
              </w:r>
              <w:r w:rsidR="002A59D9" w:rsidRPr="007D0435">
                <w:rPr>
                  <w:rStyle w:val="normaltextrun"/>
                  <w:rFonts w:cs="Arial"/>
                  <w:color w:val="840084"/>
                  <w:sz w:val="16"/>
                  <w:szCs w:val="16"/>
                  <w:rPrChange w:id="703" w:author="Groot, Karina de" w:date="2024-08-09T14:59:00Z" w16du:dateUtc="2024-08-09T12:59:00Z">
                    <w:rPr>
                      <w:rStyle w:val="normaltextrun"/>
                      <w:rFonts w:cs="Arial"/>
                      <w:color w:val="840084"/>
                      <w:sz w:val="20"/>
                    </w:rPr>
                  </w:rPrChange>
                </w:rPr>
                <w:t>stiefkind</w:t>
              </w:r>
              <w:r w:rsidR="002A59D9" w:rsidRPr="007D0435">
                <w:rPr>
                  <w:rStyle w:val="normaltextrun"/>
                  <w:rFonts w:cs="Arial"/>
                  <w:color w:val="3165FF"/>
                  <w:sz w:val="16"/>
                  <w:szCs w:val="16"/>
                  <w:rPrChange w:id="704" w:author="Groot, Karina de" w:date="2024-08-09T14:59:00Z" w16du:dateUtc="2024-08-09T12:59:00Z">
                    <w:rPr>
                      <w:rStyle w:val="normaltextrun"/>
                      <w:rFonts w:cs="Arial"/>
                      <w:color w:val="3165FF"/>
                      <w:sz w:val="20"/>
                    </w:rPr>
                  </w:rPrChange>
                </w:rPr>
                <w:t>eren</w:t>
              </w:r>
              <w:r w:rsidR="002A59D9" w:rsidRPr="007D0435">
                <w:rPr>
                  <w:rStyle w:val="normaltextrun"/>
                  <w:rFonts w:cs="Arial"/>
                  <w:sz w:val="16"/>
                  <w:szCs w:val="16"/>
                </w:rPr>
                <w:t xml:space="preserve"> </w:t>
              </w:r>
            </w:ins>
            <w:ins w:id="705" w:author="Groot, Karina de" w:date="2024-08-09T14:55:00Z" w16du:dateUtc="2024-08-09T12:55:00Z">
              <w:r w:rsidR="002A59D9" w:rsidRPr="007D0435">
                <w:rPr>
                  <w:rStyle w:val="normaltextrun"/>
                  <w:rFonts w:cs="Arial"/>
                  <w:sz w:val="16"/>
                  <w:szCs w:val="16"/>
                </w:rPr>
                <w:t>wordt afgeleid van het aant</w:t>
              </w:r>
            </w:ins>
            <w:ins w:id="706" w:author="Groot, Karina de" w:date="2024-08-09T14:56:00Z" w16du:dateUtc="2024-08-09T12:56:00Z">
              <w:r w:rsidR="002A59D9" w:rsidRPr="007D0435">
                <w:rPr>
                  <w:rStyle w:val="normaltextrun"/>
                  <w:rFonts w:cs="Arial"/>
                  <w:sz w:val="16"/>
                  <w:szCs w:val="16"/>
                </w:rPr>
                <w:t>al aanwezige</w:t>
              </w:r>
            </w:ins>
            <w:ins w:id="707" w:author="Groot, Karina de" w:date="2024-08-09T14:57:00Z" w16du:dateUtc="2024-08-09T12:57:00Z">
              <w:r w:rsidR="002A59D9" w:rsidRPr="007D0435">
                <w:rPr>
                  <w:rStyle w:val="normaltextrun"/>
                  <w:rFonts w:cs="Arial"/>
                  <w:sz w:val="16"/>
                  <w:szCs w:val="16"/>
                </w:rPr>
                <w:t xml:space="preserve"> </w:t>
              </w:r>
              <w:r w:rsidR="002A59D9" w:rsidRPr="007D0435">
                <w:rPr>
                  <w:rStyle w:val="eop"/>
                  <w:rFonts w:cs="Arial"/>
                  <w:sz w:val="16"/>
                  <w:szCs w:val="16"/>
                </w:rPr>
                <w:t>erfdelenGezamenlijk/stiefkinderen/</w:t>
              </w:r>
              <w:r w:rsidR="002A59D9" w:rsidRPr="007D0435">
                <w:rPr>
                  <w:rFonts w:cs="Arial"/>
                  <w:sz w:val="16"/>
                  <w:szCs w:val="16"/>
                </w:rPr>
                <w:t>stiefkindMetAandeel/</w:t>
              </w:r>
              <w:r w:rsidR="002A59D9" w:rsidRPr="007D0435">
                <w:rPr>
                  <w:rStyle w:val="eop"/>
                  <w:rFonts w:cs="Arial"/>
                  <w:sz w:val="16"/>
                  <w:szCs w:val="16"/>
                </w:rPr>
                <w:t>persoonRef</w:t>
              </w:r>
              <w:r w:rsidR="002A59D9" w:rsidRPr="007D0435">
                <w:rPr>
                  <w:rFonts w:cs="Arial"/>
                  <w:sz w:val="16"/>
                  <w:szCs w:val="16"/>
                </w:rPr>
                <w:t xml:space="preserve"> [xlink:href= ‘’id van het betreffende stiefkind]</w:t>
              </w:r>
            </w:ins>
          </w:p>
          <w:p w14:paraId="2BD1E9F1" w14:textId="36D02949" w:rsidR="003B5DE3" w:rsidRPr="007D0435" w:rsidRDefault="003B5DE3" w:rsidP="00CF2662">
            <w:pPr>
              <w:spacing w:after="0" w:line="276" w:lineRule="auto"/>
              <w:rPr>
                <w:ins w:id="708" w:author="Groot, Karina de" w:date="2024-08-09T14:10:00Z" w16du:dateUtc="2024-08-09T12:10:00Z"/>
                <w:rStyle w:val="normaltextrun"/>
                <w:rFonts w:cs="Arial"/>
                <w:sz w:val="16"/>
                <w:szCs w:val="16"/>
              </w:rPr>
            </w:pPr>
          </w:p>
          <w:p w14:paraId="65086F37" w14:textId="77777777" w:rsidR="003B5DE3" w:rsidRPr="007D0435" w:rsidRDefault="003B5DE3" w:rsidP="003B5DE3">
            <w:pPr>
              <w:spacing w:after="0"/>
              <w:rPr>
                <w:ins w:id="709" w:author="Groot, Karina de" w:date="2024-08-09T14:10:00Z" w16du:dateUtc="2024-08-09T12:10:00Z"/>
                <w:rFonts w:cs="Arial"/>
                <w:sz w:val="16"/>
                <w:szCs w:val="16"/>
                <w:u w:val="single"/>
              </w:rPr>
            </w:pPr>
            <w:ins w:id="710" w:author="Groot, Karina de" w:date="2024-08-09T14:10:00Z" w16du:dateUtc="2024-08-09T12:10:00Z">
              <w:r w:rsidRPr="007D0435">
                <w:rPr>
                  <w:rFonts w:cs="Arial"/>
                  <w:sz w:val="16"/>
                  <w:szCs w:val="16"/>
                  <w:u w:val="single"/>
                </w:rPr>
                <w:t>Mapping bepalingen :</w:t>
              </w:r>
            </w:ins>
          </w:p>
          <w:p w14:paraId="0F9F7D8E" w14:textId="4CD7BF4B" w:rsidR="003B5DE3" w:rsidRPr="007D0435" w:rsidRDefault="003B5DE3" w:rsidP="003B5DE3">
            <w:pPr>
              <w:spacing w:after="0"/>
              <w:rPr>
                <w:ins w:id="711" w:author="Groot, Karina de" w:date="2024-08-09T14:10:00Z" w16du:dateUtc="2024-08-09T12:10:00Z"/>
                <w:rStyle w:val="eop"/>
                <w:rFonts w:cs="Arial"/>
                <w:sz w:val="16"/>
                <w:szCs w:val="16"/>
              </w:rPr>
            </w:pPr>
            <w:ins w:id="712" w:author="Groot, Karina de" w:date="2024-08-09T14:10:00Z" w16du:dateUtc="2024-08-09T12:10:00Z">
              <w:r w:rsidRPr="007D0435">
                <w:rPr>
                  <w:rStyle w:val="eop"/>
                  <w:rFonts w:cs="Arial"/>
                  <w:sz w:val="16"/>
                  <w:szCs w:val="16"/>
                </w:rPr>
                <w:t>//IMKAD_AangebodenStuk/stukdeelVVE/</w:t>
              </w:r>
            </w:ins>
            <w:ins w:id="713" w:author="Groot, Karina de" w:date="2024-08-09T14:11:00Z" w16du:dateUtc="2024-08-09T12:11:00Z">
              <w:r w:rsidRPr="007D0435">
                <w:rPr>
                  <w:rStyle w:val="eop"/>
                  <w:rFonts w:cs="Arial"/>
                  <w:sz w:val="16"/>
                  <w:szCs w:val="16"/>
                </w:rPr>
                <w:t>erfdelenGezamenlijk</w:t>
              </w:r>
            </w:ins>
            <w:ins w:id="714" w:author="Groot, Karina de" w:date="2024-08-09T14:10:00Z" w16du:dateUtc="2024-08-09T12:10:00Z">
              <w:r w:rsidRPr="007D0435">
                <w:rPr>
                  <w:rStyle w:val="eop"/>
                  <w:rFonts w:cs="Arial"/>
                  <w:sz w:val="16"/>
                  <w:szCs w:val="16"/>
                </w:rPr>
                <w:t>/tekstkeuze</w:t>
              </w:r>
            </w:ins>
          </w:p>
          <w:p w14:paraId="74A06BA0" w14:textId="77777777" w:rsidR="003B5DE3" w:rsidRPr="007D0435" w:rsidRDefault="003B5DE3" w:rsidP="003B5DE3">
            <w:pPr>
              <w:spacing w:after="0"/>
              <w:rPr>
                <w:ins w:id="715" w:author="Groot, Karina de" w:date="2024-08-09T14:10:00Z" w16du:dateUtc="2024-08-09T12:10:00Z"/>
                <w:rStyle w:val="eop"/>
                <w:rFonts w:cs="Arial"/>
                <w:sz w:val="16"/>
                <w:szCs w:val="16"/>
              </w:rPr>
            </w:pPr>
            <w:ins w:id="716" w:author="Groot, Karina de" w:date="2024-08-09T14:10:00Z" w16du:dateUtc="2024-08-09T12:10:00Z">
              <w:r w:rsidRPr="007D0435">
                <w:rPr>
                  <w:rStyle w:val="eop"/>
                  <w:rFonts w:cs="Arial"/>
                  <w:sz w:val="16"/>
                  <w:szCs w:val="16"/>
                </w:rPr>
                <w:t>.//tagNaam (k_Bepalingen)</w:t>
              </w:r>
            </w:ins>
          </w:p>
          <w:p w14:paraId="494DDE6C" w14:textId="77777777" w:rsidR="003B5DE3" w:rsidRPr="007D0435" w:rsidRDefault="003B5DE3" w:rsidP="003B5DE3">
            <w:pPr>
              <w:spacing w:after="0"/>
              <w:rPr>
                <w:ins w:id="717" w:author="Groot, Karina de" w:date="2024-08-09T14:15:00Z" w16du:dateUtc="2024-08-09T12:15:00Z"/>
                <w:rStyle w:val="eop"/>
                <w:rFonts w:cs="Arial"/>
                <w:sz w:val="16"/>
                <w:szCs w:val="16"/>
              </w:rPr>
            </w:pPr>
            <w:ins w:id="718" w:author="Groot, Karina de" w:date="2024-08-09T14:10:00Z" w16du:dateUtc="2024-08-09T12:10:00Z">
              <w:r w:rsidRPr="007D0435">
                <w:rPr>
                  <w:rStyle w:val="eop"/>
                  <w:rFonts w:cs="Arial"/>
                  <w:sz w:val="16"/>
                  <w:szCs w:val="16"/>
                </w:rPr>
                <w:t>.//tekst (‘de wet’, ‘de wet en gemeld testament’, ‘gemeld testament’, gemelde uiterste wilsbeschikking’, ‘de wet en gemelde uiterste wilsbeschikking’)</w:t>
              </w:r>
            </w:ins>
          </w:p>
          <w:p w14:paraId="23872976" w14:textId="77777777" w:rsidR="00807362" w:rsidRPr="007D0435" w:rsidRDefault="00807362" w:rsidP="003B5DE3">
            <w:pPr>
              <w:spacing w:after="0"/>
              <w:rPr>
                <w:ins w:id="719" w:author="Groot, Karina de" w:date="2024-08-09T14:15:00Z" w16du:dateUtc="2024-08-09T12:15:00Z"/>
                <w:rStyle w:val="eop"/>
                <w:rFonts w:cs="Arial"/>
                <w:sz w:val="16"/>
                <w:szCs w:val="16"/>
              </w:rPr>
            </w:pPr>
          </w:p>
          <w:p w14:paraId="414A5298" w14:textId="4AAEFB10" w:rsidR="00807362" w:rsidRPr="007D0435" w:rsidRDefault="00807362" w:rsidP="00807362">
            <w:pPr>
              <w:spacing w:after="0"/>
              <w:rPr>
                <w:ins w:id="720" w:author="Groot, Karina de" w:date="2024-08-09T14:15:00Z" w16du:dateUtc="2024-08-09T12:15:00Z"/>
                <w:rFonts w:cs="Arial"/>
                <w:sz w:val="16"/>
                <w:szCs w:val="16"/>
                <w:u w:val="single"/>
              </w:rPr>
            </w:pPr>
            <w:ins w:id="721" w:author="Groot, Karina de" w:date="2024-08-09T14:15:00Z" w16du:dateUtc="2024-08-09T12:15:00Z">
              <w:r w:rsidRPr="007D0435">
                <w:rPr>
                  <w:rFonts w:cs="Arial"/>
                  <w:sz w:val="16"/>
                  <w:szCs w:val="16"/>
                  <w:u w:val="single"/>
                </w:rPr>
                <w:t xml:space="preserve">Mapping </w:t>
              </w:r>
              <w:r w:rsidR="00576B9C" w:rsidRPr="007D0435">
                <w:rPr>
                  <w:rStyle w:val="normaltextrun"/>
                  <w:rFonts w:cs="Arial"/>
                  <w:color w:val="008200"/>
                  <w:sz w:val="16"/>
                  <w:szCs w:val="16"/>
                  <w:u w:val="single"/>
                  <w:rPrChange w:id="722" w:author="Groot, Karina de" w:date="2024-08-09T14:59:00Z" w16du:dateUtc="2024-08-09T12:59:00Z">
                    <w:rPr>
                      <w:rStyle w:val="normaltextrun"/>
                      <w:rFonts w:cs="Arial"/>
                      <w:color w:val="008200"/>
                      <w:sz w:val="20"/>
                    </w:rPr>
                  </w:rPrChange>
                </w:rPr>
                <w:t>echtgenote</w:t>
              </w:r>
              <w:r w:rsidR="00576B9C" w:rsidRPr="007D0435">
                <w:rPr>
                  <w:rStyle w:val="normaltextrun"/>
                  <w:rFonts w:cs="Arial"/>
                  <w:sz w:val="16"/>
                  <w:szCs w:val="16"/>
                  <w:u w:val="single"/>
                  <w:rPrChange w:id="723" w:author="Groot, Karina de" w:date="2024-08-09T14:59:00Z" w16du:dateUtc="2024-08-09T12:59:00Z">
                    <w:rPr>
                      <w:rStyle w:val="normaltextrun"/>
                      <w:rFonts w:cs="Arial"/>
                      <w:sz w:val="20"/>
                    </w:rPr>
                  </w:rPrChange>
                </w:rPr>
                <w:t>/</w:t>
              </w:r>
              <w:r w:rsidR="00576B9C" w:rsidRPr="007D0435">
                <w:rPr>
                  <w:rStyle w:val="normaltextrun"/>
                  <w:rFonts w:cs="Arial"/>
                  <w:color w:val="008200"/>
                  <w:sz w:val="16"/>
                  <w:szCs w:val="16"/>
                  <w:u w:val="single"/>
                  <w:rPrChange w:id="724" w:author="Groot, Karina de" w:date="2024-08-09T14:59:00Z" w16du:dateUtc="2024-08-09T12:59:00Z">
                    <w:rPr>
                      <w:rStyle w:val="normaltextrun"/>
                      <w:rFonts w:cs="Arial"/>
                      <w:color w:val="008200"/>
                      <w:sz w:val="20"/>
                    </w:rPr>
                  </w:rPrChange>
                </w:rPr>
                <w:t>echtgenoot</w:t>
              </w:r>
              <w:r w:rsidR="00576B9C" w:rsidRPr="007D0435">
                <w:rPr>
                  <w:rStyle w:val="normaltextrun"/>
                  <w:rFonts w:cs="Arial"/>
                  <w:sz w:val="16"/>
                  <w:szCs w:val="16"/>
                  <w:u w:val="single"/>
                  <w:rPrChange w:id="725" w:author="Groot, Karina de" w:date="2024-08-09T14:59:00Z" w16du:dateUtc="2024-08-09T12:59:00Z">
                    <w:rPr>
                      <w:rStyle w:val="normaltextrun"/>
                      <w:rFonts w:cs="Arial"/>
                      <w:sz w:val="20"/>
                    </w:rPr>
                  </w:rPrChange>
                </w:rPr>
                <w:t>/</w:t>
              </w:r>
              <w:r w:rsidR="00576B9C" w:rsidRPr="007D0435">
                <w:rPr>
                  <w:rStyle w:val="normaltextrun"/>
                  <w:rFonts w:cs="Arial"/>
                  <w:color w:val="008200"/>
                  <w:sz w:val="16"/>
                  <w:szCs w:val="16"/>
                  <w:u w:val="single"/>
                  <w:rPrChange w:id="726" w:author="Groot, Karina de" w:date="2024-08-09T14:59:00Z" w16du:dateUtc="2024-08-09T12:59:00Z">
                    <w:rPr>
                      <w:rStyle w:val="normaltextrun"/>
                      <w:rFonts w:cs="Arial"/>
                      <w:color w:val="008200"/>
                      <w:sz w:val="20"/>
                    </w:rPr>
                  </w:rPrChange>
                </w:rPr>
                <w:t>geregistreerd partner</w:t>
              </w:r>
              <w:r w:rsidRPr="007D0435">
                <w:rPr>
                  <w:rFonts w:cs="Arial"/>
                  <w:sz w:val="16"/>
                  <w:szCs w:val="16"/>
                  <w:u w:val="single"/>
                </w:rPr>
                <w:t>:</w:t>
              </w:r>
            </w:ins>
          </w:p>
          <w:p w14:paraId="5B4F673C" w14:textId="77777777" w:rsidR="00807362" w:rsidRPr="007D0435" w:rsidRDefault="00807362" w:rsidP="00807362">
            <w:pPr>
              <w:spacing w:after="0"/>
              <w:rPr>
                <w:ins w:id="727" w:author="Groot, Karina de" w:date="2024-08-09T14:15:00Z" w16du:dateUtc="2024-08-09T12:15:00Z"/>
                <w:rStyle w:val="eop"/>
                <w:rFonts w:cs="Arial"/>
                <w:sz w:val="16"/>
                <w:szCs w:val="16"/>
              </w:rPr>
            </w:pPr>
            <w:ins w:id="728" w:author="Groot, Karina de" w:date="2024-08-09T14:15:00Z" w16du:dateUtc="2024-08-09T12:15:00Z">
              <w:r w:rsidRPr="007D0435">
                <w:rPr>
                  <w:rStyle w:val="eop"/>
                  <w:rFonts w:cs="Arial"/>
                  <w:sz w:val="16"/>
                  <w:szCs w:val="16"/>
                </w:rPr>
                <w:t>//IMKAD_AangebodenStuk/stukdeelVVE/tekstkeuze</w:t>
              </w:r>
            </w:ins>
          </w:p>
          <w:p w14:paraId="103856B8" w14:textId="77777777" w:rsidR="00807362" w:rsidRPr="007D0435" w:rsidRDefault="00807362" w:rsidP="00807362">
            <w:pPr>
              <w:spacing w:after="0"/>
              <w:rPr>
                <w:ins w:id="729" w:author="Groot, Karina de" w:date="2024-08-09T14:15:00Z" w16du:dateUtc="2024-08-09T12:15:00Z"/>
                <w:rStyle w:val="eop"/>
                <w:rFonts w:cs="Arial"/>
                <w:sz w:val="16"/>
                <w:szCs w:val="16"/>
              </w:rPr>
            </w:pPr>
            <w:ins w:id="730" w:author="Groot, Karina de" w:date="2024-08-09T14:15:00Z" w16du:dateUtc="2024-08-09T12:15:00Z">
              <w:r w:rsidRPr="007D0435">
                <w:rPr>
                  <w:rStyle w:val="eop"/>
                  <w:rFonts w:cs="Arial"/>
                  <w:sz w:val="16"/>
                  <w:szCs w:val="16"/>
                </w:rPr>
                <w:t>.//tagNaam (k_BenamingPartner)</w:t>
              </w:r>
            </w:ins>
          </w:p>
          <w:p w14:paraId="5C63963A" w14:textId="77777777" w:rsidR="00807362" w:rsidRPr="007D0435" w:rsidRDefault="00807362" w:rsidP="00807362">
            <w:pPr>
              <w:spacing w:after="0"/>
              <w:rPr>
                <w:ins w:id="731" w:author="Groot, Karina de" w:date="2024-08-09T14:15:00Z" w16du:dateUtc="2024-08-09T12:15:00Z"/>
                <w:rStyle w:val="eop"/>
                <w:rFonts w:cs="Arial"/>
                <w:sz w:val="16"/>
                <w:szCs w:val="16"/>
              </w:rPr>
            </w:pPr>
            <w:ins w:id="732" w:author="Groot, Karina de" w:date="2024-08-09T14:15:00Z" w16du:dateUtc="2024-08-09T12:15:00Z">
              <w:r w:rsidRPr="007D0435">
                <w:rPr>
                  <w:rStyle w:val="eop"/>
                  <w:rFonts w:cs="Arial"/>
                  <w:sz w:val="16"/>
                  <w:szCs w:val="16"/>
                </w:rPr>
                <w:t>.//tekst (‘echtgenote’, ‘echtgenoot’, ‘geregistreerd partner’)</w:t>
              </w:r>
            </w:ins>
          </w:p>
          <w:p w14:paraId="55F1770B" w14:textId="77777777" w:rsidR="003B5DE3" w:rsidRPr="007D0435" w:rsidRDefault="003B5DE3" w:rsidP="00CF2662">
            <w:pPr>
              <w:spacing w:after="0" w:line="276" w:lineRule="auto"/>
              <w:rPr>
                <w:rStyle w:val="normaltextrun"/>
                <w:rFonts w:cs="Arial"/>
                <w:sz w:val="16"/>
                <w:szCs w:val="16"/>
              </w:rPr>
            </w:pPr>
          </w:p>
          <w:p w14:paraId="0A2C127C" w14:textId="77777777" w:rsidR="003B5DE3" w:rsidRPr="007D0435" w:rsidRDefault="003B5DE3" w:rsidP="003B5DE3">
            <w:pPr>
              <w:spacing w:after="0"/>
              <w:rPr>
                <w:ins w:id="733" w:author="Groot, Karina de" w:date="2024-08-09T14:10:00Z" w16du:dateUtc="2024-08-09T12:10:00Z"/>
                <w:rStyle w:val="eop"/>
                <w:rFonts w:cs="Arial"/>
                <w:sz w:val="16"/>
                <w:szCs w:val="16"/>
                <w:u w:val="single"/>
              </w:rPr>
            </w:pPr>
            <w:ins w:id="734" w:author="Groot, Karina de" w:date="2024-08-09T14:10:00Z" w16du:dateUtc="2024-08-09T12:10:00Z">
              <w:r w:rsidRPr="007D0435">
                <w:rPr>
                  <w:rStyle w:val="eop"/>
                  <w:rFonts w:cs="Arial"/>
                  <w:sz w:val="16"/>
                  <w:szCs w:val="16"/>
                  <w:u w:val="single"/>
                </w:rPr>
                <w:t xml:space="preserve">Mapping </w:t>
              </w:r>
              <w:r w:rsidRPr="007D0435">
                <w:rPr>
                  <w:rStyle w:val="normaltextrun"/>
                  <w:rFonts w:cs="Arial"/>
                  <w:color w:val="840084"/>
                  <w:sz w:val="16"/>
                  <w:szCs w:val="16"/>
                  <w:u w:val="single"/>
                </w:rPr>
                <w:t>voornoemde</w:t>
              </w:r>
              <w:r w:rsidRPr="007D0435">
                <w:rPr>
                  <w:rStyle w:val="eop"/>
                  <w:rFonts w:cs="Arial"/>
                  <w:sz w:val="16"/>
                  <w:szCs w:val="16"/>
                  <w:u w:val="single"/>
                </w:rPr>
                <w:t>:</w:t>
              </w:r>
            </w:ins>
          </w:p>
          <w:p w14:paraId="57CDCEA0" w14:textId="6D2B9FC3" w:rsidR="003B5DE3" w:rsidRPr="007D0435" w:rsidRDefault="003B5DE3" w:rsidP="003B5DE3">
            <w:pPr>
              <w:spacing w:after="0"/>
              <w:rPr>
                <w:ins w:id="735" w:author="Groot, Karina de" w:date="2024-08-09T14:10:00Z" w16du:dateUtc="2024-08-09T12:10:00Z"/>
                <w:rStyle w:val="eop"/>
                <w:rFonts w:cs="Arial"/>
                <w:sz w:val="16"/>
                <w:szCs w:val="16"/>
              </w:rPr>
            </w:pPr>
            <w:ins w:id="736" w:author="Groot, Karina de" w:date="2024-08-09T14:10:00Z" w16du:dateUtc="2024-08-09T12:10:00Z">
              <w:r w:rsidRPr="007D0435">
                <w:rPr>
                  <w:rStyle w:val="eop"/>
                  <w:rFonts w:cs="Arial"/>
                  <w:sz w:val="16"/>
                  <w:szCs w:val="16"/>
                </w:rPr>
                <w:t>//IMKAD_AangebodenStuk/stukdeelVVE/</w:t>
              </w:r>
            </w:ins>
            <w:ins w:id="737" w:author="Groot, Karina de" w:date="2024-08-09T14:11:00Z" w16du:dateUtc="2024-08-09T12:11:00Z">
              <w:r w:rsidRPr="007D0435">
                <w:rPr>
                  <w:rStyle w:val="eop"/>
                  <w:rFonts w:cs="Arial"/>
                  <w:sz w:val="16"/>
                  <w:szCs w:val="16"/>
                </w:rPr>
                <w:t>erfdelenGezamenlijk</w:t>
              </w:r>
            </w:ins>
            <w:ins w:id="738" w:author="Groot, Karina de" w:date="2024-08-09T14:10:00Z" w16du:dateUtc="2024-08-09T12:10:00Z">
              <w:r w:rsidRPr="007D0435">
                <w:rPr>
                  <w:rStyle w:val="eop"/>
                  <w:rFonts w:cs="Arial"/>
                  <w:sz w:val="16"/>
                  <w:szCs w:val="16"/>
                </w:rPr>
                <w:t>/tekstkeuze</w:t>
              </w:r>
            </w:ins>
          </w:p>
          <w:p w14:paraId="0D7CB714" w14:textId="77777777" w:rsidR="003B5DE3" w:rsidRPr="007D0435" w:rsidRDefault="003B5DE3" w:rsidP="003B5DE3">
            <w:pPr>
              <w:spacing w:after="0"/>
              <w:rPr>
                <w:ins w:id="739" w:author="Groot, Karina de" w:date="2024-08-09T14:10:00Z" w16du:dateUtc="2024-08-09T12:10:00Z"/>
                <w:rStyle w:val="eop"/>
                <w:rFonts w:cs="Arial"/>
                <w:sz w:val="16"/>
                <w:szCs w:val="16"/>
              </w:rPr>
            </w:pPr>
            <w:ins w:id="740" w:author="Groot, Karina de" w:date="2024-08-09T14:10:00Z" w16du:dateUtc="2024-08-09T12:10:00Z">
              <w:r w:rsidRPr="007D0435">
                <w:rPr>
                  <w:rStyle w:val="eop"/>
                  <w:rFonts w:cs="Arial"/>
                  <w:sz w:val="16"/>
                  <w:szCs w:val="16"/>
                </w:rPr>
                <w:t>.//tagNaam (k_Voornoemde)</w:t>
              </w:r>
            </w:ins>
          </w:p>
          <w:p w14:paraId="048843C6" w14:textId="105C3A0A" w:rsidR="003B5DE3" w:rsidRPr="007D0435" w:rsidRDefault="003B5DE3" w:rsidP="003B5DE3">
            <w:pPr>
              <w:spacing w:after="0"/>
              <w:rPr>
                <w:ins w:id="741" w:author="Groot, Karina de" w:date="2024-08-09T14:10:00Z" w16du:dateUtc="2024-08-09T12:10:00Z"/>
                <w:rStyle w:val="eop"/>
                <w:rFonts w:cs="Arial"/>
                <w:sz w:val="16"/>
                <w:szCs w:val="16"/>
              </w:rPr>
            </w:pPr>
            <w:ins w:id="742" w:author="Groot, Karina de" w:date="2024-08-09T14:10:00Z" w16du:dateUtc="2024-08-09T12:10:00Z">
              <w:r w:rsidRPr="007D0435">
                <w:rPr>
                  <w:rStyle w:val="eop"/>
                  <w:rFonts w:cs="Arial"/>
                  <w:sz w:val="16"/>
                  <w:szCs w:val="16"/>
                </w:rPr>
                <w:t>./tekst (</w:t>
              </w:r>
            </w:ins>
            <w:ins w:id="743" w:author="Willems, Igor" w:date="2024-08-29T09:20:00Z" w16du:dateUtc="2024-08-29T07:20:00Z">
              <w:r w:rsidR="00C9427F" w:rsidRPr="003C500B">
                <w:rPr>
                  <w:rStyle w:val="eop"/>
                  <w:sz w:val="16"/>
                  <w:szCs w:val="16"/>
                </w:rPr>
                <w:t>‘true’ = tekst wordt wel getoond; ‘false’ = tekst wordt niet getoond</w:t>
              </w:r>
            </w:ins>
            <w:ins w:id="744" w:author="Groot, Karina de" w:date="2024-08-09T14:10:00Z" w16du:dateUtc="2024-08-09T12:10:00Z">
              <w:del w:id="745" w:author="Willems, Igor" w:date="2024-08-29T09:20:00Z" w16du:dateUtc="2024-08-29T07:20:00Z">
                <w:r w:rsidRPr="007D0435" w:rsidDel="00C9427F">
                  <w:rPr>
                    <w:rStyle w:val="eop"/>
                    <w:rFonts w:cs="Arial"/>
                    <w:sz w:val="16"/>
                    <w:szCs w:val="16"/>
                  </w:rPr>
                  <w:delText>‘</w:delText>
                </w:r>
              </w:del>
            </w:ins>
            <w:ins w:id="746" w:author="Groot, Karina de" w:date="2024-08-26T12:04:00Z" w16du:dateUtc="2024-08-26T10:04:00Z">
              <w:del w:id="747" w:author="Willems, Igor" w:date="2024-08-29T09:20:00Z" w16du:dateUtc="2024-08-29T07:20:00Z">
                <w:r w:rsidR="00652804" w:rsidDel="00C9427F">
                  <w:rPr>
                    <w:rStyle w:val="eop"/>
                    <w:rFonts w:cs="Arial"/>
                    <w:sz w:val="16"/>
                    <w:szCs w:val="16"/>
                  </w:rPr>
                  <w:delText>voornoemde’</w:delText>
                </w:r>
              </w:del>
              <w:r w:rsidR="00652804">
                <w:rPr>
                  <w:rStyle w:val="eop"/>
                  <w:rFonts w:cs="Arial"/>
                  <w:sz w:val="16"/>
                  <w:szCs w:val="16"/>
                </w:rPr>
                <w:t>)</w:t>
              </w:r>
            </w:ins>
          </w:p>
          <w:p w14:paraId="6DDEBA2F" w14:textId="77777777" w:rsidR="006C18A3" w:rsidRPr="007D0435" w:rsidRDefault="006C18A3" w:rsidP="00CF2662">
            <w:pPr>
              <w:spacing w:after="0" w:line="276" w:lineRule="auto"/>
              <w:rPr>
                <w:ins w:id="748" w:author="Groot, Karina de" w:date="2024-08-09T14:10:00Z" w16du:dateUtc="2024-08-09T12:10:00Z"/>
                <w:rStyle w:val="normaltextrun"/>
                <w:rFonts w:cs="Arial"/>
                <w:sz w:val="16"/>
                <w:szCs w:val="16"/>
              </w:rPr>
            </w:pPr>
          </w:p>
          <w:p w14:paraId="5C0AC2B9" w14:textId="036D407F" w:rsidR="003B5DE3" w:rsidRPr="007D0435" w:rsidRDefault="003B5DE3" w:rsidP="00CF2662">
            <w:pPr>
              <w:spacing w:after="0" w:line="276" w:lineRule="auto"/>
              <w:rPr>
                <w:ins w:id="749" w:author="Groot, Karina de" w:date="2024-08-09T14:11:00Z" w16du:dateUtc="2024-08-09T12:11:00Z"/>
                <w:rStyle w:val="normaltextrun"/>
                <w:rFonts w:cs="Arial"/>
                <w:sz w:val="16"/>
                <w:szCs w:val="16"/>
              </w:rPr>
            </w:pPr>
            <w:ins w:id="750" w:author="Groot, Karina de" w:date="2024-08-09T14:10:00Z" w16du:dateUtc="2024-08-09T12:10:00Z">
              <w:r w:rsidRPr="007D0435">
                <w:rPr>
                  <w:rStyle w:val="normaltextrun"/>
                  <w:rFonts w:cs="Arial"/>
                  <w:sz w:val="16"/>
                  <w:szCs w:val="16"/>
                  <w:u w:val="single"/>
                  <w:rPrChange w:id="751" w:author="Groot, Karina de" w:date="2024-08-09T14:59:00Z" w16du:dateUtc="2024-08-09T12:59:00Z">
                    <w:rPr>
                      <w:rStyle w:val="normaltextrun"/>
                      <w:rFonts w:cs="Arial"/>
                      <w:sz w:val="16"/>
                      <w:szCs w:val="16"/>
                    </w:rPr>
                  </w:rPrChange>
                </w:rPr>
                <w:t xml:space="preserve">Mapping </w:t>
              </w:r>
              <w:r w:rsidRPr="007D0435">
                <w:rPr>
                  <w:rStyle w:val="normaltextrun"/>
                  <w:rFonts w:cs="Arial"/>
                  <w:color w:val="FF0000"/>
                  <w:sz w:val="16"/>
                  <w:szCs w:val="16"/>
                  <w:u w:val="single"/>
                  <w:rPrChange w:id="752" w:author="Groot, Karina de" w:date="2024-08-09T14:59:00Z" w16du:dateUtc="2024-08-09T12:59:00Z">
                    <w:rPr>
                      <w:rStyle w:val="normaltextrun"/>
                      <w:rFonts w:cs="Arial"/>
                      <w:color w:val="FF0000"/>
                      <w:sz w:val="20"/>
                    </w:rPr>
                  </w:rPrChange>
                </w:rPr>
                <w:t>kind</w:t>
              </w:r>
              <w:r w:rsidRPr="007D0435">
                <w:rPr>
                  <w:rStyle w:val="normaltextrun"/>
                  <w:rFonts w:cs="Arial"/>
                  <w:color w:val="840084"/>
                  <w:sz w:val="16"/>
                  <w:szCs w:val="16"/>
                  <w:u w:val="single"/>
                  <w:rPrChange w:id="753" w:author="Groot, Karina de" w:date="2024-08-09T14:59:00Z" w16du:dateUtc="2024-08-09T12:59:00Z">
                    <w:rPr>
                      <w:rStyle w:val="normaltextrun"/>
                      <w:rFonts w:cs="Arial"/>
                      <w:color w:val="840084"/>
                      <w:sz w:val="20"/>
                    </w:rPr>
                  </w:rPrChange>
                </w:rPr>
                <w:t>eren</w:t>
              </w:r>
            </w:ins>
            <w:ins w:id="754" w:author="Groot, Karina de" w:date="2024-08-09T14:11:00Z" w16du:dateUtc="2024-08-09T12:11:00Z">
              <w:r w:rsidRPr="007D0435">
                <w:rPr>
                  <w:rStyle w:val="normaltextrun"/>
                  <w:rFonts w:cs="Arial"/>
                  <w:sz w:val="16"/>
                  <w:szCs w:val="16"/>
                  <w:u w:val="single"/>
                  <w:rPrChange w:id="755" w:author="Groot, Karina de" w:date="2024-08-09T14:59:00Z" w16du:dateUtc="2024-08-09T12:59:00Z">
                    <w:rPr>
                      <w:rStyle w:val="normaltextrun"/>
                      <w:rFonts w:cs="Arial"/>
                      <w:sz w:val="16"/>
                      <w:szCs w:val="16"/>
                    </w:rPr>
                  </w:rPrChange>
                </w:rPr>
                <w:t>:</w:t>
              </w:r>
            </w:ins>
          </w:p>
          <w:p w14:paraId="40C9A583" w14:textId="1757BAC3" w:rsidR="003B5DE3" w:rsidRPr="007D0435" w:rsidRDefault="003B5DE3" w:rsidP="003B5DE3">
            <w:pPr>
              <w:spacing w:after="0"/>
              <w:rPr>
                <w:ins w:id="756" w:author="Groot, Karina de" w:date="2024-08-09T14:12:00Z" w16du:dateUtc="2024-08-09T12:12:00Z"/>
                <w:rStyle w:val="eop"/>
                <w:rFonts w:cs="Arial"/>
                <w:sz w:val="16"/>
                <w:szCs w:val="16"/>
              </w:rPr>
            </w:pPr>
            <w:ins w:id="757" w:author="Groot, Karina de" w:date="2024-08-09T14:12:00Z" w16du:dateUtc="2024-08-09T12:12:00Z">
              <w:r w:rsidRPr="007D0435">
                <w:rPr>
                  <w:rStyle w:val="eop"/>
                  <w:rFonts w:cs="Arial"/>
                  <w:sz w:val="16"/>
                  <w:szCs w:val="16"/>
                </w:rPr>
                <w:t>//IMKAD_AangebodenStuk/stukdeelVVE</w:t>
              </w:r>
            </w:ins>
            <w:ins w:id="758" w:author="Groot, Karina de" w:date="2024-08-09T14:19:00Z" w16du:dateUtc="2024-08-09T12:19:00Z">
              <w:r w:rsidR="002E78E7" w:rsidRPr="007D0435">
                <w:rPr>
                  <w:rStyle w:val="eop"/>
                  <w:rFonts w:cs="Arial"/>
                  <w:sz w:val="16"/>
                  <w:szCs w:val="16"/>
                </w:rPr>
                <w:t>/</w:t>
              </w:r>
            </w:ins>
            <w:ins w:id="759" w:author="Groot, Karina de" w:date="2024-08-09T14:12:00Z" w16du:dateUtc="2024-08-09T12:12:00Z">
              <w:r w:rsidRPr="007D0435">
                <w:rPr>
                  <w:rStyle w:val="eop"/>
                  <w:rFonts w:cs="Arial"/>
                  <w:sz w:val="16"/>
                  <w:szCs w:val="16"/>
                </w:rPr>
                <w:t>erfdelenGezamenlijk/tekstkeuze</w:t>
              </w:r>
            </w:ins>
          </w:p>
          <w:p w14:paraId="12DF5A13" w14:textId="323C76D9" w:rsidR="003B5DE3" w:rsidRPr="007D0435" w:rsidRDefault="003B5DE3" w:rsidP="003B5DE3">
            <w:pPr>
              <w:spacing w:after="0"/>
              <w:rPr>
                <w:ins w:id="760" w:author="Groot, Karina de" w:date="2024-08-09T14:12:00Z" w16du:dateUtc="2024-08-09T12:12:00Z"/>
                <w:rStyle w:val="eop"/>
                <w:rFonts w:cs="Arial"/>
                <w:sz w:val="16"/>
                <w:szCs w:val="16"/>
              </w:rPr>
            </w:pPr>
            <w:ins w:id="761" w:author="Groot, Karina de" w:date="2024-08-09T14:12:00Z" w16du:dateUtc="2024-08-09T12:12:00Z">
              <w:r w:rsidRPr="007D0435">
                <w:rPr>
                  <w:rStyle w:val="eop"/>
                  <w:rFonts w:cs="Arial"/>
                  <w:sz w:val="16"/>
                  <w:szCs w:val="16"/>
                </w:rPr>
                <w:t>.//tagNaam (k_</w:t>
              </w:r>
              <w:r w:rsidRPr="007D0435">
                <w:rPr>
                  <w:rFonts w:cs="Arial"/>
                  <w:sz w:val="16"/>
                  <w:szCs w:val="16"/>
                </w:rPr>
                <w:t xml:space="preserve"> </w:t>
              </w:r>
              <w:r w:rsidRPr="007D0435">
                <w:rPr>
                  <w:rStyle w:val="normaltextrun"/>
                  <w:rFonts w:cs="Arial"/>
                  <w:sz w:val="16"/>
                  <w:szCs w:val="16"/>
                </w:rPr>
                <w:t>Kind</w:t>
              </w:r>
              <w:r w:rsidRPr="007D0435">
                <w:rPr>
                  <w:rStyle w:val="eop"/>
                  <w:rFonts w:cs="Arial"/>
                  <w:sz w:val="16"/>
                  <w:szCs w:val="16"/>
                </w:rPr>
                <w:t>)</w:t>
              </w:r>
            </w:ins>
          </w:p>
          <w:p w14:paraId="1D8F4952" w14:textId="7E6EF7D8" w:rsidR="003B5DE3" w:rsidRPr="007D0435" w:rsidRDefault="003B5DE3" w:rsidP="003B5DE3">
            <w:pPr>
              <w:spacing w:after="0"/>
              <w:rPr>
                <w:ins w:id="762" w:author="Groot, Karina de" w:date="2024-08-09T14:12:00Z" w16du:dateUtc="2024-08-09T12:12:00Z"/>
                <w:rStyle w:val="eop"/>
                <w:rFonts w:cs="Arial"/>
                <w:sz w:val="16"/>
                <w:szCs w:val="16"/>
              </w:rPr>
            </w:pPr>
            <w:ins w:id="763" w:author="Groot, Karina de" w:date="2024-08-09T14:12:00Z" w16du:dateUtc="2024-08-09T12:12:00Z">
              <w:r w:rsidRPr="007D0435">
                <w:rPr>
                  <w:rStyle w:val="eop"/>
                  <w:rFonts w:cs="Arial"/>
                  <w:sz w:val="16"/>
                  <w:szCs w:val="16"/>
                </w:rPr>
                <w:t>./tekst (‘</w:t>
              </w:r>
            </w:ins>
            <w:ins w:id="764" w:author="Groot, Karina de" w:date="2024-08-09T14:13:00Z" w16du:dateUtc="2024-08-09T12:13:00Z">
              <w:r w:rsidRPr="007D0435">
                <w:rPr>
                  <w:rStyle w:val="eop"/>
                  <w:rFonts w:cs="Arial"/>
                  <w:sz w:val="16"/>
                  <w:szCs w:val="16"/>
                </w:rPr>
                <w:t>k</w:t>
              </w:r>
              <w:r w:rsidRPr="007D0435">
                <w:rPr>
                  <w:rStyle w:val="eop"/>
                  <w:rFonts w:cs="Arial"/>
                  <w:sz w:val="16"/>
                  <w:szCs w:val="16"/>
                  <w:rPrChange w:id="765" w:author="Groot, Karina de" w:date="2024-08-09T14:59:00Z" w16du:dateUtc="2024-08-09T12:59:00Z">
                    <w:rPr>
                      <w:rStyle w:val="eop"/>
                    </w:rPr>
                  </w:rPrChange>
                </w:rPr>
                <w:t>ind</w:t>
              </w:r>
            </w:ins>
            <w:ins w:id="766" w:author="Groot, Karina de" w:date="2024-08-09T14:12:00Z" w16du:dateUtc="2024-08-09T12:12:00Z">
              <w:r w:rsidRPr="007D0435">
                <w:rPr>
                  <w:rStyle w:val="eop"/>
                  <w:rFonts w:cs="Arial"/>
                  <w:sz w:val="16"/>
                  <w:szCs w:val="16"/>
                </w:rPr>
                <w:t>’, ‘</w:t>
              </w:r>
            </w:ins>
            <w:ins w:id="767" w:author="Groot, Karina de" w:date="2024-08-09T14:14:00Z" w16du:dateUtc="2024-08-09T12:14:00Z">
              <w:r w:rsidRPr="007D0435">
                <w:rPr>
                  <w:rStyle w:val="eop"/>
                  <w:rFonts w:cs="Arial"/>
                  <w:sz w:val="16"/>
                  <w:szCs w:val="16"/>
                </w:rPr>
                <w:t>kinderen</w:t>
              </w:r>
            </w:ins>
            <w:ins w:id="768" w:author="Groot, Karina de" w:date="2024-08-09T14:13:00Z" w16du:dateUtc="2024-08-09T12:13:00Z">
              <w:r w:rsidRPr="007D0435">
                <w:rPr>
                  <w:rStyle w:val="eop"/>
                  <w:rFonts w:cs="Arial"/>
                  <w:sz w:val="16"/>
                  <w:szCs w:val="16"/>
                  <w:rPrChange w:id="769" w:author="Groot, Karina de" w:date="2024-08-09T14:59:00Z" w16du:dateUtc="2024-08-09T12:59:00Z">
                    <w:rPr>
                      <w:rStyle w:val="eop"/>
                    </w:rPr>
                  </w:rPrChange>
                </w:rPr>
                <w:t>’)</w:t>
              </w:r>
            </w:ins>
          </w:p>
          <w:p w14:paraId="7E73FBE0" w14:textId="77777777" w:rsidR="003B5DE3" w:rsidRPr="007D0435" w:rsidRDefault="003B5DE3" w:rsidP="00CF2662">
            <w:pPr>
              <w:spacing w:after="0" w:line="276" w:lineRule="auto"/>
              <w:rPr>
                <w:ins w:id="770" w:author="Groot, Karina de" w:date="2024-08-09T14:17:00Z" w16du:dateUtc="2024-08-09T12:17:00Z"/>
                <w:rStyle w:val="normaltextrun"/>
                <w:rFonts w:cs="Arial"/>
                <w:sz w:val="16"/>
                <w:szCs w:val="16"/>
              </w:rPr>
            </w:pPr>
          </w:p>
          <w:p w14:paraId="0D18B8C5" w14:textId="4F080616" w:rsidR="002E78E7" w:rsidRPr="007D0435" w:rsidRDefault="002E78E7" w:rsidP="002E78E7">
            <w:pPr>
              <w:spacing w:after="0"/>
              <w:rPr>
                <w:ins w:id="771" w:author="Groot, Karina de" w:date="2024-08-09T14:17:00Z" w16du:dateUtc="2024-08-09T12:17:00Z"/>
                <w:rFonts w:cs="Arial"/>
                <w:sz w:val="16"/>
                <w:szCs w:val="16"/>
                <w:u w:val="single"/>
              </w:rPr>
            </w:pPr>
            <w:ins w:id="772" w:author="Groot, Karina de" w:date="2024-08-09T14:17:00Z" w16du:dateUtc="2024-08-09T12:17:00Z">
              <w:r w:rsidRPr="007D0435">
                <w:rPr>
                  <w:rFonts w:cs="Arial"/>
                  <w:sz w:val="16"/>
                  <w:szCs w:val="16"/>
                  <w:u w:val="single"/>
                </w:rPr>
                <w:lastRenderedPageBreak/>
                <w:t xml:space="preserve">Mapping </w:t>
              </w:r>
            </w:ins>
            <w:ins w:id="773" w:author="Groot, Karina de" w:date="2024-08-09T14:18:00Z" w16du:dateUtc="2024-08-09T12:18:00Z">
              <w:r w:rsidRPr="007D0435">
                <w:rPr>
                  <w:rStyle w:val="normaltextrun"/>
                  <w:rFonts w:cs="Arial"/>
                  <w:color w:val="008200"/>
                  <w:sz w:val="16"/>
                  <w:szCs w:val="16"/>
                  <w:u w:val="single"/>
                  <w:rPrChange w:id="774" w:author="Groot, Karina de" w:date="2024-08-09T14:59:00Z" w16du:dateUtc="2024-08-09T12:59:00Z">
                    <w:rPr>
                      <w:rStyle w:val="normaltextrun"/>
                      <w:rFonts w:cs="Arial"/>
                      <w:color w:val="008200"/>
                      <w:sz w:val="20"/>
                    </w:rPr>
                  </w:rPrChange>
                </w:rPr>
                <w:t xml:space="preserve">voor </w:t>
              </w:r>
              <w:r w:rsidRPr="007D0435">
                <w:rPr>
                  <w:rFonts w:cs="Arial"/>
                  <w:color w:val="000000" w:themeColor="text1"/>
                  <w:sz w:val="16"/>
                  <w:szCs w:val="16"/>
                  <w:u w:val="single"/>
                  <w:rPrChange w:id="775" w:author="Groot, Karina de" w:date="2024-08-09T14:59:00Z" w16du:dateUtc="2024-08-09T12:59:00Z">
                    <w:rPr>
                      <w:rFonts w:cs="Arial"/>
                      <w:color w:val="000000" w:themeColor="text1"/>
                      <w:sz w:val="20"/>
                    </w:rPr>
                  </w:rPrChange>
                </w:rPr>
                <w:fldChar w:fldCharType="begin"/>
              </w:r>
              <w:r w:rsidRPr="007D0435">
                <w:rPr>
                  <w:rFonts w:cs="Arial"/>
                  <w:color w:val="000000" w:themeColor="text1"/>
                  <w:sz w:val="16"/>
                  <w:szCs w:val="16"/>
                  <w:u w:val="single"/>
                  <w:rPrChange w:id="776" w:author="Groot, Karina de" w:date="2024-08-09T14:59:00Z" w16du:dateUtc="2024-08-09T12:59:00Z">
                    <w:rPr>
                      <w:rFonts w:cs="Arial"/>
                      <w:color w:val="000000" w:themeColor="text1"/>
                      <w:sz w:val="20"/>
                    </w:rPr>
                  </w:rPrChange>
                </w:rPr>
                <w:instrText>MacroButton Nomacro §</w:instrText>
              </w:r>
              <w:r w:rsidRPr="007D0435">
                <w:rPr>
                  <w:rFonts w:cs="Arial"/>
                  <w:color w:val="000000" w:themeColor="text1"/>
                  <w:sz w:val="16"/>
                  <w:szCs w:val="16"/>
                  <w:u w:val="single"/>
                  <w:rPrChange w:id="777" w:author="Groot, Karina de" w:date="2024-08-09T14:59:00Z" w16du:dateUtc="2024-08-09T12:59:00Z">
                    <w:rPr>
                      <w:rFonts w:cs="Arial"/>
                      <w:color w:val="000000" w:themeColor="text1"/>
                      <w:sz w:val="20"/>
                    </w:rPr>
                  </w:rPrChange>
                </w:rPr>
                <w:fldChar w:fldCharType="end"/>
              </w:r>
              <w:r w:rsidRPr="007D0435">
                <w:rPr>
                  <w:rFonts w:cs="Arial"/>
                  <w:sz w:val="16"/>
                  <w:szCs w:val="16"/>
                  <w:u w:val="single"/>
                  <w:rPrChange w:id="778" w:author="Groot, Karina de" w:date="2024-08-09T14:59:00Z" w16du:dateUtc="2024-08-09T12:59:00Z">
                    <w:rPr>
                      <w:rFonts w:cs="Arial"/>
                      <w:sz w:val="20"/>
                    </w:rPr>
                  </w:rPrChange>
                </w:rPr>
                <w:t>breukdeel</w:t>
              </w:r>
              <w:r w:rsidRPr="007D0435">
                <w:rPr>
                  <w:rFonts w:cs="Arial"/>
                  <w:sz w:val="16"/>
                  <w:szCs w:val="16"/>
                  <w:u w:val="single"/>
                  <w:rPrChange w:id="779" w:author="Groot, Karina de" w:date="2024-08-09T14:59:00Z" w16du:dateUtc="2024-08-09T12:59:00Z">
                    <w:rPr>
                      <w:rFonts w:cs="Arial"/>
                      <w:sz w:val="20"/>
                    </w:rPr>
                  </w:rPrChange>
                </w:rPr>
                <w:fldChar w:fldCharType="begin"/>
              </w:r>
              <w:r w:rsidRPr="007D0435">
                <w:rPr>
                  <w:rFonts w:cs="Arial"/>
                  <w:sz w:val="16"/>
                  <w:szCs w:val="16"/>
                  <w:u w:val="single"/>
                  <w:rPrChange w:id="780" w:author="Groot, Karina de" w:date="2024-08-09T14:59:00Z" w16du:dateUtc="2024-08-09T12:59:00Z">
                    <w:rPr>
                      <w:rFonts w:cs="Arial"/>
                      <w:sz w:val="20"/>
                    </w:rPr>
                  </w:rPrChange>
                </w:rPr>
                <w:instrText>MacroButton Nomacro §</w:instrText>
              </w:r>
              <w:r w:rsidRPr="007D0435">
                <w:rPr>
                  <w:rFonts w:cs="Arial"/>
                  <w:sz w:val="16"/>
                  <w:szCs w:val="16"/>
                  <w:u w:val="single"/>
                  <w:rPrChange w:id="781" w:author="Groot, Karina de" w:date="2024-08-09T14:59:00Z" w16du:dateUtc="2024-08-09T12:59:00Z">
                    <w:rPr>
                      <w:rFonts w:cs="Arial"/>
                      <w:sz w:val="20"/>
                    </w:rPr>
                  </w:rPrChange>
                </w:rPr>
                <w:fldChar w:fldCharType="end"/>
              </w:r>
              <w:r w:rsidRPr="007D0435">
                <w:rPr>
                  <w:rFonts w:cs="Arial"/>
                  <w:sz w:val="16"/>
                  <w:szCs w:val="16"/>
                  <w:u w:val="single"/>
                  <w:rPrChange w:id="782" w:author="Groot, Karina de" w:date="2024-08-09T14:59:00Z" w16du:dateUtc="2024-08-09T12:59:00Z">
                    <w:rPr>
                      <w:rFonts w:cs="Arial"/>
                      <w:sz w:val="20"/>
                    </w:rPr>
                  </w:rPrChange>
                </w:rPr>
                <w:t xml:space="preserve"> </w:t>
              </w:r>
              <w:r w:rsidRPr="007D0435">
                <w:rPr>
                  <w:rFonts w:cs="Arial"/>
                  <w:sz w:val="16"/>
                  <w:szCs w:val="16"/>
                  <w:u w:val="single"/>
                  <w:rPrChange w:id="783" w:author="Groot, Karina de" w:date="2024-08-09T14:59:00Z" w16du:dateUtc="2024-08-09T12:59:00Z">
                    <w:rPr>
                      <w:rFonts w:cs="Arial"/>
                      <w:sz w:val="20"/>
                    </w:rPr>
                  </w:rPrChange>
                </w:rPr>
                <w:fldChar w:fldCharType="begin"/>
              </w:r>
              <w:r w:rsidRPr="007D0435">
                <w:rPr>
                  <w:rFonts w:cs="Arial"/>
                  <w:sz w:val="16"/>
                  <w:szCs w:val="16"/>
                  <w:u w:val="single"/>
                  <w:rPrChange w:id="784" w:author="Groot, Karina de" w:date="2024-08-09T14:59:00Z" w16du:dateUtc="2024-08-09T12:59:00Z">
                    <w:rPr>
                      <w:rFonts w:cs="Arial"/>
                      <w:sz w:val="20"/>
                    </w:rPr>
                  </w:rPrChange>
                </w:rPr>
                <w:instrText>MacroButton Nomacro §</w:instrText>
              </w:r>
              <w:r w:rsidRPr="007D0435">
                <w:rPr>
                  <w:rFonts w:cs="Arial"/>
                  <w:sz w:val="16"/>
                  <w:szCs w:val="16"/>
                  <w:u w:val="single"/>
                  <w:rPrChange w:id="785" w:author="Groot, Karina de" w:date="2024-08-09T14:59:00Z" w16du:dateUtc="2024-08-09T12:59:00Z">
                    <w:rPr>
                      <w:rFonts w:cs="Arial"/>
                      <w:sz w:val="20"/>
                    </w:rPr>
                  </w:rPrChange>
                </w:rPr>
                <w:fldChar w:fldCharType="end"/>
              </w:r>
              <w:r w:rsidRPr="007D0435">
                <w:rPr>
                  <w:rStyle w:val="normaltextrun"/>
                  <w:rFonts w:cs="Arial"/>
                  <w:color w:val="008200"/>
                  <w:sz w:val="16"/>
                  <w:szCs w:val="16"/>
                  <w:u w:val="single"/>
                  <w:rPrChange w:id="786" w:author="Groot, Karina de" w:date="2024-08-09T14:59:00Z" w16du:dateUtc="2024-08-09T12:59:00Z">
                    <w:rPr>
                      <w:rStyle w:val="normaltextrun"/>
                      <w:rFonts w:cs="Arial"/>
                      <w:color w:val="008200"/>
                      <w:sz w:val="20"/>
                    </w:rPr>
                  </w:rPrChange>
                </w:rPr>
                <w:t>gedeelte van</w:t>
              </w:r>
            </w:ins>
            <w:ins w:id="787" w:author="Groot, Karina de" w:date="2024-08-09T14:19:00Z" w16du:dateUtc="2024-08-09T12:19:00Z">
              <w:r w:rsidRPr="007D0435">
                <w:rPr>
                  <w:rStyle w:val="normaltextrun"/>
                  <w:rFonts w:cs="Arial"/>
                  <w:sz w:val="16"/>
                  <w:szCs w:val="16"/>
                  <w:u w:val="single"/>
                </w:rPr>
                <w:t>:</w:t>
              </w:r>
            </w:ins>
          </w:p>
          <w:p w14:paraId="0875056F" w14:textId="48564325" w:rsidR="002E78E7" w:rsidRPr="007D0435" w:rsidRDefault="002E78E7" w:rsidP="002E78E7">
            <w:pPr>
              <w:spacing w:after="0"/>
              <w:rPr>
                <w:ins w:id="788" w:author="Groot, Karina de" w:date="2024-08-09T14:17:00Z" w16du:dateUtc="2024-08-09T12:17:00Z"/>
                <w:rStyle w:val="eop"/>
                <w:rFonts w:cs="Arial"/>
                <w:color w:val="FF0000"/>
                <w:sz w:val="16"/>
                <w:szCs w:val="16"/>
              </w:rPr>
            </w:pPr>
            <w:ins w:id="789" w:author="Groot, Karina de" w:date="2024-08-09T14:17:00Z" w16du:dateUtc="2024-08-09T12:17:00Z">
              <w:r w:rsidRPr="007D0435">
                <w:rPr>
                  <w:rStyle w:val="eop"/>
                  <w:rFonts w:cs="Arial"/>
                  <w:sz w:val="16"/>
                  <w:szCs w:val="16"/>
                </w:rPr>
                <w:t>//IMKAD_AangebodenStuk/stukdeelVVE/</w:t>
              </w:r>
            </w:ins>
            <w:ins w:id="790" w:author="Groot, Karina de" w:date="2024-08-09T14:19:00Z" w16du:dateUtc="2024-08-09T12:19:00Z">
              <w:r w:rsidRPr="007D0435">
                <w:rPr>
                  <w:rStyle w:val="eop"/>
                  <w:rFonts w:cs="Arial"/>
                  <w:sz w:val="16"/>
                  <w:szCs w:val="16"/>
                </w:rPr>
                <w:t>erfdelenGezamenlijk</w:t>
              </w:r>
            </w:ins>
            <w:ins w:id="791" w:author="Groot, Karina de" w:date="2024-08-09T14:17:00Z" w16du:dateUtc="2024-08-09T12:17:00Z">
              <w:r w:rsidRPr="007D0435">
                <w:rPr>
                  <w:rStyle w:val="eop"/>
                  <w:rFonts w:cs="Arial"/>
                  <w:sz w:val="16"/>
                  <w:szCs w:val="16"/>
                </w:rPr>
                <w:t>/</w:t>
              </w:r>
            </w:ins>
            <w:ins w:id="792" w:author="Groot, Karina de" w:date="2024-08-09T14:20:00Z" w16du:dateUtc="2024-08-09T12:20:00Z">
              <w:r w:rsidRPr="007D0435">
                <w:rPr>
                  <w:rStyle w:val="eop"/>
                  <w:rFonts w:cs="Arial"/>
                  <w:sz w:val="16"/>
                  <w:szCs w:val="16"/>
                </w:rPr>
                <w:t>gezamenlijkAandeel</w:t>
              </w:r>
            </w:ins>
          </w:p>
          <w:p w14:paraId="0C5E18B8" w14:textId="77777777" w:rsidR="002E78E7" w:rsidRPr="007D0435" w:rsidRDefault="002E78E7" w:rsidP="002E78E7">
            <w:pPr>
              <w:spacing w:after="0"/>
              <w:rPr>
                <w:ins w:id="793" w:author="Groot, Karina de" w:date="2024-08-09T14:17:00Z" w16du:dateUtc="2024-08-09T12:17:00Z"/>
                <w:rStyle w:val="eop"/>
                <w:rFonts w:cs="Arial"/>
                <w:sz w:val="16"/>
                <w:szCs w:val="16"/>
              </w:rPr>
            </w:pPr>
            <w:ins w:id="794" w:author="Groot, Karina de" w:date="2024-08-09T14:17:00Z" w16du:dateUtc="2024-08-09T12:17:00Z">
              <w:r w:rsidRPr="007D0435">
                <w:rPr>
                  <w:rStyle w:val="eop"/>
                  <w:rFonts w:cs="Arial"/>
                  <w:sz w:val="16"/>
                  <w:szCs w:val="16"/>
                </w:rPr>
                <w:t>.//teller</w:t>
              </w:r>
            </w:ins>
          </w:p>
          <w:p w14:paraId="10E6F076" w14:textId="77777777" w:rsidR="002E78E7" w:rsidRPr="007D0435" w:rsidRDefault="002E78E7" w:rsidP="002E78E7">
            <w:pPr>
              <w:spacing w:after="0"/>
              <w:rPr>
                <w:ins w:id="795" w:author="Groot, Karina de" w:date="2024-08-09T14:26:00Z" w16du:dateUtc="2024-08-09T12:26:00Z"/>
                <w:rStyle w:val="eop"/>
                <w:rFonts w:cs="Arial"/>
                <w:sz w:val="16"/>
                <w:szCs w:val="16"/>
              </w:rPr>
            </w:pPr>
            <w:ins w:id="796" w:author="Groot, Karina de" w:date="2024-08-09T14:17:00Z" w16du:dateUtc="2024-08-09T12:17:00Z">
              <w:r w:rsidRPr="007D0435">
                <w:rPr>
                  <w:rStyle w:val="eop"/>
                  <w:rFonts w:cs="Arial"/>
                  <w:sz w:val="16"/>
                  <w:szCs w:val="16"/>
                </w:rPr>
                <w:t>.//noemer</w:t>
              </w:r>
            </w:ins>
          </w:p>
          <w:p w14:paraId="5B81F973" w14:textId="77777777" w:rsidR="003F1573" w:rsidRPr="007D0435" w:rsidRDefault="003F1573" w:rsidP="002E78E7">
            <w:pPr>
              <w:spacing w:after="0"/>
              <w:rPr>
                <w:ins w:id="797" w:author="Groot, Karina de" w:date="2024-08-09T14:17:00Z" w16du:dateUtc="2024-08-09T12:17:00Z"/>
                <w:rStyle w:val="eop"/>
                <w:rFonts w:cs="Arial"/>
                <w:sz w:val="16"/>
                <w:szCs w:val="16"/>
              </w:rPr>
            </w:pPr>
          </w:p>
          <w:p w14:paraId="354FA7B5" w14:textId="77777777" w:rsidR="009A347E" w:rsidRPr="007D0435" w:rsidRDefault="009A347E" w:rsidP="009A347E">
            <w:pPr>
              <w:spacing w:after="0"/>
              <w:rPr>
                <w:ins w:id="798" w:author="Groot, Karina de" w:date="2024-08-09T14:20:00Z" w16du:dateUtc="2024-08-09T12:20:00Z"/>
                <w:rStyle w:val="eop"/>
                <w:rFonts w:cs="Arial"/>
                <w:sz w:val="16"/>
                <w:szCs w:val="16"/>
                <w:u w:val="single"/>
              </w:rPr>
            </w:pPr>
            <w:ins w:id="799" w:author="Groot, Karina de" w:date="2024-08-09T14:20:00Z" w16du:dateUtc="2024-08-09T12:20:00Z">
              <w:r w:rsidRPr="007D0435">
                <w:rPr>
                  <w:rStyle w:val="eop"/>
                  <w:rFonts w:cs="Arial"/>
                  <w:sz w:val="16"/>
                  <w:szCs w:val="16"/>
                  <w:u w:val="single"/>
                </w:rPr>
                <w:t xml:space="preserve">Mapping </w:t>
              </w:r>
              <w:r w:rsidRPr="007D0435">
                <w:rPr>
                  <w:rFonts w:cs="Arial"/>
                  <w:snapToGrid/>
                  <w:color w:val="00FFFF"/>
                  <w:kern w:val="0"/>
                  <w:sz w:val="16"/>
                  <w:szCs w:val="16"/>
                  <w:u w:val="single"/>
                  <w:shd w:val="clear" w:color="auto" w:fill="FFFFFF"/>
                  <w:lang w:eastAsia="nl-NL"/>
                </w:rPr>
                <w:t xml:space="preserve"> </w:t>
              </w:r>
              <w:r w:rsidRPr="007D0435">
                <w:rPr>
                  <w:rFonts w:cs="Arial"/>
                  <w:snapToGrid/>
                  <w:color w:val="008200"/>
                  <w:kern w:val="0"/>
                  <w:sz w:val="16"/>
                  <w:szCs w:val="16"/>
                  <w:u w:val="single"/>
                  <w:lang w:eastAsia="nl-NL"/>
                </w:rPr>
                <w:t>nalatenschap</w:t>
              </w:r>
              <w:r w:rsidRPr="007D0435">
                <w:rPr>
                  <w:rFonts w:cs="Arial"/>
                  <w:snapToGrid/>
                  <w:color w:val="000000"/>
                  <w:kern w:val="0"/>
                  <w:sz w:val="16"/>
                  <w:szCs w:val="16"/>
                  <w:u w:val="single"/>
                  <w:lang w:eastAsia="nl-NL"/>
                </w:rPr>
                <w:t>/</w:t>
              </w:r>
              <w:r w:rsidRPr="007D0435">
                <w:rPr>
                  <w:rFonts w:cs="Arial"/>
                  <w:snapToGrid/>
                  <w:kern w:val="0"/>
                  <w:sz w:val="16"/>
                  <w:szCs w:val="16"/>
                  <w:u w:val="single"/>
                  <w:lang w:eastAsia="nl-NL"/>
                </w:rPr>
                <w:t xml:space="preserve"> </w:t>
              </w:r>
              <w:r w:rsidRPr="007D0435">
                <w:rPr>
                  <w:rFonts w:cs="Arial"/>
                  <w:snapToGrid/>
                  <w:color w:val="008200"/>
                  <w:kern w:val="0"/>
                  <w:sz w:val="16"/>
                  <w:szCs w:val="16"/>
                  <w:u w:val="single"/>
                  <w:lang w:eastAsia="nl-NL"/>
                </w:rPr>
                <w:t>aandeel</w:t>
              </w:r>
            </w:ins>
          </w:p>
          <w:p w14:paraId="4BE1923C" w14:textId="2E34C0FA" w:rsidR="009A347E" w:rsidRPr="007D0435" w:rsidRDefault="009A347E" w:rsidP="009A347E">
            <w:pPr>
              <w:spacing w:after="0"/>
              <w:rPr>
                <w:ins w:id="800" w:author="Groot, Karina de" w:date="2024-08-09T14:20:00Z" w16du:dateUtc="2024-08-09T12:20:00Z"/>
                <w:rStyle w:val="eop"/>
                <w:rFonts w:cs="Arial"/>
                <w:sz w:val="16"/>
                <w:szCs w:val="16"/>
              </w:rPr>
            </w:pPr>
            <w:ins w:id="801" w:author="Groot, Karina de" w:date="2024-08-09T14:20:00Z" w16du:dateUtc="2024-08-09T12:20:00Z">
              <w:r w:rsidRPr="007D0435">
                <w:rPr>
                  <w:rStyle w:val="eop"/>
                  <w:rFonts w:cs="Arial"/>
                  <w:sz w:val="16"/>
                  <w:szCs w:val="16"/>
                </w:rPr>
                <w:t>//IMKAD_AangebodenStuk/stukdeelVVE</w:t>
              </w:r>
            </w:ins>
            <w:ins w:id="802" w:author="Groot, Karina de" w:date="2024-08-09T14:21:00Z" w16du:dateUtc="2024-08-09T12:21:00Z">
              <w:r w:rsidRPr="007D0435">
                <w:rPr>
                  <w:rFonts w:cs="Arial"/>
                  <w:sz w:val="16"/>
                  <w:szCs w:val="16"/>
                </w:rPr>
                <w:t xml:space="preserve"> </w:t>
              </w:r>
              <w:r w:rsidRPr="007D0435">
                <w:rPr>
                  <w:rStyle w:val="eop"/>
                  <w:rFonts w:cs="Arial"/>
                  <w:sz w:val="16"/>
                  <w:szCs w:val="16"/>
                </w:rPr>
                <w:t>erfdelenGezamenlijk</w:t>
              </w:r>
            </w:ins>
            <w:ins w:id="803" w:author="Groot, Karina de" w:date="2024-08-09T14:20:00Z" w16du:dateUtc="2024-08-09T12:20:00Z">
              <w:r w:rsidRPr="007D0435">
                <w:rPr>
                  <w:rStyle w:val="eop"/>
                  <w:rFonts w:cs="Arial"/>
                  <w:sz w:val="16"/>
                  <w:szCs w:val="16"/>
                </w:rPr>
                <w:t>/tekstkeuze</w:t>
              </w:r>
            </w:ins>
          </w:p>
          <w:p w14:paraId="27B3EC94" w14:textId="77777777" w:rsidR="009A347E" w:rsidRPr="007D0435" w:rsidRDefault="009A347E" w:rsidP="009A347E">
            <w:pPr>
              <w:spacing w:after="0"/>
              <w:rPr>
                <w:ins w:id="804" w:author="Groot, Karina de" w:date="2024-08-09T14:20:00Z" w16du:dateUtc="2024-08-09T12:20:00Z"/>
                <w:rStyle w:val="eop"/>
                <w:rFonts w:cs="Arial"/>
                <w:sz w:val="16"/>
                <w:szCs w:val="16"/>
              </w:rPr>
            </w:pPr>
            <w:ins w:id="805" w:author="Groot, Karina de" w:date="2024-08-09T14:20:00Z" w16du:dateUtc="2024-08-09T12:20:00Z">
              <w:r w:rsidRPr="007D0435">
                <w:rPr>
                  <w:rStyle w:val="eop"/>
                  <w:rFonts w:cs="Arial"/>
                  <w:sz w:val="16"/>
                  <w:szCs w:val="16"/>
                </w:rPr>
                <w:t>.//tagNaam (k_IederVoor)</w:t>
              </w:r>
            </w:ins>
          </w:p>
          <w:p w14:paraId="3C87A901" w14:textId="77777777" w:rsidR="009A347E" w:rsidRPr="007D0435" w:rsidRDefault="009A347E" w:rsidP="009A347E">
            <w:pPr>
              <w:spacing w:after="0"/>
              <w:rPr>
                <w:ins w:id="806" w:author="Groot, Karina de" w:date="2024-08-09T14:20:00Z" w16du:dateUtc="2024-08-09T12:20:00Z"/>
                <w:rStyle w:val="eop"/>
                <w:rFonts w:cs="Arial"/>
                <w:sz w:val="16"/>
                <w:szCs w:val="16"/>
              </w:rPr>
            </w:pPr>
            <w:ins w:id="807" w:author="Groot, Karina de" w:date="2024-08-09T14:20:00Z" w16du:dateUtc="2024-08-09T12:20:00Z">
              <w:r w:rsidRPr="007D0435">
                <w:rPr>
                  <w:rStyle w:val="eop"/>
                  <w:rFonts w:cs="Arial"/>
                  <w:sz w:val="16"/>
                  <w:szCs w:val="16"/>
                </w:rPr>
                <w:t>.//tekst (‘nalatenschap’, ‘aandeel’)</w:t>
              </w:r>
            </w:ins>
          </w:p>
          <w:p w14:paraId="52D30569" w14:textId="77777777" w:rsidR="003B5DE3" w:rsidRPr="007D0435" w:rsidRDefault="003B5DE3" w:rsidP="00CF2662">
            <w:pPr>
              <w:spacing w:after="0" w:line="276" w:lineRule="auto"/>
              <w:rPr>
                <w:rStyle w:val="normaltextrun"/>
                <w:rFonts w:cs="Arial"/>
                <w:sz w:val="16"/>
                <w:szCs w:val="16"/>
              </w:rPr>
            </w:pPr>
          </w:p>
          <w:p w14:paraId="63E18DBA" w14:textId="69F971A5" w:rsidR="007338EC" w:rsidRPr="008C6015" w:rsidRDefault="007338EC" w:rsidP="007338EC">
            <w:pPr>
              <w:spacing w:after="0" w:line="276" w:lineRule="auto"/>
              <w:rPr>
                <w:ins w:id="808" w:author="Groot, Karina de" w:date="2024-08-09T14:24:00Z" w16du:dateUtc="2024-08-09T12:24:00Z"/>
                <w:rStyle w:val="normaltextrun"/>
                <w:rFonts w:cs="Arial"/>
                <w:sz w:val="16"/>
                <w:szCs w:val="16"/>
                <w:u w:val="single"/>
                <w:rPrChange w:id="809" w:author="Groot, Karina de" w:date="2024-08-12T14:16:00Z" w16du:dateUtc="2024-08-12T12:16:00Z">
                  <w:rPr>
                    <w:ins w:id="810" w:author="Groot, Karina de" w:date="2024-08-09T14:24:00Z" w16du:dateUtc="2024-08-09T12:24:00Z"/>
                    <w:rStyle w:val="normaltextrun"/>
                    <w:rFonts w:cs="Arial"/>
                    <w:sz w:val="16"/>
                    <w:szCs w:val="16"/>
                  </w:rPr>
                </w:rPrChange>
              </w:rPr>
            </w:pPr>
            <w:ins w:id="811" w:author="Groot, Karina de" w:date="2024-08-09T14:24:00Z" w16du:dateUtc="2024-08-09T12:24:00Z">
              <w:r w:rsidRPr="008C6015">
                <w:rPr>
                  <w:rStyle w:val="normaltextrun"/>
                  <w:rFonts w:cs="Arial"/>
                  <w:sz w:val="16"/>
                  <w:szCs w:val="16"/>
                  <w:u w:val="single"/>
                </w:rPr>
                <w:t>Mapping</w:t>
              </w:r>
            </w:ins>
            <w:ins w:id="812" w:author="Groot, Karina de" w:date="2024-08-09T14:48:00Z" w16du:dateUtc="2024-08-09T12:48:00Z">
              <w:r w:rsidR="0084575D" w:rsidRPr="008C6015">
                <w:rPr>
                  <w:rStyle w:val="normaltextrun"/>
                  <w:rFonts w:cs="Arial"/>
                  <w:sz w:val="16"/>
                  <w:szCs w:val="16"/>
                  <w:u w:val="single"/>
                </w:rPr>
                <w:t xml:space="preserve"> tonen enkelvoud/meervoud:</w:t>
              </w:r>
            </w:ins>
            <w:ins w:id="813" w:author="Groot, Karina de" w:date="2024-08-09T14:24:00Z" w16du:dateUtc="2024-08-09T12:24:00Z">
              <w:r w:rsidRPr="008C6015">
                <w:rPr>
                  <w:rStyle w:val="normaltextrun"/>
                  <w:rFonts w:cs="Arial"/>
                  <w:sz w:val="16"/>
                  <w:szCs w:val="16"/>
                  <w:u w:val="single"/>
                </w:rPr>
                <w:t xml:space="preserve"> </w:t>
              </w:r>
            </w:ins>
            <w:ins w:id="814" w:author="Groot, Karina de" w:date="2024-08-12T14:15:00Z" w16du:dateUtc="2024-08-12T12:15:00Z">
              <w:r w:rsidR="008C6015" w:rsidRPr="008C6015">
                <w:rPr>
                  <w:rStyle w:val="normaltextrun"/>
                  <w:rFonts w:cs="Arial"/>
                  <w:color w:val="840084"/>
                  <w:sz w:val="16"/>
                  <w:szCs w:val="16"/>
                  <w:u w:val="single"/>
                  <w:rPrChange w:id="815" w:author="Groot, Karina de" w:date="2024-08-12T14:16:00Z" w16du:dateUtc="2024-08-12T12:16:00Z">
                    <w:rPr>
                      <w:rStyle w:val="normaltextrun"/>
                      <w:rFonts w:cs="Arial"/>
                      <w:color w:val="840084"/>
                      <w:sz w:val="20"/>
                    </w:rPr>
                  </w:rPrChange>
                </w:rPr>
                <w:t>kleinkind</w:t>
              </w:r>
              <w:r w:rsidR="008C6015" w:rsidRPr="008C6015">
                <w:rPr>
                  <w:rStyle w:val="normaltextrun"/>
                  <w:rFonts w:cs="Arial"/>
                  <w:color w:val="3165FF"/>
                  <w:sz w:val="16"/>
                  <w:szCs w:val="16"/>
                  <w:u w:val="single"/>
                  <w:rPrChange w:id="816" w:author="Groot, Karina de" w:date="2024-08-12T14:16:00Z" w16du:dateUtc="2024-08-12T12:16:00Z">
                    <w:rPr>
                      <w:rStyle w:val="normaltextrun"/>
                      <w:rFonts w:cs="Arial"/>
                      <w:color w:val="3165FF"/>
                      <w:sz w:val="20"/>
                    </w:rPr>
                  </w:rPrChange>
                </w:rPr>
                <w:t>eren</w:t>
              </w:r>
            </w:ins>
            <w:ins w:id="817" w:author="Groot, Karina de" w:date="2024-08-09T14:24:00Z" w16du:dateUtc="2024-08-09T12:24:00Z">
              <w:r w:rsidRPr="008C6015">
                <w:rPr>
                  <w:rStyle w:val="normaltextrun"/>
                  <w:rFonts w:cs="Arial"/>
                  <w:sz w:val="16"/>
                  <w:szCs w:val="16"/>
                  <w:u w:val="single"/>
                </w:rPr>
                <w:t>:</w:t>
              </w:r>
            </w:ins>
          </w:p>
          <w:p w14:paraId="5F06FC00" w14:textId="77777777" w:rsidR="007338EC" w:rsidRPr="007D0435" w:rsidRDefault="007338EC" w:rsidP="007338EC">
            <w:pPr>
              <w:spacing w:after="0"/>
              <w:rPr>
                <w:ins w:id="818" w:author="Groot, Karina de" w:date="2024-08-09T14:24:00Z" w16du:dateUtc="2024-08-09T12:24:00Z"/>
                <w:rStyle w:val="eop"/>
                <w:rFonts w:cs="Arial"/>
                <w:sz w:val="16"/>
                <w:szCs w:val="16"/>
              </w:rPr>
            </w:pPr>
            <w:ins w:id="819" w:author="Groot, Karina de" w:date="2024-08-09T14:24:00Z" w16du:dateUtc="2024-08-09T12:24:00Z">
              <w:r w:rsidRPr="007D0435">
                <w:rPr>
                  <w:rStyle w:val="eop"/>
                  <w:rFonts w:cs="Arial"/>
                  <w:sz w:val="16"/>
                  <w:szCs w:val="16"/>
                </w:rPr>
                <w:t>//IMKAD_AangebodenStuk/stukdeelVVE/erfdelenGezamenlijk/tekstkeuze</w:t>
              </w:r>
            </w:ins>
          </w:p>
          <w:p w14:paraId="29FE6744" w14:textId="33C97A44" w:rsidR="007338EC" w:rsidRPr="007D0435" w:rsidRDefault="007338EC" w:rsidP="007338EC">
            <w:pPr>
              <w:spacing w:after="0"/>
              <w:rPr>
                <w:ins w:id="820" w:author="Groot, Karina de" w:date="2024-08-09T14:24:00Z" w16du:dateUtc="2024-08-09T12:24:00Z"/>
                <w:rStyle w:val="eop"/>
                <w:rFonts w:cs="Arial"/>
                <w:sz w:val="16"/>
                <w:szCs w:val="16"/>
              </w:rPr>
            </w:pPr>
            <w:ins w:id="821" w:author="Groot, Karina de" w:date="2024-08-09T14:24:00Z" w16du:dateUtc="2024-08-09T12:24:00Z">
              <w:r w:rsidRPr="007D0435">
                <w:rPr>
                  <w:rStyle w:val="eop"/>
                  <w:rFonts w:cs="Arial"/>
                  <w:sz w:val="16"/>
                  <w:szCs w:val="16"/>
                </w:rPr>
                <w:t>.//tagNaam (k_</w:t>
              </w:r>
              <w:r w:rsidRPr="007D0435">
                <w:rPr>
                  <w:rFonts w:cs="Arial"/>
                  <w:sz w:val="16"/>
                  <w:szCs w:val="16"/>
                </w:rPr>
                <w:t xml:space="preserve"> </w:t>
              </w:r>
            </w:ins>
            <w:ins w:id="822" w:author="Groot, Karina de" w:date="2024-08-09T14:25:00Z" w16du:dateUtc="2024-08-09T12:25:00Z">
              <w:r w:rsidRPr="007D0435">
                <w:rPr>
                  <w:rFonts w:cs="Arial"/>
                  <w:sz w:val="16"/>
                  <w:szCs w:val="16"/>
                </w:rPr>
                <w:t>K</w:t>
              </w:r>
              <w:r w:rsidRPr="007D0435">
                <w:rPr>
                  <w:rFonts w:cs="Arial"/>
                  <w:sz w:val="16"/>
                  <w:szCs w:val="16"/>
                  <w:rPrChange w:id="823" w:author="Groot, Karina de" w:date="2024-08-09T14:59:00Z" w16du:dateUtc="2024-08-09T12:59:00Z">
                    <w:rPr/>
                  </w:rPrChange>
                </w:rPr>
                <w:t>lein</w:t>
              </w:r>
            </w:ins>
            <w:ins w:id="824" w:author="Groot, Karina de" w:date="2024-08-09T14:24:00Z" w16du:dateUtc="2024-08-09T12:24:00Z">
              <w:r w:rsidRPr="007D0435">
                <w:rPr>
                  <w:rStyle w:val="normaltextrun"/>
                  <w:rFonts w:cs="Arial"/>
                  <w:sz w:val="16"/>
                  <w:szCs w:val="16"/>
                </w:rPr>
                <w:t>Kind</w:t>
              </w:r>
              <w:r w:rsidRPr="007D0435">
                <w:rPr>
                  <w:rStyle w:val="eop"/>
                  <w:rFonts w:cs="Arial"/>
                  <w:sz w:val="16"/>
                  <w:szCs w:val="16"/>
                </w:rPr>
                <w:t>)</w:t>
              </w:r>
            </w:ins>
          </w:p>
          <w:p w14:paraId="1FCC5853" w14:textId="2FD76F5E" w:rsidR="007338EC" w:rsidRPr="007D0435" w:rsidRDefault="007338EC" w:rsidP="007338EC">
            <w:pPr>
              <w:spacing w:after="0"/>
              <w:rPr>
                <w:ins w:id="825" w:author="Groot, Karina de" w:date="2024-08-09T14:24:00Z" w16du:dateUtc="2024-08-09T12:24:00Z"/>
                <w:rStyle w:val="eop"/>
                <w:rFonts w:cs="Arial"/>
                <w:sz w:val="16"/>
                <w:szCs w:val="16"/>
              </w:rPr>
            </w:pPr>
            <w:ins w:id="826" w:author="Groot, Karina de" w:date="2024-08-09T14:24:00Z" w16du:dateUtc="2024-08-09T12:24:00Z">
              <w:r w:rsidRPr="007D0435">
                <w:rPr>
                  <w:rStyle w:val="eop"/>
                  <w:rFonts w:cs="Arial"/>
                  <w:sz w:val="16"/>
                  <w:szCs w:val="16"/>
                </w:rPr>
                <w:t>./tekst (‘</w:t>
              </w:r>
            </w:ins>
            <w:ins w:id="827" w:author="Groot, Karina de" w:date="2024-08-09T14:25:00Z" w16du:dateUtc="2024-08-09T12:25:00Z">
              <w:r w:rsidRPr="007D0435">
                <w:rPr>
                  <w:rStyle w:val="eop"/>
                  <w:rFonts w:cs="Arial"/>
                  <w:sz w:val="16"/>
                  <w:szCs w:val="16"/>
                </w:rPr>
                <w:t>k</w:t>
              </w:r>
              <w:r w:rsidRPr="007D0435">
                <w:rPr>
                  <w:rStyle w:val="eop"/>
                  <w:rFonts w:cs="Arial"/>
                  <w:sz w:val="16"/>
                  <w:szCs w:val="16"/>
                  <w:rPrChange w:id="828" w:author="Groot, Karina de" w:date="2024-08-09T14:59:00Z" w16du:dateUtc="2024-08-09T12:59:00Z">
                    <w:rPr>
                      <w:rStyle w:val="eop"/>
                    </w:rPr>
                  </w:rPrChange>
                </w:rPr>
                <w:t>lein</w:t>
              </w:r>
            </w:ins>
            <w:ins w:id="829" w:author="Groot, Karina de" w:date="2024-08-09T14:24:00Z" w16du:dateUtc="2024-08-09T12:24:00Z">
              <w:r w:rsidRPr="007D0435">
                <w:rPr>
                  <w:rStyle w:val="eop"/>
                  <w:rFonts w:cs="Arial"/>
                  <w:sz w:val="16"/>
                  <w:szCs w:val="16"/>
                </w:rPr>
                <w:t>k</w:t>
              </w:r>
              <w:r w:rsidRPr="007D0435">
                <w:rPr>
                  <w:rStyle w:val="eop"/>
                  <w:rFonts w:cs="Arial"/>
                  <w:sz w:val="16"/>
                  <w:szCs w:val="16"/>
                  <w:rPrChange w:id="830" w:author="Groot, Karina de" w:date="2024-08-09T14:59:00Z" w16du:dateUtc="2024-08-09T12:59:00Z">
                    <w:rPr>
                      <w:rStyle w:val="eop"/>
                    </w:rPr>
                  </w:rPrChange>
                </w:rPr>
                <w:t>ind</w:t>
              </w:r>
              <w:r w:rsidRPr="007D0435">
                <w:rPr>
                  <w:rStyle w:val="eop"/>
                  <w:rFonts w:cs="Arial"/>
                  <w:sz w:val="16"/>
                  <w:szCs w:val="16"/>
                </w:rPr>
                <w:t>’, ‘</w:t>
              </w:r>
            </w:ins>
            <w:ins w:id="831" w:author="Groot, Karina de" w:date="2024-08-09T14:26:00Z" w16du:dateUtc="2024-08-09T12:26:00Z">
              <w:r w:rsidRPr="007D0435">
                <w:rPr>
                  <w:rStyle w:val="eop"/>
                  <w:rFonts w:cs="Arial"/>
                  <w:sz w:val="16"/>
                  <w:szCs w:val="16"/>
                </w:rPr>
                <w:t>klein</w:t>
              </w:r>
            </w:ins>
            <w:ins w:id="832" w:author="Groot, Karina de" w:date="2024-08-09T14:24:00Z" w16du:dateUtc="2024-08-09T12:24:00Z">
              <w:r w:rsidRPr="007D0435">
                <w:rPr>
                  <w:rStyle w:val="eop"/>
                  <w:rFonts w:cs="Arial"/>
                  <w:sz w:val="16"/>
                  <w:szCs w:val="16"/>
                </w:rPr>
                <w:t>kinderen</w:t>
              </w:r>
              <w:r w:rsidRPr="007D0435">
                <w:rPr>
                  <w:rStyle w:val="eop"/>
                  <w:rFonts w:cs="Arial"/>
                  <w:sz w:val="16"/>
                  <w:szCs w:val="16"/>
                  <w:rPrChange w:id="833" w:author="Groot, Karina de" w:date="2024-08-09T14:59:00Z" w16du:dateUtc="2024-08-09T12:59:00Z">
                    <w:rPr>
                      <w:rStyle w:val="eop"/>
                    </w:rPr>
                  </w:rPrChange>
                </w:rPr>
                <w:t>’)</w:t>
              </w:r>
            </w:ins>
          </w:p>
          <w:p w14:paraId="610B6815" w14:textId="0A6E5EBE" w:rsidR="006C18A3" w:rsidRPr="007D0435" w:rsidDel="003B5DE3" w:rsidRDefault="006C18A3" w:rsidP="006C18A3">
            <w:pPr>
              <w:spacing w:after="0" w:line="276" w:lineRule="auto"/>
              <w:rPr>
                <w:del w:id="834" w:author="Groot, Karina de" w:date="2024-08-09T14:01:00Z" w16du:dateUtc="2024-08-09T12:01:00Z"/>
                <w:rStyle w:val="normaltextrun"/>
                <w:rFonts w:cs="Arial"/>
                <w:sz w:val="16"/>
                <w:szCs w:val="16"/>
              </w:rPr>
            </w:pPr>
            <w:del w:id="835" w:author="Groot, Karina de" w:date="2024-08-09T14:01:00Z" w16du:dateUtc="2024-08-09T12:01:00Z">
              <w:r w:rsidRPr="007D0435" w:rsidDel="003B5DE3">
                <w:rPr>
                  <w:rStyle w:val="normaltextrun"/>
                  <w:rFonts w:cs="Arial"/>
                  <w:sz w:val="16"/>
                  <w:szCs w:val="16"/>
                </w:rPr>
                <w:delText>-Achter de laatste opsom</w:delText>
              </w:r>
              <w:r w:rsidR="007871BC" w:rsidRPr="007D0435" w:rsidDel="003B5DE3">
                <w:rPr>
                  <w:rStyle w:val="normaltextrun"/>
                  <w:rFonts w:cs="Arial"/>
                  <w:sz w:val="16"/>
                  <w:szCs w:val="16"/>
                </w:rPr>
                <w:delText>mingsregel</w:delText>
              </w:r>
              <w:r w:rsidRPr="007D0435" w:rsidDel="003B5DE3">
                <w:rPr>
                  <w:rStyle w:val="normaltextrun"/>
                  <w:rFonts w:cs="Arial"/>
                  <w:sz w:val="16"/>
                  <w:szCs w:val="16"/>
                </w:rPr>
                <w:delText xml:space="preserve"> komt altijd een punt ipv de puntkomma.</w:delText>
              </w:r>
            </w:del>
          </w:p>
          <w:p w14:paraId="3D36BD79" w14:textId="3CD38792" w:rsidR="00425AA9" w:rsidRPr="007D0435" w:rsidRDefault="00425AA9" w:rsidP="006C18A3">
            <w:pPr>
              <w:spacing w:after="0" w:line="276" w:lineRule="auto"/>
              <w:rPr>
                <w:rStyle w:val="normaltextrun"/>
                <w:rFonts w:cs="Arial"/>
                <w:sz w:val="16"/>
                <w:szCs w:val="16"/>
              </w:rPr>
            </w:pPr>
          </w:p>
          <w:p w14:paraId="60BF7955" w14:textId="01D4DB58" w:rsidR="005C6858" w:rsidRPr="007D0435" w:rsidRDefault="005C6858" w:rsidP="005C6858">
            <w:pPr>
              <w:spacing w:after="0"/>
              <w:rPr>
                <w:ins w:id="836" w:author="Groot, Karina de" w:date="2024-08-09T14:36:00Z" w16du:dateUtc="2024-08-09T12:36:00Z"/>
                <w:rFonts w:cs="Arial"/>
                <w:sz w:val="16"/>
                <w:szCs w:val="16"/>
                <w:u w:val="single"/>
              </w:rPr>
            </w:pPr>
            <w:ins w:id="837" w:author="Groot, Karina de" w:date="2024-08-09T14:36:00Z" w16du:dateUtc="2024-08-09T12:36:00Z">
              <w:r w:rsidRPr="007D0435">
                <w:rPr>
                  <w:rFonts w:cs="Arial"/>
                  <w:sz w:val="16"/>
                  <w:szCs w:val="16"/>
                  <w:u w:val="single"/>
                </w:rPr>
                <w:t xml:space="preserve">Mapping </w:t>
              </w:r>
            </w:ins>
            <w:ins w:id="838" w:author="Groot, Karina de" w:date="2024-08-09T14:48:00Z" w16du:dateUtc="2024-08-09T12:48:00Z">
              <w:r w:rsidR="0084575D" w:rsidRPr="007D0435">
                <w:rPr>
                  <w:rFonts w:cs="Arial"/>
                  <w:sz w:val="16"/>
                  <w:szCs w:val="16"/>
                  <w:u w:val="single"/>
                </w:rPr>
                <w:t>tonen tekst:</w:t>
              </w:r>
            </w:ins>
            <w:ins w:id="839" w:author="Groot, Karina de" w:date="2024-08-09T14:49:00Z" w16du:dateUtc="2024-08-09T12:49:00Z">
              <w:r w:rsidR="0084575D" w:rsidRPr="007D0435">
                <w:rPr>
                  <w:rFonts w:cs="Arial"/>
                  <w:sz w:val="16"/>
                  <w:szCs w:val="16"/>
                  <w:u w:val="single"/>
                </w:rPr>
                <w:t xml:space="preserve"> </w:t>
              </w:r>
            </w:ins>
            <w:ins w:id="840" w:author="Groot, Karina de" w:date="2024-08-09T14:36:00Z" w16du:dateUtc="2024-08-09T12:36:00Z">
              <w:r w:rsidRPr="007D0435">
                <w:rPr>
                  <w:rStyle w:val="normaltextrun"/>
                  <w:rFonts w:cs="Arial"/>
                  <w:color w:val="008200"/>
                  <w:sz w:val="16"/>
                  <w:szCs w:val="16"/>
                  <w:u w:val="single"/>
                </w:rPr>
                <w:t xml:space="preserve">voor </w:t>
              </w:r>
              <w:r w:rsidRPr="007D0435">
                <w:rPr>
                  <w:rFonts w:cs="Arial"/>
                  <w:color w:val="000000" w:themeColor="text1"/>
                  <w:sz w:val="16"/>
                  <w:szCs w:val="16"/>
                  <w:u w:val="single"/>
                </w:rPr>
                <w:fldChar w:fldCharType="begin"/>
              </w:r>
              <w:r w:rsidRPr="007D0435">
                <w:rPr>
                  <w:rFonts w:cs="Arial"/>
                  <w:color w:val="000000" w:themeColor="text1"/>
                  <w:sz w:val="16"/>
                  <w:szCs w:val="16"/>
                  <w:u w:val="single"/>
                </w:rPr>
                <w:instrText>MacroButton Nomacro §</w:instrText>
              </w:r>
              <w:r w:rsidRPr="007D0435">
                <w:rPr>
                  <w:rFonts w:cs="Arial"/>
                  <w:color w:val="000000" w:themeColor="text1"/>
                  <w:sz w:val="16"/>
                  <w:szCs w:val="16"/>
                  <w:u w:val="single"/>
                </w:rPr>
                <w:fldChar w:fldCharType="end"/>
              </w:r>
              <w:r w:rsidRPr="007D0435">
                <w:rPr>
                  <w:rFonts w:cs="Arial"/>
                  <w:sz w:val="16"/>
                  <w:szCs w:val="16"/>
                  <w:u w:val="single"/>
                </w:rPr>
                <w:t>breukdeel</w:t>
              </w:r>
              <w:r w:rsidRPr="007D0435">
                <w:rPr>
                  <w:rFonts w:cs="Arial"/>
                  <w:sz w:val="16"/>
                  <w:szCs w:val="16"/>
                  <w:u w:val="single"/>
                </w:rPr>
                <w:fldChar w:fldCharType="begin"/>
              </w:r>
              <w:r w:rsidRPr="007D0435">
                <w:rPr>
                  <w:rFonts w:cs="Arial"/>
                  <w:sz w:val="16"/>
                  <w:szCs w:val="16"/>
                  <w:u w:val="single"/>
                </w:rPr>
                <w:instrText>MacroButton Nomacro §</w:instrText>
              </w:r>
              <w:r w:rsidRPr="007D0435">
                <w:rPr>
                  <w:rFonts w:cs="Arial"/>
                  <w:sz w:val="16"/>
                  <w:szCs w:val="16"/>
                  <w:u w:val="single"/>
                </w:rPr>
                <w:fldChar w:fldCharType="end"/>
              </w:r>
              <w:r w:rsidRPr="007D0435">
                <w:rPr>
                  <w:rFonts w:cs="Arial"/>
                  <w:sz w:val="16"/>
                  <w:szCs w:val="16"/>
                  <w:u w:val="single"/>
                </w:rPr>
                <w:t xml:space="preserve"> </w:t>
              </w:r>
              <w:r w:rsidRPr="007D0435">
                <w:rPr>
                  <w:rFonts w:cs="Arial"/>
                  <w:sz w:val="16"/>
                  <w:szCs w:val="16"/>
                  <w:u w:val="single"/>
                </w:rPr>
                <w:fldChar w:fldCharType="begin"/>
              </w:r>
              <w:r w:rsidRPr="007D0435">
                <w:rPr>
                  <w:rFonts w:cs="Arial"/>
                  <w:sz w:val="16"/>
                  <w:szCs w:val="16"/>
                  <w:u w:val="single"/>
                </w:rPr>
                <w:instrText>MacroButton Nomacro §</w:instrText>
              </w:r>
              <w:r w:rsidRPr="007D0435">
                <w:rPr>
                  <w:rFonts w:cs="Arial"/>
                  <w:sz w:val="16"/>
                  <w:szCs w:val="16"/>
                  <w:u w:val="single"/>
                </w:rPr>
                <w:fldChar w:fldCharType="end"/>
              </w:r>
              <w:r w:rsidRPr="007D0435">
                <w:rPr>
                  <w:rStyle w:val="normaltextrun"/>
                  <w:rFonts w:cs="Arial"/>
                  <w:color w:val="008200"/>
                  <w:sz w:val="16"/>
                  <w:szCs w:val="16"/>
                  <w:u w:val="single"/>
                </w:rPr>
                <w:t>gedeelte van</w:t>
              </w:r>
              <w:r w:rsidRPr="007D0435">
                <w:rPr>
                  <w:rStyle w:val="normaltextrun"/>
                  <w:rFonts w:cs="Arial"/>
                  <w:sz w:val="16"/>
                  <w:szCs w:val="16"/>
                  <w:u w:val="single"/>
                </w:rPr>
                <w:t>:</w:t>
              </w:r>
            </w:ins>
          </w:p>
          <w:p w14:paraId="2C9E8DE4" w14:textId="657511B6" w:rsidR="005C6858" w:rsidRPr="007D0435" w:rsidRDefault="005C6858" w:rsidP="005C6858">
            <w:pPr>
              <w:spacing w:after="0"/>
              <w:rPr>
                <w:ins w:id="841" w:author="Groot, Karina de" w:date="2024-08-09T14:36:00Z" w16du:dateUtc="2024-08-09T12:36:00Z"/>
                <w:rStyle w:val="eop"/>
                <w:rFonts w:cs="Arial"/>
                <w:color w:val="FF0000"/>
                <w:sz w:val="16"/>
                <w:szCs w:val="16"/>
              </w:rPr>
            </w:pPr>
            <w:ins w:id="842" w:author="Groot, Karina de" w:date="2024-08-09T14:36:00Z" w16du:dateUtc="2024-08-09T12:36:00Z">
              <w:r w:rsidRPr="007D0435">
                <w:rPr>
                  <w:rStyle w:val="eop"/>
                  <w:rFonts w:cs="Arial"/>
                  <w:sz w:val="16"/>
                  <w:szCs w:val="16"/>
                </w:rPr>
                <w:t>//IMKAD_AangebodenStuk/stukdeelVVE/erfdelenGezamenlijk/gezamenlijkAandeelKleinkinderen</w:t>
              </w:r>
            </w:ins>
          </w:p>
          <w:p w14:paraId="59B63FC4" w14:textId="77777777" w:rsidR="005C6858" w:rsidRPr="007D0435" w:rsidRDefault="005C6858" w:rsidP="005C6858">
            <w:pPr>
              <w:spacing w:after="0"/>
              <w:rPr>
                <w:ins w:id="843" w:author="Groot, Karina de" w:date="2024-08-09T14:36:00Z" w16du:dateUtc="2024-08-09T12:36:00Z"/>
                <w:rStyle w:val="eop"/>
                <w:rFonts w:cs="Arial"/>
                <w:sz w:val="16"/>
                <w:szCs w:val="16"/>
              </w:rPr>
            </w:pPr>
            <w:ins w:id="844" w:author="Groot, Karina de" w:date="2024-08-09T14:36:00Z" w16du:dateUtc="2024-08-09T12:36:00Z">
              <w:r w:rsidRPr="007D0435">
                <w:rPr>
                  <w:rStyle w:val="eop"/>
                  <w:rFonts w:cs="Arial"/>
                  <w:sz w:val="16"/>
                  <w:szCs w:val="16"/>
                </w:rPr>
                <w:t>.//teller</w:t>
              </w:r>
            </w:ins>
          </w:p>
          <w:p w14:paraId="4933608C" w14:textId="40E9D55F" w:rsidR="000F1576" w:rsidRPr="007D0435" w:rsidDel="002E78E7" w:rsidRDefault="005C6858" w:rsidP="005C6858">
            <w:pPr>
              <w:rPr>
                <w:del w:id="845" w:author="Groot, Karina de" w:date="2024-08-09T14:16:00Z" w16du:dateUtc="2024-08-09T12:16:00Z"/>
                <w:rFonts w:cs="Arial"/>
                <w:sz w:val="16"/>
                <w:szCs w:val="16"/>
              </w:rPr>
            </w:pPr>
            <w:ins w:id="846" w:author="Groot, Karina de" w:date="2024-08-09T14:36:00Z" w16du:dateUtc="2024-08-09T12:36:00Z">
              <w:r w:rsidRPr="007D0435">
                <w:rPr>
                  <w:rStyle w:val="eop"/>
                  <w:rFonts w:cs="Arial"/>
                  <w:sz w:val="16"/>
                  <w:szCs w:val="16"/>
                </w:rPr>
                <w:t>.//noemer</w:t>
              </w:r>
              <w:r w:rsidRPr="007D0435" w:rsidDel="002E78E7">
                <w:rPr>
                  <w:rStyle w:val="normaltextrun"/>
                  <w:rFonts w:cs="Arial"/>
                  <w:sz w:val="16"/>
                  <w:szCs w:val="16"/>
                </w:rPr>
                <w:t xml:space="preserve"> </w:t>
              </w:r>
            </w:ins>
            <w:del w:id="847" w:author="Groot, Karina de" w:date="2024-08-09T14:16:00Z" w16du:dateUtc="2024-08-09T12:16:00Z">
              <w:r w:rsidR="000F1576" w:rsidRPr="007D0435" w:rsidDel="002E78E7">
                <w:rPr>
                  <w:rStyle w:val="normaltextrun"/>
                  <w:rFonts w:cs="Arial"/>
                  <w:sz w:val="16"/>
                  <w:szCs w:val="16"/>
                </w:rPr>
                <w:delText xml:space="preserve">-Meervoud enkevoud van </w:delText>
              </w:r>
              <w:r w:rsidR="000F1576" w:rsidRPr="007D0435" w:rsidDel="002E78E7">
                <w:rPr>
                  <w:rStyle w:val="normaltextrun"/>
                  <w:rFonts w:cs="Arial"/>
                  <w:color w:val="FF0000"/>
                  <w:sz w:val="16"/>
                  <w:szCs w:val="16"/>
                  <w:rPrChange w:id="848" w:author="Groot, Karina de" w:date="2024-08-09T14:59:00Z" w16du:dateUtc="2024-08-09T12:59:00Z">
                    <w:rPr>
                      <w:rStyle w:val="normaltextrun"/>
                      <w:rFonts w:cs="Arial"/>
                      <w:color w:val="FF0000"/>
                      <w:sz w:val="20"/>
                    </w:rPr>
                  </w:rPrChange>
                </w:rPr>
                <w:delText>kind</w:delText>
              </w:r>
              <w:r w:rsidR="000F1576" w:rsidRPr="007D0435" w:rsidDel="002E78E7">
                <w:rPr>
                  <w:rStyle w:val="normaltextrun"/>
                  <w:rFonts w:cs="Arial"/>
                  <w:color w:val="840084"/>
                  <w:sz w:val="16"/>
                  <w:szCs w:val="16"/>
                  <w:rPrChange w:id="849" w:author="Groot, Karina de" w:date="2024-08-09T14:59:00Z" w16du:dateUtc="2024-08-09T12:59:00Z">
                    <w:rPr>
                      <w:rStyle w:val="normaltextrun"/>
                      <w:rFonts w:cs="Arial"/>
                      <w:color w:val="840084"/>
                      <w:sz w:val="20"/>
                    </w:rPr>
                  </w:rPrChange>
                </w:rPr>
                <w:delText xml:space="preserve">eren </w:delText>
              </w:r>
              <w:r w:rsidR="000F1576" w:rsidRPr="007D0435" w:rsidDel="002E78E7">
                <w:rPr>
                  <w:rStyle w:val="normaltextrun"/>
                  <w:rFonts w:cs="Arial"/>
                  <w:color w:val="000000" w:themeColor="text1"/>
                  <w:sz w:val="16"/>
                  <w:szCs w:val="16"/>
                </w:rPr>
                <w:delText>wordt bepaald aan de hand van het aantal:</w:delText>
              </w:r>
              <w:r w:rsidR="000F1576" w:rsidRPr="007D0435" w:rsidDel="002E78E7">
                <w:rPr>
                  <w:rStyle w:val="normaltextrun"/>
                  <w:rFonts w:cs="Arial"/>
                  <w:color w:val="000000" w:themeColor="text1"/>
                  <w:sz w:val="16"/>
                  <w:szCs w:val="16"/>
                </w:rPr>
                <w:br/>
              </w:r>
            </w:del>
            <w:del w:id="850" w:author="Groot, Karina de" w:date="2024-08-09T14:08:00Z" w16du:dateUtc="2024-08-09T12:08:00Z">
              <w:r w:rsidR="000F1576" w:rsidRPr="007D0435" w:rsidDel="003B5DE3">
                <w:rPr>
                  <w:rStyle w:val="eop"/>
                  <w:rFonts w:cs="Arial"/>
                  <w:sz w:val="16"/>
                  <w:szCs w:val="16"/>
                </w:rPr>
                <w:delText>//IMKAD_AangebodenStuk/stukdeelVVE/</w:delText>
              </w:r>
            </w:del>
            <w:del w:id="851" w:author="Groot, Karina de" w:date="2024-08-09T11:21:00Z" w16du:dateUtc="2024-08-09T09:21:00Z">
              <w:r w:rsidR="000F1576" w:rsidRPr="007D0435" w:rsidDel="008A75FA">
                <w:rPr>
                  <w:rStyle w:val="eop"/>
                  <w:rFonts w:cs="Arial"/>
                  <w:sz w:val="16"/>
                  <w:szCs w:val="16"/>
                </w:rPr>
                <w:delText>erfdele</w:delText>
              </w:r>
              <w:r w:rsidR="00CC26BB" w:rsidRPr="007D0435" w:rsidDel="008A75FA">
                <w:rPr>
                  <w:rStyle w:val="eop"/>
                  <w:rFonts w:cs="Arial"/>
                  <w:sz w:val="16"/>
                  <w:szCs w:val="16"/>
                </w:rPr>
                <w:delText>n</w:delText>
              </w:r>
            </w:del>
            <w:del w:id="852" w:author="Groot, Karina de" w:date="2024-08-09T14:16:00Z" w16du:dateUtc="2024-08-09T12:16:00Z">
              <w:r w:rsidR="000F1576" w:rsidRPr="007D0435" w:rsidDel="002E78E7">
                <w:rPr>
                  <w:rStyle w:val="eop"/>
                  <w:rFonts w:cs="Arial"/>
                  <w:sz w:val="16"/>
                  <w:szCs w:val="16"/>
                </w:rPr>
                <w:delText>/kinderen/kindRef</w:delText>
              </w:r>
              <w:r w:rsidR="000F1576" w:rsidRPr="007D0435" w:rsidDel="002E78E7">
                <w:rPr>
                  <w:rFonts w:cs="Arial"/>
                  <w:sz w:val="16"/>
                  <w:szCs w:val="16"/>
                </w:rPr>
                <w:delText xml:space="preserve"> [xlink:href=’’ id van het betreffende kind]</w:delText>
              </w:r>
            </w:del>
          </w:p>
          <w:p w14:paraId="39075B4E" w14:textId="4FB06BEC" w:rsidR="001A5D7A" w:rsidRPr="007D0435" w:rsidDel="005C6858" w:rsidRDefault="001A5D7A" w:rsidP="001A5D7A">
            <w:pPr>
              <w:rPr>
                <w:del w:id="853" w:author="Groot, Karina de" w:date="2024-08-09T14:35:00Z" w16du:dateUtc="2024-08-09T12:35:00Z"/>
                <w:rFonts w:cs="Arial"/>
                <w:b/>
                <w:bCs/>
                <w:color w:val="FF0000"/>
                <w:sz w:val="16"/>
                <w:szCs w:val="16"/>
                <w:rPrChange w:id="854" w:author="Groot, Karina de" w:date="2024-08-09T14:59:00Z" w16du:dateUtc="2024-08-09T12:59:00Z">
                  <w:rPr>
                    <w:del w:id="855" w:author="Groot, Karina de" w:date="2024-08-09T14:35:00Z" w16du:dateUtc="2024-08-09T12:35:00Z"/>
                    <w:b/>
                    <w:bCs/>
                    <w:color w:val="FF0000"/>
                  </w:rPr>
                </w:rPrChange>
              </w:rPr>
            </w:pPr>
            <w:del w:id="856" w:author="Groot, Karina de" w:date="2024-08-09T14:35:00Z" w16du:dateUtc="2024-08-09T12:35:00Z">
              <w:r w:rsidRPr="007D0435" w:rsidDel="005C6858">
                <w:rPr>
                  <w:rStyle w:val="normaltextrun"/>
                  <w:rFonts w:cs="Arial"/>
                  <w:sz w:val="16"/>
                  <w:szCs w:val="16"/>
                </w:rPr>
                <w:delText xml:space="preserve">Meervoud enkevoud van </w:delText>
              </w:r>
              <w:r w:rsidRPr="007D0435" w:rsidDel="005C6858">
                <w:rPr>
                  <w:rStyle w:val="normaltextrun"/>
                  <w:rFonts w:cs="Arial"/>
                  <w:color w:val="840084"/>
                  <w:sz w:val="16"/>
                  <w:szCs w:val="16"/>
                  <w:rPrChange w:id="857" w:author="Groot, Karina de" w:date="2024-08-09T14:59:00Z" w16du:dateUtc="2024-08-09T12:59:00Z">
                    <w:rPr>
                      <w:rStyle w:val="normaltextrun"/>
                      <w:rFonts w:cs="Arial"/>
                      <w:color w:val="840084"/>
                      <w:sz w:val="20"/>
                    </w:rPr>
                  </w:rPrChange>
                </w:rPr>
                <w:delText>stiefkind</w:delText>
              </w:r>
              <w:r w:rsidRPr="007D0435" w:rsidDel="005C6858">
                <w:rPr>
                  <w:rStyle w:val="normaltextrun"/>
                  <w:rFonts w:cs="Arial"/>
                  <w:color w:val="3165FF"/>
                  <w:sz w:val="16"/>
                  <w:szCs w:val="16"/>
                  <w:rPrChange w:id="858" w:author="Groot, Karina de" w:date="2024-08-09T14:59:00Z" w16du:dateUtc="2024-08-09T12:59:00Z">
                    <w:rPr>
                      <w:rStyle w:val="normaltextrun"/>
                      <w:rFonts w:cs="Arial"/>
                      <w:color w:val="3165FF"/>
                      <w:sz w:val="20"/>
                    </w:rPr>
                  </w:rPrChange>
                </w:rPr>
                <w:delText>eren</w:delText>
              </w:r>
              <w:r w:rsidRPr="007D0435" w:rsidDel="005C6858">
                <w:rPr>
                  <w:rStyle w:val="normaltextrun"/>
                  <w:rFonts w:cs="Arial"/>
                  <w:color w:val="840084"/>
                  <w:sz w:val="16"/>
                  <w:szCs w:val="16"/>
                  <w:rPrChange w:id="859" w:author="Groot, Karina de" w:date="2024-08-09T14:59:00Z" w16du:dateUtc="2024-08-09T12:59:00Z">
                    <w:rPr>
                      <w:rStyle w:val="normaltextrun"/>
                      <w:rFonts w:cs="Arial"/>
                      <w:color w:val="840084"/>
                      <w:sz w:val="20"/>
                    </w:rPr>
                  </w:rPrChange>
                </w:rPr>
                <w:delText xml:space="preserve"> </w:delText>
              </w:r>
              <w:r w:rsidRPr="007D0435" w:rsidDel="005C6858">
                <w:rPr>
                  <w:rStyle w:val="normaltextrun"/>
                  <w:rFonts w:cs="Arial"/>
                  <w:color w:val="000000" w:themeColor="text1"/>
                  <w:sz w:val="16"/>
                  <w:szCs w:val="16"/>
                </w:rPr>
                <w:delText>wordt bepaald aan de hand van het aantal:</w:delText>
              </w:r>
              <w:r w:rsidRPr="007D0435" w:rsidDel="005C6858">
                <w:rPr>
                  <w:rStyle w:val="normaltextrun"/>
                  <w:rFonts w:cs="Arial"/>
                  <w:color w:val="000000" w:themeColor="text1"/>
                  <w:sz w:val="16"/>
                  <w:szCs w:val="16"/>
                </w:rPr>
                <w:br/>
              </w:r>
              <w:r w:rsidRPr="007D0435" w:rsidDel="005C6858">
                <w:rPr>
                  <w:rStyle w:val="eop"/>
                  <w:rFonts w:cs="Arial"/>
                  <w:sz w:val="16"/>
                  <w:szCs w:val="16"/>
                </w:rPr>
                <w:delText>//IMKAD_AangebodenStuk/stukdeelVVE/erfdele</w:delText>
              </w:r>
              <w:r w:rsidR="00CC26BB" w:rsidRPr="007D0435" w:rsidDel="005C6858">
                <w:rPr>
                  <w:rStyle w:val="eop"/>
                  <w:rFonts w:cs="Arial"/>
                  <w:sz w:val="16"/>
                  <w:szCs w:val="16"/>
                </w:rPr>
                <w:delText>n</w:delText>
              </w:r>
              <w:r w:rsidRPr="007D0435" w:rsidDel="005C6858">
                <w:rPr>
                  <w:rStyle w:val="eop"/>
                  <w:rFonts w:cs="Arial"/>
                  <w:sz w:val="16"/>
                  <w:szCs w:val="16"/>
                </w:rPr>
                <w:delText>/stiefkinderen /kindRef</w:delText>
              </w:r>
              <w:r w:rsidRPr="007D0435" w:rsidDel="005C6858">
                <w:rPr>
                  <w:rFonts w:cs="Arial"/>
                  <w:sz w:val="16"/>
                  <w:szCs w:val="16"/>
                </w:rPr>
                <w:delText xml:space="preserve"> [xlink:href=’’ id van het betreffende kind]</w:delText>
              </w:r>
            </w:del>
          </w:p>
          <w:p w14:paraId="20146432" w14:textId="53AFE62A" w:rsidR="0063484E" w:rsidRPr="007D0435" w:rsidDel="008A75FA" w:rsidRDefault="0063484E" w:rsidP="00171B8C">
            <w:pPr>
              <w:spacing w:after="0"/>
              <w:rPr>
                <w:del w:id="860" w:author="Groot, Karina de" w:date="2024-08-09T11:19:00Z" w16du:dateUtc="2024-08-09T09:19:00Z"/>
                <w:rStyle w:val="eop"/>
                <w:rFonts w:cs="Arial"/>
                <w:sz w:val="16"/>
                <w:szCs w:val="16"/>
                <w:u w:val="single"/>
                <w:shd w:val="clear" w:color="auto" w:fill="FFFFFF"/>
              </w:rPr>
            </w:pPr>
          </w:p>
          <w:p w14:paraId="19A16849" w14:textId="411D9F97" w:rsidR="00171B8C" w:rsidRPr="007D0435" w:rsidDel="008A75FA" w:rsidRDefault="00171B8C" w:rsidP="00171B8C">
            <w:pPr>
              <w:spacing w:after="0"/>
              <w:rPr>
                <w:del w:id="861" w:author="Groot, Karina de" w:date="2024-08-09T11:19:00Z" w16du:dateUtc="2024-08-09T09:19:00Z"/>
                <w:rStyle w:val="eop"/>
                <w:rFonts w:cs="Arial"/>
                <w:sz w:val="16"/>
                <w:szCs w:val="16"/>
                <w:u w:val="single"/>
                <w:shd w:val="clear" w:color="auto" w:fill="FFFFFF"/>
              </w:rPr>
            </w:pPr>
            <w:del w:id="862" w:author="Groot, Karina de" w:date="2024-08-09T11:19:00Z" w16du:dateUtc="2024-08-09T09:19:00Z">
              <w:r w:rsidRPr="007D0435" w:rsidDel="008A75FA">
                <w:rPr>
                  <w:rStyle w:val="eop"/>
                  <w:rFonts w:cs="Arial"/>
                  <w:sz w:val="16"/>
                  <w:szCs w:val="16"/>
                  <w:u w:val="single"/>
                  <w:shd w:val="clear" w:color="auto" w:fill="FFFFFF"/>
                </w:rPr>
                <w:delText>Mapping tonen gewenste variant:</w:delText>
              </w:r>
            </w:del>
          </w:p>
          <w:p w14:paraId="602A7643" w14:textId="7104B7E8" w:rsidR="00171B8C" w:rsidRPr="007D0435" w:rsidDel="008A75FA" w:rsidRDefault="00171B8C" w:rsidP="00171B8C">
            <w:pPr>
              <w:spacing w:after="0"/>
              <w:rPr>
                <w:del w:id="863" w:author="Groot, Karina de" w:date="2024-08-09T11:19:00Z" w16du:dateUtc="2024-08-09T09:19:00Z"/>
                <w:rStyle w:val="eop"/>
                <w:rFonts w:cs="Arial"/>
                <w:sz w:val="16"/>
                <w:szCs w:val="16"/>
              </w:rPr>
            </w:pPr>
            <w:del w:id="864" w:author="Groot, Karina de" w:date="2024-08-09T11:19:00Z" w16du:dateUtc="2024-08-09T09:19:00Z">
              <w:r w:rsidRPr="007D0435" w:rsidDel="008A75FA">
                <w:rPr>
                  <w:rStyle w:val="eop"/>
                  <w:rFonts w:cs="Arial"/>
                  <w:sz w:val="16"/>
                  <w:szCs w:val="16"/>
                </w:rPr>
                <w:delText>//IMKAD_AangebodenStuk/stukdeelVVE/</w:delText>
              </w:r>
              <w:r w:rsidR="007760C1" w:rsidRPr="007D0435" w:rsidDel="008A75FA">
                <w:rPr>
                  <w:rStyle w:val="eop"/>
                  <w:rFonts w:cs="Arial"/>
                  <w:sz w:val="16"/>
                  <w:szCs w:val="16"/>
                </w:rPr>
                <w:delText>erfdelen</w:delText>
              </w:r>
              <w:r w:rsidRPr="007D0435" w:rsidDel="008A75FA">
                <w:rPr>
                  <w:rStyle w:val="eop"/>
                  <w:rFonts w:cs="Arial"/>
                  <w:sz w:val="16"/>
                  <w:szCs w:val="16"/>
                </w:rPr>
                <w:delText>/tekstkeuze</w:delText>
              </w:r>
            </w:del>
          </w:p>
          <w:p w14:paraId="5807CC98" w14:textId="541BC966" w:rsidR="00171B8C" w:rsidRPr="007D0435" w:rsidDel="008A75FA" w:rsidRDefault="00171B8C" w:rsidP="00171B8C">
            <w:pPr>
              <w:spacing w:after="0"/>
              <w:rPr>
                <w:del w:id="865" w:author="Groot, Karina de" w:date="2024-08-09T11:19:00Z" w16du:dateUtc="2024-08-09T09:19:00Z"/>
                <w:rStyle w:val="eop"/>
                <w:rFonts w:cs="Arial"/>
                <w:sz w:val="16"/>
                <w:szCs w:val="16"/>
              </w:rPr>
            </w:pPr>
            <w:del w:id="866" w:author="Groot, Karina de" w:date="2024-08-09T11:19:00Z" w16du:dateUtc="2024-08-09T09:19:00Z">
              <w:r w:rsidRPr="007D0435" w:rsidDel="008A75FA">
                <w:rPr>
                  <w:rStyle w:val="eop"/>
                  <w:rFonts w:cs="Arial"/>
                  <w:sz w:val="16"/>
                  <w:szCs w:val="16"/>
                </w:rPr>
                <w:delText>./tagNaam (k_Variant)</w:delText>
              </w:r>
            </w:del>
          </w:p>
          <w:p w14:paraId="3E40BE68" w14:textId="5AAEAD18" w:rsidR="00171B8C" w:rsidRPr="007D0435" w:rsidDel="008A75FA" w:rsidRDefault="00171B8C" w:rsidP="00171B8C">
            <w:pPr>
              <w:spacing w:after="0"/>
              <w:rPr>
                <w:del w:id="867" w:author="Groot, Karina de" w:date="2024-08-09T11:19:00Z" w16du:dateUtc="2024-08-09T09:19:00Z"/>
                <w:rStyle w:val="eop"/>
                <w:rFonts w:cs="Arial"/>
                <w:sz w:val="16"/>
                <w:szCs w:val="16"/>
              </w:rPr>
            </w:pPr>
            <w:del w:id="868" w:author="Groot, Karina de" w:date="2024-08-09T11:19:00Z" w16du:dateUtc="2024-08-09T09:19:00Z">
              <w:r w:rsidRPr="007D0435" w:rsidDel="008A75FA">
                <w:rPr>
                  <w:rStyle w:val="eop"/>
                  <w:rFonts w:cs="Arial"/>
                  <w:sz w:val="16"/>
                  <w:szCs w:val="16"/>
                </w:rPr>
                <w:delText>./tekst (‘A’)</w:delText>
              </w:r>
            </w:del>
          </w:p>
          <w:p w14:paraId="11EDD427" w14:textId="4BE70102" w:rsidR="00171B8C" w:rsidRPr="007D0435" w:rsidDel="005C6858" w:rsidRDefault="00171B8C" w:rsidP="00C122D8">
            <w:pPr>
              <w:spacing w:after="0"/>
              <w:rPr>
                <w:del w:id="869" w:author="Groot, Karina de" w:date="2024-08-09T14:35:00Z" w16du:dateUtc="2024-08-09T12:35:00Z"/>
                <w:rFonts w:cs="Arial"/>
                <w:sz w:val="16"/>
                <w:szCs w:val="16"/>
              </w:rPr>
            </w:pPr>
          </w:p>
          <w:p w14:paraId="5BFCE42C" w14:textId="07AC4505" w:rsidR="00300EDE" w:rsidRPr="007D0435" w:rsidDel="003B5DE3" w:rsidRDefault="00300EDE" w:rsidP="00C122D8">
            <w:pPr>
              <w:spacing w:after="0"/>
              <w:rPr>
                <w:del w:id="870" w:author="Groot, Karina de" w:date="2024-08-09T14:10:00Z" w16du:dateUtc="2024-08-09T12:10:00Z"/>
                <w:rFonts w:cs="Arial"/>
                <w:sz w:val="16"/>
                <w:szCs w:val="16"/>
                <w:u w:val="single"/>
              </w:rPr>
            </w:pPr>
            <w:del w:id="871" w:author="Groot, Karina de" w:date="2024-08-09T14:10:00Z" w16du:dateUtc="2024-08-09T12:10:00Z">
              <w:r w:rsidRPr="007D0435" w:rsidDel="003B5DE3">
                <w:rPr>
                  <w:rFonts w:cs="Arial"/>
                  <w:sz w:val="16"/>
                  <w:szCs w:val="16"/>
                  <w:u w:val="single"/>
                </w:rPr>
                <w:delText xml:space="preserve">Mapping </w:delText>
              </w:r>
              <w:r w:rsidR="00C122D8" w:rsidRPr="007D0435" w:rsidDel="003B5DE3">
                <w:rPr>
                  <w:rFonts w:cs="Arial"/>
                  <w:sz w:val="16"/>
                  <w:szCs w:val="16"/>
                  <w:u w:val="single"/>
                </w:rPr>
                <w:delText>bepalingen</w:delText>
              </w:r>
              <w:r w:rsidRPr="007D0435" w:rsidDel="003B5DE3">
                <w:rPr>
                  <w:rFonts w:cs="Arial"/>
                  <w:sz w:val="16"/>
                  <w:szCs w:val="16"/>
                  <w:u w:val="single"/>
                </w:rPr>
                <w:delText xml:space="preserve"> :</w:delText>
              </w:r>
            </w:del>
          </w:p>
          <w:p w14:paraId="0FCA545D" w14:textId="1F487706" w:rsidR="00300EDE" w:rsidRPr="007D0435" w:rsidDel="003B5DE3" w:rsidRDefault="00300EDE" w:rsidP="00C122D8">
            <w:pPr>
              <w:spacing w:after="0"/>
              <w:rPr>
                <w:del w:id="872" w:author="Groot, Karina de" w:date="2024-08-09T14:10:00Z" w16du:dateUtc="2024-08-09T12:10:00Z"/>
                <w:rStyle w:val="eop"/>
                <w:rFonts w:cs="Arial"/>
                <w:sz w:val="16"/>
                <w:szCs w:val="16"/>
              </w:rPr>
            </w:pPr>
            <w:del w:id="873" w:author="Groot, Karina de" w:date="2024-08-09T14:10:00Z" w16du:dateUtc="2024-08-09T12:10:00Z">
              <w:r w:rsidRPr="007D0435" w:rsidDel="003B5DE3">
                <w:rPr>
                  <w:rStyle w:val="eop"/>
                  <w:rFonts w:cs="Arial"/>
                  <w:sz w:val="16"/>
                  <w:szCs w:val="16"/>
                </w:rPr>
                <w:delText>//IMKAD_AangebodenStuk/stukdeelVVE/erfdelen/tekstkeuze</w:delText>
              </w:r>
            </w:del>
          </w:p>
          <w:p w14:paraId="6013283C" w14:textId="4D2DFB76" w:rsidR="00300EDE" w:rsidRPr="007D0435" w:rsidDel="003B5DE3" w:rsidRDefault="00300EDE" w:rsidP="00C122D8">
            <w:pPr>
              <w:spacing w:after="0"/>
              <w:rPr>
                <w:del w:id="874" w:author="Groot, Karina de" w:date="2024-08-09T14:10:00Z" w16du:dateUtc="2024-08-09T12:10:00Z"/>
                <w:rStyle w:val="eop"/>
                <w:rFonts w:cs="Arial"/>
                <w:sz w:val="16"/>
                <w:szCs w:val="16"/>
              </w:rPr>
            </w:pPr>
            <w:del w:id="875" w:author="Groot, Karina de" w:date="2024-08-09T14:10:00Z" w16du:dateUtc="2024-08-09T12:10:00Z">
              <w:r w:rsidRPr="007D0435" w:rsidDel="003B5DE3">
                <w:rPr>
                  <w:rStyle w:val="eop"/>
                  <w:rFonts w:cs="Arial"/>
                  <w:sz w:val="16"/>
                  <w:szCs w:val="16"/>
                </w:rPr>
                <w:delText>.//tagNaam (k_Bepalingen)</w:delText>
              </w:r>
            </w:del>
          </w:p>
          <w:p w14:paraId="25D68499" w14:textId="161CD74D" w:rsidR="00CD28AA" w:rsidRPr="007D0435" w:rsidDel="003B5DE3" w:rsidRDefault="00300EDE" w:rsidP="00C122D8">
            <w:pPr>
              <w:spacing w:after="0"/>
              <w:rPr>
                <w:del w:id="876" w:author="Groot, Karina de" w:date="2024-08-09T14:10:00Z" w16du:dateUtc="2024-08-09T12:10:00Z"/>
                <w:rStyle w:val="eop"/>
                <w:rFonts w:cs="Arial"/>
                <w:sz w:val="16"/>
                <w:szCs w:val="16"/>
              </w:rPr>
            </w:pPr>
            <w:del w:id="877" w:author="Groot, Karina de" w:date="2024-08-09T14:10:00Z" w16du:dateUtc="2024-08-09T12:10:00Z">
              <w:r w:rsidRPr="007D0435" w:rsidDel="003B5DE3">
                <w:rPr>
                  <w:rStyle w:val="eop"/>
                  <w:rFonts w:cs="Arial"/>
                  <w:sz w:val="16"/>
                  <w:szCs w:val="16"/>
                </w:rPr>
                <w:delText>.//tekst (‘de wet’, ‘de wet en gemeld testament’</w:delText>
              </w:r>
              <w:r w:rsidR="00C122D8" w:rsidRPr="007D0435" w:rsidDel="003B5DE3">
                <w:rPr>
                  <w:rStyle w:val="eop"/>
                  <w:rFonts w:cs="Arial"/>
                  <w:sz w:val="16"/>
                  <w:szCs w:val="16"/>
                </w:rPr>
                <w:delText>, ‘gemeld testament’, gemelde uiterste wilsbeschikking’, ‘de wet en gemelde uiterste wilsbeschikking’</w:delText>
              </w:r>
              <w:r w:rsidRPr="007D0435" w:rsidDel="003B5DE3">
                <w:rPr>
                  <w:rStyle w:val="eop"/>
                  <w:rFonts w:cs="Arial"/>
                  <w:sz w:val="16"/>
                  <w:szCs w:val="16"/>
                </w:rPr>
                <w:delText>)</w:delText>
              </w:r>
            </w:del>
          </w:p>
          <w:p w14:paraId="65844C32" w14:textId="3222DB12" w:rsidR="00C122D8" w:rsidRPr="007D0435" w:rsidDel="005C6858" w:rsidRDefault="00C122D8" w:rsidP="00C122D8">
            <w:pPr>
              <w:spacing w:after="0"/>
              <w:rPr>
                <w:del w:id="878" w:author="Groot, Karina de" w:date="2024-08-09T14:35:00Z" w16du:dateUtc="2024-08-09T12:35:00Z"/>
                <w:rStyle w:val="eop"/>
                <w:rFonts w:cs="Arial"/>
                <w:sz w:val="16"/>
                <w:szCs w:val="16"/>
              </w:rPr>
            </w:pPr>
          </w:p>
          <w:p w14:paraId="4859B09A" w14:textId="6AC57363" w:rsidR="00C122D8" w:rsidRPr="007D0435" w:rsidDel="003B5DE3" w:rsidRDefault="00C122D8" w:rsidP="00C122D8">
            <w:pPr>
              <w:spacing w:after="0"/>
              <w:rPr>
                <w:del w:id="879" w:author="Groot, Karina de" w:date="2024-08-09T14:10:00Z" w16du:dateUtc="2024-08-09T12:10:00Z"/>
                <w:rStyle w:val="eop"/>
                <w:rFonts w:cs="Arial"/>
                <w:sz w:val="16"/>
                <w:szCs w:val="16"/>
                <w:u w:val="single"/>
              </w:rPr>
            </w:pPr>
            <w:del w:id="880" w:author="Groot, Karina de" w:date="2024-08-09T14:10:00Z" w16du:dateUtc="2024-08-09T12:10:00Z">
              <w:r w:rsidRPr="007D0435" w:rsidDel="003B5DE3">
                <w:rPr>
                  <w:rStyle w:val="eop"/>
                  <w:rFonts w:cs="Arial"/>
                  <w:sz w:val="16"/>
                  <w:szCs w:val="16"/>
                  <w:u w:val="single"/>
                </w:rPr>
                <w:delText xml:space="preserve">Mapping </w:delText>
              </w:r>
              <w:r w:rsidR="001D0794" w:rsidRPr="007D0435" w:rsidDel="003B5DE3">
                <w:rPr>
                  <w:rStyle w:val="normaltextrun"/>
                  <w:rFonts w:cs="Arial"/>
                  <w:color w:val="840084"/>
                  <w:sz w:val="16"/>
                  <w:szCs w:val="16"/>
                  <w:u w:val="single"/>
                </w:rPr>
                <w:delText>voornoemde</w:delText>
              </w:r>
              <w:r w:rsidRPr="007D0435" w:rsidDel="003B5DE3">
                <w:rPr>
                  <w:rStyle w:val="eop"/>
                  <w:rFonts w:cs="Arial"/>
                  <w:sz w:val="16"/>
                  <w:szCs w:val="16"/>
                  <w:u w:val="single"/>
                </w:rPr>
                <w:delText>:</w:delText>
              </w:r>
            </w:del>
          </w:p>
          <w:p w14:paraId="1A84752C" w14:textId="7989DE57" w:rsidR="001D0794" w:rsidRPr="007D0435" w:rsidDel="003B5DE3" w:rsidRDefault="001D0794" w:rsidP="001D0794">
            <w:pPr>
              <w:spacing w:after="0"/>
              <w:rPr>
                <w:del w:id="881" w:author="Groot, Karina de" w:date="2024-08-09T14:10:00Z" w16du:dateUtc="2024-08-09T12:10:00Z"/>
                <w:rStyle w:val="eop"/>
                <w:rFonts w:cs="Arial"/>
                <w:sz w:val="16"/>
                <w:szCs w:val="16"/>
              </w:rPr>
            </w:pPr>
            <w:del w:id="882" w:author="Groot, Karina de" w:date="2024-08-09T14:10:00Z" w16du:dateUtc="2024-08-09T12:10:00Z">
              <w:r w:rsidRPr="007D0435" w:rsidDel="003B5DE3">
                <w:rPr>
                  <w:rStyle w:val="eop"/>
                  <w:rFonts w:cs="Arial"/>
                  <w:sz w:val="16"/>
                  <w:szCs w:val="16"/>
                </w:rPr>
                <w:delText>//IMKAD_AangebodenStuk/stukdeelVVE/erfdelen/tekstkeuze</w:delText>
              </w:r>
            </w:del>
          </w:p>
          <w:p w14:paraId="7C93CAAB" w14:textId="71949C6D" w:rsidR="001D0794" w:rsidRPr="007D0435" w:rsidDel="003B5DE3" w:rsidRDefault="001D0794" w:rsidP="001D0794">
            <w:pPr>
              <w:spacing w:after="0"/>
              <w:rPr>
                <w:del w:id="883" w:author="Groot, Karina de" w:date="2024-08-09T14:10:00Z" w16du:dateUtc="2024-08-09T12:10:00Z"/>
                <w:rStyle w:val="eop"/>
                <w:rFonts w:cs="Arial"/>
                <w:sz w:val="16"/>
                <w:szCs w:val="16"/>
              </w:rPr>
            </w:pPr>
            <w:del w:id="884" w:author="Groot, Karina de" w:date="2024-08-09T14:10:00Z" w16du:dateUtc="2024-08-09T12:10:00Z">
              <w:r w:rsidRPr="007D0435" w:rsidDel="003B5DE3">
                <w:rPr>
                  <w:rStyle w:val="eop"/>
                  <w:rFonts w:cs="Arial"/>
                  <w:sz w:val="16"/>
                  <w:szCs w:val="16"/>
                </w:rPr>
                <w:delText>.//tagNaam (k_Vo</w:delText>
              </w:r>
              <w:r w:rsidR="0094490D" w:rsidRPr="007D0435" w:rsidDel="003B5DE3">
                <w:rPr>
                  <w:rStyle w:val="eop"/>
                  <w:rFonts w:cs="Arial"/>
                  <w:sz w:val="16"/>
                  <w:szCs w:val="16"/>
                </w:rPr>
                <w:delText>o</w:delText>
              </w:r>
              <w:r w:rsidRPr="007D0435" w:rsidDel="003B5DE3">
                <w:rPr>
                  <w:rStyle w:val="eop"/>
                  <w:rFonts w:cs="Arial"/>
                  <w:sz w:val="16"/>
                  <w:szCs w:val="16"/>
                </w:rPr>
                <w:delText>rnoemde)</w:delText>
              </w:r>
            </w:del>
          </w:p>
          <w:p w14:paraId="2DB1FABA" w14:textId="1900FF26" w:rsidR="00104DC8" w:rsidRPr="007D0435" w:rsidDel="003B5DE3" w:rsidRDefault="00104DC8" w:rsidP="00104DC8">
            <w:pPr>
              <w:spacing w:after="0"/>
              <w:rPr>
                <w:del w:id="885" w:author="Groot, Karina de" w:date="2024-08-09T14:10:00Z" w16du:dateUtc="2024-08-09T12:10:00Z"/>
                <w:rStyle w:val="eop"/>
                <w:rFonts w:cs="Arial"/>
                <w:sz w:val="16"/>
                <w:szCs w:val="16"/>
              </w:rPr>
            </w:pPr>
            <w:del w:id="886" w:author="Groot, Karina de" w:date="2024-08-09T14:10:00Z" w16du:dateUtc="2024-08-09T12:10:00Z">
              <w:r w:rsidRPr="007D0435" w:rsidDel="003B5DE3">
                <w:rPr>
                  <w:rStyle w:val="eop"/>
                  <w:rFonts w:cs="Arial"/>
                  <w:sz w:val="16"/>
                  <w:szCs w:val="16"/>
                </w:rPr>
                <w:delText>./tekst (‘true’ = tekst wordt getoond, ‘false’ = tekst wordt niet getoond</w:delText>
              </w:r>
            </w:del>
          </w:p>
          <w:p w14:paraId="08C0D8AE" w14:textId="19FFBEC3" w:rsidR="00C122D8" w:rsidRPr="007D0435" w:rsidDel="005C6858" w:rsidRDefault="00C122D8" w:rsidP="00C122D8">
            <w:pPr>
              <w:spacing w:after="0"/>
              <w:rPr>
                <w:del w:id="887" w:author="Groot, Karina de" w:date="2024-08-09T14:35:00Z" w16du:dateUtc="2024-08-09T12:35:00Z"/>
                <w:rFonts w:cs="Arial"/>
                <w:sz w:val="16"/>
                <w:szCs w:val="16"/>
              </w:rPr>
            </w:pPr>
          </w:p>
          <w:p w14:paraId="11329F6A" w14:textId="096BB324" w:rsidR="00C122D8" w:rsidRPr="007D0435" w:rsidDel="00807362" w:rsidRDefault="00C122D8" w:rsidP="00C122D8">
            <w:pPr>
              <w:spacing w:after="0"/>
              <w:rPr>
                <w:del w:id="888" w:author="Groot, Karina de" w:date="2024-08-09T14:15:00Z" w16du:dateUtc="2024-08-09T12:15:00Z"/>
                <w:rFonts w:cs="Arial"/>
                <w:sz w:val="16"/>
                <w:szCs w:val="16"/>
                <w:u w:val="single"/>
              </w:rPr>
            </w:pPr>
            <w:del w:id="889" w:author="Groot, Karina de" w:date="2024-08-09T14:15:00Z" w16du:dateUtc="2024-08-09T12:15:00Z">
              <w:r w:rsidRPr="007D0435" w:rsidDel="00807362">
                <w:rPr>
                  <w:rFonts w:cs="Arial"/>
                  <w:sz w:val="16"/>
                  <w:szCs w:val="16"/>
                  <w:u w:val="single"/>
                </w:rPr>
                <w:delText xml:space="preserve">Mapping </w:delText>
              </w:r>
              <w:r w:rsidR="009C1C25" w:rsidRPr="007D0435" w:rsidDel="00807362">
                <w:rPr>
                  <w:rFonts w:cs="Arial"/>
                  <w:sz w:val="16"/>
                  <w:szCs w:val="16"/>
                  <w:u w:val="single"/>
                </w:rPr>
                <w:delText xml:space="preserve">benaming </w:delText>
              </w:r>
              <w:r w:rsidRPr="007D0435" w:rsidDel="00807362">
                <w:rPr>
                  <w:rFonts w:cs="Arial"/>
                  <w:sz w:val="16"/>
                  <w:szCs w:val="16"/>
                  <w:u w:val="single"/>
                </w:rPr>
                <w:delText>partner:</w:delText>
              </w:r>
            </w:del>
          </w:p>
          <w:p w14:paraId="4B90F2BF" w14:textId="14CAA9F8" w:rsidR="003C4981" w:rsidRPr="007D0435" w:rsidDel="00807362" w:rsidRDefault="003C4981" w:rsidP="003C4981">
            <w:pPr>
              <w:spacing w:after="0"/>
              <w:rPr>
                <w:del w:id="890" w:author="Groot, Karina de" w:date="2024-08-09T14:15:00Z" w16du:dateUtc="2024-08-09T12:15:00Z"/>
                <w:rStyle w:val="eop"/>
                <w:rFonts w:cs="Arial"/>
                <w:sz w:val="16"/>
                <w:szCs w:val="16"/>
              </w:rPr>
            </w:pPr>
            <w:del w:id="891" w:author="Groot, Karina de" w:date="2024-08-09T14:15:00Z" w16du:dateUtc="2024-08-09T12:15:00Z">
              <w:r w:rsidRPr="007D0435" w:rsidDel="00807362">
                <w:rPr>
                  <w:rStyle w:val="eop"/>
                  <w:rFonts w:cs="Arial"/>
                  <w:sz w:val="16"/>
                  <w:szCs w:val="16"/>
                </w:rPr>
                <w:delText>//IMKAD_AangebodenStuk/stukdeelVVE/tekstkeuze</w:delText>
              </w:r>
            </w:del>
          </w:p>
          <w:p w14:paraId="390BBE9D" w14:textId="79CECC9C" w:rsidR="00C122D8" w:rsidRPr="007D0435" w:rsidDel="00807362" w:rsidRDefault="00C122D8" w:rsidP="00C122D8">
            <w:pPr>
              <w:spacing w:after="0"/>
              <w:rPr>
                <w:del w:id="892" w:author="Groot, Karina de" w:date="2024-08-09T14:15:00Z" w16du:dateUtc="2024-08-09T12:15:00Z"/>
                <w:rStyle w:val="eop"/>
                <w:rFonts w:cs="Arial"/>
                <w:sz w:val="16"/>
                <w:szCs w:val="16"/>
              </w:rPr>
            </w:pPr>
            <w:del w:id="893" w:author="Groot, Karina de" w:date="2024-08-09T14:15:00Z" w16du:dateUtc="2024-08-09T12:15:00Z">
              <w:r w:rsidRPr="007D0435" w:rsidDel="00807362">
                <w:rPr>
                  <w:rStyle w:val="eop"/>
                  <w:rFonts w:cs="Arial"/>
                  <w:sz w:val="16"/>
                  <w:szCs w:val="16"/>
                </w:rPr>
                <w:delText>.//tagNaam (k_</w:delText>
              </w:r>
              <w:r w:rsidR="008F356E" w:rsidRPr="007D0435" w:rsidDel="00807362">
                <w:rPr>
                  <w:rStyle w:val="eop"/>
                  <w:rFonts w:cs="Arial"/>
                  <w:sz w:val="16"/>
                  <w:szCs w:val="16"/>
                </w:rPr>
                <w:delText>Benaming</w:delText>
              </w:r>
              <w:r w:rsidRPr="007D0435" w:rsidDel="00807362">
                <w:rPr>
                  <w:rStyle w:val="eop"/>
                  <w:rFonts w:cs="Arial"/>
                  <w:sz w:val="16"/>
                  <w:szCs w:val="16"/>
                </w:rPr>
                <w:delText>Partner)</w:delText>
              </w:r>
            </w:del>
          </w:p>
          <w:p w14:paraId="129C56D8" w14:textId="7976F34F" w:rsidR="00C122D8" w:rsidRPr="007D0435" w:rsidDel="00807362" w:rsidRDefault="00C122D8" w:rsidP="00C122D8">
            <w:pPr>
              <w:spacing w:after="0"/>
              <w:rPr>
                <w:del w:id="894" w:author="Groot, Karina de" w:date="2024-08-09T14:15:00Z" w16du:dateUtc="2024-08-09T12:15:00Z"/>
                <w:rStyle w:val="eop"/>
                <w:rFonts w:cs="Arial"/>
                <w:sz w:val="16"/>
                <w:szCs w:val="16"/>
              </w:rPr>
            </w:pPr>
            <w:del w:id="895" w:author="Groot, Karina de" w:date="2024-08-09T14:15:00Z" w16du:dateUtc="2024-08-09T12:15:00Z">
              <w:r w:rsidRPr="007D0435" w:rsidDel="00807362">
                <w:rPr>
                  <w:rStyle w:val="eop"/>
                  <w:rFonts w:cs="Arial"/>
                  <w:sz w:val="16"/>
                  <w:szCs w:val="16"/>
                </w:rPr>
                <w:delText>.//tekst (‘echtgenote’, ‘echtgenoot’, ‘geregistreerd partner’)</w:delText>
              </w:r>
            </w:del>
          </w:p>
          <w:p w14:paraId="352E5CF0" w14:textId="77777777" w:rsidR="007C17E6" w:rsidRPr="007D0435" w:rsidRDefault="007C17E6" w:rsidP="00C122D8">
            <w:pPr>
              <w:spacing w:after="0"/>
              <w:rPr>
                <w:rStyle w:val="eop"/>
                <w:rFonts w:cs="Arial"/>
                <w:sz w:val="16"/>
                <w:szCs w:val="16"/>
              </w:rPr>
            </w:pPr>
          </w:p>
          <w:p w14:paraId="21FC1E40" w14:textId="60A15C29" w:rsidR="007C17E6" w:rsidRPr="007D0435" w:rsidDel="009A347E" w:rsidRDefault="007C17E6" w:rsidP="007C17E6">
            <w:pPr>
              <w:spacing w:after="0"/>
              <w:rPr>
                <w:del w:id="896" w:author="Groot, Karina de" w:date="2024-08-09T14:20:00Z" w16du:dateUtc="2024-08-09T12:20:00Z"/>
                <w:rStyle w:val="eop"/>
                <w:rFonts w:cs="Arial"/>
                <w:sz w:val="16"/>
                <w:szCs w:val="16"/>
                <w:u w:val="single"/>
              </w:rPr>
            </w:pPr>
            <w:del w:id="897" w:author="Groot, Karina de" w:date="2024-08-09T14:20:00Z" w16du:dateUtc="2024-08-09T12:20:00Z">
              <w:r w:rsidRPr="007D0435" w:rsidDel="009A347E">
                <w:rPr>
                  <w:rStyle w:val="eop"/>
                  <w:rFonts w:cs="Arial"/>
                  <w:sz w:val="16"/>
                  <w:szCs w:val="16"/>
                  <w:u w:val="single"/>
                </w:rPr>
                <w:delText xml:space="preserve">Mapping </w:delText>
              </w:r>
              <w:r w:rsidRPr="007D0435" w:rsidDel="009A347E">
                <w:rPr>
                  <w:rFonts w:cs="Arial"/>
                  <w:snapToGrid/>
                  <w:color w:val="00FFFF"/>
                  <w:kern w:val="0"/>
                  <w:sz w:val="16"/>
                  <w:szCs w:val="16"/>
                  <w:u w:val="single"/>
                  <w:shd w:val="clear" w:color="auto" w:fill="FFFFFF"/>
                  <w:lang w:eastAsia="nl-NL"/>
                </w:rPr>
                <w:delText xml:space="preserve"> </w:delText>
              </w:r>
              <w:r w:rsidRPr="007D0435" w:rsidDel="009A347E">
                <w:rPr>
                  <w:rFonts w:cs="Arial"/>
                  <w:snapToGrid/>
                  <w:color w:val="008200"/>
                  <w:kern w:val="0"/>
                  <w:sz w:val="16"/>
                  <w:szCs w:val="16"/>
                  <w:u w:val="single"/>
                  <w:lang w:eastAsia="nl-NL"/>
                </w:rPr>
                <w:delText>nalatenschap</w:delText>
              </w:r>
              <w:r w:rsidRPr="007D0435" w:rsidDel="009A347E">
                <w:rPr>
                  <w:rFonts w:cs="Arial"/>
                  <w:snapToGrid/>
                  <w:color w:val="000000"/>
                  <w:kern w:val="0"/>
                  <w:sz w:val="16"/>
                  <w:szCs w:val="16"/>
                  <w:u w:val="single"/>
                  <w:lang w:eastAsia="nl-NL"/>
                </w:rPr>
                <w:delText>/</w:delText>
              </w:r>
              <w:r w:rsidRPr="007D0435" w:rsidDel="009A347E">
                <w:rPr>
                  <w:rFonts w:cs="Arial"/>
                  <w:snapToGrid/>
                  <w:kern w:val="0"/>
                  <w:sz w:val="16"/>
                  <w:szCs w:val="16"/>
                  <w:u w:val="single"/>
                  <w:lang w:eastAsia="nl-NL"/>
                </w:rPr>
                <w:delText xml:space="preserve"> </w:delText>
              </w:r>
              <w:r w:rsidRPr="007D0435" w:rsidDel="009A347E">
                <w:rPr>
                  <w:rFonts w:cs="Arial"/>
                  <w:snapToGrid/>
                  <w:color w:val="008200"/>
                  <w:kern w:val="0"/>
                  <w:sz w:val="16"/>
                  <w:szCs w:val="16"/>
                  <w:u w:val="single"/>
                  <w:lang w:eastAsia="nl-NL"/>
                </w:rPr>
                <w:delText>aandeel</w:delText>
              </w:r>
            </w:del>
          </w:p>
          <w:p w14:paraId="60213B84" w14:textId="6A517293" w:rsidR="007C17E6" w:rsidRPr="007D0435" w:rsidDel="009A347E" w:rsidRDefault="007C17E6" w:rsidP="007C17E6">
            <w:pPr>
              <w:spacing w:after="0"/>
              <w:rPr>
                <w:del w:id="898" w:author="Groot, Karina de" w:date="2024-08-09T14:20:00Z" w16du:dateUtc="2024-08-09T12:20:00Z"/>
                <w:rStyle w:val="eop"/>
                <w:rFonts w:cs="Arial"/>
                <w:sz w:val="16"/>
                <w:szCs w:val="16"/>
              </w:rPr>
            </w:pPr>
            <w:del w:id="899" w:author="Groot, Karina de" w:date="2024-08-09T14:20:00Z" w16du:dateUtc="2024-08-09T12:20:00Z">
              <w:r w:rsidRPr="007D0435" w:rsidDel="009A347E">
                <w:rPr>
                  <w:rStyle w:val="eop"/>
                  <w:rFonts w:cs="Arial"/>
                  <w:sz w:val="16"/>
                  <w:szCs w:val="16"/>
                </w:rPr>
                <w:delText>//IMKAD_AangebodenStuk/stukdeelVVE/erfdelen/tekstkeuze</w:delText>
              </w:r>
            </w:del>
          </w:p>
          <w:p w14:paraId="75F50E9E" w14:textId="5B839136" w:rsidR="007C17E6" w:rsidRPr="007D0435" w:rsidDel="009A347E" w:rsidRDefault="007C17E6" w:rsidP="007C17E6">
            <w:pPr>
              <w:spacing w:after="0"/>
              <w:rPr>
                <w:del w:id="900" w:author="Groot, Karina de" w:date="2024-08-09T14:20:00Z" w16du:dateUtc="2024-08-09T12:20:00Z"/>
                <w:rStyle w:val="eop"/>
                <w:rFonts w:cs="Arial"/>
                <w:sz w:val="16"/>
                <w:szCs w:val="16"/>
              </w:rPr>
            </w:pPr>
            <w:del w:id="901" w:author="Groot, Karina de" w:date="2024-08-09T14:20:00Z" w16du:dateUtc="2024-08-09T12:20:00Z">
              <w:r w:rsidRPr="007D0435" w:rsidDel="009A347E">
                <w:rPr>
                  <w:rStyle w:val="eop"/>
                  <w:rFonts w:cs="Arial"/>
                  <w:sz w:val="16"/>
                  <w:szCs w:val="16"/>
                </w:rPr>
                <w:delText>.//tagNaam (k_IederVoor)</w:delText>
              </w:r>
            </w:del>
          </w:p>
          <w:p w14:paraId="553EB12B" w14:textId="3AB40AD6" w:rsidR="007C17E6" w:rsidRPr="007D0435" w:rsidDel="009A347E" w:rsidRDefault="007C17E6" w:rsidP="007C17E6">
            <w:pPr>
              <w:spacing w:after="0"/>
              <w:rPr>
                <w:del w:id="902" w:author="Groot, Karina de" w:date="2024-08-09T14:20:00Z" w16du:dateUtc="2024-08-09T12:20:00Z"/>
                <w:rStyle w:val="eop"/>
                <w:rFonts w:cs="Arial"/>
                <w:sz w:val="16"/>
                <w:szCs w:val="16"/>
              </w:rPr>
            </w:pPr>
            <w:del w:id="903" w:author="Groot, Karina de" w:date="2024-08-09T14:20:00Z" w16du:dateUtc="2024-08-09T12:20:00Z">
              <w:r w:rsidRPr="007D0435" w:rsidDel="009A347E">
                <w:rPr>
                  <w:rStyle w:val="eop"/>
                  <w:rFonts w:cs="Arial"/>
                  <w:sz w:val="16"/>
                  <w:szCs w:val="16"/>
                </w:rPr>
                <w:delText>.//tekst (‘nalatenschap’, ‘aandeel’)</w:delText>
              </w:r>
            </w:del>
          </w:p>
          <w:p w14:paraId="333064CF" w14:textId="7EB19EB0" w:rsidR="00D21767" w:rsidRPr="007D0435" w:rsidDel="005C6858" w:rsidRDefault="00D21767" w:rsidP="00C122D8">
            <w:pPr>
              <w:spacing w:after="0"/>
              <w:rPr>
                <w:del w:id="904" w:author="Groot, Karina de" w:date="2024-08-09T14:40:00Z" w16du:dateUtc="2024-08-09T12:40:00Z"/>
                <w:rStyle w:val="eop"/>
                <w:rFonts w:cs="Arial"/>
                <w:sz w:val="16"/>
                <w:szCs w:val="16"/>
              </w:rPr>
            </w:pPr>
          </w:p>
          <w:p w14:paraId="71E16224" w14:textId="140077AE" w:rsidR="00D21767" w:rsidRPr="007D0435" w:rsidDel="002E78E7" w:rsidRDefault="00D21767" w:rsidP="00D21767">
            <w:pPr>
              <w:spacing w:after="0"/>
              <w:rPr>
                <w:del w:id="905" w:author="Groot, Karina de" w:date="2024-08-09T14:16:00Z" w16du:dateUtc="2024-08-09T12:16:00Z"/>
                <w:rFonts w:cs="Arial"/>
                <w:sz w:val="16"/>
                <w:szCs w:val="16"/>
                <w:u w:val="single"/>
              </w:rPr>
            </w:pPr>
            <w:del w:id="906" w:author="Groot, Karina de" w:date="2024-08-09T14:16:00Z" w16du:dateUtc="2024-08-09T12:16:00Z">
              <w:r w:rsidRPr="007D0435" w:rsidDel="002E78E7">
                <w:rPr>
                  <w:rFonts w:cs="Arial"/>
                  <w:sz w:val="16"/>
                  <w:szCs w:val="16"/>
                  <w:u w:val="single"/>
                </w:rPr>
                <w:delText>Mapping breukdeel van de Partner</w:delText>
              </w:r>
              <w:r w:rsidR="008A145C" w:rsidRPr="007D0435" w:rsidDel="002E78E7">
                <w:rPr>
                  <w:rFonts w:cs="Arial"/>
                  <w:sz w:val="16"/>
                  <w:szCs w:val="16"/>
                  <w:u w:val="single"/>
                </w:rPr>
                <w:delText xml:space="preserve"> en kinderen samen (Variant A)</w:delText>
              </w:r>
              <w:r w:rsidRPr="007D0435" w:rsidDel="002E78E7">
                <w:rPr>
                  <w:rFonts w:cs="Arial"/>
                  <w:sz w:val="16"/>
                  <w:szCs w:val="16"/>
                  <w:u w:val="single"/>
                </w:rPr>
                <w:delText>:</w:delText>
              </w:r>
            </w:del>
          </w:p>
          <w:p w14:paraId="6E7EEEB8" w14:textId="7B453A57" w:rsidR="00D21767" w:rsidRPr="007D0435" w:rsidDel="002E78E7" w:rsidRDefault="00D21767" w:rsidP="00D21767">
            <w:pPr>
              <w:spacing w:after="0"/>
              <w:rPr>
                <w:del w:id="907" w:author="Groot, Karina de" w:date="2024-08-09T14:16:00Z" w16du:dateUtc="2024-08-09T12:16:00Z"/>
                <w:rStyle w:val="eop"/>
                <w:rFonts w:cs="Arial"/>
                <w:color w:val="FF0000"/>
                <w:sz w:val="16"/>
                <w:szCs w:val="16"/>
                <w:rPrChange w:id="908" w:author="Groot, Karina de" w:date="2024-08-09T14:59:00Z" w16du:dateUtc="2024-08-09T12:59:00Z">
                  <w:rPr>
                    <w:del w:id="909" w:author="Groot, Karina de" w:date="2024-08-09T14:16:00Z" w16du:dateUtc="2024-08-09T12:16:00Z"/>
                    <w:rStyle w:val="eop"/>
                    <w:rFonts w:cs="Arial"/>
                    <w:sz w:val="16"/>
                    <w:szCs w:val="16"/>
                  </w:rPr>
                </w:rPrChange>
              </w:rPr>
            </w:pPr>
            <w:del w:id="910" w:author="Groot, Karina de" w:date="2024-08-09T14:16:00Z" w16du:dateUtc="2024-08-09T12:16:00Z">
              <w:r w:rsidRPr="007D0435" w:rsidDel="002E78E7">
                <w:rPr>
                  <w:rStyle w:val="eop"/>
                  <w:rFonts w:cs="Arial"/>
                  <w:sz w:val="16"/>
                  <w:szCs w:val="16"/>
                </w:rPr>
                <w:delText>//IMKAD_AangebodenStuk/stukdeelVVE/erfdelen/Aandeel</w:delText>
              </w:r>
            </w:del>
          </w:p>
          <w:p w14:paraId="1698FB90" w14:textId="792BA34A" w:rsidR="00D21767" w:rsidRPr="007D0435" w:rsidDel="002E78E7" w:rsidRDefault="00D21767" w:rsidP="00D21767">
            <w:pPr>
              <w:spacing w:after="0"/>
              <w:rPr>
                <w:del w:id="911" w:author="Groot, Karina de" w:date="2024-08-09T14:16:00Z" w16du:dateUtc="2024-08-09T12:16:00Z"/>
                <w:rStyle w:val="eop"/>
                <w:rFonts w:cs="Arial"/>
                <w:sz w:val="16"/>
                <w:szCs w:val="16"/>
              </w:rPr>
            </w:pPr>
            <w:del w:id="912" w:author="Groot, Karina de" w:date="2024-08-09T14:16:00Z" w16du:dateUtc="2024-08-09T12:16:00Z">
              <w:r w:rsidRPr="007D0435" w:rsidDel="002E78E7">
                <w:rPr>
                  <w:rStyle w:val="eop"/>
                  <w:rFonts w:cs="Arial"/>
                  <w:sz w:val="16"/>
                  <w:szCs w:val="16"/>
                </w:rPr>
                <w:delText>.//teller</w:delText>
              </w:r>
            </w:del>
          </w:p>
          <w:p w14:paraId="05F77A63" w14:textId="6FD13B25" w:rsidR="00D21767" w:rsidRPr="007D0435" w:rsidDel="002E78E7" w:rsidRDefault="00D21767" w:rsidP="00D21767">
            <w:pPr>
              <w:spacing w:after="0"/>
              <w:rPr>
                <w:del w:id="913" w:author="Groot, Karina de" w:date="2024-08-09T14:16:00Z" w16du:dateUtc="2024-08-09T12:16:00Z"/>
                <w:rStyle w:val="eop"/>
                <w:rFonts w:cs="Arial"/>
                <w:sz w:val="16"/>
                <w:szCs w:val="16"/>
              </w:rPr>
            </w:pPr>
            <w:del w:id="914" w:author="Groot, Karina de" w:date="2024-08-09T14:16:00Z" w16du:dateUtc="2024-08-09T12:16:00Z">
              <w:r w:rsidRPr="007D0435" w:rsidDel="002E78E7">
                <w:rPr>
                  <w:rStyle w:val="eop"/>
                  <w:rFonts w:cs="Arial"/>
                  <w:sz w:val="16"/>
                  <w:szCs w:val="16"/>
                </w:rPr>
                <w:delText>.//noemer</w:delText>
              </w:r>
            </w:del>
          </w:p>
          <w:p w14:paraId="4B6B774A" w14:textId="23B6089A" w:rsidR="00C61FE9" w:rsidRPr="007D0435" w:rsidRDefault="00C61FE9" w:rsidP="00D21767">
            <w:pPr>
              <w:spacing w:after="0"/>
              <w:rPr>
                <w:rStyle w:val="eop"/>
                <w:rFonts w:cs="Arial"/>
                <w:sz w:val="16"/>
                <w:szCs w:val="16"/>
                <w:rPrChange w:id="915" w:author="Groot, Karina de" w:date="2024-08-09T14:59:00Z" w16du:dateUtc="2024-08-09T12:59:00Z">
                  <w:rPr>
                    <w:rStyle w:val="eop"/>
                    <w:rFonts w:cs="Arial"/>
                  </w:rPr>
                </w:rPrChange>
              </w:rPr>
            </w:pPr>
          </w:p>
          <w:p w14:paraId="3619A82A" w14:textId="6AB4791C" w:rsidR="00C61FE9" w:rsidRPr="007D0435" w:rsidRDefault="00C61FE9" w:rsidP="00C61FE9">
            <w:pPr>
              <w:spacing w:after="0"/>
              <w:rPr>
                <w:rFonts w:cs="Arial"/>
                <w:sz w:val="16"/>
                <w:szCs w:val="16"/>
                <w:u w:val="single"/>
              </w:rPr>
            </w:pPr>
            <w:r w:rsidRPr="007D0435">
              <w:rPr>
                <w:rFonts w:cs="Arial"/>
                <w:sz w:val="16"/>
                <w:szCs w:val="16"/>
                <w:u w:val="single"/>
              </w:rPr>
              <w:t xml:space="preserve">Mapping </w:t>
            </w:r>
            <w:ins w:id="916" w:author="Groot, Karina de" w:date="2024-08-09T14:49:00Z" w16du:dateUtc="2024-08-09T12:49:00Z">
              <w:r w:rsidR="0084575D" w:rsidRPr="007D0435">
                <w:rPr>
                  <w:rFonts w:cs="Arial"/>
                  <w:sz w:val="16"/>
                  <w:szCs w:val="16"/>
                  <w:u w:val="single"/>
                </w:rPr>
                <w:t xml:space="preserve">tonen tekst: </w:t>
              </w:r>
            </w:ins>
            <w:ins w:id="917" w:author="Groot, Karina de" w:date="2024-08-09T14:40:00Z" w16du:dateUtc="2024-08-09T12:40:00Z">
              <w:r w:rsidR="005C6858" w:rsidRPr="007D0435">
                <w:rPr>
                  <w:rStyle w:val="normaltextrun"/>
                  <w:rFonts w:cs="Arial"/>
                  <w:color w:val="840084"/>
                  <w:sz w:val="16"/>
                  <w:szCs w:val="16"/>
                  <w:u w:val="single"/>
                  <w:rPrChange w:id="918" w:author="Groot, Karina de" w:date="2024-08-09T14:59:00Z" w16du:dateUtc="2024-08-09T12:59:00Z">
                    <w:rPr>
                      <w:rStyle w:val="normaltextrun"/>
                      <w:rFonts w:cs="Arial"/>
                      <w:color w:val="840084"/>
                      <w:sz w:val="20"/>
                    </w:rPr>
                  </w:rPrChange>
                </w:rPr>
                <w:t xml:space="preserve">voor </w:t>
              </w:r>
              <w:r w:rsidR="005C6858" w:rsidRPr="007D0435">
                <w:rPr>
                  <w:rFonts w:cs="Arial"/>
                  <w:color w:val="000000" w:themeColor="text1"/>
                  <w:sz w:val="16"/>
                  <w:szCs w:val="16"/>
                  <w:u w:val="single"/>
                  <w:rPrChange w:id="919" w:author="Groot, Karina de" w:date="2024-08-09T14:59:00Z" w16du:dateUtc="2024-08-09T12:59:00Z">
                    <w:rPr>
                      <w:rFonts w:cs="Arial"/>
                      <w:color w:val="000000" w:themeColor="text1"/>
                      <w:sz w:val="20"/>
                    </w:rPr>
                  </w:rPrChange>
                </w:rPr>
                <w:fldChar w:fldCharType="begin"/>
              </w:r>
              <w:r w:rsidR="005C6858" w:rsidRPr="007D0435">
                <w:rPr>
                  <w:rFonts w:cs="Arial"/>
                  <w:color w:val="000000" w:themeColor="text1"/>
                  <w:sz w:val="16"/>
                  <w:szCs w:val="16"/>
                  <w:u w:val="single"/>
                  <w:rPrChange w:id="920" w:author="Groot, Karina de" w:date="2024-08-09T14:59:00Z" w16du:dateUtc="2024-08-09T12:59:00Z">
                    <w:rPr>
                      <w:rFonts w:cs="Arial"/>
                      <w:color w:val="000000" w:themeColor="text1"/>
                      <w:sz w:val="20"/>
                    </w:rPr>
                  </w:rPrChange>
                </w:rPr>
                <w:instrText>MacroButton Nomacro §</w:instrText>
              </w:r>
              <w:r w:rsidR="005C6858" w:rsidRPr="007D0435">
                <w:rPr>
                  <w:rFonts w:cs="Arial"/>
                  <w:color w:val="000000" w:themeColor="text1"/>
                  <w:sz w:val="16"/>
                  <w:szCs w:val="16"/>
                  <w:u w:val="single"/>
                  <w:rPrChange w:id="921" w:author="Groot, Karina de" w:date="2024-08-09T14:59:00Z" w16du:dateUtc="2024-08-09T12:59:00Z">
                    <w:rPr>
                      <w:rFonts w:cs="Arial"/>
                      <w:color w:val="000000" w:themeColor="text1"/>
                      <w:sz w:val="20"/>
                    </w:rPr>
                  </w:rPrChange>
                </w:rPr>
                <w:fldChar w:fldCharType="end"/>
              </w:r>
              <w:r w:rsidR="005C6858" w:rsidRPr="007D0435">
                <w:rPr>
                  <w:rFonts w:cs="Arial"/>
                  <w:sz w:val="16"/>
                  <w:szCs w:val="16"/>
                  <w:u w:val="single"/>
                  <w:rPrChange w:id="922" w:author="Groot, Karina de" w:date="2024-08-09T14:59:00Z" w16du:dateUtc="2024-08-09T12:59:00Z">
                    <w:rPr>
                      <w:rFonts w:cs="Arial"/>
                      <w:sz w:val="20"/>
                    </w:rPr>
                  </w:rPrChange>
                </w:rPr>
                <w:t>breukdeel</w:t>
              </w:r>
              <w:r w:rsidR="005C6858" w:rsidRPr="007D0435">
                <w:rPr>
                  <w:rFonts w:cs="Arial"/>
                  <w:sz w:val="16"/>
                  <w:szCs w:val="16"/>
                  <w:u w:val="single"/>
                  <w:rPrChange w:id="923" w:author="Groot, Karina de" w:date="2024-08-09T14:59:00Z" w16du:dateUtc="2024-08-09T12:59:00Z">
                    <w:rPr>
                      <w:rFonts w:cs="Arial"/>
                      <w:sz w:val="20"/>
                    </w:rPr>
                  </w:rPrChange>
                </w:rPr>
                <w:fldChar w:fldCharType="begin"/>
              </w:r>
              <w:r w:rsidR="005C6858" w:rsidRPr="007D0435">
                <w:rPr>
                  <w:rFonts w:cs="Arial"/>
                  <w:sz w:val="16"/>
                  <w:szCs w:val="16"/>
                  <w:u w:val="single"/>
                  <w:rPrChange w:id="924" w:author="Groot, Karina de" w:date="2024-08-09T14:59:00Z" w16du:dateUtc="2024-08-09T12:59:00Z">
                    <w:rPr>
                      <w:rFonts w:cs="Arial"/>
                      <w:sz w:val="20"/>
                    </w:rPr>
                  </w:rPrChange>
                </w:rPr>
                <w:instrText>MacroButton Nomacro §</w:instrText>
              </w:r>
              <w:r w:rsidR="005C6858" w:rsidRPr="007D0435">
                <w:rPr>
                  <w:rFonts w:cs="Arial"/>
                  <w:sz w:val="16"/>
                  <w:szCs w:val="16"/>
                  <w:u w:val="single"/>
                  <w:rPrChange w:id="925" w:author="Groot, Karina de" w:date="2024-08-09T14:59:00Z" w16du:dateUtc="2024-08-09T12:59:00Z">
                    <w:rPr>
                      <w:rFonts w:cs="Arial"/>
                      <w:sz w:val="20"/>
                    </w:rPr>
                  </w:rPrChange>
                </w:rPr>
                <w:fldChar w:fldCharType="end"/>
              </w:r>
              <w:r w:rsidR="005C6858" w:rsidRPr="007D0435">
                <w:rPr>
                  <w:rStyle w:val="normaltextrun"/>
                  <w:rFonts w:cs="Arial"/>
                  <w:color w:val="0066FF"/>
                  <w:sz w:val="16"/>
                  <w:szCs w:val="16"/>
                  <w:u w:val="single"/>
                  <w:rPrChange w:id="926" w:author="Groot, Karina de" w:date="2024-08-09T14:59:00Z" w16du:dateUtc="2024-08-09T12:59:00Z">
                    <w:rPr>
                      <w:rStyle w:val="normaltextrun"/>
                      <w:rFonts w:cs="Arial"/>
                      <w:color w:val="0066FF"/>
                      <w:sz w:val="20"/>
                    </w:rPr>
                  </w:rPrChange>
                </w:rPr>
                <w:t xml:space="preserve"> </w:t>
              </w:r>
              <w:r w:rsidR="005C6858" w:rsidRPr="007D0435">
                <w:rPr>
                  <w:rStyle w:val="normaltextrun"/>
                  <w:rFonts w:cs="Arial"/>
                  <w:color w:val="840084"/>
                  <w:sz w:val="16"/>
                  <w:szCs w:val="16"/>
                  <w:u w:val="single"/>
                  <w:rPrChange w:id="927" w:author="Groot, Karina de" w:date="2024-08-09T14:59:00Z" w16du:dateUtc="2024-08-09T12:59:00Z">
                    <w:rPr>
                      <w:rStyle w:val="normaltextrun"/>
                      <w:rFonts w:cs="Arial"/>
                      <w:color w:val="840084"/>
                      <w:sz w:val="20"/>
                    </w:rPr>
                  </w:rPrChange>
                </w:rPr>
                <w:t>gedeelte</w:t>
              </w:r>
            </w:ins>
            <w:del w:id="928" w:author="Groot, Karina de" w:date="2024-08-09T14:40:00Z" w16du:dateUtc="2024-08-09T12:40:00Z">
              <w:r w:rsidRPr="007D0435" w:rsidDel="005C6858">
                <w:rPr>
                  <w:rFonts w:cs="Arial"/>
                  <w:sz w:val="16"/>
                  <w:szCs w:val="16"/>
                  <w:u w:val="single"/>
                </w:rPr>
                <w:delText>breukdeel van de kleinkinderen</w:delText>
              </w:r>
            </w:del>
            <w:r w:rsidRPr="007D0435">
              <w:rPr>
                <w:rFonts w:cs="Arial"/>
                <w:sz w:val="16"/>
                <w:szCs w:val="16"/>
                <w:u w:val="single"/>
              </w:rPr>
              <w:t>:</w:t>
            </w:r>
          </w:p>
          <w:p w14:paraId="11551AAB" w14:textId="40DC5777" w:rsidR="00C61FE9" w:rsidRPr="007D0435" w:rsidDel="005C6858" w:rsidRDefault="00C61FE9" w:rsidP="00C61FE9">
            <w:pPr>
              <w:spacing w:after="0"/>
              <w:rPr>
                <w:del w:id="929" w:author="Groot, Karina de" w:date="2024-08-09T14:42:00Z" w16du:dateUtc="2024-08-09T12:42:00Z"/>
                <w:rStyle w:val="eop"/>
                <w:rFonts w:cs="Arial"/>
                <w:sz w:val="16"/>
                <w:szCs w:val="16"/>
              </w:rPr>
            </w:pPr>
            <w:r w:rsidRPr="007D0435">
              <w:rPr>
                <w:rStyle w:val="eop"/>
                <w:rFonts w:cs="Arial"/>
                <w:sz w:val="16"/>
                <w:szCs w:val="16"/>
              </w:rPr>
              <w:t>//IMKAD_AangebodenStuk/stukdeelVVE/</w:t>
            </w:r>
            <w:ins w:id="930" w:author="Groot, Karina de" w:date="2024-08-09T14:42:00Z" w16du:dateUtc="2024-08-09T12:42:00Z">
              <w:r w:rsidR="005C6858" w:rsidRPr="007D0435">
                <w:rPr>
                  <w:rStyle w:val="eop"/>
                  <w:rFonts w:cs="Arial"/>
                  <w:sz w:val="16"/>
                  <w:szCs w:val="16"/>
                </w:rPr>
                <w:t>erfdelenGezamenlijk/gezamenlijkAandeelKleinkinderen</w:t>
              </w:r>
            </w:ins>
            <w:del w:id="931" w:author="Groot, Karina de" w:date="2024-08-09T14:42:00Z" w16du:dateUtc="2024-08-09T12:42:00Z">
              <w:r w:rsidRPr="007D0435" w:rsidDel="005C6858">
                <w:rPr>
                  <w:rStyle w:val="eop"/>
                  <w:rFonts w:cs="Arial"/>
                  <w:sz w:val="16"/>
                  <w:szCs w:val="16"/>
                </w:rPr>
                <w:delText>erfdelen/kleinkinderen/Aandeel</w:delText>
              </w:r>
            </w:del>
          </w:p>
          <w:p w14:paraId="79BC8CB9" w14:textId="77777777" w:rsidR="005C6858" w:rsidRPr="007D0435" w:rsidRDefault="005C6858" w:rsidP="00C61FE9">
            <w:pPr>
              <w:spacing w:after="0"/>
              <w:rPr>
                <w:ins w:id="932" w:author="Groot, Karina de" w:date="2024-08-09T14:42:00Z" w16du:dateUtc="2024-08-09T12:42:00Z"/>
                <w:rStyle w:val="eop"/>
                <w:rFonts w:cs="Arial"/>
                <w:sz w:val="16"/>
                <w:szCs w:val="16"/>
              </w:rPr>
            </w:pPr>
          </w:p>
          <w:p w14:paraId="08ECC992" w14:textId="297B496C" w:rsidR="00C61FE9" w:rsidRPr="007D0435" w:rsidRDefault="00C61FE9" w:rsidP="00C61FE9">
            <w:pPr>
              <w:spacing w:after="0"/>
              <w:rPr>
                <w:rStyle w:val="eop"/>
                <w:rFonts w:cs="Arial"/>
                <w:sz w:val="16"/>
                <w:szCs w:val="16"/>
              </w:rPr>
            </w:pPr>
            <w:r w:rsidRPr="007D0435">
              <w:rPr>
                <w:rStyle w:val="eop"/>
                <w:rFonts w:cs="Arial"/>
                <w:sz w:val="16"/>
                <w:szCs w:val="16"/>
              </w:rPr>
              <w:t>.//teller</w:t>
            </w:r>
          </w:p>
          <w:p w14:paraId="7EFDA965" w14:textId="0FD5067F" w:rsidR="00C61FE9" w:rsidRPr="007D0435" w:rsidRDefault="00C61FE9" w:rsidP="00C61FE9">
            <w:pPr>
              <w:spacing w:after="0"/>
              <w:rPr>
                <w:rStyle w:val="eop"/>
                <w:rFonts w:cs="Arial"/>
                <w:sz w:val="16"/>
                <w:szCs w:val="16"/>
              </w:rPr>
            </w:pPr>
            <w:r w:rsidRPr="007D0435">
              <w:rPr>
                <w:rStyle w:val="eop"/>
                <w:rFonts w:cs="Arial"/>
                <w:sz w:val="16"/>
                <w:szCs w:val="16"/>
              </w:rPr>
              <w:t>.//noemer</w:t>
            </w:r>
          </w:p>
          <w:p w14:paraId="2B1AD579" w14:textId="77777777" w:rsidR="00787544" w:rsidRPr="007D0435" w:rsidRDefault="00787544" w:rsidP="00C61FE9">
            <w:pPr>
              <w:spacing w:after="0"/>
              <w:rPr>
                <w:rStyle w:val="eop"/>
                <w:rFonts w:cs="Arial"/>
                <w:sz w:val="16"/>
                <w:szCs w:val="16"/>
                <w:rPrChange w:id="933" w:author="Groot, Karina de" w:date="2024-08-09T14:59:00Z" w16du:dateUtc="2024-08-09T12:59:00Z">
                  <w:rPr>
                    <w:rStyle w:val="eop"/>
                    <w:rFonts w:cs="Arial"/>
                  </w:rPr>
                </w:rPrChange>
              </w:rPr>
            </w:pPr>
          </w:p>
          <w:p w14:paraId="0CDBBA7C" w14:textId="3224D67F" w:rsidR="00787544" w:rsidRPr="007D0435" w:rsidRDefault="00787544" w:rsidP="00787544">
            <w:pPr>
              <w:spacing w:after="0"/>
              <w:rPr>
                <w:rStyle w:val="eop"/>
                <w:rFonts w:cs="Arial"/>
                <w:rPrChange w:id="934" w:author="Groot, Karina de" w:date="2024-08-09T14:59:00Z" w16du:dateUtc="2024-08-09T12:59:00Z">
                  <w:rPr>
                    <w:sz w:val="16"/>
                    <w:szCs w:val="16"/>
                    <w:u w:val="single"/>
                  </w:rPr>
                </w:rPrChange>
              </w:rPr>
            </w:pPr>
            <w:r w:rsidRPr="007D0435">
              <w:rPr>
                <w:rFonts w:cs="Arial"/>
                <w:sz w:val="16"/>
                <w:szCs w:val="16"/>
                <w:u w:val="single"/>
              </w:rPr>
              <w:t xml:space="preserve">Mapping </w:t>
            </w:r>
            <w:r w:rsidR="004966E3" w:rsidRPr="007D0435">
              <w:rPr>
                <w:rFonts w:cs="Arial"/>
                <w:sz w:val="16"/>
                <w:szCs w:val="16"/>
                <w:u w:val="single"/>
              </w:rPr>
              <w:t>tonen tekst</w:t>
            </w:r>
            <w:ins w:id="935" w:author="Groot, Karina de" w:date="2024-08-09T14:49:00Z" w16du:dateUtc="2024-08-09T12:49:00Z">
              <w:r w:rsidR="0084575D" w:rsidRPr="007D0435">
                <w:rPr>
                  <w:rFonts w:cs="Arial"/>
                  <w:sz w:val="16"/>
                  <w:szCs w:val="16"/>
                  <w:u w:val="single"/>
                </w:rPr>
                <w:t>:</w:t>
              </w:r>
            </w:ins>
            <w:r w:rsidR="004966E3" w:rsidRPr="007D0435">
              <w:rPr>
                <w:rFonts w:cs="Arial"/>
                <w:sz w:val="16"/>
                <w:szCs w:val="16"/>
                <w:u w:val="single"/>
              </w:rPr>
              <w:t xml:space="preserve"> </w:t>
            </w:r>
            <w:r w:rsidR="003D6B36" w:rsidRPr="007D0435">
              <w:rPr>
                <w:rStyle w:val="normaltextrun"/>
                <w:rFonts w:cs="Arial"/>
                <w:color w:val="3165FF"/>
                <w:sz w:val="16"/>
                <w:szCs w:val="16"/>
                <w:u w:val="single"/>
                <w:rPrChange w:id="936" w:author="Groot, Karina de" w:date="2024-08-09T14:59:00Z" w16du:dateUtc="2024-08-09T12:59:00Z">
                  <w:rPr>
                    <w:rStyle w:val="normaltextrun"/>
                    <w:rFonts w:cs="Arial"/>
                    <w:color w:val="3165FF"/>
                    <w:szCs w:val="18"/>
                  </w:rPr>
                </w:rPrChange>
              </w:rPr>
              <w:t>derhalve ieder voor</w:t>
            </w:r>
            <w:r w:rsidR="003D6B36" w:rsidRPr="007D0435">
              <w:rPr>
                <w:rStyle w:val="normaltextrun"/>
                <w:rFonts w:cs="Arial"/>
                <w:color w:val="0066FF"/>
                <w:sz w:val="16"/>
                <w:szCs w:val="16"/>
                <w:u w:val="single"/>
                <w:rPrChange w:id="937" w:author="Groot, Karina de" w:date="2024-08-09T14:59:00Z" w16du:dateUtc="2024-08-09T12:59:00Z">
                  <w:rPr>
                    <w:rStyle w:val="normaltextrun"/>
                    <w:rFonts w:cs="Arial"/>
                    <w:color w:val="0066FF"/>
                    <w:szCs w:val="18"/>
                  </w:rPr>
                </w:rPrChange>
              </w:rPr>
              <w:t xml:space="preserve"> </w:t>
            </w:r>
            <w:r w:rsidR="003D6B36" w:rsidRPr="007D0435">
              <w:rPr>
                <w:rFonts w:cs="Arial"/>
                <w:color w:val="000000" w:themeColor="text1"/>
                <w:sz w:val="16"/>
                <w:szCs w:val="16"/>
                <w:u w:val="single"/>
                <w:rPrChange w:id="938" w:author="Groot, Karina de" w:date="2024-08-09T14:59:00Z" w16du:dateUtc="2024-08-09T12:59:00Z">
                  <w:rPr>
                    <w:rFonts w:cs="Arial"/>
                    <w:color w:val="000000" w:themeColor="text1"/>
                    <w:szCs w:val="18"/>
                  </w:rPr>
                </w:rPrChange>
              </w:rPr>
              <w:fldChar w:fldCharType="begin"/>
            </w:r>
            <w:r w:rsidR="003D6B36" w:rsidRPr="007D0435">
              <w:rPr>
                <w:rFonts w:cs="Arial"/>
                <w:color w:val="000000" w:themeColor="text1"/>
                <w:sz w:val="16"/>
                <w:szCs w:val="16"/>
                <w:u w:val="single"/>
                <w:rPrChange w:id="939" w:author="Groot, Karina de" w:date="2024-08-09T14:59:00Z" w16du:dateUtc="2024-08-09T12:59:00Z">
                  <w:rPr>
                    <w:rFonts w:cs="Arial"/>
                    <w:color w:val="000000" w:themeColor="text1"/>
                    <w:szCs w:val="18"/>
                  </w:rPr>
                </w:rPrChange>
              </w:rPr>
              <w:instrText>MacroButton Nomacro §</w:instrText>
            </w:r>
            <w:r w:rsidR="003D6B36" w:rsidRPr="007D0435">
              <w:rPr>
                <w:rFonts w:cs="Arial"/>
                <w:color w:val="000000" w:themeColor="text1"/>
                <w:sz w:val="16"/>
                <w:szCs w:val="16"/>
                <w:u w:val="single"/>
                <w:rPrChange w:id="940" w:author="Groot, Karina de" w:date="2024-08-09T14:59:00Z" w16du:dateUtc="2024-08-09T12:59:00Z">
                  <w:rPr>
                    <w:rFonts w:cs="Arial"/>
                    <w:color w:val="000000" w:themeColor="text1"/>
                    <w:szCs w:val="18"/>
                  </w:rPr>
                </w:rPrChange>
              </w:rPr>
              <w:fldChar w:fldCharType="end"/>
            </w:r>
            <w:r w:rsidR="003D6B36" w:rsidRPr="007D0435">
              <w:rPr>
                <w:rFonts w:cs="Arial"/>
                <w:sz w:val="16"/>
                <w:szCs w:val="16"/>
                <w:u w:val="single"/>
                <w:rPrChange w:id="941" w:author="Groot, Karina de" w:date="2024-08-09T14:59:00Z" w16du:dateUtc="2024-08-09T12:59:00Z">
                  <w:rPr>
                    <w:rFonts w:cs="Arial"/>
                    <w:szCs w:val="18"/>
                  </w:rPr>
                </w:rPrChange>
              </w:rPr>
              <w:t>breukdeel</w:t>
            </w:r>
            <w:r w:rsidR="003D6B36" w:rsidRPr="007D0435">
              <w:rPr>
                <w:rFonts w:cs="Arial"/>
                <w:sz w:val="16"/>
                <w:szCs w:val="16"/>
                <w:u w:val="single"/>
                <w:rPrChange w:id="942" w:author="Groot, Karina de" w:date="2024-08-09T14:59:00Z" w16du:dateUtc="2024-08-09T12:59:00Z">
                  <w:rPr>
                    <w:rFonts w:cs="Arial"/>
                    <w:szCs w:val="18"/>
                  </w:rPr>
                </w:rPrChange>
              </w:rPr>
              <w:fldChar w:fldCharType="begin"/>
            </w:r>
            <w:r w:rsidR="003D6B36" w:rsidRPr="007D0435">
              <w:rPr>
                <w:rFonts w:cs="Arial"/>
                <w:sz w:val="16"/>
                <w:szCs w:val="16"/>
                <w:u w:val="single"/>
                <w:rPrChange w:id="943" w:author="Groot, Karina de" w:date="2024-08-09T14:59:00Z" w16du:dateUtc="2024-08-09T12:59:00Z">
                  <w:rPr>
                    <w:rFonts w:cs="Arial"/>
                    <w:szCs w:val="18"/>
                  </w:rPr>
                </w:rPrChange>
              </w:rPr>
              <w:instrText>MacroButton Nomacro §</w:instrText>
            </w:r>
            <w:r w:rsidR="003D6B36" w:rsidRPr="007D0435">
              <w:rPr>
                <w:rFonts w:cs="Arial"/>
                <w:sz w:val="16"/>
                <w:szCs w:val="16"/>
                <w:u w:val="single"/>
                <w:rPrChange w:id="944" w:author="Groot, Karina de" w:date="2024-08-09T14:59:00Z" w16du:dateUtc="2024-08-09T12:59:00Z">
                  <w:rPr>
                    <w:rFonts w:cs="Arial"/>
                    <w:szCs w:val="18"/>
                  </w:rPr>
                </w:rPrChange>
              </w:rPr>
              <w:fldChar w:fldCharType="end"/>
            </w:r>
            <w:r w:rsidR="003D6B36" w:rsidRPr="007D0435">
              <w:rPr>
                <w:rStyle w:val="normaltextrun"/>
                <w:rFonts w:cs="Arial"/>
                <w:color w:val="0066FF"/>
                <w:sz w:val="16"/>
                <w:szCs w:val="16"/>
                <w:u w:val="single"/>
                <w:rPrChange w:id="945" w:author="Groot, Karina de" w:date="2024-08-09T14:59:00Z" w16du:dateUtc="2024-08-09T12:59:00Z">
                  <w:rPr>
                    <w:rStyle w:val="normaltextrun"/>
                    <w:rFonts w:cs="Arial"/>
                    <w:color w:val="0066FF"/>
                    <w:szCs w:val="18"/>
                  </w:rPr>
                </w:rPrChange>
              </w:rPr>
              <w:t xml:space="preserve"> </w:t>
            </w:r>
            <w:r w:rsidR="003D6B36" w:rsidRPr="007D0435">
              <w:rPr>
                <w:rStyle w:val="normaltextrun"/>
                <w:rFonts w:cs="Arial"/>
                <w:color w:val="3165FF"/>
                <w:sz w:val="16"/>
                <w:szCs w:val="16"/>
                <w:u w:val="single"/>
                <w:rPrChange w:id="946" w:author="Groot, Karina de" w:date="2024-08-09T14:59:00Z" w16du:dateUtc="2024-08-09T12:59:00Z">
                  <w:rPr>
                    <w:rStyle w:val="normaltextrun"/>
                    <w:rFonts w:cs="Arial"/>
                    <w:color w:val="3165FF"/>
                    <w:szCs w:val="18"/>
                  </w:rPr>
                </w:rPrChange>
              </w:rPr>
              <w:t>gedeelte va</w:t>
            </w:r>
            <w:ins w:id="947" w:author="Groot, Karina de" w:date="2024-08-09T14:47:00Z" w16du:dateUtc="2024-08-09T12:47:00Z">
              <w:r w:rsidR="0084575D" w:rsidRPr="007D0435">
                <w:rPr>
                  <w:rStyle w:val="normaltextrun"/>
                  <w:rFonts w:cs="Arial"/>
                  <w:color w:val="3165FF"/>
                  <w:sz w:val="16"/>
                  <w:szCs w:val="16"/>
                  <w:u w:val="single"/>
                  <w:rPrChange w:id="948" w:author="Groot, Karina de" w:date="2024-08-09T14:59:00Z" w16du:dateUtc="2024-08-09T12:59:00Z">
                    <w:rPr>
                      <w:rStyle w:val="normaltextrun"/>
                      <w:rFonts w:cs="Arial"/>
                      <w:color w:val="3165FF"/>
                      <w:szCs w:val="18"/>
                    </w:rPr>
                  </w:rPrChange>
                </w:rPr>
                <w:t>n</w:t>
              </w:r>
            </w:ins>
            <w:del w:id="949" w:author="Groot, Karina de" w:date="2024-08-09T14:47:00Z" w16du:dateUtc="2024-08-09T12:47:00Z">
              <w:r w:rsidR="003D6B36" w:rsidRPr="007D0435" w:rsidDel="0084575D">
                <w:rPr>
                  <w:rStyle w:val="eop"/>
                  <w:sz w:val="16"/>
                  <w:szCs w:val="16"/>
                  <w:u w:val="single"/>
                  <w:rPrChange w:id="950" w:author="Groot, Karina de" w:date="2024-08-09T14:59:00Z" w16du:dateUtc="2024-08-09T12:59:00Z">
                    <w:rPr>
                      <w:rStyle w:val="normaltextrun"/>
                      <w:rFonts w:cs="Arial"/>
                      <w:color w:val="3165FF"/>
                      <w:szCs w:val="18"/>
                    </w:rPr>
                  </w:rPrChange>
                </w:rPr>
                <w:delText>n</w:delText>
              </w:r>
              <w:r w:rsidR="003D6B36" w:rsidRPr="007D0435" w:rsidDel="0084575D">
                <w:rPr>
                  <w:rStyle w:val="eop"/>
                  <w:sz w:val="16"/>
                  <w:szCs w:val="16"/>
                  <w:u w:val="single"/>
                  <w:rPrChange w:id="951" w:author="Groot, Karina de" w:date="2024-08-09T14:59:00Z" w16du:dateUtc="2024-08-09T12:59:00Z">
                    <w:rPr>
                      <w:rStyle w:val="normaltextrun"/>
                      <w:rFonts w:cs="Arial"/>
                      <w:color w:val="FF0000"/>
                      <w:szCs w:val="18"/>
                    </w:rPr>
                  </w:rPrChange>
                </w:rPr>
                <w:delText xml:space="preserve"> </w:delText>
              </w:r>
              <w:r w:rsidR="003D6B36" w:rsidRPr="007D0435" w:rsidDel="0084575D">
                <w:rPr>
                  <w:rStyle w:val="eop"/>
                  <w:sz w:val="16"/>
                  <w:szCs w:val="16"/>
                  <w:u w:val="single"/>
                  <w:rPrChange w:id="952" w:author="Groot, Karina de" w:date="2024-08-09T14:59:00Z" w16du:dateUtc="2024-08-09T12:59:00Z">
                    <w:rPr>
                      <w:rStyle w:val="normaltextrun"/>
                      <w:rFonts w:cs="Arial"/>
                      <w:color w:val="3165FF"/>
                      <w:szCs w:val="18"/>
                    </w:rPr>
                  </w:rPrChange>
                </w:rPr>
                <w:delText>zijn</w:delText>
              </w:r>
              <w:r w:rsidR="003D6B36" w:rsidRPr="007D0435" w:rsidDel="0084575D">
                <w:rPr>
                  <w:rStyle w:val="eop"/>
                  <w:sz w:val="16"/>
                  <w:szCs w:val="16"/>
                  <w:u w:val="single"/>
                  <w:rPrChange w:id="953" w:author="Groot, Karina de" w:date="2024-08-09T14:59:00Z" w16du:dateUtc="2024-08-09T12:59:00Z">
                    <w:rPr>
                      <w:rStyle w:val="normaltextrun"/>
                      <w:rFonts w:cs="Arial"/>
                      <w:szCs w:val="18"/>
                    </w:rPr>
                  </w:rPrChange>
                </w:rPr>
                <w:delText>/</w:delText>
              </w:r>
              <w:r w:rsidR="003D6B36" w:rsidRPr="007D0435" w:rsidDel="0084575D">
                <w:rPr>
                  <w:rStyle w:val="eop"/>
                  <w:sz w:val="16"/>
                  <w:szCs w:val="16"/>
                  <w:u w:val="single"/>
                  <w:rPrChange w:id="954" w:author="Groot, Karina de" w:date="2024-08-09T14:59:00Z" w16du:dateUtc="2024-08-09T12:59:00Z">
                    <w:rPr>
                      <w:rStyle w:val="normaltextrun"/>
                      <w:rFonts w:cs="Arial"/>
                      <w:color w:val="3165FF"/>
                      <w:szCs w:val="18"/>
                    </w:rPr>
                  </w:rPrChange>
                </w:rPr>
                <w:delText>haar</w:delText>
              </w:r>
              <w:r w:rsidR="003D6B36" w:rsidRPr="007D0435" w:rsidDel="0084575D">
                <w:rPr>
                  <w:rStyle w:val="eop"/>
                  <w:sz w:val="16"/>
                  <w:szCs w:val="16"/>
                  <w:u w:val="single"/>
                  <w:rPrChange w:id="955" w:author="Groot, Karina de" w:date="2024-08-09T14:59:00Z" w16du:dateUtc="2024-08-09T12:59:00Z">
                    <w:rPr>
                      <w:rStyle w:val="normaltextrun"/>
                      <w:rFonts w:cs="Arial"/>
                      <w:color w:val="66FFFF"/>
                      <w:szCs w:val="18"/>
                    </w:rPr>
                  </w:rPrChange>
                </w:rPr>
                <w:delText xml:space="preserve"> </w:delText>
              </w:r>
              <w:r w:rsidR="003D6B36" w:rsidRPr="007D0435" w:rsidDel="0084575D">
                <w:rPr>
                  <w:rStyle w:val="eop"/>
                  <w:sz w:val="16"/>
                  <w:szCs w:val="16"/>
                  <w:u w:val="single"/>
                  <w:rPrChange w:id="956" w:author="Groot, Karina de" w:date="2024-08-09T14:59:00Z" w16du:dateUtc="2024-08-09T12:59:00Z">
                    <w:rPr>
                      <w:rStyle w:val="normaltextrun"/>
                      <w:rFonts w:cs="Arial"/>
                      <w:color w:val="3165FF"/>
                      <w:szCs w:val="18"/>
                    </w:rPr>
                  </w:rPrChange>
                </w:rPr>
                <w:delText>nalatenscha</w:delText>
              </w:r>
              <w:r w:rsidR="003D6B36" w:rsidRPr="007D0435" w:rsidDel="0084575D">
                <w:rPr>
                  <w:rStyle w:val="eop"/>
                  <w:sz w:val="16"/>
                  <w:szCs w:val="16"/>
                  <w:u w:val="single"/>
                  <w:rPrChange w:id="957" w:author="Groot, Karina de" w:date="2024-08-09T14:59:00Z" w16du:dateUtc="2024-08-09T12:59:00Z">
                    <w:rPr>
                      <w:rStyle w:val="normaltextrun"/>
                      <w:rFonts w:cs="Arial"/>
                      <w:color w:val="0066FF"/>
                      <w:szCs w:val="18"/>
                    </w:rPr>
                  </w:rPrChange>
                </w:rPr>
                <w:delText>p</w:delText>
              </w:r>
            </w:del>
          </w:p>
          <w:p w14:paraId="648DEAC8" w14:textId="6E978777" w:rsidR="00787544" w:rsidRPr="007D0435" w:rsidRDefault="00787544" w:rsidP="00787544">
            <w:pPr>
              <w:spacing w:after="0"/>
              <w:rPr>
                <w:rStyle w:val="eop"/>
                <w:rFonts w:cs="Arial"/>
                <w:sz w:val="16"/>
                <w:szCs w:val="16"/>
              </w:rPr>
            </w:pPr>
            <w:r w:rsidRPr="007D0435">
              <w:rPr>
                <w:rStyle w:val="eop"/>
                <w:rFonts w:cs="Arial"/>
                <w:sz w:val="16"/>
                <w:szCs w:val="16"/>
              </w:rPr>
              <w:t>//IMKAD_AangebodenStuk/stukdeelVVE/</w:t>
            </w:r>
            <w:ins w:id="958" w:author="Groot, Karina de" w:date="2024-08-09T14:46:00Z" w16du:dateUtc="2024-08-09T12:46:00Z">
              <w:r w:rsidR="005C6858" w:rsidRPr="007D0435">
                <w:rPr>
                  <w:rStyle w:val="eop"/>
                  <w:rFonts w:cs="Arial"/>
                  <w:sz w:val="16"/>
                  <w:szCs w:val="16"/>
                </w:rPr>
                <w:t>erfdelenGezamenlijk</w:t>
              </w:r>
            </w:ins>
            <w:del w:id="959" w:author="Groot, Karina de" w:date="2024-08-09T14:46:00Z" w16du:dateUtc="2024-08-09T12:46:00Z">
              <w:r w:rsidRPr="007D0435" w:rsidDel="005C6858">
                <w:rPr>
                  <w:rStyle w:val="eop"/>
                  <w:rFonts w:cs="Arial"/>
                  <w:sz w:val="16"/>
                  <w:szCs w:val="16"/>
                </w:rPr>
                <w:delText>erfdelen/kleinkinderen</w:delText>
              </w:r>
            </w:del>
            <w:r w:rsidRPr="007D0435">
              <w:rPr>
                <w:rStyle w:val="eop"/>
                <w:rFonts w:cs="Arial"/>
                <w:sz w:val="16"/>
                <w:szCs w:val="16"/>
              </w:rPr>
              <w:t>/</w:t>
            </w:r>
            <w:ins w:id="960" w:author="Groot, Karina de" w:date="2024-08-09T14:46:00Z">
              <w:r w:rsidR="005C6858" w:rsidRPr="007D0435">
                <w:rPr>
                  <w:rFonts w:cs="Arial"/>
                  <w:sz w:val="16"/>
                  <w:szCs w:val="16"/>
                </w:rPr>
                <w:t>andeelPerKleinkind</w:t>
              </w:r>
            </w:ins>
            <w:del w:id="961" w:author="Groot, Karina de" w:date="2024-08-09T14:46:00Z" w16du:dateUtc="2024-08-09T12:46:00Z">
              <w:r w:rsidR="00B97EBE" w:rsidRPr="007D0435" w:rsidDel="005C6858">
                <w:rPr>
                  <w:rStyle w:val="eop"/>
                  <w:rFonts w:cs="Arial"/>
                  <w:sz w:val="16"/>
                  <w:szCs w:val="16"/>
                </w:rPr>
                <w:delText>aandeelIederVoorZich</w:delText>
              </w:r>
            </w:del>
          </w:p>
          <w:p w14:paraId="3374DC4A" w14:textId="77777777" w:rsidR="00787544" w:rsidRPr="007D0435" w:rsidRDefault="00787544" w:rsidP="00787544">
            <w:pPr>
              <w:spacing w:after="0"/>
              <w:rPr>
                <w:rStyle w:val="eop"/>
                <w:rFonts w:cs="Arial"/>
                <w:sz w:val="16"/>
                <w:szCs w:val="16"/>
              </w:rPr>
            </w:pPr>
            <w:r w:rsidRPr="007D0435">
              <w:rPr>
                <w:rStyle w:val="eop"/>
                <w:rFonts w:cs="Arial"/>
                <w:sz w:val="16"/>
                <w:szCs w:val="16"/>
              </w:rPr>
              <w:t>.//teller</w:t>
            </w:r>
          </w:p>
          <w:p w14:paraId="2533D05C" w14:textId="77777777" w:rsidR="00787544" w:rsidRPr="007D0435" w:rsidRDefault="00787544" w:rsidP="00787544">
            <w:pPr>
              <w:spacing w:after="0"/>
              <w:rPr>
                <w:rStyle w:val="eop"/>
                <w:rFonts w:cs="Arial"/>
                <w:sz w:val="16"/>
                <w:szCs w:val="16"/>
              </w:rPr>
            </w:pPr>
            <w:r w:rsidRPr="007D0435">
              <w:rPr>
                <w:rStyle w:val="eop"/>
                <w:rFonts w:cs="Arial"/>
                <w:sz w:val="16"/>
                <w:szCs w:val="16"/>
              </w:rPr>
              <w:t>.//noemer</w:t>
            </w:r>
          </w:p>
          <w:p w14:paraId="39296A96" w14:textId="77777777" w:rsidR="000F1576" w:rsidRPr="007D0435" w:rsidRDefault="000F1576" w:rsidP="00C61FE9">
            <w:pPr>
              <w:spacing w:after="0"/>
              <w:rPr>
                <w:rStyle w:val="eop"/>
                <w:rFonts w:cs="Arial"/>
                <w:sz w:val="16"/>
                <w:szCs w:val="16"/>
              </w:rPr>
            </w:pPr>
          </w:p>
          <w:p w14:paraId="598715EC" w14:textId="1FB9F4DB" w:rsidR="00C61FE9" w:rsidRPr="007D0435" w:rsidRDefault="00C61FE9" w:rsidP="00C61FE9">
            <w:pPr>
              <w:spacing w:after="0"/>
              <w:rPr>
                <w:rFonts w:cs="Arial"/>
                <w:sz w:val="16"/>
                <w:szCs w:val="16"/>
                <w:u w:val="single"/>
              </w:rPr>
            </w:pPr>
            <w:r w:rsidRPr="007D0435">
              <w:rPr>
                <w:rFonts w:cs="Arial"/>
                <w:sz w:val="16"/>
                <w:szCs w:val="16"/>
                <w:u w:val="single"/>
              </w:rPr>
              <w:t xml:space="preserve">Mapping </w:t>
            </w:r>
            <w:ins w:id="962" w:author="Groot, Karina de" w:date="2024-08-09T15:01:00Z" w16du:dateUtc="2024-08-09T13:01:00Z">
              <w:r w:rsidR="007D0435">
                <w:rPr>
                  <w:rFonts w:cs="Arial"/>
                  <w:sz w:val="16"/>
                  <w:szCs w:val="16"/>
                  <w:u w:val="single"/>
                </w:rPr>
                <w:t xml:space="preserve">tonen </w:t>
              </w:r>
            </w:ins>
            <w:r w:rsidRPr="007D0435">
              <w:rPr>
                <w:rFonts w:cs="Arial"/>
                <w:sz w:val="16"/>
                <w:szCs w:val="16"/>
                <w:u w:val="single"/>
              </w:rPr>
              <w:t>breukdeel van de stiefkinderen:</w:t>
            </w:r>
          </w:p>
          <w:p w14:paraId="2E60E876" w14:textId="24DDBA00" w:rsidR="00C61FE9" w:rsidRPr="007D0435" w:rsidRDefault="00C61FE9" w:rsidP="00C61FE9">
            <w:pPr>
              <w:spacing w:after="0"/>
              <w:rPr>
                <w:rStyle w:val="eop"/>
                <w:rFonts w:cs="Arial"/>
                <w:sz w:val="16"/>
                <w:szCs w:val="16"/>
              </w:rPr>
            </w:pPr>
            <w:r w:rsidRPr="007D0435">
              <w:rPr>
                <w:rStyle w:val="eop"/>
                <w:rFonts w:cs="Arial"/>
                <w:sz w:val="16"/>
                <w:szCs w:val="16"/>
              </w:rPr>
              <w:t>//IMKAD_AangebodenStuk/stukdeelVVE/</w:t>
            </w:r>
            <w:ins w:id="963" w:author="Groot, Karina de" w:date="2024-08-09T14:52:00Z" w16du:dateUtc="2024-08-09T12:52:00Z">
              <w:r w:rsidR="005C36AE" w:rsidRPr="007D0435">
                <w:rPr>
                  <w:rStyle w:val="eop"/>
                  <w:rFonts w:cs="Arial"/>
                  <w:sz w:val="16"/>
                  <w:szCs w:val="16"/>
                </w:rPr>
                <w:t>erfdelenGezamenlijk</w:t>
              </w:r>
            </w:ins>
            <w:del w:id="964" w:author="Groot, Karina de" w:date="2024-08-09T14:52:00Z" w16du:dateUtc="2024-08-09T12:52:00Z">
              <w:r w:rsidRPr="007D0435" w:rsidDel="005C36AE">
                <w:rPr>
                  <w:rStyle w:val="eop"/>
                  <w:rFonts w:cs="Arial"/>
                  <w:sz w:val="16"/>
                  <w:szCs w:val="16"/>
                </w:rPr>
                <w:delText>erfdelen</w:delText>
              </w:r>
            </w:del>
            <w:r w:rsidRPr="007D0435">
              <w:rPr>
                <w:rStyle w:val="eop"/>
                <w:rFonts w:cs="Arial"/>
                <w:sz w:val="16"/>
                <w:szCs w:val="16"/>
              </w:rPr>
              <w:t>/stiefkinderen/</w:t>
            </w:r>
            <w:del w:id="965" w:author="Groot, Karina de" w:date="2024-08-09T14:51:00Z" w16du:dateUtc="2024-08-09T12:51:00Z">
              <w:r w:rsidR="008E7053" w:rsidRPr="007D0435" w:rsidDel="005C36AE">
                <w:rPr>
                  <w:rFonts w:cs="Arial"/>
                  <w:sz w:val="16"/>
                  <w:szCs w:val="16"/>
                  <w:rPrChange w:id="966" w:author="Groot, Karina de" w:date="2024-08-09T14:59:00Z" w16du:dateUtc="2024-08-09T12:59:00Z">
                    <w:rPr/>
                  </w:rPrChange>
                </w:rPr>
                <w:delText xml:space="preserve"> </w:delText>
              </w:r>
            </w:del>
            <w:ins w:id="967" w:author="Groot, Karina de" w:date="2024-08-09T14:54:00Z" w16du:dateUtc="2024-08-09T12:54:00Z">
              <w:r w:rsidR="005C36AE" w:rsidRPr="007D0435">
                <w:rPr>
                  <w:rFonts w:cs="Arial"/>
                  <w:sz w:val="16"/>
                  <w:szCs w:val="16"/>
                  <w:rPrChange w:id="968" w:author="Groot, Karina de" w:date="2024-08-09T14:59:00Z" w16du:dateUtc="2024-08-09T12:59:00Z">
                    <w:rPr/>
                  </w:rPrChange>
                </w:rPr>
                <w:t>stiefkindMetAandeel</w:t>
              </w:r>
            </w:ins>
            <w:del w:id="969" w:author="Groot, Karina de" w:date="2024-08-09T14:54:00Z" w16du:dateUtc="2024-08-09T12:54:00Z">
              <w:r w:rsidR="008E7053" w:rsidRPr="007D0435" w:rsidDel="005C36AE">
                <w:rPr>
                  <w:rStyle w:val="eop"/>
                  <w:rFonts w:cs="Arial"/>
                  <w:sz w:val="16"/>
                  <w:szCs w:val="16"/>
                </w:rPr>
                <w:delText>aandeelIederVoorZich</w:delText>
              </w:r>
            </w:del>
          </w:p>
          <w:p w14:paraId="56C2B5A8" w14:textId="77777777" w:rsidR="00C61FE9" w:rsidRPr="007D0435" w:rsidRDefault="00C61FE9" w:rsidP="00C61FE9">
            <w:pPr>
              <w:spacing w:after="0"/>
              <w:rPr>
                <w:rStyle w:val="eop"/>
                <w:rFonts w:cs="Arial"/>
                <w:sz w:val="16"/>
                <w:szCs w:val="16"/>
              </w:rPr>
            </w:pPr>
            <w:r w:rsidRPr="007D0435">
              <w:rPr>
                <w:rStyle w:val="eop"/>
                <w:rFonts w:cs="Arial"/>
                <w:sz w:val="16"/>
                <w:szCs w:val="16"/>
              </w:rPr>
              <w:t>.//teller</w:t>
            </w:r>
          </w:p>
          <w:p w14:paraId="06BFD01E" w14:textId="77777777" w:rsidR="00C61FE9" w:rsidRPr="007D0435" w:rsidRDefault="00C61FE9" w:rsidP="00C61FE9">
            <w:pPr>
              <w:spacing w:after="0"/>
              <w:rPr>
                <w:rStyle w:val="eop"/>
                <w:rFonts w:cs="Arial"/>
                <w:sz w:val="16"/>
                <w:szCs w:val="16"/>
              </w:rPr>
            </w:pPr>
            <w:r w:rsidRPr="007D0435">
              <w:rPr>
                <w:rStyle w:val="eop"/>
                <w:rFonts w:cs="Arial"/>
                <w:sz w:val="16"/>
                <w:szCs w:val="16"/>
              </w:rPr>
              <w:t>//noemer</w:t>
            </w:r>
          </w:p>
          <w:p w14:paraId="5618BF0E" w14:textId="77777777" w:rsidR="00C61FE9" w:rsidRPr="007D0435" w:rsidDel="005C36AE" w:rsidRDefault="00C61FE9" w:rsidP="00C61FE9">
            <w:pPr>
              <w:rPr>
                <w:del w:id="970" w:author="Groot, Karina de" w:date="2024-08-09T14:51:00Z" w16du:dateUtc="2024-08-09T12:51:00Z"/>
                <w:rFonts w:cs="Arial"/>
                <w:b/>
                <w:bCs/>
                <w:color w:val="FF0000"/>
                <w:sz w:val="16"/>
                <w:szCs w:val="16"/>
                <w:rPrChange w:id="971" w:author="Groot, Karina de" w:date="2024-08-09T14:59:00Z" w16du:dateUtc="2024-08-09T12:59:00Z">
                  <w:rPr>
                    <w:del w:id="972" w:author="Groot, Karina de" w:date="2024-08-09T14:51:00Z" w16du:dateUtc="2024-08-09T12:51:00Z"/>
                    <w:rFonts w:cs="Arial"/>
                    <w:b/>
                    <w:bCs/>
                    <w:color w:val="FF0000"/>
                  </w:rPr>
                </w:rPrChange>
              </w:rPr>
            </w:pPr>
          </w:p>
          <w:p w14:paraId="0E666656" w14:textId="1FAA01C7" w:rsidR="00C61FE9" w:rsidRPr="007D0435" w:rsidDel="005C36AE" w:rsidRDefault="00C61FE9" w:rsidP="00C61FE9">
            <w:pPr>
              <w:spacing w:after="0"/>
              <w:rPr>
                <w:del w:id="973" w:author="Groot, Karina de" w:date="2024-08-09T14:51:00Z" w16du:dateUtc="2024-08-09T12:51:00Z"/>
                <w:rFonts w:cs="Arial"/>
                <w:sz w:val="16"/>
                <w:szCs w:val="16"/>
                <w:u w:val="single"/>
              </w:rPr>
            </w:pPr>
            <w:del w:id="974" w:author="Groot, Karina de" w:date="2024-08-09T14:51:00Z" w16du:dateUtc="2024-08-09T12:51:00Z">
              <w:r w:rsidRPr="007D0435" w:rsidDel="005C36AE">
                <w:rPr>
                  <w:rFonts w:cs="Arial"/>
                  <w:sz w:val="16"/>
                  <w:szCs w:val="16"/>
                  <w:u w:val="single"/>
                </w:rPr>
                <w:delText>Mapping koppelen persoonsgegevens van de kinderen:</w:delText>
              </w:r>
            </w:del>
          </w:p>
          <w:p w14:paraId="0970BA73" w14:textId="3F9C25B9" w:rsidR="00C61FE9" w:rsidRPr="007D0435" w:rsidDel="005C36AE" w:rsidRDefault="00C61FE9" w:rsidP="00C61FE9">
            <w:pPr>
              <w:rPr>
                <w:del w:id="975" w:author="Groot, Karina de" w:date="2024-08-09T14:51:00Z" w16du:dateUtc="2024-08-09T12:51:00Z"/>
                <w:rFonts w:cs="Arial"/>
                <w:b/>
                <w:bCs/>
                <w:color w:val="FF0000"/>
                <w:sz w:val="16"/>
                <w:szCs w:val="16"/>
                <w:rPrChange w:id="976" w:author="Groot, Karina de" w:date="2024-08-09T14:59:00Z" w16du:dateUtc="2024-08-09T12:59:00Z">
                  <w:rPr>
                    <w:del w:id="977" w:author="Groot, Karina de" w:date="2024-08-09T14:51:00Z" w16du:dateUtc="2024-08-09T12:51:00Z"/>
                    <w:rFonts w:cs="Arial"/>
                    <w:b/>
                    <w:bCs/>
                    <w:color w:val="FF0000"/>
                  </w:rPr>
                </w:rPrChange>
              </w:rPr>
            </w:pPr>
            <w:del w:id="978" w:author="Groot, Karina de" w:date="2024-08-09T14:51:00Z" w16du:dateUtc="2024-08-09T12:51:00Z">
              <w:r w:rsidRPr="007D0435" w:rsidDel="005C36AE">
                <w:rPr>
                  <w:rStyle w:val="eop"/>
                  <w:rFonts w:cs="Arial"/>
                  <w:sz w:val="16"/>
                  <w:szCs w:val="16"/>
                </w:rPr>
                <w:delText>//IMKAD_AangebodenStuk/stukdeelVVE/erfdelem/kinderen/</w:delText>
              </w:r>
              <w:r w:rsidR="0027362A" w:rsidRPr="007D0435" w:rsidDel="005C36AE">
                <w:rPr>
                  <w:rStyle w:val="eop"/>
                  <w:rFonts w:cs="Arial"/>
                  <w:sz w:val="16"/>
                  <w:szCs w:val="16"/>
                </w:rPr>
                <w:delText>kind</w:delText>
              </w:r>
              <w:r w:rsidRPr="007D0435" w:rsidDel="005C36AE">
                <w:rPr>
                  <w:rStyle w:val="eop"/>
                  <w:rFonts w:cs="Arial"/>
                  <w:sz w:val="16"/>
                  <w:szCs w:val="16"/>
                </w:rPr>
                <w:delText>Ref</w:delText>
              </w:r>
              <w:r w:rsidRPr="007D0435" w:rsidDel="005C36AE">
                <w:rPr>
                  <w:rFonts w:cs="Arial"/>
                  <w:sz w:val="16"/>
                  <w:szCs w:val="16"/>
                </w:rPr>
                <w:delText xml:space="preserve"> [xlink:href=</w:delText>
              </w:r>
              <w:r w:rsidR="0041658C" w:rsidRPr="007D0435" w:rsidDel="005C36AE">
                <w:rPr>
                  <w:rFonts w:cs="Arial"/>
                  <w:sz w:val="16"/>
                  <w:szCs w:val="16"/>
                </w:rPr>
                <w:delText>’’</w:delText>
              </w:r>
              <w:r w:rsidRPr="007D0435" w:rsidDel="005C36AE">
                <w:rPr>
                  <w:rFonts w:cs="Arial"/>
                  <w:sz w:val="16"/>
                  <w:szCs w:val="16"/>
                </w:rPr>
                <w:delText xml:space="preserve"> id</w:delText>
              </w:r>
              <w:r w:rsidR="0041658C" w:rsidRPr="007D0435" w:rsidDel="005C36AE">
                <w:rPr>
                  <w:rFonts w:cs="Arial"/>
                  <w:sz w:val="16"/>
                  <w:szCs w:val="16"/>
                </w:rPr>
                <w:delText xml:space="preserve"> van het betreffende kind</w:delText>
              </w:r>
              <w:r w:rsidRPr="007D0435" w:rsidDel="005C36AE">
                <w:rPr>
                  <w:rFonts w:cs="Arial"/>
                  <w:sz w:val="16"/>
                  <w:szCs w:val="16"/>
                </w:rPr>
                <w:delText>]</w:delText>
              </w:r>
            </w:del>
          </w:p>
          <w:p w14:paraId="3EC24B02" w14:textId="646006E4" w:rsidR="00C61FE9" w:rsidRPr="007D0435" w:rsidDel="005C36AE" w:rsidRDefault="00C61FE9" w:rsidP="00C61FE9">
            <w:pPr>
              <w:spacing w:after="0"/>
              <w:rPr>
                <w:del w:id="979" w:author="Groot, Karina de" w:date="2024-08-09T14:51:00Z" w16du:dateUtc="2024-08-09T12:51:00Z"/>
                <w:rStyle w:val="eop"/>
                <w:rFonts w:cs="Arial"/>
                <w:sz w:val="16"/>
                <w:szCs w:val="16"/>
              </w:rPr>
            </w:pPr>
          </w:p>
          <w:p w14:paraId="3EC45C33" w14:textId="588E728F" w:rsidR="00C61FE9" w:rsidRPr="007D0435" w:rsidDel="005C36AE" w:rsidRDefault="00C61FE9" w:rsidP="00C61FE9">
            <w:pPr>
              <w:spacing w:after="0"/>
              <w:rPr>
                <w:del w:id="980" w:author="Groot, Karina de" w:date="2024-08-09T14:51:00Z" w16du:dateUtc="2024-08-09T12:51:00Z"/>
                <w:rFonts w:cs="Arial"/>
                <w:sz w:val="16"/>
                <w:szCs w:val="16"/>
                <w:u w:val="single"/>
              </w:rPr>
            </w:pPr>
            <w:del w:id="981" w:author="Groot, Karina de" w:date="2024-08-09T14:51:00Z" w16du:dateUtc="2024-08-09T12:51:00Z">
              <w:r w:rsidRPr="007D0435" w:rsidDel="005C36AE">
                <w:rPr>
                  <w:rFonts w:cs="Arial"/>
                  <w:sz w:val="16"/>
                  <w:szCs w:val="16"/>
                  <w:u w:val="single"/>
                </w:rPr>
                <w:delText xml:space="preserve">Mapping koppelen persoonsgegevens van de </w:delText>
              </w:r>
              <w:r w:rsidR="0027362A" w:rsidRPr="007D0435" w:rsidDel="005C36AE">
                <w:rPr>
                  <w:rFonts w:cs="Arial"/>
                  <w:sz w:val="16"/>
                  <w:szCs w:val="16"/>
                  <w:u w:val="single"/>
                </w:rPr>
                <w:delText>klein</w:delText>
              </w:r>
              <w:r w:rsidRPr="007D0435" w:rsidDel="005C36AE">
                <w:rPr>
                  <w:rFonts w:cs="Arial"/>
                  <w:sz w:val="16"/>
                  <w:szCs w:val="16"/>
                  <w:u w:val="single"/>
                </w:rPr>
                <w:delText>kinderen:</w:delText>
              </w:r>
            </w:del>
          </w:p>
          <w:p w14:paraId="0E11ED84" w14:textId="5A28E054" w:rsidR="00C61FE9" w:rsidRPr="007D0435" w:rsidDel="005C36AE" w:rsidRDefault="00C61FE9" w:rsidP="00C61FE9">
            <w:pPr>
              <w:rPr>
                <w:del w:id="982" w:author="Groot, Karina de" w:date="2024-08-09T14:51:00Z" w16du:dateUtc="2024-08-09T12:51:00Z"/>
                <w:rFonts w:cs="Arial"/>
                <w:b/>
                <w:bCs/>
                <w:color w:val="FF0000"/>
                <w:sz w:val="16"/>
                <w:szCs w:val="16"/>
                <w:rPrChange w:id="983" w:author="Groot, Karina de" w:date="2024-08-09T14:59:00Z" w16du:dateUtc="2024-08-09T12:59:00Z">
                  <w:rPr>
                    <w:del w:id="984" w:author="Groot, Karina de" w:date="2024-08-09T14:51:00Z" w16du:dateUtc="2024-08-09T12:51:00Z"/>
                    <w:rFonts w:cs="Arial"/>
                    <w:b/>
                    <w:bCs/>
                    <w:color w:val="FF0000"/>
                  </w:rPr>
                </w:rPrChange>
              </w:rPr>
            </w:pPr>
            <w:del w:id="985" w:author="Groot, Karina de" w:date="2024-08-09T14:51:00Z" w16du:dateUtc="2024-08-09T12:51:00Z">
              <w:r w:rsidRPr="007D0435" w:rsidDel="005C36AE">
                <w:rPr>
                  <w:rStyle w:val="eop"/>
                  <w:rFonts w:cs="Arial"/>
                  <w:sz w:val="16"/>
                  <w:szCs w:val="16"/>
                </w:rPr>
                <w:delText>//IMKAD_AangebodenStuk/stukdeelVVE/erfdele</w:delText>
              </w:r>
              <w:r w:rsidR="0027362A" w:rsidRPr="007D0435" w:rsidDel="005C36AE">
                <w:rPr>
                  <w:rStyle w:val="eop"/>
                  <w:rFonts w:cs="Arial"/>
                  <w:sz w:val="16"/>
                  <w:szCs w:val="16"/>
                </w:rPr>
                <w:delText>n</w:delText>
              </w:r>
              <w:r w:rsidRPr="007D0435" w:rsidDel="005C36AE">
                <w:rPr>
                  <w:rStyle w:val="eop"/>
                  <w:rFonts w:cs="Arial"/>
                  <w:sz w:val="16"/>
                  <w:szCs w:val="16"/>
                </w:rPr>
                <w:delText>/kleinkinderen/</w:delText>
              </w:r>
              <w:r w:rsidR="0027362A" w:rsidRPr="007D0435" w:rsidDel="005C36AE">
                <w:rPr>
                  <w:rStyle w:val="eop"/>
                  <w:rFonts w:cs="Arial"/>
                  <w:sz w:val="16"/>
                  <w:szCs w:val="16"/>
                </w:rPr>
                <w:delText>kind</w:delText>
              </w:r>
              <w:r w:rsidRPr="007D0435" w:rsidDel="005C36AE">
                <w:rPr>
                  <w:rStyle w:val="eop"/>
                  <w:rFonts w:cs="Arial"/>
                  <w:sz w:val="16"/>
                  <w:szCs w:val="16"/>
                </w:rPr>
                <w:delText>Ref</w:delText>
              </w:r>
              <w:r w:rsidRPr="007D0435" w:rsidDel="005C36AE">
                <w:rPr>
                  <w:rFonts w:cs="Arial"/>
                  <w:sz w:val="16"/>
                  <w:szCs w:val="16"/>
                </w:rPr>
                <w:delText xml:space="preserve"> [xlink:href= </w:delText>
              </w:r>
              <w:r w:rsidR="000D0962" w:rsidRPr="007D0435" w:rsidDel="005C36AE">
                <w:rPr>
                  <w:rFonts w:cs="Arial"/>
                  <w:sz w:val="16"/>
                  <w:szCs w:val="16"/>
                </w:rPr>
                <w:delText>‘’</w:delText>
              </w:r>
              <w:r w:rsidRPr="007D0435" w:rsidDel="005C36AE">
                <w:rPr>
                  <w:rFonts w:cs="Arial"/>
                  <w:sz w:val="16"/>
                  <w:szCs w:val="16"/>
                </w:rPr>
                <w:delText xml:space="preserve">id van het </w:delText>
              </w:r>
              <w:r w:rsidR="00686236" w:rsidRPr="007D0435" w:rsidDel="005C36AE">
                <w:rPr>
                  <w:rFonts w:cs="Arial"/>
                  <w:sz w:val="16"/>
                  <w:szCs w:val="16"/>
                </w:rPr>
                <w:delText xml:space="preserve">betreffende </w:delText>
              </w:r>
              <w:r w:rsidRPr="007D0435" w:rsidDel="005C36AE">
                <w:rPr>
                  <w:rFonts w:cs="Arial"/>
                  <w:sz w:val="16"/>
                  <w:szCs w:val="16"/>
                </w:rPr>
                <w:delText>k</w:delText>
              </w:r>
              <w:r w:rsidRPr="007D0435" w:rsidDel="005C36AE">
                <w:rPr>
                  <w:rFonts w:cs="Arial"/>
                  <w:sz w:val="16"/>
                  <w:szCs w:val="16"/>
                  <w:rPrChange w:id="986" w:author="Groot, Karina de" w:date="2024-08-09T14:59:00Z" w16du:dateUtc="2024-08-09T12:59:00Z">
                    <w:rPr>
                      <w:rFonts w:cs="Arial"/>
                    </w:rPr>
                  </w:rPrChange>
                </w:rPr>
                <w:delText>lein</w:delText>
              </w:r>
              <w:r w:rsidRPr="007D0435" w:rsidDel="005C36AE">
                <w:rPr>
                  <w:rFonts w:cs="Arial"/>
                  <w:sz w:val="16"/>
                  <w:szCs w:val="16"/>
                </w:rPr>
                <w:delText>kind]</w:delText>
              </w:r>
            </w:del>
          </w:p>
          <w:p w14:paraId="763CD1E9" w14:textId="77777777" w:rsidR="00C61FE9" w:rsidRPr="007D0435" w:rsidRDefault="00C61FE9" w:rsidP="00C61FE9">
            <w:pPr>
              <w:spacing w:after="0"/>
              <w:rPr>
                <w:rStyle w:val="eop"/>
                <w:rFonts w:cs="Arial"/>
                <w:sz w:val="16"/>
                <w:szCs w:val="16"/>
              </w:rPr>
            </w:pPr>
          </w:p>
          <w:p w14:paraId="164DC7E4" w14:textId="77777777" w:rsidR="00C61FE9" w:rsidRPr="007D0435" w:rsidRDefault="00C61FE9" w:rsidP="00C61FE9">
            <w:pPr>
              <w:spacing w:after="0"/>
              <w:rPr>
                <w:rFonts w:cs="Arial"/>
                <w:sz w:val="16"/>
                <w:szCs w:val="16"/>
                <w:u w:val="single"/>
              </w:rPr>
            </w:pPr>
            <w:r w:rsidRPr="007D0435">
              <w:rPr>
                <w:rFonts w:cs="Arial"/>
                <w:sz w:val="16"/>
                <w:szCs w:val="16"/>
                <w:u w:val="single"/>
              </w:rPr>
              <w:t>Mapping koppelen persoonsgegevens van de stiefkinderen:</w:t>
            </w:r>
          </w:p>
          <w:p w14:paraId="28AC4349" w14:textId="1BEDDE9D" w:rsidR="00914FCE" w:rsidRPr="007D0435" w:rsidRDefault="00C61FE9" w:rsidP="00171B8C">
            <w:pPr>
              <w:spacing w:after="0"/>
              <w:rPr>
                <w:rStyle w:val="eop"/>
                <w:rFonts w:cs="Arial"/>
                <w:sz w:val="16"/>
                <w:szCs w:val="16"/>
              </w:rPr>
            </w:pPr>
            <w:r w:rsidRPr="007D0435">
              <w:rPr>
                <w:rStyle w:val="eop"/>
                <w:rFonts w:cs="Arial"/>
                <w:sz w:val="16"/>
                <w:szCs w:val="16"/>
              </w:rPr>
              <w:t>//IMKAD_AangebodenStuk/stukdeelVVE/</w:t>
            </w:r>
            <w:ins w:id="987" w:author="Groot, Karina de" w:date="2024-08-09T14:52:00Z" w16du:dateUtc="2024-08-09T12:52:00Z">
              <w:r w:rsidR="005C36AE" w:rsidRPr="007D0435">
                <w:rPr>
                  <w:rStyle w:val="eop"/>
                  <w:rFonts w:cs="Arial"/>
                  <w:sz w:val="16"/>
                  <w:szCs w:val="16"/>
                </w:rPr>
                <w:t>erfdelenGezamenlijk</w:t>
              </w:r>
            </w:ins>
            <w:del w:id="988" w:author="Groot, Karina de" w:date="2024-08-09T14:52:00Z" w16du:dateUtc="2024-08-09T12:52:00Z">
              <w:r w:rsidRPr="007D0435" w:rsidDel="005C36AE">
                <w:rPr>
                  <w:rStyle w:val="eop"/>
                  <w:rFonts w:cs="Arial"/>
                  <w:sz w:val="16"/>
                  <w:szCs w:val="16"/>
                </w:rPr>
                <w:delText>erfdele</w:delText>
              </w:r>
              <w:r w:rsidR="003B1FC3" w:rsidRPr="007D0435" w:rsidDel="005C36AE">
                <w:rPr>
                  <w:rStyle w:val="eop"/>
                  <w:rFonts w:cs="Arial"/>
                  <w:sz w:val="16"/>
                  <w:szCs w:val="16"/>
                </w:rPr>
                <w:delText>n</w:delText>
              </w:r>
            </w:del>
            <w:r w:rsidRPr="007D0435">
              <w:rPr>
                <w:rStyle w:val="eop"/>
                <w:rFonts w:cs="Arial"/>
                <w:sz w:val="16"/>
                <w:szCs w:val="16"/>
              </w:rPr>
              <w:t>/stiefkinderen/</w:t>
            </w:r>
            <w:ins w:id="989" w:author="Groot, Karina de" w:date="2024-08-09T14:55:00Z" w16du:dateUtc="2024-08-09T12:55:00Z">
              <w:r w:rsidR="005C36AE" w:rsidRPr="007D0435">
                <w:rPr>
                  <w:rFonts w:cs="Arial"/>
                  <w:sz w:val="16"/>
                  <w:szCs w:val="16"/>
                </w:rPr>
                <w:t>stiefkindMetAandeel/</w:t>
              </w:r>
            </w:ins>
            <w:del w:id="990" w:author="Groot, Karina de" w:date="2024-08-09T14:56:00Z" w16du:dateUtc="2024-08-09T12:56:00Z">
              <w:r w:rsidR="0027362A" w:rsidRPr="007D0435" w:rsidDel="002A59D9">
                <w:rPr>
                  <w:rStyle w:val="eop"/>
                  <w:rFonts w:cs="Arial"/>
                  <w:sz w:val="16"/>
                  <w:szCs w:val="16"/>
                </w:rPr>
                <w:delText>kindRef</w:delText>
              </w:r>
              <w:r w:rsidR="0027362A" w:rsidRPr="007D0435" w:rsidDel="002A59D9">
                <w:rPr>
                  <w:rFonts w:cs="Arial"/>
                  <w:sz w:val="16"/>
                  <w:szCs w:val="16"/>
                </w:rPr>
                <w:delText xml:space="preserve"> </w:delText>
              </w:r>
            </w:del>
            <w:ins w:id="991" w:author="Groot, Karina de" w:date="2024-08-09T14:56:00Z" w16du:dateUtc="2024-08-09T12:56:00Z">
              <w:r w:rsidR="002A59D9" w:rsidRPr="007D0435">
                <w:rPr>
                  <w:rStyle w:val="eop"/>
                  <w:rFonts w:cs="Arial"/>
                  <w:sz w:val="16"/>
                  <w:szCs w:val="16"/>
                </w:rPr>
                <w:t>pers</w:t>
              </w:r>
            </w:ins>
            <w:ins w:id="992" w:author="Groot, Karina de" w:date="2024-08-09T14:57:00Z" w16du:dateUtc="2024-08-09T12:57:00Z">
              <w:r w:rsidR="002A59D9" w:rsidRPr="007D0435">
                <w:rPr>
                  <w:rStyle w:val="eop"/>
                  <w:rFonts w:cs="Arial"/>
                  <w:sz w:val="16"/>
                  <w:szCs w:val="16"/>
                </w:rPr>
                <w:t>oonRef</w:t>
              </w:r>
            </w:ins>
            <w:ins w:id="993" w:author="Groot, Karina de" w:date="2024-08-09T14:56:00Z" w16du:dateUtc="2024-08-09T12:56:00Z">
              <w:r w:rsidR="002A59D9" w:rsidRPr="007D0435">
                <w:rPr>
                  <w:rFonts w:cs="Arial"/>
                  <w:sz w:val="16"/>
                  <w:szCs w:val="16"/>
                </w:rPr>
                <w:t xml:space="preserve"> </w:t>
              </w:r>
            </w:ins>
            <w:r w:rsidRPr="007D0435">
              <w:rPr>
                <w:rFonts w:cs="Arial"/>
                <w:sz w:val="16"/>
                <w:szCs w:val="16"/>
              </w:rPr>
              <w:t xml:space="preserve">[xlink:href= </w:t>
            </w:r>
            <w:r w:rsidR="0001502B" w:rsidRPr="007D0435">
              <w:rPr>
                <w:rFonts w:cs="Arial"/>
                <w:sz w:val="16"/>
                <w:szCs w:val="16"/>
              </w:rPr>
              <w:t>‘’</w:t>
            </w:r>
            <w:r w:rsidRPr="007D0435">
              <w:rPr>
                <w:rFonts w:cs="Arial"/>
                <w:sz w:val="16"/>
                <w:szCs w:val="16"/>
              </w:rPr>
              <w:t xml:space="preserve">id van het </w:t>
            </w:r>
            <w:r w:rsidR="0001502B" w:rsidRPr="007D0435">
              <w:rPr>
                <w:rFonts w:cs="Arial"/>
                <w:sz w:val="16"/>
                <w:szCs w:val="16"/>
              </w:rPr>
              <w:t xml:space="preserve">betreffende </w:t>
            </w:r>
            <w:r w:rsidRPr="007D0435">
              <w:rPr>
                <w:rFonts w:cs="Arial"/>
                <w:sz w:val="16"/>
                <w:szCs w:val="16"/>
              </w:rPr>
              <w:t>stiefkin</w:t>
            </w:r>
            <w:r w:rsidR="0001502B" w:rsidRPr="007D0435">
              <w:rPr>
                <w:rFonts w:cs="Arial"/>
                <w:sz w:val="16"/>
                <w:szCs w:val="16"/>
              </w:rPr>
              <w:t>d</w:t>
            </w:r>
            <w:r w:rsidRPr="007D0435">
              <w:rPr>
                <w:rFonts w:cs="Arial"/>
                <w:sz w:val="16"/>
                <w:szCs w:val="16"/>
              </w:rPr>
              <w:t>]</w:t>
            </w:r>
          </w:p>
          <w:p w14:paraId="6568E748" w14:textId="77777777" w:rsidR="00C122D8" w:rsidRDefault="00C122D8" w:rsidP="005411FA">
            <w:pPr>
              <w:spacing w:after="0"/>
              <w:rPr>
                <w:ins w:id="994" w:author="Groot, Karina de" w:date="2024-08-09T15:00:00Z" w16du:dateUtc="2024-08-09T13:00:00Z"/>
                <w:sz w:val="16"/>
                <w:szCs w:val="16"/>
              </w:rPr>
            </w:pPr>
          </w:p>
          <w:p w14:paraId="317321A1" w14:textId="1A76BEC2" w:rsidR="007D0435" w:rsidRPr="00C122D8" w:rsidRDefault="007D0435" w:rsidP="005411FA">
            <w:pPr>
              <w:spacing w:after="0"/>
              <w:rPr>
                <w:sz w:val="16"/>
                <w:szCs w:val="16"/>
              </w:rPr>
            </w:pPr>
          </w:p>
        </w:tc>
      </w:tr>
      <w:tr w:rsidR="00897251" w14:paraId="52AE6B42" w14:textId="77777777" w:rsidTr="005C6858">
        <w:tc>
          <w:tcPr>
            <w:tcW w:w="6516" w:type="dxa"/>
            <w:tcPrChange w:id="995" w:author="Groot, Karina de" w:date="2024-08-09T14:43:00Z" w16du:dateUtc="2024-08-09T12:43:00Z">
              <w:tcPr>
                <w:tcW w:w="2397" w:type="pct"/>
              </w:tcPr>
            </w:tcPrChange>
          </w:tcPr>
          <w:p w14:paraId="04A1881E" w14:textId="2230E270" w:rsidR="00897251" w:rsidRDefault="00897251" w:rsidP="00897251">
            <w:pPr>
              <w:rPr>
                <w:rStyle w:val="normaltextrun"/>
                <w:rFonts w:cs="Arial"/>
                <w:b/>
                <w:bCs/>
                <w:sz w:val="20"/>
                <w:shd w:val="clear" w:color="auto" w:fill="FFFFFF"/>
              </w:rPr>
            </w:pPr>
            <w:r>
              <w:rPr>
                <w:rStyle w:val="normaltextrun"/>
                <w:rFonts w:cs="Arial"/>
                <w:b/>
                <w:bCs/>
                <w:sz w:val="20"/>
                <w:shd w:val="clear" w:color="auto" w:fill="FFFFFF"/>
              </w:rPr>
              <w:lastRenderedPageBreak/>
              <w:t>Variant B:</w:t>
            </w:r>
          </w:p>
          <w:p w14:paraId="43EF9ECC" w14:textId="77777777" w:rsidR="00897251" w:rsidRPr="00431996" w:rsidRDefault="00897251" w:rsidP="003C0F5E">
            <w:pPr>
              <w:pStyle w:val="Geenafstand"/>
              <w:spacing w:after="0"/>
              <w:rPr>
                <w:rFonts w:ascii="Arial" w:hAnsi="Arial" w:cs="Arial"/>
                <w:color w:val="FF0000"/>
                <w:sz w:val="20"/>
                <w:szCs w:val="20"/>
              </w:rPr>
            </w:pPr>
            <w:r w:rsidRPr="00431996">
              <w:rPr>
                <w:rStyle w:val="normaltextrun"/>
                <w:rFonts w:ascii="Arial" w:hAnsi="Arial" w:cs="Arial"/>
                <w:color w:val="FF0000"/>
                <w:sz w:val="20"/>
                <w:szCs w:val="20"/>
              </w:rPr>
              <w:t xml:space="preserve">Op grond van de bepalingen van </w:t>
            </w:r>
            <w:r w:rsidRPr="00431996">
              <w:rPr>
                <w:rStyle w:val="normaltextrun"/>
                <w:rFonts w:ascii="Arial" w:hAnsi="Arial" w:cs="Arial"/>
                <w:color w:val="008200"/>
                <w:sz w:val="20"/>
                <w:szCs w:val="20"/>
              </w:rPr>
              <w:t>de wet</w:t>
            </w:r>
            <w:r w:rsidRPr="00431996">
              <w:rPr>
                <w:rStyle w:val="normaltextrun"/>
                <w:rFonts w:ascii="Arial" w:hAnsi="Arial" w:cs="Arial"/>
                <w:sz w:val="20"/>
                <w:szCs w:val="20"/>
              </w:rPr>
              <w:t>/</w:t>
            </w:r>
            <w:r w:rsidRPr="00431996">
              <w:rPr>
                <w:rStyle w:val="normaltextrun"/>
                <w:rFonts w:ascii="Arial" w:hAnsi="Arial" w:cs="Arial"/>
                <w:color w:val="008200"/>
                <w:sz w:val="20"/>
                <w:szCs w:val="20"/>
              </w:rPr>
              <w:t xml:space="preserve"> de wet en gemeld testament</w:t>
            </w:r>
            <w:r w:rsidRPr="00431996">
              <w:rPr>
                <w:rStyle w:val="normaltextrun"/>
                <w:rFonts w:ascii="Arial" w:hAnsi="Arial" w:cs="Arial"/>
                <w:sz w:val="20"/>
                <w:szCs w:val="20"/>
              </w:rPr>
              <w:t>/</w:t>
            </w:r>
            <w:r w:rsidRPr="00431996">
              <w:rPr>
                <w:rStyle w:val="normaltextrun"/>
                <w:rFonts w:ascii="Arial" w:hAnsi="Arial" w:cs="Arial"/>
                <w:color w:val="008200"/>
                <w:sz w:val="20"/>
                <w:szCs w:val="20"/>
              </w:rPr>
              <w:t>gemeld testament</w:t>
            </w:r>
            <w:r w:rsidRPr="00431996">
              <w:rPr>
                <w:rStyle w:val="normaltextrun"/>
                <w:rFonts w:ascii="Arial" w:hAnsi="Arial" w:cs="Arial"/>
                <w:sz w:val="20"/>
                <w:szCs w:val="20"/>
              </w:rPr>
              <w:t>/</w:t>
            </w:r>
            <w:r w:rsidRPr="00431996">
              <w:rPr>
                <w:rStyle w:val="normaltextrun"/>
                <w:rFonts w:ascii="Arial" w:hAnsi="Arial" w:cs="Arial"/>
                <w:color w:val="008200"/>
                <w:sz w:val="20"/>
                <w:szCs w:val="20"/>
              </w:rPr>
              <w:t>gemelde uiterste wilsbeschikking</w:t>
            </w:r>
            <w:r w:rsidRPr="00431996">
              <w:rPr>
                <w:rStyle w:val="normaltextrun"/>
                <w:rFonts w:ascii="Arial" w:hAnsi="Arial" w:cs="Arial"/>
                <w:sz w:val="20"/>
                <w:szCs w:val="20"/>
              </w:rPr>
              <w:t>/</w:t>
            </w:r>
            <w:r w:rsidRPr="00431996">
              <w:rPr>
                <w:rStyle w:val="Verwijzingopmerking"/>
                <w:rFonts w:ascii="Arial" w:hAnsi="Arial" w:cs="Arial"/>
                <w:color w:val="008200"/>
                <w:sz w:val="20"/>
                <w:szCs w:val="20"/>
              </w:rPr>
              <w:t xml:space="preserve"> </w:t>
            </w:r>
            <w:r w:rsidRPr="00431996">
              <w:rPr>
                <w:rStyle w:val="normaltextrun"/>
                <w:rFonts w:ascii="Arial" w:hAnsi="Arial" w:cs="Arial"/>
                <w:color w:val="008200"/>
                <w:sz w:val="20"/>
                <w:szCs w:val="20"/>
              </w:rPr>
              <w:t xml:space="preserve">de wet en gemelde uiterste wilsbeschikking </w:t>
            </w:r>
            <w:r w:rsidRPr="00431996">
              <w:rPr>
                <w:rStyle w:val="normaltextrun"/>
                <w:rFonts w:ascii="Arial" w:hAnsi="Arial" w:cs="Arial"/>
                <w:color w:val="FF0000"/>
                <w:sz w:val="20"/>
                <w:szCs w:val="20"/>
              </w:rPr>
              <w:t>zijn aldus de erfgenamen van de overledene:</w:t>
            </w:r>
          </w:p>
          <w:p w14:paraId="5AABBEEA" w14:textId="00FD9D53" w:rsidR="00897251" w:rsidRPr="00431996" w:rsidRDefault="00A13E4D" w:rsidP="003C0F5E">
            <w:pPr>
              <w:pStyle w:val="Geenafstand"/>
              <w:spacing w:after="0"/>
              <w:ind w:left="426" w:hanging="426"/>
              <w:rPr>
                <w:rFonts w:ascii="Arial" w:hAnsi="Arial" w:cs="Arial"/>
                <w:color w:val="FF0000"/>
                <w:sz w:val="20"/>
                <w:szCs w:val="20"/>
              </w:rPr>
            </w:pPr>
            <w:r w:rsidRPr="00431996">
              <w:rPr>
                <w:rStyle w:val="normaltextrun"/>
                <w:rFonts w:ascii="Arial" w:hAnsi="Arial" w:cs="Arial"/>
                <w:color w:val="FF0000"/>
                <w:sz w:val="20"/>
                <w:szCs w:val="20"/>
              </w:rPr>
              <w:t>1</w:t>
            </w:r>
            <w:r w:rsidRPr="00424716">
              <w:rPr>
                <w:rStyle w:val="normaltextrun"/>
                <w:rFonts w:ascii="Arial" w:hAnsi="Arial" w:cs="Arial"/>
                <w:color w:val="FF0000"/>
                <w:sz w:val="20"/>
                <w:szCs w:val="20"/>
              </w:rPr>
              <w:t>.</w:t>
            </w:r>
            <w:r w:rsidR="00897251" w:rsidRPr="00431996">
              <w:rPr>
                <w:rStyle w:val="normaltextrun"/>
                <w:rFonts w:ascii="Arial" w:hAnsi="Arial" w:cs="Arial"/>
                <w:color w:val="FF0000"/>
                <w:sz w:val="20"/>
                <w:szCs w:val="20"/>
              </w:rPr>
              <w:tab/>
            </w:r>
            <w:r w:rsidR="00897251" w:rsidRPr="00431996">
              <w:rPr>
                <w:rStyle w:val="normaltextrun"/>
                <w:rFonts w:ascii="Arial" w:hAnsi="Arial" w:cs="Arial"/>
                <w:color w:val="008200"/>
                <w:sz w:val="20"/>
                <w:szCs w:val="20"/>
              </w:rPr>
              <w:t>erflaters</w:t>
            </w:r>
            <w:r w:rsidR="00FB231F" w:rsidRPr="00431996">
              <w:rPr>
                <w:rStyle w:val="normaltextrun"/>
                <w:rFonts w:ascii="Arial" w:hAnsi="Arial" w:cs="Arial"/>
                <w:color w:val="008200"/>
                <w:sz w:val="20"/>
                <w:szCs w:val="20"/>
              </w:rPr>
              <w:t xml:space="preserve"> echtgeno</w:t>
            </w:r>
            <w:r w:rsidR="004263E9" w:rsidRPr="00431996">
              <w:rPr>
                <w:rStyle w:val="normaltextrun"/>
                <w:rFonts w:ascii="Arial" w:hAnsi="Arial" w:cs="Arial"/>
                <w:color w:val="008200"/>
                <w:sz w:val="20"/>
                <w:szCs w:val="20"/>
              </w:rPr>
              <w:t>t</w:t>
            </w:r>
            <w:r w:rsidR="004263E9" w:rsidRPr="00424716">
              <w:rPr>
                <w:rStyle w:val="normaltextrun"/>
                <w:rFonts w:ascii="Arial" w:hAnsi="Arial" w:cs="Arial"/>
                <w:color w:val="008200"/>
                <w:sz w:val="20"/>
                <w:szCs w:val="20"/>
              </w:rPr>
              <w:t>e</w:t>
            </w:r>
            <w:r w:rsidR="00FB231F" w:rsidRPr="00431996">
              <w:rPr>
                <w:rStyle w:val="normaltextrun"/>
                <w:rFonts w:ascii="Arial" w:hAnsi="Arial" w:cs="Arial"/>
                <w:sz w:val="20"/>
                <w:szCs w:val="20"/>
              </w:rPr>
              <w:t xml:space="preserve"> </w:t>
            </w:r>
            <w:r w:rsidR="00897251" w:rsidRPr="00431996">
              <w:rPr>
                <w:rStyle w:val="normaltextrun"/>
                <w:rFonts w:ascii="Arial" w:hAnsi="Arial" w:cs="Arial"/>
                <w:sz w:val="20"/>
                <w:szCs w:val="20"/>
              </w:rPr>
              <w:t>/</w:t>
            </w:r>
            <w:r w:rsidR="00897251" w:rsidRPr="00431996">
              <w:rPr>
                <w:rStyle w:val="normaltextrun"/>
                <w:rFonts w:ascii="Arial" w:hAnsi="Arial" w:cs="Arial"/>
                <w:color w:val="008200"/>
                <w:sz w:val="20"/>
                <w:szCs w:val="20"/>
              </w:rPr>
              <w:t>erflaatsters echtgen</w:t>
            </w:r>
            <w:r w:rsidR="004263E9" w:rsidRPr="00431996">
              <w:rPr>
                <w:rStyle w:val="normaltextrun"/>
                <w:rFonts w:ascii="Arial" w:hAnsi="Arial" w:cs="Arial"/>
                <w:color w:val="008200"/>
                <w:sz w:val="20"/>
                <w:szCs w:val="20"/>
              </w:rPr>
              <w:t>o</w:t>
            </w:r>
            <w:r w:rsidR="00897251" w:rsidRPr="00431996">
              <w:rPr>
                <w:rStyle w:val="normaltextrun"/>
                <w:rFonts w:ascii="Arial" w:hAnsi="Arial" w:cs="Arial"/>
                <w:color w:val="008200"/>
                <w:sz w:val="20"/>
                <w:szCs w:val="20"/>
              </w:rPr>
              <w:t>ot</w:t>
            </w:r>
            <w:r w:rsidR="00BD1382" w:rsidRPr="00431996">
              <w:rPr>
                <w:rStyle w:val="normaltextrun"/>
                <w:rFonts w:ascii="Arial" w:hAnsi="Arial" w:cs="Arial"/>
                <w:color w:val="008200"/>
                <w:sz w:val="20"/>
                <w:szCs w:val="20"/>
              </w:rPr>
              <w:t xml:space="preserve"> </w:t>
            </w:r>
            <w:r w:rsidR="00897251" w:rsidRPr="00431996">
              <w:rPr>
                <w:rStyle w:val="normaltextrun"/>
                <w:rFonts w:ascii="Arial" w:hAnsi="Arial" w:cs="Arial"/>
                <w:sz w:val="20"/>
                <w:szCs w:val="20"/>
              </w:rPr>
              <w:t>/</w:t>
            </w:r>
            <w:r w:rsidR="00FB231F" w:rsidRPr="00431996">
              <w:rPr>
                <w:rFonts w:ascii="Arial" w:hAnsi="Arial" w:cs="Arial"/>
                <w:color w:val="008200"/>
                <w:sz w:val="20"/>
                <w:szCs w:val="20"/>
              </w:rPr>
              <w:t xml:space="preserve"> </w:t>
            </w:r>
            <w:r w:rsidR="00FB231F" w:rsidRPr="00431996">
              <w:rPr>
                <w:rStyle w:val="normaltextrun"/>
                <w:rFonts w:ascii="Arial" w:hAnsi="Arial" w:cs="Arial"/>
                <w:color w:val="008200"/>
                <w:sz w:val="20"/>
                <w:szCs w:val="20"/>
              </w:rPr>
              <w:t xml:space="preserve">erflaters  </w:t>
            </w:r>
            <w:r w:rsidR="00897251" w:rsidRPr="00431996">
              <w:rPr>
                <w:rStyle w:val="normaltextrun"/>
                <w:rFonts w:ascii="Arial" w:hAnsi="Arial" w:cs="Arial"/>
                <w:color w:val="008200"/>
                <w:sz w:val="20"/>
                <w:szCs w:val="20"/>
              </w:rPr>
              <w:t>geregistreerd partner</w:t>
            </w:r>
            <w:r w:rsidR="00897251" w:rsidRPr="00431996">
              <w:rPr>
                <w:rStyle w:val="normaltextrun"/>
                <w:rFonts w:ascii="Arial" w:hAnsi="Arial" w:cs="Arial"/>
                <w:sz w:val="20"/>
                <w:szCs w:val="20"/>
              </w:rPr>
              <w:t>/</w:t>
            </w:r>
            <w:r w:rsidR="00FB231F" w:rsidRPr="00431996">
              <w:rPr>
                <w:rFonts w:ascii="Arial" w:hAnsi="Arial" w:cs="Arial"/>
                <w:color w:val="008200"/>
                <w:sz w:val="20"/>
                <w:szCs w:val="20"/>
              </w:rPr>
              <w:t xml:space="preserve"> </w:t>
            </w:r>
            <w:r w:rsidR="00FB231F" w:rsidRPr="00431996">
              <w:rPr>
                <w:rStyle w:val="normaltextrun"/>
                <w:rFonts w:ascii="Arial" w:hAnsi="Arial" w:cs="Arial"/>
                <w:color w:val="008200"/>
                <w:sz w:val="20"/>
                <w:szCs w:val="20"/>
              </w:rPr>
              <w:t xml:space="preserve">erflaatsters geregistreerd partner </w:t>
            </w:r>
            <w:r w:rsidR="00BD1382" w:rsidRPr="00431996">
              <w:rPr>
                <w:rStyle w:val="normaltextrun"/>
                <w:rFonts w:ascii="Arial" w:hAnsi="Arial" w:cs="Arial"/>
                <w:sz w:val="20"/>
                <w:szCs w:val="20"/>
              </w:rPr>
              <w:t>/</w:t>
            </w:r>
            <w:r w:rsidR="00BD1382" w:rsidRPr="00431996">
              <w:rPr>
                <w:rFonts w:ascii="Arial" w:hAnsi="Arial" w:cs="Arial"/>
                <w:color w:val="008200"/>
                <w:sz w:val="20"/>
                <w:szCs w:val="20"/>
              </w:rPr>
              <w:t xml:space="preserve"> </w:t>
            </w:r>
            <w:r w:rsidR="00897251" w:rsidRPr="00431996">
              <w:rPr>
                <w:rStyle w:val="normaltextrun"/>
                <w:rFonts w:ascii="Arial" w:hAnsi="Arial" w:cs="Arial"/>
                <w:color w:val="008200"/>
                <w:sz w:val="20"/>
                <w:szCs w:val="20"/>
              </w:rPr>
              <w:t>echtgenoot</w:t>
            </w:r>
            <w:r w:rsidR="00FB231F" w:rsidRPr="00431996">
              <w:rPr>
                <w:rStyle w:val="normaltextrun"/>
                <w:rFonts w:ascii="Arial" w:hAnsi="Arial" w:cs="Arial"/>
                <w:sz w:val="20"/>
                <w:szCs w:val="20"/>
              </w:rPr>
              <w:t xml:space="preserve"> </w:t>
            </w:r>
            <w:r w:rsidR="00FB231F" w:rsidRPr="00431996">
              <w:rPr>
                <w:rStyle w:val="normaltextrun"/>
                <w:rFonts w:ascii="Arial" w:hAnsi="Arial" w:cs="Arial"/>
                <w:color w:val="008200"/>
                <w:sz w:val="20"/>
                <w:szCs w:val="20"/>
              </w:rPr>
              <w:t xml:space="preserve">van de overledene </w:t>
            </w:r>
            <w:r w:rsidR="00BD1382" w:rsidRPr="00431996">
              <w:rPr>
                <w:rStyle w:val="normaltextrun"/>
                <w:rFonts w:ascii="Arial" w:hAnsi="Arial" w:cs="Arial"/>
                <w:sz w:val="20"/>
                <w:szCs w:val="20"/>
              </w:rPr>
              <w:t>/</w:t>
            </w:r>
            <w:r w:rsidR="00BD1382" w:rsidRPr="00431996">
              <w:rPr>
                <w:rFonts w:ascii="Arial" w:hAnsi="Arial" w:cs="Arial"/>
                <w:color w:val="008200"/>
                <w:sz w:val="20"/>
                <w:szCs w:val="20"/>
              </w:rPr>
              <w:t xml:space="preserve"> </w:t>
            </w:r>
            <w:r w:rsidR="00897251" w:rsidRPr="00431996">
              <w:rPr>
                <w:rStyle w:val="normaltextrun"/>
                <w:rFonts w:ascii="Arial" w:hAnsi="Arial" w:cs="Arial"/>
                <w:color w:val="008200"/>
                <w:sz w:val="20"/>
                <w:szCs w:val="20"/>
              </w:rPr>
              <w:t xml:space="preserve">echtgenote van de overledene </w:t>
            </w:r>
            <w:r w:rsidR="003C4321" w:rsidRPr="00431996">
              <w:rPr>
                <w:rStyle w:val="normaltextrun"/>
                <w:rFonts w:ascii="Arial" w:hAnsi="Arial" w:cs="Arial"/>
                <w:color w:val="008200"/>
                <w:sz w:val="20"/>
                <w:szCs w:val="20"/>
              </w:rPr>
              <w:t xml:space="preserve">/ </w:t>
            </w:r>
            <w:r w:rsidR="00BD1382" w:rsidRPr="00431996">
              <w:rPr>
                <w:rStyle w:val="normaltextrun"/>
                <w:rFonts w:ascii="Arial" w:hAnsi="Arial" w:cs="Arial"/>
                <w:color w:val="008200"/>
                <w:sz w:val="20"/>
                <w:szCs w:val="20"/>
              </w:rPr>
              <w:t>geregistreerd partner van de overledene</w:t>
            </w:r>
            <w:r w:rsidR="003C4321" w:rsidRPr="00424716">
              <w:rPr>
                <w:rStyle w:val="eop"/>
                <w:sz w:val="20"/>
                <w:szCs w:val="20"/>
              </w:rPr>
              <w:t xml:space="preserve"> </w:t>
            </w:r>
            <w:r w:rsidR="00897251" w:rsidRPr="00431996">
              <w:rPr>
                <w:rStyle w:val="normaltextrun"/>
                <w:rFonts w:ascii="Arial" w:hAnsi="Arial" w:cs="Arial"/>
                <w:color w:val="FF0000"/>
                <w:sz w:val="20"/>
                <w:szCs w:val="20"/>
              </w:rPr>
              <w:t>voor</w:t>
            </w:r>
            <w:r w:rsidR="00897251" w:rsidRPr="00431996">
              <w:rPr>
                <w:rStyle w:val="normaltextrun"/>
                <w:rFonts w:ascii="Arial" w:hAnsi="Arial" w:cs="Arial"/>
                <w:color w:val="008200"/>
                <w:sz w:val="20"/>
                <w:szCs w:val="20"/>
              </w:rPr>
              <w:t xml:space="preserve"> </w:t>
            </w:r>
            <w:r w:rsidR="00897251" w:rsidRPr="00431996">
              <w:rPr>
                <w:rFonts w:ascii="Arial" w:hAnsi="Arial" w:cs="Arial"/>
                <w:color w:val="000000" w:themeColor="text1"/>
                <w:kern w:val="28"/>
                <w:sz w:val="20"/>
                <w:szCs w:val="20"/>
              </w:rPr>
              <w:fldChar w:fldCharType="begin"/>
            </w:r>
            <w:r w:rsidR="00897251" w:rsidRPr="00431996">
              <w:rPr>
                <w:rFonts w:ascii="Arial" w:hAnsi="Arial" w:cs="Arial"/>
                <w:color w:val="000000" w:themeColor="text1"/>
                <w:kern w:val="28"/>
                <w:sz w:val="20"/>
                <w:szCs w:val="20"/>
              </w:rPr>
              <w:instrText>MacroButton Nomacro §</w:instrText>
            </w:r>
            <w:r w:rsidR="00897251" w:rsidRPr="00431996">
              <w:rPr>
                <w:rFonts w:ascii="Arial" w:hAnsi="Arial" w:cs="Arial"/>
                <w:color w:val="000000" w:themeColor="text1"/>
                <w:kern w:val="28"/>
                <w:sz w:val="20"/>
                <w:szCs w:val="20"/>
              </w:rPr>
              <w:fldChar w:fldCharType="end"/>
            </w:r>
            <w:r w:rsidR="00897251" w:rsidRPr="00431996">
              <w:rPr>
                <w:rFonts w:ascii="Arial" w:hAnsi="Arial" w:cs="Arial"/>
                <w:sz w:val="20"/>
                <w:szCs w:val="20"/>
              </w:rPr>
              <w:t>breukdeel</w:t>
            </w:r>
            <w:r w:rsidR="00897251" w:rsidRPr="00431996">
              <w:rPr>
                <w:rFonts w:ascii="Arial" w:hAnsi="Arial" w:cs="Arial"/>
                <w:sz w:val="20"/>
                <w:szCs w:val="20"/>
              </w:rPr>
              <w:fldChar w:fldCharType="begin"/>
            </w:r>
            <w:r w:rsidR="00897251" w:rsidRPr="00431996">
              <w:rPr>
                <w:rFonts w:ascii="Arial" w:hAnsi="Arial" w:cs="Arial"/>
                <w:sz w:val="20"/>
                <w:szCs w:val="20"/>
              </w:rPr>
              <w:instrText>MacroButton Nomacro §</w:instrText>
            </w:r>
            <w:r w:rsidR="00897251" w:rsidRPr="00431996">
              <w:rPr>
                <w:rFonts w:ascii="Arial" w:hAnsi="Arial" w:cs="Arial"/>
                <w:sz w:val="20"/>
                <w:szCs w:val="20"/>
              </w:rPr>
              <w:fldChar w:fldCharType="end"/>
            </w:r>
            <w:r w:rsidR="00897251" w:rsidRPr="00431996">
              <w:rPr>
                <w:rStyle w:val="normaltextrun"/>
                <w:rFonts w:ascii="Arial" w:hAnsi="Arial" w:cs="Arial"/>
                <w:color w:val="FF0000"/>
                <w:sz w:val="20"/>
                <w:szCs w:val="20"/>
              </w:rPr>
              <w:t xml:space="preserve"> aandeel;</w:t>
            </w:r>
            <w:r w:rsidR="00897251" w:rsidRPr="00431996">
              <w:rPr>
                <w:rStyle w:val="eop"/>
                <w:rFonts w:ascii="Arial" w:hAnsi="Arial" w:cs="Arial"/>
                <w:color w:val="FF0000"/>
                <w:sz w:val="20"/>
                <w:szCs w:val="20"/>
              </w:rPr>
              <w:t> </w:t>
            </w:r>
          </w:p>
          <w:p w14:paraId="09C809CD" w14:textId="0B21DAA2" w:rsidR="00897251" w:rsidRPr="009D2202" w:rsidRDefault="00A13E4D" w:rsidP="003C0F5E">
            <w:pPr>
              <w:pStyle w:val="Geenafstand"/>
              <w:spacing w:after="0"/>
              <w:ind w:left="426" w:hanging="426"/>
              <w:rPr>
                <w:rStyle w:val="normaltextrun"/>
                <w:rFonts w:ascii="Arial" w:hAnsi="Arial" w:cs="Arial"/>
                <w:color w:val="840084"/>
                <w:sz w:val="20"/>
                <w:szCs w:val="20"/>
              </w:rPr>
            </w:pPr>
            <w:ins w:id="996" w:author="Groot, Karina de" w:date="2024-08-07T09:51:00Z" w16du:dateUtc="2024-08-07T07:51:00Z">
              <w:r>
                <w:rPr>
                  <w:rStyle w:val="normaltextrun"/>
                  <w:rFonts w:ascii="Arial" w:hAnsi="Arial" w:cs="Arial"/>
                  <w:color w:val="FF0000"/>
                  <w:sz w:val="20"/>
                  <w:szCs w:val="20"/>
                </w:rPr>
                <w:t>2</w:t>
              </w:r>
              <w:r>
                <w:rPr>
                  <w:rStyle w:val="normaltextrun"/>
                  <w:rFonts w:ascii="Arial" w:hAnsi="Arial" w:cs="Arial"/>
                  <w:color w:val="FF0000"/>
                </w:rPr>
                <w:t>.</w:t>
              </w:r>
            </w:ins>
            <w:del w:id="997" w:author="Groot, Karina de" w:date="2024-08-07T09:51:00Z" w16du:dateUtc="2024-08-07T07:51:00Z">
              <w:r w:rsidR="00897251" w:rsidRPr="009D2202" w:rsidDel="00A13E4D">
                <w:rPr>
                  <w:rStyle w:val="normaltextrun"/>
                  <w:rFonts w:ascii="Arial" w:hAnsi="Arial" w:cs="Arial"/>
                  <w:color w:val="FF0000"/>
                  <w:sz w:val="20"/>
                  <w:szCs w:val="20"/>
                </w:rPr>
                <w:delText>-</w:delText>
              </w:r>
            </w:del>
            <w:r w:rsidR="00897251" w:rsidRPr="009D2202">
              <w:rPr>
                <w:rStyle w:val="normaltextrun"/>
                <w:rFonts w:ascii="Arial" w:hAnsi="Arial" w:cs="Arial"/>
                <w:color w:val="FF0000"/>
                <w:sz w:val="20"/>
                <w:szCs w:val="20"/>
              </w:rPr>
              <w:t>      </w:t>
            </w:r>
            <w:r w:rsidR="00897251" w:rsidRPr="009D2202">
              <w:rPr>
                <w:rStyle w:val="normaltextrun"/>
                <w:rFonts w:ascii="Arial" w:hAnsi="Arial" w:cs="Arial"/>
                <w:color w:val="FF0000"/>
                <w:sz w:val="20"/>
                <w:szCs w:val="20"/>
              </w:rPr>
              <w:tab/>
              <w:t>kind</w:t>
            </w:r>
            <w:r w:rsidR="00897251" w:rsidRPr="009D2202">
              <w:rPr>
                <w:rStyle w:val="normaltextrun"/>
                <w:rFonts w:ascii="Arial" w:hAnsi="Arial" w:cs="Arial"/>
                <w:color w:val="840084"/>
                <w:sz w:val="20"/>
                <w:szCs w:val="20"/>
              </w:rPr>
              <w:t>eren</w:t>
            </w:r>
            <w:r w:rsidR="00897251" w:rsidRPr="009D2202">
              <w:rPr>
                <w:rStyle w:val="normaltextrun"/>
                <w:rFonts w:ascii="Arial" w:hAnsi="Arial" w:cs="Arial"/>
                <w:color w:val="FF0000"/>
                <w:sz w:val="20"/>
                <w:szCs w:val="20"/>
              </w:rPr>
              <w:t>:</w:t>
            </w:r>
          </w:p>
          <w:p w14:paraId="5A2CBB70" w14:textId="62F33127" w:rsidR="00897251" w:rsidRPr="009D2202" w:rsidRDefault="009D2202" w:rsidP="00F034D6">
            <w:pPr>
              <w:pStyle w:val="Geenafstand"/>
              <w:widowControl w:val="0"/>
              <w:numPr>
                <w:ilvl w:val="0"/>
                <w:numId w:val="7"/>
              </w:numPr>
              <w:snapToGrid w:val="0"/>
              <w:spacing w:after="0"/>
              <w:ind w:left="851" w:hanging="425"/>
              <w:rPr>
                <w:rStyle w:val="normaltextrun"/>
                <w:rFonts w:ascii="Arial" w:hAnsi="Arial" w:cs="Arial"/>
                <w:color w:val="FF0000"/>
                <w:sz w:val="20"/>
                <w:szCs w:val="20"/>
              </w:rPr>
            </w:pPr>
            <w:ins w:id="998" w:author="Groot, Karina de" w:date="2024-08-08T12:08:00Z" w16du:dateUtc="2024-08-08T10:08:00Z">
              <w:r w:rsidRPr="009D2202">
                <w:rPr>
                  <w:rFonts w:ascii="Arial" w:hAnsi="Arial" w:cs="Arial"/>
                  <w:color w:val="FF0000"/>
                  <w:sz w:val="20"/>
                  <w:szCs w:val="20"/>
                  <w:highlight w:val="yellow"/>
                  <w:rPrChange w:id="999" w:author="Groot, Karina de" w:date="2024-08-08T12:08:00Z" w16du:dateUtc="2024-08-08T10:08:00Z">
                    <w:rPr>
                      <w:rFonts w:ascii="Arial" w:hAnsi="Arial" w:cs="Arial"/>
                      <w:color w:val="840084"/>
                      <w:highlight w:val="yellow"/>
                    </w:rPr>
                  </w:rPrChange>
                </w:rPr>
                <w:t>VVE-</w:t>
              </w:r>
            </w:ins>
            <w:r w:rsidR="00897251" w:rsidRPr="009D2202">
              <w:rPr>
                <w:rFonts w:ascii="Arial" w:hAnsi="Arial" w:cs="Arial"/>
                <w:color w:val="FF0000"/>
                <w:sz w:val="20"/>
                <w:szCs w:val="20"/>
                <w:highlight w:val="yellow"/>
              </w:rPr>
              <w:t>TEKSTBLOK NATUURLIJK PERSOON</w:t>
            </w:r>
            <w:del w:id="1000" w:author="Groot, Karina de" w:date="2024-08-08T12:08:00Z" w16du:dateUtc="2024-08-08T10:08:00Z">
              <w:r w:rsidR="002B0CEC" w:rsidRPr="009D2202" w:rsidDel="009D2202">
                <w:rPr>
                  <w:rFonts w:ascii="Arial" w:hAnsi="Arial" w:cs="Arial"/>
                  <w:color w:val="FF0000"/>
                  <w:sz w:val="20"/>
                  <w:szCs w:val="20"/>
                  <w:highlight w:val="yellow"/>
                </w:rPr>
                <w:delText>-n</w:delText>
              </w:r>
            </w:del>
            <w:del w:id="1001" w:author="Groot, Karina de" w:date="2024-08-08T12:09:00Z" w16du:dateUtc="2024-08-08T10:09:00Z">
              <w:r w:rsidR="002B0CEC" w:rsidRPr="009D2202" w:rsidDel="009D2202">
                <w:rPr>
                  <w:rFonts w:ascii="Arial" w:hAnsi="Arial" w:cs="Arial"/>
                  <w:color w:val="FF0000"/>
                  <w:sz w:val="20"/>
                  <w:szCs w:val="20"/>
                  <w:highlight w:val="yellow"/>
                </w:rPr>
                <w:delText>ieuw</w:delText>
              </w:r>
            </w:del>
            <w:r w:rsidR="00897251" w:rsidRPr="009D2202">
              <w:rPr>
                <w:rStyle w:val="normaltextrun"/>
                <w:rFonts w:ascii="Arial" w:hAnsi="Arial" w:cs="Arial"/>
                <w:color w:val="FF0000"/>
                <w:sz w:val="20"/>
                <w:szCs w:val="20"/>
              </w:rPr>
              <w:t xml:space="preserve">, voor het </w:t>
            </w:r>
            <w:r w:rsidR="00897251" w:rsidRPr="009D2202">
              <w:rPr>
                <w:rFonts w:ascii="Arial" w:hAnsi="Arial" w:cs="Arial"/>
                <w:color w:val="000000" w:themeColor="text1"/>
                <w:kern w:val="28"/>
                <w:sz w:val="20"/>
                <w:szCs w:val="20"/>
              </w:rPr>
              <w:fldChar w:fldCharType="begin"/>
            </w:r>
            <w:r w:rsidR="00897251" w:rsidRPr="009D2202">
              <w:rPr>
                <w:rFonts w:ascii="Arial" w:hAnsi="Arial" w:cs="Arial"/>
                <w:color w:val="000000" w:themeColor="text1"/>
                <w:kern w:val="28"/>
                <w:sz w:val="20"/>
                <w:szCs w:val="20"/>
              </w:rPr>
              <w:instrText>MacroButton Nomacro §</w:instrText>
            </w:r>
            <w:r w:rsidR="00897251" w:rsidRPr="009D2202">
              <w:rPr>
                <w:rFonts w:ascii="Arial" w:hAnsi="Arial" w:cs="Arial"/>
                <w:color w:val="000000" w:themeColor="text1"/>
                <w:kern w:val="28"/>
                <w:sz w:val="20"/>
                <w:szCs w:val="20"/>
              </w:rPr>
              <w:fldChar w:fldCharType="end"/>
            </w:r>
            <w:r w:rsidR="00897251" w:rsidRPr="009D2202">
              <w:rPr>
                <w:rFonts w:ascii="Arial" w:hAnsi="Arial" w:cs="Arial"/>
                <w:sz w:val="20"/>
                <w:szCs w:val="20"/>
              </w:rPr>
              <w:t>breukdeel</w:t>
            </w:r>
            <w:r w:rsidR="00897251" w:rsidRPr="009D2202">
              <w:rPr>
                <w:rFonts w:ascii="Arial" w:hAnsi="Arial" w:cs="Arial"/>
                <w:sz w:val="20"/>
                <w:szCs w:val="20"/>
              </w:rPr>
              <w:fldChar w:fldCharType="begin"/>
            </w:r>
            <w:r w:rsidR="00897251" w:rsidRPr="009D2202">
              <w:rPr>
                <w:rFonts w:ascii="Arial" w:hAnsi="Arial" w:cs="Arial"/>
                <w:sz w:val="20"/>
                <w:szCs w:val="20"/>
              </w:rPr>
              <w:instrText>MacroButton Nomacro §</w:instrText>
            </w:r>
            <w:r w:rsidR="00897251" w:rsidRPr="009D2202">
              <w:rPr>
                <w:rFonts w:ascii="Arial" w:hAnsi="Arial" w:cs="Arial"/>
                <w:sz w:val="20"/>
                <w:szCs w:val="20"/>
              </w:rPr>
              <w:fldChar w:fldCharType="end"/>
            </w:r>
            <w:r w:rsidR="00897251" w:rsidRPr="009D2202">
              <w:rPr>
                <w:rFonts w:ascii="Arial" w:hAnsi="Arial" w:cs="Arial"/>
                <w:sz w:val="20"/>
                <w:szCs w:val="20"/>
              </w:rPr>
              <w:t xml:space="preserve"> </w:t>
            </w:r>
            <w:r w:rsidR="00897251" w:rsidRPr="009D2202">
              <w:rPr>
                <w:rStyle w:val="normaltextrun"/>
                <w:rFonts w:ascii="Arial" w:hAnsi="Arial" w:cs="Arial"/>
                <w:color w:val="FF0000"/>
                <w:sz w:val="20"/>
                <w:szCs w:val="20"/>
              </w:rPr>
              <w:t>aandeel</w:t>
            </w:r>
            <w:r w:rsidR="00897251" w:rsidRPr="009D2202">
              <w:rPr>
                <w:rStyle w:val="normaltextrun"/>
                <w:rFonts w:ascii="Arial" w:hAnsi="Arial" w:cs="Arial"/>
                <w:color w:val="7030A0"/>
                <w:sz w:val="20"/>
                <w:szCs w:val="20"/>
              </w:rPr>
              <w:t>;</w:t>
            </w:r>
            <w:r w:rsidR="00897251" w:rsidRPr="009D2202">
              <w:rPr>
                <w:rStyle w:val="normaltextrun"/>
                <w:rFonts w:ascii="Arial" w:hAnsi="Arial" w:cs="Arial"/>
                <w:color w:val="FF0000"/>
                <w:sz w:val="20"/>
                <w:szCs w:val="20"/>
              </w:rPr>
              <w:t xml:space="preserve"> </w:t>
            </w:r>
          </w:p>
          <w:p w14:paraId="67FEEB71" w14:textId="5C68BA83" w:rsidR="00A15CA9" w:rsidRPr="009D2202" w:rsidDel="00A13E4D" w:rsidRDefault="00A15CA9" w:rsidP="00A15CA9">
            <w:pPr>
              <w:pStyle w:val="Geenafstand"/>
              <w:widowControl w:val="0"/>
              <w:numPr>
                <w:ilvl w:val="0"/>
                <w:numId w:val="7"/>
              </w:numPr>
              <w:snapToGrid w:val="0"/>
              <w:spacing w:after="0"/>
              <w:ind w:left="851" w:hanging="425"/>
              <w:rPr>
                <w:del w:id="1002" w:author="Groot, Karina de" w:date="2024-08-07T09:53:00Z" w16du:dateUtc="2024-08-07T07:53:00Z"/>
                <w:rStyle w:val="normaltextrun"/>
                <w:color w:val="840084"/>
                <w:rPrChange w:id="1003" w:author="Groot, Karina de" w:date="2024-08-08T12:08:00Z" w16du:dateUtc="2024-08-08T10:08:00Z">
                  <w:rPr>
                    <w:del w:id="1004" w:author="Groot, Karina de" w:date="2024-08-07T09:53:00Z" w16du:dateUtc="2024-08-07T07:53:00Z"/>
                    <w:rFonts w:ascii="Arial" w:hAnsi="Arial" w:cs="Arial"/>
                    <w:color w:val="FF0000"/>
                    <w:sz w:val="20"/>
                    <w:szCs w:val="20"/>
                  </w:rPr>
                </w:rPrChange>
              </w:rPr>
            </w:pPr>
            <w:del w:id="1005" w:author="Groot, Karina de" w:date="2024-08-07T09:53:00Z" w16du:dateUtc="2024-08-07T07:53:00Z">
              <w:r w:rsidRPr="009D2202" w:rsidDel="00A13E4D">
                <w:rPr>
                  <w:rStyle w:val="normaltextrun"/>
                  <w:color w:val="840084"/>
                  <w:szCs w:val="20"/>
                  <w:rPrChange w:id="1006" w:author="Groot, Karina de" w:date="2024-08-08T12:08:00Z" w16du:dateUtc="2024-08-08T10:08:00Z">
                    <w:rPr>
                      <w:rFonts w:cs="Arial"/>
                      <w:color w:val="FF0000"/>
                      <w:sz w:val="20"/>
                      <w:highlight w:val="yellow"/>
                    </w:rPr>
                  </w:rPrChange>
                </w:rPr>
                <w:delText>TEKSTBLOK NATUURLIJK PERSOON-nieuw</w:delText>
              </w:r>
              <w:r w:rsidRPr="009D2202" w:rsidDel="00A13E4D">
                <w:rPr>
                  <w:rStyle w:val="normaltextrun"/>
                  <w:rFonts w:cs="Arial"/>
                  <w:color w:val="840084"/>
                  <w:sz w:val="20"/>
                  <w:rPrChange w:id="1007" w:author="Groot, Karina de" w:date="2024-08-08T12:08:00Z" w16du:dateUtc="2024-08-08T10:08:00Z">
                    <w:rPr>
                      <w:rStyle w:val="normaltextrun"/>
                      <w:rFonts w:cs="Arial"/>
                      <w:color w:val="FF0000"/>
                      <w:sz w:val="20"/>
                    </w:rPr>
                  </w:rPrChange>
                </w:rPr>
                <w:delText xml:space="preserve">, voor het </w:delText>
              </w:r>
              <w:r w:rsidRPr="009D2202" w:rsidDel="00A13E4D">
                <w:rPr>
                  <w:rStyle w:val="normaltextrun"/>
                  <w:color w:val="840084"/>
                  <w:rPrChange w:id="1008" w:author="Groot, Karina de" w:date="2024-08-08T12:08:00Z" w16du:dateUtc="2024-08-08T10:08:00Z">
                    <w:rPr>
                      <w:rFonts w:cs="Arial"/>
                      <w:color w:val="000000" w:themeColor="text1"/>
                      <w:sz w:val="20"/>
                    </w:rPr>
                  </w:rPrChange>
                </w:rPr>
                <w:fldChar w:fldCharType="begin"/>
              </w:r>
              <w:r w:rsidRPr="009D2202" w:rsidDel="00A13E4D">
                <w:rPr>
                  <w:rStyle w:val="normaltextrun"/>
                  <w:color w:val="840084"/>
                  <w:rPrChange w:id="1009" w:author="Groot, Karina de" w:date="2024-08-08T12:08:00Z" w16du:dateUtc="2024-08-08T10:08:00Z">
                    <w:rPr>
                      <w:rFonts w:cs="Arial"/>
                      <w:color w:val="000000" w:themeColor="text1"/>
                      <w:sz w:val="20"/>
                    </w:rPr>
                  </w:rPrChange>
                </w:rPr>
                <w:delInstrText>MacroButton Nomacro §</w:delInstrText>
              </w:r>
              <w:r w:rsidRPr="009D2202" w:rsidDel="00A13E4D">
                <w:rPr>
                  <w:rStyle w:val="normaltextrun"/>
                  <w:color w:val="840084"/>
                  <w:rPrChange w:id="1010" w:author="Groot, Karina de" w:date="2024-08-08T12:08:00Z" w16du:dateUtc="2024-08-08T10:08:00Z">
                    <w:rPr>
                      <w:rFonts w:cs="Arial"/>
                      <w:color w:val="000000" w:themeColor="text1"/>
                      <w:sz w:val="20"/>
                    </w:rPr>
                  </w:rPrChange>
                </w:rPr>
                <w:fldChar w:fldCharType="end"/>
              </w:r>
              <w:r w:rsidRPr="009D2202" w:rsidDel="00A13E4D">
                <w:rPr>
                  <w:rStyle w:val="normaltextrun"/>
                  <w:color w:val="840084"/>
                  <w:rPrChange w:id="1011" w:author="Groot, Karina de" w:date="2024-08-08T12:08:00Z" w16du:dateUtc="2024-08-08T10:08:00Z">
                    <w:rPr>
                      <w:rFonts w:cs="Arial"/>
                      <w:sz w:val="20"/>
                    </w:rPr>
                  </w:rPrChange>
                </w:rPr>
                <w:delText>breukdeel</w:delText>
              </w:r>
              <w:r w:rsidRPr="009D2202" w:rsidDel="00A13E4D">
                <w:rPr>
                  <w:rStyle w:val="normaltextrun"/>
                  <w:color w:val="840084"/>
                  <w:rPrChange w:id="1012" w:author="Groot, Karina de" w:date="2024-08-08T12:08:00Z" w16du:dateUtc="2024-08-08T10:08:00Z">
                    <w:rPr>
                      <w:rFonts w:cs="Arial"/>
                      <w:sz w:val="20"/>
                    </w:rPr>
                  </w:rPrChange>
                </w:rPr>
                <w:fldChar w:fldCharType="begin"/>
              </w:r>
              <w:r w:rsidRPr="009D2202" w:rsidDel="00A13E4D">
                <w:rPr>
                  <w:rStyle w:val="normaltextrun"/>
                  <w:color w:val="840084"/>
                  <w:rPrChange w:id="1013" w:author="Groot, Karina de" w:date="2024-08-08T12:08:00Z" w16du:dateUtc="2024-08-08T10:08:00Z">
                    <w:rPr>
                      <w:rFonts w:cs="Arial"/>
                      <w:sz w:val="20"/>
                    </w:rPr>
                  </w:rPrChange>
                </w:rPr>
                <w:delInstrText>MacroButton Nomacro §</w:delInstrText>
              </w:r>
              <w:r w:rsidRPr="009D2202" w:rsidDel="00A13E4D">
                <w:rPr>
                  <w:rStyle w:val="normaltextrun"/>
                  <w:color w:val="840084"/>
                  <w:rPrChange w:id="1014" w:author="Groot, Karina de" w:date="2024-08-08T12:08:00Z" w16du:dateUtc="2024-08-08T10:08:00Z">
                    <w:rPr>
                      <w:rFonts w:cs="Arial"/>
                      <w:sz w:val="20"/>
                    </w:rPr>
                  </w:rPrChange>
                </w:rPr>
                <w:fldChar w:fldCharType="end"/>
              </w:r>
              <w:r w:rsidRPr="009D2202" w:rsidDel="00A13E4D">
                <w:rPr>
                  <w:rStyle w:val="normaltextrun"/>
                  <w:color w:val="840084"/>
                  <w:rPrChange w:id="1015" w:author="Groot, Karina de" w:date="2024-08-08T12:08:00Z" w16du:dateUtc="2024-08-08T10:08:00Z">
                    <w:rPr>
                      <w:rFonts w:cs="Arial"/>
                      <w:sz w:val="20"/>
                    </w:rPr>
                  </w:rPrChange>
                </w:rPr>
                <w:delText xml:space="preserve"> </w:delText>
              </w:r>
              <w:r w:rsidRPr="009D2202" w:rsidDel="00A13E4D">
                <w:rPr>
                  <w:rStyle w:val="normaltextrun"/>
                  <w:rFonts w:cs="Arial"/>
                  <w:color w:val="840084"/>
                  <w:sz w:val="20"/>
                  <w:rPrChange w:id="1016" w:author="Groot, Karina de" w:date="2024-08-08T12:08:00Z" w16du:dateUtc="2024-08-08T10:08:00Z">
                    <w:rPr>
                      <w:rStyle w:val="normaltextrun"/>
                      <w:rFonts w:cs="Arial"/>
                      <w:color w:val="FF0000"/>
                      <w:sz w:val="20"/>
                    </w:rPr>
                  </w:rPrChange>
                </w:rPr>
                <w:delText>aandeel</w:delText>
              </w:r>
              <w:r w:rsidRPr="009D2202" w:rsidDel="00A13E4D">
                <w:rPr>
                  <w:rStyle w:val="normaltextrun"/>
                  <w:rFonts w:cs="Arial"/>
                  <w:color w:val="840084"/>
                  <w:sz w:val="20"/>
                  <w:rPrChange w:id="1017" w:author="Groot, Karina de" w:date="2024-08-08T12:08:00Z" w16du:dateUtc="2024-08-08T10:08:00Z">
                    <w:rPr>
                      <w:rStyle w:val="normaltextrun"/>
                      <w:rFonts w:cs="Arial"/>
                      <w:color w:val="7030A0"/>
                      <w:sz w:val="20"/>
                    </w:rPr>
                  </w:rPrChange>
                </w:rPr>
                <w:delText>;</w:delText>
              </w:r>
              <w:r w:rsidRPr="009D2202" w:rsidDel="00A13E4D">
                <w:rPr>
                  <w:rStyle w:val="normaltextrun"/>
                  <w:rFonts w:cs="Arial"/>
                  <w:color w:val="840084"/>
                  <w:sz w:val="20"/>
                  <w:rPrChange w:id="1018" w:author="Groot, Karina de" w:date="2024-08-08T12:08:00Z" w16du:dateUtc="2024-08-08T10:08:00Z">
                    <w:rPr>
                      <w:rStyle w:val="normaltextrun"/>
                      <w:rFonts w:cs="Arial"/>
                      <w:color w:val="FF0000"/>
                      <w:sz w:val="20"/>
                    </w:rPr>
                  </w:rPrChange>
                </w:rPr>
                <w:delText xml:space="preserve"> </w:delText>
              </w:r>
            </w:del>
          </w:p>
          <w:p w14:paraId="011F99D9" w14:textId="241EB9AE" w:rsidR="00897251" w:rsidRPr="009D2202" w:rsidRDefault="00897251" w:rsidP="003C0F5E">
            <w:pPr>
              <w:pStyle w:val="Geenafstand"/>
              <w:spacing w:after="0"/>
              <w:ind w:left="426" w:hanging="426"/>
              <w:rPr>
                <w:rStyle w:val="normaltextrun"/>
                <w:rFonts w:ascii="Arial" w:hAnsi="Arial" w:cs="Arial"/>
                <w:color w:val="FF0000"/>
                <w:sz w:val="20"/>
                <w:szCs w:val="20"/>
              </w:rPr>
            </w:pPr>
            <w:del w:id="1019" w:author="Groot, Karina de" w:date="2024-08-07T09:52:00Z" w16du:dateUtc="2024-08-07T07:52:00Z">
              <w:r w:rsidRPr="009D2202" w:rsidDel="00A13E4D">
                <w:rPr>
                  <w:rStyle w:val="normaltextrun"/>
                  <w:rFonts w:ascii="Arial" w:hAnsi="Arial" w:cs="Arial"/>
                  <w:color w:val="840084"/>
                  <w:sz w:val="20"/>
                  <w:szCs w:val="20"/>
                  <w:rPrChange w:id="1020" w:author="Groot, Karina de" w:date="2024-08-08T12:08:00Z" w16du:dateUtc="2024-08-08T10:08:00Z">
                    <w:rPr>
                      <w:rStyle w:val="normaltextrun"/>
                      <w:rFonts w:ascii="Arial" w:hAnsi="Arial" w:cs="Arial"/>
                      <w:color w:val="FF0000"/>
                      <w:sz w:val="20"/>
                      <w:szCs w:val="20"/>
                    </w:rPr>
                  </w:rPrChange>
                </w:rPr>
                <w:delText>-</w:delText>
              </w:r>
            </w:del>
            <w:ins w:id="1021" w:author="Groot, Karina de" w:date="2024-08-07T09:52:00Z" w16du:dateUtc="2024-08-07T07:52:00Z">
              <w:r w:rsidR="00A13E4D" w:rsidRPr="009D2202">
                <w:rPr>
                  <w:rStyle w:val="normaltextrun"/>
                  <w:rFonts w:ascii="Arial" w:hAnsi="Arial" w:cs="Arial"/>
                  <w:color w:val="840084"/>
                  <w:sz w:val="20"/>
                  <w:szCs w:val="20"/>
                  <w:rPrChange w:id="1022" w:author="Groot, Karina de" w:date="2024-08-08T12:08:00Z" w16du:dateUtc="2024-08-08T10:08:00Z">
                    <w:rPr>
                      <w:rStyle w:val="normaltextrun"/>
                      <w:rFonts w:ascii="Arial" w:hAnsi="Arial" w:cs="Arial"/>
                      <w:color w:val="FF0000"/>
                      <w:sz w:val="20"/>
                      <w:szCs w:val="20"/>
                    </w:rPr>
                  </w:rPrChange>
                </w:rPr>
                <w:t>3</w:t>
              </w:r>
              <w:r w:rsidR="00A13E4D" w:rsidRPr="009D2202">
                <w:rPr>
                  <w:rStyle w:val="normaltextrun"/>
                  <w:rFonts w:ascii="Arial" w:hAnsi="Arial" w:cs="Arial"/>
                  <w:color w:val="840084"/>
                  <w:sz w:val="20"/>
                  <w:szCs w:val="20"/>
                  <w:rPrChange w:id="1023" w:author="Groot, Karina de" w:date="2024-08-08T12:08:00Z" w16du:dateUtc="2024-08-08T10:08:00Z">
                    <w:rPr>
                      <w:rStyle w:val="normaltextrun"/>
                      <w:rFonts w:ascii="Arial" w:hAnsi="Arial" w:cs="Arial"/>
                      <w:color w:val="FF0000"/>
                    </w:rPr>
                  </w:rPrChange>
                </w:rPr>
                <w:t>.</w:t>
              </w:r>
            </w:ins>
            <w:r w:rsidRPr="009D2202">
              <w:rPr>
                <w:rStyle w:val="normaltextrun"/>
                <w:rFonts w:ascii="Arial" w:hAnsi="Arial" w:cs="Arial"/>
                <w:color w:val="FF0000"/>
                <w:sz w:val="20"/>
                <w:szCs w:val="20"/>
              </w:rPr>
              <w:tab/>
            </w:r>
            <w:r w:rsidRPr="009D2202">
              <w:rPr>
                <w:rStyle w:val="normaltextrun"/>
                <w:rFonts w:ascii="Arial" w:hAnsi="Arial" w:cs="Arial"/>
                <w:color w:val="840084"/>
                <w:sz w:val="20"/>
                <w:szCs w:val="20"/>
              </w:rPr>
              <w:t>kleinkind</w:t>
            </w:r>
            <w:r w:rsidRPr="009D2202">
              <w:rPr>
                <w:rStyle w:val="normaltextrun"/>
                <w:rFonts w:ascii="Arial" w:hAnsi="Arial" w:cs="Arial"/>
                <w:color w:val="3165FF"/>
                <w:sz w:val="20"/>
                <w:szCs w:val="20"/>
              </w:rPr>
              <w:t>eren</w:t>
            </w:r>
            <w:r w:rsidRPr="009D2202">
              <w:rPr>
                <w:rStyle w:val="normaltextrun"/>
                <w:rFonts w:ascii="Arial" w:hAnsi="Arial" w:cs="Arial"/>
                <w:color w:val="840084"/>
                <w:sz w:val="20"/>
                <w:szCs w:val="20"/>
              </w:rPr>
              <w:t>:</w:t>
            </w:r>
          </w:p>
          <w:p w14:paraId="345DCB5C" w14:textId="3AFA66C1" w:rsidR="00897251" w:rsidRPr="009D2202" w:rsidDel="00A13E4D" w:rsidRDefault="002B6C44">
            <w:pPr>
              <w:pStyle w:val="Geenafstand"/>
              <w:widowControl w:val="0"/>
              <w:snapToGrid w:val="0"/>
              <w:spacing w:after="0"/>
              <w:ind w:left="882" w:hanging="426"/>
              <w:rPr>
                <w:del w:id="1024" w:author="Groot, Karina de" w:date="2024-08-07T09:54:00Z" w16du:dateUtc="2024-08-07T07:54:00Z"/>
                <w:rFonts w:ascii="Arial" w:hAnsi="Arial" w:cs="Arial"/>
                <w:color w:val="FF0000"/>
                <w:sz w:val="20"/>
                <w:szCs w:val="20"/>
              </w:rPr>
              <w:pPrChange w:id="1025" w:author="Groot, Karina de" w:date="2024-08-07T10:05:00Z" w16du:dateUtc="2024-08-07T08:05:00Z">
                <w:pPr>
                  <w:pStyle w:val="Geenafstand"/>
                  <w:widowControl w:val="0"/>
                  <w:numPr>
                    <w:numId w:val="7"/>
                  </w:numPr>
                  <w:snapToGrid w:val="0"/>
                  <w:spacing w:after="0"/>
                  <w:ind w:left="851" w:hanging="425"/>
                </w:pPr>
              </w:pPrChange>
            </w:pPr>
            <w:ins w:id="1026" w:author="Groot, Karina de" w:date="2024-08-07T10:05:00Z" w16du:dateUtc="2024-08-07T08:05:00Z">
              <w:r w:rsidRPr="009D2202">
                <w:rPr>
                  <w:rFonts w:cs="Arial"/>
                  <w:color w:val="840084"/>
                  <w:sz w:val="20"/>
                  <w:rPrChange w:id="1027" w:author="Groot, Karina de" w:date="2024-08-08T12:08:00Z" w16du:dateUtc="2024-08-08T10:08:00Z">
                    <w:rPr>
                      <w:rFonts w:cs="Arial"/>
                      <w:color w:val="840084"/>
                      <w:sz w:val="20"/>
                      <w:highlight w:val="yellow"/>
                    </w:rPr>
                  </w:rPrChange>
                </w:rPr>
                <w:t xml:space="preserve">a. </w:t>
              </w:r>
            </w:ins>
            <w:ins w:id="1028" w:author="Groot, Karina de" w:date="2024-08-07T10:07:00Z" w16du:dateUtc="2024-08-07T08:07:00Z">
              <w:r w:rsidRPr="009D2202">
                <w:rPr>
                  <w:rFonts w:cs="Arial"/>
                  <w:color w:val="840084"/>
                  <w:sz w:val="20"/>
                  <w:rPrChange w:id="1029" w:author="Groot, Karina de" w:date="2024-08-08T12:08:00Z" w16du:dateUtc="2024-08-08T10:08:00Z">
                    <w:rPr>
                      <w:rFonts w:cs="Arial"/>
                      <w:color w:val="840084"/>
                      <w:sz w:val="20"/>
                      <w:highlight w:val="yellow"/>
                    </w:rPr>
                  </w:rPrChange>
                </w:rPr>
                <w:t xml:space="preserve">   </w:t>
              </w:r>
            </w:ins>
            <w:ins w:id="1030" w:author="Groot, Karina de" w:date="2024-08-08T12:08:00Z" w16du:dateUtc="2024-08-08T10:08:00Z">
              <w:r w:rsidR="009D2202" w:rsidRPr="009D2202">
                <w:rPr>
                  <w:rFonts w:cs="Arial"/>
                  <w:color w:val="840084"/>
                  <w:sz w:val="20"/>
                  <w:szCs w:val="20"/>
                  <w:highlight w:val="yellow"/>
                  <w:rPrChange w:id="1031" w:author="Groot, Karina de" w:date="2024-08-08T12:08:00Z" w16du:dateUtc="2024-08-08T10:08:00Z">
                    <w:rPr>
                      <w:rFonts w:cs="Arial"/>
                      <w:color w:val="840084"/>
                      <w:highlight w:val="yellow"/>
                    </w:rPr>
                  </w:rPrChange>
                </w:rPr>
                <w:t>VVE-</w:t>
              </w:r>
            </w:ins>
            <w:r w:rsidR="00897251" w:rsidRPr="009D2202">
              <w:rPr>
                <w:rFonts w:ascii="Arial" w:hAnsi="Arial" w:cs="Arial"/>
                <w:color w:val="840084"/>
                <w:sz w:val="20"/>
                <w:szCs w:val="20"/>
                <w:highlight w:val="yellow"/>
              </w:rPr>
              <w:t>TEKSTBLOK NATUURLIJK PERSOON</w:t>
            </w:r>
            <w:del w:id="1032" w:author="Groot, Karina de" w:date="2024-08-08T12:09:00Z" w16du:dateUtc="2024-08-08T10:09:00Z">
              <w:r w:rsidR="002B0CEC" w:rsidRPr="009D2202" w:rsidDel="009D2202">
                <w:rPr>
                  <w:rFonts w:ascii="Arial" w:hAnsi="Arial" w:cs="Arial"/>
                  <w:color w:val="840084"/>
                  <w:sz w:val="20"/>
                  <w:szCs w:val="20"/>
                  <w:highlight w:val="yellow"/>
                </w:rPr>
                <w:delText>-nieuw</w:delText>
              </w:r>
            </w:del>
            <w:ins w:id="1033" w:author="Groot, Karina de" w:date="2024-08-07T10:08:00Z" w16du:dateUtc="2024-08-07T08:08:00Z">
              <w:r w:rsidRPr="009D2202">
                <w:rPr>
                  <w:rFonts w:ascii="Arial" w:hAnsi="Arial" w:cs="Arial"/>
                  <w:color w:val="840084"/>
                  <w:sz w:val="20"/>
                  <w:szCs w:val="20"/>
                </w:rPr>
                <w:t>,</w:t>
              </w:r>
            </w:ins>
            <w:ins w:id="1034" w:author="Groot, Karina de" w:date="2024-08-07T10:04:00Z" w16du:dateUtc="2024-08-07T08:04:00Z">
              <w:r w:rsidR="00B40F65" w:rsidRPr="009D2202">
                <w:rPr>
                  <w:rFonts w:ascii="Arial" w:hAnsi="Arial" w:cs="Arial"/>
                  <w:color w:val="840084"/>
                  <w:sz w:val="20"/>
                  <w:szCs w:val="20"/>
                </w:rPr>
                <w:t xml:space="preserve"> </w:t>
              </w:r>
            </w:ins>
            <w:del w:id="1035" w:author="Groot, Karina de" w:date="2024-08-07T10:04:00Z" w16du:dateUtc="2024-08-07T08:04:00Z">
              <w:r w:rsidR="00897251" w:rsidRPr="009D2202" w:rsidDel="00B40F65">
                <w:rPr>
                  <w:rFonts w:ascii="Arial" w:hAnsi="Arial" w:cs="Arial"/>
                  <w:sz w:val="20"/>
                  <w:szCs w:val="20"/>
                  <w:rPrChange w:id="1036" w:author="Groot, Karina de" w:date="2024-08-08T12:08:00Z" w16du:dateUtc="2024-08-08T10:08:00Z">
                    <w:rPr/>
                  </w:rPrChange>
                </w:rPr>
                <w:delText>,</w:delText>
              </w:r>
              <w:r w:rsidR="00897251" w:rsidRPr="009D2202" w:rsidDel="00B40F65">
                <w:rPr>
                  <w:rFonts w:ascii="Arial" w:hAnsi="Arial" w:cs="Arial"/>
                  <w:color w:val="840084"/>
                  <w:sz w:val="20"/>
                  <w:szCs w:val="20"/>
                  <w:rPrChange w:id="1037" w:author="Groot, Karina de" w:date="2024-08-08T12:08:00Z" w16du:dateUtc="2024-08-08T10:08:00Z">
                    <w:rPr>
                      <w:color w:val="840084"/>
                    </w:rPr>
                  </w:rPrChange>
                </w:rPr>
                <w:delText xml:space="preserve"> </w:delText>
              </w:r>
              <w:r w:rsidR="00897251" w:rsidRPr="009D2202" w:rsidDel="00B40F65">
                <w:rPr>
                  <w:rFonts w:ascii="Arial" w:hAnsi="Arial" w:cs="Arial"/>
                  <w:color w:val="840084"/>
                  <w:sz w:val="20"/>
                  <w:szCs w:val="20"/>
                  <w:highlight w:val="yellow"/>
                </w:rPr>
                <w:delText>TEKSTBLOK NATUURLIJK PERSOON</w:delText>
              </w:r>
              <w:r w:rsidR="002B0CEC" w:rsidRPr="009D2202" w:rsidDel="00B40F65">
                <w:rPr>
                  <w:rFonts w:ascii="Arial" w:hAnsi="Arial" w:cs="Arial"/>
                  <w:color w:val="840084"/>
                  <w:sz w:val="20"/>
                  <w:szCs w:val="20"/>
                  <w:highlight w:val="yellow"/>
                </w:rPr>
                <w:delText>-nieuw</w:delText>
              </w:r>
              <w:r w:rsidR="00897251" w:rsidRPr="009D2202" w:rsidDel="00B40F65">
                <w:rPr>
                  <w:rFonts w:ascii="Arial" w:hAnsi="Arial" w:cs="Arial"/>
                  <w:sz w:val="20"/>
                  <w:szCs w:val="20"/>
                  <w:rPrChange w:id="1038" w:author="Groot, Karina de" w:date="2024-08-08T12:08:00Z" w16du:dateUtc="2024-08-08T10:08:00Z">
                    <w:rPr/>
                  </w:rPrChange>
                </w:rPr>
                <w:delText xml:space="preserve"> </w:delText>
              </w:r>
            </w:del>
            <w:del w:id="1039" w:author="Groot, Karina de" w:date="2024-08-07T09:54:00Z" w16du:dateUtc="2024-08-07T07:54:00Z">
              <w:r w:rsidR="00897251" w:rsidRPr="009D2202" w:rsidDel="00A13E4D">
                <w:rPr>
                  <w:rFonts w:ascii="Arial" w:hAnsi="Arial" w:cs="Arial"/>
                  <w:sz w:val="20"/>
                  <w:szCs w:val="20"/>
                  <w:rPrChange w:id="1040" w:author="Groot, Karina de" w:date="2024-08-08T12:08:00Z" w16du:dateUtc="2024-08-08T10:08:00Z">
                    <w:rPr/>
                  </w:rPrChange>
                </w:rPr>
                <w:delText xml:space="preserve">en </w:delText>
              </w:r>
              <w:r w:rsidR="00897251" w:rsidRPr="009D2202" w:rsidDel="00A13E4D">
                <w:rPr>
                  <w:rFonts w:ascii="Arial" w:hAnsi="Arial" w:cs="Arial"/>
                  <w:color w:val="840084"/>
                  <w:sz w:val="20"/>
                  <w:szCs w:val="20"/>
                  <w:highlight w:val="yellow"/>
                </w:rPr>
                <w:delText>TEKSTBLOK NATUURLIJK PERSOON</w:delText>
              </w:r>
              <w:r w:rsidR="002B0CEC" w:rsidRPr="009D2202" w:rsidDel="00A13E4D">
                <w:rPr>
                  <w:rFonts w:ascii="Arial" w:hAnsi="Arial" w:cs="Arial"/>
                  <w:color w:val="840084"/>
                  <w:sz w:val="20"/>
                  <w:szCs w:val="20"/>
                  <w:highlight w:val="yellow"/>
                </w:rPr>
                <w:delText>-nieuw</w:delText>
              </w:r>
              <w:r w:rsidR="00897251" w:rsidRPr="009D2202" w:rsidDel="00A13E4D">
                <w:rPr>
                  <w:rFonts w:ascii="Arial" w:hAnsi="Arial" w:cs="Arial"/>
                  <w:color w:val="840084"/>
                  <w:sz w:val="20"/>
                  <w:szCs w:val="20"/>
                  <w:rPrChange w:id="1041" w:author="Groot, Karina de" w:date="2024-08-08T12:08:00Z" w16du:dateUtc="2024-08-08T10:08:00Z">
                    <w:rPr>
                      <w:color w:val="840084"/>
                    </w:rPr>
                  </w:rPrChange>
                </w:rPr>
                <w:delText>,</w:delText>
              </w:r>
              <w:r w:rsidR="00897251" w:rsidRPr="009D2202" w:rsidDel="00A13E4D">
                <w:rPr>
                  <w:rStyle w:val="normaltextrun"/>
                  <w:rFonts w:ascii="Arial" w:hAnsi="Arial" w:cs="Arial"/>
                  <w:color w:val="FF0000"/>
                  <w:sz w:val="20"/>
                  <w:szCs w:val="20"/>
                </w:rPr>
                <w:delText xml:space="preserve"> </w:delText>
              </w:r>
              <w:r w:rsidR="00897251" w:rsidRPr="009D2202" w:rsidDel="00A13E4D">
                <w:rPr>
                  <w:rStyle w:val="normaltextrun"/>
                  <w:rFonts w:ascii="Arial" w:hAnsi="Arial" w:cs="Arial"/>
                  <w:color w:val="840084"/>
                  <w:sz w:val="20"/>
                  <w:szCs w:val="20"/>
                </w:rPr>
                <w:delText xml:space="preserve">gezamenlijk </w:delText>
              </w:r>
            </w:del>
            <w:r w:rsidR="00897251" w:rsidRPr="009D2202">
              <w:rPr>
                <w:rStyle w:val="normaltextrun"/>
                <w:rFonts w:ascii="Arial" w:hAnsi="Arial" w:cs="Arial"/>
                <w:color w:val="840084"/>
                <w:sz w:val="20"/>
                <w:szCs w:val="20"/>
              </w:rPr>
              <w:t>voor</w:t>
            </w:r>
            <w:r w:rsidR="00897251" w:rsidRPr="009D2202">
              <w:rPr>
                <w:rStyle w:val="normaltextrun"/>
                <w:rFonts w:ascii="Arial" w:hAnsi="Arial" w:cs="Arial"/>
                <w:color w:val="FF0000"/>
                <w:sz w:val="20"/>
                <w:szCs w:val="20"/>
              </w:rPr>
              <w:t xml:space="preserve"> </w:t>
            </w:r>
            <w:ins w:id="1042" w:author="Groot, Karina de" w:date="2024-08-07T09:54:00Z" w16du:dateUtc="2024-08-07T07:54:00Z">
              <w:r w:rsidR="00A13E4D" w:rsidRPr="009D2202">
                <w:rPr>
                  <w:rStyle w:val="eop"/>
                  <w:color w:val="840084"/>
                  <w:rPrChange w:id="1043" w:author="Groot, Karina de" w:date="2024-08-08T12:08:00Z" w16du:dateUtc="2024-08-08T10:08:00Z">
                    <w:rPr>
                      <w:rStyle w:val="normaltextrun"/>
                      <w:rFonts w:cs="Arial"/>
                      <w:color w:val="FF0000"/>
                      <w:sz w:val="20"/>
                    </w:rPr>
                  </w:rPrChange>
                </w:rPr>
                <w:t>h</w:t>
              </w:r>
              <w:r w:rsidR="00A13E4D" w:rsidRPr="009D2202">
                <w:rPr>
                  <w:rStyle w:val="eop"/>
                  <w:color w:val="840084"/>
                  <w:sz w:val="20"/>
                  <w:szCs w:val="20"/>
                  <w:rPrChange w:id="1044" w:author="Groot, Karina de" w:date="2024-08-08T12:08:00Z" w16du:dateUtc="2024-08-08T10:08:00Z">
                    <w:rPr>
                      <w:rStyle w:val="normaltextrun"/>
                      <w:rFonts w:cs="Arial"/>
                      <w:color w:val="FF0000"/>
                    </w:rPr>
                  </w:rPrChange>
                </w:rPr>
                <w:t>et</w:t>
              </w:r>
              <w:r w:rsidR="00A13E4D" w:rsidRPr="009D2202">
                <w:rPr>
                  <w:rStyle w:val="normaltextrun"/>
                  <w:rFonts w:cs="Arial"/>
                  <w:color w:val="FF0000"/>
                  <w:sz w:val="20"/>
                  <w:szCs w:val="20"/>
                  <w:rPrChange w:id="1045" w:author="Groot, Karina de" w:date="2024-08-08T12:08:00Z" w16du:dateUtc="2024-08-08T10:08:00Z">
                    <w:rPr>
                      <w:rStyle w:val="normaltextrun"/>
                      <w:rFonts w:cs="Arial"/>
                      <w:color w:val="FF0000"/>
                    </w:rPr>
                  </w:rPrChange>
                </w:rPr>
                <w:t xml:space="preserve"> </w:t>
              </w:r>
            </w:ins>
            <w:r w:rsidR="00897251" w:rsidRPr="009D2202">
              <w:rPr>
                <w:rFonts w:cs="Arial"/>
                <w:color w:val="000000" w:themeColor="text1"/>
                <w:sz w:val="20"/>
              </w:rPr>
              <w:fldChar w:fldCharType="begin"/>
            </w:r>
            <w:r w:rsidR="00897251" w:rsidRPr="009D2202">
              <w:rPr>
                <w:rFonts w:ascii="Arial" w:hAnsi="Arial" w:cs="Arial"/>
                <w:color w:val="000000" w:themeColor="text1"/>
                <w:kern w:val="28"/>
                <w:sz w:val="20"/>
                <w:szCs w:val="20"/>
              </w:rPr>
              <w:instrText>MacroButton Nomacro §</w:instrText>
            </w:r>
            <w:r w:rsidR="00897251" w:rsidRPr="009D2202">
              <w:rPr>
                <w:rFonts w:cs="Arial"/>
                <w:color w:val="000000" w:themeColor="text1"/>
                <w:sz w:val="20"/>
              </w:rPr>
              <w:fldChar w:fldCharType="end"/>
            </w:r>
            <w:r w:rsidR="00897251" w:rsidRPr="009D2202">
              <w:rPr>
                <w:rFonts w:ascii="Arial" w:hAnsi="Arial" w:cs="Arial"/>
                <w:sz w:val="20"/>
                <w:szCs w:val="20"/>
              </w:rPr>
              <w:t>breukdeel</w:t>
            </w:r>
            <w:r w:rsidR="00897251" w:rsidRPr="009D2202">
              <w:rPr>
                <w:rFonts w:cs="Arial"/>
                <w:sz w:val="20"/>
              </w:rPr>
              <w:fldChar w:fldCharType="begin"/>
            </w:r>
            <w:r w:rsidR="00897251" w:rsidRPr="009D2202">
              <w:rPr>
                <w:rFonts w:ascii="Arial" w:hAnsi="Arial" w:cs="Arial"/>
                <w:sz w:val="20"/>
                <w:szCs w:val="20"/>
              </w:rPr>
              <w:instrText>MacroButton Nomacro §</w:instrText>
            </w:r>
            <w:r w:rsidR="00897251" w:rsidRPr="009D2202">
              <w:rPr>
                <w:rFonts w:cs="Arial"/>
                <w:sz w:val="20"/>
              </w:rPr>
              <w:fldChar w:fldCharType="end"/>
            </w:r>
            <w:r w:rsidR="00897251" w:rsidRPr="009D2202">
              <w:rPr>
                <w:rStyle w:val="normaltextrun"/>
                <w:rFonts w:ascii="Arial" w:hAnsi="Arial" w:cs="Arial"/>
                <w:color w:val="0066FF"/>
                <w:sz w:val="20"/>
                <w:szCs w:val="20"/>
              </w:rPr>
              <w:t xml:space="preserve"> </w:t>
            </w:r>
            <w:r w:rsidR="00897251" w:rsidRPr="009D2202">
              <w:rPr>
                <w:rStyle w:val="eop"/>
                <w:rPrChange w:id="1046" w:author="Groot, Karina de" w:date="2024-08-08T12:08:00Z" w16du:dateUtc="2024-08-08T10:08:00Z">
                  <w:rPr>
                    <w:rStyle w:val="normaltextrun"/>
                    <w:rFonts w:cs="Arial"/>
                    <w:color w:val="840084"/>
                    <w:sz w:val="20"/>
                  </w:rPr>
                </w:rPrChange>
              </w:rPr>
              <w:t>aandeel</w:t>
            </w:r>
            <w:ins w:id="1047" w:author="Groot, Karina de" w:date="2024-08-07T09:55:00Z" w16du:dateUtc="2024-08-07T07:55:00Z">
              <w:r w:rsidR="00A13E4D" w:rsidRPr="009D2202">
                <w:rPr>
                  <w:rStyle w:val="eop"/>
                  <w:color w:val="840084"/>
                  <w:rPrChange w:id="1048" w:author="Groot, Karina de" w:date="2024-08-08T12:08:00Z" w16du:dateUtc="2024-08-08T10:08:00Z">
                    <w:rPr>
                      <w:rStyle w:val="normaltextrun"/>
                      <w:rFonts w:cs="Arial"/>
                      <w:color w:val="FF0000"/>
                      <w:sz w:val="20"/>
                    </w:rPr>
                  </w:rPrChange>
                </w:rPr>
                <w:t>;</w:t>
              </w:r>
            </w:ins>
            <w:del w:id="1049" w:author="Groot, Karina de" w:date="2024-08-07T09:55:00Z" w16du:dateUtc="2024-08-07T07:55:00Z">
              <w:r w:rsidR="00897251" w:rsidRPr="009D2202" w:rsidDel="00A13E4D">
                <w:rPr>
                  <w:rStyle w:val="eop"/>
                  <w:color w:val="840084"/>
                  <w:rPrChange w:id="1050" w:author="Groot, Karina de" w:date="2024-08-08T12:08:00Z" w16du:dateUtc="2024-08-08T10:08:00Z">
                    <w:rPr>
                      <w:rStyle w:val="normaltextrun"/>
                      <w:rFonts w:cs="Arial"/>
                      <w:color w:val="3165FF"/>
                      <w:sz w:val="20"/>
                      <w:lang w:eastAsia="nl-NL"/>
                    </w:rPr>
                  </w:rPrChange>
                </w:rPr>
                <w:delText>,</w:delText>
              </w:r>
            </w:del>
            <w:r w:rsidR="00897251" w:rsidRPr="009D2202">
              <w:rPr>
                <w:rStyle w:val="eop"/>
                <w:color w:val="840084"/>
                <w:rPrChange w:id="1051" w:author="Groot, Karina de" w:date="2024-08-08T12:08:00Z" w16du:dateUtc="2024-08-08T10:08:00Z">
                  <w:rPr>
                    <w:rStyle w:val="normaltextrun"/>
                    <w:rFonts w:cs="Arial"/>
                    <w:color w:val="3165FF"/>
                    <w:sz w:val="20"/>
                    <w:lang w:eastAsia="nl-NL"/>
                  </w:rPr>
                </w:rPrChange>
              </w:rPr>
              <w:t xml:space="preserve"> </w:t>
            </w:r>
            <w:del w:id="1052" w:author="Groot, Karina de" w:date="2024-08-07T09:54:00Z" w16du:dateUtc="2024-08-07T07:54:00Z">
              <w:r w:rsidR="00897251" w:rsidRPr="009D2202" w:rsidDel="00A13E4D">
                <w:rPr>
                  <w:rStyle w:val="normaltextrun"/>
                  <w:rFonts w:ascii="Arial" w:eastAsia="Times New Roman" w:hAnsi="Arial" w:cs="Arial"/>
                  <w:color w:val="3165FF"/>
                  <w:sz w:val="20"/>
                  <w:szCs w:val="20"/>
                  <w:lang w:eastAsia="nl-NL"/>
                </w:rPr>
                <w:delText xml:space="preserve">derhalve ieder voor </w:delText>
              </w:r>
              <w:r w:rsidR="00897251" w:rsidRPr="009D2202" w:rsidDel="00A13E4D">
                <w:rPr>
                  <w:rFonts w:cs="Arial"/>
                  <w:color w:val="000000" w:themeColor="text1"/>
                  <w:sz w:val="20"/>
                </w:rPr>
                <w:fldChar w:fldCharType="begin"/>
              </w:r>
              <w:r w:rsidR="00897251" w:rsidRPr="009D2202" w:rsidDel="00A13E4D">
                <w:rPr>
                  <w:rFonts w:ascii="Arial" w:hAnsi="Arial" w:cs="Arial"/>
                  <w:color w:val="000000" w:themeColor="text1"/>
                  <w:kern w:val="28"/>
                  <w:sz w:val="20"/>
                  <w:szCs w:val="20"/>
                </w:rPr>
                <w:delInstrText>MacroButton Nomacro §</w:delInstrText>
              </w:r>
              <w:r w:rsidR="00897251" w:rsidRPr="009D2202" w:rsidDel="00A13E4D">
                <w:rPr>
                  <w:rFonts w:cs="Arial"/>
                  <w:color w:val="000000" w:themeColor="text1"/>
                  <w:sz w:val="20"/>
                </w:rPr>
                <w:fldChar w:fldCharType="end"/>
              </w:r>
              <w:r w:rsidR="00897251" w:rsidRPr="009D2202" w:rsidDel="00A13E4D">
                <w:rPr>
                  <w:rFonts w:ascii="Arial" w:hAnsi="Arial" w:cs="Arial"/>
                  <w:sz w:val="20"/>
                  <w:szCs w:val="20"/>
                </w:rPr>
                <w:delText>breukdeel</w:delText>
              </w:r>
              <w:r w:rsidR="00897251" w:rsidRPr="009D2202" w:rsidDel="00A13E4D">
                <w:rPr>
                  <w:rFonts w:cs="Arial"/>
                  <w:sz w:val="20"/>
                </w:rPr>
                <w:fldChar w:fldCharType="begin"/>
              </w:r>
              <w:r w:rsidR="00897251" w:rsidRPr="009D2202" w:rsidDel="00A13E4D">
                <w:rPr>
                  <w:rFonts w:ascii="Arial" w:hAnsi="Arial" w:cs="Arial"/>
                  <w:sz w:val="20"/>
                  <w:szCs w:val="20"/>
                </w:rPr>
                <w:delInstrText>MacroButton Nomacro §</w:delInstrText>
              </w:r>
              <w:r w:rsidR="00897251" w:rsidRPr="009D2202" w:rsidDel="00A13E4D">
                <w:rPr>
                  <w:rFonts w:cs="Arial"/>
                  <w:sz w:val="20"/>
                </w:rPr>
                <w:fldChar w:fldCharType="end"/>
              </w:r>
              <w:r w:rsidR="00897251" w:rsidRPr="009D2202" w:rsidDel="00A13E4D">
                <w:rPr>
                  <w:rStyle w:val="normaltextrun"/>
                  <w:rFonts w:ascii="Arial" w:hAnsi="Arial" w:cs="Arial"/>
                  <w:color w:val="0066FF"/>
                  <w:sz w:val="20"/>
                  <w:szCs w:val="20"/>
                </w:rPr>
                <w:delText xml:space="preserve"> </w:delText>
              </w:r>
              <w:r w:rsidR="00897251" w:rsidRPr="009D2202" w:rsidDel="00A13E4D">
                <w:rPr>
                  <w:rStyle w:val="normaltextrun"/>
                  <w:rFonts w:ascii="Arial" w:eastAsia="Times New Roman" w:hAnsi="Arial" w:cs="Arial"/>
                  <w:color w:val="3165FF"/>
                  <w:sz w:val="20"/>
                  <w:szCs w:val="20"/>
                  <w:lang w:eastAsia="nl-NL"/>
                </w:rPr>
                <w:delText>aandeel</w:delText>
              </w:r>
              <w:r w:rsidR="00897251" w:rsidRPr="009D2202" w:rsidDel="00A13E4D">
                <w:rPr>
                  <w:rStyle w:val="normaltextrun"/>
                  <w:rFonts w:ascii="Arial" w:eastAsia="Times New Roman" w:hAnsi="Arial" w:cs="Arial"/>
                  <w:color w:val="7030A0"/>
                  <w:sz w:val="20"/>
                  <w:szCs w:val="20"/>
                  <w:lang w:eastAsia="nl-NL"/>
                </w:rPr>
                <w:delText>;</w:delText>
              </w:r>
            </w:del>
          </w:p>
          <w:p w14:paraId="3AFA30DF" w14:textId="77777777" w:rsidR="00A13E4D" w:rsidRPr="009D2202" w:rsidRDefault="00A13E4D">
            <w:pPr>
              <w:pStyle w:val="Geenafstand"/>
              <w:widowControl w:val="0"/>
              <w:snapToGrid w:val="0"/>
              <w:spacing w:after="0"/>
              <w:ind w:left="882" w:hanging="426"/>
              <w:rPr>
                <w:ins w:id="1053" w:author="Groot, Karina de" w:date="2024-08-07T09:54:00Z" w16du:dateUtc="2024-08-07T07:54:00Z"/>
                <w:rStyle w:val="eop"/>
                <w:rFonts w:ascii="Arial" w:hAnsi="Arial" w:cs="Arial"/>
                <w:color w:val="840084"/>
                <w:sz w:val="20"/>
                <w:szCs w:val="20"/>
                <w:rPrChange w:id="1054" w:author="Groot, Karina de" w:date="2024-08-08T12:08:00Z" w16du:dateUtc="2024-08-08T10:08:00Z">
                  <w:rPr>
                    <w:ins w:id="1055" w:author="Groot, Karina de" w:date="2024-08-07T09:54:00Z" w16du:dateUtc="2024-08-07T07:54:00Z"/>
                    <w:rStyle w:val="eop"/>
                    <w:rFonts w:ascii="Arial" w:hAnsi="Arial" w:cs="Arial"/>
                    <w:snapToGrid w:val="0"/>
                    <w:color w:val="FF0000"/>
                    <w:kern w:val="28"/>
                    <w:sz w:val="20"/>
                    <w:szCs w:val="20"/>
                  </w:rPr>
                </w:rPrChange>
              </w:rPr>
              <w:pPrChange w:id="1056" w:author="Groot, Karina de" w:date="2024-08-07T10:05:00Z" w16du:dateUtc="2024-08-07T08:05:00Z">
                <w:pPr>
                  <w:pStyle w:val="Geenafstand"/>
                  <w:widowControl w:val="0"/>
                  <w:numPr>
                    <w:numId w:val="7"/>
                  </w:numPr>
                  <w:snapToGrid w:val="0"/>
                  <w:spacing w:after="0"/>
                  <w:ind w:left="882" w:hanging="426"/>
                </w:pPr>
              </w:pPrChange>
            </w:pPr>
          </w:p>
          <w:p w14:paraId="0D4F64BD" w14:textId="652441B9" w:rsidR="00897251" w:rsidRPr="009D2202" w:rsidRDefault="00A13E4D">
            <w:pPr>
              <w:pStyle w:val="Geenafstand"/>
              <w:widowControl w:val="0"/>
              <w:snapToGrid w:val="0"/>
              <w:spacing w:after="0"/>
              <w:ind w:left="456" w:hanging="425"/>
              <w:rPr>
                <w:rStyle w:val="eop"/>
                <w:rFonts w:ascii="Arial" w:hAnsi="Arial" w:cs="Arial"/>
                <w:color w:val="840084"/>
                <w:sz w:val="20"/>
                <w:szCs w:val="20"/>
              </w:rPr>
              <w:pPrChange w:id="1057" w:author="Groot, Karina de" w:date="2024-08-07T09:57:00Z" w16du:dateUtc="2024-08-07T07:57:00Z">
                <w:pPr>
                  <w:pStyle w:val="Geenafstand"/>
                  <w:spacing w:after="0"/>
                  <w:ind w:left="426" w:hanging="426"/>
                </w:pPr>
              </w:pPrChange>
            </w:pPr>
            <w:ins w:id="1058" w:author="Groot, Karina de" w:date="2024-08-07T09:53:00Z" w16du:dateUtc="2024-08-07T07:53:00Z">
              <w:r w:rsidRPr="009D2202">
                <w:rPr>
                  <w:rStyle w:val="eop"/>
                  <w:rFonts w:ascii="Arial" w:hAnsi="Arial" w:cs="Arial"/>
                  <w:color w:val="840084"/>
                  <w:sz w:val="20"/>
                  <w:szCs w:val="20"/>
                  <w:rPrChange w:id="1059" w:author="Groot, Karina de" w:date="2024-08-08T12:08:00Z" w16du:dateUtc="2024-08-08T10:08:00Z">
                    <w:rPr>
                      <w:rStyle w:val="eop"/>
                      <w:rFonts w:ascii="Arial" w:hAnsi="Arial" w:cs="Arial"/>
                      <w:color w:val="FF0000"/>
                      <w:sz w:val="20"/>
                      <w:szCs w:val="20"/>
                    </w:rPr>
                  </w:rPrChange>
                </w:rPr>
                <w:t>4</w:t>
              </w:r>
              <w:r w:rsidRPr="009D2202">
                <w:rPr>
                  <w:rStyle w:val="eop"/>
                  <w:rFonts w:ascii="Arial" w:hAnsi="Arial" w:cs="Arial"/>
                  <w:color w:val="840084"/>
                  <w:sz w:val="20"/>
                  <w:szCs w:val="20"/>
                  <w:rPrChange w:id="1060" w:author="Groot, Karina de" w:date="2024-08-08T12:08:00Z" w16du:dateUtc="2024-08-08T10:08:00Z">
                    <w:rPr>
                      <w:rStyle w:val="eop"/>
                      <w:rFonts w:ascii="Arial" w:hAnsi="Arial" w:cs="Arial"/>
                      <w:color w:val="FF0000"/>
                    </w:rPr>
                  </w:rPrChange>
                </w:rPr>
                <w:t>.</w:t>
              </w:r>
            </w:ins>
            <w:del w:id="1061" w:author="Groot, Karina de" w:date="2024-08-07T09:53:00Z" w16du:dateUtc="2024-08-07T07:53:00Z">
              <w:r w:rsidR="00897251" w:rsidRPr="009D2202" w:rsidDel="00A13E4D">
                <w:rPr>
                  <w:rStyle w:val="eop"/>
                  <w:rFonts w:ascii="Arial" w:hAnsi="Arial" w:cs="Arial"/>
                  <w:color w:val="FF0000"/>
                  <w:sz w:val="20"/>
                  <w:szCs w:val="20"/>
                </w:rPr>
                <w:delText xml:space="preserve">- </w:delText>
              </w:r>
            </w:del>
            <w:r w:rsidR="00897251" w:rsidRPr="009D2202">
              <w:rPr>
                <w:rStyle w:val="eop"/>
                <w:rFonts w:ascii="Arial" w:hAnsi="Arial" w:cs="Arial"/>
                <w:color w:val="FF0000"/>
                <w:sz w:val="20"/>
                <w:szCs w:val="20"/>
              </w:rPr>
              <w:tab/>
            </w:r>
            <w:r w:rsidR="00897251" w:rsidRPr="009D2202">
              <w:rPr>
                <w:rStyle w:val="eop"/>
                <w:rFonts w:ascii="Arial" w:hAnsi="Arial" w:cs="Arial"/>
                <w:color w:val="840084"/>
                <w:sz w:val="20"/>
                <w:szCs w:val="20"/>
              </w:rPr>
              <w:t>stiefkind</w:t>
            </w:r>
            <w:r w:rsidR="00897251" w:rsidRPr="009D2202">
              <w:rPr>
                <w:rStyle w:val="eop"/>
                <w:rFonts w:ascii="Arial" w:hAnsi="Arial" w:cs="Arial"/>
                <w:color w:val="3165FF"/>
                <w:sz w:val="20"/>
                <w:szCs w:val="20"/>
              </w:rPr>
              <w:t>eren</w:t>
            </w:r>
            <w:r w:rsidR="00897251" w:rsidRPr="009D2202">
              <w:rPr>
                <w:rStyle w:val="eop"/>
                <w:rFonts w:ascii="Arial" w:hAnsi="Arial" w:cs="Arial"/>
                <w:color w:val="840084"/>
                <w:sz w:val="20"/>
                <w:szCs w:val="20"/>
              </w:rPr>
              <w:t>:</w:t>
            </w:r>
          </w:p>
          <w:p w14:paraId="1AE1D7D3" w14:textId="67750366" w:rsidR="00897251" w:rsidRPr="004C2BAB" w:rsidRDefault="003A36AF" w:rsidP="00F034D6">
            <w:pPr>
              <w:ind w:left="851" w:hanging="425"/>
              <w:rPr>
                <w:rStyle w:val="normaltextrun"/>
                <w:rFonts w:cs="Arial"/>
                <w:b/>
                <w:bCs/>
                <w:sz w:val="20"/>
                <w:shd w:val="clear" w:color="auto" w:fill="FFFFFF"/>
              </w:rPr>
            </w:pPr>
            <w:del w:id="1062" w:author="Groot, Karina de" w:date="2024-08-07T10:07:00Z" w16du:dateUtc="2024-08-07T08:07:00Z">
              <w:r w:rsidRPr="009D2202" w:rsidDel="002B6C44">
                <w:rPr>
                  <w:rStyle w:val="eop"/>
                  <w:rFonts w:cs="Arial"/>
                  <w:color w:val="840084"/>
                  <w:sz w:val="20"/>
                </w:rPr>
                <w:delText>d</w:delText>
              </w:r>
            </w:del>
            <w:ins w:id="1063" w:author="Groot, Karina de" w:date="2024-08-07T10:07:00Z" w16du:dateUtc="2024-08-07T08:07:00Z">
              <w:r w:rsidR="002B6C44" w:rsidRPr="009D2202">
                <w:rPr>
                  <w:rStyle w:val="eop"/>
                  <w:rFonts w:cs="Arial"/>
                  <w:color w:val="840084"/>
                  <w:sz w:val="20"/>
                </w:rPr>
                <w:t>a</w:t>
              </w:r>
            </w:ins>
            <w:r w:rsidR="00897251" w:rsidRPr="009D2202">
              <w:rPr>
                <w:rStyle w:val="eop"/>
                <w:rFonts w:cs="Arial"/>
                <w:color w:val="840084"/>
                <w:sz w:val="20"/>
              </w:rPr>
              <w:t>.</w:t>
            </w:r>
            <w:r w:rsidR="00897251" w:rsidRPr="009D2202">
              <w:rPr>
                <w:rStyle w:val="eop"/>
                <w:rFonts w:cs="Arial"/>
                <w:color w:val="840084"/>
                <w:sz w:val="20"/>
              </w:rPr>
              <w:tab/>
            </w:r>
            <w:bookmarkStart w:id="1064" w:name="_Hlk173917726"/>
            <w:ins w:id="1065" w:author="Groot, Karina de" w:date="2024-08-08T12:08:00Z" w16du:dateUtc="2024-08-08T10:08:00Z">
              <w:r w:rsidR="009D2202" w:rsidRPr="009D2202">
                <w:rPr>
                  <w:rFonts w:cs="Arial"/>
                  <w:color w:val="840084"/>
                  <w:sz w:val="20"/>
                  <w:highlight w:val="yellow"/>
                  <w:rPrChange w:id="1066" w:author="Groot, Karina de" w:date="2024-08-08T12:08:00Z" w16du:dateUtc="2024-08-08T10:08:00Z">
                    <w:rPr>
                      <w:rFonts w:cs="Arial"/>
                      <w:color w:val="840084"/>
                      <w:szCs w:val="22"/>
                      <w:highlight w:val="yellow"/>
                    </w:rPr>
                  </w:rPrChange>
                </w:rPr>
                <w:t>VVE-</w:t>
              </w:r>
            </w:ins>
            <w:r w:rsidR="00897251" w:rsidRPr="009D2202">
              <w:rPr>
                <w:rFonts w:cs="Arial"/>
                <w:color w:val="840084"/>
                <w:sz w:val="20"/>
                <w:highlight w:val="yellow"/>
              </w:rPr>
              <w:t>TEKSTBLOK NATUURLIJK PERSOON</w:t>
            </w:r>
            <w:del w:id="1067" w:author="Groot, Karina de" w:date="2024-08-08T12:09:00Z" w16du:dateUtc="2024-08-08T10:09:00Z">
              <w:r w:rsidR="001A678F" w:rsidRPr="009D2202" w:rsidDel="009D2202">
                <w:rPr>
                  <w:rFonts w:cs="Arial"/>
                  <w:color w:val="840084"/>
                  <w:sz w:val="20"/>
                  <w:highlight w:val="yellow"/>
                </w:rPr>
                <w:delText>-nieuw</w:delText>
              </w:r>
            </w:del>
            <w:r w:rsidR="00897251" w:rsidRPr="009D2202">
              <w:rPr>
                <w:rFonts w:cs="Arial"/>
                <w:sz w:val="20"/>
                <w:rPrChange w:id="1068" w:author="Groot, Karina de" w:date="2024-08-08T12:08:00Z" w16du:dateUtc="2024-08-08T10:08:00Z">
                  <w:rPr/>
                </w:rPrChange>
              </w:rPr>
              <w:t>,</w:t>
            </w:r>
            <w:r w:rsidR="00897251" w:rsidRPr="009D2202">
              <w:rPr>
                <w:rFonts w:cs="Arial"/>
                <w:color w:val="840084"/>
                <w:sz w:val="20"/>
                <w:rPrChange w:id="1069" w:author="Groot, Karina de" w:date="2024-08-08T12:08:00Z" w16du:dateUtc="2024-08-08T10:08:00Z">
                  <w:rPr>
                    <w:color w:val="840084"/>
                  </w:rPr>
                </w:rPrChange>
              </w:rPr>
              <w:t xml:space="preserve"> </w:t>
            </w:r>
            <w:ins w:id="1070" w:author="Groot, Karina de" w:date="2024-08-07T10:03:00Z" w16du:dateUtc="2024-08-07T08:03:00Z">
              <w:r w:rsidR="00B40F65" w:rsidRPr="009D2202">
                <w:rPr>
                  <w:rFonts w:cs="Arial"/>
                  <w:color w:val="840084"/>
                  <w:sz w:val="20"/>
                </w:rPr>
                <w:t>wonende te</w:t>
              </w:r>
              <w:r w:rsidR="00B40F65" w:rsidRPr="009D2202">
                <w:rPr>
                  <w:rFonts w:cs="Arial"/>
                  <w:color w:val="339966"/>
                  <w:sz w:val="20"/>
                </w:rPr>
                <w:t xml:space="preserve"> </w:t>
              </w:r>
            </w:ins>
            <w:ins w:id="1071" w:author="Groot, Karina de" w:date="2024-08-08T12:08:00Z" w16du:dateUtc="2024-08-08T10:08:00Z">
              <w:r w:rsidR="009D2202" w:rsidRPr="009D2202">
                <w:rPr>
                  <w:rFonts w:cs="Arial"/>
                  <w:color w:val="840084"/>
                  <w:sz w:val="20"/>
                  <w:highlight w:val="yellow"/>
                  <w:rPrChange w:id="1072" w:author="Groot, Karina de" w:date="2024-08-08T12:08:00Z" w16du:dateUtc="2024-08-08T10:08:00Z">
                    <w:rPr>
                      <w:rFonts w:cs="Arial"/>
                      <w:color w:val="840084"/>
                      <w:szCs w:val="22"/>
                      <w:highlight w:val="yellow"/>
                    </w:rPr>
                  </w:rPrChange>
                </w:rPr>
                <w:t>VVE-</w:t>
              </w:r>
            </w:ins>
            <w:ins w:id="1073" w:author="Groot, Karina de" w:date="2024-08-07T10:03:00Z" w16du:dateUtc="2024-08-07T08:03:00Z">
              <w:r w:rsidR="00B40F65" w:rsidRPr="009D2202">
                <w:rPr>
                  <w:rFonts w:cs="Arial"/>
                  <w:color w:val="800080"/>
                  <w:sz w:val="20"/>
                  <w:highlight w:val="yellow"/>
                </w:rPr>
                <w:t>TEKSTBLOK WOONADRES</w:t>
              </w:r>
            </w:ins>
            <w:ins w:id="1074" w:author="Groot, Karina de" w:date="2024-08-08T12:09:00Z" w16du:dateUtc="2024-08-08T10:09:00Z">
              <w:r w:rsidR="00193C50" w:rsidRPr="00193C50">
                <w:rPr>
                  <w:rFonts w:cs="Arial"/>
                  <w:color w:val="800080"/>
                  <w:sz w:val="20"/>
                  <w:rPrChange w:id="1075" w:author="Groot, Karina de" w:date="2024-08-08T12:10:00Z" w16du:dateUtc="2024-08-08T10:10:00Z">
                    <w:rPr>
                      <w:rFonts w:cs="Arial"/>
                      <w:color w:val="800080"/>
                      <w:sz w:val="20"/>
                      <w:highlight w:val="yellow"/>
                    </w:rPr>
                  </w:rPrChange>
                </w:rPr>
                <w:t>,</w:t>
              </w:r>
            </w:ins>
            <w:ins w:id="1076" w:author="Groot, Karina de" w:date="2024-08-07T10:03:00Z" w16du:dateUtc="2024-08-07T08:03:00Z">
              <w:r w:rsidR="00B40F65" w:rsidRPr="00193C50" w:rsidDel="00B40F65">
                <w:rPr>
                  <w:rFonts w:cs="Arial"/>
                  <w:color w:val="840084"/>
                  <w:sz w:val="20"/>
                  <w:rPrChange w:id="1077" w:author="Groot, Karina de" w:date="2024-08-08T12:10:00Z" w16du:dateUtc="2024-08-08T10:10:00Z">
                    <w:rPr>
                      <w:rFonts w:cs="Arial"/>
                      <w:color w:val="840084"/>
                      <w:sz w:val="20"/>
                      <w:highlight w:val="yellow"/>
                    </w:rPr>
                  </w:rPrChange>
                </w:rPr>
                <w:t xml:space="preserve"> </w:t>
              </w:r>
            </w:ins>
            <w:del w:id="1078" w:author="Groot, Karina de" w:date="2024-08-07T10:03:00Z" w16du:dateUtc="2024-08-07T08:03:00Z">
              <w:r w:rsidR="00897251" w:rsidRPr="009D2202" w:rsidDel="00B40F65">
                <w:rPr>
                  <w:rFonts w:cs="Arial"/>
                  <w:color w:val="840084"/>
                  <w:sz w:val="20"/>
                  <w:highlight w:val="yellow"/>
                </w:rPr>
                <w:delText>TEKSTBLOK NATUURLIJK PERSOON</w:delText>
              </w:r>
              <w:r w:rsidR="001A678F" w:rsidRPr="009D2202" w:rsidDel="00B40F65">
                <w:rPr>
                  <w:rFonts w:cs="Arial"/>
                  <w:color w:val="840084"/>
                  <w:sz w:val="20"/>
                  <w:highlight w:val="yellow"/>
                </w:rPr>
                <w:delText>-nieuw</w:delText>
              </w:r>
              <w:r w:rsidR="00897251" w:rsidRPr="009D2202" w:rsidDel="00B40F65">
                <w:rPr>
                  <w:rFonts w:cs="Arial"/>
                  <w:sz w:val="20"/>
                  <w:rPrChange w:id="1079" w:author="Groot, Karina de" w:date="2024-08-08T12:08:00Z" w16du:dateUtc="2024-08-08T10:08:00Z">
                    <w:rPr/>
                  </w:rPrChange>
                </w:rPr>
                <w:delText xml:space="preserve"> </w:delText>
              </w:r>
            </w:del>
            <w:del w:id="1080" w:author="Groot, Karina de" w:date="2024-08-07T09:59:00Z" w16du:dateUtc="2024-08-07T07:59:00Z">
              <w:r w:rsidR="00897251" w:rsidRPr="009D2202" w:rsidDel="00A13E4D">
                <w:rPr>
                  <w:rFonts w:cs="Arial"/>
                  <w:sz w:val="20"/>
                  <w:rPrChange w:id="1081" w:author="Groot, Karina de" w:date="2024-08-08T12:08:00Z" w16du:dateUtc="2024-08-08T10:08:00Z">
                    <w:rPr/>
                  </w:rPrChange>
                </w:rPr>
                <w:delText xml:space="preserve">en </w:delText>
              </w:r>
              <w:r w:rsidR="00897251" w:rsidRPr="009D2202" w:rsidDel="00A13E4D">
                <w:rPr>
                  <w:rFonts w:cs="Arial"/>
                  <w:color w:val="840084"/>
                  <w:sz w:val="20"/>
                  <w:highlight w:val="yellow"/>
                </w:rPr>
                <w:delText>TEKSTBLOK NATUURLIJK PERSOON</w:delText>
              </w:r>
              <w:r w:rsidR="001A678F" w:rsidRPr="009D2202" w:rsidDel="00A13E4D">
                <w:rPr>
                  <w:rFonts w:cs="Arial"/>
                  <w:color w:val="840084"/>
                  <w:sz w:val="20"/>
                  <w:highlight w:val="yellow"/>
                </w:rPr>
                <w:delText>-nieuw</w:delText>
              </w:r>
              <w:r w:rsidR="00897251" w:rsidRPr="009D2202" w:rsidDel="00A13E4D">
                <w:rPr>
                  <w:rFonts w:cs="Arial"/>
                  <w:color w:val="840084"/>
                  <w:sz w:val="20"/>
                  <w:rPrChange w:id="1082" w:author="Groot, Karina de" w:date="2024-08-08T12:08:00Z" w16du:dateUtc="2024-08-08T10:08:00Z">
                    <w:rPr>
                      <w:color w:val="840084"/>
                    </w:rPr>
                  </w:rPrChange>
                </w:rPr>
                <w:delText>,</w:delText>
              </w:r>
              <w:r w:rsidR="00897251" w:rsidRPr="009D2202" w:rsidDel="00A13E4D">
                <w:rPr>
                  <w:rStyle w:val="normaltextrun"/>
                  <w:rFonts w:cs="Arial"/>
                  <w:color w:val="FF0000"/>
                  <w:sz w:val="20"/>
                </w:rPr>
                <w:delText xml:space="preserve"> </w:delText>
              </w:r>
              <w:r w:rsidR="00897251" w:rsidRPr="009D2202" w:rsidDel="00A13E4D">
                <w:rPr>
                  <w:rStyle w:val="normaltextrun"/>
                  <w:rFonts w:cs="Arial"/>
                  <w:color w:val="840084"/>
                  <w:sz w:val="20"/>
                </w:rPr>
                <w:delText xml:space="preserve">gezamenlijk </w:delText>
              </w:r>
            </w:del>
            <w:r w:rsidR="00897251" w:rsidRPr="009D2202">
              <w:rPr>
                <w:rStyle w:val="normaltextrun"/>
                <w:rFonts w:cs="Arial"/>
                <w:color w:val="840084"/>
                <w:sz w:val="20"/>
              </w:rPr>
              <w:t>voor</w:t>
            </w:r>
            <w:r w:rsidR="00897251" w:rsidRPr="009D2202">
              <w:rPr>
                <w:rStyle w:val="normaltextrun"/>
                <w:rFonts w:cs="Arial"/>
                <w:color w:val="FF0000"/>
                <w:sz w:val="20"/>
              </w:rPr>
              <w:t xml:space="preserve"> </w:t>
            </w:r>
            <w:ins w:id="1083" w:author="Groot, Karina de" w:date="2024-08-07T09:59:00Z" w16du:dateUtc="2024-08-07T07:59:00Z">
              <w:r w:rsidR="00A13E4D" w:rsidRPr="009D2202">
                <w:rPr>
                  <w:rStyle w:val="eop"/>
                  <w:rFonts w:eastAsiaTheme="minorHAnsi"/>
                  <w:snapToGrid/>
                  <w:color w:val="840084"/>
                  <w:kern w:val="0"/>
                  <w:rPrChange w:id="1084" w:author="Groot, Karina de" w:date="2024-08-08T12:08:00Z" w16du:dateUtc="2024-08-08T10:08:00Z">
                    <w:rPr>
                      <w:rStyle w:val="normaltextrun"/>
                      <w:rFonts w:cs="Arial"/>
                      <w:color w:val="FF0000"/>
                      <w:sz w:val="20"/>
                    </w:rPr>
                  </w:rPrChange>
                </w:rPr>
                <w:t>het</w:t>
              </w:r>
              <w:r w:rsidR="00A13E4D" w:rsidRPr="009D2202">
                <w:rPr>
                  <w:rStyle w:val="normaltextrun"/>
                  <w:rFonts w:cs="Arial"/>
                  <w:color w:val="FF0000"/>
                  <w:sz w:val="20"/>
                </w:rPr>
                <w:t xml:space="preserve"> </w:t>
              </w:r>
            </w:ins>
            <w:r w:rsidR="00897251" w:rsidRPr="009D2202">
              <w:rPr>
                <w:rFonts w:cs="Arial"/>
                <w:color w:val="000000" w:themeColor="text1"/>
                <w:sz w:val="20"/>
              </w:rPr>
              <w:fldChar w:fldCharType="begin"/>
            </w:r>
            <w:r w:rsidR="00897251" w:rsidRPr="009D2202">
              <w:rPr>
                <w:rFonts w:cs="Arial"/>
                <w:color w:val="000000" w:themeColor="text1"/>
                <w:sz w:val="20"/>
              </w:rPr>
              <w:instrText>MacroButton Nomacro §</w:instrText>
            </w:r>
            <w:r w:rsidR="00897251" w:rsidRPr="009D2202">
              <w:rPr>
                <w:rFonts w:cs="Arial"/>
                <w:color w:val="000000" w:themeColor="text1"/>
                <w:sz w:val="20"/>
              </w:rPr>
              <w:fldChar w:fldCharType="end"/>
            </w:r>
            <w:r w:rsidR="00897251" w:rsidRPr="009D2202">
              <w:rPr>
                <w:rFonts w:cs="Arial"/>
                <w:sz w:val="20"/>
              </w:rPr>
              <w:t>breukdeel</w:t>
            </w:r>
            <w:r w:rsidR="00897251" w:rsidRPr="009D2202">
              <w:rPr>
                <w:rFonts w:cs="Arial"/>
                <w:sz w:val="20"/>
              </w:rPr>
              <w:fldChar w:fldCharType="begin"/>
            </w:r>
            <w:r w:rsidR="00897251" w:rsidRPr="009D2202">
              <w:rPr>
                <w:rFonts w:cs="Arial"/>
                <w:sz w:val="20"/>
              </w:rPr>
              <w:instrText>MacroButton Nomacro §</w:instrText>
            </w:r>
            <w:r w:rsidR="00897251" w:rsidRPr="009D2202">
              <w:rPr>
                <w:rFonts w:cs="Arial"/>
                <w:sz w:val="20"/>
              </w:rPr>
              <w:fldChar w:fldCharType="end"/>
            </w:r>
            <w:r w:rsidR="00897251" w:rsidRPr="009D2202">
              <w:rPr>
                <w:rStyle w:val="normaltextrun"/>
                <w:rFonts w:cs="Arial"/>
                <w:color w:val="0066FF"/>
                <w:sz w:val="20"/>
              </w:rPr>
              <w:t xml:space="preserve"> </w:t>
            </w:r>
            <w:r w:rsidR="00897251" w:rsidRPr="009D2202">
              <w:rPr>
                <w:rStyle w:val="normaltextrun"/>
                <w:rFonts w:cs="Arial"/>
                <w:color w:val="840084"/>
                <w:sz w:val="20"/>
              </w:rPr>
              <w:t>aandeel</w:t>
            </w:r>
            <w:bookmarkEnd w:id="1064"/>
            <w:ins w:id="1085" w:author="Groot, Karina de" w:date="2024-08-07T10:08:00Z" w16du:dateUtc="2024-08-07T08:08:00Z">
              <w:r w:rsidR="002B6C44" w:rsidRPr="009D2202">
                <w:rPr>
                  <w:rStyle w:val="normaltextrun"/>
                  <w:rFonts w:cs="Arial"/>
                  <w:color w:val="FF0000"/>
                  <w:sz w:val="20"/>
                  <w:rPrChange w:id="1086" w:author="Groot, Karina de" w:date="2024-08-08T12:08:00Z" w16du:dateUtc="2024-08-08T10:08:00Z">
                    <w:rPr>
                      <w:rStyle w:val="normaltextrun"/>
                      <w:rFonts w:cs="Arial"/>
                      <w:color w:val="840084"/>
                      <w:sz w:val="20"/>
                    </w:rPr>
                  </w:rPrChange>
                </w:rPr>
                <w:t>.</w:t>
              </w:r>
            </w:ins>
            <w:del w:id="1087" w:author="Groot, Karina de" w:date="2024-08-07T10:00:00Z" w16du:dateUtc="2024-08-07T08:00:00Z">
              <w:r w:rsidR="00897251" w:rsidRPr="00A13E4D" w:rsidDel="00A13E4D">
                <w:rPr>
                  <w:rStyle w:val="normaltextrun"/>
                  <w:rFonts w:cs="Arial"/>
                  <w:color w:val="3165FF"/>
                  <w:sz w:val="20"/>
                  <w:lang w:eastAsia="nl-NL"/>
                </w:rPr>
                <w:delText xml:space="preserve">, derhalve ieder voor </w:delText>
              </w:r>
              <w:r w:rsidR="00897251" w:rsidRPr="00A13E4D" w:rsidDel="00A13E4D">
                <w:rPr>
                  <w:rFonts w:cs="Arial"/>
                  <w:color w:val="000000" w:themeColor="text1"/>
                  <w:sz w:val="20"/>
                </w:rPr>
                <w:fldChar w:fldCharType="begin"/>
              </w:r>
              <w:r w:rsidR="00897251" w:rsidRPr="00A13E4D" w:rsidDel="00A13E4D">
                <w:rPr>
                  <w:rFonts w:cs="Arial"/>
                  <w:color w:val="000000" w:themeColor="text1"/>
                  <w:sz w:val="20"/>
                </w:rPr>
                <w:delInstrText>MacroButton Nomacro §</w:delInstrText>
              </w:r>
              <w:r w:rsidR="00897251" w:rsidRPr="00A13E4D" w:rsidDel="00A13E4D">
                <w:rPr>
                  <w:rFonts w:cs="Arial"/>
                  <w:color w:val="000000" w:themeColor="text1"/>
                  <w:sz w:val="20"/>
                </w:rPr>
                <w:fldChar w:fldCharType="end"/>
              </w:r>
              <w:r w:rsidR="00897251" w:rsidRPr="00A13E4D" w:rsidDel="00A13E4D">
                <w:rPr>
                  <w:rFonts w:cs="Arial"/>
                  <w:sz w:val="20"/>
                </w:rPr>
                <w:delText>breukdeel</w:delText>
              </w:r>
              <w:r w:rsidR="00897251" w:rsidRPr="00A13E4D" w:rsidDel="00A13E4D">
                <w:rPr>
                  <w:rFonts w:cs="Arial"/>
                  <w:sz w:val="20"/>
                </w:rPr>
                <w:fldChar w:fldCharType="begin"/>
              </w:r>
              <w:r w:rsidR="00897251" w:rsidRPr="00A13E4D" w:rsidDel="00A13E4D">
                <w:rPr>
                  <w:rFonts w:cs="Arial"/>
                  <w:sz w:val="20"/>
                </w:rPr>
                <w:delInstrText>MacroButton Nomacro §</w:delInstrText>
              </w:r>
              <w:r w:rsidR="00897251" w:rsidRPr="00A13E4D" w:rsidDel="00A13E4D">
                <w:rPr>
                  <w:rFonts w:cs="Arial"/>
                  <w:sz w:val="20"/>
                </w:rPr>
                <w:fldChar w:fldCharType="end"/>
              </w:r>
              <w:r w:rsidR="00897251" w:rsidRPr="00A13E4D" w:rsidDel="00A13E4D">
                <w:rPr>
                  <w:rStyle w:val="normaltextrun"/>
                  <w:rFonts w:cs="Arial"/>
                  <w:color w:val="0066FF"/>
                  <w:sz w:val="20"/>
                </w:rPr>
                <w:delText xml:space="preserve"> </w:delText>
              </w:r>
              <w:r w:rsidR="00897251" w:rsidRPr="00A13E4D" w:rsidDel="00A13E4D">
                <w:rPr>
                  <w:rStyle w:val="normaltextrun"/>
                  <w:rFonts w:cs="Arial"/>
                  <w:color w:val="3165FF"/>
                  <w:sz w:val="20"/>
                  <w:lang w:eastAsia="nl-NL"/>
                </w:rPr>
                <w:delText>aandeel</w:delText>
              </w:r>
              <w:r w:rsidR="00897251" w:rsidRPr="00A13E4D" w:rsidDel="00A13E4D">
                <w:rPr>
                  <w:rStyle w:val="normaltextrun"/>
                  <w:rFonts w:cs="Arial"/>
                  <w:color w:val="FF0000"/>
                  <w:sz w:val="20"/>
                </w:rPr>
                <w:delText>.</w:delText>
              </w:r>
            </w:del>
          </w:p>
        </w:tc>
        <w:tc>
          <w:tcPr>
            <w:tcW w:w="7371" w:type="dxa"/>
            <w:tcPrChange w:id="1088" w:author="Groot, Karina de" w:date="2024-08-09T14:43:00Z" w16du:dateUtc="2024-08-09T12:43:00Z">
              <w:tcPr>
                <w:tcW w:w="2603" w:type="pct"/>
                <w:gridSpan w:val="2"/>
              </w:tcPr>
            </w:tcPrChange>
          </w:tcPr>
          <w:p w14:paraId="2D69E383" w14:textId="688D7F3B" w:rsidR="0013764A" w:rsidRDefault="0013764A" w:rsidP="0013764A">
            <w:pPr>
              <w:spacing w:after="0"/>
              <w:rPr>
                <w:ins w:id="1089" w:author="Groot, Karina de" w:date="2024-08-09T15:28:00Z" w16du:dateUtc="2024-08-09T13:28:00Z"/>
                <w:rFonts w:cs="Arial"/>
                <w:sz w:val="16"/>
                <w:szCs w:val="16"/>
              </w:rPr>
            </w:pPr>
            <w:ins w:id="1090" w:author="Groot, Karina de" w:date="2024-08-09T15:27:00Z" w16du:dateUtc="2024-08-09T13:27:00Z">
              <w:r>
                <w:rPr>
                  <w:rStyle w:val="normaltextrun"/>
                  <w:rFonts w:cs="Arial"/>
                  <w:sz w:val="16"/>
                  <w:szCs w:val="16"/>
                </w:rPr>
                <w:t>-</w:t>
              </w:r>
            </w:ins>
            <w:ins w:id="1091" w:author="Groot, Karina de" w:date="2024-08-09T15:26:00Z" w16du:dateUtc="2024-08-09T13:26:00Z">
              <w:r w:rsidRPr="007D0435">
                <w:rPr>
                  <w:rStyle w:val="normaltextrun"/>
                  <w:rFonts w:cs="Arial"/>
                  <w:sz w:val="16"/>
                  <w:szCs w:val="16"/>
                </w:rPr>
                <w:t xml:space="preserve">Het tonen van de kinderen en meervoud/enkelvoud </w:t>
              </w:r>
            </w:ins>
            <w:ins w:id="1092" w:author="Groot, Karina de" w:date="2024-08-09T15:27:00Z" w16du:dateUtc="2024-08-09T13:27:00Z">
              <w:r w:rsidRPr="0013764A">
                <w:rPr>
                  <w:rStyle w:val="normaltextrun"/>
                  <w:rFonts w:cs="Arial"/>
                  <w:color w:val="FF0000"/>
                  <w:sz w:val="16"/>
                  <w:szCs w:val="16"/>
                  <w:rPrChange w:id="1093" w:author="Groot, Karina de" w:date="2024-08-09T15:27:00Z" w16du:dateUtc="2024-08-09T13:27:00Z">
                    <w:rPr>
                      <w:rStyle w:val="normaltextrun"/>
                      <w:rFonts w:cs="Arial"/>
                      <w:color w:val="FF0000"/>
                      <w:sz w:val="20"/>
                    </w:rPr>
                  </w:rPrChange>
                </w:rPr>
                <w:t>kind</w:t>
              </w:r>
              <w:r w:rsidRPr="0013764A">
                <w:rPr>
                  <w:rStyle w:val="normaltextrun"/>
                  <w:rFonts w:cs="Arial"/>
                  <w:color w:val="840084"/>
                  <w:sz w:val="16"/>
                  <w:szCs w:val="16"/>
                  <w:rPrChange w:id="1094" w:author="Groot, Karina de" w:date="2024-08-09T15:27:00Z" w16du:dateUtc="2024-08-09T13:27:00Z">
                    <w:rPr>
                      <w:rStyle w:val="normaltextrun"/>
                      <w:rFonts w:cs="Arial"/>
                      <w:color w:val="840084"/>
                      <w:sz w:val="20"/>
                    </w:rPr>
                  </w:rPrChange>
                </w:rPr>
                <w:t>eren</w:t>
              </w:r>
              <w:r w:rsidRPr="007D0435">
                <w:rPr>
                  <w:rStyle w:val="normaltextrun"/>
                  <w:rFonts w:cs="Arial"/>
                  <w:sz w:val="16"/>
                  <w:szCs w:val="16"/>
                </w:rPr>
                <w:t xml:space="preserve"> </w:t>
              </w:r>
            </w:ins>
            <w:ins w:id="1095" w:author="Groot, Karina de" w:date="2024-08-09T15:26:00Z" w16du:dateUtc="2024-08-09T13:26:00Z">
              <w:r w:rsidRPr="007D0435">
                <w:rPr>
                  <w:rStyle w:val="normaltextrun"/>
                  <w:rFonts w:cs="Arial"/>
                  <w:sz w:val="16"/>
                  <w:szCs w:val="16"/>
                </w:rPr>
                <w:t xml:space="preserve">wordt afgeleid van het aantal aanwezige </w:t>
              </w:r>
              <w:r w:rsidRPr="00AF1F99">
                <w:rPr>
                  <w:rFonts w:cs="Arial"/>
                  <w:sz w:val="16"/>
                  <w:szCs w:val="16"/>
                </w:rPr>
                <w:t>erfdelenPerPersoon</w:t>
              </w:r>
              <w:r w:rsidRPr="007D0435">
                <w:rPr>
                  <w:rStyle w:val="eop"/>
                  <w:rFonts w:cs="Arial"/>
                  <w:sz w:val="16"/>
                  <w:szCs w:val="16"/>
                </w:rPr>
                <w:t>/kinderen/</w:t>
              </w:r>
              <w:r w:rsidRPr="007D0435">
                <w:rPr>
                  <w:rFonts w:cs="Arial"/>
                  <w:sz w:val="16"/>
                  <w:szCs w:val="16"/>
                </w:rPr>
                <w:t>kindMetAandeel/</w:t>
              </w:r>
              <w:r w:rsidRPr="007D0435">
                <w:rPr>
                  <w:rStyle w:val="eop"/>
                  <w:rFonts w:cs="Arial"/>
                  <w:sz w:val="16"/>
                  <w:szCs w:val="16"/>
                </w:rPr>
                <w:t>persoonRef</w:t>
              </w:r>
              <w:r w:rsidRPr="007D0435">
                <w:rPr>
                  <w:rFonts w:cs="Arial"/>
                  <w:sz w:val="16"/>
                  <w:szCs w:val="16"/>
                </w:rPr>
                <w:t xml:space="preserve"> [xlink:href= ‘’id van het betreffende kind]</w:t>
              </w:r>
            </w:ins>
            <w:ins w:id="1096" w:author="Groot, Karina de" w:date="2024-08-09T15:28:00Z" w16du:dateUtc="2024-08-09T13:28:00Z">
              <w:r>
                <w:rPr>
                  <w:rFonts w:cs="Arial"/>
                  <w:sz w:val="16"/>
                  <w:szCs w:val="16"/>
                </w:rPr>
                <w:t>.</w:t>
              </w:r>
            </w:ins>
          </w:p>
          <w:p w14:paraId="2FE623D5" w14:textId="4F83EA29" w:rsidR="0013764A" w:rsidRPr="007D0435" w:rsidRDefault="0013764A" w:rsidP="0013764A">
            <w:pPr>
              <w:spacing w:after="0"/>
              <w:rPr>
                <w:ins w:id="1097" w:author="Groot, Karina de" w:date="2024-08-09T15:26:00Z" w16du:dateUtc="2024-08-09T13:26:00Z"/>
                <w:rStyle w:val="eop"/>
                <w:rFonts w:cs="Arial"/>
                <w:sz w:val="16"/>
                <w:szCs w:val="16"/>
              </w:rPr>
            </w:pPr>
          </w:p>
          <w:p w14:paraId="23DB74AC" w14:textId="744E4D22" w:rsidR="00324AC1" w:rsidRDefault="00324AC1" w:rsidP="00324AC1">
            <w:pPr>
              <w:spacing w:after="0"/>
              <w:rPr>
                <w:ins w:id="1098" w:author="Groot, Karina de" w:date="2024-08-09T15:28:00Z" w16du:dateUtc="2024-08-09T13:28:00Z"/>
                <w:rFonts w:cs="Arial"/>
                <w:sz w:val="16"/>
                <w:szCs w:val="16"/>
              </w:rPr>
            </w:pPr>
            <w:ins w:id="1099" w:author="Groot, Karina de" w:date="2024-08-09T15:28:00Z" w16du:dateUtc="2024-08-09T13:28:00Z">
              <w:r>
                <w:rPr>
                  <w:rStyle w:val="normaltextrun"/>
                  <w:rFonts w:cs="Arial"/>
                  <w:sz w:val="16"/>
                  <w:szCs w:val="16"/>
                </w:rPr>
                <w:t>-</w:t>
              </w:r>
              <w:r w:rsidRPr="007D0435">
                <w:rPr>
                  <w:rStyle w:val="normaltextrun"/>
                  <w:rFonts w:cs="Arial"/>
                  <w:sz w:val="16"/>
                  <w:szCs w:val="16"/>
                </w:rPr>
                <w:t xml:space="preserve">Het tonen van de </w:t>
              </w:r>
              <w:r>
                <w:rPr>
                  <w:rStyle w:val="normaltextrun"/>
                  <w:rFonts w:cs="Arial"/>
                  <w:sz w:val="16"/>
                  <w:szCs w:val="16"/>
                </w:rPr>
                <w:t>klein</w:t>
              </w:r>
              <w:r w:rsidRPr="007D0435">
                <w:rPr>
                  <w:rStyle w:val="normaltextrun"/>
                  <w:rFonts w:cs="Arial"/>
                  <w:sz w:val="16"/>
                  <w:szCs w:val="16"/>
                </w:rPr>
                <w:t xml:space="preserve">kinderen en meervoud/enkelvoud </w:t>
              </w:r>
            </w:ins>
            <w:ins w:id="1100" w:author="Groot, Karina de" w:date="2024-08-14T10:36:00Z" w16du:dateUtc="2024-08-14T08:36:00Z">
              <w:r w:rsidR="00BC3A20" w:rsidRPr="00BC3A20">
                <w:rPr>
                  <w:rStyle w:val="normaltextrun"/>
                  <w:rFonts w:cs="Arial"/>
                  <w:color w:val="840084"/>
                  <w:sz w:val="16"/>
                  <w:szCs w:val="16"/>
                  <w:rPrChange w:id="1101" w:author="Groot, Karina de" w:date="2024-08-14T10:37:00Z" w16du:dateUtc="2024-08-14T08:37:00Z">
                    <w:rPr>
                      <w:rStyle w:val="normaltextrun"/>
                      <w:rFonts w:cs="Arial"/>
                      <w:color w:val="840084"/>
                      <w:sz w:val="20"/>
                    </w:rPr>
                  </w:rPrChange>
                </w:rPr>
                <w:t>kleinkind</w:t>
              </w:r>
              <w:r w:rsidR="00BC3A20" w:rsidRPr="00BC3A20">
                <w:rPr>
                  <w:rStyle w:val="normaltextrun"/>
                  <w:rFonts w:cs="Arial"/>
                  <w:color w:val="3165FF"/>
                  <w:sz w:val="16"/>
                  <w:szCs w:val="16"/>
                  <w:rPrChange w:id="1102" w:author="Groot, Karina de" w:date="2024-08-14T10:37:00Z" w16du:dateUtc="2024-08-14T08:37:00Z">
                    <w:rPr>
                      <w:rStyle w:val="normaltextrun"/>
                      <w:rFonts w:cs="Arial"/>
                      <w:color w:val="3165FF"/>
                      <w:sz w:val="20"/>
                    </w:rPr>
                  </w:rPrChange>
                </w:rPr>
                <w:t>eren</w:t>
              </w:r>
              <w:r w:rsidR="00BC3A20" w:rsidRPr="00BC3A20">
                <w:rPr>
                  <w:rStyle w:val="normaltextrun"/>
                  <w:rFonts w:cs="Arial"/>
                  <w:sz w:val="16"/>
                  <w:szCs w:val="16"/>
                </w:rPr>
                <w:t xml:space="preserve"> </w:t>
              </w:r>
            </w:ins>
            <w:ins w:id="1103" w:author="Groot, Karina de" w:date="2024-08-09T15:28:00Z" w16du:dateUtc="2024-08-09T13:28:00Z">
              <w:r w:rsidRPr="007D0435">
                <w:rPr>
                  <w:rStyle w:val="normaltextrun"/>
                  <w:rFonts w:cs="Arial"/>
                  <w:sz w:val="16"/>
                  <w:szCs w:val="16"/>
                </w:rPr>
                <w:t xml:space="preserve">wordt afgeleid van het aantal aanwezige </w:t>
              </w:r>
              <w:r w:rsidRPr="00AF1F99">
                <w:rPr>
                  <w:rFonts w:cs="Arial"/>
                  <w:sz w:val="16"/>
                  <w:szCs w:val="16"/>
                </w:rPr>
                <w:t>erfdelenPerPersoon</w:t>
              </w:r>
              <w:r w:rsidRPr="007D0435">
                <w:rPr>
                  <w:rStyle w:val="eop"/>
                  <w:rFonts w:cs="Arial"/>
                  <w:sz w:val="16"/>
                  <w:szCs w:val="16"/>
                </w:rPr>
                <w:t>/</w:t>
              </w:r>
            </w:ins>
            <w:ins w:id="1104" w:author="Groot, Karina de" w:date="2024-08-09T15:29:00Z" w16du:dateUtc="2024-08-09T13:29:00Z">
              <w:r>
                <w:rPr>
                  <w:rStyle w:val="eop"/>
                  <w:rFonts w:cs="Arial"/>
                  <w:sz w:val="16"/>
                  <w:szCs w:val="16"/>
                </w:rPr>
                <w:t>klein</w:t>
              </w:r>
            </w:ins>
            <w:ins w:id="1105" w:author="Groot, Karina de" w:date="2024-08-09T15:28:00Z" w16du:dateUtc="2024-08-09T13:28:00Z">
              <w:r w:rsidRPr="007D0435">
                <w:rPr>
                  <w:rStyle w:val="eop"/>
                  <w:rFonts w:cs="Arial"/>
                  <w:sz w:val="16"/>
                  <w:szCs w:val="16"/>
                </w:rPr>
                <w:t>kinderen/</w:t>
              </w:r>
            </w:ins>
            <w:ins w:id="1106" w:author="Groot, Karina de" w:date="2024-08-09T15:29:00Z" w16du:dateUtc="2024-08-09T13:29:00Z">
              <w:r>
                <w:rPr>
                  <w:rStyle w:val="eop"/>
                  <w:rFonts w:cs="Arial"/>
                  <w:sz w:val="16"/>
                  <w:szCs w:val="16"/>
                </w:rPr>
                <w:t>klein</w:t>
              </w:r>
            </w:ins>
            <w:ins w:id="1107" w:author="Groot, Karina de" w:date="2024-08-09T15:28:00Z" w16du:dateUtc="2024-08-09T13:28:00Z">
              <w:r w:rsidRPr="007D0435">
                <w:rPr>
                  <w:rFonts w:cs="Arial"/>
                  <w:sz w:val="16"/>
                  <w:szCs w:val="16"/>
                </w:rPr>
                <w:t>kindMetAandeel/</w:t>
              </w:r>
              <w:r w:rsidRPr="007D0435">
                <w:rPr>
                  <w:rStyle w:val="eop"/>
                  <w:rFonts w:cs="Arial"/>
                  <w:sz w:val="16"/>
                  <w:szCs w:val="16"/>
                </w:rPr>
                <w:t>persoonRef</w:t>
              </w:r>
              <w:r w:rsidRPr="007D0435">
                <w:rPr>
                  <w:rFonts w:cs="Arial"/>
                  <w:sz w:val="16"/>
                  <w:szCs w:val="16"/>
                </w:rPr>
                <w:t xml:space="preserve"> [xlink:href= ‘’id van het betreffende </w:t>
              </w:r>
            </w:ins>
            <w:ins w:id="1108" w:author="Groot, Karina de" w:date="2024-08-09T15:29:00Z" w16du:dateUtc="2024-08-09T13:29:00Z">
              <w:r>
                <w:rPr>
                  <w:rFonts w:cs="Arial"/>
                  <w:sz w:val="16"/>
                  <w:szCs w:val="16"/>
                </w:rPr>
                <w:t>klein</w:t>
              </w:r>
            </w:ins>
            <w:ins w:id="1109" w:author="Groot, Karina de" w:date="2024-08-09T15:28:00Z" w16du:dateUtc="2024-08-09T13:28:00Z">
              <w:r w:rsidRPr="007D0435">
                <w:rPr>
                  <w:rFonts w:cs="Arial"/>
                  <w:sz w:val="16"/>
                  <w:szCs w:val="16"/>
                </w:rPr>
                <w:t>kind]</w:t>
              </w:r>
              <w:r>
                <w:rPr>
                  <w:rFonts w:cs="Arial"/>
                  <w:sz w:val="16"/>
                  <w:szCs w:val="16"/>
                </w:rPr>
                <w:t>.</w:t>
              </w:r>
            </w:ins>
          </w:p>
          <w:p w14:paraId="373A9D60" w14:textId="77777777" w:rsidR="007D0435" w:rsidRDefault="007D0435" w:rsidP="004C0D7F">
            <w:pPr>
              <w:spacing w:after="0" w:line="276" w:lineRule="auto"/>
              <w:rPr>
                <w:ins w:id="1110" w:author="Groot, Karina de" w:date="2024-08-09T15:29:00Z" w16du:dateUtc="2024-08-09T13:29:00Z"/>
                <w:rStyle w:val="eop"/>
                <w:sz w:val="16"/>
                <w:szCs w:val="16"/>
              </w:rPr>
            </w:pPr>
          </w:p>
          <w:p w14:paraId="2EAD149F" w14:textId="21B73C61" w:rsidR="00324AC1" w:rsidRDefault="00324AC1" w:rsidP="00324AC1">
            <w:pPr>
              <w:spacing w:after="0"/>
              <w:rPr>
                <w:ins w:id="1111" w:author="Groot, Karina de" w:date="2024-08-09T15:29:00Z" w16du:dateUtc="2024-08-09T13:29:00Z"/>
                <w:rFonts w:cs="Arial"/>
                <w:sz w:val="16"/>
                <w:szCs w:val="16"/>
              </w:rPr>
            </w:pPr>
            <w:ins w:id="1112" w:author="Groot, Karina de" w:date="2024-08-09T15:29:00Z" w16du:dateUtc="2024-08-09T13:29:00Z">
              <w:r>
                <w:rPr>
                  <w:rStyle w:val="normaltextrun"/>
                  <w:rFonts w:cs="Arial"/>
                  <w:sz w:val="16"/>
                  <w:szCs w:val="16"/>
                </w:rPr>
                <w:t>-</w:t>
              </w:r>
              <w:r w:rsidRPr="007D0435">
                <w:rPr>
                  <w:rStyle w:val="normaltextrun"/>
                  <w:rFonts w:cs="Arial"/>
                  <w:sz w:val="16"/>
                  <w:szCs w:val="16"/>
                </w:rPr>
                <w:t xml:space="preserve">Het tonen van de </w:t>
              </w:r>
            </w:ins>
            <w:ins w:id="1113" w:author="Groot, Karina de" w:date="2024-08-09T15:30:00Z" w16du:dateUtc="2024-08-09T13:30:00Z">
              <w:r>
                <w:rPr>
                  <w:rStyle w:val="normaltextrun"/>
                  <w:rFonts w:cs="Arial"/>
                  <w:sz w:val="16"/>
                  <w:szCs w:val="16"/>
                </w:rPr>
                <w:t>stief</w:t>
              </w:r>
            </w:ins>
            <w:ins w:id="1114" w:author="Groot, Karina de" w:date="2024-08-09T15:29:00Z" w16du:dateUtc="2024-08-09T13:29:00Z">
              <w:r w:rsidRPr="007D0435">
                <w:rPr>
                  <w:rStyle w:val="normaltextrun"/>
                  <w:rFonts w:cs="Arial"/>
                  <w:sz w:val="16"/>
                  <w:szCs w:val="16"/>
                </w:rPr>
                <w:t>kinderen en meervoud/enkelvoud</w:t>
              </w:r>
              <w:r w:rsidRPr="00C40D89">
                <w:rPr>
                  <w:rStyle w:val="normaltextrun"/>
                  <w:rFonts w:cs="Arial"/>
                  <w:sz w:val="16"/>
                  <w:szCs w:val="16"/>
                </w:rPr>
                <w:t xml:space="preserve"> </w:t>
              </w:r>
            </w:ins>
            <w:ins w:id="1115" w:author="Groot, Karina de" w:date="2024-08-14T10:38:00Z" w16du:dateUtc="2024-08-14T08:38:00Z">
              <w:r w:rsidR="00C40D89" w:rsidRPr="00C40D89">
                <w:rPr>
                  <w:rStyle w:val="eop"/>
                  <w:rFonts w:cs="Arial"/>
                  <w:color w:val="840084"/>
                  <w:sz w:val="16"/>
                  <w:szCs w:val="16"/>
                  <w:rPrChange w:id="1116" w:author="Groot, Karina de" w:date="2024-08-14T10:38:00Z" w16du:dateUtc="2024-08-14T08:38:00Z">
                    <w:rPr>
                      <w:rStyle w:val="eop"/>
                      <w:rFonts w:cs="Arial"/>
                      <w:color w:val="840084"/>
                      <w:sz w:val="20"/>
                    </w:rPr>
                  </w:rPrChange>
                </w:rPr>
                <w:t>stiefkind</w:t>
              </w:r>
              <w:r w:rsidR="00C40D89" w:rsidRPr="00C40D89">
                <w:rPr>
                  <w:rStyle w:val="eop"/>
                  <w:rFonts w:cs="Arial"/>
                  <w:color w:val="3165FF"/>
                  <w:sz w:val="16"/>
                  <w:szCs w:val="16"/>
                  <w:rPrChange w:id="1117" w:author="Groot, Karina de" w:date="2024-08-14T10:38:00Z" w16du:dateUtc="2024-08-14T08:38:00Z">
                    <w:rPr>
                      <w:rStyle w:val="eop"/>
                      <w:rFonts w:cs="Arial"/>
                      <w:color w:val="3165FF"/>
                      <w:sz w:val="20"/>
                    </w:rPr>
                  </w:rPrChange>
                </w:rPr>
                <w:t>eren</w:t>
              </w:r>
              <w:r w:rsidR="00C40D89" w:rsidRPr="007D0435">
                <w:rPr>
                  <w:rStyle w:val="normaltextrun"/>
                  <w:rFonts w:cs="Arial"/>
                  <w:sz w:val="16"/>
                  <w:szCs w:val="16"/>
                </w:rPr>
                <w:t xml:space="preserve"> </w:t>
              </w:r>
            </w:ins>
            <w:ins w:id="1118" w:author="Groot, Karina de" w:date="2024-08-09T15:29:00Z" w16du:dateUtc="2024-08-09T13:29:00Z">
              <w:r w:rsidRPr="007D0435">
                <w:rPr>
                  <w:rStyle w:val="normaltextrun"/>
                  <w:rFonts w:cs="Arial"/>
                  <w:sz w:val="16"/>
                  <w:szCs w:val="16"/>
                </w:rPr>
                <w:t xml:space="preserve">wordt afgeleid van het aantal aanwezige </w:t>
              </w:r>
              <w:r w:rsidRPr="00AF1F99">
                <w:rPr>
                  <w:rFonts w:cs="Arial"/>
                  <w:sz w:val="16"/>
                  <w:szCs w:val="16"/>
                </w:rPr>
                <w:t>erfdelenPerPersoon</w:t>
              </w:r>
              <w:r w:rsidRPr="007D0435">
                <w:rPr>
                  <w:rStyle w:val="eop"/>
                  <w:rFonts w:cs="Arial"/>
                  <w:sz w:val="16"/>
                  <w:szCs w:val="16"/>
                </w:rPr>
                <w:t>/</w:t>
              </w:r>
            </w:ins>
            <w:ins w:id="1119" w:author="Groot, Karina de" w:date="2024-08-09T15:30:00Z" w16du:dateUtc="2024-08-09T13:30:00Z">
              <w:r>
                <w:rPr>
                  <w:rStyle w:val="eop"/>
                  <w:rFonts w:cs="Arial"/>
                  <w:sz w:val="16"/>
                  <w:szCs w:val="16"/>
                </w:rPr>
                <w:t>stief</w:t>
              </w:r>
            </w:ins>
            <w:ins w:id="1120" w:author="Groot, Karina de" w:date="2024-08-09T15:29:00Z" w16du:dateUtc="2024-08-09T13:29:00Z">
              <w:r w:rsidRPr="007D0435">
                <w:rPr>
                  <w:rStyle w:val="eop"/>
                  <w:rFonts w:cs="Arial"/>
                  <w:sz w:val="16"/>
                  <w:szCs w:val="16"/>
                </w:rPr>
                <w:t>kinderen/</w:t>
              </w:r>
            </w:ins>
            <w:ins w:id="1121" w:author="Groot, Karina de" w:date="2024-08-09T15:30:00Z" w16du:dateUtc="2024-08-09T13:30:00Z">
              <w:r>
                <w:rPr>
                  <w:rStyle w:val="eop"/>
                  <w:rFonts w:cs="Arial"/>
                  <w:sz w:val="16"/>
                  <w:szCs w:val="16"/>
                </w:rPr>
                <w:t>stief</w:t>
              </w:r>
            </w:ins>
            <w:ins w:id="1122" w:author="Groot, Karina de" w:date="2024-08-09T15:29:00Z" w16du:dateUtc="2024-08-09T13:29:00Z">
              <w:r w:rsidRPr="007D0435">
                <w:rPr>
                  <w:rFonts w:cs="Arial"/>
                  <w:sz w:val="16"/>
                  <w:szCs w:val="16"/>
                </w:rPr>
                <w:t>kindMetAandeel/</w:t>
              </w:r>
              <w:r w:rsidRPr="007D0435">
                <w:rPr>
                  <w:rStyle w:val="eop"/>
                  <w:rFonts w:cs="Arial"/>
                  <w:sz w:val="16"/>
                  <w:szCs w:val="16"/>
                </w:rPr>
                <w:t>persoonRef</w:t>
              </w:r>
              <w:r w:rsidRPr="007D0435">
                <w:rPr>
                  <w:rFonts w:cs="Arial"/>
                  <w:sz w:val="16"/>
                  <w:szCs w:val="16"/>
                </w:rPr>
                <w:t xml:space="preserve"> [xlink:href= ‘’id van het betreffende </w:t>
              </w:r>
            </w:ins>
            <w:ins w:id="1123" w:author="Groot, Karina de" w:date="2024-08-09T15:30:00Z" w16du:dateUtc="2024-08-09T13:30:00Z">
              <w:r>
                <w:rPr>
                  <w:rFonts w:cs="Arial"/>
                  <w:sz w:val="16"/>
                  <w:szCs w:val="16"/>
                </w:rPr>
                <w:t>stief</w:t>
              </w:r>
            </w:ins>
            <w:ins w:id="1124" w:author="Groot, Karina de" w:date="2024-08-09T15:29:00Z" w16du:dateUtc="2024-08-09T13:29:00Z">
              <w:r w:rsidRPr="007D0435">
                <w:rPr>
                  <w:rFonts w:cs="Arial"/>
                  <w:sz w:val="16"/>
                  <w:szCs w:val="16"/>
                </w:rPr>
                <w:t>kind]</w:t>
              </w:r>
              <w:r>
                <w:rPr>
                  <w:rFonts w:cs="Arial"/>
                  <w:sz w:val="16"/>
                  <w:szCs w:val="16"/>
                </w:rPr>
                <w:t>.</w:t>
              </w:r>
            </w:ins>
          </w:p>
          <w:p w14:paraId="6ECED8A2" w14:textId="77777777" w:rsidR="00324AC1" w:rsidRDefault="00324AC1" w:rsidP="004C0D7F">
            <w:pPr>
              <w:spacing w:after="0" w:line="276" w:lineRule="auto"/>
              <w:rPr>
                <w:ins w:id="1125" w:author="Groot, Karina de" w:date="2024-08-09T15:00:00Z" w16du:dateUtc="2024-08-09T13:00:00Z"/>
                <w:rStyle w:val="eop"/>
                <w:sz w:val="16"/>
                <w:szCs w:val="16"/>
              </w:rPr>
            </w:pPr>
          </w:p>
          <w:p w14:paraId="68FED397" w14:textId="5D3AF1CE" w:rsidR="00937A99" w:rsidRPr="0045426C" w:rsidDel="00AF1F99" w:rsidRDefault="00937A99" w:rsidP="004C0D7F">
            <w:pPr>
              <w:spacing w:after="0" w:line="276" w:lineRule="auto"/>
              <w:rPr>
                <w:del w:id="1126" w:author="Groot, Karina de" w:date="2024-08-09T15:17:00Z" w16du:dateUtc="2024-08-09T13:17:00Z"/>
                <w:rStyle w:val="normaltextrun"/>
                <w:rFonts w:cs="Arial"/>
                <w:sz w:val="16"/>
                <w:szCs w:val="16"/>
              </w:rPr>
            </w:pPr>
            <w:del w:id="1127" w:author="Groot, Karina de" w:date="2024-08-09T15:17:00Z" w16du:dateUtc="2024-08-09T13:17:00Z">
              <w:r w:rsidDel="00AF1F99">
                <w:rPr>
                  <w:rStyle w:val="eop"/>
                  <w:sz w:val="16"/>
                  <w:szCs w:val="16"/>
                </w:rPr>
                <w:delText>Tonen personen zie Variant A.</w:delText>
              </w:r>
            </w:del>
          </w:p>
          <w:p w14:paraId="61D074CC" w14:textId="262AD059" w:rsidR="004C0D7F" w:rsidDel="00825723" w:rsidRDefault="004C0D7F" w:rsidP="00897251">
            <w:pPr>
              <w:spacing w:after="0"/>
              <w:rPr>
                <w:del w:id="1128" w:author="Groot, Karina de" w:date="2024-08-09T15:31:00Z" w16du:dateUtc="2024-08-09T13:31:00Z"/>
                <w:rStyle w:val="eop"/>
                <w:sz w:val="16"/>
                <w:szCs w:val="16"/>
                <w:u w:val="single"/>
                <w:shd w:val="clear" w:color="auto" w:fill="FFFFFF"/>
              </w:rPr>
            </w:pPr>
          </w:p>
          <w:p w14:paraId="7C7A3D1B" w14:textId="7343D290" w:rsidR="00897251" w:rsidRPr="00F157A1" w:rsidDel="00AF1F99" w:rsidRDefault="00897251" w:rsidP="00897251">
            <w:pPr>
              <w:spacing w:after="0"/>
              <w:rPr>
                <w:del w:id="1129" w:author="Groot, Karina de" w:date="2024-08-09T15:18:00Z" w16du:dateUtc="2024-08-09T13:18:00Z"/>
                <w:rStyle w:val="eop"/>
                <w:sz w:val="16"/>
                <w:szCs w:val="16"/>
                <w:u w:val="single"/>
                <w:shd w:val="clear" w:color="auto" w:fill="FFFFFF"/>
              </w:rPr>
            </w:pPr>
            <w:del w:id="1130" w:author="Groot, Karina de" w:date="2024-08-09T15:18:00Z" w16du:dateUtc="2024-08-09T13:18:00Z">
              <w:r w:rsidRPr="00F157A1" w:rsidDel="00AF1F99">
                <w:rPr>
                  <w:rStyle w:val="eop"/>
                  <w:sz w:val="16"/>
                  <w:szCs w:val="16"/>
                  <w:u w:val="single"/>
                  <w:shd w:val="clear" w:color="auto" w:fill="FFFFFF"/>
                </w:rPr>
                <w:delText xml:space="preserve">Mapping </w:delText>
              </w:r>
              <w:r w:rsidDel="00AF1F99">
                <w:rPr>
                  <w:rStyle w:val="eop"/>
                  <w:sz w:val="16"/>
                  <w:szCs w:val="16"/>
                  <w:u w:val="single"/>
                  <w:shd w:val="clear" w:color="auto" w:fill="FFFFFF"/>
                </w:rPr>
                <w:delText>tonen gewenste variant</w:delText>
              </w:r>
              <w:r w:rsidRPr="00F157A1" w:rsidDel="00AF1F99">
                <w:rPr>
                  <w:rStyle w:val="eop"/>
                  <w:sz w:val="16"/>
                  <w:szCs w:val="16"/>
                  <w:u w:val="single"/>
                  <w:shd w:val="clear" w:color="auto" w:fill="FFFFFF"/>
                </w:rPr>
                <w:delText>:</w:delText>
              </w:r>
            </w:del>
          </w:p>
          <w:p w14:paraId="7887304A" w14:textId="79782BD2" w:rsidR="00897251" w:rsidDel="00AF1F99" w:rsidRDefault="00897251" w:rsidP="00897251">
            <w:pPr>
              <w:spacing w:after="0"/>
              <w:rPr>
                <w:del w:id="1131" w:author="Groot, Karina de" w:date="2024-08-09T15:18:00Z" w16du:dateUtc="2024-08-09T13:18:00Z"/>
                <w:rStyle w:val="eop"/>
                <w:sz w:val="16"/>
                <w:szCs w:val="16"/>
              </w:rPr>
            </w:pPr>
            <w:del w:id="1132" w:author="Groot, Karina de" w:date="2024-08-09T15:18:00Z" w16du:dateUtc="2024-08-09T13:18:00Z">
              <w:r w:rsidRPr="00567EBE" w:rsidDel="00AF1F99">
                <w:rPr>
                  <w:rStyle w:val="eop"/>
                  <w:rFonts w:cs="Arial"/>
                  <w:sz w:val="16"/>
                  <w:szCs w:val="16"/>
                </w:rPr>
                <w:delText>//</w:delText>
              </w:r>
              <w:r w:rsidRPr="00D561EE" w:rsidDel="00AF1F99">
                <w:rPr>
                  <w:rStyle w:val="eop"/>
                  <w:rFonts w:cs="Arial"/>
                  <w:sz w:val="16"/>
                  <w:szCs w:val="16"/>
                </w:rPr>
                <w:delText>IMKAD_AangebodenStuk/stukdeelVVE/</w:delText>
              </w:r>
            </w:del>
            <w:del w:id="1133" w:author="Groot, Karina de" w:date="2024-08-09T11:27:00Z" w16du:dateUtc="2024-08-09T09:27:00Z">
              <w:r w:rsidDel="000C3587">
                <w:rPr>
                  <w:rStyle w:val="eop"/>
                  <w:rFonts w:cs="Arial"/>
                  <w:sz w:val="16"/>
                  <w:szCs w:val="16"/>
                </w:rPr>
                <w:delText>erfdelen</w:delText>
              </w:r>
            </w:del>
            <w:del w:id="1134" w:author="Groot, Karina de" w:date="2024-08-09T15:18:00Z" w16du:dateUtc="2024-08-09T13:18:00Z">
              <w:r w:rsidDel="00AF1F99">
                <w:rPr>
                  <w:rStyle w:val="eop"/>
                  <w:sz w:val="16"/>
                  <w:szCs w:val="16"/>
                </w:rPr>
                <w:delText>/tekstkeuze</w:delText>
              </w:r>
            </w:del>
          </w:p>
          <w:p w14:paraId="75546DE8" w14:textId="7A210941" w:rsidR="00897251" w:rsidRPr="00D561EE" w:rsidDel="00AF1F99" w:rsidRDefault="00897251" w:rsidP="00897251">
            <w:pPr>
              <w:spacing w:after="0"/>
              <w:rPr>
                <w:del w:id="1135" w:author="Groot, Karina de" w:date="2024-08-09T15:18:00Z" w16du:dateUtc="2024-08-09T13:18:00Z"/>
                <w:rStyle w:val="eop"/>
                <w:rFonts w:cs="Arial"/>
                <w:sz w:val="16"/>
                <w:szCs w:val="16"/>
              </w:rPr>
            </w:pPr>
            <w:del w:id="1136" w:author="Groot, Karina de" w:date="2024-08-09T15:18:00Z" w16du:dateUtc="2024-08-09T13:18:00Z">
              <w:r w:rsidRPr="00D561EE" w:rsidDel="00AF1F99">
                <w:rPr>
                  <w:rStyle w:val="eop"/>
                  <w:rFonts w:cs="Arial"/>
                  <w:sz w:val="16"/>
                  <w:szCs w:val="16"/>
                </w:rPr>
                <w:delText>./tagNaam (k_</w:delText>
              </w:r>
              <w:r w:rsidDel="00AF1F99">
                <w:rPr>
                  <w:rStyle w:val="eop"/>
                  <w:rFonts w:cs="Arial"/>
                  <w:sz w:val="16"/>
                  <w:szCs w:val="16"/>
                </w:rPr>
                <w:delText>Variant</w:delText>
              </w:r>
              <w:r w:rsidRPr="00D561EE" w:rsidDel="00AF1F99">
                <w:rPr>
                  <w:rStyle w:val="eop"/>
                  <w:rFonts w:cs="Arial"/>
                  <w:sz w:val="16"/>
                  <w:szCs w:val="16"/>
                </w:rPr>
                <w:delText>)</w:delText>
              </w:r>
            </w:del>
          </w:p>
          <w:p w14:paraId="43095431" w14:textId="73140E2C" w:rsidR="00897251" w:rsidDel="00AF1F99" w:rsidRDefault="00897251" w:rsidP="00897251">
            <w:pPr>
              <w:spacing w:after="0"/>
              <w:rPr>
                <w:del w:id="1137" w:author="Groot, Karina de" w:date="2024-08-09T15:18:00Z" w16du:dateUtc="2024-08-09T13:18:00Z"/>
                <w:rStyle w:val="eop"/>
                <w:rFonts w:cs="Arial"/>
                <w:sz w:val="16"/>
                <w:szCs w:val="16"/>
              </w:rPr>
            </w:pPr>
            <w:del w:id="1138" w:author="Groot, Karina de" w:date="2024-08-09T15:18:00Z" w16du:dateUtc="2024-08-09T13:18:00Z">
              <w:r w:rsidRPr="00D561EE" w:rsidDel="00AF1F99">
                <w:rPr>
                  <w:rStyle w:val="eop"/>
                  <w:rFonts w:cs="Arial"/>
                  <w:sz w:val="16"/>
                  <w:szCs w:val="16"/>
                </w:rPr>
                <w:delText>./tekst (‘</w:delText>
              </w:r>
              <w:r w:rsidDel="00AF1F99">
                <w:rPr>
                  <w:rStyle w:val="eop"/>
                  <w:rFonts w:cs="Arial"/>
                  <w:sz w:val="16"/>
                  <w:szCs w:val="16"/>
                </w:rPr>
                <w:delText>B’)</w:delText>
              </w:r>
            </w:del>
          </w:p>
          <w:p w14:paraId="48ECE5FF" w14:textId="7B0E0370" w:rsidR="00897251" w:rsidDel="00825723" w:rsidRDefault="00897251" w:rsidP="00CF2662">
            <w:pPr>
              <w:spacing w:after="0" w:line="276" w:lineRule="auto"/>
              <w:rPr>
                <w:del w:id="1139" w:author="Groot, Karina de" w:date="2024-08-09T15:31:00Z" w16du:dateUtc="2024-08-09T13:31:00Z"/>
                <w:rStyle w:val="eop"/>
                <w:sz w:val="16"/>
                <w:szCs w:val="16"/>
                <w:shd w:val="clear" w:color="auto" w:fill="FFFFFF"/>
              </w:rPr>
            </w:pPr>
          </w:p>
          <w:p w14:paraId="637129FD" w14:textId="77777777" w:rsidR="00AF1F99" w:rsidRPr="007D0435" w:rsidRDefault="00AF1F99" w:rsidP="00AF1F99">
            <w:pPr>
              <w:spacing w:after="0"/>
              <w:rPr>
                <w:ins w:id="1140" w:author="Groot, Karina de" w:date="2024-08-09T15:18:00Z" w16du:dateUtc="2024-08-09T13:18:00Z"/>
                <w:rFonts w:cs="Arial"/>
                <w:sz w:val="16"/>
                <w:szCs w:val="16"/>
                <w:u w:val="single"/>
              </w:rPr>
            </w:pPr>
            <w:ins w:id="1141" w:author="Groot, Karina de" w:date="2024-08-09T15:18:00Z" w16du:dateUtc="2024-08-09T13:18:00Z">
              <w:r w:rsidRPr="007D0435">
                <w:rPr>
                  <w:rFonts w:cs="Arial"/>
                  <w:sz w:val="16"/>
                  <w:szCs w:val="16"/>
                  <w:u w:val="single"/>
                </w:rPr>
                <w:t>Mapping bepalingen :</w:t>
              </w:r>
            </w:ins>
          </w:p>
          <w:p w14:paraId="0764C4ED" w14:textId="433672E8" w:rsidR="00AF1F99" w:rsidRPr="007D0435" w:rsidRDefault="00AF1F99" w:rsidP="00AF1F99">
            <w:pPr>
              <w:spacing w:after="0"/>
              <w:rPr>
                <w:ins w:id="1142" w:author="Groot, Karina de" w:date="2024-08-09T15:18:00Z" w16du:dateUtc="2024-08-09T13:18:00Z"/>
                <w:rStyle w:val="eop"/>
                <w:rFonts w:cs="Arial"/>
                <w:sz w:val="16"/>
                <w:szCs w:val="16"/>
              </w:rPr>
            </w:pPr>
            <w:ins w:id="1143" w:author="Groot, Karina de" w:date="2024-08-09T15:18:00Z" w16du:dateUtc="2024-08-09T13:18:00Z">
              <w:r w:rsidRPr="007D0435">
                <w:rPr>
                  <w:rStyle w:val="eop"/>
                  <w:rFonts w:cs="Arial"/>
                  <w:sz w:val="16"/>
                  <w:szCs w:val="16"/>
                </w:rPr>
                <w:t>//IMKAD_AangebodenStuk/stukdeelVVE/</w:t>
              </w:r>
            </w:ins>
            <w:ins w:id="1144" w:author="Groot, Karina de" w:date="2024-08-09T15:18:00Z">
              <w:r w:rsidRPr="00AF1F99">
                <w:rPr>
                  <w:rFonts w:cs="Arial"/>
                  <w:sz w:val="16"/>
                  <w:szCs w:val="16"/>
                </w:rPr>
                <w:t>erfdelenPerPersoon</w:t>
              </w:r>
            </w:ins>
            <w:ins w:id="1145" w:author="Groot, Karina de" w:date="2024-08-09T15:18:00Z" w16du:dateUtc="2024-08-09T13:18:00Z">
              <w:r w:rsidRPr="007D0435">
                <w:rPr>
                  <w:rStyle w:val="eop"/>
                  <w:rFonts w:cs="Arial"/>
                  <w:sz w:val="16"/>
                  <w:szCs w:val="16"/>
                </w:rPr>
                <w:t>/tekstkeuze</w:t>
              </w:r>
            </w:ins>
          </w:p>
          <w:p w14:paraId="3FE36ECC" w14:textId="77777777" w:rsidR="00AF1F99" w:rsidRPr="007D0435" w:rsidRDefault="00AF1F99" w:rsidP="00AF1F99">
            <w:pPr>
              <w:spacing w:after="0"/>
              <w:rPr>
                <w:ins w:id="1146" w:author="Groot, Karina de" w:date="2024-08-09T15:18:00Z" w16du:dateUtc="2024-08-09T13:18:00Z"/>
                <w:rStyle w:val="eop"/>
                <w:rFonts w:cs="Arial"/>
                <w:sz w:val="16"/>
                <w:szCs w:val="16"/>
              </w:rPr>
            </w:pPr>
            <w:ins w:id="1147" w:author="Groot, Karina de" w:date="2024-08-09T15:18:00Z" w16du:dateUtc="2024-08-09T13:18:00Z">
              <w:r w:rsidRPr="007D0435">
                <w:rPr>
                  <w:rStyle w:val="eop"/>
                  <w:rFonts w:cs="Arial"/>
                  <w:sz w:val="16"/>
                  <w:szCs w:val="16"/>
                </w:rPr>
                <w:t>.//tagNaam (k_Bepalingen)</w:t>
              </w:r>
            </w:ins>
          </w:p>
          <w:p w14:paraId="131E5284" w14:textId="77777777" w:rsidR="00AF1F99" w:rsidRPr="007D0435" w:rsidRDefault="00AF1F99" w:rsidP="00AF1F99">
            <w:pPr>
              <w:spacing w:after="0"/>
              <w:rPr>
                <w:ins w:id="1148" w:author="Groot, Karina de" w:date="2024-08-09T15:18:00Z" w16du:dateUtc="2024-08-09T13:18:00Z"/>
                <w:rStyle w:val="eop"/>
                <w:rFonts w:cs="Arial"/>
                <w:sz w:val="16"/>
                <w:szCs w:val="16"/>
              </w:rPr>
            </w:pPr>
            <w:ins w:id="1149" w:author="Groot, Karina de" w:date="2024-08-09T15:18:00Z" w16du:dateUtc="2024-08-09T13:18:00Z">
              <w:r w:rsidRPr="007D0435">
                <w:rPr>
                  <w:rStyle w:val="eop"/>
                  <w:rFonts w:cs="Arial"/>
                  <w:sz w:val="16"/>
                  <w:szCs w:val="16"/>
                </w:rPr>
                <w:t>.//tekst (‘de wet’, ‘de wet en gemeld testament’, ‘gemeld testament’, gemelde uiterste wilsbeschikking’, ‘de wet en gemelde uiterste wilsbeschikking’)</w:t>
              </w:r>
            </w:ins>
          </w:p>
          <w:p w14:paraId="35E859EE" w14:textId="18B71BFB" w:rsidR="004C0D7F" w:rsidRPr="00C122D8" w:rsidDel="00AF1F99" w:rsidRDefault="004C0D7F" w:rsidP="004C0D7F">
            <w:pPr>
              <w:spacing w:after="0"/>
              <w:rPr>
                <w:del w:id="1150" w:author="Groot, Karina de" w:date="2024-08-09T15:18:00Z" w16du:dateUtc="2024-08-09T13:18:00Z"/>
                <w:sz w:val="16"/>
                <w:szCs w:val="16"/>
                <w:u w:val="single"/>
              </w:rPr>
            </w:pPr>
            <w:del w:id="1151" w:author="Groot, Karina de" w:date="2024-08-09T15:18:00Z" w16du:dateUtc="2024-08-09T13:18:00Z">
              <w:r w:rsidRPr="00C122D8" w:rsidDel="00AF1F99">
                <w:rPr>
                  <w:sz w:val="16"/>
                  <w:szCs w:val="16"/>
                  <w:u w:val="single"/>
                </w:rPr>
                <w:delText>Mapping bepalingen :</w:delText>
              </w:r>
            </w:del>
          </w:p>
          <w:p w14:paraId="2DCEDE19" w14:textId="33C07CDF" w:rsidR="004C0D7F" w:rsidRPr="00C122D8" w:rsidDel="00AF1F99" w:rsidRDefault="004C0D7F" w:rsidP="004C0D7F">
            <w:pPr>
              <w:spacing w:after="0"/>
              <w:rPr>
                <w:del w:id="1152" w:author="Groot, Karina de" w:date="2024-08-09T15:18:00Z" w16du:dateUtc="2024-08-09T13:18:00Z"/>
                <w:rStyle w:val="eop"/>
                <w:rFonts w:cs="Arial"/>
                <w:sz w:val="16"/>
                <w:szCs w:val="16"/>
              </w:rPr>
            </w:pPr>
            <w:del w:id="1153" w:author="Groot, Karina de" w:date="2024-08-09T15:18:00Z" w16du:dateUtc="2024-08-09T13:18:00Z">
              <w:r w:rsidRPr="00C122D8" w:rsidDel="00AF1F99">
                <w:rPr>
                  <w:rStyle w:val="eop"/>
                  <w:rFonts w:cs="Arial"/>
                  <w:sz w:val="16"/>
                  <w:szCs w:val="16"/>
                </w:rPr>
                <w:delText>//IMKAD_AangebodenStuk/stukdeelVVE/erfdelen/tekstkeuze</w:delText>
              </w:r>
            </w:del>
          </w:p>
          <w:p w14:paraId="742B285D" w14:textId="1B6285A1" w:rsidR="004C0D7F" w:rsidRPr="00C122D8" w:rsidDel="00AF1F99" w:rsidRDefault="004C0D7F" w:rsidP="004C0D7F">
            <w:pPr>
              <w:spacing w:after="0"/>
              <w:rPr>
                <w:del w:id="1154" w:author="Groot, Karina de" w:date="2024-08-09T15:18:00Z" w16du:dateUtc="2024-08-09T13:18:00Z"/>
                <w:rStyle w:val="eop"/>
                <w:sz w:val="16"/>
                <w:szCs w:val="16"/>
              </w:rPr>
            </w:pPr>
            <w:del w:id="1155" w:author="Groot, Karina de" w:date="2024-08-09T15:18:00Z" w16du:dateUtc="2024-08-09T13:18:00Z">
              <w:r w:rsidRPr="00C122D8" w:rsidDel="00AF1F99">
                <w:rPr>
                  <w:rStyle w:val="eop"/>
                  <w:sz w:val="16"/>
                  <w:szCs w:val="16"/>
                </w:rPr>
                <w:delText>.//tagNaam (k_Bepalingen)</w:delText>
              </w:r>
            </w:del>
          </w:p>
          <w:p w14:paraId="36B87C56" w14:textId="430CF71F" w:rsidR="004C0D7F" w:rsidDel="00AF1F99" w:rsidRDefault="004C0D7F" w:rsidP="004C0D7F">
            <w:pPr>
              <w:spacing w:after="0"/>
              <w:rPr>
                <w:del w:id="1156" w:author="Groot, Karina de" w:date="2024-08-09T15:18:00Z" w16du:dateUtc="2024-08-09T13:18:00Z"/>
                <w:rStyle w:val="eop"/>
                <w:sz w:val="16"/>
                <w:szCs w:val="16"/>
              </w:rPr>
            </w:pPr>
            <w:del w:id="1157" w:author="Groot, Karina de" w:date="2024-08-09T15:18:00Z" w16du:dateUtc="2024-08-09T13:18:00Z">
              <w:r w:rsidRPr="00C122D8" w:rsidDel="00AF1F99">
                <w:rPr>
                  <w:rStyle w:val="eop"/>
                  <w:sz w:val="16"/>
                  <w:szCs w:val="16"/>
                </w:rPr>
                <w:delText>.//tekst (‘de wet’, ‘de wet en gemeld testament’, ‘gemeld testament’, gemelde uiterste wilsbeschikking’, ‘de wet en gemelde uiterste wilsbeschikking’)</w:delText>
              </w:r>
            </w:del>
          </w:p>
          <w:p w14:paraId="52F0E944" w14:textId="77777777" w:rsidR="00100C28" w:rsidRDefault="00100C28" w:rsidP="004C0D7F">
            <w:pPr>
              <w:spacing w:after="0"/>
              <w:rPr>
                <w:rStyle w:val="eop"/>
                <w:sz w:val="16"/>
                <w:szCs w:val="16"/>
              </w:rPr>
            </w:pPr>
          </w:p>
          <w:p w14:paraId="2C69CFB2" w14:textId="77777777" w:rsidR="00100C28" w:rsidRPr="00C122D8" w:rsidRDefault="00100C28" w:rsidP="00100C28">
            <w:pPr>
              <w:spacing w:after="0"/>
              <w:rPr>
                <w:sz w:val="16"/>
                <w:szCs w:val="16"/>
                <w:u w:val="single"/>
              </w:rPr>
            </w:pPr>
            <w:r w:rsidRPr="00C122D8">
              <w:rPr>
                <w:sz w:val="16"/>
                <w:szCs w:val="16"/>
                <w:u w:val="single"/>
              </w:rPr>
              <w:t xml:space="preserve">Mapping </w:t>
            </w:r>
            <w:r>
              <w:rPr>
                <w:sz w:val="16"/>
                <w:szCs w:val="16"/>
                <w:u w:val="single"/>
              </w:rPr>
              <w:t xml:space="preserve">benaming </w:t>
            </w:r>
            <w:r w:rsidRPr="00C122D8">
              <w:rPr>
                <w:sz w:val="16"/>
                <w:szCs w:val="16"/>
                <w:u w:val="single"/>
              </w:rPr>
              <w:t>partner:</w:t>
            </w:r>
          </w:p>
          <w:p w14:paraId="72519A41" w14:textId="62B5661C" w:rsidR="00100C28" w:rsidRPr="00C122D8" w:rsidRDefault="00100C28" w:rsidP="00100C28">
            <w:pPr>
              <w:spacing w:after="0"/>
              <w:rPr>
                <w:rStyle w:val="eop"/>
                <w:rFonts w:cs="Arial"/>
                <w:sz w:val="16"/>
                <w:szCs w:val="16"/>
              </w:rPr>
            </w:pPr>
            <w:r w:rsidRPr="00C122D8">
              <w:rPr>
                <w:rStyle w:val="eop"/>
                <w:rFonts w:cs="Arial"/>
                <w:sz w:val="16"/>
                <w:szCs w:val="16"/>
              </w:rPr>
              <w:t>//IMKAD_AangebodenStuk/stukdeelVVE/</w:t>
            </w:r>
            <w:ins w:id="1158" w:author="Groot, Karina de" w:date="2024-08-09T15:19:00Z" w16du:dateUtc="2024-08-09T13:19:00Z">
              <w:r w:rsidR="00AF1F99" w:rsidRPr="00AF1F99">
                <w:rPr>
                  <w:rFonts w:cs="Arial"/>
                  <w:sz w:val="16"/>
                  <w:szCs w:val="16"/>
                </w:rPr>
                <w:t>erfdelenPerPersoon</w:t>
              </w:r>
              <w:r w:rsidR="00AF1F99">
                <w:rPr>
                  <w:rStyle w:val="eop"/>
                  <w:rFonts w:cs="Arial"/>
                  <w:sz w:val="16"/>
                  <w:szCs w:val="16"/>
                </w:rPr>
                <w:t>/</w:t>
              </w:r>
            </w:ins>
            <w:r w:rsidRPr="00C122D8">
              <w:rPr>
                <w:rStyle w:val="eop"/>
                <w:rFonts w:cs="Arial"/>
                <w:sz w:val="16"/>
                <w:szCs w:val="16"/>
              </w:rPr>
              <w:t>tekstkeuze</w:t>
            </w:r>
          </w:p>
          <w:p w14:paraId="3F97B177" w14:textId="77777777" w:rsidR="00100C28" w:rsidRPr="00C122D8" w:rsidRDefault="00100C28" w:rsidP="00100C28">
            <w:pPr>
              <w:spacing w:after="0"/>
              <w:rPr>
                <w:rStyle w:val="eop"/>
                <w:sz w:val="16"/>
                <w:szCs w:val="16"/>
              </w:rPr>
            </w:pPr>
            <w:r w:rsidRPr="00C122D8">
              <w:rPr>
                <w:rStyle w:val="eop"/>
                <w:sz w:val="16"/>
                <w:szCs w:val="16"/>
              </w:rPr>
              <w:t>.//tagNaam (k_</w:t>
            </w:r>
            <w:r>
              <w:rPr>
                <w:rStyle w:val="eop"/>
                <w:sz w:val="16"/>
                <w:szCs w:val="16"/>
              </w:rPr>
              <w:t>ErflatersEchtgenoot</w:t>
            </w:r>
            <w:r w:rsidRPr="00C122D8">
              <w:rPr>
                <w:rStyle w:val="eop"/>
                <w:sz w:val="16"/>
                <w:szCs w:val="16"/>
              </w:rPr>
              <w:t>)</w:t>
            </w:r>
          </w:p>
          <w:p w14:paraId="397FF3D4" w14:textId="157161C7" w:rsidR="00100C28" w:rsidRDefault="00100C28" w:rsidP="00100C28">
            <w:pPr>
              <w:spacing w:after="0"/>
              <w:rPr>
                <w:rStyle w:val="eop"/>
                <w:sz w:val="16"/>
                <w:szCs w:val="16"/>
              </w:rPr>
            </w:pPr>
            <w:r w:rsidRPr="00C122D8">
              <w:rPr>
                <w:rStyle w:val="eop"/>
                <w:sz w:val="16"/>
                <w:szCs w:val="16"/>
              </w:rPr>
              <w:t>.//tekst (‘</w:t>
            </w:r>
            <w:r>
              <w:rPr>
                <w:rStyle w:val="eop"/>
                <w:sz w:val="16"/>
                <w:szCs w:val="16"/>
              </w:rPr>
              <w:t>erflaters echtgenote</w:t>
            </w:r>
            <w:r w:rsidRPr="00C122D8">
              <w:rPr>
                <w:rStyle w:val="eop"/>
                <w:sz w:val="16"/>
                <w:szCs w:val="16"/>
              </w:rPr>
              <w:t>’, ‘</w:t>
            </w:r>
            <w:r>
              <w:rPr>
                <w:rStyle w:val="eop"/>
                <w:sz w:val="16"/>
                <w:szCs w:val="16"/>
              </w:rPr>
              <w:t>erflaatsters echtgenoot</w:t>
            </w:r>
            <w:r w:rsidRPr="00C122D8">
              <w:rPr>
                <w:rStyle w:val="eop"/>
                <w:sz w:val="16"/>
                <w:szCs w:val="16"/>
              </w:rPr>
              <w:t>’, ‘</w:t>
            </w:r>
            <w:r>
              <w:rPr>
                <w:rStyle w:val="eop"/>
                <w:sz w:val="16"/>
                <w:szCs w:val="16"/>
              </w:rPr>
              <w:t>erflaters geregistreerd partner</w:t>
            </w:r>
            <w:r w:rsidRPr="00C122D8">
              <w:rPr>
                <w:rStyle w:val="eop"/>
                <w:sz w:val="16"/>
                <w:szCs w:val="16"/>
              </w:rPr>
              <w:t>’</w:t>
            </w:r>
            <w:r>
              <w:rPr>
                <w:rStyle w:val="eop"/>
                <w:sz w:val="16"/>
                <w:szCs w:val="16"/>
              </w:rPr>
              <w:t xml:space="preserve">, ‘erflaatsters geregistreerd partner’, ‘echtgenoot van de overledene’, </w:t>
            </w:r>
            <w:r w:rsidR="00BD1382">
              <w:rPr>
                <w:rStyle w:val="eop"/>
                <w:sz w:val="16"/>
                <w:szCs w:val="16"/>
              </w:rPr>
              <w:t>‘</w:t>
            </w:r>
            <w:r>
              <w:rPr>
                <w:rStyle w:val="eop"/>
                <w:sz w:val="16"/>
                <w:szCs w:val="16"/>
              </w:rPr>
              <w:t xml:space="preserve">echtgenote van de overledene’, </w:t>
            </w:r>
            <w:r w:rsidR="00BD1382">
              <w:rPr>
                <w:rStyle w:val="eop"/>
                <w:sz w:val="16"/>
                <w:szCs w:val="16"/>
              </w:rPr>
              <w:t>‘</w:t>
            </w:r>
            <w:r>
              <w:rPr>
                <w:rStyle w:val="eop"/>
                <w:sz w:val="16"/>
                <w:szCs w:val="16"/>
              </w:rPr>
              <w:t>geregistreerd partner van de overledene’</w:t>
            </w:r>
            <w:r w:rsidRPr="00C122D8">
              <w:rPr>
                <w:rStyle w:val="eop"/>
                <w:sz w:val="16"/>
                <w:szCs w:val="16"/>
              </w:rPr>
              <w:t>)</w:t>
            </w:r>
          </w:p>
          <w:p w14:paraId="379D010D" w14:textId="1269E7BA" w:rsidR="00100C28" w:rsidDel="00C40D89" w:rsidRDefault="00100C28" w:rsidP="004C0D7F">
            <w:pPr>
              <w:spacing w:after="0"/>
              <w:rPr>
                <w:del w:id="1159" w:author="Groot, Karina de" w:date="2024-08-14T10:37:00Z" w16du:dateUtc="2024-08-14T08:37:00Z"/>
                <w:rStyle w:val="eop"/>
                <w:sz w:val="16"/>
                <w:szCs w:val="16"/>
              </w:rPr>
            </w:pPr>
          </w:p>
          <w:p w14:paraId="17FCC893" w14:textId="77777777" w:rsidR="00BC5256" w:rsidRDefault="00BC5256" w:rsidP="004C0D7F">
            <w:pPr>
              <w:spacing w:after="0"/>
              <w:rPr>
                <w:rStyle w:val="eop"/>
                <w:sz w:val="16"/>
                <w:szCs w:val="16"/>
              </w:rPr>
            </w:pPr>
          </w:p>
          <w:p w14:paraId="45F6D09D" w14:textId="7B8368F2" w:rsidR="00BC5256" w:rsidRPr="00C122D8" w:rsidRDefault="00BC5256" w:rsidP="00BC5256">
            <w:pPr>
              <w:spacing w:after="0"/>
              <w:rPr>
                <w:sz w:val="16"/>
                <w:szCs w:val="16"/>
                <w:u w:val="single"/>
              </w:rPr>
            </w:pPr>
            <w:r w:rsidRPr="00473CAF">
              <w:rPr>
                <w:sz w:val="16"/>
                <w:szCs w:val="16"/>
                <w:u w:val="single"/>
              </w:rPr>
              <w:t xml:space="preserve">Mapping </w:t>
            </w:r>
            <w:ins w:id="1160" w:author="Groot, Karina de" w:date="2024-08-09T15:21:00Z" w16du:dateUtc="2024-08-09T13:21:00Z">
              <w:r w:rsidR="00AF1F99">
                <w:rPr>
                  <w:sz w:val="16"/>
                  <w:szCs w:val="16"/>
                  <w:u w:val="single"/>
                </w:rPr>
                <w:t>tonen</w:t>
              </w:r>
            </w:ins>
            <w:ins w:id="1161" w:author="Groot, Karina de" w:date="2024-08-09T15:22:00Z" w16du:dateUtc="2024-08-09T13:22:00Z">
              <w:r w:rsidR="00AF1F99">
                <w:rPr>
                  <w:sz w:val="16"/>
                  <w:szCs w:val="16"/>
                  <w:u w:val="single"/>
                </w:rPr>
                <w:t xml:space="preserve"> </w:t>
              </w:r>
            </w:ins>
            <w:r w:rsidRPr="00473CAF">
              <w:rPr>
                <w:sz w:val="16"/>
                <w:szCs w:val="16"/>
                <w:u w:val="single"/>
              </w:rPr>
              <w:t>breukdeel van de Partner</w:t>
            </w:r>
            <w:ins w:id="1162" w:author="Groot, Karina de" w:date="2024-08-09T15:23:00Z" w16du:dateUtc="2024-08-09T13:23:00Z">
              <w:r w:rsidR="00AF1F99">
                <w:rPr>
                  <w:sz w:val="16"/>
                  <w:szCs w:val="16"/>
                  <w:u w:val="single"/>
                </w:rPr>
                <w:t>:</w:t>
              </w:r>
            </w:ins>
            <w:del w:id="1163" w:author="Groot, Karina de" w:date="2024-08-09T15:20:00Z" w16du:dateUtc="2024-08-09T13:20:00Z">
              <w:r w:rsidDel="00AF1F99">
                <w:rPr>
                  <w:sz w:val="16"/>
                  <w:szCs w:val="16"/>
                  <w:u w:val="single"/>
                </w:rPr>
                <w:delText xml:space="preserve"> (Variant</w:delText>
              </w:r>
            </w:del>
            <w:del w:id="1164" w:author="Groot, Karina de" w:date="2024-08-09T15:19:00Z" w16du:dateUtc="2024-08-09T13:19:00Z">
              <w:r w:rsidDel="00AF1F99">
                <w:rPr>
                  <w:sz w:val="16"/>
                  <w:szCs w:val="16"/>
                  <w:u w:val="single"/>
                </w:rPr>
                <w:delText xml:space="preserve"> B)</w:delText>
              </w:r>
            </w:del>
          </w:p>
          <w:p w14:paraId="28ADE3EA" w14:textId="3ED96390" w:rsidR="00BC5256" w:rsidRPr="00C122D8" w:rsidRDefault="00BC5256" w:rsidP="00BC5256">
            <w:pPr>
              <w:spacing w:after="0"/>
              <w:rPr>
                <w:rStyle w:val="eop"/>
                <w:rFonts w:cs="Arial"/>
                <w:sz w:val="16"/>
                <w:szCs w:val="16"/>
              </w:rPr>
            </w:pPr>
            <w:r w:rsidRPr="00C122D8">
              <w:rPr>
                <w:rStyle w:val="eop"/>
                <w:rFonts w:cs="Arial"/>
                <w:sz w:val="16"/>
                <w:szCs w:val="16"/>
              </w:rPr>
              <w:t>//IMKAD_AangebodenStuk/stukdeelVVE</w:t>
            </w:r>
            <w:r>
              <w:rPr>
                <w:rStyle w:val="eop"/>
                <w:rFonts w:cs="Arial"/>
                <w:sz w:val="16"/>
                <w:szCs w:val="16"/>
              </w:rPr>
              <w:t>/</w:t>
            </w:r>
            <w:ins w:id="1165" w:author="Groot, Karina de" w:date="2024-08-09T15:22:00Z" w16du:dateUtc="2024-08-09T13:22:00Z">
              <w:r w:rsidR="00AF1F99" w:rsidRPr="00AF1F99">
                <w:rPr>
                  <w:rFonts w:cs="Arial"/>
                  <w:sz w:val="16"/>
                  <w:szCs w:val="16"/>
                </w:rPr>
                <w:t>erfdelenPerPersoon</w:t>
              </w:r>
            </w:ins>
            <w:del w:id="1166" w:author="Groot, Karina de" w:date="2024-08-09T15:22:00Z" w16du:dateUtc="2024-08-09T13:22:00Z">
              <w:r w:rsidRPr="008A145C" w:rsidDel="00AF1F99">
                <w:rPr>
                  <w:rStyle w:val="eop"/>
                  <w:rFonts w:cs="Arial"/>
                  <w:sz w:val="16"/>
                  <w:szCs w:val="16"/>
                </w:rPr>
                <w:delText>erfdelen</w:delText>
              </w:r>
            </w:del>
            <w:r w:rsidRPr="008A145C">
              <w:rPr>
                <w:rStyle w:val="eop"/>
                <w:rFonts w:cs="Arial"/>
                <w:sz w:val="16"/>
                <w:szCs w:val="16"/>
              </w:rPr>
              <w:t>/</w:t>
            </w:r>
            <w:ins w:id="1167" w:author="Groot, Karina de" w:date="2024-08-09T15:23:00Z" w16du:dateUtc="2024-08-09T13:23:00Z">
              <w:r w:rsidR="00AF1F99" w:rsidRPr="00AF1F99">
                <w:rPr>
                  <w:rStyle w:val="eop"/>
                  <w:rFonts w:cs="Arial"/>
                  <w:sz w:val="16"/>
                  <w:szCs w:val="16"/>
                </w:rPr>
                <w:t>partnerMetAandeel</w:t>
              </w:r>
            </w:ins>
            <w:del w:id="1168" w:author="Groot, Karina de" w:date="2024-08-09T15:23:00Z" w16du:dateUtc="2024-08-09T13:23:00Z">
              <w:r w:rsidRPr="008A145C" w:rsidDel="00AF1F99">
                <w:rPr>
                  <w:rStyle w:val="eop"/>
                  <w:rFonts w:cs="Arial"/>
                  <w:sz w:val="16"/>
                  <w:szCs w:val="16"/>
                </w:rPr>
                <w:delText>Aandeel</w:delText>
              </w:r>
            </w:del>
          </w:p>
          <w:p w14:paraId="320D496C" w14:textId="77777777" w:rsidR="00BC5256" w:rsidRPr="00C122D8" w:rsidRDefault="00BC5256" w:rsidP="00BC5256">
            <w:pPr>
              <w:spacing w:after="0"/>
              <w:rPr>
                <w:rStyle w:val="eop"/>
                <w:sz w:val="16"/>
                <w:szCs w:val="16"/>
              </w:rPr>
            </w:pPr>
            <w:r w:rsidRPr="00C122D8">
              <w:rPr>
                <w:rStyle w:val="eop"/>
                <w:sz w:val="16"/>
                <w:szCs w:val="16"/>
              </w:rPr>
              <w:t>.//</w:t>
            </w:r>
            <w:r>
              <w:rPr>
                <w:rStyle w:val="eop"/>
                <w:sz w:val="16"/>
                <w:szCs w:val="16"/>
              </w:rPr>
              <w:t>teller</w:t>
            </w:r>
          </w:p>
          <w:p w14:paraId="42C67DAA" w14:textId="77777777" w:rsidR="00BC5256" w:rsidRDefault="00BC5256" w:rsidP="00BC5256">
            <w:pPr>
              <w:spacing w:after="0"/>
              <w:rPr>
                <w:rStyle w:val="eop"/>
                <w:sz w:val="16"/>
                <w:szCs w:val="16"/>
              </w:rPr>
            </w:pPr>
            <w:r w:rsidRPr="00C122D8">
              <w:rPr>
                <w:rStyle w:val="eop"/>
                <w:sz w:val="16"/>
                <w:szCs w:val="16"/>
              </w:rPr>
              <w:t>.//</w:t>
            </w:r>
            <w:r>
              <w:rPr>
                <w:rStyle w:val="eop"/>
                <w:sz w:val="16"/>
                <w:szCs w:val="16"/>
              </w:rPr>
              <w:t>noemer</w:t>
            </w:r>
          </w:p>
          <w:p w14:paraId="53CFBCE5" w14:textId="77777777" w:rsidR="00BC5256" w:rsidRDefault="00BC5256" w:rsidP="00BC5256">
            <w:pPr>
              <w:spacing w:after="0"/>
              <w:rPr>
                <w:rStyle w:val="eop"/>
                <w:sz w:val="16"/>
                <w:szCs w:val="16"/>
              </w:rPr>
            </w:pPr>
          </w:p>
          <w:p w14:paraId="638E8ABC" w14:textId="77777777" w:rsidR="00BC5256" w:rsidRPr="00C122D8" w:rsidRDefault="00BC5256" w:rsidP="00BC5256">
            <w:pPr>
              <w:spacing w:after="0"/>
              <w:rPr>
                <w:sz w:val="16"/>
                <w:szCs w:val="16"/>
                <w:u w:val="single"/>
              </w:rPr>
            </w:pPr>
            <w:r w:rsidRPr="00473CAF">
              <w:rPr>
                <w:sz w:val="16"/>
                <w:szCs w:val="16"/>
                <w:u w:val="single"/>
              </w:rPr>
              <w:t>Mapping breukdeel van d</w:t>
            </w:r>
            <w:r>
              <w:rPr>
                <w:sz w:val="16"/>
                <w:szCs w:val="16"/>
                <w:u w:val="single"/>
              </w:rPr>
              <w:t xml:space="preserve">e </w:t>
            </w:r>
            <w:r w:rsidRPr="00473CAF">
              <w:rPr>
                <w:sz w:val="16"/>
                <w:szCs w:val="16"/>
                <w:u w:val="single"/>
              </w:rPr>
              <w:t>kinderen</w:t>
            </w:r>
            <w:del w:id="1169" w:author="Groot, Karina de" w:date="2024-08-09T15:23:00Z" w16du:dateUtc="2024-08-09T13:23:00Z">
              <w:r w:rsidDel="00AF1F99">
                <w:rPr>
                  <w:sz w:val="16"/>
                  <w:szCs w:val="16"/>
                  <w:u w:val="single"/>
                </w:rPr>
                <w:delText xml:space="preserve"> (Variant B)</w:delText>
              </w:r>
              <w:r w:rsidRPr="00473CAF" w:rsidDel="00AF1F99">
                <w:rPr>
                  <w:sz w:val="16"/>
                  <w:szCs w:val="16"/>
                  <w:u w:val="single"/>
                </w:rPr>
                <w:delText xml:space="preserve"> </w:delText>
              </w:r>
            </w:del>
            <w:r w:rsidRPr="0063484E">
              <w:rPr>
                <w:sz w:val="16"/>
                <w:szCs w:val="16"/>
                <w:u w:val="single"/>
              </w:rPr>
              <w:t>:</w:t>
            </w:r>
          </w:p>
          <w:p w14:paraId="6E6D3D90" w14:textId="685A0509" w:rsidR="00BC5256" w:rsidRPr="00C122D8" w:rsidRDefault="00BC5256" w:rsidP="00BC5256">
            <w:pPr>
              <w:spacing w:after="0"/>
              <w:rPr>
                <w:rStyle w:val="eop"/>
                <w:rFonts w:cs="Arial"/>
                <w:sz w:val="16"/>
                <w:szCs w:val="16"/>
              </w:rPr>
            </w:pPr>
            <w:r w:rsidRPr="00C122D8">
              <w:rPr>
                <w:rStyle w:val="eop"/>
                <w:rFonts w:cs="Arial"/>
                <w:sz w:val="16"/>
                <w:szCs w:val="16"/>
              </w:rPr>
              <w:t>//IMKAD_AangebodenStuk/stukdeelVVE</w:t>
            </w:r>
            <w:r>
              <w:rPr>
                <w:rStyle w:val="eop"/>
                <w:rFonts w:cs="Arial"/>
                <w:sz w:val="16"/>
                <w:szCs w:val="16"/>
              </w:rPr>
              <w:t>/</w:t>
            </w:r>
            <w:ins w:id="1170" w:author="Groot, Karina de" w:date="2024-08-09T15:31:00Z" w16du:dateUtc="2024-08-09T13:31:00Z">
              <w:r w:rsidR="00825723" w:rsidRPr="00AF1F99">
                <w:rPr>
                  <w:rFonts w:cs="Arial"/>
                  <w:sz w:val="16"/>
                  <w:szCs w:val="16"/>
                </w:rPr>
                <w:t>erfdelenPerPersoon</w:t>
              </w:r>
            </w:ins>
            <w:del w:id="1171" w:author="Groot, Karina de" w:date="2024-08-09T15:31:00Z" w16du:dateUtc="2024-08-09T13:31:00Z">
              <w:r w:rsidRPr="00C122D8" w:rsidDel="00825723">
                <w:rPr>
                  <w:rStyle w:val="eop"/>
                  <w:rFonts w:cs="Arial"/>
                  <w:sz w:val="16"/>
                  <w:szCs w:val="16"/>
                </w:rPr>
                <w:delText>erfdelen</w:delText>
              </w:r>
            </w:del>
            <w:r w:rsidRPr="00C122D8">
              <w:rPr>
                <w:rStyle w:val="eop"/>
                <w:rFonts w:cs="Arial"/>
                <w:sz w:val="16"/>
                <w:szCs w:val="16"/>
              </w:rPr>
              <w:t>/</w:t>
            </w:r>
            <w:r>
              <w:rPr>
                <w:rStyle w:val="eop"/>
                <w:rFonts w:cs="Arial"/>
                <w:sz w:val="16"/>
                <w:szCs w:val="16"/>
              </w:rPr>
              <w:t>kinderen/</w:t>
            </w:r>
            <w:ins w:id="1172" w:author="Groot, Karina de" w:date="2024-08-09T15:32:00Z" w16du:dateUtc="2024-08-09T13:32:00Z">
              <w:r w:rsidR="00825723" w:rsidRPr="007D0435">
                <w:rPr>
                  <w:rFonts w:cs="Arial"/>
                  <w:sz w:val="16"/>
                  <w:szCs w:val="16"/>
                </w:rPr>
                <w:t xml:space="preserve"> kindMetAandeel</w:t>
              </w:r>
            </w:ins>
            <w:del w:id="1173" w:author="Groot, Karina de" w:date="2024-08-09T15:32:00Z" w16du:dateUtc="2024-08-09T13:32:00Z">
              <w:r w:rsidDel="00825723">
                <w:rPr>
                  <w:rStyle w:val="eop"/>
                  <w:rFonts w:cs="Arial"/>
                  <w:sz w:val="16"/>
                  <w:szCs w:val="16"/>
                </w:rPr>
                <w:delText>Aandeel</w:delText>
              </w:r>
            </w:del>
          </w:p>
          <w:p w14:paraId="6FDFB366" w14:textId="77777777" w:rsidR="00BC5256" w:rsidRPr="00C122D8" w:rsidRDefault="00BC5256" w:rsidP="00BC5256">
            <w:pPr>
              <w:spacing w:after="0"/>
              <w:rPr>
                <w:rStyle w:val="eop"/>
                <w:sz w:val="16"/>
                <w:szCs w:val="16"/>
              </w:rPr>
            </w:pPr>
            <w:r w:rsidRPr="00C122D8">
              <w:rPr>
                <w:rStyle w:val="eop"/>
                <w:sz w:val="16"/>
                <w:szCs w:val="16"/>
              </w:rPr>
              <w:t>.//</w:t>
            </w:r>
            <w:r>
              <w:rPr>
                <w:rStyle w:val="eop"/>
                <w:sz w:val="16"/>
                <w:szCs w:val="16"/>
              </w:rPr>
              <w:t>teller</w:t>
            </w:r>
          </w:p>
          <w:p w14:paraId="73F23415" w14:textId="77777777" w:rsidR="00BC5256" w:rsidRDefault="00BC5256" w:rsidP="00BC5256">
            <w:pPr>
              <w:spacing w:after="0"/>
              <w:rPr>
                <w:rStyle w:val="eop"/>
                <w:sz w:val="16"/>
                <w:szCs w:val="16"/>
              </w:rPr>
            </w:pPr>
            <w:r w:rsidRPr="00C122D8">
              <w:rPr>
                <w:rStyle w:val="eop"/>
                <w:sz w:val="16"/>
                <w:szCs w:val="16"/>
              </w:rPr>
              <w:t>.//</w:t>
            </w:r>
            <w:r>
              <w:rPr>
                <w:rStyle w:val="eop"/>
                <w:sz w:val="16"/>
                <w:szCs w:val="16"/>
              </w:rPr>
              <w:t>noemer</w:t>
            </w:r>
          </w:p>
          <w:p w14:paraId="3462BD4C" w14:textId="77777777" w:rsidR="00351E80" w:rsidRDefault="00351E80" w:rsidP="00BC5256">
            <w:pPr>
              <w:spacing w:after="0"/>
              <w:rPr>
                <w:rStyle w:val="eop"/>
              </w:rPr>
            </w:pPr>
          </w:p>
          <w:p w14:paraId="421B62B4" w14:textId="77777777" w:rsidR="00351E80" w:rsidRPr="00C122D8" w:rsidRDefault="00351E80" w:rsidP="00351E80">
            <w:pPr>
              <w:spacing w:after="0"/>
              <w:rPr>
                <w:sz w:val="16"/>
                <w:szCs w:val="16"/>
                <w:u w:val="single"/>
              </w:rPr>
            </w:pPr>
            <w:r w:rsidRPr="00C122D8">
              <w:rPr>
                <w:sz w:val="16"/>
                <w:szCs w:val="16"/>
                <w:u w:val="single"/>
              </w:rPr>
              <w:t xml:space="preserve">Mapping </w:t>
            </w:r>
            <w:r w:rsidRPr="00787544">
              <w:rPr>
                <w:sz w:val="16"/>
                <w:szCs w:val="16"/>
                <w:u w:val="single"/>
              </w:rPr>
              <w:t>br</w:t>
            </w:r>
            <w:r w:rsidRPr="00DE5423">
              <w:rPr>
                <w:sz w:val="16"/>
                <w:szCs w:val="16"/>
                <w:u w:val="single"/>
              </w:rPr>
              <w:t>eukdeel van de klein</w:t>
            </w:r>
            <w:r w:rsidRPr="00787544">
              <w:rPr>
                <w:sz w:val="16"/>
                <w:szCs w:val="16"/>
                <w:u w:val="single"/>
              </w:rPr>
              <w:t>k</w:t>
            </w:r>
            <w:r w:rsidRPr="00DE5423">
              <w:rPr>
                <w:sz w:val="16"/>
                <w:szCs w:val="16"/>
                <w:u w:val="single"/>
              </w:rPr>
              <w:t>inderen</w:t>
            </w:r>
            <w:r w:rsidRPr="00787544">
              <w:rPr>
                <w:sz w:val="16"/>
                <w:szCs w:val="16"/>
                <w:u w:val="single"/>
              </w:rPr>
              <w:t>:</w:t>
            </w:r>
          </w:p>
          <w:p w14:paraId="2FA67027" w14:textId="40B607DA" w:rsidR="00351E80" w:rsidRPr="00C122D8" w:rsidRDefault="00351E80" w:rsidP="00351E80">
            <w:pPr>
              <w:spacing w:after="0"/>
              <w:rPr>
                <w:rStyle w:val="eop"/>
                <w:rFonts w:cs="Arial"/>
                <w:sz w:val="16"/>
                <w:szCs w:val="16"/>
              </w:rPr>
            </w:pPr>
            <w:r w:rsidRPr="00C122D8">
              <w:rPr>
                <w:rStyle w:val="eop"/>
                <w:rFonts w:cs="Arial"/>
                <w:sz w:val="16"/>
                <w:szCs w:val="16"/>
              </w:rPr>
              <w:t>//IMKAD_AangebodenStuk/stukdeelVVE</w:t>
            </w:r>
            <w:r>
              <w:rPr>
                <w:rStyle w:val="eop"/>
                <w:rFonts w:cs="Arial"/>
                <w:sz w:val="16"/>
                <w:szCs w:val="16"/>
              </w:rPr>
              <w:t>/</w:t>
            </w:r>
            <w:ins w:id="1174" w:author="Groot, Karina de" w:date="2024-08-09T15:32:00Z" w16du:dateUtc="2024-08-09T13:32:00Z">
              <w:r w:rsidR="00825723" w:rsidRPr="00AF1F99">
                <w:rPr>
                  <w:rFonts w:cs="Arial"/>
                  <w:sz w:val="16"/>
                  <w:szCs w:val="16"/>
                </w:rPr>
                <w:t>erfdelenPerPersoon</w:t>
              </w:r>
            </w:ins>
            <w:del w:id="1175" w:author="Groot, Karina de" w:date="2024-08-09T15:32:00Z" w16du:dateUtc="2024-08-09T13:32:00Z">
              <w:r w:rsidRPr="00C122D8" w:rsidDel="00825723">
                <w:rPr>
                  <w:rStyle w:val="eop"/>
                  <w:rFonts w:cs="Arial"/>
                  <w:sz w:val="16"/>
                  <w:szCs w:val="16"/>
                </w:rPr>
                <w:delText>erfdelen</w:delText>
              </w:r>
            </w:del>
            <w:r w:rsidRPr="00C122D8">
              <w:rPr>
                <w:rStyle w:val="eop"/>
                <w:rFonts w:cs="Arial"/>
                <w:sz w:val="16"/>
                <w:szCs w:val="16"/>
              </w:rPr>
              <w:t>/</w:t>
            </w:r>
            <w:r>
              <w:rPr>
                <w:rStyle w:val="eop"/>
                <w:rFonts w:cs="Arial"/>
                <w:sz w:val="16"/>
                <w:szCs w:val="16"/>
              </w:rPr>
              <w:t>kleinkinderen/</w:t>
            </w:r>
            <w:ins w:id="1176" w:author="Groot, Karina de" w:date="2024-08-09T15:32:00Z" w16du:dateUtc="2024-08-09T13:32:00Z">
              <w:r w:rsidR="00825723">
                <w:rPr>
                  <w:rFonts w:cs="Arial"/>
                  <w:sz w:val="16"/>
                  <w:szCs w:val="16"/>
                </w:rPr>
                <w:t xml:space="preserve"> </w:t>
              </w:r>
              <w:r w:rsidR="00825723">
                <w:rPr>
                  <w:rStyle w:val="eop"/>
                  <w:rFonts w:cs="Arial"/>
                  <w:sz w:val="16"/>
                  <w:szCs w:val="16"/>
                </w:rPr>
                <w:t>klein</w:t>
              </w:r>
              <w:r w:rsidR="00825723" w:rsidRPr="007D0435">
                <w:rPr>
                  <w:rFonts w:cs="Arial"/>
                  <w:sz w:val="16"/>
                  <w:szCs w:val="16"/>
                </w:rPr>
                <w:t>kindMetAandeel</w:t>
              </w:r>
            </w:ins>
            <w:del w:id="1177" w:author="Groot, Karina de" w:date="2024-08-09T15:32:00Z" w16du:dateUtc="2024-08-09T13:32:00Z">
              <w:r w:rsidDel="00825723">
                <w:rPr>
                  <w:rStyle w:val="eop"/>
                  <w:rFonts w:cs="Arial"/>
                  <w:sz w:val="16"/>
                  <w:szCs w:val="16"/>
                </w:rPr>
                <w:delText>Aandeel</w:delText>
              </w:r>
            </w:del>
          </w:p>
          <w:p w14:paraId="1F295D10" w14:textId="77777777" w:rsidR="00351E80" w:rsidRPr="00C122D8" w:rsidRDefault="00351E80" w:rsidP="00351E80">
            <w:pPr>
              <w:spacing w:after="0"/>
              <w:rPr>
                <w:rStyle w:val="eop"/>
                <w:sz w:val="16"/>
                <w:szCs w:val="16"/>
              </w:rPr>
            </w:pPr>
            <w:r w:rsidRPr="00C122D8">
              <w:rPr>
                <w:rStyle w:val="eop"/>
                <w:sz w:val="16"/>
                <w:szCs w:val="16"/>
              </w:rPr>
              <w:t>.//</w:t>
            </w:r>
            <w:r>
              <w:rPr>
                <w:rStyle w:val="eop"/>
                <w:sz w:val="16"/>
                <w:szCs w:val="16"/>
              </w:rPr>
              <w:t>teller</w:t>
            </w:r>
          </w:p>
          <w:p w14:paraId="10E400F0" w14:textId="77777777" w:rsidR="00351E80" w:rsidRDefault="00351E80" w:rsidP="00351E80">
            <w:pPr>
              <w:spacing w:after="0"/>
              <w:rPr>
                <w:rStyle w:val="eop"/>
                <w:sz w:val="16"/>
                <w:szCs w:val="16"/>
              </w:rPr>
            </w:pPr>
            <w:r w:rsidRPr="00C122D8">
              <w:rPr>
                <w:rStyle w:val="eop"/>
                <w:sz w:val="16"/>
                <w:szCs w:val="16"/>
              </w:rPr>
              <w:t>.//</w:t>
            </w:r>
            <w:r>
              <w:rPr>
                <w:rStyle w:val="eop"/>
                <w:sz w:val="16"/>
                <w:szCs w:val="16"/>
              </w:rPr>
              <w:t>noemer</w:t>
            </w:r>
          </w:p>
          <w:p w14:paraId="3899F464" w14:textId="77777777" w:rsidR="00351E80" w:rsidRDefault="00351E80" w:rsidP="00351E80">
            <w:pPr>
              <w:spacing w:after="0"/>
              <w:rPr>
                <w:rStyle w:val="eop"/>
              </w:rPr>
            </w:pPr>
          </w:p>
          <w:p w14:paraId="1DBAD9A4" w14:textId="77777777" w:rsidR="00351E80" w:rsidRPr="00787544" w:rsidRDefault="00351E80" w:rsidP="00351E80">
            <w:pPr>
              <w:spacing w:after="0"/>
              <w:rPr>
                <w:sz w:val="16"/>
                <w:szCs w:val="16"/>
                <w:u w:val="single"/>
              </w:rPr>
            </w:pPr>
            <w:r w:rsidRPr="00787544">
              <w:rPr>
                <w:sz w:val="16"/>
                <w:szCs w:val="16"/>
                <w:u w:val="single"/>
              </w:rPr>
              <w:lastRenderedPageBreak/>
              <w:t>Mapping br</w:t>
            </w:r>
            <w:r w:rsidRPr="00DE5423">
              <w:rPr>
                <w:sz w:val="16"/>
                <w:szCs w:val="16"/>
                <w:u w:val="single"/>
              </w:rPr>
              <w:t>eukdeel van de</w:t>
            </w:r>
            <w:r w:rsidRPr="00787544">
              <w:rPr>
                <w:sz w:val="16"/>
                <w:szCs w:val="16"/>
                <w:u w:val="single"/>
              </w:rPr>
              <w:t xml:space="preserve"> stiefkinderen:</w:t>
            </w:r>
          </w:p>
          <w:p w14:paraId="243C298B" w14:textId="53F67E54" w:rsidR="00351E80" w:rsidRPr="00C122D8" w:rsidRDefault="00351E80" w:rsidP="00351E80">
            <w:pPr>
              <w:spacing w:after="0"/>
              <w:rPr>
                <w:rStyle w:val="eop"/>
                <w:rFonts w:cs="Arial"/>
                <w:sz w:val="16"/>
                <w:szCs w:val="16"/>
              </w:rPr>
            </w:pPr>
            <w:r w:rsidRPr="00C122D8">
              <w:rPr>
                <w:rStyle w:val="eop"/>
                <w:rFonts w:cs="Arial"/>
                <w:sz w:val="16"/>
                <w:szCs w:val="16"/>
              </w:rPr>
              <w:t>//IMKAD_AangebodenStuk/stukdeelVVE</w:t>
            </w:r>
            <w:r>
              <w:rPr>
                <w:rStyle w:val="eop"/>
                <w:rFonts w:cs="Arial"/>
                <w:sz w:val="16"/>
                <w:szCs w:val="16"/>
              </w:rPr>
              <w:t>/</w:t>
            </w:r>
            <w:ins w:id="1178" w:author="Groot, Karina de" w:date="2024-08-09T15:33:00Z" w16du:dateUtc="2024-08-09T13:33:00Z">
              <w:r w:rsidR="00825723" w:rsidRPr="00AF1F99">
                <w:rPr>
                  <w:rFonts w:cs="Arial"/>
                  <w:sz w:val="16"/>
                  <w:szCs w:val="16"/>
                </w:rPr>
                <w:t xml:space="preserve"> erfdelenPerPersoon</w:t>
              </w:r>
              <w:r w:rsidR="00825723" w:rsidRPr="007D0435">
                <w:rPr>
                  <w:rStyle w:val="eop"/>
                  <w:rFonts w:cs="Arial"/>
                  <w:sz w:val="16"/>
                  <w:szCs w:val="16"/>
                </w:rPr>
                <w:t>/</w:t>
              </w:r>
              <w:r w:rsidR="00825723">
                <w:rPr>
                  <w:rStyle w:val="eop"/>
                  <w:rFonts w:cs="Arial"/>
                  <w:sz w:val="16"/>
                  <w:szCs w:val="16"/>
                </w:rPr>
                <w:t>stief</w:t>
              </w:r>
              <w:r w:rsidR="00825723" w:rsidRPr="007D0435">
                <w:rPr>
                  <w:rStyle w:val="eop"/>
                  <w:rFonts w:cs="Arial"/>
                  <w:sz w:val="16"/>
                  <w:szCs w:val="16"/>
                </w:rPr>
                <w:t>kinderen/</w:t>
              </w:r>
              <w:r w:rsidR="00825723">
                <w:rPr>
                  <w:rStyle w:val="eop"/>
                  <w:rFonts w:cs="Arial"/>
                  <w:sz w:val="16"/>
                  <w:szCs w:val="16"/>
                </w:rPr>
                <w:t>stief</w:t>
              </w:r>
              <w:r w:rsidR="00825723" w:rsidRPr="007D0435">
                <w:rPr>
                  <w:rFonts w:cs="Arial"/>
                  <w:sz w:val="16"/>
                  <w:szCs w:val="16"/>
                </w:rPr>
                <w:t>kindMetAandeel</w:t>
              </w:r>
            </w:ins>
            <w:del w:id="1179" w:author="Groot, Karina de" w:date="2024-08-09T15:33:00Z" w16du:dateUtc="2024-08-09T13:33:00Z">
              <w:r w:rsidRPr="00C122D8" w:rsidDel="00825723">
                <w:rPr>
                  <w:rStyle w:val="eop"/>
                  <w:rFonts w:cs="Arial"/>
                  <w:sz w:val="16"/>
                  <w:szCs w:val="16"/>
                </w:rPr>
                <w:delText>erfdelen/</w:delText>
              </w:r>
              <w:r w:rsidDel="00825723">
                <w:rPr>
                  <w:rStyle w:val="eop"/>
                  <w:rFonts w:cs="Arial"/>
                  <w:sz w:val="16"/>
                  <w:szCs w:val="16"/>
                </w:rPr>
                <w:delText>stiefkinderen/</w:delText>
              </w:r>
              <w:r w:rsidDel="00825723">
                <w:delText xml:space="preserve"> </w:delText>
              </w:r>
              <w:r w:rsidRPr="008E7053" w:rsidDel="00825723">
                <w:rPr>
                  <w:rStyle w:val="eop"/>
                  <w:rFonts w:cs="Arial"/>
                  <w:sz w:val="16"/>
                  <w:szCs w:val="16"/>
                </w:rPr>
                <w:delText>aandeelIederVoorZich</w:delText>
              </w:r>
            </w:del>
          </w:p>
          <w:p w14:paraId="33127F7B" w14:textId="77777777" w:rsidR="00351E80" w:rsidRDefault="00351E80" w:rsidP="00351E80">
            <w:pPr>
              <w:spacing w:after="0"/>
              <w:rPr>
                <w:rStyle w:val="eop"/>
                <w:sz w:val="16"/>
                <w:szCs w:val="16"/>
              </w:rPr>
            </w:pPr>
            <w:r w:rsidRPr="00C122D8">
              <w:rPr>
                <w:rStyle w:val="eop"/>
                <w:sz w:val="16"/>
                <w:szCs w:val="16"/>
              </w:rPr>
              <w:t>.//</w:t>
            </w:r>
            <w:r>
              <w:rPr>
                <w:rStyle w:val="eop"/>
                <w:sz w:val="16"/>
                <w:szCs w:val="16"/>
              </w:rPr>
              <w:t>teller</w:t>
            </w:r>
          </w:p>
          <w:p w14:paraId="67B15E2F" w14:textId="77777777" w:rsidR="00351E80" w:rsidRDefault="00351E80" w:rsidP="00351E80">
            <w:pPr>
              <w:spacing w:after="0"/>
              <w:rPr>
                <w:rStyle w:val="eop"/>
                <w:sz w:val="16"/>
                <w:szCs w:val="16"/>
              </w:rPr>
            </w:pPr>
            <w:r w:rsidRPr="00C122D8">
              <w:rPr>
                <w:rStyle w:val="eop"/>
                <w:sz w:val="16"/>
                <w:szCs w:val="16"/>
              </w:rPr>
              <w:t>//</w:t>
            </w:r>
            <w:r>
              <w:rPr>
                <w:rStyle w:val="eop"/>
                <w:sz w:val="16"/>
                <w:szCs w:val="16"/>
              </w:rPr>
              <w:t>noemer</w:t>
            </w:r>
          </w:p>
          <w:p w14:paraId="7A49B0C7" w14:textId="77777777" w:rsidR="00351E80" w:rsidRDefault="00351E80" w:rsidP="00BC5256">
            <w:pPr>
              <w:spacing w:after="0"/>
              <w:rPr>
                <w:rStyle w:val="eop"/>
              </w:rPr>
            </w:pPr>
          </w:p>
          <w:p w14:paraId="2AD82794" w14:textId="1D95D4EF" w:rsidR="003B49F3" w:rsidRPr="00B97EBE" w:rsidDel="00431996" w:rsidRDefault="003B49F3" w:rsidP="003B49F3">
            <w:pPr>
              <w:spacing w:after="0"/>
              <w:rPr>
                <w:del w:id="1180" w:author="Groot, Karina de" w:date="2024-08-07T10:01:00Z" w16du:dateUtc="2024-08-07T08:01:00Z"/>
                <w:sz w:val="16"/>
                <w:szCs w:val="16"/>
                <w:u w:val="single"/>
              </w:rPr>
            </w:pPr>
            <w:del w:id="1181" w:author="Groot, Karina de" w:date="2024-08-07T10:01:00Z" w16du:dateUtc="2024-08-07T08:01:00Z">
              <w:r w:rsidRPr="00B97EBE" w:rsidDel="00431996">
                <w:rPr>
                  <w:sz w:val="16"/>
                  <w:szCs w:val="16"/>
                  <w:u w:val="single"/>
                </w:rPr>
                <w:delText xml:space="preserve">Mapping </w:delText>
              </w:r>
              <w:r w:rsidR="004966E3" w:rsidDel="00431996">
                <w:rPr>
                  <w:sz w:val="16"/>
                  <w:szCs w:val="16"/>
                  <w:u w:val="single"/>
                </w:rPr>
                <w:delText xml:space="preserve">tonen tekst: </w:delText>
              </w:r>
              <w:r w:rsidR="004F20B5" w:rsidRPr="002369D3" w:rsidDel="00431996">
                <w:rPr>
                  <w:rStyle w:val="normaltextrun"/>
                  <w:rFonts w:cs="Arial"/>
                  <w:color w:val="3165FF"/>
                  <w:szCs w:val="18"/>
                  <w:lang w:eastAsia="nl-NL"/>
                </w:rPr>
                <w:delText xml:space="preserve">derhalve ieder voor </w:delText>
              </w:r>
              <w:r w:rsidR="004F20B5" w:rsidRPr="002369D3" w:rsidDel="00431996">
                <w:rPr>
                  <w:rFonts w:cs="Arial"/>
                  <w:color w:val="000000" w:themeColor="text1"/>
                  <w:szCs w:val="18"/>
                </w:rPr>
                <w:fldChar w:fldCharType="begin"/>
              </w:r>
              <w:r w:rsidR="004F20B5" w:rsidRPr="002369D3" w:rsidDel="00431996">
                <w:rPr>
                  <w:rFonts w:cs="Arial"/>
                  <w:color w:val="000000" w:themeColor="text1"/>
                  <w:szCs w:val="18"/>
                </w:rPr>
                <w:delInstrText>MacroButton Nomacro §</w:delInstrText>
              </w:r>
              <w:r w:rsidR="004F20B5" w:rsidRPr="002369D3" w:rsidDel="00431996">
                <w:rPr>
                  <w:rFonts w:cs="Arial"/>
                  <w:color w:val="000000" w:themeColor="text1"/>
                  <w:szCs w:val="18"/>
                </w:rPr>
                <w:fldChar w:fldCharType="end"/>
              </w:r>
              <w:r w:rsidR="004F20B5" w:rsidRPr="002369D3" w:rsidDel="00431996">
                <w:rPr>
                  <w:rFonts w:cs="Arial"/>
                  <w:szCs w:val="18"/>
                </w:rPr>
                <w:delText>breukdeel</w:delText>
              </w:r>
              <w:r w:rsidR="004F20B5" w:rsidRPr="002369D3" w:rsidDel="00431996">
                <w:rPr>
                  <w:rFonts w:cs="Arial"/>
                  <w:szCs w:val="18"/>
                </w:rPr>
                <w:fldChar w:fldCharType="begin"/>
              </w:r>
              <w:r w:rsidR="004F20B5" w:rsidRPr="002369D3" w:rsidDel="00431996">
                <w:rPr>
                  <w:rFonts w:cs="Arial"/>
                  <w:szCs w:val="18"/>
                </w:rPr>
                <w:delInstrText>MacroButton Nomacro §</w:delInstrText>
              </w:r>
              <w:r w:rsidR="004F20B5" w:rsidRPr="002369D3" w:rsidDel="00431996">
                <w:rPr>
                  <w:rFonts w:cs="Arial"/>
                  <w:szCs w:val="18"/>
                </w:rPr>
                <w:fldChar w:fldCharType="end"/>
              </w:r>
              <w:r w:rsidR="004F20B5" w:rsidRPr="002369D3" w:rsidDel="00431996">
                <w:rPr>
                  <w:rStyle w:val="normaltextrun"/>
                  <w:rFonts w:cs="Arial"/>
                  <w:color w:val="0066FF"/>
                  <w:szCs w:val="18"/>
                </w:rPr>
                <w:delText xml:space="preserve"> </w:delText>
              </w:r>
              <w:r w:rsidR="004F20B5" w:rsidRPr="002369D3" w:rsidDel="00431996">
                <w:rPr>
                  <w:rStyle w:val="normaltextrun"/>
                  <w:rFonts w:cs="Arial"/>
                  <w:color w:val="3165FF"/>
                  <w:szCs w:val="18"/>
                  <w:lang w:eastAsia="nl-NL"/>
                </w:rPr>
                <w:delText>aandeel</w:delText>
              </w:r>
            </w:del>
          </w:p>
          <w:p w14:paraId="41732C9C" w14:textId="38124E9F" w:rsidR="003B49F3" w:rsidRPr="00B97EBE" w:rsidDel="00431996" w:rsidRDefault="003B49F3" w:rsidP="003B49F3">
            <w:pPr>
              <w:spacing w:after="0"/>
              <w:rPr>
                <w:del w:id="1182" w:author="Groot, Karina de" w:date="2024-08-07T10:01:00Z" w16du:dateUtc="2024-08-07T08:01:00Z"/>
                <w:rStyle w:val="eop"/>
                <w:rFonts w:cs="Arial"/>
                <w:sz w:val="16"/>
                <w:szCs w:val="16"/>
              </w:rPr>
            </w:pPr>
            <w:del w:id="1183" w:author="Groot, Karina de" w:date="2024-08-07T10:01:00Z" w16du:dateUtc="2024-08-07T08:01:00Z">
              <w:r w:rsidRPr="00B97EBE" w:rsidDel="00431996">
                <w:rPr>
                  <w:rStyle w:val="eop"/>
                  <w:rFonts w:cs="Arial"/>
                  <w:sz w:val="16"/>
                  <w:szCs w:val="16"/>
                </w:rPr>
                <w:delText>//IMKAD_AangebodenStuk/stukdeelVVE/erfdelen/kleinkinderen/aandeelIederVoorZich</w:delText>
              </w:r>
            </w:del>
          </w:p>
          <w:p w14:paraId="7A834053" w14:textId="24C9803E" w:rsidR="003B49F3" w:rsidRPr="00B97EBE" w:rsidDel="00431996" w:rsidRDefault="003B49F3" w:rsidP="003B49F3">
            <w:pPr>
              <w:spacing w:after="0"/>
              <w:rPr>
                <w:del w:id="1184" w:author="Groot, Karina de" w:date="2024-08-07T10:01:00Z" w16du:dateUtc="2024-08-07T08:01:00Z"/>
                <w:rStyle w:val="eop"/>
                <w:sz w:val="16"/>
                <w:szCs w:val="16"/>
              </w:rPr>
            </w:pPr>
            <w:del w:id="1185" w:author="Groot, Karina de" w:date="2024-08-07T10:01:00Z" w16du:dateUtc="2024-08-07T08:01:00Z">
              <w:r w:rsidRPr="00B97EBE" w:rsidDel="00431996">
                <w:rPr>
                  <w:rStyle w:val="eop"/>
                  <w:sz w:val="16"/>
                  <w:szCs w:val="16"/>
                </w:rPr>
                <w:delText>.//teller</w:delText>
              </w:r>
            </w:del>
          </w:p>
          <w:p w14:paraId="1847A053" w14:textId="5B6DD7EE" w:rsidR="003B49F3" w:rsidDel="00431996" w:rsidRDefault="003B49F3" w:rsidP="003B49F3">
            <w:pPr>
              <w:spacing w:after="0"/>
              <w:rPr>
                <w:del w:id="1186" w:author="Groot, Karina de" w:date="2024-08-07T10:01:00Z" w16du:dateUtc="2024-08-07T08:01:00Z"/>
                <w:rStyle w:val="eop"/>
                <w:sz w:val="16"/>
                <w:szCs w:val="16"/>
              </w:rPr>
            </w:pPr>
            <w:del w:id="1187" w:author="Groot, Karina de" w:date="2024-08-07T10:01:00Z" w16du:dateUtc="2024-08-07T08:01:00Z">
              <w:r w:rsidRPr="00B97EBE" w:rsidDel="00431996">
                <w:rPr>
                  <w:rStyle w:val="eop"/>
                  <w:sz w:val="16"/>
                  <w:szCs w:val="16"/>
                </w:rPr>
                <w:delText>.//noemer</w:delText>
              </w:r>
            </w:del>
          </w:p>
          <w:p w14:paraId="60106803" w14:textId="63412E64" w:rsidR="004C0D7F" w:rsidDel="00431996" w:rsidRDefault="004C0D7F" w:rsidP="00CF2662">
            <w:pPr>
              <w:spacing w:after="0" w:line="276" w:lineRule="auto"/>
              <w:rPr>
                <w:del w:id="1188" w:author="Groot, Karina de" w:date="2024-08-07T10:01:00Z" w16du:dateUtc="2024-08-07T08:01:00Z"/>
                <w:rStyle w:val="eop"/>
                <w:sz w:val="16"/>
                <w:szCs w:val="16"/>
                <w:shd w:val="clear" w:color="auto" w:fill="FFFFFF"/>
              </w:rPr>
            </w:pPr>
          </w:p>
          <w:p w14:paraId="4DBAC70B" w14:textId="77777777" w:rsidR="004C0D7F" w:rsidRPr="0041329A" w:rsidRDefault="004C0D7F" w:rsidP="004C0D7F">
            <w:pPr>
              <w:spacing w:after="0"/>
              <w:rPr>
                <w:sz w:val="16"/>
                <w:szCs w:val="16"/>
                <w:u w:val="single"/>
              </w:rPr>
            </w:pPr>
            <w:r w:rsidRPr="0041329A">
              <w:rPr>
                <w:sz w:val="16"/>
                <w:szCs w:val="16"/>
                <w:u w:val="single"/>
              </w:rPr>
              <w:t xml:space="preserve">Mapping koppelen persoonsgegevens van de </w:t>
            </w:r>
            <w:r>
              <w:rPr>
                <w:sz w:val="16"/>
                <w:szCs w:val="16"/>
                <w:u w:val="single"/>
              </w:rPr>
              <w:t>kinderen</w:t>
            </w:r>
            <w:r w:rsidRPr="0041329A">
              <w:rPr>
                <w:sz w:val="16"/>
                <w:szCs w:val="16"/>
                <w:u w:val="single"/>
              </w:rPr>
              <w:t>:</w:t>
            </w:r>
          </w:p>
          <w:p w14:paraId="1172D939" w14:textId="460CB93E" w:rsidR="004C0D7F" w:rsidDel="00825723" w:rsidRDefault="004C0D7F" w:rsidP="004C0D7F">
            <w:pPr>
              <w:rPr>
                <w:del w:id="1189" w:author="Groot, Karina de" w:date="2024-08-09T15:34:00Z" w16du:dateUtc="2024-08-09T13:34:00Z"/>
                <w:b/>
                <w:bCs/>
                <w:color w:val="FF0000"/>
              </w:rPr>
            </w:pPr>
            <w:r w:rsidRPr="0041329A">
              <w:rPr>
                <w:rStyle w:val="eop"/>
                <w:rFonts w:cs="Arial"/>
                <w:sz w:val="16"/>
                <w:szCs w:val="16"/>
              </w:rPr>
              <w:t>//IMKAD_AangebodenStuk/stukdeelVVE</w:t>
            </w:r>
            <w:ins w:id="1190" w:author="Groot, Karina de" w:date="2024-08-09T15:34:00Z" w16du:dateUtc="2024-08-09T13:34:00Z">
              <w:r w:rsidR="00825723">
                <w:rPr>
                  <w:rStyle w:val="eop"/>
                  <w:rFonts w:cs="Arial"/>
                  <w:sz w:val="16"/>
                  <w:szCs w:val="16"/>
                </w:rPr>
                <w:t>/</w:t>
              </w:r>
            </w:ins>
            <w:del w:id="1191" w:author="Groot, Karina de" w:date="2024-08-09T15:34:00Z" w16du:dateUtc="2024-08-09T13:34:00Z">
              <w:r w:rsidRPr="0041329A" w:rsidDel="00825723">
                <w:rPr>
                  <w:rStyle w:val="eop"/>
                  <w:rFonts w:cs="Arial"/>
                  <w:sz w:val="16"/>
                  <w:szCs w:val="16"/>
                </w:rPr>
                <w:delText>/</w:delText>
              </w:r>
            </w:del>
            <w:ins w:id="1192" w:author="Groot, Karina de" w:date="2024-08-09T15:34:00Z" w16du:dateUtc="2024-08-09T13:34:00Z">
              <w:r w:rsidR="00825723" w:rsidRPr="00AF1F99">
                <w:rPr>
                  <w:rFonts w:cs="Arial"/>
                  <w:sz w:val="16"/>
                  <w:szCs w:val="16"/>
                </w:rPr>
                <w:t>erfdelenPerPersoon</w:t>
              </w:r>
              <w:r w:rsidR="00825723" w:rsidRPr="007D0435">
                <w:rPr>
                  <w:rStyle w:val="eop"/>
                  <w:rFonts w:cs="Arial"/>
                  <w:sz w:val="16"/>
                  <w:szCs w:val="16"/>
                </w:rPr>
                <w:t>/kinderen/</w:t>
              </w:r>
              <w:r w:rsidR="00825723" w:rsidRPr="007D0435">
                <w:rPr>
                  <w:rFonts w:cs="Arial"/>
                  <w:sz w:val="16"/>
                  <w:szCs w:val="16"/>
                </w:rPr>
                <w:t>kindMetAandeel/</w:t>
              </w:r>
              <w:r w:rsidR="00825723" w:rsidRPr="007D0435">
                <w:rPr>
                  <w:rStyle w:val="eop"/>
                  <w:rFonts w:cs="Arial"/>
                  <w:sz w:val="16"/>
                  <w:szCs w:val="16"/>
                </w:rPr>
                <w:t>persoonRef</w:t>
              </w:r>
              <w:r w:rsidR="00825723" w:rsidRPr="007D0435">
                <w:rPr>
                  <w:rFonts w:cs="Arial"/>
                  <w:sz w:val="16"/>
                  <w:szCs w:val="16"/>
                </w:rPr>
                <w:t xml:space="preserve"> [xlink:href= ‘’id van het betreffende kind]</w:t>
              </w:r>
              <w:r w:rsidR="00825723">
                <w:rPr>
                  <w:rFonts w:cs="Arial"/>
                  <w:sz w:val="16"/>
                  <w:szCs w:val="16"/>
                </w:rPr>
                <w:t>.</w:t>
              </w:r>
            </w:ins>
            <w:del w:id="1193" w:author="Groot, Karina de" w:date="2024-08-09T15:34:00Z" w16du:dateUtc="2024-08-09T13:34:00Z">
              <w:r w:rsidDel="00825723">
                <w:rPr>
                  <w:rStyle w:val="eop"/>
                  <w:rFonts w:cs="Arial"/>
                  <w:sz w:val="16"/>
                  <w:szCs w:val="16"/>
                </w:rPr>
                <w:delText>erfdele</w:delText>
              </w:r>
              <w:r w:rsidR="00057717" w:rsidDel="00825723">
                <w:rPr>
                  <w:rStyle w:val="eop"/>
                  <w:rFonts w:cs="Arial"/>
                  <w:sz w:val="16"/>
                  <w:szCs w:val="16"/>
                </w:rPr>
                <w:delText>n</w:delText>
              </w:r>
              <w:r w:rsidRPr="0041329A" w:rsidDel="00825723">
                <w:rPr>
                  <w:rStyle w:val="eop"/>
                  <w:sz w:val="16"/>
                  <w:szCs w:val="16"/>
                </w:rPr>
                <w:delText>/</w:delText>
              </w:r>
              <w:r w:rsidDel="00825723">
                <w:rPr>
                  <w:rStyle w:val="eop"/>
                  <w:sz w:val="16"/>
                  <w:szCs w:val="16"/>
                </w:rPr>
                <w:delText>kinderen/</w:delText>
              </w:r>
              <w:r w:rsidR="0027362A" w:rsidDel="00825723">
                <w:rPr>
                  <w:rStyle w:val="eop"/>
                  <w:sz w:val="16"/>
                  <w:szCs w:val="16"/>
                </w:rPr>
                <w:delText>kind</w:delText>
              </w:r>
              <w:r w:rsidRPr="0041329A" w:rsidDel="00825723">
                <w:rPr>
                  <w:rStyle w:val="eop"/>
                  <w:sz w:val="16"/>
                  <w:szCs w:val="16"/>
                </w:rPr>
                <w:delText>Ref</w:delText>
              </w:r>
              <w:r w:rsidRPr="0041329A" w:rsidDel="00825723">
                <w:rPr>
                  <w:sz w:val="16"/>
                  <w:szCs w:val="16"/>
                </w:rPr>
                <w:delText xml:space="preserve"> [xlink:href= </w:delText>
              </w:r>
              <w:r w:rsidR="00515EB2" w:rsidDel="00825723">
                <w:rPr>
                  <w:sz w:val="16"/>
                  <w:szCs w:val="16"/>
                </w:rPr>
                <w:delText>‘’</w:delText>
              </w:r>
              <w:r w:rsidRPr="0041329A" w:rsidDel="00825723">
                <w:rPr>
                  <w:sz w:val="16"/>
                  <w:szCs w:val="16"/>
                </w:rPr>
                <w:delText>id van</w:delText>
              </w:r>
              <w:r w:rsidDel="00825723">
                <w:rPr>
                  <w:sz w:val="16"/>
                  <w:szCs w:val="16"/>
                </w:rPr>
                <w:delText xml:space="preserve"> het </w:delText>
              </w:r>
              <w:r w:rsidR="00515EB2" w:rsidDel="00825723">
                <w:rPr>
                  <w:sz w:val="16"/>
                  <w:szCs w:val="16"/>
                </w:rPr>
                <w:delText xml:space="preserve">betreffende </w:delText>
              </w:r>
              <w:r w:rsidDel="00825723">
                <w:rPr>
                  <w:sz w:val="16"/>
                  <w:szCs w:val="16"/>
                </w:rPr>
                <w:delText>kind</w:delText>
              </w:r>
              <w:r w:rsidRPr="0041329A" w:rsidDel="00825723">
                <w:rPr>
                  <w:sz w:val="16"/>
                  <w:szCs w:val="16"/>
                </w:rPr>
                <w:delText>]</w:delText>
              </w:r>
            </w:del>
          </w:p>
          <w:p w14:paraId="7E042C94" w14:textId="77777777" w:rsidR="004C0D7F" w:rsidRDefault="004C0D7F" w:rsidP="004C0D7F">
            <w:pPr>
              <w:spacing w:after="0"/>
              <w:rPr>
                <w:ins w:id="1194" w:author="Groot, Karina de" w:date="2024-08-09T15:34:00Z" w16du:dateUtc="2024-08-09T13:34:00Z"/>
                <w:rStyle w:val="eop"/>
                <w:sz w:val="16"/>
                <w:szCs w:val="16"/>
              </w:rPr>
            </w:pPr>
          </w:p>
          <w:p w14:paraId="6059A567" w14:textId="77777777" w:rsidR="00825723" w:rsidRDefault="00825723" w:rsidP="004C0D7F">
            <w:pPr>
              <w:spacing w:after="0"/>
              <w:rPr>
                <w:rStyle w:val="eop"/>
                <w:sz w:val="16"/>
                <w:szCs w:val="16"/>
              </w:rPr>
            </w:pPr>
          </w:p>
          <w:p w14:paraId="012F37E9" w14:textId="20807C5E" w:rsidR="004C0D7F" w:rsidRPr="0041329A" w:rsidRDefault="004C0D7F" w:rsidP="004C0D7F">
            <w:pPr>
              <w:spacing w:after="0"/>
              <w:rPr>
                <w:sz w:val="16"/>
                <w:szCs w:val="16"/>
                <w:u w:val="single"/>
              </w:rPr>
            </w:pPr>
            <w:r w:rsidRPr="0041329A">
              <w:rPr>
                <w:sz w:val="16"/>
                <w:szCs w:val="16"/>
                <w:u w:val="single"/>
              </w:rPr>
              <w:t xml:space="preserve">Mapping koppelen persoonsgegevens van de </w:t>
            </w:r>
            <w:r w:rsidR="0027362A">
              <w:rPr>
                <w:sz w:val="16"/>
                <w:szCs w:val="16"/>
                <w:u w:val="single"/>
              </w:rPr>
              <w:t>klein</w:t>
            </w:r>
            <w:r>
              <w:rPr>
                <w:sz w:val="16"/>
                <w:szCs w:val="16"/>
                <w:u w:val="single"/>
              </w:rPr>
              <w:t>kinderen</w:t>
            </w:r>
            <w:r w:rsidRPr="0041329A">
              <w:rPr>
                <w:sz w:val="16"/>
                <w:szCs w:val="16"/>
                <w:u w:val="single"/>
              </w:rPr>
              <w:t>:</w:t>
            </w:r>
          </w:p>
          <w:p w14:paraId="0B8088CA" w14:textId="72BAC07B" w:rsidR="004C0D7F" w:rsidDel="00825723" w:rsidRDefault="004C0D7F" w:rsidP="004C0D7F">
            <w:pPr>
              <w:rPr>
                <w:del w:id="1195" w:author="Groot, Karina de" w:date="2024-08-09T15:34:00Z" w16du:dateUtc="2024-08-09T13:34:00Z"/>
                <w:b/>
                <w:bCs/>
                <w:color w:val="FF0000"/>
              </w:rPr>
            </w:pPr>
            <w:r w:rsidRPr="0041329A">
              <w:rPr>
                <w:rStyle w:val="eop"/>
                <w:rFonts w:cs="Arial"/>
                <w:sz w:val="16"/>
                <w:szCs w:val="16"/>
              </w:rPr>
              <w:t>//IMKAD_AangebodenStuk/stukdeelVVE/</w:t>
            </w:r>
            <w:ins w:id="1196" w:author="Groot, Karina de" w:date="2024-08-09T15:34:00Z" w16du:dateUtc="2024-08-09T13:34:00Z">
              <w:r w:rsidR="00825723" w:rsidRPr="00AF1F99">
                <w:rPr>
                  <w:rFonts w:cs="Arial"/>
                  <w:sz w:val="16"/>
                  <w:szCs w:val="16"/>
                </w:rPr>
                <w:t>erfdelenPerPersoon</w:t>
              </w:r>
              <w:r w:rsidR="00825723" w:rsidRPr="007D0435">
                <w:rPr>
                  <w:rStyle w:val="eop"/>
                  <w:rFonts w:cs="Arial"/>
                  <w:sz w:val="16"/>
                  <w:szCs w:val="16"/>
                </w:rPr>
                <w:t>/</w:t>
              </w:r>
              <w:r w:rsidR="00825723">
                <w:rPr>
                  <w:rStyle w:val="eop"/>
                  <w:rFonts w:cs="Arial"/>
                  <w:sz w:val="16"/>
                  <w:szCs w:val="16"/>
                </w:rPr>
                <w:t>klein</w:t>
              </w:r>
              <w:r w:rsidR="00825723" w:rsidRPr="007D0435">
                <w:rPr>
                  <w:rStyle w:val="eop"/>
                  <w:rFonts w:cs="Arial"/>
                  <w:sz w:val="16"/>
                  <w:szCs w:val="16"/>
                </w:rPr>
                <w:t>kinderen/</w:t>
              </w:r>
              <w:r w:rsidR="00825723">
                <w:rPr>
                  <w:rStyle w:val="eop"/>
                  <w:rFonts w:cs="Arial"/>
                  <w:sz w:val="16"/>
                  <w:szCs w:val="16"/>
                </w:rPr>
                <w:t>klein</w:t>
              </w:r>
              <w:r w:rsidR="00825723" w:rsidRPr="007D0435">
                <w:rPr>
                  <w:rFonts w:cs="Arial"/>
                  <w:sz w:val="16"/>
                  <w:szCs w:val="16"/>
                </w:rPr>
                <w:t>kindMetAandeel/</w:t>
              </w:r>
              <w:r w:rsidR="00825723" w:rsidRPr="007D0435">
                <w:rPr>
                  <w:rStyle w:val="eop"/>
                  <w:rFonts w:cs="Arial"/>
                  <w:sz w:val="16"/>
                  <w:szCs w:val="16"/>
                </w:rPr>
                <w:t>persoonRef</w:t>
              </w:r>
              <w:r w:rsidR="00825723" w:rsidRPr="007D0435">
                <w:rPr>
                  <w:rFonts w:cs="Arial"/>
                  <w:sz w:val="16"/>
                  <w:szCs w:val="16"/>
                </w:rPr>
                <w:t xml:space="preserve"> [xlink:href= ‘’id van het betreffende </w:t>
              </w:r>
              <w:r w:rsidR="00825723">
                <w:rPr>
                  <w:rFonts w:cs="Arial"/>
                  <w:sz w:val="16"/>
                  <w:szCs w:val="16"/>
                </w:rPr>
                <w:t>klein</w:t>
              </w:r>
              <w:r w:rsidR="00825723" w:rsidRPr="007D0435">
                <w:rPr>
                  <w:rFonts w:cs="Arial"/>
                  <w:sz w:val="16"/>
                  <w:szCs w:val="16"/>
                </w:rPr>
                <w:t>kind]</w:t>
              </w:r>
            </w:ins>
            <w:del w:id="1197" w:author="Groot, Karina de" w:date="2024-08-09T15:34:00Z" w16du:dateUtc="2024-08-09T13:34:00Z">
              <w:r w:rsidDel="00825723">
                <w:rPr>
                  <w:rStyle w:val="eop"/>
                  <w:rFonts w:cs="Arial"/>
                  <w:sz w:val="16"/>
                  <w:szCs w:val="16"/>
                </w:rPr>
                <w:delText>erfdele</w:delText>
              </w:r>
              <w:r w:rsidR="0027362A" w:rsidDel="00825723">
                <w:rPr>
                  <w:rStyle w:val="eop"/>
                  <w:rFonts w:cs="Arial"/>
                  <w:sz w:val="16"/>
                  <w:szCs w:val="16"/>
                </w:rPr>
                <w:delText>n</w:delText>
              </w:r>
              <w:r w:rsidRPr="0041329A" w:rsidDel="00825723">
                <w:rPr>
                  <w:rStyle w:val="eop"/>
                  <w:sz w:val="16"/>
                  <w:szCs w:val="16"/>
                </w:rPr>
                <w:delText>/</w:delText>
              </w:r>
              <w:r w:rsidDel="00825723">
                <w:rPr>
                  <w:rStyle w:val="eop"/>
                  <w:sz w:val="16"/>
                  <w:szCs w:val="16"/>
                </w:rPr>
                <w:delText>kleinkinderen/</w:delText>
              </w:r>
              <w:r w:rsidR="0027362A" w:rsidDel="00825723">
                <w:rPr>
                  <w:rStyle w:val="eop"/>
                  <w:sz w:val="16"/>
                  <w:szCs w:val="16"/>
                </w:rPr>
                <w:delText>kind</w:delText>
              </w:r>
              <w:r w:rsidRPr="0041329A" w:rsidDel="00825723">
                <w:rPr>
                  <w:rStyle w:val="eop"/>
                  <w:sz w:val="16"/>
                  <w:szCs w:val="16"/>
                </w:rPr>
                <w:delText>Ref</w:delText>
              </w:r>
              <w:r w:rsidRPr="0041329A" w:rsidDel="00825723">
                <w:rPr>
                  <w:sz w:val="16"/>
                  <w:szCs w:val="16"/>
                </w:rPr>
                <w:delText xml:space="preserve"> [xlink:href= </w:delText>
              </w:r>
              <w:r w:rsidR="007E2A4B" w:rsidDel="00825723">
                <w:rPr>
                  <w:sz w:val="16"/>
                  <w:szCs w:val="16"/>
                </w:rPr>
                <w:delText>‘’</w:delText>
              </w:r>
              <w:r w:rsidRPr="0041329A" w:rsidDel="00825723">
                <w:rPr>
                  <w:sz w:val="16"/>
                  <w:szCs w:val="16"/>
                </w:rPr>
                <w:delText>id van</w:delText>
              </w:r>
              <w:r w:rsidDel="00825723">
                <w:rPr>
                  <w:sz w:val="16"/>
                  <w:szCs w:val="16"/>
                </w:rPr>
                <w:delText xml:space="preserve"> het </w:delText>
              </w:r>
              <w:r w:rsidR="007E2A4B" w:rsidRPr="007E2A4B" w:rsidDel="00825723">
                <w:rPr>
                  <w:sz w:val="16"/>
                  <w:szCs w:val="16"/>
                </w:rPr>
                <w:delText xml:space="preserve">betreffende </w:delText>
              </w:r>
              <w:r w:rsidRPr="007E2A4B" w:rsidDel="00825723">
                <w:rPr>
                  <w:sz w:val="16"/>
                  <w:szCs w:val="16"/>
                </w:rPr>
                <w:delText>k</w:delText>
              </w:r>
              <w:r w:rsidRPr="002369D3" w:rsidDel="00825723">
                <w:rPr>
                  <w:sz w:val="16"/>
                  <w:szCs w:val="16"/>
                </w:rPr>
                <w:delText>lein</w:delText>
              </w:r>
              <w:r w:rsidRPr="007E2A4B" w:rsidDel="00825723">
                <w:rPr>
                  <w:sz w:val="16"/>
                  <w:szCs w:val="16"/>
                </w:rPr>
                <w:delText>kind]</w:delText>
              </w:r>
            </w:del>
          </w:p>
          <w:p w14:paraId="5D0C6820" w14:textId="77777777" w:rsidR="004C0D7F" w:rsidRDefault="004C0D7F" w:rsidP="004C0D7F">
            <w:pPr>
              <w:spacing w:after="0"/>
              <w:rPr>
                <w:ins w:id="1198" w:author="Groot, Karina de" w:date="2024-08-09T15:35:00Z" w16du:dateUtc="2024-08-09T13:35:00Z"/>
                <w:rStyle w:val="eop"/>
                <w:sz w:val="16"/>
                <w:szCs w:val="16"/>
              </w:rPr>
            </w:pPr>
          </w:p>
          <w:p w14:paraId="18518613" w14:textId="77777777" w:rsidR="00825723" w:rsidRDefault="00825723" w:rsidP="004C0D7F">
            <w:pPr>
              <w:spacing w:after="0"/>
              <w:rPr>
                <w:rStyle w:val="eop"/>
                <w:sz w:val="16"/>
                <w:szCs w:val="16"/>
              </w:rPr>
            </w:pPr>
          </w:p>
          <w:p w14:paraId="4003888D" w14:textId="77777777" w:rsidR="004C0D7F" w:rsidRPr="0041329A" w:rsidRDefault="004C0D7F" w:rsidP="004C0D7F">
            <w:pPr>
              <w:spacing w:after="0"/>
              <w:rPr>
                <w:sz w:val="16"/>
                <w:szCs w:val="16"/>
                <w:u w:val="single"/>
              </w:rPr>
            </w:pPr>
            <w:r w:rsidRPr="0041329A">
              <w:rPr>
                <w:sz w:val="16"/>
                <w:szCs w:val="16"/>
                <w:u w:val="single"/>
              </w:rPr>
              <w:t xml:space="preserve">Mapping koppelen </w:t>
            </w:r>
            <w:r w:rsidRPr="003B1FC3">
              <w:rPr>
                <w:sz w:val="16"/>
                <w:szCs w:val="16"/>
                <w:u w:val="single"/>
              </w:rPr>
              <w:t>persoonsgegevens van de s</w:t>
            </w:r>
            <w:r w:rsidRPr="00CF2662">
              <w:rPr>
                <w:sz w:val="16"/>
                <w:szCs w:val="16"/>
                <w:u w:val="single"/>
              </w:rPr>
              <w:t>tief</w:t>
            </w:r>
            <w:r w:rsidRPr="003B1FC3">
              <w:rPr>
                <w:sz w:val="16"/>
                <w:szCs w:val="16"/>
                <w:u w:val="single"/>
              </w:rPr>
              <w:t>kinderen:</w:t>
            </w:r>
          </w:p>
          <w:p w14:paraId="629A6130" w14:textId="5109F721" w:rsidR="004C0D7F" w:rsidRPr="00914FCE" w:rsidDel="00825723" w:rsidRDefault="004C0D7F" w:rsidP="004C0D7F">
            <w:pPr>
              <w:spacing w:after="0"/>
              <w:rPr>
                <w:del w:id="1199" w:author="Groot, Karina de" w:date="2024-08-09T15:35:00Z" w16du:dateUtc="2024-08-09T13:35:00Z"/>
                <w:rStyle w:val="eop"/>
                <w:sz w:val="16"/>
                <w:szCs w:val="16"/>
              </w:rPr>
            </w:pPr>
            <w:r w:rsidRPr="0041329A">
              <w:rPr>
                <w:rStyle w:val="eop"/>
                <w:rFonts w:cs="Arial"/>
                <w:sz w:val="16"/>
                <w:szCs w:val="16"/>
              </w:rPr>
              <w:t>//IMKAD_AangebodenStuk/stukdeelVVE/</w:t>
            </w:r>
            <w:ins w:id="1200" w:author="Groot, Karina de" w:date="2024-08-09T15:35:00Z" w16du:dateUtc="2024-08-09T13:35:00Z">
              <w:r w:rsidR="00825723" w:rsidRPr="00AF1F99">
                <w:rPr>
                  <w:rFonts w:cs="Arial"/>
                  <w:sz w:val="16"/>
                  <w:szCs w:val="16"/>
                </w:rPr>
                <w:t>erfdelenPerPersoon</w:t>
              </w:r>
              <w:r w:rsidR="00825723" w:rsidRPr="007D0435">
                <w:rPr>
                  <w:rStyle w:val="eop"/>
                  <w:rFonts w:cs="Arial"/>
                  <w:sz w:val="16"/>
                  <w:szCs w:val="16"/>
                </w:rPr>
                <w:t>/</w:t>
              </w:r>
              <w:r w:rsidR="00825723">
                <w:rPr>
                  <w:rStyle w:val="eop"/>
                  <w:rFonts w:cs="Arial"/>
                  <w:sz w:val="16"/>
                  <w:szCs w:val="16"/>
                </w:rPr>
                <w:t>stief</w:t>
              </w:r>
              <w:r w:rsidR="00825723" w:rsidRPr="007D0435">
                <w:rPr>
                  <w:rStyle w:val="eop"/>
                  <w:rFonts w:cs="Arial"/>
                  <w:sz w:val="16"/>
                  <w:szCs w:val="16"/>
                </w:rPr>
                <w:t>kinderen/</w:t>
              </w:r>
              <w:r w:rsidR="00825723">
                <w:rPr>
                  <w:rStyle w:val="eop"/>
                  <w:rFonts w:cs="Arial"/>
                  <w:sz w:val="16"/>
                  <w:szCs w:val="16"/>
                </w:rPr>
                <w:t>stief</w:t>
              </w:r>
              <w:r w:rsidR="00825723" w:rsidRPr="007D0435">
                <w:rPr>
                  <w:rFonts w:cs="Arial"/>
                  <w:sz w:val="16"/>
                  <w:szCs w:val="16"/>
                </w:rPr>
                <w:t>kindMetAandeel/</w:t>
              </w:r>
              <w:r w:rsidR="00825723" w:rsidRPr="007D0435">
                <w:rPr>
                  <w:rStyle w:val="eop"/>
                  <w:rFonts w:cs="Arial"/>
                  <w:sz w:val="16"/>
                  <w:szCs w:val="16"/>
                </w:rPr>
                <w:t>persoonRef</w:t>
              </w:r>
              <w:r w:rsidR="00825723" w:rsidRPr="007D0435">
                <w:rPr>
                  <w:rFonts w:cs="Arial"/>
                  <w:sz w:val="16"/>
                  <w:szCs w:val="16"/>
                </w:rPr>
                <w:t xml:space="preserve"> [xlink:href= ‘’id van het betreffende </w:t>
              </w:r>
              <w:r w:rsidR="00825723">
                <w:rPr>
                  <w:rFonts w:cs="Arial"/>
                  <w:sz w:val="16"/>
                  <w:szCs w:val="16"/>
                </w:rPr>
                <w:t>stief</w:t>
              </w:r>
              <w:r w:rsidR="00825723" w:rsidRPr="007D0435">
                <w:rPr>
                  <w:rFonts w:cs="Arial"/>
                  <w:sz w:val="16"/>
                  <w:szCs w:val="16"/>
                </w:rPr>
                <w:t>kind]</w:t>
              </w:r>
              <w:r w:rsidR="00825723">
                <w:rPr>
                  <w:rFonts w:cs="Arial"/>
                  <w:sz w:val="16"/>
                  <w:szCs w:val="16"/>
                </w:rPr>
                <w:t>.</w:t>
              </w:r>
            </w:ins>
            <w:del w:id="1201" w:author="Groot, Karina de" w:date="2024-08-09T15:35:00Z" w16du:dateUtc="2024-08-09T13:35:00Z">
              <w:r w:rsidDel="00825723">
                <w:rPr>
                  <w:rStyle w:val="eop"/>
                  <w:rFonts w:cs="Arial"/>
                  <w:sz w:val="16"/>
                  <w:szCs w:val="16"/>
                </w:rPr>
                <w:delText>erfdelen</w:delText>
              </w:r>
              <w:r w:rsidRPr="0041329A" w:rsidDel="00825723">
                <w:rPr>
                  <w:rStyle w:val="eop"/>
                  <w:sz w:val="16"/>
                  <w:szCs w:val="16"/>
                </w:rPr>
                <w:delText>/</w:delText>
              </w:r>
              <w:r w:rsidDel="00825723">
                <w:rPr>
                  <w:rStyle w:val="eop"/>
                  <w:sz w:val="16"/>
                  <w:szCs w:val="16"/>
                </w:rPr>
                <w:delText>stiefkinderen/</w:delText>
              </w:r>
              <w:r w:rsidR="0027362A" w:rsidDel="00825723">
                <w:rPr>
                  <w:rStyle w:val="eop"/>
                  <w:sz w:val="16"/>
                  <w:szCs w:val="16"/>
                </w:rPr>
                <w:delText>kind</w:delText>
              </w:r>
              <w:r w:rsidRPr="0041329A" w:rsidDel="00825723">
                <w:rPr>
                  <w:rStyle w:val="eop"/>
                  <w:sz w:val="16"/>
                  <w:szCs w:val="16"/>
                </w:rPr>
                <w:delText>Ref</w:delText>
              </w:r>
              <w:r w:rsidRPr="0041329A" w:rsidDel="00825723">
                <w:rPr>
                  <w:sz w:val="16"/>
                  <w:szCs w:val="16"/>
                </w:rPr>
                <w:delText xml:space="preserve"> [xlink:href= </w:delText>
              </w:r>
              <w:r w:rsidR="004D65BE" w:rsidDel="00825723">
                <w:rPr>
                  <w:sz w:val="16"/>
                  <w:szCs w:val="16"/>
                </w:rPr>
                <w:delText>‘’</w:delText>
              </w:r>
              <w:r w:rsidRPr="0041329A" w:rsidDel="00825723">
                <w:rPr>
                  <w:sz w:val="16"/>
                  <w:szCs w:val="16"/>
                </w:rPr>
                <w:delText>id van</w:delText>
              </w:r>
              <w:r w:rsidDel="00825723">
                <w:rPr>
                  <w:sz w:val="16"/>
                  <w:szCs w:val="16"/>
                </w:rPr>
                <w:delText xml:space="preserve"> het </w:delText>
              </w:r>
              <w:r w:rsidR="004D65BE" w:rsidDel="00825723">
                <w:rPr>
                  <w:sz w:val="16"/>
                  <w:szCs w:val="16"/>
                </w:rPr>
                <w:delText xml:space="preserve">betreffende </w:delText>
              </w:r>
              <w:r w:rsidRPr="003B1FC3" w:rsidDel="00825723">
                <w:rPr>
                  <w:sz w:val="16"/>
                  <w:szCs w:val="16"/>
                </w:rPr>
                <w:delText>s</w:delText>
              </w:r>
              <w:r w:rsidRPr="00CF2662" w:rsidDel="00825723">
                <w:rPr>
                  <w:sz w:val="16"/>
                  <w:szCs w:val="16"/>
                </w:rPr>
                <w:delText>tief</w:delText>
              </w:r>
              <w:r w:rsidRPr="003B1FC3" w:rsidDel="00825723">
                <w:rPr>
                  <w:sz w:val="16"/>
                  <w:szCs w:val="16"/>
                </w:rPr>
                <w:delText>kind</w:delText>
              </w:r>
              <w:r w:rsidR="004D65BE" w:rsidDel="00825723">
                <w:rPr>
                  <w:sz w:val="16"/>
                  <w:szCs w:val="16"/>
                </w:rPr>
                <w:delText>]</w:delText>
              </w:r>
            </w:del>
          </w:p>
          <w:p w14:paraId="652189C0" w14:textId="77777777" w:rsidR="004C0D7F" w:rsidRPr="00C238C9" w:rsidDel="0035086A" w:rsidRDefault="004C0D7F" w:rsidP="00CF2662">
            <w:pPr>
              <w:spacing w:after="0" w:line="276" w:lineRule="auto"/>
              <w:rPr>
                <w:rStyle w:val="eop"/>
                <w:sz w:val="16"/>
                <w:szCs w:val="16"/>
                <w:shd w:val="clear" w:color="auto" w:fill="FFFFFF"/>
              </w:rPr>
            </w:pPr>
          </w:p>
        </w:tc>
      </w:tr>
    </w:tbl>
    <w:p w14:paraId="2F75AE57" w14:textId="225681ED" w:rsidR="006E75BB" w:rsidRDefault="00E14D89" w:rsidP="003C0F5E">
      <w:pPr>
        <w:pStyle w:val="Kop2"/>
      </w:pPr>
      <w:bookmarkStart w:id="1202" w:name="_Toc158625097"/>
      <w:r>
        <w:lastRenderedPageBreak/>
        <w:t>Wettelijke verdeling</w:t>
      </w:r>
      <w:bookmarkEnd w:id="1202"/>
    </w:p>
    <w:p w14:paraId="35C9DC50" w14:textId="77777777" w:rsidR="00E14D89" w:rsidRPr="00E14D89" w:rsidRDefault="00E14D89" w:rsidP="00E14D89">
      <w:pPr>
        <w:rPr>
          <w:lang w:val="nl"/>
        </w:rPr>
      </w:pPr>
    </w:p>
    <w:tbl>
      <w:tblPr>
        <w:tblStyle w:val="Tabelraster"/>
        <w:tblW w:w="13892" w:type="dxa"/>
        <w:tblInd w:w="-5" w:type="dxa"/>
        <w:tblLayout w:type="fixed"/>
        <w:tblLook w:val="04A0" w:firstRow="1" w:lastRow="0" w:firstColumn="1" w:lastColumn="0" w:noHBand="0" w:noVBand="1"/>
      </w:tblPr>
      <w:tblGrid>
        <w:gridCol w:w="6776"/>
        <w:gridCol w:w="7116"/>
      </w:tblGrid>
      <w:tr w:rsidR="006E75BB" w14:paraId="35002157" w14:textId="77777777" w:rsidTr="00D15405">
        <w:tc>
          <w:tcPr>
            <w:tcW w:w="6776" w:type="dxa"/>
            <w:shd w:val="clear" w:color="auto" w:fill="DEEAF6" w:themeFill="accent1" w:themeFillTint="33"/>
          </w:tcPr>
          <w:p w14:paraId="5B7EDA4D" w14:textId="5FFAF249" w:rsidR="006E75BB" w:rsidRDefault="006E75BB" w:rsidP="00766DDE">
            <w:pPr>
              <w:spacing w:after="0"/>
            </w:pPr>
            <w:r w:rsidRPr="00DB7FA4">
              <w:rPr>
                <w:b/>
              </w:rPr>
              <w:t>Modeldocument tekst</w:t>
            </w:r>
          </w:p>
        </w:tc>
        <w:tc>
          <w:tcPr>
            <w:tcW w:w="7116" w:type="dxa"/>
            <w:shd w:val="clear" w:color="auto" w:fill="DEEAF6" w:themeFill="accent1" w:themeFillTint="33"/>
            <w:vAlign w:val="bottom"/>
          </w:tcPr>
          <w:p w14:paraId="2C899404" w14:textId="491D3C70" w:rsidR="006E75BB" w:rsidRDefault="006E75BB" w:rsidP="00766DDE">
            <w:pPr>
              <w:spacing w:after="0"/>
            </w:pPr>
            <w:r w:rsidRPr="00DB7FA4">
              <w:rPr>
                <w:b/>
              </w:rPr>
              <w:t>Toelichting</w:t>
            </w:r>
            <w:r w:rsidR="00C32EA5">
              <w:rPr>
                <w:b/>
              </w:rPr>
              <w:t xml:space="preserve"> en mapping</w:t>
            </w:r>
          </w:p>
        </w:tc>
      </w:tr>
      <w:tr w:rsidR="000A7D4E" w14:paraId="4D25B916" w14:textId="77777777" w:rsidTr="00D15405">
        <w:tc>
          <w:tcPr>
            <w:tcW w:w="6776" w:type="dxa"/>
          </w:tcPr>
          <w:p w14:paraId="3C4F862B" w14:textId="77777777" w:rsidR="000A7D4E" w:rsidRDefault="00E14D89" w:rsidP="003E3FBF">
            <w:pPr>
              <w:spacing w:after="0"/>
              <w:rPr>
                <w:rStyle w:val="normaltextrun"/>
                <w:rFonts w:cs="Arial"/>
                <w:color w:val="FF0000"/>
                <w:sz w:val="20"/>
                <w:u w:val="single"/>
              </w:rPr>
            </w:pPr>
            <w:r w:rsidRPr="001F1A73">
              <w:rPr>
                <w:rStyle w:val="normaltextrun"/>
                <w:rFonts w:cs="Arial"/>
                <w:color w:val="FF0000"/>
                <w:sz w:val="20"/>
                <w:u w:val="single"/>
              </w:rPr>
              <w:t>WETTELIJKE VERDELING</w:t>
            </w:r>
          </w:p>
          <w:p w14:paraId="1F1BC20E" w14:textId="094FD64A" w:rsidR="008122D8" w:rsidRPr="008122D8" w:rsidRDefault="008122D8" w:rsidP="003E3FBF">
            <w:pPr>
              <w:spacing w:after="0"/>
              <w:rPr>
                <w:b/>
                <w:bCs/>
                <w:szCs w:val="18"/>
              </w:rPr>
            </w:pPr>
          </w:p>
        </w:tc>
        <w:tc>
          <w:tcPr>
            <w:tcW w:w="7116" w:type="dxa"/>
          </w:tcPr>
          <w:p w14:paraId="22C4B022" w14:textId="25D6B2D0" w:rsidR="00D15405" w:rsidRDefault="00D15405" w:rsidP="00CF2662">
            <w:pPr>
              <w:autoSpaceDE w:val="0"/>
              <w:autoSpaceDN w:val="0"/>
              <w:adjustRightInd w:val="0"/>
              <w:spacing w:after="0" w:line="276" w:lineRule="auto"/>
              <w:rPr>
                <w:sz w:val="16"/>
                <w:szCs w:val="16"/>
              </w:rPr>
            </w:pPr>
            <w:r>
              <w:rPr>
                <w:sz w:val="16"/>
                <w:szCs w:val="16"/>
              </w:rPr>
              <w:t>V</w:t>
            </w:r>
            <w:r w:rsidR="00DD3F1B">
              <w:rPr>
                <w:sz w:val="16"/>
                <w:szCs w:val="16"/>
              </w:rPr>
              <w:t>aste tekst</w:t>
            </w:r>
          </w:p>
          <w:p w14:paraId="06F05627" w14:textId="65E833B2" w:rsidR="00D15405" w:rsidRPr="000A7388" w:rsidRDefault="00D15405" w:rsidP="00B176BF">
            <w:pPr>
              <w:spacing w:after="0"/>
              <w:rPr>
                <w:sz w:val="16"/>
                <w:szCs w:val="16"/>
              </w:rPr>
            </w:pPr>
          </w:p>
        </w:tc>
      </w:tr>
      <w:tr w:rsidR="00341C04" w14:paraId="01FEA5D6" w14:textId="77777777" w:rsidTr="00D15405">
        <w:tc>
          <w:tcPr>
            <w:tcW w:w="6776" w:type="dxa"/>
          </w:tcPr>
          <w:p w14:paraId="599206C9" w14:textId="77777777" w:rsidR="00341C04" w:rsidRPr="009F1E93" w:rsidRDefault="00341C04" w:rsidP="00341C04">
            <w:pPr>
              <w:pStyle w:val="paragraph"/>
              <w:spacing w:before="0" w:beforeAutospacing="0" w:after="0" w:afterAutospacing="0"/>
              <w:textAlignment w:val="baseline"/>
              <w:rPr>
                <w:rStyle w:val="normaltextrun"/>
                <w:rFonts w:ascii="Arial" w:hAnsi="Arial" w:cs="Arial"/>
                <w:b/>
                <w:bCs/>
                <w:sz w:val="20"/>
                <w:szCs w:val="20"/>
              </w:rPr>
            </w:pPr>
            <w:r w:rsidRPr="009F1E93">
              <w:rPr>
                <w:rStyle w:val="normaltextrun"/>
                <w:rFonts w:ascii="Arial" w:hAnsi="Arial" w:cs="Arial"/>
                <w:color w:val="FFFFFF" w:themeColor="background1"/>
                <w:sz w:val="20"/>
                <w:szCs w:val="20"/>
                <w:highlight w:val="darkYellow"/>
                <w:shd w:val="clear" w:color="auto" w:fill="FFFFFF"/>
              </w:rPr>
              <w:t>KEUZEBLOK WETTELIJKE VERDELING</w:t>
            </w:r>
            <w:r w:rsidRPr="009F1E93">
              <w:rPr>
                <w:rStyle w:val="eop"/>
                <w:rFonts w:ascii="Arial" w:hAnsi="Arial" w:cs="Arial"/>
                <w:color w:val="FFFFFF" w:themeColor="background1"/>
                <w:sz w:val="20"/>
                <w:szCs w:val="20"/>
                <w:shd w:val="clear" w:color="auto" w:fill="FFFFFF"/>
              </w:rPr>
              <w:t> </w:t>
            </w:r>
          </w:p>
          <w:p w14:paraId="31027F31" w14:textId="77777777" w:rsidR="00341C04" w:rsidRPr="001F1A73" w:rsidRDefault="00341C04" w:rsidP="003E3FBF">
            <w:pPr>
              <w:spacing w:after="0"/>
              <w:rPr>
                <w:rStyle w:val="normaltextrun"/>
                <w:rFonts w:cs="Arial"/>
                <w:color w:val="FF0000"/>
                <w:sz w:val="20"/>
                <w:u w:val="single"/>
              </w:rPr>
            </w:pPr>
          </w:p>
        </w:tc>
        <w:tc>
          <w:tcPr>
            <w:tcW w:w="7116" w:type="dxa"/>
          </w:tcPr>
          <w:p w14:paraId="47D64415" w14:textId="59DC1A8A" w:rsidR="00341C04" w:rsidRDefault="00341C04" w:rsidP="00CF2662">
            <w:pPr>
              <w:autoSpaceDE w:val="0"/>
              <w:autoSpaceDN w:val="0"/>
              <w:adjustRightInd w:val="0"/>
              <w:spacing w:after="0" w:line="276" w:lineRule="auto"/>
              <w:rPr>
                <w:sz w:val="16"/>
                <w:szCs w:val="16"/>
              </w:rPr>
            </w:pPr>
            <w:r w:rsidRPr="003C0F5E">
              <w:rPr>
                <w:sz w:val="16"/>
                <w:szCs w:val="16"/>
              </w:rPr>
              <w:t>Verplichte keuze uit 2 varianten</w:t>
            </w:r>
            <w:r>
              <w:rPr>
                <w:sz w:val="16"/>
                <w:szCs w:val="16"/>
              </w:rPr>
              <w:t>:</w:t>
            </w:r>
          </w:p>
        </w:tc>
      </w:tr>
    </w:tbl>
    <w:p w14:paraId="521CD563" w14:textId="77777777" w:rsidR="00DD3F1B" w:rsidRDefault="00DD3F1B"/>
    <w:p w14:paraId="09A986D4" w14:textId="69BECFFE" w:rsidR="00DD3F1B" w:rsidRDefault="00DD3F1B" w:rsidP="00DD3F1B">
      <w:pPr>
        <w:pStyle w:val="Kop3"/>
      </w:pPr>
      <w:bookmarkStart w:id="1203" w:name="_Toc158625098"/>
      <w:r>
        <w:t>Keuzeblok wettelijke verdeling</w:t>
      </w:r>
      <w:bookmarkEnd w:id="1203"/>
    </w:p>
    <w:p w14:paraId="449A8879" w14:textId="77777777" w:rsidR="00DD3F1B" w:rsidRPr="003C0F5E" w:rsidRDefault="00DD3F1B" w:rsidP="00DD3F1B">
      <w:pPr>
        <w:rPr>
          <w:lang w:val="nl"/>
        </w:rPr>
      </w:pPr>
    </w:p>
    <w:tbl>
      <w:tblPr>
        <w:tblStyle w:val="Tabelraster"/>
        <w:tblW w:w="13892" w:type="dxa"/>
        <w:tblInd w:w="-5" w:type="dxa"/>
        <w:tblLayout w:type="fixed"/>
        <w:tblLook w:val="04A0" w:firstRow="1" w:lastRow="0" w:firstColumn="1" w:lastColumn="0" w:noHBand="0" w:noVBand="1"/>
      </w:tblPr>
      <w:tblGrid>
        <w:gridCol w:w="6776"/>
        <w:gridCol w:w="7116"/>
      </w:tblGrid>
      <w:tr w:rsidR="00DD3F1B" w14:paraId="022A2933" w14:textId="77777777" w:rsidTr="003C0F5E">
        <w:tc>
          <w:tcPr>
            <w:tcW w:w="6776" w:type="dxa"/>
            <w:shd w:val="clear" w:color="auto" w:fill="DEEAF6" w:themeFill="accent1" w:themeFillTint="33"/>
          </w:tcPr>
          <w:p w14:paraId="43ACF171" w14:textId="4F3DB9D6" w:rsidR="00DD3F1B" w:rsidRPr="003C0F5E" w:rsidRDefault="00DD3F1B" w:rsidP="00DD3F1B">
            <w:pPr>
              <w:spacing w:after="0"/>
              <w:rPr>
                <w:rFonts w:cs="Arial"/>
                <w:b/>
                <w:bCs/>
                <w:szCs w:val="18"/>
              </w:rPr>
            </w:pPr>
            <w:r w:rsidRPr="003C0F5E">
              <w:rPr>
                <w:rFonts w:cs="Arial"/>
                <w:b/>
                <w:bCs/>
                <w:szCs w:val="18"/>
              </w:rPr>
              <w:t>Modeldocument tekst</w:t>
            </w:r>
          </w:p>
        </w:tc>
        <w:tc>
          <w:tcPr>
            <w:tcW w:w="7116" w:type="dxa"/>
            <w:shd w:val="clear" w:color="auto" w:fill="DEEAF6" w:themeFill="accent1" w:themeFillTint="33"/>
          </w:tcPr>
          <w:p w14:paraId="5CB761A7" w14:textId="5F156934" w:rsidR="00DD3F1B" w:rsidRPr="003C0F5E" w:rsidRDefault="00DD3F1B" w:rsidP="00DD3F1B">
            <w:pPr>
              <w:autoSpaceDE w:val="0"/>
              <w:autoSpaceDN w:val="0"/>
              <w:adjustRightInd w:val="0"/>
              <w:spacing w:after="0"/>
              <w:rPr>
                <w:b/>
                <w:bCs/>
                <w:szCs w:val="18"/>
              </w:rPr>
            </w:pPr>
            <w:r w:rsidRPr="003C0F5E">
              <w:rPr>
                <w:b/>
                <w:bCs/>
                <w:szCs w:val="18"/>
              </w:rPr>
              <w:t>Toelichting en mapping</w:t>
            </w:r>
          </w:p>
        </w:tc>
      </w:tr>
      <w:tr w:rsidR="00DD3F1B" w14:paraId="598C9016" w14:textId="77777777" w:rsidTr="00D15405">
        <w:tc>
          <w:tcPr>
            <w:tcW w:w="6776" w:type="dxa"/>
          </w:tcPr>
          <w:p w14:paraId="785D0E8B" w14:textId="77777777" w:rsidR="00DD3F1B" w:rsidRPr="003C0F5E" w:rsidRDefault="00DD3F1B" w:rsidP="00DD3F1B">
            <w:pPr>
              <w:spacing w:after="0"/>
              <w:rPr>
                <w:rFonts w:cs="Arial"/>
                <w:b/>
                <w:bCs/>
                <w:sz w:val="20"/>
              </w:rPr>
            </w:pPr>
            <w:r w:rsidRPr="003C0F5E">
              <w:rPr>
                <w:rFonts w:cs="Arial"/>
                <w:b/>
                <w:bCs/>
                <w:sz w:val="20"/>
              </w:rPr>
              <w:t>Variant A:</w:t>
            </w:r>
          </w:p>
          <w:p w14:paraId="2503F2A5" w14:textId="3A96CF41" w:rsidR="00DD3F1B" w:rsidRPr="00DD3F1B" w:rsidRDefault="00DD3F1B" w:rsidP="00DD3F1B">
            <w:pPr>
              <w:spacing w:after="0"/>
              <w:rPr>
                <w:rStyle w:val="normaltextrun"/>
                <w:rFonts w:cs="Arial"/>
                <w:color w:val="FF0000"/>
                <w:sz w:val="20"/>
              </w:rPr>
            </w:pPr>
            <w:r w:rsidRPr="00DD3F1B">
              <w:rPr>
                <w:rStyle w:val="normaltextrun"/>
                <w:rFonts w:cs="Arial"/>
                <w:color w:val="FF0000"/>
                <w:sz w:val="20"/>
              </w:rPr>
              <w:t>Op de nalatenschap is afdeling 1, titel 3, boek 4 van het Burgerlijk Wetboek ("Wettelijke verdeling") van toepassing</w:t>
            </w:r>
            <w:r w:rsidR="00930212">
              <w:rPr>
                <w:rStyle w:val="normaltextrun"/>
                <w:rFonts w:cs="Arial"/>
                <w:color w:val="FF0000"/>
                <w:sz w:val="20"/>
              </w:rPr>
              <w:t>.</w:t>
            </w:r>
          </w:p>
          <w:p w14:paraId="23805911" w14:textId="77777777" w:rsidR="00DD3F1B" w:rsidRPr="00DD3F1B" w:rsidRDefault="00DD3F1B" w:rsidP="00DD3F1B">
            <w:pPr>
              <w:spacing w:after="0"/>
              <w:rPr>
                <w:rStyle w:val="normaltextrun"/>
                <w:rFonts w:cs="Arial"/>
                <w:color w:val="FF0000"/>
                <w:sz w:val="20"/>
              </w:rPr>
            </w:pPr>
          </w:p>
          <w:p w14:paraId="0DE5B2B3" w14:textId="77777777" w:rsidR="00DD3F1B" w:rsidRPr="003C0F5E" w:rsidRDefault="00DD3F1B" w:rsidP="00DD3F1B">
            <w:pPr>
              <w:spacing w:after="0"/>
              <w:rPr>
                <w:rStyle w:val="normaltextrun"/>
                <w:rFonts w:cs="Arial"/>
                <w:b/>
                <w:bCs/>
                <w:sz w:val="20"/>
              </w:rPr>
            </w:pPr>
            <w:r w:rsidRPr="003C0F5E">
              <w:rPr>
                <w:rStyle w:val="normaltextrun"/>
                <w:rFonts w:cs="Arial"/>
                <w:b/>
                <w:bCs/>
                <w:sz w:val="20"/>
              </w:rPr>
              <w:t>Variant B:</w:t>
            </w:r>
          </w:p>
          <w:p w14:paraId="14F92291" w14:textId="4005487B" w:rsidR="00DD3F1B" w:rsidRPr="00F11F4D" w:rsidRDefault="00DD3F1B" w:rsidP="00DD3F1B">
            <w:pPr>
              <w:pStyle w:val="paragraph"/>
              <w:spacing w:before="0" w:beforeAutospacing="0" w:after="0" w:afterAutospacing="0"/>
              <w:textAlignment w:val="baseline"/>
              <w:rPr>
                <w:rStyle w:val="eop"/>
                <w:rFonts w:ascii="Arial" w:hAnsi="Arial" w:cs="Arial"/>
                <w:b/>
                <w:bCs/>
                <w:sz w:val="20"/>
                <w:szCs w:val="20"/>
              </w:rPr>
            </w:pPr>
            <w:r w:rsidRPr="003C0F5E">
              <w:rPr>
                <w:rStyle w:val="normaltextrun"/>
                <w:rFonts w:ascii="Arial" w:hAnsi="Arial" w:cs="Arial"/>
                <w:color w:val="FF0000"/>
                <w:sz w:val="20"/>
                <w:szCs w:val="20"/>
              </w:rPr>
              <w:lastRenderedPageBreak/>
              <w:t>De</w:t>
            </w:r>
            <w:r w:rsidRPr="003C0F5E">
              <w:rPr>
                <w:rStyle w:val="normaltextrun"/>
                <w:rFonts w:ascii="Arial" w:hAnsi="Arial" w:cs="Arial"/>
                <w:color w:val="0066FF"/>
                <w:sz w:val="20"/>
                <w:szCs w:val="20"/>
              </w:rPr>
              <w:t xml:space="preserve"> </w:t>
            </w:r>
            <w:r w:rsidRPr="003C0F5E">
              <w:rPr>
                <w:rStyle w:val="normaltextrun"/>
                <w:rFonts w:ascii="Arial" w:hAnsi="Arial" w:cs="Arial"/>
                <w:color w:val="008200"/>
                <w:sz w:val="20"/>
                <w:szCs w:val="20"/>
              </w:rPr>
              <w:t>erflater</w:t>
            </w:r>
            <w:r w:rsidRPr="00567EBE">
              <w:rPr>
                <w:rStyle w:val="normaltextrun"/>
                <w:rFonts w:ascii="Arial" w:hAnsi="Arial" w:cs="Arial"/>
                <w:sz w:val="20"/>
                <w:szCs w:val="20"/>
              </w:rPr>
              <w:t>/</w:t>
            </w:r>
            <w:r w:rsidRPr="003C0F5E">
              <w:rPr>
                <w:rStyle w:val="normaltextrun"/>
                <w:rFonts w:ascii="Arial" w:hAnsi="Arial" w:cs="Arial"/>
                <w:color w:val="008200"/>
                <w:sz w:val="20"/>
                <w:szCs w:val="20"/>
              </w:rPr>
              <w:t>erflaatster</w:t>
            </w:r>
            <w:r w:rsidRPr="00567EBE">
              <w:rPr>
                <w:rStyle w:val="normaltextrun"/>
                <w:rFonts w:ascii="Arial" w:hAnsi="Arial" w:cs="Arial"/>
                <w:sz w:val="20"/>
                <w:szCs w:val="20"/>
              </w:rPr>
              <w:t>/</w:t>
            </w:r>
            <w:r w:rsidRPr="003C0F5E">
              <w:rPr>
                <w:rStyle w:val="normaltextrun"/>
                <w:rFonts w:ascii="Arial" w:hAnsi="Arial" w:cs="Arial"/>
                <w:color w:val="008200"/>
                <w:sz w:val="20"/>
                <w:szCs w:val="20"/>
              </w:rPr>
              <w:t xml:space="preserve">overledene </w:t>
            </w:r>
            <w:r w:rsidRPr="003C0F5E">
              <w:rPr>
                <w:rStyle w:val="normaltextrun"/>
                <w:rFonts w:ascii="Arial" w:hAnsi="Arial" w:cs="Arial"/>
                <w:color w:val="FF0000"/>
                <w:sz w:val="20"/>
                <w:szCs w:val="20"/>
              </w:rPr>
              <w:t xml:space="preserve">heeft de wettelijke verdeling, als bedoeld in afdeling 1, titel 3, boek 4 van het Burgerlijk Wetboek van toepassing verklaard op </w:t>
            </w:r>
            <w:r w:rsidRPr="003C0F5E">
              <w:rPr>
                <w:rStyle w:val="normaltextrun"/>
                <w:rFonts w:ascii="Arial" w:hAnsi="Arial" w:cs="Arial"/>
                <w:color w:val="008200"/>
                <w:sz w:val="20"/>
                <w:szCs w:val="20"/>
              </w:rPr>
              <w:t>zijn</w:t>
            </w:r>
            <w:r w:rsidRPr="00567EBE">
              <w:rPr>
                <w:rStyle w:val="normaltextrun"/>
                <w:rFonts w:ascii="Arial" w:hAnsi="Arial" w:cs="Arial"/>
                <w:sz w:val="20"/>
                <w:szCs w:val="20"/>
              </w:rPr>
              <w:t>/</w:t>
            </w:r>
            <w:r w:rsidRPr="003C0F5E">
              <w:rPr>
                <w:rStyle w:val="normaltextrun"/>
                <w:rFonts w:ascii="Arial" w:hAnsi="Arial" w:cs="Arial"/>
                <w:color w:val="008200"/>
                <w:sz w:val="20"/>
                <w:szCs w:val="20"/>
              </w:rPr>
              <w:t xml:space="preserve">haar </w:t>
            </w:r>
            <w:r w:rsidRPr="003C0F5E">
              <w:rPr>
                <w:rStyle w:val="normaltextrun"/>
                <w:rFonts w:ascii="Arial" w:hAnsi="Arial" w:cs="Arial"/>
                <w:color w:val="FF0000"/>
                <w:sz w:val="20"/>
                <w:szCs w:val="20"/>
              </w:rPr>
              <w:t>nalatenschap.</w:t>
            </w:r>
          </w:p>
        </w:tc>
        <w:tc>
          <w:tcPr>
            <w:tcW w:w="7116" w:type="dxa"/>
          </w:tcPr>
          <w:p w14:paraId="3E2CB634" w14:textId="4264D9D6" w:rsidR="00DD3F1B" w:rsidRPr="003C0F5E" w:rsidDel="00517D7A" w:rsidRDefault="00DD3F1B" w:rsidP="00DD3F1B">
            <w:pPr>
              <w:autoSpaceDE w:val="0"/>
              <w:autoSpaceDN w:val="0"/>
              <w:adjustRightInd w:val="0"/>
              <w:spacing w:after="0"/>
              <w:rPr>
                <w:del w:id="1204" w:author="Groot, Karina de" w:date="2024-08-09T15:37:00Z" w16du:dateUtc="2024-08-09T13:37:00Z"/>
                <w:sz w:val="16"/>
                <w:szCs w:val="16"/>
              </w:rPr>
            </w:pPr>
            <w:del w:id="1205" w:author="Groot, Karina de" w:date="2024-08-09T15:37:00Z" w16du:dateUtc="2024-08-09T13:37:00Z">
              <w:r w:rsidDel="00517D7A">
                <w:rPr>
                  <w:sz w:val="16"/>
                  <w:szCs w:val="16"/>
                </w:rPr>
                <w:lastRenderedPageBreak/>
                <w:delText>-</w:delText>
              </w:r>
              <w:r w:rsidRPr="003C0F5E" w:rsidDel="00517D7A">
                <w:rPr>
                  <w:sz w:val="16"/>
                  <w:szCs w:val="16"/>
                </w:rPr>
                <w:delText>Verplichte keuze uit 2 varianten</w:delText>
              </w:r>
              <w:r w:rsidDel="00517D7A">
                <w:rPr>
                  <w:sz w:val="16"/>
                  <w:szCs w:val="16"/>
                </w:rPr>
                <w:delText>:</w:delText>
              </w:r>
            </w:del>
          </w:p>
          <w:p w14:paraId="4C783C5A" w14:textId="21C56B02" w:rsidR="00DD3F1B" w:rsidRDefault="00DD3F1B" w:rsidP="00DD3F1B">
            <w:pPr>
              <w:autoSpaceDE w:val="0"/>
              <w:autoSpaceDN w:val="0"/>
              <w:adjustRightInd w:val="0"/>
              <w:spacing w:after="0"/>
              <w:rPr>
                <w:sz w:val="16"/>
                <w:szCs w:val="16"/>
                <w:u w:val="single"/>
              </w:rPr>
            </w:pPr>
          </w:p>
          <w:p w14:paraId="5EBB7423" w14:textId="1E7D6AD5" w:rsidR="00DD3F1B" w:rsidRPr="000A26BF" w:rsidRDefault="00DD3F1B" w:rsidP="00DD3F1B">
            <w:pPr>
              <w:autoSpaceDE w:val="0"/>
              <w:autoSpaceDN w:val="0"/>
              <w:adjustRightInd w:val="0"/>
              <w:spacing w:after="0"/>
              <w:rPr>
                <w:sz w:val="16"/>
                <w:szCs w:val="16"/>
                <w:u w:val="single"/>
              </w:rPr>
            </w:pPr>
            <w:r w:rsidRPr="000A26BF">
              <w:rPr>
                <w:sz w:val="16"/>
                <w:szCs w:val="16"/>
                <w:u w:val="single"/>
              </w:rPr>
              <w:t>Mapping Wettelijke Verdeling:</w:t>
            </w:r>
          </w:p>
          <w:p w14:paraId="586339C8" w14:textId="615B7214" w:rsidR="00DD3F1B" w:rsidRPr="00C122D8" w:rsidRDefault="00DD3F1B" w:rsidP="00DD3F1B">
            <w:pPr>
              <w:spacing w:after="0"/>
              <w:rPr>
                <w:rStyle w:val="eop"/>
                <w:rFonts w:cs="Arial"/>
                <w:sz w:val="16"/>
                <w:szCs w:val="16"/>
              </w:rPr>
            </w:pPr>
            <w:r w:rsidRPr="00C122D8">
              <w:rPr>
                <w:rStyle w:val="eop"/>
                <w:rFonts w:cs="Arial"/>
                <w:sz w:val="16"/>
                <w:szCs w:val="16"/>
              </w:rPr>
              <w:t>//IMKAD_AangebodenStuk/stukdeelVVE/</w:t>
            </w:r>
            <w:r>
              <w:rPr>
                <w:rStyle w:val="eop"/>
                <w:rFonts w:cs="Arial"/>
                <w:sz w:val="16"/>
                <w:szCs w:val="16"/>
              </w:rPr>
              <w:t>wettelijkeVerdel</w:t>
            </w:r>
            <w:r w:rsidR="001A136A">
              <w:rPr>
                <w:rStyle w:val="eop"/>
                <w:rFonts w:cs="Arial"/>
                <w:sz w:val="16"/>
                <w:szCs w:val="16"/>
              </w:rPr>
              <w:t>i</w:t>
            </w:r>
            <w:r>
              <w:rPr>
                <w:rStyle w:val="eop"/>
                <w:rFonts w:cs="Arial"/>
                <w:sz w:val="16"/>
                <w:szCs w:val="16"/>
              </w:rPr>
              <w:t>ng</w:t>
            </w:r>
            <w:r w:rsidRPr="00C122D8">
              <w:rPr>
                <w:rStyle w:val="eop"/>
                <w:rFonts w:cs="Arial"/>
                <w:sz w:val="16"/>
                <w:szCs w:val="16"/>
              </w:rPr>
              <w:t>/tekstkeuze</w:t>
            </w:r>
          </w:p>
          <w:p w14:paraId="71AC8A0A" w14:textId="77777777" w:rsidR="00DD3F1B" w:rsidRDefault="00DD3F1B" w:rsidP="00DD3F1B">
            <w:pPr>
              <w:spacing w:after="0"/>
              <w:rPr>
                <w:rStyle w:val="eop"/>
                <w:sz w:val="16"/>
                <w:szCs w:val="16"/>
              </w:rPr>
            </w:pPr>
            <w:r w:rsidRPr="00C122D8">
              <w:rPr>
                <w:rStyle w:val="eop"/>
                <w:sz w:val="16"/>
                <w:szCs w:val="16"/>
              </w:rPr>
              <w:t>.//tagNaam (k_</w:t>
            </w:r>
            <w:r>
              <w:rPr>
                <w:rStyle w:val="eop"/>
                <w:sz w:val="16"/>
                <w:szCs w:val="16"/>
              </w:rPr>
              <w:t>WettelijkeVerdeling</w:t>
            </w:r>
            <w:r w:rsidRPr="00C122D8">
              <w:rPr>
                <w:rStyle w:val="eop"/>
                <w:sz w:val="16"/>
                <w:szCs w:val="16"/>
              </w:rPr>
              <w:t>)</w:t>
            </w:r>
          </w:p>
          <w:p w14:paraId="0338A06A" w14:textId="77777777" w:rsidR="00DD3F1B" w:rsidRPr="00C122D8" w:rsidRDefault="00DD3F1B" w:rsidP="00DD3F1B">
            <w:pPr>
              <w:spacing w:after="0"/>
              <w:rPr>
                <w:rStyle w:val="eop"/>
                <w:sz w:val="16"/>
                <w:szCs w:val="16"/>
              </w:rPr>
            </w:pPr>
            <w:r>
              <w:rPr>
                <w:rStyle w:val="eop"/>
                <w:sz w:val="16"/>
                <w:szCs w:val="16"/>
              </w:rPr>
              <w:t>.//tekst (‘A’, ‘B’)</w:t>
            </w:r>
          </w:p>
          <w:p w14:paraId="34AFDBB5" w14:textId="77777777" w:rsidR="00DD3F1B" w:rsidRDefault="00DD3F1B" w:rsidP="00BB6ACD">
            <w:pPr>
              <w:autoSpaceDE w:val="0"/>
              <w:autoSpaceDN w:val="0"/>
              <w:adjustRightInd w:val="0"/>
              <w:spacing w:after="0"/>
              <w:rPr>
                <w:sz w:val="16"/>
                <w:szCs w:val="16"/>
              </w:rPr>
            </w:pPr>
          </w:p>
        </w:tc>
      </w:tr>
      <w:tr w:rsidR="000F7DC3" w14:paraId="0C1B6690" w14:textId="77777777" w:rsidTr="00D15405">
        <w:tc>
          <w:tcPr>
            <w:tcW w:w="6776" w:type="dxa"/>
          </w:tcPr>
          <w:p w14:paraId="01E9665E" w14:textId="77777777" w:rsidR="00F11F4D" w:rsidRPr="00F11F4D" w:rsidRDefault="00F11F4D" w:rsidP="00F11F4D">
            <w:pPr>
              <w:pStyle w:val="paragraph"/>
              <w:spacing w:before="0" w:beforeAutospacing="0" w:after="0" w:afterAutospacing="0"/>
              <w:textAlignment w:val="baseline"/>
              <w:rPr>
                <w:rFonts w:ascii="Arial" w:hAnsi="Arial" w:cs="Arial"/>
                <w:b/>
                <w:bCs/>
                <w:sz w:val="20"/>
                <w:szCs w:val="20"/>
              </w:rPr>
            </w:pPr>
            <w:r w:rsidRPr="00F11F4D">
              <w:rPr>
                <w:rStyle w:val="eop"/>
                <w:rFonts w:ascii="Arial" w:hAnsi="Arial" w:cs="Arial"/>
                <w:b/>
                <w:bCs/>
                <w:sz w:val="20"/>
                <w:szCs w:val="20"/>
              </w:rPr>
              <w:t>Keuze 1:</w:t>
            </w:r>
          </w:p>
          <w:p w14:paraId="7208D0CE" w14:textId="7AE2B410" w:rsidR="00F11F4D" w:rsidRPr="00637B86" w:rsidRDefault="00F11F4D" w:rsidP="00F11F4D">
            <w:pPr>
              <w:pStyle w:val="paragraph"/>
              <w:spacing w:before="0" w:beforeAutospacing="0" w:after="0" w:afterAutospacing="0"/>
              <w:textAlignment w:val="baseline"/>
              <w:rPr>
                <w:rStyle w:val="normaltextrun"/>
                <w:rFonts w:ascii="Arial" w:hAnsi="Arial" w:cs="Arial"/>
                <w:color w:val="FF0000"/>
                <w:sz w:val="20"/>
                <w:szCs w:val="20"/>
              </w:rPr>
            </w:pPr>
            <w:r w:rsidRPr="00193C50">
              <w:rPr>
                <w:rStyle w:val="normaltextrun"/>
                <w:rFonts w:ascii="Arial" w:hAnsi="Arial" w:cs="Arial"/>
                <w:color w:val="FF0000"/>
                <w:sz w:val="20"/>
                <w:szCs w:val="20"/>
              </w:rPr>
              <w:t xml:space="preserve">Voorts heeft </w:t>
            </w:r>
            <w:r w:rsidRPr="00193C50">
              <w:rPr>
                <w:rStyle w:val="normaltextrun"/>
                <w:rFonts w:ascii="Arial" w:hAnsi="Arial" w:cs="Arial"/>
                <w:color w:val="008200"/>
                <w:sz w:val="20"/>
                <w:szCs w:val="20"/>
                <w:rPrChange w:id="1206" w:author="Groot, Karina de" w:date="2024-08-08T12:11:00Z" w16du:dateUtc="2024-08-08T10:11:00Z">
                  <w:rPr>
                    <w:rStyle w:val="normaltextrun"/>
                    <w:color w:val="008200"/>
                    <w:sz w:val="18"/>
                    <w:szCs w:val="18"/>
                  </w:rPr>
                </w:rPrChange>
              </w:rPr>
              <w:t xml:space="preserve">de </w:t>
            </w:r>
            <w:r w:rsidRPr="00193C50">
              <w:rPr>
                <w:rStyle w:val="normaltextrun"/>
                <w:rFonts w:ascii="Arial" w:hAnsi="Arial" w:cs="Arial"/>
                <w:color w:val="008200"/>
                <w:sz w:val="20"/>
                <w:szCs w:val="20"/>
                <w:rPrChange w:id="1207" w:author="Groot, Karina de" w:date="2024-08-08T12:11:00Z" w16du:dateUtc="2024-08-08T10:11:00Z">
                  <w:rPr>
                    <w:rStyle w:val="normaltextrun"/>
                    <w:rFonts w:ascii="Arial" w:hAnsi="Arial" w:cs="Arial"/>
                    <w:color w:val="008200"/>
                    <w:sz w:val="18"/>
                    <w:szCs w:val="18"/>
                  </w:rPr>
                </w:rPrChange>
              </w:rPr>
              <w:t>heer/</w:t>
            </w:r>
            <w:r w:rsidRPr="00193C50">
              <w:rPr>
                <w:rStyle w:val="normaltextrun"/>
                <w:rFonts w:ascii="Arial" w:hAnsi="Arial" w:cs="Arial"/>
                <w:color w:val="008200"/>
                <w:sz w:val="20"/>
                <w:szCs w:val="20"/>
                <w:rPrChange w:id="1208" w:author="Groot, Karina de" w:date="2024-08-08T12:11:00Z" w16du:dateUtc="2024-08-08T10:11:00Z">
                  <w:rPr>
                    <w:rStyle w:val="normaltextrun"/>
                    <w:color w:val="008200"/>
                    <w:sz w:val="18"/>
                    <w:szCs w:val="18"/>
                  </w:rPr>
                </w:rPrChange>
              </w:rPr>
              <w:t>mevrouw</w:t>
            </w:r>
            <w:r w:rsidRPr="00193C50">
              <w:rPr>
                <w:rStyle w:val="normaltextrun"/>
                <w:rFonts w:ascii="Arial" w:hAnsi="Arial" w:cs="Arial"/>
                <w:color w:val="3165FF"/>
                <w:sz w:val="20"/>
                <w:szCs w:val="20"/>
              </w:rPr>
              <w:t xml:space="preserve"> </w:t>
            </w:r>
            <w:ins w:id="1209" w:author="Groot, Karina de" w:date="2024-08-08T12:10:00Z" w16du:dateUtc="2024-08-08T10:10:00Z">
              <w:r w:rsidR="00193C50" w:rsidRPr="00637B86">
                <w:rPr>
                  <w:color w:val="FF0000"/>
                  <w:highlight w:val="yellow"/>
                  <w:rPrChange w:id="1210" w:author="Groot, Karina de" w:date="2024-08-26T15:05:00Z" w16du:dateUtc="2024-08-26T13:05:00Z">
                    <w:rPr>
                      <w:rStyle w:val="normaltextrun"/>
                      <w:rFonts w:ascii="Arial" w:hAnsi="Arial" w:cs="Arial"/>
                      <w:color w:val="3165FF"/>
                      <w:sz w:val="20"/>
                      <w:szCs w:val="20"/>
                    </w:rPr>
                  </w:rPrChange>
                </w:rPr>
                <w:t>VVE-</w:t>
              </w:r>
            </w:ins>
            <w:r w:rsidRPr="00637B86">
              <w:rPr>
                <w:rFonts w:ascii="Arial" w:hAnsi="Arial" w:cs="Arial"/>
                <w:color w:val="FF0000"/>
                <w:sz w:val="20"/>
                <w:szCs w:val="20"/>
                <w:highlight w:val="yellow"/>
              </w:rPr>
              <w:t>Tekstblok Personalia van Natuurlijk persoon</w:t>
            </w:r>
            <w:del w:id="1211" w:author="Groot, Karina de" w:date="2024-08-08T12:11:00Z" w16du:dateUtc="2024-08-08T10:11:00Z">
              <w:r w:rsidR="00B16049" w:rsidRPr="00637B86" w:rsidDel="00132624">
                <w:rPr>
                  <w:rFonts w:ascii="Arial" w:hAnsi="Arial" w:cs="Arial"/>
                  <w:color w:val="FF0000"/>
                  <w:sz w:val="20"/>
                  <w:szCs w:val="20"/>
                  <w:highlight w:val="yellow"/>
                </w:rPr>
                <w:delText>-nieuw</w:delText>
              </w:r>
            </w:del>
            <w:r w:rsidRPr="00637B86">
              <w:rPr>
                <w:rFonts w:ascii="Arial" w:hAnsi="Arial" w:cs="Arial"/>
                <w:snapToGrid w:val="0"/>
                <w:kern w:val="28"/>
                <w:sz w:val="20"/>
                <w:szCs w:val="20"/>
                <w:lang w:eastAsia="en-US"/>
              </w:rPr>
              <w:t>,</w:t>
            </w:r>
            <w:r w:rsidRPr="00637B86">
              <w:rPr>
                <w:rStyle w:val="normaltextrun"/>
                <w:rFonts w:ascii="Arial" w:hAnsi="Arial" w:cs="Arial"/>
                <w:color w:val="339966"/>
                <w:sz w:val="20"/>
                <w:szCs w:val="20"/>
              </w:rPr>
              <w:t xml:space="preserve"> </w:t>
            </w:r>
            <w:r w:rsidRPr="00637B86">
              <w:rPr>
                <w:rStyle w:val="normaltextrun"/>
                <w:rFonts w:ascii="Arial" w:hAnsi="Arial" w:cs="Arial"/>
                <w:color w:val="7030A0"/>
                <w:sz w:val="20"/>
                <w:szCs w:val="20"/>
              </w:rPr>
              <w:t xml:space="preserve">voornoemd, </w:t>
            </w:r>
            <w:r w:rsidRPr="00637B86">
              <w:rPr>
                <w:rStyle w:val="normaltextrun"/>
                <w:rFonts w:ascii="Arial" w:hAnsi="Arial" w:cs="Arial"/>
                <w:color w:val="FF0000"/>
                <w:sz w:val="20"/>
                <w:szCs w:val="20"/>
              </w:rPr>
              <w:t>verklaard van de</w:t>
            </w:r>
            <w:r w:rsidRPr="00637B86">
              <w:rPr>
                <w:rStyle w:val="normaltextrun"/>
                <w:rFonts w:ascii="Arial" w:hAnsi="Arial" w:cs="Arial"/>
                <w:color w:val="008200"/>
                <w:sz w:val="20"/>
                <w:szCs w:val="20"/>
              </w:rPr>
              <w:t xml:space="preserve"> haar</w:t>
            </w:r>
            <w:r w:rsidRPr="00637B86">
              <w:rPr>
                <w:rStyle w:val="normaltextrun"/>
                <w:rFonts w:ascii="Arial" w:hAnsi="Arial" w:cs="Arial"/>
                <w:sz w:val="20"/>
                <w:szCs w:val="20"/>
              </w:rPr>
              <w:t>/</w:t>
            </w:r>
            <w:r w:rsidRPr="00637B86">
              <w:rPr>
                <w:rStyle w:val="normaltextrun"/>
                <w:rFonts w:ascii="Arial" w:hAnsi="Arial" w:cs="Arial"/>
                <w:color w:val="008200"/>
                <w:sz w:val="20"/>
                <w:szCs w:val="20"/>
              </w:rPr>
              <w:t>hem</w:t>
            </w:r>
            <w:r w:rsidRPr="00637B86">
              <w:rPr>
                <w:rStyle w:val="normaltextrun"/>
                <w:rFonts w:ascii="Arial" w:hAnsi="Arial" w:cs="Arial"/>
                <w:color w:val="3165FF"/>
                <w:sz w:val="20"/>
                <w:szCs w:val="20"/>
              </w:rPr>
              <w:t xml:space="preserve"> </w:t>
            </w:r>
            <w:r w:rsidRPr="00637B86">
              <w:rPr>
                <w:rStyle w:val="normaltextrun"/>
                <w:rFonts w:ascii="Arial" w:hAnsi="Arial" w:cs="Arial"/>
                <w:color w:val="FF0000"/>
                <w:sz w:val="20"/>
                <w:szCs w:val="20"/>
              </w:rPr>
              <w:t>op grond van artikel 4:18 van het Burgerlijk Wetboek toekomende bevoegdheid de wettelijke verdeling ongedaan te maken, geen gebruik te hebben gemaakt en daarvan geen gebruik te zullen maken, welke verklaring aan deze akte is gehecht.</w:t>
            </w:r>
          </w:p>
          <w:p w14:paraId="72B300ED" w14:textId="77777777" w:rsidR="0026086D" w:rsidRDefault="0026086D" w:rsidP="00F11F4D">
            <w:pPr>
              <w:pStyle w:val="paragraph"/>
              <w:spacing w:before="0" w:beforeAutospacing="0" w:after="0" w:afterAutospacing="0"/>
              <w:textAlignment w:val="baseline"/>
              <w:rPr>
                <w:rStyle w:val="normaltextrun"/>
                <w:rFonts w:ascii="Arial" w:hAnsi="Arial" w:cs="Arial"/>
                <w:color w:val="7030A0"/>
                <w:sz w:val="20"/>
                <w:szCs w:val="20"/>
              </w:rPr>
            </w:pPr>
          </w:p>
          <w:p w14:paraId="573F5291" w14:textId="77777777" w:rsidR="00F11F4D" w:rsidRPr="00F11F4D" w:rsidRDefault="00F11F4D" w:rsidP="00F11F4D">
            <w:pPr>
              <w:pStyle w:val="paragraph"/>
              <w:spacing w:before="0" w:beforeAutospacing="0" w:after="0" w:afterAutospacing="0"/>
              <w:textAlignment w:val="baseline"/>
              <w:rPr>
                <w:rStyle w:val="normaltextrun"/>
                <w:rFonts w:ascii="Arial" w:hAnsi="Arial" w:cs="Arial"/>
                <w:b/>
                <w:bCs/>
                <w:sz w:val="20"/>
                <w:szCs w:val="20"/>
              </w:rPr>
            </w:pPr>
            <w:r w:rsidRPr="00F11F4D">
              <w:rPr>
                <w:rStyle w:val="normaltextrun"/>
                <w:rFonts w:ascii="Arial" w:hAnsi="Arial" w:cs="Arial"/>
                <w:b/>
                <w:bCs/>
                <w:sz w:val="20"/>
                <w:szCs w:val="20"/>
              </w:rPr>
              <w:t>Keuze 2</w:t>
            </w:r>
          </w:p>
          <w:p w14:paraId="334F6C74" w14:textId="4B3A099E" w:rsidR="00F11F4D" w:rsidRPr="002369D3" w:rsidRDefault="00F11F4D" w:rsidP="00F11F4D">
            <w:pPr>
              <w:pStyle w:val="paragraph"/>
              <w:spacing w:before="0" w:beforeAutospacing="0" w:after="0" w:afterAutospacing="0"/>
              <w:textAlignment w:val="baseline"/>
              <w:rPr>
                <w:rStyle w:val="eop"/>
                <w:rFonts w:ascii="Arial" w:hAnsi="Arial" w:cs="Arial"/>
                <w:color w:val="FF0000"/>
                <w:sz w:val="20"/>
                <w:szCs w:val="20"/>
              </w:rPr>
            </w:pPr>
            <w:r w:rsidRPr="002369D3">
              <w:rPr>
                <w:rStyle w:val="normaltextrun"/>
                <w:rFonts w:ascii="Arial" w:hAnsi="Arial" w:cs="Arial"/>
                <w:color w:val="FF0000"/>
                <w:sz w:val="20"/>
                <w:szCs w:val="20"/>
              </w:rPr>
              <w:t>De</w:t>
            </w:r>
            <w:r w:rsidRPr="009F1E93">
              <w:rPr>
                <w:rStyle w:val="normaltextrun"/>
                <w:rFonts w:ascii="Arial" w:hAnsi="Arial" w:cs="Arial"/>
                <w:color w:val="7030A0"/>
                <w:sz w:val="20"/>
                <w:szCs w:val="20"/>
              </w:rPr>
              <w:t xml:space="preserve"> </w:t>
            </w:r>
            <w:r w:rsidRPr="002369D3">
              <w:rPr>
                <w:rStyle w:val="normaltextrun"/>
                <w:rFonts w:ascii="Arial" w:hAnsi="Arial" w:cs="Arial"/>
                <w:color w:val="008200"/>
                <w:sz w:val="20"/>
                <w:szCs w:val="20"/>
              </w:rPr>
              <w:t>echtgenoot</w:t>
            </w:r>
            <w:r w:rsidRPr="00567EBE">
              <w:rPr>
                <w:rStyle w:val="normaltextrun"/>
                <w:rFonts w:ascii="Arial" w:hAnsi="Arial" w:cs="Arial"/>
                <w:sz w:val="20"/>
                <w:szCs w:val="20"/>
              </w:rPr>
              <w:t>/</w:t>
            </w:r>
            <w:r w:rsidRPr="002369D3">
              <w:rPr>
                <w:rStyle w:val="normaltextrun"/>
                <w:rFonts w:ascii="Arial" w:hAnsi="Arial" w:cs="Arial"/>
                <w:color w:val="008200"/>
                <w:sz w:val="20"/>
                <w:szCs w:val="20"/>
              </w:rPr>
              <w:t>echtgenote</w:t>
            </w:r>
            <w:r w:rsidRPr="00567EBE">
              <w:rPr>
                <w:rStyle w:val="normaltextrun"/>
                <w:rFonts w:ascii="Arial" w:hAnsi="Arial" w:cs="Arial"/>
                <w:sz w:val="20"/>
                <w:szCs w:val="20"/>
              </w:rPr>
              <w:t>/</w:t>
            </w:r>
            <w:r w:rsidRPr="002369D3">
              <w:rPr>
                <w:rStyle w:val="normaltextrun"/>
                <w:rFonts w:ascii="Arial" w:hAnsi="Arial" w:cs="Arial"/>
                <w:color w:val="008200"/>
                <w:sz w:val="20"/>
                <w:szCs w:val="20"/>
              </w:rPr>
              <w:t>geregistreerd partner</w:t>
            </w:r>
            <w:r w:rsidRPr="001E6720">
              <w:rPr>
                <w:rStyle w:val="normaltextrun"/>
                <w:rFonts w:ascii="Arial" w:hAnsi="Arial" w:cs="Arial"/>
                <w:color w:val="3165FF"/>
                <w:sz w:val="20"/>
                <w:szCs w:val="20"/>
              </w:rPr>
              <w:t xml:space="preserve"> </w:t>
            </w:r>
            <w:r w:rsidRPr="002369D3">
              <w:rPr>
                <w:rStyle w:val="normaltextrun"/>
                <w:rFonts w:ascii="Arial" w:hAnsi="Arial" w:cs="Arial"/>
                <w:color w:val="FF0000"/>
                <w:sz w:val="20"/>
                <w:szCs w:val="20"/>
              </w:rPr>
              <w:t>van de</w:t>
            </w:r>
            <w:r w:rsidRPr="009F1E93">
              <w:rPr>
                <w:rStyle w:val="normaltextrun"/>
                <w:rFonts w:ascii="Arial" w:hAnsi="Arial" w:cs="Arial"/>
                <w:color w:val="7030A0"/>
                <w:sz w:val="20"/>
                <w:szCs w:val="20"/>
              </w:rPr>
              <w:t xml:space="preserve"> </w:t>
            </w:r>
            <w:r w:rsidRPr="002369D3">
              <w:rPr>
                <w:rStyle w:val="normaltextrun"/>
                <w:rFonts w:ascii="Arial" w:hAnsi="Arial" w:cs="Arial"/>
                <w:color w:val="008200"/>
                <w:sz w:val="20"/>
                <w:szCs w:val="20"/>
              </w:rPr>
              <w:t>erflater</w:t>
            </w:r>
            <w:r w:rsidRPr="00567EBE">
              <w:rPr>
                <w:rStyle w:val="normaltextrun"/>
                <w:rFonts w:ascii="Arial" w:hAnsi="Arial" w:cs="Arial"/>
                <w:sz w:val="20"/>
                <w:szCs w:val="20"/>
              </w:rPr>
              <w:t>/</w:t>
            </w:r>
            <w:r w:rsidRPr="002369D3">
              <w:rPr>
                <w:rStyle w:val="normaltextrun"/>
                <w:rFonts w:ascii="Arial" w:hAnsi="Arial" w:cs="Arial"/>
                <w:color w:val="008200"/>
                <w:sz w:val="20"/>
                <w:szCs w:val="20"/>
              </w:rPr>
              <w:t>erflaatster</w:t>
            </w:r>
            <w:r w:rsidRPr="00567EBE">
              <w:rPr>
                <w:rStyle w:val="normaltextrun"/>
                <w:rFonts w:ascii="Arial" w:hAnsi="Arial" w:cs="Arial"/>
                <w:sz w:val="20"/>
                <w:szCs w:val="20"/>
              </w:rPr>
              <w:t>/</w:t>
            </w:r>
            <w:r w:rsidRPr="002369D3">
              <w:rPr>
                <w:rStyle w:val="normaltextrun"/>
                <w:rFonts w:ascii="Arial" w:hAnsi="Arial" w:cs="Arial"/>
                <w:color w:val="008200"/>
                <w:sz w:val="20"/>
                <w:szCs w:val="20"/>
              </w:rPr>
              <w:t>overledene</w:t>
            </w:r>
            <w:r w:rsidRPr="001E6720">
              <w:rPr>
                <w:rStyle w:val="normaltextrun"/>
                <w:rFonts w:ascii="Arial" w:hAnsi="Arial" w:cs="Arial"/>
                <w:color w:val="3165FF"/>
                <w:sz w:val="20"/>
                <w:szCs w:val="20"/>
              </w:rPr>
              <w:t xml:space="preserve"> </w:t>
            </w:r>
            <w:r w:rsidRPr="002369D3">
              <w:rPr>
                <w:rStyle w:val="normaltextrun"/>
                <w:rFonts w:ascii="Arial" w:hAnsi="Arial" w:cs="Arial"/>
                <w:color w:val="FF0000"/>
                <w:sz w:val="20"/>
                <w:szCs w:val="20"/>
              </w:rPr>
              <w:t>heeft volgens het boedelregister van de rechtbank geen gebruik gemaakt van de wettelijke bevoegdheid om de wettelijke verdeling binnen drie (3) maanden na het openvallen van de nalatenschap ongedaan te maken en</w:t>
            </w:r>
            <w:r w:rsidRPr="009F1E93">
              <w:rPr>
                <w:rStyle w:val="normaltextrun"/>
                <w:rFonts w:ascii="Arial" w:hAnsi="Arial" w:cs="Arial"/>
                <w:color w:val="7030A0"/>
                <w:sz w:val="20"/>
                <w:szCs w:val="20"/>
              </w:rPr>
              <w:t xml:space="preserve"> </w:t>
            </w:r>
            <w:r w:rsidRPr="002369D3">
              <w:rPr>
                <w:rStyle w:val="normaltextrun"/>
                <w:rFonts w:ascii="Arial" w:hAnsi="Arial" w:cs="Arial"/>
                <w:color w:val="008200"/>
                <w:sz w:val="20"/>
                <w:szCs w:val="20"/>
              </w:rPr>
              <w:t>hij</w:t>
            </w:r>
            <w:r w:rsidRPr="00567EBE">
              <w:rPr>
                <w:rStyle w:val="normaltextrun"/>
                <w:rFonts w:ascii="Arial" w:hAnsi="Arial" w:cs="Arial"/>
                <w:sz w:val="20"/>
                <w:szCs w:val="20"/>
              </w:rPr>
              <w:t>/</w:t>
            </w:r>
            <w:r w:rsidRPr="002369D3">
              <w:rPr>
                <w:rStyle w:val="normaltextrun"/>
                <w:rFonts w:ascii="Arial" w:hAnsi="Arial" w:cs="Arial"/>
                <w:color w:val="008200"/>
                <w:sz w:val="20"/>
                <w:szCs w:val="20"/>
              </w:rPr>
              <w:t>zij</w:t>
            </w:r>
            <w:r>
              <w:rPr>
                <w:rStyle w:val="normaltextrun"/>
                <w:rFonts w:ascii="Arial" w:hAnsi="Arial" w:cs="Arial"/>
                <w:color w:val="3165FF"/>
                <w:sz w:val="20"/>
                <w:szCs w:val="20"/>
              </w:rPr>
              <w:t xml:space="preserve"> </w:t>
            </w:r>
            <w:r w:rsidRPr="002369D3">
              <w:rPr>
                <w:rStyle w:val="normaltextrun"/>
                <w:rFonts w:ascii="Arial" w:hAnsi="Arial" w:cs="Arial"/>
                <w:color w:val="FF0000"/>
                <w:sz w:val="20"/>
                <w:szCs w:val="20"/>
              </w:rPr>
              <w:t>kan nu, in verband met het verstrijken van deze termijn, zich niet meer op deze mogelijkheid beroepen.</w:t>
            </w:r>
            <w:r w:rsidRPr="002369D3">
              <w:rPr>
                <w:rStyle w:val="eop"/>
                <w:rFonts w:ascii="Arial" w:hAnsi="Arial" w:cs="Arial"/>
                <w:color w:val="FF0000"/>
                <w:sz w:val="20"/>
                <w:szCs w:val="20"/>
              </w:rPr>
              <w:t> </w:t>
            </w:r>
          </w:p>
          <w:p w14:paraId="0760F024" w14:textId="431B1B0C" w:rsidR="000F7DC3" w:rsidRPr="001F1A73" w:rsidRDefault="000F7DC3" w:rsidP="006E6592">
            <w:pPr>
              <w:pStyle w:val="paragraph"/>
              <w:spacing w:before="0" w:beforeAutospacing="0" w:after="0" w:afterAutospacing="0"/>
              <w:textAlignment w:val="baseline"/>
              <w:rPr>
                <w:rStyle w:val="normaltextrun"/>
                <w:rFonts w:cs="Arial"/>
                <w:color w:val="FF0000"/>
                <w:sz w:val="20"/>
                <w:u w:val="single"/>
              </w:rPr>
            </w:pPr>
          </w:p>
        </w:tc>
        <w:tc>
          <w:tcPr>
            <w:tcW w:w="7116" w:type="dxa"/>
          </w:tcPr>
          <w:p w14:paraId="336D5432" w14:textId="133CC573" w:rsidR="000F7DC3" w:rsidRDefault="00341C04" w:rsidP="00BB6ACD">
            <w:pPr>
              <w:autoSpaceDE w:val="0"/>
              <w:autoSpaceDN w:val="0"/>
              <w:adjustRightInd w:val="0"/>
              <w:spacing w:after="0"/>
              <w:rPr>
                <w:sz w:val="16"/>
                <w:szCs w:val="16"/>
              </w:rPr>
            </w:pPr>
            <w:r>
              <w:rPr>
                <w:sz w:val="16"/>
                <w:szCs w:val="16"/>
              </w:rPr>
              <w:t xml:space="preserve">Verplichte gebruikerskeuze </w:t>
            </w:r>
            <w:r w:rsidR="00AB597A">
              <w:rPr>
                <w:sz w:val="16"/>
                <w:szCs w:val="16"/>
              </w:rPr>
              <w:t>.</w:t>
            </w:r>
          </w:p>
          <w:p w14:paraId="79A44A33" w14:textId="2F1D1108" w:rsidR="00BB6ACD" w:rsidRDefault="00BB6ACD" w:rsidP="00BB6ACD">
            <w:pPr>
              <w:autoSpaceDE w:val="0"/>
              <w:autoSpaceDN w:val="0"/>
              <w:adjustRightInd w:val="0"/>
              <w:spacing w:after="0"/>
            </w:pPr>
          </w:p>
          <w:p w14:paraId="24D076C3" w14:textId="6353DE62" w:rsidR="00BB6ACD" w:rsidRPr="00BB6ACD" w:rsidRDefault="00BB6ACD" w:rsidP="00BB6ACD">
            <w:pPr>
              <w:autoSpaceDE w:val="0"/>
              <w:autoSpaceDN w:val="0"/>
              <w:adjustRightInd w:val="0"/>
              <w:spacing w:after="0"/>
              <w:rPr>
                <w:sz w:val="16"/>
                <w:szCs w:val="16"/>
                <w:u w:val="single"/>
              </w:rPr>
            </w:pPr>
            <w:r w:rsidRPr="00BB6ACD">
              <w:rPr>
                <w:sz w:val="16"/>
                <w:szCs w:val="16"/>
                <w:u w:val="single"/>
              </w:rPr>
              <w:t xml:space="preserve">Mapping </w:t>
            </w:r>
            <w:r w:rsidR="007F0290">
              <w:rPr>
                <w:sz w:val="16"/>
                <w:szCs w:val="16"/>
                <w:u w:val="single"/>
              </w:rPr>
              <w:t>keuze 1 of keuze 2</w:t>
            </w:r>
            <w:r w:rsidRPr="00BB6ACD">
              <w:rPr>
                <w:sz w:val="16"/>
                <w:szCs w:val="16"/>
                <w:u w:val="single"/>
              </w:rPr>
              <w:t>:</w:t>
            </w:r>
          </w:p>
          <w:p w14:paraId="500E60E5" w14:textId="17D5EB44" w:rsidR="00BB6ACD" w:rsidRPr="00BB6ACD" w:rsidRDefault="00BB6ACD" w:rsidP="00BB6ACD">
            <w:pPr>
              <w:spacing w:after="0"/>
              <w:rPr>
                <w:rStyle w:val="eop"/>
                <w:rFonts w:cs="Arial"/>
                <w:sz w:val="16"/>
                <w:szCs w:val="16"/>
              </w:rPr>
            </w:pPr>
            <w:r w:rsidRPr="00BB6ACD">
              <w:rPr>
                <w:rStyle w:val="eop"/>
                <w:rFonts w:cs="Arial"/>
                <w:sz w:val="16"/>
                <w:szCs w:val="16"/>
              </w:rPr>
              <w:t>//IMKAD_AangebodenStuk/stukdeelVVE/wettelijkeVerdel</w:t>
            </w:r>
            <w:r w:rsidR="00FB4354">
              <w:rPr>
                <w:rStyle w:val="eop"/>
                <w:rFonts w:cs="Arial"/>
                <w:sz w:val="16"/>
                <w:szCs w:val="16"/>
              </w:rPr>
              <w:t>i</w:t>
            </w:r>
            <w:r w:rsidRPr="00BB6ACD">
              <w:rPr>
                <w:rStyle w:val="eop"/>
                <w:rFonts w:cs="Arial"/>
                <w:sz w:val="16"/>
                <w:szCs w:val="16"/>
              </w:rPr>
              <w:t>ng/tekstkeuze</w:t>
            </w:r>
          </w:p>
          <w:p w14:paraId="52A81B5D" w14:textId="37336900" w:rsidR="00BB6ACD" w:rsidRDefault="00BB6ACD" w:rsidP="00BB6ACD">
            <w:pPr>
              <w:spacing w:after="0"/>
              <w:rPr>
                <w:rStyle w:val="eop"/>
                <w:sz w:val="16"/>
                <w:szCs w:val="16"/>
              </w:rPr>
            </w:pPr>
            <w:r w:rsidRPr="00BB6ACD">
              <w:rPr>
                <w:rStyle w:val="eop"/>
                <w:sz w:val="16"/>
                <w:szCs w:val="16"/>
              </w:rPr>
              <w:t>.//tagNaam (k_</w:t>
            </w:r>
            <w:r w:rsidR="008316D7">
              <w:rPr>
                <w:rStyle w:val="eop"/>
                <w:sz w:val="16"/>
                <w:szCs w:val="16"/>
              </w:rPr>
              <w:t>OngedaanMaken</w:t>
            </w:r>
            <w:r w:rsidRPr="00BB6ACD">
              <w:rPr>
                <w:rStyle w:val="eop"/>
                <w:sz w:val="16"/>
                <w:szCs w:val="16"/>
              </w:rPr>
              <w:t>)</w:t>
            </w:r>
          </w:p>
          <w:p w14:paraId="4A5000B6" w14:textId="15BA87FF" w:rsidR="008316D7" w:rsidRDefault="008316D7" w:rsidP="00BB6ACD">
            <w:pPr>
              <w:spacing w:after="0"/>
              <w:rPr>
                <w:rStyle w:val="eop"/>
                <w:sz w:val="16"/>
                <w:szCs w:val="16"/>
              </w:rPr>
            </w:pPr>
            <w:r>
              <w:rPr>
                <w:rStyle w:val="eop"/>
                <w:sz w:val="16"/>
                <w:szCs w:val="16"/>
              </w:rPr>
              <w:t>.//tekst (‘artikel 4:18</w:t>
            </w:r>
            <w:r w:rsidR="0026086D">
              <w:rPr>
                <w:rStyle w:val="eop"/>
                <w:sz w:val="16"/>
                <w:szCs w:val="16"/>
              </w:rPr>
              <w:t>’</w:t>
            </w:r>
            <w:r w:rsidR="00991CF2">
              <w:rPr>
                <w:rStyle w:val="eop"/>
                <w:sz w:val="16"/>
                <w:szCs w:val="16"/>
              </w:rPr>
              <w:t xml:space="preserve"> = tonen keuze 1</w:t>
            </w:r>
            <w:r>
              <w:rPr>
                <w:rStyle w:val="eop"/>
                <w:sz w:val="16"/>
                <w:szCs w:val="16"/>
              </w:rPr>
              <w:t>, ‘wettelijke bevoegdheid’</w:t>
            </w:r>
            <w:r w:rsidR="00991CF2">
              <w:rPr>
                <w:rStyle w:val="eop"/>
                <w:sz w:val="16"/>
                <w:szCs w:val="16"/>
              </w:rPr>
              <w:t>= tonen keuze 2</w:t>
            </w:r>
            <w:r>
              <w:rPr>
                <w:rStyle w:val="eop"/>
                <w:sz w:val="16"/>
                <w:szCs w:val="16"/>
              </w:rPr>
              <w:t>)</w:t>
            </w:r>
          </w:p>
          <w:p w14:paraId="62AF6B8E" w14:textId="286B0F0F" w:rsidR="00841DEC" w:rsidRDefault="00841DEC" w:rsidP="00BB6ACD">
            <w:pPr>
              <w:spacing w:after="0"/>
              <w:rPr>
                <w:rStyle w:val="eop"/>
                <w:sz w:val="16"/>
                <w:szCs w:val="16"/>
              </w:rPr>
            </w:pPr>
          </w:p>
          <w:p w14:paraId="5EAB39CB" w14:textId="2A8B88B6" w:rsidR="00841DEC" w:rsidRPr="00621EBD" w:rsidRDefault="00841DEC" w:rsidP="00841DEC">
            <w:pPr>
              <w:autoSpaceDE w:val="0"/>
              <w:autoSpaceDN w:val="0"/>
              <w:adjustRightInd w:val="0"/>
              <w:spacing w:after="0"/>
              <w:rPr>
                <w:sz w:val="16"/>
                <w:szCs w:val="16"/>
                <w:u w:val="single"/>
              </w:rPr>
            </w:pPr>
            <w:r w:rsidRPr="00BB6ACD">
              <w:rPr>
                <w:sz w:val="16"/>
                <w:szCs w:val="16"/>
                <w:u w:val="single"/>
              </w:rPr>
              <w:t xml:space="preserve">Mapping </w:t>
            </w:r>
            <w:r w:rsidRPr="005C1CF0">
              <w:rPr>
                <w:sz w:val="16"/>
                <w:szCs w:val="16"/>
                <w:u w:val="single"/>
              </w:rPr>
              <w:t>keuzetekst</w:t>
            </w:r>
            <w:r w:rsidR="005C1CF0" w:rsidRPr="005C1CF0">
              <w:rPr>
                <w:rFonts w:cs="Arial"/>
                <w:color w:val="3165FF"/>
                <w:sz w:val="20"/>
                <w:u w:val="single"/>
              </w:rPr>
              <w:t xml:space="preserve"> </w:t>
            </w:r>
            <w:r w:rsidR="00621EBD" w:rsidRPr="009F1E93">
              <w:rPr>
                <w:rFonts w:cs="Arial"/>
                <w:sz w:val="20"/>
              </w:rPr>
              <w:t>,</w:t>
            </w:r>
            <w:r w:rsidR="00621EBD" w:rsidRPr="009F1E93">
              <w:rPr>
                <w:rStyle w:val="normaltextrun"/>
                <w:rFonts w:cs="Arial"/>
                <w:color w:val="339966"/>
                <w:sz w:val="20"/>
              </w:rPr>
              <w:t xml:space="preserve"> </w:t>
            </w:r>
            <w:r w:rsidR="00621EBD" w:rsidRPr="00621EBD">
              <w:rPr>
                <w:rStyle w:val="normaltextrun"/>
                <w:rFonts w:cs="Arial"/>
                <w:color w:val="7030A0"/>
                <w:sz w:val="16"/>
                <w:szCs w:val="16"/>
                <w:u w:val="single"/>
              </w:rPr>
              <w:t>voornoemd,</w:t>
            </w:r>
            <w:r w:rsidRPr="00621EBD">
              <w:rPr>
                <w:sz w:val="16"/>
                <w:szCs w:val="16"/>
                <w:u w:val="single"/>
              </w:rPr>
              <w:t>:</w:t>
            </w:r>
          </w:p>
          <w:p w14:paraId="69D51316" w14:textId="77777777" w:rsidR="00841DEC" w:rsidRPr="00BB6ACD" w:rsidRDefault="00841DEC" w:rsidP="00841DEC">
            <w:pPr>
              <w:spacing w:after="0"/>
              <w:rPr>
                <w:rStyle w:val="eop"/>
                <w:rFonts w:cs="Arial"/>
                <w:sz w:val="16"/>
                <w:szCs w:val="16"/>
              </w:rPr>
            </w:pPr>
            <w:r w:rsidRPr="00BB6ACD">
              <w:rPr>
                <w:rStyle w:val="eop"/>
                <w:rFonts w:cs="Arial"/>
                <w:sz w:val="16"/>
                <w:szCs w:val="16"/>
              </w:rPr>
              <w:t>//IMKAD_AangebodenStuk/stukdeelVVE/wettelijkeVerdel</w:t>
            </w:r>
            <w:r>
              <w:rPr>
                <w:rStyle w:val="eop"/>
                <w:rFonts w:cs="Arial"/>
                <w:sz w:val="16"/>
                <w:szCs w:val="16"/>
              </w:rPr>
              <w:t>i</w:t>
            </w:r>
            <w:r w:rsidRPr="00BB6ACD">
              <w:rPr>
                <w:rStyle w:val="eop"/>
                <w:rFonts w:cs="Arial"/>
                <w:sz w:val="16"/>
                <w:szCs w:val="16"/>
              </w:rPr>
              <w:t>ng/tekstkeuze</w:t>
            </w:r>
          </w:p>
          <w:p w14:paraId="2E4A13E0" w14:textId="14B2517B" w:rsidR="00841DEC" w:rsidRDefault="00841DEC" w:rsidP="00841DEC">
            <w:pPr>
              <w:spacing w:after="0"/>
              <w:rPr>
                <w:rStyle w:val="eop"/>
                <w:sz w:val="16"/>
                <w:szCs w:val="16"/>
              </w:rPr>
            </w:pPr>
            <w:r w:rsidRPr="00BB6ACD">
              <w:rPr>
                <w:rStyle w:val="eop"/>
                <w:sz w:val="16"/>
                <w:szCs w:val="16"/>
              </w:rPr>
              <w:t>.//tagNaam (k_</w:t>
            </w:r>
            <w:r w:rsidR="004524EC">
              <w:rPr>
                <w:rStyle w:val="eop"/>
                <w:sz w:val="16"/>
                <w:szCs w:val="16"/>
              </w:rPr>
              <w:t>Voornoemd</w:t>
            </w:r>
            <w:r w:rsidRPr="00BB6ACD">
              <w:rPr>
                <w:rStyle w:val="eop"/>
                <w:sz w:val="16"/>
                <w:szCs w:val="16"/>
              </w:rPr>
              <w:t>)</w:t>
            </w:r>
          </w:p>
          <w:p w14:paraId="6AE94CE4" w14:textId="3B2A50DA" w:rsidR="00841DEC" w:rsidRDefault="00841DEC" w:rsidP="00841DEC">
            <w:pPr>
              <w:spacing w:after="0"/>
              <w:rPr>
                <w:rStyle w:val="eop"/>
                <w:sz w:val="16"/>
                <w:szCs w:val="16"/>
              </w:rPr>
            </w:pPr>
            <w:r>
              <w:rPr>
                <w:rStyle w:val="eop"/>
                <w:sz w:val="16"/>
                <w:szCs w:val="16"/>
              </w:rPr>
              <w:t xml:space="preserve">.//tekst </w:t>
            </w:r>
            <w:r w:rsidR="003C500B" w:rsidRPr="003C500B">
              <w:rPr>
                <w:rStyle w:val="eop"/>
                <w:sz w:val="16"/>
                <w:szCs w:val="16"/>
              </w:rPr>
              <w:t>(‘true’ = tekst wordt wel getoond; ‘false’ = tekst wordt niet getoond)</w:t>
            </w:r>
          </w:p>
          <w:p w14:paraId="783F365A" w14:textId="77777777" w:rsidR="00C36CA3" w:rsidRDefault="00C36CA3" w:rsidP="00841DEC">
            <w:pPr>
              <w:spacing w:after="0"/>
              <w:rPr>
                <w:rStyle w:val="eop"/>
                <w:sz w:val="16"/>
                <w:szCs w:val="16"/>
              </w:rPr>
            </w:pPr>
          </w:p>
          <w:p w14:paraId="1B0B6437" w14:textId="05B9AADE" w:rsidR="00C36CA3" w:rsidRPr="00B7260B" w:rsidRDefault="00C36CA3" w:rsidP="00C36CA3">
            <w:pPr>
              <w:autoSpaceDE w:val="0"/>
              <w:autoSpaceDN w:val="0"/>
              <w:adjustRightInd w:val="0"/>
              <w:spacing w:after="0"/>
              <w:rPr>
                <w:sz w:val="16"/>
                <w:szCs w:val="16"/>
                <w:u w:val="single"/>
              </w:rPr>
            </w:pPr>
            <w:r w:rsidRPr="00B7260B">
              <w:rPr>
                <w:sz w:val="16"/>
                <w:szCs w:val="16"/>
                <w:u w:val="single"/>
              </w:rPr>
              <w:t>Mapping keuzetekst</w:t>
            </w:r>
            <w:r w:rsidRPr="00B7260B">
              <w:rPr>
                <w:rFonts w:cs="Arial"/>
                <w:color w:val="3165FF"/>
                <w:sz w:val="20"/>
                <w:u w:val="single"/>
              </w:rPr>
              <w:t xml:space="preserve"> </w:t>
            </w:r>
            <w:r w:rsidRPr="00B7260B">
              <w:rPr>
                <w:rFonts w:cs="Arial"/>
                <w:sz w:val="20"/>
              </w:rPr>
              <w:t>,</w:t>
            </w:r>
            <w:r w:rsidRPr="00B7260B">
              <w:rPr>
                <w:rFonts w:cs="Arial"/>
                <w:color w:val="008200"/>
                <w:sz w:val="20"/>
              </w:rPr>
              <w:t xml:space="preserve"> </w:t>
            </w:r>
            <w:r w:rsidRPr="002369D3">
              <w:rPr>
                <w:rStyle w:val="normaltextrun"/>
                <w:rFonts w:cs="Arial"/>
                <w:color w:val="008200"/>
                <w:szCs w:val="18"/>
              </w:rPr>
              <w:t>echtgenoot</w:t>
            </w:r>
            <w:r w:rsidRPr="002369D3">
              <w:rPr>
                <w:rStyle w:val="normaltextrun"/>
                <w:rFonts w:cs="Arial"/>
                <w:szCs w:val="18"/>
              </w:rPr>
              <w:t>/</w:t>
            </w:r>
            <w:r w:rsidRPr="002369D3">
              <w:rPr>
                <w:rStyle w:val="normaltextrun"/>
                <w:rFonts w:cs="Arial"/>
                <w:color w:val="008200"/>
                <w:szCs w:val="18"/>
              </w:rPr>
              <w:t>echtgenote</w:t>
            </w:r>
            <w:r w:rsidRPr="002369D3">
              <w:rPr>
                <w:rStyle w:val="normaltextrun"/>
                <w:rFonts w:cs="Arial"/>
                <w:szCs w:val="18"/>
              </w:rPr>
              <w:t>/</w:t>
            </w:r>
            <w:r w:rsidRPr="002369D3">
              <w:rPr>
                <w:rStyle w:val="normaltextrun"/>
                <w:rFonts w:cs="Arial"/>
                <w:color w:val="008200"/>
                <w:szCs w:val="18"/>
              </w:rPr>
              <w:t>geregistreerd partner</w:t>
            </w:r>
            <w:r w:rsidRPr="002369D3">
              <w:rPr>
                <w:rStyle w:val="normaltextrun"/>
                <w:rFonts w:cs="Arial"/>
                <w:color w:val="7030A0"/>
                <w:szCs w:val="18"/>
                <w:u w:val="single"/>
              </w:rPr>
              <w:t>,</w:t>
            </w:r>
            <w:r w:rsidRPr="002369D3">
              <w:rPr>
                <w:szCs w:val="18"/>
                <w:u w:val="single"/>
              </w:rPr>
              <w:t>:</w:t>
            </w:r>
          </w:p>
          <w:p w14:paraId="1F106514" w14:textId="41CFF6E8" w:rsidR="00C36CA3" w:rsidRPr="00B7260B" w:rsidRDefault="00C36CA3" w:rsidP="00C36CA3">
            <w:pPr>
              <w:spacing w:after="0"/>
              <w:rPr>
                <w:rStyle w:val="eop"/>
                <w:rFonts w:cs="Arial"/>
                <w:sz w:val="16"/>
                <w:szCs w:val="16"/>
              </w:rPr>
            </w:pPr>
            <w:r w:rsidRPr="00B7260B">
              <w:rPr>
                <w:rStyle w:val="eop"/>
                <w:rFonts w:cs="Arial"/>
                <w:sz w:val="16"/>
                <w:szCs w:val="16"/>
              </w:rPr>
              <w:t>//IMKAD_AangebodenStuk/stukdeelVVE</w:t>
            </w:r>
            <w:r w:rsidR="00B7260B" w:rsidRPr="002369D3">
              <w:rPr>
                <w:rStyle w:val="eop"/>
                <w:rFonts w:cs="Arial"/>
                <w:sz w:val="16"/>
                <w:szCs w:val="16"/>
              </w:rPr>
              <w:t>/</w:t>
            </w:r>
            <w:r w:rsidRPr="00B7260B">
              <w:rPr>
                <w:rStyle w:val="eop"/>
                <w:rFonts w:cs="Arial"/>
                <w:sz w:val="16"/>
                <w:szCs w:val="16"/>
              </w:rPr>
              <w:t>tekstkeuze</w:t>
            </w:r>
          </w:p>
          <w:p w14:paraId="53027499" w14:textId="68B1962D" w:rsidR="00C36CA3" w:rsidRPr="00B7260B" w:rsidRDefault="00C36CA3" w:rsidP="00C36CA3">
            <w:pPr>
              <w:spacing w:after="0"/>
              <w:rPr>
                <w:rStyle w:val="eop"/>
                <w:sz w:val="16"/>
                <w:szCs w:val="16"/>
              </w:rPr>
            </w:pPr>
            <w:r w:rsidRPr="00B7260B">
              <w:rPr>
                <w:rStyle w:val="eop"/>
                <w:sz w:val="16"/>
                <w:szCs w:val="16"/>
              </w:rPr>
              <w:t>.//tagNaam (k_</w:t>
            </w:r>
            <w:r w:rsidR="00B7260B" w:rsidRPr="002369D3">
              <w:rPr>
                <w:rStyle w:val="eop"/>
                <w:sz w:val="16"/>
                <w:szCs w:val="16"/>
              </w:rPr>
              <w:t>Benaming</w:t>
            </w:r>
            <w:r w:rsidRPr="00B7260B">
              <w:rPr>
                <w:rStyle w:val="eop"/>
                <w:sz w:val="16"/>
                <w:szCs w:val="16"/>
              </w:rPr>
              <w:t>Partner)</w:t>
            </w:r>
          </w:p>
          <w:p w14:paraId="20400499" w14:textId="4D730679" w:rsidR="00C36CA3" w:rsidRDefault="00C36CA3" w:rsidP="00C36CA3">
            <w:pPr>
              <w:spacing w:after="0"/>
              <w:rPr>
                <w:rStyle w:val="eop"/>
                <w:sz w:val="16"/>
                <w:szCs w:val="16"/>
              </w:rPr>
            </w:pPr>
            <w:r w:rsidRPr="00B7260B">
              <w:rPr>
                <w:rStyle w:val="eop"/>
                <w:sz w:val="16"/>
                <w:szCs w:val="16"/>
              </w:rPr>
              <w:t>.//tekst (‘echtgenoot’, ‘echtgenote’, ‘geregistreerd partner’)</w:t>
            </w:r>
          </w:p>
          <w:p w14:paraId="04E0BE95" w14:textId="77777777" w:rsidR="00C36CA3" w:rsidRDefault="00C36CA3" w:rsidP="00841DEC">
            <w:pPr>
              <w:spacing w:after="0"/>
              <w:rPr>
                <w:rStyle w:val="eop"/>
                <w:sz w:val="16"/>
                <w:szCs w:val="16"/>
              </w:rPr>
            </w:pPr>
          </w:p>
          <w:p w14:paraId="07C09666" w14:textId="4A800C73" w:rsidR="0011718C" w:rsidRDefault="0011718C" w:rsidP="00BB6ACD">
            <w:pPr>
              <w:spacing w:after="0"/>
              <w:rPr>
                <w:rStyle w:val="eop"/>
                <w:sz w:val="16"/>
                <w:szCs w:val="16"/>
              </w:rPr>
            </w:pPr>
          </w:p>
          <w:p w14:paraId="2243AFCE" w14:textId="528F53E1" w:rsidR="0011718C" w:rsidRPr="0041329A" w:rsidRDefault="0011718C" w:rsidP="0011718C">
            <w:pPr>
              <w:spacing w:after="0"/>
              <w:rPr>
                <w:sz w:val="16"/>
                <w:szCs w:val="16"/>
                <w:u w:val="single"/>
              </w:rPr>
            </w:pPr>
            <w:r w:rsidRPr="0041329A">
              <w:rPr>
                <w:sz w:val="16"/>
                <w:szCs w:val="16"/>
                <w:u w:val="single"/>
              </w:rPr>
              <w:t>Mapping koppelen perso</w:t>
            </w:r>
            <w:r>
              <w:rPr>
                <w:sz w:val="16"/>
                <w:szCs w:val="16"/>
                <w:u w:val="single"/>
              </w:rPr>
              <w:t xml:space="preserve">nalia van de </w:t>
            </w:r>
            <w:r w:rsidR="00741785">
              <w:rPr>
                <w:sz w:val="16"/>
                <w:szCs w:val="16"/>
                <w:u w:val="single"/>
              </w:rPr>
              <w:t>partner</w:t>
            </w:r>
            <w:r w:rsidR="00551B75">
              <w:rPr>
                <w:sz w:val="16"/>
                <w:szCs w:val="16"/>
                <w:u w:val="single"/>
              </w:rPr>
              <w:t xml:space="preserve"> tbv van keuze 1</w:t>
            </w:r>
            <w:r w:rsidRPr="0041329A">
              <w:rPr>
                <w:sz w:val="16"/>
                <w:szCs w:val="16"/>
                <w:u w:val="single"/>
              </w:rPr>
              <w:t>:</w:t>
            </w:r>
          </w:p>
          <w:p w14:paraId="19BC45E8" w14:textId="5E36B64A" w:rsidR="0011718C" w:rsidRDefault="0011718C" w:rsidP="0011718C">
            <w:pPr>
              <w:spacing w:after="0"/>
              <w:rPr>
                <w:sz w:val="16"/>
                <w:szCs w:val="16"/>
              </w:rPr>
            </w:pPr>
            <w:r w:rsidRPr="0041329A">
              <w:rPr>
                <w:rStyle w:val="eop"/>
                <w:rFonts w:cs="Arial"/>
                <w:sz w:val="16"/>
                <w:szCs w:val="16"/>
              </w:rPr>
              <w:t>//IMKAD_AangebodenStuk/stukdeelVVE/</w:t>
            </w:r>
            <w:r w:rsidR="00FB4354" w:rsidRPr="00BB6ACD">
              <w:rPr>
                <w:rStyle w:val="eop"/>
                <w:rFonts w:cs="Arial"/>
                <w:sz w:val="16"/>
                <w:szCs w:val="16"/>
              </w:rPr>
              <w:t>wettelijkeVerdel</w:t>
            </w:r>
            <w:r w:rsidR="00FB4354">
              <w:rPr>
                <w:rStyle w:val="eop"/>
                <w:rFonts w:cs="Arial"/>
                <w:sz w:val="16"/>
                <w:szCs w:val="16"/>
              </w:rPr>
              <w:t>i</w:t>
            </w:r>
            <w:r w:rsidR="00FB4354" w:rsidRPr="00BB6ACD">
              <w:rPr>
                <w:rStyle w:val="eop"/>
                <w:rFonts w:cs="Arial"/>
                <w:sz w:val="16"/>
                <w:szCs w:val="16"/>
              </w:rPr>
              <w:t>ng</w:t>
            </w:r>
            <w:r w:rsidRPr="0041329A">
              <w:rPr>
                <w:rStyle w:val="eop"/>
                <w:sz w:val="16"/>
                <w:szCs w:val="16"/>
              </w:rPr>
              <w:t xml:space="preserve">/ </w:t>
            </w:r>
            <w:r w:rsidR="00FB4354">
              <w:rPr>
                <w:rStyle w:val="eop"/>
                <w:sz w:val="16"/>
                <w:szCs w:val="16"/>
              </w:rPr>
              <w:t>partner</w:t>
            </w:r>
            <w:r w:rsidRPr="0041329A">
              <w:rPr>
                <w:rStyle w:val="eop"/>
                <w:sz w:val="16"/>
                <w:szCs w:val="16"/>
              </w:rPr>
              <w:t>Ref</w:t>
            </w:r>
            <w:r w:rsidRPr="0041329A">
              <w:rPr>
                <w:sz w:val="16"/>
                <w:szCs w:val="16"/>
              </w:rPr>
              <w:t xml:space="preserve"> [xlink:href= </w:t>
            </w:r>
            <w:r w:rsidR="00AA64AB">
              <w:rPr>
                <w:sz w:val="16"/>
                <w:szCs w:val="16"/>
              </w:rPr>
              <w:t>‘’</w:t>
            </w:r>
            <w:r w:rsidRPr="0041329A">
              <w:rPr>
                <w:sz w:val="16"/>
                <w:szCs w:val="16"/>
              </w:rPr>
              <w:t>id</w:t>
            </w:r>
            <w:r w:rsidR="00E32116">
              <w:rPr>
                <w:sz w:val="16"/>
                <w:szCs w:val="16"/>
              </w:rPr>
              <w:t>]</w:t>
            </w:r>
          </w:p>
          <w:p w14:paraId="74F9323A" w14:textId="77777777" w:rsidR="0011718C" w:rsidRPr="00BB6ACD" w:rsidRDefault="0011718C" w:rsidP="00BB6ACD">
            <w:pPr>
              <w:spacing w:after="0"/>
              <w:rPr>
                <w:rStyle w:val="eop"/>
                <w:sz w:val="16"/>
                <w:szCs w:val="16"/>
              </w:rPr>
            </w:pPr>
          </w:p>
          <w:p w14:paraId="4783D14A" w14:textId="1F18D8B2" w:rsidR="00AE2623" w:rsidRPr="0041329A" w:rsidRDefault="00AE2623" w:rsidP="00AE2623">
            <w:pPr>
              <w:spacing w:after="0"/>
              <w:rPr>
                <w:rStyle w:val="eop"/>
                <w:rFonts w:cs="Arial"/>
                <w:sz w:val="16"/>
                <w:szCs w:val="16"/>
                <w:u w:val="single"/>
              </w:rPr>
            </w:pPr>
            <w:r w:rsidRPr="00741785">
              <w:rPr>
                <w:rStyle w:val="eop"/>
                <w:rFonts w:cs="Arial"/>
                <w:sz w:val="16"/>
                <w:szCs w:val="16"/>
                <w:u w:val="single"/>
              </w:rPr>
              <w:t xml:space="preserve">Mapping personalia </w:t>
            </w:r>
            <w:r w:rsidR="0011718C" w:rsidRPr="00741785">
              <w:rPr>
                <w:rStyle w:val="eop"/>
                <w:rFonts w:cs="Arial"/>
                <w:sz w:val="16"/>
                <w:szCs w:val="16"/>
                <w:u w:val="single"/>
              </w:rPr>
              <w:t>v</w:t>
            </w:r>
            <w:r w:rsidR="0011718C" w:rsidRPr="00741785">
              <w:rPr>
                <w:rStyle w:val="eop"/>
                <w:rFonts w:cs="Arial"/>
                <w:u w:val="single"/>
              </w:rPr>
              <w:t>an</w:t>
            </w:r>
            <w:r w:rsidRPr="00741785">
              <w:rPr>
                <w:rStyle w:val="eop"/>
                <w:rFonts w:cs="Arial"/>
                <w:sz w:val="16"/>
                <w:szCs w:val="16"/>
                <w:u w:val="single"/>
              </w:rPr>
              <w:t xml:space="preserve"> </w:t>
            </w:r>
            <w:r w:rsidR="00741785" w:rsidRPr="00741785">
              <w:rPr>
                <w:rStyle w:val="eop"/>
                <w:rFonts w:cs="Arial"/>
                <w:sz w:val="16"/>
                <w:szCs w:val="16"/>
                <w:u w:val="single"/>
              </w:rPr>
              <w:t>partner</w:t>
            </w:r>
            <w:r w:rsidRPr="0041329A">
              <w:rPr>
                <w:rStyle w:val="eop"/>
                <w:rFonts w:cs="Arial"/>
                <w:sz w:val="16"/>
                <w:szCs w:val="16"/>
                <w:u w:val="single"/>
              </w:rPr>
              <w:t>:</w:t>
            </w:r>
          </w:p>
          <w:p w14:paraId="2700D5DB" w14:textId="77777777" w:rsidR="00AE2623" w:rsidRPr="0041329A" w:rsidRDefault="00AE2623" w:rsidP="00AE2623">
            <w:pPr>
              <w:autoSpaceDE w:val="0"/>
              <w:autoSpaceDN w:val="0"/>
              <w:adjustRightInd w:val="0"/>
              <w:spacing w:after="0"/>
              <w:rPr>
                <w:sz w:val="16"/>
                <w:szCs w:val="16"/>
                <w:u w:val="single"/>
              </w:rPr>
            </w:pPr>
            <w:r w:rsidRPr="0041329A">
              <w:rPr>
                <w:sz w:val="16"/>
                <w:szCs w:val="16"/>
              </w:rPr>
              <w:t>//IMKAD_AangebodenStuk/stukdeelVVE/opsommingPersonen/IMKAD_Persoon</w:t>
            </w:r>
          </w:p>
          <w:p w14:paraId="66190175" w14:textId="77777777" w:rsidR="00AE2623" w:rsidRDefault="00AE2623" w:rsidP="00AE2623">
            <w:pPr>
              <w:autoSpaceDE w:val="0"/>
              <w:autoSpaceDN w:val="0"/>
              <w:adjustRightInd w:val="0"/>
              <w:spacing w:after="0"/>
              <w:rPr>
                <w:sz w:val="16"/>
                <w:szCs w:val="16"/>
              </w:rPr>
            </w:pPr>
            <w:r w:rsidRPr="0041329A">
              <w:rPr>
                <w:sz w:val="16"/>
                <w:szCs w:val="16"/>
              </w:rPr>
              <w:t>- Voor mapping zie betreffende tekstblok</w:t>
            </w:r>
          </w:p>
          <w:p w14:paraId="2CE9457C" w14:textId="2A48C188" w:rsidR="00BB6ACD" w:rsidRPr="00BB6ACD" w:rsidRDefault="00BB6ACD" w:rsidP="00BB6ACD">
            <w:pPr>
              <w:autoSpaceDE w:val="0"/>
              <w:autoSpaceDN w:val="0"/>
              <w:adjustRightInd w:val="0"/>
              <w:spacing w:after="0"/>
              <w:rPr>
                <w:sz w:val="16"/>
                <w:szCs w:val="16"/>
              </w:rPr>
            </w:pPr>
          </w:p>
        </w:tc>
      </w:tr>
      <w:tr w:rsidR="006E6592" w14:paraId="2A513C08" w14:textId="77777777" w:rsidTr="00D15405">
        <w:tc>
          <w:tcPr>
            <w:tcW w:w="6776" w:type="dxa"/>
          </w:tcPr>
          <w:p w14:paraId="47A02622" w14:textId="75E87EDF" w:rsidR="00CB4DD8" w:rsidRPr="009F1E93" w:rsidRDefault="00CB4DD8" w:rsidP="00CB4DD8">
            <w:pPr>
              <w:pStyle w:val="paragraph"/>
              <w:spacing w:before="0" w:beforeAutospacing="0" w:after="0" w:afterAutospacing="0"/>
              <w:textAlignment w:val="baseline"/>
              <w:rPr>
                <w:rStyle w:val="normaltextrun"/>
                <w:rFonts w:ascii="Arial" w:hAnsi="Arial" w:cs="Arial"/>
                <w:color w:val="FF0000"/>
                <w:sz w:val="20"/>
                <w:szCs w:val="20"/>
              </w:rPr>
            </w:pPr>
            <w:r w:rsidRPr="009F1E93">
              <w:rPr>
                <w:rStyle w:val="normaltextrun"/>
                <w:rFonts w:ascii="Arial" w:hAnsi="Arial" w:cs="Arial"/>
                <w:color w:val="FF0000"/>
                <w:sz w:val="20"/>
                <w:szCs w:val="20"/>
              </w:rPr>
              <w:t xml:space="preserve">Als gevolg hiervan heeft de </w:t>
            </w:r>
            <w:r w:rsidRPr="005D459F">
              <w:rPr>
                <w:rStyle w:val="normaltextrun"/>
                <w:rFonts w:ascii="Arial" w:hAnsi="Arial" w:cs="Arial"/>
                <w:color w:val="008200"/>
                <w:sz w:val="20"/>
                <w:szCs w:val="20"/>
              </w:rPr>
              <w:t>echtgenoot</w:t>
            </w:r>
            <w:r w:rsidRPr="00EA6A88">
              <w:rPr>
                <w:rStyle w:val="normaltextrun"/>
                <w:rFonts w:ascii="Arial" w:hAnsi="Arial" w:cs="Arial"/>
                <w:sz w:val="20"/>
                <w:szCs w:val="20"/>
              </w:rPr>
              <w:t>/</w:t>
            </w:r>
            <w:r w:rsidRPr="005D459F">
              <w:rPr>
                <w:rStyle w:val="normaltextrun"/>
                <w:rFonts w:ascii="Arial" w:hAnsi="Arial" w:cs="Arial"/>
                <w:color w:val="008200"/>
                <w:sz w:val="20"/>
                <w:szCs w:val="20"/>
              </w:rPr>
              <w:t>echtgenote</w:t>
            </w:r>
            <w:r w:rsidRPr="00EA6A88">
              <w:rPr>
                <w:rStyle w:val="normaltextrun"/>
                <w:rFonts w:ascii="Arial" w:hAnsi="Arial" w:cs="Arial"/>
                <w:sz w:val="20"/>
                <w:szCs w:val="20"/>
              </w:rPr>
              <w:t>/</w:t>
            </w:r>
            <w:r w:rsidRPr="005D459F">
              <w:rPr>
                <w:rStyle w:val="normaltextrun"/>
                <w:rFonts w:ascii="Arial" w:hAnsi="Arial" w:cs="Arial"/>
                <w:color w:val="008200"/>
                <w:sz w:val="20"/>
                <w:szCs w:val="20"/>
              </w:rPr>
              <w:t>geregistreerd partner</w:t>
            </w:r>
            <w:r w:rsidRPr="009F1E93">
              <w:rPr>
                <w:rStyle w:val="normaltextrun"/>
                <w:rFonts w:ascii="Arial" w:hAnsi="Arial" w:cs="Arial"/>
                <w:color w:val="0066FF"/>
                <w:sz w:val="20"/>
                <w:szCs w:val="20"/>
              </w:rPr>
              <w:t xml:space="preserve"> </w:t>
            </w:r>
            <w:r w:rsidRPr="009F1E93">
              <w:rPr>
                <w:rStyle w:val="normaltextrun"/>
                <w:rFonts w:ascii="Arial" w:hAnsi="Arial" w:cs="Arial"/>
                <w:color w:val="FF0000"/>
                <w:sz w:val="20"/>
                <w:szCs w:val="20"/>
              </w:rPr>
              <w:t xml:space="preserve">van de </w:t>
            </w:r>
            <w:r w:rsidRPr="005D459F">
              <w:rPr>
                <w:rStyle w:val="normaltextrun"/>
                <w:rFonts w:ascii="Arial" w:hAnsi="Arial" w:cs="Arial"/>
                <w:color w:val="008200"/>
                <w:sz w:val="20"/>
                <w:szCs w:val="20"/>
              </w:rPr>
              <w:t>erflater</w:t>
            </w:r>
            <w:r w:rsidRPr="00EA6A88">
              <w:rPr>
                <w:rStyle w:val="normaltextrun"/>
                <w:rFonts w:ascii="Arial" w:hAnsi="Arial" w:cs="Arial"/>
                <w:sz w:val="20"/>
                <w:szCs w:val="20"/>
              </w:rPr>
              <w:t>/</w:t>
            </w:r>
            <w:r w:rsidRPr="005D459F">
              <w:rPr>
                <w:rStyle w:val="normaltextrun"/>
                <w:rFonts w:ascii="Arial" w:hAnsi="Arial" w:cs="Arial"/>
                <w:color w:val="008200"/>
                <w:sz w:val="20"/>
                <w:szCs w:val="20"/>
              </w:rPr>
              <w:t>erflaatster</w:t>
            </w:r>
            <w:r w:rsidRPr="007878CB">
              <w:rPr>
                <w:rStyle w:val="normaltextrun"/>
                <w:rFonts w:ascii="Arial" w:hAnsi="Arial" w:cs="Arial"/>
                <w:sz w:val="20"/>
                <w:szCs w:val="20"/>
              </w:rPr>
              <w:t>/</w:t>
            </w:r>
            <w:r w:rsidRPr="005D459F">
              <w:rPr>
                <w:rStyle w:val="normaltextrun"/>
                <w:rFonts w:ascii="Arial" w:hAnsi="Arial" w:cs="Arial"/>
                <w:color w:val="008200"/>
                <w:sz w:val="20"/>
                <w:szCs w:val="20"/>
              </w:rPr>
              <w:t>overledene</w:t>
            </w:r>
            <w:r w:rsidRPr="00EA6A88">
              <w:rPr>
                <w:rStyle w:val="normaltextrun"/>
              </w:rPr>
              <w:t>/</w:t>
            </w:r>
            <w:r w:rsidRPr="00801F5B">
              <w:rPr>
                <w:rFonts w:ascii="Arial" w:hAnsi="Arial" w:cs="Arial"/>
                <w:color w:val="008200"/>
                <w:sz w:val="20"/>
              </w:rPr>
              <w:t xml:space="preserve"> </w:t>
            </w:r>
            <w:r w:rsidRPr="000C704C">
              <w:rPr>
                <w:rFonts w:ascii="Arial" w:hAnsi="Arial" w:cs="Arial"/>
                <w:color w:val="008200"/>
                <w:sz w:val="20"/>
              </w:rPr>
              <w:t>mevrouw</w:t>
            </w:r>
            <w:r w:rsidRPr="00A226E3">
              <w:rPr>
                <w:rFonts w:ascii="Arial" w:hAnsi="Arial" w:cs="Arial"/>
                <w:sz w:val="20"/>
              </w:rPr>
              <w:t>/</w:t>
            </w:r>
            <w:r w:rsidRPr="000C704C">
              <w:rPr>
                <w:rFonts w:ascii="Arial" w:hAnsi="Arial" w:cs="Arial"/>
                <w:color w:val="008200"/>
                <w:sz w:val="20"/>
              </w:rPr>
              <w:t>de heer</w:t>
            </w:r>
            <w:r w:rsidRPr="002467A5">
              <w:rPr>
                <w:rFonts w:ascii="Arial" w:hAnsi="Arial" w:cs="Arial"/>
                <w:color w:val="840084"/>
                <w:sz w:val="20"/>
              </w:rPr>
              <w:t xml:space="preserve"> </w:t>
            </w:r>
            <w:ins w:id="1212" w:author="Groot, Karina de" w:date="2024-08-08T12:11:00Z" w16du:dateUtc="2024-08-08T10:11:00Z">
              <w:r w:rsidR="00132624" w:rsidRPr="00132624">
                <w:rPr>
                  <w:rFonts w:ascii="Arial" w:hAnsi="Arial" w:cs="Arial"/>
                  <w:color w:val="008200"/>
                  <w:sz w:val="20"/>
                  <w:highlight w:val="yellow"/>
                  <w:rPrChange w:id="1213" w:author="Groot, Karina de" w:date="2024-08-08T12:11:00Z" w16du:dateUtc="2024-08-08T10:11:00Z">
                    <w:rPr>
                      <w:rFonts w:ascii="Arial" w:hAnsi="Arial" w:cs="Arial"/>
                      <w:color w:val="840084"/>
                      <w:sz w:val="20"/>
                    </w:rPr>
                  </w:rPrChange>
                </w:rPr>
                <w:t>VVE</w:t>
              </w:r>
              <w:r w:rsidR="00132624">
                <w:rPr>
                  <w:rFonts w:ascii="Arial" w:hAnsi="Arial" w:cs="Arial"/>
                  <w:color w:val="008200"/>
                  <w:sz w:val="20"/>
                  <w:highlight w:val="yellow"/>
                </w:rPr>
                <w:t>-</w:t>
              </w:r>
            </w:ins>
            <w:r w:rsidR="00933423" w:rsidRPr="001D2058">
              <w:rPr>
                <w:rFonts w:ascii="Arial" w:hAnsi="Arial" w:cs="Arial"/>
                <w:color w:val="008200"/>
                <w:sz w:val="20"/>
                <w:highlight w:val="yellow"/>
              </w:rPr>
              <w:t>Tekstblok Personalia van Natuurlijk persoon</w:t>
            </w:r>
            <w:del w:id="1214" w:author="Groot, Karina de" w:date="2024-08-08T12:11:00Z" w16du:dateUtc="2024-08-08T10:11:00Z">
              <w:r w:rsidR="00B16049" w:rsidRPr="002369D3" w:rsidDel="00132624">
                <w:rPr>
                  <w:rFonts w:ascii="Arial" w:hAnsi="Arial" w:cs="Arial"/>
                  <w:color w:val="008200"/>
                  <w:sz w:val="20"/>
                  <w:highlight w:val="yellow"/>
                </w:rPr>
                <w:delText>-nieuw</w:delText>
              </w:r>
            </w:del>
            <w:r w:rsidRPr="009F1E93">
              <w:rPr>
                <w:rStyle w:val="normaltextrun"/>
                <w:rFonts w:ascii="Arial" w:hAnsi="Arial" w:cs="Arial"/>
                <w:color w:val="7030A0"/>
                <w:sz w:val="20"/>
                <w:szCs w:val="20"/>
              </w:rPr>
              <w:t>,</w:t>
            </w:r>
            <w:r w:rsidRPr="009F1E93">
              <w:rPr>
                <w:rStyle w:val="normaltextrun"/>
                <w:rFonts w:ascii="Arial" w:hAnsi="Arial" w:cs="Arial"/>
                <w:color w:val="FF0000"/>
                <w:sz w:val="20"/>
                <w:szCs w:val="20"/>
              </w:rPr>
              <w:t xml:space="preserve"> </w:t>
            </w:r>
            <w:r w:rsidRPr="009F1E93">
              <w:rPr>
                <w:rStyle w:val="normaltextrun"/>
                <w:rFonts w:ascii="Arial" w:hAnsi="Arial" w:cs="Arial"/>
                <w:color w:val="7030A0"/>
                <w:sz w:val="20"/>
                <w:szCs w:val="20"/>
              </w:rPr>
              <w:t>voornoemd</w:t>
            </w:r>
            <w:r w:rsidRPr="00F76516">
              <w:rPr>
                <w:rStyle w:val="normaltextrun"/>
                <w:rFonts w:ascii="Arial" w:hAnsi="Arial" w:cs="Arial"/>
                <w:color w:val="840084"/>
                <w:sz w:val="20"/>
                <w:szCs w:val="20"/>
              </w:rPr>
              <w:t>,</w:t>
            </w:r>
            <w:r w:rsidRPr="009F1E93">
              <w:rPr>
                <w:rStyle w:val="normaltextrun"/>
                <w:rFonts w:ascii="Arial" w:hAnsi="Arial" w:cs="Arial"/>
                <w:color w:val="0066FF"/>
                <w:sz w:val="20"/>
                <w:szCs w:val="20"/>
              </w:rPr>
              <w:t xml:space="preserve"> </w:t>
            </w:r>
            <w:r w:rsidRPr="009F1E93">
              <w:rPr>
                <w:rStyle w:val="normaltextrun"/>
                <w:rFonts w:ascii="Arial" w:hAnsi="Arial" w:cs="Arial"/>
                <w:color w:val="FF0000"/>
                <w:sz w:val="20"/>
                <w:szCs w:val="20"/>
              </w:rPr>
              <w:t xml:space="preserve">op het moment van het overlijden alle goederen van de nalatenschap verkregen en komen de schulden van de nalatenschap voor </w:t>
            </w:r>
            <w:r w:rsidRPr="009E2E00">
              <w:rPr>
                <w:rStyle w:val="normaltextrun"/>
                <w:rFonts w:ascii="Arial" w:hAnsi="Arial" w:cs="Arial"/>
                <w:color w:val="008200"/>
                <w:sz w:val="20"/>
                <w:szCs w:val="20"/>
              </w:rPr>
              <w:t>zijn</w:t>
            </w:r>
            <w:r w:rsidRPr="00EA6A88">
              <w:rPr>
                <w:rStyle w:val="normaltextrun"/>
                <w:rFonts w:ascii="Arial" w:hAnsi="Arial" w:cs="Arial"/>
                <w:sz w:val="20"/>
                <w:szCs w:val="20"/>
              </w:rPr>
              <w:t>/</w:t>
            </w:r>
            <w:r>
              <w:rPr>
                <w:rStyle w:val="normaltextrun"/>
                <w:rFonts w:ascii="Arial" w:hAnsi="Arial" w:cs="Arial"/>
                <w:color w:val="008200"/>
                <w:sz w:val="20"/>
                <w:szCs w:val="20"/>
              </w:rPr>
              <w:t xml:space="preserve">haar </w:t>
            </w:r>
            <w:r w:rsidRPr="009F1E93">
              <w:rPr>
                <w:rStyle w:val="normaltextrun"/>
                <w:rFonts w:ascii="Arial" w:hAnsi="Arial" w:cs="Arial"/>
                <w:color w:val="FF0000"/>
                <w:sz w:val="20"/>
                <w:szCs w:val="20"/>
              </w:rPr>
              <w:t xml:space="preserve">rekening en is </w:t>
            </w:r>
            <w:r w:rsidRPr="009E2E00">
              <w:rPr>
                <w:rStyle w:val="normaltextrun"/>
                <w:rFonts w:ascii="Arial" w:hAnsi="Arial" w:cs="Arial"/>
                <w:color w:val="008200"/>
                <w:sz w:val="20"/>
                <w:szCs w:val="20"/>
              </w:rPr>
              <w:t>zij</w:t>
            </w:r>
            <w:r w:rsidRPr="00EA6A88">
              <w:rPr>
                <w:rStyle w:val="normaltextrun"/>
                <w:rFonts w:ascii="Arial" w:hAnsi="Arial" w:cs="Arial"/>
                <w:sz w:val="20"/>
                <w:szCs w:val="20"/>
              </w:rPr>
              <w:t>/</w:t>
            </w:r>
            <w:r w:rsidRPr="009E2E00">
              <w:rPr>
                <w:rStyle w:val="normaltextrun"/>
                <w:rFonts w:ascii="Arial" w:hAnsi="Arial" w:cs="Arial"/>
                <w:color w:val="008200"/>
                <w:sz w:val="20"/>
                <w:szCs w:val="20"/>
              </w:rPr>
              <w:t>hij</w:t>
            </w:r>
            <w:r>
              <w:rPr>
                <w:rStyle w:val="normaltextrun"/>
                <w:rFonts w:ascii="Arial" w:hAnsi="Arial" w:cs="Arial"/>
                <w:color w:val="008200"/>
                <w:sz w:val="20"/>
                <w:szCs w:val="20"/>
              </w:rPr>
              <w:t xml:space="preserve"> </w:t>
            </w:r>
            <w:r w:rsidRPr="009F1E93">
              <w:rPr>
                <w:rStyle w:val="normaltextrun"/>
                <w:rFonts w:ascii="Arial" w:hAnsi="Arial" w:cs="Arial"/>
                <w:color w:val="FF0000"/>
                <w:sz w:val="20"/>
                <w:szCs w:val="20"/>
              </w:rPr>
              <w:t>verplicht die te voldoen.</w:t>
            </w:r>
          </w:p>
          <w:p w14:paraId="27EA415B" w14:textId="77777777" w:rsidR="006E6592" w:rsidRPr="00F11F4D" w:rsidRDefault="006E6592" w:rsidP="00F11F4D">
            <w:pPr>
              <w:pStyle w:val="paragraph"/>
              <w:spacing w:before="0" w:beforeAutospacing="0" w:after="0" w:afterAutospacing="0"/>
              <w:textAlignment w:val="baseline"/>
              <w:rPr>
                <w:rStyle w:val="eop"/>
                <w:rFonts w:ascii="Arial" w:hAnsi="Arial" w:cs="Arial"/>
                <w:b/>
                <w:bCs/>
                <w:sz w:val="20"/>
                <w:szCs w:val="20"/>
              </w:rPr>
            </w:pPr>
          </w:p>
        </w:tc>
        <w:tc>
          <w:tcPr>
            <w:tcW w:w="7116" w:type="dxa"/>
          </w:tcPr>
          <w:p w14:paraId="0C686EE7" w14:textId="2472E710" w:rsidR="006E6592" w:rsidRDefault="007C7F51" w:rsidP="006E6592">
            <w:pPr>
              <w:spacing w:after="0"/>
              <w:rPr>
                <w:rStyle w:val="eop"/>
                <w:sz w:val="16"/>
                <w:szCs w:val="16"/>
              </w:rPr>
            </w:pPr>
            <w:r>
              <w:rPr>
                <w:rStyle w:val="eop"/>
                <w:sz w:val="16"/>
                <w:szCs w:val="16"/>
              </w:rPr>
              <w:t>Vaste tekst met verplichte keuzeteksten</w:t>
            </w:r>
          </w:p>
          <w:p w14:paraId="54855599" w14:textId="52F91F21" w:rsidR="004D0E37" w:rsidRDefault="004D0E37" w:rsidP="004D0E37">
            <w:pPr>
              <w:autoSpaceDE w:val="0"/>
              <w:autoSpaceDN w:val="0"/>
              <w:adjustRightInd w:val="0"/>
              <w:spacing w:after="0"/>
              <w:rPr>
                <w:sz w:val="16"/>
                <w:szCs w:val="16"/>
              </w:rPr>
            </w:pPr>
          </w:p>
          <w:p w14:paraId="0F9B3AFF" w14:textId="77777777" w:rsidR="004D0E37" w:rsidRDefault="004D0E37" w:rsidP="004D0E37">
            <w:pPr>
              <w:autoSpaceDE w:val="0"/>
              <w:autoSpaceDN w:val="0"/>
              <w:adjustRightInd w:val="0"/>
              <w:spacing w:after="0"/>
              <w:rPr>
                <w:sz w:val="16"/>
                <w:szCs w:val="16"/>
              </w:rPr>
            </w:pPr>
          </w:p>
          <w:p w14:paraId="0A789C59" w14:textId="29B76CB4" w:rsidR="004D0E37" w:rsidRPr="00AE50A7" w:rsidRDefault="004D0E37" w:rsidP="004D0E37">
            <w:pPr>
              <w:autoSpaceDE w:val="0"/>
              <w:autoSpaceDN w:val="0"/>
              <w:adjustRightInd w:val="0"/>
              <w:spacing w:after="0"/>
              <w:rPr>
                <w:sz w:val="16"/>
                <w:szCs w:val="16"/>
                <w:rPrChange w:id="1215" w:author="Groot, Karina de" w:date="2024-08-08T12:41:00Z" w16du:dateUtc="2024-08-08T10:41:00Z">
                  <w:rPr>
                    <w:szCs w:val="18"/>
                  </w:rPr>
                </w:rPrChange>
              </w:rPr>
            </w:pPr>
            <w:r>
              <w:rPr>
                <w:rStyle w:val="normaltextrun"/>
                <w:rFonts w:cs="Arial"/>
                <w:szCs w:val="18"/>
              </w:rPr>
              <w:t xml:space="preserve"> </w:t>
            </w:r>
            <w:r w:rsidRPr="002369D3">
              <w:rPr>
                <w:rStyle w:val="normaltextrun"/>
                <w:rFonts w:cs="Arial"/>
                <w:sz w:val="16"/>
                <w:szCs w:val="16"/>
              </w:rPr>
              <w:t>Keuze tussen:</w:t>
            </w:r>
            <w:r>
              <w:rPr>
                <w:rStyle w:val="normaltextrun"/>
                <w:rFonts w:cs="Arial"/>
                <w:szCs w:val="18"/>
              </w:rPr>
              <w:br/>
            </w:r>
            <w:r w:rsidRPr="002369D3">
              <w:rPr>
                <w:rStyle w:val="normaltextrun"/>
                <w:rFonts w:cs="Arial"/>
                <w:color w:val="008200"/>
                <w:szCs w:val="18"/>
              </w:rPr>
              <w:t>erflater</w:t>
            </w:r>
            <w:r w:rsidRPr="002369D3">
              <w:rPr>
                <w:rStyle w:val="normaltextrun"/>
                <w:rFonts w:cs="Arial"/>
                <w:szCs w:val="18"/>
              </w:rPr>
              <w:t>/</w:t>
            </w:r>
            <w:r w:rsidRPr="002369D3">
              <w:rPr>
                <w:rStyle w:val="normaltextrun"/>
                <w:rFonts w:cs="Arial"/>
                <w:color w:val="008200"/>
                <w:szCs w:val="18"/>
              </w:rPr>
              <w:t>erflaatster</w:t>
            </w:r>
            <w:r w:rsidRPr="002369D3">
              <w:rPr>
                <w:rStyle w:val="normaltextrun"/>
                <w:rFonts w:cs="Arial"/>
                <w:szCs w:val="18"/>
              </w:rPr>
              <w:t>/</w:t>
            </w:r>
            <w:r w:rsidRPr="002369D3">
              <w:rPr>
                <w:rStyle w:val="normaltextrun"/>
                <w:rFonts w:cs="Arial"/>
                <w:color w:val="008200"/>
                <w:szCs w:val="18"/>
              </w:rPr>
              <w:t>overledene</w:t>
            </w:r>
            <w:r w:rsidRPr="004D0E37">
              <w:rPr>
                <w:rStyle w:val="normaltextrun"/>
                <w:szCs w:val="18"/>
              </w:rPr>
              <w:t>/</w:t>
            </w:r>
            <w:r w:rsidRPr="002369D3">
              <w:rPr>
                <w:rFonts w:cs="Arial"/>
                <w:color w:val="008200"/>
                <w:szCs w:val="18"/>
              </w:rPr>
              <w:t xml:space="preserve"> mevrouw</w:t>
            </w:r>
            <w:r w:rsidRPr="002369D3">
              <w:rPr>
                <w:rFonts w:cs="Arial"/>
                <w:szCs w:val="18"/>
              </w:rPr>
              <w:t>/</w:t>
            </w:r>
            <w:r w:rsidRPr="002369D3">
              <w:rPr>
                <w:rFonts w:cs="Arial"/>
                <w:color w:val="008200"/>
                <w:szCs w:val="18"/>
              </w:rPr>
              <w:t>de heer</w:t>
            </w:r>
            <w:r w:rsidRPr="002369D3">
              <w:rPr>
                <w:rFonts w:cs="Arial"/>
                <w:color w:val="840084"/>
                <w:szCs w:val="18"/>
              </w:rPr>
              <w:t xml:space="preserve"> </w:t>
            </w:r>
            <w:ins w:id="1216" w:author="Groot, Karina de" w:date="2024-08-08T12:40:00Z" w16du:dateUtc="2024-08-08T10:40:00Z">
              <w:r w:rsidR="00AE50A7" w:rsidRPr="00AE50A7">
                <w:rPr>
                  <w:rFonts w:cs="Arial"/>
                  <w:color w:val="008200"/>
                  <w:sz w:val="16"/>
                  <w:szCs w:val="16"/>
                  <w:highlight w:val="yellow"/>
                  <w:rPrChange w:id="1217" w:author="Groot, Karina de" w:date="2024-08-08T12:41:00Z" w16du:dateUtc="2024-08-08T10:41:00Z">
                    <w:rPr>
                      <w:rFonts w:cs="Arial"/>
                      <w:color w:val="008200"/>
                      <w:sz w:val="20"/>
                      <w:highlight w:val="yellow"/>
                    </w:rPr>
                  </w:rPrChange>
                </w:rPr>
                <w:t>VVE-Tekstblok Personalia van Natuurlijk persoon</w:t>
              </w:r>
            </w:ins>
            <w:del w:id="1218" w:author="Groot, Karina de" w:date="2024-08-08T12:40:00Z" w16du:dateUtc="2024-08-08T10:40:00Z">
              <w:r w:rsidRPr="00AE50A7" w:rsidDel="00AE50A7">
                <w:rPr>
                  <w:rFonts w:cs="Arial"/>
                  <w:color w:val="008200"/>
                  <w:sz w:val="16"/>
                  <w:szCs w:val="16"/>
                  <w:highlight w:val="yellow"/>
                  <w:rPrChange w:id="1219" w:author="Groot, Karina de" w:date="2024-08-08T12:41:00Z" w16du:dateUtc="2024-08-08T10:41:00Z">
                    <w:rPr>
                      <w:rFonts w:cs="Arial"/>
                      <w:color w:val="008200"/>
                      <w:szCs w:val="18"/>
                      <w:highlight w:val="yellow"/>
                    </w:rPr>
                  </w:rPrChange>
                </w:rPr>
                <w:delText>Tekstblok Personalia van Natuurlijk persoon-nieuw</w:delText>
              </w:r>
            </w:del>
          </w:p>
          <w:p w14:paraId="26D4297A" w14:textId="3F96F4CE" w:rsidR="004D0E37" w:rsidRDefault="004D0E37" w:rsidP="004D0E37">
            <w:pPr>
              <w:autoSpaceDE w:val="0"/>
              <w:autoSpaceDN w:val="0"/>
              <w:adjustRightInd w:val="0"/>
              <w:spacing w:after="0"/>
              <w:rPr>
                <w:rStyle w:val="eop"/>
                <w:sz w:val="16"/>
                <w:szCs w:val="16"/>
              </w:rPr>
            </w:pPr>
            <w:r>
              <w:rPr>
                <w:sz w:val="16"/>
                <w:szCs w:val="16"/>
              </w:rPr>
              <w:t xml:space="preserve">-Als </w:t>
            </w:r>
            <w:r w:rsidRPr="0041329A">
              <w:rPr>
                <w:rStyle w:val="eop"/>
                <w:rFonts w:cs="Arial"/>
                <w:sz w:val="16"/>
                <w:szCs w:val="16"/>
              </w:rPr>
              <w:t>//IMKAD_AangebodenStuk/stukdeelVVE/</w:t>
            </w:r>
            <w:r w:rsidRPr="00BB6ACD">
              <w:rPr>
                <w:rStyle w:val="eop"/>
                <w:rFonts w:cs="Arial"/>
                <w:sz w:val="16"/>
                <w:szCs w:val="16"/>
              </w:rPr>
              <w:t>wettelijkeVerdel</w:t>
            </w:r>
            <w:r>
              <w:rPr>
                <w:rStyle w:val="eop"/>
                <w:rFonts w:cs="Arial"/>
                <w:sz w:val="16"/>
                <w:szCs w:val="16"/>
              </w:rPr>
              <w:t>i</w:t>
            </w:r>
            <w:r w:rsidRPr="00BB6ACD">
              <w:rPr>
                <w:rStyle w:val="eop"/>
                <w:rFonts w:cs="Arial"/>
                <w:sz w:val="16"/>
                <w:szCs w:val="16"/>
              </w:rPr>
              <w:t>ng</w:t>
            </w:r>
            <w:r w:rsidRPr="0041329A">
              <w:rPr>
                <w:rStyle w:val="eop"/>
                <w:sz w:val="16"/>
                <w:szCs w:val="16"/>
              </w:rPr>
              <w:t xml:space="preserve">/ </w:t>
            </w:r>
            <w:r>
              <w:rPr>
                <w:rStyle w:val="eop"/>
                <w:sz w:val="16"/>
                <w:szCs w:val="16"/>
              </w:rPr>
              <w:t>partner</w:t>
            </w:r>
            <w:r w:rsidRPr="0041329A">
              <w:rPr>
                <w:rStyle w:val="eop"/>
                <w:sz w:val="16"/>
                <w:szCs w:val="16"/>
              </w:rPr>
              <w:t>Ref</w:t>
            </w:r>
            <w:r>
              <w:rPr>
                <w:rStyle w:val="eop"/>
                <w:sz w:val="16"/>
                <w:szCs w:val="16"/>
              </w:rPr>
              <w:t xml:space="preserve"> aanwezig is dan tonen persoonsgegevens </w:t>
            </w:r>
          </w:p>
          <w:p w14:paraId="22879FA3" w14:textId="6E01F2DB" w:rsidR="004D0E37" w:rsidRPr="002369D3" w:rsidRDefault="004D0E37" w:rsidP="004D0E37">
            <w:pPr>
              <w:pStyle w:val="Plattetekst"/>
              <w:spacing w:after="0" w:line="240" w:lineRule="auto"/>
              <w:rPr>
                <w:sz w:val="16"/>
                <w:szCs w:val="16"/>
              </w:rPr>
            </w:pPr>
            <w:r w:rsidRPr="002369D3">
              <w:rPr>
                <w:rStyle w:val="eop"/>
                <w:sz w:val="16"/>
                <w:szCs w:val="16"/>
              </w:rPr>
              <w:t>Anders</w:t>
            </w:r>
            <w:r>
              <w:rPr>
                <w:rStyle w:val="eop"/>
                <w:sz w:val="16"/>
                <w:szCs w:val="16"/>
              </w:rPr>
              <w:t xml:space="preserve"> waarde uit:</w:t>
            </w:r>
            <w:r>
              <w:rPr>
                <w:rStyle w:val="eop"/>
                <w:sz w:val="16"/>
                <w:szCs w:val="16"/>
              </w:rPr>
              <w:br/>
            </w:r>
            <w:r w:rsidRPr="002369D3">
              <w:rPr>
                <w:sz w:val="16"/>
                <w:szCs w:val="16"/>
              </w:rPr>
              <w:t>//IMKAD_AangebodenStuk/tekstkeuze</w:t>
            </w:r>
          </w:p>
          <w:p w14:paraId="4803EF9B" w14:textId="77777777" w:rsidR="004D0E37" w:rsidRPr="002369D3" w:rsidRDefault="004D0E37" w:rsidP="004D0E37">
            <w:pPr>
              <w:pStyle w:val="Plattetekst"/>
              <w:spacing w:after="0" w:line="240" w:lineRule="auto"/>
              <w:rPr>
                <w:sz w:val="16"/>
                <w:szCs w:val="16"/>
              </w:rPr>
            </w:pPr>
            <w:r w:rsidRPr="002369D3">
              <w:rPr>
                <w:sz w:val="16"/>
                <w:szCs w:val="16"/>
              </w:rPr>
              <w:t>./tagNaam = k_OverledeneAanduiding</w:t>
            </w:r>
          </w:p>
          <w:p w14:paraId="03AEF69B" w14:textId="5A0BDA69" w:rsidR="004D0E37" w:rsidRPr="002369D3" w:rsidRDefault="004D0E37" w:rsidP="004D0E37">
            <w:pPr>
              <w:autoSpaceDE w:val="0"/>
              <w:autoSpaceDN w:val="0"/>
              <w:adjustRightInd w:val="0"/>
              <w:spacing w:after="0"/>
              <w:rPr>
                <w:sz w:val="16"/>
                <w:szCs w:val="16"/>
              </w:rPr>
            </w:pPr>
          </w:p>
          <w:p w14:paraId="25166051" w14:textId="77777777" w:rsidR="004D0E37" w:rsidRDefault="004D0E37" w:rsidP="00BB6ACD">
            <w:pPr>
              <w:autoSpaceDE w:val="0"/>
              <w:autoSpaceDN w:val="0"/>
              <w:adjustRightInd w:val="0"/>
              <w:spacing w:after="0"/>
              <w:rPr>
                <w:sz w:val="16"/>
                <w:szCs w:val="16"/>
              </w:rPr>
            </w:pPr>
          </w:p>
          <w:p w14:paraId="52570748" w14:textId="6BEEB69B" w:rsidR="00CB4DD8" w:rsidRPr="0041329A" w:rsidRDefault="00CB4DD8" w:rsidP="00CB4DD8">
            <w:pPr>
              <w:spacing w:after="0"/>
              <w:rPr>
                <w:sz w:val="16"/>
                <w:szCs w:val="16"/>
                <w:u w:val="single"/>
              </w:rPr>
            </w:pPr>
            <w:r w:rsidRPr="0041329A">
              <w:rPr>
                <w:sz w:val="16"/>
                <w:szCs w:val="16"/>
                <w:u w:val="single"/>
              </w:rPr>
              <w:t>Mapping koppelen perso</w:t>
            </w:r>
            <w:r>
              <w:rPr>
                <w:sz w:val="16"/>
                <w:szCs w:val="16"/>
                <w:u w:val="single"/>
              </w:rPr>
              <w:t xml:space="preserve">nalia van de partner </w:t>
            </w:r>
            <w:r w:rsidRPr="0041329A">
              <w:rPr>
                <w:sz w:val="16"/>
                <w:szCs w:val="16"/>
                <w:u w:val="single"/>
              </w:rPr>
              <w:t>:</w:t>
            </w:r>
          </w:p>
          <w:p w14:paraId="6FBF2FBE" w14:textId="4A0C2A61" w:rsidR="00CB4DD8" w:rsidRDefault="00CB4DD8" w:rsidP="00CB4DD8">
            <w:pPr>
              <w:spacing w:after="0"/>
              <w:rPr>
                <w:sz w:val="16"/>
                <w:szCs w:val="16"/>
              </w:rPr>
            </w:pPr>
            <w:r w:rsidRPr="0041329A">
              <w:rPr>
                <w:rStyle w:val="eop"/>
                <w:rFonts w:cs="Arial"/>
                <w:sz w:val="16"/>
                <w:szCs w:val="16"/>
              </w:rPr>
              <w:t>//IMKAD_AangebodenStuk/stukdeelVVE/</w:t>
            </w:r>
            <w:r w:rsidRPr="00BB6ACD">
              <w:rPr>
                <w:rStyle w:val="eop"/>
                <w:rFonts w:cs="Arial"/>
                <w:sz w:val="16"/>
                <w:szCs w:val="16"/>
              </w:rPr>
              <w:t>wettelijkeVerdel</w:t>
            </w:r>
            <w:r>
              <w:rPr>
                <w:rStyle w:val="eop"/>
                <w:rFonts w:cs="Arial"/>
                <w:sz w:val="16"/>
                <w:szCs w:val="16"/>
              </w:rPr>
              <w:t>i</w:t>
            </w:r>
            <w:r w:rsidRPr="00BB6ACD">
              <w:rPr>
                <w:rStyle w:val="eop"/>
                <w:rFonts w:cs="Arial"/>
                <w:sz w:val="16"/>
                <w:szCs w:val="16"/>
              </w:rPr>
              <w:t>ng</w:t>
            </w:r>
            <w:r w:rsidRPr="0041329A">
              <w:rPr>
                <w:rStyle w:val="eop"/>
                <w:sz w:val="16"/>
                <w:szCs w:val="16"/>
              </w:rPr>
              <w:t xml:space="preserve">/ </w:t>
            </w:r>
            <w:r>
              <w:rPr>
                <w:rStyle w:val="eop"/>
                <w:sz w:val="16"/>
                <w:szCs w:val="16"/>
              </w:rPr>
              <w:t>partner</w:t>
            </w:r>
            <w:r w:rsidRPr="0041329A">
              <w:rPr>
                <w:rStyle w:val="eop"/>
                <w:sz w:val="16"/>
                <w:szCs w:val="16"/>
              </w:rPr>
              <w:t>Ref</w:t>
            </w:r>
            <w:r w:rsidRPr="0041329A">
              <w:rPr>
                <w:sz w:val="16"/>
                <w:szCs w:val="16"/>
              </w:rPr>
              <w:t xml:space="preserve"> [xlink:href= </w:t>
            </w:r>
            <w:r w:rsidR="00AA64AB">
              <w:rPr>
                <w:sz w:val="16"/>
                <w:szCs w:val="16"/>
              </w:rPr>
              <w:t>‘’</w:t>
            </w:r>
            <w:r w:rsidRPr="0041329A">
              <w:rPr>
                <w:sz w:val="16"/>
                <w:szCs w:val="16"/>
              </w:rPr>
              <w:t>id</w:t>
            </w:r>
            <w:r>
              <w:rPr>
                <w:sz w:val="16"/>
                <w:szCs w:val="16"/>
              </w:rPr>
              <w:t>]</w:t>
            </w:r>
          </w:p>
          <w:p w14:paraId="14977D05" w14:textId="77777777" w:rsidR="00CB4DD8" w:rsidRPr="00BB6ACD" w:rsidRDefault="00CB4DD8" w:rsidP="00CB4DD8">
            <w:pPr>
              <w:spacing w:after="0"/>
              <w:rPr>
                <w:rStyle w:val="eop"/>
                <w:sz w:val="16"/>
                <w:szCs w:val="16"/>
              </w:rPr>
            </w:pPr>
          </w:p>
          <w:p w14:paraId="12A3D900" w14:textId="77777777" w:rsidR="00CB4DD8" w:rsidRPr="0041329A" w:rsidRDefault="00CB4DD8" w:rsidP="00CB4DD8">
            <w:pPr>
              <w:spacing w:after="0"/>
              <w:rPr>
                <w:rStyle w:val="eop"/>
                <w:rFonts w:cs="Arial"/>
                <w:sz w:val="16"/>
                <w:szCs w:val="16"/>
                <w:u w:val="single"/>
              </w:rPr>
            </w:pPr>
            <w:r w:rsidRPr="00741785">
              <w:rPr>
                <w:rStyle w:val="eop"/>
                <w:rFonts w:cs="Arial"/>
                <w:sz w:val="16"/>
                <w:szCs w:val="16"/>
                <w:u w:val="single"/>
              </w:rPr>
              <w:t xml:space="preserve">Mapping personalia </w:t>
            </w:r>
            <w:r w:rsidRPr="00E553A9">
              <w:rPr>
                <w:rStyle w:val="eop"/>
                <w:rFonts w:cs="Arial"/>
                <w:sz w:val="16"/>
                <w:szCs w:val="16"/>
                <w:u w:val="single"/>
              </w:rPr>
              <w:t>v</w:t>
            </w:r>
            <w:r w:rsidRPr="002369D3">
              <w:rPr>
                <w:rStyle w:val="eop"/>
                <w:rFonts w:cs="Arial"/>
                <w:sz w:val="16"/>
                <w:szCs w:val="16"/>
                <w:u w:val="single"/>
              </w:rPr>
              <w:t>an</w:t>
            </w:r>
            <w:r w:rsidRPr="00741785">
              <w:rPr>
                <w:rStyle w:val="eop"/>
                <w:rFonts w:cs="Arial"/>
                <w:sz w:val="16"/>
                <w:szCs w:val="16"/>
                <w:u w:val="single"/>
              </w:rPr>
              <w:t xml:space="preserve"> partner</w:t>
            </w:r>
            <w:r w:rsidRPr="0041329A">
              <w:rPr>
                <w:rStyle w:val="eop"/>
                <w:rFonts w:cs="Arial"/>
                <w:sz w:val="16"/>
                <w:szCs w:val="16"/>
                <w:u w:val="single"/>
              </w:rPr>
              <w:t>:</w:t>
            </w:r>
          </w:p>
          <w:p w14:paraId="32C8809C" w14:textId="77777777" w:rsidR="00CB4DD8" w:rsidRPr="0041329A" w:rsidRDefault="00CB4DD8" w:rsidP="00CB4DD8">
            <w:pPr>
              <w:autoSpaceDE w:val="0"/>
              <w:autoSpaceDN w:val="0"/>
              <w:adjustRightInd w:val="0"/>
              <w:spacing w:after="0"/>
              <w:rPr>
                <w:sz w:val="16"/>
                <w:szCs w:val="16"/>
                <w:u w:val="single"/>
              </w:rPr>
            </w:pPr>
            <w:r w:rsidRPr="0041329A">
              <w:rPr>
                <w:sz w:val="16"/>
                <w:szCs w:val="16"/>
              </w:rPr>
              <w:t>//IMKAD_AangebodenStuk/stukdeelVVE/opsommingPersonen/IMKAD_Persoon</w:t>
            </w:r>
          </w:p>
          <w:p w14:paraId="50FAAF92" w14:textId="77777777" w:rsidR="00CB4DD8" w:rsidRDefault="00CB4DD8" w:rsidP="00CB4DD8">
            <w:pPr>
              <w:autoSpaceDE w:val="0"/>
              <w:autoSpaceDN w:val="0"/>
              <w:adjustRightInd w:val="0"/>
              <w:spacing w:after="0"/>
              <w:rPr>
                <w:sz w:val="16"/>
                <w:szCs w:val="16"/>
              </w:rPr>
            </w:pPr>
            <w:r w:rsidRPr="0041329A">
              <w:rPr>
                <w:sz w:val="16"/>
                <w:szCs w:val="16"/>
              </w:rPr>
              <w:t>- Voor mapping zie betreffende tekstblok</w:t>
            </w:r>
          </w:p>
          <w:p w14:paraId="3DCBCBDC" w14:textId="77777777" w:rsidR="00C36CA3" w:rsidRDefault="00C36CA3" w:rsidP="00CB4DD8">
            <w:pPr>
              <w:autoSpaceDE w:val="0"/>
              <w:autoSpaceDN w:val="0"/>
              <w:adjustRightInd w:val="0"/>
              <w:spacing w:after="0"/>
              <w:rPr>
                <w:sz w:val="16"/>
                <w:szCs w:val="16"/>
              </w:rPr>
            </w:pPr>
          </w:p>
          <w:p w14:paraId="2DEC2008" w14:textId="77777777" w:rsidR="00C36CA3" w:rsidRPr="002369D3" w:rsidRDefault="00C36CA3" w:rsidP="00C36CA3">
            <w:pPr>
              <w:autoSpaceDE w:val="0"/>
              <w:autoSpaceDN w:val="0"/>
              <w:adjustRightInd w:val="0"/>
              <w:spacing w:after="0"/>
              <w:rPr>
                <w:sz w:val="16"/>
                <w:szCs w:val="16"/>
                <w:u w:val="single"/>
              </w:rPr>
            </w:pPr>
            <w:r w:rsidRPr="002369D3">
              <w:rPr>
                <w:sz w:val="16"/>
                <w:szCs w:val="16"/>
                <w:u w:val="single"/>
              </w:rPr>
              <w:t>Mapping keuzetekst</w:t>
            </w:r>
            <w:r w:rsidRPr="002369D3">
              <w:rPr>
                <w:rFonts w:cs="Arial"/>
                <w:color w:val="3165FF"/>
                <w:sz w:val="20"/>
                <w:u w:val="single"/>
              </w:rPr>
              <w:t xml:space="preserve"> </w:t>
            </w:r>
            <w:r w:rsidRPr="002369D3">
              <w:rPr>
                <w:rFonts w:cs="Arial"/>
                <w:sz w:val="20"/>
              </w:rPr>
              <w:t>,</w:t>
            </w:r>
            <w:r w:rsidRPr="002369D3">
              <w:rPr>
                <w:rFonts w:cs="Arial"/>
                <w:color w:val="008200"/>
                <w:sz w:val="20"/>
              </w:rPr>
              <w:t xml:space="preserve"> </w:t>
            </w:r>
            <w:r w:rsidRPr="002369D3">
              <w:rPr>
                <w:rFonts w:cs="Arial"/>
                <w:color w:val="008200"/>
                <w:szCs w:val="18"/>
              </w:rPr>
              <w:t>echtgenoot</w:t>
            </w:r>
            <w:r w:rsidRPr="002369D3">
              <w:rPr>
                <w:rFonts w:cs="Arial"/>
                <w:szCs w:val="18"/>
              </w:rPr>
              <w:t>/</w:t>
            </w:r>
            <w:r w:rsidRPr="002369D3">
              <w:rPr>
                <w:rFonts w:cs="Arial"/>
                <w:color w:val="008200"/>
                <w:szCs w:val="18"/>
              </w:rPr>
              <w:t>echtgenote</w:t>
            </w:r>
            <w:r w:rsidRPr="002369D3">
              <w:rPr>
                <w:rFonts w:cs="Arial"/>
                <w:szCs w:val="18"/>
              </w:rPr>
              <w:t>/</w:t>
            </w:r>
            <w:r w:rsidRPr="002369D3">
              <w:rPr>
                <w:rFonts w:cs="Arial"/>
                <w:color w:val="008200"/>
                <w:szCs w:val="18"/>
              </w:rPr>
              <w:t>geregistreerd partner</w:t>
            </w:r>
            <w:r w:rsidRPr="002369D3">
              <w:rPr>
                <w:rFonts w:cs="Arial"/>
                <w:color w:val="7030A0"/>
                <w:szCs w:val="18"/>
                <w:u w:val="single"/>
              </w:rPr>
              <w:t>,</w:t>
            </w:r>
            <w:r w:rsidRPr="002369D3">
              <w:rPr>
                <w:szCs w:val="18"/>
                <w:u w:val="single"/>
              </w:rPr>
              <w:t>:</w:t>
            </w:r>
          </w:p>
          <w:p w14:paraId="5695A421" w14:textId="0D3EEF35" w:rsidR="00C36CA3" w:rsidRPr="002369D3" w:rsidRDefault="00C36CA3" w:rsidP="00C36CA3">
            <w:pPr>
              <w:spacing w:after="0"/>
              <w:rPr>
                <w:rFonts w:cs="Arial"/>
                <w:sz w:val="16"/>
                <w:szCs w:val="16"/>
              </w:rPr>
            </w:pPr>
            <w:r w:rsidRPr="002369D3">
              <w:rPr>
                <w:rFonts w:cs="Arial"/>
                <w:sz w:val="16"/>
                <w:szCs w:val="16"/>
              </w:rPr>
              <w:t>//IMKAD_AangebodenStuk/stukdeelVVE/tekstkeuze</w:t>
            </w:r>
          </w:p>
          <w:p w14:paraId="45C65BEE" w14:textId="2C03BF5D" w:rsidR="00C36CA3" w:rsidRPr="002369D3" w:rsidRDefault="00C36CA3" w:rsidP="00C36CA3">
            <w:pPr>
              <w:spacing w:after="0"/>
              <w:rPr>
                <w:sz w:val="16"/>
                <w:szCs w:val="16"/>
              </w:rPr>
            </w:pPr>
            <w:r w:rsidRPr="002369D3">
              <w:rPr>
                <w:sz w:val="16"/>
                <w:szCs w:val="16"/>
              </w:rPr>
              <w:t>.//tagNaam (k_</w:t>
            </w:r>
            <w:r w:rsidR="00B7260B" w:rsidRPr="002369D3">
              <w:rPr>
                <w:sz w:val="16"/>
                <w:szCs w:val="16"/>
              </w:rPr>
              <w:t>Benaming</w:t>
            </w:r>
            <w:r w:rsidRPr="002369D3">
              <w:rPr>
                <w:sz w:val="16"/>
                <w:szCs w:val="16"/>
              </w:rPr>
              <w:t>Partner)</w:t>
            </w:r>
          </w:p>
          <w:p w14:paraId="65C1A069" w14:textId="77777777" w:rsidR="00C36CA3" w:rsidRDefault="00C36CA3" w:rsidP="00C36CA3">
            <w:pPr>
              <w:spacing w:after="0"/>
              <w:rPr>
                <w:rStyle w:val="eop"/>
                <w:sz w:val="16"/>
                <w:szCs w:val="16"/>
              </w:rPr>
            </w:pPr>
            <w:r w:rsidRPr="002369D3">
              <w:rPr>
                <w:sz w:val="16"/>
                <w:szCs w:val="16"/>
              </w:rPr>
              <w:t>.//tekst (‘echtgenoot’, ‘echtgenote’, ‘geregistreerd partner’)</w:t>
            </w:r>
          </w:p>
          <w:p w14:paraId="7E4EF7A6" w14:textId="77777777" w:rsidR="00CB4DD8" w:rsidRDefault="00CB4DD8" w:rsidP="00CB4DD8">
            <w:pPr>
              <w:autoSpaceDE w:val="0"/>
              <w:autoSpaceDN w:val="0"/>
              <w:adjustRightInd w:val="0"/>
              <w:spacing w:after="0"/>
              <w:rPr>
                <w:sz w:val="16"/>
                <w:szCs w:val="16"/>
              </w:rPr>
            </w:pPr>
          </w:p>
          <w:p w14:paraId="03D3DB6C" w14:textId="77777777" w:rsidR="00CB4DD8" w:rsidRPr="00621EBD" w:rsidRDefault="00CB4DD8" w:rsidP="00CB4DD8">
            <w:pPr>
              <w:autoSpaceDE w:val="0"/>
              <w:autoSpaceDN w:val="0"/>
              <w:adjustRightInd w:val="0"/>
              <w:spacing w:after="0"/>
              <w:rPr>
                <w:sz w:val="16"/>
                <w:szCs w:val="16"/>
                <w:u w:val="single"/>
              </w:rPr>
            </w:pPr>
            <w:r w:rsidRPr="00BB6ACD">
              <w:rPr>
                <w:sz w:val="16"/>
                <w:szCs w:val="16"/>
                <w:u w:val="single"/>
              </w:rPr>
              <w:t xml:space="preserve">Mapping </w:t>
            </w:r>
            <w:r w:rsidRPr="005C1CF0">
              <w:rPr>
                <w:sz w:val="16"/>
                <w:szCs w:val="16"/>
                <w:u w:val="single"/>
              </w:rPr>
              <w:t>keuzetekst</w:t>
            </w:r>
            <w:r w:rsidRPr="005C1CF0">
              <w:rPr>
                <w:rFonts w:cs="Arial"/>
                <w:color w:val="3165FF"/>
                <w:sz w:val="20"/>
                <w:u w:val="single"/>
              </w:rPr>
              <w:t xml:space="preserve"> </w:t>
            </w:r>
            <w:r w:rsidRPr="009F1E93">
              <w:rPr>
                <w:rFonts w:cs="Arial"/>
                <w:sz w:val="20"/>
              </w:rPr>
              <w:t>,</w:t>
            </w:r>
            <w:r w:rsidRPr="009F1E93">
              <w:rPr>
                <w:rStyle w:val="normaltextrun"/>
                <w:rFonts w:cs="Arial"/>
                <w:color w:val="339966"/>
                <w:sz w:val="20"/>
              </w:rPr>
              <w:t xml:space="preserve"> </w:t>
            </w:r>
            <w:r w:rsidRPr="00621EBD">
              <w:rPr>
                <w:rStyle w:val="normaltextrun"/>
                <w:rFonts w:cs="Arial"/>
                <w:color w:val="7030A0"/>
                <w:sz w:val="16"/>
                <w:szCs w:val="16"/>
                <w:u w:val="single"/>
              </w:rPr>
              <w:t>voornoemd,</w:t>
            </w:r>
            <w:r w:rsidRPr="00621EBD">
              <w:rPr>
                <w:sz w:val="16"/>
                <w:szCs w:val="16"/>
                <w:u w:val="single"/>
              </w:rPr>
              <w:t>:</w:t>
            </w:r>
          </w:p>
          <w:p w14:paraId="7195814B" w14:textId="77777777" w:rsidR="00CB4DD8" w:rsidRPr="00BB6ACD" w:rsidRDefault="00CB4DD8" w:rsidP="00CB4DD8">
            <w:pPr>
              <w:spacing w:after="0"/>
              <w:rPr>
                <w:rStyle w:val="eop"/>
                <w:rFonts w:cs="Arial"/>
                <w:sz w:val="16"/>
                <w:szCs w:val="16"/>
              </w:rPr>
            </w:pPr>
            <w:r w:rsidRPr="00BB6ACD">
              <w:rPr>
                <w:rStyle w:val="eop"/>
                <w:rFonts w:cs="Arial"/>
                <w:sz w:val="16"/>
                <w:szCs w:val="16"/>
              </w:rPr>
              <w:t>//IMKAD_AangebodenStuk/stukdeelVVE/wettelijkeVerdel</w:t>
            </w:r>
            <w:r>
              <w:rPr>
                <w:rStyle w:val="eop"/>
                <w:rFonts w:cs="Arial"/>
                <w:sz w:val="16"/>
                <w:szCs w:val="16"/>
              </w:rPr>
              <w:t>i</w:t>
            </w:r>
            <w:r w:rsidRPr="00BB6ACD">
              <w:rPr>
                <w:rStyle w:val="eop"/>
                <w:rFonts w:cs="Arial"/>
                <w:sz w:val="16"/>
                <w:szCs w:val="16"/>
              </w:rPr>
              <w:t>ng/tekstkeuze</w:t>
            </w:r>
          </w:p>
          <w:p w14:paraId="0F8E09E4" w14:textId="77777777" w:rsidR="00CB4DD8" w:rsidRDefault="00CB4DD8" w:rsidP="00CB4DD8">
            <w:pPr>
              <w:spacing w:after="0"/>
              <w:rPr>
                <w:rStyle w:val="eop"/>
                <w:sz w:val="16"/>
                <w:szCs w:val="16"/>
              </w:rPr>
            </w:pPr>
            <w:r w:rsidRPr="00BB6ACD">
              <w:rPr>
                <w:rStyle w:val="eop"/>
                <w:sz w:val="16"/>
                <w:szCs w:val="16"/>
              </w:rPr>
              <w:t>.//tagNaam (k_</w:t>
            </w:r>
            <w:r>
              <w:rPr>
                <w:rStyle w:val="eop"/>
                <w:sz w:val="16"/>
                <w:szCs w:val="16"/>
              </w:rPr>
              <w:t>Voornoemd</w:t>
            </w:r>
            <w:r w:rsidRPr="00BB6ACD">
              <w:rPr>
                <w:rStyle w:val="eop"/>
                <w:sz w:val="16"/>
                <w:szCs w:val="16"/>
              </w:rPr>
              <w:t>)</w:t>
            </w:r>
          </w:p>
          <w:p w14:paraId="571E3C2E" w14:textId="77777777" w:rsidR="00CB4DD8" w:rsidRDefault="00CB4DD8" w:rsidP="00CB4DD8">
            <w:pPr>
              <w:spacing w:after="0"/>
              <w:rPr>
                <w:rStyle w:val="eop"/>
                <w:sz w:val="16"/>
                <w:szCs w:val="16"/>
              </w:rPr>
            </w:pPr>
            <w:r>
              <w:rPr>
                <w:rStyle w:val="eop"/>
                <w:sz w:val="16"/>
                <w:szCs w:val="16"/>
              </w:rPr>
              <w:t xml:space="preserve">.//tekst </w:t>
            </w:r>
            <w:r w:rsidRPr="003C500B">
              <w:rPr>
                <w:rStyle w:val="eop"/>
                <w:sz w:val="16"/>
                <w:szCs w:val="16"/>
              </w:rPr>
              <w:t>(‘true’ = tekst wordt wel getoond; ‘false’ = tekst wordt niet getoond)</w:t>
            </w:r>
          </w:p>
          <w:p w14:paraId="660876CA" w14:textId="77777777" w:rsidR="00CB4DD8" w:rsidRDefault="00CB4DD8" w:rsidP="00CB4DD8">
            <w:pPr>
              <w:autoSpaceDE w:val="0"/>
              <w:autoSpaceDN w:val="0"/>
              <w:adjustRightInd w:val="0"/>
              <w:spacing w:after="0"/>
              <w:rPr>
                <w:sz w:val="16"/>
                <w:szCs w:val="16"/>
              </w:rPr>
            </w:pPr>
          </w:p>
          <w:p w14:paraId="60DA1B2B" w14:textId="77777777" w:rsidR="00CB4DD8" w:rsidRPr="00BB6ACD" w:rsidRDefault="00CB4DD8" w:rsidP="00BB6ACD">
            <w:pPr>
              <w:autoSpaceDE w:val="0"/>
              <w:autoSpaceDN w:val="0"/>
              <w:adjustRightInd w:val="0"/>
              <w:spacing w:after="0"/>
              <w:rPr>
                <w:sz w:val="16"/>
                <w:szCs w:val="16"/>
              </w:rPr>
            </w:pPr>
          </w:p>
        </w:tc>
      </w:tr>
    </w:tbl>
    <w:p w14:paraId="55F823ED" w14:textId="00D3EF56" w:rsidR="00FB7A47" w:rsidRDefault="00FB7A47" w:rsidP="000A7D4E">
      <w:pPr>
        <w:ind w:left="680"/>
      </w:pPr>
    </w:p>
    <w:p w14:paraId="3438EBB3" w14:textId="47AB8A47" w:rsidR="008704AD" w:rsidRDefault="000F7DC3" w:rsidP="003C0F5E">
      <w:pPr>
        <w:pStyle w:val="Kop2"/>
      </w:pPr>
      <w:bookmarkStart w:id="1220" w:name="_Toc158625099"/>
      <w:r w:rsidRPr="00D33659">
        <w:t>Aanvaarding</w:t>
      </w:r>
      <w:bookmarkEnd w:id="1220"/>
    </w:p>
    <w:p w14:paraId="1AE4A7BA" w14:textId="77777777" w:rsidR="00AC2E9E" w:rsidRPr="00AC2E9E" w:rsidRDefault="00AC2E9E" w:rsidP="00AC2E9E">
      <w:pPr>
        <w:rPr>
          <w:lang w:val="nl"/>
        </w:rPr>
      </w:pPr>
    </w:p>
    <w:p w14:paraId="6E5C66C2" w14:textId="670F0A31" w:rsidR="00AC2E9E" w:rsidRDefault="00AC2E9E" w:rsidP="00AC2E9E">
      <w:r>
        <w:t>Dit keuzeblok bestaat uit 6 varianten. Twee voor de zuivere Aanvaarding en 4 voor de Beneficiaire aanvaarding.</w:t>
      </w:r>
    </w:p>
    <w:p w14:paraId="68FFBEC9" w14:textId="77777777" w:rsidR="000F7DC3" w:rsidRDefault="000F7DC3" w:rsidP="00554E5D"/>
    <w:tbl>
      <w:tblPr>
        <w:tblStyle w:val="Tabelraster"/>
        <w:tblW w:w="5534" w:type="pct"/>
        <w:tblLook w:val="04A0" w:firstRow="1" w:lastRow="0" w:firstColumn="1" w:lastColumn="0" w:noHBand="0" w:noVBand="1"/>
      </w:tblPr>
      <w:tblGrid>
        <w:gridCol w:w="6657"/>
        <w:gridCol w:w="7230"/>
      </w:tblGrid>
      <w:tr w:rsidR="000E627B" w:rsidRPr="000E627B" w14:paraId="37080145" w14:textId="77777777" w:rsidTr="002213E7">
        <w:tc>
          <w:tcPr>
            <w:tcW w:w="2397" w:type="pct"/>
            <w:shd w:val="clear" w:color="auto" w:fill="DEEAF6" w:themeFill="accent1" w:themeFillTint="33"/>
          </w:tcPr>
          <w:p w14:paraId="1744BAE3" w14:textId="156D58FE" w:rsidR="000E627B" w:rsidRPr="000E627B" w:rsidRDefault="000E627B" w:rsidP="00766DDE">
            <w:pPr>
              <w:spacing w:after="0"/>
              <w:ind w:left="35"/>
              <w:rPr>
                <w:rFonts w:cs="Arial"/>
                <w:b/>
                <w:bCs/>
                <w:szCs w:val="18"/>
                <w:lang w:eastAsia="nl-NL"/>
              </w:rPr>
            </w:pPr>
            <w:r w:rsidRPr="000E627B">
              <w:rPr>
                <w:rFonts w:cs="Arial"/>
                <w:b/>
                <w:bCs/>
                <w:szCs w:val="18"/>
                <w:lang w:eastAsia="nl-NL"/>
              </w:rPr>
              <w:t>Modeldocument tekst</w:t>
            </w:r>
          </w:p>
        </w:tc>
        <w:tc>
          <w:tcPr>
            <w:tcW w:w="2603" w:type="pct"/>
            <w:shd w:val="clear" w:color="auto" w:fill="DEEAF6" w:themeFill="accent1" w:themeFillTint="33"/>
          </w:tcPr>
          <w:p w14:paraId="42C26776" w14:textId="02DC4383" w:rsidR="000E627B" w:rsidRPr="000E627B" w:rsidRDefault="000E627B" w:rsidP="00766DDE">
            <w:pPr>
              <w:spacing w:after="0"/>
              <w:rPr>
                <w:b/>
                <w:bCs/>
                <w:sz w:val="16"/>
                <w:szCs w:val="16"/>
              </w:rPr>
            </w:pPr>
            <w:r>
              <w:rPr>
                <w:b/>
                <w:bCs/>
                <w:sz w:val="16"/>
                <w:szCs w:val="16"/>
              </w:rPr>
              <w:t>Toelichting en mapping</w:t>
            </w:r>
          </w:p>
        </w:tc>
      </w:tr>
      <w:tr w:rsidR="00DB4097" w14:paraId="6BB5B696" w14:textId="77777777" w:rsidTr="002213E7">
        <w:tc>
          <w:tcPr>
            <w:tcW w:w="2397" w:type="pct"/>
          </w:tcPr>
          <w:p w14:paraId="6CDC7DB4" w14:textId="4E1A0F77" w:rsidR="00D57D05" w:rsidRPr="00F11F4D" w:rsidRDefault="000F7DC3" w:rsidP="00BB025A">
            <w:pPr>
              <w:spacing w:after="0"/>
              <w:rPr>
                <w:rFonts w:cs="Arial"/>
                <w:snapToGrid/>
                <w:color w:val="339966"/>
                <w:kern w:val="0"/>
                <w:sz w:val="20"/>
                <w:u w:val="single"/>
                <w:lang w:eastAsia="nl-NL"/>
              </w:rPr>
            </w:pPr>
            <w:r w:rsidRPr="00D57D05">
              <w:rPr>
                <w:rStyle w:val="normaltextrun"/>
                <w:rFonts w:cs="Arial"/>
                <w:snapToGrid/>
                <w:color w:val="339966"/>
                <w:kern w:val="0"/>
                <w:sz w:val="20"/>
                <w:u w:val="single"/>
                <w:lang w:eastAsia="nl-NL"/>
              </w:rPr>
              <w:t>ZUIVERE AANVAARDING</w:t>
            </w:r>
            <w:r w:rsidRPr="00567EBE">
              <w:rPr>
                <w:rStyle w:val="normaltextrun"/>
                <w:rFonts w:cs="Arial"/>
                <w:snapToGrid/>
                <w:kern w:val="0"/>
                <w:sz w:val="20"/>
                <w:u w:val="single"/>
                <w:lang w:eastAsia="nl-NL"/>
              </w:rPr>
              <w:t>/</w:t>
            </w:r>
            <w:r w:rsidRPr="00D57D05">
              <w:rPr>
                <w:rStyle w:val="normaltextrun"/>
                <w:rFonts w:cs="Arial"/>
                <w:snapToGrid/>
                <w:color w:val="339966"/>
                <w:kern w:val="0"/>
                <w:sz w:val="20"/>
                <w:u w:val="single"/>
                <w:lang w:eastAsia="nl-NL"/>
              </w:rPr>
              <w:t>BENEFICIAIRE AANVAARDING</w:t>
            </w:r>
          </w:p>
        </w:tc>
        <w:tc>
          <w:tcPr>
            <w:tcW w:w="2603" w:type="pct"/>
          </w:tcPr>
          <w:p w14:paraId="70D1F336" w14:textId="1EA02C6A" w:rsidR="00BB025A" w:rsidRPr="00BB025A" w:rsidRDefault="00E238C9" w:rsidP="00BB025A">
            <w:pPr>
              <w:spacing w:after="0"/>
              <w:rPr>
                <w:sz w:val="16"/>
                <w:szCs w:val="16"/>
              </w:rPr>
            </w:pPr>
            <w:r w:rsidRPr="00BB025A">
              <w:rPr>
                <w:sz w:val="16"/>
                <w:szCs w:val="16"/>
              </w:rPr>
              <w:t>Kopje a</w:t>
            </w:r>
            <w:r w:rsidR="00D57D05" w:rsidRPr="00BB025A">
              <w:rPr>
                <w:sz w:val="16"/>
                <w:szCs w:val="16"/>
              </w:rPr>
              <w:t xml:space="preserve">fhankelijk van de </w:t>
            </w:r>
            <w:r w:rsidR="00726CD4">
              <w:rPr>
                <w:sz w:val="16"/>
                <w:szCs w:val="16"/>
              </w:rPr>
              <w:t>variant keuze</w:t>
            </w:r>
            <w:r w:rsidR="00D57D05" w:rsidRPr="00BB025A">
              <w:rPr>
                <w:sz w:val="16"/>
                <w:szCs w:val="16"/>
              </w:rPr>
              <w:t xml:space="preserve"> </w:t>
            </w:r>
            <w:r w:rsidR="00601262" w:rsidRPr="00BB025A">
              <w:rPr>
                <w:sz w:val="16"/>
                <w:szCs w:val="16"/>
              </w:rPr>
              <w:t xml:space="preserve">aanvaarding </w:t>
            </w:r>
            <w:r w:rsidR="00D57D05" w:rsidRPr="00BB025A">
              <w:rPr>
                <w:sz w:val="16"/>
                <w:szCs w:val="16"/>
              </w:rPr>
              <w:t>die hierna volgt.</w:t>
            </w:r>
          </w:p>
          <w:p w14:paraId="61CF607E" w14:textId="63ACA20F" w:rsidR="00BB025A" w:rsidRDefault="00BB025A" w:rsidP="00BB025A">
            <w:pPr>
              <w:spacing w:after="0"/>
            </w:pPr>
          </w:p>
        </w:tc>
      </w:tr>
      <w:tr w:rsidR="000F35A3" w14:paraId="0F9D6988" w14:textId="77777777" w:rsidTr="002213E7">
        <w:tc>
          <w:tcPr>
            <w:tcW w:w="2397" w:type="pct"/>
          </w:tcPr>
          <w:p w14:paraId="36A51487" w14:textId="1213CBAA" w:rsidR="00F11F4D" w:rsidRPr="00F11F4D" w:rsidRDefault="000F35A3" w:rsidP="00BB025A">
            <w:pPr>
              <w:spacing w:after="0"/>
              <w:rPr>
                <w:color w:val="FFFFFF"/>
              </w:rPr>
            </w:pPr>
            <w:r w:rsidRPr="00E54774">
              <w:rPr>
                <w:color w:val="FFFFFF"/>
                <w:highlight w:val="darkYellow"/>
              </w:rPr>
              <w:t>KEUZEBLOK</w:t>
            </w:r>
            <w:r w:rsidRPr="000F35A3">
              <w:rPr>
                <w:color w:val="FFFFFF"/>
                <w:highlight w:val="darkYellow"/>
              </w:rPr>
              <w:t>AANVAARDING</w:t>
            </w:r>
          </w:p>
        </w:tc>
        <w:tc>
          <w:tcPr>
            <w:tcW w:w="2603" w:type="pct"/>
          </w:tcPr>
          <w:p w14:paraId="676EC370" w14:textId="626757E4" w:rsidR="008C0299" w:rsidRDefault="00EF74CA" w:rsidP="00CF2662">
            <w:pPr>
              <w:spacing w:after="0" w:line="276" w:lineRule="auto"/>
              <w:rPr>
                <w:rStyle w:val="eop"/>
                <w:sz w:val="16"/>
                <w:szCs w:val="16"/>
                <w:shd w:val="clear" w:color="auto" w:fill="FFFFFF"/>
              </w:rPr>
            </w:pPr>
            <w:r>
              <w:rPr>
                <w:rStyle w:val="eop"/>
                <w:sz w:val="16"/>
                <w:szCs w:val="16"/>
                <w:shd w:val="clear" w:color="auto" w:fill="FFFFFF"/>
              </w:rPr>
              <w:t xml:space="preserve">- Er kunnen meerdere varianten Aanvaarding worden opgenomen door meerdere </w:t>
            </w:r>
          </w:p>
          <w:p w14:paraId="79247BD5" w14:textId="5845D9DC" w:rsidR="00EF74CA" w:rsidDel="00F77FF2" w:rsidRDefault="00735119" w:rsidP="00CF2662">
            <w:pPr>
              <w:spacing w:after="0" w:line="276" w:lineRule="auto"/>
              <w:rPr>
                <w:del w:id="1221" w:author="Groot, Karina de" w:date="2024-08-07T14:55:00Z" w16du:dateUtc="2024-08-07T12:55:00Z"/>
                <w:rStyle w:val="eop"/>
                <w:sz w:val="16"/>
                <w:szCs w:val="16"/>
                <w:shd w:val="clear" w:color="auto" w:fill="FFFFFF"/>
              </w:rPr>
            </w:pPr>
            <w:r>
              <w:rPr>
                <w:rStyle w:val="eop"/>
                <w:rFonts w:cs="Arial"/>
                <w:sz w:val="16"/>
                <w:szCs w:val="16"/>
              </w:rPr>
              <w:t>‘</w:t>
            </w:r>
            <w:r w:rsidR="00EF74CA" w:rsidRPr="00EF74CA">
              <w:rPr>
                <w:rStyle w:val="eop"/>
                <w:rFonts w:cs="Arial"/>
                <w:sz w:val="16"/>
                <w:szCs w:val="16"/>
              </w:rPr>
              <w:t>//IMKAD_AangebodenStuk/stukdeelVVE/aa</w:t>
            </w:r>
            <w:r w:rsidR="00EF74CA" w:rsidRPr="00F50E53">
              <w:rPr>
                <w:rStyle w:val="eop"/>
                <w:rFonts w:cs="Arial"/>
                <w:sz w:val="16"/>
                <w:szCs w:val="16"/>
              </w:rPr>
              <w:t>nvaarding</w:t>
            </w:r>
            <w:r>
              <w:rPr>
                <w:rStyle w:val="eop"/>
                <w:rFonts w:cs="Arial"/>
                <w:sz w:val="16"/>
                <w:szCs w:val="16"/>
              </w:rPr>
              <w:t>’</w:t>
            </w:r>
            <w:r w:rsidR="00EF74CA">
              <w:rPr>
                <w:rStyle w:val="eop"/>
                <w:rFonts w:cs="Arial"/>
                <w:sz w:val="16"/>
                <w:szCs w:val="16"/>
              </w:rPr>
              <w:t xml:space="preserve"> op te nemen in de XML</w:t>
            </w:r>
            <w:r w:rsidR="00B3595C">
              <w:rPr>
                <w:rStyle w:val="eop"/>
                <w:rFonts w:cs="Arial"/>
                <w:sz w:val="16"/>
                <w:szCs w:val="16"/>
              </w:rPr>
              <w:t>.</w:t>
            </w:r>
          </w:p>
          <w:p w14:paraId="70FE880F" w14:textId="77777777" w:rsidR="00EF74CA" w:rsidRDefault="00EF74CA">
            <w:pPr>
              <w:spacing w:after="0" w:line="276" w:lineRule="auto"/>
              <w:rPr>
                <w:rStyle w:val="eop"/>
                <w:sz w:val="16"/>
                <w:szCs w:val="16"/>
                <w:shd w:val="clear" w:color="auto" w:fill="FFFFFF"/>
              </w:rPr>
              <w:pPrChange w:id="1222" w:author="Groot, Karina de" w:date="2024-08-07T14:55:00Z" w16du:dateUtc="2024-08-07T12:55:00Z">
                <w:pPr>
                  <w:spacing w:after="0"/>
                </w:pPr>
              </w:pPrChange>
            </w:pPr>
          </w:p>
          <w:p w14:paraId="3E2CFBF3" w14:textId="2E899112" w:rsidR="008C0299" w:rsidRPr="00EF74CA" w:rsidDel="00F77FF2" w:rsidRDefault="008C0299" w:rsidP="008C0299">
            <w:pPr>
              <w:autoSpaceDE w:val="0"/>
              <w:autoSpaceDN w:val="0"/>
              <w:adjustRightInd w:val="0"/>
              <w:spacing w:after="0"/>
              <w:rPr>
                <w:del w:id="1223" w:author="Groot, Karina de" w:date="2024-08-07T14:55:00Z" w16du:dateUtc="2024-08-07T12:55:00Z"/>
                <w:sz w:val="16"/>
                <w:szCs w:val="16"/>
                <w:u w:val="single"/>
              </w:rPr>
            </w:pPr>
            <w:del w:id="1224" w:author="Groot, Karina de" w:date="2024-08-07T14:55:00Z" w16du:dateUtc="2024-08-07T12:55:00Z">
              <w:r w:rsidRPr="00EF74CA" w:rsidDel="00F77FF2">
                <w:rPr>
                  <w:sz w:val="16"/>
                  <w:szCs w:val="16"/>
                  <w:u w:val="single"/>
                </w:rPr>
                <w:delText>Mapping variant:</w:delText>
              </w:r>
            </w:del>
          </w:p>
          <w:p w14:paraId="5ECA7669" w14:textId="7C190E82" w:rsidR="008C0299" w:rsidRPr="00EF74CA" w:rsidDel="00F77FF2" w:rsidRDefault="008C0299" w:rsidP="008C0299">
            <w:pPr>
              <w:spacing w:after="0"/>
              <w:rPr>
                <w:del w:id="1225" w:author="Groot, Karina de" w:date="2024-08-07T14:55:00Z" w16du:dateUtc="2024-08-07T12:55:00Z"/>
                <w:rStyle w:val="eop"/>
                <w:rFonts w:cs="Arial"/>
                <w:sz w:val="16"/>
                <w:szCs w:val="16"/>
              </w:rPr>
            </w:pPr>
            <w:del w:id="1226" w:author="Groot, Karina de" w:date="2024-08-07T14:55:00Z" w16du:dateUtc="2024-08-07T12:55:00Z">
              <w:r w:rsidRPr="00EF74CA" w:rsidDel="00F77FF2">
                <w:rPr>
                  <w:rStyle w:val="eop"/>
                  <w:rFonts w:cs="Arial"/>
                  <w:sz w:val="16"/>
                  <w:szCs w:val="16"/>
                </w:rPr>
                <w:delText>//IMKAD_AangebodenStuk/stukdeelVVE/aa</w:delText>
              </w:r>
              <w:r w:rsidRPr="00CF2662" w:rsidDel="00F77FF2">
                <w:rPr>
                  <w:rStyle w:val="eop"/>
                  <w:rFonts w:cs="Arial"/>
                  <w:sz w:val="16"/>
                  <w:szCs w:val="16"/>
                </w:rPr>
                <w:delText>nvaarding</w:delText>
              </w:r>
              <w:r w:rsidRPr="00EF74CA" w:rsidDel="00F77FF2">
                <w:rPr>
                  <w:rStyle w:val="eop"/>
                  <w:rFonts w:cs="Arial"/>
                  <w:sz w:val="16"/>
                  <w:szCs w:val="16"/>
                </w:rPr>
                <w:delText>/tekstkeuze</w:delText>
              </w:r>
            </w:del>
          </w:p>
          <w:p w14:paraId="182D91E2" w14:textId="7C67A89E" w:rsidR="008C0299" w:rsidRPr="00EF74CA" w:rsidDel="00F77FF2" w:rsidRDefault="008C0299" w:rsidP="008C0299">
            <w:pPr>
              <w:spacing w:after="0"/>
              <w:rPr>
                <w:del w:id="1227" w:author="Groot, Karina de" w:date="2024-08-07T14:55:00Z" w16du:dateUtc="2024-08-07T12:55:00Z"/>
                <w:rStyle w:val="eop"/>
                <w:sz w:val="16"/>
                <w:szCs w:val="16"/>
              </w:rPr>
            </w:pPr>
            <w:del w:id="1228" w:author="Groot, Karina de" w:date="2024-08-07T14:55:00Z" w16du:dateUtc="2024-08-07T12:55:00Z">
              <w:r w:rsidRPr="00EF74CA" w:rsidDel="00F77FF2">
                <w:rPr>
                  <w:rStyle w:val="eop"/>
                  <w:sz w:val="16"/>
                  <w:szCs w:val="16"/>
                </w:rPr>
                <w:delText>.//tagNaam (k_Va</w:delText>
              </w:r>
              <w:r w:rsidRPr="00CF2662" w:rsidDel="00F77FF2">
                <w:rPr>
                  <w:rStyle w:val="eop"/>
                  <w:sz w:val="16"/>
                  <w:szCs w:val="16"/>
                </w:rPr>
                <w:delText>riant</w:delText>
              </w:r>
              <w:r w:rsidRPr="00EF74CA" w:rsidDel="00F77FF2">
                <w:rPr>
                  <w:rStyle w:val="eop"/>
                  <w:sz w:val="16"/>
                  <w:szCs w:val="16"/>
                </w:rPr>
                <w:delText>)</w:delText>
              </w:r>
            </w:del>
          </w:p>
          <w:p w14:paraId="2742489F" w14:textId="756A4872" w:rsidR="008C0299" w:rsidRPr="00EF74CA" w:rsidDel="00F77FF2" w:rsidRDefault="008C0299" w:rsidP="008C0299">
            <w:pPr>
              <w:spacing w:after="0"/>
              <w:rPr>
                <w:del w:id="1229" w:author="Groot, Karina de" w:date="2024-08-07T14:55:00Z" w16du:dateUtc="2024-08-07T12:55:00Z"/>
                <w:rStyle w:val="eop"/>
                <w:sz w:val="16"/>
                <w:szCs w:val="16"/>
              </w:rPr>
            </w:pPr>
            <w:del w:id="1230" w:author="Groot, Karina de" w:date="2024-08-07T14:55:00Z" w16du:dateUtc="2024-08-07T12:55:00Z">
              <w:r w:rsidRPr="00EF74CA" w:rsidDel="00F77FF2">
                <w:rPr>
                  <w:rStyle w:val="eop"/>
                  <w:sz w:val="16"/>
                  <w:szCs w:val="16"/>
                </w:rPr>
                <w:delText>.//tekst (‘A’, ‘B’, ‘C’, ‘D’, ‘E’, ‘F’)</w:delText>
              </w:r>
            </w:del>
          </w:p>
          <w:p w14:paraId="76114553" w14:textId="5ABEDE9B" w:rsidR="008C0299" w:rsidRDefault="008C0299" w:rsidP="00F77FF2">
            <w:pPr>
              <w:spacing w:after="0"/>
            </w:pPr>
          </w:p>
        </w:tc>
      </w:tr>
    </w:tbl>
    <w:p w14:paraId="4FFA0C86" w14:textId="4D11C405" w:rsidR="006B7489" w:rsidDel="00F77FF2" w:rsidRDefault="006B7489">
      <w:pPr>
        <w:rPr>
          <w:del w:id="1231" w:author="Groot, Karina de" w:date="2024-08-07T14:55:00Z" w16du:dateUtc="2024-08-07T12:55:00Z"/>
        </w:rPr>
      </w:pPr>
    </w:p>
    <w:p w14:paraId="2D93763B" w14:textId="4355D33C" w:rsidR="006B7489" w:rsidDel="00F77FF2" w:rsidRDefault="006B7489">
      <w:pPr>
        <w:rPr>
          <w:del w:id="1232" w:author="Groot, Karina de" w:date="2024-08-07T14:55:00Z" w16du:dateUtc="2024-08-07T12:55:00Z"/>
        </w:rPr>
      </w:pPr>
    </w:p>
    <w:p w14:paraId="01F8DB6D" w14:textId="2BE8C4A0" w:rsidR="006B7489" w:rsidRDefault="006B7489" w:rsidP="003C0F5E">
      <w:pPr>
        <w:pStyle w:val="Kop3"/>
      </w:pPr>
      <w:bookmarkStart w:id="1233" w:name="_Toc158625100"/>
      <w:r>
        <w:t>Keuzeblok Aanvaarding</w:t>
      </w:r>
      <w:bookmarkEnd w:id="1233"/>
    </w:p>
    <w:p w14:paraId="1BCBF469" w14:textId="7A6C2227" w:rsidR="003A20E8" w:rsidRDefault="003A20E8" w:rsidP="003A20E8"/>
    <w:p w14:paraId="21673359" w14:textId="258770A7" w:rsidR="003A20E8" w:rsidRDefault="003A20E8" w:rsidP="003C0F5E">
      <w:pPr>
        <w:pStyle w:val="Kop4"/>
        <w:rPr>
          <w:ins w:id="1234" w:author="Groot, Karina de" w:date="2024-08-07T14:53:00Z" w16du:dateUtc="2024-08-07T12:53:00Z"/>
        </w:rPr>
      </w:pPr>
      <w:r>
        <w:lastRenderedPageBreak/>
        <w:t>Zuivere Aanvaarding</w:t>
      </w:r>
    </w:p>
    <w:p w14:paraId="2150D0EB" w14:textId="7EA50D37" w:rsidR="00662CA8" w:rsidRPr="00662CA8" w:rsidDel="00662CA8" w:rsidRDefault="00662CA8">
      <w:pPr>
        <w:tabs>
          <w:tab w:val="left" w:pos="1560"/>
        </w:tabs>
        <w:autoSpaceDE w:val="0"/>
        <w:autoSpaceDN w:val="0"/>
        <w:adjustRightInd w:val="0"/>
        <w:spacing w:after="0"/>
        <w:ind w:left="1589"/>
        <w:rPr>
          <w:del w:id="1235" w:author="Groot, Karina de" w:date="2024-08-07T14:54:00Z" w16du:dateUtc="2024-08-07T12:54:00Z"/>
        </w:rPr>
        <w:pPrChange w:id="1236" w:author="Groot, Karina de" w:date="2024-08-07T14:56:00Z" w16du:dateUtc="2024-08-07T12:56:00Z">
          <w:pPr>
            <w:pStyle w:val="Kop4"/>
          </w:pPr>
        </w:pPrChange>
      </w:pPr>
      <w:ins w:id="1237" w:author="Groot, Karina de" w:date="2024-08-07T14:53:00Z" w16du:dateUtc="2024-08-07T12:53:00Z">
        <w:r>
          <w:rPr>
            <w:sz w:val="16"/>
            <w:szCs w:val="16"/>
          </w:rPr>
          <w:tab/>
        </w:r>
      </w:ins>
    </w:p>
    <w:p w14:paraId="7CFD22C4" w14:textId="77777777" w:rsidR="006B7489" w:rsidRPr="006B7489" w:rsidRDefault="006B7489" w:rsidP="006B7489"/>
    <w:tbl>
      <w:tblPr>
        <w:tblStyle w:val="Tabelraster"/>
        <w:tblW w:w="13613" w:type="dxa"/>
        <w:tblLayout w:type="fixed"/>
        <w:tblLook w:val="04A0" w:firstRow="1" w:lastRow="0" w:firstColumn="1" w:lastColumn="0" w:noHBand="0" w:noVBand="1"/>
        <w:tblPrChange w:id="1238" w:author="Groot, Karina de" w:date="2024-08-13T12:02:00Z" w16du:dateUtc="2024-08-13T10:02:00Z">
          <w:tblPr>
            <w:tblStyle w:val="Tabelraster"/>
            <w:tblW w:w="5425" w:type="pct"/>
            <w:tblLook w:val="04A0" w:firstRow="1" w:lastRow="0" w:firstColumn="1" w:lastColumn="0" w:noHBand="0" w:noVBand="1"/>
          </w:tblPr>
        </w:tblPrChange>
      </w:tblPr>
      <w:tblGrid>
        <w:gridCol w:w="6232"/>
        <w:gridCol w:w="7381"/>
        <w:tblGridChange w:id="1239">
          <w:tblGrid>
            <w:gridCol w:w="4528"/>
            <w:gridCol w:w="1704"/>
            <w:gridCol w:w="7381"/>
          </w:tblGrid>
        </w:tblGridChange>
      </w:tblGrid>
      <w:tr w:rsidR="006B7489" w:rsidRPr="000E627B" w14:paraId="70B07713" w14:textId="77777777" w:rsidTr="008C18C7">
        <w:tc>
          <w:tcPr>
            <w:tcW w:w="6232" w:type="dxa"/>
            <w:shd w:val="clear" w:color="auto" w:fill="DEEAF6" w:themeFill="accent1" w:themeFillTint="33"/>
            <w:tcPrChange w:id="1240" w:author="Groot, Karina de" w:date="2024-08-13T12:02:00Z" w16du:dateUtc="2024-08-13T10:02:00Z">
              <w:tcPr>
                <w:tcW w:w="2445" w:type="pct"/>
                <w:shd w:val="clear" w:color="auto" w:fill="DEEAF6" w:themeFill="accent1" w:themeFillTint="33"/>
              </w:tcPr>
            </w:tcPrChange>
          </w:tcPr>
          <w:p w14:paraId="34A1EDDB" w14:textId="77777777" w:rsidR="006B7489" w:rsidRPr="000E627B" w:rsidRDefault="006B7489" w:rsidP="00766DDE">
            <w:pPr>
              <w:spacing w:after="0"/>
              <w:ind w:left="35"/>
              <w:rPr>
                <w:rFonts w:cs="Arial"/>
                <w:b/>
                <w:bCs/>
                <w:szCs w:val="18"/>
                <w:lang w:eastAsia="nl-NL"/>
              </w:rPr>
            </w:pPr>
            <w:r w:rsidRPr="000E627B">
              <w:rPr>
                <w:rFonts w:cs="Arial"/>
                <w:b/>
                <w:bCs/>
                <w:szCs w:val="18"/>
                <w:lang w:eastAsia="nl-NL"/>
              </w:rPr>
              <w:t>Modeldocument tekst</w:t>
            </w:r>
          </w:p>
        </w:tc>
        <w:tc>
          <w:tcPr>
            <w:tcW w:w="7381" w:type="dxa"/>
            <w:shd w:val="clear" w:color="auto" w:fill="DEEAF6" w:themeFill="accent1" w:themeFillTint="33"/>
            <w:tcPrChange w:id="1241" w:author="Groot, Karina de" w:date="2024-08-13T12:02:00Z" w16du:dateUtc="2024-08-13T10:02:00Z">
              <w:tcPr>
                <w:tcW w:w="2555" w:type="pct"/>
                <w:gridSpan w:val="2"/>
                <w:shd w:val="clear" w:color="auto" w:fill="DEEAF6" w:themeFill="accent1" w:themeFillTint="33"/>
              </w:tcPr>
            </w:tcPrChange>
          </w:tcPr>
          <w:p w14:paraId="432EAD05" w14:textId="77777777" w:rsidR="006B7489" w:rsidRPr="000E627B" w:rsidRDefault="006B7489" w:rsidP="00766DDE">
            <w:pPr>
              <w:spacing w:after="0"/>
              <w:rPr>
                <w:b/>
                <w:bCs/>
                <w:sz w:val="16"/>
                <w:szCs w:val="16"/>
              </w:rPr>
            </w:pPr>
            <w:r>
              <w:rPr>
                <w:b/>
                <w:bCs/>
                <w:sz w:val="16"/>
                <w:szCs w:val="16"/>
              </w:rPr>
              <w:t>Toelichting en mapping</w:t>
            </w:r>
          </w:p>
        </w:tc>
      </w:tr>
      <w:tr w:rsidR="006B7489" w14:paraId="061ADF6D" w14:textId="77777777" w:rsidTr="008C18C7">
        <w:tc>
          <w:tcPr>
            <w:tcW w:w="6232" w:type="dxa"/>
            <w:tcPrChange w:id="1242" w:author="Groot, Karina de" w:date="2024-08-13T12:02:00Z" w16du:dateUtc="2024-08-13T10:02:00Z">
              <w:tcPr>
                <w:tcW w:w="2445" w:type="pct"/>
              </w:tcPr>
            </w:tcPrChange>
          </w:tcPr>
          <w:p w14:paraId="18EBFD4B" w14:textId="14958205" w:rsidR="006B7489" w:rsidRDefault="003A20E8" w:rsidP="003A20E8">
            <w:pPr>
              <w:spacing w:after="0"/>
              <w:rPr>
                <w:b/>
                <w:bCs/>
              </w:rPr>
            </w:pPr>
            <w:r w:rsidRPr="003A20E8">
              <w:rPr>
                <w:b/>
                <w:bCs/>
              </w:rPr>
              <w:t xml:space="preserve">Variant </w:t>
            </w:r>
            <w:ins w:id="1243" w:author="Groot, Karina de" w:date="2024-08-30T11:29:00Z" w16du:dateUtc="2024-08-30T09:29:00Z">
              <w:r w:rsidR="00E21443">
                <w:rPr>
                  <w:b/>
                  <w:bCs/>
                </w:rPr>
                <w:t>A</w:t>
              </w:r>
            </w:ins>
            <w:del w:id="1244" w:author="Groot, Karina de" w:date="2024-08-07T14:49:00Z" w16du:dateUtc="2024-08-07T12:49:00Z">
              <w:r w:rsidRPr="003A20E8" w:rsidDel="00852CF6">
                <w:rPr>
                  <w:b/>
                  <w:bCs/>
                </w:rPr>
                <w:delText>A</w:delText>
              </w:r>
            </w:del>
            <w:r w:rsidRPr="003A20E8">
              <w:rPr>
                <w:b/>
                <w:bCs/>
              </w:rPr>
              <w:t>:</w:t>
            </w:r>
          </w:p>
          <w:p w14:paraId="7DC188DD" w14:textId="1935E4AC" w:rsidR="003A20E8" w:rsidDel="00E1252E" w:rsidRDefault="00E1252E" w:rsidP="003A20E8">
            <w:pPr>
              <w:pStyle w:val="paragraph"/>
              <w:spacing w:before="0" w:beforeAutospacing="0" w:after="0" w:afterAutospacing="0"/>
              <w:textAlignment w:val="baseline"/>
              <w:rPr>
                <w:del w:id="1245" w:author="Groot, Karina de" w:date="2024-08-07T14:02:00Z" w16du:dateUtc="2024-08-07T12:02:00Z"/>
                <w:rStyle w:val="eop"/>
                <w:rFonts w:ascii="Arial" w:hAnsi="Arial" w:cs="Arial"/>
                <w:color w:val="FF0000"/>
                <w:sz w:val="20"/>
                <w:szCs w:val="20"/>
              </w:rPr>
            </w:pPr>
            <w:ins w:id="1246" w:author="Groot, Karina de" w:date="2024-08-07T14:02:00Z" w16du:dateUtc="2024-08-07T12:02:00Z">
              <w:r w:rsidRPr="00C73E98">
                <w:rPr>
                  <w:rFonts w:ascii="Arial" w:hAnsi="Arial" w:cs="Arial"/>
                  <w:color w:val="008200"/>
                  <w:sz w:val="20"/>
                  <w:szCs w:val="20"/>
                </w:rPr>
                <w:t>Blijkens</w:t>
              </w:r>
              <w:r w:rsidRPr="00EA6A88">
                <w:rPr>
                  <w:rFonts w:ascii="Arial" w:hAnsi="Arial" w:cs="Arial"/>
                  <w:sz w:val="20"/>
                  <w:szCs w:val="20"/>
                </w:rPr>
                <w:t>/</w:t>
              </w:r>
              <w:r w:rsidRPr="00C73E98">
                <w:rPr>
                  <w:rFonts w:ascii="Arial" w:hAnsi="Arial" w:cs="Arial"/>
                  <w:color w:val="008200"/>
                  <w:sz w:val="20"/>
                  <w:szCs w:val="20"/>
                </w:rPr>
                <w:t xml:space="preserve"> Zoals blijkt uit </w:t>
              </w:r>
              <w:r w:rsidRPr="009F1E93">
                <w:rPr>
                  <w:rStyle w:val="normaltextrun"/>
                  <w:rFonts w:ascii="Arial" w:hAnsi="Arial" w:cs="Arial"/>
                  <w:color w:val="FF0000"/>
                  <w:sz w:val="20"/>
                  <w:szCs w:val="20"/>
                </w:rPr>
                <w:t xml:space="preserve">de </w:t>
              </w:r>
              <w:r w:rsidRPr="009F1E93">
                <w:rPr>
                  <w:rStyle w:val="normaltextrun"/>
                  <w:rFonts w:ascii="Arial" w:hAnsi="Arial" w:cs="Arial"/>
                  <w:color w:val="7030A0"/>
                  <w:sz w:val="20"/>
                  <w:szCs w:val="20"/>
                </w:rPr>
                <w:t xml:space="preserve">aan deze akte gehechte </w:t>
              </w:r>
              <w:r w:rsidRPr="009F1E93">
                <w:rPr>
                  <w:rStyle w:val="normaltextrun"/>
                  <w:rFonts w:ascii="Arial" w:hAnsi="Arial" w:cs="Arial"/>
                  <w:color w:val="FF0000"/>
                  <w:sz w:val="20"/>
                  <w:szCs w:val="20"/>
                </w:rPr>
                <w:t xml:space="preserve">verklaringen </w:t>
              </w:r>
              <w:r w:rsidRPr="00EF7A38">
                <w:rPr>
                  <w:rStyle w:val="normaltextrun"/>
                  <w:rFonts w:ascii="Arial" w:hAnsi="Arial" w:cs="Arial"/>
                  <w:color w:val="FF0000"/>
                  <w:sz w:val="20"/>
                  <w:szCs w:val="20"/>
                </w:rPr>
                <w:t xml:space="preserve">hebben </w:t>
              </w:r>
              <w:r w:rsidRPr="00EF7A38">
                <w:rPr>
                  <w:rStyle w:val="normaltextrun"/>
                  <w:rFonts w:ascii="Arial" w:hAnsi="Arial" w:cs="Arial"/>
                  <w:color w:val="008200"/>
                  <w:sz w:val="20"/>
                  <w:szCs w:val="20"/>
                </w:rPr>
                <w:t>erflaters echtgenote</w:t>
              </w:r>
              <w:r w:rsidRPr="00EF7A38">
                <w:rPr>
                  <w:rStyle w:val="normaltextrun"/>
                  <w:rFonts w:ascii="Arial" w:hAnsi="Arial" w:cs="Arial"/>
                  <w:sz w:val="20"/>
                  <w:szCs w:val="20"/>
                </w:rPr>
                <w:t>/</w:t>
              </w:r>
              <w:r w:rsidRPr="00EF7A38">
                <w:rPr>
                  <w:rStyle w:val="normaltextrun"/>
                  <w:rFonts w:ascii="Arial" w:hAnsi="Arial" w:cs="Arial"/>
                  <w:color w:val="008200"/>
                  <w:sz w:val="20"/>
                  <w:szCs w:val="20"/>
                </w:rPr>
                <w:t>erflaatsters echtgenoot</w:t>
              </w:r>
              <w:r w:rsidRPr="00EF7A38">
                <w:rPr>
                  <w:rStyle w:val="normaltextrun"/>
                  <w:rFonts w:ascii="Arial" w:hAnsi="Arial" w:cs="Arial"/>
                  <w:sz w:val="20"/>
                  <w:szCs w:val="20"/>
                </w:rPr>
                <w:t>/</w:t>
              </w:r>
              <w:r w:rsidRPr="00EF7A38">
                <w:rPr>
                  <w:rStyle w:val="normaltextrun"/>
                  <w:rFonts w:ascii="Arial" w:hAnsi="Arial" w:cs="Arial"/>
                  <w:color w:val="008200"/>
                  <w:sz w:val="20"/>
                  <w:szCs w:val="20"/>
                </w:rPr>
                <w:t>erflaters geregistreerd partner</w:t>
              </w:r>
              <w:r w:rsidRPr="00EF7A38">
                <w:rPr>
                  <w:rStyle w:val="normaltextrun"/>
                  <w:rFonts w:ascii="Arial" w:hAnsi="Arial" w:cs="Arial"/>
                  <w:sz w:val="20"/>
                  <w:szCs w:val="20"/>
                </w:rPr>
                <w:t>/</w:t>
              </w:r>
              <w:r w:rsidRPr="00EF7A38">
                <w:rPr>
                  <w:rStyle w:val="normaltextrun"/>
                  <w:rFonts w:ascii="Arial" w:hAnsi="Arial" w:cs="Arial"/>
                  <w:color w:val="008200"/>
                  <w:sz w:val="20"/>
                  <w:szCs w:val="20"/>
                </w:rPr>
                <w:t>erflaatsters geregistreerd partner</w:t>
              </w:r>
              <w:r w:rsidRPr="00EF7A38">
                <w:rPr>
                  <w:rStyle w:val="normaltextrun"/>
                  <w:rFonts w:ascii="Arial" w:hAnsi="Arial" w:cs="Arial"/>
                  <w:sz w:val="20"/>
                  <w:szCs w:val="20"/>
                </w:rPr>
                <w:t>/</w:t>
              </w:r>
              <w:r w:rsidRPr="00EF7A38">
                <w:rPr>
                  <w:rStyle w:val="normaltextrun"/>
                  <w:rFonts w:ascii="Arial" w:hAnsi="Arial" w:cs="Arial"/>
                  <w:color w:val="008200"/>
                  <w:sz w:val="20"/>
                  <w:szCs w:val="20"/>
                </w:rPr>
                <w:t>echtgenoot</w:t>
              </w:r>
              <w:r w:rsidRPr="00EF7A38">
                <w:rPr>
                  <w:rStyle w:val="normaltextrun"/>
                  <w:rFonts w:ascii="Arial" w:hAnsi="Arial" w:cs="Arial"/>
                  <w:sz w:val="20"/>
                  <w:szCs w:val="20"/>
                </w:rPr>
                <w:t>/</w:t>
              </w:r>
              <w:r w:rsidRPr="00EF7A38">
                <w:rPr>
                  <w:rStyle w:val="normaltextrun"/>
                  <w:rFonts w:ascii="Arial" w:hAnsi="Arial" w:cs="Arial"/>
                  <w:color w:val="008200"/>
                  <w:sz w:val="20"/>
                  <w:szCs w:val="20"/>
                </w:rPr>
                <w:t>echtgenote</w:t>
              </w:r>
              <w:r w:rsidRPr="00EF7A38">
                <w:rPr>
                  <w:rStyle w:val="normaltextrun"/>
                  <w:rFonts w:ascii="Arial" w:hAnsi="Arial" w:cs="Arial"/>
                  <w:sz w:val="20"/>
                  <w:szCs w:val="20"/>
                </w:rPr>
                <w:t>/</w:t>
              </w:r>
              <w:r w:rsidRPr="00EF7A38">
                <w:rPr>
                  <w:rStyle w:val="normaltextrun"/>
                  <w:rFonts w:ascii="Arial" w:hAnsi="Arial" w:cs="Arial"/>
                  <w:color w:val="008200"/>
                  <w:sz w:val="20"/>
                  <w:szCs w:val="20"/>
                </w:rPr>
                <w:t xml:space="preserve">geregistreerd partner </w:t>
              </w:r>
              <w:r w:rsidRPr="00EF7A38">
                <w:rPr>
                  <w:rStyle w:val="normaltextrun"/>
                  <w:rFonts w:ascii="Arial" w:hAnsi="Arial" w:cs="Arial"/>
                  <w:color w:val="FF0000"/>
                  <w:sz w:val="20"/>
                  <w:szCs w:val="20"/>
                </w:rPr>
                <w:t xml:space="preserve">en </w:t>
              </w:r>
              <w:r w:rsidRPr="00EF7A38">
                <w:rPr>
                  <w:rStyle w:val="normaltextrun"/>
                  <w:rFonts w:ascii="Arial" w:hAnsi="Arial" w:cs="Arial"/>
                  <w:color w:val="008200"/>
                  <w:sz w:val="20"/>
                  <w:szCs w:val="20"/>
                </w:rPr>
                <w:t>zijn</w:t>
              </w:r>
              <w:r w:rsidRPr="00EF7A38">
                <w:rPr>
                  <w:rStyle w:val="normaltextrun"/>
                  <w:rFonts w:ascii="Arial" w:hAnsi="Arial" w:cs="Arial"/>
                  <w:sz w:val="20"/>
                  <w:szCs w:val="20"/>
                </w:rPr>
                <w:t>/</w:t>
              </w:r>
              <w:r w:rsidRPr="00EF7A38">
                <w:rPr>
                  <w:rStyle w:val="normaltextrun"/>
                  <w:rFonts w:ascii="Arial" w:hAnsi="Arial" w:cs="Arial"/>
                  <w:color w:val="008200"/>
                  <w:sz w:val="20"/>
                  <w:szCs w:val="20"/>
                </w:rPr>
                <w:t xml:space="preserve">haar </w:t>
              </w:r>
              <w:r w:rsidRPr="00EF7A38">
                <w:rPr>
                  <w:rStyle w:val="normaltextrun"/>
                  <w:rFonts w:ascii="Arial" w:hAnsi="Arial" w:cs="Arial"/>
                  <w:color w:val="FF0000"/>
                  <w:sz w:val="20"/>
                  <w:szCs w:val="20"/>
                </w:rPr>
                <w:t xml:space="preserve">hiervoor </w:t>
              </w:r>
              <w:r w:rsidRPr="00EF7A38">
                <w:rPr>
                  <w:rStyle w:val="normaltextrun"/>
                  <w:rFonts w:ascii="Arial" w:hAnsi="Arial" w:cs="Arial"/>
                  <w:color w:val="7030A0"/>
                  <w:sz w:val="20"/>
                  <w:szCs w:val="20"/>
                </w:rPr>
                <w:t xml:space="preserve">onder ERFGENAMEN </w:t>
              </w:r>
              <w:r w:rsidRPr="00EF7A38">
                <w:rPr>
                  <w:rFonts w:ascii="Arial" w:hAnsi="Arial" w:cs="Arial"/>
                  <w:sz w:val="20"/>
                  <w:rPrChange w:id="1247" w:author="Groot, Karina de" w:date="2024-08-15T14:00:00Z" w16du:dateUtc="2024-08-15T12:00:00Z">
                    <w:rPr>
                      <w:rFonts w:cs="Arial"/>
                      <w:sz w:val="20"/>
                    </w:rPr>
                  </w:rPrChange>
                </w:rPr>
                <w:fldChar w:fldCharType="begin"/>
              </w:r>
              <w:r w:rsidRPr="00EF7A38">
                <w:rPr>
                  <w:rFonts w:ascii="Arial" w:hAnsi="Arial" w:cs="Arial"/>
                  <w:snapToGrid w:val="0"/>
                  <w:kern w:val="28"/>
                  <w:sz w:val="20"/>
                  <w:lang w:eastAsia="en-US"/>
                </w:rPr>
                <w:instrText>MacroButton Nomacro §</w:instrText>
              </w:r>
              <w:r w:rsidRPr="00EF7A38">
                <w:rPr>
                  <w:rFonts w:ascii="Arial" w:hAnsi="Arial" w:cs="Arial"/>
                  <w:sz w:val="20"/>
                  <w:rPrChange w:id="1248" w:author="Groot, Karina de" w:date="2024-08-15T14:00:00Z" w16du:dateUtc="2024-08-15T12:00:00Z">
                    <w:rPr>
                      <w:rFonts w:cs="Arial"/>
                      <w:sz w:val="20"/>
                    </w:rPr>
                  </w:rPrChange>
                </w:rPr>
                <w:fldChar w:fldCharType="end"/>
              </w:r>
              <w:r w:rsidRPr="00EF7A38">
                <w:rPr>
                  <w:rStyle w:val="normaltextrun"/>
                  <w:rFonts w:ascii="Arial" w:hAnsi="Arial" w:cs="Arial"/>
                  <w:color w:val="7030A0"/>
                  <w:sz w:val="20"/>
                  <w:szCs w:val="20"/>
                </w:rPr>
                <w:t>sub</w:t>
              </w:r>
              <w:r w:rsidRPr="00EF7A38">
                <w:rPr>
                  <w:rStyle w:val="normaltextrun"/>
                  <w:rFonts w:ascii="Arial" w:hAnsi="Arial" w:cs="Arial"/>
                  <w:color w:val="FF0000"/>
                  <w:sz w:val="20"/>
                  <w:szCs w:val="20"/>
                </w:rPr>
                <w:t xml:space="preserve"> </w:t>
              </w:r>
              <w:r w:rsidRPr="00EF7A38">
                <w:rPr>
                  <w:rFonts w:ascii="Arial" w:hAnsi="Arial" w:cs="Arial"/>
                  <w:sz w:val="20"/>
                  <w:rPrChange w:id="1249" w:author="Groot, Karina de" w:date="2024-08-15T14:00:00Z" w16du:dateUtc="2024-08-15T12:00:00Z">
                    <w:rPr>
                      <w:rFonts w:cs="Arial"/>
                      <w:sz w:val="20"/>
                    </w:rPr>
                  </w:rPrChange>
                </w:rPr>
                <w:fldChar w:fldCharType="begin"/>
              </w:r>
              <w:r w:rsidRPr="00EF7A38">
                <w:rPr>
                  <w:rFonts w:ascii="Arial" w:hAnsi="Arial" w:cs="Arial"/>
                  <w:snapToGrid w:val="0"/>
                  <w:kern w:val="28"/>
                  <w:sz w:val="20"/>
                  <w:lang w:eastAsia="en-US"/>
                </w:rPr>
                <w:instrText>MacroButton Nomacro §</w:instrText>
              </w:r>
              <w:r w:rsidRPr="00EF7A38">
                <w:rPr>
                  <w:rFonts w:ascii="Arial" w:hAnsi="Arial" w:cs="Arial"/>
                  <w:sz w:val="20"/>
                  <w:rPrChange w:id="1250" w:author="Groot, Karina de" w:date="2024-08-15T14:00:00Z" w16du:dateUtc="2024-08-15T12:00:00Z">
                    <w:rPr>
                      <w:rFonts w:cs="Arial"/>
                      <w:sz w:val="20"/>
                    </w:rPr>
                  </w:rPrChange>
                </w:rPr>
                <w:fldChar w:fldCharType="end"/>
              </w:r>
              <w:r w:rsidRPr="00EF7A38">
                <w:rPr>
                  <w:rFonts w:ascii="Arial" w:hAnsi="Arial" w:cs="Arial"/>
                  <w:snapToGrid w:val="0"/>
                  <w:kern w:val="28"/>
                  <w:sz w:val="20"/>
                  <w:lang w:eastAsia="en-US"/>
                </w:rPr>
                <w:t>nummer(s)</w:t>
              </w:r>
              <w:r w:rsidRPr="00EF7A38">
                <w:rPr>
                  <w:rFonts w:ascii="Arial" w:hAnsi="Arial" w:cs="Arial"/>
                  <w:sz w:val="20"/>
                  <w:rPrChange w:id="1251" w:author="Groot, Karina de" w:date="2024-08-15T14:00:00Z" w16du:dateUtc="2024-08-15T12:00:00Z">
                    <w:rPr>
                      <w:rFonts w:cs="Arial"/>
                      <w:sz w:val="20"/>
                    </w:rPr>
                  </w:rPrChange>
                </w:rPr>
                <w:fldChar w:fldCharType="begin"/>
              </w:r>
              <w:r w:rsidRPr="00EF7A38">
                <w:rPr>
                  <w:rFonts w:ascii="Arial" w:hAnsi="Arial" w:cs="Arial"/>
                  <w:snapToGrid w:val="0"/>
                  <w:kern w:val="28"/>
                  <w:sz w:val="20"/>
                  <w:lang w:eastAsia="en-US"/>
                </w:rPr>
                <w:instrText>MacroButton Nomacro §</w:instrText>
              </w:r>
              <w:r w:rsidRPr="00EF7A38">
                <w:rPr>
                  <w:rFonts w:ascii="Arial" w:hAnsi="Arial" w:cs="Arial"/>
                  <w:sz w:val="20"/>
                  <w:rPrChange w:id="1252" w:author="Groot, Karina de" w:date="2024-08-15T14:00:00Z" w16du:dateUtc="2024-08-15T12:00:00Z">
                    <w:rPr>
                      <w:rFonts w:cs="Arial"/>
                      <w:sz w:val="20"/>
                    </w:rPr>
                  </w:rPrChange>
                </w:rPr>
                <w:fldChar w:fldCharType="end"/>
              </w:r>
              <w:r w:rsidRPr="00EF7A38">
                <w:rPr>
                  <w:rFonts w:ascii="Arial" w:hAnsi="Arial" w:cs="Arial"/>
                  <w:sz w:val="20"/>
                  <w:rPrChange w:id="1253" w:author="Groot, Karina de" w:date="2024-08-15T14:00:00Z" w16du:dateUtc="2024-08-15T12:00:00Z">
                    <w:rPr>
                      <w:rFonts w:cs="Arial"/>
                      <w:sz w:val="20"/>
                    </w:rPr>
                  </w:rPrChange>
                </w:rPr>
                <w:fldChar w:fldCharType="begin"/>
              </w:r>
              <w:r w:rsidRPr="00EF7A38">
                <w:rPr>
                  <w:rFonts w:ascii="Arial" w:hAnsi="Arial" w:cs="Arial"/>
                  <w:snapToGrid w:val="0"/>
                  <w:kern w:val="28"/>
                  <w:sz w:val="20"/>
                  <w:lang w:eastAsia="en-US"/>
                </w:rPr>
                <w:instrText>MacroButton Nomacro §</w:instrText>
              </w:r>
              <w:r w:rsidRPr="00EF7A38">
                <w:rPr>
                  <w:rFonts w:ascii="Arial" w:hAnsi="Arial" w:cs="Arial"/>
                  <w:sz w:val="20"/>
                  <w:rPrChange w:id="1254" w:author="Groot, Karina de" w:date="2024-08-15T14:00:00Z" w16du:dateUtc="2024-08-15T12:00:00Z">
                    <w:rPr>
                      <w:rFonts w:cs="Arial"/>
                      <w:sz w:val="20"/>
                    </w:rPr>
                  </w:rPrChange>
                </w:rPr>
                <w:fldChar w:fldCharType="end"/>
              </w:r>
              <w:r w:rsidRPr="00EF7A38">
                <w:rPr>
                  <w:rStyle w:val="normaltextrun"/>
                  <w:rFonts w:ascii="Arial" w:hAnsi="Arial" w:cs="Arial"/>
                  <w:color w:val="FF0000"/>
                  <w:sz w:val="20"/>
                  <w:szCs w:val="20"/>
                </w:rPr>
                <w:t xml:space="preserve"> genoemde </w:t>
              </w:r>
            </w:ins>
            <w:ins w:id="1255" w:author="Groot, Karina de" w:date="2024-08-15T14:00:00Z" w16du:dateUtc="2024-08-15T12:00:00Z">
              <w:r w:rsidR="00EF7A38" w:rsidRPr="00EF7A38">
                <w:rPr>
                  <w:rStyle w:val="normaltextrun"/>
                  <w:rFonts w:ascii="Arial" w:hAnsi="Arial" w:cs="Arial"/>
                  <w:color w:val="008200"/>
                  <w:sz w:val="20"/>
                  <w:rPrChange w:id="1256" w:author="Groot, Karina de" w:date="2024-08-15T14:00:00Z" w16du:dateUtc="2024-08-15T12:00:00Z">
                    <w:rPr>
                      <w:rStyle w:val="normaltextrun"/>
                      <w:rFonts w:cs="Arial"/>
                      <w:color w:val="008200"/>
                      <w:sz w:val="20"/>
                    </w:rPr>
                  </w:rPrChange>
                </w:rPr>
                <w:t>erfgenaam</w:t>
              </w:r>
              <w:r w:rsidR="00EF7A38" w:rsidRPr="00EF7A38">
                <w:rPr>
                  <w:rStyle w:val="normaltextrun"/>
                  <w:rFonts w:ascii="Arial" w:hAnsi="Arial" w:cs="Arial"/>
                  <w:sz w:val="20"/>
                  <w:rPrChange w:id="1257" w:author="Groot, Karina de" w:date="2024-08-15T14:00:00Z" w16du:dateUtc="2024-08-15T12:00:00Z">
                    <w:rPr>
                      <w:rStyle w:val="normaltextrun"/>
                      <w:rFonts w:cs="Arial"/>
                      <w:sz w:val="20"/>
                    </w:rPr>
                  </w:rPrChange>
                </w:rPr>
                <w:t>/</w:t>
              </w:r>
              <w:r w:rsidR="00EF7A38" w:rsidRPr="00EF7A38">
                <w:rPr>
                  <w:rStyle w:val="normaltextrun"/>
                  <w:rFonts w:ascii="Arial" w:hAnsi="Arial" w:cs="Arial"/>
                  <w:color w:val="008200"/>
                  <w:sz w:val="20"/>
                  <w:rPrChange w:id="1258" w:author="Groot, Karina de" w:date="2024-08-15T14:00:00Z" w16du:dateUtc="2024-08-15T12:00:00Z">
                    <w:rPr>
                      <w:rStyle w:val="normaltextrun"/>
                      <w:rFonts w:cs="Arial"/>
                      <w:color w:val="008200"/>
                      <w:sz w:val="20"/>
                    </w:rPr>
                  </w:rPrChange>
                </w:rPr>
                <w:t>erfgename</w:t>
              </w:r>
              <w:r w:rsidR="00EF7A38" w:rsidRPr="00EF7A38">
                <w:rPr>
                  <w:rStyle w:val="normaltextrun"/>
                  <w:rFonts w:ascii="Arial" w:hAnsi="Arial" w:cs="Arial"/>
                  <w:sz w:val="20"/>
                  <w:rPrChange w:id="1259" w:author="Groot, Karina de" w:date="2024-08-15T14:00:00Z" w16du:dateUtc="2024-08-15T12:00:00Z">
                    <w:rPr>
                      <w:rStyle w:val="normaltextrun"/>
                      <w:rFonts w:cs="Arial"/>
                      <w:sz w:val="20"/>
                    </w:rPr>
                  </w:rPrChange>
                </w:rPr>
                <w:t>/</w:t>
              </w:r>
              <w:r w:rsidR="00EF7A38" w:rsidRPr="00EF7A38">
                <w:rPr>
                  <w:rStyle w:val="normaltextrun"/>
                  <w:rFonts w:ascii="Arial" w:hAnsi="Arial" w:cs="Arial"/>
                  <w:color w:val="008200"/>
                  <w:sz w:val="20"/>
                  <w:rPrChange w:id="1260" w:author="Groot, Karina de" w:date="2024-08-15T14:00:00Z" w16du:dateUtc="2024-08-15T12:00:00Z">
                    <w:rPr>
                      <w:rStyle w:val="normaltextrun"/>
                      <w:rFonts w:cs="Arial"/>
                      <w:color w:val="008200"/>
                      <w:sz w:val="20"/>
                    </w:rPr>
                  </w:rPrChange>
                </w:rPr>
                <w:t xml:space="preserve">erfgenamen </w:t>
              </w:r>
            </w:ins>
            <w:ins w:id="1261" w:author="Groot, Karina de" w:date="2024-08-07T14:02:00Z" w16du:dateUtc="2024-08-07T12:02:00Z">
              <w:r w:rsidRPr="00EF7A38">
                <w:rPr>
                  <w:rStyle w:val="normaltextrun"/>
                  <w:rFonts w:ascii="Arial" w:hAnsi="Arial" w:cs="Arial"/>
                  <w:color w:val="FF0000"/>
                  <w:sz w:val="20"/>
                  <w:szCs w:val="20"/>
                </w:rPr>
                <w:t>de nalatenschap</w:t>
              </w:r>
              <w:r w:rsidRPr="009F1E93">
                <w:rPr>
                  <w:rStyle w:val="normaltextrun"/>
                  <w:rFonts w:ascii="Arial" w:hAnsi="Arial" w:cs="Arial"/>
                  <w:color w:val="FF0000"/>
                  <w:sz w:val="20"/>
                  <w:szCs w:val="20"/>
                </w:rPr>
                <w:t xml:space="preserve"> zuiver aanvaard</w:t>
              </w:r>
              <w:r>
                <w:rPr>
                  <w:rStyle w:val="normaltextrun"/>
                  <w:rFonts w:ascii="Arial" w:hAnsi="Arial" w:cs="Arial"/>
                  <w:color w:val="FF0000"/>
                  <w:sz w:val="20"/>
                  <w:szCs w:val="20"/>
                </w:rPr>
                <w:t>.</w:t>
              </w:r>
            </w:ins>
            <w:del w:id="1262" w:author="Groot, Karina de" w:date="2024-08-07T14:02:00Z" w16du:dateUtc="2024-08-07T12:02:00Z">
              <w:r w:rsidR="003A20E8" w:rsidRPr="00C73E98" w:rsidDel="00E1252E">
                <w:rPr>
                  <w:rFonts w:ascii="Arial" w:hAnsi="Arial" w:cs="Arial"/>
                  <w:color w:val="008200"/>
                  <w:sz w:val="20"/>
                  <w:szCs w:val="20"/>
                </w:rPr>
                <w:delText>Blijkens</w:delText>
              </w:r>
              <w:r w:rsidR="003A20E8" w:rsidRPr="00567EBE" w:rsidDel="00E1252E">
                <w:rPr>
                  <w:rFonts w:ascii="Arial" w:hAnsi="Arial" w:cs="Arial"/>
                  <w:sz w:val="20"/>
                  <w:szCs w:val="20"/>
                </w:rPr>
                <w:delText>/</w:delText>
              </w:r>
              <w:r w:rsidR="003A20E8" w:rsidRPr="00C73E98" w:rsidDel="00E1252E">
                <w:rPr>
                  <w:rFonts w:ascii="Arial" w:hAnsi="Arial" w:cs="Arial"/>
                  <w:color w:val="008200"/>
                  <w:sz w:val="20"/>
                  <w:szCs w:val="20"/>
                </w:rPr>
                <w:delText xml:space="preserve"> Zoals blijkt uit </w:delText>
              </w:r>
              <w:r w:rsidR="003A20E8" w:rsidRPr="009F1E93" w:rsidDel="00E1252E">
                <w:rPr>
                  <w:rStyle w:val="normaltextrun"/>
                  <w:rFonts w:ascii="Arial" w:hAnsi="Arial" w:cs="Arial"/>
                  <w:color w:val="FF0000"/>
                  <w:sz w:val="20"/>
                  <w:szCs w:val="20"/>
                </w:rPr>
                <w:delText xml:space="preserve">de </w:delText>
              </w:r>
              <w:r w:rsidR="003A20E8" w:rsidRPr="009F1E93" w:rsidDel="00E1252E">
                <w:rPr>
                  <w:rStyle w:val="normaltextrun"/>
                  <w:rFonts w:ascii="Arial" w:hAnsi="Arial" w:cs="Arial"/>
                  <w:color w:val="7030A0"/>
                  <w:sz w:val="20"/>
                  <w:szCs w:val="20"/>
                </w:rPr>
                <w:delText xml:space="preserve">aan deze akte gehechte </w:delText>
              </w:r>
              <w:r w:rsidR="003A20E8" w:rsidRPr="009F1E93" w:rsidDel="00E1252E">
                <w:rPr>
                  <w:rStyle w:val="normaltextrun"/>
                  <w:rFonts w:ascii="Arial" w:hAnsi="Arial" w:cs="Arial"/>
                  <w:color w:val="FF0000"/>
                  <w:sz w:val="20"/>
                  <w:szCs w:val="20"/>
                </w:rPr>
                <w:delText xml:space="preserve">verklaringen hebben </w:delText>
              </w:r>
              <w:r w:rsidR="003A20E8" w:rsidRPr="00C73E98" w:rsidDel="00E1252E">
                <w:rPr>
                  <w:rStyle w:val="normaltextrun"/>
                  <w:rFonts w:ascii="Arial" w:hAnsi="Arial" w:cs="Arial"/>
                  <w:color w:val="840084"/>
                  <w:sz w:val="20"/>
                  <w:szCs w:val="20"/>
                </w:rPr>
                <w:delText xml:space="preserve">voornoemde </w:delText>
              </w:r>
              <w:r w:rsidR="003A20E8" w:rsidRPr="00C73E98" w:rsidDel="00E1252E">
                <w:rPr>
                  <w:rStyle w:val="normaltextrun"/>
                  <w:rFonts w:ascii="Arial" w:hAnsi="Arial" w:cs="Arial"/>
                  <w:color w:val="008200"/>
                  <w:sz w:val="20"/>
                  <w:szCs w:val="20"/>
                </w:rPr>
                <w:delText>erflaters echtgenote</w:delText>
              </w:r>
              <w:r w:rsidR="003A20E8" w:rsidRPr="00567EBE" w:rsidDel="00E1252E">
                <w:rPr>
                  <w:rStyle w:val="normaltextrun"/>
                  <w:rFonts w:ascii="Arial" w:hAnsi="Arial" w:cs="Arial"/>
                  <w:sz w:val="20"/>
                  <w:szCs w:val="20"/>
                </w:rPr>
                <w:delText>/</w:delText>
              </w:r>
              <w:r w:rsidR="003A20E8" w:rsidRPr="00C73E98" w:rsidDel="00E1252E">
                <w:rPr>
                  <w:rStyle w:val="normaltextrun"/>
                  <w:rFonts w:ascii="Arial" w:hAnsi="Arial" w:cs="Arial"/>
                  <w:color w:val="008200"/>
                  <w:sz w:val="20"/>
                  <w:szCs w:val="20"/>
                </w:rPr>
                <w:delText>erflaatsters echtgenoot</w:delText>
              </w:r>
              <w:r w:rsidR="003A20E8" w:rsidRPr="00567EBE" w:rsidDel="00E1252E">
                <w:rPr>
                  <w:rStyle w:val="normaltextrun"/>
                  <w:rFonts w:ascii="Arial" w:hAnsi="Arial" w:cs="Arial"/>
                  <w:sz w:val="20"/>
                  <w:szCs w:val="20"/>
                </w:rPr>
                <w:delText>/</w:delText>
              </w:r>
              <w:r w:rsidR="003A20E8" w:rsidRPr="00C73E98" w:rsidDel="00E1252E">
                <w:rPr>
                  <w:rStyle w:val="normaltextrun"/>
                  <w:rFonts w:ascii="Arial" w:hAnsi="Arial" w:cs="Arial"/>
                  <w:color w:val="008200"/>
                  <w:sz w:val="20"/>
                  <w:szCs w:val="20"/>
                </w:rPr>
                <w:delText>erflaters geregistreerd partner</w:delText>
              </w:r>
              <w:r w:rsidR="003A20E8" w:rsidRPr="00567EBE" w:rsidDel="00E1252E">
                <w:rPr>
                  <w:rStyle w:val="normaltextrun"/>
                  <w:rFonts w:ascii="Arial" w:hAnsi="Arial" w:cs="Arial"/>
                  <w:sz w:val="20"/>
                  <w:szCs w:val="20"/>
                </w:rPr>
                <w:delText>/</w:delText>
              </w:r>
              <w:r w:rsidR="003A20E8" w:rsidRPr="00C73E98" w:rsidDel="00E1252E">
                <w:rPr>
                  <w:rStyle w:val="normaltextrun"/>
                  <w:rFonts w:ascii="Arial" w:hAnsi="Arial" w:cs="Arial"/>
                  <w:color w:val="008200"/>
                  <w:sz w:val="20"/>
                  <w:szCs w:val="20"/>
                </w:rPr>
                <w:delText>erflaatsters geregistreerd</w:delText>
              </w:r>
              <w:r w:rsidR="004F17E8" w:rsidDel="00E1252E">
                <w:rPr>
                  <w:rStyle w:val="normaltextrun"/>
                  <w:rFonts w:ascii="Arial" w:hAnsi="Arial" w:cs="Arial"/>
                  <w:color w:val="008200"/>
                  <w:sz w:val="20"/>
                  <w:szCs w:val="20"/>
                </w:rPr>
                <w:delText xml:space="preserve"> </w:delText>
              </w:r>
              <w:r w:rsidR="003A20E8" w:rsidRPr="00C73E98" w:rsidDel="00E1252E">
                <w:rPr>
                  <w:rStyle w:val="normaltextrun"/>
                  <w:rFonts w:ascii="Arial" w:hAnsi="Arial" w:cs="Arial"/>
                  <w:color w:val="008200"/>
                  <w:sz w:val="20"/>
                  <w:szCs w:val="20"/>
                </w:rPr>
                <w:delText>partner</w:delText>
              </w:r>
              <w:r w:rsidR="003A20E8" w:rsidRPr="00567EBE" w:rsidDel="00E1252E">
                <w:rPr>
                  <w:rStyle w:val="normaltextrun"/>
                  <w:rFonts w:ascii="Arial" w:hAnsi="Arial" w:cs="Arial"/>
                  <w:sz w:val="20"/>
                  <w:szCs w:val="20"/>
                </w:rPr>
                <w:delText>/</w:delText>
              </w:r>
              <w:r w:rsidR="003A20E8" w:rsidRPr="00C73E98" w:rsidDel="00E1252E">
                <w:rPr>
                  <w:rStyle w:val="normaltextrun"/>
                  <w:rFonts w:ascii="Arial" w:hAnsi="Arial" w:cs="Arial"/>
                  <w:color w:val="008200"/>
                  <w:sz w:val="20"/>
                  <w:szCs w:val="20"/>
                </w:rPr>
                <w:delText>echtgenoot</w:delText>
              </w:r>
              <w:r w:rsidR="003A20E8" w:rsidRPr="00567EBE" w:rsidDel="00E1252E">
                <w:rPr>
                  <w:rStyle w:val="normaltextrun"/>
                  <w:rFonts w:ascii="Arial" w:hAnsi="Arial" w:cs="Arial"/>
                  <w:sz w:val="20"/>
                  <w:szCs w:val="20"/>
                </w:rPr>
                <w:delText>/</w:delText>
              </w:r>
              <w:r w:rsidR="003A20E8" w:rsidRPr="00C73E98" w:rsidDel="00E1252E">
                <w:rPr>
                  <w:rStyle w:val="normaltextrun"/>
                  <w:rFonts w:ascii="Arial" w:hAnsi="Arial" w:cs="Arial"/>
                  <w:color w:val="008200"/>
                  <w:sz w:val="20"/>
                  <w:szCs w:val="20"/>
                </w:rPr>
                <w:delText>echtgenote</w:delText>
              </w:r>
              <w:r w:rsidR="003A20E8" w:rsidRPr="00567EBE" w:rsidDel="00E1252E">
                <w:rPr>
                  <w:rStyle w:val="normaltextrun"/>
                  <w:rFonts w:ascii="Arial" w:hAnsi="Arial" w:cs="Arial"/>
                  <w:sz w:val="20"/>
                  <w:szCs w:val="20"/>
                </w:rPr>
                <w:delText>/</w:delText>
              </w:r>
              <w:r w:rsidR="003A20E8" w:rsidRPr="00C73E98" w:rsidDel="00E1252E">
                <w:rPr>
                  <w:rStyle w:val="normaltextrun"/>
                  <w:rFonts w:ascii="Arial" w:hAnsi="Arial" w:cs="Arial"/>
                  <w:color w:val="008200"/>
                  <w:sz w:val="20"/>
                  <w:szCs w:val="20"/>
                </w:rPr>
                <w:delText xml:space="preserve">geregistreerd partner </w:delText>
              </w:r>
              <w:r w:rsidR="003A20E8" w:rsidRPr="009F1E93" w:rsidDel="00E1252E">
                <w:rPr>
                  <w:rStyle w:val="normaltextrun"/>
                  <w:rFonts w:ascii="Arial" w:hAnsi="Arial" w:cs="Arial"/>
                  <w:color w:val="FF0000"/>
                  <w:sz w:val="20"/>
                  <w:szCs w:val="20"/>
                </w:rPr>
                <w:delText xml:space="preserve">en </w:delText>
              </w:r>
              <w:r w:rsidR="003A20E8" w:rsidRPr="00C73E98" w:rsidDel="00E1252E">
                <w:rPr>
                  <w:rStyle w:val="normaltextrun"/>
                  <w:rFonts w:ascii="Arial" w:hAnsi="Arial" w:cs="Arial"/>
                  <w:color w:val="008200"/>
                  <w:sz w:val="20"/>
                  <w:szCs w:val="20"/>
                </w:rPr>
                <w:delText>zijn</w:delText>
              </w:r>
              <w:r w:rsidR="003A20E8" w:rsidRPr="00567EBE" w:rsidDel="00E1252E">
                <w:rPr>
                  <w:rStyle w:val="normaltextrun"/>
                  <w:rFonts w:ascii="Arial" w:hAnsi="Arial" w:cs="Arial"/>
                  <w:sz w:val="20"/>
                  <w:szCs w:val="20"/>
                </w:rPr>
                <w:delText>/</w:delText>
              </w:r>
              <w:r w:rsidR="003A20E8" w:rsidRPr="00C73E98" w:rsidDel="00E1252E">
                <w:rPr>
                  <w:rStyle w:val="normaltextrun"/>
                  <w:rFonts w:ascii="Arial" w:hAnsi="Arial" w:cs="Arial"/>
                  <w:color w:val="008200"/>
                  <w:sz w:val="20"/>
                  <w:szCs w:val="20"/>
                </w:rPr>
                <w:delText xml:space="preserve">haar </w:delText>
              </w:r>
              <w:r w:rsidR="003A20E8" w:rsidRPr="009F1E93" w:rsidDel="00E1252E">
                <w:rPr>
                  <w:rStyle w:val="normaltextrun"/>
                  <w:rFonts w:ascii="Arial" w:hAnsi="Arial" w:cs="Arial"/>
                  <w:color w:val="FF0000"/>
                  <w:sz w:val="20"/>
                  <w:szCs w:val="20"/>
                </w:rPr>
                <w:delText xml:space="preserve">hiervoor </w:delText>
              </w:r>
              <w:r w:rsidR="003A20E8" w:rsidRPr="009F1E93" w:rsidDel="00E1252E">
                <w:rPr>
                  <w:rStyle w:val="normaltextrun"/>
                  <w:rFonts w:ascii="Arial" w:hAnsi="Arial" w:cs="Arial"/>
                  <w:color w:val="7030A0"/>
                  <w:sz w:val="20"/>
                  <w:szCs w:val="20"/>
                </w:rPr>
                <w:delText xml:space="preserve">onder ERFGENAMEN </w:delText>
              </w:r>
              <w:r w:rsidR="003A20E8" w:rsidRPr="009F1E93" w:rsidDel="00E1252E">
                <w:rPr>
                  <w:rStyle w:val="normaltextrun"/>
                  <w:rFonts w:ascii="Arial" w:hAnsi="Arial" w:cs="Arial"/>
                  <w:color w:val="FF0000"/>
                  <w:sz w:val="20"/>
                  <w:szCs w:val="20"/>
                </w:rPr>
                <w:delText xml:space="preserve">genoemde </w:delText>
              </w:r>
              <w:r w:rsidR="003A20E8" w:rsidRPr="00C73E98" w:rsidDel="00E1252E">
                <w:rPr>
                  <w:rStyle w:val="normaltextrun"/>
                  <w:rFonts w:ascii="Arial" w:hAnsi="Arial" w:cs="Arial"/>
                  <w:color w:val="008200"/>
                  <w:sz w:val="20"/>
                  <w:szCs w:val="20"/>
                </w:rPr>
                <w:delText>erfgenaam</w:delText>
              </w:r>
              <w:r w:rsidR="003A20E8" w:rsidRPr="00567EBE" w:rsidDel="00E1252E">
                <w:rPr>
                  <w:rStyle w:val="normaltextrun"/>
                  <w:rFonts w:ascii="Arial" w:hAnsi="Arial" w:cs="Arial"/>
                  <w:sz w:val="20"/>
                  <w:szCs w:val="20"/>
                </w:rPr>
                <w:delText>/</w:delText>
              </w:r>
              <w:r w:rsidR="003A20E8" w:rsidRPr="00C73E98" w:rsidDel="00E1252E">
                <w:rPr>
                  <w:rStyle w:val="normaltextrun"/>
                  <w:rFonts w:ascii="Arial" w:hAnsi="Arial" w:cs="Arial"/>
                  <w:color w:val="008200"/>
                  <w:sz w:val="20"/>
                  <w:szCs w:val="20"/>
                </w:rPr>
                <w:delText xml:space="preserve">erfgenamen </w:delText>
              </w:r>
              <w:r w:rsidR="003A20E8" w:rsidRPr="009F1E93" w:rsidDel="00E1252E">
                <w:rPr>
                  <w:rStyle w:val="normaltextrun"/>
                  <w:rFonts w:ascii="Arial" w:hAnsi="Arial" w:cs="Arial"/>
                  <w:color w:val="FF0000"/>
                  <w:sz w:val="20"/>
                  <w:szCs w:val="20"/>
                </w:rPr>
                <w:delText>de nalatenschap zuiver aanvaard.</w:delText>
              </w:r>
              <w:r w:rsidR="003A20E8" w:rsidRPr="009F1E93" w:rsidDel="00E1252E">
                <w:rPr>
                  <w:rStyle w:val="eop"/>
                  <w:rFonts w:ascii="Arial" w:hAnsi="Arial" w:cs="Arial"/>
                  <w:color w:val="FF0000"/>
                  <w:sz w:val="20"/>
                  <w:szCs w:val="20"/>
                </w:rPr>
                <w:delText> </w:delText>
              </w:r>
            </w:del>
          </w:p>
          <w:p w14:paraId="2EE9CBBB" w14:textId="06C6152E" w:rsidR="000647F8" w:rsidRDefault="000647F8" w:rsidP="003A20E8">
            <w:pPr>
              <w:pStyle w:val="paragraph"/>
              <w:spacing w:before="0" w:beforeAutospacing="0" w:after="0" w:afterAutospacing="0"/>
              <w:textAlignment w:val="baseline"/>
              <w:rPr>
                <w:ins w:id="1263" w:author="Groot, Karina de" w:date="2024-08-07T14:02:00Z" w16du:dateUtc="2024-08-07T12:02:00Z"/>
                <w:rStyle w:val="eop"/>
                <w:rFonts w:ascii="Arial" w:hAnsi="Arial" w:cs="Arial"/>
                <w:color w:val="FF0000"/>
                <w:sz w:val="20"/>
                <w:szCs w:val="20"/>
              </w:rPr>
            </w:pPr>
          </w:p>
          <w:p w14:paraId="421F9BAB" w14:textId="77777777" w:rsidR="00E1252E" w:rsidRDefault="00E1252E" w:rsidP="003A20E8">
            <w:pPr>
              <w:pStyle w:val="paragraph"/>
              <w:spacing w:before="0" w:beforeAutospacing="0" w:after="0" w:afterAutospacing="0"/>
              <w:textAlignment w:val="baseline"/>
              <w:rPr>
                <w:rStyle w:val="eop"/>
                <w:rFonts w:ascii="Arial" w:hAnsi="Arial" w:cs="Arial"/>
                <w:color w:val="FF0000"/>
                <w:sz w:val="20"/>
                <w:szCs w:val="20"/>
              </w:rPr>
            </w:pPr>
          </w:p>
          <w:p w14:paraId="7B2E6C46" w14:textId="78D9768B" w:rsidR="000647F8" w:rsidDel="00852CF6" w:rsidRDefault="000647F8" w:rsidP="000647F8">
            <w:pPr>
              <w:spacing w:after="0"/>
              <w:rPr>
                <w:del w:id="1264" w:author="Groot, Karina de" w:date="2024-08-07T14:48:00Z" w16du:dateUtc="2024-08-07T12:48:00Z"/>
                <w:b/>
                <w:bCs/>
              </w:rPr>
            </w:pPr>
            <w:del w:id="1265" w:author="Groot, Karina de" w:date="2024-08-07T14:48:00Z" w16du:dateUtc="2024-08-07T12:48:00Z">
              <w:r w:rsidRPr="003A20E8" w:rsidDel="00852CF6">
                <w:rPr>
                  <w:b/>
                  <w:bCs/>
                </w:rPr>
                <w:delText xml:space="preserve">Variant </w:delText>
              </w:r>
              <w:r w:rsidDel="00852CF6">
                <w:rPr>
                  <w:b/>
                  <w:bCs/>
                </w:rPr>
                <w:delText>B</w:delText>
              </w:r>
              <w:r w:rsidRPr="003A20E8" w:rsidDel="00852CF6">
                <w:rPr>
                  <w:b/>
                  <w:bCs/>
                </w:rPr>
                <w:delText>:</w:delText>
              </w:r>
            </w:del>
          </w:p>
          <w:p w14:paraId="19C67E12" w14:textId="7A6699A1" w:rsidR="003A20E8" w:rsidRPr="003A20E8" w:rsidRDefault="0097670E" w:rsidP="003A20E8">
            <w:pPr>
              <w:spacing w:after="0"/>
              <w:rPr>
                <w:color w:val="FFFFFF"/>
                <w:highlight w:val="darkYellow"/>
              </w:rPr>
            </w:pPr>
            <w:del w:id="1266" w:author="Groot, Karina de" w:date="2024-08-07T14:02:00Z" w16du:dateUtc="2024-08-07T12:02:00Z">
              <w:r w:rsidRPr="009F1E93" w:rsidDel="00EE05C1">
                <w:rPr>
                  <w:rStyle w:val="normaltextrun"/>
                  <w:rFonts w:cs="Arial"/>
                  <w:color w:val="FF0000"/>
                  <w:sz w:val="20"/>
                </w:rPr>
                <w:delText xml:space="preserve">De nalatenschap van de </w:delText>
              </w:r>
              <w:r w:rsidRPr="00A31881" w:rsidDel="00EE05C1">
                <w:rPr>
                  <w:rStyle w:val="normaltextrun"/>
                  <w:rFonts w:cs="Arial"/>
                  <w:color w:val="008200"/>
                  <w:sz w:val="20"/>
                </w:rPr>
                <w:delText>erflater</w:delText>
              </w:r>
              <w:r w:rsidRPr="00EA6A88" w:rsidDel="00EE05C1">
                <w:rPr>
                  <w:rStyle w:val="normaltextrun"/>
                  <w:rFonts w:cs="Arial"/>
                  <w:sz w:val="20"/>
                </w:rPr>
                <w:delText>/</w:delText>
              </w:r>
              <w:r w:rsidRPr="00A31881" w:rsidDel="00EE05C1">
                <w:rPr>
                  <w:rStyle w:val="normaltextrun"/>
                  <w:rFonts w:cs="Arial"/>
                  <w:color w:val="008200"/>
                  <w:sz w:val="20"/>
                </w:rPr>
                <w:delText>erflaatster</w:delText>
              </w:r>
              <w:r w:rsidRPr="00EA6A88" w:rsidDel="00EE05C1">
                <w:rPr>
                  <w:rStyle w:val="normaltextrun"/>
                  <w:rFonts w:cs="Arial"/>
                  <w:sz w:val="20"/>
                </w:rPr>
                <w:delText>/</w:delText>
              </w:r>
              <w:r w:rsidRPr="00A31881" w:rsidDel="00EE05C1">
                <w:rPr>
                  <w:rStyle w:val="normaltextrun"/>
                  <w:rFonts w:cs="Arial"/>
                  <w:color w:val="008200"/>
                  <w:sz w:val="20"/>
                </w:rPr>
                <w:delText>overledene</w:delText>
              </w:r>
              <w:r w:rsidRPr="009F1E93" w:rsidDel="00EE05C1">
                <w:rPr>
                  <w:rStyle w:val="normaltextrun"/>
                  <w:rFonts w:cs="Arial"/>
                  <w:color w:val="70AD47" w:themeColor="accent6"/>
                  <w:sz w:val="20"/>
                </w:rPr>
                <w:delText xml:space="preserve"> </w:delText>
              </w:r>
              <w:r w:rsidRPr="009F1E93" w:rsidDel="00EE05C1">
                <w:rPr>
                  <w:rStyle w:val="normaltextrun"/>
                  <w:rFonts w:cs="Arial"/>
                  <w:color w:val="FF0000"/>
                  <w:sz w:val="20"/>
                </w:rPr>
                <w:delText xml:space="preserve">is door </w:delText>
              </w:r>
              <w:r w:rsidRPr="00A31881" w:rsidDel="00EE05C1">
                <w:rPr>
                  <w:rStyle w:val="normaltextrun"/>
                  <w:rFonts w:cs="Arial"/>
                  <w:color w:val="840084"/>
                  <w:sz w:val="20"/>
                </w:rPr>
                <w:delText>voornoemde</w:delText>
              </w:r>
              <w:r w:rsidRPr="009F1E93" w:rsidDel="00EE05C1">
                <w:rPr>
                  <w:rStyle w:val="normaltextrun"/>
                  <w:rFonts w:cs="Arial"/>
                  <w:color w:val="0066FF"/>
                  <w:sz w:val="20"/>
                </w:rPr>
                <w:delText xml:space="preserve"> </w:delText>
              </w:r>
              <w:r w:rsidRPr="00C73E98" w:rsidDel="00EE05C1">
                <w:rPr>
                  <w:rStyle w:val="normaltextrun"/>
                  <w:rFonts w:cs="Arial"/>
                  <w:color w:val="008200"/>
                  <w:sz w:val="20"/>
                </w:rPr>
                <w:delText>erflaters echtgenote</w:delText>
              </w:r>
              <w:r w:rsidRPr="00EA6A88" w:rsidDel="00EE05C1">
                <w:rPr>
                  <w:rStyle w:val="normaltextrun"/>
                  <w:rFonts w:cs="Arial"/>
                  <w:sz w:val="20"/>
                </w:rPr>
                <w:delText>/</w:delText>
              </w:r>
              <w:r w:rsidRPr="00C73E98" w:rsidDel="00EE05C1">
                <w:rPr>
                  <w:rStyle w:val="normaltextrun"/>
                  <w:rFonts w:cs="Arial"/>
                  <w:color w:val="008200"/>
                  <w:sz w:val="20"/>
                </w:rPr>
                <w:delText>erflaatsters echtgenoot</w:delText>
              </w:r>
              <w:r w:rsidRPr="00EA6A88" w:rsidDel="00EE05C1">
                <w:rPr>
                  <w:rStyle w:val="normaltextrun"/>
                  <w:rFonts w:cs="Arial"/>
                  <w:sz w:val="20"/>
                </w:rPr>
                <w:delText>/</w:delText>
              </w:r>
              <w:r w:rsidRPr="00C73E98" w:rsidDel="00EE05C1">
                <w:rPr>
                  <w:rStyle w:val="normaltextrun"/>
                  <w:rFonts w:cs="Arial"/>
                  <w:color w:val="008200"/>
                  <w:sz w:val="20"/>
                </w:rPr>
                <w:delText>erflaters geregistreerd partner</w:delText>
              </w:r>
              <w:r w:rsidRPr="00EA6A88" w:rsidDel="00EE05C1">
                <w:rPr>
                  <w:rStyle w:val="normaltextrun"/>
                  <w:rFonts w:cs="Arial"/>
                  <w:sz w:val="20"/>
                </w:rPr>
                <w:delText>/</w:delText>
              </w:r>
              <w:r w:rsidRPr="00C73E98" w:rsidDel="00EE05C1">
                <w:rPr>
                  <w:rStyle w:val="normaltextrun"/>
                  <w:rFonts w:cs="Arial"/>
                  <w:color w:val="008200"/>
                  <w:sz w:val="20"/>
                </w:rPr>
                <w:delText>erflaatsters geregistreerd partner</w:delText>
              </w:r>
              <w:r w:rsidRPr="00EA6A88" w:rsidDel="00EE05C1">
                <w:rPr>
                  <w:rStyle w:val="normaltextrun"/>
                  <w:rFonts w:cs="Arial"/>
                  <w:sz w:val="20"/>
                </w:rPr>
                <w:delText>/</w:delText>
              </w:r>
              <w:r w:rsidRPr="00C73E98" w:rsidDel="00EE05C1">
                <w:rPr>
                  <w:rStyle w:val="normaltextrun"/>
                  <w:rFonts w:cs="Arial"/>
                  <w:color w:val="008200"/>
                  <w:sz w:val="20"/>
                </w:rPr>
                <w:delText>echtgenoot</w:delText>
              </w:r>
              <w:r w:rsidRPr="00EA6A88" w:rsidDel="00EE05C1">
                <w:rPr>
                  <w:rStyle w:val="normaltextrun"/>
                  <w:rFonts w:cs="Arial"/>
                  <w:sz w:val="20"/>
                </w:rPr>
                <w:delText>/</w:delText>
              </w:r>
              <w:r w:rsidRPr="00C73E98" w:rsidDel="00EE05C1">
                <w:rPr>
                  <w:rStyle w:val="normaltextrun"/>
                  <w:rFonts w:cs="Arial"/>
                  <w:color w:val="008200"/>
                  <w:sz w:val="20"/>
                </w:rPr>
                <w:delText>echtgenote</w:delText>
              </w:r>
              <w:r w:rsidRPr="00EA6A88" w:rsidDel="00EE05C1">
                <w:rPr>
                  <w:rStyle w:val="normaltextrun"/>
                  <w:rFonts w:cs="Arial"/>
                  <w:sz w:val="20"/>
                </w:rPr>
                <w:delText>/</w:delText>
              </w:r>
              <w:r w:rsidRPr="00C73E98" w:rsidDel="00EE05C1">
                <w:rPr>
                  <w:rStyle w:val="normaltextrun"/>
                  <w:rFonts w:cs="Arial"/>
                  <w:color w:val="008200"/>
                  <w:sz w:val="20"/>
                </w:rPr>
                <w:delText>geregistreerd partner</w:delText>
              </w:r>
              <w:r w:rsidRPr="00A31881" w:rsidDel="00EE05C1">
                <w:rPr>
                  <w:rStyle w:val="normaltextrun"/>
                  <w:rFonts w:cs="Arial"/>
                  <w:color w:val="008200"/>
                  <w:sz w:val="20"/>
                </w:rPr>
                <w:delText xml:space="preserve"> </w:delText>
              </w:r>
              <w:r w:rsidRPr="009F1E93" w:rsidDel="00EE05C1">
                <w:rPr>
                  <w:rStyle w:val="normaltextrun"/>
                  <w:rFonts w:cs="Arial"/>
                  <w:color w:val="FF0000"/>
                  <w:sz w:val="20"/>
                </w:rPr>
                <w:delText xml:space="preserve">en </w:delText>
              </w:r>
              <w:r w:rsidRPr="00A31881" w:rsidDel="00EE05C1">
                <w:rPr>
                  <w:rStyle w:val="normaltextrun"/>
                  <w:rFonts w:cs="Arial"/>
                  <w:color w:val="008200"/>
                  <w:sz w:val="20"/>
                </w:rPr>
                <w:delText>zijn</w:delText>
              </w:r>
              <w:r w:rsidRPr="00EA6A88" w:rsidDel="00EE05C1">
                <w:rPr>
                  <w:rStyle w:val="normaltextrun"/>
                  <w:rFonts w:cs="Arial"/>
                  <w:sz w:val="20"/>
                </w:rPr>
                <w:delText>/</w:delText>
              </w:r>
              <w:r w:rsidRPr="00A31881" w:rsidDel="00EE05C1">
                <w:rPr>
                  <w:rStyle w:val="normaltextrun"/>
                  <w:rFonts w:cs="Arial"/>
                  <w:color w:val="008200"/>
                  <w:sz w:val="20"/>
                </w:rPr>
                <w:delText xml:space="preserve">haar </w:delText>
              </w:r>
              <w:r w:rsidRPr="009F1E93" w:rsidDel="00EE05C1">
                <w:rPr>
                  <w:rStyle w:val="normaltextrun"/>
                  <w:rFonts w:cs="Arial"/>
                  <w:color w:val="FF0000"/>
                  <w:sz w:val="20"/>
                </w:rPr>
                <w:delText xml:space="preserve">hiervoor </w:delText>
              </w:r>
              <w:r w:rsidRPr="009F1E93" w:rsidDel="00EE05C1">
                <w:rPr>
                  <w:rStyle w:val="normaltextrun"/>
                  <w:rFonts w:cs="Arial"/>
                  <w:color w:val="7030A0"/>
                  <w:sz w:val="20"/>
                </w:rPr>
                <w:delText xml:space="preserve">onder ERFGENAMEN </w:delText>
              </w:r>
              <w:r w:rsidRPr="009F1E93" w:rsidDel="00EE05C1">
                <w:rPr>
                  <w:rStyle w:val="normaltextrun"/>
                  <w:rFonts w:cs="Arial"/>
                  <w:color w:val="FF0000"/>
                  <w:sz w:val="20"/>
                </w:rPr>
                <w:delText xml:space="preserve">genoemde </w:delText>
              </w:r>
              <w:r w:rsidRPr="00A31881" w:rsidDel="00EE05C1">
                <w:rPr>
                  <w:rStyle w:val="normaltextrun"/>
                  <w:rFonts w:cs="Arial"/>
                  <w:color w:val="008200"/>
                  <w:sz w:val="20"/>
                </w:rPr>
                <w:delText>erfgenaam</w:delText>
              </w:r>
              <w:r w:rsidRPr="00EA6A88" w:rsidDel="00EE05C1">
                <w:rPr>
                  <w:rStyle w:val="normaltextrun"/>
                  <w:rFonts w:cs="Arial"/>
                  <w:sz w:val="20"/>
                </w:rPr>
                <w:delText>/</w:delText>
              </w:r>
              <w:r w:rsidRPr="00A31881" w:rsidDel="00EE05C1">
                <w:rPr>
                  <w:rStyle w:val="normaltextrun"/>
                  <w:rFonts w:cs="Arial"/>
                  <w:color w:val="008200"/>
                  <w:sz w:val="20"/>
                </w:rPr>
                <w:delText xml:space="preserve">erfgenamen </w:delText>
              </w:r>
              <w:r w:rsidRPr="009F1E93" w:rsidDel="00EE05C1">
                <w:rPr>
                  <w:rStyle w:val="normaltextrun"/>
                  <w:rFonts w:cs="Arial"/>
                  <w:color w:val="FF0000"/>
                  <w:sz w:val="20"/>
                </w:rPr>
                <w:delText xml:space="preserve">zuiver aanvaard. Van deze zuivere aanvaarding blijkt uit </w:delText>
              </w:r>
              <w:r w:rsidRPr="009F1E93" w:rsidDel="00EE05C1">
                <w:rPr>
                  <w:rFonts w:ascii="Times New Roman" w:hAnsi="Times New Roman" w:cs="Arial"/>
                  <w:snapToGrid/>
                  <w:kern w:val="0"/>
                  <w:sz w:val="20"/>
                  <w:szCs w:val="24"/>
                  <w:lang w:eastAsia="nl-NL"/>
                </w:rPr>
                <w:fldChar w:fldCharType="begin"/>
              </w:r>
              <w:r w:rsidRPr="009F1E93" w:rsidDel="00EE05C1">
                <w:rPr>
                  <w:rFonts w:cs="Arial"/>
                  <w:sz w:val="20"/>
                </w:rPr>
                <w:delInstrText>MacroButton Nomacro §</w:delInstrText>
              </w:r>
              <w:r w:rsidRPr="009F1E93" w:rsidDel="00EE05C1">
                <w:rPr>
                  <w:rFonts w:ascii="Times New Roman" w:hAnsi="Times New Roman" w:cs="Arial"/>
                  <w:snapToGrid/>
                  <w:kern w:val="0"/>
                  <w:sz w:val="20"/>
                  <w:szCs w:val="24"/>
                  <w:lang w:eastAsia="nl-NL"/>
                </w:rPr>
                <w:fldChar w:fldCharType="end"/>
              </w:r>
              <w:r w:rsidRPr="009F1E93" w:rsidDel="00EE05C1">
                <w:rPr>
                  <w:rFonts w:cs="Arial"/>
                  <w:sz w:val="20"/>
                </w:rPr>
                <w:delText>aantal</w:delText>
              </w:r>
              <w:r w:rsidRPr="009F1E93" w:rsidDel="00EE05C1">
                <w:rPr>
                  <w:rFonts w:ascii="Times New Roman" w:hAnsi="Times New Roman" w:cs="Arial"/>
                  <w:snapToGrid/>
                  <w:kern w:val="0"/>
                  <w:sz w:val="20"/>
                  <w:szCs w:val="24"/>
                  <w:lang w:eastAsia="nl-NL"/>
                </w:rPr>
                <w:fldChar w:fldCharType="begin"/>
              </w:r>
              <w:r w:rsidRPr="009F1E93" w:rsidDel="00EE05C1">
                <w:rPr>
                  <w:rFonts w:cs="Arial"/>
                  <w:sz w:val="20"/>
                </w:rPr>
                <w:delInstrText>MacroButton Nomacro §</w:delInstrText>
              </w:r>
              <w:r w:rsidRPr="009F1E93" w:rsidDel="00EE05C1">
                <w:rPr>
                  <w:rFonts w:ascii="Times New Roman" w:hAnsi="Times New Roman" w:cs="Arial"/>
                  <w:snapToGrid/>
                  <w:kern w:val="0"/>
                  <w:sz w:val="20"/>
                  <w:szCs w:val="24"/>
                  <w:lang w:eastAsia="nl-NL"/>
                </w:rPr>
                <w:fldChar w:fldCharType="end"/>
              </w:r>
              <w:r w:rsidRPr="009F1E93" w:rsidDel="00EE05C1">
                <w:rPr>
                  <w:rStyle w:val="normaltextrun"/>
                  <w:rFonts w:cs="Arial"/>
                  <w:color w:val="FF0000"/>
                  <w:sz w:val="20"/>
                </w:rPr>
                <w:delText xml:space="preserve"> onderhandse verklaringen van zuivere aanvaarding</w:delText>
              </w:r>
              <w:r w:rsidDel="00EE05C1">
                <w:rPr>
                  <w:rStyle w:val="normaltextrun"/>
                  <w:rFonts w:cs="Arial"/>
                  <w:color w:val="FF0000"/>
                  <w:sz w:val="20"/>
                </w:rPr>
                <w:delText xml:space="preserve"> </w:delText>
              </w:r>
              <w:r w:rsidRPr="009F1E93" w:rsidDel="00EE05C1">
                <w:rPr>
                  <w:rStyle w:val="normaltextrun"/>
                  <w:rFonts w:cs="Arial"/>
                  <w:color w:val="7030A0"/>
                  <w:sz w:val="20"/>
                </w:rPr>
                <w:delText>die aan deze akte zullen worden gehecht</w:delText>
              </w:r>
              <w:r w:rsidR="00FB1972" w:rsidRPr="002369D3" w:rsidDel="00EE05C1">
                <w:rPr>
                  <w:rStyle w:val="normaltextrun"/>
                  <w:rFonts w:ascii="Times New Roman" w:hAnsi="Times New Roman" w:cs="Arial"/>
                  <w:snapToGrid/>
                  <w:color w:val="FF0000"/>
                  <w:kern w:val="0"/>
                  <w:sz w:val="20"/>
                  <w:szCs w:val="24"/>
                  <w:lang w:eastAsia="nl-NL"/>
                </w:rPr>
                <w:delText>.</w:delText>
              </w:r>
            </w:del>
          </w:p>
        </w:tc>
        <w:tc>
          <w:tcPr>
            <w:tcW w:w="7381" w:type="dxa"/>
            <w:tcPrChange w:id="1267" w:author="Groot, Karina de" w:date="2024-08-13T12:02:00Z" w16du:dateUtc="2024-08-13T10:02:00Z">
              <w:tcPr>
                <w:tcW w:w="2555" w:type="pct"/>
                <w:gridSpan w:val="2"/>
              </w:tcPr>
            </w:tcPrChange>
          </w:tcPr>
          <w:p w14:paraId="24BB4DDD" w14:textId="0D06BF08" w:rsidR="00137BDB" w:rsidRPr="00852CF6" w:rsidDel="000C13B8" w:rsidRDefault="00D44C13" w:rsidP="00C26CA5">
            <w:pPr>
              <w:autoSpaceDE w:val="0"/>
              <w:autoSpaceDN w:val="0"/>
              <w:adjustRightInd w:val="0"/>
              <w:spacing w:after="0"/>
              <w:rPr>
                <w:del w:id="1268" w:author="Groot, Karina de" w:date="2024-08-07T15:01:00Z" w16du:dateUtc="2024-08-07T13:01:00Z"/>
                <w:sz w:val="16"/>
                <w:szCs w:val="16"/>
              </w:rPr>
            </w:pPr>
            <w:del w:id="1269" w:author="Groot, Karina de" w:date="2024-08-07T14:12:00Z" w16du:dateUtc="2024-08-07T12:12:00Z">
              <w:r w:rsidRPr="00852CF6" w:rsidDel="004333B5">
                <w:rPr>
                  <w:sz w:val="16"/>
                  <w:szCs w:val="16"/>
                </w:rPr>
                <w:delText>Ve</w:delText>
              </w:r>
            </w:del>
            <w:del w:id="1270" w:author="Groot, Karina de" w:date="2024-08-07T14:11:00Z" w16du:dateUtc="2024-08-07T12:11:00Z">
              <w:r w:rsidRPr="00852CF6" w:rsidDel="004333B5">
                <w:rPr>
                  <w:sz w:val="16"/>
                  <w:szCs w:val="16"/>
                </w:rPr>
                <w:delText xml:space="preserve">rplichte </w:delText>
              </w:r>
            </w:del>
            <w:del w:id="1271" w:author="Groot, Karina de" w:date="2024-08-07T14:12:00Z" w16du:dateUtc="2024-08-07T12:12:00Z">
              <w:r w:rsidRPr="00852CF6" w:rsidDel="004333B5">
                <w:rPr>
                  <w:sz w:val="16"/>
                  <w:szCs w:val="16"/>
                </w:rPr>
                <w:delText>k</w:delText>
              </w:r>
            </w:del>
            <w:del w:id="1272" w:author="Groot, Karina de" w:date="2024-08-07T14:57:00Z" w16du:dateUtc="2024-08-07T12:57:00Z">
              <w:r w:rsidRPr="00852CF6" w:rsidDel="00F77FF2">
                <w:rPr>
                  <w:sz w:val="16"/>
                  <w:szCs w:val="16"/>
                </w:rPr>
                <w:delText xml:space="preserve">euze tussen </w:delText>
              </w:r>
            </w:del>
            <w:del w:id="1273" w:author="Groot, Karina de" w:date="2024-08-07T14:45:00Z" w16du:dateUtc="2024-08-07T12:45:00Z">
              <w:r w:rsidRPr="00852CF6" w:rsidDel="00852CF6">
                <w:rPr>
                  <w:sz w:val="16"/>
                  <w:szCs w:val="16"/>
                </w:rPr>
                <w:delText>Variant A en Variant B</w:delText>
              </w:r>
            </w:del>
          </w:p>
          <w:p w14:paraId="06E25378" w14:textId="1C1D7FE4" w:rsidR="00D44C13" w:rsidDel="000C13B8" w:rsidRDefault="00D44C13" w:rsidP="00C26CA5">
            <w:pPr>
              <w:autoSpaceDE w:val="0"/>
              <w:autoSpaceDN w:val="0"/>
              <w:adjustRightInd w:val="0"/>
              <w:spacing w:after="0"/>
              <w:rPr>
                <w:del w:id="1274" w:author="Groot, Karina de" w:date="2024-08-07T15:01:00Z" w16du:dateUtc="2024-08-07T13:01:00Z"/>
                <w:u w:val="single"/>
              </w:rPr>
            </w:pPr>
          </w:p>
          <w:p w14:paraId="0832570D" w14:textId="61FA2EDF" w:rsidR="00C26CA5" w:rsidRPr="004333B5" w:rsidDel="008C6015" w:rsidRDefault="00C26CA5" w:rsidP="00C26CA5">
            <w:pPr>
              <w:autoSpaceDE w:val="0"/>
              <w:autoSpaceDN w:val="0"/>
              <w:adjustRightInd w:val="0"/>
              <w:spacing w:after="0"/>
              <w:rPr>
                <w:del w:id="1275" w:author="Groot, Karina de" w:date="2024-08-12T14:29:00Z" w16du:dateUtc="2024-08-12T12:29:00Z"/>
                <w:sz w:val="16"/>
                <w:szCs w:val="16"/>
                <w:u w:val="single"/>
              </w:rPr>
            </w:pPr>
            <w:del w:id="1276" w:author="Groot, Karina de" w:date="2024-08-12T14:29:00Z" w16du:dateUtc="2024-08-12T12:29:00Z">
              <w:r w:rsidRPr="004333B5" w:rsidDel="008C6015">
                <w:rPr>
                  <w:sz w:val="16"/>
                  <w:szCs w:val="16"/>
                  <w:u w:val="single"/>
                </w:rPr>
                <w:delText>Mapping variant:</w:delText>
              </w:r>
            </w:del>
          </w:p>
          <w:p w14:paraId="0E424CE4" w14:textId="71A0CA35" w:rsidR="00C26CA5" w:rsidRPr="004333B5" w:rsidDel="008C6015" w:rsidRDefault="00C26CA5" w:rsidP="00C26CA5">
            <w:pPr>
              <w:spacing w:after="0"/>
              <w:rPr>
                <w:del w:id="1277" w:author="Groot, Karina de" w:date="2024-08-12T14:29:00Z" w16du:dateUtc="2024-08-12T12:29:00Z"/>
                <w:rStyle w:val="eop"/>
                <w:rFonts w:cs="Arial"/>
                <w:sz w:val="16"/>
                <w:szCs w:val="16"/>
              </w:rPr>
            </w:pPr>
            <w:del w:id="1278" w:author="Groot, Karina de" w:date="2024-08-12T14:29:00Z" w16du:dateUtc="2024-08-12T12:29:00Z">
              <w:r w:rsidRPr="004333B5" w:rsidDel="008C6015">
                <w:rPr>
                  <w:rStyle w:val="eop"/>
                  <w:rFonts w:cs="Arial"/>
                  <w:sz w:val="16"/>
                  <w:szCs w:val="16"/>
                </w:rPr>
                <w:delText>//IMKAD_AangebodenStuk/stukdeelVVE/aa</w:delText>
              </w:r>
              <w:r w:rsidRPr="004333B5" w:rsidDel="008C6015">
                <w:rPr>
                  <w:rStyle w:val="eop"/>
                  <w:rFonts w:cs="Arial"/>
                  <w:sz w:val="16"/>
                  <w:szCs w:val="16"/>
                  <w:rPrChange w:id="1279" w:author="Groot, Karina de" w:date="2024-08-07T14:10:00Z" w16du:dateUtc="2024-08-07T12:10:00Z">
                    <w:rPr>
                      <w:rStyle w:val="eop"/>
                      <w:rFonts w:cs="Arial"/>
                    </w:rPr>
                  </w:rPrChange>
                </w:rPr>
                <w:delText>nvaarding</w:delText>
              </w:r>
              <w:r w:rsidRPr="004333B5" w:rsidDel="008C6015">
                <w:rPr>
                  <w:rStyle w:val="eop"/>
                  <w:rFonts w:cs="Arial"/>
                  <w:sz w:val="16"/>
                  <w:szCs w:val="16"/>
                </w:rPr>
                <w:delText>/tekstkeuze</w:delText>
              </w:r>
            </w:del>
          </w:p>
          <w:p w14:paraId="208C7F07" w14:textId="56780612" w:rsidR="00C26CA5" w:rsidRPr="00852CF6" w:rsidDel="008C6015" w:rsidRDefault="00C26CA5" w:rsidP="00C26CA5">
            <w:pPr>
              <w:spacing w:after="0"/>
              <w:rPr>
                <w:del w:id="1280" w:author="Groot, Karina de" w:date="2024-08-12T14:29:00Z" w16du:dateUtc="2024-08-12T12:29:00Z"/>
                <w:rStyle w:val="eop"/>
                <w:color w:val="FF0000"/>
                <w:sz w:val="16"/>
                <w:szCs w:val="16"/>
                <w:rPrChange w:id="1281" w:author="Groot, Karina de" w:date="2024-08-07T14:46:00Z" w16du:dateUtc="2024-08-07T12:46:00Z">
                  <w:rPr>
                    <w:del w:id="1282" w:author="Groot, Karina de" w:date="2024-08-12T14:29:00Z" w16du:dateUtc="2024-08-12T12:29:00Z"/>
                    <w:rStyle w:val="eop"/>
                    <w:sz w:val="16"/>
                    <w:szCs w:val="16"/>
                  </w:rPr>
                </w:rPrChange>
              </w:rPr>
            </w:pPr>
            <w:del w:id="1283" w:author="Groot, Karina de" w:date="2024-08-12T14:29:00Z" w16du:dateUtc="2024-08-12T12:29:00Z">
              <w:r w:rsidRPr="004333B5" w:rsidDel="008C6015">
                <w:rPr>
                  <w:rStyle w:val="eop"/>
                  <w:sz w:val="16"/>
                  <w:szCs w:val="16"/>
                </w:rPr>
                <w:delText>.//tagNaam (</w:delText>
              </w:r>
              <w:r w:rsidR="00EF74CA" w:rsidRPr="004333B5" w:rsidDel="008C6015">
                <w:rPr>
                  <w:rStyle w:val="eop"/>
                  <w:sz w:val="16"/>
                  <w:szCs w:val="16"/>
                  <w:rPrChange w:id="1284" w:author="Groot, Karina de" w:date="2024-08-07T14:10:00Z" w16du:dateUtc="2024-08-07T12:10:00Z">
                    <w:rPr>
                      <w:rStyle w:val="eop"/>
                    </w:rPr>
                  </w:rPrChange>
                </w:rPr>
                <w:delText>k_V</w:delText>
              </w:r>
              <w:r w:rsidR="00EF74CA" w:rsidRPr="004333B5" w:rsidDel="008C6015">
                <w:rPr>
                  <w:rStyle w:val="eop"/>
                  <w:sz w:val="16"/>
                  <w:szCs w:val="16"/>
                </w:rPr>
                <w:delText>ari</w:delText>
              </w:r>
              <w:r w:rsidR="00EF74CA" w:rsidRPr="004333B5" w:rsidDel="008C6015">
                <w:rPr>
                  <w:rStyle w:val="eop"/>
                  <w:sz w:val="16"/>
                  <w:szCs w:val="16"/>
                  <w:rPrChange w:id="1285" w:author="Groot, Karina de" w:date="2024-08-07T14:10:00Z" w16du:dateUtc="2024-08-07T12:10:00Z">
                    <w:rPr>
                      <w:rStyle w:val="eop"/>
                    </w:rPr>
                  </w:rPrChange>
                </w:rPr>
                <w:delText>ant</w:delText>
              </w:r>
              <w:r w:rsidRPr="004333B5" w:rsidDel="008C6015">
                <w:rPr>
                  <w:rStyle w:val="eop"/>
                  <w:sz w:val="16"/>
                  <w:szCs w:val="16"/>
                </w:rPr>
                <w:delText>)</w:delText>
              </w:r>
            </w:del>
          </w:p>
          <w:p w14:paraId="013320FD" w14:textId="3C5E8871" w:rsidR="00735119" w:rsidRPr="004333B5" w:rsidDel="008C6015" w:rsidRDefault="00C26CA5" w:rsidP="00C26CA5">
            <w:pPr>
              <w:spacing w:after="0"/>
              <w:rPr>
                <w:del w:id="1286" w:author="Groot, Karina de" w:date="2024-08-12T14:29:00Z" w16du:dateUtc="2024-08-12T12:29:00Z"/>
                <w:rStyle w:val="eop"/>
                <w:sz w:val="16"/>
                <w:szCs w:val="16"/>
              </w:rPr>
            </w:pPr>
            <w:del w:id="1287" w:author="Groot, Karina de" w:date="2024-08-12T14:29:00Z" w16du:dateUtc="2024-08-12T12:29:00Z">
              <w:r w:rsidRPr="004333B5" w:rsidDel="008C6015">
                <w:rPr>
                  <w:rStyle w:val="eop"/>
                  <w:sz w:val="16"/>
                  <w:szCs w:val="16"/>
                </w:rPr>
                <w:delText>.//tekst (‘A’, ‘B’)</w:delText>
              </w:r>
            </w:del>
          </w:p>
          <w:p w14:paraId="6631C333" w14:textId="48071992" w:rsidR="00301919" w:rsidDel="00301919" w:rsidRDefault="00301919" w:rsidP="00CF2662">
            <w:pPr>
              <w:spacing w:after="0"/>
              <w:rPr>
                <w:del w:id="1288" w:author="Groot, Karina de" w:date="2024-08-07T15:10:00Z" w16du:dateUtc="2024-08-07T13:10:00Z"/>
                <w:sz w:val="16"/>
                <w:szCs w:val="16"/>
                <w:u w:val="single"/>
              </w:rPr>
            </w:pPr>
          </w:p>
          <w:p w14:paraId="05006744" w14:textId="534DEDED" w:rsidR="00931A96" w:rsidRPr="00931A96" w:rsidDel="00137BDB" w:rsidRDefault="00931A96" w:rsidP="00931A96">
            <w:pPr>
              <w:autoSpaceDE w:val="0"/>
              <w:autoSpaceDN w:val="0"/>
              <w:adjustRightInd w:val="0"/>
              <w:spacing w:after="0"/>
              <w:rPr>
                <w:del w:id="1289" w:author="Groot, Karina de" w:date="2024-08-07T14:49:00Z" w16du:dateUtc="2024-08-07T12:49:00Z"/>
                <w:sz w:val="16"/>
                <w:szCs w:val="16"/>
                <w:u w:val="single"/>
              </w:rPr>
            </w:pPr>
            <w:del w:id="1290" w:author="Groot, Karina de" w:date="2024-08-07T14:49:00Z" w16du:dateUtc="2024-08-07T12:49:00Z">
              <w:r w:rsidRPr="00931A96" w:rsidDel="00137BDB">
                <w:rPr>
                  <w:sz w:val="16"/>
                  <w:szCs w:val="16"/>
                  <w:u w:val="single"/>
                </w:rPr>
                <w:delText xml:space="preserve">Mapping tekst </w:delText>
              </w:r>
              <w:r w:rsidRPr="00931A96" w:rsidDel="00137BDB">
                <w:rPr>
                  <w:rStyle w:val="normaltextrun"/>
                  <w:rFonts w:cs="Arial"/>
                  <w:color w:val="7030A0"/>
                  <w:sz w:val="16"/>
                  <w:szCs w:val="16"/>
                  <w:u w:val="single"/>
                </w:rPr>
                <w:delText>aan deze akte gehechte</w:delText>
              </w:r>
              <w:r w:rsidR="00467FE9" w:rsidRPr="00567EBE" w:rsidDel="00137BDB">
                <w:rPr>
                  <w:rStyle w:val="normaltextrun"/>
                  <w:rFonts w:cs="Arial"/>
                  <w:sz w:val="16"/>
                  <w:szCs w:val="16"/>
                  <w:u w:val="single"/>
                </w:rPr>
                <w:delText>/</w:delText>
              </w:r>
              <w:r w:rsidR="00467FE9" w:rsidRPr="009F1E93" w:rsidDel="00137BDB">
                <w:rPr>
                  <w:rFonts w:cs="Arial"/>
                  <w:color w:val="7030A0"/>
                  <w:sz w:val="20"/>
                </w:rPr>
                <w:delText xml:space="preserve"> </w:delText>
              </w:r>
              <w:r w:rsidR="00467FE9" w:rsidRPr="00467FE9" w:rsidDel="00137BDB">
                <w:rPr>
                  <w:rStyle w:val="normaltextrun"/>
                  <w:rFonts w:cs="Arial"/>
                  <w:color w:val="7030A0"/>
                  <w:sz w:val="16"/>
                  <w:szCs w:val="16"/>
                </w:rPr>
                <w:delText>die aan deze akte zullen worden gehecht</w:delText>
              </w:r>
              <w:r w:rsidRPr="00467FE9" w:rsidDel="00137BDB">
                <w:rPr>
                  <w:sz w:val="16"/>
                  <w:szCs w:val="16"/>
                  <w:u w:val="single"/>
                </w:rPr>
                <w:delText>:</w:delText>
              </w:r>
            </w:del>
          </w:p>
          <w:p w14:paraId="7B86552B" w14:textId="70815B46" w:rsidR="00931A96" w:rsidRPr="00931A96" w:rsidDel="00137BDB" w:rsidRDefault="00931A96" w:rsidP="00931A96">
            <w:pPr>
              <w:spacing w:after="0"/>
              <w:rPr>
                <w:del w:id="1291" w:author="Groot, Karina de" w:date="2024-08-07T14:49:00Z" w16du:dateUtc="2024-08-07T12:49:00Z"/>
                <w:rStyle w:val="eop"/>
                <w:rFonts w:cs="Arial"/>
                <w:sz w:val="16"/>
                <w:szCs w:val="16"/>
              </w:rPr>
            </w:pPr>
            <w:del w:id="1292" w:author="Groot, Karina de" w:date="2024-08-07T14:49:00Z" w16du:dateUtc="2024-08-07T12:49:00Z">
              <w:r w:rsidRPr="00931A96" w:rsidDel="00137BDB">
                <w:rPr>
                  <w:rStyle w:val="eop"/>
                  <w:rFonts w:cs="Arial"/>
                  <w:sz w:val="16"/>
                  <w:szCs w:val="16"/>
                </w:rPr>
                <w:delText>//IMKAD_AangebodenStuk/stukdeelVVE/aanvaarding/tekstkeuze</w:delText>
              </w:r>
            </w:del>
          </w:p>
          <w:p w14:paraId="6B7E5F09" w14:textId="2B9C1EC2" w:rsidR="00931A96" w:rsidRPr="00931A96" w:rsidDel="00137BDB" w:rsidRDefault="00931A96" w:rsidP="00931A96">
            <w:pPr>
              <w:spacing w:after="0"/>
              <w:rPr>
                <w:del w:id="1293" w:author="Groot, Karina de" w:date="2024-08-07T14:49:00Z" w16du:dateUtc="2024-08-07T12:49:00Z"/>
                <w:rStyle w:val="eop"/>
                <w:sz w:val="16"/>
                <w:szCs w:val="16"/>
              </w:rPr>
            </w:pPr>
            <w:del w:id="1294" w:author="Groot, Karina de" w:date="2024-08-07T14:49:00Z" w16du:dateUtc="2024-08-07T12:49:00Z">
              <w:r w:rsidRPr="00931A96" w:rsidDel="00137BDB">
                <w:rPr>
                  <w:rStyle w:val="eop"/>
                  <w:sz w:val="16"/>
                  <w:szCs w:val="16"/>
                </w:rPr>
                <w:delText>.//tagNaam (k_</w:delText>
              </w:r>
              <w:r w:rsidR="00172DBF" w:rsidDel="00137BDB">
                <w:rPr>
                  <w:rStyle w:val="eop"/>
                  <w:sz w:val="16"/>
                  <w:szCs w:val="16"/>
                </w:rPr>
                <w:delText>AkteGehecht</w:delText>
              </w:r>
              <w:r w:rsidRPr="00931A96" w:rsidDel="00137BDB">
                <w:rPr>
                  <w:rStyle w:val="eop"/>
                  <w:sz w:val="16"/>
                  <w:szCs w:val="16"/>
                </w:rPr>
                <w:delText>)</w:delText>
              </w:r>
            </w:del>
          </w:p>
          <w:p w14:paraId="77B70CB3" w14:textId="45B2964A" w:rsidR="00172DBF" w:rsidDel="00137BDB" w:rsidRDefault="00931A96" w:rsidP="00931A96">
            <w:pPr>
              <w:spacing w:after="0"/>
              <w:rPr>
                <w:del w:id="1295" w:author="Groot, Karina de" w:date="2024-08-07T14:49:00Z" w16du:dateUtc="2024-08-07T12:49:00Z"/>
                <w:rStyle w:val="eop"/>
                <w:sz w:val="16"/>
                <w:szCs w:val="16"/>
              </w:rPr>
            </w:pPr>
            <w:del w:id="1296" w:author="Groot, Karina de" w:date="2024-08-07T14:49:00Z" w16du:dateUtc="2024-08-07T12:49:00Z">
              <w:r w:rsidRPr="00931A96" w:rsidDel="00137BDB">
                <w:rPr>
                  <w:rStyle w:val="eop"/>
                  <w:sz w:val="16"/>
                  <w:szCs w:val="16"/>
                </w:rPr>
                <w:delText xml:space="preserve">.//tekst </w:delText>
              </w:r>
              <w:r w:rsidR="00172DBF" w:rsidRPr="00172DBF" w:rsidDel="00137BDB">
                <w:rPr>
                  <w:rStyle w:val="eop"/>
                  <w:sz w:val="16"/>
                  <w:szCs w:val="16"/>
                </w:rPr>
                <w:delText>(‘true’ = tekst wordt getoond; ‘false’ = tekst wordt niet getoond)</w:delText>
              </w:r>
            </w:del>
          </w:p>
          <w:p w14:paraId="65CF9FED" w14:textId="488DAC50" w:rsidR="00DE38A8" w:rsidRPr="00735119" w:rsidDel="00137BDB" w:rsidRDefault="00DE38A8" w:rsidP="00931A96">
            <w:pPr>
              <w:spacing w:after="0"/>
              <w:rPr>
                <w:del w:id="1297" w:author="Groot, Karina de" w:date="2024-08-07T14:49:00Z" w16du:dateUtc="2024-08-07T12:49:00Z"/>
                <w:rStyle w:val="eop"/>
                <w:sz w:val="16"/>
                <w:szCs w:val="16"/>
              </w:rPr>
            </w:pPr>
            <w:del w:id="1298" w:author="Groot, Karina de" w:date="2024-08-07T14:49:00Z" w16du:dateUtc="2024-08-07T12:49:00Z">
              <w:r w:rsidRPr="00CF2662" w:rsidDel="00137BDB">
                <w:rPr>
                  <w:rStyle w:val="eop"/>
                  <w:sz w:val="16"/>
                  <w:szCs w:val="16"/>
                </w:rPr>
                <w:delText>Bij variant A tekst tonen: ‘</w:delText>
              </w:r>
              <w:r w:rsidRPr="00CF2662" w:rsidDel="00137BDB">
                <w:rPr>
                  <w:rStyle w:val="normaltextrun"/>
                  <w:rFonts w:cs="Arial"/>
                  <w:color w:val="7030A0"/>
                  <w:sz w:val="16"/>
                  <w:szCs w:val="16"/>
                </w:rPr>
                <w:delText>aan deze akte gehechte</w:delText>
              </w:r>
              <w:r w:rsidRPr="00CF2662" w:rsidDel="00137BDB">
                <w:rPr>
                  <w:rStyle w:val="normaltextrun"/>
                  <w:rFonts w:cs="Arial"/>
                  <w:sz w:val="16"/>
                  <w:szCs w:val="16"/>
                </w:rPr>
                <w:delText>’</w:delText>
              </w:r>
              <w:r w:rsidRPr="00CF2662" w:rsidDel="00137BDB">
                <w:rPr>
                  <w:rStyle w:val="eop"/>
                  <w:sz w:val="16"/>
                  <w:szCs w:val="16"/>
                </w:rPr>
                <w:delText>, bij variant B tekst tonen: ‘</w:delText>
              </w:r>
              <w:r w:rsidRPr="00735119" w:rsidDel="00137BDB">
                <w:rPr>
                  <w:rStyle w:val="normaltextrun"/>
                  <w:rFonts w:cs="Arial"/>
                  <w:color w:val="7030A0"/>
                  <w:sz w:val="16"/>
                  <w:szCs w:val="16"/>
                </w:rPr>
                <w:delText>die aan deze akte zullen worden gehecht</w:delText>
              </w:r>
              <w:r w:rsidRPr="00CF2662" w:rsidDel="00137BDB">
                <w:rPr>
                  <w:rStyle w:val="normaltextrun"/>
                  <w:rFonts w:cs="Arial"/>
                  <w:sz w:val="16"/>
                  <w:szCs w:val="16"/>
                </w:rPr>
                <w:delText>’</w:delText>
              </w:r>
            </w:del>
          </w:p>
          <w:p w14:paraId="711DB806" w14:textId="5EBC22DE" w:rsidR="00FB6AAD" w:rsidDel="00516819" w:rsidRDefault="00FB6AAD" w:rsidP="00931A96">
            <w:pPr>
              <w:spacing w:after="0"/>
              <w:rPr>
                <w:del w:id="1299" w:author="Groot, Karina de" w:date="2024-08-12T14:47:00Z" w16du:dateUtc="2024-08-12T12:47:00Z"/>
              </w:rPr>
            </w:pPr>
          </w:p>
          <w:p w14:paraId="217F31B7" w14:textId="2FAD8E85" w:rsidR="00FB6AAD" w:rsidRPr="00FB6AAD" w:rsidDel="00B56B88" w:rsidRDefault="00FB6AAD" w:rsidP="00FB6AAD">
            <w:pPr>
              <w:autoSpaceDE w:val="0"/>
              <w:autoSpaceDN w:val="0"/>
              <w:adjustRightInd w:val="0"/>
              <w:spacing w:after="0"/>
              <w:rPr>
                <w:del w:id="1300" w:author="Groot, Karina de" w:date="2024-08-12T14:41:00Z" w16du:dateUtc="2024-08-12T12:41:00Z"/>
                <w:sz w:val="16"/>
                <w:szCs w:val="16"/>
                <w:u w:val="single"/>
              </w:rPr>
            </w:pPr>
            <w:del w:id="1301" w:author="Groot, Karina de" w:date="2024-08-12T14:41:00Z" w16du:dateUtc="2024-08-12T12:41:00Z">
              <w:r w:rsidRPr="00FB6AAD" w:rsidDel="00B56B88">
                <w:rPr>
                  <w:sz w:val="16"/>
                  <w:szCs w:val="16"/>
                  <w:u w:val="single"/>
                </w:rPr>
                <w:delText xml:space="preserve">Mapping tekst </w:delText>
              </w:r>
              <w:r w:rsidRPr="00FB6AAD" w:rsidDel="00B56B88">
                <w:rPr>
                  <w:rStyle w:val="normaltextrun"/>
                  <w:rFonts w:cs="Arial"/>
                  <w:color w:val="7030A0"/>
                  <w:sz w:val="16"/>
                  <w:szCs w:val="16"/>
                  <w:u w:val="single"/>
                </w:rPr>
                <w:delText>voornoemde</w:delText>
              </w:r>
              <w:r w:rsidRPr="00FB6AAD" w:rsidDel="00B56B88">
                <w:rPr>
                  <w:sz w:val="16"/>
                  <w:szCs w:val="16"/>
                  <w:u w:val="single"/>
                </w:rPr>
                <w:delText>:</w:delText>
              </w:r>
            </w:del>
          </w:p>
          <w:p w14:paraId="27A2F700" w14:textId="48600C85" w:rsidR="00FB6AAD" w:rsidRPr="00931A96" w:rsidDel="00B56B88" w:rsidRDefault="00FB6AAD" w:rsidP="00FB6AAD">
            <w:pPr>
              <w:spacing w:after="0"/>
              <w:rPr>
                <w:del w:id="1302" w:author="Groot, Karina de" w:date="2024-08-12T14:41:00Z" w16du:dateUtc="2024-08-12T12:41:00Z"/>
                <w:rStyle w:val="eop"/>
                <w:rFonts w:cs="Arial"/>
                <w:sz w:val="16"/>
                <w:szCs w:val="16"/>
              </w:rPr>
            </w:pPr>
            <w:del w:id="1303" w:author="Groot, Karina de" w:date="2024-08-12T14:41:00Z" w16du:dateUtc="2024-08-12T12:41:00Z">
              <w:r w:rsidRPr="00931A96" w:rsidDel="00B56B88">
                <w:rPr>
                  <w:rStyle w:val="eop"/>
                  <w:rFonts w:cs="Arial"/>
                  <w:sz w:val="16"/>
                  <w:szCs w:val="16"/>
                </w:rPr>
                <w:delText>//IMKAD_AangebodenStuk/stukdeelVVE/</w:delText>
              </w:r>
            </w:del>
            <w:del w:id="1304" w:author="Groot, Karina de" w:date="2024-08-07T15:04:00Z" w16du:dateUtc="2024-08-07T13:04:00Z">
              <w:r w:rsidRPr="00931A96" w:rsidDel="00633309">
                <w:rPr>
                  <w:rStyle w:val="eop"/>
                  <w:rFonts w:cs="Arial"/>
                  <w:sz w:val="16"/>
                  <w:szCs w:val="16"/>
                </w:rPr>
                <w:delText>aanvaarding</w:delText>
              </w:r>
            </w:del>
            <w:del w:id="1305" w:author="Groot, Karina de" w:date="2024-08-12T14:41:00Z" w16du:dateUtc="2024-08-12T12:41:00Z">
              <w:r w:rsidRPr="00931A96" w:rsidDel="00B56B88">
                <w:rPr>
                  <w:rStyle w:val="eop"/>
                  <w:rFonts w:cs="Arial"/>
                  <w:sz w:val="16"/>
                  <w:szCs w:val="16"/>
                </w:rPr>
                <w:delText>/tekstkeuze</w:delText>
              </w:r>
            </w:del>
          </w:p>
          <w:p w14:paraId="31EA7359" w14:textId="16064930" w:rsidR="00FB6AAD" w:rsidRPr="00931A96" w:rsidDel="00B56B88" w:rsidRDefault="00FB6AAD" w:rsidP="00FB6AAD">
            <w:pPr>
              <w:spacing w:after="0"/>
              <w:rPr>
                <w:del w:id="1306" w:author="Groot, Karina de" w:date="2024-08-12T14:41:00Z" w16du:dateUtc="2024-08-12T12:41:00Z"/>
                <w:rStyle w:val="eop"/>
                <w:sz w:val="16"/>
                <w:szCs w:val="16"/>
              </w:rPr>
            </w:pPr>
            <w:del w:id="1307" w:author="Groot, Karina de" w:date="2024-08-12T14:41:00Z" w16du:dateUtc="2024-08-12T12:41:00Z">
              <w:r w:rsidRPr="00931A96" w:rsidDel="00B56B88">
                <w:rPr>
                  <w:rStyle w:val="eop"/>
                  <w:sz w:val="16"/>
                  <w:szCs w:val="16"/>
                </w:rPr>
                <w:delText>.//tagNaam (k_</w:delText>
              </w:r>
              <w:r w:rsidDel="00B56B88">
                <w:rPr>
                  <w:rStyle w:val="eop"/>
                  <w:sz w:val="16"/>
                  <w:szCs w:val="16"/>
                </w:rPr>
                <w:delText>Voornoemd</w:delText>
              </w:r>
              <w:r w:rsidRPr="00931A96" w:rsidDel="00B56B88">
                <w:rPr>
                  <w:rStyle w:val="eop"/>
                  <w:sz w:val="16"/>
                  <w:szCs w:val="16"/>
                </w:rPr>
                <w:delText>)</w:delText>
              </w:r>
            </w:del>
          </w:p>
          <w:p w14:paraId="7E9234CF" w14:textId="68FD7849" w:rsidR="00F77FF2" w:rsidRPr="00931A96" w:rsidRDefault="00FB6AAD">
            <w:pPr>
              <w:spacing w:after="0"/>
              <w:rPr>
                <w:ins w:id="1308" w:author="Groot, Karina de" w:date="2024-08-07T14:57:00Z" w16du:dateUtc="2024-08-07T12:57:00Z"/>
                <w:sz w:val="16"/>
                <w:szCs w:val="16"/>
                <w:u w:val="single"/>
              </w:rPr>
              <w:pPrChange w:id="1309" w:author="Groot, Karina de" w:date="2024-08-12T14:41:00Z" w16du:dateUtc="2024-08-12T12:41:00Z">
                <w:pPr>
                  <w:autoSpaceDE w:val="0"/>
                  <w:autoSpaceDN w:val="0"/>
                  <w:adjustRightInd w:val="0"/>
                  <w:spacing w:after="0"/>
                </w:pPr>
              </w:pPrChange>
            </w:pPr>
            <w:del w:id="1310" w:author="Groot, Karina de" w:date="2024-08-12T14:41:00Z" w16du:dateUtc="2024-08-12T12:41:00Z">
              <w:r w:rsidRPr="00931A96" w:rsidDel="00B56B88">
                <w:rPr>
                  <w:rStyle w:val="eop"/>
                  <w:sz w:val="16"/>
                  <w:szCs w:val="16"/>
                </w:rPr>
                <w:delText xml:space="preserve">.//tekst </w:delText>
              </w:r>
              <w:r w:rsidRPr="00172DBF" w:rsidDel="00B56B88">
                <w:rPr>
                  <w:rStyle w:val="eop"/>
                  <w:sz w:val="16"/>
                  <w:szCs w:val="16"/>
                </w:rPr>
                <w:delText>(‘true’ = tekst wordt getoond; ‘false’ = tekst wordt niet getoond)</w:delText>
              </w:r>
            </w:del>
            <w:ins w:id="1311" w:author="Groot, Karina de" w:date="2024-08-07T14:57:00Z" w16du:dateUtc="2024-08-07T12:57:00Z">
              <w:r w:rsidR="00F77FF2" w:rsidRPr="00931A96">
                <w:rPr>
                  <w:sz w:val="16"/>
                  <w:szCs w:val="16"/>
                  <w:u w:val="single"/>
                </w:rPr>
                <w:t xml:space="preserve">Mapping tekst </w:t>
              </w:r>
              <w:r w:rsidR="00F77FF2" w:rsidRPr="00931A96">
                <w:rPr>
                  <w:rStyle w:val="normaltextrun"/>
                  <w:rFonts w:cs="Arial"/>
                  <w:color w:val="7030A0"/>
                  <w:sz w:val="16"/>
                  <w:szCs w:val="16"/>
                  <w:u w:val="single"/>
                </w:rPr>
                <w:t>aan deze akte gehechte</w:t>
              </w:r>
              <w:r w:rsidR="00F77FF2" w:rsidRPr="00467FE9">
                <w:rPr>
                  <w:sz w:val="16"/>
                  <w:szCs w:val="16"/>
                  <w:u w:val="single"/>
                </w:rPr>
                <w:t>:</w:t>
              </w:r>
            </w:ins>
          </w:p>
          <w:p w14:paraId="4A00F624" w14:textId="5765112A" w:rsidR="00F77FF2" w:rsidRPr="00931A96" w:rsidRDefault="00F77FF2" w:rsidP="00F77FF2">
            <w:pPr>
              <w:spacing w:after="0"/>
              <w:rPr>
                <w:ins w:id="1312" w:author="Groot, Karina de" w:date="2024-08-07T14:57:00Z" w16du:dateUtc="2024-08-07T12:57:00Z"/>
                <w:rStyle w:val="eop"/>
                <w:rFonts w:cs="Arial"/>
                <w:sz w:val="16"/>
                <w:szCs w:val="16"/>
              </w:rPr>
            </w:pPr>
            <w:ins w:id="1313" w:author="Groot, Karina de" w:date="2024-08-07T14:57:00Z" w16du:dateUtc="2024-08-07T12:57:00Z">
              <w:r w:rsidRPr="00931A96">
                <w:rPr>
                  <w:rStyle w:val="eop"/>
                  <w:rFonts w:cs="Arial"/>
                  <w:sz w:val="16"/>
                  <w:szCs w:val="16"/>
                </w:rPr>
                <w:t>//IMKAD_AangebodenStuk/stukdeelVVE/</w:t>
              </w:r>
            </w:ins>
            <w:ins w:id="1314" w:author="Groot, Karina de" w:date="2024-08-07T15:09:00Z" w16du:dateUtc="2024-08-07T13:09:00Z">
              <w:r w:rsidR="00301919" w:rsidRPr="00301919">
                <w:rPr>
                  <w:rStyle w:val="eop"/>
                  <w:rFonts w:cs="Arial"/>
                  <w:sz w:val="16"/>
                  <w:szCs w:val="16"/>
                </w:rPr>
                <w:t>aanvaardingen</w:t>
              </w:r>
              <w:r w:rsidR="00301919">
                <w:rPr>
                  <w:rStyle w:val="eop"/>
                  <w:rFonts w:cs="Arial"/>
                  <w:sz w:val="16"/>
                  <w:szCs w:val="16"/>
                </w:rPr>
                <w:t>/</w:t>
              </w:r>
            </w:ins>
            <w:ins w:id="1315" w:author="Groot, Karina de" w:date="2024-08-23T16:25:00Z" w16du:dateUtc="2024-08-23T14:25:00Z">
              <w:r w:rsidR="00E701AC">
                <w:rPr>
                  <w:rStyle w:val="eop"/>
                  <w:rFonts w:cs="Arial"/>
                  <w:sz w:val="16"/>
                  <w:szCs w:val="16"/>
                </w:rPr>
                <w:t>z</w:t>
              </w:r>
              <w:r w:rsidR="00E701AC" w:rsidRPr="00633309">
                <w:rPr>
                  <w:rStyle w:val="eop"/>
                  <w:rFonts w:cs="Arial"/>
                  <w:sz w:val="16"/>
                  <w:szCs w:val="16"/>
                </w:rPr>
                <w:t>uivereAanvaar</w:t>
              </w:r>
            </w:ins>
            <w:ins w:id="1316" w:author="Willems, Igor" w:date="2024-08-29T11:55:00Z" w16du:dateUtc="2024-08-29T09:55:00Z">
              <w:r w:rsidR="007B3E75">
                <w:rPr>
                  <w:rStyle w:val="eop"/>
                  <w:rFonts w:cs="Arial"/>
                  <w:sz w:val="16"/>
                  <w:szCs w:val="16"/>
                </w:rPr>
                <w:t>ding</w:t>
              </w:r>
            </w:ins>
            <w:ins w:id="1317" w:author="Groot, Karina de" w:date="2024-08-07T14:57:00Z" w16du:dateUtc="2024-08-07T12:57:00Z">
              <w:r w:rsidRPr="00931A96">
                <w:rPr>
                  <w:rStyle w:val="eop"/>
                  <w:rFonts w:cs="Arial"/>
                  <w:sz w:val="16"/>
                  <w:szCs w:val="16"/>
                </w:rPr>
                <w:t>/tekstkeuze</w:t>
              </w:r>
            </w:ins>
          </w:p>
          <w:p w14:paraId="21EF902E" w14:textId="77777777" w:rsidR="00F77FF2" w:rsidRPr="00931A96" w:rsidRDefault="00F77FF2" w:rsidP="00F77FF2">
            <w:pPr>
              <w:spacing w:after="0"/>
              <w:rPr>
                <w:ins w:id="1318" w:author="Groot, Karina de" w:date="2024-08-07T14:57:00Z" w16du:dateUtc="2024-08-07T12:57:00Z"/>
                <w:rStyle w:val="eop"/>
                <w:sz w:val="16"/>
                <w:szCs w:val="16"/>
              </w:rPr>
            </w:pPr>
            <w:ins w:id="1319" w:author="Groot, Karina de" w:date="2024-08-07T14:57:00Z" w16du:dateUtc="2024-08-07T12:57:00Z">
              <w:r w:rsidRPr="00931A96">
                <w:rPr>
                  <w:rStyle w:val="eop"/>
                  <w:sz w:val="16"/>
                  <w:szCs w:val="16"/>
                </w:rPr>
                <w:t>.//tagNaam (k_</w:t>
              </w:r>
              <w:r>
                <w:rPr>
                  <w:rStyle w:val="eop"/>
                  <w:sz w:val="16"/>
                  <w:szCs w:val="16"/>
                </w:rPr>
                <w:t>AkteGehecht</w:t>
              </w:r>
              <w:r w:rsidRPr="00931A96">
                <w:rPr>
                  <w:rStyle w:val="eop"/>
                  <w:sz w:val="16"/>
                  <w:szCs w:val="16"/>
                </w:rPr>
                <w:t>)</w:t>
              </w:r>
            </w:ins>
          </w:p>
          <w:p w14:paraId="7E7B0B06" w14:textId="6664A04F" w:rsidR="00F77FF2" w:rsidRDefault="00F77FF2" w:rsidP="00F77FF2">
            <w:pPr>
              <w:spacing w:after="0"/>
              <w:rPr>
                <w:ins w:id="1320" w:author="Groot, Karina de" w:date="2024-08-07T14:57:00Z" w16du:dateUtc="2024-08-07T12:57:00Z"/>
                <w:rStyle w:val="eop"/>
                <w:sz w:val="16"/>
                <w:szCs w:val="16"/>
              </w:rPr>
            </w:pPr>
            <w:ins w:id="1321" w:author="Groot, Karina de" w:date="2024-08-07T14:57:00Z" w16du:dateUtc="2024-08-07T12:57:00Z">
              <w:r w:rsidRPr="00931A96">
                <w:rPr>
                  <w:rStyle w:val="eop"/>
                  <w:sz w:val="16"/>
                  <w:szCs w:val="16"/>
                </w:rPr>
                <w:t xml:space="preserve">.//tekst </w:t>
              </w:r>
              <w:r w:rsidRPr="00172DBF">
                <w:rPr>
                  <w:rStyle w:val="eop"/>
                  <w:sz w:val="16"/>
                  <w:szCs w:val="16"/>
                </w:rPr>
                <w:t>(</w:t>
              </w:r>
            </w:ins>
            <w:ins w:id="1322" w:author="Willems, Igor" w:date="2024-08-29T11:57:00Z" w16du:dateUtc="2024-08-29T09:57:00Z">
              <w:r w:rsidR="007B3E75" w:rsidRPr="007B3E75">
                <w:rPr>
                  <w:rStyle w:val="eop"/>
                  <w:sz w:val="16"/>
                  <w:szCs w:val="16"/>
                </w:rPr>
                <w:t>‘true’ = tekst wordt getoond, ‘false’ = tekst wordt niet getoond</w:t>
              </w:r>
            </w:ins>
            <w:ins w:id="1323" w:author="Groot, Karina de" w:date="2024-08-07T14:57:00Z" w16du:dateUtc="2024-08-07T12:57:00Z">
              <w:del w:id="1324" w:author="Willems, Igor" w:date="2024-08-29T11:57:00Z" w16du:dateUtc="2024-08-29T09:57:00Z">
                <w:r w:rsidRPr="00172DBF" w:rsidDel="007B3E75">
                  <w:rPr>
                    <w:rStyle w:val="eop"/>
                    <w:sz w:val="16"/>
                    <w:szCs w:val="16"/>
                  </w:rPr>
                  <w:delText>‘</w:delText>
                </w:r>
              </w:del>
            </w:ins>
            <w:ins w:id="1325" w:author="Groot, Karina de" w:date="2024-08-12T14:31:00Z">
              <w:del w:id="1326" w:author="Willems, Igor" w:date="2024-08-29T11:57:00Z" w16du:dateUtc="2024-08-29T09:57:00Z">
                <w:r w:rsidR="008C6015" w:rsidRPr="008C6015" w:rsidDel="007B3E75">
                  <w:rPr>
                    <w:sz w:val="16"/>
                    <w:szCs w:val="16"/>
                  </w:rPr>
                  <w:delText>die aan deze akte zullen worden gehecht</w:delText>
                </w:r>
              </w:del>
            </w:ins>
            <w:ins w:id="1327" w:author="Groot, Karina de" w:date="2024-08-12T14:31:00Z" w16du:dateUtc="2024-08-12T12:31:00Z">
              <w:del w:id="1328" w:author="Willems, Igor" w:date="2024-08-29T11:57:00Z" w16du:dateUtc="2024-08-29T09:57:00Z">
                <w:r w:rsidR="008C6015" w:rsidDel="007B3E75">
                  <w:rPr>
                    <w:sz w:val="16"/>
                    <w:szCs w:val="16"/>
                  </w:rPr>
                  <w:delText>’</w:delText>
                </w:r>
                <w:r w:rsidR="008C6015" w:rsidDel="007B3E75">
                  <w:delText xml:space="preserve"> of </w:delText>
                </w:r>
              </w:del>
            </w:ins>
            <w:ins w:id="1329" w:author="Groot, Karina de" w:date="2024-08-12T14:32:00Z" w16du:dateUtc="2024-08-12T12:32:00Z">
              <w:del w:id="1330" w:author="Willems, Igor" w:date="2024-08-29T11:57:00Z" w16du:dateUtc="2024-08-29T09:57:00Z">
                <w:r w:rsidR="008C6015" w:rsidRPr="008C6015" w:rsidDel="007B3E75">
                  <w:rPr>
                    <w:sz w:val="16"/>
                    <w:szCs w:val="16"/>
                    <w:rPrChange w:id="1331" w:author="Groot, Karina de" w:date="2024-08-12T14:32:00Z" w16du:dateUtc="2024-08-12T12:32:00Z">
                      <w:rPr/>
                    </w:rPrChange>
                  </w:rPr>
                  <w:delText>‘</w:delText>
                </w:r>
              </w:del>
            </w:ins>
            <w:ins w:id="1332" w:author="Groot, Karina de" w:date="2024-08-12T14:32:00Z">
              <w:del w:id="1333" w:author="Willems, Igor" w:date="2024-08-29T11:57:00Z" w16du:dateUtc="2024-08-29T09:57:00Z">
                <w:r w:rsidR="008C6015" w:rsidRPr="008C6015" w:rsidDel="007B3E75">
                  <w:rPr>
                    <w:sz w:val="16"/>
                    <w:szCs w:val="16"/>
                    <w:rPrChange w:id="1334" w:author="Groot, Karina de" w:date="2024-08-12T14:32:00Z" w16du:dateUtc="2024-08-12T12:32:00Z">
                      <w:rPr/>
                    </w:rPrChange>
                  </w:rPr>
                  <w:delText>aan deze akte gehechte</w:delText>
                </w:r>
              </w:del>
            </w:ins>
            <w:ins w:id="1335" w:author="Groot, Karina de" w:date="2024-08-12T14:32:00Z" w16du:dateUtc="2024-08-12T12:32:00Z">
              <w:del w:id="1336" w:author="Willems, Igor" w:date="2024-08-29T11:57:00Z" w16du:dateUtc="2024-08-29T09:57:00Z">
                <w:r w:rsidR="008C6015" w:rsidRPr="008C6015" w:rsidDel="007B3E75">
                  <w:rPr>
                    <w:sz w:val="16"/>
                    <w:szCs w:val="16"/>
                    <w:rPrChange w:id="1337" w:author="Groot, Karina de" w:date="2024-08-12T14:32:00Z" w16du:dateUtc="2024-08-12T12:32:00Z">
                      <w:rPr/>
                    </w:rPrChange>
                  </w:rPr>
                  <w:delText>’</w:delText>
                </w:r>
              </w:del>
            </w:ins>
            <w:ins w:id="1338" w:author="Groot, Karina de" w:date="2024-08-07T14:57:00Z" w16du:dateUtc="2024-08-07T12:57:00Z">
              <w:r w:rsidRPr="008C6015">
                <w:rPr>
                  <w:rStyle w:val="eop"/>
                  <w:sz w:val="16"/>
                  <w:szCs w:val="16"/>
                </w:rPr>
                <w:t>)</w:t>
              </w:r>
            </w:ins>
          </w:p>
          <w:p w14:paraId="54167D39" w14:textId="439C6C4C" w:rsidR="00F77FF2" w:rsidRPr="00137BDB" w:rsidDel="00F77FF2" w:rsidRDefault="00F77FF2" w:rsidP="00FB6AAD">
            <w:pPr>
              <w:spacing w:after="0"/>
              <w:rPr>
                <w:del w:id="1339" w:author="Groot, Karina de" w:date="2024-08-07T14:59:00Z" w16du:dateUtc="2024-08-07T12:59:00Z"/>
                <w:rStyle w:val="eop"/>
                <w:color w:val="FF0000"/>
                <w:sz w:val="16"/>
                <w:szCs w:val="16"/>
                <w:rPrChange w:id="1340" w:author="Groot, Karina de" w:date="2024-08-07T14:50:00Z" w16du:dateUtc="2024-08-07T12:50:00Z">
                  <w:rPr>
                    <w:del w:id="1341" w:author="Groot, Karina de" w:date="2024-08-07T14:59:00Z" w16du:dateUtc="2024-08-07T12:59:00Z"/>
                    <w:rStyle w:val="eop"/>
                    <w:sz w:val="16"/>
                    <w:szCs w:val="16"/>
                  </w:rPr>
                </w:rPrChange>
              </w:rPr>
            </w:pPr>
          </w:p>
          <w:p w14:paraId="1F94F92B" w14:textId="77777777" w:rsidR="004F42D0" w:rsidRDefault="004F42D0" w:rsidP="00FB6AAD">
            <w:pPr>
              <w:spacing w:after="0"/>
            </w:pPr>
          </w:p>
          <w:p w14:paraId="449EFE8A" w14:textId="05A7C3B6" w:rsidR="004F42D0" w:rsidRPr="00491647" w:rsidRDefault="004F42D0" w:rsidP="004F42D0">
            <w:pPr>
              <w:autoSpaceDE w:val="0"/>
              <w:autoSpaceDN w:val="0"/>
              <w:adjustRightInd w:val="0"/>
              <w:spacing w:after="0"/>
              <w:rPr>
                <w:sz w:val="16"/>
                <w:szCs w:val="16"/>
                <w:u w:val="single"/>
              </w:rPr>
            </w:pPr>
            <w:r w:rsidRPr="00491647">
              <w:rPr>
                <w:sz w:val="16"/>
                <w:szCs w:val="16"/>
                <w:u w:val="single"/>
              </w:rPr>
              <w:t xml:space="preserve">Mapping tekskeuze </w:t>
            </w:r>
            <w:ins w:id="1342" w:author="Groot, Karina de" w:date="2024-08-07T14:59:00Z" w16du:dateUtc="2024-08-07T12:59:00Z">
              <w:r w:rsidR="00F77FF2" w:rsidRPr="00F77FF2">
                <w:rPr>
                  <w:sz w:val="16"/>
                  <w:szCs w:val="16"/>
                  <w:u w:val="single"/>
                </w:rPr>
                <w:t>b</w:t>
              </w:r>
              <w:r w:rsidR="00F77FF2" w:rsidRPr="00F77FF2">
                <w:rPr>
                  <w:sz w:val="16"/>
                  <w:szCs w:val="16"/>
                  <w:u w:val="single"/>
                  <w:rPrChange w:id="1343" w:author="Groot, Karina de" w:date="2024-08-07T15:00:00Z" w16du:dateUtc="2024-08-07T13:00:00Z">
                    <w:rPr>
                      <w:u w:val="single"/>
                    </w:rPr>
                  </w:rPrChange>
                </w:rPr>
                <w:t>enaming partner</w:t>
              </w:r>
            </w:ins>
            <w:ins w:id="1344" w:author="Groot, Karina de" w:date="2024-08-07T15:00:00Z" w16du:dateUtc="2024-08-07T13:00:00Z">
              <w:r w:rsidR="00F77FF2">
                <w:rPr>
                  <w:sz w:val="16"/>
                  <w:szCs w:val="16"/>
                  <w:u w:val="single"/>
                </w:rPr>
                <w:t>:</w:t>
              </w:r>
            </w:ins>
            <w:ins w:id="1345" w:author="Groot, Karina de" w:date="2024-08-07T14:59:00Z" w16du:dateUtc="2024-08-07T12:59:00Z">
              <w:r w:rsidR="00F77FF2">
                <w:rPr>
                  <w:u w:val="single"/>
                </w:rPr>
                <w:t xml:space="preserve"> </w:t>
              </w:r>
            </w:ins>
            <w:r w:rsidR="00491647" w:rsidRPr="00CF2662">
              <w:rPr>
                <w:rStyle w:val="normaltextrun"/>
                <w:rFonts w:cs="Arial"/>
                <w:color w:val="008200"/>
                <w:sz w:val="16"/>
                <w:szCs w:val="16"/>
                <w:u w:val="single"/>
              </w:rPr>
              <w:t>erflaters echtgenote</w:t>
            </w:r>
            <w:r w:rsidR="00491647" w:rsidRPr="00491647" w:rsidDel="00491647">
              <w:rPr>
                <w:rStyle w:val="normaltextrun"/>
                <w:rFonts w:cs="Arial"/>
                <w:color w:val="008200"/>
                <w:sz w:val="16"/>
                <w:szCs w:val="16"/>
                <w:u w:val="single"/>
              </w:rPr>
              <w:t xml:space="preserve"> </w:t>
            </w:r>
            <w:r w:rsidRPr="00491647">
              <w:rPr>
                <w:rStyle w:val="normaltextrun"/>
                <w:rFonts w:cs="Arial"/>
                <w:color w:val="008200"/>
                <w:sz w:val="16"/>
                <w:szCs w:val="16"/>
                <w:u w:val="single"/>
              </w:rPr>
              <w:t>……..</w:t>
            </w:r>
            <w:r w:rsidRPr="00491647">
              <w:rPr>
                <w:rFonts w:cs="Arial"/>
                <w:color w:val="008200"/>
                <w:sz w:val="16"/>
                <w:szCs w:val="16"/>
                <w:u w:val="single"/>
              </w:rPr>
              <w:t xml:space="preserve"> </w:t>
            </w:r>
            <w:del w:id="1346" w:author="Groot, Karina de" w:date="2024-08-07T14:59:00Z" w16du:dateUtc="2024-08-07T12:59:00Z">
              <w:r w:rsidRPr="00491647" w:rsidDel="00F77FF2">
                <w:rPr>
                  <w:rStyle w:val="normaltextrun"/>
                  <w:rFonts w:cs="Arial"/>
                  <w:color w:val="008200"/>
                  <w:sz w:val="16"/>
                  <w:szCs w:val="16"/>
                  <w:u w:val="single"/>
                </w:rPr>
                <w:delText xml:space="preserve">voornoemde </w:delText>
              </w:r>
            </w:del>
            <w:r w:rsidRPr="00491647">
              <w:rPr>
                <w:rStyle w:val="normaltextrun"/>
                <w:rFonts w:cs="Arial"/>
                <w:color w:val="008200"/>
                <w:sz w:val="16"/>
                <w:szCs w:val="16"/>
                <w:u w:val="single"/>
              </w:rPr>
              <w:t>geregistreerd partner</w:t>
            </w:r>
            <w:r w:rsidRPr="00491647">
              <w:rPr>
                <w:sz w:val="16"/>
                <w:szCs w:val="16"/>
                <w:u w:val="single"/>
              </w:rPr>
              <w:t xml:space="preserve"> :</w:t>
            </w:r>
          </w:p>
          <w:p w14:paraId="2297D997" w14:textId="79AD31B6" w:rsidR="004F42D0" w:rsidRPr="00931A96" w:rsidRDefault="004F42D0" w:rsidP="004F42D0">
            <w:pPr>
              <w:spacing w:after="0"/>
              <w:rPr>
                <w:rStyle w:val="eop"/>
                <w:rFonts w:cs="Arial"/>
                <w:sz w:val="16"/>
                <w:szCs w:val="16"/>
              </w:rPr>
            </w:pPr>
            <w:r w:rsidRPr="00931A96">
              <w:rPr>
                <w:rStyle w:val="eop"/>
                <w:rFonts w:cs="Arial"/>
                <w:sz w:val="16"/>
                <w:szCs w:val="16"/>
              </w:rPr>
              <w:t>//IMKAD_AangebodenStuk/stukdeelVVE/</w:t>
            </w:r>
            <w:ins w:id="1347" w:author="Groot, Karina de" w:date="2024-08-07T15:09:00Z" w16du:dateUtc="2024-08-07T13:09:00Z">
              <w:r w:rsidR="00301919" w:rsidRPr="00301919">
                <w:rPr>
                  <w:rStyle w:val="eop"/>
                  <w:rFonts w:cs="Arial"/>
                  <w:sz w:val="16"/>
                  <w:szCs w:val="16"/>
                </w:rPr>
                <w:t>aanvaardingen</w:t>
              </w:r>
              <w:r w:rsidR="00301919">
                <w:rPr>
                  <w:rStyle w:val="eop"/>
                  <w:rFonts w:cs="Arial"/>
                  <w:sz w:val="16"/>
                  <w:szCs w:val="16"/>
                </w:rPr>
                <w:t>/</w:t>
              </w:r>
            </w:ins>
            <w:ins w:id="1348" w:author="Groot, Karina de" w:date="2024-08-13T10:43:00Z" w16du:dateUtc="2024-08-13T08:43:00Z">
              <w:r w:rsidR="003310B5">
                <w:rPr>
                  <w:rStyle w:val="eop"/>
                  <w:rFonts w:cs="Arial"/>
                  <w:sz w:val="16"/>
                  <w:szCs w:val="16"/>
                </w:rPr>
                <w:t>z</w:t>
              </w:r>
            </w:ins>
            <w:ins w:id="1349" w:author="Groot, Karina de" w:date="2024-08-07T15:06:00Z" w16du:dateUtc="2024-08-07T13:06:00Z">
              <w:r w:rsidR="00633309" w:rsidRPr="00633309">
                <w:rPr>
                  <w:rStyle w:val="eop"/>
                  <w:rFonts w:cs="Arial"/>
                  <w:sz w:val="16"/>
                  <w:szCs w:val="16"/>
                </w:rPr>
                <w:t>uivereAanvaarding</w:t>
              </w:r>
            </w:ins>
            <w:del w:id="1350" w:author="Groot, Karina de" w:date="2024-08-07T15:06:00Z" w16du:dateUtc="2024-08-07T13:06:00Z">
              <w:r w:rsidRPr="00931A96" w:rsidDel="00633309">
                <w:rPr>
                  <w:rStyle w:val="eop"/>
                  <w:rFonts w:cs="Arial"/>
                  <w:sz w:val="16"/>
                  <w:szCs w:val="16"/>
                </w:rPr>
                <w:delText>aanvaarding</w:delText>
              </w:r>
            </w:del>
            <w:r w:rsidRPr="00931A96">
              <w:rPr>
                <w:rStyle w:val="eop"/>
                <w:rFonts w:cs="Arial"/>
                <w:sz w:val="16"/>
                <w:szCs w:val="16"/>
              </w:rPr>
              <w:t>/tekstkeuze</w:t>
            </w:r>
          </w:p>
          <w:p w14:paraId="36833578" w14:textId="0C09B3BC" w:rsidR="004F42D0" w:rsidRPr="00931A96" w:rsidRDefault="004F42D0" w:rsidP="004F42D0">
            <w:pPr>
              <w:spacing w:after="0"/>
              <w:rPr>
                <w:rStyle w:val="eop"/>
                <w:sz w:val="16"/>
                <w:szCs w:val="16"/>
              </w:rPr>
            </w:pPr>
            <w:r w:rsidRPr="00931A96">
              <w:rPr>
                <w:rStyle w:val="eop"/>
                <w:sz w:val="16"/>
                <w:szCs w:val="16"/>
              </w:rPr>
              <w:t>.//tagNaam (k_</w:t>
            </w:r>
            <w:r w:rsidR="00491647">
              <w:rPr>
                <w:rStyle w:val="eop"/>
                <w:sz w:val="16"/>
                <w:szCs w:val="16"/>
              </w:rPr>
              <w:t>Partner</w:t>
            </w:r>
            <w:r w:rsidRPr="00931A96">
              <w:rPr>
                <w:rStyle w:val="eop"/>
                <w:sz w:val="16"/>
                <w:szCs w:val="16"/>
              </w:rPr>
              <w:t>)</w:t>
            </w:r>
          </w:p>
          <w:p w14:paraId="4850D7AF" w14:textId="2F48F163" w:rsidR="00E77EA6" w:rsidRDefault="004F42D0" w:rsidP="004F42D0">
            <w:pPr>
              <w:spacing w:after="0"/>
              <w:rPr>
                <w:rStyle w:val="eop"/>
                <w:sz w:val="16"/>
                <w:szCs w:val="16"/>
              </w:rPr>
            </w:pPr>
            <w:r w:rsidRPr="00931A96">
              <w:rPr>
                <w:rStyle w:val="eop"/>
                <w:sz w:val="16"/>
                <w:szCs w:val="16"/>
              </w:rPr>
              <w:t xml:space="preserve">.//tekst </w:t>
            </w:r>
            <w:r w:rsidRPr="00172DBF">
              <w:rPr>
                <w:rStyle w:val="eop"/>
                <w:sz w:val="16"/>
                <w:szCs w:val="16"/>
              </w:rPr>
              <w:t>(</w:t>
            </w:r>
            <w:r w:rsidR="00617A88">
              <w:rPr>
                <w:rStyle w:val="eop"/>
                <w:sz w:val="16"/>
                <w:szCs w:val="16"/>
              </w:rPr>
              <w:t>’erflaters echtgenote’, ‘erflaatsters echtgenoot’, ‘erflaters geregistreerd partner’, ‘erflaatsters geregistreerd partner’, ‘echtgenote’, ‘echtgenoot’, ‘geregistreerd partner</w:t>
            </w:r>
            <w:r w:rsidR="00E77EA6">
              <w:rPr>
                <w:rStyle w:val="eop"/>
                <w:sz w:val="16"/>
                <w:szCs w:val="16"/>
              </w:rPr>
              <w:t>’)</w:t>
            </w:r>
          </w:p>
          <w:p w14:paraId="3D5D053D" w14:textId="7518F3CF" w:rsidR="00491647" w:rsidDel="00D4046D" w:rsidRDefault="00491647" w:rsidP="004F42D0">
            <w:pPr>
              <w:spacing w:after="0"/>
              <w:rPr>
                <w:del w:id="1351" w:author="Groot, Karina de" w:date="2024-08-07T15:10:00Z" w16du:dateUtc="2024-08-07T13:10:00Z"/>
                <w:rStyle w:val="eop"/>
                <w:sz w:val="16"/>
                <w:szCs w:val="16"/>
              </w:rPr>
            </w:pPr>
          </w:p>
          <w:p w14:paraId="30F6110D" w14:textId="262053A6" w:rsidR="00491647" w:rsidRPr="004F42D0" w:rsidDel="00301919" w:rsidRDefault="00491647" w:rsidP="00491647">
            <w:pPr>
              <w:autoSpaceDE w:val="0"/>
              <w:autoSpaceDN w:val="0"/>
              <w:adjustRightInd w:val="0"/>
              <w:spacing w:after="0"/>
              <w:rPr>
                <w:del w:id="1352" w:author="Groot, Karina de" w:date="2024-08-07T15:09:00Z" w16du:dateUtc="2024-08-07T13:09:00Z"/>
                <w:sz w:val="16"/>
                <w:szCs w:val="16"/>
                <w:u w:val="single"/>
              </w:rPr>
            </w:pPr>
            <w:del w:id="1353" w:author="Groot, Karina de" w:date="2024-08-07T15:09:00Z" w16du:dateUtc="2024-08-07T13:09:00Z">
              <w:r w:rsidRPr="004F42D0" w:rsidDel="00301919">
                <w:rPr>
                  <w:sz w:val="16"/>
                  <w:szCs w:val="16"/>
                  <w:u w:val="single"/>
                </w:rPr>
                <w:delText xml:space="preserve">Mapping </w:delText>
              </w:r>
              <w:r w:rsidRPr="00491647" w:rsidDel="00301919">
                <w:rPr>
                  <w:sz w:val="16"/>
                  <w:szCs w:val="16"/>
                  <w:u w:val="single"/>
                </w:rPr>
                <w:delText xml:space="preserve">tonen tekskeuze </w:delText>
              </w:r>
              <w:r w:rsidRPr="00CF2662" w:rsidDel="00301919">
                <w:rPr>
                  <w:rStyle w:val="normaltextrun"/>
                  <w:rFonts w:cs="Arial"/>
                  <w:color w:val="008200"/>
                  <w:sz w:val="16"/>
                  <w:szCs w:val="16"/>
                  <w:u w:val="single"/>
                </w:rPr>
                <w:delText>erfgenaam</w:delText>
              </w:r>
              <w:r w:rsidRPr="00567EBE" w:rsidDel="00301919">
                <w:rPr>
                  <w:rStyle w:val="normaltextrun"/>
                  <w:rFonts w:cs="Arial"/>
                  <w:sz w:val="16"/>
                  <w:szCs w:val="16"/>
                  <w:u w:val="single"/>
                </w:rPr>
                <w:delText>/</w:delText>
              </w:r>
              <w:r w:rsidRPr="00CF2662" w:rsidDel="00301919">
                <w:rPr>
                  <w:rStyle w:val="normaltextrun"/>
                  <w:rFonts w:cs="Arial"/>
                  <w:color w:val="008200"/>
                  <w:sz w:val="16"/>
                  <w:szCs w:val="16"/>
                  <w:u w:val="single"/>
                </w:rPr>
                <w:delText>erfgenamen</w:delText>
              </w:r>
              <w:r w:rsidRPr="00CF2662" w:rsidDel="00301919">
                <w:rPr>
                  <w:sz w:val="16"/>
                  <w:szCs w:val="16"/>
                </w:rPr>
                <w:delText>:</w:delText>
              </w:r>
            </w:del>
          </w:p>
          <w:p w14:paraId="6AF8E0C2" w14:textId="4681CE5C" w:rsidR="00491647" w:rsidRPr="00931A96" w:rsidDel="00301919" w:rsidRDefault="00491647" w:rsidP="00491647">
            <w:pPr>
              <w:spacing w:after="0"/>
              <w:rPr>
                <w:del w:id="1354" w:author="Groot, Karina de" w:date="2024-08-07T15:09:00Z" w16du:dateUtc="2024-08-07T13:09:00Z"/>
                <w:rStyle w:val="eop"/>
                <w:rFonts w:cs="Arial"/>
                <w:sz w:val="16"/>
                <w:szCs w:val="16"/>
              </w:rPr>
            </w:pPr>
            <w:del w:id="1355" w:author="Groot, Karina de" w:date="2024-08-07T15:09:00Z" w16du:dateUtc="2024-08-07T13:09:00Z">
              <w:r w:rsidRPr="00931A96" w:rsidDel="00301919">
                <w:rPr>
                  <w:rStyle w:val="eop"/>
                  <w:rFonts w:cs="Arial"/>
                  <w:sz w:val="16"/>
                  <w:szCs w:val="16"/>
                </w:rPr>
                <w:delText>//IMKAD_AangebodenStuk/stukdeelVVE/aanvaarding/tekstkeuze</w:delText>
              </w:r>
            </w:del>
          </w:p>
          <w:p w14:paraId="68D365CA" w14:textId="7858FA0E" w:rsidR="00491647" w:rsidDel="00301919" w:rsidRDefault="00491647" w:rsidP="00491647">
            <w:pPr>
              <w:spacing w:after="0"/>
              <w:rPr>
                <w:del w:id="1356" w:author="Groot, Karina de" w:date="2024-08-07T15:09:00Z" w16du:dateUtc="2024-08-07T13:09:00Z"/>
                <w:rStyle w:val="eop"/>
                <w:sz w:val="16"/>
                <w:szCs w:val="16"/>
              </w:rPr>
            </w:pPr>
            <w:del w:id="1357" w:author="Groot, Karina de" w:date="2024-08-07T15:09:00Z" w16du:dateUtc="2024-08-07T13:09:00Z">
              <w:r w:rsidRPr="00931A96" w:rsidDel="00301919">
                <w:rPr>
                  <w:rStyle w:val="eop"/>
                  <w:sz w:val="16"/>
                  <w:szCs w:val="16"/>
                </w:rPr>
                <w:delText>.//tagNaam (k_</w:delText>
              </w:r>
              <w:r w:rsidDel="00301919">
                <w:rPr>
                  <w:rStyle w:val="eop"/>
                  <w:sz w:val="16"/>
                  <w:szCs w:val="16"/>
                </w:rPr>
                <w:delText>Erfgenamen</w:delText>
              </w:r>
              <w:r w:rsidRPr="00931A96" w:rsidDel="00301919">
                <w:rPr>
                  <w:rStyle w:val="eop"/>
                  <w:sz w:val="16"/>
                  <w:szCs w:val="16"/>
                </w:rPr>
                <w:delText>)</w:delText>
              </w:r>
            </w:del>
          </w:p>
          <w:p w14:paraId="4E821977" w14:textId="6E00ADA8" w:rsidR="00491647" w:rsidRPr="00137BDB" w:rsidDel="00301919" w:rsidRDefault="00491647" w:rsidP="00491647">
            <w:pPr>
              <w:spacing w:after="0"/>
              <w:rPr>
                <w:del w:id="1358" w:author="Groot, Karina de" w:date="2024-08-07T15:09:00Z" w16du:dateUtc="2024-08-07T13:09:00Z"/>
                <w:rStyle w:val="eop"/>
                <w:color w:val="FF0000"/>
                <w:sz w:val="16"/>
                <w:szCs w:val="16"/>
                <w:rPrChange w:id="1359" w:author="Groot, Karina de" w:date="2024-08-07T14:51:00Z" w16du:dateUtc="2024-08-07T12:51:00Z">
                  <w:rPr>
                    <w:del w:id="1360" w:author="Groot, Karina de" w:date="2024-08-07T15:09:00Z" w16du:dateUtc="2024-08-07T13:09:00Z"/>
                    <w:rStyle w:val="eop"/>
                    <w:sz w:val="16"/>
                    <w:szCs w:val="16"/>
                  </w:rPr>
                </w:rPrChange>
              </w:rPr>
            </w:pPr>
            <w:del w:id="1361" w:author="Groot, Karina de" w:date="2024-08-07T15:09:00Z" w16du:dateUtc="2024-08-07T13:09:00Z">
              <w:r w:rsidDel="00301919">
                <w:rPr>
                  <w:rStyle w:val="eop"/>
                  <w:sz w:val="16"/>
                  <w:szCs w:val="16"/>
                </w:rPr>
                <w:delText>.// tekst(‘erfgenaam’, ‘erfgenamen’)</w:delText>
              </w:r>
            </w:del>
          </w:p>
          <w:p w14:paraId="369D97AC" w14:textId="77777777" w:rsidR="00491647" w:rsidRDefault="00491647" w:rsidP="004F42D0">
            <w:pPr>
              <w:spacing w:after="0"/>
              <w:rPr>
                <w:rStyle w:val="eop"/>
                <w:sz w:val="16"/>
                <w:szCs w:val="16"/>
              </w:rPr>
            </w:pPr>
          </w:p>
          <w:p w14:paraId="5707A15A" w14:textId="52671582" w:rsidR="007479F7" w:rsidRDefault="007479F7" w:rsidP="004F42D0">
            <w:pPr>
              <w:spacing w:after="0"/>
              <w:rPr>
                <w:rStyle w:val="eop"/>
                <w:sz w:val="16"/>
                <w:szCs w:val="16"/>
              </w:rPr>
            </w:pPr>
          </w:p>
          <w:p w14:paraId="57B0EFB2" w14:textId="75B1D3AA" w:rsidR="007479F7" w:rsidRPr="00CF2662" w:rsidRDefault="007479F7" w:rsidP="004F42D0">
            <w:pPr>
              <w:spacing w:after="0"/>
              <w:rPr>
                <w:rStyle w:val="normaltextrun"/>
                <w:rFonts w:cs="Arial"/>
                <w:u w:val="single"/>
              </w:rPr>
            </w:pPr>
            <w:r w:rsidRPr="00CF2662">
              <w:rPr>
                <w:rStyle w:val="eop"/>
                <w:sz w:val="16"/>
                <w:szCs w:val="16"/>
                <w:u w:val="single"/>
              </w:rPr>
              <w:t xml:space="preserve">Mapping tonen tekstkeuze </w:t>
            </w:r>
            <w:r w:rsidRPr="00CF2662">
              <w:rPr>
                <w:rStyle w:val="normaltextrun"/>
                <w:rFonts w:cs="Arial"/>
                <w:color w:val="7030A0"/>
                <w:sz w:val="16"/>
                <w:szCs w:val="16"/>
                <w:u w:val="single"/>
              </w:rPr>
              <w:t>onder ERFGENAMEN</w:t>
            </w:r>
            <w:r w:rsidRPr="00CF2662">
              <w:rPr>
                <w:rStyle w:val="normaltextrun"/>
                <w:rFonts w:cs="Arial"/>
                <w:sz w:val="16"/>
                <w:szCs w:val="16"/>
                <w:u w:val="single"/>
              </w:rPr>
              <w:t>:</w:t>
            </w:r>
          </w:p>
          <w:p w14:paraId="464532EA" w14:textId="3D943D66" w:rsidR="007479F7" w:rsidRPr="00931A96" w:rsidRDefault="007479F7" w:rsidP="007479F7">
            <w:pPr>
              <w:spacing w:after="0"/>
              <w:rPr>
                <w:rStyle w:val="eop"/>
                <w:rFonts w:cs="Arial"/>
                <w:sz w:val="16"/>
                <w:szCs w:val="16"/>
              </w:rPr>
            </w:pPr>
            <w:r w:rsidRPr="00931A96">
              <w:rPr>
                <w:rStyle w:val="eop"/>
                <w:rFonts w:cs="Arial"/>
                <w:sz w:val="16"/>
                <w:szCs w:val="16"/>
              </w:rPr>
              <w:t>//IMKAD_AangebodenStuk/stukdeelVVE/</w:t>
            </w:r>
            <w:ins w:id="1362" w:author="Groot, Karina de" w:date="2024-08-07T15:10:00Z" w16du:dateUtc="2024-08-07T13:10:00Z">
              <w:r w:rsidR="00D4046D" w:rsidRPr="00301919">
                <w:rPr>
                  <w:rStyle w:val="eop"/>
                  <w:rFonts w:cs="Arial"/>
                  <w:sz w:val="16"/>
                  <w:szCs w:val="16"/>
                </w:rPr>
                <w:t>aanvaardingen</w:t>
              </w:r>
              <w:r w:rsidR="00D4046D">
                <w:rPr>
                  <w:rStyle w:val="eop"/>
                  <w:rFonts w:cs="Arial"/>
                  <w:sz w:val="16"/>
                  <w:szCs w:val="16"/>
                </w:rPr>
                <w:t>/</w:t>
              </w:r>
            </w:ins>
            <w:ins w:id="1363" w:author="Groot, Karina de" w:date="2024-08-13T10:43:00Z" w16du:dateUtc="2024-08-13T08:43:00Z">
              <w:r w:rsidR="003310B5">
                <w:rPr>
                  <w:rStyle w:val="eop"/>
                  <w:rFonts w:cs="Arial"/>
                  <w:sz w:val="16"/>
                  <w:szCs w:val="16"/>
                </w:rPr>
                <w:t>z</w:t>
              </w:r>
            </w:ins>
            <w:ins w:id="1364" w:author="Groot, Karina de" w:date="2024-08-07T15:06:00Z" w16du:dateUtc="2024-08-07T13:06:00Z">
              <w:r w:rsidR="00633309" w:rsidRPr="00633309">
                <w:rPr>
                  <w:rStyle w:val="eop"/>
                  <w:rFonts w:cs="Arial"/>
                  <w:sz w:val="16"/>
                  <w:szCs w:val="16"/>
                </w:rPr>
                <w:t>uivereAanvaarding</w:t>
              </w:r>
            </w:ins>
            <w:del w:id="1365" w:author="Groot, Karina de" w:date="2024-08-07T15:06:00Z" w16du:dateUtc="2024-08-07T13:06:00Z">
              <w:r w:rsidRPr="00931A96" w:rsidDel="00633309">
                <w:rPr>
                  <w:rStyle w:val="eop"/>
                  <w:rFonts w:cs="Arial"/>
                  <w:sz w:val="16"/>
                  <w:szCs w:val="16"/>
                </w:rPr>
                <w:delText>aanvaarding</w:delText>
              </w:r>
            </w:del>
            <w:r w:rsidRPr="00931A96">
              <w:rPr>
                <w:rStyle w:val="eop"/>
                <w:rFonts w:cs="Arial"/>
                <w:sz w:val="16"/>
                <w:szCs w:val="16"/>
              </w:rPr>
              <w:t>/tekstkeuze</w:t>
            </w:r>
          </w:p>
          <w:p w14:paraId="421219D8" w14:textId="0C968D2E" w:rsidR="007479F7" w:rsidRDefault="007479F7" w:rsidP="004F42D0">
            <w:pPr>
              <w:spacing w:after="0"/>
              <w:rPr>
                <w:rStyle w:val="eop"/>
                <w:sz w:val="16"/>
                <w:szCs w:val="16"/>
              </w:rPr>
            </w:pPr>
            <w:r>
              <w:rPr>
                <w:rStyle w:val="eop"/>
                <w:sz w:val="16"/>
                <w:szCs w:val="16"/>
              </w:rPr>
              <w:t>.//tagNaam (k_KopjeErfgenamen)</w:t>
            </w:r>
          </w:p>
          <w:p w14:paraId="2C0904E9" w14:textId="45ABB01F" w:rsidR="007479F7" w:rsidRDefault="007479F7" w:rsidP="007479F7">
            <w:pPr>
              <w:spacing w:after="0"/>
              <w:rPr>
                <w:ins w:id="1366" w:author="Groot, Karina de" w:date="2024-08-12T15:05:00Z" w16du:dateUtc="2024-08-12T13:05:00Z"/>
                <w:rStyle w:val="eop"/>
                <w:sz w:val="16"/>
                <w:szCs w:val="16"/>
              </w:rPr>
            </w:pPr>
            <w:r>
              <w:rPr>
                <w:rStyle w:val="eop"/>
                <w:sz w:val="16"/>
                <w:szCs w:val="16"/>
              </w:rPr>
              <w:t xml:space="preserve">.//tekst </w:t>
            </w:r>
            <w:del w:id="1367" w:author="Groot, Karina de" w:date="2024-08-12T14:45:00Z" w16du:dateUtc="2024-08-12T12:45:00Z">
              <w:r w:rsidRPr="00172DBF" w:rsidDel="00B56B88">
                <w:rPr>
                  <w:rStyle w:val="eop"/>
                  <w:sz w:val="16"/>
                  <w:szCs w:val="16"/>
                </w:rPr>
                <w:delText>(‘true’ = tekst wordt getoond; ‘false’ = tekst wordt niet getoond)</w:delText>
              </w:r>
            </w:del>
            <w:ins w:id="1368" w:author="Groot, Karina de" w:date="2024-08-12T14:46:00Z" w16du:dateUtc="2024-08-12T12:46:00Z">
              <w:r w:rsidR="00B56B88">
                <w:rPr>
                  <w:rStyle w:val="eop"/>
                  <w:sz w:val="16"/>
                  <w:szCs w:val="16"/>
                </w:rPr>
                <w:t>(</w:t>
              </w:r>
            </w:ins>
            <w:ins w:id="1369" w:author="Willems, Igor" w:date="2024-08-29T11:45:00Z" w16du:dateUtc="2024-08-29T09:45:00Z">
              <w:r w:rsidR="00AD266C" w:rsidRPr="00AD266C">
                <w:rPr>
                  <w:rStyle w:val="eop"/>
                  <w:sz w:val="16"/>
                  <w:szCs w:val="16"/>
                </w:rPr>
                <w:t>‘true’ = tekst wordt getoond, ‘false’ = tekst wordt niet getoond</w:t>
              </w:r>
            </w:ins>
            <w:ins w:id="1370" w:author="Groot, Karina de" w:date="2024-08-12T14:46:00Z" w16du:dateUtc="2024-08-12T12:46:00Z">
              <w:del w:id="1371" w:author="Willems, Igor" w:date="2024-08-29T11:45:00Z" w16du:dateUtc="2024-08-29T09:45:00Z">
                <w:r w:rsidR="00B56B88" w:rsidDel="00AD266C">
                  <w:rPr>
                    <w:rStyle w:val="eop"/>
                    <w:sz w:val="16"/>
                    <w:szCs w:val="16"/>
                  </w:rPr>
                  <w:delText>‘onder ERFGENAMEN’</w:delText>
                </w:r>
              </w:del>
              <w:r w:rsidR="00B56B88">
                <w:rPr>
                  <w:rStyle w:val="eop"/>
                  <w:sz w:val="16"/>
                  <w:szCs w:val="16"/>
                </w:rPr>
                <w:t>)</w:t>
              </w:r>
            </w:ins>
          </w:p>
          <w:p w14:paraId="44FA3D24" w14:textId="77777777" w:rsidR="00E00DB8" w:rsidRDefault="00E00DB8" w:rsidP="007479F7">
            <w:pPr>
              <w:spacing w:after="0"/>
              <w:rPr>
                <w:ins w:id="1372" w:author="Groot, Karina de" w:date="2024-08-12T15:05:00Z" w16du:dateUtc="2024-08-12T13:05:00Z"/>
                <w:rStyle w:val="eop"/>
              </w:rPr>
            </w:pPr>
          </w:p>
          <w:p w14:paraId="6148371D" w14:textId="2A2FBBF4" w:rsidR="00E00DB8" w:rsidRDefault="00E00DB8" w:rsidP="007479F7">
            <w:pPr>
              <w:spacing w:after="0"/>
              <w:rPr>
                <w:ins w:id="1373" w:author="Groot, Karina de" w:date="2024-08-12T15:29:00Z" w16du:dateUtc="2024-08-12T13:29:00Z"/>
                <w:rStyle w:val="normaltextrun"/>
                <w:rFonts w:cs="Arial"/>
                <w:sz w:val="16"/>
                <w:szCs w:val="16"/>
              </w:rPr>
            </w:pPr>
            <w:ins w:id="1374" w:author="Groot, Karina de" w:date="2024-08-12T15:05:00Z" w16du:dateUtc="2024-08-12T13:05:00Z">
              <w:r w:rsidRPr="00E00DB8">
                <w:rPr>
                  <w:rStyle w:val="eop"/>
                  <w:sz w:val="16"/>
                  <w:szCs w:val="16"/>
                  <w:rPrChange w:id="1375" w:author="Groot, Karina de" w:date="2024-08-12T15:27:00Z" w16du:dateUtc="2024-08-12T13:27:00Z">
                    <w:rPr>
                      <w:rStyle w:val="eop"/>
                    </w:rPr>
                  </w:rPrChange>
                </w:rPr>
                <w:t xml:space="preserve">De tekst </w:t>
              </w:r>
              <w:r w:rsidRPr="00E00DB8">
                <w:rPr>
                  <w:rStyle w:val="normaltextrun"/>
                  <w:rFonts w:cs="Arial"/>
                  <w:color w:val="7030A0"/>
                  <w:sz w:val="16"/>
                  <w:szCs w:val="16"/>
                  <w:rPrChange w:id="1376" w:author="Groot, Karina de" w:date="2024-08-12T15:27:00Z" w16du:dateUtc="2024-08-12T13:27:00Z">
                    <w:rPr>
                      <w:rStyle w:val="normaltextrun"/>
                      <w:rFonts w:cs="Arial"/>
                      <w:color w:val="7030A0"/>
                      <w:sz w:val="20"/>
                    </w:rPr>
                  </w:rPrChange>
                </w:rPr>
                <w:t xml:space="preserve">sub </w:t>
              </w:r>
              <w:r w:rsidRPr="00E00DB8">
                <w:rPr>
                  <w:rStyle w:val="normaltextrun"/>
                  <w:rFonts w:cs="Arial"/>
                  <w:sz w:val="16"/>
                  <w:szCs w:val="16"/>
                  <w:rPrChange w:id="1377" w:author="Groot, Karina de" w:date="2024-08-12T15:27:00Z" w16du:dateUtc="2024-08-12T13:27:00Z">
                    <w:rPr>
                      <w:rStyle w:val="normaltextrun"/>
                      <w:rFonts w:cs="Arial"/>
                      <w:color w:val="7030A0"/>
                      <w:sz w:val="20"/>
                    </w:rPr>
                  </w:rPrChange>
                </w:rPr>
                <w:t xml:space="preserve">wordt </w:t>
              </w:r>
            </w:ins>
            <w:ins w:id="1378" w:author="Groot, Karina de" w:date="2024-08-12T15:17:00Z" w16du:dateUtc="2024-08-12T13:17:00Z">
              <w:r w:rsidRPr="00E00DB8">
                <w:rPr>
                  <w:rStyle w:val="normaltextrun"/>
                  <w:rFonts w:cs="Arial"/>
                  <w:sz w:val="16"/>
                  <w:szCs w:val="16"/>
                </w:rPr>
                <w:t xml:space="preserve">alleen </w:t>
              </w:r>
            </w:ins>
            <w:ins w:id="1379" w:author="Groot, Karina de" w:date="2024-08-12T15:05:00Z" w16du:dateUtc="2024-08-12T13:05:00Z">
              <w:r w:rsidRPr="00E00DB8">
                <w:rPr>
                  <w:rStyle w:val="normaltextrun"/>
                  <w:rFonts w:cs="Arial"/>
                  <w:sz w:val="16"/>
                  <w:szCs w:val="16"/>
                  <w:rPrChange w:id="1380" w:author="Groot, Karina de" w:date="2024-08-12T15:27:00Z" w16du:dateUtc="2024-08-12T13:27:00Z">
                    <w:rPr>
                      <w:rStyle w:val="normaltextrun"/>
                      <w:rFonts w:cs="Arial"/>
                      <w:color w:val="7030A0"/>
                      <w:sz w:val="20"/>
                    </w:rPr>
                  </w:rPrChange>
                </w:rPr>
                <w:t>getoond</w:t>
              </w:r>
            </w:ins>
            <w:ins w:id="1381" w:author="Groot, Karina de" w:date="2024-08-12T15:06:00Z" w16du:dateUtc="2024-08-12T13:06:00Z">
              <w:r w:rsidRPr="00E00DB8">
                <w:rPr>
                  <w:rStyle w:val="normaltextrun"/>
                  <w:rFonts w:cs="Arial"/>
                  <w:sz w:val="16"/>
                  <w:szCs w:val="16"/>
                  <w:rPrChange w:id="1382" w:author="Groot, Karina de" w:date="2024-08-12T15:27:00Z" w16du:dateUtc="2024-08-12T13:27:00Z">
                    <w:rPr>
                      <w:rStyle w:val="normaltextrun"/>
                      <w:rFonts w:cs="Arial"/>
                      <w:color w:val="7030A0"/>
                      <w:sz w:val="20"/>
                    </w:rPr>
                  </w:rPrChange>
                </w:rPr>
                <w:t xml:space="preserve"> als er</w:t>
              </w:r>
            </w:ins>
            <w:ins w:id="1383" w:author="Groot, Karina de" w:date="2024-08-12T15:17:00Z" w16du:dateUtc="2024-08-12T13:17:00Z">
              <w:r w:rsidRPr="00E00DB8">
                <w:rPr>
                  <w:rStyle w:val="normaltextrun"/>
                  <w:rFonts w:cs="Arial"/>
                  <w:sz w:val="16"/>
                  <w:szCs w:val="16"/>
                </w:rPr>
                <w:t xml:space="preserve"> </w:t>
              </w:r>
            </w:ins>
            <w:ins w:id="1384" w:author="Groot, Karina de" w:date="2024-08-12T15:24:00Z" w16du:dateUtc="2024-08-12T13:24:00Z">
              <w:r w:rsidRPr="00E00DB8">
                <w:rPr>
                  <w:snapToGrid/>
                  <w:kern w:val="0"/>
                  <w:sz w:val="16"/>
                  <w:szCs w:val="16"/>
                  <w:lang w:eastAsia="nl-NL"/>
                  <w:rPrChange w:id="1385" w:author="Groot, Karina de" w:date="2024-08-12T15:27:00Z" w16du:dateUtc="2024-08-12T13:27:00Z">
                    <w:rPr>
                      <w:snapToGrid/>
                      <w:kern w:val="0"/>
                      <w:lang w:eastAsia="nl-NL"/>
                    </w:rPr>
                  </w:rPrChange>
                </w:rPr>
                <w:t>persoonRef</w:t>
              </w:r>
            </w:ins>
            <w:ins w:id="1386" w:author="Groot, Karina de" w:date="2024-08-12T15:26:00Z" w16du:dateUtc="2024-08-12T13:26:00Z">
              <w:r w:rsidRPr="00E00DB8">
                <w:rPr>
                  <w:snapToGrid/>
                  <w:kern w:val="0"/>
                  <w:sz w:val="16"/>
                  <w:szCs w:val="16"/>
                  <w:lang w:eastAsia="nl-NL"/>
                  <w:rPrChange w:id="1387" w:author="Groot, Karina de" w:date="2024-08-12T15:27:00Z" w16du:dateUtc="2024-08-12T13:27:00Z">
                    <w:rPr>
                      <w:snapToGrid/>
                      <w:kern w:val="0"/>
                      <w:lang w:eastAsia="nl-NL"/>
                    </w:rPr>
                  </w:rPrChange>
                </w:rPr>
                <w:t>’s</w:t>
              </w:r>
            </w:ins>
            <w:ins w:id="1388" w:author="Groot, Karina de" w:date="2024-08-12T15:21:00Z" w16du:dateUtc="2024-08-12T13:21:00Z">
              <w:r w:rsidRPr="00E00DB8">
                <w:rPr>
                  <w:rFonts w:cs="Arial"/>
                  <w:snapToGrid/>
                  <w:kern w:val="0"/>
                  <w:sz w:val="16"/>
                  <w:szCs w:val="16"/>
                  <w:lang w:eastAsia="nl-NL"/>
                </w:rPr>
                <w:t xml:space="preserve"> </w:t>
              </w:r>
            </w:ins>
            <w:ins w:id="1389" w:author="Groot, Karina de" w:date="2024-08-12T15:18:00Z" w16du:dateUtc="2024-08-12T13:18:00Z">
              <w:r w:rsidRPr="00E00DB8">
                <w:rPr>
                  <w:rStyle w:val="normaltextrun"/>
                  <w:rFonts w:cs="Arial"/>
                  <w:sz w:val="16"/>
                  <w:szCs w:val="16"/>
                </w:rPr>
                <w:t>zijn opgenomen naar personen die genoemd worden onder de alinea</w:t>
              </w:r>
            </w:ins>
            <w:ins w:id="1390" w:author="Groot, Karina de" w:date="2024-08-13T11:53:00Z" w16du:dateUtc="2024-08-13T09:53:00Z">
              <w:r w:rsidR="00401603">
                <w:rPr>
                  <w:rStyle w:val="normaltextrun"/>
                  <w:rFonts w:cs="Arial"/>
                  <w:sz w:val="16"/>
                  <w:szCs w:val="16"/>
                </w:rPr>
                <w:t xml:space="preserve"> </w:t>
              </w:r>
            </w:ins>
            <w:ins w:id="1391" w:author="Groot, Karina de" w:date="2024-08-12T15:18:00Z" w16du:dateUtc="2024-08-12T13:18:00Z">
              <w:r w:rsidRPr="00401603">
                <w:rPr>
                  <w:rStyle w:val="normaltextrun"/>
                  <w:rFonts w:cs="Arial"/>
                  <w:color w:val="7030A0"/>
                  <w:sz w:val="16"/>
                  <w:szCs w:val="16"/>
                  <w:rPrChange w:id="1392" w:author="Groot, Karina de" w:date="2024-08-13T11:52:00Z" w16du:dateUtc="2024-08-13T09:52:00Z">
                    <w:rPr>
                      <w:rStyle w:val="normaltextrun"/>
                      <w:rFonts w:cs="Arial"/>
                      <w:sz w:val="16"/>
                      <w:szCs w:val="16"/>
                    </w:rPr>
                  </w:rPrChange>
                </w:rPr>
                <w:t>ERGENAMEN</w:t>
              </w:r>
            </w:ins>
            <w:ins w:id="1393" w:author="Groot, Karina de" w:date="2024-08-12T15:27:00Z" w16du:dateUtc="2024-08-12T13:27:00Z">
              <w:r>
                <w:rPr>
                  <w:rStyle w:val="normaltextrun"/>
                  <w:rFonts w:cs="Arial"/>
                  <w:sz w:val="16"/>
                  <w:szCs w:val="16"/>
                </w:rPr>
                <w:t>:</w:t>
              </w:r>
            </w:ins>
          </w:p>
          <w:p w14:paraId="5E640F92" w14:textId="0A1F57ED" w:rsidR="00401603" w:rsidRDefault="00E00DB8" w:rsidP="007479F7">
            <w:pPr>
              <w:spacing w:after="0"/>
              <w:rPr>
                <w:ins w:id="1394" w:author="Groot, Karina de" w:date="2024-08-13T11:53:00Z" w16du:dateUtc="2024-08-13T09:53:00Z"/>
                <w:rStyle w:val="eop"/>
                <w:sz w:val="16"/>
                <w:szCs w:val="16"/>
              </w:rPr>
            </w:pPr>
            <w:ins w:id="1395" w:author="Groot, Karina de" w:date="2024-08-12T15:29:00Z" w16du:dateUtc="2024-08-12T13:29:00Z">
              <w:r w:rsidRPr="002C1DE1">
                <w:rPr>
                  <w:rStyle w:val="eop"/>
                  <w:sz w:val="16"/>
                  <w:szCs w:val="16"/>
                  <w:rPrChange w:id="1396" w:author="Groot, Karina de" w:date="2024-08-12T15:31:00Z" w16du:dateUtc="2024-08-12T13:31:00Z">
                    <w:rPr>
                      <w:rStyle w:val="eop"/>
                      <w:color w:val="FF0000"/>
                      <w:sz w:val="16"/>
                      <w:szCs w:val="16"/>
                    </w:rPr>
                  </w:rPrChange>
                </w:rPr>
                <w:t>.</w:t>
              </w:r>
              <w:r w:rsidRPr="002C1DE1">
                <w:rPr>
                  <w:rStyle w:val="eop"/>
                  <w:sz w:val="16"/>
                  <w:szCs w:val="16"/>
                  <w:rPrChange w:id="1397" w:author="Groot, Karina de" w:date="2024-08-12T15:31:00Z" w16du:dateUtc="2024-08-12T13:31:00Z">
                    <w:rPr>
                      <w:rStyle w:val="eop"/>
                      <w:color w:val="FF0000"/>
                    </w:rPr>
                  </w:rPrChange>
                </w:rPr>
                <w:t>//StukdeelVVE</w:t>
              </w:r>
              <w:r w:rsidRPr="002C1DE1">
                <w:rPr>
                  <w:rStyle w:val="eop"/>
                  <w:sz w:val="16"/>
                  <w:szCs w:val="16"/>
                  <w:rPrChange w:id="1398" w:author="Groot, Karina de" w:date="2024-08-12T15:31:00Z" w16du:dateUtc="2024-08-12T13:31:00Z">
                    <w:rPr>
                      <w:rStyle w:val="eop"/>
                    </w:rPr>
                  </w:rPrChange>
                </w:rPr>
                <w:t>/</w:t>
              </w:r>
            </w:ins>
            <w:ins w:id="1399" w:author="Groot, Karina de" w:date="2024-08-13T12:03:00Z" w16du:dateUtc="2024-08-13T10:03:00Z">
              <w:r w:rsidR="008C18C7">
                <w:rPr>
                  <w:rStyle w:val="eop"/>
                  <w:sz w:val="16"/>
                  <w:szCs w:val="16"/>
                </w:rPr>
                <w:t>aanvaardingen/</w:t>
              </w:r>
            </w:ins>
            <w:ins w:id="1400" w:author="Groot, Karina de" w:date="2024-08-13T10:43:00Z" w16du:dateUtc="2024-08-13T08:43:00Z">
              <w:r w:rsidR="003310B5">
                <w:rPr>
                  <w:rStyle w:val="eop"/>
                  <w:sz w:val="16"/>
                  <w:szCs w:val="16"/>
                </w:rPr>
                <w:t>z</w:t>
              </w:r>
            </w:ins>
            <w:ins w:id="1401" w:author="Groot, Karina de" w:date="2024-08-12T15:29:00Z" w16du:dateUtc="2024-08-12T13:29:00Z">
              <w:r w:rsidRPr="002C1DE1">
                <w:rPr>
                  <w:rStyle w:val="eop"/>
                  <w:sz w:val="16"/>
                  <w:szCs w:val="16"/>
                  <w:rPrChange w:id="1402" w:author="Groot, Karina de" w:date="2024-08-12T15:31:00Z" w16du:dateUtc="2024-08-12T13:31:00Z">
                    <w:rPr>
                      <w:rStyle w:val="eop"/>
                    </w:rPr>
                  </w:rPrChange>
                </w:rPr>
                <w:t>uivereAanvaarding/subs</w:t>
              </w:r>
            </w:ins>
          </w:p>
          <w:p w14:paraId="41223775" w14:textId="3D714A2B" w:rsidR="00E00DB8" w:rsidRDefault="00401603" w:rsidP="007479F7">
            <w:pPr>
              <w:spacing w:after="0"/>
              <w:rPr>
                <w:ins w:id="1403" w:author="Groot, Karina de" w:date="2024-08-13T14:04:00Z" w16du:dateUtc="2024-08-13T12:04:00Z"/>
                <w:sz w:val="16"/>
                <w:szCs w:val="16"/>
              </w:rPr>
            </w:pPr>
            <w:ins w:id="1404" w:author="Groot, Karina de" w:date="2024-08-13T11:53:00Z" w16du:dateUtc="2024-08-13T09:53:00Z">
              <w:r>
                <w:rPr>
                  <w:rStyle w:val="eop"/>
                </w:rPr>
                <w:t>./</w:t>
              </w:r>
            </w:ins>
            <w:ins w:id="1405" w:author="Groot, Karina de" w:date="2024-08-12T15:29:00Z" w16du:dateUtc="2024-08-12T13:29:00Z">
              <w:r w:rsidR="00E00DB8" w:rsidRPr="002C1DE1">
                <w:rPr>
                  <w:rStyle w:val="eop"/>
                  <w:sz w:val="16"/>
                  <w:szCs w:val="16"/>
                  <w:rPrChange w:id="1406" w:author="Groot, Karina de" w:date="2024-08-12T15:31:00Z" w16du:dateUtc="2024-08-12T13:31:00Z">
                    <w:rPr>
                      <w:rStyle w:val="eop"/>
                    </w:rPr>
                  </w:rPrChange>
                </w:rPr>
                <w:t>/</w:t>
              </w:r>
            </w:ins>
            <w:ins w:id="1407" w:author="Groot, Karina de" w:date="2024-08-12T15:30:00Z" w16du:dateUtc="2024-08-12T13:30:00Z">
              <w:r w:rsidR="00E00DB8" w:rsidRPr="002C1DE1">
                <w:rPr>
                  <w:rStyle w:val="eop"/>
                  <w:sz w:val="16"/>
                  <w:szCs w:val="16"/>
                  <w:rPrChange w:id="1408" w:author="Groot, Karina de" w:date="2024-08-12T15:31:00Z" w16du:dateUtc="2024-08-12T13:31:00Z">
                    <w:rPr>
                      <w:rStyle w:val="eop"/>
                    </w:rPr>
                  </w:rPrChange>
                </w:rPr>
                <w:t>persoonRef [</w:t>
              </w:r>
              <w:r w:rsidR="00E00DB8" w:rsidRPr="002C1DE1">
                <w:rPr>
                  <w:sz w:val="16"/>
                  <w:szCs w:val="16"/>
                </w:rPr>
                <w:t>xlink:href= ‘’id]</w:t>
              </w:r>
            </w:ins>
          </w:p>
          <w:p w14:paraId="05B7E754" w14:textId="77777777" w:rsidR="00C9145C" w:rsidRDefault="00C9145C" w:rsidP="007479F7">
            <w:pPr>
              <w:spacing w:after="0"/>
              <w:rPr>
                <w:ins w:id="1409" w:author="Groot, Karina de" w:date="2024-08-13T14:04:00Z" w16du:dateUtc="2024-08-13T12:04:00Z"/>
                <w:sz w:val="16"/>
                <w:szCs w:val="16"/>
              </w:rPr>
            </w:pPr>
          </w:p>
          <w:p w14:paraId="5311C91D" w14:textId="77777777" w:rsidR="00C9145C" w:rsidRPr="00441BC1" w:rsidRDefault="00C9145C" w:rsidP="00C9145C">
            <w:pPr>
              <w:spacing w:after="0"/>
              <w:rPr>
                <w:ins w:id="1410" w:author="Groot, Karina de" w:date="2024-08-13T14:04:00Z" w16du:dateUtc="2024-08-13T12:04:00Z"/>
                <w:rStyle w:val="normaltextrun"/>
                <w:rFonts w:cs="Arial"/>
                <w:color w:val="008200"/>
                <w:sz w:val="16"/>
                <w:szCs w:val="16"/>
                <w:u w:val="single"/>
              </w:rPr>
            </w:pPr>
            <w:ins w:id="1411" w:author="Groot, Karina de" w:date="2024-08-13T14:04:00Z" w16du:dateUtc="2024-08-13T12:04:00Z">
              <w:r w:rsidRPr="00441BC1">
                <w:rPr>
                  <w:rStyle w:val="eop"/>
                  <w:sz w:val="16"/>
                  <w:szCs w:val="16"/>
                  <w:u w:val="single"/>
                </w:rPr>
                <w:t xml:space="preserve">Mapping tonen </w:t>
              </w:r>
              <w:r w:rsidRPr="00441BC1">
                <w:rPr>
                  <w:rStyle w:val="normaltextrun"/>
                  <w:rFonts w:cs="Arial"/>
                  <w:color w:val="008200"/>
                  <w:sz w:val="16"/>
                  <w:szCs w:val="16"/>
                  <w:u w:val="single"/>
                </w:rPr>
                <w:t>erfgenaam</w:t>
              </w:r>
              <w:r w:rsidRPr="00441BC1">
                <w:rPr>
                  <w:rStyle w:val="normaltextrun"/>
                  <w:rFonts w:cs="Arial"/>
                  <w:sz w:val="16"/>
                  <w:szCs w:val="16"/>
                  <w:u w:val="single"/>
                </w:rPr>
                <w:t>/</w:t>
              </w:r>
              <w:r w:rsidRPr="00441BC1">
                <w:rPr>
                  <w:rStyle w:val="normaltextrun"/>
                  <w:rFonts w:cs="Arial"/>
                  <w:color w:val="008200"/>
                  <w:sz w:val="16"/>
                  <w:szCs w:val="16"/>
                  <w:u w:val="single"/>
                </w:rPr>
                <w:t>erfgename</w:t>
              </w:r>
              <w:r>
                <w:rPr>
                  <w:rStyle w:val="normaltextrun"/>
                  <w:rFonts w:cs="Arial"/>
                  <w:sz w:val="16"/>
                  <w:szCs w:val="16"/>
                  <w:u w:val="single"/>
                </w:rPr>
                <w:t>/</w:t>
              </w:r>
              <w:r w:rsidRPr="00441BC1">
                <w:rPr>
                  <w:rStyle w:val="normaltextrun"/>
                  <w:rFonts w:cs="Arial"/>
                  <w:color w:val="008200"/>
                  <w:sz w:val="16"/>
                  <w:szCs w:val="16"/>
                  <w:u w:val="single"/>
                </w:rPr>
                <w:t>erfgenamen:</w:t>
              </w:r>
            </w:ins>
          </w:p>
          <w:p w14:paraId="6C5D2FE1" w14:textId="30428A7F" w:rsidR="00C9145C" w:rsidRPr="00931A96" w:rsidRDefault="00C9145C" w:rsidP="00C9145C">
            <w:pPr>
              <w:spacing w:after="0"/>
              <w:rPr>
                <w:ins w:id="1412" w:author="Groot, Karina de" w:date="2024-08-13T14:04:00Z" w16du:dateUtc="2024-08-13T12:04:00Z"/>
                <w:rStyle w:val="eop"/>
                <w:rFonts w:cs="Arial"/>
                <w:sz w:val="16"/>
                <w:szCs w:val="16"/>
              </w:rPr>
            </w:pPr>
            <w:ins w:id="1413" w:author="Groot, Karina de" w:date="2024-08-13T14:04:00Z" w16du:dateUtc="2024-08-13T12:04:00Z">
              <w:r w:rsidRPr="00931A96">
                <w:rPr>
                  <w:rStyle w:val="eop"/>
                  <w:rFonts w:cs="Arial"/>
                  <w:sz w:val="16"/>
                  <w:szCs w:val="16"/>
                </w:rPr>
                <w:t>//IMKAD_AangebodenStuk/stukdeelVVE/</w:t>
              </w:r>
              <w:r w:rsidRPr="00301919">
                <w:rPr>
                  <w:rStyle w:val="eop"/>
                  <w:rFonts w:cs="Arial"/>
                  <w:sz w:val="16"/>
                  <w:szCs w:val="16"/>
                </w:rPr>
                <w:t>aanvaardingen</w:t>
              </w:r>
              <w:r w:rsidRPr="00633309">
                <w:rPr>
                  <w:rStyle w:val="eop"/>
                  <w:rFonts w:cs="Arial"/>
                  <w:sz w:val="16"/>
                  <w:szCs w:val="16"/>
                </w:rPr>
                <w:t xml:space="preserve"> </w:t>
              </w:r>
              <w:r>
                <w:rPr>
                  <w:rStyle w:val="eop"/>
                  <w:rFonts w:cs="Arial"/>
                  <w:sz w:val="16"/>
                  <w:szCs w:val="16"/>
                </w:rPr>
                <w:t>/z</w:t>
              </w:r>
              <w:r w:rsidRPr="00633309">
                <w:rPr>
                  <w:rStyle w:val="eop"/>
                  <w:rFonts w:cs="Arial"/>
                  <w:sz w:val="16"/>
                  <w:szCs w:val="16"/>
                </w:rPr>
                <w:t>uivereAanvaarding</w:t>
              </w:r>
              <w:r w:rsidRPr="00931A96">
                <w:rPr>
                  <w:rStyle w:val="eop"/>
                  <w:rFonts w:cs="Arial"/>
                  <w:sz w:val="16"/>
                  <w:szCs w:val="16"/>
                </w:rPr>
                <w:t>/tekstkeuze</w:t>
              </w:r>
            </w:ins>
          </w:p>
          <w:p w14:paraId="4E02BC7B" w14:textId="77777777" w:rsidR="00C9145C" w:rsidRDefault="00C9145C" w:rsidP="00C9145C">
            <w:pPr>
              <w:spacing w:after="0"/>
              <w:rPr>
                <w:ins w:id="1414" w:author="Groot, Karina de" w:date="2024-08-13T14:04:00Z" w16du:dateUtc="2024-08-13T12:04:00Z"/>
                <w:rStyle w:val="eop"/>
                <w:sz w:val="16"/>
                <w:szCs w:val="16"/>
              </w:rPr>
            </w:pPr>
            <w:ins w:id="1415" w:author="Groot, Karina de" w:date="2024-08-13T14:04:00Z" w16du:dateUtc="2024-08-13T12:04:00Z">
              <w:r>
                <w:rPr>
                  <w:rStyle w:val="eop"/>
                  <w:sz w:val="16"/>
                  <w:szCs w:val="16"/>
                </w:rPr>
                <w:t>.//tagNaam (k_</w:t>
              </w:r>
              <w:r w:rsidRPr="00F53D87">
                <w:rPr>
                  <w:rStyle w:val="eop"/>
                  <w:sz w:val="16"/>
                  <w:szCs w:val="16"/>
                </w:rPr>
                <w:t>Erfgenamen</w:t>
              </w:r>
              <w:r>
                <w:rPr>
                  <w:rStyle w:val="eop"/>
                  <w:sz w:val="16"/>
                  <w:szCs w:val="16"/>
                </w:rPr>
                <w:t>)</w:t>
              </w:r>
            </w:ins>
          </w:p>
          <w:p w14:paraId="5A058A55" w14:textId="77777777" w:rsidR="00C9145C" w:rsidRDefault="00C9145C" w:rsidP="00C9145C">
            <w:pPr>
              <w:spacing w:after="0"/>
              <w:rPr>
                <w:ins w:id="1416" w:author="Groot, Karina de" w:date="2024-08-13T14:04:00Z" w16du:dateUtc="2024-08-13T12:04:00Z"/>
                <w:rStyle w:val="eop"/>
                <w:sz w:val="16"/>
                <w:szCs w:val="16"/>
              </w:rPr>
            </w:pPr>
            <w:ins w:id="1417" w:author="Groot, Karina de" w:date="2024-08-13T14:04:00Z" w16du:dateUtc="2024-08-13T12:04:00Z">
              <w:r>
                <w:rPr>
                  <w:rStyle w:val="eop"/>
                  <w:sz w:val="16"/>
                  <w:szCs w:val="16"/>
                </w:rPr>
                <w:t>.//tekst (‘erfgenaam’, ‘erfgename’, ‘erfgenamen’)</w:t>
              </w:r>
            </w:ins>
          </w:p>
          <w:p w14:paraId="4E444682" w14:textId="532C09FD" w:rsidR="00C9145C" w:rsidRPr="002C1DE1" w:rsidDel="00C9145C" w:rsidRDefault="00C9145C" w:rsidP="007479F7">
            <w:pPr>
              <w:spacing w:after="0"/>
              <w:rPr>
                <w:del w:id="1418" w:author="Groot, Karina de" w:date="2024-08-13T14:04:00Z" w16du:dateUtc="2024-08-13T12:04:00Z"/>
                <w:rStyle w:val="eop"/>
                <w:sz w:val="16"/>
                <w:szCs w:val="16"/>
              </w:rPr>
            </w:pPr>
          </w:p>
          <w:p w14:paraId="328FF799" w14:textId="1DCAC543" w:rsidR="00420AFD" w:rsidRDefault="00420AFD" w:rsidP="004F42D0">
            <w:pPr>
              <w:spacing w:after="0"/>
              <w:rPr>
                <w:rStyle w:val="eop"/>
                <w:sz w:val="16"/>
                <w:szCs w:val="16"/>
              </w:rPr>
            </w:pPr>
          </w:p>
          <w:p w14:paraId="06FE5484" w14:textId="49B76F2C" w:rsidR="00420AFD" w:rsidRPr="00420AFD" w:rsidDel="00633309" w:rsidRDefault="00420AFD" w:rsidP="004F42D0">
            <w:pPr>
              <w:spacing w:after="0"/>
              <w:rPr>
                <w:del w:id="1419" w:author="Groot, Karina de" w:date="2024-08-07T15:06:00Z" w16du:dateUtc="2024-08-07T13:06:00Z"/>
                <w:rStyle w:val="eop"/>
                <w:sz w:val="16"/>
                <w:szCs w:val="16"/>
                <w:u w:val="single"/>
              </w:rPr>
            </w:pPr>
            <w:del w:id="1420" w:author="Groot, Karina de" w:date="2024-08-07T15:06:00Z" w16du:dateUtc="2024-08-07T13:06:00Z">
              <w:r w:rsidRPr="00420AFD" w:rsidDel="00633309">
                <w:rPr>
                  <w:rStyle w:val="eop"/>
                  <w:sz w:val="16"/>
                  <w:szCs w:val="16"/>
                  <w:u w:val="single"/>
                </w:rPr>
                <w:delText>Mapping aantal onderhandse akten:</w:delText>
              </w:r>
            </w:del>
          </w:p>
          <w:p w14:paraId="4C5B21E4" w14:textId="6DD562F9" w:rsidR="00420AFD" w:rsidDel="00633309" w:rsidRDefault="00420AFD" w:rsidP="00420AFD">
            <w:pPr>
              <w:spacing w:after="0"/>
              <w:rPr>
                <w:del w:id="1421" w:author="Groot, Karina de" w:date="2024-08-07T15:06:00Z" w16du:dateUtc="2024-08-07T13:06:00Z"/>
                <w:rStyle w:val="eop"/>
                <w:sz w:val="16"/>
                <w:szCs w:val="16"/>
              </w:rPr>
            </w:pPr>
            <w:del w:id="1422" w:author="Groot, Karina de" w:date="2024-08-07T15:06:00Z" w16du:dateUtc="2024-08-07T13:06:00Z">
              <w:r w:rsidRPr="004C09C7" w:rsidDel="00633309">
                <w:rPr>
                  <w:rStyle w:val="eop"/>
                  <w:rFonts w:cs="Arial"/>
                  <w:sz w:val="16"/>
                  <w:szCs w:val="16"/>
                </w:rPr>
                <w:delText>//IMKAD_AangebodenStuk/stukdeelVVE/aanvaarding</w:delText>
              </w:r>
              <w:r w:rsidDel="00633309">
                <w:rPr>
                  <w:rStyle w:val="eop"/>
                  <w:rFonts w:cs="Arial"/>
                  <w:sz w:val="16"/>
                  <w:szCs w:val="16"/>
                </w:rPr>
                <w:delText>/aantal</w:delText>
              </w:r>
            </w:del>
          </w:p>
          <w:p w14:paraId="6EDF4304" w14:textId="1C612B59" w:rsidR="004F42D0" w:rsidRPr="00931A96" w:rsidRDefault="004F42D0" w:rsidP="00633309">
            <w:pPr>
              <w:spacing w:after="0"/>
              <w:rPr>
                <w:sz w:val="16"/>
                <w:szCs w:val="16"/>
              </w:rPr>
            </w:pPr>
          </w:p>
        </w:tc>
      </w:tr>
      <w:tr w:rsidR="00852CF6" w14:paraId="2C0C9E07" w14:textId="77777777" w:rsidTr="008C18C7">
        <w:trPr>
          <w:ins w:id="1423" w:author="Groot, Karina de" w:date="2024-08-07T14:48:00Z"/>
        </w:trPr>
        <w:tc>
          <w:tcPr>
            <w:tcW w:w="6232" w:type="dxa"/>
            <w:tcPrChange w:id="1424" w:author="Groot, Karina de" w:date="2024-08-13T12:02:00Z" w16du:dateUtc="2024-08-13T10:02:00Z">
              <w:tcPr>
                <w:tcW w:w="2445" w:type="pct"/>
              </w:tcPr>
            </w:tcPrChange>
          </w:tcPr>
          <w:p w14:paraId="6E7693FB" w14:textId="058AD1F1" w:rsidR="00852CF6" w:rsidRDefault="00852CF6" w:rsidP="00852CF6">
            <w:pPr>
              <w:spacing w:after="0"/>
              <w:rPr>
                <w:ins w:id="1425" w:author="Groot, Karina de" w:date="2024-08-07T14:48:00Z" w16du:dateUtc="2024-08-07T12:48:00Z"/>
                <w:b/>
                <w:bCs/>
              </w:rPr>
            </w:pPr>
            <w:ins w:id="1426" w:author="Groot, Karina de" w:date="2024-08-07T14:48:00Z" w16du:dateUtc="2024-08-07T12:48:00Z">
              <w:r w:rsidRPr="003A20E8">
                <w:rPr>
                  <w:b/>
                  <w:bCs/>
                </w:rPr>
                <w:t xml:space="preserve">Variant </w:t>
              </w:r>
            </w:ins>
            <w:ins w:id="1427" w:author="Groot, Karina de" w:date="2024-08-30T11:29:00Z" w16du:dateUtc="2024-08-30T09:29:00Z">
              <w:r w:rsidR="00E21443">
                <w:rPr>
                  <w:b/>
                  <w:bCs/>
                </w:rPr>
                <w:t>B</w:t>
              </w:r>
            </w:ins>
            <w:ins w:id="1428" w:author="Groot, Karina de" w:date="2024-08-07T14:48:00Z" w16du:dateUtc="2024-08-07T12:48:00Z">
              <w:r w:rsidRPr="003A20E8">
                <w:rPr>
                  <w:b/>
                  <w:bCs/>
                </w:rPr>
                <w:t>:</w:t>
              </w:r>
            </w:ins>
          </w:p>
          <w:p w14:paraId="58C6C833" w14:textId="45D69B59" w:rsidR="00852CF6" w:rsidRPr="003A20E8" w:rsidRDefault="00852CF6" w:rsidP="00852CF6">
            <w:pPr>
              <w:spacing w:after="0"/>
              <w:rPr>
                <w:ins w:id="1429" w:author="Groot, Karina de" w:date="2024-08-07T14:48:00Z" w16du:dateUtc="2024-08-07T12:48:00Z"/>
                <w:b/>
                <w:bCs/>
              </w:rPr>
            </w:pPr>
            <w:ins w:id="1430" w:author="Groot, Karina de" w:date="2024-08-07T14:48:00Z" w16du:dateUtc="2024-08-07T12:48:00Z">
              <w:r w:rsidRPr="009F1E93">
                <w:rPr>
                  <w:rStyle w:val="normaltextrun"/>
                  <w:rFonts w:cs="Arial"/>
                  <w:color w:val="FF0000"/>
                  <w:sz w:val="20"/>
                </w:rPr>
                <w:t xml:space="preserve">De nalatenschap van de </w:t>
              </w:r>
              <w:r w:rsidRPr="00A31881">
                <w:rPr>
                  <w:rStyle w:val="normaltextrun"/>
                  <w:rFonts w:cs="Arial"/>
                  <w:color w:val="008200"/>
                  <w:sz w:val="20"/>
                </w:rPr>
                <w:t>erflater</w:t>
              </w:r>
              <w:r w:rsidRPr="00EA6A88">
                <w:rPr>
                  <w:rStyle w:val="normaltextrun"/>
                  <w:rFonts w:cs="Arial"/>
                  <w:sz w:val="20"/>
                </w:rPr>
                <w:t>/</w:t>
              </w:r>
              <w:r w:rsidRPr="00A31881">
                <w:rPr>
                  <w:rStyle w:val="normaltextrun"/>
                  <w:rFonts w:cs="Arial"/>
                  <w:color w:val="008200"/>
                  <w:sz w:val="20"/>
                </w:rPr>
                <w:t>erflaatster</w:t>
              </w:r>
              <w:r w:rsidRPr="00EA6A88">
                <w:rPr>
                  <w:rStyle w:val="normaltextrun"/>
                  <w:rFonts w:cs="Arial"/>
                  <w:sz w:val="20"/>
                </w:rPr>
                <w:t>/</w:t>
              </w:r>
              <w:r w:rsidRPr="00A31881">
                <w:rPr>
                  <w:rStyle w:val="normaltextrun"/>
                  <w:rFonts w:cs="Arial"/>
                  <w:color w:val="008200"/>
                  <w:sz w:val="20"/>
                </w:rPr>
                <w:t>overledene</w:t>
              </w:r>
              <w:r w:rsidRPr="009F1E93">
                <w:rPr>
                  <w:rStyle w:val="normaltextrun"/>
                  <w:rFonts w:cs="Arial"/>
                  <w:color w:val="70AD47" w:themeColor="accent6"/>
                  <w:sz w:val="20"/>
                </w:rPr>
                <w:t xml:space="preserve"> </w:t>
              </w:r>
              <w:r w:rsidRPr="009F1E93">
                <w:rPr>
                  <w:rStyle w:val="normaltextrun"/>
                  <w:rFonts w:cs="Arial"/>
                  <w:color w:val="FF0000"/>
                  <w:sz w:val="20"/>
                </w:rPr>
                <w:t xml:space="preserve">is door </w:t>
              </w:r>
              <w:r w:rsidRPr="00C73E98">
                <w:rPr>
                  <w:rStyle w:val="normaltextrun"/>
                  <w:rFonts w:cs="Arial"/>
                  <w:color w:val="008200"/>
                  <w:sz w:val="20"/>
                </w:rPr>
                <w:t>erflaters echtgenote</w:t>
              </w:r>
              <w:r w:rsidRPr="00EA6A88">
                <w:rPr>
                  <w:rStyle w:val="normaltextrun"/>
                  <w:rFonts w:cs="Arial"/>
                  <w:sz w:val="20"/>
                </w:rPr>
                <w:t>/</w:t>
              </w:r>
              <w:r w:rsidRPr="00C73E98">
                <w:rPr>
                  <w:rStyle w:val="normaltextrun"/>
                  <w:rFonts w:cs="Arial"/>
                  <w:color w:val="008200"/>
                  <w:sz w:val="20"/>
                </w:rPr>
                <w:t>erflaatsters echtgenoot</w:t>
              </w:r>
              <w:r w:rsidRPr="00EA6A88">
                <w:rPr>
                  <w:rStyle w:val="normaltextrun"/>
                  <w:rFonts w:cs="Arial"/>
                  <w:sz w:val="20"/>
                </w:rPr>
                <w:t>/</w:t>
              </w:r>
              <w:r w:rsidRPr="00C73E98">
                <w:rPr>
                  <w:rStyle w:val="normaltextrun"/>
                  <w:rFonts w:cs="Arial"/>
                  <w:color w:val="008200"/>
                  <w:sz w:val="20"/>
                </w:rPr>
                <w:t>erflaters geregistreerd partner</w:t>
              </w:r>
              <w:r w:rsidRPr="00EA6A88">
                <w:rPr>
                  <w:rStyle w:val="normaltextrun"/>
                  <w:rFonts w:cs="Arial"/>
                  <w:sz w:val="20"/>
                </w:rPr>
                <w:t>/</w:t>
              </w:r>
              <w:r w:rsidRPr="00C73E98">
                <w:rPr>
                  <w:rStyle w:val="normaltextrun"/>
                  <w:rFonts w:cs="Arial"/>
                  <w:color w:val="008200"/>
                  <w:sz w:val="20"/>
                </w:rPr>
                <w:t>erflaatsters geregistreerd partner</w:t>
              </w:r>
              <w:r w:rsidRPr="00EA6A88">
                <w:rPr>
                  <w:rStyle w:val="normaltextrun"/>
                  <w:rFonts w:cs="Arial"/>
                  <w:sz w:val="20"/>
                </w:rPr>
                <w:t>/</w:t>
              </w:r>
              <w:r w:rsidRPr="00C73E98">
                <w:rPr>
                  <w:rStyle w:val="normaltextrun"/>
                  <w:rFonts w:cs="Arial"/>
                  <w:color w:val="008200"/>
                  <w:sz w:val="20"/>
                </w:rPr>
                <w:t>echtgenoot</w:t>
              </w:r>
              <w:r w:rsidRPr="00EA6A88">
                <w:rPr>
                  <w:rStyle w:val="normaltextrun"/>
                  <w:rFonts w:cs="Arial"/>
                  <w:sz w:val="20"/>
                </w:rPr>
                <w:t>/</w:t>
              </w:r>
              <w:r w:rsidRPr="00C73E98">
                <w:rPr>
                  <w:rStyle w:val="normaltextrun"/>
                  <w:rFonts w:cs="Arial"/>
                  <w:color w:val="008200"/>
                  <w:sz w:val="20"/>
                </w:rPr>
                <w:t>echtgenote</w:t>
              </w:r>
              <w:r w:rsidRPr="00EA6A88">
                <w:rPr>
                  <w:rStyle w:val="normaltextrun"/>
                  <w:rFonts w:cs="Arial"/>
                  <w:sz w:val="20"/>
                </w:rPr>
                <w:t>/</w:t>
              </w:r>
              <w:r w:rsidRPr="00C73E98">
                <w:rPr>
                  <w:rStyle w:val="normaltextrun"/>
                  <w:rFonts w:cs="Arial"/>
                  <w:color w:val="008200"/>
                  <w:sz w:val="20"/>
                </w:rPr>
                <w:t>geregistreerd partner</w:t>
              </w:r>
              <w:r w:rsidRPr="00A31881">
                <w:rPr>
                  <w:rStyle w:val="normaltextrun"/>
                  <w:rFonts w:cs="Arial"/>
                  <w:color w:val="008200"/>
                  <w:sz w:val="20"/>
                </w:rPr>
                <w:t xml:space="preserve"> </w:t>
              </w:r>
              <w:r w:rsidRPr="009F1E93">
                <w:rPr>
                  <w:rStyle w:val="normaltextrun"/>
                  <w:rFonts w:cs="Arial"/>
                  <w:color w:val="FF0000"/>
                  <w:sz w:val="20"/>
                </w:rPr>
                <w:t xml:space="preserve">en </w:t>
              </w:r>
              <w:r w:rsidRPr="00A31881">
                <w:rPr>
                  <w:rStyle w:val="normaltextrun"/>
                  <w:rFonts w:cs="Arial"/>
                  <w:color w:val="008200"/>
                  <w:sz w:val="20"/>
                </w:rPr>
                <w:t>zijn</w:t>
              </w:r>
              <w:r w:rsidRPr="00EA6A88">
                <w:rPr>
                  <w:rStyle w:val="normaltextrun"/>
                  <w:rFonts w:cs="Arial"/>
                  <w:sz w:val="20"/>
                </w:rPr>
                <w:t>/</w:t>
              </w:r>
              <w:r w:rsidRPr="00A31881">
                <w:rPr>
                  <w:rStyle w:val="normaltextrun"/>
                  <w:rFonts w:cs="Arial"/>
                  <w:color w:val="008200"/>
                  <w:sz w:val="20"/>
                </w:rPr>
                <w:t xml:space="preserve">haar </w:t>
              </w:r>
              <w:r w:rsidRPr="009F1E93">
                <w:rPr>
                  <w:rStyle w:val="normaltextrun"/>
                  <w:rFonts w:cs="Arial"/>
                  <w:color w:val="FF0000"/>
                  <w:sz w:val="20"/>
                </w:rPr>
                <w:t xml:space="preserve">hiervoor </w:t>
              </w:r>
              <w:r w:rsidRPr="009F1E93">
                <w:rPr>
                  <w:rStyle w:val="normaltextrun"/>
                  <w:rFonts w:cs="Arial"/>
                  <w:color w:val="7030A0"/>
                  <w:sz w:val="20"/>
                </w:rPr>
                <w:t xml:space="preserve">onder ERFGENAMEN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429BC">
                <w:rPr>
                  <w:rStyle w:val="normaltextrun"/>
                  <w:rFonts w:cs="Arial"/>
                  <w:color w:val="7030A0"/>
                  <w:sz w:val="20"/>
                </w:rPr>
                <w:t>sub</w:t>
              </w:r>
              <w:r>
                <w:rPr>
                  <w:rStyle w:val="normaltextrun"/>
                  <w:rFonts w:cs="Arial"/>
                  <w:color w:val="FF0000"/>
                  <w:sz w:val="20"/>
                </w:rPr>
                <w:t xml:space="preserve">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Pr>
                  <w:rFonts w:cs="Arial"/>
                  <w:sz w:val="20"/>
                </w:rPr>
                <w:t>nummer(s)</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Pr>
                  <w:rStyle w:val="normaltextrun"/>
                  <w:rFonts w:cs="Arial"/>
                  <w:color w:val="FF0000"/>
                  <w:sz w:val="20"/>
                </w:rPr>
                <w:t xml:space="preserve"> </w:t>
              </w:r>
              <w:r w:rsidRPr="009F1E93">
                <w:rPr>
                  <w:rStyle w:val="normaltextrun"/>
                  <w:rFonts w:cs="Arial"/>
                  <w:color w:val="FF0000"/>
                  <w:sz w:val="20"/>
                </w:rPr>
                <w:t xml:space="preserve">genoemde </w:t>
              </w:r>
              <w:bookmarkStart w:id="1431" w:name="_Hlk174450110"/>
              <w:r w:rsidRPr="00A31881">
                <w:rPr>
                  <w:rStyle w:val="normaltextrun"/>
                  <w:rFonts w:cs="Arial"/>
                  <w:color w:val="008200"/>
                  <w:sz w:val="20"/>
                </w:rPr>
                <w:lastRenderedPageBreak/>
                <w:t>erfgenaam</w:t>
              </w:r>
              <w:r w:rsidRPr="00EA6A88">
                <w:rPr>
                  <w:rStyle w:val="normaltextrun"/>
                  <w:rFonts w:cs="Arial"/>
                  <w:sz w:val="20"/>
                </w:rPr>
                <w:t>/</w:t>
              </w:r>
            </w:ins>
            <w:ins w:id="1432" w:author="Groot, Karina de" w:date="2024-08-13T13:59:00Z" w16du:dateUtc="2024-08-13T11:59:00Z">
              <w:r w:rsidR="00D754CF" w:rsidRPr="00D754CF">
                <w:rPr>
                  <w:rStyle w:val="normaltextrun"/>
                  <w:rFonts w:cs="Arial"/>
                  <w:color w:val="008200"/>
                  <w:sz w:val="20"/>
                  <w:rPrChange w:id="1433" w:author="Groot, Karina de" w:date="2024-08-13T13:59:00Z" w16du:dateUtc="2024-08-13T11:59:00Z">
                    <w:rPr>
                      <w:rStyle w:val="normaltextrun"/>
                      <w:rFonts w:cs="Arial"/>
                      <w:sz w:val="20"/>
                    </w:rPr>
                  </w:rPrChange>
                </w:rPr>
                <w:t>erfgename</w:t>
              </w:r>
              <w:r w:rsidR="00D754CF">
                <w:rPr>
                  <w:rStyle w:val="normaltextrun"/>
                  <w:rFonts w:cs="Arial"/>
                  <w:sz w:val="20"/>
                </w:rPr>
                <w:t>/</w:t>
              </w:r>
            </w:ins>
            <w:ins w:id="1434" w:author="Groot, Karina de" w:date="2024-08-07T14:48:00Z" w16du:dateUtc="2024-08-07T12:48:00Z">
              <w:r w:rsidRPr="00A31881">
                <w:rPr>
                  <w:rStyle w:val="normaltextrun"/>
                  <w:rFonts w:cs="Arial"/>
                  <w:color w:val="008200"/>
                  <w:sz w:val="20"/>
                </w:rPr>
                <w:t xml:space="preserve">erfgenamen </w:t>
              </w:r>
              <w:bookmarkEnd w:id="1431"/>
              <w:r w:rsidRPr="009F1E93">
                <w:rPr>
                  <w:rStyle w:val="normaltextrun"/>
                  <w:rFonts w:cs="Arial"/>
                  <w:color w:val="FF0000"/>
                  <w:sz w:val="20"/>
                </w:rPr>
                <w:t xml:space="preserve">zuiver aanvaard. Van deze zuivere aanvaarding blijkt uit </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Fonts w:cs="Arial"/>
                  <w:sz w:val="20"/>
                </w:rPr>
                <w:t>aantal</w:t>
              </w:r>
              <w:r w:rsidRPr="009F1E93">
                <w:rPr>
                  <w:rFonts w:cs="Arial"/>
                  <w:sz w:val="20"/>
                </w:rPr>
                <w:fldChar w:fldCharType="begin"/>
              </w:r>
              <w:r w:rsidRPr="009F1E93">
                <w:rPr>
                  <w:rFonts w:cs="Arial"/>
                  <w:sz w:val="20"/>
                </w:rPr>
                <w:instrText>MacroButton Nomacro §</w:instrText>
              </w:r>
              <w:r w:rsidRPr="009F1E93">
                <w:rPr>
                  <w:rFonts w:cs="Arial"/>
                  <w:sz w:val="20"/>
                </w:rPr>
                <w:fldChar w:fldCharType="end"/>
              </w:r>
              <w:r w:rsidRPr="009F1E93">
                <w:rPr>
                  <w:rStyle w:val="normaltextrun"/>
                  <w:rFonts w:cs="Arial"/>
                  <w:color w:val="FF0000"/>
                  <w:sz w:val="20"/>
                </w:rPr>
                <w:t xml:space="preserve"> onderhandse verklaringen van zuivere aanvaarding</w:t>
              </w:r>
              <w:r>
                <w:rPr>
                  <w:rStyle w:val="normaltextrun"/>
                  <w:rFonts w:cs="Arial"/>
                  <w:color w:val="FF0000"/>
                  <w:sz w:val="20"/>
                </w:rPr>
                <w:t xml:space="preserve"> </w:t>
              </w:r>
              <w:r w:rsidRPr="009F1E93">
                <w:rPr>
                  <w:rStyle w:val="normaltextrun"/>
                  <w:rFonts w:cs="Arial"/>
                  <w:color w:val="7030A0"/>
                  <w:sz w:val="20"/>
                </w:rPr>
                <w:t>die aan deze akte zullen worden gehecht</w:t>
              </w:r>
              <w:r w:rsidRPr="009F1E93">
                <w:rPr>
                  <w:rStyle w:val="normaltextrun"/>
                  <w:rFonts w:cs="Arial"/>
                  <w:color w:val="FF0000"/>
                  <w:sz w:val="20"/>
                </w:rPr>
                <w:t>.</w:t>
              </w:r>
            </w:ins>
          </w:p>
        </w:tc>
        <w:tc>
          <w:tcPr>
            <w:tcW w:w="7381" w:type="dxa"/>
            <w:tcPrChange w:id="1435" w:author="Groot, Karina de" w:date="2024-08-13T12:02:00Z" w16du:dateUtc="2024-08-13T10:02:00Z">
              <w:tcPr>
                <w:tcW w:w="2555" w:type="pct"/>
                <w:gridSpan w:val="2"/>
              </w:tcPr>
            </w:tcPrChange>
          </w:tcPr>
          <w:p w14:paraId="24DA1BF3" w14:textId="77777777" w:rsidR="005F2735" w:rsidRPr="00CF2662" w:rsidRDefault="005F2735" w:rsidP="005F2735">
            <w:pPr>
              <w:spacing w:after="0"/>
              <w:rPr>
                <w:ins w:id="1436" w:author="Groot, Karina de" w:date="2024-08-07T15:03:00Z" w16du:dateUtc="2024-08-07T13:03:00Z"/>
                <w:rStyle w:val="normaltextrun"/>
                <w:rFonts w:cs="Arial"/>
                <w:u w:val="single"/>
              </w:rPr>
            </w:pPr>
            <w:ins w:id="1437" w:author="Groot, Karina de" w:date="2024-08-07T15:03:00Z" w16du:dateUtc="2024-08-07T13:03:00Z">
              <w:r w:rsidRPr="00CF2662">
                <w:rPr>
                  <w:rStyle w:val="eop"/>
                  <w:sz w:val="16"/>
                  <w:szCs w:val="16"/>
                  <w:u w:val="single"/>
                </w:rPr>
                <w:lastRenderedPageBreak/>
                <w:t xml:space="preserve">Mapping tonen tekstkeuze </w:t>
              </w:r>
              <w:r w:rsidRPr="00CF2662">
                <w:rPr>
                  <w:rStyle w:val="normaltextrun"/>
                  <w:rFonts w:cs="Arial"/>
                  <w:color w:val="7030A0"/>
                  <w:sz w:val="16"/>
                  <w:szCs w:val="16"/>
                  <w:u w:val="single"/>
                </w:rPr>
                <w:t>onder ERFGENAMEN</w:t>
              </w:r>
              <w:r w:rsidRPr="00CF2662">
                <w:rPr>
                  <w:rStyle w:val="normaltextrun"/>
                  <w:rFonts w:cs="Arial"/>
                  <w:sz w:val="16"/>
                  <w:szCs w:val="16"/>
                  <w:u w:val="single"/>
                </w:rPr>
                <w:t>:</w:t>
              </w:r>
            </w:ins>
          </w:p>
          <w:p w14:paraId="5E6EEDF3" w14:textId="1C475EE6" w:rsidR="005F2735" w:rsidRPr="00931A96" w:rsidRDefault="005F2735" w:rsidP="005F2735">
            <w:pPr>
              <w:spacing w:after="0"/>
              <w:rPr>
                <w:ins w:id="1438" w:author="Groot, Karina de" w:date="2024-08-07T15:03:00Z" w16du:dateUtc="2024-08-07T13:03:00Z"/>
                <w:rStyle w:val="eop"/>
                <w:rFonts w:cs="Arial"/>
                <w:sz w:val="16"/>
                <w:szCs w:val="16"/>
              </w:rPr>
            </w:pPr>
            <w:ins w:id="1439" w:author="Groot, Karina de" w:date="2024-08-07T15:03:00Z" w16du:dateUtc="2024-08-07T13:03:00Z">
              <w:r w:rsidRPr="00931A96">
                <w:rPr>
                  <w:rStyle w:val="eop"/>
                  <w:rFonts w:cs="Arial"/>
                  <w:sz w:val="16"/>
                  <w:szCs w:val="16"/>
                </w:rPr>
                <w:t>//IMKAD_AangebodenStuk/stukdeelVVE/</w:t>
              </w:r>
            </w:ins>
            <w:ins w:id="1440" w:author="Groot, Karina de" w:date="2024-08-07T15:10:00Z" w16du:dateUtc="2024-08-07T13:10:00Z">
              <w:r w:rsidR="00716E0C" w:rsidRPr="00301919">
                <w:rPr>
                  <w:rStyle w:val="eop"/>
                  <w:rFonts w:cs="Arial"/>
                  <w:sz w:val="16"/>
                  <w:szCs w:val="16"/>
                </w:rPr>
                <w:t>aanvaardingen</w:t>
              </w:r>
              <w:r w:rsidR="00716E0C" w:rsidRPr="00633309">
                <w:rPr>
                  <w:rStyle w:val="eop"/>
                  <w:rFonts w:cs="Arial"/>
                  <w:sz w:val="16"/>
                  <w:szCs w:val="16"/>
                </w:rPr>
                <w:t xml:space="preserve"> </w:t>
              </w:r>
              <w:r w:rsidR="00716E0C">
                <w:rPr>
                  <w:rStyle w:val="eop"/>
                  <w:rFonts w:cs="Arial"/>
                  <w:sz w:val="16"/>
                  <w:szCs w:val="16"/>
                </w:rPr>
                <w:t>/</w:t>
              </w:r>
            </w:ins>
            <w:ins w:id="1441" w:author="Groot, Karina de" w:date="2024-08-13T10:43:00Z" w16du:dateUtc="2024-08-13T08:43:00Z">
              <w:r w:rsidR="003310B5">
                <w:rPr>
                  <w:rStyle w:val="eop"/>
                  <w:rFonts w:cs="Arial"/>
                  <w:sz w:val="16"/>
                  <w:szCs w:val="16"/>
                </w:rPr>
                <w:t>z</w:t>
              </w:r>
            </w:ins>
            <w:ins w:id="1442" w:author="Groot, Karina de" w:date="2024-08-07T15:07:00Z" w16du:dateUtc="2024-08-07T13:07:00Z">
              <w:r w:rsidR="00633309" w:rsidRPr="00633309">
                <w:rPr>
                  <w:rStyle w:val="eop"/>
                  <w:rFonts w:cs="Arial"/>
                  <w:sz w:val="16"/>
                  <w:szCs w:val="16"/>
                </w:rPr>
                <w:t>uivereAanvaardingMetOnderhandseVerklaring</w:t>
              </w:r>
            </w:ins>
            <w:ins w:id="1443" w:author="Groot, Karina de" w:date="2024-08-07T15:03:00Z" w16du:dateUtc="2024-08-07T13:03:00Z">
              <w:r w:rsidRPr="00931A96">
                <w:rPr>
                  <w:rStyle w:val="eop"/>
                  <w:rFonts w:cs="Arial"/>
                  <w:sz w:val="16"/>
                  <w:szCs w:val="16"/>
                </w:rPr>
                <w:t>/tekstkeuze</w:t>
              </w:r>
            </w:ins>
          </w:p>
          <w:p w14:paraId="60AB77B7" w14:textId="77777777" w:rsidR="005F2735" w:rsidRDefault="005F2735" w:rsidP="005F2735">
            <w:pPr>
              <w:spacing w:after="0"/>
              <w:rPr>
                <w:ins w:id="1444" w:author="Groot, Karina de" w:date="2024-08-07T15:03:00Z" w16du:dateUtc="2024-08-07T13:03:00Z"/>
                <w:rStyle w:val="eop"/>
                <w:sz w:val="16"/>
                <w:szCs w:val="16"/>
              </w:rPr>
            </w:pPr>
            <w:ins w:id="1445" w:author="Groot, Karina de" w:date="2024-08-07T15:03:00Z" w16du:dateUtc="2024-08-07T13:03:00Z">
              <w:r>
                <w:rPr>
                  <w:rStyle w:val="eop"/>
                  <w:sz w:val="16"/>
                  <w:szCs w:val="16"/>
                </w:rPr>
                <w:t>.//tagNaam (k_KopjeErfgenamen)</w:t>
              </w:r>
            </w:ins>
          </w:p>
          <w:p w14:paraId="700B9543" w14:textId="7E1D1C34" w:rsidR="00516819" w:rsidRDefault="00516819" w:rsidP="00516819">
            <w:pPr>
              <w:spacing w:after="0"/>
              <w:rPr>
                <w:ins w:id="1446" w:author="Groot, Karina de" w:date="2024-08-13T13:27:00Z" w16du:dateUtc="2024-08-13T11:27:00Z"/>
                <w:rStyle w:val="eop"/>
                <w:sz w:val="16"/>
                <w:szCs w:val="16"/>
              </w:rPr>
            </w:pPr>
            <w:ins w:id="1447" w:author="Groot, Karina de" w:date="2024-08-12T14:46:00Z" w16du:dateUtc="2024-08-12T12:46:00Z">
              <w:r>
                <w:rPr>
                  <w:rStyle w:val="eop"/>
                  <w:sz w:val="16"/>
                  <w:szCs w:val="16"/>
                </w:rPr>
                <w:t>.//tekst (</w:t>
              </w:r>
            </w:ins>
            <w:ins w:id="1448" w:author="Willems, Igor" w:date="2024-08-29T11:45:00Z" w16du:dateUtc="2024-08-29T09:45:00Z">
              <w:r w:rsidR="00AD266C" w:rsidRPr="00AD266C">
                <w:rPr>
                  <w:rStyle w:val="eop"/>
                  <w:sz w:val="16"/>
                  <w:szCs w:val="16"/>
                </w:rPr>
                <w:t>‘true’ = tekst wordt getoond, ‘false’ = tekst wordt niet getoond</w:t>
              </w:r>
            </w:ins>
            <w:ins w:id="1449" w:author="Groot, Karina de" w:date="2024-08-12T14:46:00Z" w16du:dateUtc="2024-08-12T12:46:00Z">
              <w:del w:id="1450" w:author="Willems, Igor" w:date="2024-08-29T11:45:00Z" w16du:dateUtc="2024-08-29T09:45:00Z">
                <w:r w:rsidDel="00AD266C">
                  <w:rPr>
                    <w:rStyle w:val="eop"/>
                    <w:sz w:val="16"/>
                    <w:szCs w:val="16"/>
                  </w:rPr>
                  <w:delText>‘onder ERFGENAMEN’</w:delText>
                </w:r>
              </w:del>
              <w:r>
                <w:rPr>
                  <w:rStyle w:val="eop"/>
                  <w:sz w:val="16"/>
                  <w:szCs w:val="16"/>
                </w:rPr>
                <w:t>)</w:t>
              </w:r>
            </w:ins>
          </w:p>
          <w:p w14:paraId="321D227B" w14:textId="77777777" w:rsidR="00E66301" w:rsidRDefault="00E66301" w:rsidP="00516819">
            <w:pPr>
              <w:spacing w:after="0"/>
              <w:rPr>
                <w:ins w:id="1451" w:author="Groot, Karina de" w:date="2024-08-13T13:27:00Z" w16du:dateUtc="2024-08-13T11:27:00Z"/>
                <w:rStyle w:val="eop"/>
                <w:sz w:val="16"/>
                <w:szCs w:val="16"/>
              </w:rPr>
            </w:pPr>
          </w:p>
          <w:p w14:paraId="701B9846" w14:textId="078F38EB" w:rsidR="00E66301" w:rsidRPr="00D754CF" w:rsidRDefault="00E66301" w:rsidP="00516819">
            <w:pPr>
              <w:spacing w:after="0"/>
              <w:rPr>
                <w:ins w:id="1452" w:author="Groot, Karina de" w:date="2024-08-13T13:57:00Z" w16du:dateUtc="2024-08-13T11:57:00Z"/>
                <w:rStyle w:val="normaltextrun"/>
                <w:rFonts w:cs="Arial"/>
                <w:color w:val="008200"/>
                <w:sz w:val="16"/>
                <w:szCs w:val="16"/>
                <w:u w:val="single"/>
                <w:rPrChange w:id="1453" w:author="Groot, Karina de" w:date="2024-08-13T13:59:00Z" w16du:dateUtc="2024-08-13T11:59:00Z">
                  <w:rPr>
                    <w:ins w:id="1454" w:author="Groot, Karina de" w:date="2024-08-13T13:57:00Z" w16du:dateUtc="2024-08-13T11:57:00Z"/>
                    <w:rStyle w:val="normaltextrun"/>
                    <w:rFonts w:cs="Arial"/>
                    <w:color w:val="008200"/>
                    <w:sz w:val="16"/>
                    <w:szCs w:val="16"/>
                  </w:rPr>
                </w:rPrChange>
              </w:rPr>
            </w:pPr>
            <w:ins w:id="1455" w:author="Groot, Karina de" w:date="2024-08-13T13:27:00Z" w16du:dateUtc="2024-08-13T11:27:00Z">
              <w:r w:rsidRPr="00D754CF">
                <w:rPr>
                  <w:rStyle w:val="eop"/>
                  <w:sz w:val="16"/>
                  <w:szCs w:val="16"/>
                  <w:u w:val="single"/>
                  <w:rPrChange w:id="1456" w:author="Groot, Karina de" w:date="2024-08-13T13:59:00Z" w16du:dateUtc="2024-08-13T11:59:00Z">
                    <w:rPr>
                      <w:rStyle w:val="eop"/>
                      <w:sz w:val="16"/>
                      <w:szCs w:val="16"/>
                    </w:rPr>
                  </w:rPrChange>
                </w:rPr>
                <w:t xml:space="preserve">Mapping </w:t>
              </w:r>
            </w:ins>
            <w:ins w:id="1457" w:author="Groot, Karina de" w:date="2024-08-13T13:56:00Z" w16du:dateUtc="2024-08-13T11:56:00Z">
              <w:r w:rsidR="00F53D87" w:rsidRPr="00D754CF">
                <w:rPr>
                  <w:rStyle w:val="eop"/>
                  <w:sz w:val="16"/>
                  <w:szCs w:val="16"/>
                  <w:u w:val="single"/>
                  <w:rPrChange w:id="1458" w:author="Groot, Karina de" w:date="2024-08-13T13:59:00Z" w16du:dateUtc="2024-08-13T11:59:00Z">
                    <w:rPr>
                      <w:rStyle w:val="eop"/>
                      <w:sz w:val="16"/>
                      <w:szCs w:val="16"/>
                    </w:rPr>
                  </w:rPrChange>
                </w:rPr>
                <w:t xml:space="preserve">tonen </w:t>
              </w:r>
              <w:r w:rsidR="00F53D87" w:rsidRPr="00D754CF">
                <w:rPr>
                  <w:rStyle w:val="normaltextrun"/>
                  <w:rFonts w:cs="Arial"/>
                  <w:color w:val="008200"/>
                  <w:sz w:val="16"/>
                  <w:szCs w:val="16"/>
                  <w:u w:val="single"/>
                  <w:rPrChange w:id="1459" w:author="Groot, Karina de" w:date="2024-08-13T13:59:00Z" w16du:dateUtc="2024-08-13T11:59:00Z">
                    <w:rPr>
                      <w:rStyle w:val="normaltextrun"/>
                      <w:rFonts w:cs="Arial"/>
                      <w:color w:val="008200"/>
                      <w:sz w:val="20"/>
                    </w:rPr>
                  </w:rPrChange>
                </w:rPr>
                <w:t>erfgenaam</w:t>
              </w:r>
              <w:r w:rsidR="00F53D87" w:rsidRPr="00D754CF">
                <w:rPr>
                  <w:rStyle w:val="normaltextrun"/>
                  <w:rFonts w:cs="Arial"/>
                  <w:sz w:val="16"/>
                  <w:szCs w:val="16"/>
                  <w:u w:val="single"/>
                  <w:rPrChange w:id="1460" w:author="Groot, Karina de" w:date="2024-08-13T13:59:00Z" w16du:dateUtc="2024-08-13T11:59:00Z">
                    <w:rPr>
                      <w:rStyle w:val="normaltextrun"/>
                      <w:rFonts w:cs="Arial"/>
                      <w:sz w:val="20"/>
                    </w:rPr>
                  </w:rPrChange>
                </w:rPr>
                <w:t>/</w:t>
              </w:r>
            </w:ins>
            <w:ins w:id="1461" w:author="Groot, Karina de" w:date="2024-08-13T14:03:00Z" w16du:dateUtc="2024-08-13T12:03:00Z">
              <w:r w:rsidR="00C9145C" w:rsidRPr="00C9145C">
                <w:rPr>
                  <w:rStyle w:val="normaltextrun"/>
                  <w:rFonts w:cs="Arial"/>
                  <w:color w:val="008200"/>
                  <w:sz w:val="16"/>
                  <w:szCs w:val="16"/>
                  <w:u w:val="single"/>
                  <w:rPrChange w:id="1462" w:author="Groot, Karina de" w:date="2024-08-13T14:04:00Z" w16du:dateUtc="2024-08-13T12:04:00Z">
                    <w:rPr>
                      <w:rStyle w:val="normaltextrun"/>
                      <w:rFonts w:cs="Arial"/>
                      <w:sz w:val="16"/>
                      <w:szCs w:val="16"/>
                      <w:u w:val="single"/>
                    </w:rPr>
                  </w:rPrChange>
                </w:rPr>
                <w:t>erf</w:t>
              </w:r>
            </w:ins>
            <w:ins w:id="1463" w:author="Groot, Karina de" w:date="2024-08-13T14:04:00Z" w16du:dateUtc="2024-08-13T12:04:00Z">
              <w:r w:rsidR="00C9145C" w:rsidRPr="00C9145C">
                <w:rPr>
                  <w:rStyle w:val="normaltextrun"/>
                  <w:rFonts w:cs="Arial"/>
                  <w:color w:val="008200"/>
                  <w:sz w:val="16"/>
                  <w:szCs w:val="16"/>
                  <w:u w:val="single"/>
                  <w:rPrChange w:id="1464" w:author="Groot, Karina de" w:date="2024-08-13T14:04:00Z" w16du:dateUtc="2024-08-13T12:04:00Z">
                    <w:rPr>
                      <w:rStyle w:val="normaltextrun"/>
                      <w:rFonts w:cs="Arial"/>
                      <w:sz w:val="16"/>
                      <w:szCs w:val="16"/>
                      <w:u w:val="single"/>
                    </w:rPr>
                  </w:rPrChange>
                </w:rPr>
                <w:t>gename</w:t>
              </w:r>
              <w:r w:rsidR="00C9145C">
                <w:rPr>
                  <w:rStyle w:val="normaltextrun"/>
                  <w:rFonts w:cs="Arial"/>
                  <w:sz w:val="16"/>
                  <w:szCs w:val="16"/>
                  <w:u w:val="single"/>
                </w:rPr>
                <w:t>/</w:t>
              </w:r>
            </w:ins>
            <w:ins w:id="1465" w:author="Groot, Karina de" w:date="2024-08-13T13:56:00Z" w16du:dateUtc="2024-08-13T11:56:00Z">
              <w:r w:rsidR="00F53D87" w:rsidRPr="00D754CF">
                <w:rPr>
                  <w:rStyle w:val="normaltextrun"/>
                  <w:rFonts w:cs="Arial"/>
                  <w:color w:val="008200"/>
                  <w:sz w:val="16"/>
                  <w:szCs w:val="16"/>
                  <w:u w:val="single"/>
                  <w:rPrChange w:id="1466" w:author="Groot, Karina de" w:date="2024-08-13T13:59:00Z" w16du:dateUtc="2024-08-13T11:59:00Z">
                    <w:rPr>
                      <w:rStyle w:val="normaltextrun"/>
                      <w:rFonts w:cs="Arial"/>
                      <w:color w:val="008200"/>
                      <w:sz w:val="20"/>
                    </w:rPr>
                  </w:rPrChange>
                </w:rPr>
                <w:t>erfgenamen</w:t>
              </w:r>
            </w:ins>
            <w:ins w:id="1467" w:author="Groot, Karina de" w:date="2024-08-13T13:57:00Z" w16du:dateUtc="2024-08-13T11:57:00Z">
              <w:r w:rsidR="00F53D87" w:rsidRPr="00D754CF">
                <w:rPr>
                  <w:rStyle w:val="normaltextrun"/>
                  <w:rFonts w:cs="Arial"/>
                  <w:color w:val="008200"/>
                  <w:sz w:val="16"/>
                  <w:szCs w:val="16"/>
                  <w:u w:val="single"/>
                  <w:rPrChange w:id="1468" w:author="Groot, Karina de" w:date="2024-08-13T13:59:00Z" w16du:dateUtc="2024-08-13T11:59:00Z">
                    <w:rPr>
                      <w:rStyle w:val="normaltextrun"/>
                      <w:rFonts w:cs="Arial"/>
                      <w:color w:val="008200"/>
                      <w:sz w:val="16"/>
                      <w:szCs w:val="16"/>
                    </w:rPr>
                  </w:rPrChange>
                </w:rPr>
                <w:t>:</w:t>
              </w:r>
            </w:ins>
          </w:p>
          <w:p w14:paraId="21D00B4B" w14:textId="77777777" w:rsidR="00F53D87" w:rsidRPr="00931A96" w:rsidRDefault="00F53D87" w:rsidP="00F53D87">
            <w:pPr>
              <w:spacing w:after="0"/>
              <w:rPr>
                <w:ins w:id="1469" w:author="Groot, Karina de" w:date="2024-08-13T13:57:00Z" w16du:dateUtc="2024-08-13T11:57:00Z"/>
                <w:rStyle w:val="eop"/>
                <w:rFonts w:cs="Arial"/>
                <w:sz w:val="16"/>
                <w:szCs w:val="16"/>
              </w:rPr>
            </w:pPr>
            <w:ins w:id="1470" w:author="Groot, Karina de" w:date="2024-08-13T13:57:00Z" w16du:dateUtc="2024-08-13T11:57:00Z">
              <w:r w:rsidRPr="00931A96">
                <w:rPr>
                  <w:rStyle w:val="eop"/>
                  <w:rFonts w:cs="Arial"/>
                  <w:sz w:val="16"/>
                  <w:szCs w:val="16"/>
                </w:rPr>
                <w:lastRenderedPageBreak/>
                <w:t>//IMKAD_AangebodenStuk/stukdeelVVE/</w:t>
              </w:r>
              <w:r w:rsidRPr="00301919">
                <w:rPr>
                  <w:rStyle w:val="eop"/>
                  <w:rFonts w:cs="Arial"/>
                  <w:sz w:val="16"/>
                  <w:szCs w:val="16"/>
                </w:rPr>
                <w:t>aanvaardingen</w:t>
              </w:r>
              <w:r w:rsidRPr="00633309">
                <w:rPr>
                  <w:rStyle w:val="eop"/>
                  <w:rFonts w:cs="Arial"/>
                  <w:sz w:val="16"/>
                  <w:szCs w:val="16"/>
                </w:rPr>
                <w:t xml:space="preserve"> </w:t>
              </w:r>
              <w:r>
                <w:rPr>
                  <w:rStyle w:val="eop"/>
                  <w:rFonts w:cs="Arial"/>
                  <w:sz w:val="16"/>
                  <w:szCs w:val="16"/>
                </w:rPr>
                <w:t>/z</w:t>
              </w:r>
              <w:r w:rsidRPr="00633309">
                <w:rPr>
                  <w:rStyle w:val="eop"/>
                  <w:rFonts w:cs="Arial"/>
                  <w:sz w:val="16"/>
                  <w:szCs w:val="16"/>
                </w:rPr>
                <w:t>uivereAanvaardingMetOnderhandseVerklaring</w:t>
              </w:r>
              <w:r w:rsidRPr="00931A96">
                <w:rPr>
                  <w:rStyle w:val="eop"/>
                  <w:rFonts w:cs="Arial"/>
                  <w:sz w:val="16"/>
                  <w:szCs w:val="16"/>
                </w:rPr>
                <w:t>/tekstkeuze</w:t>
              </w:r>
            </w:ins>
          </w:p>
          <w:p w14:paraId="454DF32B" w14:textId="2116A21A" w:rsidR="00F53D87" w:rsidRDefault="00F53D87" w:rsidP="00F53D87">
            <w:pPr>
              <w:spacing w:after="0"/>
              <w:rPr>
                <w:ins w:id="1471" w:author="Groot, Karina de" w:date="2024-08-13T13:57:00Z" w16du:dateUtc="2024-08-13T11:57:00Z"/>
                <w:rStyle w:val="eop"/>
                <w:sz w:val="16"/>
                <w:szCs w:val="16"/>
              </w:rPr>
            </w:pPr>
            <w:ins w:id="1472" w:author="Groot, Karina de" w:date="2024-08-13T13:57:00Z" w16du:dateUtc="2024-08-13T11:57:00Z">
              <w:r>
                <w:rPr>
                  <w:rStyle w:val="eop"/>
                  <w:sz w:val="16"/>
                  <w:szCs w:val="16"/>
                </w:rPr>
                <w:t>.//tagNaam (k_</w:t>
              </w:r>
              <w:r w:rsidRPr="00F53D87">
                <w:rPr>
                  <w:rStyle w:val="eop"/>
                  <w:sz w:val="16"/>
                  <w:szCs w:val="16"/>
                </w:rPr>
                <w:t>Erfgenamen</w:t>
              </w:r>
              <w:r>
                <w:rPr>
                  <w:rStyle w:val="eop"/>
                  <w:sz w:val="16"/>
                  <w:szCs w:val="16"/>
                </w:rPr>
                <w:t>)</w:t>
              </w:r>
            </w:ins>
          </w:p>
          <w:p w14:paraId="5A7697EE" w14:textId="3B7A1A4A" w:rsidR="00F53D87" w:rsidRDefault="00F53D87" w:rsidP="00F53D87">
            <w:pPr>
              <w:spacing w:after="0"/>
              <w:rPr>
                <w:ins w:id="1473" w:author="Groot, Karina de" w:date="2024-08-13T13:57:00Z" w16du:dateUtc="2024-08-13T11:57:00Z"/>
                <w:rStyle w:val="eop"/>
                <w:sz w:val="16"/>
                <w:szCs w:val="16"/>
              </w:rPr>
            </w:pPr>
            <w:ins w:id="1474" w:author="Groot, Karina de" w:date="2024-08-13T13:57:00Z" w16du:dateUtc="2024-08-13T11:57:00Z">
              <w:r>
                <w:rPr>
                  <w:rStyle w:val="eop"/>
                  <w:sz w:val="16"/>
                  <w:szCs w:val="16"/>
                </w:rPr>
                <w:t>.//tekst (</w:t>
              </w:r>
            </w:ins>
            <w:ins w:id="1475" w:author="Groot, Karina de" w:date="2024-08-13T13:58:00Z" w16du:dateUtc="2024-08-13T11:58:00Z">
              <w:r>
                <w:rPr>
                  <w:rStyle w:val="eop"/>
                  <w:sz w:val="16"/>
                  <w:szCs w:val="16"/>
                </w:rPr>
                <w:t>‘erfgenaam’, ‘erfgename’, ‘erfgenamen’</w:t>
              </w:r>
            </w:ins>
            <w:ins w:id="1476" w:author="Groot, Karina de" w:date="2024-08-13T13:57:00Z" w16du:dateUtc="2024-08-13T11:57:00Z">
              <w:r>
                <w:rPr>
                  <w:rStyle w:val="eop"/>
                  <w:sz w:val="16"/>
                  <w:szCs w:val="16"/>
                </w:rPr>
                <w:t>)</w:t>
              </w:r>
            </w:ins>
          </w:p>
          <w:p w14:paraId="72392B4E" w14:textId="77777777" w:rsidR="00F53D87" w:rsidRPr="00364C05" w:rsidRDefault="00F53D87" w:rsidP="00516819">
            <w:pPr>
              <w:spacing w:after="0"/>
              <w:rPr>
                <w:ins w:id="1477" w:author="Groot, Karina de" w:date="2024-08-12T14:46:00Z" w16du:dateUtc="2024-08-12T12:46:00Z"/>
                <w:rStyle w:val="eop"/>
                <w:color w:val="FF0000"/>
                <w:sz w:val="16"/>
                <w:szCs w:val="16"/>
              </w:rPr>
            </w:pPr>
          </w:p>
          <w:p w14:paraId="1F527C1A" w14:textId="77777777" w:rsidR="00137BDB" w:rsidRDefault="00137BDB" w:rsidP="00137BDB">
            <w:pPr>
              <w:spacing w:after="0"/>
              <w:rPr>
                <w:ins w:id="1478" w:author="Groot, Karina de" w:date="2024-08-07T14:51:00Z" w16du:dateUtc="2024-08-07T12:51:00Z"/>
                <w:rStyle w:val="normaltextrun"/>
                <w:rFonts w:cs="Arial"/>
                <w:sz w:val="16"/>
                <w:szCs w:val="16"/>
              </w:rPr>
            </w:pPr>
          </w:p>
          <w:p w14:paraId="06C6C704" w14:textId="77777777" w:rsidR="00F77FF2" w:rsidRPr="00491647" w:rsidRDefault="00F77FF2" w:rsidP="00F77FF2">
            <w:pPr>
              <w:autoSpaceDE w:val="0"/>
              <w:autoSpaceDN w:val="0"/>
              <w:adjustRightInd w:val="0"/>
              <w:spacing w:after="0"/>
              <w:rPr>
                <w:ins w:id="1479" w:author="Groot, Karina de" w:date="2024-08-07T15:00:00Z" w16du:dateUtc="2024-08-07T13:00:00Z"/>
                <w:sz w:val="16"/>
                <w:szCs w:val="16"/>
                <w:u w:val="single"/>
              </w:rPr>
            </w:pPr>
            <w:ins w:id="1480" w:author="Groot, Karina de" w:date="2024-08-07T15:00:00Z" w16du:dateUtc="2024-08-07T13:00:00Z">
              <w:r w:rsidRPr="00491647">
                <w:rPr>
                  <w:sz w:val="16"/>
                  <w:szCs w:val="16"/>
                  <w:u w:val="single"/>
                </w:rPr>
                <w:t xml:space="preserve">Mapping tekskeuze </w:t>
              </w:r>
              <w:r w:rsidRPr="00F77FF2">
                <w:rPr>
                  <w:sz w:val="16"/>
                  <w:szCs w:val="16"/>
                  <w:u w:val="single"/>
                </w:rPr>
                <w:t>b</w:t>
              </w:r>
              <w:r w:rsidRPr="00CF7B10">
                <w:rPr>
                  <w:sz w:val="16"/>
                  <w:szCs w:val="16"/>
                  <w:u w:val="single"/>
                </w:rPr>
                <w:t>enaming partner</w:t>
              </w:r>
              <w:r>
                <w:rPr>
                  <w:sz w:val="16"/>
                  <w:szCs w:val="16"/>
                  <w:u w:val="single"/>
                </w:rPr>
                <w:t>:</w:t>
              </w:r>
              <w:r>
                <w:rPr>
                  <w:u w:val="single"/>
                </w:rPr>
                <w:t xml:space="preserve"> </w:t>
              </w:r>
              <w:r w:rsidRPr="00CF2662">
                <w:rPr>
                  <w:rStyle w:val="normaltextrun"/>
                  <w:rFonts w:cs="Arial"/>
                  <w:color w:val="008200"/>
                  <w:sz w:val="16"/>
                  <w:szCs w:val="16"/>
                  <w:u w:val="single"/>
                </w:rPr>
                <w:t>erflaters echtgenote</w:t>
              </w:r>
              <w:r w:rsidRPr="00491647" w:rsidDel="00491647">
                <w:rPr>
                  <w:rStyle w:val="normaltextrun"/>
                  <w:rFonts w:cs="Arial"/>
                  <w:color w:val="008200"/>
                  <w:sz w:val="16"/>
                  <w:szCs w:val="16"/>
                  <w:u w:val="single"/>
                </w:rPr>
                <w:t xml:space="preserve"> </w:t>
              </w:r>
              <w:r w:rsidRPr="00491647">
                <w:rPr>
                  <w:rStyle w:val="normaltextrun"/>
                  <w:rFonts w:cs="Arial"/>
                  <w:color w:val="008200"/>
                  <w:sz w:val="16"/>
                  <w:szCs w:val="16"/>
                  <w:u w:val="single"/>
                </w:rPr>
                <w:t>……..</w:t>
              </w:r>
              <w:r w:rsidRPr="00491647">
                <w:rPr>
                  <w:rFonts w:cs="Arial"/>
                  <w:color w:val="008200"/>
                  <w:sz w:val="16"/>
                  <w:szCs w:val="16"/>
                  <w:u w:val="single"/>
                </w:rPr>
                <w:t xml:space="preserve"> </w:t>
              </w:r>
              <w:r w:rsidRPr="00491647">
                <w:rPr>
                  <w:rStyle w:val="normaltextrun"/>
                  <w:rFonts w:cs="Arial"/>
                  <w:color w:val="008200"/>
                  <w:sz w:val="16"/>
                  <w:szCs w:val="16"/>
                  <w:u w:val="single"/>
                </w:rPr>
                <w:t>geregistreerd partner</w:t>
              </w:r>
              <w:r w:rsidRPr="00491647">
                <w:rPr>
                  <w:sz w:val="16"/>
                  <w:szCs w:val="16"/>
                  <w:u w:val="single"/>
                </w:rPr>
                <w:t xml:space="preserve"> :</w:t>
              </w:r>
            </w:ins>
          </w:p>
          <w:p w14:paraId="12CD99CE" w14:textId="398D0F5F" w:rsidR="00F77FF2" w:rsidRPr="00931A96" w:rsidRDefault="00F77FF2" w:rsidP="00F77FF2">
            <w:pPr>
              <w:spacing w:after="0"/>
              <w:rPr>
                <w:ins w:id="1481" w:author="Groot, Karina de" w:date="2024-08-07T15:00:00Z" w16du:dateUtc="2024-08-07T13:00:00Z"/>
                <w:rStyle w:val="eop"/>
                <w:rFonts w:cs="Arial"/>
                <w:sz w:val="16"/>
                <w:szCs w:val="16"/>
              </w:rPr>
            </w:pPr>
            <w:ins w:id="1482" w:author="Groot, Karina de" w:date="2024-08-07T15:00:00Z" w16du:dateUtc="2024-08-07T13:00:00Z">
              <w:r w:rsidRPr="00931A96">
                <w:rPr>
                  <w:rStyle w:val="eop"/>
                  <w:rFonts w:cs="Arial"/>
                  <w:sz w:val="16"/>
                  <w:szCs w:val="16"/>
                </w:rPr>
                <w:t>//IMKAD_AangebodenStuk/stukdeelVVE/</w:t>
              </w:r>
            </w:ins>
            <w:ins w:id="1483" w:author="Groot, Karina de" w:date="2024-08-07T15:11:00Z" w16du:dateUtc="2024-08-07T13:11:00Z">
              <w:r w:rsidR="00716E0C" w:rsidRPr="00301919">
                <w:rPr>
                  <w:rStyle w:val="eop"/>
                  <w:rFonts w:cs="Arial"/>
                  <w:sz w:val="16"/>
                  <w:szCs w:val="16"/>
                </w:rPr>
                <w:t>aanvaardingen</w:t>
              </w:r>
              <w:r w:rsidR="00716E0C">
                <w:rPr>
                  <w:rStyle w:val="eop"/>
                  <w:rFonts w:cs="Arial"/>
                  <w:sz w:val="16"/>
                  <w:szCs w:val="16"/>
                </w:rPr>
                <w:t>/</w:t>
              </w:r>
            </w:ins>
            <w:ins w:id="1484" w:author="Groot, Karina de" w:date="2024-08-13T10:42:00Z" w16du:dateUtc="2024-08-13T08:42:00Z">
              <w:r w:rsidR="003310B5">
                <w:rPr>
                  <w:rStyle w:val="eop"/>
                  <w:rFonts w:cs="Arial"/>
                  <w:sz w:val="16"/>
                  <w:szCs w:val="16"/>
                </w:rPr>
                <w:t>z</w:t>
              </w:r>
            </w:ins>
            <w:ins w:id="1485" w:author="Groot, Karina de" w:date="2024-08-07T15:08:00Z" w16du:dateUtc="2024-08-07T13:08:00Z">
              <w:r w:rsidR="00633309" w:rsidRPr="00633309">
                <w:rPr>
                  <w:rStyle w:val="eop"/>
                  <w:rFonts w:cs="Arial"/>
                  <w:sz w:val="16"/>
                  <w:szCs w:val="16"/>
                </w:rPr>
                <w:t>uivereAanvaardingMetOnderhandseVerklaring</w:t>
              </w:r>
            </w:ins>
            <w:ins w:id="1486" w:author="Groot, Karina de" w:date="2024-08-07T15:00:00Z" w16du:dateUtc="2024-08-07T13:00:00Z">
              <w:r w:rsidRPr="00931A96">
                <w:rPr>
                  <w:rStyle w:val="eop"/>
                  <w:rFonts w:cs="Arial"/>
                  <w:sz w:val="16"/>
                  <w:szCs w:val="16"/>
                </w:rPr>
                <w:t>/tekstkeuze</w:t>
              </w:r>
            </w:ins>
          </w:p>
          <w:p w14:paraId="749233E6" w14:textId="77777777" w:rsidR="00F77FF2" w:rsidRPr="00931A96" w:rsidRDefault="00F77FF2" w:rsidP="00F77FF2">
            <w:pPr>
              <w:spacing w:after="0"/>
              <w:rPr>
                <w:ins w:id="1487" w:author="Groot, Karina de" w:date="2024-08-07T15:00:00Z" w16du:dateUtc="2024-08-07T13:00:00Z"/>
                <w:rStyle w:val="eop"/>
                <w:sz w:val="16"/>
                <w:szCs w:val="16"/>
              </w:rPr>
            </w:pPr>
            <w:ins w:id="1488" w:author="Groot, Karina de" w:date="2024-08-07T15:00:00Z" w16du:dateUtc="2024-08-07T13:00:00Z">
              <w:r w:rsidRPr="00931A96">
                <w:rPr>
                  <w:rStyle w:val="eop"/>
                  <w:sz w:val="16"/>
                  <w:szCs w:val="16"/>
                </w:rPr>
                <w:t>.//tagNaam (k_</w:t>
              </w:r>
              <w:r>
                <w:rPr>
                  <w:rStyle w:val="eop"/>
                  <w:sz w:val="16"/>
                  <w:szCs w:val="16"/>
                </w:rPr>
                <w:t>Partner</w:t>
              </w:r>
              <w:r w:rsidRPr="00931A96">
                <w:rPr>
                  <w:rStyle w:val="eop"/>
                  <w:sz w:val="16"/>
                  <w:szCs w:val="16"/>
                </w:rPr>
                <w:t>)</w:t>
              </w:r>
            </w:ins>
          </w:p>
          <w:p w14:paraId="27DDE402" w14:textId="77777777" w:rsidR="00F77FF2" w:rsidRDefault="00F77FF2" w:rsidP="00F77FF2">
            <w:pPr>
              <w:spacing w:after="0"/>
              <w:rPr>
                <w:ins w:id="1489" w:author="Groot, Karina de" w:date="2024-08-07T15:07:00Z" w16du:dateUtc="2024-08-07T13:07:00Z"/>
                <w:rStyle w:val="eop"/>
                <w:sz w:val="16"/>
                <w:szCs w:val="16"/>
              </w:rPr>
            </w:pPr>
            <w:ins w:id="1490" w:author="Groot, Karina de" w:date="2024-08-07T15:00:00Z" w16du:dateUtc="2024-08-07T13:00:00Z">
              <w:r w:rsidRPr="00931A96">
                <w:rPr>
                  <w:rStyle w:val="eop"/>
                  <w:sz w:val="16"/>
                  <w:szCs w:val="16"/>
                </w:rPr>
                <w:t xml:space="preserve">.//tekst </w:t>
              </w:r>
              <w:r w:rsidRPr="00172DBF">
                <w:rPr>
                  <w:rStyle w:val="eop"/>
                  <w:sz w:val="16"/>
                  <w:szCs w:val="16"/>
                </w:rPr>
                <w:t>(</w:t>
              </w:r>
              <w:r>
                <w:rPr>
                  <w:rStyle w:val="eop"/>
                  <w:sz w:val="16"/>
                  <w:szCs w:val="16"/>
                </w:rPr>
                <w:t>’erflaters echtgenote’, ‘erflaatsters echtgenoot’, ‘erflaters geregistreerd partner’, ‘erflaatsters geregistreerd partner’, ‘echtgenote’, ‘echtgenoot’, ‘geregistreerd partner’)</w:t>
              </w:r>
            </w:ins>
          </w:p>
          <w:p w14:paraId="6D888347" w14:textId="77777777" w:rsidR="00633309" w:rsidRDefault="00633309" w:rsidP="00F77FF2">
            <w:pPr>
              <w:spacing w:after="0"/>
              <w:rPr>
                <w:ins w:id="1491" w:author="Groot, Karina de" w:date="2024-08-07T15:07:00Z" w16du:dateUtc="2024-08-07T13:07:00Z"/>
                <w:rStyle w:val="eop"/>
                <w:sz w:val="16"/>
                <w:szCs w:val="16"/>
              </w:rPr>
            </w:pPr>
          </w:p>
          <w:p w14:paraId="5A7041DA" w14:textId="77777777" w:rsidR="00633309" w:rsidRPr="00420AFD" w:rsidRDefault="00633309" w:rsidP="00633309">
            <w:pPr>
              <w:spacing w:after="0"/>
              <w:rPr>
                <w:ins w:id="1492" w:author="Groot, Karina de" w:date="2024-08-07T15:07:00Z" w16du:dateUtc="2024-08-07T13:07:00Z"/>
                <w:rStyle w:val="eop"/>
                <w:sz w:val="16"/>
                <w:szCs w:val="16"/>
                <w:u w:val="single"/>
              </w:rPr>
            </w:pPr>
            <w:ins w:id="1493" w:author="Groot, Karina de" w:date="2024-08-07T15:07:00Z" w16du:dateUtc="2024-08-07T13:07:00Z">
              <w:r w:rsidRPr="00420AFD">
                <w:rPr>
                  <w:rStyle w:val="eop"/>
                  <w:sz w:val="16"/>
                  <w:szCs w:val="16"/>
                  <w:u w:val="single"/>
                </w:rPr>
                <w:t>Mapping aantal onderhandse akten:</w:t>
              </w:r>
            </w:ins>
          </w:p>
          <w:p w14:paraId="1F9B40C2" w14:textId="403F34D7" w:rsidR="00633309" w:rsidRDefault="00633309" w:rsidP="00633309">
            <w:pPr>
              <w:spacing w:after="0"/>
              <w:rPr>
                <w:ins w:id="1494" w:author="Groot, Karina de" w:date="2024-08-07T15:07:00Z" w16du:dateUtc="2024-08-07T13:07:00Z"/>
                <w:rStyle w:val="eop"/>
                <w:sz w:val="16"/>
                <w:szCs w:val="16"/>
              </w:rPr>
            </w:pPr>
            <w:ins w:id="1495" w:author="Groot, Karina de" w:date="2024-08-07T15:07:00Z" w16du:dateUtc="2024-08-07T13:07:00Z">
              <w:r w:rsidRPr="004C09C7">
                <w:rPr>
                  <w:rStyle w:val="eop"/>
                  <w:rFonts w:cs="Arial"/>
                  <w:sz w:val="16"/>
                  <w:szCs w:val="16"/>
                </w:rPr>
                <w:t>//IMKAD_AangebodenStuk/stukdeelVVE</w:t>
              </w:r>
            </w:ins>
            <w:ins w:id="1496" w:author="Groot, Karina de" w:date="2024-08-13T11:55:00Z" w16du:dateUtc="2024-08-13T09:55:00Z">
              <w:r w:rsidR="00BB454F">
                <w:rPr>
                  <w:rStyle w:val="eop"/>
                  <w:rFonts w:cs="Arial"/>
                  <w:sz w:val="16"/>
                  <w:szCs w:val="16"/>
                </w:rPr>
                <w:t>/</w:t>
              </w:r>
            </w:ins>
            <w:ins w:id="1497" w:author="Groot, Karina de" w:date="2024-08-07T15:11:00Z" w16du:dateUtc="2024-08-07T13:11:00Z">
              <w:r w:rsidR="00716E0C" w:rsidRPr="00301919">
                <w:rPr>
                  <w:rStyle w:val="eop"/>
                  <w:rFonts w:cs="Arial"/>
                  <w:sz w:val="16"/>
                  <w:szCs w:val="16"/>
                </w:rPr>
                <w:t>aanvaardingen</w:t>
              </w:r>
              <w:r w:rsidR="00716E0C">
                <w:rPr>
                  <w:rStyle w:val="eop"/>
                  <w:rFonts w:cs="Arial"/>
                  <w:sz w:val="16"/>
                  <w:szCs w:val="16"/>
                </w:rPr>
                <w:t>/</w:t>
              </w:r>
            </w:ins>
            <w:ins w:id="1498" w:author="Groot, Karina de" w:date="2024-08-13T10:42:00Z" w16du:dateUtc="2024-08-13T08:42:00Z">
              <w:r w:rsidR="003310B5">
                <w:rPr>
                  <w:rStyle w:val="eop"/>
                  <w:rFonts w:cs="Arial"/>
                  <w:sz w:val="16"/>
                  <w:szCs w:val="16"/>
                </w:rPr>
                <w:t>z</w:t>
              </w:r>
            </w:ins>
            <w:ins w:id="1499" w:author="Groot, Karina de" w:date="2024-08-07T15:08:00Z" w16du:dateUtc="2024-08-07T13:08:00Z">
              <w:r w:rsidRPr="00633309">
                <w:rPr>
                  <w:rStyle w:val="eop"/>
                  <w:rFonts w:cs="Arial"/>
                  <w:sz w:val="16"/>
                  <w:szCs w:val="16"/>
                </w:rPr>
                <w:t>uivereAanvaardingMetOnderhandseVerklaring</w:t>
              </w:r>
            </w:ins>
            <w:ins w:id="1500" w:author="Groot, Karina de" w:date="2024-08-07T15:07:00Z" w16du:dateUtc="2024-08-07T13:07:00Z">
              <w:r>
                <w:rPr>
                  <w:rStyle w:val="eop"/>
                  <w:rFonts w:cs="Arial"/>
                  <w:sz w:val="16"/>
                  <w:szCs w:val="16"/>
                </w:rPr>
                <w:t>/aantal</w:t>
              </w:r>
            </w:ins>
            <w:ins w:id="1501" w:author="Groot, Karina de" w:date="2024-08-13T11:56:00Z" w16du:dateUtc="2024-08-13T09:56:00Z">
              <w:r w:rsidR="00BB454F">
                <w:rPr>
                  <w:rStyle w:val="eop"/>
                  <w:rFonts w:cs="Arial"/>
                  <w:sz w:val="16"/>
                  <w:szCs w:val="16"/>
                </w:rPr>
                <w:t>V</w:t>
              </w:r>
              <w:r w:rsidR="00BB454F">
                <w:rPr>
                  <w:rStyle w:val="eop"/>
                </w:rPr>
                <w:t>erklaringen</w:t>
              </w:r>
            </w:ins>
          </w:p>
          <w:p w14:paraId="6EA5868E" w14:textId="77777777" w:rsidR="002F4808" w:rsidRDefault="002F4808" w:rsidP="002F4808">
            <w:pPr>
              <w:spacing w:after="0"/>
              <w:rPr>
                <w:ins w:id="1502" w:author="Groot, Karina de" w:date="2024-08-12T15:33:00Z" w16du:dateUtc="2024-08-12T13:33:00Z"/>
                <w:rStyle w:val="eop"/>
              </w:rPr>
            </w:pPr>
          </w:p>
          <w:p w14:paraId="5F27F5DD" w14:textId="6A126867" w:rsidR="002F4808" w:rsidRDefault="00583D57" w:rsidP="002F4808">
            <w:pPr>
              <w:spacing w:after="0"/>
              <w:rPr>
                <w:ins w:id="1503" w:author="Groot, Karina de" w:date="2024-08-12T15:33:00Z" w16du:dateUtc="2024-08-12T13:33:00Z"/>
                <w:rStyle w:val="normaltextrun"/>
                <w:rFonts w:cs="Arial"/>
                <w:sz w:val="16"/>
                <w:szCs w:val="16"/>
              </w:rPr>
            </w:pPr>
            <w:ins w:id="1504" w:author="Groot, Karina de" w:date="2024-08-13T11:54:00Z" w16du:dateUtc="2024-08-13T09:54:00Z">
              <w:r w:rsidRPr="00441BC1">
                <w:rPr>
                  <w:rStyle w:val="eop"/>
                  <w:sz w:val="16"/>
                  <w:szCs w:val="16"/>
                </w:rPr>
                <w:t xml:space="preserve">De tekst </w:t>
              </w:r>
              <w:r w:rsidRPr="00441BC1">
                <w:rPr>
                  <w:rStyle w:val="normaltextrun"/>
                  <w:rFonts w:cs="Arial"/>
                  <w:color w:val="7030A0"/>
                  <w:sz w:val="16"/>
                  <w:szCs w:val="16"/>
                </w:rPr>
                <w:t xml:space="preserve">sub </w:t>
              </w:r>
              <w:r w:rsidRPr="00441BC1">
                <w:rPr>
                  <w:rStyle w:val="normaltextrun"/>
                  <w:rFonts w:cs="Arial"/>
                  <w:sz w:val="16"/>
                  <w:szCs w:val="16"/>
                </w:rPr>
                <w:t xml:space="preserve">wordt </w:t>
              </w:r>
              <w:r w:rsidRPr="00E00DB8">
                <w:rPr>
                  <w:rStyle w:val="normaltextrun"/>
                  <w:rFonts w:cs="Arial"/>
                  <w:sz w:val="16"/>
                  <w:szCs w:val="16"/>
                </w:rPr>
                <w:t xml:space="preserve">alleen </w:t>
              </w:r>
              <w:r w:rsidRPr="00441BC1">
                <w:rPr>
                  <w:rStyle w:val="normaltextrun"/>
                  <w:rFonts w:cs="Arial"/>
                  <w:sz w:val="16"/>
                  <w:szCs w:val="16"/>
                </w:rPr>
                <w:t>getoond als er</w:t>
              </w:r>
              <w:r w:rsidRPr="00E00DB8">
                <w:rPr>
                  <w:rStyle w:val="normaltextrun"/>
                  <w:rFonts w:cs="Arial"/>
                  <w:sz w:val="16"/>
                  <w:szCs w:val="16"/>
                </w:rPr>
                <w:t xml:space="preserve"> </w:t>
              </w:r>
              <w:r w:rsidRPr="00441BC1">
                <w:rPr>
                  <w:snapToGrid/>
                  <w:kern w:val="0"/>
                  <w:sz w:val="16"/>
                  <w:szCs w:val="16"/>
                  <w:lang w:eastAsia="nl-NL"/>
                </w:rPr>
                <w:t>persoonRef’s</w:t>
              </w:r>
              <w:r w:rsidRPr="00E00DB8">
                <w:rPr>
                  <w:rFonts w:cs="Arial"/>
                  <w:snapToGrid/>
                  <w:kern w:val="0"/>
                  <w:sz w:val="16"/>
                  <w:szCs w:val="16"/>
                  <w:lang w:eastAsia="nl-NL"/>
                </w:rPr>
                <w:t xml:space="preserve"> </w:t>
              </w:r>
              <w:r w:rsidRPr="00E00DB8">
                <w:rPr>
                  <w:rStyle w:val="normaltextrun"/>
                  <w:rFonts w:cs="Arial"/>
                  <w:sz w:val="16"/>
                  <w:szCs w:val="16"/>
                </w:rPr>
                <w:t>zijn opgenomen naar personen die genoemd worden onder de alinea</w:t>
              </w:r>
              <w:r>
                <w:rPr>
                  <w:rStyle w:val="normaltextrun"/>
                  <w:rFonts w:cs="Arial"/>
                  <w:sz w:val="16"/>
                  <w:szCs w:val="16"/>
                </w:rPr>
                <w:t xml:space="preserve"> </w:t>
              </w:r>
              <w:r w:rsidRPr="00441BC1">
                <w:rPr>
                  <w:rStyle w:val="normaltextrun"/>
                  <w:rFonts w:cs="Arial"/>
                  <w:color w:val="7030A0"/>
                  <w:sz w:val="16"/>
                  <w:szCs w:val="16"/>
                </w:rPr>
                <w:t>ERGENAMEN</w:t>
              </w:r>
              <w:r>
                <w:rPr>
                  <w:rStyle w:val="normaltextrun"/>
                  <w:rFonts w:cs="Arial"/>
                  <w:sz w:val="16"/>
                  <w:szCs w:val="16"/>
                </w:rPr>
                <w:t>:</w:t>
              </w:r>
            </w:ins>
          </w:p>
          <w:p w14:paraId="25E601E1" w14:textId="7E8ED1DA" w:rsidR="00583D57" w:rsidRPr="00793994" w:rsidRDefault="002F4808" w:rsidP="002F4808">
            <w:pPr>
              <w:spacing w:after="0"/>
              <w:rPr>
                <w:ins w:id="1505" w:author="Groot, Karina de" w:date="2024-08-13T11:55:00Z" w16du:dateUtc="2024-08-13T09:55:00Z"/>
                <w:rStyle w:val="eop"/>
                <w:sz w:val="16"/>
                <w:szCs w:val="16"/>
              </w:rPr>
            </w:pPr>
            <w:ins w:id="1506" w:author="Groot, Karina de" w:date="2024-08-12T15:33:00Z" w16du:dateUtc="2024-08-12T13:33:00Z">
              <w:r w:rsidRPr="00364C05">
                <w:rPr>
                  <w:rStyle w:val="eop"/>
                  <w:sz w:val="16"/>
                  <w:szCs w:val="16"/>
                </w:rPr>
                <w:t>.//</w:t>
              </w:r>
              <w:r w:rsidRPr="00793994">
                <w:rPr>
                  <w:rStyle w:val="eop"/>
                  <w:sz w:val="16"/>
                  <w:szCs w:val="16"/>
                </w:rPr>
                <w:t>StukdeelVVE/</w:t>
              </w:r>
            </w:ins>
            <w:ins w:id="1507" w:author="Groot, Karina de" w:date="2024-08-13T12:01:00Z" w16du:dateUtc="2024-08-13T10:01:00Z">
              <w:r w:rsidR="00E17929" w:rsidRPr="00793994">
                <w:rPr>
                  <w:rStyle w:val="eop"/>
                  <w:sz w:val="16"/>
                  <w:szCs w:val="16"/>
                </w:rPr>
                <w:t>aanvaardingen</w:t>
              </w:r>
              <w:r w:rsidR="00793994" w:rsidRPr="00793994">
                <w:rPr>
                  <w:rStyle w:val="eop"/>
                  <w:sz w:val="16"/>
                  <w:szCs w:val="16"/>
                </w:rPr>
                <w:t>/</w:t>
              </w:r>
              <w:r w:rsidR="00793994" w:rsidRPr="00793994">
                <w:rPr>
                  <w:sz w:val="16"/>
                  <w:szCs w:val="16"/>
                  <w:rPrChange w:id="1508" w:author="Groot, Karina de" w:date="2024-08-13T12:02:00Z" w16du:dateUtc="2024-08-13T10:02:00Z">
                    <w:rPr/>
                  </w:rPrChange>
                </w:rPr>
                <w:t>z</w:t>
              </w:r>
            </w:ins>
            <w:ins w:id="1509" w:author="Groot, Karina de" w:date="2024-08-12T15:34:00Z" w16du:dateUtc="2024-08-12T13:34:00Z">
              <w:r w:rsidRPr="00793994">
                <w:rPr>
                  <w:rStyle w:val="eop"/>
                  <w:sz w:val="16"/>
                  <w:szCs w:val="16"/>
                </w:rPr>
                <w:t>uivereAanvaardingMetOnderhandseVerklaring</w:t>
              </w:r>
            </w:ins>
            <w:ins w:id="1510" w:author="Groot, Karina de" w:date="2024-08-12T15:33:00Z" w16du:dateUtc="2024-08-12T13:33:00Z">
              <w:r w:rsidRPr="00793994">
                <w:rPr>
                  <w:rStyle w:val="eop"/>
                  <w:sz w:val="16"/>
                  <w:szCs w:val="16"/>
                </w:rPr>
                <w:t>/subs</w:t>
              </w:r>
            </w:ins>
          </w:p>
          <w:p w14:paraId="1B0FF7EE" w14:textId="0301DB5F" w:rsidR="002F4808" w:rsidRPr="00793994" w:rsidRDefault="00583D57" w:rsidP="002F4808">
            <w:pPr>
              <w:spacing w:after="0"/>
              <w:rPr>
                <w:ins w:id="1511" w:author="Groot, Karina de" w:date="2024-08-13T11:55:00Z" w16du:dateUtc="2024-08-13T09:55:00Z"/>
                <w:sz w:val="16"/>
                <w:szCs w:val="16"/>
              </w:rPr>
            </w:pPr>
            <w:ins w:id="1512" w:author="Groot, Karina de" w:date="2024-08-13T11:55:00Z" w16du:dateUtc="2024-08-13T09:55:00Z">
              <w:r w:rsidRPr="00793994">
                <w:rPr>
                  <w:rStyle w:val="eop"/>
                  <w:sz w:val="16"/>
                  <w:szCs w:val="16"/>
                  <w:rPrChange w:id="1513" w:author="Groot, Karina de" w:date="2024-08-13T12:02:00Z" w16du:dateUtc="2024-08-13T10:02:00Z">
                    <w:rPr>
                      <w:rStyle w:val="eop"/>
                    </w:rPr>
                  </w:rPrChange>
                </w:rPr>
                <w:t>./</w:t>
              </w:r>
            </w:ins>
            <w:ins w:id="1514" w:author="Groot, Karina de" w:date="2024-08-12T15:33:00Z" w16du:dateUtc="2024-08-12T13:33:00Z">
              <w:r w:rsidR="002F4808" w:rsidRPr="00793994">
                <w:rPr>
                  <w:rStyle w:val="eop"/>
                  <w:sz w:val="16"/>
                  <w:szCs w:val="16"/>
                </w:rPr>
                <w:t>/persoonRef [</w:t>
              </w:r>
              <w:r w:rsidR="002F4808" w:rsidRPr="00793994">
                <w:rPr>
                  <w:sz w:val="16"/>
                  <w:szCs w:val="16"/>
                </w:rPr>
                <w:t>xlink:href= ‘’id]</w:t>
              </w:r>
            </w:ins>
          </w:p>
          <w:p w14:paraId="16141C57" w14:textId="77777777" w:rsidR="00BB454F" w:rsidRDefault="00BB454F" w:rsidP="002F4808">
            <w:pPr>
              <w:spacing w:after="0"/>
              <w:rPr>
                <w:ins w:id="1515" w:author="Groot, Karina de" w:date="2024-08-13T11:55:00Z" w16du:dateUtc="2024-08-13T09:55:00Z"/>
                <w:rStyle w:val="eop"/>
                <w:sz w:val="16"/>
                <w:szCs w:val="16"/>
              </w:rPr>
            </w:pPr>
          </w:p>
          <w:p w14:paraId="1A24DE92" w14:textId="77777777" w:rsidR="00BB454F" w:rsidRPr="00516819" w:rsidRDefault="00BB454F" w:rsidP="00BB454F">
            <w:pPr>
              <w:autoSpaceDE w:val="0"/>
              <w:autoSpaceDN w:val="0"/>
              <w:adjustRightInd w:val="0"/>
              <w:spacing w:after="0"/>
              <w:rPr>
                <w:ins w:id="1516" w:author="Groot, Karina de" w:date="2024-08-13T11:55:00Z" w16du:dateUtc="2024-08-13T09:55:00Z"/>
                <w:sz w:val="16"/>
                <w:szCs w:val="16"/>
                <w:u w:val="single"/>
              </w:rPr>
            </w:pPr>
            <w:ins w:id="1517" w:author="Groot, Karina de" w:date="2024-08-13T11:55:00Z" w16du:dateUtc="2024-08-13T09:55:00Z">
              <w:r w:rsidRPr="00516819">
                <w:rPr>
                  <w:sz w:val="16"/>
                  <w:szCs w:val="16"/>
                  <w:u w:val="single"/>
                </w:rPr>
                <w:t>Mapping t</w:t>
              </w:r>
              <w:r w:rsidRPr="00441BC1">
                <w:rPr>
                  <w:sz w:val="16"/>
                  <w:szCs w:val="16"/>
                  <w:u w:val="single"/>
                </w:rPr>
                <w:t xml:space="preserve">onen </w:t>
              </w:r>
              <w:r w:rsidRPr="00516819">
                <w:rPr>
                  <w:sz w:val="16"/>
                  <w:szCs w:val="16"/>
                  <w:u w:val="single"/>
                </w:rPr>
                <w:t xml:space="preserve">tekst </w:t>
              </w:r>
              <w:r w:rsidRPr="00441BC1">
                <w:rPr>
                  <w:rStyle w:val="normaltextrun"/>
                  <w:rFonts w:cs="Arial"/>
                  <w:color w:val="7030A0"/>
                  <w:sz w:val="16"/>
                  <w:szCs w:val="16"/>
                  <w:u w:val="single"/>
                </w:rPr>
                <w:t>die aan deze akte zullen worden gehecht</w:t>
              </w:r>
              <w:r w:rsidRPr="00516819">
                <w:rPr>
                  <w:sz w:val="16"/>
                  <w:szCs w:val="16"/>
                  <w:u w:val="single"/>
                </w:rPr>
                <w:t>:</w:t>
              </w:r>
            </w:ins>
          </w:p>
          <w:p w14:paraId="137B4DA0" w14:textId="6B8DB628" w:rsidR="00BB454F" w:rsidRPr="00931A96" w:rsidRDefault="00BB454F" w:rsidP="00BB454F">
            <w:pPr>
              <w:spacing w:after="0"/>
              <w:rPr>
                <w:ins w:id="1518" w:author="Groot, Karina de" w:date="2024-08-13T11:55:00Z" w16du:dateUtc="2024-08-13T09:55:00Z"/>
                <w:rStyle w:val="eop"/>
                <w:rFonts w:cs="Arial"/>
                <w:sz w:val="16"/>
                <w:szCs w:val="16"/>
              </w:rPr>
            </w:pPr>
            <w:ins w:id="1519" w:author="Groot, Karina de" w:date="2024-08-13T11:55:00Z" w16du:dateUtc="2024-08-13T09:55:00Z">
              <w:r w:rsidRPr="00931A96">
                <w:rPr>
                  <w:rStyle w:val="eop"/>
                  <w:rFonts w:cs="Arial"/>
                  <w:sz w:val="16"/>
                  <w:szCs w:val="16"/>
                </w:rPr>
                <w:t>//IMKAD_AangebodenStuk/stukdeelVVE/</w:t>
              </w:r>
              <w:r w:rsidRPr="00301919">
                <w:rPr>
                  <w:rStyle w:val="eop"/>
                  <w:rFonts w:cs="Arial"/>
                  <w:sz w:val="16"/>
                  <w:szCs w:val="16"/>
                </w:rPr>
                <w:t>aanvaardingen</w:t>
              </w:r>
              <w:r>
                <w:rPr>
                  <w:rStyle w:val="eop"/>
                  <w:rFonts w:cs="Arial"/>
                  <w:sz w:val="16"/>
                  <w:szCs w:val="16"/>
                </w:rPr>
                <w:t>/z</w:t>
              </w:r>
              <w:r w:rsidRPr="00633309">
                <w:rPr>
                  <w:rStyle w:val="eop"/>
                  <w:rFonts w:cs="Arial"/>
                  <w:sz w:val="16"/>
                  <w:szCs w:val="16"/>
                </w:rPr>
                <w:t>uivereAanvaardingMetOnderhandseVerklaring</w:t>
              </w:r>
              <w:r w:rsidRPr="00931A96">
                <w:rPr>
                  <w:rStyle w:val="eop"/>
                  <w:rFonts w:cs="Arial"/>
                  <w:sz w:val="16"/>
                  <w:szCs w:val="16"/>
                </w:rPr>
                <w:t>/tekstkeuze</w:t>
              </w:r>
            </w:ins>
          </w:p>
          <w:p w14:paraId="7C5DAAA5" w14:textId="77777777" w:rsidR="00BB454F" w:rsidRPr="00931A96" w:rsidRDefault="00BB454F" w:rsidP="00BB454F">
            <w:pPr>
              <w:spacing w:after="0"/>
              <w:rPr>
                <w:ins w:id="1520" w:author="Groot, Karina de" w:date="2024-08-13T11:55:00Z" w16du:dateUtc="2024-08-13T09:55:00Z"/>
                <w:rStyle w:val="eop"/>
                <w:sz w:val="16"/>
                <w:szCs w:val="16"/>
              </w:rPr>
            </w:pPr>
            <w:ins w:id="1521" w:author="Groot, Karina de" w:date="2024-08-13T11:55:00Z" w16du:dateUtc="2024-08-13T09:55:00Z">
              <w:r w:rsidRPr="00931A96">
                <w:rPr>
                  <w:rStyle w:val="eop"/>
                  <w:sz w:val="16"/>
                  <w:szCs w:val="16"/>
                </w:rPr>
                <w:t>.//tagNaam (k_</w:t>
              </w:r>
              <w:r>
                <w:rPr>
                  <w:rStyle w:val="eop"/>
                  <w:sz w:val="16"/>
                  <w:szCs w:val="16"/>
                </w:rPr>
                <w:t>AkteGehecht</w:t>
              </w:r>
              <w:r w:rsidRPr="00931A96">
                <w:rPr>
                  <w:rStyle w:val="eop"/>
                  <w:sz w:val="16"/>
                  <w:szCs w:val="16"/>
                </w:rPr>
                <w:t>)</w:t>
              </w:r>
            </w:ins>
          </w:p>
          <w:p w14:paraId="30686CA3" w14:textId="1AD14A48" w:rsidR="00BB454F" w:rsidRDefault="00BB454F" w:rsidP="00BB454F">
            <w:pPr>
              <w:spacing w:after="0"/>
              <w:rPr>
                <w:ins w:id="1522" w:author="Groot, Karina de" w:date="2024-08-13T11:55:00Z" w16du:dateUtc="2024-08-13T09:55:00Z"/>
                <w:rStyle w:val="normaltextrun"/>
                <w:rFonts w:cs="Arial"/>
                <w:sz w:val="16"/>
                <w:szCs w:val="16"/>
              </w:rPr>
            </w:pPr>
            <w:ins w:id="1523" w:author="Groot, Karina de" w:date="2024-08-13T11:55:00Z" w16du:dateUtc="2024-08-13T09:55:00Z">
              <w:r w:rsidRPr="00931A96">
                <w:rPr>
                  <w:rStyle w:val="eop"/>
                  <w:sz w:val="16"/>
                  <w:szCs w:val="16"/>
                </w:rPr>
                <w:t xml:space="preserve">.//tekst </w:t>
              </w:r>
              <w:r>
                <w:rPr>
                  <w:rStyle w:val="eop"/>
                  <w:sz w:val="16"/>
                  <w:szCs w:val="16"/>
                </w:rPr>
                <w:t>(</w:t>
              </w:r>
            </w:ins>
            <w:ins w:id="1524" w:author="Willems, Igor" w:date="2024-08-29T11:57:00Z" w16du:dateUtc="2024-08-29T09:57:00Z">
              <w:r w:rsidR="007B3E75" w:rsidRPr="007B3E75">
                <w:rPr>
                  <w:rStyle w:val="eop"/>
                </w:rPr>
                <w:t>‘true’ = tekst wordt getoond, ‘false’ = tekst wordt niet getoond</w:t>
              </w:r>
            </w:ins>
            <w:ins w:id="1525" w:author="Groot, Karina de" w:date="2024-08-13T11:55:00Z" w16du:dateUtc="2024-08-13T09:55:00Z">
              <w:del w:id="1526" w:author="Willems, Igor" w:date="2024-08-29T11:57:00Z" w16du:dateUtc="2024-08-29T09:57:00Z">
                <w:r w:rsidDel="007B3E75">
                  <w:rPr>
                    <w:rStyle w:val="eop"/>
                  </w:rPr>
                  <w:delText>‘</w:delText>
                </w:r>
                <w:r w:rsidRPr="00441BC1" w:rsidDel="007B3E75">
                  <w:rPr>
                    <w:rStyle w:val="normaltextrun"/>
                    <w:rFonts w:cs="Arial"/>
                    <w:sz w:val="16"/>
                    <w:szCs w:val="16"/>
                  </w:rPr>
                  <w:delText>die aan deze akte zullen worden gehecht</w:delText>
                </w:r>
                <w:r w:rsidDel="007B3E75">
                  <w:rPr>
                    <w:rStyle w:val="normaltextrun"/>
                    <w:rFonts w:cs="Arial"/>
                    <w:sz w:val="16"/>
                    <w:szCs w:val="16"/>
                  </w:rPr>
                  <w:delText>’</w:delText>
                </w:r>
              </w:del>
              <w:r>
                <w:rPr>
                  <w:rStyle w:val="normaltextrun"/>
                  <w:rFonts w:cs="Arial"/>
                  <w:sz w:val="16"/>
                  <w:szCs w:val="16"/>
                </w:rPr>
                <w:t>)</w:t>
              </w:r>
            </w:ins>
          </w:p>
          <w:p w14:paraId="5CFB3427" w14:textId="77777777" w:rsidR="00852CF6" w:rsidRPr="00852CF6" w:rsidDel="004333B5" w:rsidRDefault="00852CF6" w:rsidP="00C26CA5">
            <w:pPr>
              <w:autoSpaceDE w:val="0"/>
              <w:autoSpaceDN w:val="0"/>
              <w:adjustRightInd w:val="0"/>
              <w:spacing w:after="0"/>
              <w:rPr>
                <w:ins w:id="1527" w:author="Groot, Karina de" w:date="2024-08-07T14:48:00Z" w16du:dateUtc="2024-08-07T12:48:00Z"/>
                <w:sz w:val="16"/>
                <w:szCs w:val="16"/>
              </w:rPr>
            </w:pPr>
          </w:p>
        </w:tc>
      </w:tr>
    </w:tbl>
    <w:p w14:paraId="2797F0E2" w14:textId="5BA6EBE6" w:rsidR="00D57D05" w:rsidRDefault="00D57D05"/>
    <w:p w14:paraId="3B83A722" w14:textId="3D61877C" w:rsidR="000E627B" w:rsidRDefault="00747B7F" w:rsidP="003C0F5E">
      <w:pPr>
        <w:pStyle w:val="Kop4"/>
      </w:pPr>
      <w:r>
        <w:t>Beneficiaire aanvaarding</w:t>
      </w:r>
    </w:p>
    <w:p w14:paraId="6197676A" w14:textId="08673B0F" w:rsidR="00871FEA" w:rsidRDefault="00871FEA" w:rsidP="00871FEA"/>
    <w:tbl>
      <w:tblPr>
        <w:tblStyle w:val="Tabelraster"/>
        <w:tblW w:w="0" w:type="auto"/>
        <w:tblLayout w:type="fixed"/>
        <w:tblLook w:val="04A0" w:firstRow="1" w:lastRow="0" w:firstColumn="1" w:lastColumn="0" w:noHBand="0" w:noVBand="1"/>
        <w:tblPrChange w:id="1528" w:author="Groot, Karina de" w:date="2024-08-07T15:24:00Z" w16du:dateUtc="2024-08-07T13:24:00Z">
          <w:tblPr>
            <w:tblStyle w:val="Tabelraster"/>
            <w:tblW w:w="13887" w:type="dxa"/>
            <w:tblLook w:val="04A0" w:firstRow="1" w:lastRow="0" w:firstColumn="1" w:lastColumn="0" w:noHBand="0" w:noVBand="1"/>
          </w:tblPr>
        </w:tblPrChange>
      </w:tblPr>
      <w:tblGrid>
        <w:gridCol w:w="6232"/>
        <w:gridCol w:w="7371"/>
        <w:tblGridChange w:id="1529">
          <w:tblGrid>
            <w:gridCol w:w="4482"/>
            <w:gridCol w:w="1750"/>
            <w:gridCol w:w="7371"/>
            <w:gridCol w:w="284"/>
          </w:tblGrid>
        </w:tblGridChange>
      </w:tblGrid>
      <w:tr w:rsidR="00871FEA" w14:paraId="5BBB0711" w14:textId="77777777" w:rsidTr="00067169">
        <w:tc>
          <w:tcPr>
            <w:tcW w:w="6232" w:type="dxa"/>
            <w:shd w:val="clear" w:color="auto" w:fill="DEEAF6" w:themeFill="accent1" w:themeFillTint="33"/>
            <w:tcPrChange w:id="1530" w:author="Groot, Karina de" w:date="2024-08-07T15:24:00Z" w16du:dateUtc="2024-08-07T13:24:00Z">
              <w:tcPr>
                <w:tcW w:w="6484" w:type="dxa"/>
                <w:shd w:val="clear" w:color="auto" w:fill="DEEAF6" w:themeFill="accent1" w:themeFillTint="33"/>
              </w:tcPr>
            </w:tcPrChange>
          </w:tcPr>
          <w:p w14:paraId="7F0E10DB" w14:textId="3E457B99" w:rsidR="00871FEA" w:rsidRDefault="00871FEA" w:rsidP="00766DDE">
            <w:pPr>
              <w:spacing w:after="0"/>
            </w:pPr>
            <w:r w:rsidRPr="00DB7FA4">
              <w:rPr>
                <w:b/>
              </w:rPr>
              <w:t>Modeldocument tekst</w:t>
            </w:r>
          </w:p>
        </w:tc>
        <w:tc>
          <w:tcPr>
            <w:tcW w:w="7371" w:type="dxa"/>
            <w:shd w:val="clear" w:color="auto" w:fill="DEEAF6" w:themeFill="accent1" w:themeFillTint="33"/>
            <w:tcPrChange w:id="1531" w:author="Groot, Karina de" w:date="2024-08-07T15:24:00Z" w16du:dateUtc="2024-08-07T13:24:00Z">
              <w:tcPr>
                <w:tcW w:w="7403" w:type="dxa"/>
                <w:gridSpan w:val="3"/>
                <w:shd w:val="clear" w:color="auto" w:fill="DEEAF6" w:themeFill="accent1" w:themeFillTint="33"/>
              </w:tcPr>
            </w:tcPrChange>
          </w:tcPr>
          <w:p w14:paraId="59A9A20F" w14:textId="0AA37C32" w:rsidR="00871FEA" w:rsidRDefault="00871FEA" w:rsidP="00766DDE">
            <w:pPr>
              <w:spacing w:after="0"/>
            </w:pPr>
            <w:r w:rsidRPr="00DB7FA4">
              <w:rPr>
                <w:b/>
              </w:rPr>
              <w:t>Toelichting</w:t>
            </w:r>
            <w:r>
              <w:rPr>
                <w:b/>
              </w:rPr>
              <w:t xml:space="preserve"> en mapping</w:t>
            </w:r>
          </w:p>
        </w:tc>
      </w:tr>
      <w:tr w:rsidR="00871FEA" w:rsidDel="00A70DD8" w14:paraId="13968194" w14:textId="147BF7F9" w:rsidTr="00067169">
        <w:trPr>
          <w:del w:id="1532" w:author="Groot, Karina de" w:date="2024-08-07T14:42:00Z"/>
        </w:trPr>
        <w:tc>
          <w:tcPr>
            <w:tcW w:w="6232" w:type="dxa"/>
            <w:tcPrChange w:id="1533" w:author="Groot, Karina de" w:date="2024-08-07T15:24:00Z" w16du:dateUtc="2024-08-07T13:24:00Z">
              <w:tcPr>
                <w:tcW w:w="6484" w:type="dxa"/>
              </w:tcPr>
            </w:tcPrChange>
          </w:tcPr>
          <w:p w14:paraId="4F4367ED" w14:textId="5AC9F7D0" w:rsidR="00871FEA" w:rsidDel="004D2D51" w:rsidRDefault="00871FEA" w:rsidP="004C09C7">
            <w:pPr>
              <w:tabs>
                <w:tab w:val="num" w:pos="142"/>
              </w:tabs>
              <w:spacing w:after="0"/>
              <w:rPr>
                <w:del w:id="1534" w:author="Groot, Karina de" w:date="2024-08-07T14:13:00Z" w16du:dateUtc="2024-08-07T12:13:00Z"/>
                <w:rFonts w:cs="Arial"/>
                <w:b/>
                <w:szCs w:val="18"/>
                <w:lang w:val="en-US"/>
              </w:rPr>
            </w:pPr>
            <w:del w:id="1535" w:author="Groot, Karina de" w:date="2024-08-07T14:13:00Z" w16du:dateUtc="2024-08-07T12:13:00Z">
              <w:r w:rsidRPr="00EC2DC2" w:rsidDel="004D2D51">
                <w:rPr>
                  <w:rFonts w:cs="Arial"/>
                  <w:b/>
                  <w:szCs w:val="18"/>
                  <w:lang w:val="en-US"/>
                </w:rPr>
                <w:delText xml:space="preserve">Variant </w:delText>
              </w:r>
              <w:r w:rsidR="008C0299" w:rsidDel="004D2D51">
                <w:rPr>
                  <w:rFonts w:cs="Arial"/>
                  <w:b/>
                  <w:szCs w:val="18"/>
                  <w:lang w:val="en-US"/>
                </w:rPr>
                <w:delText>C</w:delText>
              </w:r>
              <w:r w:rsidDel="004D2D51">
                <w:rPr>
                  <w:rFonts w:cs="Arial"/>
                  <w:b/>
                  <w:szCs w:val="18"/>
                  <w:lang w:val="en-US"/>
                </w:rPr>
                <w:delText>( onder het voorrecht van boedelbeschrijving)</w:delText>
              </w:r>
              <w:r w:rsidRPr="00EC2DC2" w:rsidDel="004D2D51">
                <w:rPr>
                  <w:rFonts w:cs="Arial"/>
                  <w:b/>
                  <w:szCs w:val="18"/>
                  <w:lang w:val="en-US"/>
                </w:rPr>
                <w:delText>:</w:delText>
              </w:r>
            </w:del>
          </w:p>
          <w:p w14:paraId="0E2A36E0" w14:textId="2D5AB2BE" w:rsidR="00871FEA" w:rsidDel="00EE05C1" w:rsidRDefault="00304BDB" w:rsidP="004C09C7">
            <w:pPr>
              <w:pStyle w:val="Geenafstand"/>
              <w:spacing w:after="0"/>
              <w:rPr>
                <w:del w:id="1536" w:author="Groot, Karina de" w:date="2024-08-07T14:03:00Z" w16du:dateUtc="2024-08-07T12:03:00Z"/>
                <w:rFonts w:ascii="Arial" w:hAnsi="Arial" w:cs="Arial"/>
                <w:color w:val="FF0000"/>
                <w:sz w:val="20"/>
              </w:rPr>
            </w:pPr>
            <w:del w:id="1537" w:author="Groot, Karina de" w:date="2024-08-07T14:03:00Z" w16du:dateUtc="2024-08-07T12:03:00Z">
              <w:r w:rsidRPr="009F1E93" w:rsidDel="00EE05C1">
                <w:rPr>
                  <w:rFonts w:ascii="Arial" w:hAnsi="Arial" w:cs="Arial"/>
                  <w:color w:val="FF0000"/>
                  <w:sz w:val="20"/>
                </w:rPr>
                <w:delText xml:space="preserve">De </w:delText>
              </w:r>
              <w:r w:rsidRPr="003C5EA8" w:rsidDel="00EE05C1">
                <w:rPr>
                  <w:rFonts w:ascii="Arial" w:hAnsi="Arial" w:cs="Arial"/>
                  <w:color w:val="FF0000"/>
                  <w:sz w:val="20"/>
                </w:rPr>
                <w:delText xml:space="preserve">nalatenschap van </w:delText>
              </w:r>
              <w:r w:rsidR="00B853EB" w:rsidRPr="003C5EA8" w:rsidDel="00EE05C1">
                <w:rPr>
                  <w:rFonts w:ascii="Arial" w:hAnsi="Arial" w:cs="Arial"/>
                  <w:color w:val="FF0000"/>
                  <w:sz w:val="20"/>
                </w:rPr>
                <w:delText xml:space="preserve">de </w:delText>
              </w:r>
              <w:r w:rsidRPr="003C5EA8" w:rsidDel="00EE05C1">
                <w:rPr>
                  <w:rFonts w:ascii="Arial" w:hAnsi="Arial" w:cs="Arial"/>
                  <w:color w:val="008200"/>
                  <w:sz w:val="20"/>
                </w:rPr>
                <w:delText>erflater</w:delText>
              </w:r>
              <w:r w:rsidRPr="003C5EA8" w:rsidDel="00EE05C1">
                <w:rPr>
                  <w:rFonts w:ascii="Arial" w:hAnsi="Arial" w:cs="Arial"/>
                  <w:sz w:val="20"/>
                </w:rPr>
                <w:delText>/</w:delText>
              </w:r>
              <w:r w:rsidRPr="003C5EA8" w:rsidDel="00EE05C1">
                <w:rPr>
                  <w:rFonts w:ascii="Arial" w:hAnsi="Arial" w:cs="Arial"/>
                  <w:color w:val="008200"/>
                  <w:sz w:val="20"/>
                </w:rPr>
                <w:delText>erflaatster</w:delText>
              </w:r>
              <w:r w:rsidRPr="003C5EA8" w:rsidDel="00EE05C1">
                <w:rPr>
                  <w:rFonts w:ascii="Arial" w:hAnsi="Arial" w:cs="Arial"/>
                  <w:sz w:val="20"/>
                </w:rPr>
                <w:delText>/</w:delText>
              </w:r>
              <w:r w:rsidRPr="003C5EA8" w:rsidDel="00EE05C1">
                <w:rPr>
                  <w:rFonts w:ascii="Arial" w:hAnsi="Arial" w:cs="Arial"/>
                  <w:color w:val="008200"/>
                  <w:sz w:val="20"/>
                </w:rPr>
                <w:delText xml:space="preserve">overledene </w:delText>
              </w:r>
              <w:r w:rsidRPr="003C5EA8" w:rsidDel="00EE05C1">
                <w:rPr>
                  <w:rFonts w:ascii="Arial" w:hAnsi="Arial" w:cs="Arial"/>
                  <w:color w:val="FF0000"/>
                  <w:sz w:val="20"/>
                </w:rPr>
                <w:delText>is door de</w:delText>
              </w:r>
              <w:r w:rsidRPr="003C5EA8" w:rsidDel="00EE05C1">
                <w:rPr>
                  <w:rFonts w:ascii="Arial" w:hAnsi="Arial" w:cs="Arial"/>
                  <w:color w:val="7030A0"/>
                  <w:sz w:val="20"/>
                </w:rPr>
                <w:delText xml:space="preserve"> </w:delText>
              </w:r>
              <w:r w:rsidRPr="003C5EA8" w:rsidDel="00EE05C1">
                <w:rPr>
                  <w:rFonts w:ascii="Arial" w:hAnsi="Arial" w:cs="Arial"/>
                  <w:color w:val="FF0000"/>
                  <w:sz w:val="20"/>
                </w:rPr>
                <w:delText>hiervoor</w:delText>
              </w:r>
              <w:r w:rsidRPr="003C5EA8" w:rsidDel="00EE05C1">
                <w:rPr>
                  <w:rFonts w:ascii="Arial" w:hAnsi="Arial" w:cs="Arial"/>
                  <w:color w:val="7030A0"/>
                  <w:sz w:val="20"/>
                </w:rPr>
                <w:delText xml:space="preserve"> </w:delText>
              </w:r>
            </w:del>
            <w:del w:id="1538" w:author="Groot, Karina de" w:date="2024-06-26T10:52:00Z" w16du:dateUtc="2024-06-26T08:52:00Z">
              <w:r w:rsidRPr="003C5EA8" w:rsidDel="002C0324">
                <w:rPr>
                  <w:rFonts w:ascii="Arial" w:hAnsi="Arial" w:cs="Arial"/>
                  <w:color w:val="7030A0"/>
                  <w:sz w:val="20"/>
                </w:rPr>
                <w:delText xml:space="preserve">onder ERFGENAMEN </w:delText>
              </w:r>
            </w:del>
            <w:del w:id="1539" w:author="Groot, Karina de" w:date="2024-08-07T14:03:00Z" w16du:dateUtc="2024-08-07T12:03:00Z">
              <w:r w:rsidRPr="003C5EA8" w:rsidDel="00EE05C1">
                <w:rPr>
                  <w:rFonts w:ascii="Arial" w:hAnsi="Arial" w:cs="Arial"/>
                  <w:color w:val="FF0000"/>
                  <w:sz w:val="20"/>
                </w:rPr>
                <w:delText>genoemde</w:delText>
              </w:r>
              <w:r w:rsidRPr="009F1E93" w:rsidDel="00EE05C1">
                <w:rPr>
                  <w:rFonts w:ascii="Arial" w:hAnsi="Arial" w:cs="Arial"/>
                  <w:color w:val="7030A0"/>
                  <w:sz w:val="20"/>
                </w:rPr>
                <w:delText xml:space="preserve"> </w:delText>
              </w:r>
              <w:r w:rsidR="00FB1972" w:rsidRPr="00A31881" w:rsidDel="00EE05C1">
                <w:rPr>
                  <w:rStyle w:val="normaltextrun"/>
                  <w:rFonts w:ascii="Arial" w:hAnsi="Arial" w:cs="Arial"/>
                  <w:color w:val="008200"/>
                  <w:sz w:val="20"/>
                  <w:szCs w:val="20"/>
                </w:rPr>
                <w:delText>erfgenaam</w:delText>
              </w:r>
              <w:r w:rsidR="00FB1972" w:rsidRPr="00EA6A88" w:rsidDel="00EE05C1">
                <w:rPr>
                  <w:rStyle w:val="normaltextrun"/>
                  <w:rFonts w:ascii="Arial" w:hAnsi="Arial" w:cs="Arial"/>
                  <w:sz w:val="20"/>
                  <w:szCs w:val="20"/>
                </w:rPr>
                <w:delText>/</w:delText>
              </w:r>
              <w:r w:rsidR="00FB1972" w:rsidRPr="00A31881" w:rsidDel="00EE05C1">
                <w:rPr>
                  <w:rStyle w:val="normaltextrun"/>
                  <w:rFonts w:ascii="Arial" w:hAnsi="Arial" w:cs="Arial"/>
                  <w:color w:val="008200"/>
                  <w:sz w:val="20"/>
                  <w:szCs w:val="20"/>
                </w:rPr>
                <w:delText xml:space="preserve">erfgenamen </w:delText>
              </w:r>
              <w:r w:rsidRPr="009F1E93" w:rsidDel="00EE05C1">
                <w:rPr>
                  <w:rFonts w:ascii="Arial" w:hAnsi="Arial" w:cs="Arial"/>
                  <w:color w:val="FF0000"/>
                  <w:sz w:val="20"/>
                </w:rPr>
                <w:delText xml:space="preserve">aanvaard onder het voorrecht van boedelbeschrijving, </w:delText>
              </w:r>
              <w:r w:rsidRPr="003C5EA8" w:rsidDel="00EE05C1">
                <w:rPr>
                  <w:rFonts w:ascii="Arial" w:hAnsi="Arial" w:cs="Arial"/>
                  <w:color w:val="008200"/>
                  <w:sz w:val="20"/>
                </w:rPr>
                <w:delText>blijkens</w:delText>
              </w:r>
              <w:r w:rsidRPr="003C5EA8" w:rsidDel="00EE05C1">
                <w:rPr>
                  <w:rFonts w:ascii="Arial" w:hAnsi="Arial" w:cs="Arial"/>
                  <w:sz w:val="20"/>
                </w:rPr>
                <w:delText>/</w:delText>
              </w:r>
              <w:r w:rsidRPr="003C5EA8" w:rsidDel="00EE05C1">
                <w:rPr>
                  <w:rFonts w:ascii="Arial" w:hAnsi="Arial" w:cs="Arial"/>
                  <w:color w:val="008200"/>
                  <w:sz w:val="20"/>
                </w:rPr>
                <w:delText xml:space="preserve"> zoals blijkt uit</w:delText>
              </w:r>
              <w:r w:rsidRPr="009F1E93" w:rsidDel="00EE05C1">
                <w:rPr>
                  <w:rFonts w:ascii="Arial" w:hAnsi="Arial" w:cs="Arial"/>
                  <w:color w:val="70AD47" w:themeColor="accent6"/>
                  <w:sz w:val="20"/>
                </w:rPr>
                <w:delText xml:space="preserve"> </w:delText>
              </w:r>
              <w:r w:rsidRPr="009F1E93" w:rsidDel="00EE05C1">
                <w:rPr>
                  <w:rFonts w:ascii="Arial" w:hAnsi="Arial" w:cs="Arial"/>
                  <w:color w:val="FF0000"/>
                  <w:sz w:val="20"/>
                </w:rPr>
                <w:delText xml:space="preserve">een akte op </w:delText>
              </w:r>
              <w:r w:rsidRPr="009F1E93" w:rsidDel="00EE05C1">
                <w:rPr>
                  <w:rFonts w:cs="Arial"/>
                  <w:sz w:val="20"/>
                </w:rPr>
                <w:fldChar w:fldCharType="begin"/>
              </w:r>
              <w:r w:rsidRPr="009F1E93" w:rsidDel="00EE05C1">
                <w:rPr>
                  <w:rFonts w:ascii="Arial" w:hAnsi="Arial" w:cs="Arial"/>
                  <w:snapToGrid w:val="0"/>
                  <w:kern w:val="28"/>
                  <w:sz w:val="20"/>
                </w:rPr>
                <w:delInstrText>MacroButton Nomacro §</w:delInstrText>
              </w:r>
              <w:r w:rsidRPr="009F1E93" w:rsidDel="00EE05C1">
                <w:rPr>
                  <w:rFonts w:cs="Arial"/>
                  <w:sz w:val="20"/>
                </w:rPr>
                <w:fldChar w:fldCharType="end"/>
              </w:r>
              <w:r w:rsidRPr="009F1E93" w:rsidDel="00EE05C1">
                <w:rPr>
                  <w:rFonts w:ascii="Arial" w:hAnsi="Arial" w:cs="Arial"/>
                  <w:snapToGrid w:val="0"/>
                  <w:kern w:val="28"/>
                  <w:sz w:val="20"/>
                </w:rPr>
                <w:delText>datum</w:delText>
              </w:r>
              <w:r w:rsidRPr="009F1E93" w:rsidDel="00EE05C1">
                <w:rPr>
                  <w:rFonts w:cs="Arial"/>
                  <w:sz w:val="20"/>
                </w:rPr>
                <w:fldChar w:fldCharType="begin"/>
              </w:r>
              <w:r w:rsidRPr="009F1E93" w:rsidDel="00EE05C1">
                <w:rPr>
                  <w:rFonts w:ascii="Arial" w:hAnsi="Arial" w:cs="Arial"/>
                  <w:snapToGrid w:val="0"/>
                  <w:kern w:val="28"/>
                  <w:sz w:val="20"/>
                </w:rPr>
                <w:delInstrText>MacroButton Nomacro §</w:delInstrText>
              </w:r>
              <w:r w:rsidRPr="009F1E93" w:rsidDel="00EE05C1">
                <w:rPr>
                  <w:rFonts w:cs="Arial"/>
                  <w:sz w:val="20"/>
                </w:rPr>
                <w:fldChar w:fldCharType="end"/>
              </w:r>
              <w:r w:rsidRPr="009F1E93" w:rsidDel="00EE05C1">
                <w:rPr>
                  <w:rFonts w:ascii="Arial" w:hAnsi="Arial" w:cs="Arial"/>
                  <w:color w:val="FF0000"/>
                  <w:sz w:val="20"/>
                </w:rPr>
                <w:delText xml:space="preserve"> opgemaakt ter griffie van de Rechtbank </w:delText>
              </w:r>
              <w:r w:rsidRPr="009F1E93" w:rsidDel="00EE05C1">
                <w:rPr>
                  <w:rFonts w:cs="Arial"/>
                  <w:sz w:val="20"/>
                </w:rPr>
                <w:fldChar w:fldCharType="begin"/>
              </w:r>
              <w:r w:rsidRPr="009F1E93" w:rsidDel="00EE05C1">
                <w:rPr>
                  <w:rFonts w:ascii="Arial" w:hAnsi="Arial" w:cs="Arial"/>
                  <w:snapToGrid w:val="0"/>
                  <w:kern w:val="28"/>
                  <w:sz w:val="20"/>
                </w:rPr>
                <w:delInstrText>MacroButton Nomacro §</w:delInstrText>
              </w:r>
              <w:r w:rsidRPr="009F1E93" w:rsidDel="00EE05C1">
                <w:rPr>
                  <w:rFonts w:cs="Arial"/>
                  <w:sz w:val="20"/>
                </w:rPr>
                <w:fldChar w:fldCharType="end"/>
              </w:r>
              <w:r w:rsidRPr="009F1E93" w:rsidDel="00EE05C1">
                <w:rPr>
                  <w:rFonts w:ascii="Arial" w:hAnsi="Arial" w:cs="Arial"/>
                  <w:snapToGrid w:val="0"/>
                  <w:kern w:val="28"/>
                  <w:sz w:val="20"/>
                </w:rPr>
                <w:delText>naam rechtbank</w:delText>
              </w:r>
              <w:r w:rsidRPr="009F1E93" w:rsidDel="00EE05C1">
                <w:rPr>
                  <w:rFonts w:cs="Arial"/>
                  <w:sz w:val="20"/>
                </w:rPr>
                <w:fldChar w:fldCharType="begin"/>
              </w:r>
              <w:r w:rsidRPr="009F1E93" w:rsidDel="00EE05C1">
                <w:rPr>
                  <w:rFonts w:ascii="Arial" w:hAnsi="Arial" w:cs="Arial"/>
                  <w:snapToGrid w:val="0"/>
                  <w:kern w:val="28"/>
                  <w:sz w:val="20"/>
                </w:rPr>
                <w:delInstrText>MacroButton Nomacro §</w:delInstrText>
              </w:r>
              <w:r w:rsidRPr="009F1E93" w:rsidDel="00EE05C1">
                <w:rPr>
                  <w:rFonts w:cs="Arial"/>
                  <w:sz w:val="20"/>
                </w:rPr>
                <w:fldChar w:fldCharType="end"/>
              </w:r>
              <w:r w:rsidRPr="009F1E93" w:rsidDel="00EE05C1">
                <w:rPr>
                  <w:rFonts w:ascii="Arial" w:hAnsi="Arial" w:cs="Arial"/>
                  <w:color w:val="FF0000"/>
                  <w:sz w:val="20"/>
                </w:rPr>
                <w:delText xml:space="preserve">, akte registernummer </w:delText>
              </w:r>
              <w:r w:rsidRPr="009F1E93" w:rsidDel="00EE05C1">
                <w:rPr>
                  <w:rFonts w:cs="Arial"/>
                  <w:sz w:val="20"/>
                </w:rPr>
                <w:fldChar w:fldCharType="begin"/>
              </w:r>
              <w:r w:rsidRPr="009F1E93" w:rsidDel="00EE05C1">
                <w:rPr>
                  <w:rFonts w:ascii="Arial" w:hAnsi="Arial" w:cs="Arial"/>
                  <w:snapToGrid w:val="0"/>
                  <w:kern w:val="28"/>
                  <w:sz w:val="20"/>
                </w:rPr>
                <w:delInstrText>MacroButton Nomacro §</w:delInstrText>
              </w:r>
              <w:r w:rsidRPr="009F1E93" w:rsidDel="00EE05C1">
                <w:rPr>
                  <w:rFonts w:cs="Arial"/>
                  <w:sz w:val="20"/>
                </w:rPr>
                <w:fldChar w:fldCharType="end"/>
              </w:r>
              <w:r w:rsidRPr="009F1E93" w:rsidDel="00EE05C1">
                <w:rPr>
                  <w:rFonts w:ascii="Arial" w:hAnsi="Arial" w:cs="Arial"/>
                  <w:snapToGrid w:val="0"/>
                  <w:kern w:val="28"/>
                  <w:sz w:val="20"/>
                </w:rPr>
                <w:delText>registernummer</w:delText>
              </w:r>
              <w:r w:rsidRPr="009F1E93" w:rsidDel="00EE05C1">
                <w:rPr>
                  <w:rFonts w:cs="Arial"/>
                  <w:sz w:val="20"/>
                </w:rPr>
                <w:fldChar w:fldCharType="begin"/>
              </w:r>
              <w:r w:rsidRPr="009F1E93" w:rsidDel="00EE05C1">
                <w:rPr>
                  <w:rFonts w:ascii="Arial" w:hAnsi="Arial" w:cs="Arial"/>
                  <w:snapToGrid w:val="0"/>
                  <w:kern w:val="28"/>
                  <w:sz w:val="20"/>
                </w:rPr>
                <w:delInstrText>MacroButton Nomacro §</w:delInstrText>
              </w:r>
              <w:r w:rsidRPr="009F1E93" w:rsidDel="00EE05C1">
                <w:rPr>
                  <w:rFonts w:cs="Arial"/>
                  <w:sz w:val="20"/>
                </w:rPr>
                <w:fldChar w:fldCharType="end"/>
              </w:r>
              <w:r w:rsidRPr="009F1E93" w:rsidDel="00EE05C1">
                <w:rPr>
                  <w:rFonts w:ascii="Arial" w:hAnsi="Arial" w:cs="Arial"/>
                  <w:color w:val="FF0000"/>
                  <w:sz w:val="20"/>
                </w:rPr>
                <w:delText xml:space="preserve">. Een afschrift van die verklaring is ingeschreven in het boedelregister van voormelde Rechtbank. </w:delText>
              </w:r>
            </w:del>
          </w:p>
          <w:p w14:paraId="51BC18CE" w14:textId="530072AF" w:rsidR="004C09C7" w:rsidDel="00A70DD8" w:rsidRDefault="004C09C7" w:rsidP="004C09C7">
            <w:pPr>
              <w:pStyle w:val="Geenafstand"/>
              <w:spacing w:after="0"/>
              <w:rPr>
                <w:del w:id="1540" w:author="Groot, Karina de" w:date="2024-08-07T14:42:00Z" w16du:dateUtc="2024-08-07T12:42:00Z"/>
                <w:rFonts w:ascii="Arial" w:hAnsi="Arial" w:cs="Arial"/>
                <w:color w:val="FF0000"/>
                <w:sz w:val="20"/>
              </w:rPr>
            </w:pPr>
          </w:p>
          <w:p w14:paraId="7992AC4F" w14:textId="3B80EF9C" w:rsidR="004C09C7" w:rsidRPr="00EE05C1" w:rsidDel="004D2D51" w:rsidRDefault="004C09C7" w:rsidP="004C09C7">
            <w:pPr>
              <w:pStyle w:val="Geenafstand"/>
              <w:spacing w:after="0"/>
              <w:rPr>
                <w:del w:id="1541" w:author="Groot, Karina de" w:date="2024-08-07T14:14:00Z" w16du:dateUtc="2024-08-07T12:14:00Z"/>
                <w:rFonts w:ascii="Arial" w:hAnsi="Arial" w:cs="Arial"/>
                <w:b/>
                <w:bCs/>
                <w:sz w:val="20"/>
                <w:szCs w:val="20"/>
                <w:rPrChange w:id="1542" w:author="Groot, Karina de" w:date="2024-08-07T14:04:00Z" w16du:dateUtc="2024-08-07T12:04:00Z">
                  <w:rPr>
                    <w:del w:id="1543" w:author="Groot, Karina de" w:date="2024-08-07T14:14:00Z" w16du:dateUtc="2024-08-07T12:14:00Z"/>
                    <w:b/>
                    <w:bCs/>
                  </w:rPr>
                </w:rPrChange>
              </w:rPr>
            </w:pPr>
            <w:del w:id="1544" w:author="Groot, Karina de" w:date="2024-08-07T14:14:00Z" w16du:dateUtc="2024-08-07T12:14:00Z">
              <w:r w:rsidRPr="00EE05C1" w:rsidDel="004D2D51">
                <w:rPr>
                  <w:rFonts w:ascii="Arial" w:hAnsi="Arial" w:cs="Arial"/>
                  <w:b/>
                  <w:bCs/>
                  <w:color w:val="000000" w:themeColor="text1"/>
                  <w:sz w:val="20"/>
                  <w:szCs w:val="20"/>
                </w:rPr>
                <w:delText xml:space="preserve">Variant D </w:delText>
              </w:r>
              <w:r w:rsidRPr="00EE05C1" w:rsidDel="004D2D51">
                <w:rPr>
                  <w:rFonts w:ascii="Arial" w:hAnsi="Arial" w:cs="Arial"/>
                  <w:b/>
                  <w:bCs/>
                  <w:sz w:val="20"/>
                  <w:szCs w:val="20"/>
                </w:rPr>
                <w:delText>(onder het voorrecht van boedelbeschrijving, minderjarige kinderen):</w:delText>
              </w:r>
            </w:del>
          </w:p>
          <w:p w14:paraId="0AE951B5" w14:textId="290E782B" w:rsidR="004C09C7" w:rsidRPr="009F1E93" w:rsidDel="00EE05C1" w:rsidRDefault="004C09C7" w:rsidP="004C09C7">
            <w:pPr>
              <w:pStyle w:val="Geenafstand"/>
              <w:spacing w:after="0"/>
              <w:rPr>
                <w:del w:id="1545" w:author="Groot, Karina de" w:date="2024-08-07T14:03:00Z" w16du:dateUtc="2024-08-07T12:03:00Z"/>
                <w:rFonts w:ascii="Arial" w:hAnsi="Arial" w:cs="Arial"/>
                <w:color w:val="7030A0"/>
                <w:sz w:val="20"/>
                <w:szCs w:val="20"/>
              </w:rPr>
            </w:pPr>
            <w:del w:id="1546" w:author="Groot, Karina de" w:date="2024-08-07T14:03:00Z" w16du:dateUtc="2024-08-07T12:03:00Z">
              <w:r w:rsidRPr="009F1E93" w:rsidDel="00EE05C1">
                <w:rPr>
                  <w:rFonts w:ascii="Arial" w:hAnsi="Arial" w:cs="Arial"/>
                  <w:color w:val="FF0000"/>
                  <w:sz w:val="20"/>
                  <w:szCs w:val="20"/>
                </w:rPr>
                <w:delText xml:space="preserve">De nalatenschap van de </w:delText>
              </w:r>
              <w:r w:rsidRPr="005E56E8" w:rsidDel="00EE05C1">
                <w:rPr>
                  <w:rFonts w:ascii="Arial" w:hAnsi="Arial" w:cs="Arial"/>
                  <w:color w:val="008200"/>
                  <w:sz w:val="20"/>
                  <w:szCs w:val="20"/>
                </w:rPr>
                <w:delText>erflater</w:delText>
              </w:r>
              <w:r w:rsidRPr="00567EBE" w:rsidDel="00EE05C1">
                <w:rPr>
                  <w:rFonts w:ascii="Arial" w:hAnsi="Arial" w:cs="Arial"/>
                  <w:sz w:val="20"/>
                  <w:szCs w:val="20"/>
                </w:rPr>
                <w:delText>/</w:delText>
              </w:r>
              <w:r w:rsidRPr="005E56E8" w:rsidDel="00EE05C1">
                <w:rPr>
                  <w:rFonts w:ascii="Arial" w:hAnsi="Arial" w:cs="Arial"/>
                  <w:color w:val="008200"/>
                  <w:sz w:val="20"/>
                  <w:szCs w:val="20"/>
                </w:rPr>
                <w:delText>erflaatster</w:delText>
              </w:r>
              <w:r w:rsidRPr="00567EBE" w:rsidDel="00EE05C1">
                <w:rPr>
                  <w:rFonts w:ascii="Arial" w:hAnsi="Arial" w:cs="Arial"/>
                  <w:sz w:val="20"/>
                  <w:szCs w:val="20"/>
                </w:rPr>
                <w:delText>/</w:delText>
              </w:r>
              <w:r w:rsidRPr="005E56E8" w:rsidDel="00EE05C1">
                <w:rPr>
                  <w:rFonts w:ascii="Arial" w:hAnsi="Arial" w:cs="Arial"/>
                  <w:color w:val="008200"/>
                  <w:sz w:val="20"/>
                  <w:szCs w:val="20"/>
                </w:rPr>
                <w:delText xml:space="preserve">overledene </w:delText>
              </w:r>
              <w:r w:rsidRPr="009F1E93" w:rsidDel="00EE05C1">
                <w:rPr>
                  <w:rFonts w:ascii="Arial" w:hAnsi="Arial" w:cs="Arial"/>
                  <w:color w:val="FF0000"/>
                  <w:sz w:val="20"/>
                  <w:szCs w:val="20"/>
                </w:rPr>
                <w:delText xml:space="preserve">is door de wettelijke vertegenwoordiger namens de </w:delText>
              </w:r>
              <w:r w:rsidRPr="003C5EA8" w:rsidDel="00EE05C1">
                <w:rPr>
                  <w:rFonts w:ascii="Arial" w:hAnsi="Arial" w:cs="Arial"/>
                  <w:color w:val="FF0000"/>
                  <w:sz w:val="20"/>
                  <w:szCs w:val="20"/>
                </w:rPr>
                <w:delText>hiervoor</w:delText>
              </w:r>
              <w:r w:rsidRPr="003C5EA8" w:rsidDel="00EE05C1">
                <w:rPr>
                  <w:rFonts w:ascii="Arial" w:hAnsi="Arial" w:cs="Arial"/>
                  <w:color w:val="7030A0"/>
                  <w:sz w:val="20"/>
                  <w:szCs w:val="20"/>
                </w:rPr>
                <w:delText xml:space="preserve"> </w:delText>
              </w:r>
            </w:del>
            <w:del w:id="1547" w:author="Groot, Karina de" w:date="2024-06-26T10:55:00Z" w16du:dateUtc="2024-06-26T08:55:00Z">
              <w:r w:rsidRPr="003C5EA8" w:rsidDel="002C0324">
                <w:rPr>
                  <w:rFonts w:ascii="Arial" w:hAnsi="Arial" w:cs="Arial"/>
                  <w:color w:val="7030A0"/>
                  <w:sz w:val="20"/>
                  <w:szCs w:val="20"/>
                </w:rPr>
                <w:delText xml:space="preserve">onder ERFGENAMEN </w:delText>
              </w:r>
            </w:del>
            <w:del w:id="1548" w:author="Groot, Karina de" w:date="2024-08-07T14:03:00Z" w16du:dateUtc="2024-08-07T12:03:00Z">
              <w:r w:rsidRPr="003C5EA8" w:rsidDel="00EE05C1">
                <w:rPr>
                  <w:rFonts w:ascii="Arial" w:hAnsi="Arial" w:cs="Arial"/>
                  <w:color w:val="FF0000"/>
                  <w:sz w:val="20"/>
                  <w:szCs w:val="20"/>
                </w:rPr>
                <w:delText>genoemde</w:delText>
              </w:r>
              <w:r w:rsidRPr="009F1E93" w:rsidDel="00EE05C1">
                <w:rPr>
                  <w:rFonts w:ascii="Arial" w:hAnsi="Arial" w:cs="Arial"/>
                  <w:color w:val="7030A0"/>
                  <w:sz w:val="20"/>
                  <w:szCs w:val="20"/>
                </w:rPr>
                <w:delText xml:space="preserve"> </w:delText>
              </w:r>
              <w:r w:rsidR="00924F5E" w:rsidRPr="00924F5E" w:rsidDel="00EE05C1">
                <w:rPr>
                  <w:rFonts w:ascii="Arial" w:hAnsi="Arial" w:cs="Arial"/>
                  <w:color w:val="008200"/>
                  <w:sz w:val="20"/>
                  <w:szCs w:val="20"/>
                </w:rPr>
                <w:delText>minderjarige</w:delText>
              </w:r>
              <w:r w:rsidR="00924F5E" w:rsidRPr="00567EBE" w:rsidDel="00EE05C1">
                <w:rPr>
                  <w:rFonts w:ascii="Arial" w:hAnsi="Arial" w:cs="Arial"/>
                  <w:sz w:val="20"/>
                  <w:szCs w:val="20"/>
                </w:rPr>
                <w:delText>/</w:delText>
              </w:r>
              <w:r w:rsidR="00924F5E" w:rsidRPr="00924F5E" w:rsidDel="00EE05C1">
                <w:rPr>
                  <w:rFonts w:ascii="Arial" w:hAnsi="Arial" w:cs="Arial"/>
                  <w:color w:val="008200"/>
                  <w:sz w:val="20"/>
                  <w:szCs w:val="20"/>
                </w:rPr>
                <w:delText>minderjarigen</w:delText>
              </w:r>
              <w:r w:rsidR="00924F5E" w:rsidRPr="00D8561B" w:rsidDel="00EE05C1">
                <w:rPr>
                  <w:rFonts w:ascii="Arial" w:hAnsi="Arial" w:cs="Arial"/>
                  <w:color w:val="0066FF"/>
                  <w:sz w:val="20"/>
                  <w:szCs w:val="16"/>
                </w:rPr>
                <w:delText xml:space="preserve"> </w:delText>
              </w:r>
              <w:r w:rsidRPr="009F1E93" w:rsidDel="00EE05C1">
                <w:rPr>
                  <w:rFonts w:ascii="Arial" w:hAnsi="Arial" w:cs="Arial"/>
                  <w:color w:val="FF0000"/>
                  <w:sz w:val="20"/>
                  <w:szCs w:val="20"/>
                </w:rPr>
                <w:delText xml:space="preserve">aanvaard onder het voorrecht van boedelbeschrijving, </w:delText>
              </w:r>
              <w:r w:rsidRPr="003C5EA8" w:rsidDel="00EE05C1">
                <w:rPr>
                  <w:rFonts w:ascii="Arial" w:hAnsi="Arial" w:cs="Arial"/>
                  <w:color w:val="008200"/>
                  <w:sz w:val="20"/>
                  <w:szCs w:val="20"/>
                </w:rPr>
                <w:delText>blijkens</w:delText>
              </w:r>
              <w:r w:rsidRPr="003C5EA8" w:rsidDel="00EE05C1">
                <w:rPr>
                  <w:rFonts w:ascii="Arial" w:hAnsi="Arial" w:cs="Arial"/>
                  <w:sz w:val="20"/>
                  <w:szCs w:val="20"/>
                </w:rPr>
                <w:delText>/</w:delText>
              </w:r>
              <w:r w:rsidRPr="003C5EA8" w:rsidDel="00EE05C1">
                <w:rPr>
                  <w:rFonts w:ascii="Arial" w:hAnsi="Arial" w:cs="Arial"/>
                  <w:color w:val="008200"/>
                  <w:sz w:val="20"/>
                  <w:szCs w:val="20"/>
                </w:rPr>
                <w:delText xml:space="preserve"> zoals blijkt uit</w:delText>
              </w:r>
              <w:r w:rsidRPr="005E56E8" w:rsidDel="00EE05C1">
                <w:rPr>
                  <w:rFonts w:ascii="Arial" w:hAnsi="Arial" w:cs="Arial"/>
                  <w:color w:val="008200"/>
                  <w:sz w:val="20"/>
                  <w:szCs w:val="20"/>
                </w:rPr>
                <w:delText xml:space="preserve"> </w:delText>
              </w:r>
              <w:r w:rsidRPr="009F1E93" w:rsidDel="00EE05C1">
                <w:rPr>
                  <w:rFonts w:ascii="Arial" w:hAnsi="Arial" w:cs="Arial"/>
                  <w:color w:val="FF0000"/>
                  <w:sz w:val="20"/>
                  <w:szCs w:val="20"/>
                </w:rPr>
                <w:delText xml:space="preserve">een akte op </w:delText>
              </w:r>
              <w:r w:rsidRPr="009F1E93" w:rsidDel="00EE05C1">
                <w:rPr>
                  <w:rFonts w:cs="Arial"/>
                  <w:sz w:val="20"/>
                </w:rPr>
                <w:fldChar w:fldCharType="begin"/>
              </w:r>
              <w:r w:rsidRPr="009F1E93" w:rsidDel="00EE05C1">
                <w:rPr>
                  <w:rFonts w:ascii="Arial" w:hAnsi="Arial" w:cs="Arial"/>
                  <w:snapToGrid w:val="0"/>
                  <w:kern w:val="28"/>
                  <w:sz w:val="20"/>
                  <w:szCs w:val="20"/>
                </w:rPr>
                <w:delInstrText>MacroButton Nomacro §</w:delInstrText>
              </w:r>
              <w:r w:rsidRPr="009F1E93" w:rsidDel="00EE05C1">
                <w:rPr>
                  <w:rFonts w:cs="Arial"/>
                  <w:sz w:val="20"/>
                </w:rPr>
                <w:fldChar w:fldCharType="end"/>
              </w:r>
              <w:r w:rsidRPr="009F1E93" w:rsidDel="00EE05C1">
                <w:rPr>
                  <w:rFonts w:ascii="Arial" w:hAnsi="Arial" w:cs="Arial"/>
                  <w:snapToGrid w:val="0"/>
                  <w:kern w:val="28"/>
                  <w:sz w:val="20"/>
                  <w:szCs w:val="20"/>
                </w:rPr>
                <w:delText>datum</w:delText>
              </w:r>
              <w:r w:rsidRPr="009F1E93" w:rsidDel="00EE05C1">
                <w:rPr>
                  <w:rFonts w:cs="Arial"/>
                  <w:sz w:val="20"/>
                </w:rPr>
                <w:fldChar w:fldCharType="begin"/>
              </w:r>
              <w:r w:rsidRPr="009F1E93" w:rsidDel="00EE05C1">
                <w:rPr>
                  <w:rFonts w:ascii="Arial" w:hAnsi="Arial" w:cs="Arial"/>
                  <w:snapToGrid w:val="0"/>
                  <w:kern w:val="28"/>
                  <w:sz w:val="20"/>
                  <w:szCs w:val="20"/>
                </w:rPr>
                <w:delInstrText>MacroButton Nomacro §</w:delInstrText>
              </w:r>
              <w:r w:rsidRPr="009F1E93" w:rsidDel="00EE05C1">
                <w:rPr>
                  <w:rFonts w:cs="Arial"/>
                  <w:sz w:val="20"/>
                </w:rPr>
                <w:fldChar w:fldCharType="end"/>
              </w:r>
              <w:r w:rsidRPr="009F1E93" w:rsidDel="00EE05C1">
                <w:rPr>
                  <w:rFonts w:ascii="Arial" w:hAnsi="Arial" w:cs="Arial"/>
                  <w:color w:val="FF0000"/>
                  <w:sz w:val="20"/>
                  <w:szCs w:val="20"/>
                </w:rPr>
                <w:delText xml:space="preserve"> opgemaakt ter griffie van de Rechtbank </w:delText>
              </w:r>
            </w:del>
            <w:del w:id="1549" w:author="Groot, Karina de" w:date="2024-06-26T10:55:00Z" w16du:dateUtc="2024-06-26T08:55:00Z">
              <w:r w:rsidRPr="009F1E93" w:rsidDel="002C0324">
                <w:rPr>
                  <w:rFonts w:ascii="Arial" w:hAnsi="Arial" w:cs="Arial"/>
                  <w:color w:val="FF0000"/>
                  <w:sz w:val="20"/>
                  <w:szCs w:val="20"/>
                </w:rPr>
                <w:delText>te</w:delText>
              </w:r>
            </w:del>
            <w:del w:id="1550" w:author="Groot, Karina de" w:date="2024-08-07T14:03:00Z" w16du:dateUtc="2024-08-07T12:03:00Z">
              <w:r w:rsidRPr="009F1E93" w:rsidDel="00EE05C1">
                <w:rPr>
                  <w:rFonts w:ascii="Arial" w:hAnsi="Arial" w:cs="Arial"/>
                  <w:color w:val="FF0000"/>
                  <w:sz w:val="20"/>
                  <w:szCs w:val="20"/>
                </w:rPr>
                <w:delText xml:space="preserve"> </w:delText>
              </w:r>
              <w:r w:rsidRPr="009F1E93" w:rsidDel="00EE05C1">
                <w:rPr>
                  <w:rFonts w:cs="Arial"/>
                  <w:sz w:val="20"/>
                </w:rPr>
                <w:fldChar w:fldCharType="begin"/>
              </w:r>
              <w:r w:rsidRPr="009F1E93" w:rsidDel="00EE05C1">
                <w:rPr>
                  <w:rFonts w:ascii="Arial" w:hAnsi="Arial" w:cs="Arial"/>
                  <w:snapToGrid w:val="0"/>
                  <w:kern w:val="28"/>
                  <w:sz w:val="20"/>
                  <w:szCs w:val="20"/>
                </w:rPr>
                <w:delInstrText>MacroButton Nomacro §</w:delInstrText>
              </w:r>
              <w:r w:rsidRPr="009F1E93" w:rsidDel="00EE05C1">
                <w:rPr>
                  <w:rFonts w:cs="Arial"/>
                  <w:sz w:val="20"/>
                </w:rPr>
                <w:fldChar w:fldCharType="end"/>
              </w:r>
            </w:del>
            <w:del w:id="1551" w:author="Groot, Karina de" w:date="2024-06-26T10:56:00Z" w16du:dateUtc="2024-06-26T08:56:00Z">
              <w:r w:rsidRPr="009F1E93" w:rsidDel="002C0324">
                <w:rPr>
                  <w:rFonts w:ascii="Arial" w:hAnsi="Arial" w:cs="Arial"/>
                  <w:snapToGrid w:val="0"/>
                  <w:kern w:val="28"/>
                  <w:sz w:val="20"/>
                  <w:szCs w:val="20"/>
                </w:rPr>
                <w:delText>plaats</w:delText>
              </w:r>
            </w:del>
            <w:del w:id="1552" w:author="Groot, Karina de" w:date="2024-08-07T14:03:00Z" w16du:dateUtc="2024-08-07T12:03:00Z">
              <w:r w:rsidRPr="009F1E93" w:rsidDel="00EE05C1">
                <w:rPr>
                  <w:rFonts w:cs="Arial"/>
                  <w:sz w:val="20"/>
                </w:rPr>
                <w:fldChar w:fldCharType="begin"/>
              </w:r>
              <w:r w:rsidRPr="009F1E93" w:rsidDel="00EE05C1">
                <w:rPr>
                  <w:rFonts w:ascii="Arial" w:hAnsi="Arial" w:cs="Arial"/>
                  <w:snapToGrid w:val="0"/>
                  <w:kern w:val="28"/>
                  <w:sz w:val="20"/>
                  <w:szCs w:val="20"/>
                </w:rPr>
                <w:delInstrText>MacroButton Nomacro §</w:delInstrText>
              </w:r>
              <w:r w:rsidRPr="009F1E93" w:rsidDel="00EE05C1">
                <w:rPr>
                  <w:rFonts w:cs="Arial"/>
                  <w:sz w:val="20"/>
                </w:rPr>
                <w:fldChar w:fldCharType="end"/>
              </w:r>
              <w:r w:rsidRPr="009F1E93" w:rsidDel="00EE05C1">
                <w:rPr>
                  <w:rFonts w:ascii="Arial" w:hAnsi="Arial" w:cs="Arial"/>
                  <w:color w:val="FF0000"/>
                  <w:sz w:val="20"/>
                  <w:szCs w:val="20"/>
                </w:rPr>
                <w:delText xml:space="preserve">, akte registernummer </w:delText>
              </w:r>
              <w:r w:rsidRPr="009F1E93" w:rsidDel="00EE05C1">
                <w:rPr>
                  <w:rFonts w:cs="Arial"/>
                  <w:sz w:val="20"/>
                </w:rPr>
                <w:fldChar w:fldCharType="begin"/>
              </w:r>
              <w:r w:rsidRPr="009F1E93" w:rsidDel="00EE05C1">
                <w:rPr>
                  <w:rFonts w:ascii="Arial" w:hAnsi="Arial" w:cs="Arial"/>
                  <w:snapToGrid w:val="0"/>
                  <w:kern w:val="28"/>
                  <w:sz w:val="20"/>
                  <w:szCs w:val="20"/>
                </w:rPr>
                <w:delInstrText>MacroButton Nomacro §</w:delInstrText>
              </w:r>
              <w:r w:rsidRPr="009F1E93" w:rsidDel="00EE05C1">
                <w:rPr>
                  <w:rFonts w:cs="Arial"/>
                  <w:sz w:val="20"/>
                </w:rPr>
                <w:fldChar w:fldCharType="end"/>
              </w:r>
              <w:r w:rsidRPr="009F1E93" w:rsidDel="00EE05C1">
                <w:rPr>
                  <w:rFonts w:ascii="Arial" w:hAnsi="Arial" w:cs="Arial"/>
                  <w:snapToGrid w:val="0"/>
                  <w:kern w:val="28"/>
                  <w:sz w:val="20"/>
                  <w:szCs w:val="20"/>
                </w:rPr>
                <w:delText>registernummer</w:delText>
              </w:r>
              <w:r w:rsidRPr="009F1E93" w:rsidDel="00EE05C1">
                <w:rPr>
                  <w:rFonts w:cs="Arial"/>
                  <w:sz w:val="20"/>
                </w:rPr>
                <w:fldChar w:fldCharType="begin"/>
              </w:r>
              <w:r w:rsidRPr="009F1E93" w:rsidDel="00EE05C1">
                <w:rPr>
                  <w:rFonts w:ascii="Arial" w:hAnsi="Arial" w:cs="Arial"/>
                  <w:snapToGrid w:val="0"/>
                  <w:kern w:val="28"/>
                  <w:sz w:val="20"/>
                  <w:szCs w:val="20"/>
                </w:rPr>
                <w:delInstrText>MacroButton Nomacro §</w:delInstrText>
              </w:r>
              <w:r w:rsidRPr="009F1E93" w:rsidDel="00EE05C1">
                <w:rPr>
                  <w:rFonts w:cs="Arial"/>
                  <w:sz w:val="20"/>
                </w:rPr>
                <w:fldChar w:fldCharType="end"/>
              </w:r>
              <w:r w:rsidRPr="009F1E93" w:rsidDel="00EE05C1">
                <w:rPr>
                  <w:rFonts w:ascii="Arial" w:hAnsi="Arial" w:cs="Arial"/>
                  <w:color w:val="FF0000"/>
                  <w:sz w:val="20"/>
                  <w:szCs w:val="20"/>
                </w:rPr>
                <w:delText xml:space="preserve">. Een afschrift van die verklaring is ingeschreven in het boedelregister van voormelde Rechtbank. </w:delText>
              </w:r>
            </w:del>
          </w:p>
          <w:p w14:paraId="39DFE9D4" w14:textId="7CAAF81E" w:rsidR="004C09C7" w:rsidDel="00EE05C1" w:rsidRDefault="004C09C7" w:rsidP="004C09C7">
            <w:pPr>
              <w:pStyle w:val="Geenafstand"/>
              <w:spacing w:after="0"/>
              <w:rPr>
                <w:del w:id="1553" w:author="Groot, Karina de" w:date="2024-08-07T14:05:00Z" w16du:dateUtc="2024-08-07T12:05:00Z"/>
                <w:rFonts w:ascii="Arial" w:hAnsi="Arial" w:cs="Arial"/>
                <w:color w:val="7030A0"/>
                <w:sz w:val="20"/>
                <w:szCs w:val="20"/>
              </w:rPr>
            </w:pPr>
            <w:del w:id="1554" w:author="Groot, Karina de" w:date="2024-08-07T14:05:00Z" w16du:dateUtc="2024-08-07T12:05:00Z">
              <w:r w:rsidRPr="009F1E93" w:rsidDel="00EE05C1">
                <w:rPr>
                  <w:rFonts w:ascii="Arial" w:hAnsi="Arial" w:cs="Arial"/>
                  <w:color w:val="7030A0"/>
                  <w:sz w:val="20"/>
                  <w:szCs w:val="20"/>
                </w:rPr>
                <w:delText xml:space="preserve">Namens </w:delText>
              </w:r>
              <w:r w:rsidRPr="00AE2F09" w:rsidDel="00EE05C1">
                <w:rPr>
                  <w:rFonts w:ascii="Arial" w:hAnsi="Arial" w:cs="Arial"/>
                  <w:color w:val="3165FF"/>
                  <w:sz w:val="20"/>
                  <w:szCs w:val="20"/>
                </w:rPr>
                <w:delText>de</w:delText>
              </w:r>
              <w:r w:rsidRPr="00567EBE" w:rsidDel="00EE05C1">
                <w:rPr>
                  <w:rFonts w:ascii="Arial" w:hAnsi="Arial" w:cs="Arial"/>
                  <w:sz w:val="20"/>
                </w:rPr>
                <w:delText>/</w:delText>
              </w:r>
              <w:r w:rsidRPr="00AE2F09" w:rsidDel="00EE05C1">
                <w:rPr>
                  <w:rFonts w:ascii="Arial" w:hAnsi="Arial" w:cs="Arial"/>
                  <w:color w:val="3165FF"/>
                  <w:sz w:val="20"/>
                </w:rPr>
                <w:delText>het</w:delText>
              </w:r>
              <w:r w:rsidRPr="00AE2F09" w:rsidDel="00EE05C1">
                <w:rPr>
                  <w:rFonts w:ascii="Arial" w:hAnsi="Arial" w:cs="Arial"/>
                  <w:color w:val="3165FF"/>
                  <w:sz w:val="20"/>
                  <w:szCs w:val="20"/>
                </w:rPr>
                <w:delText xml:space="preserve"> </w:delText>
              </w:r>
              <w:r w:rsidRPr="009F1E93" w:rsidDel="00EE05C1">
                <w:rPr>
                  <w:rFonts w:ascii="Arial" w:hAnsi="Arial" w:cs="Arial"/>
                  <w:color w:val="7030A0"/>
                  <w:sz w:val="20"/>
                  <w:szCs w:val="20"/>
                </w:rPr>
                <w:delText>minderjarig</w:delText>
              </w:r>
              <w:r w:rsidRPr="00CF2662" w:rsidDel="00EE05C1">
                <w:rPr>
                  <w:rFonts w:ascii="Arial" w:hAnsi="Arial" w:cs="Arial"/>
                  <w:color w:val="3165FF"/>
                  <w:sz w:val="20"/>
                  <w:szCs w:val="20"/>
                </w:rPr>
                <w:delText>e</w:delText>
              </w:r>
              <w:r w:rsidRPr="009F1E93" w:rsidDel="00EE05C1">
                <w:rPr>
                  <w:rFonts w:ascii="Arial" w:hAnsi="Arial" w:cs="Arial"/>
                  <w:color w:val="7030A0"/>
                  <w:sz w:val="20"/>
                  <w:szCs w:val="20"/>
                </w:rPr>
                <w:delText xml:space="preserve"> kind</w:delText>
              </w:r>
              <w:r w:rsidRPr="00AE2F09" w:rsidDel="00EE05C1">
                <w:rPr>
                  <w:rFonts w:ascii="Arial" w:hAnsi="Arial" w:cs="Arial"/>
                  <w:color w:val="3165FF"/>
                  <w:sz w:val="20"/>
                  <w:szCs w:val="20"/>
                </w:rPr>
                <w:delText>eren</w:delText>
              </w:r>
              <w:r w:rsidRPr="009F1E93" w:rsidDel="00EE05C1">
                <w:rPr>
                  <w:rFonts w:ascii="Arial" w:hAnsi="Arial" w:cs="Arial"/>
                  <w:color w:val="7030A0"/>
                  <w:sz w:val="20"/>
                  <w:szCs w:val="20"/>
                </w:rPr>
                <w:delText xml:space="preserve"> is op </w:delText>
              </w:r>
              <w:r w:rsidRPr="009F1E93" w:rsidDel="00EE05C1">
                <w:rPr>
                  <w:rFonts w:cs="Arial"/>
                  <w:sz w:val="20"/>
                </w:rPr>
                <w:fldChar w:fldCharType="begin"/>
              </w:r>
              <w:r w:rsidRPr="009F1E93" w:rsidDel="00EE05C1">
                <w:rPr>
                  <w:rFonts w:ascii="Arial" w:hAnsi="Arial" w:cs="Arial"/>
                  <w:snapToGrid w:val="0"/>
                  <w:kern w:val="28"/>
                  <w:sz w:val="20"/>
                  <w:szCs w:val="20"/>
                </w:rPr>
                <w:delInstrText>MacroButton Nomacro §</w:delInstrText>
              </w:r>
              <w:r w:rsidRPr="009F1E93" w:rsidDel="00EE05C1">
                <w:rPr>
                  <w:rFonts w:cs="Arial"/>
                  <w:sz w:val="20"/>
                </w:rPr>
                <w:fldChar w:fldCharType="end"/>
              </w:r>
              <w:r w:rsidRPr="009F1E93" w:rsidDel="00EE05C1">
                <w:rPr>
                  <w:rFonts w:ascii="Arial" w:hAnsi="Arial" w:cs="Arial"/>
                  <w:snapToGrid w:val="0"/>
                  <w:kern w:val="28"/>
                  <w:sz w:val="20"/>
                  <w:szCs w:val="20"/>
                </w:rPr>
                <w:delText>datum</w:delText>
              </w:r>
              <w:r w:rsidRPr="009F1E93" w:rsidDel="00EE05C1">
                <w:rPr>
                  <w:rFonts w:cs="Arial"/>
                  <w:sz w:val="20"/>
                </w:rPr>
                <w:fldChar w:fldCharType="begin"/>
              </w:r>
              <w:r w:rsidRPr="009F1E93" w:rsidDel="00EE05C1">
                <w:rPr>
                  <w:rFonts w:ascii="Arial" w:hAnsi="Arial" w:cs="Arial"/>
                  <w:snapToGrid w:val="0"/>
                  <w:kern w:val="28"/>
                  <w:sz w:val="20"/>
                  <w:szCs w:val="20"/>
                </w:rPr>
                <w:delInstrText>MacroButton Nomacro §</w:delInstrText>
              </w:r>
              <w:r w:rsidRPr="009F1E93" w:rsidDel="00EE05C1">
                <w:rPr>
                  <w:rFonts w:cs="Arial"/>
                  <w:sz w:val="20"/>
                </w:rPr>
                <w:fldChar w:fldCharType="end"/>
              </w:r>
              <w:r w:rsidRPr="009F1E93" w:rsidDel="00EE05C1">
                <w:rPr>
                  <w:rFonts w:ascii="Arial" w:hAnsi="Arial" w:cs="Arial"/>
                  <w:color w:val="7030A0"/>
                  <w:sz w:val="20"/>
                  <w:szCs w:val="20"/>
                </w:rPr>
                <w:delText xml:space="preserve"> bij de griffie van de Rechtbank </w:delText>
              </w:r>
              <w:r w:rsidRPr="009F1E93" w:rsidDel="00EE05C1">
                <w:rPr>
                  <w:rFonts w:cs="Arial"/>
                  <w:sz w:val="20"/>
                </w:rPr>
                <w:fldChar w:fldCharType="begin"/>
              </w:r>
              <w:r w:rsidRPr="009F1E93" w:rsidDel="00EE05C1">
                <w:rPr>
                  <w:rFonts w:ascii="Arial" w:hAnsi="Arial" w:cs="Arial"/>
                  <w:snapToGrid w:val="0"/>
                  <w:kern w:val="28"/>
                  <w:sz w:val="20"/>
                  <w:szCs w:val="20"/>
                </w:rPr>
                <w:delInstrText>MacroButton Nomacro §</w:delInstrText>
              </w:r>
              <w:r w:rsidRPr="009F1E93" w:rsidDel="00EE05C1">
                <w:rPr>
                  <w:rFonts w:cs="Arial"/>
                  <w:sz w:val="20"/>
                </w:rPr>
                <w:fldChar w:fldCharType="end"/>
              </w:r>
            </w:del>
            <w:del w:id="1555" w:author="Groot, Karina de" w:date="2024-06-26T10:57:00Z" w16du:dateUtc="2024-06-26T08:57:00Z">
              <w:r w:rsidRPr="009F1E93" w:rsidDel="002C0324">
                <w:rPr>
                  <w:rFonts w:ascii="Arial" w:hAnsi="Arial" w:cs="Arial"/>
                  <w:snapToGrid w:val="0"/>
                  <w:kern w:val="28"/>
                  <w:sz w:val="20"/>
                  <w:szCs w:val="20"/>
                </w:rPr>
                <w:delText>naam rechtbank</w:delText>
              </w:r>
            </w:del>
            <w:del w:id="1556" w:author="Groot, Karina de" w:date="2024-08-07T14:05:00Z" w16du:dateUtc="2024-08-07T12:05:00Z">
              <w:r w:rsidRPr="009F1E93" w:rsidDel="00EE05C1">
                <w:rPr>
                  <w:rFonts w:cs="Arial"/>
                  <w:sz w:val="20"/>
                </w:rPr>
                <w:fldChar w:fldCharType="begin"/>
              </w:r>
              <w:r w:rsidRPr="009F1E93" w:rsidDel="00EE05C1">
                <w:rPr>
                  <w:rFonts w:ascii="Arial" w:hAnsi="Arial" w:cs="Arial"/>
                  <w:snapToGrid w:val="0"/>
                  <w:kern w:val="28"/>
                  <w:sz w:val="20"/>
                  <w:szCs w:val="20"/>
                </w:rPr>
                <w:delInstrText>MacroButton Nomacro §</w:delInstrText>
              </w:r>
              <w:r w:rsidRPr="009F1E93" w:rsidDel="00EE05C1">
                <w:rPr>
                  <w:rFonts w:cs="Arial"/>
                  <w:sz w:val="20"/>
                </w:rPr>
                <w:fldChar w:fldCharType="end"/>
              </w:r>
              <w:r w:rsidRPr="009F1E93" w:rsidDel="00EE05C1">
                <w:rPr>
                  <w:rFonts w:ascii="Arial" w:hAnsi="Arial" w:cs="Arial"/>
                  <w:color w:val="7030A0"/>
                  <w:sz w:val="20"/>
                  <w:szCs w:val="20"/>
                </w:rPr>
                <w:delText xml:space="preserve"> (zaaknummer </w:delText>
              </w:r>
              <w:r w:rsidRPr="009F1E93" w:rsidDel="00EE05C1">
                <w:rPr>
                  <w:rFonts w:cs="Arial"/>
                  <w:sz w:val="20"/>
                </w:rPr>
                <w:fldChar w:fldCharType="begin"/>
              </w:r>
              <w:r w:rsidRPr="009F1E93" w:rsidDel="00EE05C1">
                <w:rPr>
                  <w:rFonts w:ascii="Arial" w:hAnsi="Arial" w:cs="Arial"/>
                  <w:snapToGrid w:val="0"/>
                  <w:kern w:val="28"/>
                  <w:sz w:val="20"/>
                  <w:szCs w:val="20"/>
                </w:rPr>
                <w:delInstrText>MacroButton Nomacro §</w:delInstrText>
              </w:r>
              <w:r w:rsidRPr="009F1E93" w:rsidDel="00EE05C1">
                <w:rPr>
                  <w:rFonts w:cs="Arial"/>
                  <w:sz w:val="20"/>
                </w:rPr>
                <w:fldChar w:fldCharType="end"/>
              </w:r>
              <w:r w:rsidRPr="009F1E93" w:rsidDel="00EE05C1">
                <w:rPr>
                  <w:rFonts w:ascii="Arial" w:hAnsi="Arial" w:cs="Arial"/>
                  <w:snapToGrid w:val="0"/>
                  <w:kern w:val="28"/>
                  <w:sz w:val="20"/>
                  <w:szCs w:val="20"/>
                </w:rPr>
                <w:delText>zaaknummer</w:delText>
              </w:r>
              <w:r w:rsidRPr="009F1E93" w:rsidDel="00EE05C1">
                <w:rPr>
                  <w:rFonts w:cs="Arial"/>
                  <w:sz w:val="20"/>
                </w:rPr>
                <w:fldChar w:fldCharType="begin"/>
              </w:r>
              <w:r w:rsidRPr="009F1E93" w:rsidDel="00EE05C1">
                <w:rPr>
                  <w:rFonts w:ascii="Arial" w:hAnsi="Arial" w:cs="Arial"/>
                  <w:snapToGrid w:val="0"/>
                  <w:kern w:val="28"/>
                  <w:sz w:val="20"/>
                  <w:szCs w:val="20"/>
                </w:rPr>
                <w:delInstrText>MacroButton Nomacro §</w:delInstrText>
              </w:r>
              <w:r w:rsidRPr="009F1E93" w:rsidDel="00EE05C1">
                <w:rPr>
                  <w:rFonts w:cs="Arial"/>
                  <w:sz w:val="20"/>
                </w:rPr>
                <w:fldChar w:fldCharType="end"/>
              </w:r>
              <w:r w:rsidRPr="009F1E93" w:rsidDel="00EE05C1">
                <w:rPr>
                  <w:rFonts w:ascii="Arial" w:hAnsi="Arial" w:cs="Arial"/>
                  <w:color w:val="7030A0"/>
                  <w:sz w:val="20"/>
                  <w:szCs w:val="20"/>
                </w:rPr>
                <w:delText>) de verklaring afgelegd dat de nalatenschap ten behoeve van de minderjarige</w:delText>
              </w:r>
              <w:r w:rsidRPr="00AE2F09" w:rsidDel="00EE05C1">
                <w:rPr>
                  <w:rFonts w:ascii="Arial" w:hAnsi="Arial" w:cs="Arial"/>
                  <w:color w:val="3165FF"/>
                  <w:sz w:val="20"/>
                  <w:szCs w:val="20"/>
                </w:rPr>
                <w:delText>n</w:delText>
              </w:r>
              <w:r w:rsidRPr="009F1E93" w:rsidDel="00EE05C1">
                <w:rPr>
                  <w:rFonts w:ascii="Arial" w:hAnsi="Arial" w:cs="Arial"/>
                  <w:color w:val="7030A0"/>
                  <w:sz w:val="20"/>
                  <w:szCs w:val="20"/>
                </w:rPr>
                <w:delText xml:space="preserve"> is aanvaard onder het voorrecht van boedelbeschrijving.</w:delText>
              </w:r>
            </w:del>
          </w:p>
          <w:p w14:paraId="32D48468" w14:textId="0B5C6919" w:rsidR="00811988" w:rsidDel="00A70DD8" w:rsidRDefault="00811988" w:rsidP="004C09C7">
            <w:pPr>
              <w:pStyle w:val="Geenafstand"/>
              <w:spacing w:after="0"/>
              <w:rPr>
                <w:del w:id="1557" w:author="Groot, Karina de" w:date="2024-08-07T14:42:00Z" w16du:dateUtc="2024-08-07T12:42:00Z"/>
                <w:rFonts w:cs="Arial"/>
                <w:color w:val="7030A0"/>
                <w:sz w:val="20"/>
                <w:szCs w:val="20"/>
              </w:rPr>
            </w:pPr>
          </w:p>
          <w:p w14:paraId="602847FE" w14:textId="0C291B71" w:rsidR="00811988" w:rsidDel="004D2D51" w:rsidRDefault="00811988" w:rsidP="00811988">
            <w:pPr>
              <w:tabs>
                <w:tab w:val="num" w:pos="142"/>
              </w:tabs>
              <w:rPr>
                <w:del w:id="1558" w:author="Groot, Karina de" w:date="2024-08-07T14:15:00Z" w16du:dateUtc="2024-08-07T12:15:00Z"/>
                <w:rFonts w:cs="Arial"/>
                <w:b/>
                <w:szCs w:val="18"/>
                <w:lang w:val="en-US"/>
              </w:rPr>
            </w:pPr>
            <w:del w:id="1559" w:author="Groot, Karina de" w:date="2024-08-07T14:15:00Z" w16du:dateUtc="2024-08-07T12:15:00Z">
              <w:r w:rsidRPr="00EC2DC2" w:rsidDel="004D2D51">
                <w:rPr>
                  <w:rFonts w:cs="Arial"/>
                  <w:b/>
                  <w:szCs w:val="18"/>
                  <w:lang w:val="en-US"/>
                </w:rPr>
                <w:delText xml:space="preserve">Variant </w:delText>
              </w:r>
              <w:r w:rsidDel="004D2D51">
                <w:rPr>
                  <w:rFonts w:cs="Arial"/>
                  <w:b/>
                  <w:szCs w:val="18"/>
                  <w:lang w:val="en-US"/>
                </w:rPr>
                <w:delText>E (onder curatele)</w:delText>
              </w:r>
              <w:r w:rsidRPr="00EC2DC2" w:rsidDel="004D2D51">
                <w:rPr>
                  <w:rFonts w:cs="Arial"/>
                  <w:b/>
                  <w:szCs w:val="18"/>
                  <w:lang w:val="en-US"/>
                </w:rPr>
                <w:delText>:</w:delText>
              </w:r>
            </w:del>
          </w:p>
          <w:p w14:paraId="22AC33E2" w14:textId="2E2048B6" w:rsidR="00811988" w:rsidDel="004D2D51" w:rsidRDefault="00811988" w:rsidP="00811988">
            <w:pPr>
              <w:pStyle w:val="Geenafstand"/>
              <w:spacing w:after="0"/>
              <w:rPr>
                <w:del w:id="1560" w:author="Groot, Karina de" w:date="2024-08-07T14:15:00Z" w16du:dateUtc="2024-08-07T12:15:00Z"/>
                <w:rStyle w:val="normaltextrun"/>
                <w:rFonts w:ascii="Arial" w:hAnsi="Arial" w:cs="Arial"/>
                <w:color w:val="FF0000"/>
                <w:sz w:val="20"/>
                <w:szCs w:val="20"/>
              </w:rPr>
            </w:pPr>
            <w:del w:id="1561" w:author="Groot, Karina de" w:date="2024-08-07T14:15:00Z" w16du:dateUtc="2024-08-07T12:15:00Z">
              <w:r w:rsidRPr="005E56E8" w:rsidDel="004D2D51">
                <w:rPr>
                  <w:rFonts w:ascii="Arial" w:hAnsi="Arial" w:cs="Arial"/>
                  <w:color w:val="008200"/>
                  <w:sz w:val="20"/>
                  <w:szCs w:val="20"/>
                </w:rPr>
                <w:delText>Blijkens</w:delText>
              </w:r>
              <w:r w:rsidRPr="00567EBE" w:rsidDel="004D2D51">
                <w:rPr>
                  <w:rFonts w:ascii="Arial" w:hAnsi="Arial" w:cs="Arial"/>
                  <w:sz w:val="20"/>
                  <w:szCs w:val="20"/>
                </w:rPr>
                <w:delText>/</w:delText>
              </w:r>
              <w:r w:rsidRPr="005E56E8" w:rsidDel="004D2D51">
                <w:rPr>
                  <w:rFonts w:ascii="Arial" w:hAnsi="Arial" w:cs="Arial"/>
                  <w:color w:val="008200"/>
                  <w:sz w:val="20"/>
                  <w:szCs w:val="20"/>
                </w:rPr>
                <w:delText xml:space="preserve"> Zoals blijkt uit </w:delText>
              </w:r>
              <w:r w:rsidRPr="009F1E93" w:rsidDel="004D2D51">
                <w:rPr>
                  <w:rStyle w:val="normaltextrun"/>
                  <w:rFonts w:ascii="Arial" w:hAnsi="Arial" w:cs="Arial"/>
                  <w:color w:val="FF0000"/>
                  <w:sz w:val="20"/>
                  <w:szCs w:val="20"/>
                </w:rPr>
                <w:delText xml:space="preserve">een beschikking van de rechtbank, is </w:delText>
              </w:r>
              <w:r w:rsidRPr="002369D3" w:rsidDel="004D2D51">
                <w:rPr>
                  <w:rFonts w:ascii="Arial" w:hAnsi="Arial" w:cs="Arial"/>
                  <w:color w:val="008200"/>
                  <w:sz w:val="20"/>
                  <w:szCs w:val="20"/>
                </w:rPr>
                <w:delText>de heer/mevrouw</w:delText>
              </w:r>
              <w:r w:rsidRPr="009F1E93" w:rsidDel="004D2D51">
                <w:rPr>
                  <w:rFonts w:ascii="Arial" w:hAnsi="Arial" w:cs="Arial"/>
                  <w:color w:val="7030A0"/>
                  <w:sz w:val="20"/>
                  <w:szCs w:val="20"/>
                </w:rPr>
                <w:delText xml:space="preserve"> </w:delText>
              </w:r>
              <w:r w:rsidRPr="009F1E93" w:rsidDel="004D2D51">
                <w:rPr>
                  <w:rFonts w:ascii="Arial" w:hAnsi="Arial" w:cs="Arial"/>
                  <w:color w:val="FF0000"/>
                  <w:sz w:val="20"/>
                  <w:szCs w:val="20"/>
                  <w:highlight w:val="yellow"/>
                </w:rPr>
                <w:delText>Tekstblok Personalia van Natuurlijk persoon</w:delText>
              </w:r>
              <w:r w:rsidR="00B16049" w:rsidRPr="002369D3" w:rsidDel="004D2D51">
                <w:rPr>
                  <w:rFonts w:ascii="Arial" w:hAnsi="Arial" w:cs="Arial"/>
                  <w:color w:val="FF0000"/>
                  <w:sz w:val="20"/>
                  <w:szCs w:val="20"/>
                  <w:highlight w:val="yellow"/>
                </w:rPr>
                <w:delText>-nieuw</w:delText>
              </w:r>
              <w:r w:rsidRPr="009F1E93" w:rsidDel="004D2D51">
                <w:rPr>
                  <w:rStyle w:val="normaltextrun"/>
                  <w:rFonts w:ascii="Arial" w:hAnsi="Arial" w:cs="Arial"/>
                  <w:color w:val="7030A0"/>
                  <w:sz w:val="20"/>
                  <w:szCs w:val="20"/>
                </w:rPr>
                <w:delText>, voornoemd</w:delText>
              </w:r>
              <w:r w:rsidRPr="009F1E93" w:rsidDel="004D2D51">
                <w:rPr>
                  <w:rStyle w:val="normaltextrun"/>
                  <w:rFonts w:ascii="Arial" w:hAnsi="Arial" w:cs="Arial"/>
                  <w:color w:val="FF0000"/>
                  <w:sz w:val="20"/>
                  <w:szCs w:val="20"/>
                </w:rPr>
                <w:delText xml:space="preserve">, onder curatele gesteld. Tot curator is benoemd: </w:delText>
              </w:r>
              <w:r w:rsidRPr="009F1E93" w:rsidDel="004D2D51">
                <w:rPr>
                  <w:rFonts w:ascii="Arial" w:hAnsi="Arial" w:cs="Arial"/>
                  <w:color w:val="FF0000"/>
                  <w:sz w:val="20"/>
                  <w:highlight w:val="yellow"/>
                </w:rPr>
                <w:delText xml:space="preserve">TEKSTBLOK NATUURLIJK </w:delText>
              </w:r>
              <w:r w:rsidRPr="00F35A26" w:rsidDel="004D2D51">
                <w:rPr>
                  <w:rFonts w:ascii="Arial" w:hAnsi="Arial" w:cs="Arial"/>
                  <w:color w:val="FF0000"/>
                  <w:sz w:val="20"/>
                  <w:highlight w:val="yellow"/>
                </w:rPr>
                <w:delText>PERSOON</w:delText>
              </w:r>
              <w:r w:rsidR="00B16049" w:rsidRPr="002369D3" w:rsidDel="004D2D51">
                <w:rPr>
                  <w:rFonts w:ascii="Arial" w:hAnsi="Arial" w:cs="Arial"/>
                  <w:color w:val="FF0000"/>
                  <w:sz w:val="20"/>
                  <w:highlight w:val="yellow"/>
                </w:rPr>
                <w:delText>-nieuw</w:delText>
              </w:r>
              <w:r w:rsidRPr="003C0F5E" w:rsidDel="004D2D51">
                <w:rPr>
                  <w:rFonts w:ascii="Arial" w:hAnsi="Arial" w:cs="Arial"/>
                  <w:color w:val="FF0000"/>
                  <w:sz w:val="20"/>
                </w:rPr>
                <w:delText>,</w:delText>
              </w:r>
              <w:r w:rsidRPr="00CF466A" w:rsidDel="004D2D51">
                <w:rPr>
                  <w:rFonts w:ascii="Arial" w:hAnsi="Arial" w:cs="Arial"/>
                  <w:color w:val="FF0000"/>
                  <w:sz w:val="20"/>
                </w:rPr>
                <w:delText xml:space="preserve"> </w:delText>
              </w:r>
              <w:r w:rsidRPr="003C0F5E" w:rsidDel="004D2D51">
                <w:rPr>
                  <w:rFonts w:ascii="Arial" w:hAnsi="Arial" w:cs="Arial"/>
                  <w:color w:val="FF0000"/>
                  <w:sz w:val="20"/>
                  <w:szCs w:val="20"/>
                </w:rPr>
                <w:delText xml:space="preserve">wonende te </w:delText>
              </w:r>
              <w:r w:rsidRPr="003C0F5E" w:rsidDel="004D2D51">
                <w:rPr>
                  <w:rFonts w:ascii="Arial" w:hAnsi="Arial" w:cs="Arial"/>
                  <w:color w:val="FF0000"/>
                  <w:sz w:val="20"/>
                  <w:szCs w:val="20"/>
                  <w:highlight w:val="yellow"/>
                </w:rPr>
                <w:delText>TEKSTBLOK WOONADRES</w:delText>
              </w:r>
              <w:r w:rsidR="00B16049" w:rsidRPr="002369D3" w:rsidDel="004D2D51">
                <w:rPr>
                  <w:rFonts w:ascii="Arial" w:hAnsi="Arial" w:cs="Arial"/>
                  <w:color w:val="FF0000"/>
                  <w:sz w:val="20"/>
                  <w:szCs w:val="20"/>
                  <w:highlight w:val="yellow"/>
                </w:rPr>
                <w:delText>-nieuw</w:delText>
              </w:r>
              <w:r w:rsidRPr="009F1E93" w:rsidDel="004D2D51">
                <w:rPr>
                  <w:rStyle w:val="normaltextrun"/>
                  <w:rFonts w:ascii="Arial" w:hAnsi="Arial" w:cs="Arial"/>
                  <w:color w:val="FF0000"/>
                  <w:sz w:val="20"/>
                  <w:szCs w:val="20"/>
                </w:rPr>
                <w:delText xml:space="preserve">. De curator heeft namens de onder curatele gestelde de nalatenschap van de overledene aanvaard onder het voorrecht van boedelbeschrijving. Hiervan blijkt uit een verklaring afgelegd op </w:delText>
              </w:r>
              <w:r w:rsidRPr="009F1E93" w:rsidDel="004D2D51">
                <w:rPr>
                  <w:rFonts w:cs="Arial"/>
                  <w:sz w:val="20"/>
                </w:rPr>
                <w:fldChar w:fldCharType="begin"/>
              </w:r>
              <w:r w:rsidRPr="009F1E93" w:rsidDel="004D2D51">
                <w:rPr>
                  <w:rFonts w:ascii="Arial" w:hAnsi="Arial" w:cs="Arial"/>
                  <w:snapToGrid w:val="0"/>
                  <w:kern w:val="28"/>
                  <w:sz w:val="20"/>
                  <w:szCs w:val="20"/>
                </w:rPr>
                <w:delInstrText>MacroButton Nomacro §</w:delInstrText>
              </w:r>
              <w:r w:rsidRPr="009F1E93" w:rsidDel="004D2D51">
                <w:rPr>
                  <w:rFonts w:cs="Arial"/>
                  <w:sz w:val="20"/>
                </w:rPr>
                <w:fldChar w:fldCharType="end"/>
              </w:r>
              <w:r w:rsidRPr="009F1E93" w:rsidDel="004D2D51">
                <w:rPr>
                  <w:rFonts w:ascii="Arial" w:hAnsi="Arial" w:cs="Arial"/>
                  <w:snapToGrid w:val="0"/>
                  <w:kern w:val="28"/>
                  <w:sz w:val="20"/>
                  <w:szCs w:val="20"/>
                </w:rPr>
                <w:delText>datum</w:delText>
              </w:r>
              <w:r w:rsidRPr="009F1E93" w:rsidDel="004D2D51">
                <w:rPr>
                  <w:rFonts w:cs="Arial"/>
                  <w:sz w:val="20"/>
                </w:rPr>
                <w:fldChar w:fldCharType="begin"/>
              </w:r>
              <w:r w:rsidRPr="009F1E93" w:rsidDel="004D2D51">
                <w:rPr>
                  <w:rFonts w:ascii="Arial" w:hAnsi="Arial" w:cs="Arial"/>
                  <w:snapToGrid w:val="0"/>
                  <w:kern w:val="28"/>
                  <w:sz w:val="20"/>
                  <w:szCs w:val="20"/>
                </w:rPr>
                <w:delInstrText>MacroButton Nomacro §</w:delInstrText>
              </w:r>
              <w:r w:rsidRPr="009F1E93" w:rsidDel="004D2D51">
                <w:rPr>
                  <w:rFonts w:cs="Arial"/>
                  <w:sz w:val="20"/>
                </w:rPr>
                <w:fldChar w:fldCharType="end"/>
              </w:r>
              <w:r w:rsidRPr="009F1E93" w:rsidDel="004D2D51">
                <w:rPr>
                  <w:rFonts w:ascii="Arial" w:hAnsi="Arial" w:cs="Arial"/>
                  <w:snapToGrid w:val="0"/>
                  <w:kern w:val="28"/>
                  <w:sz w:val="20"/>
                  <w:szCs w:val="20"/>
                </w:rPr>
                <w:delText xml:space="preserve"> </w:delText>
              </w:r>
              <w:r w:rsidRPr="009F1E93" w:rsidDel="004D2D51">
                <w:rPr>
                  <w:rStyle w:val="normaltextrun"/>
                  <w:rFonts w:ascii="Arial" w:hAnsi="Arial" w:cs="Arial"/>
                  <w:color w:val="FF0000"/>
                  <w:sz w:val="20"/>
                  <w:szCs w:val="20"/>
                </w:rPr>
                <w:delText xml:space="preserve">bij de griffie van de Rechtbank </w:delText>
              </w:r>
              <w:r w:rsidRPr="009F1E93" w:rsidDel="004D2D51">
                <w:rPr>
                  <w:rFonts w:cs="Arial"/>
                  <w:sz w:val="20"/>
                </w:rPr>
                <w:fldChar w:fldCharType="begin"/>
              </w:r>
              <w:r w:rsidRPr="009F1E93" w:rsidDel="004D2D51">
                <w:rPr>
                  <w:rFonts w:ascii="Arial" w:hAnsi="Arial" w:cs="Arial"/>
                  <w:snapToGrid w:val="0"/>
                  <w:kern w:val="28"/>
                  <w:sz w:val="20"/>
                  <w:szCs w:val="20"/>
                </w:rPr>
                <w:delInstrText>MacroButton Nomacro §</w:delInstrText>
              </w:r>
              <w:r w:rsidRPr="009F1E93" w:rsidDel="004D2D51">
                <w:rPr>
                  <w:rFonts w:cs="Arial"/>
                  <w:sz w:val="20"/>
                </w:rPr>
                <w:fldChar w:fldCharType="end"/>
              </w:r>
              <w:r w:rsidRPr="009F1E93" w:rsidDel="004D2D51">
                <w:rPr>
                  <w:rFonts w:ascii="Arial" w:hAnsi="Arial" w:cs="Arial"/>
                  <w:snapToGrid w:val="0"/>
                  <w:kern w:val="28"/>
                  <w:sz w:val="20"/>
                  <w:szCs w:val="20"/>
                </w:rPr>
                <w:delText>naam rechtbank</w:delText>
              </w:r>
              <w:r w:rsidRPr="009F1E93" w:rsidDel="004D2D51">
                <w:rPr>
                  <w:rFonts w:cs="Arial"/>
                  <w:sz w:val="20"/>
                </w:rPr>
                <w:fldChar w:fldCharType="begin"/>
              </w:r>
              <w:r w:rsidRPr="009F1E93" w:rsidDel="004D2D51">
                <w:rPr>
                  <w:rFonts w:ascii="Arial" w:hAnsi="Arial" w:cs="Arial"/>
                  <w:snapToGrid w:val="0"/>
                  <w:kern w:val="28"/>
                  <w:sz w:val="20"/>
                  <w:szCs w:val="20"/>
                </w:rPr>
                <w:delInstrText>MacroButton Nomacro §</w:delInstrText>
              </w:r>
              <w:r w:rsidRPr="009F1E93" w:rsidDel="004D2D51">
                <w:rPr>
                  <w:rFonts w:cs="Arial"/>
                  <w:sz w:val="20"/>
                </w:rPr>
                <w:fldChar w:fldCharType="end"/>
              </w:r>
              <w:r w:rsidRPr="009F1E93" w:rsidDel="004D2D51">
                <w:rPr>
                  <w:rStyle w:val="normaltextrun"/>
                  <w:rFonts w:ascii="Arial" w:hAnsi="Arial" w:cs="Arial"/>
                  <w:color w:val="FF0000"/>
                  <w:sz w:val="20"/>
                  <w:szCs w:val="20"/>
                </w:rPr>
                <w:delText xml:space="preserve"> (zaaknummer </w:delText>
              </w:r>
              <w:r w:rsidRPr="009F1E93" w:rsidDel="004D2D51">
                <w:rPr>
                  <w:rFonts w:cs="Arial"/>
                  <w:sz w:val="20"/>
                </w:rPr>
                <w:fldChar w:fldCharType="begin"/>
              </w:r>
              <w:r w:rsidRPr="009F1E93" w:rsidDel="004D2D51">
                <w:rPr>
                  <w:rFonts w:ascii="Arial" w:hAnsi="Arial" w:cs="Arial"/>
                  <w:snapToGrid w:val="0"/>
                  <w:kern w:val="28"/>
                  <w:sz w:val="20"/>
                  <w:szCs w:val="20"/>
                </w:rPr>
                <w:delInstrText>MacroButton Nomacro §</w:delInstrText>
              </w:r>
              <w:r w:rsidRPr="009F1E93" w:rsidDel="004D2D51">
                <w:rPr>
                  <w:rFonts w:cs="Arial"/>
                  <w:sz w:val="20"/>
                </w:rPr>
                <w:fldChar w:fldCharType="end"/>
              </w:r>
              <w:r w:rsidRPr="009F1E93" w:rsidDel="004D2D51">
                <w:rPr>
                  <w:rFonts w:ascii="Arial" w:hAnsi="Arial" w:cs="Arial"/>
                  <w:snapToGrid w:val="0"/>
                  <w:kern w:val="28"/>
                  <w:sz w:val="20"/>
                  <w:szCs w:val="20"/>
                </w:rPr>
                <w:delText>zaaknummer</w:delText>
              </w:r>
              <w:r w:rsidRPr="009F1E93" w:rsidDel="004D2D51">
                <w:rPr>
                  <w:rFonts w:cs="Arial"/>
                  <w:sz w:val="20"/>
                </w:rPr>
                <w:fldChar w:fldCharType="begin"/>
              </w:r>
              <w:r w:rsidRPr="009F1E93" w:rsidDel="004D2D51">
                <w:rPr>
                  <w:rFonts w:ascii="Arial" w:hAnsi="Arial" w:cs="Arial"/>
                  <w:snapToGrid w:val="0"/>
                  <w:kern w:val="28"/>
                  <w:sz w:val="20"/>
                  <w:szCs w:val="20"/>
                </w:rPr>
                <w:delInstrText>MacroButton Nomacro §</w:delInstrText>
              </w:r>
              <w:r w:rsidRPr="009F1E93" w:rsidDel="004D2D51">
                <w:rPr>
                  <w:rFonts w:cs="Arial"/>
                  <w:sz w:val="20"/>
                </w:rPr>
                <w:fldChar w:fldCharType="end"/>
              </w:r>
              <w:r w:rsidRPr="009F1E93" w:rsidDel="004D2D51">
                <w:rPr>
                  <w:rStyle w:val="normaltextrun"/>
                  <w:rFonts w:ascii="Arial" w:hAnsi="Arial" w:cs="Arial"/>
                  <w:color w:val="FF0000"/>
                  <w:sz w:val="20"/>
                  <w:szCs w:val="20"/>
                </w:rPr>
                <w:delText>).</w:delText>
              </w:r>
            </w:del>
          </w:p>
          <w:p w14:paraId="056632C0" w14:textId="71C4166E" w:rsidR="00EE05C1" w:rsidDel="00EE05C1" w:rsidRDefault="00EE05C1" w:rsidP="00811988">
            <w:pPr>
              <w:pStyle w:val="Geenafstand"/>
              <w:spacing w:after="0"/>
              <w:rPr>
                <w:del w:id="1562" w:author="Groot, Karina de" w:date="2024-08-07T14:06:00Z" w16du:dateUtc="2024-08-07T12:06:00Z"/>
                <w:rStyle w:val="normaltextrun"/>
                <w:color w:val="FF0000"/>
                <w:szCs w:val="20"/>
              </w:rPr>
            </w:pPr>
          </w:p>
          <w:p w14:paraId="10151626" w14:textId="37FA97FF" w:rsidR="00996C2B" w:rsidRPr="00996C2B" w:rsidDel="004D2D51" w:rsidRDefault="00996C2B" w:rsidP="00996C2B">
            <w:pPr>
              <w:tabs>
                <w:tab w:val="num" w:pos="142"/>
              </w:tabs>
              <w:spacing w:after="0"/>
              <w:rPr>
                <w:del w:id="1563" w:author="Groot, Karina de" w:date="2024-08-07T14:16:00Z" w16du:dateUtc="2024-08-07T12:16:00Z"/>
                <w:rFonts w:cs="Arial"/>
                <w:b/>
                <w:sz w:val="20"/>
                <w:lang w:val="en-US"/>
              </w:rPr>
            </w:pPr>
            <w:del w:id="1564" w:author="Groot, Karina de" w:date="2024-08-07T14:16:00Z" w16du:dateUtc="2024-08-07T12:16:00Z">
              <w:r w:rsidRPr="00996C2B" w:rsidDel="004D2D51">
                <w:rPr>
                  <w:rFonts w:cs="Arial"/>
                  <w:b/>
                  <w:sz w:val="20"/>
                  <w:lang w:val="en-US"/>
                </w:rPr>
                <w:delText>Variant F (onder bewind):</w:delText>
              </w:r>
            </w:del>
          </w:p>
          <w:p w14:paraId="310B0D6A" w14:textId="6F2FBC39" w:rsidR="00996C2B" w:rsidRPr="00304BDB" w:rsidDel="00A70DD8" w:rsidRDefault="00996C2B" w:rsidP="00996C2B">
            <w:pPr>
              <w:pStyle w:val="Geenafstand"/>
              <w:spacing w:after="0"/>
              <w:rPr>
                <w:del w:id="1565" w:author="Groot, Karina de" w:date="2024-08-07T14:42:00Z" w16du:dateUtc="2024-08-07T12:42:00Z"/>
                <w:rFonts w:ascii="Arial" w:hAnsi="Arial" w:cs="Arial"/>
                <w:color w:val="7030A0"/>
                <w:sz w:val="20"/>
              </w:rPr>
            </w:pPr>
            <w:del w:id="1566" w:author="Groot, Karina de" w:date="2024-08-07T14:06:00Z" w16du:dateUtc="2024-08-07T12:06:00Z">
              <w:r w:rsidRPr="00996C2B" w:rsidDel="00EE05C1">
                <w:rPr>
                  <w:rStyle w:val="normaltextrun"/>
                  <w:rFonts w:ascii="Arial" w:hAnsi="Arial" w:cs="Arial"/>
                  <w:color w:val="008200"/>
                  <w:sz w:val="20"/>
                  <w:szCs w:val="20"/>
                </w:rPr>
                <w:delText>Blijkens</w:delText>
              </w:r>
              <w:r w:rsidRPr="00567EBE" w:rsidDel="00EE05C1">
                <w:rPr>
                  <w:rStyle w:val="normaltextrun"/>
                  <w:rFonts w:ascii="Arial" w:hAnsi="Arial" w:cs="Arial"/>
                  <w:sz w:val="20"/>
                  <w:szCs w:val="20"/>
                </w:rPr>
                <w:delText>/</w:delText>
              </w:r>
              <w:r w:rsidRPr="00996C2B" w:rsidDel="00EE05C1">
                <w:rPr>
                  <w:rStyle w:val="normaltextrun"/>
                  <w:rFonts w:ascii="Arial" w:hAnsi="Arial" w:cs="Arial"/>
                  <w:color w:val="008200"/>
                  <w:sz w:val="20"/>
                  <w:szCs w:val="20"/>
                </w:rPr>
                <w:delText xml:space="preserve">Zoals blijkt uit </w:delText>
              </w:r>
              <w:r w:rsidRPr="00996C2B" w:rsidDel="00EE05C1">
                <w:rPr>
                  <w:rStyle w:val="normaltextrun"/>
                  <w:rFonts w:ascii="Arial" w:hAnsi="Arial" w:cs="Arial"/>
                  <w:color w:val="FF0000"/>
                  <w:sz w:val="20"/>
                  <w:szCs w:val="20"/>
                </w:rPr>
                <w:delText xml:space="preserve">een beschikking van de Rechtbank </w:delText>
              </w:r>
              <w:r w:rsidRPr="00996C2B" w:rsidDel="00EE05C1">
                <w:rPr>
                  <w:rFonts w:cs="Arial"/>
                  <w:sz w:val="20"/>
                </w:rPr>
                <w:fldChar w:fldCharType="begin"/>
              </w:r>
              <w:r w:rsidRPr="00996C2B" w:rsidDel="00EE05C1">
                <w:rPr>
                  <w:rFonts w:ascii="Arial" w:hAnsi="Arial" w:cs="Arial"/>
                  <w:sz w:val="20"/>
                  <w:szCs w:val="20"/>
                </w:rPr>
                <w:delInstrText>MacroButton Nomacro §</w:delInstrText>
              </w:r>
              <w:r w:rsidRPr="00996C2B" w:rsidDel="00EE05C1">
                <w:rPr>
                  <w:rFonts w:cs="Arial"/>
                  <w:sz w:val="20"/>
                </w:rPr>
                <w:fldChar w:fldCharType="end"/>
              </w:r>
              <w:r w:rsidRPr="00996C2B" w:rsidDel="00EE05C1">
                <w:rPr>
                  <w:rFonts w:ascii="Arial" w:hAnsi="Arial" w:cs="Arial"/>
                  <w:sz w:val="20"/>
                  <w:szCs w:val="20"/>
                </w:rPr>
                <w:delText>naam rechtbank</w:delText>
              </w:r>
              <w:r w:rsidRPr="00996C2B" w:rsidDel="00EE05C1">
                <w:rPr>
                  <w:rFonts w:cs="Arial"/>
                  <w:sz w:val="20"/>
                </w:rPr>
                <w:fldChar w:fldCharType="begin"/>
              </w:r>
              <w:r w:rsidRPr="00996C2B" w:rsidDel="00EE05C1">
                <w:rPr>
                  <w:rFonts w:ascii="Arial" w:hAnsi="Arial" w:cs="Arial"/>
                  <w:sz w:val="20"/>
                  <w:szCs w:val="20"/>
                </w:rPr>
                <w:delInstrText>MacroButton Nomacro §</w:delInstrText>
              </w:r>
              <w:r w:rsidRPr="00996C2B" w:rsidDel="00EE05C1">
                <w:rPr>
                  <w:rFonts w:cs="Arial"/>
                  <w:sz w:val="20"/>
                </w:rPr>
                <w:fldChar w:fldCharType="end"/>
              </w:r>
              <w:r w:rsidRPr="00996C2B" w:rsidDel="00EE05C1">
                <w:rPr>
                  <w:rStyle w:val="normaltextrun"/>
                  <w:rFonts w:ascii="Arial" w:hAnsi="Arial" w:cs="Arial"/>
                  <w:color w:val="FF0000"/>
                  <w:sz w:val="20"/>
                  <w:szCs w:val="20"/>
                </w:rPr>
                <w:delText xml:space="preserve">, is er een bewind ingesteld over de goederen die (zullen gaan) toebehoren aan de hiervoor onder </w:delText>
              </w:r>
              <w:r w:rsidRPr="00996C2B" w:rsidDel="00EE05C1">
                <w:rPr>
                  <w:rStyle w:val="normaltextrun"/>
                  <w:rFonts w:ascii="Arial" w:hAnsi="Arial" w:cs="Arial"/>
                  <w:color w:val="008200"/>
                  <w:sz w:val="20"/>
                  <w:szCs w:val="20"/>
                </w:rPr>
                <w:delText>Afstammelingen</w:delText>
              </w:r>
              <w:r w:rsidRPr="00567EBE" w:rsidDel="00EE05C1">
                <w:rPr>
                  <w:rStyle w:val="normaltextrun"/>
                  <w:rFonts w:ascii="Arial" w:hAnsi="Arial" w:cs="Arial"/>
                  <w:sz w:val="20"/>
                  <w:szCs w:val="20"/>
                </w:rPr>
                <w:delText>/</w:delText>
              </w:r>
              <w:r w:rsidRPr="00996C2B" w:rsidDel="00EE05C1">
                <w:rPr>
                  <w:rStyle w:val="normaltextrun"/>
                  <w:rFonts w:ascii="Arial" w:hAnsi="Arial" w:cs="Arial"/>
                  <w:color w:val="008200"/>
                  <w:sz w:val="20"/>
                  <w:szCs w:val="20"/>
                </w:rPr>
                <w:delText xml:space="preserve">Erfgenamen </w:delText>
              </w:r>
              <w:r w:rsidRPr="00996C2B" w:rsidDel="00EE05C1">
                <w:rPr>
                  <w:rStyle w:val="normaltextrun"/>
                  <w:rFonts w:ascii="Arial" w:hAnsi="Arial" w:cs="Arial"/>
                  <w:color w:val="FF0000"/>
                  <w:sz w:val="20"/>
                  <w:szCs w:val="20"/>
                </w:rPr>
                <w:delText>sub</w:delText>
              </w:r>
              <w:r w:rsidRPr="00996C2B" w:rsidDel="00EE05C1">
                <w:rPr>
                  <w:rStyle w:val="normaltextrun"/>
                  <w:rFonts w:ascii="Arial" w:hAnsi="Arial" w:cs="Arial"/>
                  <w:color w:val="7030A0"/>
                  <w:sz w:val="20"/>
                  <w:szCs w:val="20"/>
                </w:rPr>
                <w:delText xml:space="preserve"> </w:delText>
              </w:r>
              <w:r w:rsidRPr="00996C2B" w:rsidDel="00EE05C1">
                <w:rPr>
                  <w:rFonts w:cs="Arial"/>
                  <w:sz w:val="20"/>
                </w:rPr>
                <w:fldChar w:fldCharType="begin"/>
              </w:r>
              <w:r w:rsidRPr="00996C2B" w:rsidDel="00EE05C1">
                <w:rPr>
                  <w:rFonts w:ascii="Arial" w:hAnsi="Arial" w:cs="Arial"/>
                  <w:sz w:val="20"/>
                  <w:szCs w:val="20"/>
                </w:rPr>
                <w:delInstrText>MacroButton Nomacro §</w:delInstrText>
              </w:r>
              <w:r w:rsidRPr="00996C2B" w:rsidDel="00EE05C1">
                <w:rPr>
                  <w:rFonts w:cs="Arial"/>
                  <w:sz w:val="20"/>
                </w:rPr>
                <w:fldChar w:fldCharType="end"/>
              </w:r>
              <w:r w:rsidRPr="00996C2B" w:rsidDel="00EE05C1">
                <w:rPr>
                  <w:rFonts w:ascii="Arial" w:hAnsi="Arial" w:cs="Arial"/>
                  <w:sz w:val="20"/>
                  <w:szCs w:val="20"/>
                </w:rPr>
                <w:delText>volgnummer</w:delText>
              </w:r>
              <w:r w:rsidRPr="00996C2B" w:rsidDel="00EE05C1">
                <w:rPr>
                  <w:rFonts w:cs="Arial"/>
                  <w:sz w:val="20"/>
                </w:rPr>
                <w:fldChar w:fldCharType="begin"/>
              </w:r>
              <w:r w:rsidRPr="00996C2B" w:rsidDel="00EE05C1">
                <w:rPr>
                  <w:rFonts w:ascii="Arial" w:hAnsi="Arial" w:cs="Arial"/>
                  <w:sz w:val="20"/>
                  <w:szCs w:val="20"/>
                </w:rPr>
                <w:delInstrText>MacroButton Nomacro §</w:delInstrText>
              </w:r>
              <w:r w:rsidRPr="00996C2B" w:rsidDel="00EE05C1">
                <w:rPr>
                  <w:rFonts w:cs="Arial"/>
                  <w:sz w:val="20"/>
                </w:rPr>
                <w:fldChar w:fldCharType="end"/>
              </w:r>
              <w:r w:rsidRPr="00996C2B" w:rsidDel="00EE05C1">
                <w:rPr>
                  <w:rFonts w:ascii="Arial" w:hAnsi="Arial" w:cs="Arial"/>
                  <w:sz w:val="20"/>
                  <w:szCs w:val="20"/>
                </w:rPr>
                <w:delText xml:space="preserve"> </w:delText>
              </w:r>
              <w:r w:rsidRPr="00996C2B" w:rsidDel="00EE05C1">
                <w:rPr>
                  <w:rStyle w:val="normaltextrun"/>
                  <w:rFonts w:ascii="Arial" w:hAnsi="Arial" w:cs="Arial"/>
                  <w:color w:val="FF0000"/>
                  <w:sz w:val="20"/>
                  <w:szCs w:val="20"/>
                </w:rPr>
                <w:delText xml:space="preserve">genoemde </w:delText>
              </w:r>
              <w:r w:rsidRPr="00713B7D" w:rsidDel="00EE05C1">
                <w:rPr>
                  <w:rStyle w:val="normaltextrun"/>
                  <w:rFonts w:ascii="Arial" w:hAnsi="Arial" w:cs="Arial"/>
                  <w:color w:val="008200"/>
                  <w:sz w:val="20"/>
                  <w:szCs w:val="20"/>
                </w:rPr>
                <w:delText>erfgenaam</w:delText>
              </w:r>
              <w:r w:rsidRPr="00713B7D" w:rsidDel="00EE05C1">
                <w:rPr>
                  <w:rStyle w:val="normaltextrun"/>
                  <w:rFonts w:ascii="Arial" w:hAnsi="Arial" w:cs="Arial"/>
                  <w:sz w:val="20"/>
                  <w:szCs w:val="20"/>
                </w:rPr>
                <w:delText>/</w:delText>
              </w:r>
              <w:r w:rsidRPr="00713B7D" w:rsidDel="00EE05C1">
                <w:rPr>
                  <w:rStyle w:val="normaltextrun"/>
                  <w:rFonts w:ascii="Arial" w:hAnsi="Arial" w:cs="Arial"/>
                  <w:color w:val="008200"/>
                  <w:sz w:val="20"/>
                  <w:szCs w:val="20"/>
                </w:rPr>
                <w:delText xml:space="preserve"> erfgenamen</w:delText>
              </w:r>
              <w:r w:rsidRPr="00996C2B" w:rsidDel="00EE05C1">
                <w:rPr>
                  <w:rStyle w:val="normaltextrun"/>
                  <w:rFonts w:ascii="Arial" w:hAnsi="Arial" w:cs="Arial"/>
                  <w:color w:val="FF0000"/>
                  <w:sz w:val="20"/>
                  <w:szCs w:val="20"/>
                </w:rPr>
                <w:delText xml:space="preserve">. Tot bewindvoerder is benoemd </w:delText>
              </w:r>
              <w:r w:rsidRPr="00996C2B" w:rsidDel="00EE05C1">
                <w:rPr>
                  <w:rFonts w:ascii="Arial" w:hAnsi="Arial" w:cs="Arial"/>
                  <w:color w:val="FF0000"/>
                  <w:sz w:val="20"/>
                  <w:szCs w:val="20"/>
                  <w:highlight w:val="yellow"/>
                </w:rPr>
                <w:delText>TEKSTBLOK NATUURLIJK PERSOON</w:delText>
              </w:r>
              <w:r w:rsidR="00B16049" w:rsidRPr="002369D3" w:rsidDel="00EE05C1">
                <w:rPr>
                  <w:rFonts w:ascii="Arial" w:hAnsi="Arial" w:cs="Arial"/>
                  <w:color w:val="FF0000"/>
                  <w:sz w:val="20"/>
                  <w:szCs w:val="20"/>
                  <w:highlight w:val="yellow"/>
                </w:rPr>
                <w:delText>-nieuw</w:delText>
              </w:r>
              <w:r w:rsidRPr="003C0F5E" w:rsidDel="00EE05C1">
                <w:rPr>
                  <w:rFonts w:ascii="Arial" w:hAnsi="Arial" w:cs="Arial"/>
                  <w:color w:val="FF0000"/>
                  <w:sz w:val="20"/>
                  <w:szCs w:val="20"/>
                </w:rPr>
                <w:delText xml:space="preserve">, wonende te </w:delText>
              </w:r>
              <w:r w:rsidRPr="003C0F5E" w:rsidDel="00EE05C1">
                <w:rPr>
                  <w:rFonts w:ascii="Arial" w:hAnsi="Arial" w:cs="Arial"/>
                  <w:color w:val="FF0000"/>
                  <w:sz w:val="20"/>
                  <w:szCs w:val="20"/>
                  <w:highlight w:val="yellow"/>
                </w:rPr>
                <w:delText>TEKSTBLOK WOONADRE</w:delText>
              </w:r>
              <w:r w:rsidRPr="00B16049" w:rsidDel="00EE05C1">
                <w:rPr>
                  <w:rFonts w:ascii="Arial" w:hAnsi="Arial" w:cs="Arial"/>
                  <w:color w:val="FF0000"/>
                  <w:sz w:val="20"/>
                  <w:szCs w:val="20"/>
                  <w:highlight w:val="yellow"/>
                </w:rPr>
                <w:delText>S</w:delText>
              </w:r>
              <w:r w:rsidR="00B16049" w:rsidRPr="002369D3" w:rsidDel="00EE05C1">
                <w:rPr>
                  <w:rFonts w:ascii="Arial" w:hAnsi="Arial" w:cs="Arial"/>
                  <w:color w:val="FF0000"/>
                  <w:sz w:val="20"/>
                  <w:szCs w:val="20"/>
                  <w:highlight w:val="yellow"/>
                </w:rPr>
                <w:delText>-nieuw</w:delText>
              </w:r>
              <w:r w:rsidRPr="00996C2B" w:rsidDel="00EE05C1">
                <w:rPr>
                  <w:rStyle w:val="normaltextrun"/>
                  <w:rFonts w:ascii="Arial" w:hAnsi="Arial" w:cs="Arial"/>
                  <w:color w:val="FF0000"/>
                  <w:sz w:val="20"/>
                  <w:szCs w:val="20"/>
                </w:rPr>
                <w:delText xml:space="preserve">. De bewindvoerder heeft namens de gemelde </w:delText>
              </w:r>
              <w:r w:rsidRPr="003C5EA8" w:rsidDel="00EE05C1">
                <w:rPr>
                  <w:rStyle w:val="normaltextrun"/>
                  <w:rFonts w:ascii="Arial" w:hAnsi="Arial" w:cs="Arial"/>
                  <w:color w:val="008200"/>
                  <w:sz w:val="20"/>
                  <w:szCs w:val="20"/>
                </w:rPr>
                <w:delText>erfgenaam</w:delText>
              </w:r>
              <w:r w:rsidRPr="003C5EA8" w:rsidDel="00EE05C1">
                <w:rPr>
                  <w:rStyle w:val="normaltextrun"/>
                  <w:rFonts w:ascii="Arial" w:hAnsi="Arial" w:cs="Arial"/>
                  <w:sz w:val="20"/>
                  <w:szCs w:val="20"/>
                </w:rPr>
                <w:delText>/</w:delText>
              </w:r>
              <w:r w:rsidRPr="003C5EA8" w:rsidDel="00EE05C1">
                <w:rPr>
                  <w:rStyle w:val="normaltextrun"/>
                  <w:rFonts w:ascii="Arial" w:hAnsi="Arial" w:cs="Arial"/>
                  <w:color w:val="008200"/>
                  <w:sz w:val="20"/>
                  <w:szCs w:val="20"/>
                </w:rPr>
                <w:delText>erfgenamen</w:delText>
              </w:r>
              <w:r w:rsidRPr="00996C2B" w:rsidDel="00EE05C1">
                <w:rPr>
                  <w:rStyle w:val="normaltextrun"/>
                  <w:rFonts w:ascii="Arial" w:hAnsi="Arial" w:cs="Arial"/>
                  <w:color w:val="008200"/>
                  <w:sz w:val="20"/>
                  <w:szCs w:val="20"/>
                </w:rPr>
                <w:delText xml:space="preserve"> </w:delText>
              </w:r>
              <w:r w:rsidRPr="00996C2B" w:rsidDel="00EE05C1">
                <w:rPr>
                  <w:rStyle w:val="normaltextrun"/>
                  <w:rFonts w:ascii="Arial" w:hAnsi="Arial" w:cs="Arial"/>
                  <w:color w:val="FF0000"/>
                  <w:sz w:val="20"/>
                  <w:szCs w:val="20"/>
                </w:rPr>
                <w:delText xml:space="preserve">de nalatenschap van de overledene aanvaard onder het voorrecht van boedelbeschrijving. Hiervan blijkt uit </w:delText>
              </w:r>
              <w:r w:rsidRPr="00996C2B" w:rsidDel="00EE05C1">
                <w:rPr>
                  <w:rFonts w:cs="Arial"/>
                  <w:sz w:val="20"/>
                </w:rPr>
                <w:fldChar w:fldCharType="begin"/>
              </w:r>
              <w:r w:rsidRPr="00996C2B" w:rsidDel="00EE05C1">
                <w:rPr>
                  <w:rFonts w:ascii="Arial" w:hAnsi="Arial" w:cs="Arial"/>
                  <w:sz w:val="20"/>
                  <w:szCs w:val="20"/>
                </w:rPr>
                <w:delInstrText>MacroButton Nomacro §</w:delInstrText>
              </w:r>
              <w:r w:rsidRPr="00996C2B" w:rsidDel="00EE05C1">
                <w:rPr>
                  <w:rFonts w:cs="Arial"/>
                  <w:sz w:val="20"/>
                </w:rPr>
                <w:fldChar w:fldCharType="end"/>
              </w:r>
              <w:r w:rsidRPr="00996C2B" w:rsidDel="00EE05C1">
                <w:rPr>
                  <w:rFonts w:ascii="Arial" w:hAnsi="Arial" w:cs="Arial"/>
                  <w:sz w:val="20"/>
                  <w:szCs w:val="20"/>
                </w:rPr>
                <w:delText>aantal</w:delText>
              </w:r>
              <w:r w:rsidRPr="00996C2B" w:rsidDel="00EE05C1">
                <w:rPr>
                  <w:rFonts w:cs="Arial"/>
                  <w:sz w:val="20"/>
                </w:rPr>
                <w:fldChar w:fldCharType="begin"/>
              </w:r>
              <w:r w:rsidRPr="00996C2B" w:rsidDel="00EE05C1">
                <w:rPr>
                  <w:rFonts w:ascii="Arial" w:hAnsi="Arial" w:cs="Arial"/>
                  <w:sz w:val="20"/>
                  <w:szCs w:val="20"/>
                </w:rPr>
                <w:delInstrText>MacroButton Nomacro §</w:delInstrText>
              </w:r>
              <w:r w:rsidRPr="00996C2B" w:rsidDel="00EE05C1">
                <w:rPr>
                  <w:rFonts w:cs="Arial"/>
                  <w:sz w:val="20"/>
                </w:rPr>
                <w:fldChar w:fldCharType="end"/>
              </w:r>
              <w:r w:rsidRPr="00996C2B" w:rsidDel="00EE05C1">
                <w:rPr>
                  <w:rStyle w:val="normaltextrun"/>
                  <w:rFonts w:ascii="Arial" w:hAnsi="Arial" w:cs="Arial"/>
                  <w:color w:val="0066FF"/>
                  <w:sz w:val="20"/>
                  <w:szCs w:val="20"/>
                </w:rPr>
                <w:delText xml:space="preserve"> </w:delText>
              </w:r>
              <w:r w:rsidR="006532C0" w:rsidRPr="00260529" w:rsidDel="00EE05C1">
                <w:rPr>
                  <w:rStyle w:val="normaltextrun"/>
                  <w:rFonts w:ascii="Arial" w:hAnsi="Arial" w:cs="Arial"/>
                  <w:color w:val="FF0000"/>
                  <w:sz w:val="20"/>
                </w:rPr>
                <w:delText>verklaring</w:delText>
              </w:r>
              <w:r w:rsidR="006532C0" w:rsidRPr="00260529" w:rsidDel="00EE05C1">
                <w:rPr>
                  <w:rFonts w:ascii="Arial" w:hAnsi="Arial" w:cs="Arial"/>
                  <w:color w:val="840084"/>
                  <w:sz w:val="20"/>
                  <w:szCs w:val="20"/>
                </w:rPr>
                <w:delText>en</w:delText>
              </w:r>
              <w:r w:rsidRPr="00996C2B" w:rsidDel="00EE05C1">
                <w:rPr>
                  <w:rStyle w:val="normaltextrun"/>
                  <w:rFonts w:ascii="Arial" w:hAnsi="Arial" w:cs="Arial"/>
                  <w:color w:val="FF0000"/>
                  <w:sz w:val="20"/>
                  <w:szCs w:val="20"/>
                </w:rPr>
                <w:delText xml:space="preserve">, afgelegd op </w:delText>
              </w:r>
              <w:r w:rsidRPr="00996C2B" w:rsidDel="00EE05C1">
                <w:rPr>
                  <w:rFonts w:cs="Arial"/>
                  <w:sz w:val="20"/>
                </w:rPr>
                <w:fldChar w:fldCharType="begin"/>
              </w:r>
              <w:r w:rsidRPr="00996C2B" w:rsidDel="00EE05C1">
                <w:rPr>
                  <w:rFonts w:ascii="Arial" w:hAnsi="Arial" w:cs="Arial"/>
                  <w:sz w:val="20"/>
                  <w:szCs w:val="20"/>
                </w:rPr>
                <w:delInstrText>MacroButton Nomacro §</w:delInstrText>
              </w:r>
              <w:r w:rsidRPr="00996C2B" w:rsidDel="00EE05C1">
                <w:rPr>
                  <w:rFonts w:cs="Arial"/>
                  <w:sz w:val="20"/>
                </w:rPr>
                <w:fldChar w:fldCharType="end"/>
              </w:r>
              <w:r w:rsidRPr="00996C2B" w:rsidDel="00EE05C1">
                <w:rPr>
                  <w:rFonts w:ascii="Arial" w:hAnsi="Arial" w:cs="Arial"/>
                  <w:sz w:val="20"/>
                  <w:szCs w:val="20"/>
                </w:rPr>
                <w:delText>datum</w:delText>
              </w:r>
              <w:r w:rsidRPr="00996C2B" w:rsidDel="00EE05C1">
                <w:rPr>
                  <w:rFonts w:cs="Arial"/>
                  <w:sz w:val="20"/>
                </w:rPr>
                <w:fldChar w:fldCharType="begin"/>
              </w:r>
              <w:r w:rsidRPr="00996C2B" w:rsidDel="00EE05C1">
                <w:rPr>
                  <w:rFonts w:ascii="Arial" w:hAnsi="Arial" w:cs="Arial"/>
                  <w:sz w:val="20"/>
                  <w:szCs w:val="20"/>
                </w:rPr>
                <w:delInstrText>MacroButton Nomacro §</w:delInstrText>
              </w:r>
              <w:r w:rsidRPr="00996C2B" w:rsidDel="00EE05C1">
                <w:rPr>
                  <w:rFonts w:cs="Arial"/>
                  <w:sz w:val="20"/>
                </w:rPr>
                <w:fldChar w:fldCharType="end"/>
              </w:r>
              <w:r w:rsidRPr="00996C2B" w:rsidDel="00EE05C1">
                <w:rPr>
                  <w:rStyle w:val="normaltextrun"/>
                  <w:rFonts w:ascii="Arial" w:hAnsi="Arial" w:cs="Arial"/>
                  <w:color w:val="FF0000"/>
                  <w:sz w:val="20"/>
                  <w:szCs w:val="20"/>
                </w:rPr>
                <w:delText xml:space="preserve"> bij de griffie van de Rechtbank </w:delText>
              </w:r>
              <w:r w:rsidRPr="00996C2B" w:rsidDel="00EE05C1">
                <w:rPr>
                  <w:rFonts w:cs="Arial"/>
                  <w:sz w:val="20"/>
                </w:rPr>
                <w:fldChar w:fldCharType="begin"/>
              </w:r>
              <w:r w:rsidRPr="00996C2B" w:rsidDel="00EE05C1">
                <w:rPr>
                  <w:rFonts w:ascii="Arial" w:hAnsi="Arial" w:cs="Arial"/>
                  <w:sz w:val="20"/>
                  <w:szCs w:val="20"/>
                </w:rPr>
                <w:delInstrText>MacroButton Nomacro §</w:delInstrText>
              </w:r>
              <w:r w:rsidRPr="00996C2B" w:rsidDel="00EE05C1">
                <w:rPr>
                  <w:rFonts w:cs="Arial"/>
                  <w:sz w:val="20"/>
                </w:rPr>
                <w:fldChar w:fldCharType="end"/>
              </w:r>
              <w:r w:rsidRPr="00996C2B" w:rsidDel="00EE05C1">
                <w:rPr>
                  <w:rFonts w:ascii="Arial" w:hAnsi="Arial" w:cs="Arial"/>
                  <w:sz w:val="20"/>
                  <w:szCs w:val="20"/>
                </w:rPr>
                <w:delText>naam rechtbank</w:delText>
              </w:r>
              <w:r w:rsidRPr="00996C2B" w:rsidDel="00EE05C1">
                <w:rPr>
                  <w:rFonts w:cs="Arial"/>
                  <w:sz w:val="20"/>
                </w:rPr>
                <w:fldChar w:fldCharType="begin"/>
              </w:r>
              <w:r w:rsidRPr="00996C2B" w:rsidDel="00EE05C1">
                <w:rPr>
                  <w:rFonts w:ascii="Arial" w:hAnsi="Arial" w:cs="Arial"/>
                  <w:sz w:val="20"/>
                  <w:szCs w:val="20"/>
                </w:rPr>
                <w:delInstrText>MacroButton Nomacro §</w:delInstrText>
              </w:r>
              <w:r w:rsidRPr="00996C2B" w:rsidDel="00EE05C1">
                <w:rPr>
                  <w:rFonts w:cs="Arial"/>
                  <w:sz w:val="20"/>
                </w:rPr>
                <w:fldChar w:fldCharType="end"/>
              </w:r>
              <w:r w:rsidRPr="00996C2B" w:rsidDel="00EE05C1">
                <w:rPr>
                  <w:rStyle w:val="normaltextrun"/>
                  <w:rFonts w:ascii="Arial" w:hAnsi="Arial" w:cs="Arial"/>
                  <w:color w:val="FF0000"/>
                  <w:sz w:val="20"/>
                  <w:szCs w:val="20"/>
                </w:rPr>
                <w:delText xml:space="preserve"> (zaaknummer </w:delText>
              </w:r>
              <w:r w:rsidRPr="00996C2B" w:rsidDel="00EE05C1">
                <w:rPr>
                  <w:rFonts w:cs="Arial"/>
                  <w:sz w:val="20"/>
                </w:rPr>
                <w:fldChar w:fldCharType="begin"/>
              </w:r>
              <w:r w:rsidRPr="00996C2B" w:rsidDel="00EE05C1">
                <w:rPr>
                  <w:rFonts w:ascii="Arial" w:hAnsi="Arial" w:cs="Arial"/>
                  <w:sz w:val="20"/>
                  <w:szCs w:val="20"/>
                </w:rPr>
                <w:delInstrText>MacroButton Nomacro §</w:delInstrText>
              </w:r>
              <w:r w:rsidRPr="00996C2B" w:rsidDel="00EE05C1">
                <w:rPr>
                  <w:rFonts w:cs="Arial"/>
                  <w:sz w:val="20"/>
                </w:rPr>
                <w:fldChar w:fldCharType="end"/>
              </w:r>
              <w:r w:rsidRPr="00996C2B" w:rsidDel="00EE05C1">
                <w:rPr>
                  <w:rFonts w:ascii="Arial" w:hAnsi="Arial" w:cs="Arial"/>
                  <w:sz w:val="20"/>
                  <w:szCs w:val="20"/>
                </w:rPr>
                <w:delText>zaaknummer</w:delText>
              </w:r>
              <w:r w:rsidRPr="00996C2B" w:rsidDel="00EE05C1">
                <w:rPr>
                  <w:rFonts w:cs="Arial"/>
                  <w:sz w:val="20"/>
                </w:rPr>
                <w:fldChar w:fldCharType="begin"/>
              </w:r>
              <w:r w:rsidRPr="00996C2B" w:rsidDel="00EE05C1">
                <w:rPr>
                  <w:rFonts w:ascii="Arial" w:hAnsi="Arial" w:cs="Arial"/>
                  <w:sz w:val="20"/>
                  <w:szCs w:val="20"/>
                </w:rPr>
                <w:delInstrText>MacroButton Nomacro §</w:delInstrText>
              </w:r>
              <w:r w:rsidRPr="00996C2B" w:rsidDel="00EE05C1">
                <w:rPr>
                  <w:rFonts w:cs="Arial"/>
                  <w:sz w:val="20"/>
                </w:rPr>
                <w:fldChar w:fldCharType="end"/>
              </w:r>
              <w:r w:rsidRPr="00996C2B" w:rsidDel="00EE05C1">
                <w:rPr>
                  <w:rStyle w:val="normaltextrun"/>
                  <w:rFonts w:ascii="Arial" w:hAnsi="Arial" w:cs="Arial"/>
                  <w:color w:val="FF0000"/>
                  <w:sz w:val="20"/>
                  <w:szCs w:val="20"/>
                </w:rPr>
                <w:delText>).</w:delText>
              </w:r>
            </w:del>
          </w:p>
        </w:tc>
        <w:tc>
          <w:tcPr>
            <w:tcW w:w="7371" w:type="dxa"/>
            <w:tcPrChange w:id="1567" w:author="Groot, Karina de" w:date="2024-08-07T15:24:00Z" w16du:dateUtc="2024-08-07T13:24:00Z">
              <w:tcPr>
                <w:tcW w:w="7403" w:type="dxa"/>
                <w:gridSpan w:val="3"/>
              </w:tcPr>
            </w:tcPrChange>
          </w:tcPr>
          <w:p w14:paraId="1DC23189" w14:textId="03730FF0" w:rsidR="00C42C39" w:rsidDel="004333B5" w:rsidRDefault="00C42C39" w:rsidP="00CF2662">
            <w:pPr>
              <w:spacing w:after="0" w:line="276" w:lineRule="auto"/>
              <w:ind w:left="184" w:hanging="184"/>
              <w:rPr>
                <w:del w:id="1568" w:author="Groot, Karina de" w:date="2024-08-07T14:11:00Z" w16du:dateUtc="2024-08-07T12:11:00Z"/>
                <w:rStyle w:val="eop"/>
                <w:sz w:val="16"/>
                <w:szCs w:val="16"/>
              </w:rPr>
            </w:pPr>
            <w:del w:id="1569" w:author="Groot, Karina de" w:date="2024-08-07T14:11:00Z" w16du:dateUtc="2024-08-07T12:11:00Z">
              <w:r w:rsidDel="004333B5">
                <w:rPr>
                  <w:rStyle w:val="eop"/>
                  <w:sz w:val="16"/>
                  <w:szCs w:val="16"/>
                </w:rPr>
                <w:delText>Verplichte keuze tussen de varianten C, D, E, F.</w:delText>
              </w:r>
            </w:del>
          </w:p>
          <w:p w14:paraId="31CD89D7" w14:textId="4B278EC5" w:rsidR="000D1E57" w:rsidRPr="004D2D51" w:rsidDel="004D2D51" w:rsidRDefault="000D1E57" w:rsidP="00CF2662">
            <w:pPr>
              <w:spacing w:after="0" w:line="276" w:lineRule="auto"/>
              <w:ind w:left="184" w:hanging="184"/>
              <w:rPr>
                <w:del w:id="1570" w:author="Groot, Karina de" w:date="2024-08-07T14:16:00Z" w16du:dateUtc="2024-08-07T12:16:00Z"/>
                <w:rStyle w:val="eop"/>
                <w:b/>
                <w:bCs/>
                <w:sz w:val="16"/>
                <w:szCs w:val="16"/>
                <w:rPrChange w:id="1571" w:author="Groot, Karina de" w:date="2024-08-07T14:16:00Z" w16du:dateUtc="2024-08-07T12:16:00Z">
                  <w:rPr>
                    <w:del w:id="1572" w:author="Groot, Karina de" w:date="2024-08-07T14:16:00Z" w16du:dateUtc="2024-08-07T12:16:00Z"/>
                    <w:rStyle w:val="eop"/>
                    <w:sz w:val="16"/>
                    <w:szCs w:val="16"/>
                  </w:rPr>
                </w:rPrChange>
              </w:rPr>
            </w:pPr>
          </w:p>
          <w:p w14:paraId="608D9B9F" w14:textId="7F0E2D1D" w:rsidR="000D1E57" w:rsidRPr="000D1E57" w:rsidDel="004D2D51" w:rsidRDefault="00CF5063">
            <w:pPr>
              <w:spacing w:after="0" w:line="276" w:lineRule="auto"/>
              <w:ind w:left="184" w:hanging="184"/>
              <w:rPr>
                <w:del w:id="1573" w:author="Groot, Karina de" w:date="2024-08-07T14:18:00Z" w16du:dateUtc="2024-08-07T12:18:00Z"/>
                <w:rStyle w:val="eop"/>
                <w:b/>
                <w:bCs/>
                <w:sz w:val="16"/>
                <w:szCs w:val="16"/>
                <w:rPrChange w:id="1574" w:author="Groot, Karina de" w:date="2024-06-26T11:03:00Z" w16du:dateUtc="2024-06-26T09:03:00Z">
                  <w:rPr>
                    <w:del w:id="1575" w:author="Groot, Karina de" w:date="2024-08-07T14:18:00Z" w16du:dateUtc="2024-08-07T12:18:00Z"/>
                    <w:rStyle w:val="eop"/>
                    <w:sz w:val="16"/>
                    <w:szCs w:val="16"/>
                  </w:rPr>
                </w:rPrChange>
              </w:rPr>
            </w:pPr>
            <w:del w:id="1576" w:author="Groot, Karina de" w:date="2024-08-07T14:16:00Z" w16du:dateUtc="2024-08-07T12:16:00Z">
              <w:r w:rsidRPr="004D2D51" w:rsidDel="004D2D51">
                <w:rPr>
                  <w:rStyle w:val="eop"/>
                  <w:sz w:val="16"/>
                  <w:szCs w:val="16"/>
                </w:rPr>
                <w:delText xml:space="preserve">- </w:delText>
              </w:r>
              <w:r w:rsidR="00E75D1C" w:rsidRPr="004D2D51" w:rsidDel="004D2D51">
                <w:rPr>
                  <w:rFonts w:cs="Arial"/>
                  <w:sz w:val="16"/>
                  <w:szCs w:val="16"/>
                </w:rPr>
                <w:delText xml:space="preserve">tekst </w:delText>
              </w:r>
              <w:r w:rsidR="00C00E14" w:rsidRPr="004D2D51" w:rsidDel="004D2D51">
                <w:rPr>
                  <w:rFonts w:cs="Arial"/>
                  <w:color w:val="7030A0"/>
                  <w:sz w:val="16"/>
                  <w:szCs w:val="16"/>
                </w:rPr>
                <w:delText>Namens</w:delText>
              </w:r>
              <w:r w:rsidR="00C00E14" w:rsidRPr="004D2D51" w:rsidDel="004D2D51">
                <w:rPr>
                  <w:rFonts w:cs="Arial"/>
                  <w:color w:val="7030A0"/>
                  <w:sz w:val="16"/>
                  <w:szCs w:val="16"/>
                  <w:rPrChange w:id="1577" w:author="Groot, Karina de" w:date="2024-08-07T14:16:00Z" w16du:dateUtc="2024-08-07T12:16:00Z">
                    <w:rPr>
                      <w:rFonts w:cs="Arial"/>
                      <w:color w:val="7030A0"/>
                      <w:sz w:val="20"/>
                    </w:rPr>
                  </w:rPrChange>
                </w:rPr>
                <w:delText xml:space="preserve"> </w:delText>
              </w:r>
              <w:r w:rsidR="00C00E14" w:rsidRPr="004D2D51" w:rsidDel="004D2D51">
                <w:rPr>
                  <w:rFonts w:cs="Arial"/>
                  <w:color w:val="3165FF"/>
                  <w:sz w:val="16"/>
                  <w:szCs w:val="16"/>
                </w:rPr>
                <w:delText>de</w:delText>
              </w:r>
              <w:r w:rsidR="00C00E14" w:rsidRPr="004D2D51" w:rsidDel="004D2D51">
                <w:rPr>
                  <w:rFonts w:cs="Arial"/>
                  <w:sz w:val="16"/>
                  <w:szCs w:val="16"/>
                </w:rPr>
                <w:delText>/</w:delText>
              </w:r>
              <w:r w:rsidR="00C00E14" w:rsidRPr="004D2D51" w:rsidDel="004D2D51">
                <w:rPr>
                  <w:rFonts w:cs="Arial"/>
                  <w:color w:val="3165FF"/>
                  <w:sz w:val="16"/>
                  <w:szCs w:val="16"/>
                </w:rPr>
                <w:delText xml:space="preserve">het </w:delText>
              </w:r>
              <w:r w:rsidR="00C00E14" w:rsidRPr="004D2D51" w:rsidDel="004D2D51">
                <w:rPr>
                  <w:rFonts w:cs="Arial"/>
                  <w:color w:val="7030A0"/>
                  <w:sz w:val="16"/>
                  <w:szCs w:val="16"/>
                </w:rPr>
                <w:delText>minderjarig</w:delText>
              </w:r>
              <w:r w:rsidR="00C00E14" w:rsidRPr="004D2D51" w:rsidDel="004D2D51">
                <w:rPr>
                  <w:rFonts w:cs="Arial"/>
                  <w:color w:val="3165FF"/>
                  <w:sz w:val="16"/>
                  <w:szCs w:val="16"/>
                </w:rPr>
                <w:delText>e</w:delText>
              </w:r>
              <w:r w:rsidR="00C00E14" w:rsidRPr="004D2D51" w:rsidDel="004D2D51">
                <w:rPr>
                  <w:rFonts w:cs="Arial"/>
                  <w:color w:val="7030A0"/>
                  <w:sz w:val="16"/>
                  <w:szCs w:val="16"/>
                </w:rPr>
                <w:delText xml:space="preserve"> kind</w:delText>
              </w:r>
              <w:r w:rsidR="00C00E14" w:rsidRPr="004D2D51" w:rsidDel="004D2D51">
                <w:rPr>
                  <w:rFonts w:cs="Arial"/>
                  <w:color w:val="3165FF"/>
                  <w:sz w:val="16"/>
                  <w:szCs w:val="16"/>
                </w:rPr>
                <w:delText>eren</w:delText>
              </w:r>
              <w:r w:rsidR="00C00E14" w:rsidRPr="004D2D51" w:rsidDel="004D2D51">
                <w:rPr>
                  <w:rFonts w:cs="Arial"/>
                  <w:color w:val="7030A0"/>
                  <w:sz w:val="16"/>
                  <w:szCs w:val="16"/>
                  <w:rPrChange w:id="1578" w:author="Groot, Karina de" w:date="2024-08-07T14:16:00Z" w16du:dateUtc="2024-08-07T12:16:00Z">
                    <w:rPr>
                      <w:rFonts w:cs="Arial"/>
                      <w:color w:val="7030A0"/>
                      <w:sz w:val="20"/>
                    </w:rPr>
                  </w:rPrChange>
                </w:rPr>
                <w:delText xml:space="preserve"> </w:delText>
              </w:r>
              <w:r w:rsidR="00E75D1C" w:rsidRPr="004D2D51" w:rsidDel="004D2D51">
                <w:rPr>
                  <w:rFonts w:cs="Arial"/>
                  <w:sz w:val="16"/>
                  <w:szCs w:val="16"/>
                </w:rPr>
                <w:delText>wordt afgeleid van de</w:delText>
              </w:r>
              <w:r w:rsidR="00C00E14" w:rsidRPr="004D2D51" w:rsidDel="004D2D51">
                <w:rPr>
                  <w:rFonts w:cs="Arial"/>
                  <w:sz w:val="16"/>
                  <w:szCs w:val="16"/>
                </w:rPr>
                <w:delText>z</w:delText>
              </w:r>
              <w:r w:rsidR="00C00E14" w:rsidRPr="004D2D51" w:rsidDel="004D2D51">
                <w:rPr>
                  <w:rFonts w:cs="Arial"/>
                  <w:sz w:val="16"/>
                  <w:szCs w:val="16"/>
                  <w:rPrChange w:id="1579" w:author="Groot, Karina de" w:date="2024-08-07T14:16:00Z" w16du:dateUtc="2024-08-07T12:16:00Z">
                    <w:rPr>
                      <w:rFonts w:cs="Arial"/>
                    </w:rPr>
                  </w:rPrChange>
                </w:rPr>
                <w:delText>e</w:delText>
              </w:r>
              <w:r w:rsidR="00E75D1C" w:rsidRPr="004D2D51" w:rsidDel="004D2D51">
                <w:rPr>
                  <w:rFonts w:cs="Arial"/>
                  <w:sz w:val="16"/>
                  <w:szCs w:val="16"/>
                </w:rPr>
                <w:delText xml:space="preserve"> tekstkeuze bij </w:delText>
              </w:r>
              <w:r w:rsidR="00937BAA" w:rsidRPr="004D2D51" w:rsidDel="004D2D51">
                <w:rPr>
                  <w:rFonts w:cs="Arial"/>
                  <w:sz w:val="16"/>
                  <w:szCs w:val="16"/>
                </w:rPr>
                <w:delText>.</w:delText>
              </w:r>
              <w:r w:rsidR="00E75D1C" w:rsidRPr="004D2D51" w:rsidDel="004D2D51">
                <w:rPr>
                  <w:rStyle w:val="eop"/>
                  <w:rFonts w:cs="Arial"/>
                  <w:sz w:val="16"/>
                  <w:szCs w:val="16"/>
                </w:rPr>
                <w:delText>//aanvaarding/tekstkeuze</w:delText>
              </w:r>
              <w:r w:rsidR="00E75D1C" w:rsidRPr="004D2D51" w:rsidDel="004D2D51">
                <w:rPr>
                  <w:rStyle w:val="eop"/>
                  <w:sz w:val="16"/>
                  <w:szCs w:val="16"/>
                </w:rPr>
                <w:delText xml:space="preserve"> (k_</w:delText>
              </w:r>
              <w:r w:rsidR="00937BAA" w:rsidRPr="004D2D51" w:rsidDel="004D2D51">
                <w:rPr>
                  <w:rStyle w:val="eop"/>
                  <w:sz w:val="16"/>
                  <w:szCs w:val="16"/>
                </w:rPr>
                <w:delText>M</w:delText>
              </w:r>
              <w:r w:rsidR="00E75D1C" w:rsidRPr="004D2D51" w:rsidDel="004D2D51">
                <w:rPr>
                  <w:rStyle w:val="eop"/>
                  <w:sz w:val="16"/>
                  <w:szCs w:val="16"/>
                </w:rPr>
                <w:delText>inderjarigen)</w:delText>
              </w:r>
              <w:r w:rsidR="00C00E14" w:rsidRPr="004D2D51" w:rsidDel="004D2D51">
                <w:rPr>
                  <w:rStyle w:val="eop"/>
                  <w:sz w:val="16"/>
                  <w:szCs w:val="16"/>
                </w:rPr>
                <w:delText>;</w:delText>
              </w:r>
            </w:del>
          </w:p>
          <w:p w14:paraId="2DC48636" w14:textId="6BD00025" w:rsidR="00CF5063" w:rsidDel="004D2D51" w:rsidRDefault="00CF5063" w:rsidP="00CF2662">
            <w:pPr>
              <w:spacing w:after="0" w:line="276" w:lineRule="auto"/>
              <w:ind w:left="184" w:hanging="184"/>
              <w:rPr>
                <w:del w:id="1580" w:author="Groot, Karina de" w:date="2024-08-07T14:18:00Z" w16du:dateUtc="2024-08-07T12:18:00Z"/>
                <w:rStyle w:val="eop"/>
              </w:rPr>
            </w:pPr>
            <w:del w:id="1581" w:author="Groot, Karina de" w:date="2024-08-07T14:18:00Z" w16du:dateUtc="2024-08-07T12:18:00Z">
              <w:r w:rsidRPr="00CF2662" w:rsidDel="004D2D51">
                <w:rPr>
                  <w:rStyle w:val="eop"/>
                  <w:sz w:val="16"/>
                  <w:szCs w:val="16"/>
                </w:rPr>
                <w:delText xml:space="preserve">- </w:delText>
              </w:r>
              <w:r w:rsidR="00C00E14" w:rsidDel="004D2D51">
                <w:rPr>
                  <w:rStyle w:val="eop"/>
                  <w:sz w:val="16"/>
                  <w:szCs w:val="16"/>
                </w:rPr>
                <w:delText>E</w:delText>
              </w:r>
              <w:r w:rsidRPr="00CF5063" w:rsidDel="004D2D51">
                <w:rPr>
                  <w:rStyle w:val="eop"/>
                  <w:sz w:val="16"/>
                  <w:szCs w:val="16"/>
                </w:rPr>
                <w:delText>nkel-/meervoud</w:delText>
              </w:r>
              <w:r w:rsidRPr="000D1E57" w:rsidDel="004D2D51">
                <w:rPr>
                  <w:rStyle w:val="eop"/>
                  <w:sz w:val="16"/>
                  <w:szCs w:val="16"/>
                </w:rPr>
                <w:delText xml:space="preserve"> </w:delText>
              </w:r>
            </w:del>
            <w:del w:id="1582" w:author="Groot, Karina de" w:date="2024-06-26T11:03:00Z" w16du:dateUtc="2024-06-26T09:03:00Z">
              <w:r w:rsidRPr="00CF5063" w:rsidDel="000D1E57">
                <w:rPr>
                  <w:rStyle w:val="eop"/>
                  <w:sz w:val="16"/>
                  <w:szCs w:val="16"/>
                </w:rPr>
                <w:delText xml:space="preserve">verklaring(en) </w:delText>
              </w:r>
            </w:del>
            <w:del w:id="1583" w:author="Groot, Karina de" w:date="2024-08-07T14:18:00Z" w16du:dateUtc="2024-08-07T12:18:00Z">
              <w:r w:rsidRPr="00CF5063" w:rsidDel="004D2D51">
                <w:rPr>
                  <w:rStyle w:val="eop"/>
                  <w:sz w:val="16"/>
                  <w:szCs w:val="16"/>
                </w:rPr>
                <w:delText>wordt afgeleid van</w:delText>
              </w:r>
              <w:r w:rsidRPr="006532C0" w:rsidDel="004D2D51">
                <w:rPr>
                  <w:rStyle w:val="eop"/>
                  <w:sz w:val="16"/>
                  <w:szCs w:val="16"/>
                </w:rPr>
                <w:delText xml:space="preserve"> het aantal dat is ingevuld</w:delText>
              </w:r>
              <w:r w:rsidR="00EC398A" w:rsidDel="004D2D51">
                <w:rPr>
                  <w:rStyle w:val="eop"/>
                  <w:sz w:val="16"/>
                  <w:szCs w:val="16"/>
                </w:rPr>
                <w:delText xml:space="preserve"> bij .//</w:delText>
              </w:r>
              <w:r w:rsidR="00EC398A" w:rsidRPr="004C09C7" w:rsidDel="004D2D51">
                <w:rPr>
                  <w:rStyle w:val="eop"/>
                  <w:rFonts w:cs="Arial"/>
                  <w:sz w:val="16"/>
                  <w:szCs w:val="16"/>
                </w:rPr>
                <w:delText>aanvaarding</w:delText>
              </w:r>
              <w:r w:rsidR="00EC398A" w:rsidDel="004D2D51">
                <w:rPr>
                  <w:rStyle w:val="eop"/>
                  <w:rFonts w:cs="Arial"/>
                  <w:sz w:val="16"/>
                  <w:szCs w:val="16"/>
                </w:rPr>
                <w:delText>/aantal</w:delText>
              </w:r>
              <w:r w:rsidDel="004D2D51">
                <w:rPr>
                  <w:rStyle w:val="eop"/>
                  <w:sz w:val="16"/>
                  <w:szCs w:val="16"/>
                </w:rPr>
                <w:delText>.</w:delText>
              </w:r>
            </w:del>
          </w:p>
          <w:p w14:paraId="26A98059" w14:textId="7ECD2965" w:rsidR="00856BA4" w:rsidDel="00E00AED" w:rsidRDefault="00856BA4" w:rsidP="00304BDB">
            <w:pPr>
              <w:autoSpaceDE w:val="0"/>
              <w:autoSpaceDN w:val="0"/>
              <w:adjustRightInd w:val="0"/>
              <w:spacing w:after="0"/>
              <w:rPr>
                <w:del w:id="1584" w:author="Groot, Karina de" w:date="2024-08-07T14:25:00Z" w16du:dateUtc="2024-08-07T12:25:00Z"/>
                <w:sz w:val="16"/>
                <w:szCs w:val="16"/>
                <w:u w:val="single"/>
              </w:rPr>
            </w:pPr>
          </w:p>
          <w:p w14:paraId="31717FCB" w14:textId="379BD4C5" w:rsidR="00304BDB" w:rsidRPr="004C09C7" w:rsidDel="0028606D" w:rsidRDefault="00304BDB" w:rsidP="00304BDB">
            <w:pPr>
              <w:autoSpaceDE w:val="0"/>
              <w:autoSpaceDN w:val="0"/>
              <w:adjustRightInd w:val="0"/>
              <w:spacing w:after="0"/>
              <w:rPr>
                <w:del w:id="1585" w:author="Groot, Karina de" w:date="2024-08-07T14:19:00Z" w16du:dateUtc="2024-08-07T12:19:00Z"/>
                <w:sz w:val="16"/>
                <w:szCs w:val="16"/>
                <w:u w:val="single"/>
              </w:rPr>
            </w:pPr>
            <w:del w:id="1586" w:author="Groot, Karina de" w:date="2024-08-07T14:19:00Z" w16du:dateUtc="2024-08-07T12:19:00Z">
              <w:r w:rsidRPr="004C09C7" w:rsidDel="0028606D">
                <w:rPr>
                  <w:sz w:val="16"/>
                  <w:szCs w:val="16"/>
                  <w:u w:val="single"/>
                </w:rPr>
                <w:delText>Mapping variant:</w:delText>
              </w:r>
            </w:del>
          </w:p>
          <w:p w14:paraId="6A4052B4" w14:textId="25CB8F32" w:rsidR="00304BDB" w:rsidRPr="004C09C7" w:rsidDel="0028606D" w:rsidRDefault="00304BDB" w:rsidP="00304BDB">
            <w:pPr>
              <w:spacing w:after="0"/>
              <w:rPr>
                <w:del w:id="1587" w:author="Groot, Karina de" w:date="2024-08-07T14:19:00Z" w16du:dateUtc="2024-08-07T12:19:00Z"/>
                <w:rStyle w:val="eop"/>
                <w:rFonts w:cs="Arial"/>
                <w:sz w:val="16"/>
                <w:szCs w:val="16"/>
              </w:rPr>
            </w:pPr>
            <w:del w:id="1588" w:author="Groot, Karina de" w:date="2024-08-07T14:19:00Z" w16du:dateUtc="2024-08-07T12:19:00Z">
              <w:r w:rsidRPr="004C09C7" w:rsidDel="0028606D">
                <w:rPr>
                  <w:rStyle w:val="eop"/>
                  <w:rFonts w:cs="Arial"/>
                  <w:sz w:val="16"/>
                  <w:szCs w:val="16"/>
                </w:rPr>
                <w:delText>//IMKAD_AangebodenStuk/stukdeelVVE/aanvaarding/tekstkeuze</w:delText>
              </w:r>
            </w:del>
          </w:p>
          <w:p w14:paraId="40B1B9ED" w14:textId="18F3648F" w:rsidR="00304BDB" w:rsidRPr="004C09C7" w:rsidDel="0028606D" w:rsidRDefault="00304BDB" w:rsidP="00304BDB">
            <w:pPr>
              <w:spacing w:after="0"/>
              <w:rPr>
                <w:del w:id="1589" w:author="Groot, Karina de" w:date="2024-08-07T14:19:00Z" w16du:dateUtc="2024-08-07T12:19:00Z"/>
                <w:rStyle w:val="eop"/>
                <w:sz w:val="16"/>
                <w:szCs w:val="16"/>
              </w:rPr>
            </w:pPr>
            <w:del w:id="1590" w:author="Groot, Karina de" w:date="2024-08-07T14:19:00Z" w16du:dateUtc="2024-08-07T12:19:00Z">
              <w:r w:rsidRPr="004C09C7" w:rsidDel="0028606D">
                <w:rPr>
                  <w:rStyle w:val="eop"/>
                  <w:sz w:val="16"/>
                  <w:szCs w:val="16"/>
                </w:rPr>
                <w:delText>.//tagNaam (k_Variant)</w:delText>
              </w:r>
            </w:del>
          </w:p>
          <w:p w14:paraId="40ABE394" w14:textId="6FF1333E" w:rsidR="00871FEA" w:rsidDel="0028606D" w:rsidRDefault="00304BDB" w:rsidP="004C09C7">
            <w:pPr>
              <w:spacing w:after="0"/>
              <w:rPr>
                <w:del w:id="1591" w:author="Groot, Karina de" w:date="2024-08-07T14:19:00Z" w16du:dateUtc="2024-08-07T12:19:00Z"/>
                <w:rStyle w:val="eop"/>
                <w:sz w:val="16"/>
                <w:szCs w:val="16"/>
              </w:rPr>
            </w:pPr>
            <w:del w:id="1592" w:author="Groot, Karina de" w:date="2024-08-07T14:19:00Z" w16du:dateUtc="2024-08-07T12:19:00Z">
              <w:r w:rsidRPr="004C09C7" w:rsidDel="0028606D">
                <w:rPr>
                  <w:rStyle w:val="eop"/>
                  <w:sz w:val="16"/>
                  <w:szCs w:val="16"/>
                </w:rPr>
                <w:delText>.//tekst (‘C’, ‘D’, ‘E’, ‘F’)</w:delText>
              </w:r>
            </w:del>
          </w:p>
          <w:p w14:paraId="1BEE803F" w14:textId="14082189" w:rsidR="00BD3ADF" w:rsidDel="0028606D" w:rsidRDefault="00BD3ADF" w:rsidP="004C09C7">
            <w:pPr>
              <w:spacing w:after="0"/>
              <w:rPr>
                <w:del w:id="1593" w:author="Groot, Karina de" w:date="2024-08-07T14:20:00Z" w16du:dateUtc="2024-08-07T12:20:00Z"/>
                <w:rStyle w:val="eop"/>
                <w:sz w:val="16"/>
                <w:szCs w:val="16"/>
              </w:rPr>
            </w:pPr>
          </w:p>
          <w:p w14:paraId="312717D4" w14:textId="5EABA4C2" w:rsidR="00BD3ADF" w:rsidRPr="00F50E53" w:rsidDel="000D1E57" w:rsidRDefault="00BD3ADF" w:rsidP="00BD3ADF">
            <w:pPr>
              <w:spacing w:after="0"/>
              <w:rPr>
                <w:del w:id="1594" w:author="Groot, Karina de" w:date="2024-06-26T10:59:00Z" w16du:dateUtc="2024-06-26T08:59:00Z"/>
                <w:rStyle w:val="normaltextrun"/>
                <w:rFonts w:cs="Arial"/>
                <w:u w:val="single"/>
              </w:rPr>
            </w:pPr>
            <w:del w:id="1595" w:author="Groot, Karina de" w:date="2024-06-26T10:59:00Z" w16du:dateUtc="2024-06-26T08:59:00Z">
              <w:r w:rsidRPr="00F50E53" w:rsidDel="000D1E57">
                <w:rPr>
                  <w:rStyle w:val="eop"/>
                  <w:sz w:val="16"/>
                  <w:szCs w:val="16"/>
                  <w:u w:val="single"/>
                </w:rPr>
                <w:delText xml:space="preserve">Mapping tonen tekstkeuze </w:delText>
              </w:r>
              <w:r w:rsidRPr="00F50E53" w:rsidDel="000D1E57">
                <w:rPr>
                  <w:rStyle w:val="normaltextrun"/>
                  <w:rFonts w:cs="Arial"/>
                  <w:color w:val="7030A0"/>
                  <w:sz w:val="16"/>
                  <w:szCs w:val="16"/>
                  <w:u w:val="single"/>
                </w:rPr>
                <w:delText>onder ERFGENAMEN</w:delText>
              </w:r>
              <w:r w:rsidRPr="00F50E53" w:rsidDel="000D1E57">
                <w:rPr>
                  <w:rStyle w:val="normaltextrun"/>
                  <w:rFonts w:cs="Arial"/>
                  <w:sz w:val="16"/>
                  <w:szCs w:val="16"/>
                  <w:u w:val="single"/>
                </w:rPr>
                <w:delText>:</w:delText>
              </w:r>
            </w:del>
          </w:p>
          <w:p w14:paraId="43C9E3D3" w14:textId="1EF389E8" w:rsidR="00BD3ADF" w:rsidRPr="00931A96" w:rsidDel="000D1E57" w:rsidRDefault="00BD3ADF" w:rsidP="00BD3ADF">
            <w:pPr>
              <w:spacing w:after="0"/>
              <w:rPr>
                <w:del w:id="1596" w:author="Groot, Karina de" w:date="2024-06-26T10:59:00Z" w16du:dateUtc="2024-06-26T08:59:00Z"/>
                <w:rStyle w:val="eop"/>
                <w:rFonts w:cs="Arial"/>
                <w:sz w:val="16"/>
                <w:szCs w:val="16"/>
              </w:rPr>
            </w:pPr>
            <w:del w:id="1597" w:author="Groot, Karina de" w:date="2024-06-26T10:59:00Z" w16du:dateUtc="2024-06-26T08:59:00Z">
              <w:r w:rsidRPr="00931A96" w:rsidDel="000D1E57">
                <w:rPr>
                  <w:rStyle w:val="eop"/>
                  <w:rFonts w:cs="Arial"/>
                  <w:sz w:val="16"/>
                  <w:szCs w:val="16"/>
                </w:rPr>
                <w:delText>//IMKAD_AangebodenStuk/stukdeelVVE/aanvaarding/tekstkeuze</w:delText>
              </w:r>
            </w:del>
          </w:p>
          <w:p w14:paraId="3335FE41" w14:textId="4572A539" w:rsidR="00BD3ADF" w:rsidDel="000D1E57" w:rsidRDefault="00BD3ADF" w:rsidP="00BD3ADF">
            <w:pPr>
              <w:spacing w:after="0"/>
              <w:rPr>
                <w:del w:id="1598" w:author="Groot, Karina de" w:date="2024-06-26T10:59:00Z" w16du:dateUtc="2024-06-26T08:59:00Z"/>
                <w:rStyle w:val="eop"/>
                <w:sz w:val="16"/>
                <w:szCs w:val="16"/>
              </w:rPr>
            </w:pPr>
            <w:del w:id="1599" w:author="Groot, Karina de" w:date="2024-06-26T10:59:00Z" w16du:dateUtc="2024-06-26T08:59:00Z">
              <w:r w:rsidDel="000D1E57">
                <w:rPr>
                  <w:rStyle w:val="eop"/>
                  <w:sz w:val="16"/>
                  <w:szCs w:val="16"/>
                </w:rPr>
                <w:delText>.//tagNaam (k_KopjeErfgenamen)</w:delText>
              </w:r>
            </w:del>
          </w:p>
          <w:p w14:paraId="3967CCF8" w14:textId="7B2BEFC5" w:rsidR="00BD3ADF" w:rsidDel="000D1E57" w:rsidRDefault="00BD3ADF" w:rsidP="00BD3ADF">
            <w:pPr>
              <w:spacing w:after="0"/>
              <w:rPr>
                <w:del w:id="1600" w:author="Groot, Karina de" w:date="2024-06-26T10:59:00Z" w16du:dateUtc="2024-06-26T08:59:00Z"/>
                <w:rStyle w:val="eop"/>
                <w:sz w:val="16"/>
                <w:szCs w:val="16"/>
              </w:rPr>
            </w:pPr>
            <w:del w:id="1601" w:author="Groot, Karina de" w:date="2024-06-26T10:59:00Z" w16du:dateUtc="2024-06-26T08:59:00Z">
              <w:r w:rsidDel="000D1E57">
                <w:rPr>
                  <w:rStyle w:val="eop"/>
                  <w:sz w:val="16"/>
                  <w:szCs w:val="16"/>
                </w:rPr>
                <w:delText xml:space="preserve">.//tekst </w:delText>
              </w:r>
              <w:r w:rsidRPr="00172DBF" w:rsidDel="000D1E57">
                <w:rPr>
                  <w:rStyle w:val="eop"/>
                  <w:sz w:val="16"/>
                  <w:szCs w:val="16"/>
                </w:rPr>
                <w:delText>(‘true’ = tekst wordt getoond; ‘false’ = tekst wordt niet getoond)</w:delText>
              </w:r>
            </w:del>
          </w:p>
          <w:p w14:paraId="5724AD62" w14:textId="3DD1209C" w:rsidR="004C09C7" w:rsidRPr="004C09C7" w:rsidDel="000D1E57" w:rsidRDefault="004C09C7" w:rsidP="004C09C7">
            <w:pPr>
              <w:spacing w:after="0"/>
              <w:rPr>
                <w:del w:id="1602" w:author="Groot, Karina de" w:date="2024-06-26T10:59:00Z" w16du:dateUtc="2024-06-26T08:59:00Z"/>
                <w:sz w:val="16"/>
                <w:szCs w:val="16"/>
              </w:rPr>
            </w:pPr>
          </w:p>
          <w:p w14:paraId="75DE2EE6" w14:textId="34411B2C" w:rsidR="00CF5063" w:rsidRPr="004C09C7" w:rsidDel="0028606D" w:rsidRDefault="00CF5063" w:rsidP="00CF2662">
            <w:pPr>
              <w:spacing w:after="0"/>
              <w:rPr>
                <w:del w:id="1603" w:author="Groot, Karina de" w:date="2024-08-07T14:20:00Z" w16du:dateUtc="2024-08-07T12:20:00Z"/>
                <w:sz w:val="16"/>
                <w:szCs w:val="16"/>
                <w:u w:val="single"/>
              </w:rPr>
            </w:pPr>
            <w:del w:id="1604" w:author="Groot, Karina de" w:date="2024-08-07T14:20:00Z" w16du:dateUtc="2024-08-07T12:20:00Z">
              <w:r w:rsidRPr="004C09C7" w:rsidDel="0028606D">
                <w:rPr>
                  <w:sz w:val="16"/>
                  <w:szCs w:val="16"/>
                  <w:u w:val="single"/>
                </w:rPr>
                <w:delText xml:space="preserve">Mapping </w:delText>
              </w:r>
              <w:r w:rsidRPr="00CF5063" w:rsidDel="0028606D">
                <w:rPr>
                  <w:sz w:val="16"/>
                  <w:szCs w:val="16"/>
                  <w:u w:val="single"/>
                </w:rPr>
                <w:delText xml:space="preserve">tonen </w:delText>
              </w:r>
              <w:r w:rsidR="000225B5" w:rsidRPr="002369D3" w:rsidDel="0028606D">
                <w:rPr>
                  <w:rStyle w:val="normaltextrun"/>
                  <w:rFonts w:cs="Arial"/>
                  <w:color w:val="008200"/>
                  <w:szCs w:val="18"/>
                </w:rPr>
                <w:delText>erfgenaam</w:delText>
              </w:r>
              <w:r w:rsidR="000225B5" w:rsidRPr="002369D3" w:rsidDel="0028606D">
                <w:rPr>
                  <w:rStyle w:val="normaltextrun"/>
                  <w:rFonts w:cs="Arial"/>
                  <w:szCs w:val="18"/>
                </w:rPr>
                <w:delText>/</w:delText>
              </w:r>
              <w:r w:rsidR="000225B5" w:rsidRPr="002369D3" w:rsidDel="0028606D">
                <w:rPr>
                  <w:rStyle w:val="normaltextrun"/>
                  <w:rFonts w:cs="Arial"/>
                  <w:color w:val="008200"/>
                  <w:szCs w:val="18"/>
                </w:rPr>
                <w:delText>erfgenamen</w:delText>
              </w:r>
              <w:r w:rsidRPr="002369D3" w:rsidDel="0028606D">
                <w:rPr>
                  <w:szCs w:val="18"/>
                  <w:u w:val="single"/>
                </w:rPr>
                <w:delText>:</w:delText>
              </w:r>
            </w:del>
          </w:p>
          <w:p w14:paraId="67BA1B8C" w14:textId="0D94986B" w:rsidR="00CF5063" w:rsidRPr="004C09C7" w:rsidDel="0028606D" w:rsidRDefault="00CF5063" w:rsidP="00CF5063">
            <w:pPr>
              <w:spacing w:after="0"/>
              <w:rPr>
                <w:del w:id="1605" w:author="Groot, Karina de" w:date="2024-08-07T14:20:00Z" w16du:dateUtc="2024-08-07T12:20:00Z"/>
                <w:rStyle w:val="eop"/>
                <w:rFonts w:cs="Arial"/>
                <w:sz w:val="16"/>
                <w:szCs w:val="16"/>
              </w:rPr>
            </w:pPr>
            <w:del w:id="1606" w:author="Groot, Karina de" w:date="2024-08-07T14:20:00Z" w16du:dateUtc="2024-08-07T12:20:00Z">
              <w:r w:rsidRPr="004C09C7" w:rsidDel="0028606D">
                <w:rPr>
                  <w:rStyle w:val="eop"/>
                  <w:rFonts w:cs="Arial"/>
                  <w:sz w:val="16"/>
                  <w:szCs w:val="16"/>
                </w:rPr>
                <w:delText>//IMKAD_AangebodenStuk/stukdeelVVE/aanvaarding/tekstkeuze</w:delText>
              </w:r>
            </w:del>
          </w:p>
          <w:p w14:paraId="69BFBC93" w14:textId="01D3E76D" w:rsidR="00CF5063" w:rsidRPr="004C09C7" w:rsidDel="0028606D" w:rsidRDefault="00CF5063" w:rsidP="00CF5063">
            <w:pPr>
              <w:spacing w:after="0"/>
              <w:rPr>
                <w:del w:id="1607" w:author="Groot, Karina de" w:date="2024-08-07T14:20:00Z" w16du:dateUtc="2024-08-07T12:20:00Z"/>
                <w:rStyle w:val="eop"/>
                <w:sz w:val="16"/>
                <w:szCs w:val="16"/>
              </w:rPr>
            </w:pPr>
            <w:del w:id="1608" w:author="Groot, Karina de" w:date="2024-08-07T14:20:00Z" w16du:dateUtc="2024-08-07T12:20:00Z">
              <w:r w:rsidRPr="004C09C7" w:rsidDel="0028606D">
                <w:rPr>
                  <w:rStyle w:val="eop"/>
                  <w:sz w:val="16"/>
                  <w:szCs w:val="16"/>
                </w:rPr>
                <w:delText>.//tagNaam (</w:delText>
              </w:r>
              <w:r w:rsidR="007154E9" w:rsidRPr="007154E9" w:rsidDel="0028606D">
                <w:rPr>
                  <w:rStyle w:val="eop"/>
                  <w:sz w:val="16"/>
                  <w:szCs w:val="16"/>
                </w:rPr>
                <w:delText>k_Erfgenamen</w:delText>
              </w:r>
              <w:r w:rsidRPr="004C09C7" w:rsidDel="0028606D">
                <w:rPr>
                  <w:rStyle w:val="eop"/>
                  <w:sz w:val="16"/>
                  <w:szCs w:val="16"/>
                </w:rPr>
                <w:delText>)</w:delText>
              </w:r>
            </w:del>
          </w:p>
          <w:p w14:paraId="7BB230C2" w14:textId="5466CE96" w:rsidR="00CF5063" w:rsidDel="0028606D" w:rsidRDefault="00CF5063" w:rsidP="00CF5063">
            <w:pPr>
              <w:spacing w:after="0"/>
              <w:rPr>
                <w:del w:id="1609" w:author="Groot, Karina de" w:date="2024-08-07T14:20:00Z" w16du:dateUtc="2024-08-07T12:20:00Z"/>
                <w:rStyle w:val="eop"/>
                <w:sz w:val="16"/>
                <w:szCs w:val="16"/>
              </w:rPr>
            </w:pPr>
            <w:del w:id="1610" w:author="Groot, Karina de" w:date="2024-08-07T14:20:00Z" w16du:dateUtc="2024-08-07T12:20:00Z">
              <w:r w:rsidRPr="00CF5063" w:rsidDel="0028606D">
                <w:rPr>
                  <w:rStyle w:val="eop"/>
                  <w:sz w:val="16"/>
                  <w:szCs w:val="16"/>
                </w:rPr>
                <w:delText>.//tekst (‘er</w:delText>
              </w:r>
              <w:r w:rsidRPr="00CF2662" w:rsidDel="0028606D">
                <w:rPr>
                  <w:rStyle w:val="eop"/>
                  <w:sz w:val="16"/>
                  <w:szCs w:val="16"/>
                </w:rPr>
                <w:delText>fgenaam’,</w:delText>
              </w:r>
              <w:r w:rsidRPr="00CF5063" w:rsidDel="0028606D">
                <w:rPr>
                  <w:rStyle w:val="eop"/>
                  <w:sz w:val="16"/>
                  <w:szCs w:val="16"/>
                </w:rPr>
                <w:delText xml:space="preserve"> ‘</w:delText>
              </w:r>
              <w:r w:rsidDel="0028606D">
                <w:rPr>
                  <w:rStyle w:val="eop"/>
                  <w:sz w:val="16"/>
                  <w:szCs w:val="16"/>
                </w:rPr>
                <w:delText>erfgenamen</w:delText>
              </w:r>
              <w:r w:rsidRPr="00CF5063" w:rsidDel="0028606D">
                <w:rPr>
                  <w:rStyle w:val="eop"/>
                  <w:sz w:val="16"/>
                  <w:szCs w:val="16"/>
                </w:rPr>
                <w:delText>’)</w:delText>
              </w:r>
            </w:del>
          </w:p>
          <w:p w14:paraId="0BEE04B6" w14:textId="5A55EFDB" w:rsidR="004C09C7" w:rsidDel="00E00AED" w:rsidRDefault="004C09C7" w:rsidP="004C09C7">
            <w:pPr>
              <w:spacing w:after="0"/>
              <w:rPr>
                <w:del w:id="1611" w:author="Groot, Karina de" w:date="2024-08-07T14:25:00Z" w16du:dateUtc="2024-08-07T12:25:00Z"/>
                <w:rStyle w:val="eop"/>
                <w:sz w:val="16"/>
                <w:szCs w:val="16"/>
              </w:rPr>
            </w:pPr>
          </w:p>
          <w:p w14:paraId="50665201" w14:textId="544EC34B" w:rsidR="004C09C7" w:rsidRPr="007D3555" w:rsidDel="0028606D" w:rsidRDefault="007D3555" w:rsidP="004C09C7">
            <w:pPr>
              <w:spacing w:after="0"/>
              <w:rPr>
                <w:del w:id="1612" w:author="Groot, Karina de" w:date="2024-08-07T14:20:00Z" w16du:dateUtc="2024-08-07T12:20:00Z"/>
                <w:rStyle w:val="eop"/>
                <w:sz w:val="16"/>
                <w:szCs w:val="16"/>
                <w:u w:val="single"/>
              </w:rPr>
            </w:pPr>
            <w:del w:id="1613" w:author="Groot, Karina de" w:date="2024-08-07T14:20:00Z" w16du:dateUtc="2024-08-07T12:20:00Z">
              <w:r w:rsidRPr="007D3555" w:rsidDel="0028606D">
                <w:rPr>
                  <w:rStyle w:val="eop"/>
                  <w:sz w:val="16"/>
                  <w:szCs w:val="16"/>
                  <w:u w:val="single"/>
                </w:rPr>
                <w:delText>M</w:delText>
              </w:r>
              <w:r w:rsidR="004C09C7" w:rsidRPr="007D3555" w:rsidDel="0028606D">
                <w:rPr>
                  <w:rStyle w:val="eop"/>
                  <w:sz w:val="16"/>
                  <w:szCs w:val="16"/>
                  <w:u w:val="single"/>
                </w:rPr>
                <w:delText>apping</w:delText>
              </w:r>
              <w:r w:rsidRPr="007D3555" w:rsidDel="0028606D">
                <w:rPr>
                  <w:rStyle w:val="eop"/>
                  <w:sz w:val="16"/>
                  <w:szCs w:val="16"/>
                  <w:u w:val="single"/>
                </w:rPr>
                <w:delText xml:space="preserve"> datum akte opgemaakt:</w:delText>
              </w:r>
            </w:del>
          </w:p>
          <w:p w14:paraId="304B612F" w14:textId="2BF1277F" w:rsidR="004C09C7" w:rsidDel="0028606D" w:rsidRDefault="004C09C7" w:rsidP="004C09C7">
            <w:pPr>
              <w:spacing w:after="0"/>
              <w:rPr>
                <w:del w:id="1614" w:author="Groot, Karina de" w:date="2024-08-07T14:20:00Z" w16du:dateUtc="2024-08-07T12:20:00Z"/>
                <w:rStyle w:val="eop"/>
                <w:rFonts w:cs="Arial"/>
                <w:sz w:val="16"/>
                <w:szCs w:val="16"/>
              </w:rPr>
            </w:pPr>
            <w:del w:id="1615" w:author="Groot, Karina de" w:date="2024-08-07T14:20:00Z" w16du:dateUtc="2024-08-07T12:20:00Z">
              <w:r w:rsidRPr="004C09C7" w:rsidDel="0028606D">
                <w:rPr>
                  <w:rStyle w:val="eop"/>
                  <w:rFonts w:cs="Arial"/>
                  <w:sz w:val="16"/>
                  <w:szCs w:val="16"/>
                </w:rPr>
                <w:delText>//IMKAD_AangebodenStuk/stukdeelVVE/aanvaarding</w:delText>
              </w:r>
              <w:r w:rsidR="007D3555" w:rsidDel="0028606D">
                <w:rPr>
                  <w:rStyle w:val="eop"/>
                  <w:rFonts w:cs="Arial"/>
                  <w:sz w:val="16"/>
                  <w:szCs w:val="16"/>
                </w:rPr>
                <w:delText>/datum</w:delText>
              </w:r>
            </w:del>
          </w:p>
          <w:p w14:paraId="36773E95" w14:textId="5D850D33" w:rsidR="007D3555" w:rsidDel="0028606D" w:rsidRDefault="007D3555" w:rsidP="004C09C7">
            <w:pPr>
              <w:spacing w:after="0"/>
              <w:rPr>
                <w:del w:id="1616" w:author="Groot, Karina de" w:date="2024-08-07T14:20:00Z" w16du:dateUtc="2024-08-07T12:20:00Z"/>
              </w:rPr>
            </w:pPr>
          </w:p>
          <w:p w14:paraId="26003925" w14:textId="224F02E9" w:rsidR="007D3555" w:rsidRPr="007D3555" w:rsidDel="0028606D" w:rsidRDefault="007D3555" w:rsidP="007D3555">
            <w:pPr>
              <w:spacing w:after="0"/>
              <w:rPr>
                <w:del w:id="1617" w:author="Groot, Karina de" w:date="2024-08-07T14:20:00Z" w16du:dateUtc="2024-08-07T12:20:00Z"/>
                <w:rStyle w:val="eop"/>
                <w:sz w:val="16"/>
                <w:szCs w:val="16"/>
                <w:u w:val="single"/>
              </w:rPr>
            </w:pPr>
            <w:del w:id="1618" w:author="Groot, Karina de" w:date="2024-08-07T14:20:00Z" w16du:dateUtc="2024-08-07T12:20:00Z">
              <w:r w:rsidRPr="007D3555" w:rsidDel="0028606D">
                <w:rPr>
                  <w:rStyle w:val="eop"/>
                  <w:sz w:val="16"/>
                  <w:szCs w:val="16"/>
                  <w:u w:val="single"/>
                </w:rPr>
                <w:delText xml:space="preserve">Mapping </w:delText>
              </w:r>
              <w:r w:rsidDel="0028606D">
                <w:rPr>
                  <w:rStyle w:val="eop"/>
                  <w:sz w:val="16"/>
                  <w:szCs w:val="16"/>
                  <w:u w:val="single"/>
                </w:rPr>
                <w:delText>naam rechtbank</w:delText>
              </w:r>
              <w:r w:rsidRPr="007D3555" w:rsidDel="0028606D">
                <w:rPr>
                  <w:rStyle w:val="eop"/>
                  <w:sz w:val="16"/>
                  <w:szCs w:val="16"/>
                  <w:u w:val="single"/>
                </w:rPr>
                <w:delText>:</w:delText>
              </w:r>
            </w:del>
          </w:p>
          <w:p w14:paraId="2E3C22D6" w14:textId="7D0A6AAE" w:rsidR="007D3555" w:rsidDel="0028606D" w:rsidRDefault="007D3555" w:rsidP="007D3555">
            <w:pPr>
              <w:spacing w:after="0"/>
              <w:rPr>
                <w:del w:id="1619" w:author="Groot, Karina de" w:date="2024-08-07T14:20:00Z" w16du:dateUtc="2024-08-07T12:20:00Z"/>
                <w:rStyle w:val="eop"/>
                <w:rFonts w:cs="Arial"/>
                <w:sz w:val="16"/>
                <w:szCs w:val="16"/>
              </w:rPr>
            </w:pPr>
            <w:del w:id="1620" w:author="Groot, Karina de" w:date="2024-08-07T14:20:00Z" w16du:dateUtc="2024-08-07T12:20:00Z">
              <w:r w:rsidRPr="004C09C7" w:rsidDel="0028606D">
                <w:rPr>
                  <w:rStyle w:val="eop"/>
                  <w:rFonts w:cs="Arial"/>
                  <w:sz w:val="16"/>
                  <w:szCs w:val="16"/>
                </w:rPr>
                <w:delText>//IMKAD_AangebodenStuk/stukdeelVVE/aanvaarding</w:delText>
              </w:r>
              <w:r w:rsidDel="0028606D">
                <w:rPr>
                  <w:rStyle w:val="eop"/>
                  <w:rFonts w:cs="Arial"/>
                  <w:sz w:val="16"/>
                  <w:szCs w:val="16"/>
                </w:rPr>
                <w:delText>/naamRechtbank</w:delText>
              </w:r>
            </w:del>
          </w:p>
          <w:p w14:paraId="29DA3D85" w14:textId="13AB8F0C" w:rsidR="003609C9" w:rsidDel="0028606D" w:rsidRDefault="003609C9" w:rsidP="007D3555">
            <w:pPr>
              <w:spacing w:after="0"/>
              <w:rPr>
                <w:del w:id="1621" w:author="Groot, Karina de" w:date="2024-08-07T14:20:00Z" w16du:dateUtc="2024-08-07T12:20:00Z"/>
                <w:rStyle w:val="eop"/>
                <w:rFonts w:cs="Arial"/>
                <w:sz w:val="16"/>
                <w:szCs w:val="16"/>
              </w:rPr>
            </w:pPr>
          </w:p>
          <w:p w14:paraId="755B77A6" w14:textId="5DF80E47" w:rsidR="003609C9" w:rsidRPr="007D3555" w:rsidDel="0028606D" w:rsidRDefault="003609C9" w:rsidP="003609C9">
            <w:pPr>
              <w:spacing w:after="0"/>
              <w:rPr>
                <w:del w:id="1622" w:author="Groot, Karina de" w:date="2024-08-07T14:20:00Z" w16du:dateUtc="2024-08-07T12:20:00Z"/>
                <w:rStyle w:val="eop"/>
                <w:sz w:val="16"/>
                <w:szCs w:val="16"/>
                <w:u w:val="single"/>
              </w:rPr>
            </w:pPr>
            <w:del w:id="1623" w:author="Groot, Karina de" w:date="2024-08-07T14:20:00Z" w16du:dateUtc="2024-08-07T12:20:00Z">
              <w:r w:rsidRPr="007D3555" w:rsidDel="0028606D">
                <w:rPr>
                  <w:rStyle w:val="eop"/>
                  <w:sz w:val="16"/>
                  <w:szCs w:val="16"/>
                  <w:u w:val="single"/>
                </w:rPr>
                <w:delText xml:space="preserve">Mapping </w:delText>
              </w:r>
              <w:r w:rsidDel="0028606D">
                <w:rPr>
                  <w:rStyle w:val="eop"/>
                  <w:sz w:val="16"/>
                  <w:szCs w:val="16"/>
                  <w:u w:val="single"/>
                </w:rPr>
                <w:delText>plaats rechtbank</w:delText>
              </w:r>
              <w:r w:rsidRPr="007D3555" w:rsidDel="0028606D">
                <w:rPr>
                  <w:rStyle w:val="eop"/>
                  <w:sz w:val="16"/>
                  <w:szCs w:val="16"/>
                  <w:u w:val="single"/>
                </w:rPr>
                <w:delText>:</w:delText>
              </w:r>
            </w:del>
          </w:p>
          <w:p w14:paraId="510A058D" w14:textId="23143AF3" w:rsidR="003609C9" w:rsidDel="0028606D" w:rsidRDefault="003609C9" w:rsidP="003609C9">
            <w:pPr>
              <w:spacing w:after="0"/>
              <w:rPr>
                <w:del w:id="1624" w:author="Groot, Karina de" w:date="2024-08-07T14:20:00Z" w16du:dateUtc="2024-08-07T12:20:00Z"/>
                <w:rStyle w:val="eop"/>
                <w:rFonts w:cs="Arial"/>
                <w:sz w:val="16"/>
                <w:szCs w:val="16"/>
              </w:rPr>
            </w:pPr>
            <w:del w:id="1625" w:author="Groot, Karina de" w:date="2024-08-07T14:20:00Z" w16du:dateUtc="2024-08-07T12:20:00Z">
              <w:r w:rsidRPr="004C09C7" w:rsidDel="0028606D">
                <w:rPr>
                  <w:rStyle w:val="eop"/>
                  <w:rFonts w:cs="Arial"/>
                  <w:sz w:val="16"/>
                  <w:szCs w:val="16"/>
                </w:rPr>
                <w:delText>//IMKAD_AangebodenStuk/stukdeelVVE/aanvaarding</w:delText>
              </w:r>
              <w:r w:rsidDel="0028606D">
                <w:rPr>
                  <w:rStyle w:val="eop"/>
                  <w:rFonts w:cs="Arial"/>
                  <w:sz w:val="16"/>
                  <w:szCs w:val="16"/>
                </w:rPr>
                <w:delText>/plaatsRechtbank</w:delText>
              </w:r>
            </w:del>
          </w:p>
          <w:p w14:paraId="272DCD92" w14:textId="5A26391E" w:rsidR="007D3555" w:rsidDel="0028606D" w:rsidRDefault="007D3555" w:rsidP="007D3555">
            <w:pPr>
              <w:spacing w:after="0"/>
              <w:rPr>
                <w:del w:id="1626" w:author="Groot, Karina de" w:date="2024-08-07T14:20:00Z" w16du:dateUtc="2024-08-07T12:20:00Z"/>
              </w:rPr>
            </w:pPr>
          </w:p>
          <w:p w14:paraId="2A72E666" w14:textId="43E11B64" w:rsidR="007D3555" w:rsidRPr="007D3555" w:rsidDel="0028606D" w:rsidRDefault="007D3555" w:rsidP="007D3555">
            <w:pPr>
              <w:spacing w:after="0"/>
              <w:rPr>
                <w:del w:id="1627" w:author="Groot, Karina de" w:date="2024-08-07T14:20:00Z" w16du:dateUtc="2024-08-07T12:20:00Z"/>
                <w:rStyle w:val="eop"/>
                <w:sz w:val="16"/>
                <w:szCs w:val="16"/>
                <w:u w:val="single"/>
              </w:rPr>
            </w:pPr>
            <w:del w:id="1628" w:author="Groot, Karina de" w:date="2024-08-07T14:20:00Z" w16du:dateUtc="2024-08-07T12:20:00Z">
              <w:r w:rsidRPr="007D3555" w:rsidDel="0028606D">
                <w:rPr>
                  <w:rStyle w:val="eop"/>
                  <w:sz w:val="16"/>
                  <w:szCs w:val="16"/>
                  <w:u w:val="single"/>
                </w:rPr>
                <w:delText xml:space="preserve">Mapping </w:delText>
              </w:r>
              <w:r w:rsidR="00924F5E" w:rsidDel="0028606D">
                <w:rPr>
                  <w:rStyle w:val="eop"/>
                  <w:sz w:val="16"/>
                  <w:szCs w:val="16"/>
                  <w:u w:val="single"/>
                </w:rPr>
                <w:delText>registernummer</w:delText>
              </w:r>
              <w:r w:rsidRPr="007D3555" w:rsidDel="0028606D">
                <w:rPr>
                  <w:rStyle w:val="eop"/>
                  <w:sz w:val="16"/>
                  <w:szCs w:val="16"/>
                  <w:u w:val="single"/>
                </w:rPr>
                <w:delText>:</w:delText>
              </w:r>
            </w:del>
          </w:p>
          <w:p w14:paraId="51D35EA4" w14:textId="77F6169F" w:rsidR="007D3555" w:rsidDel="0028606D" w:rsidRDefault="007D3555" w:rsidP="007D3555">
            <w:pPr>
              <w:spacing w:after="0"/>
              <w:rPr>
                <w:del w:id="1629" w:author="Groot, Karina de" w:date="2024-08-07T14:20:00Z" w16du:dateUtc="2024-08-07T12:20:00Z"/>
                <w:rStyle w:val="eop"/>
                <w:rFonts w:cs="Arial"/>
                <w:sz w:val="16"/>
                <w:szCs w:val="16"/>
              </w:rPr>
            </w:pPr>
            <w:del w:id="1630" w:author="Groot, Karina de" w:date="2024-08-07T14:20:00Z" w16du:dateUtc="2024-08-07T12:20:00Z">
              <w:r w:rsidRPr="004C09C7" w:rsidDel="0028606D">
                <w:rPr>
                  <w:rStyle w:val="eop"/>
                  <w:rFonts w:cs="Arial"/>
                  <w:sz w:val="16"/>
                  <w:szCs w:val="16"/>
                </w:rPr>
                <w:delText>//IMKAD_AangebodenStuk/stukdeelVVE/aanvaarding</w:delText>
              </w:r>
              <w:r w:rsidDel="0028606D">
                <w:rPr>
                  <w:rStyle w:val="eop"/>
                  <w:rFonts w:cs="Arial"/>
                  <w:sz w:val="16"/>
                  <w:szCs w:val="16"/>
                </w:rPr>
                <w:delText>/registerNummer</w:delText>
              </w:r>
            </w:del>
          </w:p>
          <w:p w14:paraId="5A85D335" w14:textId="55CCFC5C" w:rsidR="00924F5E" w:rsidDel="00E00AED" w:rsidRDefault="00924F5E" w:rsidP="007D3555">
            <w:pPr>
              <w:spacing w:after="0"/>
              <w:rPr>
                <w:del w:id="1631" w:author="Groot, Karina de" w:date="2024-08-07T14:25:00Z" w16du:dateUtc="2024-08-07T12:25:00Z"/>
              </w:rPr>
            </w:pPr>
          </w:p>
          <w:p w14:paraId="5875B412" w14:textId="28AEE221" w:rsidR="00924F5E" w:rsidRPr="004C09C7" w:rsidDel="00AB1BEA" w:rsidRDefault="00924F5E" w:rsidP="00924F5E">
            <w:pPr>
              <w:autoSpaceDE w:val="0"/>
              <w:autoSpaceDN w:val="0"/>
              <w:adjustRightInd w:val="0"/>
              <w:spacing w:after="0"/>
              <w:rPr>
                <w:del w:id="1632" w:author="Groot, Karina de" w:date="2024-08-07T14:21:00Z" w16du:dateUtc="2024-08-07T12:21:00Z"/>
                <w:sz w:val="16"/>
                <w:szCs w:val="16"/>
                <w:u w:val="single"/>
              </w:rPr>
            </w:pPr>
            <w:del w:id="1633" w:author="Groot, Karina de" w:date="2024-08-07T14:21:00Z" w16du:dateUtc="2024-08-07T12:21:00Z">
              <w:r w:rsidRPr="004C09C7" w:rsidDel="00AB1BEA">
                <w:rPr>
                  <w:sz w:val="16"/>
                  <w:szCs w:val="16"/>
                  <w:u w:val="single"/>
                </w:rPr>
                <w:delText xml:space="preserve">Mapping tonen </w:delText>
              </w:r>
              <w:r w:rsidRPr="00924F5E" w:rsidDel="00AB1BEA">
                <w:rPr>
                  <w:rFonts w:cs="Arial"/>
                  <w:color w:val="008200"/>
                  <w:sz w:val="16"/>
                  <w:szCs w:val="16"/>
                  <w:u w:val="single"/>
                </w:rPr>
                <w:delText>minderjarige</w:delText>
              </w:r>
              <w:r w:rsidRPr="00567EBE" w:rsidDel="00AB1BEA">
                <w:rPr>
                  <w:rFonts w:cs="Arial"/>
                  <w:sz w:val="16"/>
                  <w:szCs w:val="16"/>
                  <w:u w:val="single"/>
                </w:rPr>
                <w:delText>/</w:delText>
              </w:r>
              <w:r w:rsidRPr="00924F5E" w:rsidDel="00AB1BEA">
                <w:rPr>
                  <w:rFonts w:cs="Arial"/>
                  <w:color w:val="008200"/>
                  <w:sz w:val="16"/>
                  <w:szCs w:val="16"/>
                  <w:u w:val="single"/>
                </w:rPr>
                <w:delText>minderjarigen</w:delText>
              </w:r>
              <w:r w:rsidRPr="00924F5E" w:rsidDel="00AB1BEA">
                <w:rPr>
                  <w:sz w:val="16"/>
                  <w:szCs w:val="16"/>
                  <w:u w:val="single"/>
                </w:rPr>
                <w:delText>:</w:delText>
              </w:r>
            </w:del>
          </w:p>
          <w:p w14:paraId="3689F925" w14:textId="401171A5" w:rsidR="00924F5E" w:rsidRPr="004C09C7" w:rsidDel="00AB1BEA" w:rsidRDefault="00924F5E" w:rsidP="00924F5E">
            <w:pPr>
              <w:spacing w:after="0"/>
              <w:rPr>
                <w:del w:id="1634" w:author="Groot, Karina de" w:date="2024-08-07T14:21:00Z" w16du:dateUtc="2024-08-07T12:21:00Z"/>
                <w:rStyle w:val="eop"/>
                <w:rFonts w:cs="Arial"/>
                <w:sz w:val="16"/>
                <w:szCs w:val="16"/>
              </w:rPr>
            </w:pPr>
            <w:del w:id="1635" w:author="Groot, Karina de" w:date="2024-08-07T14:21:00Z" w16du:dateUtc="2024-08-07T12:21:00Z">
              <w:r w:rsidRPr="004C09C7" w:rsidDel="00AB1BEA">
                <w:rPr>
                  <w:rStyle w:val="eop"/>
                  <w:rFonts w:cs="Arial"/>
                  <w:sz w:val="16"/>
                  <w:szCs w:val="16"/>
                </w:rPr>
                <w:delText>//IMKAD_AangebodenStuk/stukdeelVVE/aanvaarding/tekstkeuze</w:delText>
              </w:r>
            </w:del>
          </w:p>
          <w:p w14:paraId="6627DBC7" w14:textId="526F57F2" w:rsidR="00924F5E" w:rsidRPr="004C09C7" w:rsidDel="00AB1BEA" w:rsidRDefault="00924F5E" w:rsidP="00924F5E">
            <w:pPr>
              <w:spacing w:after="0"/>
              <w:rPr>
                <w:del w:id="1636" w:author="Groot, Karina de" w:date="2024-08-07T14:21:00Z" w16du:dateUtc="2024-08-07T12:21:00Z"/>
                <w:rStyle w:val="eop"/>
                <w:sz w:val="16"/>
                <w:szCs w:val="16"/>
              </w:rPr>
            </w:pPr>
            <w:del w:id="1637" w:author="Groot, Karina de" w:date="2024-08-07T14:21:00Z" w16du:dateUtc="2024-08-07T12:21:00Z">
              <w:r w:rsidRPr="004C09C7" w:rsidDel="00AB1BEA">
                <w:rPr>
                  <w:rStyle w:val="eop"/>
                  <w:sz w:val="16"/>
                  <w:szCs w:val="16"/>
                </w:rPr>
                <w:delText>.//tagNaam (k_</w:delText>
              </w:r>
              <w:r w:rsidR="00C00E14" w:rsidDel="00AB1BEA">
                <w:rPr>
                  <w:rStyle w:val="eop"/>
                  <w:sz w:val="16"/>
                  <w:szCs w:val="16"/>
                </w:rPr>
                <w:delText>M</w:delText>
              </w:r>
              <w:r w:rsidDel="00AB1BEA">
                <w:rPr>
                  <w:rStyle w:val="eop"/>
                  <w:sz w:val="16"/>
                  <w:szCs w:val="16"/>
                </w:rPr>
                <w:delText>inderjarigen</w:delText>
              </w:r>
              <w:r w:rsidRPr="004C09C7" w:rsidDel="00AB1BEA">
                <w:rPr>
                  <w:rStyle w:val="eop"/>
                  <w:sz w:val="16"/>
                  <w:szCs w:val="16"/>
                </w:rPr>
                <w:delText>))</w:delText>
              </w:r>
            </w:del>
          </w:p>
          <w:p w14:paraId="22274B3E" w14:textId="03E1B3EF" w:rsidR="00924F5E" w:rsidDel="00AB1BEA" w:rsidRDefault="00924F5E" w:rsidP="00924F5E">
            <w:pPr>
              <w:spacing w:after="0"/>
              <w:rPr>
                <w:del w:id="1638" w:author="Groot, Karina de" w:date="2024-08-07T14:21:00Z" w16du:dateUtc="2024-08-07T12:21:00Z"/>
                <w:rStyle w:val="eop"/>
                <w:sz w:val="16"/>
                <w:szCs w:val="16"/>
              </w:rPr>
            </w:pPr>
            <w:del w:id="1639" w:author="Groot, Karina de" w:date="2024-08-07T14:21:00Z" w16du:dateUtc="2024-08-07T12:21:00Z">
              <w:r w:rsidRPr="004C09C7" w:rsidDel="00AB1BEA">
                <w:rPr>
                  <w:rStyle w:val="eop"/>
                  <w:sz w:val="16"/>
                  <w:szCs w:val="16"/>
                </w:rPr>
                <w:delText>.//tekst (‘</w:delText>
              </w:r>
              <w:r w:rsidDel="00AB1BEA">
                <w:rPr>
                  <w:rStyle w:val="eop"/>
                  <w:sz w:val="16"/>
                  <w:szCs w:val="16"/>
                </w:rPr>
                <w:delText>minderjarige</w:delText>
              </w:r>
              <w:r w:rsidR="00BB668F" w:rsidDel="00AB1BEA">
                <w:rPr>
                  <w:rStyle w:val="eop"/>
                  <w:sz w:val="16"/>
                  <w:szCs w:val="16"/>
                </w:rPr>
                <w:delText>’</w:delText>
              </w:r>
              <w:r w:rsidRPr="004C09C7" w:rsidDel="00AB1BEA">
                <w:rPr>
                  <w:rStyle w:val="eop"/>
                  <w:sz w:val="16"/>
                  <w:szCs w:val="16"/>
                </w:rPr>
                <w:delText>; ‘</w:delText>
              </w:r>
              <w:r w:rsidR="00BB668F" w:rsidDel="00AB1BEA">
                <w:rPr>
                  <w:rStyle w:val="eop"/>
                  <w:sz w:val="16"/>
                  <w:szCs w:val="16"/>
                </w:rPr>
                <w:delText>minderjarigen</w:delText>
              </w:r>
              <w:r w:rsidRPr="004C09C7" w:rsidDel="00AB1BEA">
                <w:rPr>
                  <w:rStyle w:val="eop"/>
                  <w:sz w:val="16"/>
                  <w:szCs w:val="16"/>
                </w:rPr>
                <w:delText>’)</w:delText>
              </w:r>
            </w:del>
          </w:p>
          <w:p w14:paraId="2AF8B3AF" w14:textId="274A1BAA" w:rsidR="003609C9" w:rsidDel="00E00AED" w:rsidRDefault="003609C9" w:rsidP="003609C9">
            <w:pPr>
              <w:spacing w:after="0"/>
              <w:rPr>
                <w:del w:id="1640" w:author="Groot, Karina de" w:date="2024-08-07T14:25:00Z" w16du:dateUtc="2024-08-07T12:25:00Z"/>
                <w:rStyle w:val="eop"/>
                <w:rFonts w:cs="Arial"/>
                <w:sz w:val="16"/>
                <w:szCs w:val="16"/>
              </w:rPr>
            </w:pPr>
          </w:p>
          <w:p w14:paraId="4463E8A4" w14:textId="76244D68" w:rsidR="003609C9" w:rsidRPr="007D3555" w:rsidDel="00352503" w:rsidRDefault="003609C9" w:rsidP="003609C9">
            <w:pPr>
              <w:spacing w:after="0"/>
              <w:rPr>
                <w:del w:id="1641" w:author="Groot, Karina de" w:date="2024-08-07T14:22:00Z" w16du:dateUtc="2024-08-07T12:22:00Z"/>
                <w:rStyle w:val="eop"/>
                <w:sz w:val="16"/>
                <w:szCs w:val="16"/>
                <w:u w:val="single"/>
              </w:rPr>
            </w:pPr>
            <w:del w:id="1642" w:author="Groot, Karina de" w:date="2024-08-07T14:22:00Z" w16du:dateUtc="2024-08-07T12:22:00Z">
              <w:r w:rsidRPr="007D3555" w:rsidDel="00352503">
                <w:rPr>
                  <w:rStyle w:val="eop"/>
                  <w:sz w:val="16"/>
                  <w:szCs w:val="16"/>
                  <w:u w:val="single"/>
                </w:rPr>
                <w:delText xml:space="preserve">Mapping </w:delText>
              </w:r>
              <w:r w:rsidDel="00352503">
                <w:rPr>
                  <w:rStyle w:val="eop"/>
                  <w:sz w:val="16"/>
                  <w:szCs w:val="16"/>
                  <w:u w:val="single"/>
                </w:rPr>
                <w:delText>zaaknummer verklaring</w:delText>
              </w:r>
              <w:r w:rsidRPr="007D3555" w:rsidDel="00352503">
                <w:rPr>
                  <w:rStyle w:val="eop"/>
                  <w:sz w:val="16"/>
                  <w:szCs w:val="16"/>
                  <w:u w:val="single"/>
                </w:rPr>
                <w:delText>:</w:delText>
              </w:r>
            </w:del>
          </w:p>
          <w:p w14:paraId="47E0A60F" w14:textId="48D67481" w:rsidR="003609C9" w:rsidDel="00352503" w:rsidRDefault="003609C9" w:rsidP="003609C9">
            <w:pPr>
              <w:spacing w:after="0"/>
              <w:rPr>
                <w:del w:id="1643" w:author="Groot, Karina de" w:date="2024-08-07T14:22:00Z" w16du:dateUtc="2024-08-07T12:22:00Z"/>
                <w:rStyle w:val="eop"/>
                <w:rFonts w:cs="Arial"/>
                <w:sz w:val="16"/>
                <w:szCs w:val="16"/>
              </w:rPr>
            </w:pPr>
            <w:del w:id="1644" w:author="Groot, Karina de" w:date="2024-08-07T14:22:00Z" w16du:dateUtc="2024-08-07T12:22:00Z">
              <w:r w:rsidRPr="004C09C7" w:rsidDel="00352503">
                <w:rPr>
                  <w:rStyle w:val="eop"/>
                  <w:rFonts w:cs="Arial"/>
                  <w:sz w:val="16"/>
                  <w:szCs w:val="16"/>
                </w:rPr>
                <w:delText>//IMKAD_AangebodenStuk/stukdeelVVE/aanvaarding</w:delText>
              </w:r>
              <w:r w:rsidDel="00352503">
                <w:rPr>
                  <w:rStyle w:val="eop"/>
                  <w:rFonts w:cs="Arial"/>
                  <w:sz w:val="16"/>
                  <w:szCs w:val="16"/>
                </w:rPr>
                <w:delText>/zaaknummer</w:delText>
              </w:r>
            </w:del>
          </w:p>
          <w:p w14:paraId="31BDD071" w14:textId="72A556A0" w:rsidR="00AF1E0C" w:rsidDel="00E00AED" w:rsidRDefault="00AF1E0C" w:rsidP="00924F5E">
            <w:pPr>
              <w:spacing w:after="0"/>
              <w:rPr>
                <w:del w:id="1645" w:author="Groot, Karina de" w:date="2024-08-07T14:25:00Z" w16du:dateUtc="2024-08-07T12:25:00Z"/>
                <w:rStyle w:val="eop"/>
                <w:sz w:val="16"/>
                <w:szCs w:val="16"/>
              </w:rPr>
            </w:pPr>
          </w:p>
          <w:p w14:paraId="098ADFDE" w14:textId="483C1D9F" w:rsidR="00AF1E0C" w:rsidRPr="004C09C7" w:rsidDel="00E00AED" w:rsidRDefault="00AF1E0C" w:rsidP="00AF1E0C">
            <w:pPr>
              <w:autoSpaceDE w:val="0"/>
              <w:autoSpaceDN w:val="0"/>
              <w:adjustRightInd w:val="0"/>
              <w:spacing w:after="0"/>
              <w:rPr>
                <w:del w:id="1646" w:author="Groot, Karina de" w:date="2024-08-07T14:25:00Z" w16du:dateUtc="2024-08-07T12:25:00Z"/>
                <w:sz w:val="16"/>
                <w:szCs w:val="16"/>
                <w:u w:val="single"/>
              </w:rPr>
            </w:pPr>
            <w:del w:id="1647" w:author="Groot, Karina de" w:date="2024-08-07T14:25:00Z" w16du:dateUtc="2024-08-07T12:25:00Z">
              <w:r w:rsidRPr="004C09C7" w:rsidDel="00E00AED">
                <w:rPr>
                  <w:sz w:val="16"/>
                  <w:szCs w:val="16"/>
                  <w:u w:val="single"/>
                </w:rPr>
                <w:delText xml:space="preserve">Mapping tonen </w:delText>
              </w:r>
              <w:r w:rsidRPr="00F50E53" w:rsidDel="00E00AED">
                <w:rPr>
                  <w:rFonts w:cs="Arial"/>
                  <w:sz w:val="16"/>
                  <w:szCs w:val="16"/>
                  <w:u w:val="single"/>
                </w:rPr>
                <w:delText>op</w:delText>
              </w:r>
              <w:r w:rsidRPr="00F50E53" w:rsidDel="00E00AED">
                <w:rPr>
                  <w:sz w:val="16"/>
                  <w:szCs w:val="16"/>
                  <w:u w:val="single"/>
                </w:rPr>
                <w:delText>tionel</w:delText>
              </w:r>
              <w:r w:rsidDel="00E00AED">
                <w:rPr>
                  <w:sz w:val="16"/>
                  <w:szCs w:val="16"/>
                  <w:u w:val="single"/>
                </w:rPr>
                <w:delText>e</w:delText>
              </w:r>
              <w:r w:rsidRPr="00F50E53" w:rsidDel="00E00AED">
                <w:rPr>
                  <w:sz w:val="16"/>
                  <w:szCs w:val="16"/>
                  <w:u w:val="single"/>
                </w:rPr>
                <w:delText xml:space="preserve"> tekst</w:delText>
              </w:r>
              <w:r w:rsidRPr="000E2DF4" w:rsidDel="00E00AED">
                <w:rPr>
                  <w:color w:val="7030A0"/>
                  <w:sz w:val="16"/>
                  <w:szCs w:val="16"/>
                  <w:u w:val="single"/>
                </w:rPr>
                <w:delText xml:space="preserve"> </w:delText>
              </w:r>
              <w:r w:rsidRPr="00CF2662" w:rsidDel="00E00AED">
                <w:rPr>
                  <w:rFonts w:cs="Arial"/>
                  <w:color w:val="7030A0"/>
                  <w:sz w:val="16"/>
                  <w:szCs w:val="16"/>
                  <w:u w:val="single"/>
                </w:rPr>
                <w:delText xml:space="preserve">Namens </w:delText>
              </w:r>
              <w:r w:rsidRPr="00CF2662" w:rsidDel="00E00AED">
                <w:rPr>
                  <w:rFonts w:cs="Arial"/>
                  <w:color w:val="3165FF"/>
                  <w:sz w:val="16"/>
                  <w:szCs w:val="16"/>
                  <w:u w:val="single"/>
                </w:rPr>
                <w:delText>de</w:delText>
              </w:r>
              <w:r w:rsidRPr="00567EBE" w:rsidDel="00E00AED">
                <w:rPr>
                  <w:rFonts w:cs="Arial"/>
                  <w:sz w:val="16"/>
                  <w:szCs w:val="16"/>
                  <w:u w:val="single"/>
                </w:rPr>
                <w:delText>/</w:delText>
              </w:r>
              <w:r w:rsidRPr="00CF2662" w:rsidDel="00E00AED">
                <w:rPr>
                  <w:rFonts w:cs="Arial"/>
                  <w:color w:val="3165FF"/>
                  <w:sz w:val="16"/>
                  <w:szCs w:val="16"/>
                  <w:u w:val="single"/>
                </w:rPr>
                <w:delText xml:space="preserve">het </w:delText>
              </w:r>
              <w:r w:rsidRPr="00CF2662" w:rsidDel="00E00AED">
                <w:rPr>
                  <w:rFonts w:cs="Arial"/>
                  <w:color w:val="7030A0"/>
                  <w:sz w:val="16"/>
                  <w:szCs w:val="16"/>
                  <w:u w:val="single"/>
                </w:rPr>
                <w:delText>minderjarig</w:delText>
              </w:r>
              <w:r w:rsidRPr="00CF2662" w:rsidDel="00E00AED">
                <w:rPr>
                  <w:rFonts w:cs="Arial"/>
                  <w:color w:val="3165FF"/>
                  <w:sz w:val="16"/>
                  <w:szCs w:val="16"/>
                  <w:u w:val="single"/>
                </w:rPr>
                <w:delText>e</w:delText>
              </w:r>
              <w:r w:rsidRPr="00CF2662" w:rsidDel="00E00AED">
                <w:rPr>
                  <w:rFonts w:cs="Arial"/>
                  <w:color w:val="7030A0"/>
                  <w:sz w:val="16"/>
                  <w:szCs w:val="16"/>
                  <w:u w:val="single"/>
                </w:rPr>
                <w:delText xml:space="preserve"> kind</w:delText>
              </w:r>
              <w:r w:rsidRPr="00CF2662" w:rsidDel="00E00AED">
                <w:rPr>
                  <w:rFonts w:cs="Arial"/>
                  <w:color w:val="3165FF"/>
                  <w:sz w:val="16"/>
                  <w:szCs w:val="16"/>
                  <w:u w:val="single"/>
                </w:rPr>
                <w:delText>eren</w:delText>
              </w:r>
              <w:r w:rsidRPr="00CF2662" w:rsidDel="00E00AED">
                <w:rPr>
                  <w:rFonts w:cs="Arial"/>
                  <w:color w:val="7030A0"/>
                  <w:sz w:val="16"/>
                  <w:szCs w:val="16"/>
                  <w:u w:val="single"/>
                </w:rPr>
                <w:delText xml:space="preserve"> is op</w:delText>
              </w:r>
              <w:r w:rsidRPr="00AF1E0C" w:rsidDel="00E00AED">
                <w:rPr>
                  <w:sz w:val="16"/>
                  <w:szCs w:val="16"/>
                  <w:u w:val="single"/>
                </w:rPr>
                <w:delText xml:space="preserve"> …</w:delText>
              </w:r>
              <w:r w:rsidRPr="00CF2662" w:rsidDel="00E00AED">
                <w:rPr>
                  <w:sz w:val="16"/>
                  <w:szCs w:val="16"/>
                  <w:u w:val="single"/>
                </w:rPr>
                <w:delText>….</w:delText>
              </w:r>
              <w:r w:rsidRPr="00CF2662" w:rsidDel="00E00AED">
                <w:rPr>
                  <w:rFonts w:cs="Arial"/>
                  <w:color w:val="7030A0"/>
                  <w:sz w:val="16"/>
                  <w:szCs w:val="16"/>
                  <w:u w:val="single"/>
                </w:rPr>
                <w:delText xml:space="preserve"> het voorrecht van boedelbeschrijving</w:delText>
              </w:r>
              <w:r w:rsidRPr="00F50E53" w:rsidDel="00E00AED">
                <w:rPr>
                  <w:sz w:val="16"/>
                  <w:szCs w:val="16"/>
                  <w:u w:val="single"/>
                </w:rPr>
                <w:delText xml:space="preserve"> </w:delText>
              </w:r>
            </w:del>
          </w:p>
          <w:p w14:paraId="2FBB0949" w14:textId="25C337FB" w:rsidR="00AF1E0C" w:rsidRPr="004C09C7" w:rsidDel="00E00AED" w:rsidRDefault="00AF1E0C" w:rsidP="00AF1E0C">
            <w:pPr>
              <w:spacing w:after="0"/>
              <w:rPr>
                <w:del w:id="1648" w:author="Groot, Karina de" w:date="2024-08-07T14:25:00Z" w16du:dateUtc="2024-08-07T12:25:00Z"/>
                <w:rStyle w:val="eop"/>
                <w:rFonts w:cs="Arial"/>
                <w:sz w:val="16"/>
                <w:szCs w:val="16"/>
              </w:rPr>
            </w:pPr>
            <w:del w:id="1649" w:author="Groot, Karina de" w:date="2024-08-07T14:25:00Z" w16du:dateUtc="2024-08-07T12:25:00Z">
              <w:r w:rsidRPr="004C09C7" w:rsidDel="00E00AED">
                <w:rPr>
                  <w:rStyle w:val="eop"/>
                  <w:rFonts w:cs="Arial"/>
                  <w:sz w:val="16"/>
                  <w:szCs w:val="16"/>
                </w:rPr>
                <w:delText>//IMKAD_AangebodenStuk/stukdeelVVE/aanvaarding/tekstkeuze</w:delText>
              </w:r>
            </w:del>
          </w:p>
          <w:p w14:paraId="356013DB" w14:textId="70DC1F27" w:rsidR="00AF1E0C" w:rsidRPr="004C09C7" w:rsidDel="00E00AED" w:rsidRDefault="00AF1E0C" w:rsidP="00AF1E0C">
            <w:pPr>
              <w:spacing w:after="0"/>
              <w:rPr>
                <w:del w:id="1650" w:author="Groot, Karina de" w:date="2024-08-07T14:25:00Z" w16du:dateUtc="2024-08-07T12:25:00Z"/>
                <w:rStyle w:val="eop"/>
                <w:sz w:val="16"/>
                <w:szCs w:val="16"/>
              </w:rPr>
            </w:pPr>
            <w:del w:id="1651" w:author="Groot, Karina de" w:date="2024-08-07T14:25:00Z" w16du:dateUtc="2024-08-07T12:25:00Z">
              <w:r w:rsidRPr="004C09C7" w:rsidDel="00E00AED">
                <w:rPr>
                  <w:rStyle w:val="eop"/>
                  <w:sz w:val="16"/>
                  <w:szCs w:val="16"/>
                </w:rPr>
                <w:delText>.//tagNaam (k_</w:delText>
              </w:r>
              <w:r w:rsidDel="00E00AED">
                <w:rPr>
                  <w:rStyle w:val="eop"/>
                  <w:sz w:val="16"/>
                  <w:szCs w:val="16"/>
                </w:rPr>
                <w:delText>Verklaring</w:delText>
              </w:r>
              <w:r w:rsidRPr="004C09C7" w:rsidDel="00E00AED">
                <w:rPr>
                  <w:rStyle w:val="eop"/>
                  <w:sz w:val="16"/>
                  <w:szCs w:val="16"/>
                </w:rPr>
                <w:delText>))</w:delText>
              </w:r>
            </w:del>
          </w:p>
          <w:p w14:paraId="41E68656" w14:textId="7B4DF931" w:rsidR="00AF1E0C" w:rsidDel="00E00AED" w:rsidRDefault="00AF1E0C" w:rsidP="00AF1E0C">
            <w:pPr>
              <w:spacing w:after="0"/>
              <w:rPr>
                <w:del w:id="1652" w:author="Groot, Karina de" w:date="2024-08-07T14:25:00Z" w16du:dateUtc="2024-08-07T12:25:00Z"/>
                <w:rStyle w:val="eop"/>
                <w:sz w:val="16"/>
                <w:szCs w:val="16"/>
              </w:rPr>
            </w:pPr>
            <w:del w:id="1653" w:author="Groot, Karina de" w:date="2024-08-07T14:25:00Z" w16du:dateUtc="2024-08-07T12:25:00Z">
              <w:r w:rsidRPr="004C09C7" w:rsidDel="00E00AED">
                <w:rPr>
                  <w:rStyle w:val="eop"/>
                  <w:sz w:val="16"/>
                  <w:szCs w:val="16"/>
                </w:rPr>
                <w:delText>.//tekst (‘true’ = tekst wordt getoond; ‘false’ = tekst wordt niet getoond)</w:delText>
              </w:r>
            </w:del>
          </w:p>
          <w:p w14:paraId="0EC01D26" w14:textId="1554BB1D" w:rsidR="00491647" w:rsidDel="00A70DD8" w:rsidRDefault="00491647" w:rsidP="00924F5E">
            <w:pPr>
              <w:spacing w:after="0"/>
              <w:rPr>
                <w:del w:id="1654" w:author="Groot, Karina de" w:date="2024-08-07T14:42:00Z" w16du:dateUtc="2024-08-07T12:42:00Z"/>
                <w:rStyle w:val="eop"/>
                <w:sz w:val="16"/>
                <w:szCs w:val="16"/>
              </w:rPr>
            </w:pPr>
          </w:p>
          <w:p w14:paraId="4C23B479" w14:textId="3CF867A6" w:rsidR="00E75D1C" w:rsidRPr="00CF2662" w:rsidDel="00E00AED" w:rsidRDefault="00E75D1C" w:rsidP="00924F5E">
            <w:pPr>
              <w:spacing w:after="0"/>
              <w:rPr>
                <w:del w:id="1655" w:author="Groot, Karina de" w:date="2024-08-07T14:25:00Z" w16du:dateUtc="2024-08-07T12:25:00Z"/>
                <w:rFonts w:cs="Arial"/>
                <w:color w:val="3165FF"/>
                <w:u w:val="single"/>
              </w:rPr>
            </w:pPr>
            <w:del w:id="1656" w:author="Groot, Karina de" w:date="2024-08-07T14:25:00Z" w16du:dateUtc="2024-08-07T12:25:00Z">
              <w:r w:rsidRPr="00CF2662" w:rsidDel="00E00AED">
                <w:rPr>
                  <w:rStyle w:val="eop"/>
                  <w:sz w:val="16"/>
                  <w:szCs w:val="16"/>
                  <w:u w:val="single"/>
                </w:rPr>
                <w:delText>Mapping tonen meervoud/enkelvoud van tekst</w:delText>
              </w:r>
              <w:r w:rsidR="00AC25FE" w:rsidDel="00E00AED">
                <w:rPr>
                  <w:rStyle w:val="eop"/>
                  <w:sz w:val="16"/>
                  <w:szCs w:val="16"/>
                  <w:u w:val="single"/>
                </w:rPr>
                <w:delText xml:space="preserve">, indien aanwezig, </w:delText>
              </w:r>
              <w:r w:rsidRPr="00CF2662" w:rsidDel="00E00AED">
                <w:rPr>
                  <w:rFonts w:cs="Arial"/>
                  <w:color w:val="3165FF"/>
                  <w:sz w:val="16"/>
                  <w:szCs w:val="16"/>
                  <w:u w:val="single"/>
                </w:rPr>
                <w:delText>de</w:delText>
              </w:r>
              <w:r w:rsidRPr="00567EBE" w:rsidDel="00E00AED">
                <w:rPr>
                  <w:rFonts w:cs="Arial"/>
                  <w:sz w:val="16"/>
                  <w:szCs w:val="16"/>
                  <w:u w:val="single"/>
                </w:rPr>
                <w:delText>/</w:delText>
              </w:r>
              <w:r w:rsidRPr="00CF2662" w:rsidDel="00E00AED">
                <w:rPr>
                  <w:rFonts w:cs="Arial"/>
                  <w:color w:val="3165FF"/>
                  <w:sz w:val="16"/>
                  <w:szCs w:val="16"/>
                  <w:u w:val="single"/>
                </w:rPr>
                <w:delText xml:space="preserve">het </w:delText>
              </w:r>
              <w:r w:rsidRPr="00CF2662" w:rsidDel="00E00AED">
                <w:rPr>
                  <w:rFonts w:cs="Arial"/>
                  <w:color w:val="7030A0"/>
                  <w:sz w:val="16"/>
                  <w:szCs w:val="16"/>
                  <w:u w:val="single"/>
                </w:rPr>
                <w:delText>minderjarig</w:delText>
              </w:r>
              <w:r w:rsidRPr="00CF2662" w:rsidDel="00E00AED">
                <w:rPr>
                  <w:rFonts w:cs="Arial"/>
                  <w:color w:val="3165FF"/>
                  <w:sz w:val="16"/>
                  <w:szCs w:val="16"/>
                  <w:u w:val="single"/>
                </w:rPr>
                <w:delText>e</w:delText>
              </w:r>
              <w:r w:rsidRPr="00CF2662" w:rsidDel="00E00AED">
                <w:rPr>
                  <w:rFonts w:cs="Arial"/>
                  <w:color w:val="7030A0"/>
                  <w:sz w:val="16"/>
                  <w:szCs w:val="16"/>
                  <w:u w:val="single"/>
                </w:rPr>
                <w:delText xml:space="preserve"> kind</w:delText>
              </w:r>
              <w:r w:rsidRPr="00CF2662" w:rsidDel="00E00AED">
                <w:rPr>
                  <w:rFonts w:cs="Arial"/>
                  <w:color w:val="3165FF"/>
                  <w:sz w:val="16"/>
                  <w:szCs w:val="16"/>
                  <w:u w:val="single"/>
                </w:rPr>
                <w:delText>eren:</w:delText>
              </w:r>
            </w:del>
          </w:p>
          <w:p w14:paraId="1C04C3AF" w14:textId="2EE6BD90" w:rsidR="00E75D1C" w:rsidRPr="004C09C7" w:rsidDel="00E00AED" w:rsidRDefault="00E75D1C" w:rsidP="00E75D1C">
            <w:pPr>
              <w:spacing w:after="0"/>
              <w:rPr>
                <w:del w:id="1657" w:author="Groot, Karina de" w:date="2024-08-07T14:25:00Z" w16du:dateUtc="2024-08-07T12:25:00Z"/>
                <w:rStyle w:val="eop"/>
                <w:rFonts w:cs="Arial"/>
                <w:sz w:val="16"/>
                <w:szCs w:val="16"/>
              </w:rPr>
            </w:pPr>
            <w:del w:id="1658" w:author="Groot, Karina de" w:date="2024-08-07T14:25:00Z" w16du:dateUtc="2024-08-07T12:25:00Z">
              <w:r w:rsidRPr="004C09C7" w:rsidDel="00E00AED">
                <w:rPr>
                  <w:rStyle w:val="eop"/>
                  <w:rFonts w:cs="Arial"/>
                  <w:sz w:val="16"/>
                  <w:szCs w:val="16"/>
                </w:rPr>
                <w:delText>//IMKAD_AangebodenStuk/stukdeelVVE/aanvaarding/tekstkeuze</w:delText>
              </w:r>
            </w:del>
          </w:p>
          <w:p w14:paraId="7DD3D475" w14:textId="5D82CCC7" w:rsidR="00E75D1C" w:rsidRPr="004C09C7" w:rsidDel="00E00AED" w:rsidRDefault="00E75D1C" w:rsidP="00E75D1C">
            <w:pPr>
              <w:spacing w:after="0"/>
              <w:rPr>
                <w:del w:id="1659" w:author="Groot, Karina de" w:date="2024-08-07T14:25:00Z" w16du:dateUtc="2024-08-07T12:25:00Z"/>
                <w:rStyle w:val="eop"/>
                <w:sz w:val="16"/>
                <w:szCs w:val="16"/>
              </w:rPr>
            </w:pPr>
            <w:del w:id="1660" w:author="Groot, Karina de" w:date="2024-08-07T14:25:00Z" w16du:dateUtc="2024-08-07T12:25:00Z">
              <w:r w:rsidRPr="004C09C7" w:rsidDel="00E00AED">
                <w:rPr>
                  <w:rStyle w:val="eop"/>
                  <w:sz w:val="16"/>
                  <w:szCs w:val="16"/>
                </w:rPr>
                <w:delText>.//tagNaam (k_</w:delText>
              </w:r>
              <w:r w:rsidR="00C00E14" w:rsidDel="00E00AED">
                <w:rPr>
                  <w:rStyle w:val="eop"/>
                  <w:sz w:val="16"/>
                  <w:szCs w:val="16"/>
                </w:rPr>
                <w:delText>M</w:delText>
              </w:r>
              <w:r w:rsidDel="00E00AED">
                <w:rPr>
                  <w:rStyle w:val="eop"/>
                  <w:sz w:val="16"/>
                  <w:szCs w:val="16"/>
                </w:rPr>
                <w:delText>inderjarigen</w:delText>
              </w:r>
              <w:r w:rsidRPr="004C09C7" w:rsidDel="00E00AED">
                <w:rPr>
                  <w:rStyle w:val="eop"/>
                  <w:sz w:val="16"/>
                  <w:szCs w:val="16"/>
                </w:rPr>
                <w:delText>))</w:delText>
              </w:r>
            </w:del>
          </w:p>
          <w:p w14:paraId="428A7C13" w14:textId="56BCABAA" w:rsidR="00E75D1C" w:rsidDel="00E00AED" w:rsidRDefault="00E75D1C" w:rsidP="00E75D1C">
            <w:pPr>
              <w:spacing w:after="0"/>
              <w:rPr>
                <w:del w:id="1661" w:author="Groot, Karina de" w:date="2024-08-07T14:25:00Z" w16du:dateUtc="2024-08-07T12:25:00Z"/>
                <w:rStyle w:val="eop"/>
                <w:sz w:val="16"/>
                <w:szCs w:val="16"/>
              </w:rPr>
            </w:pPr>
            <w:del w:id="1662" w:author="Groot, Karina de" w:date="2024-08-07T14:25:00Z" w16du:dateUtc="2024-08-07T12:25:00Z">
              <w:r w:rsidRPr="004C09C7" w:rsidDel="00E00AED">
                <w:rPr>
                  <w:rStyle w:val="eop"/>
                  <w:sz w:val="16"/>
                  <w:szCs w:val="16"/>
                </w:rPr>
                <w:delText>.//tekst (‘</w:delText>
              </w:r>
              <w:r w:rsidDel="00E00AED">
                <w:rPr>
                  <w:rStyle w:val="eop"/>
                  <w:sz w:val="16"/>
                  <w:szCs w:val="16"/>
                </w:rPr>
                <w:delText>minderjarige’ = getoonde tekst: het minderjarig kind</w:delText>
              </w:r>
              <w:r w:rsidRPr="004C09C7" w:rsidDel="00E00AED">
                <w:rPr>
                  <w:rStyle w:val="eop"/>
                  <w:sz w:val="16"/>
                  <w:szCs w:val="16"/>
                </w:rPr>
                <w:delText>; ‘</w:delText>
              </w:r>
              <w:r w:rsidDel="00E00AED">
                <w:rPr>
                  <w:rStyle w:val="eop"/>
                  <w:sz w:val="16"/>
                  <w:szCs w:val="16"/>
                </w:rPr>
                <w:delText>minderjarigen</w:delText>
              </w:r>
              <w:r w:rsidRPr="004C09C7" w:rsidDel="00E00AED">
                <w:rPr>
                  <w:rStyle w:val="eop"/>
                  <w:sz w:val="16"/>
                  <w:szCs w:val="16"/>
                </w:rPr>
                <w:delText>’</w:delText>
              </w:r>
              <w:r w:rsidDel="00E00AED">
                <w:rPr>
                  <w:rStyle w:val="eop"/>
                  <w:sz w:val="16"/>
                  <w:szCs w:val="16"/>
                </w:rPr>
                <w:delText xml:space="preserve"> = getoonde tekst; de minderjarige kinderen</w:delText>
              </w:r>
              <w:r w:rsidRPr="004C09C7" w:rsidDel="00E00AED">
                <w:rPr>
                  <w:rStyle w:val="eop"/>
                  <w:sz w:val="16"/>
                  <w:szCs w:val="16"/>
                </w:rPr>
                <w:delText>)</w:delText>
              </w:r>
            </w:del>
          </w:p>
          <w:p w14:paraId="1C1D0971" w14:textId="6E9B0A4B" w:rsidR="000E2DF4" w:rsidDel="00A70DD8" w:rsidRDefault="000E2DF4" w:rsidP="000E2DF4">
            <w:pPr>
              <w:spacing w:after="0"/>
              <w:rPr>
                <w:del w:id="1663" w:author="Groot, Karina de" w:date="2024-08-07T14:42:00Z" w16du:dateUtc="2024-08-07T12:42:00Z"/>
                <w:rStyle w:val="eop"/>
                <w:sz w:val="16"/>
                <w:szCs w:val="16"/>
              </w:rPr>
            </w:pPr>
          </w:p>
          <w:p w14:paraId="6833BEDE" w14:textId="379B36D7" w:rsidR="000E2DF4" w:rsidRPr="007D3555" w:rsidDel="00E00AED" w:rsidRDefault="000E2DF4" w:rsidP="00CF2662">
            <w:pPr>
              <w:autoSpaceDE w:val="0"/>
              <w:autoSpaceDN w:val="0"/>
              <w:adjustRightInd w:val="0"/>
              <w:spacing w:after="0"/>
              <w:rPr>
                <w:del w:id="1664" w:author="Groot, Karina de" w:date="2024-08-07T14:25:00Z" w16du:dateUtc="2024-08-07T12:25:00Z"/>
                <w:rStyle w:val="eop"/>
                <w:sz w:val="16"/>
                <w:szCs w:val="16"/>
                <w:u w:val="single"/>
              </w:rPr>
            </w:pPr>
            <w:del w:id="1665" w:author="Groot, Karina de" w:date="2024-08-07T14:25:00Z" w16du:dateUtc="2024-08-07T12:25:00Z">
              <w:r w:rsidRPr="007D3555" w:rsidDel="00E00AED">
                <w:rPr>
                  <w:rStyle w:val="eop"/>
                  <w:sz w:val="16"/>
                  <w:szCs w:val="16"/>
                  <w:u w:val="single"/>
                </w:rPr>
                <w:delText xml:space="preserve">Mapping </w:delText>
              </w:r>
              <w:r w:rsidR="003609C9" w:rsidRPr="003609C9" w:rsidDel="00E00AED">
                <w:rPr>
                  <w:rStyle w:val="eop"/>
                  <w:sz w:val="16"/>
                  <w:szCs w:val="16"/>
                  <w:u w:val="single"/>
                </w:rPr>
                <w:delText>tonen ge</w:delText>
              </w:r>
              <w:r w:rsidR="003609C9" w:rsidRPr="00CF2662" w:rsidDel="00E00AED">
                <w:rPr>
                  <w:rStyle w:val="eop"/>
                  <w:sz w:val="16"/>
                  <w:szCs w:val="16"/>
                  <w:u w:val="single"/>
                </w:rPr>
                <w:delText>geven datum,</w:delText>
              </w:r>
              <w:r w:rsidR="003609C9" w:rsidRPr="003609C9" w:rsidDel="00E00AED">
                <w:rPr>
                  <w:rStyle w:val="eop"/>
                  <w:sz w:val="16"/>
                  <w:szCs w:val="16"/>
                  <w:u w:val="single"/>
                </w:rPr>
                <w:delText xml:space="preserve"> </w:delText>
              </w:r>
              <w:r w:rsidRPr="003609C9" w:rsidDel="00E00AED">
                <w:rPr>
                  <w:rStyle w:val="eop"/>
                  <w:sz w:val="16"/>
                  <w:szCs w:val="16"/>
                  <w:u w:val="single"/>
                </w:rPr>
                <w:delText>rechtbank</w:delText>
              </w:r>
              <w:r w:rsidR="003609C9" w:rsidRPr="003609C9" w:rsidDel="00E00AED">
                <w:rPr>
                  <w:rStyle w:val="eop"/>
                  <w:sz w:val="16"/>
                  <w:szCs w:val="16"/>
                  <w:u w:val="single"/>
                </w:rPr>
                <w:delText>naam en zaaknummer</w:delText>
              </w:r>
              <w:r w:rsidDel="00E00AED">
                <w:rPr>
                  <w:rStyle w:val="eop"/>
                  <w:sz w:val="16"/>
                  <w:szCs w:val="16"/>
                  <w:u w:val="single"/>
                </w:rPr>
                <w:delText xml:space="preserve"> </w:delText>
              </w:r>
              <w:r w:rsidR="003609C9" w:rsidDel="00E00AED">
                <w:rPr>
                  <w:rStyle w:val="eop"/>
                  <w:sz w:val="16"/>
                  <w:szCs w:val="16"/>
                  <w:u w:val="single"/>
                </w:rPr>
                <w:delText xml:space="preserve">binnen de tekst </w:delText>
              </w:r>
              <w:r w:rsidR="003609C9" w:rsidRPr="00F50E53" w:rsidDel="00E00AED">
                <w:rPr>
                  <w:rFonts w:cs="Arial"/>
                  <w:color w:val="7030A0"/>
                  <w:sz w:val="16"/>
                  <w:szCs w:val="16"/>
                  <w:u w:val="single"/>
                </w:rPr>
                <w:delText xml:space="preserve">Namens </w:delText>
              </w:r>
              <w:r w:rsidR="003609C9" w:rsidRPr="00F50E53" w:rsidDel="00E00AED">
                <w:rPr>
                  <w:rFonts w:cs="Arial"/>
                  <w:color w:val="3165FF"/>
                  <w:sz w:val="16"/>
                  <w:szCs w:val="16"/>
                  <w:u w:val="single"/>
                </w:rPr>
                <w:delText xml:space="preserve">de/het </w:delText>
              </w:r>
              <w:r w:rsidR="003609C9" w:rsidRPr="00F50E53" w:rsidDel="00E00AED">
                <w:rPr>
                  <w:rFonts w:cs="Arial"/>
                  <w:color w:val="7030A0"/>
                  <w:sz w:val="16"/>
                  <w:szCs w:val="16"/>
                  <w:u w:val="single"/>
                </w:rPr>
                <w:delText>minderjarig</w:delText>
              </w:r>
              <w:r w:rsidR="003609C9" w:rsidRPr="00F50E53" w:rsidDel="00E00AED">
                <w:rPr>
                  <w:rFonts w:cs="Arial"/>
                  <w:color w:val="3165FF"/>
                  <w:sz w:val="16"/>
                  <w:szCs w:val="16"/>
                  <w:u w:val="single"/>
                </w:rPr>
                <w:delText>e</w:delText>
              </w:r>
              <w:r w:rsidR="003609C9" w:rsidRPr="00F50E53" w:rsidDel="00E00AED">
                <w:rPr>
                  <w:rFonts w:cs="Arial"/>
                  <w:color w:val="7030A0"/>
                  <w:sz w:val="16"/>
                  <w:szCs w:val="16"/>
                  <w:u w:val="single"/>
                </w:rPr>
                <w:delText xml:space="preserve"> kind</w:delText>
              </w:r>
              <w:r w:rsidR="003609C9" w:rsidRPr="00F50E53" w:rsidDel="00E00AED">
                <w:rPr>
                  <w:rFonts w:cs="Arial"/>
                  <w:color w:val="3165FF"/>
                  <w:sz w:val="16"/>
                  <w:szCs w:val="16"/>
                  <w:u w:val="single"/>
                </w:rPr>
                <w:delText>eren</w:delText>
              </w:r>
              <w:r w:rsidR="003609C9" w:rsidRPr="00F50E53" w:rsidDel="00E00AED">
                <w:rPr>
                  <w:rFonts w:cs="Arial"/>
                  <w:color w:val="7030A0"/>
                  <w:sz w:val="16"/>
                  <w:szCs w:val="16"/>
                  <w:u w:val="single"/>
                </w:rPr>
                <w:delText xml:space="preserve"> is op</w:delText>
              </w:r>
              <w:r w:rsidR="003609C9" w:rsidRPr="00AF1E0C" w:rsidDel="00E00AED">
                <w:rPr>
                  <w:sz w:val="16"/>
                  <w:szCs w:val="16"/>
                  <w:u w:val="single"/>
                </w:rPr>
                <w:delText xml:space="preserve"> …</w:delText>
              </w:r>
              <w:r w:rsidR="003609C9" w:rsidRPr="00F50E53" w:rsidDel="00E00AED">
                <w:rPr>
                  <w:sz w:val="16"/>
                  <w:szCs w:val="16"/>
                  <w:u w:val="single"/>
                </w:rPr>
                <w:delText>….</w:delText>
              </w:r>
              <w:r w:rsidR="003609C9" w:rsidRPr="00F50E53" w:rsidDel="00E00AED">
                <w:rPr>
                  <w:rFonts w:cs="Arial"/>
                  <w:color w:val="7030A0"/>
                  <w:sz w:val="16"/>
                  <w:szCs w:val="16"/>
                  <w:u w:val="single"/>
                </w:rPr>
                <w:delText xml:space="preserve"> het voorrecht van boedelbeschrijving</w:delText>
              </w:r>
              <w:r w:rsidRPr="007D3555" w:rsidDel="00E00AED">
                <w:rPr>
                  <w:rStyle w:val="eop"/>
                  <w:sz w:val="16"/>
                  <w:szCs w:val="16"/>
                  <w:u w:val="single"/>
                </w:rPr>
                <w:delText>:</w:delText>
              </w:r>
            </w:del>
          </w:p>
          <w:p w14:paraId="242E2EE8" w14:textId="04B667CF" w:rsidR="000E2DF4" w:rsidDel="00E00AED" w:rsidRDefault="000E2DF4" w:rsidP="000E2DF4">
            <w:pPr>
              <w:spacing w:after="0"/>
              <w:rPr>
                <w:del w:id="1666" w:author="Groot, Karina de" w:date="2024-08-07T14:25:00Z" w16du:dateUtc="2024-08-07T12:25:00Z"/>
                <w:rStyle w:val="eop"/>
                <w:rFonts w:cs="Arial"/>
                <w:sz w:val="16"/>
                <w:szCs w:val="16"/>
              </w:rPr>
            </w:pPr>
            <w:del w:id="1667" w:author="Groot, Karina de" w:date="2024-08-07T14:25:00Z" w16du:dateUtc="2024-08-07T12:25:00Z">
              <w:r w:rsidRPr="00567EBE" w:rsidDel="00E00AED">
                <w:rPr>
                  <w:rStyle w:val="eop"/>
                  <w:rFonts w:cs="Arial"/>
                  <w:sz w:val="16"/>
                  <w:szCs w:val="16"/>
                </w:rPr>
                <w:delText>/</w:delText>
              </w:r>
              <w:r w:rsidRPr="004C09C7" w:rsidDel="00E00AED">
                <w:rPr>
                  <w:rStyle w:val="eop"/>
                  <w:rFonts w:cs="Arial"/>
                  <w:sz w:val="16"/>
                  <w:szCs w:val="16"/>
                </w:rPr>
                <w:delText>/IMKAD_AangebodenStuk/stukdeelVVE/aanvaarding</w:delText>
              </w:r>
              <w:r w:rsidDel="00E00AED">
                <w:rPr>
                  <w:rStyle w:val="eop"/>
                  <w:rFonts w:cs="Arial"/>
                  <w:sz w:val="16"/>
                  <w:szCs w:val="16"/>
                </w:rPr>
                <w:delText>/NaamRechtbankVerklaring</w:delText>
              </w:r>
            </w:del>
          </w:p>
          <w:p w14:paraId="58110094" w14:textId="4C41AB11" w:rsidR="004E0212" w:rsidDel="00E00AED" w:rsidRDefault="003609C9" w:rsidP="000E2DF4">
            <w:pPr>
              <w:spacing w:after="0"/>
              <w:rPr>
                <w:del w:id="1668" w:author="Groot, Karina de" w:date="2024-08-07T14:25:00Z" w16du:dateUtc="2024-08-07T12:25:00Z"/>
                <w:rStyle w:val="eop"/>
                <w:rFonts w:cs="Arial"/>
                <w:sz w:val="16"/>
                <w:szCs w:val="16"/>
              </w:rPr>
            </w:pPr>
            <w:del w:id="1669" w:author="Groot, Karina de" w:date="2024-08-07T14:25:00Z" w16du:dateUtc="2024-08-07T12:25:00Z">
              <w:r w:rsidRPr="004C09C7" w:rsidDel="00E00AED">
                <w:rPr>
                  <w:rStyle w:val="eop"/>
                  <w:rFonts w:cs="Arial"/>
                  <w:sz w:val="16"/>
                  <w:szCs w:val="16"/>
                </w:rPr>
                <w:delText>//IMKAD_AangebodenStuk/stukdeelVVE/aanvaarding</w:delText>
              </w:r>
              <w:r w:rsidDel="00E00AED">
                <w:rPr>
                  <w:rStyle w:val="eop"/>
                  <w:rFonts w:cs="Arial"/>
                  <w:sz w:val="16"/>
                  <w:szCs w:val="16"/>
                </w:rPr>
                <w:delText>/</w:delText>
              </w:r>
              <w:r w:rsidR="00E32B57" w:rsidDel="00E00AED">
                <w:rPr>
                  <w:rStyle w:val="eop"/>
                  <w:rFonts w:cs="Arial"/>
                  <w:sz w:val="16"/>
                  <w:szCs w:val="16"/>
                </w:rPr>
                <w:delText>datumVerklaring</w:delText>
              </w:r>
            </w:del>
          </w:p>
          <w:p w14:paraId="478C0A09" w14:textId="54332434" w:rsidR="00E32B57" w:rsidDel="00E00AED" w:rsidRDefault="00E32B57" w:rsidP="00E32B57">
            <w:pPr>
              <w:spacing w:after="0"/>
              <w:rPr>
                <w:del w:id="1670" w:author="Groot, Karina de" w:date="2024-08-07T14:25:00Z" w16du:dateUtc="2024-08-07T12:25:00Z"/>
                <w:rStyle w:val="eop"/>
                <w:rFonts w:cs="Arial"/>
                <w:sz w:val="16"/>
                <w:szCs w:val="16"/>
              </w:rPr>
            </w:pPr>
            <w:del w:id="1671" w:author="Groot, Karina de" w:date="2024-08-07T14:25:00Z" w16du:dateUtc="2024-08-07T12:25:00Z">
              <w:r w:rsidRPr="004C09C7" w:rsidDel="00E00AED">
                <w:rPr>
                  <w:rStyle w:val="eop"/>
                  <w:rFonts w:cs="Arial"/>
                  <w:sz w:val="16"/>
                  <w:szCs w:val="16"/>
                </w:rPr>
                <w:delText>//IMKAD_AangebodenStuk/stukdeelVVE/aanvaarding</w:delText>
              </w:r>
              <w:r w:rsidDel="00E00AED">
                <w:rPr>
                  <w:rStyle w:val="eop"/>
                  <w:rFonts w:cs="Arial"/>
                  <w:sz w:val="16"/>
                  <w:szCs w:val="16"/>
                </w:rPr>
                <w:delText>/zaaknummer</w:delText>
              </w:r>
            </w:del>
          </w:p>
          <w:p w14:paraId="0C85594A" w14:textId="4CE6D961" w:rsidR="00212AA3" w:rsidDel="00A70DD8" w:rsidRDefault="00212AA3" w:rsidP="00466637">
            <w:pPr>
              <w:spacing w:after="0"/>
              <w:rPr>
                <w:del w:id="1672" w:author="Groot, Karina de" w:date="2024-08-07T14:42:00Z" w16du:dateUtc="2024-08-07T12:42:00Z"/>
                <w:rStyle w:val="eop"/>
                <w:sz w:val="16"/>
                <w:szCs w:val="16"/>
              </w:rPr>
            </w:pPr>
          </w:p>
          <w:p w14:paraId="624F706F" w14:textId="543F9AA7" w:rsidR="00212AA3" w:rsidRPr="00FB6AAD" w:rsidDel="00E00AED" w:rsidRDefault="00212AA3" w:rsidP="00212AA3">
            <w:pPr>
              <w:autoSpaceDE w:val="0"/>
              <w:autoSpaceDN w:val="0"/>
              <w:adjustRightInd w:val="0"/>
              <w:spacing w:after="0"/>
              <w:rPr>
                <w:del w:id="1673" w:author="Groot, Karina de" w:date="2024-08-07T14:26:00Z" w16du:dateUtc="2024-08-07T12:26:00Z"/>
                <w:sz w:val="16"/>
                <w:szCs w:val="16"/>
                <w:u w:val="single"/>
              </w:rPr>
            </w:pPr>
            <w:del w:id="1674" w:author="Groot, Karina de" w:date="2024-08-07T14:26:00Z" w16du:dateUtc="2024-08-07T12:26:00Z">
              <w:r w:rsidRPr="00FB6AAD" w:rsidDel="00E00AED">
                <w:rPr>
                  <w:sz w:val="16"/>
                  <w:szCs w:val="16"/>
                  <w:u w:val="single"/>
                </w:rPr>
                <w:delText xml:space="preserve">Mapping tekst </w:delText>
              </w:r>
              <w:r w:rsidRPr="00FB6AAD" w:rsidDel="00E00AED">
                <w:rPr>
                  <w:rStyle w:val="normaltextrun"/>
                  <w:rFonts w:cs="Arial"/>
                  <w:color w:val="7030A0"/>
                  <w:sz w:val="16"/>
                  <w:szCs w:val="16"/>
                  <w:u w:val="single"/>
                </w:rPr>
                <w:delText>voornoemde</w:delText>
              </w:r>
              <w:r w:rsidRPr="00FB6AAD" w:rsidDel="00E00AED">
                <w:rPr>
                  <w:sz w:val="16"/>
                  <w:szCs w:val="16"/>
                  <w:u w:val="single"/>
                </w:rPr>
                <w:delText>:</w:delText>
              </w:r>
            </w:del>
          </w:p>
          <w:p w14:paraId="1C995095" w14:textId="166448C6" w:rsidR="00212AA3" w:rsidRPr="00931A96" w:rsidDel="00E00AED" w:rsidRDefault="00212AA3" w:rsidP="00212AA3">
            <w:pPr>
              <w:spacing w:after="0"/>
              <w:rPr>
                <w:del w:id="1675" w:author="Groot, Karina de" w:date="2024-08-07T14:26:00Z" w16du:dateUtc="2024-08-07T12:26:00Z"/>
                <w:rStyle w:val="eop"/>
                <w:rFonts w:cs="Arial"/>
                <w:sz w:val="16"/>
                <w:szCs w:val="16"/>
              </w:rPr>
            </w:pPr>
            <w:del w:id="1676" w:author="Groot, Karina de" w:date="2024-08-07T14:26:00Z" w16du:dateUtc="2024-08-07T12:26:00Z">
              <w:r w:rsidRPr="00931A96" w:rsidDel="00E00AED">
                <w:rPr>
                  <w:rStyle w:val="eop"/>
                  <w:rFonts w:cs="Arial"/>
                  <w:sz w:val="16"/>
                  <w:szCs w:val="16"/>
                </w:rPr>
                <w:delText>//IMKAD_AangebodenStuk/stukdeelVVE/aanvaarding/tekstkeuze</w:delText>
              </w:r>
            </w:del>
          </w:p>
          <w:p w14:paraId="40B51A14" w14:textId="4C9B2A70" w:rsidR="00212AA3" w:rsidRPr="00931A96" w:rsidDel="00E00AED" w:rsidRDefault="00212AA3" w:rsidP="00212AA3">
            <w:pPr>
              <w:spacing w:after="0"/>
              <w:rPr>
                <w:del w:id="1677" w:author="Groot, Karina de" w:date="2024-08-07T14:26:00Z" w16du:dateUtc="2024-08-07T12:26:00Z"/>
                <w:rStyle w:val="eop"/>
                <w:sz w:val="16"/>
                <w:szCs w:val="16"/>
              </w:rPr>
            </w:pPr>
            <w:del w:id="1678" w:author="Groot, Karina de" w:date="2024-08-07T14:26:00Z" w16du:dateUtc="2024-08-07T12:26:00Z">
              <w:r w:rsidRPr="00931A96" w:rsidDel="00E00AED">
                <w:rPr>
                  <w:rStyle w:val="eop"/>
                  <w:sz w:val="16"/>
                  <w:szCs w:val="16"/>
                </w:rPr>
                <w:delText>.//tagNaam (k_</w:delText>
              </w:r>
              <w:r w:rsidDel="00E00AED">
                <w:rPr>
                  <w:rStyle w:val="eop"/>
                  <w:sz w:val="16"/>
                  <w:szCs w:val="16"/>
                </w:rPr>
                <w:delText>Voornoemd</w:delText>
              </w:r>
              <w:r w:rsidRPr="00931A96" w:rsidDel="00E00AED">
                <w:rPr>
                  <w:rStyle w:val="eop"/>
                  <w:sz w:val="16"/>
                  <w:szCs w:val="16"/>
                </w:rPr>
                <w:delText>)</w:delText>
              </w:r>
            </w:del>
          </w:p>
          <w:p w14:paraId="7EB642B6" w14:textId="7B75F9C5" w:rsidR="00212AA3" w:rsidDel="00E00AED" w:rsidRDefault="00212AA3" w:rsidP="00212AA3">
            <w:pPr>
              <w:spacing w:after="0"/>
              <w:rPr>
                <w:del w:id="1679" w:author="Groot, Karina de" w:date="2024-08-07T14:26:00Z" w16du:dateUtc="2024-08-07T12:26:00Z"/>
                <w:rStyle w:val="eop"/>
                <w:sz w:val="16"/>
                <w:szCs w:val="16"/>
              </w:rPr>
            </w:pPr>
            <w:del w:id="1680" w:author="Groot, Karina de" w:date="2024-08-07T14:26:00Z" w16du:dateUtc="2024-08-07T12:26:00Z">
              <w:r w:rsidRPr="00931A96" w:rsidDel="00E00AED">
                <w:rPr>
                  <w:rStyle w:val="eop"/>
                  <w:sz w:val="16"/>
                  <w:szCs w:val="16"/>
                </w:rPr>
                <w:delText xml:space="preserve">.//tekst </w:delText>
              </w:r>
              <w:r w:rsidRPr="00172DBF" w:rsidDel="00E00AED">
                <w:rPr>
                  <w:rStyle w:val="eop"/>
                  <w:sz w:val="16"/>
                  <w:szCs w:val="16"/>
                </w:rPr>
                <w:delText>(‘true’ = tekst wordt getoond; ‘false’ = tekst wordt niet getoond)</w:delText>
              </w:r>
            </w:del>
          </w:p>
          <w:p w14:paraId="59547C9D" w14:textId="4F2E3B13" w:rsidR="00212AA3" w:rsidDel="00A70DD8" w:rsidRDefault="00212AA3" w:rsidP="00466637">
            <w:pPr>
              <w:spacing w:after="0"/>
              <w:rPr>
                <w:del w:id="1681" w:author="Groot, Karina de" w:date="2024-08-07T14:42:00Z" w16du:dateUtc="2024-08-07T12:42:00Z"/>
                <w:rStyle w:val="eop"/>
                <w:sz w:val="16"/>
                <w:szCs w:val="16"/>
              </w:rPr>
            </w:pPr>
          </w:p>
          <w:p w14:paraId="654E59C0" w14:textId="6464076F" w:rsidR="00212AA3" w:rsidRPr="0041329A" w:rsidDel="00B776D6" w:rsidRDefault="00212AA3" w:rsidP="00212AA3">
            <w:pPr>
              <w:spacing w:after="0"/>
              <w:rPr>
                <w:del w:id="1682" w:author="Groot, Karina de" w:date="2024-08-07T14:28:00Z" w16du:dateUtc="2024-08-07T12:28:00Z"/>
                <w:sz w:val="16"/>
                <w:szCs w:val="16"/>
                <w:u w:val="single"/>
              </w:rPr>
            </w:pPr>
            <w:del w:id="1683" w:author="Groot, Karina de" w:date="2024-08-07T14:28:00Z" w16du:dateUtc="2024-08-07T12:28:00Z">
              <w:r w:rsidRPr="0041329A" w:rsidDel="00B776D6">
                <w:rPr>
                  <w:sz w:val="16"/>
                  <w:szCs w:val="16"/>
                  <w:u w:val="single"/>
                </w:rPr>
                <w:delText>Mapping koppelen perso</w:delText>
              </w:r>
              <w:r w:rsidDel="00B776D6">
                <w:rPr>
                  <w:sz w:val="16"/>
                  <w:szCs w:val="16"/>
                  <w:u w:val="single"/>
                </w:rPr>
                <w:delText>nalia van de persoon die onder curatele</w:delText>
              </w:r>
              <w:r w:rsidR="0037351C" w:rsidDel="00B776D6">
                <w:rPr>
                  <w:sz w:val="16"/>
                  <w:szCs w:val="16"/>
                  <w:u w:val="single"/>
                </w:rPr>
                <w:delText>/onder bewind</w:delText>
              </w:r>
              <w:r w:rsidDel="00B776D6">
                <w:rPr>
                  <w:sz w:val="16"/>
                  <w:szCs w:val="16"/>
                  <w:u w:val="single"/>
                </w:rPr>
                <w:delText xml:space="preserve"> staat</w:delText>
              </w:r>
              <w:r w:rsidRPr="0041329A" w:rsidDel="00B776D6">
                <w:rPr>
                  <w:sz w:val="16"/>
                  <w:szCs w:val="16"/>
                  <w:u w:val="single"/>
                </w:rPr>
                <w:delText>:</w:delText>
              </w:r>
            </w:del>
          </w:p>
          <w:p w14:paraId="09D6151D" w14:textId="4B5E3278" w:rsidR="00212AA3" w:rsidDel="00B776D6" w:rsidRDefault="00212AA3" w:rsidP="00212AA3">
            <w:pPr>
              <w:spacing w:after="0"/>
              <w:rPr>
                <w:del w:id="1684" w:author="Groot, Karina de" w:date="2024-08-07T14:28:00Z" w16du:dateUtc="2024-08-07T12:28:00Z"/>
                <w:sz w:val="16"/>
                <w:szCs w:val="16"/>
              </w:rPr>
            </w:pPr>
            <w:del w:id="1685" w:author="Groot, Karina de" w:date="2024-08-07T14:28:00Z" w16du:dateUtc="2024-08-07T12:28:00Z">
              <w:r w:rsidRPr="0041329A" w:rsidDel="00B776D6">
                <w:rPr>
                  <w:rStyle w:val="eop"/>
                  <w:rFonts w:cs="Arial"/>
                  <w:sz w:val="16"/>
                  <w:szCs w:val="16"/>
                </w:rPr>
                <w:delText>//IMKAD_AangebodenStuk/stukdeelVVE/</w:delText>
              </w:r>
              <w:r w:rsidDel="00B776D6">
                <w:rPr>
                  <w:rStyle w:val="eop"/>
                  <w:rFonts w:cs="Arial"/>
                  <w:sz w:val="16"/>
                  <w:szCs w:val="16"/>
                </w:rPr>
                <w:delText>aanvaarding/persoon</w:delText>
              </w:r>
              <w:r w:rsidRPr="0041329A" w:rsidDel="00B776D6">
                <w:rPr>
                  <w:rStyle w:val="eop"/>
                  <w:sz w:val="16"/>
                  <w:szCs w:val="16"/>
                </w:rPr>
                <w:delText>Ref</w:delText>
              </w:r>
              <w:r w:rsidRPr="0041329A" w:rsidDel="00B776D6">
                <w:rPr>
                  <w:sz w:val="16"/>
                  <w:szCs w:val="16"/>
                </w:rPr>
                <w:delText xml:space="preserve"> [xlink:href= </w:delText>
              </w:r>
              <w:r w:rsidR="00AA64AB" w:rsidDel="00B776D6">
                <w:rPr>
                  <w:sz w:val="16"/>
                  <w:szCs w:val="16"/>
                </w:rPr>
                <w:delText>‘’</w:delText>
              </w:r>
              <w:r w:rsidRPr="0041329A" w:rsidDel="00B776D6">
                <w:rPr>
                  <w:sz w:val="16"/>
                  <w:szCs w:val="16"/>
                </w:rPr>
                <w:delText xml:space="preserve">id van </w:delText>
              </w:r>
              <w:r w:rsidRPr="00212AA3" w:rsidDel="00B776D6">
                <w:rPr>
                  <w:sz w:val="16"/>
                  <w:szCs w:val="16"/>
                </w:rPr>
                <w:delText>de persoon die onder curatele</w:delText>
              </w:r>
              <w:r w:rsidDel="00B776D6">
                <w:rPr>
                  <w:sz w:val="16"/>
                  <w:szCs w:val="16"/>
                </w:rPr>
                <w:delText xml:space="preserve"> </w:delText>
              </w:r>
              <w:r w:rsidRPr="00212AA3" w:rsidDel="00B776D6">
                <w:rPr>
                  <w:sz w:val="16"/>
                  <w:szCs w:val="16"/>
                </w:rPr>
                <w:delText>staat]</w:delText>
              </w:r>
            </w:del>
          </w:p>
          <w:p w14:paraId="7FB23E0F" w14:textId="3B9D23C4" w:rsidR="00212AA3" w:rsidDel="00A70DD8" w:rsidRDefault="00212AA3" w:rsidP="00212AA3">
            <w:pPr>
              <w:spacing w:after="0"/>
              <w:rPr>
                <w:del w:id="1686" w:author="Groot, Karina de" w:date="2024-08-07T14:42:00Z" w16du:dateUtc="2024-08-07T12:42:00Z"/>
                <w:sz w:val="16"/>
                <w:szCs w:val="16"/>
              </w:rPr>
            </w:pPr>
          </w:p>
          <w:p w14:paraId="3967F0AB" w14:textId="172BBB90" w:rsidR="00212AA3" w:rsidRPr="0041329A" w:rsidDel="00C72ACF" w:rsidRDefault="00212AA3" w:rsidP="00212AA3">
            <w:pPr>
              <w:spacing w:after="0"/>
              <w:rPr>
                <w:del w:id="1687" w:author="Groot, Karina de" w:date="2024-08-07T14:30:00Z" w16du:dateUtc="2024-08-07T12:30:00Z"/>
                <w:sz w:val="16"/>
                <w:szCs w:val="16"/>
                <w:u w:val="single"/>
              </w:rPr>
            </w:pPr>
            <w:del w:id="1688" w:author="Groot, Karina de" w:date="2024-08-07T14:30:00Z" w16du:dateUtc="2024-08-07T12:30:00Z">
              <w:r w:rsidRPr="0041329A" w:rsidDel="00C72ACF">
                <w:rPr>
                  <w:sz w:val="16"/>
                  <w:szCs w:val="16"/>
                  <w:u w:val="single"/>
                </w:rPr>
                <w:delText xml:space="preserve">Mapping koppelen </w:delText>
              </w:r>
              <w:r w:rsidDel="00C72ACF">
                <w:rPr>
                  <w:sz w:val="16"/>
                  <w:szCs w:val="16"/>
                  <w:u w:val="single"/>
                </w:rPr>
                <w:delText>gegevens van de curator</w:delText>
              </w:r>
              <w:r w:rsidR="0037351C" w:rsidDel="00C72ACF">
                <w:rPr>
                  <w:sz w:val="16"/>
                  <w:szCs w:val="16"/>
                  <w:u w:val="single"/>
                </w:rPr>
                <w:delText>/bewindvoerder</w:delText>
              </w:r>
              <w:r w:rsidRPr="0041329A" w:rsidDel="00C72ACF">
                <w:rPr>
                  <w:sz w:val="16"/>
                  <w:szCs w:val="16"/>
                  <w:u w:val="single"/>
                </w:rPr>
                <w:delText>:</w:delText>
              </w:r>
            </w:del>
          </w:p>
          <w:p w14:paraId="6388B3D9" w14:textId="79138D7F" w:rsidR="00212AA3" w:rsidDel="00C72ACF" w:rsidRDefault="00212AA3" w:rsidP="00212AA3">
            <w:pPr>
              <w:spacing w:after="0"/>
              <w:rPr>
                <w:del w:id="1689" w:author="Groot, Karina de" w:date="2024-08-07T14:30:00Z" w16du:dateUtc="2024-08-07T12:30:00Z"/>
                <w:sz w:val="16"/>
                <w:szCs w:val="16"/>
              </w:rPr>
            </w:pPr>
            <w:del w:id="1690" w:author="Groot, Karina de" w:date="2024-08-07T14:30:00Z" w16du:dateUtc="2024-08-07T12:30:00Z">
              <w:r w:rsidRPr="0041329A" w:rsidDel="00C72ACF">
                <w:rPr>
                  <w:rStyle w:val="eop"/>
                  <w:rFonts w:cs="Arial"/>
                  <w:sz w:val="16"/>
                  <w:szCs w:val="16"/>
                </w:rPr>
                <w:delText>//IMKAD_AangebodenStuk/stukdeelVVE/</w:delText>
              </w:r>
              <w:r w:rsidDel="00C72ACF">
                <w:rPr>
                  <w:rStyle w:val="eop"/>
                  <w:rFonts w:cs="Arial"/>
                  <w:sz w:val="16"/>
                  <w:szCs w:val="16"/>
                </w:rPr>
                <w:delText>aanvaarding/persoon</w:delText>
              </w:r>
              <w:r w:rsidRPr="0041329A" w:rsidDel="00C72ACF">
                <w:rPr>
                  <w:rStyle w:val="eop"/>
                  <w:sz w:val="16"/>
                  <w:szCs w:val="16"/>
                </w:rPr>
                <w:delText>Ref</w:delText>
              </w:r>
              <w:r w:rsidRPr="0041329A" w:rsidDel="00C72ACF">
                <w:rPr>
                  <w:sz w:val="16"/>
                  <w:szCs w:val="16"/>
                </w:rPr>
                <w:delText xml:space="preserve"> [xlink:href= </w:delText>
              </w:r>
              <w:r w:rsidR="00AA64AB" w:rsidDel="00C72ACF">
                <w:rPr>
                  <w:sz w:val="16"/>
                  <w:szCs w:val="16"/>
                </w:rPr>
                <w:delText>‘’</w:delText>
              </w:r>
              <w:r w:rsidRPr="0041329A" w:rsidDel="00C72ACF">
                <w:rPr>
                  <w:sz w:val="16"/>
                  <w:szCs w:val="16"/>
                </w:rPr>
                <w:delText xml:space="preserve">id van </w:delText>
              </w:r>
              <w:r w:rsidRPr="00212AA3" w:rsidDel="00C72ACF">
                <w:rPr>
                  <w:sz w:val="16"/>
                  <w:szCs w:val="16"/>
                </w:rPr>
                <w:delText xml:space="preserve">de </w:delText>
              </w:r>
              <w:r w:rsidR="004A60F6" w:rsidRPr="004A60F6" w:rsidDel="00C72ACF">
                <w:rPr>
                  <w:sz w:val="16"/>
                  <w:szCs w:val="16"/>
                </w:rPr>
                <w:delText>c</w:delText>
              </w:r>
              <w:r w:rsidR="004A60F6" w:rsidRPr="002369D3" w:rsidDel="00C72ACF">
                <w:rPr>
                  <w:sz w:val="16"/>
                  <w:szCs w:val="16"/>
                </w:rPr>
                <w:delText>urator</w:delText>
              </w:r>
              <w:r w:rsidR="004A60F6" w:rsidRPr="004A60F6" w:rsidDel="00C72ACF">
                <w:rPr>
                  <w:sz w:val="16"/>
                  <w:szCs w:val="16"/>
                </w:rPr>
                <w:delText>/b</w:delText>
              </w:r>
              <w:r w:rsidR="004A60F6" w:rsidRPr="002369D3" w:rsidDel="00C72ACF">
                <w:rPr>
                  <w:sz w:val="16"/>
                  <w:szCs w:val="16"/>
                </w:rPr>
                <w:delText>ewindvoerder</w:delText>
              </w:r>
              <w:r w:rsidRPr="00212AA3" w:rsidDel="00C72ACF">
                <w:rPr>
                  <w:sz w:val="16"/>
                  <w:szCs w:val="16"/>
                </w:rPr>
                <w:delText>]</w:delText>
              </w:r>
            </w:del>
          </w:p>
          <w:p w14:paraId="097B2F5F" w14:textId="1671E435" w:rsidR="0037351C" w:rsidDel="00A70DD8" w:rsidRDefault="0037351C" w:rsidP="00212AA3">
            <w:pPr>
              <w:spacing w:after="0"/>
              <w:rPr>
                <w:del w:id="1691" w:author="Groot, Karina de" w:date="2024-08-07T14:42:00Z" w16du:dateUtc="2024-08-07T12:42:00Z"/>
                <w:sz w:val="16"/>
                <w:szCs w:val="16"/>
              </w:rPr>
            </w:pPr>
          </w:p>
          <w:p w14:paraId="5020D676" w14:textId="3E4EAAD7" w:rsidR="0037351C" w:rsidRPr="00D529E6" w:rsidDel="00D529E6" w:rsidRDefault="0037351C" w:rsidP="0037351C">
            <w:pPr>
              <w:autoSpaceDE w:val="0"/>
              <w:autoSpaceDN w:val="0"/>
              <w:adjustRightInd w:val="0"/>
              <w:spacing w:after="0"/>
              <w:rPr>
                <w:del w:id="1692" w:author="Groot, Karina de" w:date="2024-08-07T14:33:00Z" w16du:dateUtc="2024-08-07T12:33:00Z"/>
                <w:sz w:val="16"/>
                <w:szCs w:val="16"/>
                <w:u w:val="single"/>
              </w:rPr>
            </w:pPr>
            <w:del w:id="1693" w:author="Groot, Karina de" w:date="2024-08-07T14:33:00Z" w16du:dateUtc="2024-08-07T12:33:00Z">
              <w:r w:rsidRPr="00D529E6" w:rsidDel="00D529E6">
                <w:rPr>
                  <w:sz w:val="16"/>
                  <w:szCs w:val="16"/>
                  <w:u w:val="single"/>
                </w:rPr>
                <w:delText xml:space="preserve">Mapping tekst </w:delText>
              </w:r>
            </w:del>
            <w:del w:id="1694" w:author="Groot, Karina de" w:date="2024-08-07T14:31:00Z" w16du:dateUtc="2024-08-07T12:31:00Z">
              <w:r w:rsidRPr="00D529E6" w:rsidDel="00D529E6">
                <w:rPr>
                  <w:rStyle w:val="normaltextrun"/>
                  <w:rFonts w:cs="Arial"/>
                  <w:color w:val="008200"/>
                  <w:sz w:val="16"/>
                  <w:szCs w:val="16"/>
                  <w:u w:val="single"/>
                </w:rPr>
                <w:delText>Afstammelingen</w:delText>
              </w:r>
            </w:del>
            <w:del w:id="1695" w:author="Groot, Karina de" w:date="2024-08-07T14:32:00Z" w16du:dateUtc="2024-08-07T12:32:00Z">
              <w:r w:rsidRPr="00D529E6" w:rsidDel="00D529E6">
                <w:rPr>
                  <w:rStyle w:val="normaltextrun"/>
                  <w:rFonts w:cs="Arial"/>
                  <w:sz w:val="16"/>
                  <w:szCs w:val="16"/>
                  <w:u w:val="single"/>
                </w:rPr>
                <w:delText>/</w:delText>
              </w:r>
              <w:r w:rsidRPr="00D529E6" w:rsidDel="00D529E6">
                <w:rPr>
                  <w:rStyle w:val="normaltextrun"/>
                  <w:rFonts w:cs="Arial"/>
                  <w:color w:val="008200"/>
                  <w:sz w:val="16"/>
                  <w:szCs w:val="16"/>
                  <w:u w:val="single"/>
                </w:rPr>
                <w:delText>Erfgenamen</w:delText>
              </w:r>
            </w:del>
            <w:del w:id="1696" w:author="Groot, Karina de" w:date="2024-08-07T14:33:00Z" w16du:dateUtc="2024-08-07T12:33:00Z">
              <w:r w:rsidRPr="00D529E6" w:rsidDel="00D529E6">
                <w:rPr>
                  <w:sz w:val="16"/>
                  <w:szCs w:val="16"/>
                  <w:u w:val="single"/>
                </w:rPr>
                <w:delText>:</w:delText>
              </w:r>
            </w:del>
          </w:p>
          <w:p w14:paraId="16D03E51" w14:textId="00479D7F" w:rsidR="0037351C" w:rsidRPr="00D529E6" w:rsidDel="00D529E6" w:rsidRDefault="0037351C" w:rsidP="0037351C">
            <w:pPr>
              <w:spacing w:after="0"/>
              <w:rPr>
                <w:del w:id="1697" w:author="Groot, Karina de" w:date="2024-08-07T14:33:00Z" w16du:dateUtc="2024-08-07T12:33:00Z"/>
                <w:rStyle w:val="eop"/>
                <w:rFonts w:cs="Arial"/>
                <w:sz w:val="16"/>
                <w:szCs w:val="16"/>
              </w:rPr>
            </w:pPr>
            <w:del w:id="1698" w:author="Groot, Karina de" w:date="2024-08-07T14:33:00Z" w16du:dateUtc="2024-08-07T12:33:00Z">
              <w:r w:rsidRPr="00D529E6" w:rsidDel="00D529E6">
                <w:rPr>
                  <w:rStyle w:val="eop"/>
                  <w:rFonts w:cs="Arial"/>
                  <w:sz w:val="16"/>
                  <w:szCs w:val="16"/>
                </w:rPr>
                <w:delText>//IMKAD_AangebodenStuk/stukdeelVVE/aanvaarding/tekstkeuze</w:delText>
              </w:r>
            </w:del>
          </w:p>
          <w:p w14:paraId="4DF36DE9" w14:textId="5D515C2C" w:rsidR="0037351C" w:rsidRPr="00D529E6" w:rsidDel="00D529E6" w:rsidRDefault="0037351C" w:rsidP="0037351C">
            <w:pPr>
              <w:spacing w:after="0"/>
              <w:rPr>
                <w:del w:id="1699" w:author="Groot, Karina de" w:date="2024-08-07T14:33:00Z" w16du:dateUtc="2024-08-07T12:33:00Z"/>
                <w:rStyle w:val="eop"/>
                <w:sz w:val="16"/>
                <w:szCs w:val="16"/>
              </w:rPr>
            </w:pPr>
            <w:del w:id="1700" w:author="Groot, Karina de" w:date="2024-08-07T14:33:00Z" w16du:dateUtc="2024-08-07T12:33:00Z">
              <w:r w:rsidRPr="00D529E6" w:rsidDel="00D529E6">
                <w:rPr>
                  <w:rStyle w:val="eop"/>
                  <w:sz w:val="16"/>
                  <w:szCs w:val="16"/>
                </w:rPr>
                <w:delText>.//tagNaam (k</w:delText>
              </w:r>
              <w:r w:rsidR="007438EC" w:rsidRPr="00D529E6" w:rsidDel="00D529E6">
                <w:rPr>
                  <w:rStyle w:val="eop"/>
                  <w:sz w:val="16"/>
                  <w:szCs w:val="16"/>
                </w:rPr>
                <w:delText>_</w:delText>
              </w:r>
              <w:r w:rsidR="007438EC" w:rsidRPr="00D529E6" w:rsidDel="00D529E6">
                <w:rPr>
                  <w:rStyle w:val="normaltextrun"/>
                  <w:rFonts w:cs="Arial"/>
                  <w:sz w:val="16"/>
                  <w:szCs w:val="16"/>
                </w:rPr>
                <w:delText>AfstammelingenErfgenamen</w:delText>
              </w:r>
              <w:r w:rsidRPr="00D529E6" w:rsidDel="00D529E6">
                <w:rPr>
                  <w:rStyle w:val="eop"/>
                  <w:sz w:val="16"/>
                  <w:szCs w:val="16"/>
                </w:rPr>
                <w:delText>)</w:delText>
              </w:r>
            </w:del>
          </w:p>
          <w:p w14:paraId="0ECC5E3C" w14:textId="56586A9A" w:rsidR="0037351C" w:rsidRPr="00D529E6" w:rsidDel="00D529E6" w:rsidRDefault="0037351C" w:rsidP="0037351C">
            <w:pPr>
              <w:spacing w:after="0"/>
              <w:rPr>
                <w:del w:id="1701" w:author="Groot, Karina de" w:date="2024-08-07T14:33:00Z" w16du:dateUtc="2024-08-07T12:33:00Z"/>
                <w:rStyle w:val="eop"/>
                <w:sz w:val="16"/>
                <w:szCs w:val="16"/>
              </w:rPr>
            </w:pPr>
            <w:del w:id="1702" w:author="Groot, Karina de" w:date="2024-08-07T14:33:00Z" w16du:dateUtc="2024-08-07T12:33:00Z">
              <w:r w:rsidRPr="00D529E6" w:rsidDel="00D529E6">
                <w:rPr>
                  <w:rStyle w:val="eop"/>
                  <w:sz w:val="16"/>
                  <w:szCs w:val="16"/>
                </w:rPr>
                <w:delText xml:space="preserve">.//tekst </w:delText>
              </w:r>
              <w:r w:rsidR="007438EC" w:rsidRPr="00D529E6" w:rsidDel="00D529E6">
                <w:rPr>
                  <w:rStyle w:val="eop"/>
                  <w:sz w:val="16"/>
                  <w:szCs w:val="16"/>
                </w:rPr>
                <w:delText>(afstammelingen’ of ‘erfgenamen’)</w:delText>
              </w:r>
            </w:del>
          </w:p>
          <w:p w14:paraId="697FF444" w14:textId="2A4C7C1A" w:rsidR="007438EC" w:rsidDel="00A70DD8" w:rsidRDefault="007438EC" w:rsidP="0037351C">
            <w:pPr>
              <w:spacing w:after="0"/>
              <w:rPr>
                <w:del w:id="1703" w:author="Groot, Karina de" w:date="2024-08-07T14:42:00Z" w16du:dateUtc="2024-08-07T12:42:00Z"/>
                <w:rStyle w:val="eop"/>
                <w:sz w:val="16"/>
                <w:szCs w:val="16"/>
              </w:rPr>
            </w:pPr>
          </w:p>
          <w:p w14:paraId="41684BB8" w14:textId="7C0EFD28" w:rsidR="007438EC" w:rsidDel="00D529E6" w:rsidRDefault="007438EC" w:rsidP="0037351C">
            <w:pPr>
              <w:spacing w:after="0"/>
              <w:rPr>
                <w:del w:id="1704" w:author="Groot, Karina de" w:date="2024-08-07T14:38:00Z" w16du:dateUtc="2024-08-07T12:38:00Z"/>
                <w:rFonts w:cs="Arial"/>
              </w:rPr>
            </w:pPr>
            <w:del w:id="1705" w:author="Groot, Karina de" w:date="2024-08-07T14:38:00Z" w16du:dateUtc="2024-08-07T12:38:00Z">
              <w:r w:rsidRPr="002369D3" w:rsidDel="00D529E6">
                <w:rPr>
                  <w:rStyle w:val="eop"/>
                  <w:sz w:val="16"/>
                  <w:szCs w:val="16"/>
                  <w:u w:val="single"/>
                </w:rPr>
                <w:delText xml:space="preserve">Mapping </w:delText>
              </w:r>
              <w:r w:rsidRPr="002369D3" w:rsidDel="00D529E6">
                <w:rPr>
                  <w:rStyle w:val="normaltextrun"/>
                  <w:rFonts w:cs="Arial"/>
                  <w:color w:val="FF0000"/>
                  <w:sz w:val="16"/>
                  <w:szCs w:val="16"/>
                  <w:u w:val="single"/>
                </w:rPr>
                <w:delText>sub</w:delText>
              </w:r>
              <w:r w:rsidRPr="002369D3" w:rsidDel="00D529E6">
                <w:rPr>
                  <w:rStyle w:val="normaltextrun"/>
                  <w:rFonts w:cs="Arial"/>
                  <w:color w:val="7030A0"/>
                  <w:sz w:val="16"/>
                  <w:szCs w:val="16"/>
                  <w:u w:val="single"/>
                </w:rPr>
                <w:delText xml:space="preserve"> </w:delText>
              </w:r>
              <w:r w:rsidRPr="002369D3" w:rsidDel="00D529E6">
                <w:rPr>
                  <w:rFonts w:cs="Arial"/>
                  <w:sz w:val="16"/>
                  <w:szCs w:val="16"/>
                  <w:u w:val="single"/>
                </w:rPr>
                <w:fldChar w:fldCharType="begin"/>
              </w:r>
              <w:r w:rsidRPr="002369D3" w:rsidDel="00D529E6">
                <w:rPr>
                  <w:rFonts w:cs="Arial"/>
                  <w:sz w:val="16"/>
                  <w:szCs w:val="16"/>
                  <w:u w:val="single"/>
                </w:rPr>
                <w:delInstrText>MacroButton Nomacro §</w:delInstrText>
              </w:r>
              <w:r w:rsidRPr="002369D3" w:rsidDel="00D529E6">
                <w:rPr>
                  <w:rFonts w:cs="Arial"/>
                  <w:sz w:val="16"/>
                  <w:szCs w:val="16"/>
                  <w:u w:val="single"/>
                </w:rPr>
                <w:fldChar w:fldCharType="end"/>
              </w:r>
              <w:r w:rsidRPr="002369D3" w:rsidDel="00D529E6">
                <w:rPr>
                  <w:rFonts w:cs="Arial"/>
                  <w:sz w:val="16"/>
                  <w:szCs w:val="16"/>
                  <w:u w:val="single"/>
                </w:rPr>
                <w:delText>volgnummer</w:delText>
              </w:r>
              <w:r w:rsidRPr="002369D3" w:rsidDel="00D529E6">
                <w:rPr>
                  <w:rFonts w:cs="Arial"/>
                  <w:sz w:val="16"/>
                  <w:szCs w:val="16"/>
                </w:rPr>
                <w:fldChar w:fldCharType="begin"/>
              </w:r>
              <w:r w:rsidRPr="002369D3" w:rsidDel="00D529E6">
                <w:rPr>
                  <w:rFonts w:cs="Arial"/>
                  <w:sz w:val="16"/>
                  <w:szCs w:val="16"/>
                </w:rPr>
                <w:delInstrText>MacroButton Nomacro §</w:delInstrText>
              </w:r>
              <w:r w:rsidRPr="002369D3" w:rsidDel="00D529E6">
                <w:rPr>
                  <w:rFonts w:cs="Arial"/>
                  <w:sz w:val="16"/>
                  <w:szCs w:val="16"/>
                </w:rPr>
                <w:fldChar w:fldCharType="end"/>
              </w:r>
              <w:r w:rsidDel="00D529E6">
                <w:rPr>
                  <w:rFonts w:cs="Arial"/>
                  <w:sz w:val="16"/>
                  <w:szCs w:val="16"/>
                </w:rPr>
                <w:delText>:</w:delText>
              </w:r>
              <w:r w:rsidR="00F46ACC" w:rsidDel="00D529E6">
                <w:rPr>
                  <w:rFonts w:cs="Arial"/>
                  <w:sz w:val="16"/>
                  <w:szCs w:val="16"/>
                </w:rPr>
                <w:delText xml:space="preserve"> </w:delText>
              </w:r>
            </w:del>
          </w:p>
          <w:p w14:paraId="6B89C65B" w14:textId="7F8A3ADE" w:rsidR="007438EC" w:rsidRPr="00931A96" w:rsidDel="00D529E6" w:rsidRDefault="007438EC" w:rsidP="007438EC">
            <w:pPr>
              <w:spacing w:after="0"/>
              <w:rPr>
                <w:del w:id="1706" w:author="Groot, Karina de" w:date="2024-08-07T14:38:00Z" w16du:dateUtc="2024-08-07T12:38:00Z"/>
                <w:rStyle w:val="eop"/>
                <w:rFonts w:cs="Arial"/>
                <w:sz w:val="16"/>
                <w:szCs w:val="16"/>
              </w:rPr>
            </w:pPr>
            <w:del w:id="1707" w:author="Groot, Karina de" w:date="2024-08-07T14:38:00Z" w16du:dateUtc="2024-08-07T12:38:00Z">
              <w:r w:rsidRPr="00931A96" w:rsidDel="00D529E6">
                <w:rPr>
                  <w:rStyle w:val="eop"/>
                  <w:rFonts w:cs="Arial"/>
                  <w:sz w:val="16"/>
                  <w:szCs w:val="16"/>
                </w:rPr>
                <w:delText>//IMKAD_AangebodenStuk/stukdeelVVE/aanvaarding/tekstkeuze</w:delText>
              </w:r>
            </w:del>
          </w:p>
          <w:p w14:paraId="1F8B8A5F" w14:textId="2CECBE82" w:rsidR="007438EC" w:rsidRPr="00931A96" w:rsidDel="00D529E6" w:rsidRDefault="007438EC" w:rsidP="007438EC">
            <w:pPr>
              <w:spacing w:after="0"/>
              <w:rPr>
                <w:del w:id="1708" w:author="Groot, Karina de" w:date="2024-08-07T14:38:00Z" w16du:dateUtc="2024-08-07T12:38:00Z"/>
                <w:rStyle w:val="eop"/>
                <w:sz w:val="16"/>
                <w:szCs w:val="16"/>
              </w:rPr>
            </w:pPr>
            <w:del w:id="1709" w:author="Groot, Karina de" w:date="2024-08-07T14:38:00Z" w16du:dateUtc="2024-08-07T12:38:00Z">
              <w:r w:rsidRPr="00931A96" w:rsidDel="00D529E6">
                <w:rPr>
                  <w:rStyle w:val="eop"/>
                  <w:sz w:val="16"/>
                  <w:szCs w:val="16"/>
                </w:rPr>
                <w:delText>.//tagNaam (k_</w:delText>
              </w:r>
              <w:r w:rsidDel="00D529E6">
                <w:rPr>
                  <w:rStyle w:val="eop"/>
                  <w:sz w:val="16"/>
                  <w:szCs w:val="16"/>
                </w:rPr>
                <w:delText>Volgnummer</w:delText>
              </w:r>
              <w:r w:rsidRPr="00931A96" w:rsidDel="00D529E6">
                <w:rPr>
                  <w:rStyle w:val="eop"/>
                  <w:sz w:val="16"/>
                  <w:szCs w:val="16"/>
                </w:rPr>
                <w:delText>)</w:delText>
              </w:r>
            </w:del>
          </w:p>
          <w:p w14:paraId="474814FC" w14:textId="4CD40EE1" w:rsidR="007438EC" w:rsidDel="00D529E6" w:rsidRDefault="007438EC" w:rsidP="007438EC">
            <w:pPr>
              <w:spacing w:after="0"/>
              <w:rPr>
                <w:del w:id="1710" w:author="Groot, Karina de" w:date="2024-08-07T14:38:00Z" w16du:dateUtc="2024-08-07T12:38:00Z"/>
                <w:rStyle w:val="eop"/>
                <w:sz w:val="16"/>
                <w:szCs w:val="16"/>
              </w:rPr>
            </w:pPr>
            <w:del w:id="1711" w:author="Groot, Karina de" w:date="2024-08-07T14:38:00Z" w16du:dateUtc="2024-08-07T12:38:00Z">
              <w:r w:rsidRPr="00931A96" w:rsidDel="00D529E6">
                <w:rPr>
                  <w:rStyle w:val="eop"/>
                  <w:sz w:val="16"/>
                  <w:szCs w:val="16"/>
                </w:rPr>
                <w:delText xml:space="preserve">.//tekst </w:delText>
              </w:r>
              <w:r w:rsidRPr="00172DBF" w:rsidDel="00D529E6">
                <w:rPr>
                  <w:rStyle w:val="eop"/>
                  <w:sz w:val="16"/>
                  <w:szCs w:val="16"/>
                </w:rPr>
                <w:delText>(‘</w:delText>
              </w:r>
              <w:r w:rsidDel="00D529E6">
                <w:rPr>
                  <w:rStyle w:val="eop"/>
                  <w:sz w:val="16"/>
                  <w:szCs w:val="16"/>
                </w:rPr>
                <w:delText>vrije teks</w:delText>
              </w:r>
              <w:r w:rsidR="00382AEC" w:rsidDel="00D529E6">
                <w:rPr>
                  <w:rStyle w:val="eop"/>
                  <w:sz w:val="16"/>
                  <w:szCs w:val="16"/>
                </w:rPr>
                <w:delText>t</w:delText>
              </w:r>
              <w:r w:rsidDel="00D529E6">
                <w:rPr>
                  <w:rStyle w:val="eop"/>
                  <w:sz w:val="16"/>
                  <w:szCs w:val="16"/>
                </w:rPr>
                <w:delText xml:space="preserve">’) = verwijzing naar opsommingsnummer/-letter gebruikt bij de alinea’s </w:delText>
              </w:r>
              <w:r w:rsidRPr="002369D3" w:rsidDel="00D529E6">
                <w:rPr>
                  <w:rStyle w:val="normaltextrun"/>
                  <w:rFonts w:cs="Arial"/>
                  <w:sz w:val="16"/>
                  <w:szCs w:val="16"/>
                </w:rPr>
                <w:delText>Afstammelingen/Erfgenamen</w:delText>
              </w:r>
            </w:del>
          </w:p>
          <w:p w14:paraId="092878D5" w14:textId="5341C9C9" w:rsidR="006532C0" w:rsidDel="00A70DD8" w:rsidRDefault="006532C0" w:rsidP="0037351C">
            <w:pPr>
              <w:spacing w:after="0"/>
              <w:rPr>
                <w:del w:id="1712" w:author="Groot, Karina de" w:date="2024-08-07T14:42:00Z" w16du:dateUtc="2024-08-07T12:42:00Z"/>
                <w:rStyle w:val="eop"/>
              </w:rPr>
            </w:pPr>
          </w:p>
          <w:p w14:paraId="63A9CEBF" w14:textId="2DADB9FE" w:rsidR="004D1E51" w:rsidRPr="00420AFD" w:rsidDel="00E614FB" w:rsidRDefault="004D1E51" w:rsidP="004D1E51">
            <w:pPr>
              <w:spacing w:after="0"/>
              <w:rPr>
                <w:del w:id="1713" w:author="Groot, Karina de" w:date="2024-08-07T14:40:00Z" w16du:dateUtc="2024-08-07T12:40:00Z"/>
                <w:rStyle w:val="eop"/>
                <w:sz w:val="16"/>
                <w:szCs w:val="16"/>
                <w:u w:val="single"/>
              </w:rPr>
            </w:pPr>
            <w:del w:id="1714" w:author="Groot, Karina de" w:date="2024-08-07T14:40:00Z" w16du:dateUtc="2024-08-07T12:40:00Z">
              <w:r w:rsidRPr="00420AFD" w:rsidDel="00E614FB">
                <w:rPr>
                  <w:rStyle w:val="eop"/>
                  <w:sz w:val="16"/>
                  <w:szCs w:val="16"/>
                  <w:u w:val="single"/>
                </w:rPr>
                <w:delText xml:space="preserve">Mapping aantal </w:delText>
              </w:r>
              <w:r w:rsidR="007438EC" w:rsidDel="00E614FB">
                <w:rPr>
                  <w:rStyle w:val="eop"/>
                  <w:sz w:val="16"/>
                  <w:szCs w:val="16"/>
                  <w:u w:val="single"/>
                </w:rPr>
                <w:delText>verklaringen</w:delText>
              </w:r>
              <w:r w:rsidRPr="00420AFD" w:rsidDel="00E614FB">
                <w:rPr>
                  <w:rStyle w:val="eop"/>
                  <w:sz w:val="16"/>
                  <w:szCs w:val="16"/>
                  <w:u w:val="single"/>
                </w:rPr>
                <w:delText>:</w:delText>
              </w:r>
            </w:del>
          </w:p>
          <w:p w14:paraId="046D6B41" w14:textId="553C106B" w:rsidR="004D1E51" w:rsidDel="00E614FB" w:rsidRDefault="004D1E51" w:rsidP="004D1E51">
            <w:pPr>
              <w:spacing w:after="0"/>
              <w:rPr>
                <w:del w:id="1715" w:author="Groot, Karina de" w:date="2024-08-07T14:40:00Z" w16du:dateUtc="2024-08-07T12:40:00Z"/>
                <w:rStyle w:val="eop"/>
                <w:sz w:val="16"/>
                <w:szCs w:val="16"/>
              </w:rPr>
            </w:pPr>
            <w:del w:id="1716" w:author="Groot, Karina de" w:date="2024-08-07T14:40:00Z" w16du:dateUtc="2024-08-07T12:40:00Z">
              <w:r w:rsidRPr="004C09C7" w:rsidDel="00E614FB">
                <w:rPr>
                  <w:rStyle w:val="eop"/>
                  <w:rFonts w:cs="Arial"/>
                  <w:sz w:val="16"/>
                  <w:szCs w:val="16"/>
                </w:rPr>
                <w:delText>//IMKAD_AangebodenStuk/stukdeelVVE/aanvaarding</w:delText>
              </w:r>
              <w:r w:rsidDel="00E614FB">
                <w:rPr>
                  <w:rStyle w:val="eop"/>
                  <w:rFonts w:cs="Arial"/>
                  <w:sz w:val="16"/>
                  <w:szCs w:val="16"/>
                </w:rPr>
                <w:delText>/</w:delText>
              </w:r>
              <w:r w:rsidR="00713B7D" w:rsidRPr="002369D3" w:rsidDel="00E614FB">
                <w:rPr>
                  <w:rFonts w:cs="Arial"/>
                  <w:snapToGrid/>
                  <w:kern w:val="0"/>
                  <w:sz w:val="16"/>
                  <w:szCs w:val="16"/>
                  <w:highlight w:val="white"/>
                  <w:lang w:eastAsia="nl-NL"/>
                </w:rPr>
                <w:delText xml:space="preserve"> aantal</w:delText>
              </w:r>
            </w:del>
          </w:p>
          <w:p w14:paraId="74F49E66" w14:textId="1DE703C8" w:rsidR="00212AA3" w:rsidRPr="00BB6ACD" w:rsidDel="00A70DD8" w:rsidRDefault="00212AA3" w:rsidP="00212AA3">
            <w:pPr>
              <w:spacing w:after="0"/>
              <w:rPr>
                <w:del w:id="1717" w:author="Groot, Karina de" w:date="2024-08-07T14:42:00Z" w16du:dateUtc="2024-08-07T12:42:00Z"/>
                <w:rStyle w:val="eop"/>
                <w:sz w:val="16"/>
                <w:szCs w:val="16"/>
              </w:rPr>
            </w:pPr>
          </w:p>
          <w:p w14:paraId="676D96FA" w14:textId="6EDC1081" w:rsidR="00212AA3" w:rsidRPr="0041329A" w:rsidDel="00E614FB" w:rsidRDefault="00212AA3" w:rsidP="00212AA3">
            <w:pPr>
              <w:spacing w:after="0"/>
              <w:rPr>
                <w:del w:id="1718" w:author="Groot, Karina de" w:date="2024-08-07T14:39:00Z" w16du:dateUtc="2024-08-07T12:39:00Z"/>
                <w:rStyle w:val="eop"/>
                <w:rFonts w:cs="Arial"/>
                <w:sz w:val="16"/>
                <w:szCs w:val="16"/>
                <w:u w:val="single"/>
              </w:rPr>
            </w:pPr>
            <w:del w:id="1719" w:author="Groot, Karina de" w:date="2024-08-07T14:39:00Z" w16du:dateUtc="2024-08-07T12:39:00Z">
              <w:r w:rsidRPr="00741785" w:rsidDel="00E614FB">
                <w:rPr>
                  <w:rStyle w:val="eop"/>
                  <w:rFonts w:cs="Arial"/>
                  <w:sz w:val="16"/>
                  <w:szCs w:val="16"/>
                  <w:u w:val="single"/>
                </w:rPr>
                <w:delText xml:space="preserve">Mapping </w:delText>
              </w:r>
              <w:r w:rsidDel="00E614FB">
                <w:rPr>
                  <w:rStyle w:val="eop"/>
                  <w:rFonts w:cs="Arial"/>
                  <w:sz w:val="16"/>
                  <w:szCs w:val="16"/>
                  <w:u w:val="single"/>
                </w:rPr>
                <w:delText>personen</w:delText>
              </w:r>
              <w:r w:rsidRPr="0041329A" w:rsidDel="00E614FB">
                <w:rPr>
                  <w:rStyle w:val="eop"/>
                  <w:rFonts w:cs="Arial"/>
                  <w:sz w:val="16"/>
                  <w:szCs w:val="16"/>
                  <w:u w:val="single"/>
                </w:rPr>
                <w:delText>:</w:delText>
              </w:r>
            </w:del>
          </w:p>
          <w:p w14:paraId="7245F29F" w14:textId="31C8F42B" w:rsidR="00212AA3" w:rsidRPr="0041329A" w:rsidDel="00E614FB" w:rsidRDefault="00212AA3" w:rsidP="00212AA3">
            <w:pPr>
              <w:autoSpaceDE w:val="0"/>
              <w:autoSpaceDN w:val="0"/>
              <w:adjustRightInd w:val="0"/>
              <w:spacing w:after="0"/>
              <w:rPr>
                <w:del w:id="1720" w:author="Groot, Karina de" w:date="2024-08-07T14:39:00Z" w16du:dateUtc="2024-08-07T12:39:00Z"/>
                <w:sz w:val="16"/>
                <w:szCs w:val="16"/>
                <w:u w:val="single"/>
              </w:rPr>
            </w:pPr>
            <w:del w:id="1721" w:author="Groot, Karina de" w:date="2024-08-07T14:39:00Z" w16du:dateUtc="2024-08-07T12:39:00Z">
              <w:r w:rsidRPr="0041329A" w:rsidDel="00E614FB">
                <w:rPr>
                  <w:sz w:val="16"/>
                  <w:szCs w:val="16"/>
                </w:rPr>
                <w:delText>//IMKAD_AangebodenStuk/stukdeelVVE/opsommingPersonen/IMKAD_Persoon</w:delText>
              </w:r>
            </w:del>
          </w:p>
          <w:p w14:paraId="0079BCFF" w14:textId="4DCC6C6D" w:rsidR="00212AA3" w:rsidDel="00E614FB" w:rsidRDefault="00212AA3" w:rsidP="00212AA3">
            <w:pPr>
              <w:autoSpaceDE w:val="0"/>
              <w:autoSpaceDN w:val="0"/>
              <w:adjustRightInd w:val="0"/>
              <w:spacing w:after="0"/>
              <w:rPr>
                <w:del w:id="1722" w:author="Groot, Karina de" w:date="2024-08-07T14:39:00Z" w16du:dateUtc="2024-08-07T12:39:00Z"/>
                <w:sz w:val="16"/>
                <w:szCs w:val="16"/>
              </w:rPr>
            </w:pPr>
            <w:del w:id="1723" w:author="Groot, Karina de" w:date="2024-08-07T14:39:00Z" w16du:dateUtc="2024-08-07T12:39:00Z">
              <w:r w:rsidRPr="0041329A" w:rsidDel="00E614FB">
                <w:rPr>
                  <w:sz w:val="16"/>
                  <w:szCs w:val="16"/>
                </w:rPr>
                <w:delText>- Voor mapping zie betreffende tekstblok</w:delText>
              </w:r>
            </w:del>
          </w:p>
          <w:p w14:paraId="02A7CC88" w14:textId="36686E82" w:rsidR="005F474A" w:rsidDel="00E614FB" w:rsidRDefault="005F474A" w:rsidP="00212AA3">
            <w:pPr>
              <w:autoSpaceDE w:val="0"/>
              <w:autoSpaceDN w:val="0"/>
              <w:adjustRightInd w:val="0"/>
              <w:spacing w:after="0"/>
              <w:rPr>
                <w:del w:id="1724" w:author="Groot, Karina de" w:date="2024-08-07T14:39:00Z" w16du:dateUtc="2024-08-07T12:39:00Z"/>
                <w:sz w:val="16"/>
                <w:szCs w:val="16"/>
              </w:rPr>
            </w:pPr>
          </w:p>
          <w:p w14:paraId="33555CF2" w14:textId="26F98D55" w:rsidR="005F474A" w:rsidRPr="00955C39" w:rsidDel="00E614FB" w:rsidRDefault="005F474A" w:rsidP="005F474A">
            <w:pPr>
              <w:autoSpaceDE w:val="0"/>
              <w:autoSpaceDN w:val="0"/>
              <w:adjustRightInd w:val="0"/>
              <w:spacing w:after="0"/>
              <w:rPr>
                <w:del w:id="1725" w:author="Groot, Karina de" w:date="2024-08-07T14:39:00Z" w16du:dateUtc="2024-08-07T12:39:00Z"/>
                <w:sz w:val="16"/>
                <w:szCs w:val="16"/>
                <w:u w:val="single"/>
              </w:rPr>
            </w:pPr>
            <w:del w:id="1726" w:author="Groot, Karina de" w:date="2024-08-07T14:39:00Z" w16du:dateUtc="2024-08-07T12:39:00Z">
              <w:r w:rsidRPr="00955C39" w:rsidDel="00E614FB">
                <w:rPr>
                  <w:sz w:val="16"/>
                  <w:szCs w:val="16"/>
                  <w:u w:val="single"/>
                </w:rPr>
                <w:delText>Mapping woonadres:</w:delText>
              </w:r>
            </w:del>
          </w:p>
          <w:p w14:paraId="6CDB81CF" w14:textId="796E62DA" w:rsidR="005F474A" w:rsidDel="00E614FB" w:rsidRDefault="005F474A" w:rsidP="005F474A">
            <w:pPr>
              <w:autoSpaceDE w:val="0"/>
              <w:autoSpaceDN w:val="0"/>
              <w:adjustRightInd w:val="0"/>
              <w:spacing w:after="0"/>
              <w:rPr>
                <w:del w:id="1727" w:author="Groot, Karina de" w:date="2024-08-07T14:39:00Z" w16du:dateUtc="2024-08-07T12:39:00Z"/>
                <w:sz w:val="16"/>
                <w:szCs w:val="16"/>
              </w:rPr>
            </w:pPr>
            <w:del w:id="1728" w:author="Groot, Karina de" w:date="2024-08-07T14:39:00Z" w16du:dateUtc="2024-08-07T12:39:00Z">
              <w:r w:rsidRPr="006E4BC1" w:rsidDel="00E614FB">
                <w:rPr>
                  <w:sz w:val="16"/>
                  <w:szCs w:val="16"/>
                </w:rPr>
                <w:delText>//IMKAD_AangebodenStuk</w:delText>
              </w:r>
              <w:r w:rsidDel="00E614FB">
                <w:rPr>
                  <w:sz w:val="16"/>
                  <w:szCs w:val="16"/>
                </w:rPr>
                <w:delText>/stukdeelVVE/opsommingPersonen/IMKAD_Persoon/IMKAD_Woonlocatie</w:delText>
              </w:r>
            </w:del>
          </w:p>
          <w:p w14:paraId="3C0FD07F" w14:textId="372B3F97" w:rsidR="005F474A" w:rsidDel="00E614FB" w:rsidRDefault="005F474A" w:rsidP="005F474A">
            <w:pPr>
              <w:spacing w:after="0"/>
              <w:rPr>
                <w:del w:id="1729" w:author="Groot, Karina de" w:date="2024-08-07T14:39:00Z" w16du:dateUtc="2024-08-07T12:39:00Z"/>
                <w:sz w:val="16"/>
                <w:szCs w:val="16"/>
              </w:rPr>
            </w:pPr>
            <w:del w:id="1730" w:author="Groot, Karina de" w:date="2024-08-07T14:39:00Z" w16du:dateUtc="2024-08-07T12:39:00Z">
              <w:r w:rsidDel="00E614FB">
                <w:rPr>
                  <w:sz w:val="16"/>
                  <w:szCs w:val="16"/>
                </w:rPr>
                <w:delText>- Voor mapping  zie betreffende tekstblok.</w:delText>
              </w:r>
            </w:del>
          </w:p>
          <w:p w14:paraId="100E671D" w14:textId="4288C861" w:rsidR="00466637" w:rsidDel="00A70DD8" w:rsidRDefault="00466637" w:rsidP="00E614FB">
            <w:pPr>
              <w:spacing w:after="0"/>
              <w:rPr>
                <w:del w:id="1731" w:author="Groot, Karina de" w:date="2024-08-07T14:42:00Z" w16du:dateUtc="2024-08-07T12:42:00Z"/>
              </w:rPr>
            </w:pPr>
          </w:p>
        </w:tc>
      </w:tr>
      <w:tr w:rsidR="004D2D51" w14:paraId="491B617F" w14:textId="77777777" w:rsidTr="00067169">
        <w:trPr>
          <w:ins w:id="1732" w:author="Groot, Karina de" w:date="2024-08-07T14:13:00Z"/>
        </w:trPr>
        <w:tc>
          <w:tcPr>
            <w:tcW w:w="6232" w:type="dxa"/>
            <w:tcPrChange w:id="1733" w:author="Groot, Karina de" w:date="2024-08-07T15:24:00Z" w16du:dateUtc="2024-08-07T13:24:00Z">
              <w:tcPr>
                <w:tcW w:w="6484" w:type="dxa"/>
              </w:tcPr>
            </w:tcPrChange>
          </w:tcPr>
          <w:p w14:paraId="5AD5CCFD" w14:textId="77777777" w:rsidR="004D2D51" w:rsidRPr="00D754CF" w:rsidRDefault="004D2D51" w:rsidP="004D2D51">
            <w:pPr>
              <w:tabs>
                <w:tab w:val="num" w:pos="142"/>
              </w:tabs>
              <w:spacing w:after="0"/>
              <w:rPr>
                <w:ins w:id="1734" w:author="Groot, Karina de" w:date="2024-08-07T14:14:00Z" w16du:dateUtc="2024-08-07T12:14:00Z"/>
                <w:rFonts w:cs="Arial"/>
                <w:b/>
                <w:sz w:val="20"/>
                <w:lang w:val="en-US"/>
                <w:rPrChange w:id="1735" w:author="Groot, Karina de" w:date="2024-08-13T14:00:00Z" w16du:dateUtc="2024-08-13T12:00:00Z">
                  <w:rPr>
                    <w:ins w:id="1736" w:author="Groot, Karina de" w:date="2024-08-07T14:14:00Z" w16du:dateUtc="2024-08-07T12:14:00Z"/>
                    <w:rFonts w:cs="Arial"/>
                    <w:b/>
                    <w:szCs w:val="18"/>
                    <w:lang w:val="en-US"/>
                  </w:rPr>
                </w:rPrChange>
              </w:rPr>
            </w:pPr>
            <w:ins w:id="1737" w:author="Groot, Karina de" w:date="2024-08-07T14:14:00Z" w16du:dateUtc="2024-08-07T12:14:00Z">
              <w:r w:rsidRPr="00D754CF">
                <w:rPr>
                  <w:rFonts w:cs="Arial"/>
                  <w:b/>
                  <w:sz w:val="20"/>
                  <w:lang w:val="en-US"/>
                  <w:rPrChange w:id="1738" w:author="Groot, Karina de" w:date="2024-08-13T14:00:00Z" w16du:dateUtc="2024-08-13T12:00:00Z">
                    <w:rPr>
                      <w:rFonts w:cs="Arial"/>
                      <w:b/>
                      <w:szCs w:val="18"/>
                      <w:lang w:val="en-US"/>
                    </w:rPr>
                  </w:rPrChange>
                </w:rPr>
                <w:t>Variant C( onder het voorrecht van boedelbeschrijving):</w:t>
              </w:r>
            </w:ins>
          </w:p>
          <w:p w14:paraId="5725FD0C" w14:textId="6AC7DC50" w:rsidR="004D2D51" w:rsidRPr="00D754CF" w:rsidRDefault="004D2D51" w:rsidP="004D2D51">
            <w:pPr>
              <w:pStyle w:val="Geenafstand"/>
              <w:rPr>
                <w:ins w:id="1739" w:author="Groot, Karina de" w:date="2024-08-07T14:14:00Z" w16du:dateUtc="2024-08-07T12:14:00Z"/>
                <w:rFonts w:ascii="Arial" w:hAnsi="Arial" w:cs="Arial"/>
                <w:color w:val="7030A0"/>
                <w:sz w:val="20"/>
                <w:szCs w:val="20"/>
              </w:rPr>
            </w:pPr>
            <w:ins w:id="1740" w:author="Groot, Karina de" w:date="2024-08-07T14:14:00Z" w16du:dateUtc="2024-08-07T12:14:00Z">
              <w:r w:rsidRPr="00D754CF">
                <w:rPr>
                  <w:rFonts w:ascii="Arial" w:hAnsi="Arial" w:cs="Arial"/>
                  <w:color w:val="FF0000"/>
                  <w:sz w:val="20"/>
                  <w:szCs w:val="20"/>
                </w:rPr>
                <w:t xml:space="preserve">De nalatenschap van </w:t>
              </w:r>
              <w:r w:rsidRPr="00D754CF">
                <w:rPr>
                  <w:rFonts w:ascii="Arial" w:hAnsi="Arial" w:cs="Arial"/>
                  <w:color w:val="008200"/>
                  <w:sz w:val="20"/>
                  <w:szCs w:val="20"/>
                </w:rPr>
                <w:t>erflater</w:t>
              </w:r>
              <w:r w:rsidRPr="00D754CF">
                <w:rPr>
                  <w:rFonts w:ascii="Arial" w:hAnsi="Arial" w:cs="Arial"/>
                  <w:sz w:val="20"/>
                  <w:szCs w:val="20"/>
                </w:rPr>
                <w:t>/</w:t>
              </w:r>
              <w:r w:rsidRPr="00D754CF">
                <w:rPr>
                  <w:rFonts w:ascii="Arial" w:hAnsi="Arial" w:cs="Arial"/>
                  <w:color w:val="008200"/>
                  <w:sz w:val="20"/>
                  <w:szCs w:val="20"/>
                </w:rPr>
                <w:t>erflaatster</w:t>
              </w:r>
              <w:r w:rsidRPr="00D754CF">
                <w:rPr>
                  <w:rFonts w:ascii="Arial" w:hAnsi="Arial" w:cs="Arial"/>
                  <w:sz w:val="20"/>
                  <w:szCs w:val="20"/>
                </w:rPr>
                <w:t>/</w:t>
              </w:r>
              <w:r w:rsidRPr="00D754CF">
                <w:rPr>
                  <w:rFonts w:ascii="Arial" w:hAnsi="Arial" w:cs="Arial"/>
                  <w:color w:val="008200"/>
                  <w:sz w:val="20"/>
                  <w:szCs w:val="20"/>
                </w:rPr>
                <w:t xml:space="preserve">de overledene </w:t>
              </w:r>
              <w:r w:rsidRPr="00D754CF">
                <w:rPr>
                  <w:rFonts w:ascii="Arial" w:hAnsi="Arial" w:cs="Arial"/>
                  <w:color w:val="FF0000"/>
                  <w:sz w:val="20"/>
                  <w:szCs w:val="20"/>
                </w:rPr>
                <w:t>is door de hiervoor</w:t>
              </w:r>
              <w:r w:rsidRPr="00D754CF">
                <w:rPr>
                  <w:rFonts w:ascii="Arial" w:hAnsi="Arial" w:cs="Arial"/>
                  <w:color w:val="7030A0"/>
                  <w:sz w:val="20"/>
                  <w:szCs w:val="20"/>
                </w:rPr>
                <w:t xml:space="preserve"> onder ERFGENAMEN </w:t>
              </w:r>
              <w:r w:rsidRPr="00D754CF">
                <w:rPr>
                  <w:rFonts w:ascii="Arial" w:hAnsi="Arial" w:cs="Arial"/>
                  <w:snapToGrid w:val="0"/>
                  <w:kern w:val="28"/>
                  <w:sz w:val="20"/>
                  <w:szCs w:val="20"/>
                </w:rPr>
                <w:fldChar w:fldCharType="begin"/>
              </w:r>
              <w:r w:rsidRPr="00D754CF">
                <w:rPr>
                  <w:rFonts w:ascii="Arial" w:hAnsi="Arial" w:cs="Arial"/>
                  <w:snapToGrid w:val="0"/>
                  <w:kern w:val="28"/>
                  <w:sz w:val="20"/>
                  <w:szCs w:val="20"/>
                </w:rPr>
                <w:instrText>MacroButton Nomacro §</w:instrText>
              </w:r>
              <w:r w:rsidRPr="00D754CF">
                <w:rPr>
                  <w:rFonts w:ascii="Arial" w:hAnsi="Arial" w:cs="Arial"/>
                  <w:snapToGrid w:val="0"/>
                  <w:kern w:val="28"/>
                  <w:sz w:val="20"/>
                  <w:szCs w:val="20"/>
                </w:rPr>
                <w:fldChar w:fldCharType="end"/>
              </w:r>
              <w:r w:rsidRPr="00D754CF">
                <w:rPr>
                  <w:rStyle w:val="normaltextrun"/>
                  <w:rFonts w:ascii="Arial" w:hAnsi="Arial" w:cs="Arial"/>
                  <w:color w:val="7030A0"/>
                  <w:sz w:val="20"/>
                  <w:szCs w:val="20"/>
                </w:rPr>
                <w:t>sub</w:t>
              </w:r>
              <w:r w:rsidRPr="00D754CF">
                <w:rPr>
                  <w:rStyle w:val="normaltextrun"/>
                  <w:rFonts w:ascii="Arial" w:hAnsi="Arial" w:cs="Arial"/>
                  <w:color w:val="FF0000"/>
                  <w:sz w:val="20"/>
                  <w:szCs w:val="20"/>
                </w:rPr>
                <w:t xml:space="preserve"> </w:t>
              </w:r>
              <w:r w:rsidRPr="00D754CF">
                <w:rPr>
                  <w:rFonts w:ascii="Arial" w:hAnsi="Arial" w:cs="Arial"/>
                  <w:snapToGrid w:val="0"/>
                  <w:kern w:val="28"/>
                  <w:sz w:val="20"/>
                  <w:szCs w:val="20"/>
                </w:rPr>
                <w:fldChar w:fldCharType="begin"/>
              </w:r>
              <w:r w:rsidRPr="00D754CF">
                <w:rPr>
                  <w:rFonts w:ascii="Arial" w:hAnsi="Arial" w:cs="Arial"/>
                  <w:snapToGrid w:val="0"/>
                  <w:kern w:val="28"/>
                  <w:sz w:val="20"/>
                  <w:szCs w:val="20"/>
                </w:rPr>
                <w:instrText>MacroButton Nomacro §</w:instrText>
              </w:r>
              <w:r w:rsidRPr="00D754CF">
                <w:rPr>
                  <w:rFonts w:ascii="Arial" w:hAnsi="Arial" w:cs="Arial"/>
                  <w:snapToGrid w:val="0"/>
                  <w:kern w:val="28"/>
                  <w:sz w:val="20"/>
                  <w:szCs w:val="20"/>
                </w:rPr>
                <w:fldChar w:fldCharType="end"/>
              </w:r>
              <w:r w:rsidRPr="00D754CF">
                <w:rPr>
                  <w:rFonts w:ascii="Arial" w:hAnsi="Arial" w:cs="Arial"/>
                  <w:snapToGrid w:val="0"/>
                  <w:kern w:val="28"/>
                  <w:sz w:val="20"/>
                  <w:szCs w:val="20"/>
                </w:rPr>
                <w:t>nummer(s)</w:t>
              </w:r>
              <w:r w:rsidRPr="00D754CF">
                <w:rPr>
                  <w:rFonts w:ascii="Arial" w:hAnsi="Arial" w:cs="Arial"/>
                  <w:snapToGrid w:val="0"/>
                  <w:kern w:val="28"/>
                  <w:sz w:val="20"/>
                  <w:szCs w:val="20"/>
                </w:rPr>
                <w:fldChar w:fldCharType="begin"/>
              </w:r>
              <w:r w:rsidRPr="00D754CF">
                <w:rPr>
                  <w:rFonts w:ascii="Arial" w:hAnsi="Arial" w:cs="Arial"/>
                  <w:snapToGrid w:val="0"/>
                  <w:kern w:val="28"/>
                  <w:sz w:val="20"/>
                  <w:szCs w:val="20"/>
                </w:rPr>
                <w:instrText>MacroButton Nomacro §</w:instrText>
              </w:r>
              <w:r w:rsidRPr="00D754CF">
                <w:rPr>
                  <w:rFonts w:ascii="Arial" w:hAnsi="Arial" w:cs="Arial"/>
                  <w:snapToGrid w:val="0"/>
                  <w:kern w:val="28"/>
                  <w:sz w:val="20"/>
                  <w:szCs w:val="20"/>
                </w:rPr>
                <w:fldChar w:fldCharType="end"/>
              </w:r>
              <w:r w:rsidRPr="00D754CF">
                <w:rPr>
                  <w:rFonts w:ascii="Arial" w:hAnsi="Arial" w:cs="Arial"/>
                  <w:snapToGrid w:val="0"/>
                  <w:kern w:val="28"/>
                  <w:sz w:val="20"/>
                  <w:szCs w:val="20"/>
                </w:rPr>
                <w:fldChar w:fldCharType="begin"/>
              </w:r>
              <w:r w:rsidRPr="00D754CF">
                <w:rPr>
                  <w:rFonts w:ascii="Arial" w:hAnsi="Arial" w:cs="Arial"/>
                  <w:snapToGrid w:val="0"/>
                  <w:kern w:val="28"/>
                  <w:sz w:val="20"/>
                  <w:szCs w:val="20"/>
                </w:rPr>
                <w:instrText>MacroButton Nomacro §</w:instrText>
              </w:r>
              <w:r w:rsidRPr="00D754CF">
                <w:rPr>
                  <w:rFonts w:ascii="Arial" w:hAnsi="Arial" w:cs="Arial"/>
                  <w:snapToGrid w:val="0"/>
                  <w:kern w:val="28"/>
                  <w:sz w:val="20"/>
                  <w:szCs w:val="20"/>
                </w:rPr>
                <w:fldChar w:fldCharType="end"/>
              </w:r>
              <w:r w:rsidRPr="00D754CF">
                <w:rPr>
                  <w:rFonts w:ascii="Arial" w:hAnsi="Arial" w:cs="Arial"/>
                  <w:color w:val="7030A0"/>
                  <w:sz w:val="20"/>
                  <w:szCs w:val="20"/>
                </w:rPr>
                <w:t xml:space="preserve"> </w:t>
              </w:r>
              <w:r w:rsidRPr="00D754CF">
                <w:rPr>
                  <w:rFonts w:ascii="Arial" w:hAnsi="Arial" w:cs="Arial"/>
                  <w:color w:val="FF0000"/>
                  <w:sz w:val="20"/>
                  <w:szCs w:val="20"/>
                </w:rPr>
                <w:t>genoemde</w:t>
              </w:r>
              <w:r w:rsidRPr="00D754CF">
                <w:rPr>
                  <w:rFonts w:ascii="Arial" w:hAnsi="Arial" w:cs="Arial"/>
                  <w:color w:val="7030A0"/>
                  <w:sz w:val="20"/>
                  <w:szCs w:val="20"/>
                </w:rPr>
                <w:t xml:space="preserve"> </w:t>
              </w:r>
            </w:ins>
            <w:ins w:id="1741" w:author="Groot, Karina de" w:date="2024-08-13T14:00:00Z" w16du:dateUtc="2024-08-13T12:00:00Z">
              <w:r w:rsidR="00D754CF" w:rsidRPr="00D754CF">
                <w:rPr>
                  <w:rStyle w:val="normaltextrun"/>
                  <w:rFonts w:ascii="Arial" w:hAnsi="Arial" w:cs="Arial"/>
                  <w:color w:val="008200"/>
                  <w:sz w:val="20"/>
                  <w:szCs w:val="20"/>
                  <w:rPrChange w:id="1742" w:author="Groot, Karina de" w:date="2024-08-13T14:00:00Z" w16du:dateUtc="2024-08-13T12:00:00Z">
                    <w:rPr>
                      <w:rStyle w:val="normaltextrun"/>
                      <w:rFonts w:cs="Arial"/>
                      <w:color w:val="008200"/>
                      <w:sz w:val="20"/>
                    </w:rPr>
                  </w:rPrChange>
                </w:rPr>
                <w:t>erfgenaam</w:t>
              </w:r>
              <w:r w:rsidR="00D754CF" w:rsidRPr="00D754CF">
                <w:rPr>
                  <w:rStyle w:val="normaltextrun"/>
                  <w:rFonts w:ascii="Arial" w:hAnsi="Arial" w:cs="Arial"/>
                  <w:sz w:val="20"/>
                  <w:szCs w:val="20"/>
                  <w:rPrChange w:id="1743" w:author="Groot, Karina de" w:date="2024-08-13T14:00:00Z" w16du:dateUtc="2024-08-13T12:00:00Z">
                    <w:rPr>
                      <w:rStyle w:val="normaltextrun"/>
                      <w:rFonts w:cs="Arial"/>
                      <w:sz w:val="20"/>
                    </w:rPr>
                  </w:rPrChange>
                </w:rPr>
                <w:t>/</w:t>
              </w:r>
              <w:r w:rsidR="00D754CF" w:rsidRPr="00D754CF">
                <w:rPr>
                  <w:rStyle w:val="normaltextrun"/>
                  <w:rFonts w:ascii="Arial" w:hAnsi="Arial" w:cs="Arial"/>
                  <w:color w:val="008200"/>
                  <w:sz w:val="20"/>
                  <w:szCs w:val="20"/>
                  <w:rPrChange w:id="1744" w:author="Groot, Karina de" w:date="2024-08-13T14:00:00Z" w16du:dateUtc="2024-08-13T12:00:00Z">
                    <w:rPr>
                      <w:rStyle w:val="normaltextrun"/>
                      <w:rFonts w:cs="Arial"/>
                      <w:color w:val="008200"/>
                      <w:sz w:val="20"/>
                    </w:rPr>
                  </w:rPrChange>
                </w:rPr>
                <w:t>erfgename</w:t>
              </w:r>
              <w:r w:rsidR="00D754CF" w:rsidRPr="00D754CF">
                <w:rPr>
                  <w:rStyle w:val="normaltextrun"/>
                  <w:rFonts w:ascii="Arial" w:hAnsi="Arial" w:cs="Arial"/>
                  <w:sz w:val="20"/>
                  <w:szCs w:val="20"/>
                  <w:rPrChange w:id="1745" w:author="Groot, Karina de" w:date="2024-08-13T14:00:00Z" w16du:dateUtc="2024-08-13T12:00:00Z">
                    <w:rPr>
                      <w:rStyle w:val="normaltextrun"/>
                      <w:rFonts w:cs="Arial"/>
                      <w:sz w:val="20"/>
                    </w:rPr>
                  </w:rPrChange>
                </w:rPr>
                <w:t>/</w:t>
              </w:r>
              <w:r w:rsidR="00D754CF" w:rsidRPr="00D754CF">
                <w:rPr>
                  <w:rStyle w:val="normaltextrun"/>
                  <w:rFonts w:ascii="Arial" w:hAnsi="Arial" w:cs="Arial"/>
                  <w:color w:val="008200"/>
                  <w:sz w:val="20"/>
                  <w:szCs w:val="20"/>
                  <w:rPrChange w:id="1746" w:author="Groot, Karina de" w:date="2024-08-13T14:00:00Z" w16du:dateUtc="2024-08-13T12:00:00Z">
                    <w:rPr>
                      <w:rStyle w:val="normaltextrun"/>
                      <w:rFonts w:cs="Arial"/>
                      <w:color w:val="008200"/>
                      <w:sz w:val="20"/>
                    </w:rPr>
                  </w:rPrChange>
                </w:rPr>
                <w:t xml:space="preserve">erfgenamen </w:t>
              </w:r>
            </w:ins>
            <w:ins w:id="1747" w:author="Groot, Karina de" w:date="2024-08-07T14:14:00Z" w16du:dateUtc="2024-08-07T12:14:00Z">
              <w:r w:rsidRPr="00D754CF">
                <w:rPr>
                  <w:rFonts w:ascii="Arial" w:hAnsi="Arial" w:cs="Arial"/>
                  <w:color w:val="FF0000"/>
                  <w:sz w:val="20"/>
                  <w:szCs w:val="20"/>
                </w:rPr>
                <w:t xml:space="preserve">aanvaard onder het voorrecht </w:t>
              </w:r>
              <w:r w:rsidRPr="00D754CF">
                <w:rPr>
                  <w:rFonts w:ascii="Arial" w:hAnsi="Arial" w:cs="Arial"/>
                  <w:color w:val="FF0000"/>
                  <w:sz w:val="20"/>
                  <w:szCs w:val="20"/>
                </w:rPr>
                <w:lastRenderedPageBreak/>
                <w:t xml:space="preserve">van boedelbeschrijving, </w:t>
              </w:r>
              <w:r w:rsidRPr="00D754CF">
                <w:rPr>
                  <w:rFonts w:ascii="Arial" w:hAnsi="Arial" w:cs="Arial"/>
                  <w:color w:val="008200"/>
                  <w:sz w:val="20"/>
                  <w:szCs w:val="20"/>
                </w:rPr>
                <w:t>blijkens</w:t>
              </w:r>
              <w:r w:rsidRPr="00D754CF">
                <w:rPr>
                  <w:rFonts w:ascii="Arial" w:hAnsi="Arial" w:cs="Arial"/>
                  <w:sz w:val="20"/>
                  <w:szCs w:val="20"/>
                </w:rPr>
                <w:t>/</w:t>
              </w:r>
              <w:r w:rsidRPr="00D754CF">
                <w:rPr>
                  <w:rFonts w:ascii="Arial" w:hAnsi="Arial" w:cs="Arial"/>
                  <w:color w:val="008200"/>
                  <w:sz w:val="20"/>
                  <w:szCs w:val="20"/>
                </w:rPr>
                <w:t xml:space="preserve"> zoals blijkt uit</w:t>
              </w:r>
              <w:r w:rsidRPr="00D754CF">
                <w:rPr>
                  <w:rFonts w:ascii="Arial" w:hAnsi="Arial" w:cs="Arial"/>
                  <w:color w:val="70AD47" w:themeColor="accent6"/>
                  <w:sz w:val="20"/>
                  <w:szCs w:val="20"/>
                </w:rPr>
                <w:t xml:space="preserve"> </w:t>
              </w:r>
              <w:r w:rsidRPr="00D754CF">
                <w:rPr>
                  <w:rFonts w:ascii="Arial" w:hAnsi="Arial" w:cs="Arial"/>
                  <w:color w:val="FF0000"/>
                  <w:sz w:val="20"/>
                  <w:szCs w:val="20"/>
                </w:rPr>
                <w:t xml:space="preserve">een akte op </w:t>
              </w:r>
              <w:r w:rsidRPr="00D754CF">
                <w:rPr>
                  <w:rFonts w:ascii="Arial" w:hAnsi="Arial" w:cs="Arial"/>
                  <w:snapToGrid w:val="0"/>
                  <w:kern w:val="28"/>
                  <w:sz w:val="20"/>
                  <w:szCs w:val="20"/>
                </w:rPr>
                <w:fldChar w:fldCharType="begin"/>
              </w:r>
              <w:r w:rsidRPr="00D754CF">
                <w:rPr>
                  <w:rFonts w:ascii="Arial" w:hAnsi="Arial" w:cs="Arial"/>
                  <w:snapToGrid w:val="0"/>
                  <w:kern w:val="28"/>
                  <w:sz w:val="20"/>
                  <w:szCs w:val="20"/>
                </w:rPr>
                <w:instrText>MacroButton Nomacro §</w:instrText>
              </w:r>
              <w:r w:rsidRPr="00D754CF">
                <w:rPr>
                  <w:rFonts w:ascii="Arial" w:hAnsi="Arial" w:cs="Arial"/>
                  <w:snapToGrid w:val="0"/>
                  <w:kern w:val="28"/>
                  <w:sz w:val="20"/>
                  <w:szCs w:val="20"/>
                </w:rPr>
                <w:fldChar w:fldCharType="end"/>
              </w:r>
              <w:r w:rsidRPr="00D754CF">
                <w:rPr>
                  <w:rFonts w:ascii="Arial" w:hAnsi="Arial" w:cs="Arial"/>
                  <w:snapToGrid w:val="0"/>
                  <w:kern w:val="28"/>
                  <w:sz w:val="20"/>
                  <w:szCs w:val="20"/>
                </w:rPr>
                <w:t>datum</w:t>
              </w:r>
              <w:r w:rsidRPr="00D754CF">
                <w:rPr>
                  <w:rFonts w:ascii="Arial" w:hAnsi="Arial" w:cs="Arial"/>
                  <w:snapToGrid w:val="0"/>
                  <w:kern w:val="28"/>
                  <w:sz w:val="20"/>
                  <w:szCs w:val="20"/>
                </w:rPr>
                <w:fldChar w:fldCharType="begin"/>
              </w:r>
              <w:r w:rsidRPr="00D754CF">
                <w:rPr>
                  <w:rFonts w:ascii="Arial" w:hAnsi="Arial" w:cs="Arial"/>
                  <w:snapToGrid w:val="0"/>
                  <w:kern w:val="28"/>
                  <w:sz w:val="20"/>
                  <w:szCs w:val="20"/>
                </w:rPr>
                <w:instrText>MacroButton Nomacro §</w:instrText>
              </w:r>
              <w:r w:rsidRPr="00D754CF">
                <w:rPr>
                  <w:rFonts w:ascii="Arial" w:hAnsi="Arial" w:cs="Arial"/>
                  <w:snapToGrid w:val="0"/>
                  <w:kern w:val="28"/>
                  <w:sz w:val="20"/>
                  <w:szCs w:val="20"/>
                </w:rPr>
                <w:fldChar w:fldCharType="end"/>
              </w:r>
              <w:r w:rsidRPr="00D754CF">
                <w:rPr>
                  <w:rFonts w:ascii="Arial" w:hAnsi="Arial" w:cs="Arial"/>
                  <w:color w:val="FF0000"/>
                  <w:sz w:val="20"/>
                  <w:szCs w:val="20"/>
                </w:rPr>
                <w:t xml:space="preserve"> opgemaakt ter griffie van de Rechtbank </w:t>
              </w:r>
              <w:r w:rsidRPr="00D754CF">
                <w:rPr>
                  <w:rFonts w:ascii="Arial" w:hAnsi="Arial" w:cs="Arial"/>
                  <w:snapToGrid w:val="0"/>
                  <w:kern w:val="28"/>
                  <w:sz w:val="20"/>
                  <w:szCs w:val="20"/>
                </w:rPr>
                <w:fldChar w:fldCharType="begin"/>
              </w:r>
              <w:r w:rsidRPr="00D754CF">
                <w:rPr>
                  <w:rFonts w:ascii="Arial" w:hAnsi="Arial" w:cs="Arial"/>
                  <w:snapToGrid w:val="0"/>
                  <w:kern w:val="28"/>
                  <w:sz w:val="20"/>
                  <w:szCs w:val="20"/>
                </w:rPr>
                <w:instrText>MacroButton Nomacro §</w:instrText>
              </w:r>
              <w:r w:rsidRPr="00D754CF">
                <w:rPr>
                  <w:rFonts w:ascii="Arial" w:hAnsi="Arial" w:cs="Arial"/>
                  <w:snapToGrid w:val="0"/>
                  <w:kern w:val="28"/>
                  <w:sz w:val="20"/>
                  <w:szCs w:val="20"/>
                </w:rPr>
                <w:fldChar w:fldCharType="end"/>
              </w:r>
              <w:r w:rsidRPr="00D754CF">
                <w:rPr>
                  <w:rFonts w:ascii="Arial" w:hAnsi="Arial" w:cs="Arial"/>
                  <w:snapToGrid w:val="0"/>
                  <w:kern w:val="28"/>
                  <w:sz w:val="20"/>
                  <w:szCs w:val="20"/>
                </w:rPr>
                <w:t>plaats of naam rechtbank</w:t>
              </w:r>
              <w:r w:rsidRPr="00D754CF">
                <w:rPr>
                  <w:rFonts w:ascii="Arial" w:hAnsi="Arial" w:cs="Arial"/>
                  <w:snapToGrid w:val="0"/>
                  <w:kern w:val="28"/>
                  <w:sz w:val="20"/>
                  <w:szCs w:val="20"/>
                </w:rPr>
                <w:fldChar w:fldCharType="begin"/>
              </w:r>
              <w:r w:rsidRPr="00D754CF">
                <w:rPr>
                  <w:rFonts w:ascii="Arial" w:hAnsi="Arial" w:cs="Arial"/>
                  <w:snapToGrid w:val="0"/>
                  <w:kern w:val="28"/>
                  <w:sz w:val="20"/>
                  <w:szCs w:val="20"/>
                </w:rPr>
                <w:instrText>MacroButton Nomacro §</w:instrText>
              </w:r>
              <w:r w:rsidRPr="00D754CF">
                <w:rPr>
                  <w:rFonts w:ascii="Arial" w:hAnsi="Arial" w:cs="Arial"/>
                  <w:snapToGrid w:val="0"/>
                  <w:kern w:val="28"/>
                  <w:sz w:val="20"/>
                  <w:szCs w:val="20"/>
                </w:rPr>
                <w:fldChar w:fldCharType="end"/>
              </w:r>
              <w:r w:rsidRPr="00D754CF">
                <w:rPr>
                  <w:rFonts w:ascii="Arial" w:hAnsi="Arial" w:cs="Arial"/>
                  <w:color w:val="FF0000"/>
                  <w:sz w:val="20"/>
                  <w:szCs w:val="20"/>
                </w:rPr>
                <w:t xml:space="preserve">, akte registernummer </w:t>
              </w:r>
              <w:r w:rsidRPr="00D754CF">
                <w:rPr>
                  <w:rFonts w:ascii="Arial" w:hAnsi="Arial" w:cs="Arial"/>
                  <w:snapToGrid w:val="0"/>
                  <w:kern w:val="28"/>
                  <w:sz w:val="20"/>
                  <w:szCs w:val="20"/>
                </w:rPr>
                <w:fldChar w:fldCharType="begin"/>
              </w:r>
              <w:r w:rsidRPr="00D754CF">
                <w:rPr>
                  <w:rFonts w:ascii="Arial" w:hAnsi="Arial" w:cs="Arial"/>
                  <w:snapToGrid w:val="0"/>
                  <w:kern w:val="28"/>
                  <w:sz w:val="20"/>
                  <w:szCs w:val="20"/>
                </w:rPr>
                <w:instrText>MacroButton Nomacro §</w:instrText>
              </w:r>
              <w:r w:rsidRPr="00D754CF">
                <w:rPr>
                  <w:rFonts w:ascii="Arial" w:hAnsi="Arial" w:cs="Arial"/>
                  <w:snapToGrid w:val="0"/>
                  <w:kern w:val="28"/>
                  <w:sz w:val="20"/>
                  <w:szCs w:val="20"/>
                </w:rPr>
                <w:fldChar w:fldCharType="end"/>
              </w:r>
              <w:r w:rsidRPr="00D754CF">
                <w:rPr>
                  <w:rFonts w:ascii="Arial" w:hAnsi="Arial" w:cs="Arial"/>
                  <w:snapToGrid w:val="0"/>
                  <w:kern w:val="28"/>
                  <w:sz w:val="20"/>
                  <w:szCs w:val="20"/>
                </w:rPr>
                <w:t>registernummer</w:t>
              </w:r>
              <w:r w:rsidRPr="00D754CF">
                <w:rPr>
                  <w:rFonts w:ascii="Arial" w:hAnsi="Arial" w:cs="Arial"/>
                  <w:snapToGrid w:val="0"/>
                  <w:kern w:val="28"/>
                  <w:sz w:val="20"/>
                  <w:szCs w:val="20"/>
                </w:rPr>
                <w:fldChar w:fldCharType="begin"/>
              </w:r>
              <w:r w:rsidRPr="00D754CF">
                <w:rPr>
                  <w:rFonts w:ascii="Arial" w:hAnsi="Arial" w:cs="Arial"/>
                  <w:snapToGrid w:val="0"/>
                  <w:kern w:val="28"/>
                  <w:sz w:val="20"/>
                  <w:szCs w:val="20"/>
                </w:rPr>
                <w:instrText>MacroButton Nomacro §</w:instrText>
              </w:r>
              <w:r w:rsidRPr="00D754CF">
                <w:rPr>
                  <w:rFonts w:ascii="Arial" w:hAnsi="Arial" w:cs="Arial"/>
                  <w:snapToGrid w:val="0"/>
                  <w:kern w:val="28"/>
                  <w:sz w:val="20"/>
                  <w:szCs w:val="20"/>
                </w:rPr>
                <w:fldChar w:fldCharType="end"/>
              </w:r>
              <w:r w:rsidRPr="00D754CF">
                <w:rPr>
                  <w:rFonts w:ascii="Arial" w:hAnsi="Arial" w:cs="Arial"/>
                  <w:color w:val="FF0000"/>
                  <w:sz w:val="20"/>
                  <w:szCs w:val="20"/>
                </w:rPr>
                <w:t xml:space="preserve">. Een afschrift van die verklaring is ingeschreven in het boedelregister van voormelde Rechtbank. </w:t>
              </w:r>
            </w:ins>
          </w:p>
          <w:p w14:paraId="49866306" w14:textId="77777777" w:rsidR="004D2D51" w:rsidRPr="00EC2DC2" w:rsidRDefault="004D2D51" w:rsidP="004C09C7">
            <w:pPr>
              <w:tabs>
                <w:tab w:val="num" w:pos="142"/>
              </w:tabs>
              <w:spacing w:after="0"/>
              <w:rPr>
                <w:ins w:id="1748" w:author="Groot, Karina de" w:date="2024-08-07T14:13:00Z" w16du:dateUtc="2024-08-07T12:13:00Z"/>
                <w:rFonts w:cs="Arial"/>
                <w:b/>
                <w:szCs w:val="18"/>
                <w:lang w:val="en-US"/>
              </w:rPr>
            </w:pPr>
          </w:p>
        </w:tc>
        <w:tc>
          <w:tcPr>
            <w:tcW w:w="7371" w:type="dxa"/>
            <w:tcPrChange w:id="1749" w:author="Groot, Karina de" w:date="2024-08-07T15:24:00Z" w16du:dateUtc="2024-08-07T13:24:00Z">
              <w:tcPr>
                <w:tcW w:w="7403" w:type="dxa"/>
                <w:gridSpan w:val="3"/>
              </w:tcPr>
            </w:tcPrChange>
          </w:tcPr>
          <w:p w14:paraId="18ADA69E" w14:textId="10895BC1" w:rsidR="008A4276" w:rsidRPr="00CF2662" w:rsidRDefault="008A4276" w:rsidP="008A4276">
            <w:pPr>
              <w:spacing w:after="0"/>
              <w:rPr>
                <w:ins w:id="1750" w:author="Groot, Karina de" w:date="2024-08-07T15:12:00Z" w16du:dateUtc="2024-08-07T13:12:00Z"/>
                <w:rStyle w:val="normaltextrun"/>
                <w:rFonts w:cs="Arial"/>
                <w:u w:val="single"/>
              </w:rPr>
            </w:pPr>
            <w:ins w:id="1751" w:author="Groot, Karina de" w:date="2024-08-07T15:12:00Z" w16du:dateUtc="2024-08-07T13:12:00Z">
              <w:r w:rsidRPr="00CF2662">
                <w:rPr>
                  <w:rStyle w:val="eop"/>
                  <w:sz w:val="16"/>
                  <w:szCs w:val="16"/>
                  <w:u w:val="single"/>
                </w:rPr>
                <w:lastRenderedPageBreak/>
                <w:t xml:space="preserve">Mapping tonen tekstkeuze </w:t>
              </w:r>
              <w:r w:rsidRPr="00CF2662">
                <w:rPr>
                  <w:rStyle w:val="normaltextrun"/>
                  <w:rFonts w:cs="Arial"/>
                  <w:color w:val="7030A0"/>
                  <w:sz w:val="16"/>
                  <w:szCs w:val="16"/>
                  <w:u w:val="single"/>
                </w:rPr>
                <w:t>onder ERFGENAMEN</w:t>
              </w:r>
              <w:r w:rsidRPr="00CF2662">
                <w:rPr>
                  <w:rStyle w:val="normaltextrun"/>
                  <w:rFonts w:cs="Arial"/>
                  <w:sz w:val="16"/>
                  <w:szCs w:val="16"/>
                  <w:u w:val="single"/>
                </w:rPr>
                <w:t>:</w:t>
              </w:r>
            </w:ins>
          </w:p>
          <w:p w14:paraId="58DDCC2C" w14:textId="2C461FE9" w:rsidR="008A4276" w:rsidRPr="00931A96" w:rsidRDefault="008A4276" w:rsidP="008A4276">
            <w:pPr>
              <w:spacing w:after="0"/>
              <w:rPr>
                <w:ins w:id="1752" w:author="Groot, Karina de" w:date="2024-08-07T15:12:00Z" w16du:dateUtc="2024-08-07T13:12:00Z"/>
                <w:rStyle w:val="eop"/>
                <w:rFonts w:cs="Arial"/>
                <w:sz w:val="16"/>
                <w:szCs w:val="16"/>
              </w:rPr>
            </w:pPr>
            <w:ins w:id="1753" w:author="Groot, Karina de" w:date="2024-08-07T15:12:00Z" w16du:dateUtc="2024-08-07T13:12:00Z">
              <w:r w:rsidRPr="00931A96">
                <w:rPr>
                  <w:rStyle w:val="eop"/>
                  <w:rFonts w:cs="Arial"/>
                  <w:sz w:val="16"/>
                  <w:szCs w:val="16"/>
                </w:rPr>
                <w:t>//IMKAD_AangebodenStuk/stukdeelVVE/</w:t>
              </w:r>
              <w:r w:rsidRPr="00301919">
                <w:rPr>
                  <w:rStyle w:val="eop"/>
                  <w:rFonts w:cs="Arial"/>
                  <w:sz w:val="16"/>
                  <w:szCs w:val="16"/>
                </w:rPr>
                <w:t>aanvaardingen</w:t>
              </w:r>
              <w:r>
                <w:rPr>
                  <w:rStyle w:val="eop"/>
                  <w:rFonts w:cs="Arial"/>
                  <w:sz w:val="16"/>
                  <w:szCs w:val="16"/>
                </w:rPr>
                <w:t>/</w:t>
              </w:r>
            </w:ins>
            <w:ins w:id="1754" w:author="Groot, Karina de" w:date="2024-08-07T15:18:00Z" w16du:dateUtc="2024-08-07T13:18:00Z">
              <w:r w:rsidR="00EA573E" w:rsidRPr="00EA573E">
                <w:rPr>
                  <w:rStyle w:val="eop"/>
                  <w:rFonts w:cs="Arial"/>
                  <w:sz w:val="16"/>
                  <w:szCs w:val="16"/>
                </w:rPr>
                <w:t>beneficiaireBoedelbeschrijving</w:t>
              </w:r>
            </w:ins>
            <w:ins w:id="1755" w:author="Groot, Karina de" w:date="2024-08-07T15:12:00Z" w16du:dateUtc="2024-08-07T13:12:00Z">
              <w:r w:rsidRPr="00931A96">
                <w:rPr>
                  <w:rStyle w:val="eop"/>
                  <w:rFonts w:cs="Arial"/>
                  <w:sz w:val="16"/>
                  <w:szCs w:val="16"/>
                </w:rPr>
                <w:t>/tekstkeuze</w:t>
              </w:r>
            </w:ins>
          </w:p>
          <w:p w14:paraId="4FEE867B" w14:textId="77777777" w:rsidR="008A4276" w:rsidRDefault="008A4276" w:rsidP="008A4276">
            <w:pPr>
              <w:spacing w:after="0"/>
              <w:rPr>
                <w:ins w:id="1756" w:author="Groot, Karina de" w:date="2024-08-07T15:12:00Z" w16du:dateUtc="2024-08-07T13:12:00Z"/>
                <w:rStyle w:val="eop"/>
                <w:sz w:val="16"/>
                <w:szCs w:val="16"/>
              </w:rPr>
            </w:pPr>
            <w:ins w:id="1757" w:author="Groot, Karina de" w:date="2024-08-07T15:12:00Z" w16du:dateUtc="2024-08-07T13:12:00Z">
              <w:r>
                <w:rPr>
                  <w:rStyle w:val="eop"/>
                  <w:sz w:val="16"/>
                  <w:szCs w:val="16"/>
                </w:rPr>
                <w:t>.//tagNaam (k_KopjeErfgenamen)</w:t>
              </w:r>
            </w:ins>
          </w:p>
          <w:p w14:paraId="363F4279" w14:textId="65456367" w:rsidR="00DD3716" w:rsidRDefault="00DD3716" w:rsidP="00DD3716">
            <w:pPr>
              <w:spacing w:after="0"/>
              <w:rPr>
                <w:ins w:id="1758" w:author="Groot, Karina de" w:date="2024-08-12T15:38:00Z" w16du:dateUtc="2024-08-12T13:38:00Z"/>
                <w:rStyle w:val="eop"/>
                <w:sz w:val="16"/>
                <w:szCs w:val="16"/>
              </w:rPr>
            </w:pPr>
            <w:ins w:id="1759" w:author="Groot, Karina de" w:date="2024-08-12T15:36:00Z" w16du:dateUtc="2024-08-12T13:36:00Z">
              <w:r>
                <w:rPr>
                  <w:rStyle w:val="eop"/>
                  <w:sz w:val="16"/>
                  <w:szCs w:val="16"/>
                </w:rPr>
                <w:t>.//tekst (</w:t>
              </w:r>
            </w:ins>
            <w:ins w:id="1760" w:author="Willems, Igor" w:date="2024-08-29T11:45:00Z" w16du:dateUtc="2024-08-29T09:45:00Z">
              <w:r w:rsidR="00AD266C" w:rsidRPr="00AD266C">
                <w:rPr>
                  <w:rStyle w:val="eop"/>
                  <w:sz w:val="16"/>
                  <w:szCs w:val="16"/>
                </w:rPr>
                <w:t>‘true’ = tekst wordt getoond, ‘false’ = tekst wordt niet getoond</w:t>
              </w:r>
            </w:ins>
            <w:ins w:id="1761" w:author="Groot, Karina de" w:date="2024-08-12T15:36:00Z" w16du:dateUtc="2024-08-12T13:36:00Z">
              <w:del w:id="1762" w:author="Willems, Igor" w:date="2024-08-29T11:45:00Z" w16du:dateUtc="2024-08-29T09:45:00Z">
                <w:r w:rsidDel="00AD266C">
                  <w:rPr>
                    <w:rStyle w:val="eop"/>
                    <w:sz w:val="16"/>
                    <w:szCs w:val="16"/>
                  </w:rPr>
                  <w:delText>‘onder ERFGENAMEN’</w:delText>
                </w:r>
              </w:del>
              <w:r>
                <w:rPr>
                  <w:rStyle w:val="eop"/>
                  <w:sz w:val="16"/>
                  <w:szCs w:val="16"/>
                </w:rPr>
                <w:t>)</w:t>
              </w:r>
            </w:ins>
          </w:p>
          <w:p w14:paraId="3EAD9DA0" w14:textId="77777777" w:rsidR="00DD3716" w:rsidRDefault="00DD3716" w:rsidP="00DD3716">
            <w:pPr>
              <w:spacing w:after="0"/>
              <w:rPr>
                <w:ins w:id="1763" w:author="Groot, Karina de" w:date="2024-08-12T15:38:00Z" w16du:dateUtc="2024-08-12T13:38:00Z"/>
                <w:rStyle w:val="eop"/>
                <w:sz w:val="16"/>
                <w:szCs w:val="16"/>
              </w:rPr>
            </w:pPr>
          </w:p>
          <w:p w14:paraId="69231510" w14:textId="5FA75F2B" w:rsidR="00DD3716" w:rsidRDefault="00DD3716" w:rsidP="00DD3716">
            <w:pPr>
              <w:spacing w:after="0"/>
              <w:rPr>
                <w:ins w:id="1764" w:author="Groot, Karina de" w:date="2024-08-12T15:38:00Z" w16du:dateUtc="2024-08-12T13:38:00Z"/>
                <w:rStyle w:val="normaltextrun"/>
                <w:rFonts w:cs="Arial"/>
                <w:sz w:val="16"/>
                <w:szCs w:val="16"/>
              </w:rPr>
            </w:pPr>
            <w:ins w:id="1765" w:author="Groot, Karina de" w:date="2024-08-12T15:38:00Z" w16du:dateUtc="2024-08-12T13:38:00Z">
              <w:r w:rsidRPr="00364C05">
                <w:rPr>
                  <w:rStyle w:val="eop"/>
                  <w:sz w:val="16"/>
                  <w:szCs w:val="16"/>
                </w:rPr>
                <w:lastRenderedPageBreak/>
                <w:t xml:space="preserve">De tekst </w:t>
              </w:r>
              <w:r w:rsidRPr="00364C05">
                <w:rPr>
                  <w:rStyle w:val="normaltextrun"/>
                  <w:rFonts w:cs="Arial"/>
                  <w:color w:val="7030A0"/>
                  <w:sz w:val="16"/>
                  <w:szCs w:val="16"/>
                </w:rPr>
                <w:t xml:space="preserve">sub </w:t>
              </w:r>
              <w:r w:rsidRPr="00364C05">
                <w:rPr>
                  <w:rStyle w:val="normaltextrun"/>
                  <w:rFonts w:cs="Arial"/>
                  <w:sz w:val="16"/>
                  <w:szCs w:val="16"/>
                </w:rPr>
                <w:t xml:space="preserve">wordt </w:t>
              </w:r>
              <w:r w:rsidRPr="00E00DB8">
                <w:rPr>
                  <w:rStyle w:val="normaltextrun"/>
                  <w:rFonts w:cs="Arial"/>
                  <w:sz w:val="16"/>
                  <w:szCs w:val="16"/>
                </w:rPr>
                <w:t xml:space="preserve">alleen </w:t>
              </w:r>
              <w:r w:rsidRPr="00364C05">
                <w:rPr>
                  <w:rStyle w:val="normaltextrun"/>
                  <w:rFonts w:cs="Arial"/>
                  <w:sz w:val="16"/>
                  <w:szCs w:val="16"/>
                </w:rPr>
                <w:t>getoond als er</w:t>
              </w:r>
              <w:r w:rsidRPr="00E00DB8">
                <w:rPr>
                  <w:rStyle w:val="normaltextrun"/>
                  <w:rFonts w:cs="Arial"/>
                  <w:sz w:val="16"/>
                  <w:szCs w:val="16"/>
                </w:rPr>
                <w:t xml:space="preserve"> </w:t>
              </w:r>
              <w:r w:rsidRPr="00364C05">
                <w:rPr>
                  <w:snapToGrid/>
                  <w:kern w:val="0"/>
                  <w:sz w:val="16"/>
                  <w:szCs w:val="16"/>
                  <w:lang w:eastAsia="nl-NL"/>
                </w:rPr>
                <w:t>persoonRef’s</w:t>
              </w:r>
              <w:r w:rsidRPr="00E00DB8">
                <w:rPr>
                  <w:rFonts w:cs="Arial"/>
                  <w:snapToGrid/>
                  <w:kern w:val="0"/>
                  <w:sz w:val="16"/>
                  <w:szCs w:val="16"/>
                  <w:lang w:eastAsia="nl-NL"/>
                </w:rPr>
                <w:t xml:space="preserve"> </w:t>
              </w:r>
              <w:r w:rsidRPr="00E00DB8">
                <w:rPr>
                  <w:rStyle w:val="normaltextrun"/>
                  <w:rFonts w:cs="Arial"/>
                  <w:sz w:val="16"/>
                  <w:szCs w:val="16"/>
                </w:rPr>
                <w:t xml:space="preserve">zijn opgenomen naar personen die genoemd worden onder de alinea’s </w:t>
              </w:r>
              <w:r w:rsidRPr="002A4D5D">
                <w:rPr>
                  <w:rStyle w:val="normaltextrun"/>
                  <w:rFonts w:cs="Arial"/>
                  <w:color w:val="7030A0"/>
                  <w:sz w:val="16"/>
                  <w:szCs w:val="16"/>
                  <w:rPrChange w:id="1766" w:author="Groot, Karina de" w:date="2024-08-13T11:57:00Z" w16du:dateUtc="2024-08-13T09:57:00Z">
                    <w:rPr>
                      <w:rStyle w:val="normaltextrun"/>
                      <w:rFonts w:cs="Arial"/>
                      <w:sz w:val="16"/>
                      <w:szCs w:val="16"/>
                    </w:rPr>
                  </w:rPrChange>
                </w:rPr>
                <w:t>ERGENAMEN</w:t>
              </w:r>
            </w:ins>
          </w:p>
          <w:p w14:paraId="0C9958BB" w14:textId="5F55A0BA" w:rsidR="00085A70" w:rsidRDefault="00DD3716" w:rsidP="00DD3716">
            <w:pPr>
              <w:spacing w:after="0"/>
              <w:rPr>
                <w:ins w:id="1767" w:author="Groot, Karina de" w:date="2024-08-13T11:23:00Z" w16du:dateUtc="2024-08-13T09:23:00Z"/>
                <w:rStyle w:val="eop"/>
                <w:sz w:val="16"/>
                <w:szCs w:val="16"/>
              </w:rPr>
            </w:pPr>
            <w:ins w:id="1768" w:author="Groot, Karina de" w:date="2024-08-12T15:38:00Z" w16du:dateUtc="2024-08-12T13:38:00Z">
              <w:r w:rsidRPr="00364C05">
                <w:rPr>
                  <w:rStyle w:val="eop"/>
                  <w:sz w:val="16"/>
                  <w:szCs w:val="16"/>
                </w:rPr>
                <w:t>.//StukdeelVVE/</w:t>
              </w:r>
            </w:ins>
            <w:ins w:id="1769" w:author="Groot, Karina de" w:date="2024-08-13T12:01:00Z" w16du:dateUtc="2024-08-13T10:01:00Z">
              <w:r w:rsidR="00834A2E">
                <w:rPr>
                  <w:rStyle w:val="eop"/>
                  <w:sz w:val="16"/>
                  <w:szCs w:val="16"/>
                </w:rPr>
                <w:t>aanvaardingen/</w:t>
              </w:r>
            </w:ins>
            <w:ins w:id="1770" w:author="Groot, Karina de" w:date="2024-08-12T15:39:00Z" w16du:dateUtc="2024-08-12T13:39:00Z">
              <w:r w:rsidRPr="00EA573E">
                <w:rPr>
                  <w:rStyle w:val="eop"/>
                  <w:rFonts w:cs="Arial"/>
                  <w:sz w:val="16"/>
                  <w:szCs w:val="16"/>
                </w:rPr>
                <w:t>beneficiaireBoedelbeschrijving</w:t>
              </w:r>
            </w:ins>
            <w:ins w:id="1771" w:author="Groot, Karina de" w:date="2024-08-12T15:38:00Z" w16du:dateUtc="2024-08-12T13:38:00Z">
              <w:r w:rsidRPr="00364C05">
                <w:rPr>
                  <w:rStyle w:val="eop"/>
                  <w:sz w:val="16"/>
                  <w:szCs w:val="16"/>
                </w:rPr>
                <w:t>/subs/</w:t>
              </w:r>
            </w:ins>
          </w:p>
          <w:p w14:paraId="01EBE839" w14:textId="4DA659E5" w:rsidR="00DD3716" w:rsidRDefault="00085A70" w:rsidP="00DD3716">
            <w:pPr>
              <w:spacing w:after="0"/>
              <w:rPr>
                <w:ins w:id="1772" w:author="Groot, Karina de" w:date="2024-08-13T14:05:00Z" w16du:dateUtc="2024-08-13T12:05:00Z"/>
                <w:sz w:val="16"/>
                <w:szCs w:val="16"/>
              </w:rPr>
            </w:pPr>
            <w:ins w:id="1773" w:author="Groot, Karina de" w:date="2024-08-13T11:23:00Z" w16du:dateUtc="2024-08-13T09:23:00Z">
              <w:r>
                <w:rPr>
                  <w:rStyle w:val="eop"/>
                  <w:sz w:val="16"/>
                  <w:szCs w:val="16"/>
                </w:rPr>
                <w:t>.//</w:t>
              </w:r>
            </w:ins>
            <w:ins w:id="1774" w:author="Groot, Karina de" w:date="2024-08-12T15:38:00Z" w16du:dateUtc="2024-08-12T13:38:00Z">
              <w:r w:rsidR="00DD3716" w:rsidRPr="00364C05">
                <w:rPr>
                  <w:rStyle w:val="eop"/>
                  <w:sz w:val="16"/>
                  <w:szCs w:val="16"/>
                </w:rPr>
                <w:t>persoonRef [</w:t>
              </w:r>
              <w:r w:rsidR="00DD3716" w:rsidRPr="002C1DE1">
                <w:rPr>
                  <w:sz w:val="16"/>
                  <w:szCs w:val="16"/>
                </w:rPr>
                <w:t>xlink:href= ‘’id]</w:t>
              </w:r>
            </w:ins>
          </w:p>
          <w:p w14:paraId="0D067164" w14:textId="77777777" w:rsidR="00CC59AA" w:rsidRDefault="00CC59AA" w:rsidP="00DD3716">
            <w:pPr>
              <w:spacing w:after="0"/>
              <w:rPr>
                <w:ins w:id="1775" w:author="Groot, Karina de" w:date="2024-08-13T14:05:00Z" w16du:dateUtc="2024-08-13T12:05:00Z"/>
                <w:sz w:val="16"/>
                <w:szCs w:val="16"/>
              </w:rPr>
            </w:pPr>
          </w:p>
          <w:p w14:paraId="05893D66" w14:textId="77777777" w:rsidR="00CC59AA" w:rsidRPr="00441BC1" w:rsidRDefault="00CC59AA" w:rsidP="00CC59AA">
            <w:pPr>
              <w:spacing w:after="0"/>
              <w:rPr>
                <w:ins w:id="1776" w:author="Groot, Karina de" w:date="2024-08-13T14:05:00Z" w16du:dateUtc="2024-08-13T12:05:00Z"/>
                <w:rStyle w:val="normaltextrun"/>
                <w:rFonts w:cs="Arial"/>
                <w:color w:val="008200"/>
                <w:sz w:val="16"/>
                <w:szCs w:val="16"/>
                <w:u w:val="single"/>
              </w:rPr>
            </w:pPr>
            <w:ins w:id="1777" w:author="Groot, Karina de" w:date="2024-08-13T14:05:00Z" w16du:dateUtc="2024-08-13T12:05:00Z">
              <w:r w:rsidRPr="00441BC1">
                <w:rPr>
                  <w:rStyle w:val="eop"/>
                  <w:sz w:val="16"/>
                  <w:szCs w:val="16"/>
                  <w:u w:val="single"/>
                </w:rPr>
                <w:t xml:space="preserve">Mapping tonen </w:t>
              </w:r>
              <w:r w:rsidRPr="00441BC1">
                <w:rPr>
                  <w:rStyle w:val="normaltextrun"/>
                  <w:rFonts w:cs="Arial"/>
                  <w:color w:val="008200"/>
                  <w:sz w:val="16"/>
                  <w:szCs w:val="16"/>
                  <w:u w:val="single"/>
                </w:rPr>
                <w:t>erfgenaam</w:t>
              </w:r>
              <w:r w:rsidRPr="00441BC1">
                <w:rPr>
                  <w:rStyle w:val="normaltextrun"/>
                  <w:rFonts w:cs="Arial"/>
                  <w:sz w:val="16"/>
                  <w:szCs w:val="16"/>
                  <w:u w:val="single"/>
                </w:rPr>
                <w:t>/</w:t>
              </w:r>
              <w:r w:rsidRPr="00441BC1">
                <w:rPr>
                  <w:rStyle w:val="normaltextrun"/>
                  <w:rFonts w:cs="Arial"/>
                  <w:color w:val="008200"/>
                  <w:sz w:val="16"/>
                  <w:szCs w:val="16"/>
                  <w:u w:val="single"/>
                </w:rPr>
                <w:t>erfgename</w:t>
              </w:r>
              <w:r>
                <w:rPr>
                  <w:rStyle w:val="normaltextrun"/>
                  <w:rFonts w:cs="Arial"/>
                  <w:sz w:val="16"/>
                  <w:szCs w:val="16"/>
                  <w:u w:val="single"/>
                </w:rPr>
                <w:t>/</w:t>
              </w:r>
              <w:r w:rsidRPr="00441BC1">
                <w:rPr>
                  <w:rStyle w:val="normaltextrun"/>
                  <w:rFonts w:cs="Arial"/>
                  <w:color w:val="008200"/>
                  <w:sz w:val="16"/>
                  <w:szCs w:val="16"/>
                  <w:u w:val="single"/>
                </w:rPr>
                <w:t>erfgenamen:</w:t>
              </w:r>
            </w:ins>
          </w:p>
          <w:p w14:paraId="7D052959" w14:textId="08163900" w:rsidR="00CC59AA" w:rsidRPr="00931A96" w:rsidRDefault="00CC59AA" w:rsidP="00CC59AA">
            <w:pPr>
              <w:spacing w:after="0"/>
              <w:rPr>
                <w:ins w:id="1778" w:author="Groot, Karina de" w:date="2024-08-13T14:05:00Z" w16du:dateUtc="2024-08-13T12:05:00Z"/>
                <w:rStyle w:val="eop"/>
                <w:rFonts w:cs="Arial"/>
                <w:sz w:val="16"/>
                <w:szCs w:val="16"/>
              </w:rPr>
            </w:pPr>
            <w:ins w:id="1779" w:author="Groot, Karina de" w:date="2024-08-13T14:05:00Z" w16du:dateUtc="2024-08-13T12:05:00Z">
              <w:r w:rsidRPr="00931A96">
                <w:rPr>
                  <w:rStyle w:val="eop"/>
                  <w:rFonts w:cs="Arial"/>
                  <w:sz w:val="16"/>
                  <w:szCs w:val="16"/>
                </w:rPr>
                <w:t>//IMKAD_AangebodenStuk/stukdeelVVE/</w:t>
              </w:r>
              <w:r w:rsidRPr="00301919">
                <w:rPr>
                  <w:rStyle w:val="eop"/>
                  <w:rFonts w:cs="Arial"/>
                  <w:sz w:val="16"/>
                  <w:szCs w:val="16"/>
                </w:rPr>
                <w:t>aanvaardingen</w:t>
              </w:r>
              <w:r>
                <w:rPr>
                  <w:rStyle w:val="eop"/>
                  <w:rFonts w:cs="Arial"/>
                  <w:sz w:val="16"/>
                  <w:szCs w:val="16"/>
                </w:rPr>
                <w:t>/</w:t>
              </w:r>
            </w:ins>
            <w:ins w:id="1780" w:author="Groot, Karina de" w:date="2024-08-13T14:06:00Z" w16du:dateUtc="2024-08-13T12:06:00Z">
              <w:r w:rsidRPr="00467936">
                <w:rPr>
                  <w:rStyle w:val="eop"/>
                  <w:rFonts w:cs="Arial"/>
                  <w:sz w:val="16"/>
                  <w:szCs w:val="16"/>
                </w:rPr>
                <w:t>beneficiaireBoedelbeschrijving</w:t>
              </w:r>
            </w:ins>
            <w:ins w:id="1781" w:author="Groot, Karina de" w:date="2024-08-13T14:05:00Z" w16du:dateUtc="2024-08-13T12:05:00Z">
              <w:r w:rsidRPr="00931A96">
                <w:rPr>
                  <w:rStyle w:val="eop"/>
                  <w:rFonts w:cs="Arial"/>
                  <w:sz w:val="16"/>
                  <w:szCs w:val="16"/>
                </w:rPr>
                <w:t>/tekstkeuze</w:t>
              </w:r>
            </w:ins>
          </w:p>
          <w:p w14:paraId="4A103D7B" w14:textId="77777777" w:rsidR="00CC59AA" w:rsidRDefault="00CC59AA" w:rsidP="00CC59AA">
            <w:pPr>
              <w:spacing w:after="0"/>
              <w:rPr>
                <w:ins w:id="1782" w:author="Groot, Karina de" w:date="2024-08-13T14:05:00Z" w16du:dateUtc="2024-08-13T12:05:00Z"/>
                <w:rStyle w:val="eop"/>
                <w:sz w:val="16"/>
                <w:szCs w:val="16"/>
              </w:rPr>
            </w:pPr>
            <w:ins w:id="1783" w:author="Groot, Karina de" w:date="2024-08-13T14:05:00Z" w16du:dateUtc="2024-08-13T12:05:00Z">
              <w:r>
                <w:rPr>
                  <w:rStyle w:val="eop"/>
                  <w:sz w:val="16"/>
                  <w:szCs w:val="16"/>
                </w:rPr>
                <w:t>.//tagNaam (k_</w:t>
              </w:r>
              <w:r w:rsidRPr="00F53D87">
                <w:rPr>
                  <w:rStyle w:val="eop"/>
                  <w:sz w:val="16"/>
                  <w:szCs w:val="16"/>
                </w:rPr>
                <w:t>Erfgenamen</w:t>
              </w:r>
              <w:r>
                <w:rPr>
                  <w:rStyle w:val="eop"/>
                  <w:sz w:val="16"/>
                  <w:szCs w:val="16"/>
                </w:rPr>
                <w:t>)</w:t>
              </w:r>
            </w:ins>
          </w:p>
          <w:p w14:paraId="6C138527" w14:textId="77777777" w:rsidR="00CC59AA" w:rsidRDefault="00CC59AA" w:rsidP="00CC59AA">
            <w:pPr>
              <w:spacing w:after="0"/>
              <w:rPr>
                <w:ins w:id="1784" w:author="Groot, Karina de" w:date="2024-08-13T14:05:00Z" w16du:dateUtc="2024-08-13T12:05:00Z"/>
                <w:rStyle w:val="eop"/>
                <w:sz w:val="16"/>
                <w:szCs w:val="16"/>
              </w:rPr>
            </w:pPr>
            <w:ins w:id="1785" w:author="Groot, Karina de" w:date="2024-08-13T14:05:00Z" w16du:dateUtc="2024-08-13T12:05:00Z">
              <w:r>
                <w:rPr>
                  <w:rStyle w:val="eop"/>
                  <w:sz w:val="16"/>
                  <w:szCs w:val="16"/>
                </w:rPr>
                <w:t>.//tekst (‘erfgenaam’, ‘erfgename’, ‘erfgenamen’)</w:t>
              </w:r>
            </w:ins>
          </w:p>
          <w:p w14:paraId="59307528" w14:textId="77777777" w:rsidR="00CC59AA" w:rsidRPr="002C1DE1" w:rsidRDefault="00CC59AA" w:rsidP="00DD3716">
            <w:pPr>
              <w:spacing w:after="0"/>
              <w:rPr>
                <w:ins w:id="1786" w:author="Groot, Karina de" w:date="2024-08-12T15:38:00Z" w16du:dateUtc="2024-08-12T13:38:00Z"/>
                <w:rStyle w:val="eop"/>
                <w:sz w:val="16"/>
                <w:szCs w:val="16"/>
              </w:rPr>
            </w:pPr>
          </w:p>
          <w:p w14:paraId="52388B47" w14:textId="77777777" w:rsidR="00DD3716" w:rsidRDefault="00DD3716" w:rsidP="00DD3716">
            <w:pPr>
              <w:spacing w:after="0"/>
              <w:rPr>
                <w:ins w:id="1787" w:author="Groot, Karina de" w:date="2024-08-12T15:38:00Z" w16du:dateUtc="2024-08-12T13:38:00Z"/>
                <w:rStyle w:val="eop"/>
                <w:sz w:val="16"/>
                <w:szCs w:val="16"/>
              </w:rPr>
            </w:pPr>
          </w:p>
          <w:p w14:paraId="76A79E43" w14:textId="77777777" w:rsidR="0028606D" w:rsidRPr="007D3555" w:rsidRDefault="0028606D" w:rsidP="0028606D">
            <w:pPr>
              <w:spacing w:after="0"/>
              <w:rPr>
                <w:ins w:id="1788" w:author="Groot, Karina de" w:date="2024-08-07T14:20:00Z" w16du:dateUtc="2024-08-07T12:20:00Z"/>
                <w:rStyle w:val="eop"/>
                <w:sz w:val="16"/>
                <w:szCs w:val="16"/>
                <w:u w:val="single"/>
              </w:rPr>
            </w:pPr>
            <w:ins w:id="1789" w:author="Groot, Karina de" w:date="2024-08-07T14:20:00Z" w16du:dateUtc="2024-08-07T12:20:00Z">
              <w:r w:rsidRPr="007D3555">
                <w:rPr>
                  <w:rStyle w:val="eop"/>
                  <w:sz w:val="16"/>
                  <w:szCs w:val="16"/>
                  <w:u w:val="single"/>
                </w:rPr>
                <w:t>Mapping datum akte opgemaakt:</w:t>
              </w:r>
            </w:ins>
          </w:p>
          <w:p w14:paraId="176F6D06" w14:textId="072EB67C" w:rsidR="0028606D" w:rsidRDefault="0028606D" w:rsidP="0028606D">
            <w:pPr>
              <w:spacing w:after="0"/>
              <w:rPr>
                <w:ins w:id="1790" w:author="Groot, Karina de" w:date="2024-08-07T14:20:00Z" w16du:dateUtc="2024-08-07T12:20:00Z"/>
                <w:rStyle w:val="eop"/>
                <w:rFonts w:cs="Arial"/>
                <w:sz w:val="16"/>
                <w:szCs w:val="16"/>
              </w:rPr>
            </w:pPr>
            <w:ins w:id="1791" w:author="Groot, Karina de" w:date="2024-08-07T14:20:00Z" w16du:dateUtc="2024-08-07T12:20:00Z">
              <w:r w:rsidRPr="004C09C7">
                <w:rPr>
                  <w:rStyle w:val="eop"/>
                  <w:rFonts w:cs="Arial"/>
                  <w:sz w:val="16"/>
                  <w:szCs w:val="16"/>
                </w:rPr>
                <w:t>//</w:t>
              </w:r>
            </w:ins>
            <w:ins w:id="1792" w:author="Groot, Karina de" w:date="2024-08-07T15:19:00Z" w16du:dateUtc="2024-08-07T13:19:00Z">
              <w:r w:rsidR="00467936" w:rsidRPr="004C09C7">
                <w:rPr>
                  <w:rStyle w:val="eop"/>
                  <w:rFonts w:cs="Arial"/>
                  <w:sz w:val="16"/>
                  <w:szCs w:val="16"/>
                </w:rPr>
                <w:t>//IMKAD_AangebodenStuk/stukdeelVVE/aanvaarding</w:t>
              </w:r>
              <w:r w:rsidR="00467936">
                <w:rPr>
                  <w:rStyle w:val="eop"/>
                  <w:rFonts w:cs="Arial"/>
                  <w:sz w:val="16"/>
                  <w:szCs w:val="16"/>
                </w:rPr>
                <w:t>en</w:t>
              </w:r>
            </w:ins>
            <w:ins w:id="1793" w:author="Groot, Karina de" w:date="2024-08-13T10:46:00Z" w16du:dateUtc="2024-08-13T08:46:00Z">
              <w:r w:rsidR="00015C0A">
                <w:t>/</w:t>
              </w:r>
            </w:ins>
            <w:ins w:id="1794" w:author="Groot, Karina de" w:date="2024-08-07T15:19:00Z" w16du:dateUtc="2024-08-07T13:19:00Z">
              <w:r w:rsidR="00467936" w:rsidRPr="00467936">
                <w:rPr>
                  <w:rStyle w:val="eop"/>
                  <w:rFonts w:cs="Arial"/>
                  <w:sz w:val="16"/>
                  <w:szCs w:val="16"/>
                </w:rPr>
                <w:t>beneficiaireBoedelbeschrijving</w:t>
              </w:r>
              <w:r w:rsidR="00467936" w:rsidRPr="004C09C7">
                <w:rPr>
                  <w:rStyle w:val="eop"/>
                  <w:rFonts w:cs="Arial"/>
                  <w:sz w:val="16"/>
                  <w:szCs w:val="16"/>
                </w:rPr>
                <w:t>/</w:t>
              </w:r>
            </w:ins>
            <w:ins w:id="1795" w:author="Groot, Karina de" w:date="2024-08-07T14:20:00Z" w16du:dateUtc="2024-08-07T12:20:00Z">
              <w:r>
                <w:rPr>
                  <w:rStyle w:val="eop"/>
                  <w:rFonts w:cs="Arial"/>
                  <w:sz w:val="16"/>
                  <w:szCs w:val="16"/>
                </w:rPr>
                <w:t>datum</w:t>
              </w:r>
            </w:ins>
            <w:ins w:id="1796" w:author="Groot, Karina de" w:date="2024-08-13T10:45:00Z" w16du:dateUtc="2024-08-13T08:45:00Z">
              <w:r w:rsidR="006141F5">
                <w:rPr>
                  <w:rStyle w:val="eop"/>
                  <w:rFonts w:cs="Arial"/>
                  <w:sz w:val="16"/>
                  <w:szCs w:val="16"/>
                </w:rPr>
                <w:t>Akte</w:t>
              </w:r>
            </w:ins>
          </w:p>
          <w:p w14:paraId="28B63C3F" w14:textId="77777777" w:rsidR="0028606D" w:rsidRDefault="0028606D" w:rsidP="0028606D">
            <w:pPr>
              <w:spacing w:after="0"/>
              <w:rPr>
                <w:ins w:id="1797" w:author="Groot, Karina de" w:date="2024-08-07T14:20:00Z" w16du:dateUtc="2024-08-07T12:20:00Z"/>
              </w:rPr>
            </w:pPr>
          </w:p>
          <w:p w14:paraId="455E1332" w14:textId="77777777" w:rsidR="00333586" w:rsidRPr="007D3555" w:rsidRDefault="00333586" w:rsidP="00333586">
            <w:pPr>
              <w:spacing w:after="0"/>
              <w:rPr>
                <w:ins w:id="1798" w:author="Groot, Karina de" w:date="2024-08-07T15:39:00Z" w16du:dateUtc="2024-08-07T13:39:00Z"/>
                <w:rStyle w:val="eop"/>
                <w:sz w:val="16"/>
                <w:szCs w:val="16"/>
                <w:u w:val="single"/>
              </w:rPr>
            </w:pPr>
            <w:ins w:id="1799" w:author="Groot, Karina de" w:date="2024-08-07T15:39:00Z" w16du:dateUtc="2024-08-07T13:39:00Z">
              <w:r w:rsidRPr="007D3555">
                <w:rPr>
                  <w:rStyle w:val="eop"/>
                  <w:sz w:val="16"/>
                  <w:szCs w:val="16"/>
                  <w:u w:val="single"/>
                </w:rPr>
                <w:t xml:space="preserve">Mapping </w:t>
              </w:r>
              <w:r>
                <w:rPr>
                  <w:rStyle w:val="eop"/>
                  <w:sz w:val="16"/>
                  <w:szCs w:val="16"/>
                  <w:u w:val="single"/>
                </w:rPr>
                <w:t>naam/plaats rechtbank</w:t>
              </w:r>
              <w:r w:rsidRPr="007D3555">
                <w:rPr>
                  <w:rStyle w:val="eop"/>
                  <w:sz w:val="16"/>
                  <w:szCs w:val="16"/>
                  <w:u w:val="single"/>
                </w:rPr>
                <w:t>:</w:t>
              </w:r>
            </w:ins>
          </w:p>
          <w:p w14:paraId="06D54CCA" w14:textId="7493AA30" w:rsidR="0028606D" w:rsidRDefault="00467936" w:rsidP="0028606D">
            <w:pPr>
              <w:spacing w:after="0"/>
              <w:rPr>
                <w:ins w:id="1800" w:author="Groot, Karina de" w:date="2024-08-07T14:20:00Z" w16du:dateUtc="2024-08-07T12:20:00Z"/>
                <w:rStyle w:val="eop"/>
                <w:rFonts w:cs="Arial"/>
                <w:sz w:val="16"/>
                <w:szCs w:val="16"/>
              </w:rPr>
            </w:pPr>
            <w:ins w:id="1801" w:author="Groot, Karina de" w:date="2024-08-07T15:20:00Z" w16du:dateUtc="2024-08-07T13:20:00Z">
              <w:r w:rsidRPr="004C09C7">
                <w:rPr>
                  <w:rStyle w:val="eop"/>
                  <w:rFonts w:cs="Arial"/>
                  <w:sz w:val="16"/>
                  <w:szCs w:val="16"/>
                </w:rPr>
                <w:t>////IMKAD_AangebodenStuk/stukdeelVVE/aanvaarding</w:t>
              </w:r>
              <w:r>
                <w:rPr>
                  <w:rStyle w:val="eop"/>
                  <w:rFonts w:cs="Arial"/>
                  <w:sz w:val="16"/>
                  <w:szCs w:val="16"/>
                </w:rPr>
                <w:t>en/</w:t>
              </w:r>
              <w:r w:rsidRPr="00467936">
                <w:rPr>
                  <w:rStyle w:val="eop"/>
                  <w:rFonts w:cs="Arial"/>
                  <w:sz w:val="16"/>
                  <w:szCs w:val="16"/>
                </w:rPr>
                <w:t>beneficiaireBoedelbeschrijving</w:t>
              </w:r>
            </w:ins>
            <w:ins w:id="1802" w:author="Groot, Karina de" w:date="2024-08-07T14:20:00Z" w16du:dateUtc="2024-08-07T12:20:00Z">
              <w:r w:rsidR="0028606D">
                <w:rPr>
                  <w:rStyle w:val="eop"/>
                  <w:rFonts w:cs="Arial"/>
                  <w:sz w:val="16"/>
                  <w:szCs w:val="16"/>
                </w:rPr>
                <w:t>/naam</w:t>
              </w:r>
            </w:ins>
            <w:ins w:id="1803" w:author="Groot, Karina de" w:date="2024-08-13T10:45:00Z" w16du:dateUtc="2024-08-13T08:45:00Z">
              <w:r w:rsidR="00AB6AE4">
                <w:rPr>
                  <w:rStyle w:val="eop"/>
                  <w:rFonts w:cs="Arial"/>
                  <w:sz w:val="16"/>
                  <w:szCs w:val="16"/>
                </w:rPr>
                <w:t>Plaats</w:t>
              </w:r>
            </w:ins>
            <w:ins w:id="1804" w:author="Groot, Karina de" w:date="2024-08-07T14:20:00Z" w16du:dateUtc="2024-08-07T12:20:00Z">
              <w:r w:rsidR="0028606D">
                <w:rPr>
                  <w:rStyle w:val="eop"/>
                  <w:rFonts w:cs="Arial"/>
                  <w:sz w:val="16"/>
                  <w:szCs w:val="16"/>
                </w:rPr>
                <w:t>Rechtbank</w:t>
              </w:r>
            </w:ins>
            <w:ins w:id="1805" w:author="Groot, Karina de" w:date="2024-08-07T15:40:00Z" w16du:dateUtc="2024-08-07T13:40:00Z">
              <w:r w:rsidR="00333586">
                <w:rPr>
                  <w:rStyle w:val="eop"/>
                  <w:rFonts w:cs="Arial"/>
                  <w:sz w:val="16"/>
                  <w:szCs w:val="16"/>
                </w:rPr>
                <w:t xml:space="preserve"> (</w:t>
              </w:r>
              <w:r w:rsidR="00333586" w:rsidRPr="00CF7B10">
                <w:rPr>
                  <w:rStyle w:val="eop"/>
                  <w:rFonts w:cs="Arial"/>
                  <w:i/>
                  <w:iCs/>
                  <w:sz w:val="16"/>
                  <w:szCs w:val="16"/>
                </w:rPr>
                <w:t>vrije keuze of naam of plaats van de rechtbank wordt vermeld</w:t>
              </w:r>
              <w:r w:rsidR="00333586">
                <w:rPr>
                  <w:rStyle w:val="eop"/>
                  <w:rFonts w:cs="Arial"/>
                  <w:sz w:val="16"/>
                  <w:szCs w:val="16"/>
                </w:rPr>
                <w:t>.)</w:t>
              </w:r>
            </w:ins>
          </w:p>
          <w:p w14:paraId="3FEF92E9" w14:textId="77777777" w:rsidR="0028606D" w:rsidRDefault="0028606D" w:rsidP="0028606D">
            <w:pPr>
              <w:spacing w:after="0"/>
              <w:rPr>
                <w:ins w:id="1806" w:author="Groot, Karina de" w:date="2024-08-07T14:20:00Z" w16du:dateUtc="2024-08-07T12:20:00Z"/>
                <w:rStyle w:val="eop"/>
                <w:rFonts w:cs="Arial"/>
                <w:sz w:val="16"/>
                <w:szCs w:val="16"/>
              </w:rPr>
            </w:pPr>
          </w:p>
          <w:p w14:paraId="34FB7AB7" w14:textId="77777777" w:rsidR="0028606D" w:rsidRPr="007D3555" w:rsidRDefault="0028606D" w:rsidP="0028606D">
            <w:pPr>
              <w:spacing w:after="0"/>
              <w:rPr>
                <w:ins w:id="1807" w:author="Groot, Karina de" w:date="2024-08-07T14:20:00Z" w16du:dateUtc="2024-08-07T12:20:00Z"/>
                <w:rStyle w:val="eop"/>
                <w:sz w:val="16"/>
                <w:szCs w:val="16"/>
                <w:u w:val="single"/>
              </w:rPr>
            </w:pPr>
            <w:ins w:id="1808" w:author="Groot, Karina de" w:date="2024-08-07T14:20:00Z" w16du:dateUtc="2024-08-07T12:20:00Z">
              <w:r w:rsidRPr="007D3555">
                <w:rPr>
                  <w:rStyle w:val="eop"/>
                  <w:sz w:val="16"/>
                  <w:szCs w:val="16"/>
                  <w:u w:val="single"/>
                </w:rPr>
                <w:t xml:space="preserve">Mapping </w:t>
              </w:r>
              <w:r>
                <w:rPr>
                  <w:rStyle w:val="eop"/>
                  <w:sz w:val="16"/>
                  <w:szCs w:val="16"/>
                  <w:u w:val="single"/>
                </w:rPr>
                <w:t>registernummer</w:t>
              </w:r>
              <w:r w:rsidRPr="007D3555">
                <w:rPr>
                  <w:rStyle w:val="eop"/>
                  <w:sz w:val="16"/>
                  <w:szCs w:val="16"/>
                  <w:u w:val="single"/>
                </w:rPr>
                <w:t>:</w:t>
              </w:r>
            </w:ins>
          </w:p>
          <w:p w14:paraId="2E9F892F" w14:textId="3FB36239" w:rsidR="0028606D" w:rsidRDefault="00467936" w:rsidP="0028606D">
            <w:pPr>
              <w:spacing w:after="0"/>
              <w:rPr>
                <w:ins w:id="1809" w:author="Groot, Karina de" w:date="2024-08-07T14:20:00Z" w16du:dateUtc="2024-08-07T12:20:00Z"/>
                <w:rStyle w:val="eop"/>
                <w:rFonts w:cs="Arial"/>
                <w:sz w:val="16"/>
                <w:szCs w:val="16"/>
              </w:rPr>
            </w:pPr>
            <w:ins w:id="1810" w:author="Groot, Karina de" w:date="2024-08-07T15:22:00Z" w16du:dateUtc="2024-08-07T13:22:00Z">
              <w:r w:rsidRPr="004C09C7">
                <w:rPr>
                  <w:rStyle w:val="eop"/>
                  <w:rFonts w:cs="Arial"/>
                  <w:sz w:val="16"/>
                  <w:szCs w:val="16"/>
                </w:rPr>
                <w:t>////IMKAD_AangebodenStuk/stukdeelVVE/aanvaarding</w:t>
              </w:r>
              <w:r>
                <w:rPr>
                  <w:rStyle w:val="eop"/>
                  <w:rFonts w:cs="Arial"/>
                  <w:sz w:val="16"/>
                  <w:szCs w:val="16"/>
                </w:rPr>
                <w:t>en/</w:t>
              </w:r>
              <w:r w:rsidRPr="00467936">
                <w:rPr>
                  <w:rStyle w:val="eop"/>
                  <w:rFonts w:cs="Arial"/>
                  <w:sz w:val="16"/>
                  <w:szCs w:val="16"/>
                </w:rPr>
                <w:t>beneficiaireBoedelbeschrijving</w:t>
              </w:r>
            </w:ins>
            <w:ins w:id="1811" w:author="Groot, Karina de" w:date="2024-08-07T14:20:00Z" w16du:dateUtc="2024-08-07T12:20:00Z">
              <w:r w:rsidR="0028606D">
                <w:rPr>
                  <w:rStyle w:val="eop"/>
                  <w:rFonts w:cs="Arial"/>
                  <w:sz w:val="16"/>
                  <w:szCs w:val="16"/>
                </w:rPr>
                <w:t>/registerNummer</w:t>
              </w:r>
            </w:ins>
          </w:p>
          <w:p w14:paraId="4391BD63" w14:textId="77777777" w:rsidR="0028606D" w:rsidDel="004333B5" w:rsidRDefault="0028606D" w:rsidP="00CF2662">
            <w:pPr>
              <w:spacing w:after="0" w:line="276" w:lineRule="auto"/>
              <w:ind w:left="184" w:hanging="184"/>
              <w:rPr>
                <w:ins w:id="1812" w:author="Groot, Karina de" w:date="2024-08-07T14:13:00Z" w16du:dateUtc="2024-08-07T12:13:00Z"/>
                <w:rStyle w:val="eop"/>
                <w:sz w:val="16"/>
                <w:szCs w:val="16"/>
              </w:rPr>
            </w:pPr>
          </w:p>
        </w:tc>
      </w:tr>
      <w:tr w:rsidR="004D2D51" w14:paraId="4D1E2E26" w14:textId="77777777" w:rsidTr="00067169">
        <w:trPr>
          <w:ins w:id="1813" w:author="Groot, Karina de" w:date="2024-08-07T14:14:00Z"/>
        </w:trPr>
        <w:tc>
          <w:tcPr>
            <w:tcW w:w="6232" w:type="dxa"/>
            <w:tcPrChange w:id="1814" w:author="Groot, Karina de" w:date="2024-08-07T15:24:00Z" w16du:dateUtc="2024-08-07T13:24:00Z">
              <w:tcPr>
                <w:tcW w:w="6484" w:type="dxa"/>
              </w:tcPr>
            </w:tcPrChange>
          </w:tcPr>
          <w:p w14:paraId="6CDDFA3C" w14:textId="77777777" w:rsidR="004D2D51" w:rsidRPr="00CF7B10" w:rsidRDefault="004D2D51" w:rsidP="004D2D51">
            <w:pPr>
              <w:pStyle w:val="Geenafstand"/>
              <w:spacing w:after="0"/>
              <w:rPr>
                <w:ins w:id="1815" w:author="Groot, Karina de" w:date="2024-08-07T14:15:00Z" w16du:dateUtc="2024-08-07T12:15:00Z"/>
                <w:rFonts w:ascii="Arial" w:hAnsi="Arial" w:cs="Arial"/>
                <w:b/>
                <w:bCs/>
                <w:sz w:val="20"/>
                <w:szCs w:val="20"/>
              </w:rPr>
            </w:pPr>
            <w:ins w:id="1816" w:author="Groot, Karina de" w:date="2024-08-07T14:15:00Z" w16du:dateUtc="2024-08-07T12:15:00Z">
              <w:r w:rsidRPr="00EE05C1">
                <w:rPr>
                  <w:rFonts w:ascii="Arial" w:hAnsi="Arial" w:cs="Arial"/>
                  <w:b/>
                  <w:bCs/>
                  <w:color w:val="000000" w:themeColor="text1"/>
                  <w:sz w:val="20"/>
                  <w:szCs w:val="20"/>
                </w:rPr>
                <w:lastRenderedPageBreak/>
                <w:t xml:space="preserve">Variant D </w:t>
              </w:r>
              <w:r w:rsidRPr="00EE05C1">
                <w:rPr>
                  <w:rFonts w:ascii="Arial" w:hAnsi="Arial" w:cs="Arial"/>
                  <w:b/>
                  <w:bCs/>
                  <w:sz w:val="20"/>
                  <w:szCs w:val="20"/>
                </w:rPr>
                <w:t>(onder het voorrecht van boedelbeschrijving, minderjarige kinderen):</w:t>
              </w:r>
            </w:ins>
          </w:p>
          <w:p w14:paraId="1AD5C92F" w14:textId="77777777" w:rsidR="004D2D51" w:rsidRPr="00CF7B10" w:rsidRDefault="004D2D51" w:rsidP="004D2D51">
            <w:pPr>
              <w:pStyle w:val="Geenafstand"/>
              <w:rPr>
                <w:ins w:id="1817" w:author="Groot, Karina de" w:date="2024-08-07T14:15:00Z" w16du:dateUtc="2024-08-07T12:15:00Z"/>
                <w:rFonts w:ascii="Arial" w:hAnsi="Arial" w:cs="Arial"/>
                <w:sz w:val="20"/>
                <w:szCs w:val="20"/>
              </w:rPr>
            </w:pPr>
            <w:ins w:id="1818" w:author="Groot, Karina de" w:date="2024-08-07T14:15:00Z" w16du:dateUtc="2024-08-07T12:15:00Z">
              <w:r w:rsidRPr="00CF7B10">
                <w:rPr>
                  <w:rFonts w:ascii="Arial" w:hAnsi="Arial" w:cs="Arial"/>
                  <w:sz w:val="20"/>
                  <w:szCs w:val="20"/>
                </w:rPr>
                <w:t>Keuze 1:</w:t>
              </w:r>
            </w:ins>
          </w:p>
          <w:p w14:paraId="1693CD71" w14:textId="77777777" w:rsidR="004D2D51" w:rsidRDefault="004D2D51" w:rsidP="004D2D51">
            <w:pPr>
              <w:pStyle w:val="Geenafstand"/>
              <w:rPr>
                <w:ins w:id="1819" w:author="Groot, Karina de" w:date="2024-08-07T14:15:00Z" w16du:dateUtc="2024-08-07T12:15:00Z"/>
                <w:rFonts w:ascii="Arial" w:hAnsi="Arial" w:cs="Arial"/>
                <w:color w:val="FF0000"/>
                <w:sz w:val="20"/>
              </w:rPr>
            </w:pPr>
            <w:ins w:id="1820" w:author="Groot, Karina de" w:date="2024-08-07T14:15:00Z" w16du:dateUtc="2024-08-07T12:15:00Z">
              <w:r w:rsidRPr="009F1E93">
                <w:rPr>
                  <w:rFonts w:ascii="Arial" w:hAnsi="Arial" w:cs="Arial"/>
                  <w:color w:val="FF0000"/>
                  <w:sz w:val="20"/>
                </w:rPr>
                <w:t xml:space="preserve">De nalatenschap van de </w:t>
              </w:r>
              <w:r w:rsidRPr="005E56E8">
                <w:rPr>
                  <w:rFonts w:ascii="Arial" w:hAnsi="Arial" w:cs="Arial"/>
                  <w:color w:val="008200"/>
                  <w:sz w:val="20"/>
                </w:rPr>
                <w:t>erflater</w:t>
              </w:r>
              <w:r w:rsidRPr="00EA6A88">
                <w:rPr>
                  <w:rFonts w:ascii="Arial" w:hAnsi="Arial" w:cs="Arial"/>
                  <w:sz w:val="20"/>
                </w:rPr>
                <w:t>/</w:t>
              </w:r>
              <w:r w:rsidRPr="005E56E8">
                <w:rPr>
                  <w:rFonts w:ascii="Arial" w:hAnsi="Arial" w:cs="Arial"/>
                  <w:color w:val="008200"/>
                  <w:sz w:val="20"/>
                </w:rPr>
                <w:t>erflaatster</w:t>
              </w:r>
              <w:r w:rsidRPr="00EA6A88">
                <w:rPr>
                  <w:rFonts w:ascii="Arial" w:hAnsi="Arial" w:cs="Arial"/>
                  <w:sz w:val="20"/>
                </w:rPr>
                <w:t>/</w:t>
              </w:r>
              <w:r w:rsidRPr="005E56E8">
                <w:rPr>
                  <w:rFonts w:ascii="Arial" w:hAnsi="Arial" w:cs="Arial"/>
                  <w:color w:val="008200"/>
                  <w:sz w:val="20"/>
                </w:rPr>
                <w:t xml:space="preserve">overledene </w:t>
              </w:r>
              <w:r w:rsidRPr="009F1E93">
                <w:rPr>
                  <w:rFonts w:ascii="Arial" w:hAnsi="Arial" w:cs="Arial"/>
                  <w:color w:val="FF0000"/>
                  <w:sz w:val="20"/>
                </w:rPr>
                <w:t xml:space="preserve">is door de wettelijke vertegenwoordiger namens de </w:t>
              </w:r>
              <w:r w:rsidRPr="00111F67">
                <w:rPr>
                  <w:rFonts w:ascii="Arial" w:hAnsi="Arial" w:cs="Arial"/>
                  <w:color w:val="FF0000"/>
                  <w:sz w:val="20"/>
                </w:rPr>
                <w:t>hiervoor</w:t>
              </w:r>
              <w:r w:rsidRPr="009F1E93">
                <w:rPr>
                  <w:rFonts w:ascii="Arial" w:hAnsi="Arial" w:cs="Arial"/>
                  <w:color w:val="7030A0"/>
                  <w:sz w:val="20"/>
                </w:rPr>
                <w:t xml:space="preserve"> </w:t>
              </w:r>
              <w:r w:rsidRPr="009D3A33">
                <w:rPr>
                  <w:rFonts w:ascii="Arial" w:hAnsi="Arial" w:cs="Arial"/>
                  <w:color w:val="7030A0"/>
                  <w:sz w:val="20"/>
                </w:rPr>
                <w:t>onder</w:t>
              </w:r>
              <w:r w:rsidRPr="009F1E93">
                <w:rPr>
                  <w:rFonts w:ascii="Arial" w:hAnsi="Arial" w:cs="Arial"/>
                  <w:color w:val="7030A0"/>
                  <w:sz w:val="20"/>
                </w:rPr>
                <w:t xml:space="preserve"> ERFGENAMEN</w:t>
              </w:r>
              <w:r>
                <w:rPr>
                  <w:rFonts w:ascii="Arial" w:hAnsi="Arial" w:cs="Arial"/>
                  <w:color w:val="7030A0"/>
                  <w:sz w:val="20"/>
                </w:rPr>
                <w:t xml:space="preserve"> </w:t>
              </w:r>
              <w:r w:rsidRPr="00111F67">
                <w:rPr>
                  <w:rFonts w:ascii="Arial" w:hAnsi="Arial" w:cs="Arial"/>
                  <w:color w:val="FF0000"/>
                  <w:sz w:val="20"/>
                </w:rPr>
                <w:t>genoemde</w:t>
              </w:r>
              <w:r w:rsidRPr="00F67B16">
                <w:rPr>
                  <w:rFonts w:ascii="Arial" w:hAnsi="Arial" w:cs="Arial"/>
                  <w:color w:val="0066FF"/>
                  <w:sz w:val="20"/>
                  <w:szCs w:val="16"/>
                </w:rPr>
                <w:t xml:space="preserve"> </w:t>
              </w:r>
              <w:r w:rsidRPr="00F67B16">
                <w:rPr>
                  <w:rFonts w:ascii="Arial" w:hAnsi="Arial" w:cs="Arial"/>
                  <w:color w:val="008200"/>
                  <w:sz w:val="20"/>
                </w:rPr>
                <w:t>minderjarige</w:t>
              </w:r>
              <w:r w:rsidRPr="00EA6A88">
                <w:rPr>
                  <w:rFonts w:ascii="Arial" w:hAnsi="Arial" w:cs="Arial"/>
                  <w:sz w:val="20"/>
                </w:rPr>
                <w:t>/</w:t>
              </w:r>
              <w:r w:rsidRPr="00F67B16">
                <w:rPr>
                  <w:rFonts w:ascii="Arial" w:hAnsi="Arial" w:cs="Arial"/>
                  <w:color w:val="008200"/>
                  <w:sz w:val="20"/>
                </w:rPr>
                <w:t>minderjarigen</w:t>
              </w:r>
              <w:r w:rsidRPr="00D8561B">
                <w:rPr>
                  <w:rFonts w:ascii="Arial" w:hAnsi="Arial" w:cs="Arial"/>
                  <w:color w:val="0066FF"/>
                  <w:sz w:val="20"/>
                  <w:szCs w:val="16"/>
                </w:rPr>
                <w:t xml:space="preserve"> </w:t>
              </w:r>
              <w:r w:rsidRPr="009F1E93">
                <w:rPr>
                  <w:rFonts w:ascii="Arial" w:hAnsi="Arial" w:cs="Arial"/>
                  <w:color w:val="FF0000"/>
                  <w:sz w:val="20"/>
                </w:rPr>
                <w:t xml:space="preserve">aanvaard onder het voorrecht van boedelbeschrijving, </w:t>
              </w:r>
              <w:r w:rsidRPr="005E56E8">
                <w:rPr>
                  <w:rFonts w:ascii="Arial" w:hAnsi="Arial" w:cs="Arial"/>
                  <w:color w:val="008200"/>
                  <w:sz w:val="20"/>
                </w:rPr>
                <w:t>blijkens</w:t>
              </w:r>
              <w:r w:rsidRPr="00EA6A88">
                <w:rPr>
                  <w:rFonts w:ascii="Arial" w:hAnsi="Arial" w:cs="Arial"/>
                  <w:sz w:val="20"/>
                </w:rPr>
                <w:t>/</w:t>
              </w:r>
              <w:r w:rsidRPr="005E56E8">
                <w:rPr>
                  <w:rFonts w:ascii="Arial" w:hAnsi="Arial" w:cs="Arial"/>
                  <w:color w:val="008200"/>
                  <w:sz w:val="20"/>
                </w:rPr>
                <w:t xml:space="preserve"> zoals blijkt uit </w:t>
              </w:r>
              <w:r w:rsidRPr="009F1E93">
                <w:rPr>
                  <w:rFonts w:ascii="Arial" w:hAnsi="Arial" w:cs="Arial"/>
                  <w:color w:val="FF0000"/>
                  <w:sz w:val="20"/>
                </w:rPr>
                <w:t xml:space="preserve">een akte op </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snapToGrid w:val="0"/>
                  <w:kern w:val="28"/>
                  <w:sz w:val="20"/>
                </w:rPr>
                <w:t>datum</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color w:val="FF0000"/>
                  <w:sz w:val="20"/>
                </w:rPr>
                <w:t xml:space="preserve"> opgemaakt ter griffie van de Rechtbank </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Pr>
                  <w:rFonts w:ascii="Arial" w:hAnsi="Arial" w:cs="Arial"/>
                  <w:snapToGrid w:val="0"/>
                  <w:kern w:val="28"/>
                  <w:sz w:val="20"/>
                </w:rPr>
                <w:t xml:space="preserve">plaats of </w:t>
              </w:r>
              <w:r w:rsidRPr="009F1E93">
                <w:rPr>
                  <w:rFonts w:ascii="Arial" w:hAnsi="Arial" w:cs="Arial"/>
                  <w:snapToGrid w:val="0"/>
                  <w:kern w:val="28"/>
                  <w:sz w:val="20"/>
                </w:rPr>
                <w:t>naam rechtbank</w:t>
              </w:r>
              <w:r w:rsidRPr="009F1E93" w:rsidDel="005E625B">
                <w:rPr>
                  <w:rFonts w:ascii="Arial" w:hAnsi="Arial" w:cs="Arial"/>
                  <w:snapToGrid w:val="0"/>
                  <w:kern w:val="28"/>
                  <w:sz w:val="20"/>
                </w:rPr>
                <w:t xml:space="preserve"> </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color w:val="FF0000"/>
                  <w:sz w:val="20"/>
                </w:rPr>
                <w:t xml:space="preserve">, akte registernummer </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snapToGrid w:val="0"/>
                  <w:kern w:val="28"/>
                  <w:sz w:val="20"/>
                </w:rPr>
                <w:t>registernummer</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color w:val="FF0000"/>
                  <w:sz w:val="20"/>
                </w:rPr>
                <w:t>. Een afschrift van die verklaring is ingeschreven in het boedelregister van voormelde Rechtbank.</w:t>
              </w:r>
            </w:ins>
          </w:p>
          <w:p w14:paraId="2978003B" w14:textId="77777777" w:rsidR="004D2D51" w:rsidRPr="00EC2DC2" w:rsidRDefault="004D2D51">
            <w:pPr>
              <w:pStyle w:val="Geenafstand"/>
              <w:rPr>
                <w:ins w:id="1821" w:author="Groot, Karina de" w:date="2024-08-07T14:14:00Z" w16du:dateUtc="2024-08-07T12:14:00Z"/>
                <w:rFonts w:cs="Arial"/>
                <w:b/>
                <w:szCs w:val="18"/>
                <w:lang w:val="en-US"/>
              </w:rPr>
              <w:pPrChange w:id="1822" w:author="Groot, Karina de" w:date="2024-08-07T15:25:00Z" w16du:dateUtc="2024-08-07T13:25:00Z">
                <w:pPr>
                  <w:tabs>
                    <w:tab w:val="num" w:pos="142"/>
                  </w:tabs>
                  <w:spacing w:after="0"/>
                </w:pPr>
              </w:pPrChange>
            </w:pPr>
          </w:p>
        </w:tc>
        <w:tc>
          <w:tcPr>
            <w:tcW w:w="7371" w:type="dxa"/>
            <w:tcPrChange w:id="1823" w:author="Groot, Karina de" w:date="2024-08-07T15:24:00Z" w16du:dateUtc="2024-08-07T13:24:00Z">
              <w:tcPr>
                <w:tcW w:w="7403" w:type="dxa"/>
                <w:gridSpan w:val="3"/>
              </w:tcPr>
            </w:tcPrChange>
          </w:tcPr>
          <w:p w14:paraId="619A1303" w14:textId="77777777" w:rsidR="00D56EBF" w:rsidRPr="00CF2662" w:rsidRDefault="00D56EBF" w:rsidP="00D56EBF">
            <w:pPr>
              <w:spacing w:after="0"/>
              <w:rPr>
                <w:ins w:id="1824" w:author="Groot, Karina de" w:date="2024-08-12T15:47:00Z" w16du:dateUtc="2024-08-12T13:47:00Z"/>
                <w:rStyle w:val="normaltextrun"/>
                <w:rFonts w:cs="Arial"/>
                <w:u w:val="single"/>
              </w:rPr>
            </w:pPr>
            <w:ins w:id="1825" w:author="Groot, Karina de" w:date="2024-08-12T15:47:00Z" w16du:dateUtc="2024-08-12T13:47:00Z">
              <w:r w:rsidRPr="00CF2662">
                <w:rPr>
                  <w:rStyle w:val="eop"/>
                  <w:sz w:val="16"/>
                  <w:szCs w:val="16"/>
                  <w:u w:val="single"/>
                </w:rPr>
                <w:t xml:space="preserve">Mapping tonen tekstkeuze </w:t>
              </w:r>
              <w:r w:rsidRPr="00CF2662">
                <w:rPr>
                  <w:rStyle w:val="normaltextrun"/>
                  <w:rFonts w:cs="Arial"/>
                  <w:color w:val="7030A0"/>
                  <w:sz w:val="16"/>
                  <w:szCs w:val="16"/>
                  <w:u w:val="single"/>
                </w:rPr>
                <w:t>onder ERFGENAMEN</w:t>
              </w:r>
              <w:r w:rsidRPr="00CF2662">
                <w:rPr>
                  <w:rStyle w:val="normaltextrun"/>
                  <w:rFonts w:cs="Arial"/>
                  <w:sz w:val="16"/>
                  <w:szCs w:val="16"/>
                  <w:u w:val="single"/>
                </w:rPr>
                <w:t>:</w:t>
              </w:r>
            </w:ins>
          </w:p>
          <w:p w14:paraId="6ED83C05" w14:textId="75D7B1BE" w:rsidR="00D56EBF" w:rsidRPr="00931A96" w:rsidRDefault="00D56EBF" w:rsidP="00D56EBF">
            <w:pPr>
              <w:spacing w:after="0"/>
              <w:rPr>
                <w:ins w:id="1826" w:author="Groot, Karina de" w:date="2024-08-12T15:47:00Z" w16du:dateUtc="2024-08-12T13:47:00Z"/>
                <w:rStyle w:val="eop"/>
                <w:rFonts w:cs="Arial"/>
                <w:sz w:val="16"/>
                <w:szCs w:val="16"/>
              </w:rPr>
            </w:pPr>
            <w:ins w:id="1827" w:author="Groot, Karina de" w:date="2024-08-12T15:47:00Z" w16du:dateUtc="2024-08-12T13:47:00Z">
              <w:r w:rsidRPr="00931A96">
                <w:rPr>
                  <w:rStyle w:val="eop"/>
                  <w:rFonts w:cs="Arial"/>
                  <w:sz w:val="16"/>
                  <w:szCs w:val="16"/>
                </w:rPr>
                <w:t>//IMKAD_AangebodenStuk/stukdeelVVE/</w:t>
              </w:r>
              <w:r w:rsidRPr="00301919">
                <w:rPr>
                  <w:rStyle w:val="eop"/>
                  <w:rFonts w:cs="Arial"/>
                  <w:sz w:val="16"/>
                  <w:szCs w:val="16"/>
                </w:rPr>
                <w:t>aanvaardingen</w:t>
              </w:r>
              <w:r>
                <w:rPr>
                  <w:rStyle w:val="eop"/>
                  <w:rFonts w:cs="Arial"/>
                  <w:sz w:val="16"/>
                  <w:szCs w:val="16"/>
                </w:rPr>
                <w:t>/</w:t>
              </w:r>
              <w:r w:rsidRPr="00D56EBF">
                <w:rPr>
                  <w:rStyle w:val="eop"/>
                  <w:rFonts w:cs="Arial"/>
                  <w:sz w:val="16"/>
                  <w:szCs w:val="16"/>
                </w:rPr>
                <w:t>beneficiaireMinderJarigKeuze1</w:t>
              </w:r>
              <w:r w:rsidRPr="00931A96">
                <w:rPr>
                  <w:rStyle w:val="eop"/>
                  <w:rFonts w:cs="Arial"/>
                  <w:sz w:val="16"/>
                  <w:szCs w:val="16"/>
                </w:rPr>
                <w:t>/tekstkeuze</w:t>
              </w:r>
            </w:ins>
          </w:p>
          <w:p w14:paraId="7883752A" w14:textId="77777777" w:rsidR="00D56EBF" w:rsidRDefault="00D56EBF" w:rsidP="00D56EBF">
            <w:pPr>
              <w:spacing w:after="0"/>
              <w:rPr>
                <w:ins w:id="1828" w:author="Groot, Karina de" w:date="2024-08-12T15:47:00Z" w16du:dateUtc="2024-08-12T13:47:00Z"/>
                <w:rStyle w:val="eop"/>
                <w:sz w:val="16"/>
                <w:szCs w:val="16"/>
              </w:rPr>
            </w:pPr>
            <w:ins w:id="1829" w:author="Groot, Karina de" w:date="2024-08-12T15:47:00Z" w16du:dateUtc="2024-08-12T13:47:00Z">
              <w:r>
                <w:rPr>
                  <w:rStyle w:val="eop"/>
                  <w:sz w:val="16"/>
                  <w:szCs w:val="16"/>
                </w:rPr>
                <w:t>.//tagNaam (k_KopjeErfgenamen)</w:t>
              </w:r>
            </w:ins>
          </w:p>
          <w:p w14:paraId="6632B515" w14:textId="232E62FF" w:rsidR="00D56EBF" w:rsidRDefault="00D56EBF" w:rsidP="00D56EBF">
            <w:pPr>
              <w:spacing w:after="0"/>
              <w:rPr>
                <w:ins w:id="1830" w:author="Groot, Karina de" w:date="2024-08-12T15:47:00Z" w16du:dateUtc="2024-08-12T13:47:00Z"/>
                <w:rStyle w:val="eop"/>
                <w:sz w:val="16"/>
                <w:szCs w:val="16"/>
              </w:rPr>
            </w:pPr>
            <w:ins w:id="1831" w:author="Groot, Karina de" w:date="2024-08-12T15:47:00Z" w16du:dateUtc="2024-08-12T13:47:00Z">
              <w:r>
                <w:rPr>
                  <w:rStyle w:val="eop"/>
                  <w:sz w:val="16"/>
                  <w:szCs w:val="16"/>
                </w:rPr>
                <w:t>.//tekst (</w:t>
              </w:r>
            </w:ins>
            <w:ins w:id="1832" w:author="Willems, Igor" w:date="2024-08-29T11:45:00Z" w16du:dateUtc="2024-08-29T09:45:00Z">
              <w:r w:rsidR="00AD266C" w:rsidRPr="00AD266C">
                <w:rPr>
                  <w:rStyle w:val="eop"/>
                  <w:sz w:val="16"/>
                  <w:szCs w:val="16"/>
                </w:rPr>
                <w:t>‘true’ = tekst wordt getoond, ‘false’ = tekst wordt niet getoond</w:t>
              </w:r>
            </w:ins>
            <w:ins w:id="1833" w:author="Groot, Karina de" w:date="2024-08-12T15:47:00Z" w16du:dateUtc="2024-08-12T13:47:00Z">
              <w:del w:id="1834" w:author="Willems, Igor" w:date="2024-08-29T11:45:00Z" w16du:dateUtc="2024-08-29T09:45:00Z">
                <w:r w:rsidDel="00AD266C">
                  <w:rPr>
                    <w:rStyle w:val="eop"/>
                    <w:sz w:val="16"/>
                    <w:szCs w:val="16"/>
                  </w:rPr>
                  <w:delText>‘onder ERFGENAMEN’</w:delText>
                </w:r>
              </w:del>
              <w:r>
                <w:rPr>
                  <w:rStyle w:val="eop"/>
                  <w:sz w:val="16"/>
                  <w:szCs w:val="16"/>
                </w:rPr>
                <w:t>)</w:t>
              </w:r>
            </w:ins>
          </w:p>
          <w:p w14:paraId="1F7E0F6A" w14:textId="77777777" w:rsidR="00AB1BEA" w:rsidRDefault="00AB1BEA" w:rsidP="004D2D51">
            <w:pPr>
              <w:spacing w:after="0" w:line="276" w:lineRule="auto"/>
              <w:ind w:left="184" w:hanging="184"/>
              <w:rPr>
                <w:ins w:id="1835" w:author="Groot, Karina de" w:date="2024-08-07T14:22:00Z" w16du:dateUtc="2024-08-07T12:22:00Z"/>
                <w:rStyle w:val="eop"/>
                <w:sz w:val="16"/>
                <w:szCs w:val="16"/>
              </w:rPr>
            </w:pPr>
          </w:p>
          <w:p w14:paraId="2B6C7803" w14:textId="77777777" w:rsidR="00AB1BEA" w:rsidRPr="004C09C7" w:rsidRDefault="00AB1BEA" w:rsidP="00AB1BEA">
            <w:pPr>
              <w:autoSpaceDE w:val="0"/>
              <w:autoSpaceDN w:val="0"/>
              <w:adjustRightInd w:val="0"/>
              <w:spacing w:after="0"/>
              <w:rPr>
                <w:ins w:id="1836" w:author="Groot, Karina de" w:date="2024-08-07T14:22:00Z" w16du:dateUtc="2024-08-07T12:22:00Z"/>
                <w:sz w:val="16"/>
                <w:szCs w:val="16"/>
                <w:u w:val="single"/>
              </w:rPr>
            </w:pPr>
            <w:ins w:id="1837" w:author="Groot, Karina de" w:date="2024-08-07T14:22:00Z" w16du:dateUtc="2024-08-07T12:22:00Z">
              <w:r w:rsidRPr="004C09C7">
                <w:rPr>
                  <w:sz w:val="16"/>
                  <w:szCs w:val="16"/>
                  <w:u w:val="single"/>
                </w:rPr>
                <w:t xml:space="preserve">Mapping tonen </w:t>
              </w:r>
              <w:r w:rsidRPr="00924F5E">
                <w:rPr>
                  <w:rFonts w:cs="Arial"/>
                  <w:color w:val="008200"/>
                  <w:sz w:val="16"/>
                  <w:szCs w:val="16"/>
                  <w:u w:val="single"/>
                </w:rPr>
                <w:t>minderjarige</w:t>
              </w:r>
              <w:r w:rsidRPr="00567EBE">
                <w:rPr>
                  <w:rFonts w:cs="Arial"/>
                  <w:sz w:val="16"/>
                  <w:szCs w:val="16"/>
                  <w:u w:val="single"/>
                </w:rPr>
                <w:t>/</w:t>
              </w:r>
              <w:r w:rsidRPr="00924F5E">
                <w:rPr>
                  <w:rFonts w:cs="Arial"/>
                  <w:color w:val="008200"/>
                  <w:sz w:val="16"/>
                  <w:szCs w:val="16"/>
                  <w:u w:val="single"/>
                </w:rPr>
                <w:t>minderjarigen</w:t>
              </w:r>
              <w:r w:rsidRPr="00924F5E">
                <w:rPr>
                  <w:sz w:val="16"/>
                  <w:szCs w:val="16"/>
                  <w:u w:val="single"/>
                </w:rPr>
                <w:t>:</w:t>
              </w:r>
            </w:ins>
          </w:p>
          <w:p w14:paraId="7B44C947" w14:textId="4E05856C" w:rsidR="00AB1BEA" w:rsidRPr="004C09C7" w:rsidRDefault="00AB1BEA" w:rsidP="00AB1BEA">
            <w:pPr>
              <w:spacing w:after="0"/>
              <w:rPr>
                <w:ins w:id="1838" w:author="Groot, Karina de" w:date="2024-08-07T14:22:00Z" w16du:dateUtc="2024-08-07T12:22:00Z"/>
                <w:rStyle w:val="eop"/>
                <w:rFonts w:cs="Arial"/>
                <w:sz w:val="16"/>
                <w:szCs w:val="16"/>
              </w:rPr>
            </w:pPr>
            <w:ins w:id="1839" w:author="Groot, Karina de" w:date="2024-08-07T14:22:00Z" w16du:dateUtc="2024-08-07T12:22:00Z">
              <w:r w:rsidRPr="004C09C7">
                <w:rPr>
                  <w:rStyle w:val="eop"/>
                  <w:rFonts w:cs="Arial"/>
                  <w:sz w:val="16"/>
                  <w:szCs w:val="16"/>
                </w:rPr>
                <w:t>//IMKAD_AangebodenStuk/stukdeelVVE/aanvaarding</w:t>
              </w:r>
            </w:ins>
            <w:ins w:id="1840" w:author="Groot, Karina de" w:date="2024-08-07T15:29:00Z" w16du:dateUtc="2024-08-07T13:29:00Z">
              <w:r w:rsidR="00FD4363">
                <w:rPr>
                  <w:rStyle w:val="eop"/>
                  <w:rFonts w:cs="Arial"/>
                  <w:sz w:val="16"/>
                  <w:szCs w:val="16"/>
                </w:rPr>
                <w:t>en</w:t>
              </w:r>
            </w:ins>
            <w:ins w:id="1841" w:author="Groot, Karina de" w:date="2024-08-07T15:30:00Z" w16du:dateUtc="2024-08-07T13:30:00Z">
              <w:r w:rsidR="00FD4363">
                <w:rPr>
                  <w:rStyle w:val="eop"/>
                  <w:rFonts w:cs="Arial"/>
                  <w:sz w:val="16"/>
                  <w:szCs w:val="16"/>
                </w:rPr>
                <w:t>/</w:t>
              </w:r>
              <w:r w:rsidR="00FD4363" w:rsidRPr="00FD4363">
                <w:rPr>
                  <w:rStyle w:val="eop"/>
                  <w:rFonts w:cs="Arial"/>
                  <w:sz w:val="16"/>
                  <w:szCs w:val="16"/>
                </w:rPr>
                <w:t>beneficiaireMinderJarigKeuze1</w:t>
              </w:r>
            </w:ins>
            <w:ins w:id="1842" w:author="Groot, Karina de" w:date="2024-08-07T14:22:00Z" w16du:dateUtc="2024-08-07T12:22:00Z">
              <w:r w:rsidRPr="004C09C7">
                <w:rPr>
                  <w:rStyle w:val="eop"/>
                  <w:rFonts w:cs="Arial"/>
                  <w:sz w:val="16"/>
                  <w:szCs w:val="16"/>
                </w:rPr>
                <w:t>/tekstkeuze</w:t>
              </w:r>
            </w:ins>
          </w:p>
          <w:p w14:paraId="18EA9FDB" w14:textId="77777777" w:rsidR="00AB1BEA" w:rsidRPr="004C09C7" w:rsidRDefault="00AB1BEA" w:rsidP="00AB1BEA">
            <w:pPr>
              <w:spacing w:after="0"/>
              <w:rPr>
                <w:ins w:id="1843" w:author="Groot, Karina de" w:date="2024-08-07T14:22:00Z" w16du:dateUtc="2024-08-07T12:22:00Z"/>
                <w:rStyle w:val="eop"/>
                <w:sz w:val="16"/>
                <w:szCs w:val="16"/>
              </w:rPr>
            </w:pPr>
            <w:ins w:id="1844" w:author="Groot, Karina de" w:date="2024-08-07T14:22:00Z" w16du:dateUtc="2024-08-07T12:22:00Z">
              <w:r w:rsidRPr="004C09C7">
                <w:rPr>
                  <w:rStyle w:val="eop"/>
                  <w:sz w:val="16"/>
                  <w:szCs w:val="16"/>
                </w:rPr>
                <w:t>.//tagNaam (k_</w:t>
              </w:r>
              <w:r>
                <w:rPr>
                  <w:rStyle w:val="eop"/>
                  <w:sz w:val="16"/>
                  <w:szCs w:val="16"/>
                </w:rPr>
                <w:t>Minderjarigen</w:t>
              </w:r>
              <w:r w:rsidRPr="004C09C7">
                <w:rPr>
                  <w:rStyle w:val="eop"/>
                  <w:sz w:val="16"/>
                  <w:szCs w:val="16"/>
                </w:rPr>
                <w:t>))</w:t>
              </w:r>
            </w:ins>
          </w:p>
          <w:p w14:paraId="7C036028" w14:textId="4144204A" w:rsidR="00AB1BEA" w:rsidRDefault="00AB1BEA" w:rsidP="00AB1BEA">
            <w:pPr>
              <w:spacing w:after="0"/>
              <w:rPr>
                <w:ins w:id="1845" w:author="Groot, Karina de" w:date="2024-08-07T14:22:00Z" w16du:dateUtc="2024-08-07T12:22:00Z"/>
                <w:rStyle w:val="eop"/>
                <w:sz w:val="16"/>
                <w:szCs w:val="16"/>
              </w:rPr>
            </w:pPr>
            <w:ins w:id="1846" w:author="Groot, Karina de" w:date="2024-08-07T14:22:00Z" w16du:dateUtc="2024-08-07T12:22:00Z">
              <w:r w:rsidRPr="004C09C7">
                <w:rPr>
                  <w:rStyle w:val="eop"/>
                  <w:sz w:val="16"/>
                  <w:szCs w:val="16"/>
                </w:rPr>
                <w:t>.//tekst (‘</w:t>
              </w:r>
              <w:r>
                <w:rPr>
                  <w:rStyle w:val="eop"/>
                  <w:sz w:val="16"/>
                  <w:szCs w:val="16"/>
                </w:rPr>
                <w:t>minderjarige’</w:t>
              </w:r>
              <w:r w:rsidRPr="004C09C7">
                <w:rPr>
                  <w:rStyle w:val="eop"/>
                  <w:sz w:val="16"/>
                  <w:szCs w:val="16"/>
                </w:rPr>
                <w:t>; ‘</w:t>
              </w:r>
              <w:r>
                <w:rPr>
                  <w:rStyle w:val="eop"/>
                  <w:sz w:val="16"/>
                  <w:szCs w:val="16"/>
                </w:rPr>
                <w:t>minderjarigen</w:t>
              </w:r>
              <w:r w:rsidRPr="004C09C7">
                <w:rPr>
                  <w:rStyle w:val="eop"/>
                  <w:sz w:val="16"/>
                  <w:szCs w:val="16"/>
                </w:rPr>
                <w:t>’)</w:t>
              </w:r>
            </w:ins>
          </w:p>
          <w:p w14:paraId="768E777F" w14:textId="77777777" w:rsidR="00AB1BEA" w:rsidRPr="004D2D51" w:rsidRDefault="00AB1BEA" w:rsidP="004D2D51">
            <w:pPr>
              <w:spacing w:after="0" w:line="276" w:lineRule="auto"/>
              <w:ind w:left="184" w:hanging="184"/>
              <w:rPr>
                <w:ins w:id="1847" w:author="Groot, Karina de" w:date="2024-08-07T14:16:00Z" w16du:dateUtc="2024-08-07T12:16:00Z"/>
                <w:rStyle w:val="eop"/>
                <w:sz w:val="16"/>
                <w:szCs w:val="16"/>
              </w:rPr>
            </w:pPr>
          </w:p>
          <w:p w14:paraId="4A65F05C" w14:textId="77777777" w:rsidR="0028606D" w:rsidRPr="007D3555" w:rsidRDefault="0028606D" w:rsidP="0028606D">
            <w:pPr>
              <w:spacing w:after="0"/>
              <w:rPr>
                <w:ins w:id="1848" w:author="Groot, Karina de" w:date="2024-08-07T14:21:00Z" w16du:dateUtc="2024-08-07T12:21:00Z"/>
                <w:rStyle w:val="eop"/>
                <w:sz w:val="16"/>
                <w:szCs w:val="16"/>
                <w:u w:val="single"/>
              </w:rPr>
            </w:pPr>
            <w:ins w:id="1849" w:author="Groot, Karina de" w:date="2024-08-07T14:21:00Z" w16du:dateUtc="2024-08-07T12:21:00Z">
              <w:r w:rsidRPr="007D3555">
                <w:rPr>
                  <w:rStyle w:val="eop"/>
                  <w:sz w:val="16"/>
                  <w:szCs w:val="16"/>
                  <w:u w:val="single"/>
                </w:rPr>
                <w:t>Mapping datum akte opgemaakt:</w:t>
              </w:r>
            </w:ins>
          </w:p>
          <w:p w14:paraId="43C2D416" w14:textId="05BC16CC" w:rsidR="0028606D" w:rsidRDefault="00FD4363" w:rsidP="0028606D">
            <w:pPr>
              <w:spacing w:after="0"/>
              <w:rPr>
                <w:ins w:id="1850" w:author="Groot, Karina de" w:date="2024-08-07T14:21:00Z" w16du:dateUtc="2024-08-07T12:21:00Z"/>
                <w:rStyle w:val="eop"/>
                <w:rFonts w:cs="Arial"/>
                <w:sz w:val="16"/>
                <w:szCs w:val="16"/>
              </w:rPr>
            </w:pPr>
            <w:ins w:id="1851" w:author="Groot, Karina de" w:date="2024-08-07T15:30:00Z" w16du:dateUtc="2024-08-07T13:30:00Z">
              <w:r w:rsidRPr="004C09C7">
                <w:rPr>
                  <w:rStyle w:val="eop"/>
                  <w:rFonts w:cs="Arial"/>
                  <w:sz w:val="16"/>
                  <w:szCs w:val="16"/>
                </w:rPr>
                <w:t>//IMKAD_AangebodenStuk/stukdeelVVE/aanvaarding</w:t>
              </w:r>
              <w:r>
                <w:rPr>
                  <w:rStyle w:val="eop"/>
                  <w:rFonts w:cs="Arial"/>
                  <w:sz w:val="16"/>
                  <w:szCs w:val="16"/>
                </w:rPr>
                <w:t>en/</w:t>
              </w:r>
              <w:r w:rsidRPr="00FD4363">
                <w:rPr>
                  <w:rStyle w:val="eop"/>
                  <w:rFonts w:cs="Arial"/>
                  <w:sz w:val="16"/>
                  <w:szCs w:val="16"/>
                </w:rPr>
                <w:t>beneficiaireMinderJarigKeuze1</w:t>
              </w:r>
            </w:ins>
            <w:ins w:id="1852" w:author="Groot, Karina de" w:date="2024-08-12T15:49:00Z" w16du:dateUtc="2024-08-12T13:49:00Z">
              <w:r w:rsidR="00D56EBF">
                <w:rPr>
                  <w:rStyle w:val="eop"/>
                  <w:rFonts w:cs="Arial"/>
                  <w:sz w:val="16"/>
                  <w:szCs w:val="16"/>
                </w:rPr>
                <w:t>/</w:t>
              </w:r>
            </w:ins>
            <w:ins w:id="1853" w:author="Groot, Karina de" w:date="2024-08-07T14:21:00Z" w16du:dateUtc="2024-08-07T12:21:00Z">
              <w:r w:rsidR="0028606D">
                <w:rPr>
                  <w:rStyle w:val="eop"/>
                  <w:rFonts w:cs="Arial"/>
                  <w:sz w:val="16"/>
                  <w:szCs w:val="16"/>
                </w:rPr>
                <w:t>datum</w:t>
              </w:r>
            </w:ins>
            <w:ins w:id="1854" w:author="Groot, Karina de" w:date="2024-08-12T15:50:00Z" w16du:dateUtc="2024-08-12T13:50:00Z">
              <w:r w:rsidR="00D56EBF">
                <w:rPr>
                  <w:rStyle w:val="eop"/>
                  <w:rFonts w:cs="Arial"/>
                  <w:sz w:val="16"/>
                  <w:szCs w:val="16"/>
                </w:rPr>
                <w:t>Akte</w:t>
              </w:r>
            </w:ins>
          </w:p>
          <w:p w14:paraId="244F2197" w14:textId="77777777" w:rsidR="0028606D" w:rsidRDefault="0028606D" w:rsidP="0028606D">
            <w:pPr>
              <w:spacing w:after="0"/>
              <w:rPr>
                <w:ins w:id="1855" w:author="Groot, Karina de" w:date="2024-08-07T14:21:00Z" w16du:dateUtc="2024-08-07T12:21:00Z"/>
              </w:rPr>
            </w:pPr>
          </w:p>
          <w:p w14:paraId="0AC87048" w14:textId="154A61E2" w:rsidR="0028606D" w:rsidRPr="007D3555" w:rsidRDefault="0028606D" w:rsidP="0028606D">
            <w:pPr>
              <w:spacing w:after="0"/>
              <w:rPr>
                <w:ins w:id="1856" w:author="Groot, Karina de" w:date="2024-08-07T14:21:00Z" w16du:dateUtc="2024-08-07T12:21:00Z"/>
                <w:rStyle w:val="eop"/>
                <w:sz w:val="16"/>
                <w:szCs w:val="16"/>
                <w:u w:val="single"/>
              </w:rPr>
            </w:pPr>
            <w:ins w:id="1857" w:author="Groot, Karina de" w:date="2024-08-07T14:21:00Z" w16du:dateUtc="2024-08-07T12:21:00Z">
              <w:r w:rsidRPr="007D3555">
                <w:rPr>
                  <w:rStyle w:val="eop"/>
                  <w:sz w:val="16"/>
                  <w:szCs w:val="16"/>
                  <w:u w:val="single"/>
                </w:rPr>
                <w:t xml:space="preserve">Mapping </w:t>
              </w:r>
              <w:r>
                <w:rPr>
                  <w:rStyle w:val="eop"/>
                  <w:sz w:val="16"/>
                  <w:szCs w:val="16"/>
                  <w:u w:val="single"/>
                </w:rPr>
                <w:t>naam</w:t>
              </w:r>
            </w:ins>
            <w:ins w:id="1858" w:author="Groot, Karina de" w:date="2024-08-07T15:32:00Z" w16du:dateUtc="2024-08-07T13:32:00Z">
              <w:r w:rsidR="00CC58A5">
                <w:rPr>
                  <w:rStyle w:val="eop"/>
                  <w:sz w:val="16"/>
                  <w:szCs w:val="16"/>
                  <w:u w:val="single"/>
                </w:rPr>
                <w:t xml:space="preserve">/plaats </w:t>
              </w:r>
            </w:ins>
            <w:ins w:id="1859" w:author="Groot, Karina de" w:date="2024-08-07T14:21:00Z" w16du:dateUtc="2024-08-07T12:21:00Z">
              <w:r>
                <w:rPr>
                  <w:rStyle w:val="eop"/>
                  <w:sz w:val="16"/>
                  <w:szCs w:val="16"/>
                  <w:u w:val="single"/>
                </w:rPr>
                <w:t>rechtbank</w:t>
              </w:r>
              <w:r w:rsidRPr="007D3555">
                <w:rPr>
                  <w:rStyle w:val="eop"/>
                  <w:sz w:val="16"/>
                  <w:szCs w:val="16"/>
                  <w:u w:val="single"/>
                </w:rPr>
                <w:t>:</w:t>
              </w:r>
            </w:ins>
          </w:p>
          <w:p w14:paraId="46882624" w14:textId="467B1F3F" w:rsidR="0028606D" w:rsidRDefault="00FD4363" w:rsidP="0028606D">
            <w:pPr>
              <w:spacing w:after="0"/>
              <w:rPr>
                <w:ins w:id="1860" w:author="Groot, Karina de" w:date="2024-08-07T14:21:00Z" w16du:dateUtc="2024-08-07T12:21:00Z"/>
                <w:rStyle w:val="eop"/>
                <w:rFonts w:cs="Arial"/>
                <w:sz w:val="16"/>
                <w:szCs w:val="16"/>
              </w:rPr>
            </w:pPr>
            <w:ins w:id="1861" w:author="Groot, Karina de" w:date="2024-08-07T15:30:00Z" w16du:dateUtc="2024-08-07T13:30:00Z">
              <w:r w:rsidRPr="004C09C7">
                <w:rPr>
                  <w:rStyle w:val="eop"/>
                  <w:rFonts w:cs="Arial"/>
                  <w:sz w:val="16"/>
                  <w:szCs w:val="16"/>
                </w:rPr>
                <w:t>//IMKAD_AangebodenStuk/stukdeelVVE/aanvaarding</w:t>
              </w:r>
              <w:r>
                <w:rPr>
                  <w:rStyle w:val="eop"/>
                  <w:rFonts w:cs="Arial"/>
                  <w:sz w:val="16"/>
                  <w:szCs w:val="16"/>
                </w:rPr>
                <w:t>en/</w:t>
              </w:r>
              <w:r w:rsidRPr="00FD4363">
                <w:rPr>
                  <w:rStyle w:val="eop"/>
                  <w:rFonts w:cs="Arial"/>
                  <w:sz w:val="16"/>
                  <w:szCs w:val="16"/>
                </w:rPr>
                <w:t>beneficiaireMinderJarigKeuze1</w:t>
              </w:r>
              <w:r w:rsidRPr="004C09C7">
                <w:rPr>
                  <w:rStyle w:val="eop"/>
                  <w:rFonts w:cs="Arial"/>
                  <w:sz w:val="16"/>
                  <w:szCs w:val="16"/>
                </w:rPr>
                <w:t>/</w:t>
              </w:r>
            </w:ins>
            <w:ins w:id="1862" w:author="Groot, Karina de" w:date="2024-08-12T15:50:00Z" w16du:dateUtc="2024-08-12T13:50:00Z">
              <w:r w:rsidR="00D56EBF">
                <w:t xml:space="preserve"> </w:t>
              </w:r>
              <w:r w:rsidR="00D56EBF" w:rsidRPr="00D56EBF">
                <w:rPr>
                  <w:rStyle w:val="eop"/>
                  <w:rFonts w:cs="Arial"/>
                  <w:sz w:val="16"/>
                  <w:szCs w:val="16"/>
                </w:rPr>
                <w:t xml:space="preserve">naamPlaatsRechtbank </w:t>
              </w:r>
            </w:ins>
            <w:ins w:id="1863" w:author="Groot, Karina de" w:date="2024-08-07T15:32:00Z" w16du:dateUtc="2024-08-07T13:32:00Z">
              <w:r w:rsidR="00CC58A5">
                <w:rPr>
                  <w:rStyle w:val="eop"/>
                  <w:rFonts w:cs="Arial"/>
                  <w:sz w:val="16"/>
                  <w:szCs w:val="16"/>
                </w:rPr>
                <w:t>(</w:t>
              </w:r>
              <w:r w:rsidR="00CC58A5" w:rsidRPr="00CC58A5">
                <w:rPr>
                  <w:rStyle w:val="eop"/>
                  <w:rFonts w:cs="Arial"/>
                  <w:i/>
                  <w:iCs/>
                  <w:sz w:val="16"/>
                  <w:szCs w:val="16"/>
                  <w:rPrChange w:id="1864" w:author="Groot, Karina de" w:date="2024-08-07T15:33:00Z" w16du:dateUtc="2024-08-07T13:33:00Z">
                    <w:rPr>
                      <w:rStyle w:val="eop"/>
                      <w:rFonts w:cs="Arial"/>
                      <w:sz w:val="16"/>
                      <w:szCs w:val="16"/>
                    </w:rPr>
                  </w:rPrChange>
                </w:rPr>
                <w:t>vrije keuze of naam of pl</w:t>
              </w:r>
            </w:ins>
            <w:ins w:id="1865" w:author="Groot, Karina de" w:date="2024-08-07T15:33:00Z" w16du:dateUtc="2024-08-07T13:33:00Z">
              <w:r w:rsidR="00CC58A5" w:rsidRPr="00CC58A5">
                <w:rPr>
                  <w:rStyle w:val="eop"/>
                  <w:rFonts w:cs="Arial"/>
                  <w:i/>
                  <w:iCs/>
                  <w:sz w:val="16"/>
                  <w:szCs w:val="16"/>
                  <w:rPrChange w:id="1866" w:author="Groot, Karina de" w:date="2024-08-07T15:33:00Z" w16du:dateUtc="2024-08-07T13:33:00Z">
                    <w:rPr>
                      <w:rStyle w:val="eop"/>
                      <w:rFonts w:cs="Arial"/>
                      <w:sz w:val="16"/>
                      <w:szCs w:val="16"/>
                    </w:rPr>
                  </w:rPrChange>
                </w:rPr>
                <w:t>aats van de rechtbank wordt vermeld</w:t>
              </w:r>
              <w:r w:rsidR="00CC58A5">
                <w:rPr>
                  <w:rStyle w:val="eop"/>
                  <w:rFonts w:cs="Arial"/>
                  <w:sz w:val="16"/>
                  <w:szCs w:val="16"/>
                </w:rPr>
                <w:t>.)</w:t>
              </w:r>
            </w:ins>
          </w:p>
          <w:p w14:paraId="1E4C7CEE" w14:textId="77777777" w:rsidR="0028606D" w:rsidRDefault="0028606D" w:rsidP="0028606D">
            <w:pPr>
              <w:spacing w:after="0"/>
              <w:rPr>
                <w:ins w:id="1867" w:author="Groot, Karina de" w:date="2024-08-07T14:21:00Z" w16du:dateUtc="2024-08-07T12:21:00Z"/>
              </w:rPr>
            </w:pPr>
          </w:p>
          <w:p w14:paraId="7761733A" w14:textId="77777777" w:rsidR="0028606D" w:rsidRPr="007D3555" w:rsidRDefault="0028606D" w:rsidP="0028606D">
            <w:pPr>
              <w:spacing w:after="0"/>
              <w:rPr>
                <w:ins w:id="1868" w:author="Groot, Karina de" w:date="2024-08-07T14:21:00Z" w16du:dateUtc="2024-08-07T12:21:00Z"/>
                <w:rStyle w:val="eop"/>
                <w:sz w:val="16"/>
                <w:szCs w:val="16"/>
                <w:u w:val="single"/>
              </w:rPr>
            </w:pPr>
            <w:ins w:id="1869" w:author="Groot, Karina de" w:date="2024-08-07T14:21:00Z" w16du:dateUtc="2024-08-07T12:21:00Z">
              <w:r w:rsidRPr="007D3555">
                <w:rPr>
                  <w:rStyle w:val="eop"/>
                  <w:sz w:val="16"/>
                  <w:szCs w:val="16"/>
                  <w:u w:val="single"/>
                </w:rPr>
                <w:t xml:space="preserve">Mapping </w:t>
              </w:r>
              <w:r>
                <w:rPr>
                  <w:rStyle w:val="eop"/>
                  <w:sz w:val="16"/>
                  <w:szCs w:val="16"/>
                  <w:u w:val="single"/>
                </w:rPr>
                <w:t>registernummer</w:t>
              </w:r>
              <w:r w:rsidRPr="007D3555">
                <w:rPr>
                  <w:rStyle w:val="eop"/>
                  <w:sz w:val="16"/>
                  <w:szCs w:val="16"/>
                  <w:u w:val="single"/>
                </w:rPr>
                <w:t>:</w:t>
              </w:r>
            </w:ins>
          </w:p>
          <w:p w14:paraId="708E5DD2" w14:textId="6A1FA268" w:rsidR="0028606D" w:rsidRDefault="00FD4363" w:rsidP="0028606D">
            <w:pPr>
              <w:spacing w:after="0"/>
              <w:rPr>
                <w:ins w:id="1870" w:author="Groot, Karina de" w:date="2024-08-07T14:22:00Z" w16du:dateUtc="2024-08-07T12:22:00Z"/>
                <w:rStyle w:val="eop"/>
                <w:rFonts w:cs="Arial"/>
                <w:sz w:val="16"/>
                <w:szCs w:val="16"/>
              </w:rPr>
            </w:pPr>
            <w:ins w:id="1871" w:author="Groot, Karina de" w:date="2024-08-07T15:31:00Z" w16du:dateUtc="2024-08-07T13:31:00Z">
              <w:r w:rsidRPr="004C09C7">
                <w:rPr>
                  <w:rStyle w:val="eop"/>
                  <w:rFonts w:cs="Arial"/>
                  <w:sz w:val="16"/>
                  <w:szCs w:val="16"/>
                </w:rPr>
                <w:lastRenderedPageBreak/>
                <w:t>//IMKAD_AangebodenStuk/stukdeelVVE/aanvaarding</w:t>
              </w:r>
              <w:r>
                <w:rPr>
                  <w:rStyle w:val="eop"/>
                  <w:rFonts w:cs="Arial"/>
                  <w:sz w:val="16"/>
                  <w:szCs w:val="16"/>
                </w:rPr>
                <w:t>en/</w:t>
              </w:r>
              <w:r w:rsidRPr="00FD4363">
                <w:rPr>
                  <w:rStyle w:val="eop"/>
                  <w:rFonts w:cs="Arial"/>
                  <w:sz w:val="16"/>
                  <w:szCs w:val="16"/>
                </w:rPr>
                <w:t>beneficiaireMinderJarigKeuze1</w:t>
              </w:r>
              <w:r w:rsidRPr="004C09C7">
                <w:rPr>
                  <w:rStyle w:val="eop"/>
                  <w:rFonts w:cs="Arial"/>
                  <w:sz w:val="16"/>
                  <w:szCs w:val="16"/>
                </w:rPr>
                <w:t>/</w:t>
              </w:r>
            </w:ins>
            <w:ins w:id="1872" w:author="Groot, Karina de" w:date="2024-08-07T14:21:00Z" w16du:dateUtc="2024-08-07T12:21:00Z">
              <w:r w:rsidR="0028606D">
                <w:rPr>
                  <w:rStyle w:val="eop"/>
                  <w:rFonts w:cs="Arial"/>
                  <w:sz w:val="16"/>
                  <w:szCs w:val="16"/>
                </w:rPr>
                <w:t>/registerNummer</w:t>
              </w:r>
            </w:ins>
          </w:p>
          <w:p w14:paraId="7BAD9446" w14:textId="77777777" w:rsidR="0028606D" w:rsidDel="004333B5" w:rsidRDefault="0028606D" w:rsidP="00CF2662">
            <w:pPr>
              <w:spacing w:after="0" w:line="276" w:lineRule="auto"/>
              <w:ind w:left="184" w:hanging="184"/>
              <w:rPr>
                <w:ins w:id="1873" w:author="Groot, Karina de" w:date="2024-08-07T14:14:00Z" w16du:dateUtc="2024-08-07T12:14:00Z"/>
                <w:rStyle w:val="eop"/>
                <w:sz w:val="16"/>
                <w:szCs w:val="16"/>
              </w:rPr>
            </w:pPr>
          </w:p>
        </w:tc>
      </w:tr>
      <w:tr w:rsidR="00AC6D92" w14:paraId="222C8B31" w14:textId="77777777" w:rsidTr="00067169">
        <w:trPr>
          <w:ins w:id="1874" w:author="Groot, Karina de" w:date="2024-08-07T15:25:00Z"/>
        </w:trPr>
        <w:tc>
          <w:tcPr>
            <w:tcW w:w="6232" w:type="dxa"/>
          </w:tcPr>
          <w:p w14:paraId="1D2D06EB" w14:textId="77777777" w:rsidR="00AC6D92" w:rsidRPr="00CF7B10" w:rsidRDefault="00AC6D92" w:rsidP="00AC6D92">
            <w:pPr>
              <w:pStyle w:val="Geenafstand"/>
              <w:rPr>
                <w:ins w:id="1875" w:author="Groot, Karina de" w:date="2024-08-07T15:25:00Z" w16du:dateUtc="2024-08-07T13:25:00Z"/>
                <w:rFonts w:ascii="Arial" w:hAnsi="Arial" w:cs="Arial"/>
                <w:sz w:val="20"/>
                <w:szCs w:val="20"/>
              </w:rPr>
            </w:pPr>
            <w:ins w:id="1876" w:author="Groot, Karina de" w:date="2024-08-07T15:25:00Z" w16du:dateUtc="2024-08-07T13:25:00Z">
              <w:r w:rsidRPr="00CF7B10">
                <w:rPr>
                  <w:rFonts w:ascii="Arial" w:hAnsi="Arial" w:cs="Arial"/>
                  <w:sz w:val="20"/>
                  <w:szCs w:val="20"/>
                </w:rPr>
                <w:lastRenderedPageBreak/>
                <w:t xml:space="preserve">Keuze </w:t>
              </w:r>
              <w:r>
                <w:rPr>
                  <w:rFonts w:ascii="Arial" w:hAnsi="Arial" w:cs="Arial"/>
                  <w:sz w:val="20"/>
                  <w:szCs w:val="20"/>
                </w:rPr>
                <w:t>2</w:t>
              </w:r>
              <w:r w:rsidRPr="00CF7B10">
                <w:rPr>
                  <w:rFonts w:ascii="Arial" w:hAnsi="Arial" w:cs="Arial"/>
                  <w:sz w:val="20"/>
                  <w:szCs w:val="20"/>
                </w:rPr>
                <w:t>:</w:t>
              </w:r>
            </w:ins>
          </w:p>
          <w:p w14:paraId="636F2AE7" w14:textId="71D0DE14" w:rsidR="00AC6D92" w:rsidRPr="00CF7B10" w:rsidRDefault="00AC6D92" w:rsidP="00AC6D92">
            <w:pPr>
              <w:pStyle w:val="Geenafstand"/>
              <w:rPr>
                <w:ins w:id="1877" w:author="Groot, Karina de" w:date="2024-08-07T15:25:00Z" w16du:dateUtc="2024-08-07T13:25:00Z"/>
                <w:rFonts w:ascii="Arial" w:hAnsi="Arial" w:cs="Arial"/>
                <w:color w:val="FF0000"/>
                <w:sz w:val="20"/>
              </w:rPr>
            </w:pPr>
            <w:commentRangeStart w:id="1878"/>
            <w:ins w:id="1879" w:author="Groot, Karina de" w:date="2024-08-07T15:25:00Z" w16du:dateUtc="2024-08-07T13:25:00Z">
              <w:r w:rsidRPr="00CF7B10">
                <w:rPr>
                  <w:rFonts w:ascii="Arial" w:hAnsi="Arial" w:cs="Arial"/>
                  <w:color w:val="FF0000"/>
                  <w:sz w:val="20"/>
                </w:rPr>
                <w:t>Namens</w:t>
              </w:r>
              <w:r w:rsidRPr="009F1E93">
                <w:rPr>
                  <w:rFonts w:ascii="Arial" w:hAnsi="Arial" w:cs="Arial"/>
                  <w:color w:val="7030A0"/>
                  <w:sz w:val="20"/>
                </w:rPr>
                <w:t xml:space="preserve"> </w:t>
              </w:r>
              <w:r>
                <w:rPr>
                  <w:rFonts w:ascii="Arial" w:hAnsi="Arial" w:cs="Arial"/>
                  <w:color w:val="008200"/>
                  <w:sz w:val="20"/>
                </w:rPr>
                <w:t>het minderjarige kind/de minderjarige kinderen</w:t>
              </w:r>
              <w:r w:rsidRPr="009F1E93">
                <w:rPr>
                  <w:rFonts w:ascii="Arial" w:hAnsi="Arial" w:cs="Arial"/>
                  <w:color w:val="7030A0"/>
                  <w:sz w:val="20"/>
                </w:rPr>
                <w:t xml:space="preserve"> </w:t>
              </w:r>
              <w:r w:rsidRPr="00CF7B10">
                <w:rPr>
                  <w:rFonts w:ascii="Arial" w:hAnsi="Arial" w:cs="Arial"/>
                  <w:color w:val="FF0000"/>
                  <w:sz w:val="20"/>
                </w:rPr>
                <w:t xml:space="preserve">is op </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snapToGrid w:val="0"/>
                  <w:kern w:val="28"/>
                  <w:sz w:val="20"/>
                </w:rPr>
                <w:t>datum</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color w:val="7030A0"/>
                  <w:sz w:val="20"/>
                </w:rPr>
                <w:t xml:space="preserve"> </w:t>
              </w:r>
              <w:r w:rsidRPr="00CF7B10">
                <w:rPr>
                  <w:rFonts w:ascii="Arial" w:hAnsi="Arial" w:cs="Arial"/>
                  <w:color w:val="FF0000"/>
                  <w:sz w:val="20"/>
                </w:rPr>
                <w:t xml:space="preserve">bij de griffie van de Rechtbank </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5E625B">
                <w:rPr>
                  <w:rFonts w:ascii="Arial" w:hAnsi="Arial" w:cs="Arial"/>
                  <w:snapToGrid w:val="0"/>
                  <w:kern w:val="28"/>
                  <w:sz w:val="20"/>
                </w:rPr>
                <w:t xml:space="preserve"> </w:t>
              </w:r>
              <w:r>
                <w:rPr>
                  <w:rFonts w:ascii="Arial" w:hAnsi="Arial" w:cs="Arial"/>
                  <w:snapToGrid w:val="0"/>
                  <w:kern w:val="28"/>
                  <w:sz w:val="20"/>
                </w:rPr>
                <w:t xml:space="preserve">plaats of </w:t>
              </w:r>
              <w:r w:rsidRPr="009F1E93">
                <w:rPr>
                  <w:rFonts w:ascii="Arial" w:hAnsi="Arial" w:cs="Arial"/>
                  <w:snapToGrid w:val="0"/>
                  <w:kern w:val="28"/>
                  <w:sz w:val="20"/>
                </w:rPr>
                <w:t>naam rechtbank</w:t>
              </w:r>
              <w:r w:rsidRPr="009F1E93" w:rsidDel="005E625B">
                <w:rPr>
                  <w:rFonts w:ascii="Arial" w:hAnsi="Arial" w:cs="Arial"/>
                  <w:snapToGrid w:val="0"/>
                  <w:kern w:val="28"/>
                  <w:sz w:val="20"/>
                </w:rPr>
                <w:t xml:space="preserve"> </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color w:val="7030A0"/>
                  <w:sz w:val="20"/>
                </w:rPr>
                <w:t xml:space="preserve"> </w:t>
              </w:r>
              <w:r w:rsidRPr="00CF7B10">
                <w:rPr>
                  <w:rFonts w:ascii="Arial" w:hAnsi="Arial" w:cs="Arial"/>
                  <w:color w:val="FF0000"/>
                  <w:sz w:val="20"/>
                </w:rPr>
                <w:t xml:space="preserve">(zaaknummer </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snapToGrid w:val="0"/>
                  <w:kern w:val="28"/>
                  <w:sz w:val="20"/>
                </w:rPr>
                <w:t>zaaknummer</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CF7B10">
                <w:rPr>
                  <w:rFonts w:ascii="Arial" w:hAnsi="Arial" w:cs="Arial"/>
                  <w:color w:val="FF0000"/>
                  <w:sz w:val="20"/>
                </w:rPr>
                <w:t>)</w:t>
              </w:r>
              <w:r w:rsidRPr="009F1E93">
                <w:rPr>
                  <w:rFonts w:ascii="Arial" w:hAnsi="Arial" w:cs="Arial"/>
                  <w:color w:val="7030A0"/>
                  <w:sz w:val="20"/>
                </w:rPr>
                <w:t xml:space="preserve"> </w:t>
              </w:r>
              <w:r w:rsidRPr="00CF7B10">
                <w:rPr>
                  <w:rFonts w:ascii="Arial" w:hAnsi="Arial" w:cs="Arial"/>
                  <w:color w:val="FF0000"/>
                  <w:sz w:val="20"/>
                </w:rPr>
                <w:t>de verklaring afgelegd dat de nalatenschap ten behoeve van de minderjarige</w:t>
              </w:r>
              <w:r w:rsidRPr="00CF7B10">
                <w:rPr>
                  <w:rFonts w:ascii="Arial" w:hAnsi="Arial" w:cs="Arial"/>
                  <w:color w:val="7030A0"/>
                  <w:sz w:val="20"/>
                </w:rPr>
                <w:t>n</w:t>
              </w:r>
              <w:r w:rsidRPr="00CF7B10">
                <w:rPr>
                  <w:rFonts w:ascii="Arial" w:hAnsi="Arial" w:cs="Arial"/>
                  <w:color w:val="FF0000"/>
                  <w:sz w:val="20"/>
                </w:rPr>
                <w:t xml:space="preserve"> is aanvaard onder het voorrecht van boedelbeschrijving.</w:t>
              </w:r>
              <w:commentRangeEnd w:id="1878"/>
              <w:r>
                <w:rPr>
                  <w:rStyle w:val="Verwijzingopmerking"/>
                </w:rPr>
                <w:commentReference w:id="1878"/>
              </w:r>
            </w:ins>
          </w:p>
          <w:p w14:paraId="7E1AE5B4" w14:textId="77777777" w:rsidR="00AC6D92" w:rsidRPr="00EE05C1" w:rsidRDefault="00AC6D92" w:rsidP="004D2D51">
            <w:pPr>
              <w:pStyle w:val="Geenafstand"/>
              <w:spacing w:after="0"/>
              <w:rPr>
                <w:ins w:id="1880" w:author="Groot, Karina de" w:date="2024-08-07T15:25:00Z" w16du:dateUtc="2024-08-07T13:25:00Z"/>
                <w:rFonts w:ascii="Arial" w:hAnsi="Arial" w:cs="Arial"/>
                <w:b/>
                <w:bCs/>
                <w:color w:val="000000" w:themeColor="text1"/>
                <w:sz w:val="20"/>
                <w:szCs w:val="20"/>
              </w:rPr>
            </w:pPr>
          </w:p>
        </w:tc>
        <w:tc>
          <w:tcPr>
            <w:tcW w:w="7371" w:type="dxa"/>
          </w:tcPr>
          <w:p w14:paraId="6EF14A4B" w14:textId="77777777" w:rsidR="00802CCD" w:rsidRPr="004C09C7" w:rsidRDefault="00802CCD" w:rsidP="00802CCD">
            <w:pPr>
              <w:autoSpaceDE w:val="0"/>
              <w:autoSpaceDN w:val="0"/>
              <w:adjustRightInd w:val="0"/>
              <w:spacing w:after="0"/>
              <w:rPr>
                <w:ins w:id="1881" w:author="Groot, Karina de" w:date="2024-08-12T15:51:00Z" w16du:dateUtc="2024-08-12T13:51:00Z"/>
                <w:sz w:val="16"/>
                <w:szCs w:val="16"/>
                <w:u w:val="single"/>
              </w:rPr>
            </w:pPr>
            <w:ins w:id="1882" w:author="Groot, Karina de" w:date="2024-08-12T15:51:00Z" w16du:dateUtc="2024-08-12T13:51:00Z">
              <w:r w:rsidRPr="004C09C7">
                <w:rPr>
                  <w:sz w:val="16"/>
                  <w:szCs w:val="16"/>
                  <w:u w:val="single"/>
                </w:rPr>
                <w:t xml:space="preserve">Mapping tonen </w:t>
              </w:r>
              <w:r w:rsidRPr="00924F5E">
                <w:rPr>
                  <w:rFonts w:cs="Arial"/>
                  <w:color w:val="008200"/>
                  <w:sz w:val="16"/>
                  <w:szCs w:val="16"/>
                  <w:u w:val="single"/>
                </w:rPr>
                <w:t>minderjarige</w:t>
              </w:r>
              <w:r w:rsidRPr="00567EBE">
                <w:rPr>
                  <w:rFonts w:cs="Arial"/>
                  <w:sz w:val="16"/>
                  <w:szCs w:val="16"/>
                  <w:u w:val="single"/>
                </w:rPr>
                <w:t>/</w:t>
              </w:r>
              <w:r w:rsidRPr="00924F5E">
                <w:rPr>
                  <w:rFonts w:cs="Arial"/>
                  <w:color w:val="008200"/>
                  <w:sz w:val="16"/>
                  <w:szCs w:val="16"/>
                  <w:u w:val="single"/>
                </w:rPr>
                <w:t>minderjarigen</w:t>
              </w:r>
              <w:r w:rsidRPr="00924F5E">
                <w:rPr>
                  <w:sz w:val="16"/>
                  <w:szCs w:val="16"/>
                  <w:u w:val="single"/>
                </w:rPr>
                <w:t>:</w:t>
              </w:r>
            </w:ins>
          </w:p>
          <w:p w14:paraId="39BC10B0" w14:textId="207501D2" w:rsidR="00802CCD" w:rsidRPr="004C09C7" w:rsidRDefault="00802CCD" w:rsidP="00802CCD">
            <w:pPr>
              <w:spacing w:after="0"/>
              <w:rPr>
                <w:ins w:id="1883" w:author="Groot, Karina de" w:date="2024-08-12T15:51:00Z" w16du:dateUtc="2024-08-12T13:51:00Z"/>
                <w:rStyle w:val="eop"/>
                <w:rFonts w:cs="Arial"/>
                <w:sz w:val="16"/>
                <w:szCs w:val="16"/>
              </w:rPr>
            </w:pPr>
            <w:ins w:id="1884" w:author="Groot, Karina de" w:date="2024-08-12T15:51:00Z" w16du:dateUtc="2024-08-12T13:51:00Z">
              <w:r w:rsidRPr="004C09C7">
                <w:rPr>
                  <w:rStyle w:val="eop"/>
                  <w:rFonts w:cs="Arial"/>
                  <w:sz w:val="16"/>
                  <w:szCs w:val="16"/>
                </w:rPr>
                <w:t>//IMKAD_AangebodenStuk/stukdeelVVE/aanvaarding</w:t>
              </w:r>
              <w:r>
                <w:rPr>
                  <w:rStyle w:val="eop"/>
                  <w:rFonts w:cs="Arial"/>
                  <w:sz w:val="16"/>
                  <w:szCs w:val="16"/>
                </w:rPr>
                <w:t>en/</w:t>
              </w:r>
              <w:r w:rsidRPr="00FD4363">
                <w:rPr>
                  <w:rStyle w:val="eop"/>
                  <w:rFonts w:cs="Arial"/>
                  <w:sz w:val="16"/>
                  <w:szCs w:val="16"/>
                </w:rPr>
                <w:t>beneficiaireMinderJarigKeuze</w:t>
              </w:r>
            </w:ins>
            <w:ins w:id="1885" w:author="Groot, Karina de" w:date="2024-08-12T15:55:00Z" w16du:dateUtc="2024-08-12T13:55:00Z">
              <w:r w:rsidR="008F1B91">
                <w:rPr>
                  <w:rStyle w:val="eop"/>
                  <w:rFonts w:cs="Arial"/>
                  <w:sz w:val="16"/>
                  <w:szCs w:val="16"/>
                </w:rPr>
                <w:t>2</w:t>
              </w:r>
            </w:ins>
            <w:ins w:id="1886" w:author="Groot, Karina de" w:date="2024-08-12T15:51:00Z" w16du:dateUtc="2024-08-12T13:51:00Z">
              <w:r w:rsidRPr="004C09C7">
                <w:rPr>
                  <w:rStyle w:val="eop"/>
                  <w:rFonts w:cs="Arial"/>
                  <w:sz w:val="16"/>
                  <w:szCs w:val="16"/>
                </w:rPr>
                <w:t>/tekstkeuze</w:t>
              </w:r>
            </w:ins>
          </w:p>
          <w:p w14:paraId="7ED90A13" w14:textId="77777777" w:rsidR="00802CCD" w:rsidRPr="004C09C7" w:rsidRDefault="00802CCD" w:rsidP="00802CCD">
            <w:pPr>
              <w:spacing w:after="0"/>
              <w:rPr>
                <w:ins w:id="1887" w:author="Groot, Karina de" w:date="2024-08-12T15:51:00Z" w16du:dateUtc="2024-08-12T13:51:00Z"/>
                <w:rStyle w:val="eop"/>
                <w:sz w:val="16"/>
                <w:szCs w:val="16"/>
              </w:rPr>
            </w:pPr>
            <w:ins w:id="1888" w:author="Groot, Karina de" w:date="2024-08-12T15:51:00Z" w16du:dateUtc="2024-08-12T13:51:00Z">
              <w:r w:rsidRPr="004C09C7">
                <w:rPr>
                  <w:rStyle w:val="eop"/>
                  <w:sz w:val="16"/>
                  <w:szCs w:val="16"/>
                </w:rPr>
                <w:t>.//tagNaam (k_</w:t>
              </w:r>
              <w:r>
                <w:rPr>
                  <w:rStyle w:val="eop"/>
                  <w:sz w:val="16"/>
                  <w:szCs w:val="16"/>
                </w:rPr>
                <w:t>Minderjarigen</w:t>
              </w:r>
              <w:r w:rsidRPr="004C09C7">
                <w:rPr>
                  <w:rStyle w:val="eop"/>
                  <w:sz w:val="16"/>
                  <w:szCs w:val="16"/>
                </w:rPr>
                <w:t>))</w:t>
              </w:r>
            </w:ins>
          </w:p>
          <w:p w14:paraId="4C91DD9C" w14:textId="721EC446" w:rsidR="00D0486B" w:rsidRDefault="00802CCD" w:rsidP="00802CCD">
            <w:pPr>
              <w:spacing w:after="0"/>
              <w:rPr>
                <w:ins w:id="1889" w:author="Groot, Karina de" w:date="2024-08-12T15:51:00Z" w16du:dateUtc="2024-08-12T13:51:00Z"/>
                <w:rStyle w:val="eop"/>
                <w:sz w:val="16"/>
                <w:szCs w:val="16"/>
              </w:rPr>
            </w:pPr>
            <w:ins w:id="1890" w:author="Groot, Karina de" w:date="2024-08-12T15:51:00Z" w16du:dateUtc="2024-08-12T13:51:00Z">
              <w:r w:rsidRPr="004C09C7">
                <w:rPr>
                  <w:rStyle w:val="eop"/>
                  <w:sz w:val="16"/>
                  <w:szCs w:val="16"/>
                </w:rPr>
                <w:t>.//tekst (‘</w:t>
              </w:r>
            </w:ins>
            <w:ins w:id="1891" w:author="Groot, Karina de" w:date="2024-08-13T13:51:00Z" w16du:dateUtc="2024-08-13T11:51:00Z">
              <w:r w:rsidR="00E66301">
                <w:rPr>
                  <w:rStyle w:val="eop"/>
                  <w:sz w:val="16"/>
                  <w:szCs w:val="16"/>
                </w:rPr>
                <w:t>minderjarige’=</w:t>
              </w:r>
            </w:ins>
            <w:ins w:id="1892" w:author="Groot, Karina de" w:date="2024-08-13T13:52:00Z" w16du:dateUtc="2024-08-13T11:52:00Z">
              <w:r w:rsidR="007A0697">
                <w:rPr>
                  <w:rStyle w:val="eop"/>
                  <w:sz w:val="16"/>
                  <w:szCs w:val="16"/>
                </w:rPr>
                <w:t xml:space="preserve"> toon tekst</w:t>
              </w:r>
            </w:ins>
            <w:ins w:id="1893" w:author="Groot, Karina de" w:date="2024-08-13T13:53:00Z" w16du:dateUtc="2024-08-13T11:53:00Z">
              <w:r w:rsidR="007A0697">
                <w:rPr>
                  <w:rStyle w:val="eop"/>
                  <w:sz w:val="16"/>
                  <w:szCs w:val="16"/>
                </w:rPr>
                <w:t>:</w:t>
              </w:r>
            </w:ins>
            <w:ins w:id="1894" w:author="Groot, Karina de" w:date="2024-08-13T13:51:00Z" w16du:dateUtc="2024-08-13T11:51:00Z">
              <w:r w:rsidR="00E66301">
                <w:rPr>
                  <w:rStyle w:val="eop"/>
                  <w:sz w:val="16"/>
                  <w:szCs w:val="16"/>
                </w:rPr>
                <w:t xml:space="preserve"> </w:t>
              </w:r>
            </w:ins>
            <w:ins w:id="1895" w:author="Groot, Karina de" w:date="2024-08-13T13:52:00Z" w16du:dateUtc="2024-08-13T11:52:00Z">
              <w:r w:rsidR="00E66301">
                <w:rPr>
                  <w:rStyle w:val="eop"/>
                  <w:sz w:val="16"/>
                  <w:szCs w:val="16"/>
                </w:rPr>
                <w:t>‘</w:t>
              </w:r>
            </w:ins>
            <w:ins w:id="1896" w:author="Groot, Karina de" w:date="2024-08-12T15:52:00Z" w16du:dateUtc="2024-08-12T13:52:00Z">
              <w:r>
                <w:rPr>
                  <w:rStyle w:val="eop"/>
                  <w:sz w:val="16"/>
                  <w:szCs w:val="16"/>
                </w:rPr>
                <w:t xml:space="preserve">het </w:t>
              </w:r>
            </w:ins>
            <w:ins w:id="1897" w:author="Groot, Karina de" w:date="2024-08-12T15:51:00Z" w16du:dateUtc="2024-08-12T13:51:00Z">
              <w:r>
                <w:rPr>
                  <w:rStyle w:val="eop"/>
                  <w:sz w:val="16"/>
                  <w:szCs w:val="16"/>
                </w:rPr>
                <w:t>minderjarige</w:t>
              </w:r>
            </w:ins>
            <w:ins w:id="1898" w:author="Groot, Karina de" w:date="2024-08-12T15:52:00Z" w16du:dateUtc="2024-08-12T13:52:00Z">
              <w:r>
                <w:rPr>
                  <w:rStyle w:val="eop"/>
                  <w:sz w:val="16"/>
                  <w:szCs w:val="16"/>
                </w:rPr>
                <w:t xml:space="preserve"> kind</w:t>
              </w:r>
            </w:ins>
            <w:ins w:id="1899" w:author="Groot, Karina de" w:date="2024-08-12T15:51:00Z" w16du:dateUtc="2024-08-12T13:51:00Z">
              <w:r>
                <w:rPr>
                  <w:rStyle w:val="eop"/>
                  <w:sz w:val="16"/>
                  <w:szCs w:val="16"/>
                </w:rPr>
                <w:t>’</w:t>
              </w:r>
              <w:r w:rsidRPr="004C09C7">
                <w:rPr>
                  <w:rStyle w:val="eop"/>
                  <w:sz w:val="16"/>
                  <w:szCs w:val="16"/>
                </w:rPr>
                <w:t>;</w:t>
              </w:r>
            </w:ins>
            <w:ins w:id="1900" w:author="Groot, Karina de" w:date="2024-08-12T15:52:00Z" w16du:dateUtc="2024-08-12T13:52:00Z">
              <w:r>
                <w:rPr>
                  <w:rStyle w:val="eop"/>
                  <w:sz w:val="16"/>
                  <w:szCs w:val="16"/>
                </w:rPr>
                <w:t xml:space="preserve"> </w:t>
              </w:r>
            </w:ins>
            <w:ins w:id="1901" w:author="Groot, Karina de" w:date="2024-08-12T15:51:00Z" w16du:dateUtc="2024-08-12T13:51:00Z">
              <w:r w:rsidRPr="004C09C7">
                <w:rPr>
                  <w:rStyle w:val="eop"/>
                  <w:sz w:val="16"/>
                  <w:szCs w:val="16"/>
                </w:rPr>
                <w:t>‘</w:t>
              </w:r>
            </w:ins>
            <w:ins w:id="1902" w:author="Groot, Karina de" w:date="2024-08-13T13:52:00Z" w16du:dateUtc="2024-08-13T11:52:00Z">
              <w:r w:rsidR="00E66301">
                <w:rPr>
                  <w:rStyle w:val="eop"/>
                  <w:sz w:val="16"/>
                  <w:szCs w:val="16"/>
                </w:rPr>
                <w:t xml:space="preserve">minderjarigen’ = </w:t>
              </w:r>
            </w:ins>
            <w:ins w:id="1903" w:author="Groot, Karina de" w:date="2024-08-13T13:53:00Z" w16du:dateUtc="2024-08-13T11:53:00Z">
              <w:r w:rsidR="007A0697">
                <w:rPr>
                  <w:rStyle w:val="eop"/>
                  <w:sz w:val="16"/>
                  <w:szCs w:val="16"/>
                </w:rPr>
                <w:t xml:space="preserve">toon tekst: </w:t>
              </w:r>
            </w:ins>
            <w:ins w:id="1904" w:author="Groot, Karina de" w:date="2024-08-13T13:52:00Z" w16du:dateUtc="2024-08-13T11:52:00Z">
              <w:r w:rsidR="00E66301">
                <w:rPr>
                  <w:rStyle w:val="eop"/>
                  <w:sz w:val="16"/>
                  <w:szCs w:val="16"/>
                </w:rPr>
                <w:t>‘</w:t>
              </w:r>
            </w:ins>
            <w:ins w:id="1905" w:author="Groot, Karina de" w:date="2024-08-12T15:52:00Z" w16du:dateUtc="2024-08-12T13:52:00Z">
              <w:r>
                <w:rPr>
                  <w:rStyle w:val="eop"/>
                  <w:sz w:val="16"/>
                  <w:szCs w:val="16"/>
                </w:rPr>
                <w:t xml:space="preserve">de </w:t>
              </w:r>
            </w:ins>
            <w:ins w:id="1906" w:author="Groot, Karina de" w:date="2024-08-12T15:51:00Z" w16du:dateUtc="2024-08-12T13:51:00Z">
              <w:r>
                <w:rPr>
                  <w:rStyle w:val="eop"/>
                  <w:sz w:val="16"/>
                  <w:szCs w:val="16"/>
                </w:rPr>
                <w:t>minderjarige</w:t>
              </w:r>
            </w:ins>
            <w:ins w:id="1907" w:author="Groot, Karina de" w:date="2024-08-12T15:52:00Z" w16du:dateUtc="2024-08-12T13:52:00Z">
              <w:r>
                <w:rPr>
                  <w:rStyle w:val="eop"/>
                  <w:sz w:val="16"/>
                  <w:szCs w:val="16"/>
                </w:rPr>
                <w:t xml:space="preserve"> kinderen</w:t>
              </w:r>
            </w:ins>
            <w:ins w:id="1908" w:author="Groot, Karina de" w:date="2024-08-12T15:51:00Z" w16du:dateUtc="2024-08-12T13:51:00Z">
              <w:r w:rsidRPr="004C09C7">
                <w:rPr>
                  <w:rStyle w:val="eop"/>
                  <w:sz w:val="16"/>
                  <w:szCs w:val="16"/>
                </w:rPr>
                <w:t>’)</w:t>
              </w:r>
            </w:ins>
          </w:p>
          <w:p w14:paraId="118154C7" w14:textId="77777777" w:rsidR="00802CCD" w:rsidRDefault="00802CCD" w:rsidP="00CC58A5">
            <w:pPr>
              <w:spacing w:after="0"/>
              <w:rPr>
                <w:ins w:id="1909" w:author="Groot, Karina de" w:date="2024-08-12T15:51:00Z" w16du:dateUtc="2024-08-12T13:51:00Z"/>
                <w:rStyle w:val="eop"/>
                <w:sz w:val="16"/>
                <w:szCs w:val="16"/>
                <w:u w:val="single"/>
              </w:rPr>
            </w:pPr>
          </w:p>
          <w:p w14:paraId="46D55FAB" w14:textId="62DD8D85" w:rsidR="00CC58A5" w:rsidRPr="007D3555" w:rsidRDefault="00CC58A5" w:rsidP="00CC58A5">
            <w:pPr>
              <w:spacing w:after="0"/>
              <w:rPr>
                <w:ins w:id="1910" w:author="Groot, Karina de" w:date="2024-08-07T15:34:00Z" w16du:dateUtc="2024-08-07T13:34:00Z"/>
                <w:rStyle w:val="eop"/>
                <w:sz w:val="16"/>
                <w:szCs w:val="16"/>
                <w:u w:val="single"/>
              </w:rPr>
            </w:pPr>
            <w:ins w:id="1911" w:author="Groot, Karina de" w:date="2024-08-07T15:34:00Z" w16du:dateUtc="2024-08-07T13:34:00Z">
              <w:r w:rsidRPr="007D3555">
                <w:rPr>
                  <w:rStyle w:val="eop"/>
                  <w:sz w:val="16"/>
                  <w:szCs w:val="16"/>
                  <w:u w:val="single"/>
                </w:rPr>
                <w:t xml:space="preserve">Mapping datum </w:t>
              </w:r>
            </w:ins>
            <w:ins w:id="1912" w:author="Groot, Karina de" w:date="2024-08-12T15:55:00Z" w16du:dateUtc="2024-08-12T13:55:00Z">
              <w:r w:rsidR="008F1B91">
                <w:rPr>
                  <w:rStyle w:val="eop"/>
                  <w:sz w:val="16"/>
                  <w:szCs w:val="16"/>
                  <w:u w:val="single"/>
                </w:rPr>
                <w:t>verklaring</w:t>
              </w:r>
            </w:ins>
            <w:ins w:id="1913" w:author="Groot, Karina de" w:date="2024-08-07T15:34:00Z" w16du:dateUtc="2024-08-07T13:34:00Z">
              <w:r w:rsidRPr="007D3555">
                <w:rPr>
                  <w:rStyle w:val="eop"/>
                  <w:sz w:val="16"/>
                  <w:szCs w:val="16"/>
                  <w:u w:val="single"/>
                </w:rPr>
                <w:t xml:space="preserve"> </w:t>
              </w:r>
            </w:ins>
            <w:ins w:id="1914" w:author="Groot, Karina de" w:date="2024-08-12T15:55:00Z" w16du:dateUtc="2024-08-12T13:55:00Z">
              <w:r w:rsidR="008F1B91">
                <w:rPr>
                  <w:rStyle w:val="eop"/>
                  <w:sz w:val="16"/>
                  <w:szCs w:val="16"/>
                  <w:u w:val="single"/>
                </w:rPr>
                <w:t>afgelegd</w:t>
              </w:r>
            </w:ins>
            <w:ins w:id="1915" w:author="Groot, Karina de" w:date="2024-08-07T15:34:00Z" w16du:dateUtc="2024-08-07T13:34:00Z">
              <w:r w:rsidRPr="007D3555">
                <w:rPr>
                  <w:rStyle w:val="eop"/>
                  <w:sz w:val="16"/>
                  <w:szCs w:val="16"/>
                  <w:u w:val="single"/>
                </w:rPr>
                <w:t>:</w:t>
              </w:r>
            </w:ins>
          </w:p>
          <w:p w14:paraId="33002439" w14:textId="11B4DDFB" w:rsidR="00CC58A5" w:rsidRDefault="00CC58A5" w:rsidP="00CC58A5">
            <w:pPr>
              <w:spacing w:after="0"/>
              <w:rPr>
                <w:ins w:id="1916" w:author="Groot, Karina de" w:date="2024-08-07T15:34:00Z" w16du:dateUtc="2024-08-07T13:34:00Z"/>
                <w:rStyle w:val="eop"/>
                <w:rFonts w:cs="Arial"/>
                <w:sz w:val="16"/>
                <w:szCs w:val="16"/>
              </w:rPr>
            </w:pPr>
            <w:ins w:id="1917" w:author="Groot, Karina de" w:date="2024-08-07T15:34:00Z" w16du:dateUtc="2024-08-07T13:34:00Z">
              <w:r w:rsidRPr="004C09C7">
                <w:rPr>
                  <w:rStyle w:val="eop"/>
                  <w:rFonts w:cs="Arial"/>
                  <w:sz w:val="16"/>
                  <w:szCs w:val="16"/>
                </w:rPr>
                <w:t>//IMKAD_AangebodenStuk/stukdeelVVE/aanvaarding</w:t>
              </w:r>
              <w:r>
                <w:rPr>
                  <w:rStyle w:val="eop"/>
                  <w:rFonts w:cs="Arial"/>
                  <w:sz w:val="16"/>
                  <w:szCs w:val="16"/>
                </w:rPr>
                <w:t>en/</w:t>
              </w:r>
              <w:r w:rsidRPr="00FD4363">
                <w:rPr>
                  <w:rStyle w:val="eop"/>
                  <w:rFonts w:cs="Arial"/>
                  <w:sz w:val="16"/>
                  <w:szCs w:val="16"/>
                </w:rPr>
                <w:t>beneficiaireMinderJarigKeuze</w:t>
              </w:r>
              <w:r>
                <w:rPr>
                  <w:rStyle w:val="eop"/>
                  <w:rFonts w:cs="Arial"/>
                  <w:sz w:val="16"/>
                  <w:szCs w:val="16"/>
                </w:rPr>
                <w:t>2</w:t>
              </w:r>
              <w:r w:rsidRPr="004C09C7">
                <w:rPr>
                  <w:rStyle w:val="eop"/>
                  <w:rFonts w:cs="Arial"/>
                  <w:sz w:val="16"/>
                  <w:szCs w:val="16"/>
                </w:rPr>
                <w:t>/</w:t>
              </w:r>
              <w:r>
                <w:rPr>
                  <w:rStyle w:val="eop"/>
                  <w:rFonts w:cs="Arial"/>
                  <w:sz w:val="16"/>
                  <w:szCs w:val="16"/>
                </w:rPr>
                <w:t>/datum</w:t>
              </w:r>
            </w:ins>
            <w:ins w:id="1918" w:author="Groot, Karina de" w:date="2024-08-12T15:56:00Z" w16du:dateUtc="2024-08-12T13:56:00Z">
              <w:r w:rsidR="0033543F">
                <w:rPr>
                  <w:rStyle w:val="eop"/>
                  <w:rFonts w:cs="Arial"/>
                  <w:sz w:val="16"/>
                  <w:szCs w:val="16"/>
                </w:rPr>
                <w:t>Verklaring</w:t>
              </w:r>
            </w:ins>
          </w:p>
          <w:p w14:paraId="277A69CA" w14:textId="77777777" w:rsidR="00CC58A5" w:rsidRDefault="00CC58A5" w:rsidP="00CC58A5">
            <w:pPr>
              <w:spacing w:after="0"/>
              <w:rPr>
                <w:ins w:id="1919" w:author="Groot, Karina de" w:date="2024-08-07T15:34:00Z" w16du:dateUtc="2024-08-07T13:34:00Z"/>
              </w:rPr>
            </w:pPr>
          </w:p>
          <w:p w14:paraId="1E393504" w14:textId="77777777" w:rsidR="00CC58A5" w:rsidRPr="007D3555" w:rsidRDefault="00CC58A5" w:rsidP="00CC58A5">
            <w:pPr>
              <w:spacing w:after="0"/>
              <w:rPr>
                <w:ins w:id="1920" w:author="Groot, Karina de" w:date="2024-08-07T15:34:00Z" w16du:dateUtc="2024-08-07T13:34:00Z"/>
                <w:rStyle w:val="eop"/>
                <w:sz w:val="16"/>
                <w:szCs w:val="16"/>
                <w:u w:val="single"/>
              </w:rPr>
            </w:pPr>
            <w:ins w:id="1921" w:author="Groot, Karina de" w:date="2024-08-07T15:34:00Z" w16du:dateUtc="2024-08-07T13:34:00Z">
              <w:r w:rsidRPr="007D3555">
                <w:rPr>
                  <w:rStyle w:val="eop"/>
                  <w:sz w:val="16"/>
                  <w:szCs w:val="16"/>
                  <w:u w:val="single"/>
                </w:rPr>
                <w:t xml:space="preserve">Mapping </w:t>
              </w:r>
              <w:r>
                <w:rPr>
                  <w:rStyle w:val="eop"/>
                  <w:sz w:val="16"/>
                  <w:szCs w:val="16"/>
                  <w:u w:val="single"/>
                </w:rPr>
                <w:t>naam/plaats rechtbank</w:t>
              </w:r>
              <w:r w:rsidRPr="007D3555">
                <w:rPr>
                  <w:rStyle w:val="eop"/>
                  <w:sz w:val="16"/>
                  <w:szCs w:val="16"/>
                  <w:u w:val="single"/>
                </w:rPr>
                <w:t>:</w:t>
              </w:r>
            </w:ins>
          </w:p>
          <w:p w14:paraId="69DA3AD2" w14:textId="3EBFB367" w:rsidR="00CC58A5" w:rsidRDefault="00CC58A5" w:rsidP="00CC58A5">
            <w:pPr>
              <w:spacing w:after="0"/>
              <w:rPr>
                <w:ins w:id="1922" w:author="Groot, Karina de" w:date="2024-08-07T15:34:00Z" w16du:dateUtc="2024-08-07T13:34:00Z"/>
                <w:rStyle w:val="eop"/>
                <w:rFonts w:cs="Arial"/>
                <w:sz w:val="16"/>
                <w:szCs w:val="16"/>
              </w:rPr>
            </w:pPr>
            <w:ins w:id="1923" w:author="Groot, Karina de" w:date="2024-08-07T15:34:00Z" w16du:dateUtc="2024-08-07T13:34:00Z">
              <w:r w:rsidRPr="004C09C7">
                <w:rPr>
                  <w:rStyle w:val="eop"/>
                  <w:rFonts w:cs="Arial"/>
                  <w:sz w:val="16"/>
                  <w:szCs w:val="16"/>
                </w:rPr>
                <w:t>//IMKAD_AangebodenStuk/stukdeelVVE/aanvaarding</w:t>
              </w:r>
              <w:r>
                <w:rPr>
                  <w:rStyle w:val="eop"/>
                  <w:rFonts w:cs="Arial"/>
                  <w:sz w:val="16"/>
                  <w:szCs w:val="16"/>
                </w:rPr>
                <w:t>en/</w:t>
              </w:r>
              <w:r w:rsidRPr="00FD4363">
                <w:rPr>
                  <w:rStyle w:val="eop"/>
                  <w:rFonts w:cs="Arial"/>
                  <w:sz w:val="16"/>
                  <w:szCs w:val="16"/>
                </w:rPr>
                <w:t>beneficiaireMinderJarigKeuze</w:t>
              </w:r>
              <w:r>
                <w:rPr>
                  <w:rStyle w:val="eop"/>
                  <w:rFonts w:cs="Arial"/>
                  <w:sz w:val="16"/>
                  <w:szCs w:val="16"/>
                </w:rPr>
                <w:t>2</w:t>
              </w:r>
            </w:ins>
            <w:ins w:id="1924" w:author="Groot, Karina de" w:date="2024-08-12T15:56:00Z" w16du:dateUtc="2024-08-12T13:56:00Z">
              <w:r w:rsidR="007A0EB3">
                <w:rPr>
                  <w:rStyle w:val="eop"/>
                  <w:rFonts w:cs="Arial"/>
                  <w:sz w:val="16"/>
                  <w:szCs w:val="16"/>
                </w:rPr>
                <w:t>/</w:t>
              </w:r>
            </w:ins>
            <w:ins w:id="1925" w:author="Groot, Karina de" w:date="2024-08-07T15:34:00Z" w16du:dateUtc="2024-08-07T13:34:00Z">
              <w:r>
                <w:rPr>
                  <w:rStyle w:val="eop"/>
                  <w:rFonts w:cs="Arial"/>
                  <w:sz w:val="16"/>
                  <w:szCs w:val="16"/>
                </w:rPr>
                <w:t>/naam</w:t>
              </w:r>
            </w:ins>
            <w:ins w:id="1926" w:author="Groot, Karina de" w:date="2024-08-12T15:56:00Z" w16du:dateUtc="2024-08-12T13:56:00Z">
              <w:r w:rsidR="007A0EB3">
                <w:rPr>
                  <w:rStyle w:val="eop"/>
                  <w:rFonts w:cs="Arial"/>
                  <w:sz w:val="16"/>
                  <w:szCs w:val="16"/>
                </w:rPr>
                <w:t>Plaats</w:t>
              </w:r>
            </w:ins>
            <w:ins w:id="1927" w:author="Groot, Karina de" w:date="2024-08-07T15:34:00Z" w16du:dateUtc="2024-08-07T13:34:00Z">
              <w:r>
                <w:rPr>
                  <w:rStyle w:val="eop"/>
                  <w:rFonts w:cs="Arial"/>
                  <w:sz w:val="16"/>
                  <w:szCs w:val="16"/>
                </w:rPr>
                <w:t>Rechtbank (</w:t>
              </w:r>
              <w:r w:rsidRPr="00CF7B10">
                <w:rPr>
                  <w:rStyle w:val="eop"/>
                  <w:rFonts w:cs="Arial"/>
                  <w:i/>
                  <w:iCs/>
                  <w:sz w:val="16"/>
                  <w:szCs w:val="16"/>
                </w:rPr>
                <w:t>vrije keuze of naam of plaats van de rechtbank wordt vermeld</w:t>
              </w:r>
              <w:r>
                <w:rPr>
                  <w:rStyle w:val="eop"/>
                  <w:rFonts w:cs="Arial"/>
                  <w:sz w:val="16"/>
                  <w:szCs w:val="16"/>
                </w:rPr>
                <w:t>.)</w:t>
              </w:r>
            </w:ins>
          </w:p>
          <w:p w14:paraId="4859A8F5" w14:textId="77777777" w:rsidR="00CC58A5" w:rsidRDefault="00CC58A5" w:rsidP="004D2D51">
            <w:pPr>
              <w:spacing w:after="0" w:line="276" w:lineRule="auto"/>
              <w:ind w:left="184" w:hanging="184"/>
              <w:rPr>
                <w:ins w:id="1928" w:author="Groot, Karina de" w:date="2024-08-07T15:34:00Z" w16du:dateUtc="2024-08-07T13:34:00Z"/>
                <w:rStyle w:val="eop"/>
                <w:b/>
                <w:bCs/>
                <w:sz w:val="16"/>
                <w:szCs w:val="16"/>
              </w:rPr>
            </w:pPr>
          </w:p>
          <w:p w14:paraId="4B3442C5" w14:textId="77777777" w:rsidR="00CC58A5" w:rsidRPr="007D3555" w:rsidRDefault="00CC58A5" w:rsidP="00CC58A5">
            <w:pPr>
              <w:spacing w:after="0"/>
              <w:rPr>
                <w:ins w:id="1929" w:author="Groot, Karina de" w:date="2024-08-07T15:34:00Z" w16du:dateUtc="2024-08-07T13:34:00Z"/>
                <w:rStyle w:val="eop"/>
                <w:sz w:val="16"/>
                <w:szCs w:val="16"/>
                <w:u w:val="single"/>
              </w:rPr>
            </w:pPr>
            <w:ins w:id="1930" w:author="Groot, Karina de" w:date="2024-08-07T15:34:00Z" w16du:dateUtc="2024-08-07T13:34:00Z">
              <w:r w:rsidRPr="007D3555">
                <w:rPr>
                  <w:rStyle w:val="eop"/>
                  <w:sz w:val="16"/>
                  <w:szCs w:val="16"/>
                  <w:u w:val="single"/>
                </w:rPr>
                <w:t xml:space="preserve">Mapping </w:t>
              </w:r>
              <w:r>
                <w:rPr>
                  <w:rStyle w:val="eop"/>
                  <w:sz w:val="16"/>
                  <w:szCs w:val="16"/>
                  <w:u w:val="single"/>
                </w:rPr>
                <w:t>zaaknummer</w:t>
              </w:r>
              <w:r w:rsidRPr="007D3555">
                <w:rPr>
                  <w:rStyle w:val="eop"/>
                  <w:sz w:val="16"/>
                  <w:szCs w:val="16"/>
                  <w:u w:val="single"/>
                </w:rPr>
                <w:t>:</w:t>
              </w:r>
            </w:ins>
          </w:p>
          <w:p w14:paraId="21264A6C" w14:textId="26E0AF6C" w:rsidR="00CC58A5" w:rsidRDefault="00CC58A5" w:rsidP="00CC58A5">
            <w:pPr>
              <w:spacing w:after="0"/>
              <w:rPr>
                <w:ins w:id="1931" w:author="Groot, Karina de" w:date="2024-08-13T14:13:00Z" w16du:dateUtc="2024-08-13T12:13:00Z"/>
                <w:rStyle w:val="eop"/>
                <w:rFonts w:cs="Arial"/>
                <w:sz w:val="16"/>
                <w:szCs w:val="16"/>
              </w:rPr>
            </w:pPr>
            <w:ins w:id="1932" w:author="Groot, Karina de" w:date="2024-08-07T15:34:00Z" w16du:dateUtc="2024-08-07T13:34:00Z">
              <w:r w:rsidRPr="004C09C7">
                <w:rPr>
                  <w:rStyle w:val="eop"/>
                  <w:rFonts w:cs="Arial"/>
                  <w:sz w:val="16"/>
                  <w:szCs w:val="16"/>
                </w:rPr>
                <w:t>//IMKAD_AangebodenStuk/stukdeelVVE/aanvaarding</w:t>
              </w:r>
              <w:r>
                <w:rPr>
                  <w:rStyle w:val="eop"/>
                  <w:rFonts w:cs="Arial"/>
                  <w:sz w:val="16"/>
                  <w:szCs w:val="16"/>
                </w:rPr>
                <w:t>en/</w:t>
              </w:r>
              <w:r w:rsidRPr="00FD4363">
                <w:rPr>
                  <w:rStyle w:val="eop"/>
                  <w:rFonts w:cs="Arial"/>
                  <w:sz w:val="16"/>
                  <w:szCs w:val="16"/>
                </w:rPr>
                <w:t>beneficiaireMinderJarigKeuze</w:t>
              </w:r>
              <w:r>
                <w:rPr>
                  <w:rStyle w:val="eop"/>
                  <w:rFonts w:cs="Arial"/>
                  <w:sz w:val="16"/>
                  <w:szCs w:val="16"/>
                </w:rPr>
                <w:t>2</w:t>
              </w:r>
            </w:ins>
            <w:ins w:id="1933" w:author="Groot, Karina de" w:date="2024-08-12T15:57:00Z" w16du:dateUtc="2024-08-12T13:57:00Z">
              <w:r w:rsidR="007A0EB3">
                <w:rPr>
                  <w:rStyle w:val="eop"/>
                  <w:rFonts w:cs="Arial"/>
                  <w:sz w:val="16"/>
                  <w:szCs w:val="16"/>
                </w:rPr>
                <w:t>/</w:t>
              </w:r>
            </w:ins>
            <w:ins w:id="1934" w:author="Groot, Karina de" w:date="2024-08-07T15:34:00Z" w16du:dateUtc="2024-08-07T13:34:00Z">
              <w:r>
                <w:rPr>
                  <w:rStyle w:val="eop"/>
                  <w:rFonts w:cs="Arial"/>
                  <w:sz w:val="16"/>
                  <w:szCs w:val="16"/>
                </w:rPr>
                <w:t>/zaaknummer</w:t>
              </w:r>
            </w:ins>
          </w:p>
          <w:p w14:paraId="65B20AD0" w14:textId="77777777" w:rsidR="00D0486B" w:rsidRDefault="00D0486B" w:rsidP="00CC58A5">
            <w:pPr>
              <w:spacing w:after="0"/>
              <w:rPr>
                <w:ins w:id="1935" w:author="Groot, Karina de" w:date="2024-08-13T14:13:00Z" w16du:dateUtc="2024-08-13T12:13:00Z"/>
                <w:rStyle w:val="eop"/>
                <w:rFonts w:cs="Arial"/>
                <w:sz w:val="16"/>
                <w:szCs w:val="16"/>
              </w:rPr>
            </w:pPr>
          </w:p>
          <w:p w14:paraId="4735CBB2" w14:textId="4B18AE22" w:rsidR="00D0486B" w:rsidRPr="00D0486B" w:rsidRDefault="00D0486B" w:rsidP="00CC58A5">
            <w:pPr>
              <w:spacing w:after="0"/>
              <w:rPr>
                <w:ins w:id="1936" w:author="Groot, Karina de" w:date="2024-08-13T14:14:00Z" w16du:dateUtc="2024-08-13T12:14:00Z"/>
                <w:rFonts w:cs="Arial"/>
                <w:color w:val="7030A0"/>
                <w:sz w:val="16"/>
                <w:szCs w:val="16"/>
                <w:u w:val="single"/>
                <w:rPrChange w:id="1937" w:author="Groot, Karina de" w:date="2024-08-13T14:14:00Z" w16du:dateUtc="2024-08-13T12:14:00Z">
                  <w:rPr>
                    <w:ins w:id="1938" w:author="Groot, Karina de" w:date="2024-08-13T14:14:00Z" w16du:dateUtc="2024-08-13T12:14:00Z"/>
                    <w:rFonts w:cs="Arial"/>
                    <w:color w:val="7030A0"/>
                    <w:sz w:val="16"/>
                    <w:szCs w:val="16"/>
                  </w:rPr>
                </w:rPrChange>
              </w:rPr>
            </w:pPr>
            <w:ins w:id="1939" w:author="Groot, Karina de" w:date="2024-08-13T14:13:00Z" w16du:dateUtc="2024-08-13T12:13:00Z">
              <w:r w:rsidRPr="00D0486B">
                <w:rPr>
                  <w:rStyle w:val="eop"/>
                  <w:rFonts w:cs="Arial"/>
                  <w:sz w:val="16"/>
                  <w:szCs w:val="16"/>
                  <w:u w:val="single"/>
                  <w:rPrChange w:id="1940" w:author="Groot, Karina de" w:date="2024-08-13T14:14:00Z" w16du:dateUtc="2024-08-13T12:14:00Z">
                    <w:rPr>
                      <w:rStyle w:val="eop"/>
                      <w:rFonts w:cs="Arial"/>
                      <w:sz w:val="16"/>
                      <w:szCs w:val="16"/>
                    </w:rPr>
                  </w:rPrChange>
                </w:rPr>
                <w:t xml:space="preserve">Tonen </w:t>
              </w:r>
            </w:ins>
            <w:ins w:id="1941" w:author="Groot, Karina de" w:date="2024-08-13T14:14:00Z" w16du:dateUtc="2024-08-13T12:14:00Z">
              <w:r w:rsidRPr="00D0486B">
                <w:rPr>
                  <w:rFonts w:cs="Arial"/>
                  <w:color w:val="FF0000"/>
                  <w:sz w:val="16"/>
                  <w:szCs w:val="16"/>
                  <w:u w:val="single"/>
                  <w:rPrChange w:id="1942" w:author="Groot, Karina de" w:date="2024-08-13T14:14:00Z" w16du:dateUtc="2024-08-13T12:14:00Z">
                    <w:rPr>
                      <w:rFonts w:cs="Arial"/>
                      <w:color w:val="FF0000"/>
                      <w:sz w:val="20"/>
                    </w:rPr>
                  </w:rPrChange>
                </w:rPr>
                <w:t>minderjarige</w:t>
              </w:r>
              <w:r w:rsidRPr="00D0486B">
                <w:rPr>
                  <w:rFonts w:cs="Arial"/>
                  <w:color w:val="7030A0"/>
                  <w:sz w:val="16"/>
                  <w:szCs w:val="16"/>
                  <w:u w:val="single"/>
                  <w:rPrChange w:id="1943" w:author="Groot, Karina de" w:date="2024-08-13T14:14:00Z" w16du:dateUtc="2024-08-13T12:14:00Z">
                    <w:rPr>
                      <w:rFonts w:cs="Arial"/>
                      <w:color w:val="7030A0"/>
                      <w:sz w:val="20"/>
                    </w:rPr>
                  </w:rPrChange>
                </w:rPr>
                <w:t>n</w:t>
              </w:r>
              <w:r w:rsidRPr="00D0486B">
                <w:rPr>
                  <w:rFonts w:cs="Arial"/>
                  <w:color w:val="7030A0"/>
                  <w:sz w:val="16"/>
                  <w:szCs w:val="16"/>
                  <w:u w:val="single"/>
                  <w:rPrChange w:id="1944" w:author="Groot, Karina de" w:date="2024-08-13T14:14:00Z" w16du:dateUtc="2024-08-13T12:14:00Z">
                    <w:rPr>
                      <w:rFonts w:cs="Arial"/>
                      <w:color w:val="7030A0"/>
                      <w:sz w:val="16"/>
                      <w:szCs w:val="16"/>
                    </w:rPr>
                  </w:rPrChange>
                </w:rPr>
                <w:t>:</w:t>
              </w:r>
            </w:ins>
          </w:p>
          <w:p w14:paraId="63CC4999" w14:textId="77777777" w:rsidR="00D0486B" w:rsidRPr="004C09C7" w:rsidRDefault="00D0486B" w:rsidP="00D0486B">
            <w:pPr>
              <w:spacing w:after="0"/>
              <w:rPr>
                <w:ins w:id="1945" w:author="Groot, Karina de" w:date="2024-08-13T14:14:00Z" w16du:dateUtc="2024-08-13T12:14:00Z"/>
                <w:rStyle w:val="eop"/>
                <w:rFonts w:cs="Arial"/>
                <w:sz w:val="16"/>
                <w:szCs w:val="16"/>
              </w:rPr>
            </w:pPr>
            <w:ins w:id="1946" w:author="Groot, Karina de" w:date="2024-08-13T14:14:00Z" w16du:dateUtc="2024-08-13T12:14:00Z">
              <w:r w:rsidRPr="004C09C7">
                <w:rPr>
                  <w:rStyle w:val="eop"/>
                  <w:rFonts w:cs="Arial"/>
                  <w:sz w:val="16"/>
                  <w:szCs w:val="16"/>
                </w:rPr>
                <w:t>//IMKAD_AangebodenStuk/stukdeelVVE/aanvaarding</w:t>
              </w:r>
              <w:r>
                <w:rPr>
                  <w:rStyle w:val="eop"/>
                  <w:rFonts w:cs="Arial"/>
                  <w:sz w:val="16"/>
                  <w:szCs w:val="16"/>
                </w:rPr>
                <w:t>en/</w:t>
              </w:r>
              <w:r w:rsidRPr="00FD4363">
                <w:rPr>
                  <w:rStyle w:val="eop"/>
                  <w:rFonts w:cs="Arial"/>
                  <w:sz w:val="16"/>
                  <w:szCs w:val="16"/>
                </w:rPr>
                <w:t>beneficiaireMinderJarigKeuze</w:t>
              </w:r>
              <w:r>
                <w:rPr>
                  <w:rStyle w:val="eop"/>
                  <w:rFonts w:cs="Arial"/>
                  <w:sz w:val="16"/>
                  <w:szCs w:val="16"/>
                </w:rPr>
                <w:t>2</w:t>
              </w:r>
              <w:r w:rsidRPr="004C09C7">
                <w:rPr>
                  <w:rStyle w:val="eop"/>
                  <w:rFonts w:cs="Arial"/>
                  <w:sz w:val="16"/>
                  <w:szCs w:val="16"/>
                </w:rPr>
                <w:t>/tekstkeuze</w:t>
              </w:r>
            </w:ins>
          </w:p>
          <w:p w14:paraId="2F304E4C" w14:textId="77777777" w:rsidR="00D0486B" w:rsidRPr="004C09C7" w:rsidRDefault="00D0486B" w:rsidP="00D0486B">
            <w:pPr>
              <w:spacing w:after="0"/>
              <w:rPr>
                <w:ins w:id="1947" w:author="Groot, Karina de" w:date="2024-08-13T14:14:00Z" w16du:dateUtc="2024-08-13T12:14:00Z"/>
                <w:rStyle w:val="eop"/>
                <w:sz w:val="16"/>
                <w:szCs w:val="16"/>
              </w:rPr>
            </w:pPr>
            <w:ins w:id="1948" w:author="Groot, Karina de" w:date="2024-08-13T14:14:00Z" w16du:dateUtc="2024-08-13T12:14:00Z">
              <w:r w:rsidRPr="004C09C7">
                <w:rPr>
                  <w:rStyle w:val="eop"/>
                  <w:sz w:val="16"/>
                  <w:szCs w:val="16"/>
                </w:rPr>
                <w:t>.//tagNaam (k_</w:t>
              </w:r>
              <w:r>
                <w:rPr>
                  <w:rStyle w:val="eop"/>
                  <w:sz w:val="16"/>
                  <w:szCs w:val="16"/>
                </w:rPr>
                <w:t>Minderjarigen</w:t>
              </w:r>
              <w:r w:rsidRPr="004C09C7">
                <w:rPr>
                  <w:rStyle w:val="eop"/>
                  <w:sz w:val="16"/>
                  <w:szCs w:val="16"/>
                </w:rPr>
                <w:t>))</w:t>
              </w:r>
            </w:ins>
          </w:p>
          <w:p w14:paraId="6B3879AC" w14:textId="77777777" w:rsidR="00D0486B" w:rsidRDefault="00D0486B" w:rsidP="00D0486B">
            <w:pPr>
              <w:spacing w:after="0"/>
              <w:rPr>
                <w:ins w:id="1949" w:author="Groot, Karina de" w:date="2024-08-13T14:14:00Z" w16du:dateUtc="2024-08-13T12:14:00Z"/>
                <w:rStyle w:val="eop"/>
                <w:sz w:val="16"/>
                <w:szCs w:val="16"/>
              </w:rPr>
            </w:pPr>
            <w:ins w:id="1950" w:author="Groot, Karina de" w:date="2024-08-13T14:14:00Z" w16du:dateUtc="2024-08-13T12:14:00Z">
              <w:r w:rsidRPr="004C09C7">
                <w:rPr>
                  <w:rStyle w:val="eop"/>
                  <w:sz w:val="16"/>
                  <w:szCs w:val="16"/>
                </w:rPr>
                <w:t>.//tekst (‘</w:t>
              </w:r>
              <w:r>
                <w:rPr>
                  <w:rStyle w:val="eop"/>
                  <w:sz w:val="16"/>
                  <w:szCs w:val="16"/>
                </w:rPr>
                <w:t>minderjarige’= toon tekst: ‘het minderjarige kind’</w:t>
              </w:r>
              <w:r w:rsidRPr="004C09C7">
                <w:rPr>
                  <w:rStyle w:val="eop"/>
                  <w:sz w:val="16"/>
                  <w:szCs w:val="16"/>
                </w:rPr>
                <w:t>;</w:t>
              </w:r>
              <w:r>
                <w:rPr>
                  <w:rStyle w:val="eop"/>
                  <w:sz w:val="16"/>
                  <w:szCs w:val="16"/>
                </w:rPr>
                <w:t xml:space="preserve"> </w:t>
              </w:r>
              <w:r w:rsidRPr="004C09C7">
                <w:rPr>
                  <w:rStyle w:val="eop"/>
                  <w:sz w:val="16"/>
                  <w:szCs w:val="16"/>
                </w:rPr>
                <w:t>‘</w:t>
              </w:r>
              <w:r>
                <w:rPr>
                  <w:rStyle w:val="eop"/>
                  <w:sz w:val="16"/>
                  <w:szCs w:val="16"/>
                </w:rPr>
                <w:t>minderjarigen’ = toon tekst: ‘de minderjarige kinderen</w:t>
              </w:r>
              <w:r w:rsidRPr="004C09C7">
                <w:rPr>
                  <w:rStyle w:val="eop"/>
                  <w:sz w:val="16"/>
                  <w:szCs w:val="16"/>
                </w:rPr>
                <w:t>’)</w:t>
              </w:r>
            </w:ins>
          </w:p>
          <w:p w14:paraId="68EB33BB" w14:textId="77777777" w:rsidR="00CC58A5" w:rsidRPr="004D2D51" w:rsidRDefault="00CC58A5" w:rsidP="004D2D51">
            <w:pPr>
              <w:spacing w:after="0" w:line="276" w:lineRule="auto"/>
              <w:ind w:left="184" w:hanging="184"/>
              <w:rPr>
                <w:ins w:id="1951" w:author="Groot, Karina de" w:date="2024-08-07T15:25:00Z" w16du:dateUtc="2024-08-07T13:25:00Z"/>
                <w:rStyle w:val="eop"/>
                <w:b/>
                <w:bCs/>
                <w:sz w:val="16"/>
                <w:szCs w:val="16"/>
              </w:rPr>
            </w:pPr>
          </w:p>
        </w:tc>
      </w:tr>
      <w:tr w:rsidR="004D2D51" w14:paraId="3CBC8898" w14:textId="77777777" w:rsidTr="00067169">
        <w:trPr>
          <w:ins w:id="1952" w:author="Groot, Karina de" w:date="2024-08-07T14:15:00Z"/>
        </w:trPr>
        <w:tc>
          <w:tcPr>
            <w:tcW w:w="6232" w:type="dxa"/>
            <w:tcPrChange w:id="1953" w:author="Groot, Karina de" w:date="2024-08-07T15:24:00Z" w16du:dateUtc="2024-08-07T13:24:00Z">
              <w:tcPr>
                <w:tcW w:w="6484" w:type="dxa"/>
              </w:tcPr>
            </w:tcPrChange>
          </w:tcPr>
          <w:p w14:paraId="7F2F3A7A" w14:textId="77777777" w:rsidR="004D2D51" w:rsidRDefault="004D2D51" w:rsidP="004D2D51">
            <w:pPr>
              <w:tabs>
                <w:tab w:val="num" w:pos="142"/>
              </w:tabs>
              <w:rPr>
                <w:ins w:id="1954" w:author="Groot, Karina de" w:date="2024-08-07T14:15:00Z" w16du:dateUtc="2024-08-07T12:15:00Z"/>
                <w:rFonts w:cs="Arial"/>
                <w:b/>
                <w:szCs w:val="18"/>
                <w:lang w:val="en-US"/>
              </w:rPr>
            </w:pPr>
            <w:ins w:id="1955" w:author="Groot, Karina de" w:date="2024-08-07T14:15:00Z" w16du:dateUtc="2024-08-07T12:15:00Z">
              <w:r w:rsidRPr="00EC2DC2">
                <w:rPr>
                  <w:rFonts w:cs="Arial"/>
                  <w:b/>
                  <w:szCs w:val="18"/>
                  <w:lang w:val="en-US"/>
                </w:rPr>
                <w:t xml:space="preserve">Variant </w:t>
              </w:r>
              <w:r>
                <w:rPr>
                  <w:rFonts w:cs="Arial"/>
                  <w:b/>
                  <w:szCs w:val="18"/>
                  <w:lang w:val="en-US"/>
                </w:rPr>
                <w:t>E (onder curatele)</w:t>
              </w:r>
              <w:r w:rsidRPr="00EC2DC2">
                <w:rPr>
                  <w:rFonts w:cs="Arial"/>
                  <w:b/>
                  <w:szCs w:val="18"/>
                  <w:lang w:val="en-US"/>
                </w:rPr>
                <w:t>:</w:t>
              </w:r>
            </w:ins>
          </w:p>
          <w:p w14:paraId="7639493A" w14:textId="422F77DF" w:rsidR="004D2D51" w:rsidRPr="004D2D51" w:rsidRDefault="004D2D51" w:rsidP="004D2D51">
            <w:pPr>
              <w:pStyle w:val="Geenafstand"/>
              <w:spacing w:after="0"/>
              <w:rPr>
                <w:ins w:id="1956" w:author="Groot, Karina de" w:date="2024-08-07T14:15:00Z" w16du:dateUtc="2024-08-07T12:15:00Z"/>
                <w:rFonts w:ascii="Arial" w:hAnsi="Arial" w:cs="Arial"/>
                <w:color w:val="FF0000"/>
                <w:sz w:val="20"/>
                <w:szCs w:val="20"/>
                <w:rPrChange w:id="1957" w:author="Groot, Karina de" w:date="2024-08-07T14:18:00Z" w16du:dateUtc="2024-08-07T12:18:00Z">
                  <w:rPr>
                    <w:ins w:id="1958" w:author="Groot, Karina de" w:date="2024-08-07T14:15:00Z" w16du:dateUtc="2024-08-07T12:15:00Z"/>
                    <w:rFonts w:ascii="Arial" w:hAnsi="Arial" w:cs="Arial"/>
                    <w:b/>
                    <w:bCs/>
                    <w:color w:val="000000" w:themeColor="text1"/>
                    <w:sz w:val="20"/>
                    <w:szCs w:val="20"/>
                  </w:rPr>
                </w:rPrChange>
              </w:rPr>
            </w:pPr>
            <w:ins w:id="1959" w:author="Groot, Karina de" w:date="2024-08-07T14:15:00Z" w16du:dateUtc="2024-08-07T12:15:00Z">
              <w:r w:rsidRPr="005E56E8">
                <w:rPr>
                  <w:rFonts w:ascii="Arial" w:hAnsi="Arial" w:cs="Arial"/>
                  <w:color w:val="008200"/>
                  <w:sz w:val="20"/>
                  <w:szCs w:val="20"/>
                </w:rPr>
                <w:t>Blijkens</w:t>
              </w:r>
              <w:r w:rsidRPr="00567EBE">
                <w:rPr>
                  <w:rFonts w:ascii="Arial" w:hAnsi="Arial" w:cs="Arial"/>
                  <w:sz w:val="20"/>
                  <w:szCs w:val="20"/>
                </w:rPr>
                <w:t>/</w:t>
              </w:r>
              <w:r w:rsidRPr="005E56E8">
                <w:rPr>
                  <w:rFonts w:ascii="Arial" w:hAnsi="Arial" w:cs="Arial"/>
                  <w:color w:val="008200"/>
                  <w:sz w:val="20"/>
                  <w:szCs w:val="20"/>
                </w:rPr>
                <w:t xml:space="preserve"> Zoals blijkt uit </w:t>
              </w:r>
              <w:r w:rsidRPr="009F1E93">
                <w:rPr>
                  <w:rStyle w:val="normaltextrun"/>
                  <w:rFonts w:ascii="Arial" w:hAnsi="Arial" w:cs="Arial"/>
                  <w:color w:val="FF0000"/>
                  <w:sz w:val="20"/>
                  <w:szCs w:val="20"/>
                </w:rPr>
                <w:t xml:space="preserve">een beschikking van de rechtbank, is </w:t>
              </w:r>
              <w:r w:rsidRPr="002369D3">
                <w:rPr>
                  <w:rFonts w:ascii="Arial" w:hAnsi="Arial" w:cs="Arial"/>
                  <w:color w:val="008200"/>
                  <w:sz w:val="20"/>
                  <w:szCs w:val="20"/>
                </w:rPr>
                <w:t>de heer/mevrouw</w:t>
              </w:r>
              <w:r w:rsidRPr="009F1E93">
                <w:rPr>
                  <w:rFonts w:ascii="Arial" w:hAnsi="Arial" w:cs="Arial"/>
                  <w:color w:val="7030A0"/>
                  <w:sz w:val="20"/>
                  <w:szCs w:val="20"/>
                </w:rPr>
                <w:t xml:space="preserve"> </w:t>
              </w:r>
            </w:ins>
            <w:ins w:id="1960" w:author="Groot, Karina de" w:date="2024-08-08T12:12:00Z" w16du:dateUtc="2024-08-08T10:12:00Z">
              <w:r w:rsidR="00F9148E" w:rsidRPr="00F9148E">
                <w:rPr>
                  <w:rFonts w:ascii="Arial" w:hAnsi="Arial" w:cs="Arial"/>
                  <w:color w:val="FF0000"/>
                  <w:sz w:val="20"/>
                  <w:szCs w:val="20"/>
                  <w:highlight w:val="yellow"/>
                  <w:rPrChange w:id="1961" w:author="Groot, Karina de" w:date="2024-08-08T12:12:00Z" w16du:dateUtc="2024-08-08T10:12:00Z">
                    <w:rPr>
                      <w:rFonts w:ascii="Arial" w:hAnsi="Arial" w:cs="Arial"/>
                      <w:color w:val="7030A0"/>
                      <w:sz w:val="20"/>
                      <w:szCs w:val="20"/>
                    </w:rPr>
                  </w:rPrChange>
                </w:rPr>
                <w:t>VVE-</w:t>
              </w:r>
            </w:ins>
            <w:ins w:id="1962" w:author="Groot, Karina de" w:date="2024-08-07T14:15:00Z" w16du:dateUtc="2024-08-07T12:15:00Z">
              <w:r w:rsidRPr="009F1E93">
                <w:rPr>
                  <w:rFonts w:ascii="Arial" w:hAnsi="Arial" w:cs="Arial"/>
                  <w:color w:val="FF0000"/>
                  <w:sz w:val="20"/>
                  <w:szCs w:val="20"/>
                  <w:highlight w:val="yellow"/>
                </w:rPr>
                <w:t>Tekstblok Personalia van Natuurlijk persoon</w:t>
              </w:r>
              <w:r w:rsidRPr="009F1E93">
                <w:rPr>
                  <w:rStyle w:val="normaltextrun"/>
                  <w:rFonts w:ascii="Arial" w:hAnsi="Arial" w:cs="Arial"/>
                  <w:color w:val="7030A0"/>
                  <w:sz w:val="20"/>
                  <w:szCs w:val="20"/>
                </w:rPr>
                <w:t>, voornoemd</w:t>
              </w:r>
              <w:r w:rsidRPr="009F1E93">
                <w:rPr>
                  <w:rStyle w:val="normaltextrun"/>
                  <w:rFonts w:ascii="Arial" w:hAnsi="Arial" w:cs="Arial"/>
                  <w:color w:val="FF0000"/>
                  <w:sz w:val="20"/>
                  <w:szCs w:val="20"/>
                </w:rPr>
                <w:t xml:space="preserve">, onder curatele gesteld. Tot curator is benoemd: </w:t>
              </w:r>
            </w:ins>
            <w:ins w:id="1963" w:author="Groot, Karina de" w:date="2024-08-08T12:12:00Z" w16du:dateUtc="2024-08-08T10:12:00Z">
              <w:r w:rsidR="00F9148E" w:rsidRPr="00CF7B10">
                <w:rPr>
                  <w:rFonts w:ascii="Arial" w:hAnsi="Arial" w:cs="Arial"/>
                  <w:color w:val="FF0000"/>
                  <w:sz w:val="20"/>
                  <w:szCs w:val="20"/>
                  <w:highlight w:val="yellow"/>
                </w:rPr>
                <w:t>VVE-</w:t>
              </w:r>
            </w:ins>
            <w:ins w:id="1964" w:author="Groot, Karina de" w:date="2024-08-07T14:15:00Z" w16du:dateUtc="2024-08-07T12:15:00Z">
              <w:r w:rsidRPr="009F1E93">
                <w:rPr>
                  <w:rFonts w:ascii="Arial" w:hAnsi="Arial" w:cs="Arial"/>
                  <w:color w:val="FF0000"/>
                  <w:sz w:val="20"/>
                  <w:highlight w:val="yellow"/>
                </w:rPr>
                <w:t xml:space="preserve">TEKSTBLOK NATUURLIJK </w:t>
              </w:r>
              <w:r w:rsidRPr="00F35A26">
                <w:rPr>
                  <w:rFonts w:ascii="Arial" w:hAnsi="Arial" w:cs="Arial"/>
                  <w:color w:val="FF0000"/>
                  <w:sz w:val="20"/>
                  <w:highlight w:val="yellow"/>
                </w:rPr>
                <w:t>PERSOON</w:t>
              </w:r>
              <w:r w:rsidRPr="003C0F5E">
                <w:rPr>
                  <w:rFonts w:ascii="Arial" w:hAnsi="Arial" w:cs="Arial"/>
                  <w:color w:val="FF0000"/>
                  <w:sz w:val="20"/>
                </w:rPr>
                <w:t>,</w:t>
              </w:r>
              <w:r w:rsidRPr="00CF466A">
                <w:rPr>
                  <w:rFonts w:ascii="Arial" w:hAnsi="Arial" w:cs="Arial"/>
                  <w:color w:val="FF0000"/>
                  <w:sz w:val="20"/>
                </w:rPr>
                <w:t xml:space="preserve"> </w:t>
              </w:r>
              <w:r w:rsidRPr="003C0F5E">
                <w:rPr>
                  <w:rFonts w:ascii="Arial" w:hAnsi="Arial" w:cs="Arial"/>
                  <w:color w:val="FF0000"/>
                  <w:sz w:val="20"/>
                  <w:szCs w:val="20"/>
                </w:rPr>
                <w:t xml:space="preserve">wonende te </w:t>
              </w:r>
            </w:ins>
            <w:ins w:id="1965" w:author="Groot, Karina de" w:date="2024-08-08T12:12:00Z" w16du:dateUtc="2024-08-08T10:12:00Z">
              <w:r w:rsidR="00F9148E" w:rsidRPr="00CF7B10">
                <w:rPr>
                  <w:rFonts w:ascii="Arial" w:hAnsi="Arial" w:cs="Arial"/>
                  <w:color w:val="FF0000"/>
                  <w:sz w:val="20"/>
                  <w:szCs w:val="20"/>
                  <w:highlight w:val="yellow"/>
                </w:rPr>
                <w:t>VVE-</w:t>
              </w:r>
            </w:ins>
            <w:ins w:id="1966" w:author="Groot, Karina de" w:date="2024-08-07T14:15:00Z" w16du:dateUtc="2024-08-07T12:15:00Z">
              <w:r w:rsidRPr="003C0F5E">
                <w:rPr>
                  <w:rFonts w:ascii="Arial" w:hAnsi="Arial" w:cs="Arial"/>
                  <w:color w:val="FF0000"/>
                  <w:sz w:val="20"/>
                  <w:szCs w:val="20"/>
                  <w:highlight w:val="yellow"/>
                </w:rPr>
                <w:t>TEKSTBLOK WOONADRES</w:t>
              </w:r>
              <w:r w:rsidRPr="009F1E93">
                <w:rPr>
                  <w:rStyle w:val="normaltextrun"/>
                  <w:rFonts w:ascii="Arial" w:hAnsi="Arial" w:cs="Arial"/>
                  <w:color w:val="FF0000"/>
                  <w:sz w:val="20"/>
                  <w:szCs w:val="20"/>
                </w:rPr>
                <w:t xml:space="preserve">. De curator heeft namens de onder curatele gestelde de nalatenschap van de overledene aanvaard onder het voorrecht van boedelbeschrijving. Hiervan blijkt uit een verklaring afgelegd op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kern w:val="28"/>
                  <w:sz w:val="20"/>
                  <w:szCs w:val="20"/>
                </w:rPr>
                <w:t>datum</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kern w:val="28"/>
                  <w:sz w:val="20"/>
                  <w:szCs w:val="20"/>
                </w:rPr>
                <w:t xml:space="preserve"> </w:t>
              </w:r>
              <w:r w:rsidRPr="009F1E93">
                <w:rPr>
                  <w:rStyle w:val="normaltextrun"/>
                  <w:rFonts w:ascii="Arial" w:hAnsi="Arial" w:cs="Arial"/>
                  <w:color w:val="FF0000"/>
                  <w:sz w:val="20"/>
                  <w:szCs w:val="20"/>
                </w:rPr>
                <w:t xml:space="preserve">bij de griffie van de Rechtbank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Pr>
                  <w:rFonts w:ascii="Arial" w:hAnsi="Arial" w:cs="Arial"/>
                  <w:snapToGrid w:val="0"/>
                  <w:kern w:val="28"/>
                  <w:sz w:val="20"/>
                  <w:szCs w:val="20"/>
                </w:rPr>
                <w:t>plaats/</w:t>
              </w:r>
              <w:r w:rsidRPr="009F1E93">
                <w:rPr>
                  <w:rFonts w:ascii="Arial" w:hAnsi="Arial" w:cs="Arial"/>
                  <w:snapToGrid w:val="0"/>
                  <w:kern w:val="28"/>
                  <w:sz w:val="20"/>
                  <w:szCs w:val="20"/>
                </w:rPr>
                <w:t>naam rechtbank</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Style w:val="normaltextrun"/>
                  <w:rFonts w:ascii="Arial" w:hAnsi="Arial" w:cs="Arial"/>
                  <w:color w:val="FF0000"/>
                  <w:sz w:val="20"/>
                  <w:szCs w:val="20"/>
                </w:rPr>
                <w:t xml:space="preserve"> (zaaknummer </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Fonts w:ascii="Arial" w:hAnsi="Arial" w:cs="Arial"/>
                  <w:snapToGrid w:val="0"/>
                  <w:kern w:val="28"/>
                  <w:sz w:val="20"/>
                  <w:szCs w:val="20"/>
                </w:rPr>
                <w:t>zaaknummer</w:t>
              </w:r>
              <w:r w:rsidRPr="009F1E93">
                <w:rPr>
                  <w:rFonts w:ascii="Arial" w:hAnsi="Arial" w:cs="Arial"/>
                  <w:snapToGrid w:val="0"/>
                  <w:kern w:val="28"/>
                  <w:sz w:val="20"/>
                  <w:szCs w:val="20"/>
                </w:rPr>
                <w:fldChar w:fldCharType="begin"/>
              </w:r>
              <w:r w:rsidRPr="009F1E93">
                <w:rPr>
                  <w:rFonts w:ascii="Arial" w:hAnsi="Arial" w:cs="Arial"/>
                  <w:snapToGrid w:val="0"/>
                  <w:kern w:val="28"/>
                  <w:sz w:val="20"/>
                  <w:szCs w:val="20"/>
                </w:rPr>
                <w:instrText>MacroButton Nomacro §</w:instrText>
              </w:r>
              <w:r w:rsidRPr="009F1E93">
                <w:rPr>
                  <w:rFonts w:ascii="Arial" w:hAnsi="Arial" w:cs="Arial"/>
                  <w:snapToGrid w:val="0"/>
                  <w:kern w:val="28"/>
                  <w:sz w:val="20"/>
                  <w:szCs w:val="20"/>
                </w:rPr>
                <w:fldChar w:fldCharType="end"/>
              </w:r>
              <w:r w:rsidRPr="009F1E93">
                <w:rPr>
                  <w:rStyle w:val="normaltextrun"/>
                  <w:rFonts w:ascii="Arial" w:hAnsi="Arial" w:cs="Arial"/>
                  <w:color w:val="FF0000"/>
                  <w:sz w:val="20"/>
                  <w:szCs w:val="20"/>
                </w:rPr>
                <w:t>).</w:t>
              </w:r>
            </w:ins>
          </w:p>
        </w:tc>
        <w:tc>
          <w:tcPr>
            <w:tcW w:w="7371" w:type="dxa"/>
            <w:tcPrChange w:id="1967" w:author="Groot, Karina de" w:date="2024-08-07T15:24:00Z" w16du:dateUtc="2024-08-07T13:24:00Z">
              <w:tcPr>
                <w:tcW w:w="7403" w:type="dxa"/>
                <w:gridSpan w:val="3"/>
              </w:tcPr>
            </w:tcPrChange>
          </w:tcPr>
          <w:p w14:paraId="03340BA5" w14:textId="1980299C" w:rsidR="00E00AED" w:rsidRPr="00E668B4" w:rsidRDefault="00E00AED">
            <w:pPr>
              <w:autoSpaceDE w:val="0"/>
              <w:autoSpaceDN w:val="0"/>
              <w:adjustRightInd w:val="0"/>
              <w:spacing w:after="0"/>
              <w:rPr>
                <w:ins w:id="1968" w:author="Groot, Karina de" w:date="2024-08-07T14:26:00Z" w16du:dateUtc="2024-08-07T12:26:00Z"/>
                <w:rStyle w:val="eop"/>
                <w:sz w:val="16"/>
                <w:szCs w:val="16"/>
                <w:u w:val="single"/>
                <w:rPrChange w:id="1969" w:author="Groot, Karina de" w:date="2024-08-07T15:35:00Z" w16du:dateUtc="2024-08-07T13:35:00Z">
                  <w:rPr>
                    <w:ins w:id="1970" w:author="Groot, Karina de" w:date="2024-08-07T14:26:00Z" w16du:dateUtc="2024-08-07T12:26:00Z"/>
                    <w:rStyle w:val="eop"/>
                    <w:rFonts w:asciiTheme="minorHAnsi" w:eastAsiaTheme="minorHAnsi" w:hAnsiTheme="minorHAnsi" w:cstheme="minorBidi"/>
                    <w:snapToGrid/>
                    <w:kern w:val="0"/>
                    <w:sz w:val="16"/>
                    <w:szCs w:val="16"/>
                  </w:rPr>
                </w:rPrChange>
              </w:rPr>
              <w:pPrChange w:id="1971" w:author="Groot, Karina de" w:date="2024-08-07T15:35:00Z" w16du:dateUtc="2024-08-07T13:35:00Z">
                <w:pPr>
                  <w:spacing w:after="0"/>
                </w:pPr>
              </w:pPrChange>
            </w:pPr>
          </w:p>
          <w:p w14:paraId="6E98344A" w14:textId="089212CE" w:rsidR="00E00AED" w:rsidRPr="00FB6AAD" w:rsidRDefault="00E00AED" w:rsidP="00E00AED">
            <w:pPr>
              <w:autoSpaceDE w:val="0"/>
              <w:autoSpaceDN w:val="0"/>
              <w:adjustRightInd w:val="0"/>
              <w:spacing w:after="0"/>
              <w:rPr>
                <w:ins w:id="1972" w:author="Groot, Karina de" w:date="2024-08-07T14:26:00Z" w16du:dateUtc="2024-08-07T12:26:00Z"/>
                <w:sz w:val="16"/>
                <w:szCs w:val="16"/>
                <w:u w:val="single"/>
              </w:rPr>
            </w:pPr>
            <w:ins w:id="1973" w:author="Groot, Karina de" w:date="2024-08-07T14:26:00Z" w16du:dateUtc="2024-08-07T12:26:00Z">
              <w:r w:rsidRPr="00FB6AAD">
                <w:rPr>
                  <w:sz w:val="16"/>
                  <w:szCs w:val="16"/>
                  <w:u w:val="single"/>
                </w:rPr>
                <w:t xml:space="preserve">Mapping tekst </w:t>
              </w:r>
              <w:r w:rsidRPr="00FB6AAD">
                <w:rPr>
                  <w:rStyle w:val="normaltextrun"/>
                  <w:rFonts w:cs="Arial"/>
                  <w:color w:val="7030A0"/>
                  <w:sz w:val="16"/>
                  <w:szCs w:val="16"/>
                  <w:u w:val="single"/>
                </w:rPr>
                <w:t>voornoemd</w:t>
              </w:r>
              <w:r w:rsidRPr="00FB6AAD">
                <w:rPr>
                  <w:sz w:val="16"/>
                  <w:szCs w:val="16"/>
                  <w:u w:val="single"/>
                </w:rPr>
                <w:t>:</w:t>
              </w:r>
            </w:ins>
          </w:p>
          <w:p w14:paraId="601AED26" w14:textId="0E00BEF2" w:rsidR="00E00AED" w:rsidRPr="00931A96" w:rsidRDefault="00E00AED" w:rsidP="00E00AED">
            <w:pPr>
              <w:spacing w:after="0"/>
              <w:rPr>
                <w:ins w:id="1974" w:author="Groot, Karina de" w:date="2024-08-07T14:26:00Z" w16du:dateUtc="2024-08-07T12:26:00Z"/>
                <w:rStyle w:val="eop"/>
                <w:rFonts w:cs="Arial"/>
                <w:sz w:val="16"/>
                <w:szCs w:val="16"/>
              </w:rPr>
            </w:pPr>
            <w:ins w:id="1975" w:author="Groot, Karina de" w:date="2024-08-07T14:26:00Z" w16du:dateUtc="2024-08-07T12:26:00Z">
              <w:r w:rsidRPr="00931A96">
                <w:rPr>
                  <w:rStyle w:val="eop"/>
                  <w:rFonts w:cs="Arial"/>
                  <w:sz w:val="16"/>
                  <w:szCs w:val="16"/>
                </w:rPr>
                <w:t>//IMKAD_AangebodenStuk/stukdeelVVE/aanvaarding</w:t>
              </w:r>
            </w:ins>
            <w:ins w:id="1976" w:author="Groot, Karina de" w:date="2024-08-07T15:35:00Z" w16du:dateUtc="2024-08-07T13:35:00Z">
              <w:r w:rsidR="00E668B4">
                <w:rPr>
                  <w:rStyle w:val="eop"/>
                  <w:rFonts w:cs="Arial"/>
                  <w:sz w:val="16"/>
                  <w:szCs w:val="16"/>
                </w:rPr>
                <w:t>en/</w:t>
              </w:r>
              <w:r w:rsidR="00E668B4" w:rsidRPr="00E668B4">
                <w:rPr>
                  <w:rStyle w:val="eop"/>
                  <w:rFonts w:cs="Arial"/>
                  <w:sz w:val="16"/>
                  <w:szCs w:val="16"/>
                </w:rPr>
                <w:t>beneficiaireCuratele</w:t>
              </w:r>
            </w:ins>
            <w:ins w:id="1977" w:author="Groot, Karina de" w:date="2024-08-07T14:26:00Z" w16du:dateUtc="2024-08-07T12:26:00Z">
              <w:r w:rsidRPr="00931A96">
                <w:rPr>
                  <w:rStyle w:val="eop"/>
                  <w:rFonts w:cs="Arial"/>
                  <w:sz w:val="16"/>
                  <w:szCs w:val="16"/>
                </w:rPr>
                <w:t>/tekstkeuze</w:t>
              </w:r>
            </w:ins>
          </w:p>
          <w:p w14:paraId="0408A4CC" w14:textId="77777777" w:rsidR="00E00AED" w:rsidRPr="00931A96" w:rsidRDefault="00E00AED" w:rsidP="00E00AED">
            <w:pPr>
              <w:spacing w:after="0"/>
              <w:rPr>
                <w:ins w:id="1978" w:author="Groot, Karina de" w:date="2024-08-07T14:26:00Z" w16du:dateUtc="2024-08-07T12:26:00Z"/>
                <w:rStyle w:val="eop"/>
                <w:sz w:val="16"/>
                <w:szCs w:val="16"/>
              </w:rPr>
            </w:pPr>
            <w:ins w:id="1979" w:author="Groot, Karina de" w:date="2024-08-07T14:26:00Z" w16du:dateUtc="2024-08-07T12:26:00Z">
              <w:r w:rsidRPr="00931A96">
                <w:rPr>
                  <w:rStyle w:val="eop"/>
                  <w:sz w:val="16"/>
                  <w:szCs w:val="16"/>
                </w:rPr>
                <w:t>.//tagNaam (k_</w:t>
              </w:r>
              <w:r>
                <w:rPr>
                  <w:rStyle w:val="eop"/>
                  <w:sz w:val="16"/>
                  <w:szCs w:val="16"/>
                </w:rPr>
                <w:t>Voornoemd</w:t>
              </w:r>
              <w:r w:rsidRPr="00931A96">
                <w:rPr>
                  <w:rStyle w:val="eop"/>
                  <w:sz w:val="16"/>
                  <w:szCs w:val="16"/>
                </w:rPr>
                <w:t>)</w:t>
              </w:r>
            </w:ins>
          </w:p>
          <w:p w14:paraId="5AA6DF5A" w14:textId="2545DF4B" w:rsidR="00E00AED" w:rsidRDefault="00E00AED" w:rsidP="00E00AED">
            <w:pPr>
              <w:spacing w:after="0"/>
              <w:rPr>
                <w:ins w:id="1980" w:author="Groot, Karina de" w:date="2024-08-07T14:26:00Z" w16du:dateUtc="2024-08-07T12:26:00Z"/>
                <w:rStyle w:val="eop"/>
                <w:sz w:val="16"/>
                <w:szCs w:val="16"/>
              </w:rPr>
            </w:pPr>
            <w:ins w:id="1981" w:author="Groot, Karina de" w:date="2024-08-07T14:26:00Z" w16du:dateUtc="2024-08-07T12:26:00Z">
              <w:r w:rsidRPr="00931A96">
                <w:rPr>
                  <w:rStyle w:val="eop"/>
                  <w:sz w:val="16"/>
                  <w:szCs w:val="16"/>
                </w:rPr>
                <w:t xml:space="preserve">.//tekst </w:t>
              </w:r>
              <w:r w:rsidRPr="00172DBF">
                <w:rPr>
                  <w:rStyle w:val="eop"/>
                  <w:sz w:val="16"/>
                  <w:szCs w:val="16"/>
                </w:rPr>
                <w:t>(</w:t>
              </w:r>
            </w:ins>
            <w:ins w:id="1982" w:author="Willems, Igor" w:date="2024-08-29T09:20:00Z" w16du:dateUtc="2024-08-29T07:20:00Z">
              <w:r w:rsidR="00C9427F" w:rsidRPr="003C500B">
                <w:rPr>
                  <w:rStyle w:val="eop"/>
                  <w:sz w:val="16"/>
                  <w:szCs w:val="16"/>
                </w:rPr>
                <w:t>‘true’ = tekst wordt wel getoond; ‘false’ = tekst wordt niet getoond</w:t>
              </w:r>
            </w:ins>
            <w:ins w:id="1983" w:author="Groot, Karina de" w:date="2024-08-07T14:26:00Z" w16du:dateUtc="2024-08-07T12:26:00Z">
              <w:del w:id="1984" w:author="Willems, Igor" w:date="2024-08-29T09:20:00Z" w16du:dateUtc="2024-08-29T07:20:00Z">
                <w:r w:rsidRPr="00172DBF" w:rsidDel="00C9427F">
                  <w:rPr>
                    <w:rStyle w:val="eop"/>
                    <w:sz w:val="16"/>
                    <w:szCs w:val="16"/>
                  </w:rPr>
                  <w:delText>‘</w:delText>
                </w:r>
              </w:del>
            </w:ins>
            <w:ins w:id="1985" w:author="Groot, Karina de" w:date="2024-08-13T11:03:00Z" w16du:dateUtc="2024-08-13T09:03:00Z">
              <w:del w:id="1986" w:author="Willems, Igor" w:date="2024-08-29T09:20:00Z" w16du:dateUtc="2024-08-29T07:20:00Z">
                <w:r w:rsidR="001C0EE8" w:rsidDel="00C9427F">
                  <w:rPr>
                    <w:rStyle w:val="eop"/>
                    <w:sz w:val="16"/>
                    <w:szCs w:val="16"/>
                  </w:rPr>
                  <w:delText>voor</w:delText>
                </w:r>
              </w:del>
            </w:ins>
            <w:ins w:id="1987" w:author="Groot, Karina de" w:date="2024-08-13T11:04:00Z" w16du:dateUtc="2024-08-13T09:04:00Z">
              <w:del w:id="1988" w:author="Willems, Igor" w:date="2024-08-29T09:20:00Z" w16du:dateUtc="2024-08-29T07:20:00Z">
                <w:r w:rsidR="001C0EE8" w:rsidDel="00C9427F">
                  <w:rPr>
                    <w:rStyle w:val="eop"/>
                    <w:sz w:val="16"/>
                    <w:szCs w:val="16"/>
                  </w:rPr>
                  <w:delText>noemd’</w:delText>
                </w:r>
              </w:del>
            </w:ins>
            <w:ins w:id="1989" w:author="Groot, Karina de" w:date="2024-08-07T14:26:00Z" w16du:dateUtc="2024-08-07T12:26:00Z">
              <w:r w:rsidRPr="00172DBF">
                <w:rPr>
                  <w:rStyle w:val="eop"/>
                  <w:sz w:val="16"/>
                  <w:szCs w:val="16"/>
                </w:rPr>
                <w:t>)</w:t>
              </w:r>
            </w:ins>
          </w:p>
          <w:p w14:paraId="76988351" w14:textId="77777777" w:rsidR="00E00AED" w:rsidRDefault="00E00AED" w:rsidP="0028606D">
            <w:pPr>
              <w:spacing w:after="0"/>
              <w:rPr>
                <w:ins w:id="1990" w:author="Groot, Karina de" w:date="2024-08-07T14:19:00Z" w16du:dateUtc="2024-08-07T12:19:00Z"/>
                <w:rStyle w:val="eop"/>
                <w:sz w:val="16"/>
                <w:szCs w:val="16"/>
              </w:rPr>
            </w:pPr>
          </w:p>
          <w:p w14:paraId="5E5CEE58" w14:textId="77777777" w:rsidR="004D2D51" w:rsidRDefault="004D2D51" w:rsidP="00CF2662">
            <w:pPr>
              <w:spacing w:after="0" w:line="276" w:lineRule="auto"/>
              <w:ind w:left="184" w:hanging="184"/>
              <w:rPr>
                <w:ins w:id="1991" w:author="Groot, Karina de" w:date="2024-08-07T14:21:00Z" w16du:dateUtc="2024-08-07T12:21:00Z"/>
                <w:rStyle w:val="eop"/>
                <w:sz w:val="16"/>
                <w:szCs w:val="16"/>
              </w:rPr>
            </w:pPr>
          </w:p>
          <w:p w14:paraId="2F6D1D83" w14:textId="2E2ACA9A" w:rsidR="0028606D" w:rsidRPr="007D3555" w:rsidRDefault="0028606D" w:rsidP="0028606D">
            <w:pPr>
              <w:spacing w:after="0"/>
              <w:rPr>
                <w:ins w:id="1992" w:author="Groot, Karina de" w:date="2024-08-07T14:21:00Z" w16du:dateUtc="2024-08-07T12:21:00Z"/>
                <w:rStyle w:val="eop"/>
                <w:sz w:val="16"/>
                <w:szCs w:val="16"/>
                <w:u w:val="single"/>
              </w:rPr>
            </w:pPr>
            <w:ins w:id="1993" w:author="Groot, Karina de" w:date="2024-08-07T14:21:00Z" w16du:dateUtc="2024-08-07T12:21:00Z">
              <w:r w:rsidRPr="007D3555">
                <w:rPr>
                  <w:rStyle w:val="eop"/>
                  <w:sz w:val="16"/>
                  <w:szCs w:val="16"/>
                  <w:u w:val="single"/>
                </w:rPr>
                <w:t xml:space="preserve">Mapping datum </w:t>
              </w:r>
            </w:ins>
            <w:ins w:id="1994" w:author="Groot, Karina de" w:date="2024-08-13T11:05:00Z" w16du:dateUtc="2024-08-13T09:05:00Z">
              <w:r w:rsidR="00F46897">
                <w:rPr>
                  <w:rStyle w:val="eop"/>
                  <w:sz w:val="16"/>
                  <w:szCs w:val="16"/>
                  <w:u w:val="single"/>
                </w:rPr>
                <w:t>verklaring</w:t>
              </w:r>
            </w:ins>
            <w:ins w:id="1995" w:author="Groot, Karina de" w:date="2024-08-07T14:21:00Z" w16du:dateUtc="2024-08-07T12:21:00Z">
              <w:r w:rsidRPr="007D3555">
                <w:rPr>
                  <w:rStyle w:val="eop"/>
                  <w:sz w:val="16"/>
                  <w:szCs w:val="16"/>
                  <w:u w:val="single"/>
                </w:rPr>
                <w:t xml:space="preserve"> </w:t>
              </w:r>
            </w:ins>
            <w:ins w:id="1996" w:author="Groot, Karina de" w:date="2024-08-13T11:05:00Z" w16du:dateUtc="2024-08-13T09:05:00Z">
              <w:r w:rsidR="00F46897">
                <w:rPr>
                  <w:rStyle w:val="eop"/>
                  <w:sz w:val="16"/>
                  <w:szCs w:val="16"/>
                  <w:u w:val="single"/>
                </w:rPr>
                <w:t>afgelegd</w:t>
              </w:r>
            </w:ins>
            <w:ins w:id="1997" w:author="Groot, Karina de" w:date="2024-08-07T14:21:00Z" w16du:dateUtc="2024-08-07T12:21:00Z">
              <w:r w:rsidRPr="007D3555">
                <w:rPr>
                  <w:rStyle w:val="eop"/>
                  <w:sz w:val="16"/>
                  <w:szCs w:val="16"/>
                  <w:u w:val="single"/>
                </w:rPr>
                <w:t>:</w:t>
              </w:r>
            </w:ins>
          </w:p>
          <w:p w14:paraId="0811F778" w14:textId="5C2FAEF9" w:rsidR="0028606D" w:rsidRDefault="0028606D" w:rsidP="0028606D">
            <w:pPr>
              <w:spacing w:after="0"/>
              <w:rPr>
                <w:ins w:id="1998" w:author="Groot, Karina de" w:date="2024-08-07T14:21:00Z" w16du:dateUtc="2024-08-07T12:21:00Z"/>
                <w:rStyle w:val="eop"/>
                <w:rFonts w:cs="Arial"/>
                <w:sz w:val="16"/>
                <w:szCs w:val="16"/>
              </w:rPr>
            </w:pPr>
            <w:ins w:id="1999" w:author="Groot, Karina de" w:date="2024-08-07T14:21:00Z" w16du:dateUtc="2024-08-07T12:21:00Z">
              <w:r w:rsidRPr="004C09C7">
                <w:rPr>
                  <w:rStyle w:val="eop"/>
                  <w:rFonts w:cs="Arial"/>
                  <w:sz w:val="16"/>
                  <w:szCs w:val="16"/>
                </w:rPr>
                <w:t>//IMKAD_AangebodenStuk/stukdeelVVE/aanvaarding</w:t>
              </w:r>
            </w:ins>
            <w:ins w:id="2000" w:author="Groot, Karina de" w:date="2024-08-07T15:36:00Z" w16du:dateUtc="2024-08-07T13:36:00Z">
              <w:r w:rsidR="00E668B4">
                <w:rPr>
                  <w:rStyle w:val="eop"/>
                  <w:rFonts w:cs="Arial"/>
                  <w:sz w:val="16"/>
                  <w:szCs w:val="16"/>
                </w:rPr>
                <w:t>en/</w:t>
              </w:r>
              <w:r w:rsidR="00E668B4" w:rsidRPr="00E668B4">
                <w:rPr>
                  <w:rStyle w:val="eop"/>
                  <w:rFonts w:cs="Arial"/>
                  <w:sz w:val="16"/>
                  <w:szCs w:val="16"/>
                </w:rPr>
                <w:t>beneficiaireCuratele</w:t>
              </w:r>
            </w:ins>
            <w:ins w:id="2001" w:author="Groot, Karina de" w:date="2024-08-07T14:21:00Z" w16du:dateUtc="2024-08-07T12:21:00Z">
              <w:r>
                <w:rPr>
                  <w:rStyle w:val="eop"/>
                  <w:rFonts w:cs="Arial"/>
                  <w:sz w:val="16"/>
                  <w:szCs w:val="16"/>
                </w:rPr>
                <w:t>/datum</w:t>
              </w:r>
            </w:ins>
            <w:ins w:id="2002" w:author="Groot, Karina de" w:date="2024-08-13T11:06:00Z" w16du:dateUtc="2024-08-13T09:06:00Z">
              <w:r w:rsidR="00F46897">
                <w:rPr>
                  <w:rStyle w:val="eop"/>
                  <w:rFonts w:cs="Arial"/>
                  <w:sz w:val="16"/>
                  <w:szCs w:val="16"/>
                </w:rPr>
                <w:t>Verklaring</w:t>
              </w:r>
            </w:ins>
          </w:p>
          <w:p w14:paraId="344F7802" w14:textId="77777777" w:rsidR="0028606D" w:rsidRDefault="0028606D" w:rsidP="0028606D">
            <w:pPr>
              <w:spacing w:after="0"/>
              <w:rPr>
                <w:ins w:id="2003" w:author="Groot, Karina de" w:date="2024-08-07T14:21:00Z" w16du:dateUtc="2024-08-07T12:21:00Z"/>
              </w:rPr>
            </w:pPr>
          </w:p>
          <w:p w14:paraId="4F706F28" w14:textId="77777777" w:rsidR="00117F57" w:rsidRPr="007D3555" w:rsidRDefault="00117F57" w:rsidP="00117F57">
            <w:pPr>
              <w:spacing w:after="0"/>
              <w:rPr>
                <w:ins w:id="2004" w:author="Groot, Karina de" w:date="2024-08-07T15:39:00Z" w16du:dateUtc="2024-08-07T13:39:00Z"/>
                <w:rStyle w:val="eop"/>
                <w:sz w:val="16"/>
                <w:szCs w:val="16"/>
                <w:u w:val="single"/>
              </w:rPr>
            </w:pPr>
            <w:ins w:id="2005" w:author="Groot, Karina de" w:date="2024-08-07T15:39:00Z" w16du:dateUtc="2024-08-07T13:39:00Z">
              <w:r w:rsidRPr="007D3555">
                <w:rPr>
                  <w:rStyle w:val="eop"/>
                  <w:sz w:val="16"/>
                  <w:szCs w:val="16"/>
                  <w:u w:val="single"/>
                </w:rPr>
                <w:t xml:space="preserve">Mapping </w:t>
              </w:r>
              <w:r>
                <w:rPr>
                  <w:rStyle w:val="eop"/>
                  <w:sz w:val="16"/>
                  <w:szCs w:val="16"/>
                  <w:u w:val="single"/>
                </w:rPr>
                <w:t>naam/plaats rechtbank</w:t>
              </w:r>
              <w:r w:rsidRPr="007D3555">
                <w:rPr>
                  <w:rStyle w:val="eop"/>
                  <w:sz w:val="16"/>
                  <w:szCs w:val="16"/>
                  <w:u w:val="single"/>
                </w:rPr>
                <w:t>:</w:t>
              </w:r>
            </w:ins>
          </w:p>
          <w:p w14:paraId="26150EAC" w14:textId="54ABD32A" w:rsidR="0028606D" w:rsidRDefault="0028606D" w:rsidP="0028606D">
            <w:pPr>
              <w:spacing w:after="0"/>
              <w:rPr>
                <w:ins w:id="2006" w:author="Groot, Karina de" w:date="2024-08-07T14:21:00Z" w16du:dateUtc="2024-08-07T12:21:00Z"/>
                <w:rStyle w:val="eop"/>
                <w:rFonts w:cs="Arial"/>
                <w:sz w:val="16"/>
                <w:szCs w:val="16"/>
              </w:rPr>
            </w:pPr>
            <w:ins w:id="2007" w:author="Groot, Karina de" w:date="2024-08-07T14:21:00Z" w16du:dateUtc="2024-08-07T12:21:00Z">
              <w:r w:rsidRPr="004C09C7">
                <w:rPr>
                  <w:rStyle w:val="eop"/>
                  <w:rFonts w:cs="Arial"/>
                  <w:sz w:val="16"/>
                  <w:szCs w:val="16"/>
                </w:rPr>
                <w:t>//IMKAD_AangebodenStuk/stukdeelVVE/aanvaarding</w:t>
              </w:r>
            </w:ins>
            <w:ins w:id="2008" w:author="Groot, Karina de" w:date="2024-08-07T15:36:00Z" w16du:dateUtc="2024-08-07T13:36:00Z">
              <w:r w:rsidR="00E668B4">
                <w:rPr>
                  <w:rStyle w:val="eop"/>
                  <w:rFonts w:cs="Arial"/>
                  <w:sz w:val="16"/>
                  <w:szCs w:val="16"/>
                </w:rPr>
                <w:t>en/</w:t>
              </w:r>
              <w:r w:rsidR="00E668B4" w:rsidRPr="00E668B4">
                <w:rPr>
                  <w:rStyle w:val="eop"/>
                  <w:rFonts w:cs="Arial"/>
                  <w:sz w:val="16"/>
                  <w:szCs w:val="16"/>
                </w:rPr>
                <w:t>beneficiaireCuratele</w:t>
              </w:r>
            </w:ins>
            <w:ins w:id="2009" w:author="Groot, Karina de" w:date="2024-08-07T14:21:00Z" w16du:dateUtc="2024-08-07T12:21:00Z">
              <w:r>
                <w:rPr>
                  <w:rStyle w:val="eop"/>
                  <w:rFonts w:cs="Arial"/>
                  <w:sz w:val="16"/>
                  <w:szCs w:val="16"/>
                </w:rPr>
                <w:t>/naam</w:t>
              </w:r>
            </w:ins>
            <w:ins w:id="2010" w:author="Groot, Karina de" w:date="2024-08-13T11:06:00Z" w16du:dateUtc="2024-08-13T09:06:00Z">
              <w:r w:rsidR="00F46897">
                <w:rPr>
                  <w:rStyle w:val="eop"/>
                  <w:rFonts w:cs="Arial"/>
                  <w:sz w:val="16"/>
                  <w:szCs w:val="16"/>
                </w:rPr>
                <w:t>Plaats</w:t>
              </w:r>
            </w:ins>
            <w:ins w:id="2011" w:author="Groot, Karina de" w:date="2024-08-07T14:21:00Z" w16du:dateUtc="2024-08-07T12:21:00Z">
              <w:r>
                <w:rPr>
                  <w:rStyle w:val="eop"/>
                  <w:rFonts w:cs="Arial"/>
                  <w:sz w:val="16"/>
                  <w:szCs w:val="16"/>
                </w:rPr>
                <w:t>Rechtbank</w:t>
              </w:r>
            </w:ins>
            <w:ins w:id="2012" w:author="Groot, Karina de" w:date="2024-08-07T15:37:00Z" w16du:dateUtc="2024-08-07T13:37:00Z">
              <w:r w:rsidR="00800EDB">
                <w:rPr>
                  <w:rFonts w:cs="Arial"/>
                  <w:sz w:val="16"/>
                  <w:szCs w:val="16"/>
                </w:rPr>
                <w:t xml:space="preserve"> </w:t>
              </w:r>
              <w:r w:rsidR="00800EDB">
                <w:rPr>
                  <w:rStyle w:val="eop"/>
                  <w:rFonts w:cs="Arial"/>
                  <w:sz w:val="16"/>
                  <w:szCs w:val="16"/>
                </w:rPr>
                <w:t>naamRechtbank (</w:t>
              </w:r>
              <w:r w:rsidR="00800EDB" w:rsidRPr="00CF7B10">
                <w:rPr>
                  <w:rStyle w:val="eop"/>
                  <w:rFonts w:cs="Arial"/>
                  <w:i/>
                  <w:iCs/>
                  <w:sz w:val="16"/>
                  <w:szCs w:val="16"/>
                </w:rPr>
                <w:t>vrije keuze of naam of plaats van de rechtbank wordt vermeld</w:t>
              </w:r>
              <w:r w:rsidR="00800EDB">
                <w:rPr>
                  <w:rStyle w:val="eop"/>
                  <w:rFonts w:cs="Arial"/>
                  <w:sz w:val="16"/>
                  <w:szCs w:val="16"/>
                </w:rPr>
                <w:t>.)</w:t>
              </w:r>
            </w:ins>
          </w:p>
          <w:p w14:paraId="10E0A3AB" w14:textId="77777777" w:rsidR="0028606D" w:rsidRDefault="0028606D" w:rsidP="0028606D">
            <w:pPr>
              <w:spacing w:after="0"/>
              <w:rPr>
                <w:ins w:id="2013" w:author="Groot, Karina de" w:date="2024-08-07T14:21:00Z" w16du:dateUtc="2024-08-07T12:21:00Z"/>
                <w:rStyle w:val="eop"/>
                <w:rFonts w:cs="Arial"/>
                <w:sz w:val="16"/>
                <w:szCs w:val="16"/>
              </w:rPr>
            </w:pPr>
          </w:p>
          <w:p w14:paraId="120581DD" w14:textId="0D285495" w:rsidR="002061BD" w:rsidRPr="007D3555" w:rsidRDefault="002061BD" w:rsidP="002061BD">
            <w:pPr>
              <w:spacing w:after="0"/>
              <w:rPr>
                <w:ins w:id="2014" w:author="Groot, Karina de" w:date="2024-08-07T14:23:00Z" w16du:dateUtc="2024-08-07T12:23:00Z"/>
                <w:rStyle w:val="eop"/>
                <w:sz w:val="16"/>
                <w:szCs w:val="16"/>
                <w:u w:val="single"/>
              </w:rPr>
            </w:pPr>
            <w:ins w:id="2015" w:author="Groot, Karina de" w:date="2024-08-07T14:23:00Z" w16du:dateUtc="2024-08-07T12:23:00Z">
              <w:r w:rsidRPr="007D3555">
                <w:rPr>
                  <w:rStyle w:val="eop"/>
                  <w:sz w:val="16"/>
                  <w:szCs w:val="16"/>
                  <w:u w:val="single"/>
                </w:rPr>
                <w:t xml:space="preserve">Mapping </w:t>
              </w:r>
              <w:r>
                <w:rPr>
                  <w:rStyle w:val="eop"/>
                  <w:sz w:val="16"/>
                  <w:szCs w:val="16"/>
                  <w:u w:val="single"/>
                </w:rPr>
                <w:t>zaaknummer</w:t>
              </w:r>
              <w:r w:rsidR="00B301BD">
                <w:rPr>
                  <w:rStyle w:val="eop"/>
                  <w:sz w:val="16"/>
                  <w:szCs w:val="16"/>
                  <w:u w:val="single"/>
                </w:rPr>
                <w:t>:</w:t>
              </w:r>
            </w:ins>
          </w:p>
          <w:p w14:paraId="7853A7CB" w14:textId="68088117" w:rsidR="002061BD" w:rsidRDefault="002061BD" w:rsidP="002061BD">
            <w:pPr>
              <w:spacing w:after="0"/>
              <w:rPr>
                <w:ins w:id="2016" w:author="Groot, Karina de" w:date="2024-08-07T14:28:00Z" w16du:dateUtc="2024-08-07T12:28:00Z"/>
                <w:rStyle w:val="eop"/>
                <w:rFonts w:cs="Arial"/>
                <w:sz w:val="16"/>
                <w:szCs w:val="16"/>
              </w:rPr>
            </w:pPr>
            <w:ins w:id="2017" w:author="Groot, Karina de" w:date="2024-08-07T14:23:00Z" w16du:dateUtc="2024-08-07T12:23:00Z">
              <w:r w:rsidRPr="004C09C7">
                <w:rPr>
                  <w:rStyle w:val="eop"/>
                  <w:rFonts w:cs="Arial"/>
                  <w:sz w:val="16"/>
                  <w:szCs w:val="16"/>
                </w:rPr>
                <w:t>//IMKAD_AangebodenStuk/stukdeelVVE/aanvaarding</w:t>
              </w:r>
            </w:ins>
            <w:ins w:id="2018" w:author="Groot, Karina de" w:date="2024-08-07T15:37:00Z" w16du:dateUtc="2024-08-07T13:37:00Z">
              <w:r w:rsidR="008E2D48">
                <w:rPr>
                  <w:rStyle w:val="eop"/>
                  <w:rFonts w:cs="Arial"/>
                  <w:sz w:val="16"/>
                  <w:szCs w:val="16"/>
                </w:rPr>
                <w:t>en</w:t>
              </w:r>
            </w:ins>
            <w:ins w:id="2019" w:author="Groot, Karina de" w:date="2024-08-07T14:23:00Z" w16du:dateUtc="2024-08-07T12:23:00Z">
              <w:r>
                <w:rPr>
                  <w:rStyle w:val="eop"/>
                  <w:rFonts w:cs="Arial"/>
                  <w:sz w:val="16"/>
                  <w:szCs w:val="16"/>
                </w:rPr>
                <w:t>/</w:t>
              </w:r>
            </w:ins>
            <w:ins w:id="2020" w:author="Groot, Karina de" w:date="2024-08-07T15:37:00Z" w16du:dateUtc="2024-08-07T13:37:00Z">
              <w:r w:rsidR="008E2D48" w:rsidRPr="00E668B4">
                <w:rPr>
                  <w:rFonts w:cs="Arial"/>
                  <w:sz w:val="16"/>
                  <w:szCs w:val="16"/>
                </w:rPr>
                <w:t xml:space="preserve"> </w:t>
              </w:r>
              <w:r w:rsidR="008E2D48" w:rsidRPr="00E668B4">
                <w:rPr>
                  <w:rStyle w:val="eop"/>
                  <w:rFonts w:cs="Arial"/>
                  <w:sz w:val="16"/>
                  <w:szCs w:val="16"/>
                </w:rPr>
                <w:t>beneficiaireCuratele</w:t>
              </w:r>
            </w:ins>
            <w:ins w:id="2021" w:author="Groot, Karina de" w:date="2024-08-07T15:38:00Z" w16du:dateUtc="2024-08-07T13:38:00Z">
              <w:r w:rsidR="008E2D48">
                <w:rPr>
                  <w:rStyle w:val="eop"/>
                  <w:rFonts w:cs="Arial"/>
                  <w:sz w:val="16"/>
                  <w:szCs w:val="16"/>
                </w:rPr>
                <w:t>/</w:t>
              </w:r>
            </w:ins>
            <w:ins w:id="2022" w:author="Groot, Karina de" w:date="2024-08-07T14:23:00Z" w16du:dateUtc="2024-08-07T12:23:00Z">
              <w:r>
                <w:rPr>
                  <w:rStyle w:val="eop"/>
                  <w:rFonts w:cs="Arial"/>
                  <w:sz w:val="16"/>
                  <w:szCs w:val="16"/>
                </w:rPr>
                <w:t>zaaknummer</w:t>
              </w:r>
            </w:ins>
          </w:p>
          <w:p w14:paraId="532BC01F" w14:textId="77777777" w:rsidR="00B776D6" w:rsidRDefault="00B776D6" w:rsidP="002061BD">
            <w:pPr>
              <w:spacing w:after="0"/>
              <w:rPr>
                <w:ins w:id="2023" w:author="Groot, Karina de" w:date="2024-08-07T14:28:00Z" w16du:dateUtc="2024-08-07T12:28:00Z"/>
                <w:rStyle w:val="eop"/>
              </w:rPr>
            </w:pPr>
          </w:p>
          <w:p w14:paraId="0D0BD593" w14:textId="728494E1" w:rsidR="00B776D6" w:rsidRPr="0041329A" w:rsidRDefault="00B776D6" w:rsidP="00B776D6">
            <w:pPr>
              <w:spacing w:after="0"/>
              <w:rPr>
                <w:ins w:id="2024" w:author="Groot, Karina de" w:date="2024-08-07T14:28:00Z" w16du:dateUtc="2024-08-07T12:28:00Z"/>
                <w:sz w:val="16"/>
                <w:szCs w:val="16"/>
                <w:u w:val="single"/>
              </w:rPr>
            </w:pPr>
            <w:ins w:id="2025" w:author="Groot, Karina de" w:date="2024-08-07T14:28:00Z" w16du:dateUtc="2024-08-07T12:28:00Z">
              <w:r w:rsidRPr="0041329A">
                <w:rPr>
                  <w:sz w:val="16"/>
                  <w:szCs w:val="16"/>
                  <w:u w:val="single"/>
                </w:rPr>
                <w:t>Mapping koppelen perso</w:t>
              </w:r>
              <w:r>
                <w:rPr>
                  <w:sz w:val="16"/>
                  <w:szCs w:val="16"/>
                  <w:u w:val="single"/>
                </w:rPr>
                <w:t>nalia van de persoon die onder curatele staat</w:t>
              </w:r>
              <w:r w:rsidRPr="0041329A">
                <w:rPr>
                  <w:sz w:val="16"/>
                  <w:szCs w:val="16"/>
                  <w:u w:val="single"/>
                </w:rPr>
                <w:t>:</w:t>
              </w:r>
            </w:ins>
          </w:p>
          <w:p w14:paraId="1A0D2BFE" w14:textId="3B811432" w:rsidR="00B776D6" w:rsidRDefault="00B776D6" w:rsidP="00B776D6">
            <w:pPr>
              <w:spacing w:after="0"/>
              <w:rPr>
                <w:ins w:id="2026" w:author="Groot, Karina de" w:date="2024-08-07T14:30:00Z" w16du:dateUtc="2024-08-07T12:30:00Z"/>
                <w:sz w:val="16"/>
                <w:szCs w:val="16"/>
              </w:rPr>
            </w:pPr>
            <w:ins w:id="2027" w:author="Groot, Karina de" w:date="2024-08-07T14:28:00Z" w16du:dateUtc="2024-08-07T12:28:00Z">
              <w:r w:rsidRPr="0041329A">
                <w:rPr>
                  <w:rStyle w:val="eop"/>
                  <w:rFonts w:cs="Arial"/>
                  <w:sz w:val="16"/>
                  <w:szCs w:val="16"/>
                </w:rPr>
                <w:t>//IMKAD_AangebodenStuk/stukdeelVVE/</w:t>
              </w:r>
              <w:r>
                <w:rPr>
                  <w:rStyle w:val="eop"/>
                  <w:rFonts w:cs="Arial"/>
                  <w:sz w:val="16"/>
                  <w:szCs w:val="16"/>
                </w:rPr>
                <w:t>aanvaarding</w:t>
              </w:r>
            </w:ins>
            <w:ins w:id="2028" w:author="Groot, Karina de" w:date="2024-08-07T15:38:00Z" w16du:dateUtc="2024-08-07T13:38:00Z">
              <w:r w:rsidR="006E5F67">
                <w:rPr>
                  <w:rStyle w:val="eop"/>
                  <w:rFonts w:cs="Arial"/>
                  <w:sz w:val="16"/>
                  <w:szCs w:val="16"/>
                </w:rPr>
                <w:t>en/</w:t>
              </w:r>
              <w:r w:rsidR="006E5F67" w:rsidRPr="00E668B4">
                <w:rPr>
                  <w:rStyle w:val="eop"/>
                  <w:rFonts w:cs="Arial"/>
                  <w:sz w:val="16"/>
                  <w:szCs w:val="16"/>
                </w:rPr>
                <w:t>beneficiaireCuratele</w:t>
              </w:r>
            </w:ins>
            <w:ins w:id="2029" w:author="Groot, Karina de" w:date="2024-08-07T14:28:00Z" w16du:dateUtc="2024-08-07T12:28:00Z">
              <w:r>
                <w:rPr>
                  <w:rStyle w:val="eop"/>
                  <w:rFonts w:cs="Arial"/>
                  <w:sz w:val="16"/>
                  <w:szCs w:val="16"/>
                </w:rPr>
                <w:t>/p</w:t>
              </w:r>
            </w:ins>
            <w:ins w:id="2030" w:author="Groot, Karina de" w:date="2024-08-13T11:07:00Z" w16du:dateUtc="2024-08-13T09:07:00Z">
              <w:r w:rsidR="00AD6688">
                <w:rPr>
                  <w:rStyle w:val="eop"/>
                  <w:rFonts w:cs="Arial"/>
                  <w:sz w:val="16"/>
                  <w:szCs w:val="16"/>
                </w:rPr>
                <w:t>artner</w:t>
              </w:r>
            </w:ins>
            <w:ins w:id="2031" w:author="Groot, Karina de" w:date="2024-08-07T14:28:00Z" w16du:dateUtc="2024-08-07T12:28:00Z">
              <w:r w:rsidRPr="0041329A">
                <w:rPr>
                  <w:rStyle w:val="eop"/>
                  <w:sz w:val="16"/>
                  <w:szCs w:val="16"/>
                </w:rPr>
                <w:t>Ref</w:t>
              </w:r>
              <w:r w:rsidRPr="0041329A">
                <w:rPr>
                  <w:sz w:val="16"/>
                  <w:szCs w:val="16"/>
                </w:rPr>
                <w:t xml:space="preserve"> [xlink:href= </w:t>
              </w:r>
              <w:r>
                <w:rPr>
                  <w:sz w:val="16"/>
                  <w:szCs w:val="16"/>
                </w:rPr>
                <w:t>‘’</w:t>
              </w:r>
              <w:r w:rsidRPr="0041329A">
                <w:rPr>
                  <w:sz w:val="16"/>
                  <w:szCs w:val="16"/>
                </w:rPr>
                <w:t xml:space="preserve">id van </w:t>
              </w:r>
              <w:r w:rsidRPr="00212AA3">
                <w:rPr>
                  <w:sz w:val="16"/>
                  <w:szCs w:val="16"/>
                </w:rPr>
                <w:t>de persoon die onder curatele</w:t>
              </w:r>
              <w:r>
                <w:rPr>
                  <w:sz w:val="16"/>
                  <w:szCs w:val="16"/>
                </w:rPr>
                <w:t xml:space="preserve"> </w:t>
              </w:r>
              <w:r w:rsidRPr="00212AA3">
                <w:rPr>
                  <w:sz w:val="16"/>
                  <w:szCs w:val="16"/>
                </w:rPr>
                <w:t>staat]</w:t>
              </w:r>
            </w:ins>
          </w:p>
          <w:p w14:paraId="3696F35D" w14:textId="77777777" w:rsidR="00C72ACF" w:rsidRDefault="00C72ACF" w:rsidP="00B776D6">
            <w:pPr>
              <w:spacing w:after="0"/>
              <w:rPr>
                <w:ins w:id="2032" w:author="Groot, Karina de" w:date="2024-08-07T14:30:00Z" w16du:dateUtc="2024-08-07T12:30:00Z"/>
                <w:sz w:val="16"/>
                <w:szCs w:val="16"/>
              </w:rPr>
            </w:pPr>
          </w:p>
          <w:p w14:paraId="386CC5A6" w14:textId="732965B6" w:rsidR="00C72ACF" w:rsidRPr="0041329A" w:rsidRDefault="00C72ACF" w:rsidP="00C72ACF">
            <w:pPr>
              <w:spacing w:after="0"/>
              <w:rPr>
                <w:ins w:id="2033" w:author="Groot, Karina de" w:date="2024-08-07T14:30:00Z" w16du:dateUtc="2024-08-07T12:30:00Z"/>
                <w:sz w:val="16"/>
                <w:szCs w:val="16"/>
                <w:u w:val="single"/>
              </w:rPr>
            </w:pPr>
            <w:ins w:id="2034" w:author="Groot, Karina de" w:date="2024-08-07T14:30:00Z" w16du:dateUtc="2024-08-07T12:30:00Z">
              <w:r w:rsidRPr="0041329A">
                <w:rPr>
                  <w:sz w:val="16"/>
                  <w:szCs w:val="16"/>
                  <w:u w:val="single"/>
                </w:rPr>
                <w:t xml:space="preserve">Mapping koppelen </w:t>
              </w:r>
              <w:r>
                <w:rPr>
                  <w:sz w:val="16"/>
                  <w:szCs w:val="16"/>
                  <w:u w:val="single"/>
                </w:rPr>
                <w:t>gegevens van de curator</w:t>
              </w:r>
              <w:r w:rsidRPr="0041329A">
                <w:rPr>
                  <w:sz w:val="16"/>
                  <w:szCs w:val="16"/>
                  <w:u w:val="single"/>
                </w:rPr>
                <w:t>:</w:t>
              </w:r>
            </w:ins>
          </w:p>
          <w:p w14:paraId="3FE73052" w14:textId="6A108BF1" w:rsidR="00C72ACF" w:rsidRDefault="00C72ACF" w:rsidP="00C72ACF">
            <w:pPr>
              <w:spacing w:after="0"/>
              <w:rPr>
                <w:ins w:id="2035" w:author="Groot, Karina de" w:date="2024-08-07T14:30:00Z" w16du:dateUtc="2024-08-07T12:30:00Z"/>
                <w:sz w:val="16"/>
                <w:szCs w:val="16"/>
              </w:rPr>
            </w:pPr>
            <w:ins w:id="2036" w:author="Groot, Karina de" w:date="2024-08-07T14:30:00Z" w16du:dateUtc="2024-08-07T12:30:00Z">
              <w:r w:rsidRPr="0041329A">
                <w:rPr>
                  <w:rStyle w:val="eop"/>
                  <w:rFonts w:cs="Arial"/>
                  <w:sz w:val="16"/>
                  <w:szCs w:val="16"/>
                </w:rPr>
                <w:t>//IMKAD_AangebodenStuk/stukdeelVVE/</w:t>
              </w:r>
              <w:r>
                <w:rPr>
                  <w:rStyle w:val="eop"/>
                  <w:rFonts w:cs="Arial"/>
                  <w:sz w:val="16"/>
                  <w:szCs w:val="16"/>
                </w:rPr>
                <w:t>aanvaarding</w:t>
              </w:r>
            </w:ins>
            <w:ins w:id="2037" w:author="Groot, Karina de" w:date="2024-08-07T15:38:00Z" w16du:dateUtc="2024-08-07T13:38:00Z">
              <w:r w:rsidR="005A5314">
                <w:rPr>
                  <w:rStyle w:val="eop"/>
                  <w:rFonts w:cs="Arial"/>
                  <w:sz w:val="16"/>
                  <w:szCs w:val="16"/>
                </w:rPr>
                <w:t>en</w:t>
              </w:r>
              <w:r w:rsidR="005A5314" w:rsidRPr="00E668B4">
                <w:rPr>
                  <w:rFonts w:cs="Arial"/>
                  <w:sz w:val="16"/>
                  <w:szCs w:val="16"/>
                </w:rPr>
                <w:t xml:space="preserve"> </w:t>
              </w:r>
              <w:r w:rsidR="005A5314" w:rsidRPr="00E668B4">
                <w:rPr>
                  <w:rStyle w:val="eop"/>
                  <w:rFonts w:cs="Arial"/>
                  <w:sz w:val="16"/>
                  <w:szCs w:val="16"/>
                </w:rPr>
                <w:t>beneficiaireCuratele</w:t>
              </w:r>
            </w:ins>
            <w:ins w:id="2038" w:author="Groot, Karina de" w:date="2024-08-07T14:30:00Z" w16du:dateUtc="2024-08-07T12:30:00Z">
              <w:r>
                <w:rPr>
                  <w:rStyle w:val="eop"/>
                  <w:rFonts w:cs="Arial"/>
                  <w:sz w:val="16"/>
                  <w:szCs w:val="16"/>
                </w:rPr>
                <w:t>/</w:t>
              </w:r>
            </w:ins>
            <w:ins w:id="2039" w:author="Groot, Karina de" w:date="2024-08-13T11:07:00Z" w16du:dateUtc="2024-08-13T09:07:00Z">
              <w:r w:rsidR="00AD6688">
                <w:rPr>
                  <w:rStyle w:val="eop"/>
                  <w:rFonts w:cs="Arial"/>
                  <w:sz w:val="16"/>
                  <w:szCs w:val="16"/>
                </w:rPr>
                <w:t>curator</w:t>
              </w:r>
            </w:ins>
            <w:ins w:id="2040" w:author="Groot, Karina de" w:date="2024-08-07T14:30:00Z" w16du:dateUtc="2024-08-07T12:30:00Z">
              <w:r w:rsidRPr="0041329A">
                <w:rPr>
                  <w:rStyle w:val="eop"/>
                  <w:sz w:val="16"/>
                  <w:szCs w:val="16"/>
                </w:rPr>
                <w:t>Ref</w:t>
              </w:r>
              <w:r w:rsidRPr="0041329A">
                <w:rPr>
                  <w:sz w:val="16"/>
                  <w:szCs w:val="16"/>
                </w:rPr>
                <w:t xml:space="preserve"> [xlink:href= </w:t>
              </w:r>
              <w:r>
                <w:rPr>
                  <w:sz w:val="16"/>
                  <w:szCs w:val="16"/>
                </w:rPr>
                <w:t>‘’</w:t>
              </w:r>
              <w:r w:rsidRPr="0041329A">
                <w:rPr>
                  <w:sz w:val="16"/>
                  <w:szCs w:val="16"/>
                </w:rPr>
                <w:t xml:space="preserve">id van </w:t>
              </w:r>
              <w:r w:rsidRPr="00212AA3">
                <w:rPr>
                  <w:sz w:val="16"/>
                  <w:szCs w:val="16"/>
                </w:rPr>
                <w:t xml:space="preserve">de </w:t>
              </w:r>
              <w:r w:rsidRPr="004A60F6">
                <w:rPr>
                  <w:sz w:val="16"/>
                  <w:szCs w:val="16"/>
                </w:rPr>
                <w:t>c</w:t>
              </w:r>
              <w:r w:rsidRPr="002369D3">
                <w:rPr>
                  <w:sz w:val="16"/>
                  <w:szCs w:val="16"/>
                </w:rPr>
                <w:t>urator</w:t>
              </w:r>
              <w:r w:rsidRPr="00212AA3">
                <w:rPr>
                  <w:sz w:val="16"/>
                  <w:szCs w:val="16"/>
                </w:rPr>
                <w:t>]</w:t>
              </w:r>
            </w:ins>
          </w:p>
          <w:p w14:paraId="3F045160" w14:textId="77777777" w:rsidR="00C72ACF" w:rsidRDefault="00C72ACF" w:rsidP="00B776D6">
            <w:pPr>
              <w:spacing w:after="0"/>
              <w:rPr>
                <w:ins w:id="2041" w:author="Groot, Karina de" w:date="2024-08-07T14:28:00Z" w16du:dateUtc="2024-08-07T12:28:00Z"/>
                <w:sz w:val="16"/>
                <w:szCs w:val="16"/>
              </w:rPr>
            </w:pPr>
          </w:p>
          <w:p w14:paraId="0EBB2664" w14:textId="77777777" w:rsidR="0028606D" w:rsidDel="004333B5" w:rsidRDefault="0028606D" w:rsidP="00CF2662">
            <w:pPr>
              <w:spacing w:after="0" w:line="276" w:lineRule="auto"/>
              <w:ind w:left="184" w:hanging="184"/>
              <w:rPr>
                <w:ins w:id="2042" w:author="Groot, Karina de" w:date="2024-08-07T14:15:00Z" w16du:dateUtc="2024-08-07T12:15:00Z"/>
                <w:rStyle w:val="eop"/>
                <w:sz w:val="16"/>
                <w:szCs w:val="16"/>
              </w:rPr>
            </w:pPr>
          </w:p>
        </w:tc>
      </w:tr>
      <w:tr w:rsidR="004D2D51" w14:paraId="094EB9CF" w14:textId="77777777" w:rsidTr="00067169">
        <w:trPr>
          <w:ins w:id="2043" w:author="Groot, Karina de" w:date="2024-08-07T14:15:00Z"/>
        </w:trPr>
        <w:tc>
          <w:tcPr>
            <w:tcW w:w="6232" w:type="dxa"/>
            <w:tcPrChange w:id="2044" w:author="Groot, Karina de" w:date="2024-08-07T15:24:00Z" w16du:dateUtc="2024-08-07T13:24:00Z">
              <w:tcPr>
                <w:tcW w:w="6484" w:type="dxa"/>
              </w:tcPr>
            </w:tcPrChange>
          </w:tcPr>
          <w:p w14:paraId="0E608919" w14:textId="77777777" w:rsidR="004D2D51" w:rsidRPr="00996C2B" w:rsidRDefault="004D2D51" w:rsidP="004D2D51">
            <w:pPr>
              <w:tabs>
                <w:tab w:val="num" w:pos="142"/>
              </w:tabs>
              <w:spacing w:after="0"/>
              <w:rPr>
                <w:ins w:id="2045" w:author="Groot, Karina de" w:date="2024-08-07T14:16:00Z" w16du:dateUtc="2024-08-07T12:16:00Z"/>
                <w:rFonts w:cs="Arial"/>
                <w:b/>
                <w:sz w:val="20"/>
                <w:lang w:val="en-US"/>
              </w:rPr>
            </w:pPr>
            <w:ins w:id="2046" w:author="Groot, Karina de" w:date="2024-08-07T14:16:00Z" w16du:dateUtc="2024-08-07T12:16:00Z">
              <w:r w:rsidRPr="00996C2B">
                <w:rPr>
                  <w:rFonts w:cs="Arial"/>
                  <w:b/>
                  <w:sz w:val="20"/>
                  <w:lang w:val="en-US"/>
                </w:rPr>
                <w:lastRenderedPageBreak/>
                <w:t>Variant F (onder bewind):</w:t>
              </w:r>
            </w:ins>
          </w:p>
          <w:p w14:paraId="4080D1B3" w14:textId="65CD1A2D" w:rsidR="004D2D51" w:rsidRPr="00EC2DC2" w:rsidRDefault="004D2D51" w:rsidP="004D2D51">
            <w:pPr>
              <w:tabs>
                <w:tab w:val="num" w:pos="142"/>
              </w:tabs>
              <w:rPr>
                <w:ins w:id="2047" w:author="Groot, Karina de" w:date="2024-08-07T14:15:00Z" w16du:dateUtc="2024-08-07T12:15:00Z"/>
                <w:rFonts w:cs="Arial"/>
                <w:b/>
                <w:szCs w:val="18"/>
                <w:lang w:val="en-US"/>
              </w:rPr>
            </w:pPr>
            <w:ins w:id="2048" w:author="Groot, Karina de" w:date="2024-08-07T14:16:00Z" w16du:dateUtc="2024-08-07T12:16:00Z">
              <w:r w:rsidRPr="004A0FD3">
                <w:rPr>
                  <w:rStyle w:val="normaltextrun"/>
                  <w:rFonts w:cs="Arial"/>
                  <w:color w:val="008200"/>
                  <w:sz w:val="20"/>
                </w:rPr>
                <w:t>Blijkens</w:t>
              </w:r>
              <w:r w:rsidRPr="004A0FD3">
                <w:rPr>
                  <w:rStyle w:val="normaltextrun"/>
                  <w:rFonts w:cs="Arial"/>
                  <w:sz w:val="20"/>
                </w:rPr>
                <w:t>/</w:t>
              </w:r>
              <w:r w:rsidRPr="004A0FD3">
                <w:rPr>
                  <w:rStyle w:val="normaltextrun"/>
                  <w:rFonts w:cs="Arial"/>
                  <w:color w:val="008200"/>
                  <w:sz w:val="20"/>
                </w:rPr>
                <w:t xml:space="preserve">Zoals blijkt uit </w:t>
              </w:r>
              <w:r w:rsidRPr="004A0FD3">
                <w:rPr>
                  <w:rStyle w:val="normaltextrun"/>
                  <w:rFonts w:cs="Arial"/>
                  <w:color w:val="FF0000"/>
                  <w:sz w:val="20"/>
                </w:rPr>
                <w:t xml:space="preserve">een beschikking van de Rechtbank </w:t>
              </w:r>
              <w:r w:rsidRPr="004A0FD3">
                <w:rPr>
                  <w:rFonts w:cs="Arial"/>
                  <w:sz w:val="20"/>
                </w:rPr>
                <w:fldChar w:fldCharType="begin"/>
              </w:r>
              <w:r w:rsidRPr="004A0FD3">
                <w:rPr>
                  <w:rFonts w:cs="Arial"/>
                  <w:sz w:val="20"/>
                </w:rPr>
                <w:instrText>MacroButton Nomacro §</w:instrText>
              </w:r>
              <w:r w:rsidRPr="004A0FD3">
                <w:rPr>
                  <w:rFonts w:cs="Arial"/>
                  <w:sz w:val="20"/>
                </w:rPr>
                <w:fldChar w:fldCharType="end"/>
              </w:r>
              <w:r w:rsidRPr="004A0FD3">
                <w:rPr>
                  <w:rFonts w:cs="Arial"/>
                  <w:sz w:val="20"/>
                </w:rPr>
                <w:t>naam rechtbank</w:t>
              </w:r>
              <w:r w:rsidRPr="004A0FD3">
                <w:rPr>
                  <w:rFonts w:cs="Arial"/>
                  <w:sz w:val="20"/>
                </w:rPr>
                <w:fldChar w:fldCharType="begin"/>
              </w:r>
              <w:r w:rsidRPr="004A0FD3">
                <w:rPr>
                  <w:rFonts w:cs="Arial"/>
                  <w:sz w:val="20"/>
                </w:rPr>
                <w:instrText>MacroButton Nomacro §</w:instrText>
              </w:r>
              <w:r w:rsidRPr="004A0FD3">
                <w:rPr>
                  <w:rFonts w:cs="Arial"/>
                  <w:sz w:val="20"/>
                </w:rPr>
                <w:fldChar w:fldCharType="end"/>
              </w:r>
              <w:r w:rsidRPr="004A0FD3">
                <w:rPr>
                  <w:rStyle w:val="normaltextrun"/>
                  <w:rFonts w:cs="Arial"/>
                  <w:color w:val="FF0000"/>
                  <w:sz w:val="20"/>
                </w:rPr>
                <w:t xml:space="preserve">, is er een bewind ingesteld over de goederen die (zullen gaan) toebehoren aan de hiervoor </w:t>
              </w:r>
              <w:r w:rsidRPr="00D529E6">
                <w:rPr>
                  <w:rFonts w:cs="Arial"/>
                  <w:color w:val="FF0000"/>
                  <w:sz w:val="20"/>
                  <w:rPrChange w:id="2049" w:author="Groot, Karina de" w:date="2024-08-07T14:36:00Z" w16du:dateUtc="2024-08-07T12:36:00Z">
                    <w:rPr>
                      <w:rFonts w:cs="Arial"/>
                      <w:color w:val="7030A0"/>
                      <w:sz w:val="20"/>
                    </w:rPr>
                  </w:rPrChange>
                </w:rPr>
                <w:t xml:space="preserve">onder </w:t>
              </w:r>
            </w:ins>
            <w:ins w:id="2050" w:author="Groot, Karina de" w:date="2024-08-13T11:11:00Z" w16du:dateUtc="2024-08-13T09:11:00Z">
              <w:r w:rsidR="00D20C15" w:rsidRPr="00441BC1">
                <w:rPr>
                  <w:color w:val="7030A0"/>
                </w:rPr>
                <w:t>AFSTAMMELINGEN</w:t>
              </w:r>
              <w:r w:rsidR="00D20C15" w:rsidRPr="00D529E6">
                <w:rPr>
                  <w:rStyle w:val="normaltextrun"/>
                  <w:rFonts w:cs="Arial"/>
                  <w:sz w:val="16"/>
                  <w:szCs w:val="16"/>
                  <w:u w:val="single"/>
                </w:rPr>
                <w:t xml:space="preserve"> </w:t>
              </w:r>
            </w:ins>
            <w:ins w:id="2051" w:author="Groot, Karina de" w:date="2024-08-07T14:16:00Z" w16du:dateUtc="2024-08-07T12:16:00Z">
              <w:r w:rsidRPr="00CF7B10">
                <w:rPr>
                  <w:rFonts w:cs="Arial"/>
                  <w:color w:val="7030A0"/>
                  <w:sz w:val="20"/>
                </w:rPr>
                <w:t>/</w:t>
              </w:r>
            </w:ins>
            <w:ins w:id="2052" w:author="Groot, Karina de" w:date="2024-08-13T11:11:00Z" w16du:dateUtc="2024-08-13T09:11:00Z">
              <w:r w:rsidR="00D20C15" w:rsidRPr="00441BC1">
                <w:rPr>
                  <w:color w:val="7030A0"/>
                </w:rPr>
                <w:t xml:space="preserve"> ERFGENAMEN</w:t>
              </w:r>
              <w:r w:rsidR="00D20C15" w:rsidRPr="004A0FD3">
                <w:rPr>
                  <w:rStyle w:val="normaltextrun"/>
                  <w:rFonts w:cs="Arial"/>
                  <w:color w:val="FF0000"/>
                  <w:sz w:val="20"/>
                </w:rPr>
                <w:t xml:space="preserve"> </w:t>
              </w:r>
            </w:ins>
            <w:ins w:id="2053" w:author="Groot, Karina de" w:date="2024-08-07T14:16:00Z" w16du:dateUtc="2024-08-07T12:16:00Z">
              <w:r w:rsidRPr="004A0FD3">
                <w:rPr>
                  <w:rStyle w:val="normaltextrun"/>
                  <w:rFonts w:cs="Arial"/>
                  <w:color w:val="FF0000"/>
                  <w:sz w:val="20"/>
                </w:rPr>
                <w:t>sub</w:t>
              </w:r>
              <w:r w:rsidRPr="004A0FD3">
                <w:rPr>
                  <w:rStyle w:val="normaltextrun"/>
                  <w:rFonts w:cs="Arial"/>
                  <w:color w:val="7030A0"/>
                  <w:sz w:val="20"/>
                </w:rPr>
                <w:t xml:space="preserve"> </w:t>
              </w:r>
              <w:r w:rsidRPr="004A0FD3">
                <w:rPr>
                  <w:rFonts w:cs="Arial"/>
                  <w:sz w:val="20"/>
                </w:rPr>
                <w:fldChar w:fldCharType="begin"/>
              </w:r>
              <w:r w:rsidRPr="004A0FD3">
                <w:rPr>
                  <w:rFonts w:cs="Arial"/>
                  <w:sz w:val="20"/>
                </w:rPr>
                <w:instrText>MacroButton Nomacro §</w:instrText>
              </w:r>
              <w:r w:rsidRPr="004A0FD3">
                <w:rPr>
                  <w:rFonts w:cs="Arial"/>
                  <w:sz w:val="20"/>
                </w:rPr>
                <w:fldChar w:fldCharType="end"/>
              </w:r>
              <w:r w:rsidRPr="004A0FD3">
                <w:rPr>
                  <w:rFonts w:cs="Arial"/>
                  <w:sz w:val="20"/>
                </w:rPr>
                <w:t>volgnummer(s)</w:t>
              </w:r>
              <w:r w:rsidRPr="004A0FD3">
                <w:rPr>
                  <w:rFonts w:cs="Arial"/>
                  <w:sz w:val="20"/>
                </w:rPr>
                <w:fldChar w:fldCharType="begin"/>
              </w:r>
              <w:r w:rsidRPr="004A0FD3">
                <w:rPr>
                  <w:rFonts w:cs="Arial"/>
                  <w:sz w:val="20"/>
                </w:rPr>
                <w:instrText>MacroButton Nomacro §</w:instrText>
              </w:r>
              <w:r w:rsidRPr="004A0FD3">
                <w:rPr>
                  <w:rFonts w:cs="Arial"/>
                  <w:sz w:val="20"/>
                </w:rPr>
                <w:fldChar w:fldCharType="end"/>
              </w:r>
              <w:r w:rsidRPr="004A0FD3">
                <w:rPr>
                  <w:rFonts w:cs="Arial"/>
                  <w:sz w:val="20"/>
                </w:rPr>
                <w:t xml:space="preserve"> </w:t>
              </w:r>
              <w:r w:rsidRPr="004A0FD3">
                <w:rPr>
                  <w:rStyle w:val="normaltextrun"/>
                  <w:rFonts w:cs="Arial"/>
                  <w:color w:val="FF0000"/>
                  <w:sz w:val="20"/>
                </w:rPr>
                <w:t xml:space="preserve">genoemde </w:t>
              </w:r>
            </w:ins>
            <w:ins w:id="2054" w:author="Groot, Karina de" w:date="2024-08-13T14:03:00Z" w16du:dateUtc="2024-08-13T12:03:00Z">
              <w:r w:rsidR="008617B2" w:rsidRPr="00441BC1">
                <w:rPr>
                  <w:rStyle w:val="normaltextrun"/>
                  <w:rFonts w:cs="Arial"/>
                  <w:color w:val="008200"/>
                  <w:sz w:val="20"/>
                </w:rPr>
                <w:t>erfgenaam</w:t>
              </w:r>
              <w:r w:rsidR="008617B2" w:rsidRPr="00441BC1">
                <w:rPr>
                  <w:rStyle w:val="normaltextrun"/>
                  <w:rFonts w:cs="Arial"/>
                  <w:sz w:val="20"/>
                </w:rPr>
                <w:t>/</w:t>
              </w:r>
              <w:r w:rsidR="008617B2" w:rsidRPr="00441BC1">
                <w:rPr>
                  <w:rStyle w:val="normaltextrun"/>
                  <w:rFonts w:cs="Arial"/>
                  <w:color w:val="008200"/>
                  <w:sz w:val="20"/>
                </w:rPr>
                <w:t>erfgename</w:t>
              </w:r>
              <w:r w:rsidR="008617B2" w:rsidRPr="00441BC1">
                <w:rPr>
                  <w:rStyle w:val="normaltextrun"/>
                  <w:rFonts w:cs="Arial"/>
                  <w:sz w:val="20"/>
                </w:rPr>
                <w:t>/</w:t>
              </w:r>
              <w:r w:rsidR="008617B2" w:rsidRPr="00441BC1">
                <w:rPr>
                  <w:rStyle w:val="normaltextrun"/>
                  <w:rFonts w:cs="Arial"/>
                  <w:color w:val="008200"/>
                  <w:sz w:val="20"/>
                </w:rPr>
                <w:t>erfgenamen</w:t>
              </w:r>
            </w:ins>
            <w:ins w:id="2055" w:author="Groot, Karina de" w:date="2024-08-07T14:16:00Z" w16du:dateUtc="2024-08-07T12:16:00Z">
              <w:r w:rsidRPr="004A0FD3">
                <w:rPr>
                  <w:rStyle w:val="normaltextrun"/>
                  <w:rFonts w:cs="Arial"/>
                  <w:color w:val="FF0000"/>
                  <w:sz w:val="20"/>
                </w:rPr>
                <w:t xml:space="preserve">. Tot bewindvoerder is benoemd </w:t>
              </w:r>
            </w:ins>
            <w:ins w:id="2056" w:author="Groot, Karina de" w:date="2024-08-08T12:13:00Z" w16du:dateUtc="2024-08-08T10:13:00Z">
              <w:r w:rsidR="00126A21" w:rsidRPr="00CF7B10">
                <w:rPr>
                  <w:rFonts w:cs="Arial"/>
                  <w:color w:val="FF0000"/>
                  <w:sz w:val="20"/>
                  <w:highlight w:val="yellow"/>
                </w:rPr>
                <w:t>VVE-</w:t>
              </w:r>
            </w:ins>
            <w:ins w:id="2057" w:author="Groot, Karina de" w:date="2024-08-07T14:16:00Z" w16du:dateUtc="2024-08-07T12:16:00Z">
              <w:r w:rsidRPr="004A0FD3">
                <w:rPr>
                  <w:rFonts w:cs="Arial"/>
                  <w:color w:val="FF0000"/>
                  <w:sz w:val="20"/>
                  <w:highlight w:val="yellow"/>
                </w:rPr>
                <w:t>TEKSTBLOK NATUURLIJK PERSOON</w:t>
              </w:r>
              <w:r w:rsidRPr="004A0FD3">
                <w:rPr>
                  <w:rFonts w:cs="Arial"/>
                  <w:color w:val="FF0000"/>
                  <w:sz w:val="20"/>
                </w:rPr>
                <w:t xml:space="preserve">, wonende te </w:t>
              </w:r>
            </w:ins>
            <w:ins w:id="2058" w:author="Groot, Karina de" w:date="2024-08-08T12:13:00Z" w16du:dateUtc="2024-08-08T10:13:00Z">
              <w:r w:rsidR="00126A21" w:rsidRPr="00CF7B10">
                <w:rPr>
                  <w:rFonts w:cs="Arial"/>
                  <w:color w:val="FF0000"/>
                  <w:sz w:val="20"/>
                  <w:highlight w:val="yellow"/>
                </w:rPr>
                <w:t>VVE-</w:t>
              </w:r>
            </w:ins>
            <w:ins w:id="2059" w:author="Groot, Karina de" w:date="2024-08-07T14:16:00Z" w16du:dateUtc="2024-08-07T12:16:00Z">
              <w:r w:rsidRPr="004A0FD3">
                <w:rPr>
                  <w:rFonts w:cs="Arial"/>
                  <w:color w:val="FF0000"/>
                  <w:sz w:val="20"/>
                  <w:highlight w:val="yellow"/>
                </w:rPr>
                <w:t>TEKSTBLOK WOONADRES</w:t>
              </w:r>
              <w:r w:rsidRPr="004A0FD3">
                <w:rPr>
                  <w:rStyle w:val="normaltextrun"/>
                  <w:rFonts w:cs="Arial"/>
                  <w:color w:val="FF0000"/>
                  <w:sz w:val="20"/>
                </w:rPr>
                <w:t xml:space="preserve">. De bewindvoerder heeft namens de gemelde </w:t>
              </w:r>
            </w:ins>
            <w:ins w:id="2060" w:author="Groot, Karina de" w:date="2024-08-13T14:01:00Z" w16du:dateUtc="2024-08-13T12:01:00Z">
              <w:r w:rsidR="00D754CF" w:rsidRPr="00A31881">
                <w:rPr>
                  <w:rStyle w:val="normaltextrun"/>
                  <w:rFonts w:cs="Arial"/>
                  <w:color w:val="008200"/>
                  <w:sz w:val="20"/>
                </w:rPr>
                <w:t>erfgenaam</w:t>
              </w:r>
              <w:r w:rsidR="00D754CF" w:rsidRPr="00EA6A88">
                <w:rPr>
                  <w:rStyle w:val="normaltextrun"/>
                  <w:rFonts w:cs="Arial"/>
                  <w:sz w:val="20"/>
                </w:rPr>
                <w:t>/</w:t>
              </w:r>
              <w:r w:rsidR="00D754CF" w:rsidRPr="00441BC1">
                <w:rPr>
                  <w:rStyle w:val="normaltextrun"/>
                  <w:rFonts w:cs="Arial"/>
                  <w:color w:val="008200"/>
                  <w:sz w:val="20"/>
                </w:rPr>
                <w:t>erfgename</w:t>
              </w:r>
              <w:r w:rsidR="00D754CF">
                <w:rPr>
                  <w:rStyle w:val="normaltextrun"/>
                  <w:rFonts w:cs="Arial"/>
                  <w:sz w:val="20"/>
                </w:rPr>
                <w:t>/</w:t>
              </w:r>
              <w:r w:rsidR="00D754CF" w:rsidRPr="00A31881">
                <w:rPr>
                  <w:rStyle w:val="normaltextrun"/>
                  <w:rFonts w:cs="Arial"/>
                  <w:color w:val="008200"/>
                  <w:sz w:val="20"/>
                </w:rPr>
                <w:t xml:space="preserve">erfgenamen </w:t>
              </w:r>
            </w:ins>
            <w:ins w:id="2061" w:author="Groot, Karina de" w:date="2024-08-07T14:16:00Z" w16du:dateUtc="2024-08-07T12:16:00Z">
              <w:r w:rsidRPr="004A0FD3">
                <w:rPr>
                  <w:rStyle w:val="normaltextrun"/>
                  <w:rFonts w:cs="Arial"/>
                  <w:color w:val="FF0000"/>
                  <w:sz w:val="20"/>
                </w:rPr>
                <w:t xml:space="preserve">de nalatenschap van de overledene aanvaard onder het voorrecht van boedelbeschrijving. Hiervan blijkt uit </w:t>
              </w:r>
              <w:r w:rsidRPr="004A0FD3">
                <w:rPr>
                  <w:rFonts w:cs="Arial"/>
                  <w:sz w:val="20"/>
                </w:rPr>
                <w:fldChar w:fldCharType="begin"/>
              </w:r>
              <w:r w:rsidRPr="004A0FD3">
                <w:rPr>
                  <w:rFonts w:cs="Arial"/>
                  <w:sz w:val="20"/>
                </w:rPr>
                <w:instrText>MacroButton Nomacro §</w:instrText>
              </w:r>
              <w:r w:rsidRPr="004A0FD3">
                <w:rPr>
                  <w:rFonts w:cs="Arial"/>
                  <w:sz w:val="20"/>
                </w:rPr>
                <w:fldChar w:fldCharType="end"/>
              </w:r>
              <w:r w:rsidRPr="004A0FD3">
                <w:rPr>
                  <w:rFonts w:cs="Arial"/>
                  <w:sz w:val="20"/>
                </w:rPr>
                <w:t>aantal</w:t>
              </w:r>
              <w:r w:rsidRPr="004A0FD3">
                <w:rPr>
                  <w:rFonts w:cs="Arial"/>
                  <w:sz w:val="20"/>
                </w:rPr>
                <w:fldChar w:fldCharType="begin"/>
              </w:r>
              <w:r w:rsidRPr="004A0FD3">
                <w:rPr>
                  <w:rFonts w:cs="Arial"/>
                  <w:sz w:val="20"/>
                </w:rPr>
                <w:instrText>MacroButton Nomacro §</w:instrText>
              </w:r>
              <w:r w:rsidRPr="004A0FD3">
                <w:rPr>
                  <w:rFonts w:cs="Arial"/>
                  <w:sz w:val="20"/>
                </w:rPr>
                <w:fldChar w:fldCharType="end"/>
              </w:r>
              <w:r w:rsidRPr="004A0FD3">
                <w:rPr>
                  <w:rStyle w:val="normaltextrun"/>
                  <w:rFonts w:cs="Arial"/>
                  <w:color w:val="FF0000"/>
                  <w:sz w:val="20"/>
                </w:rPr>
                <w:t xml:space="preserve"> verklaring</w:t>
              </w:r>
              <w:r w:rsidRPr="004A0FD3">
                <w:rPr>
                  <w:rFonts w:cs="Arial"/>
                  <w:color w:val="840084"/>
                  <w:sz w:val="20"/>
                </w:rPr>
                <w:t xml:space="preserve">en, </w:t>
              </w:r>
              <w:r w:rsidRPr="004A0FD3">
                <w:rPr>
                  <w:rStyle w:val="normaltextrun"/>
                  <w:rFonts w:cs="Arial"/>
                  <w:color w:val="FF0000"/>
                  <w:sz w:val="20"/>
                </w:rPr>
                <w:t xml:space="preserve">afgelegd op </w:t>
              </w:r>
              <w:r w:rsidRPr="004A0FD3">
                <w:rPr>
                  <w:rFonts w:cs="Arial"/>
                  <w:sz w:val="20"/>
                </w:rPr>
                <w:fldChar w:fldCharType="begin"/>
              </w:r>
              <w:r w:rsidRPr="004A0FD3">
                <w:rPr>
                  <w:rFonts w:cs="Arial"/>
                  <w:sz w:val="20"/>
                </w:rPr>
                <w:instrText>MacroButton Nomacro §</w:instrText>
              </w:r>
              <w:r w:rsidRPr="004A0FD3">
                <w:rPr>
                  <w:rFonts w:cs="Arial"/>
                  <w:sz w:val="20"/>
                </w:rPr>
                <w:fldChar w:fldCharType="end"/>
              </w:r>
              <w:r w:rsidRPr="004A0FD3">
                <w:rPr>
                  <w:rFonts w:cs="Arial"/>
                  <w:sz w:val="20"/>
                </w:rPr>
                <w:t>datum</w:t>
              </w:r>
              <w:r w:rsidRPr="004A0FD3">
                <w:rPr>
                  <w:rFonts w:cs="Arial"/>
                  <w:sz w:val="20"/>
                </w:rPr>
                <w:fldChar w:fldCharType="begin"/>
              </w:r>
              <w:r w:rsidRPr="004A0FD3">
                <w:rPr>
                  <w:rFonts w:cs="Arial"/>
                  <w:sz w:val="20"/>
                </w:rPr>
                <w:instrText>MacroButton Nomacro §</w:instrText>
              </w:r>
              <w:r w:rsidRPr="004A0FD3">
                <w:rPr>
                  <w:rFonts w:cs="Arial"/>
                  <w:sz w:val="20"/>
                </w:rPr>
                <w:fldChar w:fldCharType="end"/>
              </w:r>
              <w:r w:rsidRPr="004A0FD3">
                <w:rPr>
                  <w:rStyle w:val="normaltextrun"/>
                  <w:rFonts w:cs="Arial"/>
                  <w:color w:val="FF0000"/>
                  <w:sz w:val="20"/>
                </w:rPr>
                <w:t xml:space="preserve"> bij de griffie van de Rechtbank </w:t>
              </w:r>
              <w:r w:rsidRPr="004A0FD3">
                <w:rPr>
                  <w:rFonts w:cs="Arial"/>
                  <w:sz w:val="20"/>
                </w:rPr>
                <w:fldChar w:fldCharType="begin"/>
              </w:r>
              <w:r w:rsidRPr="004A0FD3">
                <w:rPr>
                  <w:rFonts w:cs="Arial"/>
                  <w:sz w:val="20"/>
                </w:rPr>
                <w:instrText>MacroButton Nomacro §</w:instrText>
              </w:r>
              <w:r w:rsidRPr="004A0FD3">
                <w:rPr>
                  <w:rFonts w:cs="Arial"/>
                  <w:sz w:val="20"/>
                </w:rPr>
                <w:fldChar w:fldCharType="end"/>
              </w:r>
            </w:ins>
            <w:ins w:id="2062" w:author="Groot, Karina de" w:date="2024-09-02T10:13:00Z" w16du:dateUtc="2024-09-02T08:13:00Z">
              <w:r w:rsidR="00AD4824" w:rsidRPr="00AD4824">
                <w:rPr>
                  <w:rFonts w:ascii="Consolas" w:hAnsi="Consolas"/>
                  <w:color w:val="242424"/>
                  <w:sz w:val="21"/>
                  <w:szCs w:val="21"/>
                  <w:shd w:val="clear" w:color="auto" w:fill="FFFFFF"/>
                </w:rPr>
                <w:t xml:space="preserve"> </w:t>
              </w:r>
            </w:ins>
            <w:ins w:id="2063" w:author="Groot, Karina de" w:date="2024-09-02T10:13:00Z">
              <w:r w:rsidR="00AD4824" w:rsidRPr="00AD4824">
                <w:rPr>
                  <w:rFonts w:cs="Arial"/>
                  <w:sz w:val="20"/>
                </w:rPr>
                <w:t>naamPlaatsRechtbankVerklaring</w:t>
              </w:r>
            </w:ins>
            <w:ins w:id="2064" w:author="Groot, Karina de" w:date="2024-08-07T14:16:00Z" w16du:dateUtc="2024-08-07T12:16:00Z">
              <w:r w:rsidRPr="004A0FD3">
                <w:rPr>
                  <w:rFonts w:cs="Arial"/>
                  <w:sz w:val="20"/>
                </w:rPr>
                <w:fldChar w:fldCharType="begin"/>
              </w:r>
              <w:r w:rsidRPr="004A0FD3">
                <w:rPr>
                  <w:rFonts w:cs="Arial"/>
                  <w:sz w:val="20"/>
                </w:rPr>
                <w:instrText>MacroButton Nomacro §</w:instrText>
              </w:r>
              <w:r w:rsidRPr="004A0FD3">
                <w:rPr>
                  <w:rFonts w:cs="Arial"/>
                  <w:sz w:val="20"/>
                </w:rPr>
                <w:fldChar w:fldCharType="end"/>
              </w:r>
              <w:r w:rsidRPr="004A0FD3">
                <w:rPr>
                  <w:rStyle w:val="normaltextrun"/>
                  <w:rFonts w:cs="Arial"/>
                  <w:color w:val="FF0000"/>
                  <w:sz w:val="20"/>
                </w:rPr>
                <w:t xml:space="preserve"> (zaaknummer </w:t>
              </w:r>
              <w:r w:rsidRPr="004A0FD3">
                <w:rPr>
                  <w:rFonts w:cs="Arial"/>
                  <w:sz w:val="20"/>
                </w:rPr>
                <w:fldChar w:fldCharType="begin"/>
              </w:r>
              <w:r w:rsidRPr="004A0FD3">
                <w:rPr>
                  <w:rFonts w:cs="Arial"/>
                  <w:sz w:val="20"/>
                </w:rPr>
                <w:instrText>MacroButton Nomacro §</w:instrText>
              </w:r>
              <w:r w:rsidRPr="004A0FD3">
                <w:rPr>
                  <w:rFonts w:cs="Arial"/>
                  <w:sz w:val="20"/>
                </w:rPr>
                <w:fldChar w:fldCharType="end"/>
              </w:r>
              <w:r w:rsidRPr="004A0FD3">
                <w:rPr>
                  <w:rFonts w:cs="Arial"/>
                  <w:sz w:val="20"/>
                </w:rPr>
                <w:t>zaaknummer</w:t>
              </w:r>
              <w:r w:rsidRPr="004A0FD3">
                <w:rPr>
                  <w:rFonts w:cs="Arial"/>
                  <w:sz w:val="20"/>
                </w:rPr>
                <w:fldChar w:fldCharType="begin"/>
              </w:r>
              <w:r w:rsidRPr="004A0FD3">
                <w:rPr>
                  <w:rFonts w:cs="Arial"/>
                  <w:sz w:val="20"/>
                </w:rPr>
                <w:instrText>MacroButton Nomacro §</w:instrText>
              </w:r>
              <w:r w:rsidRPr="004A0FD3">
                <w:rPr>
                  <w:rFonts w:cs="Arial"/>
                  <w:sz w:val="20"/>
                </w:rPr>
                <w:fldChar w:fldCharType="end"/>
              </w:r>
              <w:r w:rsidRPr="004A0FD3">
                <w:rPr>
                  <w:rStyle w:val="normaltextrun"/>
                  <w:rFonts w:cs="Arial"/>
                  <w:color w:val="FF0000"/>
                  <w:sz w:val="20"/>
                </w:rPr>
                <w:t>).</w:t>
              </w:r>
              <w:r w:rsidRPr="004A0FD3">
                <w:rPr>
                  <w:rStyle w:val="normaltextrun"/>
                  <w:rFonts w:cs="Arial"/>
                  <w:color w:val="FF0000"/>
                  <w:sz w:val="20"/>
                </w:rPr>
                <w:br/>
              </w:r>
            </w:ins>
          </w:p>
        </w:tc>
        <w:tc>
          <w:tcPr>
            <w:tcW w:w="7371" w:type="dxa"/>
            <w:tcPrChange w:id="2065" w:author="Groot, Karina de" w:date="2024-08-07T15:24:00Z" w16du:dateUtc="2024-08-07T13:24:00Z">
              <w:tcPr>
                <w:tcW w:w="7403" w:type="dxa"/>
                <w:gridSpan w:val="3"/>
              </w:tcPr>
            </w:tcPrChange>
          </w:tcPr>
          <w:p w14:paraId="03A6C83F" w14:textId="228775D9" w:rsidR="004D2D51" w:rsidRDefault="004D2D51" w:rsidP="004D2D51">
            <w:pPr>
              <w:spacing w:after="0" w:line="276" w:lineRule="auto"/>
              <w:ind w:left="184" w:hanging="184"/>
              <w:rPr>
                <w:ins w:id="2066" w:author="Groot, Karina de" w:date="2024-08-07T14:35:00Z" w16du:dateUtc="2024-08-07T12:35:00Z"/>
                <w:rStyle w:val="eop"/>
                <w:sz w:val="16"/>
                <w:szCs w:val="16"/>
              </w:rPr>
            </w:pPr>
            <w:ins w:id="2067" w:author="Groot, Karina de" w:date="2024-08-07T14:18:00Z" w16du:dateUtc="2024-08-07T12:18:00Z">
              <w:r w:rsidRPr="00CF2662">
                <w:rPr>
                  <w:rStyle w:val="eop"/>
                  <w:sz w:val="16"/>
                  <w:szCs w:val="16"/>
                </w:rPr>
                <w:t xml:space="preserve">- </w:t>
              </w:r>
              <w:r>
                <w:rPr>
                  <w:rStyle w:val="eop"/>
                  <w:sz w:val="16"/>
                  <w:szCs w:val="16"/>
                </w:rPr>
                <w:t>E</w:t>
              </w:r>
              <w:r w:rsidRPr="00CF5063">
                <w:rPr>
                  <w:rStyle w:val="eop"/>
                  <w:sz w:val="16"/>
                  <w:szCs w:val="16"/>
                </w:rPr>
                <w:t>nkel-/meervoud</w:t>
              </w:r>
              <w:r w:rsidRPr="000D1E57">
                <w:rPr>
                  <w:rStyle w:val="eop"/>
                  <w:sz w:val="16"/>
                  <w:szCs w:val="16"/>
                </w:rPr>
                <w:t xml:space="preserve"> </w:t>
              </w:r>
              <w:r w:rsidRPr="00CF7B10">
                <w:rPr>
                  <w:rStyle w:val="normaltextrun"/>
                  <w:rFonts w:cs="Arial"/>
                  <w:color w:val="FF0000"/>
                  <w:sz w:val="16"/>
                  <w:szCs w:val="16"/>
                </w:rPr>
                <w:t>verklaring</w:t>
              </w:r>
              <w:r w:rsidRPr="00CF7B10">
                <w:rPr>
                  <w:rFonts w:cs="Arial"/>
                  <w:color w:val="840084"/>
                  <w:sz w:val="16"/>
                  <w:szCs w:val="16"/>
                </w:rPr>
                <w:t>en</w:t>
              </w:r>
              <w:r w:rsidRPr="00CF5063" w:rsidDel="000D1E57">
                <w:rPr>
                  <w:rStyle w:val="eop"/>
                  <w:sz w:val="16"/>
                  <w:szCs w:val="16"/>
                </w:rPr>
                <w:t xml:space="preserve"> </w:t>
              </w:r>
              <w:r w:rsidRPr="00CF5063">
                <w:rPr>
                  <w:rStyle w:val="eop"/>
                  <w:sz w:val="16"/>
                  <w:szCs w:val="16"/>
                </w:rPr>
                <w:t>wordt afgeleid van</w:t>
              </w:r>
              <w:r w:rsidRPr="006532C0">
                <w:rPr>
                  <w:rStyle w:val="eop"/>
                  <w:sz w:val="16"/>
                  <w:szCs w:val="16"/>
                </w:rPr>
                <w:t xml:space="preserve"> het aantal dat is ingevuld</w:t>
              </w:r>
              <w:r>
                <w:rPr>
                  <w:rStyle w:val="eop"/>
                  <w:sz w:val="16"/>
                  <w:szCs w:val="16"/>
                </w:rPr>
                <w:t xml:space="preserve"> bij .//</w:t>
              </w:r>
              <w:r w:rsidRPr="004C09C7">
                <w:rPr>
                  <w:rStyle w:val="eop"/>
                  <w:rFonts w:cs="Arial"/>
                  <w:sz w:val="16"/>
                  <w:szCs w:val="16"/>
                </w:rPr>
                <w:t>aanvaarding</w:t>
              </w:r>
            </w:ins>
            <w:ins w:id="2068" w:author="Groot, Karina de" w:date="2024-08-07T15:40:00Z" w16du:dateUtc="2024-08-07T13:40:00Z">
              <w:r w:rsidR="00333586">
                <w:rPr>
                  <w:rStyle w:val="eop"/>
                  <w:rFonts w:cs="Arial"/>
                  <w:sz w:val="16"/>
                  <w:szCs w:val="16"/>
                </w:rPr>
                <w:t>en</w:t>
              </w:r>
            </w:ins>
            <w:ins w:id="2069" w:author="Groot, Karina de" w:date="2024-08-07T14:18:00Z" w16du:dateUtc="2024-08-07T12:18:00Z">
              <w:r>
                <w:rPr>
                  <w:rStyle w:val="eop"/>
                  <w:rFonts w:cs="Arial"/>
                  <w:sz w:val="16"/>
                  <w:szCs w:val="16"/>
                </w:rPr>
                <w:t>/</w:t>
              </w:r>
            </w:ins>
            <w:ins w:id="2070" w:author="Groot, Karina de" w:date="2024-08-07T15:40:00Z" w16du:dateUtc="2024-08-07T13:40:00Z">
              <w:r w:rsidR="00333586" w:rsidRPr="00333586">
                <w:rPr>
                  <w:rStyle w:val="eop"/>
                  <w:rFonts w:cs="Arial"/>
                  <w:sz w:val="16"/>
                  <w:szCs w:val="16"/>
                </w:rPr>
                <w:t>beneficiaireOnderBewind</w:t>
              </w:r>
              <w:r w:rsidR="00333586">
                <w:rPr>
                  <w:rStyle w:val="eop"/>
                  <w:rFonts w:cs="Arial"/>
                  <w:sz w:val="16"/>
                  <w:szCs w:val="16"/>
                </w:rPr>
                <w:t>/</w:t>
              </w:r>
            </w:ins>
            <w:ins w:id="2071" w:author="Groot, Karina de" w:date="2024-08-07T14:18:00Z" w16du:dateUtc="2024-08-07T12:18:00Z">
              <w:r>
                <w:rPr>
                  <w:rStyle w:val="eop"/>
                  <w:rFonts w:cs="Arial"/>
                  <w:sz w:val="16"/>
                  <w:szCs w:val="16"/>
                </w:rPr>
                <w:t>aantal</w:t>
              </w:r>
            </w:ins>
            <w:ins w:id="2072" w:author="Groot, Karina de" w:date="2024-08-13T11:09:00Z" w16du:dateUtc="2024-08-13T09:09:00Z">
              <w:r w:rsidR="00AC2B4A">
                <w:rPr>
                  <w:rStyle w:val="eop"/>
                  <w:rFonts w:cs="Arial"/>
                  <w:sz w:val="16"/>
                  <w:szCs w:val="16"/>
                </w:rPr>
                <w:t>Verklaringen</w:t>
              </w:r>
            </w:ins>
            <w:ins w:id="2073" w:author="Groot, Karina de" w:date="2024-08-07T14:18:00Z" w16du:dateUtc="2024-08-07T12:18:00Z">
              <w:r>
                <w:rPr>
                  <w:rStyle w:val="eop"/>
                  <w:sz w:val="16"/>
                  <w:szCs w:val="16"/>
                </w:rPr>
                <w:t>.</w:t>
              </w:r>
            </w:ins>
          </w:p>
          <w:p w14:paraId="71718F6D" w14:textId="77777777" w:rsidR="00D529E6" w:rsidRDefault="00D529E6" w:rsidP="004D2D51">
            <w:pPr>
              <w:spacing w:after="0" w:line="276" w:lineRule="auto"/>
              <w:ind w:left="184" w:hanging="184"/>
              <w:rPr>
                <w:ins w:id="2074" w:author="Groot, Karina de" w:date="2024-08-07T14:29:00Z" w16du:dateUtc="2024-08-07T12:29:00Z"/>
                <w:rStyle w:val="eop"/>
                <w:sz w:val="16"/>
                <w:szCs w:val="16"/>
              </w:rPr>
            </w:pPr>
          </w:p>
          <w:p w14:paraId="4B0BB6E7" w14:textId="3BF50422" w:rsidR="00D529E6" w:rsidRPr="007B74F5" w:rsidRDefault="00D529E6" w:rsidP="00D529E6">
            <w:pPr>
              <w:autoSpaceDE w:val="0"/>
              <w:autoSpaceDN w:val="0"/>
              <w:adjustRightInd w:val="0"/>
              <w:spacing w:after="0"/>
              <w:rPr>
                <w:ins w:id="2075" w:author="Groot, Karina de" w:date="2024-08-07T14:33:00Z" w16du:dateUtc="2024-08-07T12:33:00Z"/>
                <w:sz w:val="16"/>
                <w:szCs w:val="16"/>
                <w:u w:val="single"/>
              </w:rPr>
            </w:pPr>
            <w:ins w:id="2076" w:author="Groot, Karina de" w:date="2024-08-07T14:33:00Z" w16du:dateUtc="2024-08-07T12:33:00Z">
              <w:r w:rsidRPr="007B74F5">
                <w:rPr>
                  <w:sz w:val="16"/>
                  <w:szCs w:val="16"/>
                  <w:u w:val="single"/>
                </w:rPr>
                <w:t xml:space="preserve">Mapping tekst kopje </w:t>
              </w:r>
              <w:r w:rsidRPr="007B74F5">
                <w:rPr>
                  <w:color w:val="7030A0"/>
                  <w:rPrChange w:id="2077" w:author="Groot, Karina de" w:date="2024-08-13T11:59:00Z" w16du:dateUtc="2024-08-13T09:59:00Z">
                    <w:rPr>
                      <w:rStyle w:val="normaltextrun"/>
                      <w:rFonts w:cs="Arial"/>
                      <w:color w:val="008200"/>
                      <w:sz w:val="16"/>
                      <w:szCs w:val="16"/>
                      <w:u w:val="single"/>
                    </w:rPr>
                  </w:rPrChange>
                </w:rPr>
                <w:t>AFSTAMMELINGEN</w:t>
              </w:r>
              <w:r w:rsidRPr="007B74F5">
                <w:rPr>
                  <w:rStyle w:val="normaltextrun"/>
                  <w:rFonts w:cs="Arial"/>
                  <w:sz w:val="16"/>
                  <w:szCs w:val="16"/>
                  <w:u w:val="single"/>
                </w:rPr>
                <w:t xml:space="preserve"> of </w:t>
              </w:r>
              <w:r w:rsidRPr="007B74F5">
                <w:rPr>
                  <w:color w:val="7030A0"/>
                  <w:rPrChange w:id="2078" w:author="Groot, Karina de" w:date="2024-08-13T11:59:00Z" w16du:dateUtc="2024-08-13T09:59:00Z">
                    <w:rPr>
                      <w:rStyle w:val="normaltextrun"/>
                      <w:rFonts w:cs="Arial"/>
                      <w:color w:val="008200"/>
                      <w:sz w:val="16"/>
                      <w:szCs w:val="16"/>
                      <w:u w:val="single"/>
                    </w:rPr>
                  </w:rPrChange>
                </w:rPr>
                <w:t>ERFGENAMEN</w:t>
              </w:r>
              <w:r w:rsidRPr="007B74F5">
                <w:rPr>
                  <w:sz w:val="16"/>
                  <w:szCs w:val="16"/>
                  <w:u w:val="single"/>
                </w:rPr>
                <w:t>:</w:t>
              </w:r>
            </w:ins>
          </w:p>
          <w:p w14:paraId="1B748A38" w14:textId="64255225" w:rsidR="00D529E6" w:rsidRPr="00D529E6" w:rsidRDefault="00D529E6" w:rsidP="00D529E6">
            <w:pPr>
              <w:spacing w:after="0"/>
              <w:rPr>
                <w:ins w:id="2079" w:author="Groot, Karina de" w:date="2024-08-07T14:33:00Z" w16du:dateUtc="2024-08-07T12:33:00Z"/>
                <w:rStyle w:val="eop"/>
                <w:rFonts w:cs="Arial"/>
                <w:sz w:val="16"/>
                <w:szCs w:val="16"/>
              </w:rPr>
            </w:pPr>
            <w:ins w:id="2080" w:author="Groot, Karina de" w:date="2024-08-07T14:33:00Z" w16du:dateUtc="2024-08-07T12:33:00Z">
              <w:r w:rsidRPr="00D529E6">
                <w:rPr>
                  <w:rStyle w:val="eop"/>
                  <w:rFonts w:cs="Arial"/>
                  <w:sz w:val="16"/>
                  <w:szCs w:val="16"/>
                </w:rPr>
                <w:t>//IMKAD_AangebodenStuk/stukdeelVVE/aanvaarding</w:t>
              </w:r>
            </w:ins>
            <w:ins w:id="2081" w:author="Groot, Karina de" w:date="2024-08-07T15:41:00Z" w16du:dateUtc="2024-08-07T13:41:00Z">
              <w:r w:rsidR="00CA2126">
                <w:rPr>
                  <w:rStyle w:val="eop"/>
                  <w:rFonts w:cs="Arial"/>
                  <w:sz w:val="16"/>
                  <w:szCs w:val="16"/>
                </w:rPr>
                <w:t>en</w:t>
              </w:r>
            </w:ins>
            <w:ins w:id="2082" w:author="Groot, Karina de" w:date="2024-08-07T14:33:00Z" w16du:dateUtc="2024-08-07T12:33:00Z">
              <w:r w:rsidRPr="00D529E6">
                <w:rPr>
                  <w:rStyle w:val="eop"/>
                  <w:rFonts w:cs="Arial"/>
                  <w:sz w:val="16"/>
                  <w:szCs w:val="16"/>
                </w:rPr>
                <w:t>/</w:t>
              </w:r>
            </w:ins>
            <w:ins w:id="2083" w:author="Groot, Karina de" w:date="2024-08-07T15:41:00Z" w16du:dateUtc="2024-08-07T13:41:00Z">
              <w:r w:rsidR="00CA2126" w:rsidRPr="00CA2126">
                <w:rPr>
                  <w:rStyle w:val="eop"/>
                  <w:rFonts w:cs="Arial"/>
                  <w:sz w:val="16"/>
                  <w:szCs w:val="16"/>
                </w:rPr>
                <w:t>beneficiaireOnderBewind</w:t>
              </w:r>
              <w:r w:rsidR="00CA2126">
                <w:rPr>
                  <w:rStyle w:val="eop"/>
                  <w:rFonts w:cs="Arial"/>
                  <w:sz w:val="16"/>
                  <w:szCs w:val="16"/>
                </w:rPr>
                <w:t>/</w:t>
              </w:r>
            </w:ins>
            <w:ins w:id="2084" w:author="Groot, Karina de" w:date="2024-08-07T14:33:00Z" w16du:dateUtc="2024-08-07T12:33:00Z">
              <w:r w:rsidRPr="00D529E6">
                <w:rPr>
                  <w:rStyle w:val="eop"/>
                  <w:rFonts w:cs="Arial"/>
                  <w:sz w:val="16"/>
                  <w:szCs w:val="16"/>
                </w:rPr>
                <w:t>tekstkeuze</w:t>
              </w:r>
            </w:ins>
          </w:p>
          <w:p w14:paraId="60E75910" w14:textId="77777777" w:rsidR="00D529E6" w:rsidRPr="00D529E6" w:rsidRDefault="00D529E6" w:rsidP="00D529E6">
            <w:pPr>
              <w:spacing w:after="0"/>
              <w:rPr>
                <w:ins w:id="2085" w:author="Groot, Karina de" w:date="2024-08-07T14:33:00Z" w16du:dateUtc="2024-08-07T12:33:00Z"/>
                <w:rStyle w:val="eop"/>
                <w:sz w:val="16"/>
                <w:szCs w:val="16"/>
              </w:rPr>
            </w:pPr>
            <w:ins w:id="2086" w:author="Groot, Karina de" w:date="2024-08-07T14:33:00Z" w16du:dateUtc="2024-08-07T12:33:00Z">
              <w:r w:rsidRPr="00D529E6">
                <w:rPr>
                  <w:rStyle w:val="eop"/>
                  <w:sz w:val="16"/>
                  <w:szCs w:val="16"/>
                </w:rPr>
                <w:t>.//tagNaam (k_</w:t>
              </w:r>
              <w:r w:rsidRPr="00D529E6">
                <w:rPr>
                  <w:rStyle w:val="normaltextrun"/>
                  <w:rFonts w:cs="Arial"/>
                  <w:sz w:val="16"/>
                  <w:szCs w:val="16"/>
                </w:rPr>
                <w:t>AfstammelingenErfgenamen</w:t>
              </w:r>
              <w:r w:rsidRPr="00D529E6">
                <w:rPr>
                  <w:rStyle w:val="eop"/>
                  <w:sz w:val="16"/>
                  <w:szCs w:val="16"/>
                </w:rPr>
                <w:t>)</w:t>
              </w:r>
            </w:ins>
          </w:p>
          <w:p w14:paraId="2650A909" w14:textId="77777777" w:rsidR="00D529E6" w:rsidRDefault="00D529E6" w:rsidP="00D529E6">
            <w:pPr>
              <w:spacing w:after="0"/>
              <w:rPr>
                <w:ins w:id="2087" w:author="Groot, Karina de" w:date="2024-08-13T11:20:00Z" w16du:dateUtc="2024-08-13T09:20:00Z"/>
                <w:rStyle w:val="eop"/>
                <w:sz w:val="16"/>
                <w:szCs w:val="16"/>
              </w:rPr>
            </w:pPr>
            <w:ins w:id="2088" w:author="Groot, Karina de" w:date="2024-08-07T14:33:00Z" w16du:dateUtc="2024-08-07T12:33:00Z">
              <w:r w:rsidRPr="00D529E6">
                <w:rPr>
                  <w:rStyle w:val="eop"/>
                  <w:sz w:val="16"/>
                  <w:szCs w:val="16"/>
                </w:rPr>
                <w:t>.//tekst (afstammelingen’ of ‘erfgenamen’)</w:t>
              </w:r>
            </w:ins>
          </w:p>
          <w:p w14:paraId="0A8791DD" w14:textId="77777777" w:rsidR="00085A70" w:rsidRDefault="00085A70" w:rsidP="00D529E6">
            <w:pPr>
              <w:spacing w:after="0"/>
              <w:rPr>
                <w:ins w:id="2089" w:author="Groot, Karina de" w:date="2024-08-13T11:20:00Z" w16du:dateUtc="2024-08-13T09:20:00Z"/>
                <w:rStyle w:val="eop"/>
                <w:sz w:val="16"/>
                <w:szCs w:val="16"/>
              </w:rPr>
            </w:pPr>
          </w:p>
          <w:p w14:paraId="43A3A67C" w14:textId="77777777" w:rsidR="00085A70" w:rsidRDefault="00085A70" w:rsidP="00085A70">
            <w:pPr>
              <w:spacing w:after="0"/>
              <w:rPr>
                <w:ins w:id="2090" w:author="Groot, Karina de" w:date="2024-08-13T11:20:00Z" w16du:dateUtc="2024-08-13T09:20:00Z"/>
                <w:rStyle w:val="normaltextrun"/>
                <w:rFonts w:cs="Arial"/>
                <w:sz w:val="16"/>
                <w:szCs w:val="16"/>
              </w:rPr>
            </w:pPr>
            <w:ins w:id="2091" w:author="Groot, Karina de" w:date="2024-08-13T11:20:00Z" w16du:dateUtc="2024-08-13T09:20:00Z">
              <w:r w:rsidRPr="00364C05">
                <w:rPr>
                  <w:rStyle w:val="eop"/>
                  <w:sz w:val="16"/>
                  <w:szCs w:val="16"/>
                </w:rPr>
                <w:t xml:space="preserve">De tekst </w:t>
              </w:r>
              <w:r w:rsidRPr="00364C05">
                <w:rPr>
                  <w:rStyle w:val="normaltextrun"/>
                  <w:rFonts w:cs="Arial"/>
                  <w:color w:val="7030A0"/>
                  <w:sz w:val="16"/>
                  <w:szCs w:val="16"/>
                </w:rPr>
                <w:t xml:space="preserve">sub </w:t>
              </w:r>
              <w:r w:rsidRPr="00364C05">
                <w:rPr>
                  <w:rStyle w:val="normaltextrun"/>
                  <w:rFonts w:cs="Arial"/>
                  <w:sz w:val="16"/>
                  <w:szCs w:val="16"/>
                </w:rPr>
                <w:t xml:space="preserve">wordt </w:t>
              </w:r>
              <w:r w:rsidRPr="00E00DB8">
                <w:rPr>
                  <w:rStyle w:val="normaltextrun"/>
                  <w:rFonts w:cs="Arial"/>
                  <w:sz w:val="16"/>
                  <w:szCs w:val="16"/>
                </w:rPr>
                <w:t xml:space="preserve">alleen </w:t>
              </w:r>
              <w:r w:rsidRPr="00364C05">
                <w:rPr>
                  <w:rStyle w:val="normaltextrun"/>
                  <w:rFonts w:cs="Arial"/>
                  <w:sz w:val="16"/>
                  <w:szCs w:val="16"/>
                </w:rPr>
                <w:t>getoond als er</w:t>
              </w:r>
              <w:r w:rsidRPr="00E00DB8">
                <w:rPr>
                  <w:rStyle w:val="normaltextrun"/>
                  <w:rFonts w:cs="Arial"/>
                  <w:sz w:val="16"/>
                  <w:szCs w:val="16"/>
                </w:rPr>
                <w:t xml:space="preserve"> </w:t>
              </w:r>
              <w:r w:rsidRPr="00364C05">
                <w:rPr>
                  <w:snapToGrid/>
                  <w:kern w:val="0"/>
                  <w:sz w:val="16"/>
                  <w:szCs w:val="16"/>
                  <w:lang w:eastAsia="nl-NL"/>
                </w:rPr>
                <w:t>persoonRef’s</w:t>
              </w:r>
              <w:r w:rsidRPr="00E00DB8">
                <w:rPr>
                  <w:rFonts w:cs="Arial"/>
                  <w:snapToGrid/>
                  <w:kern w:val="0"/>
                  <w:sz w:val="16"/>
                  <w:szCs w:val="16"/>
                  <w:lang w:eastAsia="nl-NL"/>
                </w:rPr>
                <w:t xml:space="preserve"> </w:t>
              </w:r>
              <w:r w:rsidRPr="00E00DB8">
                <w:rPr>
                  <w:rStyle w:val="normaltextrun"/>
                  <w:rFonts w:cs="Arial"/>
                  <w:sz w:val="16"/>
                  <w:szCs w:val="16"/>
                </w:rPr>
                <w:t xml:space="preserve">zijn opgenomen naar personen die genoemd worden onder de alinea’s </w:t>
              </w:r>
              <w:r w:rsidRPr="00085A70">
                <w:rPr>
                  <w:rStyle w:val="normaltextrun"/>
                  <w:rFonts w:cs="Arial"/>
                  <w:color w:val="7030A0"/>
                  <w:sz w:val="16"/>
                  <w:szCs w:val="16"/>
                  <w:rPrChange w:id="2092" w:author="Groot, Karina de" w:date="2024-08-13T11:21:00Z" w16du:dateUtc="2024-08-13T09:21:00Z">
                    <w:rPr>
                      <w:rStyle w:val="normaltextrun"/>
                      <w:rFonts w:cs="Arial"/>
                      <w:sz w:val="16"/>
                      <w:szCs w:val="16"/>
                    </w:rPr>
                  </w:rPrChange>
                </w:rPr>
                <w:t xml:space="preserve">ERGENAMEN </w:t>
              </w:r>
              <w:r w:rsidRPr="00E00DB8">
                <w:rPr>
                  <w:rStyle w:val="normaltextrun"/>
                  <w:rFonts w:cs="Arial"/>
                  <w:sz w:val="16"/>
                  <w:szCs w:val="16"/>
                </w:rPr>
                <w:t xml:space="preserve">of </w:t>
              </w:r>
              <w:r w:rsidRPr="00085A70">
                <w:rPr>
                  <w:rStyle w:val="normaltextrun"/>
                  <w:rFonts w:cs="Arial"/>
                  <w:color w:val="7030A0"/>
                  <w:sz w:val="16"/>
                  <w:szCs w:val="16"/>
                  <w:rPrChange w:id="2093" w:author="Groot, Karina de" w:date="2024-08-13T11:21:00Z" w16du:dateUtc="2024-08-13T09:21:00Z">
                    <w:rPr>
                      <w:rStyle w:val="normaltextrun"/>
                      <w:rFonts w:cs="Arial"/>
                      <w:sz w:val="16"/>
                      <w:szCs w:val="16"/>
                    </w:rPr>
                  </w:rPrChange>
                </w:rPr>
                <w:t>AFSTAMMELINGEN</w:t>
              </w:r>
              <w:r w:rsidRPr="00E00DB8">
                <w:rPr>
                  <w:rStyle w:val="normaltextrun"/>
                  <w:rFonts w:cs="Arial"/>
                  <w:sz w:val="16"/>
                  <w:szCs w:val="16"/>
                </w:rPr>
                <w:t>. Alle personen die genoemd worden moeten wel uit een en de zelfde alinea komen. Er kan dus geen combinatie gemaakt worden</w:t>
              </w:r>
              <w:r>
                <w:rPr>
                  <w:rStyle w:val="normaltextrun"/>
                  <w:rFonts w:cs="Arial"/>
                  <w:sz w:val="16"/>
                  <w:szCs w:val="16"/>
                </w:rPr>
                <w:t>:</w:t>
              </w:r>
            </w:ins>
          </w:p>
          <w:p w14:paraId="73D760A3" w14:textId="1048E682" w:rsidR="00142D31" w:rsidRDefault="00085A70" w:rsidP="00085A70">
            <w:pPr>
              <w:spacing w:after="0"/>
              <w:rPr>
                <w:ins w:id="2094" w:author="Groot, Karina de" w:date="2024-08-13T11:58:00Z" w16du:dateUtc="2024-08-13T09:58:00Z"/>
                <w:rStyle w:val="eop"/>
                <w:sz w:val="16"/>
                <w:szCs w:val="16"/>
              </w:rPr>
            </w:pPr>
            <w:ins w:id="2095" w:author="Groot, Karina de" w:date="2024-08-13T11:20:00Z" w16du:dateUtc="2024-08-13T09:20:00Z">
              <w:r w:rsidRPr="00364C05">
                <w:rPr>
                  <w:rStyle w:val="eop"/>
                  <w:sz w:val="16"/>
                  <w:szCs w:val="16"/>
                </w:rPr>
                <w:t>.//StukdeelVVE/</w:t>
              </w:r>
            </w:ins>
            <w:ins w:id="2096" w:author="Groot, Karina de" w:date="2024-08-13T12:00:00Z" w16du:dateUtc="2024-08-13T10:00:00Z">
              <w:r w:rsidR="007B74F5">
                <w:t>aanvaardingen/</w:t>
              </w:r>
            </w:ins>
            <w:ins w:id="2097" w:author="Groot, Karina de" w:date="2024-08-13T11:59:00Z" w16du:dateUtc="2024-08-13T09:59:00Z">
              <w:r w:rsidR="007B74F5" w:rsidRPr="00CA2126">
                <w:rPr>
                  <w:rStyle w:val="eop"/>
                  <w:rFonts w:cs="Arial"/>
                  <w:sz w:val="16"/>
                  <w:szCs w:val="16"/>
                </w:rPr>
                <w:t>beneficiaireOnderBewind</w:t>
              </w:r>
              <w:r w:rsidR="007B74F5" w:rsidRPr="00364C05">
                <w:rPr>
                  <w:rStyle w:val="eop"/>
                  <w:sz w:val="16"/>
                  <w:szCs w:val="16"/>
                </w:rPr>
                <w:t xml:space="preserve"> </w:t>
              </w:r>
            </w:ins>
            <w:ins w:id="2098" w:author="Groot, Karina de" w:date="2024-08-13T11:20:00Z" w16du:dateUtc="2024-08-13T09:20:00Z">
              <w:r w:rsidRPr="00364C05">
                <w:rPr>
                  <w:rStyle w:val="eop"/>
                  <w:sz w:val="16"/>
                  <w:szCs w:val="16"/>
                </w:rPr>
                <w:t>/subs</w:t>
              </w:r>
            </w:ins>
          </w:p>
          <w:p w14:paraId="7836AFFF" w14:textId="0B269DD5" w:rsidR="00085A70" w:rsidRDefault="00142D31" w:rsidP="00085A70">
            <w:pPr>
              <w:spacing w:after="0"/>
              <w:rPr>
                <w:ins w:id="2099" w:author="Groot, Karina de" w:date="2024-08-13T14:06:00Z" w16du:dateUtc="2024-08-13T12:06:00Z"/>
                <w:sz w:val="16"/>
                <w:szCs w:val="16"/>
              </w:rPr>
            </w:pPr>
            <w:ins w:id="2100" w:author="Groot, Karina de" w:date="2024-08-13T11:58:00Z" w16du:dateUtc="2024-08-13T09:58:00Z">
              <w:r>
                <w:rPr>
                  <w:rStyle w:val="eop"/>
                  <w:sz w:val="16"/>
                  <w:szCs w:val="16"/>
                </w:rPr>
                <w:t>./</w:t>
              </w:r>
            </w:ins>
            <w:ins w:id="2101" w:author="Groot, Karina de" w:date="2024-08-13T11:20:00Z" w16du:dateUtc="2024-08-13T09:20:00Z">
              <w:r w:rsidR="00085A70" w:rsidRPr="00364C05">
                <w:rPr>
                  <w:rStyle w:val="eop"/>
                  <w:sz w:val="16"/>
                  <w:szCs w:val="16"/>
                </w:rPr>
                <w:t>/persoonRef [</w:t>
              </w:r>
              <w:r w:rsidR="00085A70" w:rsidRPr="002C1DE1">
                <w:rPr>
                  <w:sz w:val="16"/>
                  <w:szCs w:val="16"/>
                </w:rPr>
                <w:t>xlink:href= ‘’id]</w:t>
              </w:r>
            </w:ins>
          </w:p>
          <w:p w14:paraId="0B4A9611" w14:textId="77777777" w:rsidR="002B2580" w:rsidRDefault="002B2580" w:rsidP="00085A70">
            <w:pPr>
              <w:spacing w:after="0"/>
              <w:rPr>
                <w:ins w:id="2102" w:author="Groot, Karina de" w:date="2024-08-13T14:06:00Z" w16du:dateUtc="2024-08-13T12:06:00Z"/>
                <w:sz w:val="16"/>
                <w:szCs w:val="16"/>
              </w:rPr>
            </w:pPr>
          </w:p>
          <w:p w14:paraId="3285D4BC" w14:textId="77777777" w:rsidR="002B2580" w:rsidRPr="00441BC1" w:rsidRDefault="002B2580" w:rsidP="002B2580">
            <w:pPr>
              <w:spacing w:after="0"/>
              <w:rPr>
                <w:ins w:id="2103" w:author="Groot, Karina de" w:date="2024-08-13T14:07:00Z" w16du:dateUtc="2024-08-13T12:07:00Z"/>
                <w:rStyle w:val="normaltextrun"/>
                <w:rFonts w:cs="Arial"/>
                <w:color w:val="008200"/>
                <w:sz w:val="16"/>
                <w:szCs w:val="16"/>
                <w:u w:val="single"/>
              </w:rPr>
            </w:pPr>
            <w:ins w:id="2104" w:author="Groot, Karina de" w:date="2024-08-13T14:07:00Z" w16du:dateUtc="2024-08-13T12:07:00Z">
              <w:r w:rsidRPr="00441BC1">
                <w:rPr>
                  <w:rStyle w:val="eop"/>
                  <w:sz w:val="16"/>
                  <w:szCs w:val="16"/>
                  <w:u w:val="single"/>
                </w:rPr>
                <w:t xml:space="preserve">Mapping tonen </w:t>
              </w:r>
              <w:r w:rsidRPr="00441BC1">
                <w:rPr>
                  <w:rStyle w:val="normaltextrun"/>
                  <w:rFonts w:cs="Arial"/>
                  <w:color w:val="008200"/>
                  <w:sz w:val="16"/>
                  <w:szCs w:val="16"/>
                  <w:u w:val="single"/>
                </w:rPr>
                <w:t>erfgenaam</w:t>
              </w:r>
              <w:r w:rsidRPr="00441BC1">
                <w:rPr>
                  <w:rStyle w:val="normaltextrun"/>
                  <w:rFonts w:cs="Arial"/>
                  <w:sz w:val="16"/>
                  <w:szCs w:val="16"/>
                  <w:u w:val="single"/>
                </w:rPr>
                <w:t>/</w:t>
              </w:r>
              <w:r w:rsidRPr="00441BC1">
                <w:rPr>
                  <w:rStyle w:val="normaltextrun"/>
                  <w:rFonts w:cs="Arial"/>
                  <w:color w:val="008200"/>
                  <w:sz w:val="16"/>
                  <w:szCs w:val="16"/>
                  <w:u w:val="single"/>
                </w:rPr>
                <w:t>erfgename</w:t>
              </w:r>
              <w:r>
                <w:rPr>
                  <w:rStyle w:val="normaltextrun"/>
                  <w:rFonts w:cs="Arial"/>
                  <w:sz w:val="16"/>
                  <w:szCs w:val="16"/>
                  <w:u w:val="single"/>
                </w:rPr>
                <w:t>/</w:t>
              </w:r>
              <w:r w:rsidRPr="00441BC1">
                <w:rPr>
                  <w:rStyle w:val="normaltextrun"/>
                  <w:rFonts w:cs="Arial"/>
                  <w:color w:val="008200"/>
                  <w:sz w:val="16"/>
                  <w:szCs w:val="16"/>
                  <w:u w:val="single"/>
                </w:rPr>
                <w:t>erfgenamen:</w:t>
              </w:r>
            </w:ins>
          </w:p>
          <w:p w14:paraId="533EF41B" w14:textId="7B492D13" w:rsidR="002B2580" w:rsidRPr="00931A96" w:rsidRDefault="002B2580" w:rsidP="002B2580">
            <w:pPr>
              <w:spacing w:after="0"/>
              <w:rPr>
                <w:ins w:id="2105" w:author="Groot, Karina de" w:date="2024-08-13T14:07:00Z" w16du:dateUtc="2024-08-13T12:07:00Z"/>
                <w:rStyle w:val="eop"/>
                <w:rFonts w:cs="Arial"/>
                <w:sz w:val="16"/>
                <w:szCs w:val="16"/>
              </w:rPr>
            </w:pPr>
            <w:ins w:id="2106" w:author="Groot, Karina de" w:date="2024-08-13T14:07:00Z" w16du:dateUtc="2024-08-13T12:07:00Z">
              <w:r w:rsidRPr="00931A96">
                <w:rPr>
                  <w:rStyle w:val="eop"/>
                  <w:rFonts w:cs="Arial"/>
                  <w:sz w:val="16"/>
                  <w:szCs w:val="16"/>
                </w:rPr>
                <w:t>//IMKAD_AangebodenStuk/stukdeelVVE/</w:t>
              </w:r>
              <w:r w:rsidRPr="00301919">
                <w:rPr>
                  <w:rStyle w:val="eop"/>
                  <w:rFonts w:cs="Arial"/>
                  <w:sz w:val="16"/>
                  <w:szCs w:val="16"/>
                </w:rPr>
                <w:t>aanvaardingen</w:t>
              </w:r>
              <w:r>
                <w:rPr>
                  <w:rStyle w:val="eop"/>
                  <w:rFonts w:cs="Arial"/>
                  <w:sz w:val="16"/>
                  <w:szCs w:val="16"/>
                </w:rPr>
                <w:t>/</w:t>
              </w:r>
              <w:r w:rsidRPr="00CA2126">
                <w:rPr>
                  <w:rStyle w:val="eop"/>
                  <w:rFonts w:cs="Arial"/>
                  <w:sz w:val="16"/>
                  <w:szCs w:val="16"/>
                </w:rPr>
                <w:t>beneficiaireOnderBewind</w:t>
              </w:r>
              <w:r w:rsidRPr="00931A96">
                <w:rPr>
                  <w:rStyle w:val="eop"/>
                  <w:rFonts w:cs="Arial"/>
                  <w:sz w:val="16"/>
                  <w:szCs w:val="16"/>
                </w:rPr>
                <w:t>/tekstkeuze</w:t>
              </w:r>
            </w:ins>
          </w:p>
          <w:p w14:paraId="31279869" w14:textId="77777777" w:rsidR="002B2580" w:rsidRDefault="002B2580" w:rsidP="002B2580">
            <w:pPr>
              <w:spacing w:after="0"/>
              <w:rPr>
                <w:ins w:id="2107" w:author="Groot, Karina de" w:date="2024-08-13T14:07:00Z" w16du:dateUtc="2024-08-13T12:07:00Z"/>
                <w:rStyle w:val="eop"/>
                <w:sz w:val="16"/>
                <w:szCs w:val="16"/>
              </w:rPr>
            </w:pPr>
            <w:ins w:id="2108" w:author="Groot, Karina de" w:date="2024-08-13T14:07:00Z" w16du:dateUtc="2024-08-13T12:07:00Z">
              <w:r>
                <w:rPr>
                  <w:rStyle w:val="eop"/>
                  <w:sz w:val="16"/>
                  <w:szCs w:val="16"/>
                </w:rPr>
                <w:t>.//tagNaam (k_</w:t>
              </w:r>
              <w:r w:rsidRPr="00F53D87">
                <w:rPr>
                  <w:rStyle w:val="eop"/>
                  <w:sz w:val="16"/>
                  <w:szCs w:val="16"/>
                </w:rPr>
                <w:t>Erfgenamen</w:t>
              </w:r>
              <w:r>
                <w:rPr>
                  <w:rStyle w:val="eop"/>
                  <w:sz w:val="16"/>
                  <w:szCs w:val="16"/>
                </w:rPr>
                <w:t>)</w:t>
              </w:r>
            </w:ins>
          </w:p>
          <w:p w14:paraId="570EBD80" w14:textId="77777777" w:rsidR="002B2580" w:rsidRDefault="002B2580" w:rsidP="002B2580">
            <w:pPr>
              <w:spacing w:after="0"/>
              <w:rPr>
                <w:ins w:id="2109" w:author="Groot, Karina de" w:date="2024-08-13T14:07:00Z" w16du:dateUtc="2024-08-13T12:07:00Z"/>
                <w:rStyle w:val="eop"/>
                <w:sz w:val="16"/>
                <w:szCs w:val="16"/>
              </w:rPr>
            </w:pPr>
            <w:ins w:id="2110" w:author="Groot, Karina de" w:date="2024-08-13T14:07:00Z" w16du:dateUtc="2024-08-13T12:07:00Z">
              <w:r>
                <w:rPr>
                  <w:rStyle w:val="eop"/>
                  <w:sz w:val="16"/>
                  <w:szCs w:val="16"/>
                </w:rPr>
                <w:t>.//tekst (‘erfgenaam’, ‘erfgename’, ‘erfgenamen’)</w:t>
              </w:r>
            </w:ins>
          </w:p>
          <w:p w14:paraId="1BCE5187" w14:textId="77777777" w:rsidR="00D529E6" w:rsidRDefault="00D529E6">
            <w:pPr>
              <w:spacing w:after="0" w:line="276" w:lineRule="auto"/>
              <w:rPr>
                <w:ins w:id="2111" w:author="Groot, Karina de" w:date="2024-08-07T14:29:00Z" w16du:dateUtc="2024-08-07T12:29:00Z"/>
                <w:rStyle w:val="eop"/>
              </w:rPr>
              <w:pPrChange w:id="2112" w:author="Groot, Karina de" w:date="2024-08-13T13:22:00Z" w16du:dateUtc="2024-08-13T11:22:00Z">
                <w:pPr>
                  <w:spacing w:after="0" w:line="276" w:lineRule="auto"/>
                  <w:ind w:left="184" w:hanging="184"/>
                </w:pPr>
              </w:pPrChange>
            </w:pPr>
          </w:p>
          <w:p w14:paraId="111179B0" w14:textId="1A9993D0" w:rsidR="00F01892" w:rsidRPr="0041329A" w:rsidRDefault="00F01892" w:rsidP="00F01892">
            <w:pPr>
              <w:spacing w:after="0"/>
              <w:rPr>
                <w:ins w:id="2113" w:author="Groot, Karina de" w:date="2024-08-07T14:29:00Z" w16du:dateUtc="2024-08-07T12:29:00Z"/>
                <w:sz w:val="16"/>
                <w:szCs w:val="16"/>
                <w:u w:val="single"/>
              </w:rPr>
            </w:pPr>
            <w:ins w:id="2114" w:author="Groot, Karina de" w:date="2024-08-07T14:29:00Z" w16du:dateUtc="2024-08-07T12:29:00Z">
              <w:r w:rsidRPr="0041329A">
                <w:rPr>
                  <w:sz w:val="16"/>
                  <w:szCs w:val="16"/>
                  <w:u w:val="single"/>
                </w:rPr>
                <w:t>Mapping koppelen perso</w:t>
              </w:r>
              <w:r>
                <w:rPr>
                  <w:sz w:val="16"/>
                  <w:szCs w:val="16"/>
                  <w:u w:val="single"/>
                </w:rPr>
                <w:t>nalia van de persoon die onder bewind staat</w:t>
              </w:r>
              <w:r w:rsidRPr="0041329A">
                <w:rPr>
                  <w:sz w:val="16"/>
                  <w:szCs w:val="16"/>
                  <w:u w:val="single"/>
                </w:rPr>
                <w:t>:</w:t>
              </w:r>
            </w:ins>
          </w:p>
          <w:p w14:paraId="66761F0A" w14:textId="3A99F1F2" w:rsidR="00F01892" w:rsidRDefault="00F01892" w:rsidP="00F01892">
            <w:pPr>
              <w:spacing w:after="0"/>
              <w:rPr>
                <w:ins w:id="2115" w:author="Groot, Karina de" w:date="2024-08-07T14:31:00Z" w16du:dateUtc="2024-08-07T12:31:00Z"/>
                <w:sz w:val="16"/>
                <w:szCs w:val="16"/>
              </w:rPr>
            </w:pPr>
            <w:ins w:id="2116" w:author="Groot, Karina de" w:date="2024-08-07T14:29:00Z" w16du:dateUtc="2024-08-07T12:29:00Z">
              <w:r w:rsidRPr="0041329A">
                <w:rPr>
                  <w:rStyle w:val="eop"/>
                  <w:rFonts w:cs="Arial"/>
                  <w:sz w:val="16"/>
                  <w:szCs w:val="16"/>
                </w:rPr>
                <w:t>//IMKAD_AangebodenStuk/stukdeelVVE/</w:t>
              </w:r>
              <w:r>
                <w:rPr>
                  <w:rStyle w:val="eop"/>
                  <w:rFonts w:cs="Arial"/>
                  <w:sz w:val="16"/>
                  <w:szCs w:val="16"/>
                </w:rPr>
                <w:t>aanvaarding</w:t>
              </w:r>
            </w:ins>
            <w:ins w:id="2117" w:author="Groot, Karina de" w:date="2024-08-07T15:42:00Z" w16du:dateUtc="2024-08-07T13:42:00Z">
              <w:r w:rsidR="00D73D68">
                <w:rPr>
                  <w:rStyle w:val="eop"/>
                  <w:rFonts w:cs="Arial"/>
                  <w:sz w:val="16"/>
                  <w:szCs w:val="16"/>
                </w:rPr>
                <w:t>en/</w:t>
              </w:r>
              <w:r w:rsidR="00D73D68" w:rsidRPr="00085A70">
                <w:rPr>
                  <w:rStyle w:val="eop"/>
                  <w:rFonts w:cs="Arial"/>
                  <w:sz w:val="16"/>
                  <w:szCs w:val="16"/>
                </w:rPr>
                <w:t>beneficiaireOnderBewind</w:t>
              </w:r>
            </w:ins>
            <w:ins w:id="2118" w:author="Groot, Karina de" w:date="2024-08-07T14:29:00Z" w16du:dateUtc="2024-08-07T12:29:00Z">
              <w:r w:rsidRPr="00085A70">
                <w:rPr>
                  <w:rStyle w:val="eop"/>
                  <w:rFonts w:cs="Arial"/>
                  <w:sz w:val="16"/>
                  <w:szCs w:val="16"/>
                </w:rPr>
                <w:t>/</w:t>
              </w:r>
            </w:ins>
            <w:ins w:id="2119" w:author="Groot, Karina de" w:date="2024-08-13T11:18:00Z" w16du:dateUtc="2024-08-13T09:18:00Z">
              <w:r w:rsidR="00085A70" w:rsidRPr="00085A70">
                <w:rPr>
                  <w:sz w:val="16"/>
                  <w:szCs w:val="16"/>
                  <w:rPrChange w:id="2120" w:author="Groot, Karina de" w:date="2024-08-13T11:18:00Z" w16du:dateUtc="2024-08-13T09:18:00Z">
                    <w:rPr/>
                  </w:rPrChange>
                </w:rPr>
                <w:t>persoon</w:t>
              </w:r>
            </w:ins>
            <w:ins w:id="2121" w:author="Groot, Karina de" w:date="2024-08-13T11:14:00Z" w16du:dateUtc="2024-08-13T09:14:00Z">
              <w:r w:rsidR="00D20C15" w:rsidRPr="00085A70">
                <w:rPr>
                  <w:rStyle w:val="eop"/>
                  <w:rFonts w:cs="Arial"/>
                  <w:sz w:val="16"/>
                  <w:szCs w:val="16"/>
                </w:rPr>
                <w:t>Ref</w:t>
              </w:r>
              <w:r w:rsidR="00D20C15" w:rsidRPr="00D20C15">
                <w:rPr>
                  <w:rStyle w:val="eop"/>
                  <w:rFonts w:cs="Arial"/>
                  <w:sz w:val="16"/>
                  <w:szCs w:val="16"/>
                </w:rPr>
                <w:t xml:space="preserve"> </w:t>
              </w:r>
            </w:ins>
            <w:ins w:id="2122" w:author="Groot, Karina de" w:date="2024-08-07T14:29:00Z" w16du:dateUtc="2024-08-07T12:29:00Z">
              <w:r w:rsidRPr="0041329A">
                <w:rPr>
                  <w:sz w:val="16"/>
                  <w:szCs w:val="16"/>
                </w:rPr>
                <w:t xml:space="preserve">[xlink:href= </w:t>
              </w:r>
              <w:r>
                <w:rPr>
                  <w:sz w:val="16"/>
                  <w:szCs w:val="16"/>
                </w:rPr>
                <w:t>‘’</w:t>
              </w:r>
              <w:r w:rsidRPr="0041329A">
                <w:rPr>
                  <w:sz w:val="16"/>
                  <w:szCs w:val="16"/>
                </w:rPr>
                <w:t xml:space="preserve">id van </w:t>
              </w:r>
              <w:r w:rsidRPr="00212AA3">
                <w:rPr>
                  <w:sz w:val="16"/>
                  <w:szCs w:val="16"/>
                </w:rPr>
                <w:t xml:space="preserve">de persoon die onder </w:t>
              </w:r>
              <w:r>
                <w:rPr>
                  <w:sz w:val="16"/>
                  <w:szCs w:val="16"/>
                </w:rPr>
                <w:t xml:space="preserve">bewind </w:t>
              </w:r>
              <w:r w:rsidRPr="00212AA3">
                <w:rPr>
                  <w:sz w:val="16"/>
                  <w:szCs w:val="16"/>
                </w:rPr>
                <w:t>staat]</w:t>
              </w:r>
            </w:ins>
          </w:p>
          <w:p w14:paraId="1A530C2C" w14:textId="77777777" w:rsidR="00507A1F" w:rsidRDefault="00507A1F" w:rsidP="00F01892">
            <w:pPr>
              <w:spacing w:after="0"/>
              <w:rPr>
                <w:ins w:id="2123" w:author="Groot, Karina de" w:date="2024-08-07T14:31:00Z" w16du:dateUtc="2024-08-07T12:31:00Z"/>
                <w:sz w:val="16"/>
                <w:szCs w:val="16"/>
              </w:rPr>
            </w:pPr>
          </w:p>
          <w:p w14:paraId="54C0277E" w14:textId="0A30505D" w:rsidR="00507A1F" w:rsidRPr="0041329A" w:rsidRDefault="00507A1F" w:rsidP="00507A1F">
            <w:pPr>
              <w:spacing w:after="0"/>
              <w:rPr>
                <w:ins w:id="2124" w:author="Groot, Karina de" w:date="2024-08-07T14:31:00Z" w16du:dateUtc="2024-08-07T12:31:00Z"/>
                <w:sz w:val="16"/>
                <w:szCs w:val="16"/>
                <w:u w:val="single"/>
              </w:rPr>
            </w:pPr>
            <w:ins w:id="2125" w:author="Groot, Karina de" w:date="2024-08-07T14:31:00Z" w16du:dateUtc="2024-08-07T12:31:00Z">
              <w:r w:rsidRPr="0041329A">
                <w:rPr>
                  <w:sz w:val="16"/>
                  <w:szCs w:val="16"/>
                  <w:u w:val="single"/>
                </w:rPr>
                <w:t xml:space="preserve">Mapping koppelen </w:t>
              </w:r>
              <w:r>
                <w:rPr>
                  <w:sz w:val="16"/>
                  <w:szCs w:val="16"/>
                  <w:u w:val="single"/>
                </w:rPr>
                <w:t>gegevens van de bewindvoerder</w:t>
              </w:r>
              <w:r w:rsidRPr="0041329A">
                <w:rPr>
                  <w:sz w:val="16"/>
                  <w:szCs w:val="16"/>
                  <w:u w:val="single"/>
                </w:rPr>
                <w:t>:</w:t>
              </w:r>
            </w:ins>
          </w:p>
          <w:p w14:paraId="6AB80209" w14:textId="242A812D" w:rsidR="00507A1F" w:rsidRDefault="00507A1F" w:rsidP="00507A1F">
            <w:pPr>
              <w:spacing w:after="0"/>
              <w:rPr>
                <w:ins w:id="2126" w:author="Groot, Karina de" w:date="2024-08-07T14:40:00Z" w16du:dateUtc="2024-08-07T12:40:00Z"/>
                <w:sz w:val="16"/>
                <w:szCs w:val="16"/>
              </w:rPr>
            </w:pPr>
            <w:ins w:id="2127" w:author="Groot, Karina de" w:date="2024-08-07T14:31:00Z" w16du:dateUtc="2024-08-07T12:31:00Z">
              <w:r w:rsidRPr="0041329A">
                <w:rPr>
                  <w:rStyle w:val="eop"/>
                  <w:rFonts w:cs="Arial"/>
                  <w:sz w:val="16"/>
                  <w:szCs w:val="16"/>
                </w:rPr>
                <w:t>//IMKAD_AangebodenStuk/stukdeelVVE/</w:t>
              </w:r>
              <w:r>
                <w:rPr>
                  <w:rStyle w:val="eop"/>
                  <w:rFonts w:cs="Arial"/>
                  <w:sz w:val="16"/>
                  <w:szCs w:val="16"/>
                </w:rPr>
                <w:t>aanvaarding</w:t>
              </w:r>
            </w:ins>
            <w:ins w:id="2128" w:author="Groot, Karina de" w:date="2024-08-07T15:42:00Z" w16du:dateUtc="2024-08-07T13:42:00Z">
              <w:r w:rsidR="006A4E23">
                <w:rPr>
                  <w:rStyle w:val="eop"/>
                  <w:rFonts w:cs="Arial"/>
                  <w:sz w:val="16"/>
                  <w:szCs w:val="16"/>
                </w:rPr>
                <w:t>en/</w:t>
              </w:r>
              <w:r w:rsidR="006A4E23" w:rsidRPr="006A4E23">
                <w:rPr>
                  <w:rStyle w:val="eop"/>
                  <w:rFonts w:cs="Arial"/>
                  <w:sz w:val="16"/>
                  <w:szCs w:val="16"/>
                </w:rPr>
                <w:t>beneficiaireOnderBewind</w:t>
              </w:r>
            </w:ins>
            <w:ins w:id="2129" w:author="Groot, Karina de" w:date="2024-08-07T14:31:00Z" w16du:dateUtc="2024-08-07T12:31:00Z">
              <w:r>
                <w:rPr>
                  <w:rStyle w:val="eop"/>
                  <w:rFonts w:cs="Arial"/>
                  <w:sz w:val="16"/>
                  <w:szCs w:val="16"/>
                </w:rPr>
                <w:t>/persoon</w:t>
              </w:r>
              <w:r w:rsidRPr="0041329A">
                <w:rPr>
                  <w:rStyle w:val="eop"/>
                  <w:sz w:val="16"/>
                  <w:szCs w:val="16"/>
                </w:rPr>
                <w:t>Ref</w:t>
              </w:r>
              <w:r w:rsidRPr="0041329A">
                <w:rPr>
                  <w:sz w:val="16"/>
                  <w:szCs w:val="16"/>
                </w:rPr>
                <w:t xml:space="preserve"> [xlink:href= </w:t>
              </w:r>
              <w:r>
                <w:rPr>
                  <w:sz w:val="16"/>
                  <w:szCs w:val="16"/>
                </w:rPr>
                <w:t>‘’</w:t>
              </w:r>
              <w:r w:rsidRPr="0041329A">
                <w:rPr>
                  <w:sz w:val="16"/>
                  <w:szCs w:val="16"/>
                </w:rPr>
                <w:t xml:space="preserve">id van </w:t>
              </w:r>
              <w:r w:rsidRPr="00212AA3">
                <w:rPr>
                  <w:sz w:val="16"/>
                  <w:szCs w:val="16"/>
                </w:rPr>
                <w:t xml:space="preserve">de </w:t>
              </w:r>
              <w:r w:rsidRPr="004A60F6">
                <w:rPr>
                  <w:sz w:val="16"/>
                  <w:szCs w:val="16"/>
                </w:rPr>
                <w:t>b</w:t>
              </w:r>
              <w:r w:rsidRPr="002369D3">
                <w:rPr>
                  <w:sz w:val="16"/>
                  <w:szCs w:val="16"/>
                </w:rPr>
                <w:t>ewindvoerder</w:t>
              </w:r>
              <w:r w:rsidRPr="00212AA3">
                <w:rPr>
                  <w:sz w:val="16"/>
                  <w:szCs w:val="16"/>
                </w:rPr>
                <w:t>]</w:t>
              </w:r>
            </w:ins>
          </w:p>
          <w:p w14:paraId="4A90A5A3" w14:textId="77777777" w:rsidR="00E614FB" w:rsidRDefault="00E614FB" w:rsidP="00507A1F">
            <w:pPr>
              <w:spacing w:after="0"/>
              <w:rPr>
                <w:ins w:id="2130" w:author="Groot, Karina de" w:date="2024-08-07T14:40:00Z" w16du:dateUtc="2024-08-07T12:40:00Z"/>
                <w:sz w:val="16"/>
                <w:szCs w:val="16"/>
              </w:rPr>
            </w:pPr>
          </w:p>
          <w:p w14:paraId="73EA1616" w14:textId="77777777" w:rsidR="00E614FB" w:rsidRPr="0041329A" w:rsidRDefault="00E614FB" w:rsidP="00E614FB">
            <w:pPr>
              <w:spacing w:after="0"/>
              <w:rPr>
                <w:ins w:id="2131" w:author="Groot, Karina de" w:date="2024-08-07T14:40:00Z" w16du:dateUtc="2024-08-07T12:40:00Z"/>
                <w:rStyle w:val="eop"/>
                <w:rFonts w:cs="Arial"/>
                <w:sz w:val="16"/>
                <w:szCs w:val="16"/>
                <w:u w:val="single"/>
              </w:rPr>
            </w:pPr>
            <w:ins w:id="2132" w:author="Groot, Karina de" w:date="2024-08-07T14:40:00Z" w16du:dateUtc="2024-08-07T12:40:00Z">
              <w:r w:rsidRPr="00741785">
                <w:rPr>
                  <w:rStyle w:val="eop"/>
                  <w:rFonts w:cs="Arial"/>
                  <w:sz w:val="16"/>
                  <w:szCs w:val="16"/>
                  <w:u w:val="single"/>
                </w:rPr>
                <w:t xml:space="preserve">Mapping </w:t>
              </w:r>
              <w:r>
                <w:rPr>
                  <w:rStyle w:val="eop"/>
                  <w:rFonts w:cs="Arial"/>
                  <w:sz w:val="16"/>
                  <w:szCs w:val="16"/>
                  <w:u w:val="single"/>
                </w:rPr>
                <w:t>personen</w:t>
              </w:r>
              <w:r w:rsidRPr="0041329A">
                <w:rPr>
                  <w:rStyle w:val="eop"/>
                  <w:rFonts w:cs="Arial"/>
                  <w:sz w:val="16"/>
                  <w:szCs w:val="16"/>
                  <w:u w:val="single"/>
                </w:rPr>
                <w:t>:</w:t>
              </w:r>
            </w:ins>
          </w:p>
          <w:p w14:paraId="765E4F96" w14:textId="77777777" w:rsidR="00E614FB" w:rsidRPr="0041329A" w:rsidRDefault="00E614FB" w:rsidP="00E614FB">
            <w:pPr>
              <w:autoSpaceDE w:val="0"/>
              <w:autoSpaceDN w:val="0"/>
              <w:adjustRightInd w:val="0"/>
              <w:spacing w:after="0"/>
              <w:rPr>
                <w:ins w:id="2133" w:author="Groot, Karina de" w:date="2024-08-07T14:40:00Z" w16du:dateUtc="2024-08-07T12:40:00Z"/>
                <w:sz w:val="16"/>
                <w:szCs w:val="16"/>
                <w:u w:val="single"/>
              </w:rPr>
            </w:pPr>
            <w:ins w:id="2134" w:author="Groot, Karina de" w:date="2024-08-07T14:40:00Z" w16du:dateUtc="2024-08-07T12:40:00Z">
              <w:r w:rsidRPr="0041329A">
                <w:rPr>
                  <w:sz w:val="16"/>
                  <w:szCs w:val="16"/>
                </w:rPr>
                <w:t>//IMKAD_AangebodenStuk/stukdeelVVE/opsommingPersonen/IMKAD_Persoon</w:t>
              </w:r>
            </w:ins>
          </w:p>
          <w:p w14:paraId="1B20289A" w14:textId="77777777" w:rsidR="00E614FB" w:rsidRDefault="00E614FB" w:rsidP="00E614FB">
            <w:pPr>
              <w:autoSpaceDE w:val="0"/>
              <w:autoSpaceDN w:val="0"/>
              <w:adjustRightInd w:val="0"/>
              <w:spacing w:after="0"/>
              <w:rPr>
                <w:ins w:id="2135" w:author="Groot, Karina de" w:date="2024-08-07T14:40:00Z" w16du:dateUtc="2024-08-07T12:40:00Z"/>
                <w:sz w:val="16"/>
                <w:szCs w:val="16"/>
              </w:rPr>
            </w:pPr>
            <w:ins w:id="2136" w:author="Groot, Karina de" w:date="2024-08-07T14:40:00Z" w16du:dateUtc="2024-08-07T12:40:00Z">
              <w:r w:rsidRPr="0041329A">
                <w:rPr>
                  <w:sz w:val="16"/>
                  <w:szCs w:val="16"/>
                </w:rPr>
                <w:t>- Voor mapping zie betreffende tekstblok</w:t>
              </w:r>
            </w:ins>
          </w:p>
          <w:p w14:paraId="3BC26035" w14:textId="77777777" w:rsidR="00E614FB" w:rsidRDefault="00E614FB" w:rsidP="00E614FB">
            <w:pPr>
              <w:autoSpaceDE w:val="0"/>
              <w:autoSpaceDN w:val="0"/>
              <w:adjustRightInd w:val="0"/>
              <w:spacing w:after="0"/>
              <w:rPr>
                <w:ins w:id="2137" w:author="Groot, Karina de" w:date="2024-08-07T14:40:00Z" w16du:dateUtc="2024-08-07T12:40:00Z"/>
                <w:sz w:val="16"/>
                <w:szCs w:val="16"/>
              </w:rPr>
            </w:pPr>
          </w:p>
          <w:p w14:paraId="2AF196F0" w14:textId="77777777" w:rsidR="00E614FB" w:rsidRPr="00955C39" w:rsidRDefault="00E614FB" w:rsidP="00E614FB">
            <w:pPr>
              <w:autoSpaceDE w:val="0"/>
              <w:autoSpaceDN w:val="0"/>
              <w:adjustRightInd w:val="0"/>
              <w:spacing w:after="0"/>
              <w:rPr>
                <w:ins w:id="2138" w:author="Groot, Karina de" w:date="2024-08-07T14:40:00Z" w16du:dateUtc="2024-08-07T12:40:00Z"/>
                <w:sz w:val="16"/>
                <w:szCs w:val="16"/>
                <w:u w:val="single"/>
              </w:rPr>
            </w:pPr>
            <w:ins w:id="2139" w:author="Groot, Karina de" w:date="2024-08-07T14:40:00Z" w16du:dateUtc="2024-08-07T12:40:00Z">
              <w:r w:rsidRPr="00955C39">
                <w:rPr>
                  <w:sz w:val="16"/>
                  <w:szCs w:val="16"/>
                  <w:u w:val="single"/>
                </w:rPr>
                <w:t>Mapping woonadres:</w:t>
              </w:r>
            </w:ins>
          </w:p>
          <w:p w14:paraId="11384C2F" w14:textId="77777777" w:rsidR="00E614FB" w:rsidRDefault="00E614FB" w:rsidP="00E614FB">
            <w:pPr>
              <w:autoSpaceDE w:val="0"/>
              <w:autoSpaceDN w:val="0"/>
              <w:adjustRightInd w:val="0"/>
              <w:spacing w:after="0"/>
              <w:rPr>
                <w:ins w:id="2140" w:author="Groot, Karina de" w:date="2024-08-07T14:40:00Z" w16du:dateUtc="2024-08-07T12:40:00Z"/>
                <w:sz w:val="16"/>
                <w:szCs w:val="16"/>
              </w:rPr>
            </w:pPr>
            <w:ins w:id="2141" w:author="Groot, Karina de" w:date="2024-08-07T14:40:00Z" w16du:dateUtc="2024-08-07T12:40:00Z">
              <w:r w:rsidRPr="006E4BC1">
                <w:rPr>
                  <w:sz w:val="16"/>
                  <w:szCs w:val="16"/>
                </w:rPr>
                <w:t>//IMKAD_AangebodenStuk</w:t>
              </w:r>
              <w:r>
                <w:rPr>
                  <w:sz w:val="16"/>
                  <w:szCs w:val="16"/>
                </w:rPr>
                <w:t>/stukdeelVVE/opsommingPersonen/IMKAD_Persoon/IMKAD_Woonlocatie</w:t>
              </w:r>
            </w:ins>
          </w:p>
          <w:p w14:paraId="37CF5621" w14:textId="77777777" w:rsidR="00E614FB" w:rsidRDefault="00E614FB" w:rsidP="00E614FB">
            <w:pPr>
              <w:spacing w:after="0"/>
              <w:rPr>
                <w:ins w:id="2142" w:author="Groot, Karina de" w:date="2024-08-07T14:40:00Z" w16du:dateUtc="2024-08-07T12:40:00Z"/>
                <w:sz w:val="16"/>
                <w:szCs w:val="16"/>
              </w:rPr>
            </w:pPr>
            <w:ins w:id="2143" w:author="Groot, Karina de" w:date="2024-08-07T14:40:00Z" w16du:dateUtc="2024-08-07T12:40:00Z">
              <w:r>
                <w:rPr>
                  <w:sz w:val="16"/>
                  <w:szCs w:val="16"/>
                </w:rPr>
                <w:t>- Voor mapping  zie betreffende tekstblok.</w:t>
              </w:r>
            </w:ins>
          </w:p>
          <w:p w14:paraId="47D7920A" w14:textId="77777777" w:rsidR="00E614FB" w:rsidRDefault="00E614FB" w:rsidP="00507A1F">
            <w:pPr>
              <w:spacing w:after="0"/>
              <w:rPr>
                <w:ins w:id="2144" w:author="Groot, Karina de" w:date="2024-08-13T13:23:00Z" w16du:dateUtc="2024-08-13T11:23:00Z"/>
                <w:sz w:val="16"/>
                <w:szCs w:val="16"/>
              </w:rPr>
            </w:pPr>
          </w:p>
          <w:p w14:paraId="413BA98C" w14:textId="77777777" w:rsidR="00322860" w:rsidRPr="00420AFD" w:rsidRDefault="00322860" w:rsidP="00322860">
            <w:pPr>
              <w:spacing w:after="0"/>
              <w:rPr>
                <w:ins w:id="2145" w:author="Groot, Karina de" w:date="2024-08-13T13:23:00Z" w16du:dateUtc="2024-08-13T11:23:00Z"/>
                <w:rStyle w:val="eop"/>
                <w:sz w:val="16"/>
                <w:szCs w:val="16"/>
                <w:u w:val="single"/>
              </w:rPr>
            </w:pPr>
            <w:ins w:id="2146" w:author="Groot, Karina de" w:date="2024-08-13T13:23:00Z" w16du:dateUtc="2024-08-13T11:23:00Z">
              <w:r w:rsidRPr="00420AFD">
                <w:rPr>
                  <w:rStyle w:val="eop"/>
                  <w:sz w:val="16"/>
                  <w:szCs w:val="16"/>
                  <w:u w:val="single"/>
                </w:rPr>
                <w:t xml:space="preserve">Mapping aantal </w:t>
              </w:r>
              <w:r>
                <w:rPr>
                  <w:rStyle w:val="eop"/>
                  <w:sz w:val="16"/>
                  <w:szCs w:val="16"/>
                  <w:u w:val="single"/>
                </w:rPr>
                <w:t>verklaringen afgelegd</w:t>
              </w:r>
              <w:r w:rsidRPr="00420AFD">
                <w:rPr>
                  <w:rStyle w:val="eop"/>
                  <w:sz w:val="16"/>
                  <w:szCs w:val="16"/>
                  <w:u w:val="single"/>
                </w:rPr>
                <w:t>:</w:t>
              </w:r>
              <w:r>
                <w:rPr>
                  <w:rStyle w:val="eop"/>
                  <w:sz w:val="16"/>
                  <w:szCs w:val="16"/>
                  <w:u w:val="single"/>
                </w:rPr>
                <w:t xml:space="preserve"> </w:t>
              </w:r>
            </w:ins>
          </w:p>
          <w:p w14:paraId="28E434FB" w14:textId="77777777" w:rsidR="00322860" w:rsidRDefault="00322860" w:rsidP="00322860">
            <w:pPr>
              <w:spacing w:after="0"/>
              <w:rPr>
                <w:ins w:id="2147" w:author="Groot, Karina de" w:date="2024-09-02T10:11:00Z" w16du:dateUtc="2024-09-02T08:11:00Z"/>
                <w:rFonts w:cs="Arial"/>
                <w:snapToGrid/>
                <w:kern w:val="0"/>
                <w:sz w:val="16"/>
                <w:szCs w:val="16"/>
                <w:lang w:eastAsia="nl-NL"/>
              </w:rPr>
            </w:pPr>
            <w:ins w:id="2148" w:author="Groot, Karina de" w:date="2024-08-13T13:23:00Z" w16du:dateUtc="2024-08-13T11:23:00Z">
              <w:r w:rsidRPr="004C09C7">
                <w:rPr>
                  <w:rStyle w:val="eop"/>
                  <w:rFonts w:cs="Arial"/>
                  <w:sz w:val="16"/>
                  <w:szCs w:val="16"/>
                </w:rPr>
                <w:t>//IMKAD_AangebodenStuk/stukdeelVVE/aanvaarding</w:t>
              </w:r>
              <w:r>
                <w:rPr>
                  <w:rStyle w:val="eop"/>
                  <w:rFonts w:cs="Arial"/>
                  <w:sz w:val="16"/>
                  <w:szCs w:val="16"/>
                </w:rPr>
                <w:t>en/</w:t>
              </w:r>
              <w:r w:rsidRPr="009F38B9">
                <w:rPr>
                  <w:rStyle w:val="eop"/>
                  <w:rFonts w:cs="Arial"/>
                  <w:sz w:val="16"/>
                  <w:szCs w:val="16"/>
                </w:rPr>
                <w:t>beneficiaireOnderBewind</w:t>
              </w:r>
              <w:r>
                <w:rPr>
                  <w:rStyle w:val="eop"/>
                  <w:rFonts w:cs="Arial"/>
                  <w:sz w:val="16"/>
                  <w:szCs w:val="16"/>
                </w:rPr>
                <w:t>/</w:t>
              </w:r>
              <w:r w:rsidRPr="002369D3">
                <w:rPr>
                  <w:rFonts w:cs="Arial"/>
                  <w:snapToGrid/>
                  <w:kern w:val="0"/>
                  <w:sz w:val="16"/>
                  <w:szCs w:val="16"/>
                  <w:highlight w:val="white"/>
                  <w:lang w:eastAsia="nl-NL"/>
                </w:rPr>
                <w:t>aantal</w:t>
              </w:r>
              <w:r>
                <w:rPr>
                  <w:rFonts w:cs="Arial"/>
                  <w:snapToGrid/>
                  <w:kern w:val="0"/>
                  <w:sz w:val="16"/>
                  <w:szCs w:val="16"/>
                  <w:lang w:eastAsia="nl-NL"/>
                </w:rPr>
                <w:t>Verklaringen</w:t>
              </w:r>
            </w:ins>
          </w:p>
          <w:p w14:paraId="26556A8A" w14:textId="77777777" w:rsidR="00601DC5" w:rsidRPr="00420AFD" w:rsidRDefault="00601DC5" w:rsidP="00601DC5">
            <w:pPr>
              <w:spacing w:after="0"/>
              <w:rPr>
                <w:ins w:id="2149" w:author="Groot, Karina de" w:date="2024-09-02T10:12:00Z" w16du:dateUtc="2024-09-02T08:12:00Z"/>
                <w:rStyle w:val="eop"/>
                <w:sz w:val="16"/>
                <w:szCs w:val="16"/>
                <w:u w:val="single"/>
              </w:rPr>
            </w:pPr>
            <w:ins w:id="2150" w:author="Groot, Karina de" w:date="2024-09-02T10:12:00Z" w16du:dateUtc="2024-09-02T08:12:00Z">
              <w:r w:rsidRPr="00420AFD">
                <w:rPr>
                  <w:rStyle w:val="eop"/>
                  <w:sz w:val="16"/>
                  <w:szCs w:val="16"/>
                  <w:u w:val="single"/>
                </w:rPr>
                <w:t xml:space="preserve">Mapping aantal </w:t>
              </w:r>
              <w:r>
                <w:rPr>
                  <w:rStyle w:val="eop"/>
                  <w:sz w:val="16"/>
                  <w:szCs w:val="16"/>
                  <w:u w:val="single"/>
                </w:rPr>
                <w:t>verklaringen afgelegd</w:t>
              </w:r>
              <w:r w:rsidRPr="00420AFD">
                <w:rPr>
                  <w:rStyle w:val="eop"/>
                  <w:sz w:val="16"/>
                  <w:szCs w:val="16"/>
                  <w:u w:val="single"/>
                </w:rPr>
                <w:t>:</w:t>
              </w:r>
              <w:r>
                <w:rPr>
                  <w:rStyle w:val="eop"/>
                  <w:sz w:val="16"/>
                  <w:szCs w:val="16"/>
                  <w:u w:val="single"/>
                </w:rPr>
                <w:t xml:space="preserve"> </w:t>
              </w:r>
            </w:ins>
          </w:p>
          <w:p w14:paraId="49166BAF" w14:textId="51E092D4" w:rsidR="00601DC5" w:rsidRDefault="00601DC5" w:rsidP="00322860">
            <w:pPr>
              <w:spacing w:after="0"/>
              <w:rPr>
                <w:ins w:id="2151" w:author="Groot, Karina de" w:date="2024-09-02T10:11:00Z" w16du:dateUtc="2024-09-02T08:11:00Z"/>
                <w:rFonts w:cs="Arial"/>
                <w:snapToGrid/>
                <w:kern w:val="0"/>
                <w:lang w:eastAsia="nl-NL"/>
              </w:rPr>
            </w:pPr>
            <w:ins w:id="2152" w:author="Groot, Karina de" w:date="2024-09-02T10:12:00Z" w16du:dateUtc="2024-09-02T08:12:00Z">
              <w:r w:rsidRPr="004C09C7">
                <w:rPr>
                  <w:rStyle w:val="eop"/>
                  <w:rFonts w:cs="Arial"/>
                  <w:sz w:val="16"/>
                  <w:szCs w:val="16"/>
                </w:rPr>
                <w:t>//IMKAD_AangebodenStuk/stukdeelVVE/aanvaarding</w:t>
              </w:r>
              <w:r>
                <w:rPr>
                  <w:rStyle w:val="eop"/>
                  <w:rFonts w:cs="Arial"/>
                  <w:sz w:val="16"/>
                  <w:szCs w:val="16"/>
                </w:rPr>
                <w:t>en/</w:t>
              </w:r>
              <w:r w:rsidRPr="009F38B9">
                <w:rPr>
                  <w:rStyle w:val="eop"/>
                  <w:rFonts w:cs="Arial"/>
                  <w:sz w:val="16"/>
                  <w:szCs w:val="16"/>
                </w:rPr>
                <w:t>beneficiaireOnderBewind</w:t>
              </w:r>
              <w:r>
                <w:rPr>
                  <w:rStyle w:val="eop"/>
                  <w:rFonts w:cs="Arial"/>
                  <w:sz w:val="16"/>
                  <w:szCs w:val="16"/>
                </w:rPr>
                <w:t>/</w:t>
              </w:r>
            </w:ins>
            <w:ins w:id="2153" w:author="Groot, Karina de" w:date="2024-09-02T10:13:00Z" w16du:dateUtc="2024-09-02T08:13:00Z">
              <w:r w:rsidRPr="00601DC5">
                <w:rPr>
                  <w:rFonts w:ascii="Consolas" w:hAnsi="Consolas"/>
                  <w:color w:val="242424"/>
                  <w:sz w:val="21"/>
                  <w:szCs w:val="21"/>
                  <w:shd w:val="clear" w:color="auto" w:fill="FFFFFF"/>
                </w:rPr>
                <w:t xml:space="preserve"> </w:t>
              </w:r>
            </w:ins>
            <w:ins w:id="2154" w:author="Groot, Karina de" w:date="2024-09-02T10:13:00Z">
              <w:r w:rsidRPr="00601DC5">
                <w:rPr>
                  <w:rFonts w:cs="Arial"/>
                  <w:snapToGrid/>
                  <w:kern w:val="0"/>
                  <w:sz w:val="16"/>
                  <w:szCs w:val="16"/>
                  <w:highlight w:val="white"/>
                  <w:lang w:eastAsia="nl-NL"/>
                </w:rPr>
                <w:t>naamPlaatsRechtbankVerklaring</w:t>
              </w:r>
            </w:ins>
          </w:p>
          <w:p w14:paraId="20C41AAF" w14:textId="77777777" w:rsidR="00601DC5" w:rsidRDefault="00601DC5" w:rsidP="00322860">
            <w:pPr>
              <w:spacing w:after="0"/>
              <w:rPr>
                <w:ins w:id="2155" w:author="Groot, Karina de" w:date="2024-08-13T13:23:00Z" w16du:dateUtc="2024-08-13T11:23:00Z"/>
                <w:rStyle w:val="eop"/>
                <w:sz w:val="16"/>
                <w:szCs w:val="16"/>
              </w:rPr>
            </w:pPr>
          </w:p>
          <w:p w14:paraId="1CDF8CD5" w14:textId="77777777" w:rsidR="00507A1F" w:rsidRDefault="00507A1F" w:rsidP="00F01892">
            <w:pPr>
              <w:spacing w:after="0"/>
              <w:rPr>
                <w:ins w:id="2156" w:author="Groot, Karina de" w:date="2024-08-07T14:29:00Z" w16du:dateUtc="2024-08-07T12:29:00Z"/>
                <w:sz w:val="16"/>
                <w:szCs w:val="16"/>
              </w:rPr>
            </w:pPr>
          </w:p>
          <w:p w14:paraId="61FEA11E" w14:textId="1A8EA46E" w:rsidR="0028606D" w:rsidRPr="007D3555" w:rsidRDefault="0028606D" w:rsidP="0028606D">
            <w:pPr>
              <w:spacing w:after="0"/>
              <w:rPr>
                <w:ins w:id="2157" w:author="Groot, Karina de" w:date="2024-08-07T14:21:00Z" w16du:dateUtc="2024-08-07T12:21:00Z"/>
                <w:rStyle w:val="eop"/>
                <w:sz w:val="16"/>
                <w:szCs w:val="16"/>
                <w:u w:val="single"/>
              </w:rPr>
            </w:pPr>
            <w:ins w:id="2158" w:author="Groot, Karina de" w:date="2024-08-07T14:21:00Z" w16du:dateUtc="2024-08-07T12:21:00Z">
              <w:r w:rsidRPr="007D3555">
                <w:rPr>
                  <w:rStyle w:val="eop"/>
                  <w:sz w:val="16"/>
                  <w:szCs w:val="16"/>
                  <w:u w:val="single"/>
                </w:rPr>
                <w:t xml:space="preserve">Mapping datum </w:t>
              </w:r>
            </w:ins>
            <w:ins w:id="2159" w:author="Groot, Karina de" w:date="2024-08-13T13:24:00Z" w16du:dateUtc="2024-08-13T11:24:00Z">
              <w:r w:rsidR="00322860">
                <w:rPr>
                  <w:rStyle w:val="eop"/>
                  <w:sz w:val="16"/>
                  <w:szCs w:val="16"/>
                  <w:u w:val="single"/>
                </w:rPr>
                <w:t>verklaring afgelegd:</w:t>
              </w:r>
            </w:ins>
          </w:p>
          <w:p w14:paraId="0077E0D5" w14:textId="402DCE1A" w:rsidR="0028606D" w:rsidRDefault="0028606D" w:rsidP="0028606D">
            <w:pPr>
              <w:spacing w:after="0"/>
              <w:rPr>
                <w:ins w:id="2160" w:author="Groot, Karina de" w:date="2024-08-07T14:21:00Z" w16du:dateUtc="2024-08-07T12:21:00Z"/>
                <w:rStyle w:val="eop"/>
                <w:rFonts w:cs="Arial"/>
                <w:sz w:val="16"/>
                <w:szCs w:val="16"/>
              </w:rPr>
            </w:pPr>
            <w:ins w:id="2161" w:author="Groot, Karina de" w:date="2024-08-07T14:21:00Z" w16du:dateUtc="2024-08-07T12:21:00Z">
              <w:r w:rsidRPr="004C09C7">
                <w:rPr>
                  <w:rStyle w:val="eop"/>
                  <w:rFonts w:cs="Arial"/>
                  <w:sz w:val="16"/>
                  <w:szCs w:val="16"/>
                </w:rPr>
                <w:t>//IMKAD_AangebodenStuk/stukdeelVVE/aanvaarding</w:t>
              </w:r>
            </w:ins>
            <w:ins w:id="2162" w:author="Groot, Karina de" w:date="2024-08-07T15:42:00Z" w16du:dateUtc="2024-08-07T13:42:00Z">
              <w:r w:rsidR="0025342A">
                <w:rPr>
                  <w:rStyle w:val="eop"/>
                  <w:rFonts w:cs="Arial"/>
                  <w:sz w:val="16"/>
                  <w:szCs w:val="16"/>
                </w:rPr>
                <w:t>en/</w:t>
              </w:r>
              <w:r w:rsidR="0025342A" w:rsidRPr="0025342A">
                <w:rPr>
                  <w:rStyle w:val="eop"/>
                  <w:rFonts w:cs="Arial"/>
                  <w:sz w:val="16"/>
                  <w:szCs w:val="16"/>
                </w:rPr>
                <w:t>beneficiaireOnderBewind</w:t>
              </w:r>
            </w:ins>
            <w:ins w:id="2163" w:author="Groot, Karina de" w:date="2024-08-07T14:21:00Z" w16du:dateUtc="2024-08-07T12:21:00Z">
              <w:r>
                <w:rPr>
                  <w:rStyle w:val="eop"/>
                  <w:rFonts w:cs="Arial"/>
                  <w:sz w:val="16"/>
                  <w:szCs w:val="16"/>
                </w:rPr>
                <w:t>/datum</w:t>
              </w:r>
            </w:ins>
            <w:ins w:id="2164" w:author="Groot, Karina de" w:date="2024-08-13T13:23:00Z" w16du:dateUtc="2024-08-13T11:23:00Z">
              <w:r w:rsidR="00322860">
                <w:rPr>
                  <w:rStyle w:val="eop"/>
                  <w:rFonts w:cs="Arial"/>
                  <w:sz w:val="16"/>
                  <w:szCs w:val="16"/>
                </w:rPr>
                <w:t>Verklaring</w:t>
              </w:r>
            </w:ins>
          </w:p>
          <w:p w14:paraId="11F8F232" w14:textId="77777777" w:rsidR="0028606D" w:rsidRDefault="0028606D" w:rsidP="0028606D">
            <w:pPr>
              <w:spacing w:after="0"/>
              <w:rPr>
                <w:ins w:id="2165" w:author="Groot, Karina de" w:date="2024-08-07T14:21:00Z" w16du:dateUtc="2024-08-07T12:21:00Z"/>
              </w:rPr>
            </w:pPr>
          </w:p>
          <w:p w14:paraId="16701F17" w14:textId="2BA30D31" w:rsidR="0028606D" w:rsidRPr="007D3555" w:rsidRDefault="0028606D" w:rsidP="0028606D">
            <w:pPr>
              <w:spacing w:after="0"/>
              <w:rPr>
                <w:ins w:id="2166" w:author="Groot, Karina de" w:date="2024-08-07T14:21:00Z" w16du:dateUtc="2024-08-07T12:21:00Z"/>
                <w:rStyle w:val="eop"/>
                <w:sz w:val="16"/>
                <w:szCs w:val="16"/>
                <w:u w:val="single"/>
              </w:rPr>
            </w:pPr>
            <w:ins w:id="2167" w:author="Groot, Karina de" w:date="2024-08-07T14:21:00Z" w16du:dateUtc="2024-08-07T12:21:00Z">
              <w:r w:rsidRPr="007D3555">
                <w:rPr>
                  <w:rStyle w:val="eop"/>
                  <w:sz w:val="16"/>
                  <w:szCs w:val="16"/>
                  <w:u w:val="single"/>
                </w:rPr>
                <w:t xml:space="preserve">Mapping </w:t>
              </w:r>
              <w:r>
                <w:rPr>
                  <w:rStyle w:val="eop"/>
                  <w:sz w:val="16"/>
                  <w:szCs w:val="16"/>
                  <w:u w:val="single"/>
                </w:rPr>
                <w:t>naam</w:t>
              </w:r>
            </w:ins>
            <w:ins w:id="2168" w:author="Groot, Karina de" w:date="2024-08-07T15:42:00Z" w16du:dateUtc="2024-08-07T13:42:00Z">
              <w:r w:rsidR="0025342A">
                <w:rPr>
                  <w:rStyle w:val="eop"/>
                  <w:sz w:val="16"/>
                  <w:szCs w:val="16"/>
                  <w:u w:val="single"/>
                </w:rPr>
                <w:t>/plaats</w:t>
              </w:r>
            </w:ins>
            <w:ins w:id="2169" w:author="Groot, Karina de" w:date="2024-08-07T14:21:00Z" w16du:dateUtc="2024-08-07T12:21:00Z">
              <w:r>
                <w:rPr>
                  <w:rStyle w:val="eop"/>
                  <w:sz w:val="16"/>
                  <w:szCs w:val="16"/>
                  <w:u w:val="single"/>
                </w:rPr>
                <w:t xml:space="preserve"> rechtbank</w:t>
              </w:r>
              <w:r w:rsidRPr="007D3555">
                <w:rPr>
                  <w:rStyle w:val="eop"/>
                  <w:sz w:val="16"/>
                  <w:szCs w:val="16"/>
                  <w:u w:val="single"/>
                </w:rPr>
                <w:t>:</w:t>
              </w:r>
            </w:ins>
          </w:p>
          <w:p w14:paraId="666579CD" w14:textId="76B06C26" w:rsidR="0028606D" w:rsidRDefault="0028606D" w:rsidP="0028606D">
            <w:pPr>
              <w:spacing w:after="0"/>
              <w:rPr>
                <w:ins w:id="2170" w:author="Groot, Karina de" w:date="2024-08-07T14:21:00Z" w16du:dateUtc="2024-08-07T12:21:00Z"/>
                <w:rStyle w:val="eop"/>
                <w:rFonts w:cs="Arial"/>
                <w:sz w:val="16"/>
                <w:szCs w:val="16"/>
              </w:rPr>
            </w:pPr>
            <w:ins w:id="2171" w:author="Groot, Karina de" w:date="2024-08-07T14:21:00Z" w16du:dateUtc="2024-08-07T12:21:00Z">
              <w:r w:rsidRPr="004C09C7">
                <w:rPr>
                  <w:rStyle w:val="eop"/>
                  <w:rFonts w:cs="Arial"/>
                  <w:sz w:val="16"/>
                  <w:szCs w:val="16"/>
                </w:rPr>
                <w:t>//IMKAD_AangebodenStuk/stukdeelVVE/aanvaarding</w:t>
              </w:r>
            </w:ins>
            <w:ins w:id="2172" w:author="Groot, Karina de" w:date="2024-08-07T15:43:00Z" w16du:dateUtc="2024-08-07T13:43:00Z">
              <w:r w:rsidR="001635A0">
                <w:rPr>
                  <w:rStyle w:val="eop"/>
                  <w:rFonts w:cs="Arial"/>
                  <w:sz w:val="16"/>
                  <w:szCs w:val="16"/>
                </w:rPr>
                <w:t>en/</w:t>
              </w:r>
              <w:r w:rsidR="001635A0" w:rsidRPr="001635A0">
                <w:rPr>
                  <w:rStyle w:val="eop"/>
                  <w:rFonts w:cs="Arial"/>
                  <w:sz w:val="16"/>
                  <w:szCs w:val="16"/>
                </w:rPr>
                <w:t>beneficiaireOnderBewind</w:t>
              </w:r>
            </w:ins>
            <w:ins w:id="2173" w:author="Groot, Karina de" w:date="2024-08-07T14:21:00Z" w16du:dateUtc="2024-08-07T12:21:00Z">
              <w:r>
                <w:rPr>
                  <w:rStyle w:val="eop"/>
                  <w:rFonts w:cs="Arial"/>
                  <w:sz w:val="16"/>
                  <w:szCs w:val="16"/>
                </w:rPr>
                <w:t>/naam</w:t>
              </w:r>
            </w:ins>
            <w:ins w:id="2174" w:author="Groot, Karina de" w:date="2024-08-13T13:23:00Z" w16du:dateUtc="2024-08-13T11:23:00Z">
              <w:r w:rsidR="00322860">
                <w:rPr>
                  <w:rStyle w:val="eop"/>
                  <w:rFonts w:cs="Arial"/>
                  <w:sz w:val="16"/>
                  <w:szCs w:val="16"/>
                </w:rPr>
                <w:t>Plaats</w:t>
              </w:r>
            </w:ins>
            <w:ins w:id="2175" w:author="Groot, Karina de" w:date="2024-08-07T14:21:00Z" w16du:dateUtc="2024-08-07T12:21:00Z">
              <w:r>
                <w:rPr>
                  <w:rStyle w:val="eop"/>
                  <w:rFonts w:cs="Arial"/>
                  <w:sz w:val="16"/>
                  <w:szCs w:val="16"/>
                </w:rPr>
                <w:t>Rechtbank</w:t>
              </w:r>
            </w:ins>
            <w:ins w:id="2176" w:author="Groot, Karina de" w:date="2024-08-07T15:44:00Z" w16du:dateUtc="2024-08-07T13:44:00Z">
              <w:r w:rsidR="004B4BA0">
                <w:rPr>
                  <w:rStyle w:val="eop"/>
                  <w:rFonts w:cs="Arial"/>
                  <w:sz w:val="16"/>
                  <w:szCs w:val="16"/>
                </w:rPr>
                <w:t>(</w:t>
              </w:r>
              <w:r w:rsidR="004B4BA0" w:rsidRPr="00CF7B10">
                <w:rPr>
                  <w:rStyle w:val="eop"/>
                  <w:rFonts w:cs="Arial"/>
                  <w:i/>
                  <w:iCs/>
                  <w:sz w:val="16"/>
                  <w:szCs w:val="16"/>
                </w:rPr>
                <w:t>vrije keuze of naam of plaats van de rechtbank wordt vermeld</w:t>
              </w:r>
              <w:r w:rsidR="004B4BA0">
                <w:rPr>
                  <w:rStyle w:val="eop"/>
                  <w:rFonts w:cs="Arial"/>
                  <w:sz w:val="16"/>
                  <w:szCs w:val="16"/>
                </w:rPr>
                <w:t>.)</w:t>
              </w:r>
            </w:ins>
          </w:p>
          <w:p w14:paraId="17DE599E" w14:textId="77777777" w:rsidR="0028606D" w:rsidRDefault="0028606D" w:rsidP="0028606D">
            <w:pPr>
              <w:spacing w:after="0"/>
              <w:rPr>
                <w:ins w:id="2177" w:author="Groot, Karina de" w:date="2024-08-07T14:21:00Z" w16du:dateUtc="2024-08-07T12:21:00Z"/>
              </w:rPr>
            </w:pPr>
          </w:p>
          <w:p w14:paraId="6F625098" w14:textId="6258947D" w:rsidR="00173F55" w:rsidRPr="007D3555" w:rsidRDefault="00173F55" w:rsidP="00173F55">
            <w:pPr>
              <w:spacing w:after="0"/>
              <w:rPr>
                <w:ins w:id="2178" w:author="Groot, Karina de" w:date="2024-08-07T14:23:00Z" w16du:dateUtc="2024-08-07T12:23:00Z"/>
                <w:rStyle w:val="eop"/>
                <w:sz w:val="16"/>
                <w:szCs w:val="16"/>
                <w:u w:val="single"/>
              </w:rPr>
            </w:pPr>
            <w:ins w:id="2179" w:author="Groot, Karina de" w:date="2024-08-07T14:23:00Z" w16du:dateUtc="2024-08-07T12:23:00Z">
              <w:r w:rsidRPr="007D3555">
                <w:rPr>
                  <w:rStyle w:val="eop"/>
                  <w:sz w:val="16"/>
                  <w:szCs w:val="16"/>
                  <w:u w:val="single"/>
                </w:rPr>
                <w:t xml:space="preserve">Mapping </w:t>
              </w:r>
              <w:r>
                <w:rPr>
                  <w:rStyle w:val="eop"/>
                  <w:sz w:val="16"/>
                  <w:szCs w:val="16"/>
                  <w:u w:val="single"/>
                </w:rPr>
                <w:t>zaaknumme</w:t>
              </w:r>
            </w:ins>
            <w:ins w:id="2180" w:author="Groot, Karina de" w:date="2024-08-07T14:24:00Z" w16du:dateUtc="2024-08-07T12:24:00Z">
              <w:r>
                <w:rPr>
                  <w:rStyle w:val="eop"/>
                  <w:sz w:val="16"/>
                  <w:szCs w:val="16"/>
                  <w:u w:val="single"/>
                </w:rPr>
                <w:t>r</w:t>
              </w:r>
            </w:ins>
            <w:ins w:id="2181" w:author="Groot, Karina de" w:date="2024-08-07T14:23:00Z" w16du:dateUtc="2024-08-07T12:23:00Z">
              <w:r w:rsidRPr="007D3555">
                <w:rPr>
                  <w:rStyle w:val="eop"/>
                  <w:sz w:val="16"/>
                  <w:szCs w:val="16"/>
                  <w:u w:val="single"/>
                </w:rPr>
                <w:t>:</w:t>
              </w:r>
            </w:ins>
          </w:p>
          <w:p w14:paraId="29BACAD6" w14:textId="68FF477A" w:rsidR="00173F55" w:rsidRDefault="00173F55" w:rsidP="00173F55">
            <w:pPr>
              <w:spacing w:after="0"/>
              <w:rPr>
                <w:ins w:id="2182" w:author="Groot, Karina de" w:date="2024-08-07T14:23:00Z" w16du:dateUtc="2024-08-07T12:23:00Z"/>
                <w:rStyle w:val="eop"/>
                <w:rFonts w:cs="Arial"/>
                <w:sz w:val="16"/>
                <w:szCs w:val="16"/>
              </w:rPr>
            </w:pPr>
            <w:ins w:id="2183" w:author="Groot, Karina de" w:date="2024-08-07T14:23:00Z" w16du:dateUtc="2024-08-07T12:23:00Z">
              <w:r w:rsidRPr="004C09C7">
                <w:rPr>
                  <w:rStyle w:val="eop"/>
                  <w:rFonts w:cs="Arial"/>
                  <w:sz w:val="16"/>
                  <w:szCs w:val="16"/>
                </w:rPr>
                <w:t>//IMKAD_AangebodenStuk/stukdeelVVE/aanvaarding</w:t>
              </w:r>
            </w:ins>
            <w:ins w:id="2184" w:author="Groot, Karina de" w:date="2024-08-07T15:43:00Z" w16du:dateUtc="2024-08-07T13:43:00Z">
              <w:r w:rsidR="0043502B">
                <w:rPr>
                  <w:rStyle w:val="eop"/>
                  <w:rFonts w:cs="Arial"/>
                  <w:sz w:val="16"/>
                  <w:szCs w:val="16"/>
                </w:rPr>
                <w:t>en/</w:t>
              </w:r>
              <w:r w:rsidR="0043502B" w:rsidRPr="0043502B">
                <w:rPr>
                  <w:rStyle w:val="eop"/>
                  <w:rFonts w:cs="Arial"/>
                  <w:sz w:val="16"/>
                  <w:szCs w:val="16"/>
                </w:rPr>
                <w:t>beneficiaireOnderBewind</w:t>
              </w:r>
            </w:ins>
            <w:ins w:id="2185" w:author="Groot, Karina de" w:date="2024-08-07T14:23:00Z" w16du:dateUtc="2024-08-07T12:23:00Z">
              <w:r>
                <w:rPr>
                  <w:rStyle w:val="eop"/>
                  <w:rFonts w:cs="Arial"/>
                  <w:sz w:val="16"/>
                  <w:szCs w:val="16"/>
                </w:rPr>
                <w:t>/zaaknummer</w:t>
              </w:r>
            </w:ins>
          </w:p>
          <w:p w14:paraId="28F9917A" w14:textId="77777777" w:rsidR="0028606D" w:rsidDel="004333B5" w:rsidRDefault="0028606D" w:rsidP="00CF2662">
            <w:pPr>
              <w:spacing w:after="0" w:line="276" w:lineRule="auto"/>
              <w:ind w:left="184" w:hanging="184"/>
              <w:rPr>
                <w:ins w:id="2186" w:author="Groot, Karina de" w:date="2024-08-07T14:15:00Z" w16du:dateUtc="2024-08-07T12:15:00Z"/>
                <w:rStyle w:val="eop"/>
                <w:sz w:val="16"/>
                <w:szCs w:val="16"/>
              </w:rPr>
            </w:pPr>
          </w:p>
        </w:tc>
      </w:tr>
    </w:tbl>
    <w:p w14:paraId="6259C128" w14:textId="28D84F69" w:rsidR="006B1AFC" w:rsidRDefault="00871FEA" w:rsidP="003C0F5E">
      <w:pPr>
        <w:pStyle w:val="Kop2"/>
      </w:pPr>
      <w:bookmarkStart w:id="2187" w:name="_Toc158625101"/>
      <w:r w:rsidRPr="00871FEA">
        <w:lastRenderedPageBreak/>
        <w:t>Geen wettelijke vereffening</w:t>
      </w:r>
      <w:bookmarkEnd w:id="2187"/>
    </w:p>
    <w:p w14:paraId="0D6B314F" w14:textId="644F6615" w:rsidR="00871FEA" w:rsidRDefault="00871FEA" w:rsidP="00871FEA">
      <w:pPr>
        <w:rPr>
          <w:lang w:val="nl"/>
        </w:rPr>
      </w:pPr>
    </w:p>
    <w:tbl>
      <w:tblPr>
        <w:tblStyle w:val="Tabelraster"/>
        <w:tblW w:w="13887" w:type="dxa"/>
        <w:tblLook w:val="04A0" w:firstRow="1" w:lastRow="0" w:firstColumn="1" w:lastColumn="0" w:noHBand="0" w:noVBand="1"/>
      </w:tblPr>
      <w:tblGrid>
        <w:gridCol w:w="6658"/>
        <w:gridCol w:w="7229"/>
      </w:tblGrid>
      <w:tr w:rsidR="00766DDE" w14:paraId="5710FB84" w14:textId="77777777" w:rsidTr="00E14538">
        <w:tc>
          <w:tcPr>
            <w:tcW w:w="6658" w:type="dxa"/>
            <w:shd w:val="clear" w:color="auto" w:fill="DEEAF6" w:themeFill="accent1" w:themeFillTint="33"/>
          </w:tcPr>
          <w:p w14:paraId="11539518" w14:textId="77777777" w:rsidR="00766DDE" w:rsidRDefault="00766DDE" w:rsidP="00E14538">
            <w:pPr>
              <w:spacing w:after="0"/>
            </w:pPr>
            <w:r w:rsidRPr="00DB7FA4">
              <w:rPr>
                <w:b/>
              </w:rPr>
              <w:t>Modeldocument tekst</w:t>
            </w:r>
          </w:p>
        </w:tc>
        <w:tc>
          <w:tcPr>
            <w:tcW w:w="7229" w:type="dxa"/>
            <w:shd w:val="clear" w:color="auto" w:fill="DEEAF6" w:themeFill="accent1" w:themeFillTint="33"/>
          </w:tcPr>
          <w:p w14:paraId="4E8B74E9" w14:textId="77777777" w:rsidR="00766DDE" w:rsidRDefault="00766DDE" w:rsidP="00E14538">
            <w:pPr>
              <w:spacing w:after="0"/>
            </w:pPr>
            <w:r w:rsidRPr="00DB7FA4">
              <w:rPr>
                <w:b/>
              </w:rPr>
              <w:t>Toelichting</w:t>
            </w:r>
            <w:r>
              <w:rPr>
                <w:b/>
              </w:rPr>
              <w:t xml:space="preserve"> en mapping</w:t>
            </w:r>
          </w:p>
        </w:tc>
      </w:tr>
    </w:tbl>
    <w:tbl>
      <w:tblPr>
        <w:tblW w:w="138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Look w:val="01C0" w:firstRow="0" w:lastRow="1" w:firstColumn="1" w:lastColumn="1" w:noHBand="0" w:noVBand="0"/>
      </w:tblPr>
      <w:tblGrid>
        <w:gridCol w:w="6655"/>
        <w:gridCol w:w="7229"/>
      </w:tblGrid>
      <w:tr w:rsidR="00871FEA" w:rsidRPr="00343045" w14:paraId="3339F3F4" w14:textId="77777777" w:rsidTr="00DB7B60">
        <w:tc>
          <w:tcPr>
            <w:tcW w:w="6655" w:type="dxa"/>
            <w:shd w:val="clear" w:color="auto" w:fill="auto"/>
          </w:tcPr>
          <w:p w14:paraId="2351BDA8" w14:textId="6B85E7D1" w:rsidR="00871FEA" w:rsidRPr="00AD2288" w:rsidRDefault="00DB7B60" w:rsidP="00E14538">
            <w:pPr>
              <w:spacing w:after="160" w:line="259" w:lineRule="auto"/>
              <w:rPr>
                <w:color w:val="FF0000"/>
                <w:szCs w:val="18"/>
              </w:rPr>
            </w:pPr>
            <w:r w:rsidRPr="009F1E93">
              <w:rPr>
                <w:rFonts w:eastAsia="Arial" w:cs="Arial"/>
                <w:color w:val="840084"/>
                <w:sz w:val="20"/>
                <w:u w:val="single"/>
              </w:rPr>
              <w:t>GEEN WETTELIJKE VEREFFENING</w:t>
            </w:r>
            <w:r w:rsidRPr="009F1E93">
              <w:rPr>
                <w:rFonts w:eastAsia="Arial" w:cs="Arial"/>
                <w:color w:val="840084"/>
                <w:sz w:val="20"/>
              </w:rPr>
              <w:br/>
              <w:t xml:space="preserve">Op grond van artikel 4:202 lid 3 van het Burgerlijk Wetboek hoeft in verband met voormelde beneficiaire aanvaarding de nalatenschap niet overeenkomstig afdeling 3, titel 6, boek 4 van het Burgerlijk Wetboek te </w:t>
            </w:r>
            <w:r w:rsidRPr="009F1E93">
              <w:rPr>
                <w:rFonts w:eastAsia="Arial" w:cs="Arial"/>
                <w:color w:val="840084"/>
                <w:sz w:val="20"/>
              </w:rPr>
              <w:lastRenderedPageBreak/>
              <w:t>worden afgewikkeld, daar de</w:t>
            </w:r>
            <w:r w:rsidRPr="009F1E93">
              <w:rPr>
                <w:rStyle w:val="normaltextrun"/>
                <w:rFonts w:cs="Arial"/>
                <w:color w:val="7030A0"/>
                <w:sz w:val="20"/>
              </w:rPr>
              <w:t xml:space="preserve"> </w:t>
            </w:r>
            <w:r w:rsidRPr="009F1E93">
              <w:rPr>
                <w:rStyle w:val="normaltextrun"/>
                <w:rFonts w:cs="Arial"/>
                <w:color w:val="0066FF"/>
                <w:sz w:val="20"/>
              </w:rPr>
              <w:t>echtgenote</w:t>
            </w:r>
            <w:r w:rsidRPr="00567EBE">
              <w:rPr>
                <w:rStyle w:val="normaltextrun"/>
                <w:rFonts w:cs="Arial"/>
                <w:sz w:val="20"/>
              </w:rPr>
              <w:t>/</w:t>
            </w:r>
            <w:r w:rsidRPr="009F1E93">
              <w:rPr>
                <w:rStyle w:val="normaltextrun"/>
                <w:rFonts w:cs="Arial"/>
                <w:color w:val="0066FF"/>
                <w:sz w:val="20"/>
              </w:rPr>
              <w:t>echtgenote</w:t>
            </w:r>
            <w:r w:rsidRPr="00567EBE">
              <w:rPr>
                <w:rStyle w:val="normaltextrun"/>
                <w:rFonts w:cs="Arial"/>
                <w:sz w:val="20"/>
              </w:rPr>
              <w:t>/</w:t>
            </w:r>
            <w:r w:rsidRPr="009F1E93">
              <w:rPr>
                <w:rStyle w:val="normaltextrun"/>
                <w:rFonts w:cs="Arial"/>
                <w:color w:val="0066FF"/>
                <w:sz w:val="20"/>
              </w:rPr>
              <w:t xml:space="preserve">geregistreerd partner </w:t>
            </w:r>
            <w:r w:rsidRPr="009F1E93">
              <w:rPr>
                <w:rStyle w:val="normaltextrun"/>
                <w:rFonts w:cs="Arial"/>
                <w:color w:val="7030A0"/>
                <w:sz w:val="20"/>
              </w:rPr>
              <w:t xml:space="preserve">van de </w:t>
            </w:r>
            <w:r w:rsidRPr="009F1E93">
              <w:rPr>
                <w:rStyle w:val="normaltextrun"/>
                <w:rFonts w:cs="Arial"/>
                <w:color w:val="0066FF"/>
                <w:sz w:val="20"/>
              </w:rPr>
              <w:t>erflater</w:t>
            </w:r>
            <w:r w:rsidRPr="00567EBE">
              <w:rPr>
                <w:rStyle w:val="normaltextrun"/>
                <w:rFonts w:cs="Arial"/>
                <w:sz w:val="20"/>
              </w:rPr>
              <w:t>/</w:t>
            </w:r>
            <w:r w:rsidRPr="009F1E93">
              <w:rPr>
                <w:rStyle w:val="normaltextrun"/>
                <w:rFonts w:cs="Arial"/>
                <w:color w:val="0066FF"/>
                <w:sz w:val="20"/>
              </w:rPr>
              <w:t>erflaatster</w:t>
            </w:r>
            <w:r w:rsidRPr="00567EBE">
              <w:rPr>
                <w:rStyle w:val="normaltextrun"/>
                <w:rFonts w:cs="Arial"/>
                <w:sz w:val="20"/>
              </w:rPr>
              <w:t>/</w:t>
            </w:r>
            <w:r w:rsidRPr="009F1E93">
              <w:rPr>
                <w:rStyle w:val="normaltextrun"/>
                <w:rFonts w:cs="Arial"/>
                <w:color w:val="0066FF"/>
                <w:sz w:val="20"/>
              </w:rPr>
              <w:t xml:space="preserve">overledene </w:t>
            </w:r>
            <w:r w:rsidRPr="009F1E93">
              <w:rPr>
                <w:rStyle w:val="normaltextrun"/>
                <w:rFonts w:cs="Arial"/>
                <w:color w:val="7030A0"/>
                <w:sz w:val="20"/>
              </w:rPr>
              <w:t>de nalatenschap zuiver heeft aanvaard.</w:t>
            </w:r>
          </w:p>
        </w:tc>
        <w:tc>
          <w:tcPr>
            <w:tcW w:w="7229" w:type="dxa"/>
            <w:shd w:val="clear" w:color="auto" w:fill="auto"/>
          </w:tcPr>
          <w:p w14:paraId="471A8160" w14:textId="414628F4" w:rsidR="00871FEA" w:rsidRDefault="002D0C9F" w:rsidP="002D0C9F">
            <w:pPr>
              <w:spacing w:after="0"/>
              <w:rPr>
                <w:sz w:val="16"/>
                <w:szCs w:val="16"/>
              </w:rPr>
            </w:pPr>
            <w:r w:rsidRPr="00293E34">
              <w:rPr>
                <w:sz w:val="16"/>
                <w:szCs w:val="16"/>
              </w:rPr>
              <w:lastRenderedPageBreak/>
              <w:t>Optionele tekst</w:t>
            </w:r>
            <w:r>
              <w:rPr>
                <w:sz w:val="16"/>
                <w:szCs w:val="16"/>
              </w:rPr>
              <w:t>.</w:t>
            </w:r>
          </w:p>
          <w:p w14:paraId="2448B447" w14:textId="77777777" w:rsidR="00C42C39" w:rsidRDefault="00C42C39" w:rsidP="002D0C9F">
            <w:pPr>
              <w:spacing w:after="0"/>
            </w:pPr>
          </w:p>
          <w:p w14:paraId="5278F013" w14:textId="1985C18F" w:rsidR="00C42C39" w:rsidRPr="00C42C39" w:rsidRDefault="00C42C39" w:rsidP="002D0C9F">
            <w:pPr>
              <w:spacing w:after="0"/>
              <w:rPr>
                <w:sz w:val="16"/>
                <w:szCs w:val="16"/>
              </w:rPr>
            </w:pPr>
            <w:r w:rsidRPr="002369D3">
              <w:rPr>
                <w:sz w:val="16"/>
                <w:szCs w:val="16"/>
              </w:rPr>
              <w:t>-de keuze van de benaming partner en overledenen is al eerder gemaakt en wordt hier overgenomen.</w:t>
            </w:r>
          </w:p>
          <w:p w14:paraId="09B42101" w14:textId="77777777" w:rsidR="00891686" w:rsidRDefault="00891686" w:rsidP="002D0C9F">
            <w:pPr>
              <w:spacing w:after="0"/>
              <w:rPr>
                <w:sz w:val="16"/>
                <w:szCs w:val="16"/>
              </w:rPr>
            </w:pPr>
          </w:p>
          <w:p w14:paraId="46AE1855" w14:textId="77777777" w:rsidR="00891686" w:rsidRDefault="00891686" w:rsidP="002D0C9F">
            <w:pPr>
              <w:spacing w:after="0"/>
              <w:rPr>
                <w:sz w:val="16"/>
                <w:szCs w:val="16"/>
              </w:rPr>
            </w:pPr>
            <w:r w:rsidRPr="00293E34">
              <w:rPr>
                <w:sz w:val="16"/>
                <w:szCs w:val="16"/>
                <w:u w:val="single"/>
              </w:rPr>
              <w:t>Mapping tonen tekst</w:t>
            </w:r>
            <w:r>
              <w:rPr>
                <w:sz w:val="16"/>
                <w:szCs w:val="16"/>
              </w:rPr>
              <w:t>:</w:t>
            </w:r>
          </w:p>
          <w:p w14:paraId="515512FC" w14:textId="4E3BDE25" w:rsidR="00891686" w:rsidRPr="00931A96" w:rsidRDefault="00891686" w:rsidP="00891686">
            <w:pPr>
              <w:spacing w:after="0"/>
              <w:rPr>
                <w:rStyle w:val="eop"/>
                <w:rFonts w:cs="Arial"/>
                <w:sz w:val="16"/>
                <w:szCs w:val="16"/>
              </w:rPr>
            </w:pPr>
            <w:r w:rsidRPr="00931A96">
              <w:rPr>
                <w:rStyle w:val="eop"/>
                <w:rFonts w:cs="Arial"/>
                <w:sz w:val="16"/>
                <w:szCs w:val="16"/>
              </w:rPr>
              <w:lastRenderedPageBreak/>
              <w:t>//IMKAD_AangebodenStuk/tekstkeuze</w:t>
            </w:r>
          </w:p>
          <w:p w14:paraId="47C62357" w14:textId="23D60483" w:rsidR="00891686" w:rsidRPr="00931A96" w:rsidRDefault="00891686" w:rsidP="00891686">
            <w:pPr>
              <w:spacing w:after="0"/>
              <w:rPr>
                <w:rStyle w:val="eop"/>
                <w:sz w:val="16"/>
                <w:szCs w:val="16"/>
              </w:rPr>
            </w:pPr>
            <w:r w:rsidRPr="00931A96">
              <w:rPr>
                <w:rStyle w:val="eop"/>
                <w:sz w:val="16"/>
                <w:szCs w:val="16"/>
              </w:rPr>
              <w:t>.//</w:t>
            </w:r>
            <w:r w:rsidRPr="004A3562">
              <w:rPr>
                <w:rStyle w:val="eop"/>
                <w:sz w:val="16"/>
                <w:szCs w:val="16"/>
              </w:rPr>
              <w:t>tagNaam (</w:t>
            </w:r>
            <w:r w:rsidRPr="004A3562">
              <w:rPr>
                <w:rStyle w:val="ui-provider"/>
                <w:sz w:val="16"/>
                <w:szCs w:val="16"/>
              </w:rPr>
              <w:t>k_GeenWettelijkeVereffening</w:t>
            </w:r>
            <w:r w:rsidRPr="004A3562">
              <w:rPr>
                <w:rStyle w:val="eop"/>
                <w:sz w:val="16"/>
                <w:szCs w:val="16"/>
              </w:rPr>
              <w:t>)</w:t>
            </w:r>
          </w:p>
          <w:p w14:paraId="384E0A02" w14:textId="3D83E47D" w:rsidR="00891686" w:rsidRDefault="00A61791" w:rsidP="002D0C9F">
            <w:pPr>
              <w:spacing w:after="0"/>
              <w:rPr>
                <w:sz w:val="16"/>
                <w:szCs w:val="16"/>
              </w:rPr>
            </w:pPr>
            <w:r>
              <w:rPr>
                <w:sz w:val="16"/>
                <w:szCs w:val="16"/>
              </w:rPr>
              <w:t xml:space="preserve">.// tekst </w:t>
            </w:r>
            <w:r w:rsidRPr="005B7015">
              <w:rPr>
                <w:sz w:val="16"/>
                <w:szCs w:val="16"/>
              </w:rPr>
              <w:t>(‘true’ = tekst wordt getoond; ‘false’ = tekst wordt niet getoond)</w:t>
            </w:r>
          </w:p>
          <w:p w14:paraId="005857C2" w14:textId="77777777" w:rsidR="00891686" w:rsidRDefault="00891686" w:rsidP="002D0C9F">
            <w:pPr>
              <w:spacing w:after="0"/>
              <w:rPr>
                <w:sz w:val="16"/>
                <w:szCs w:val="16"/>
              </w:rPr>
            </w:pPr>
          </w:p>
          <w:p w14:paraId="11E5AD67" w14:textId="14DB277E" w:rsidR="00891686" w:rsidRPr="00293E34" w:rsidRDefault="00891686" w:rsidP="00293E34">
            <w:pPr>
              <w:spacing w:after="0"/>
              <w:rPr>
                <w:sz w:val="16"/>
                <w:szCs w:val="16"/>
              </w:rPr>
            </w:pPr>
          </w:p>
        </w:tc>
      </w:tr>
    </w:tbl>
    <w:p w14:paraId="550C3148" w14:textId="77777777" w:rsidR="00871FEA" w:rsidRPr="00871FEA" w:rsidRDefault="00871FEA" w:rsidP="00871FEA">
      <w:pPr>
        <w:rPr>
          <w:lang w:val="nl"/>
        </w:rPr>
      </w:pPr>
    </w:p>
    <w:p w14:paraId="53E3A9ED" w14:textId="75D0B26C" w:rsidR="005B5069" w:rsidRPr="002E0D2E" w:rsidRDefault="005B5069" w:rsidP="005B5069">
      <w:pPr>
        <w:tabs>
          <w:tab w:val="left" w:pos="6771"/>
        </w:tabs>
        <w:autoSpaceDE w:val="0"/>
        <w:autoSpaceDN w:val="0"/>
        <w:adjustRightInd w:val="0"/>
        <w:rPr>
          <w:rFonts w:cs="Arial"/>
          <w:snapToGrid/>
          <w:kern w:val="0"/>
          <w:szCs w:val="18"/>
          <w:lang w:eastAsia="nl-NL"/>
        </w:rPr>
      </w:pPr>
      <w:r w:rsidRPr="00D224AB">
        <w:rPr>
          <w:rFonts w:ascii="Times New Roman" w:hAnsi="Times New Roman"/>
        </w:rPr>
        <w:tab/>
      </w:r>
    </w:p>
    <w:p w14:paraId="7AA9F033" w14:textId="3AE0CAD0" w:rsidR="008851EC" w:rsidRDefault="006D3EAE" w:rsidP="003C0F5E">
      <w:pPr>
        <w:pStyle w:val="Kop2"/>
      </w:pPr>
      <w:bookmarkStart w:id="2188" w:name="_Toc158625102"/>
      <w:r>
        <w:t>Executele en Afwikkelingsbewind</w:t>
      </w:r>
      <w:bookmarkEnd w:id="2188"/>
    </w:p>
    <w:p w14:paraId="756E8656" w14:textId="77777777" w:rsidR="006D3EAE" w:rsidRPr="006D3EAE" w:rsidRDefault="006D3EAE" w:rsidP="006D3EAE">
      <w:pPr>
        <w:rPr>
          <w:lang w:val="nl"/>
        </w:rPr>
      </w:pPr>
    </w:p>
    <w:tbl>
      <w:tblPr>
        <w:tblStyle w:val="Tabelraster"/>
        <w:tblW w:w="13887" w:type="dxa"/>
        <w:tblLook w:val="04A0" w:firstRow="1" w:lastRow="0" w:firstColumn="1" w:lastColumn="0" w:noHBand="0" w:noVBand="1"/>
      </w:tblPr>
      <w:tblGrid>
        <w:gridCol w:w="6658"/>
        <w:gridCol w:w="7229"/>
      </w:tblGrid>
      <w:tr w:rsidR="00766DDE" w14:paraId="39E13E65" w14:textId="77777777" w:rsidTr="00E14538">
        <w:tc>
          <w:tcPr>
            <w:tcW w:w="6658" w:type="dxa"/>
            <w:shd w:val="clear" w:color="auto" w:fill="DEEAF6" w:themeFill="accent1" w:themeFillTint="33"/>
          </w:tcPr>
          <w:p w14:paraId="14B607CA" w14:textId="77777777" w:rsidR="00766DDE" w:rsidRDefault="00766DDE" w:rsidP="00E14538">
            <w:pPr>
              <w:spacing w:after="0"/>
            </w:pPr>
            <w:r w:rsidRPr="00DB7FA4">
              <w:rPr>
                <w:b/>
              </w:rPr>
              <w:t>Modeldocument tekst</w:t>
            </w:r>
          </w:p>
        </w:tc>
        <w:tc>
          <w:tcPr>
            <w:tcW w:w="7229" w:type="dxa"/>
            <w:shd w:val="clear" w:color="auto" w:fill="DEEAF6" w:themeFill="accent1" w:themeFillTint="33"/>
          </w:tcPr>
          <w:p w14:paraId="26558522" w14:textId="77777777" w:rsidR="00766DDE" w:rsidRDefault="00766DDE" w:rsidP="00E14538">
            <w:pPr>
              <w:spacing w:after="0"/>
            </w:pPr>
            <w:r w:rsidRPr="00DB7FA4">
              <w:rPr>
                <w:b/>
              </w:rPr>
              <w:t>Toelichting</w:t>
            </w:r>
            <w:r>
              <w:rPr>
                <w:b/>
              </w:rPr>
              <w:t xml:space="preserve"> en mapping</w:t>
            </w:r>
          </w:p>
        </w:tc>
      </w:tr>
    </w:tbl>
    <w:tbl>
      <w:tblPr>
        <w:tblW w:w="138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Look w:val="01C0" w:firstRow="0" w:lastRow="1" w:firstColumn="1" w:lastColumn="1" w:noHBand="0" w:noVBand="0"/>
      </w:tblPr>
      <w:tblGrid>
        <w:gridCol w:w="6655"/>
        <w:gridCol w:w="7229"/>
      </w:tblGrid>
      <w:tr w:rsidR="004870C7" w:rsidRPr="00343045" w14:paraId="29D390EC" w14:textId="77777777" w:rsidTr="00766DDE">
        <w:tc>
          <w:tcPr>
            <w:tcW w:w="6655" w:type="dxa"/>
            <w:shd w:val="clear" w:color="auto" w:fill="auto"/>
          </w:tcPr>
          <w:p w14:paraId="0C8AF5FA" w14:textId="038E3E12" w:rsidR="004870C7" w:rsidRPr="004870C7" w:rsidRDefault="004870C7" w:rsidP="004870C7">
            <w:pPr>
              <w:spacing w:after="0" w:line="259" w:lineRule="auto"/>
              <w:rPr>
                <w:rStyle w:val="normaltextrun"/>
                <w:rFonts w:cs="Arial"/>
                <w:color w:val="FFFFFF" w:themeColor="background1"/>
                <w:sz w:val="20"/>
                <w:highlight w:val="darkYellow"/>
                <w:u w:val="single"/>
                <w:lang w:val="en-GB"/>
              </w:rPr>
            </w:pPr>
            <w:r w:rsidRPr="004870C7">
              <w:rPr>
                <w:rFonts w:eastAsiaTheme="minorHAnsi"/>
                <w:snapToGrid/>
                <w:color w:val="FF0000"/>
                <w:kern w:val="0"/>
                <w:sz w:val="20"/>
                <w:u w:val="single"/>
              </w:rPr>
              <w:t>EXECUTELE</w:t>
            </w:r>
            <w:r w:rsidRPr="004870C7">
              <w:rPr>
                <w:rStyle w:val="normaltextrun"/>
                <w:rFonts w:cs="Arial"/>
                <w:color w:val="7030A0"/>
                <w:sz w:val="20"/>
                <w:u w:val="single"/>
              </w:rPr>
              <w:t xml:space="preserve"> </w:t>
            </w:r>
            <w:r w:rsidRPr="004870C7">
              <w:rPr>
                <w:rFonts w:eastAsia="Arial" w:cs="Arial"/>
                <w:snapToGrid/>
                <w:color w:val="840084"/>
                <w:kern w:val="0"/>
                <w:sz w:val="20"/>
                <w:u w:val="single"/>
                <w:lang w:eastAsia="nl-NL"/>
              </w:rPr>
              <w:t>EN AFWIKKELINGSBEWIND</w:t>
            </w:r>
          </w:p>
        </w:tc>
        <w:tc>
          <w:tcPr>
            <w:tcW w:w="7229" w:type="dxa"/>
            <w:shd w:val="clear" w:color="auto" w:fill="auto"/>
          </w:tcPr>
          <w:p w14:paraId="52E1C73A" w14:textId="77777777" w:rsidR="004870C7" w:rsidRDefault="00F233D0" w:rsidP="004870C7">
            <w:pPr>
              <w:spacing w:after="0"/>
              <w:rPr>
                <w:sz w:val="16"/>
                <w:szCs w:val="16"/>
              </w:rPr>
            </w:pPr>
            <w:r>
              <w:rPr>
                <w:sz w:val="16"/>
                <w:szCs w:val="16"/>
              </w:rPr>
              <w:t>Vast tekst met een optionele gebruikerskeuze.</w:t>
            </w:r>
          </w:p>
          <w:p w14:paraId="0DABF63D" w14:textId="77777777" w:rsidR="00F233D0" w:rsidRDefault="00F233D0" w:rsidP="004870C7">
            <w:pPr>
              <w:spacing w:after="0"/>
              <w:rPr>
                <w:sz w:val="16"/>
                <w:szCs w:val="16"/>
              </w:rPr>
            </w:pPr>
          </w:p>
          <w:p w14:paraId="5DA3401A" w14:textId="77777777" w:rsidR="00F233D0" w:rsidRPr="00F233D0" w:rsidRDefault="00F233D0" w:rsidP="004870C7">
            <w:pPr>
              <w:spacing w:after="0"/>
              <w:rPr>
                <w:sz w:val="16"/>
                <w:szCs w:val="16"/>
                <w:u w:val="single"/>
              </w:rPr>
            </w:pPr>
            <w:r w:rsidRPr="00F233D0">
              <w:rPr>
                <w:sz w:val="16"/>
                <w:szCs w:val="16"/>
                <w:u w:val="single"/>
              </w:rPr>
              <w:t>Mapping:</w:t>
            </w:r>
          </w:p>
          <w:p w14:paraId="6F954CF3" w14:textId="77777777" w:rsidR="00F233D0" w:rsidRDefault="00F233D0" w:rsidP="004870C7">
            <w:pPr>
              <w:spacing w:after="0"/>
              <w:rPr>
                <w:sz w:val="16"/>
                <w:szCs w:val="16"/>
              </w:rPr>
            </w:pPr>
            <w:r w:rsidRPr="006E4BC1">
              <w:rPr>
                <w:sz w:val="16"/>
                <w:szCs w:val="16"/>
              </w:rPr>
              <w:t>//IMKAD_AangebodenStuk</w:t>
            </w:r>
            <w:r>
              <w:rPr>
                <w:sz w:val="16"/>
                <w:szCs w:val="16"/>
              </w:rPr>
              <w:t>/stukdeelVVE/executele/tekstkeuze</w:t>
            </w:r>
          </w:p>
          <w:p w14:paraId="3186AF67" w14:textId="77777777" w:rsidR="00F233D0" w:rsidRDefault="00F233D0" w:rsidP="004870C7">
            <w:pPr>
              <w:spacing w:after="0"/>
              <w:rPr>
                <w:sz w:val="16"/>
                <w:szCs w:val="16"/>
              </w:rPr>
            </w:pPr>
            <w:r>
              <w:rPr>
                <w:sz w:val="16"/>
                <w:szCs w:val="16"/>
              </w:rPr>
              <w:t>.//tagnaam (k_Afwikkelings</w:t>
            </w:r>
            <w:r w:rsidR="00881394">
              <w:rPr>
                <w:sz w:val="16"/>
                <w:szCs w:val="16"/>
              </w:rPr>
              <w:t>B</w:t>
            </w:r>
            <w:r>
              <w:rPr>
                <w:sz w:val="16"/>
                <w:szCs w:val="16"/>
              </w:rPr>
              <w:t>ewind)</w:t>
            </w:r>
          </w:p>
          <w:p w14:paraId="4A0B2D3E" w14:textId="6EB5E654" w:rsidR="005B7015" w:rsidRDefault="005B7015" w:rsidP="004870C7">
            <w:pPr>
              <w:spacing w:after="0"/>
              <w:rPr>
                <w:sz w:val="16"/>
                <w:szCs w:val="16"/>
              </w:rPr>
            </w:pPr>
            <w:r>
              <w:rPr>
                <w:sz w:val="16"/>
                <w:szCs w:val="16"/>
              </w:rPr>
              <w:t xml:space="preserve">.// tekst </w:t>
            </w:r>
            <w:r w:rsidRPr="005B7015">
              <w:rPr>
                <w:sz w:val="16"/>
                <w:szCs w:val="16"/>
              </w:rPr>
              <w:t>(‘true’ = tekst wordt getoond; ‘false’ = tekst wordt niet getoond)</w:t>
            </w:r>
          </w:p>
        </w:tc>
      </w:tr>
      <w:tr w:rsidR="00DF6FBC" w:rsidRPr="00343045" w14:paraId="4CA08939" w14:textId="77777777" w:rsidTr="00766DDE">
        <w:tc>
          <w:tcPr>
            <w:tcW w:w="6655" w:type="dxa"/>
            <w:shd w:val="clear" w:color="auto" w:fill="auto"/>
          </w:tcPr>
          <w:p w14:paraId="35D80601" w14:textId="2D298C25" w:rsidR="00DF6FBC" w:rsidRPr="00AD2288" w:rsidRDefault="006D3EAE" w:rsidP="004870C7">
            <w:pPr>
              <w:spacing w:after="0" w:line="259" w:lineRule="auto"/>
              <w:rPr>
                <w:color w:val="FF0000"/>
                <w:szCs w:val="18"/>
              </w:rPr>
            </w:pPr>
            <w:r w:rsidRPr="006D3EAE">
              <w:rPr>
                <w:rStyle w:val="normaltextrun"/>
                <w:rFonts w:cs="Arial"/>
                <w:color w:val="FFFFFF" w:themeColor="background1"/>
                <w:sz w:val="20"/>
                <w:highlight w:val="darkYellow"/>
                <w:lang w:val="en-GB"/>
              </w:rPr>
              <w:t>KEUZEBLOK EXECUTELE</w:t>
            </w:r>
            <w:r w:rsidRPr="006D3EAE">
              <w:rPr>
                <w:rFonts w:cs="Arial"/>
                <w:color w:val="FFFFFF" w:themeColor="background1"/>
                <w:sz w:val="20"/>
                <w:szCs w:val="16"/>
                <w:lang w:val="en-GB"/>
              </w:rPr>
              <w:t xml:space="preserve"> </w:t>
            </w:r>
          </w:p>
        </w:tc>
        <w:tc>
          <w:tcPr>
            <w:tcW w:w="7229" w:type="dxa"/>
            <w:shd w:val="clear" w:color="auto" w:fill="auto"/>
          </w:tcPr>
          <w:p w14:paraId="52701A21" w14:textId="0A777015" w:rsidR="00DF6FBC" w:rsidRPr="006532C0" w:rsidRDefault="00726CD4" w:rsidP="004870C7">
            <w:pPr>
              <w:spacing w:after="0"/>
              <w:rPr>
                <w:sz w:val="16"/>
                <w:szCs w:val="16"/>
              </w:rPr>
            </w:pPr>
            <w:r w:rsidRPr="006532C0">
              <w:rPr>
                <w:sz w:val="16"/>
                <w:szCs w:val="16"/>
              </w:rPr>
              <w:t xml:space="preserve">Verplichte keuze uit </w:t>
            </w:r>
            <w:r w:rsidR="006532C0" w:rsidRPr="006532C0">
              <w:rPr>
                <w:sz w:val="16"/>
                <w:szCs w:val="16"/>
              </w:rPr>
              <w:t>1 van de hierna beschreven v</w:t>
            </w:r>
            <w:r w:rsidRPr="006532C0">
              <w:rPr>
                <w:sz w:val="16"/>
                <w:szCs w:val="16"/>
              </w:rPr>
              <w:t>arianten.</w:t>
            </w:r>
          </w:p>
          <w:p w14:paraId="2F75EF29" w14:textId="77777777" w:rsidR="00AA2CDD" w:rsidRDefault="00AA2CDD" w:rsidP="004870C7">
            <w:pPr>
              <w:spacing w:after="0"/>
              <w:rPr>
                <w:sz w:val="16"/>
                <w:szCs w:val="16"/>
              </w:rPr>
            </w:pPr>
          </w:p>
          <w:p w14:paraId="5F8AE9A8" w14:textId="77777777" w:rsidR="00E206B6" w:rsidRPr="000A26BF" w:rsidRDefault="00E206B6" w:rsidP="00E206B6">
            <w:pPr>
              <w:autoSpaceDE w:val="0"/>
              <w:autoSpaceDN w:val="0"/>
              <w:adjustRightInd w:val="0"/>
              <w:spacing w:after="0"/>
              <w:rPr>
                <w:sz w:val="16"/>
                <w:szCs w:val="16"/>
                <w:u w:val="single"/>
              </w:rPr>
            </w:pPr>
            <w:r w:rsidRPr="000A26BF">
              <w:rPr>
                <w:sz w:val="16"/>
                <w:szCs w:val="16"/>
                <w:u w:val="single"/>
              </w:rPr>
              <w:t xml:space="preserve">Mapping </w:t>
            </w:r>
            <w:r>
              <w:rPr>
                <w:sz w:val="16"/>
                <w:szCs w:val="16"/>
                <w:u w:val="single"/>
              </w:rPr>
              <w:t>variant</w:t>
            </w:r>
            <w:r w:rsidRPr="000A26BF">
              <w:rPr>
                <w:sz w:val="16"/>
                <w:szCs w:val="16"/>
                <w:u w:val="single"/>
              </w:rPr>
              <w:t>:</w:t>
            </w:r>
          </w:p>
          <w:p w14:paraId="6F32B289" w14:textId="77777777" w:rsidR="00E206B6" w:rsidRPr="00C122D8" w:rsidRDefault="00E206B6" w:rsidP="00E206B6">
            <w:pPr>
              <w:spacing w:after="0"/>
              <w:rPr>
                <w:rStyle w:val="eop"/>
                <w:rFonts w:cs="Arial"/>
                <w:sz w:val="16"/>
                <w:szCs w:val="16"/>
              </w:rPr>
            </w:pPr>
            <w:r w:rsidRPr="00C122D8">
              <w:rPr>
                <w:rStyle w:val="eop"/>
                <w:rFonts w:cs="Arial"/>
                <w:sz w:val="16"/>
                <w:szCs w:val="16"/>
              </w:rPr>
              <w:t>//IMKAD_AangebodenStuk/stukdeelVVE/</w:t>
            </w:r>
            <w:r>
              <w:rPr>
                <w:rStyle w:val="eop"/>
                <w:rFonts w:cs="Arial"/>
                <w:sz w:val="16"/>
                <w:szCs w:val="16"/>
              </w:rPr>
              <w:t>ex</w:t>
            </w:r>
            <w:r>
              <w:rPr>
                <w:rStyle w:val="eop"/>
                <w:sz w:val="16"/>
                <w:szCs w:val="16"/>
              </w:rPr>
              <w:t>ecutele</w:t>
            </w:r>
            <w:r w:rsidRPr="00C122D8">
              <w:rPr>
                <w:rStyle w:val="eop"/>
                <w:rFonts w:cs="Arial"/>
                <w:sz w:val="16"/>
                <w:szCs w:val="16"/>
              </w:rPr>
              <w:t>/tekstkeuze</w:t>
            </w:r>
          </w:p>
          <w:p w14:paraId="06F8302D" w14:textId="77777777" w:rsidR="00E206B6" w:rsidRDefault="00E206B6" w:rsidP="00E206B6">
            <w:pPr>
              <w:spacing w:after="0"/>
              <w:rPr>
                <w:rStyle w:val="eop"/>
                <w:sz w:val="16"/>
                <w:szCs w:val="16"/>
              </w:rPr>
            </w:pPr>
            <w:r w:rsidRPr="00C122D8">
              <w:rPr>
                <w:rStyle w:val="eop"/>
                <w:sz w:val="16"/>
                <w:szCs w:val="16"/>
              </w:rPr>
              <w:t>.//tagNaam (</w:t>
            </w:r>
            <w:r w:rsidRPr="00696D0D">
              <w:rPr>
                <w:rStyle w:val="eop"/>
                <w:sz w:val="16"/>
                <w:szCs w:val="16"/>
              </w:rPr>
              <w:t>k_Va</w:t>
            </w:r>
            <w:r w:rsidRPr="00CF2662">
              <w:rPr>
                <w:rStyle w:val="eop"/>
                <w:sz w:val="16"/>
                <w:szCs w:val="16"/>
              </w:rPr>
              <w:t>riant</w:t>
            </w:r>
            <w:r w:rsidRPr="00696D0D">
              <w:rPr>
                <w:rStyle w:val="eop"/>
                <w:sz w:val="16"/>
                <w:szCs w:val="16"/>
              </w:rPr>
              <w:t>)</w:t>
            </w:r>
          </w:p>
          <w:p w14:paraId="16D0357C" w14:textId="7C1088F2" w:rsidR="00AA2CDD" w:rsidRPr="00AD2288" w:rsidRDefault="00E206B6" w:rsidP="003C0F5E">
            <w:pPr>
              <w:rPr>
                <w:sz w:val="16"/>
                <w:szCs w:val="16"/>
              </w:rPr>
            </w:pPr>
            <w:r>
              <w:rPr>
                <w:rStyle w:val="eop"/>
                <w:sz w:val="16"/>
                <w:szCs w:val="16"/>
              </w:rPr>
              <w:t>.//tekst (‘A’, ‘B’, ‘C’, ‘D’, ‘E’, ‘F’)</w:t>
            </w:r>
          </w:p>
        </w:tc>
      </w:tr>
    </w:tbl>
    <w:p w14:paraId="195CEE99" w14:textId="19DD6B02" w:rsidR="00DF6FBC" w:rsidRDefault="00DF6FBC" w:rsidP="007F603A"/>
    <w:p w14:paraId="1697FB06" w14:textId="4D5A1F66" w:rsidR="00196482" w:rsidRDefault="003614FB" w:rsidP="003C0F5E">
      <w:pPr>
        <w:pStyle w:val="Kop3"/>
      </w:pPr>
      <w:bookmarkStart w:id="2189" w:name="_Toc158625103"/>
      <w:r>
        <w:t>Keuzeblok Executele/afwikkelingsbewind</w:t>
      </w:r>
      <w:bookmarkEnd w:id="2189"/>
    </w:p>
    <w:p w14:paraId="7DD36EC2" w14:textId="4FF644D3" w:rsidR="003614FB" w:rsidRDefault="003614FB" w:rsidP="003614FB"/>
    <w:tbl>
      <w:tblPr>
        <w:tblW w:w="138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481"/>
        <w:gridCol w:w="7403"/>
      </w:tblGrid>
      <w:tr w:rsidR="004F1603" w:rsidRPr="004F1603" w14:paraId="7F49E36C" w14:textId="77777777" w:rsidTr="00103ED9">
        <w:tc>
          <w:tcPr>
            <w:tcW w:w="6481" w:type="dxa"/>
            <w:shd w:val="clear" w:color="auto" w:fill="DEEAF6" w:themeFill="accent1" w:themeFillTint="33"/>
          </w:tcPr>
          <w:p w14:paraId="44C9B7FD" w14:textId="463A666D" w:rsidR="00A656DE" w:rsidRPr="004F1603" w:rsidRDefault="00A656DE" w:rsidP="00D2420F">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ind w:left="0"/>
              <w:rPr>
                <w:b/>
                <w:bCs/>
                <w:szCs w:val="18"/>
              </w:rPr>
            </w:pPr>
            <w:r w:rsidRPr="004F1603">
              <w:rPr>
                <w:b/>
                <w:bCs/>
                <w:szCs w:val="18"/>
              </w:rPr>
              <w:t>Modeldocument tekst</w:t>
            </w:r>
          </w:p>
        </w:tc>
        <w:tc>
          <w:tcPr>
            <w:tcW w:w="7403" w:type="dxa"/>
            <w:shd w:val="clear" w:color="auto" w:fill="DEEAF6" w:themeFill="accent1" w:themeFillTint="33"/>
          </w:tcPr>
          <w:p w14:paraId="09A44DD0" w14:textId="1AF496F3" w:rsidR="00A656DE" w:rsidRPr="004F1603" w:rsidRDefault="00A656DE" w:rsidP="00D2420F">
            <w:pPr>
              <w:spacing w:after="0"/>
              <w:rPr>
                <w:b/>
                <w:bCs/>
                <w:szCs w:val="18"/>
              </w:rPr>
            </w:pPr>
            <w:r w:rsidRPr="004F1603">
              <w:rPr>
                <w:b/>
                <w:bCs/>
                <w:szCs w:val="18"/>
              </w:rPr>
              <w:t>Toelichting en mapping</w:t>
            </w:r>
          </w:p>
        </w:tc>
      </w:tr>
      <w:tr w:rsidR="003614FB" w:rsidRPr="003614FB" w14:paraId="62F88C3A" w14:textId="77777777" w:rsidTr="00103ED9">
        <w:tc>
          <w:tcPr>
            <w:tcW w:w="6481" w:type="dxa"/>
            <w:shd w:val="clear" w:color="auto" w:fill="auto"/>
          </w:tcPr>
          <w:p w14:paraId="0002A4BE" w14:textId="558DC032" w:rsidR="0052741F" w:rsidRPr="009F1E93" w:rsidRDefault="003614FB" w:rsidP="008F4E04">
            <w:pPr>
              <w:pStyle w:val="Geenafstand"/>
              <w:spacing w:after="0"/>
              <w:rPr>
                <w:rFonts w:ascii="Arial" w:hAnsi="Arial" w:cs="Arial"/>
                <w:color w:val="FF0000"/>
                <w:sz w:val="20"/>
              </w:rPr>
            </w:pPr>
            <w:r w:rsidRPr="008F4E04">
              <w:rPr>
                <w:rFonts w:ascii="Arial" w:hAnsi="Arial" w:cs="Arial"/>
                <w:b/>
                <w:bCs/>
                <w:sz w:val="20"/>
              </w:rPr>
              <w:t>Variant A (echtgenoot executeur):</w:t>
            </w:r>
            <w:r>
              <w:rPr>
                <w:sz w:val="20"/>
              </w:rPr>
              <w:br/>
            </w:r>
            <w:r w:rsidR="0052741F" w:rsidRPr="009F1E93">
              <w:rPr>
                <w:rFonts w:ascii="Arial" w:hAnsi="Arial" w:cs="Arial"/>
                <w:color w:val="FF0000"/>
                <w:sz w:val="20"/>
              </w:rPr>
              <w:t>In gemeld testament,</w:t>
            </w:r>
            <w:r w:rsidR="0052741F" w:rsidRPr="009F1E93">
              <w:rPr>
                <w:rFonts w:ascii="Arial" w:hAnsi="Arial" w:cs="Arial"/>
                <w:sz w:val="20"/>
              </w:rPr>
              <w:t xml:space="preserve"> </w:t>
            </w:r>
            <w:r w:rsidR="0052741F" w:rsidRPr="009F1E93">
              <w:rPr>
                <w:rFonts w:ascii="Arial" w:hAnsi="Arial" w:cs="Arial"/>
                <w:color w:val="FF0000"/>
                <w:sz w:val="20"/>
              </w:rPr>
              <w:t xml:space="preserve">van </w:t>
            </w:r>
            <w:r w:rsidR="0052741F" w:rsidRPr="009F1E93">
              <w:rPr>
                <w:rFonts w:ascii="Arial" w:hAnsi="Arial" w:cs="Arial"/>
                <w:snapToGrid w:val="0"/>
                <w:kern w:val="28"/>
                <w:sz w:val="20"/>
              </w:rPr>
              <w:fldChar w:fldCharType="begin"/>
            </w:r>
            <w:r w:rsidR="0052741F" w:rsidRPr="009F1E93">
              <w:rPr>
                <w:rFonts w:ascii="Arial" w:hAnsi="Arial" w:cs="Arial"/>
                <w:snapToGrid w:val="0"/>
                <w:kern w:val="28"/>
                <w:sz w:val="20"/>
              </w:rPr>
              <w:instrText>MacroButton Nomacro §</w:instrText>
            </w:r>
            <w:r w:rsidR="0052741F" w:rsidRPr="009F1E93">
              <w:rPr>
                <w:rFonts w:ascii="Arial" w:hAnsi="Arial" w:cs="Arial"/>
                <w:snapToGrid w:val="0"/>
                <w:kern w:val="28"/>
                <w:sz w:val="20"/>
              </w:rPr>
              <w:fldChar w:fldCharType="end"/>
            </w:r>
            <w:r w:rsidR="0052741F" w:rsidRPr="009F1E93">
              <w:rPr>
                <w:rFonts w:ascii="Arial" w:hAnsi="Arial" w:cs="Arial"/>
                <w:snapToGrid w:val="0"/>
                <w:kern w:val="28"/>
                <w:sz w:val="20"/>
              </w:rPr>
              <w:t>datum</w:t>
            </w:r>
            <w:r w:rsidR="0052741F" w:rsidRPr="009F1E93">
              <w:rPr>
                <w:rFonts w:ascii="Arial" w:hAnsi="Arial" w:cs="Arial"/>
                <w:snapToGrid w:val="0"/>
                <w:kern w:val="28"/>
                <w:sz w:val="20"/>
              </w:rPr>
              <w:fldChar w:fldCharType="begin"/>
            </w:r>
            <w:r w:rsidR="0052741F" w:rsidRPr="009F1E93">
              <w:rPr>
                <w:rFonts w:ascii="Arial" w:hAnsi="Arial" w:cs="Arial"/>
                <w:snapToGrid w:val="0"/>
                <w:kern w:val="28"/>
                <w:sz w:val="20"/>
              </w:rPr>
              <w:instrText>MacroButton Nomacro §</w:instrText>
            </w:r>
            <w:r w:rsidR="0052741F" w:rsidRPr="009F1E93">
              <w:rPr>
                <w:rFonts w:ascii="Arial" w:hAnsi="Arial" w:cs="Arial"/>
                <w:snapToGrid w:val="0"/>
                <w:kern w:val="28"/>
                <w:sz w:val="20"/>
              </w:rPr>
              <w:fldChar w:fldCharType="end"/>
            </w:r>
            <w:r w:rsidR="0052741F" w:rsidRPr="009F1E93">
              <w:rPr>
                <w:rFonts w:ascii="Arial" w:hAnsi="Arial" w:cs="Arial"/>
                <w:snapToGrid w:val="0"/>
                <w:color w:val="FF0000"/>
                <w:kern w:val="28"/>
                <w:sz w:val="20"/>
              </w:rPr>
              <w:t>,</w:t>
            </w:r>
            <w:r w:rsidR="0052741F" w:rsidRPr="009F1E93">
              <w:rPr>
                <w:rFonts w:ascii="Arial" w:hAnsi="Arial" w:cs="Arial"/>
                <w:sz w:val="20"/>
              </w:rPr>
              <w:t xml:space="preserve"> </w:t>
            </w:r>
            <w:r w:rsidR="0052741F" w:rsidRPr="009F1E93">
              <w:rPr>
                <w:rFonts w:ascii="Arial" w:hAnsi="Arial" w:cs="Arial"/>
                <w:color w:val="FF0000"/>
                <w:sz w:val="20"/>
              </w:rPr>
              <w:t xml:space="preserve">heeft de </w:t>
            </w:r>
            <w:r w:rsidR="0052741F" w:rsidRPr="00392325">
              <w:rPr>
                <w:rFonts w:ascii="Arial" w:hAnsi="Arial" w:cs="Arial"/>
                <w:color w:val="008200"/>
                <w:sz w:val="20"/>
              </w:rPr>
              <w:t>erflater</w:t>
            </w:r>
            <w:r w:rsidR="0052741F" w:rsidRPr="00567EBE">
              <w:rPr>
                <w:rFonts w:ascii="Arial" w:hAnsi="Arial" w:cs="Arial"/>
                <w:sz w:val="20"/>
              </w:rPr>
              <w:t>/</w:t>
            </w:r>
            <w:r w:rsidR="0052741F" w:rsidRPr="00392325">
              <w:rPr>
                <w:rFonts w:ascii="Arial" w:hAnsi="Arial" w:cs="Arial"/>
                <w:color w:val="008200"/>
                <w:sz w:val="20"/>
              </w:rPr>
              <w:t>erflaatster</w:t>
            </w:r>
            <w:r w:rsidR="0052741F" w:rsidRPr="00567EBE">
              <w:rPr>
                <w:rFonts w:ascii="Arial" w:hAnsi="Arial" w:cs="Arial"/>
                <w:sz w:val="20"/>
              </w:rPr>
              <w:t>/</w:t>
            </w:r>
            <w:r w:rsidR="0052741F" w:rsidRPr="00392325">
              <w:rPr>
                <w:rFonts w:ascii="Arial" w:hAnsi="Arial" w:cs="Arial"/>
                <w:color w:val="008200"/>
                <w:sz w:val="20"/>
              </w:rPr>
              <w:t xml:space="preserve">overledene </w:t>
            </w:r>
            <w:r w:rsidR="0052741F" w:rsidRPr="00392325">
              <w:rPr>
                <w:rFonts w:ascii="Arial" w:hAnsi="Arial" w:cs="Arial"/>
                <w:color w:val="00FFFF"/>
                <w:sz w:val="20"/>
              </w:rPr>
              <w:t>zijn</w:t>
            </w:r>
            <w:r w:rsidR="0052741F" w:rsidRPr="00567EBE">
              <w:rPr>
                <w:rFonts w:ascii="Arial" w:hAnsi="Arial" w:cs="Arial"/>
                <w:sz w:val="20"/>
              </w:rPr>
              <w:t>/</w:t>
            </w:r>
            <w:r w:rsidR="0052741F" w:rsidRPr="00392325">
              <w:rPr>
                <w:rFonts w:ascii="Arial" w:hAnsi="Arial" w:cs="Arial"/>
                <w:color w:val="00FFFF"/>
                <w:sz w:val="20"/>
              </w:rPr>
              <w:t xml:space="preserve">haar </w:t>
            </w:r>
            <w:r w:rsidR="0052741F" w:rsidRPr="009F1E93">
              <w:rPr>
                <w:rFonts w:ascii="Arial" w:hAnsi="Arial" w:cs="Arial"/>
                <w:color w:val="FF0000"/>
                <w:sz w:val="20"/>
              </w:rPr>
              <w:t xml:space="preserve">genoemde </w:t>
            </w:r>
            <w:r w:rsidR="0052741F" w:rsidRPr="00392325">
              <w:rPr>
                <w:rFonts w:ascii="Arial" w:hAnsi="Arial" w:cs="Arial"/>
                <w:color w:val="008200"/>
                <w:sz w:val="20"/>
              </w:rPr>
              <w:t>echtgenoot</w:t>
            </w:r>
            <w:r w:rsidR="0052741F" w:rsidRPr="00567EBE">
              <w:rPr>
                <w:rFonts w:ascii="Arial" w:hAnsi="Arial" w:cs="Arial"/>
                <w:sz w:val="20"/>
              </w:rPr>
              <w:t>/</w:t>
            </w:r>
            <w:r w:rsidR="0052741F" w:rsidRPr="00392325">
              <w:rPr>
                <w:rFonts w:ascii="Arial" w:hAnsi="Arial" w:cs="Arial"/>
                <w:color w:val="008200"/>
                <w:sz w:val="20"/>
              </w:rPr>
              <w:t>echtgenote</w:t>
            </w:r>
            <w:r w:rsidR="0052741F" w:rsidRPr="00567EBE">
              <w:rPr>
                <w:rFonts w:ascii="Arial" w:hAnsi="Arial" w:cs="Arial"/>
                <w:sz w:val="20"/>
              </w:rPr>
              <w:t>/</w:t>
            </w:r>
            <w:r w:rsidR="00780433" w:rsidRPr="00780433">
              <w:rPr>
                <w:rFonts w:ascii="Arial" w:hAnsi="Arial" w:cs="Arial"/>
                <w:color w:val="008200"/>
                <w:sz w:val="20"/>
              </w:rPr>
              <w:t xml:space="preserve">geregistreerd </w:t>
            </w:r>
            <w:r w:rsidR="0052741F" w:rsidRPr="00780433">
              <w:rPr>
                <w:rFonts w:ascii="Arial" w:hAnsi="Arial" w:cs="Arial"/>
                <w:color w:val="008200"/>
                <w:sz w:val="20"/>
              </w:rPr>
              <w:t>partner</w:t>
            </w:r>
            <w:r w:rsidR="0052741F" w:rsidRPr="00392325">
              <w:rPr>
                <w:rFonts w:ascii="Arial" w:hAnsi="Arial" w:cs="Arial"/>
                <w:color w:val="008200"/>
                <w:sz w:val="20"/>
              </w:rPr>
              <w:t xml:space="preserve"> </w:t>
            </w:r>
            <w:r w:rsidR="0052741F" w:rsidRPr="009F1E93">
              <w:rPr>
                <w:rFonts w:ascii="Arial" w:hAnsi="Arial" w:cs="Arial"/>
                <w:color w:val="FF0000"/>
                <w:sz w:val="20"/>
              </w:rPr>
              <w:t xml:space="preserve">benoemd tot executeur. De genoemde </w:t>
            </w:r>
            <w:r w:rsidR="0052741F" w:rsidRPr="00392325">
              <w:rPr>
                <w:rFonts w:ascii="Arial" w:hAnsi="Arial" w:cs="Arial"/>
                <w:color w:val="008200"/>
                <w:sz w:val="20"/>
              </w:rPr>
              <w:t>echtgenoot</w:t>
            </w:r>
            <w:r w:rsidR="0052741F" w:rsidRPr="00567EBE">
              <w:rPr>
                <w:rFonts w:ascii="Arial" w:hAnsi="Arial" w:cs="Arial"/>
                <w:sz w:val="20"/>
              </w:rPr>
              <w:t>/</w:t>
            </w:r>
            <w:r w:rsidR="0052741F" w:rsidRPr="00392325">
              <w:rPr>
                <w:rFonts w:ascii="Arial" w:hAnsi="Arial" w:cs="Arial"/>
                <w:color w:val="008200"/>
                <w:sz w:val="20"/>
              </w:rPr>
              <w:t>echtgenote</w:t>
            </w:r>
            <w:r w:rsidR="0052741F" w:rsidRPr="00567EBE">
              <w:rPr>
                <w:rFonts w:ascii="Arial" w:hAnsi="Arial" w:cs="Arial"/>
                <w:sz w:val="20"/>
              </w:rPr>
              <w:t>/</w:t>
            </w:r>
            <w:r w:rsidR="00780433" w:rsidRPr="00780433">
              <w:rPr>
                <w:rFonts w:ascii="Arial" w:hAnsi="Arial" w:cs="Arial"/>
                <w:color w:val="008200"/>
                <w:sz w:val="20"/>
              </w:rPr>
              <w:t xml:space="preserve"> geregistreerd </w:t>
            </w:r>
            <w:r w:rsidR="0052741F" w:rsidRPr="00392325">
              <w:rPr>
                <w:rFonts w:ascii="Arial" w:hAnsi="Arial" w:cs="Arial"/>
                <w:color w:val="008200"/>
                <w:sz w:val="20"/>
              </w:rPr>
              <w:t xml:space="preserve">partner </w:t>
            </w:r>
            <w:r w:rsidR="0052741F" w:rsidRPr="009F1E93">
              <w:rPr>
                <w:rFonts w:ascii="Arial" w:hAnsi="Arial" w:cs="Arial"/>
                <w:color w:val="FF0000"/>
                <w:sz w:val="20"/>
              </w:rPr>
              <w:t xml:space="preserve">van de </w:t>
            </w:r>
            <w:r w:rsidR="0052741F" w:rsidRPr="009F1E93">
              <w:rPr>
                <w:rFonts w:ascii="Arial" w:hAnsi="Arial" w:cs="Arial"/>
                <w:color w:val="FF0000"/>
                <w:sz w:val="20"/>
              </w:rPr>
              <w:lastRenderedPageBreak/>
              <w:t xml:space="preserve">overledene heeft deze benoeming aanvaard. Hiervan blijkt uit een onderhandse verklaring van zuivere aanvaarding en aanvaarding executele. </w:t>
            </w:r>
          </w:p>
          <w:p w14:paraId="0076BC02" w14:textId="77777777" w:rsidR="0052741F" w:rsidRPr="009F1E93" w:rsidRDefault="0052741F" w:rsidP="008F4E04">
            <w:pPr>
              <w:pStyle w:val="Geenafstand"/>
              <w:spacing w:after="0"/>
              <w:rPr>
                <w:rFonts w:ascii="Arial" w:hAnsi="Arial" w:cs="Arial"/>
                <w:b/>
                <w:bCs/>
                <w:color w:val="FF0000"/>
                <w:sz w:val="20"/>
              </w:rPr>
            </w:pPr>
            <w:r w:rsidRPr="009F1E93">
              <w:rPr>
                <w:rFonts w:ascii="Arial" w:hAnsi="Arial" w:cs="Arial"/>
                <w:b/>
                <w:bCs/>
                <w:color w:val="FF0000"/>
                <w:sz w:val="20"/>
              </w:rPr>
              <w:t>Taak/bevoegdheden executeur</w:t>
            </w:r>
          </w:p>
          <w:p w14:paraId="0628A79C" w14:textId="77777777" w:rsidR="00196482" w:rsidRDefault="0052741F" w:rsidP="008F4E04">
            <w:pPr>
              <w:pStyle w:val="Geenafstand"/>
              <w:spacing w:after="0"/>
              <w:rPr>
                <w:rFonts w:ascii="Arial" w:hAnsi="Arial" w:cs="Arial"/>
                <w:color w:val="FF0000"/>
                <w:sz w:val="20"/>
              </w:rPr>
            </w:pPr>
            <w:r w:rsidRPr="009F1E93">
              <w:rPr>
                <w:rFonts w:ascii="Arial" w:hAnsi="Arial" w:cs="Arial"/>
                <w:color w:val="FF0000"/>
                <w:sz w:val="20"/>
              </w:rPr>
              <w:t>De executeur heeft de taak en de bevoegdheid om de nalatenschap van de overledene te beheren. De executeur is bevoegd de door hem beheerde goederen te gelde te maken, voor zover dit nodig is om de schulden van de nalatenschap te voldoen. De executeur behoeft voor de tegeldemaking van een goed geen toestemming van de erfgenamen. Gedurende het beheer vertegenwoordigt de executeur de erfgenamen in en buiten rechte waar het de nalatenschap betreft. De executeur kan ook als wederpartij van zichzelf optreden</w:t>
            </w:r>
            <w:r>
              <w:rPr>
                <w:rFonts w:ascii="Arial" w:hAnsi="Arial" w:cs="Arial"/>
                <w:color w:val="FF0000"/>
                <w:sz w:val="20"/>
              </w:rPr>
              <w:t>.</w:t>
            </w:r>
          </w:p>
          <w:p w14:paraId="6BE8821C" w14:textId="77777777" w:rsidR="008F4E04" w:rsidRDefault="008F4E04" w:rsidP="008F4E04">
            <w:pPr>
              <w:pStyle w:val="Geenafstand"/>
              <w:spacing w:after="0"/>
              <w:rPr>
                <w:rFonts w:ascii="Arial" w:hAnsi="Arial" w:cs="Arial"/>
                <w:color w:val="FF0000"/>
                <w:sz w:val="20"/>
              </w:rPr>
            </w:pPr>
          </w:p>
          <w:p w14:paraId="49FE28AC" w14:textId="77777777" w:rsidR="008F4E04" w:rsidRPr="008F4E04" w:rsidRDefault="008F4E04" w:rsidP="008F4E04">
            <w:pPr>
              <w:pStyle w:val="Geenafstand"/>
              <w:spacing w:after="0"/>
              <w:rPr>
                <w:rFonts w:ascii="Arial" w:hAnsi="Arial" w:cs="Arial"/>
                <w:sz w:val="20"/>
              </w:rPr>
            </w:pPr>
            <w:r w:rsidRPr="008F4E04">
              <w:rPr>
                <w:rFonts w:ascii="Arial" w:hAnsi="Arial" w:cs="Arial"/>
                <w:b/>
                <w:bCs/>
                <w:sz w:val="20"/>
              </w:rPr>
              <w:t>Variant B (echtgenoot executeur afwikkelingsbewindvoerder):</w:t>
            </w:r>
          </w:p>
          <w:p w14:paraId="366B1AB0" w14:textId="59146627" w:rsidR="008F4E04" w:rsidRPr="008F4E04" w:rsidRDefault="008F4E04" w:rsidP="008F4E04">
            <w:pPr>
              <w:pStyle w:val="Geenafstand"/>
              <w:spacing w:after="0"/>
              <w:rPr>
                <w:rFonts w:ascii="Arial" w:hAnsi="Arial" w:cs="Arial"/>
                <w:color w:val="FF0000"/>
                <w:sz w:val="20"/>
              </w:rPr>
            </w:pPr>
            <w:r w:rsidRPr="008F4E04">
              <w:rPr>
                <w:rFonts w:ascii="Arial" w:hAnsi="Arial" w:cs="Arial"/>
                <w:color w:val="FF0000"/>
                <w:sz w:val="20"/>
              </w:rPr>
              <w:t>In gemeld testament,</w:t>
            </w:r>
            <w:r w:rsidRPr="008F4E04">
              <w:rPr>
                <w:rFonts w:ascii="Arial" w:hAnsi="Arial" w:cs="Arial"/>
                <w:sz w:val="20"/>
              </w:rPr>
              <w:t xml:space="preserve"> </w:t>
            </w:r>
            <w:r w:rsidRPr="008F4E04">
              <w:rPr>
                <w:rFonts w:ascii="Arial" w:hAnsi="Arial" w:cs="Arial"/>
                <w:color w:val="FF0000"/>
                <w:sz w:val="20"/>
              </w:rPr>
              <w:t xml:space="preserve">van </w:t>
            </w:r>
            <w:r w:rsidRPr="008F4E04">
              <w:rPr>
                <w:rFonts w:ascii="Arial" w:hAnsi="Arial" w:cs="Arial"/>
                <w:snapToGrid w:val="0"/>
                <w:kern w:val="28"/>
                <w:sz w:val="20"/>
              </w:rPr>
              <w:fldChar w:fldCharType="begin"/>
            </w:r>
            <w:r w:rsidRPr="008F4E04">
              <w:rPr>
                <w:rFonts w:ascii="Arial" w:hAnsi="Arial" w:cs="Arial"/>
                <w:snapToGrid w:val="0"/>
                <w:kern w:val="28"/>
                <w:sz w:val="20"/>
              </w:rPr>
              <w:instrText>MacroButton Nomacro §</w:instrText>
            </w:r>
            <w:r w:rsidRPr="008F4E04">
              <w:rPr>
                <w:rFonts w:ascii="Arial" w:hAnsi="Arial" w:cs="Arial"/>
                <w:snapToGrid w:val="0"/>
                <w:kern w:val="28"/>
                <w:sz w:val="20"/>
              </w:rPr>
              <w:fldChar w:fldCharType="end"/>
            </w:r>
            <w:r w:rsidRPr="008F4E04">
              <w:rPr>
                <w:rFonts w:ascii="Arial" w:hAnsi="Arial" w:cs="Arial"/>
                <w:snapToGrid w:val="0"/>
                <w:kern w:val="28"/>
                <w:sz w:val="20"/>
              </w:rPr>
              <w:t>datum</w:t>
            </w:r>
            <w:r w:rsidRPr="008F4E04">
              <w:rPr>
                <w:rFonts w:ascii="Arial" w:hAnsi="Arial" w:cs="Arial"/>
                <w:snapToGrid w:val="0"/>
                <w:kern w:val="28"/>
                <w:sz w:val="20"/>
              </w:rPr>
              <w:fldChar w:fldCharType="begin"/>
            </w:r>
            <w:r w:rsidRPr="008F4E04">
              <w:rPr>
                <w:rFonts w:ascii="Arial" w:hAnsi="Arial" w:cs="Arial"/>
                <w:snapToGrid w:val="0"/>
                <w:kern w:val="28"/>
                <w:sz w:val="20"/>
              </w:rPr>
              <w:instrText>MacroButton Nomacro §</w:instrText>
            </w:r>
            <w:r w:rsidRPr="008F4E04">
              <w:rPr>
                <w:rFonts w:ascii="Arial" w:hAnsi="Arial" w:cs="Arial"/>
                <w:snapToGrid w:val="0"/>
                <w:kern w:val="28"/>
                <w:sz w:val="20"/>
              </w:rPr>
              <w:fldChar w:fldCharType="end"/>
            </w:r>
            <w:r w:rsidRPr="008F4E04">
              <w:rPr>
                <w:rFonts w:ascii="Arial" w:hAnsi="Arial" w:cs="Arial"/>
                <w:snapToGrid w:val="0"/>
                <w:color w:val="FF0000"/>
                <w:kern w:val="28"/>
                <w:sz w:val="20"/>
              </w:rPr>
              <w:t>,</w:t>
            </w:r>
            <w:r w:rsidRPr="008F4E04">
              <w:rPr>
                <w:rFonts w:ascii="Arial" w:hAnsi="Arial" w:cs="Arial"/>
                <w:color w:val="FF0000"/>
                <w:sz w:val="20"/>
              </w:rPr>
              <w:t xml:space="preserve"> heeft de </w:t>
            </w:r>
            <w:r w:rsidRPr="008F4E04">
              <w:rPr>
                <w:rFonts w:ascii="Arial" w:hAnsi="Arial" w:cs="Arial"/>
                <w:color w:val="008200"/>
                <w:sz w:val="20"/>
              </w:rPr>
              <w:t>erflater</w:t>
            </w:r>
            <w:r w:rsidRPr="00567EBE">
              <w:rPr>
                <w:rFonts w:ascii="Arial" w:hAnsi="Arial" w:cs="Arial"/>
                <w:sz w:val="20"/>
              </w:rPr>
              <w:t>/</w:t>
            </w:r>
            <w:r w:rsidRPr="008F4E04">
              <w:rPr>
                <w:rFonts w:ascii="Arial" w:hAnsi="Arial" w:cs="Arial"/>
                <w:color w:val="008200"/>
                <w:sz w:val="20"/>
              </w:rPr>
              <w:t>erflaatster</w:t>
            </w:r>
            <w:r w:rsidRPr="00567EBE">
              <w:rPr>
                <w:rFonts w:ascii="Arial" w:hAnsi="Arial" w:cs="Arial"/>
                <w:sz w:val="20"/>
              </w:rPr>
              <w:t>/</w:t>
            </w:r>
            <w:r w:rsidRPr="008F4E04">
              <w:rPr>
                <w:rFonts w:ascii="Arial" w:hAnsi="Arial" w:cs="Arial"/>
                <w:color w:val="008200"/>
                <w:sz w:val="20"/>
              </w:rPr>
              <w:t>overledene</w:t>
            </w:r>
            <w:r w:rsidRPr="008F4E04">
              <w:rPr>
                <w:rFonts w:ascii="Arial" w:hAnsi="Arial" w:cs="Arial"/>
                <w:color w:val="0066FF"/>
                <w:sz w:val="20"/>
              </w:rPr>
              <w:t xml:space="preserve"> </w:t>
            </w:r>
            <w:r w:rsidRPr="008F4E04">
              <w:rPr>
                <w:rFonts w:ascii="Arial" w:hAnsi="Arial" w:cs="Arial"/>
                <w:color w:val="00FFFF"/>
                <w:sz w:val="20"/>
              </w:rPr>
              <w:t>zijn</w:t>
            </w:r>
            <w:r w:rsidRPr="00567EBE">
              <w:rPr>
                <w:rFonts w:ascii="Arial" w:hAnsi="Arial" w:cs="Arial"/>
                <w:sz w:val="20"/>
              </w:rPr>
              <w:t>/</w:t>
            </w:r>
            <w:r w:rsidRPr="008F4E04">
              <w:rPr>
                <w:rFonts w:ascii="Arial" w:hAnsi="Arial" w:cs="Arial"/>
                <w:color w:val="00FFFF"/>
                <w:sz w:val="20"/>
              </w:rPr>
              <w:t>haar</w:t>
            </w:r>
            <w:r w:rsidRPr="008F4E04">
              <w:rPr>
                <w:rFonts w:ascii="Arial" w:hAnsi="Arial" w:cs="Arial"/>
                <w:color w:val="0066FF"/>
                <w:sz w:val="20"/>
              </w:rPr>
              <w:t xml:space="preserve"> </w:t>
            </w:r>
            <w:r w:rsidRPr="008F4E04">
              <w:rPr>
                <w:rFonts w:ascii="Arial" w:hAnsi="Arial" w:cs="Arial"/>
                <w:color w:val="008200"/>
                <w:sz w:val="20"/>
              </w:rPr>
              <w:t>echtgenoot</w:t>
            </w:r>
            <w:r w:rsidRPr="00567EBE">
              <w:rPr>
                <w:rFonts w:ascii="Arial" w:hAnsi="Arial" w:cs="Arial"/>
                <w:sz w:val="20"/>
              </w:rPr>
              <w:t>/</w:t>
            </w:r>
            <w:r w:rsidRPr="008F4E04">
              <w:rPr>
                <w:rFonts w:ascii="Arial" w:hAnsi="Arial" w:cs="Arial"/>
                <w:color w:val="008200"/>
                <w:sz w:val="20"/>
              </w:rPr>
              <w:t>echtgenote</w:t>
            </w:r>
            <w:r w:rsidRPr="00567EBE">
              <w:rPr>
                <w:rFonts w:ascii="Arial" w:hAnsi="Arial" w:cs="Arial"/>
                <w:sz w:val="20"/>
              </w:rPr>
              <w:t>/</w:t>
            </w:r>
            <w:r w:rsidR="00C63E8A" w:rsidRPr="002369D3">
              <w:rPr>
                <w:rFonts w:ascii="Arial" w:hAnsi="Arial" w:cs="Arial"/>
                <w:color w:val="008200"/>
                <w:sz w:val="20"/>
              </w:rPr>
              <w:t>geregistreerd</w:t>
            </w:r>
            <w:r w:rsidR="00C63E8A">
              <w:rPr>
                <w:rFonts w:ascii="Arial" w:hAnsi="Arial" w:cs="Arial"/>
                <w:sz w:val="20"/>
              </w:rPr>
              <w:t xml:space="preserve"> </w:t>
            </w:r>
            <w:r w:rsidRPr="008F4E04">
              <w:rPr>
                <w:rFonts w:ascii="Arial" w:hAnsi="Arial" w:cs="Arial"/>
                <w:color w:val="008200"/>
                <w:sz w:val="20"/>
              </w:rPr>
              <w:t xml:space="preserve">partner </w:t>
            </w:r>
            <w:r w:rsidRPr="008F4E04">
              <w:rPr>
                <w:rFonts w:ascii="Arial" w:hAnsi="Arial" w:cs="Arial"/>
                <w:color w:val="FF0000"/>
                <w:sz w:val="20"/>
              </w:rPr>
              <w:t xml:space="preserve">tot executeur-afwikkelingsbewindvoerder benoemd. </w:t>
            </w:r>
            <w:r w:rsidRPr="008F4E04">
              <w:rPr>
                <w:rFonts w:ascii="Arial" w:hAnsi="Arial" w:cs="Arial"/>
                <w:color w:val="008200"/>
                <w:sz w:val="20"/>
              </w:rPr>
              <w:t>Hij</w:t>
            </w:r>
            <w:r w:rsidRPr="00567EBE">
              <w:rPr>
                <w:rFonts w:ascii="Arial" w:hAnsi="Arial" w:cs="Arial"/>
                <w:sz w:val="20"/>
              </w:rPr>
              <w:t>/</w:t>
            </w:r>
            <w:r w:rsidR="001E6169" w:rsidRPr="002369D3">
              <w:rPr>
                <w:rFonts w:ascii="Arial" w:hAnsi="Arial" w:cs="Arial"/>
                <w:color w:val="008200"/>
                <w:sz w:val="20"/>
              </w:rPr>
              <w:t>Z</w:t>
            </w:r>
            <w:r w:rsidRPr="008F4E04">
              <w:rPr>
                <w:rFonts w:ascii="Arial" w:hAnsi="Arial" w:cs="Arial"/>
                <w:color w:val="008200"/>
                <w:sz w:val="20"/>
              </w:rPr>
              <w:t xml:space="preserve">ij </w:t>
            </w:r>
            <w:r w:rsidRPr="008F4E04">
              <w:rPr>
                <w:rFonts w:ascii="Arial" w:hAnsi="Arial" w:cs="Arial"/>
                <w:color w:val="FF0000"/>
                <w:sz w:val="20"/>
              </w:rPr>
              <w:t xml:space="preserve">heeft de benoeming aanvaard. </w:t>
            </w:r>
          </w:p>
          <w:p w14:paraId="45EBA15D" w14:textId="77777777" w:rsidR="008F4E04" w:rsidRPr="008F4E04" w:rsidRDefault="008F4E04" w:rsidP="008F4E04">
            <w:pPr>
              <w:pStyle w:val="Geenafstand"/>
              <w:spacing w:after="0"/>
              <w:rPr>
                <w:rFonts w:ascii="Arial" w:hAnsi="Arial" w:cs="Arial"/>
                <w:color w:val="FF0000"/>
                <w:sz w:val="20"/>
              </w:rPr>
            </w:pPr>
            <w:r w:rsidRPr="008F4E04">
              <w:rPr>
                <w:rFonts w:ascii="Arial" w:hAnsi="Arial" w:cs="Arial"/>
                <w:color w:val="FF0000"/>
                <w:sz w:val="20"/>
              </w:rPr>
              <w:t>Hiervan blijkt uit gemelde verklaring van aanvaarding executele en afwikkelingsbewind.</w:t>
            </w:r>
          </w:p>
          <w:p w14:paraId="7B9A34F0" w14:textId="77777777" w:rsidR="008F4E04" w:rsidRPr="008F4E04" w:rsidRDefault="008F4E04" w:rsidP="008F4E04">
            <w:pPr>
              <w:pStyle w:val="Geenafstand"/>
              <w:spacing w:after="0"/>
              <w:rPr>
                <w:rFonts w:ascii="Arial" w:hAnsi="Arial" w:cs="Arial"/>
                <w:b/>
                <w:bCs/>
                <w:color w:val="FF0000"/>
                <w:sz w:val="20"/>
              </w:rPr>
            </w:pPr>
            <w:r w:rsidRPr="008F4E04">
              <w:rPr>
                <w:rFonts w:ascii="Arial" w:hAnsi="Arial" w:cs="Arial"/>
                <w:b/>
                <w:bCs/>
                <w:color w:val="FF0000"/>
                <w:sz w:val="20"/>
              </w:rPr>
              <w:t>Taken en bevoegdheden executeur-afwikkelingsbewindvoerder</w:t>
            </w:r>
          </w:p>
          <w:p w14:paraId="65EDD851" w14:textId="39CD229B" w:rsidR="008F4E04" w:rsidRPr="008F4E04" w:rsidRDefault="008F4E04" w:rsidP="008F4E04">
            <w:pPr>
              <w:pStyle w:val="Geenafstand"/>
              <w:spacing w:after="0"/>
              <w:rPr>
                <w:rFonts w:ascii="Arial" w:hAnsi="Arial" w:cs="Arial"/>
                <w:color w:val="FF0000"/>
                <w:sz w:val="20"/>
              </w:rPr>
            </w:pPr>
            <w:r w:rsidRPr="008F4E04">
              <w:rPr>
                <w:rFonts w:ascii="Arial" w:hAnsi="Arial" w:cs="Arial"/>
                <w:color w:val="FF0000"/>
                <w:sz w:val="20"/>
              </w:rPr>
              <w:t>De executeur-afwikkelingsbewindvoerder, hierna ook te noemen ‘afwikkelingsbewindvoerder’, heeft tot taak de goederen van de nalatenschap te beheren, de vorderingen te innen en de schulden van de nalatenschap te voldoen die tijdens zijn/haar beheer uit die goederen behoren te worden voldaan, waaronder begrepen, voor zover van toepassing, het afgeven van legaten.</w:t>
            </w:r>
          </w:p>
          <w:p w14:paraId="70908273" w14:textId="77777777" w:rsidR="008F4E04" w:rsidRPr="008F4E04" w:rsidRDefault="008F4E04" w:rsidP="008F4E04">
            <w:pPr>
              <w:pStyle w:val="Geenafstand"/>
              <w:spacing w:after="0"/>
              <w:rPr>
                <w:rFonts w:ascii="Arial" w:hAnsi="Arial" w:cs="Arial"/>
                <w:color w:val="FF0000"/>
                <w:sz w:val="20"/>
              </w:rPr>
            </w:pPr>
            <w:r w:rsidRPr="008F4E04">
              <w:rPr>
                <w:rFonts w:ascii="Arial" w:hAnsi="Arial" w:cs="Arial"/>
                <w:color w:val="FF0000"/>
                <w:sz w:val="20"/>
              </w:rPr>
              <w:t xml:space="preserve">Daarnaast is de afwikkelingsbewindvoerder bevoegd om over de goederen van de nalatenschap van de </w:t>
            </w:r>
            <w:r w:rsidRPr="008F4E04">
              <w:rPr>
                <w:rFonts w:ascii="Arial" w:hAnsi="Arial" w:cs="Arial"/>
                <w:color w:val="008200"/>
                <w:sz w:val="20"/>
              </w:rPr>
              <w:t>erflater</w:t>
            </w:r>
            <w:r w:rsidRPr="00567EBE">
              <w:rPr>
                <w:rFonts w:ascii="Arial" w:hAnsi="Arial" w:cs="Arial"/>
                <w:sz w:val="20"/>
              </w:rPr>
              <w:t>/</w:t>
            </w:r>
            <w:r w:rsidRPr="008F4E04">
              <w:rPr>
                <w:rFonts w:ascii="Arial" w:hAnsi="Arial" w:cs="Arial"/>
                <w:color w:val="008200"/>
                <w:sz w:val="20"/>
              </w:rPr>
              <w:t>erflaatster</w:t>
            </w:r>
            <w:r w:rsidRPr="00567EBE">
              <w:rPr>
                <w:rFonts w:ascii="Arial" w:hAnsi="Arial" w:cs="Arial"/>
                <w:sz w:val="20"/>
              </w:rPr>
              <w:t>/</w:t>
            </w:r>
            <w:r w:rsidRPr="008F4E04">
              <w:rPr>
                <w:rFonts w:ascii="Arial" w:hAnsi="Arial" w:cs="Arial"/>
                <w:color w:val="008200"/>
                <w:sz w:val="20"/>
              </w:rPr>
              <w:t xml:space="preserve">overledene </w:t>
            </w:r>
            <w:r w:rsidRPr="008F4E04">
              <w:rPr>
                <w:rFonts w:ascii="Arial" w:hAnsi="Arial" w:cs="Arial"/>
                <w:color w:val="FF0000"/>
                <w:sz w:val="20"/>
              </w:rPr>
              <w:t>te beschikken en om zelfstandig een verdeling van de nalatenschap tot stand te brengen, zonder medewerking, zonder machtiging of goedkeuring van de rechthebbende(n) of de (kanton)rechter.</w:t>
            </w:r>
          </w:p>
          <w:p w14:paraId="72E96C9C" w14:textId="77777777" w:rsidR="008F4E04" w:rsidRPr="008F4E04" w:rsidRDefault="008F4E04" w:rsidP="008F4E04">
            <w:pPr>
              <w:pStyle w:val="Geenafstand"/>
              <w:spacing w:after="0"/>
              <w:rPr>
                <w:rFonts w:ascii="Arial" w:hAnsi="Arial" w:cs="Arial"/>
                <w:color w:val="FF0000"/>
                <w:sz w:val="20"/>
              </w:rPr>
            </w:pPr>
            <w:r w:rsidRPr="008F4E04">
              <w:rPr>
                <w:rFonts w:ascii="Arial" w:hAnsi="Arial" w:cs="Arial"/>
                <w:color w:val="FF0000"/>
                <w:sz w:val="20"/>
              </w:rPr>
              <w:lastRenderedPageBreak/>
              <w:t>De executeur-afwikkelingsbewindvoerder is aldus onder meer bevoegd om de nalatenschap te verdelen bij notariële akte (ook partieel), alsmede goederen van de nalatenschap te vervreemden.</w:t>
            </w:r>
          </w:p>
          <w:p w14:paraId="0EE30D5C" w14:textId="77777777" w:rsidR="008F4E04" w:rsidRDefault="008F4E04" w:rsidP="008F4E04">
            <w:pPr>
              <w:pStyle w:val="Geenafstand"/>
              <w:spacing w:after="0"/>
              <w:rPr>
                <w:rFonts w:ascii="Arial" w:hAnsi="Arial" w:cs="Arial"/>
                <w:color w:val="7030A0"/>
                <w:sz w:val="20"/>
              </w:rPr>
            </w:pPr>
            <w:r w:rsidRPr="008F4E04">
              <w:rPr>
                <w:rFonts w:ascii="Arial" w:hAnsi="Arial" w:cs="Arial"/>
                <w:color w:val="7030A0"/>
                <w:sz w:val="20"/>
              </w:rPr>
              <w:t>De afwikkelingsbewindvoerder kan ook als wederpartij van zichzelf optreden.</w:t>
            </w:r>
          </w:p>
          <w:p w14:paraId="619731C3" w14:textId="77777777" w:rsidR="00C564DE" w:rsidRDefault="00C564DE" w:rsidP="008F4E04">
            <w:pPr>
              <w:pStyle w:val="Geenafstand"/>
              <w:spacing w:after="0"/>
              <w:rPr>
                <w:rFonts w:ascii="Arial" w:hAnsi="Arial" w:cs="Arial"/>
                <w:color w:val="7030A0"/>
                <w:sz w:val="20"/>
              </w:rPr>
            </w:pPr>
          </w:p>
          <w:p w14:paraId="0644A562" w14:textId="77777777" w:rsidR="00C564DE" w:rsidRPr="001B1DFF" w:rsidRDefault="00C564DE" w:rsidP="00C564DE">
            <w:pPr>
              <w:pStyle w:val="Geenafstand"/>
              <w:spacing w:after="0"/>
              <w:rPr>
                <w:rFonts w:ascii="Arial" w:hAnsi="Arial" w:cs="Arial"/>
                <w:sz w:val="20"/>
              </w:rPr>
            </w:pPr>
            <w:r w:rsidRPr="001B1DFF">
              <w:rPr>
                <w:rFonts w:ascii="Arial" w:hAnsi="Arial" w:cs="Arial"/>
                <w:b/>
                <w:bCs/>
                <w:sz w:val="20"/>
              </w:rPr>
              <w:t>Variant C (niet echtgenoot executeur):</w:t>
            </w:r>
          </w:p>
          <w:p w14:paraId="1289653D" w14:textId="5F3EB900" w:rsidR="00C564DE" w:rsidRPr="009F1E93" w:rsidRDefault="00C564DE" w:rsidP="00C564DE">
            <w:pPr>
              <w:pStyle w:val="Geenafstand"/>
              <w:spacing w:after="0"/>
              <w:rPr>
                <w:rFonts w:ascii="Arial" w:hAnsi="Arial" w:cs="Arial"/>
                <w:color w:val="FF0000"/>
                <w:sz w:val="20"/>
              </w:rPr>
            </w:pPr>
            <w:r w:rsidRPr="009F1E93">
              <w:rPr>
                <w:rFonts w:ascii="Arial" w:hAnsi="Arial" w:cs="Arial"/>
                <w:color w:val="FF0000"/>
                <w:sz w:val="20"/>
              </w:rPr>
              <w:t>In gemeld testament,</w:t>
            </w:r>
            <w:r w:rsidRPr="009F1E93">
              <w:rPr>
                <w:rFonts w:ascii="Arial" w:hAnsi="Arial" w:cs="Arial"/>
                <w:sz w:val="20"/>
              </w:rPr>
              <w:t xml:space="preserve"> </w:t>
            </w:r>
            <w:r w:rsidRPr="009F1E93">
              <w:rPr>
                <w:rFonts w:ascii="Arial" w:hAnsi="Arial" w:cs="Arial"/>
                <w:color w:val="FF0000"/>
                <w:sz w:val="20"/>
              </w:rPr>
              <w:t xml:space="preserve">van </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snapToGrid w:val="0"/>
                <w:kern w:val="28"/>
                <w:sz w:val="20"/>
              </w:rPr>
              <w:t>datum</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snapToGrid w:val="0"/>
                <w:color w:val="FF0000"/>
                <w:kern w:val="28"/>
                <w:sz w:val="20"/>
              </w:rPr>
              <w:t>,</w:t>
            </w:r>
            <w:r w:rsidRPr="009F1E93">
              <w:rPr>
                <w:rFonts w:ascii="Arial" w:hAnsi="Arial" w:cs="Arial"/>
                <w:color w:val="FF0000"/>
                <w:sz w:val="20"/>
              </w:rPr>
              <w:t xml:space="preserve"> heeft de </w:t>
            </w:r>
            <w:r w:rsidRPr="007F773E">
              <w:rPr>
                <w:rFonts w:ascii="Arial" w:hAnsi="Arial" w:cs="Arial"/>
                <w:color w:val="008200"/>
                <w:sz w:val="20"/>
              </w:rPr>
              <w:t>erflater</w:t>
            </w:r>
            <w:r w:rsidRPr="00567EBE">
              <w:rPr>
                <w:rFonts w:ascii="Arial" w:hAnsi="Arial" w:cs="Arial"/>
                <w:sz w:val="20"/>
              </w:rPr>
              <w:t>/</w:t>
            </w:r>
            <w:r w:rsidRPr="007F773E">
              <w:rPr>
                <w:rFonts w:ascii="Arial" w:hAnsi="Arial" w:cs="Arial"/>
                <w:color w:val="008200"/>
                <w:sz w:val="20"/>
              </w:rPr>
              <w:t>erflaatster</w:t>
            </w:r>
            <w:r w:rsidRPr="00567EBE">
              <w:rPr>
                <w:rFonts w:ascii="Arial" w:hAnsi="Arial" w:cs="Arial"/>
                <w:sz w:val="20"/>
              </w:rPr>
              <w:t>/</w:t>
            </w:r>
            <w:r w:rsidRPr="007F773E">
              <w:rPr>
                <w:rFonts w:ascii="Arial" w:hAnsi="Arial" w:cs="Arial"/>
                <w:color w:val="008200"/>
                <w:sz w:val="20"/>
              </w:rPr>
              <w:t xml:space="preserve">overledene </w:t>
            </w:r>
            <w:r w:rsidRPr="009F1E93">
              <w:rPr>
                <w:rFonts w:ascii="Arial" w:hAnsi="Arial" w:cs="Arial"/>
                <w:color w:val="FF0000"/>
                <w:sz w:val="20"/>
              </w:rPr>
              <w:t xml:space="preserve">tot executeur benoemd: </w:t>
            </w:r>
            <w:ins w:id="2190" w:author="Groot, Karina de" w:date="2024-08-08T12:13:00Z" w16du:dateUtc="2024-08-08T10:13:00Z">
              <w:r w:rsidR="00C40EDE" w:rsidRPr="00CF7B10">
                <w:rPr>
                  <w:rFonts w:ascii="Arial" w:hAnsi="Arial" w:cs="Arial"/>
                  <w:color w:val="FF0000"/>
                  <w:sz w:val="20"/>
                  <w:szCs w:val="20"/>
                  <w:highlight w:val="yellow"/>
                </w:rPr>
                <w:t>VVE-</w:t>
              </w:r>
            </w:ins>
            <w:r w:rsidRPr="009F1E93">
              <w:rPr>
                <w:rFonts w:ascii="Arial" w:hAnsi="Arial" w:cs="Arial"/>
                <w:color w:val="FF0000"/>
                <w:sz w:val="20"/>
                <w:highlight w:val="yellow"/>
              </w:rPr>
              <w:t xml:space="preserve">TEKSTBLOK NATUURLIJK </w:t>
            </w:r>
            <w:r w:rsidRPr="00F35A26">
              <w:rPr>
                <w:rFonts w:ascii="Arial" w:hAnsi="Arial" w:cs="Arial"/>
                <w:color w:val="FF0000"/>
                <w:sz w:val="20"/>
                <w:highlight w:val="yellow"/>
              </w:rPr>
              <w:t>PERSOON</w:t>
            </w:r>
            <w:del w:id="2191" w:author="Groot, Karina de" w:date="2024-08-08T12:13:00Z" w16du:dateUtc="2024-08-08T10:13:00Z">
              <w:r w:rsidR="00B16049" w:rsidRPr="002369D3" w:rsidDel="00C40EDE">
                <w:rPr>
                  <w:rFonts w:ascii="Arial" w:hAnsi="Arial" w:cs="Arial"/>
                  <w:color w:val="FF0000"/>
                  <w:sz w:val="20"/>
                  <w:highlight w:val="yellow"/>
                </w:rPr>
                <w:delText>-nieuw</w:delText>
              </w:r>
            </w:del>
            <w:r w:rsidRPr="003C0F5E">
              <w:rPr>
                <w:rFonts w:ascii="Arial" w:hAnsi="Arial" w:cs="Arial"/>
                <w:color w:val="FF0000"/>
                <w:sz w:val="20"/>
              </w:rPr>
              <w:t xml:space="preserve">, wonende te </w:t>
            </w:r>
            <w:ins w:id="2192" w:author="Groot, Karina de" w:date="2024-08-08T12:13:00Z" w16du:dateUtc="2024-08-08T10:13:00Z">
              <w:r w:rsidR="00C40EDE" w:rsidRPr="00CF7B10">
                <w:rPr>
                  <w:rFonts w:ascii="Arial" w:hAnsi="Arial" w:cs="Arial"/>
                  <w:color w:val="FF0000"/>
                  <w:sz w:val="20"/>
                  <w:szCs w:val="20"/>
                  <w:highlight w:val="yellow"/>
                </w:rPr>
                <w:t>VVE-</w:t>
              </w:r>
            </w:ins>
            <w:r w:rsidRPr="003C0F5E">
              <w:rPr>
                <w:rFonts w:ascii="Arial" w:hAnsi="Arial" w:cs="Arial"/>
                <w:color w:val="FF0000"/>
                <w:sz w:val="20"/>
                <w:highlight w:val="yellow"/>
              </w:rPr>
              <w:t>TEKSTBLOK WOONADRES</w:t>
            </w:r>
            <w:del w:id="2193" w:author="Groot, Karina de" w:date="2024-08-08T12:13:00Z" w16du:dateUtc="2024-08-08T10:13:00Z">
              <w:r w:rsidR="00B16049" w:rsidRPr="002369D3" w:rsidDel="00C40EDE">
                <w:rPr>
                  <w:rFonts w:ascii="Arial" w:hAnsi="Arial" w:cs="Arial"/>
                  <w:color w:val="FF0000"/>
                  <w:sz w:val="20"/>
                  <w:highlight w:val="yellow"/>
                </w:rPr>
                <w:delText>-nieuw</w:delText>
              </w:r>
            </w:del>
            <w:r w:rsidRPr="009F1E93">
              <w:rPr>
                <w:rFonts w:ascii="Arial" w:hAnsi="Arial" w:cs="Arial"/>
                <w:color w:val="FF0000"/>
                <w:sz w:val="20"/>
              </w:rPr>
              <w:t xml:space="preserve">. </w:t>
            </w:r>
            <w:r w:rsidRPr="007F773E">
              <w:rPr>
                <w:rFonts w:ascii="Arial" w:hAnsi="Arial" w:cs="Arial"/>
                <w:color w:val="008200"/>
                <w:sz w:val="20"/>
              </w:rPr>
              <w:t>Hij</w:t>
            </w:r>
            <w:r w:rsidRPr="00567EBE">
              <w:rPr>
                <w:rFonts w:ascii="Arial" w:hAnsi="Arial" w:cs="Arial"/>
                <w:sz w:val="20"/>
              </w:rPr>
              <w:t>/</w:t>
            </w:r>
            <w:r w:rsidRPr="007F773E">
              <w:rPr>
                <w:rFonts w:ascii="Arial" w:hAnsi="Arial" w:cs="Arial"/>
                <w:color w:val="008200"/>
                <w:sz w:val="20"/>
              </w:rPr>
              <w:t xml:space="preserve">zij </w:t>
            </w:r>
            <w:r w:rsidRPr="009F1E93">
              <w:rPr>
                <w:rFonts w:ascii="Arial" w:hAnsi="Arial" w:cs="Arial"/>
                <w:color w:val="FF0000"/>
                <w:sz w:val="20"/>
              </w:rPr>
              <w:t>heeft de benoeming aanvaard. Hiervan blijkt uit een onderhandse verklaring van aanvaarding executele.</w:t>
            </w:r>
          </w:p>
          <w:p w14:paraId="3BFD9753" w14:textId="77777777" w:rsidR="00C564DE" w:rsidRPr="009F1E93" w:rsidRDefault="00C564DE" w:rsidP="00C564DE">
            <w:pPr>
              <w:pStyle w:val="Geenafstand"/>
              <w:spacing w:after="0"/>
              <w:rPr>
                <w:rFonts w:ascii="Arial" w:hAnsi="Arial" w:cs="Arial"/>
                <w:b/>
                <w:bCs/>
                <w:color w:val="FF0000"/>
                <w:sz w:val="20"/>
              </w:rPr>
            </w:pPr>
            <w:r w:rsidRPr="009F1E93">
              <w:rPr>
                <w:rFonts w:ascii="Arial" w:hAnsi="Arial" w:cs="Arial"/>
                <w:b/>
                <w:bCs/>
                <w:color w:val="FF0000"/>
                <w:sz w:val="20"/>
              </w:rPr>
              <w:t>Taken en bevoegdheden executeur</w:t>
            </w:r>
          </w:p>
          <w:p w14:paraId="5F80C69D" w14:textId="70396958" w:rsidR="00C564DE" w:rsidRDefault="00C564DE" w:rsidP="00C564DE">
            <w:pPr>
              <w:pStyle w:val="Geenafstand"/>
              <w:spacing w:after="0"/>
              <w:rPr>
                <w:rFonts w:ascii="Arial" w:hAnsi="Arial" w:cs="Arial"/>
                <w:color w:val="7030A0"/>
                <w:sz w:val="20"/>
              </w:rPr>
            </w:pPr>
            <w:r w:rsidRPr="009F1E93">
              <w:rPr>
                <w:rFonts w:ascii="Arial" w:hAnsi="Arial" w:cs="Arial"/>
                <w:color w:val="FF0000"/>
                <w:sz w:val="20"/>
              </w:rPr>
              <w:t xml:space="preserve">De executeur heeft de taak en de bevoegdheid om de nalatenschap van de overledene te beheren. De executeur is bevoegd de door </w:t>
            </w:r>
            <w:r w:rsidRPr="007F773E">
              <w:rPr>
                <w:rFonts w:ascii="Arial" w:hAnsi="Arial" w:cs="Arial"/>
                <w:color w:val="008200"/>
                <w:sz w:val="20"/>
              </w:rPr>
              <w:t>hem</w:t>
            </w:r>
            <w:r w:rsidRPr="00567EBE">
              <w:rPr>
                <w:rFonts w:ascii="Arial" w:hAnsi="Arial" w:cs="Arial"/>
                <w:sz w:val="20"/>
              </w:rPr>
              <w:t>/</w:t>
            </w:r>
            <w:r w:rsidRPr="007F773E">
              <w:rPr>
                <w:rFonts w:ascii="Arial" w:hAnsi="Arial" w:cs="Arial"/>
                <w:color w:val="008200"/>
                <w:sz w:val="20"/>
              </w:rPr>
              <w:t xml:space="preserve">haar </w:t>
            </w:r>
            <w:r w:rsidRPr="009F1E93">
              <w:rPr>
                <w:rFonts w:ascii="Arial" w:hAnsi="Arial" w:cs="Arial"/>
                <w:color w:val="FF0000"/>
                <w:sz w:val="20"/>
              </w:rPr>
              <w:t xml:space="preserve">beheerde goederen te gelde te maken, voor zover dit nodig is om de schulden van de nalatenschap te voldoen. </w:t>
            </w:r>
            <w:r w:rsidRPr="009F1E93">
              <w:rPr>
                <w:rFonts w:ascii="Arial" w:hAnsi="Arial" w:cs="Arial"/>
                <w:color w:val="7030A0"/>
                <w:sz w:val="20"/>
              </w:rPr>
              <w:t>De executeur behoeft voor de tegeldemaking van een goed geen toestemming van de erfgenamen.</w:t>
            </w:r>
            <w:r w:rsidRPr="009F1E93">
              <w:rPr>
                <w:rFonts w:ascii="Arial" w:hAnsi="Arial" w:cs="Arial"/>
                <w:color w:val="FF0000"/>
                <w:sz w:val="20"/>
              </w:rPr>
              <w:t xml:space="preserve"> Gedurende het beheer vertegenwoordigt de executeur de erfgenamen in en buiten rechte waar het de nalatenschap betreft. </w:t>
            </w:r>
            <w:r w:rsidRPr="009F1E93">
              <w:rPr>
                <w:rFonts w:ascii="Arial" w:hAnsi="Arial" w:cs="Arial"/>
                <w:color w:val="7030A0"/>
                <w:sz w:val="20"/>
              </w:rPr>
              <w:t>De executeur kan ook als wederpartij van zichzelf optreden.</w:t>
            </w:r>
          </w:p>
          <w:p w14:paraId="6FA9F525" w14:textId="77777777" w:rsidR="001B1DFF" w:rsidRDefault="001B1DFF" w:rsidP="00C564DE">
            <w:pPr>
              <w:pStyle w:val="Geenafstand"/>
              <w:spacing w:after="0"/>
              <w:rPr>
                <w:rFonts w:ascii="Arial" w:hAnsi="Arial" w:cs="Arial"/>
                <w:color w:val="7030A0"/>
                <w:sz w:val="20"/>
              </w:rPr>
            </w:pPr>
          </w:p>
          <w:p w14:paraId="05E3D58D" w14:textId="77777777" w:rsidR="001B1DFF" w:rsidRPr="001B1DFF" w:rsidRDefault="001B1DFF" w:rsidP="001B1DFF">
            <w:pPr>
              <w:pStyle w:val="Geenafstand"/>
              <w:spacing w:after="0"/>
              <w:rPr>
                <w:rFonts w:ascii="Arial" w:hAnsi="Arial" w:cs="Arial"/>
                <w:sz w:val="20"/>
              </w:rPr>
            </w:pPr>
            <w:r w:rsidRPr="001B1DFF">
              <w:rPr>
                <w:rFonts w:ascii="Arial" w:hAnsi="Arial" w:cs="Arial"/>
                <w:b/>
                <w:bCs/>
                <w:sz w:val="20"/>
              </w:rPr>
              <w:t>Variant D (niet echtgenoot executeur afwikkelingsbewindvoerder):</w:t>
            </w:r>
          </w:p>
          <w:p w14:paraId="3A4F2E3C" w14:textId="41BA614F" w:rsidR="001B1DFF" w:rsidRPr="009F1E93" w:rsidRDefault="001B1DFF" w:rsidP="001B1DFF">
            <w:pPr>
              <w:pStyle w:val="Geenafstand"/>
              <w:spacing w:after="0"/>
              <w:rPr>
                <w:rFonts w:ascii="Arial" w:hAnsi="Arial" w:cs="Arial"/>
                <w:color w:val="FF0000"/>
                <w:sz w:val="20"/>
              </w:rPr>
            </w:pPr>
            <w:r w:rsidRPr="009F1E93">
              <w:rPr>
                <w:rFonts w:ascii="Arial" w:hAnsi="Arial" w:cs="Arial"/>
                <w:color w:val="FF0000"/>
                <w:sz w:val="20"/>
              </w:rPr>
              <w:t>In gemeld testament,</w:t>
            </w:r>
            <w:r w:rsidRPr="009F1E93">
              <w:rPr>
                <w:rFonts w:ascii="Arial" w:hAnsi="Arial" w:cs="Arial"/>
                <w:sz w:val="20"/>
              </w:rPr>
              <w:t xml:space="preserve"> </w:t>
            </w:r>
            <w:r w:rsidRPr="009F1E93">
              <w:rPr>
                <w:rFonts w:ascii="Arial" w:hAnsi="Arial" w:cs="Arial"/>
                <w:color w:val="FF0000"/>
                <w:sz w:val="20"/>
              </w:rPr>
              <w:t xml:space="preserve">van </w:t>
            </w:r>
            <w:r w:rsidRPr="009F1E93">
              <w:rPr>
                <w:rFonts w:cs="Arial"/>
                <w:sz w:val="20"/>
              </w:rPr>
              <w:fldChar w:fldCharType="begin"/>
            </w:r>
            <w:r w:rsidRPr="009F1E93">
              <w:rPr>
                <w:rFonts w:ascii="Arial" w:hAnsi="Arial" w:cs="Arial"/>
                <w:snapToGrid w:val="0"/>
                <w:kern w:val="28"/>
                <w:sz w:val="20"/>
              </w:rPr>
              <w:instrText>MacroButton Nomacro §</w:instrText>
            </w:r>
            <w:r w:rsidRPr="009F1E93">
              <w:rPr>
                <w:rFonts w:cs="Arial"/>
                <w:sz w:val="20"/>
              </w:rPr>
              <w:fldChar w:fldCharType="end"/>
            </w:r>
            <w:r w:rsidRPr="009F1E93">
              <w:rPr>
                <w:rFonts w:ascii="Arial" w:hAnsi="Arial" w:cs="Arial"/>
                <w:snapToGrid w:val="0"/>
                <w:kern w:val="28"/>
                <w:sz w:val="20"/>
              </w:rPr>
              <w:t>datum</w:t>
            </w:r>
            <w:r w:rsidRPr="009F1E93">
              <w:rPr>
                <w:rFonts w:cs="Arial"/>
                <w:sz w:val="20"/>
              </w:rPr>
              <w:fldChar w:fldCharType="begin"/>
            </w:r>
            <w:r w:rsidRPr="009F1E93">
              <w:rPr>
                <w:rFonts w:ascii="Arial" w:hAnsi="Arial" w:cs="Arial"/>
                <w:snapToGrid w:val="0"/>
                <w:kern w:val="28"/>
                <w:sz w:val="20"/>
              </w:rPr>
              <w:instrText>MacroButton Nomacro §</w:instrText>
            </w:r>
            <w:r w:rsidRPr="009F1E93">
              <w:rPr>
                <w:rFonts w:cs="Arial"/>
                <w:sz w:val="20"/>
              </w:rPr>
              <w:fldChar w:fldCharType="end"/>
            </w:r>
            <w:r w:rsidRPr="009F1E93">
              <w:rPr>
                <w:rFonts w:ascii="Arial" w:hAnsi="Arial" w:cs="Arial"/>
                <w:snapToGrid w:val="0"/>
                <w:color w:val="FF0000"/>
                <w:kern w:val="28"/>
                <w:sz w:val="20"/>
              </w:rPr>
              <w:t>,</w:t>
            </w:r>
            <w:r w:rsidRPr="009F1E93">
              <w:rPr>
                <w:rFonts w:ascii="Arial" w:hAnsi="Arial" w:cs="Arial"/>
                <w:color w:val="FF0000"/>
                <w:sz w:val="20"/>
              </w:rPr>
              <w:t xml:space="preserve"> heeft de </w:t>
            </w:r>
            <w:r w:rsidRPr="00524439">
              <w:rPr>
                <w:rFonts w:ascii="Arial" w:hAnsi="Arial" w:cs="Arial"/>
                <w:color w:val="008200"/>
                <w:sz w:val="20"/>
              </w:rPr>
              <w:t>erflater</w:t>
            </w:r>
            <w:r w:rsidRPr="00567EBE">
              <w:rPr>
                <w:rFonts w:ascii="Arial" w:hAnsi="Arial" w:cs="Arial"/>
                <w:sz w:val="20"/>
              </w:rPr>
              <w:t>/</w:t>
            </w:r>
            <w:r w:rsidRPr="00524439">
              <w:rPr>
                <w:rFonts w:ascii="Arial" w:hAnsi="Arial" w:cs="Arial"/>
                <w:color w:val="008200"/>
                <w:sz w:val="20"/>
              </w:rPr>
              <w:t>erflaatster</w:t>
            </w:r>
            <w:r w:rsidRPr="00567EBE">
              <w:rPr>
                <w:rFonts w:ascii="Arial" w:hAnsi="Arial" w:cs="Arial"/>
                <w:sz w:val="20"/>
              </w:rPr>
              <w:t>/</w:t>
            </w:r>
            <w:r w:rsidRPr="00524439">
              <w:rPr>
                <w:rFonts w:ascii="Arial" w:hAnsi="Arial" w:cs="Arial"/>
                <w:color w:val="008200"/>
                <w:sz w:val="20"/>
              </w:rPr>
              <w:t>overledene</w:t>
            </w:r>
            <w:r w:rsidRPr="009F1E93">
              <w:rPr>
                <w:rFonts w:ascii="Arial" w:hAnsi="Arial" w:cs="Arial"/>
                <w:color w:val="0066FF"/>
                <w:sz w:val="20"/>
              </w:rPr>
              <w:t xml:space="preserve"> </w:t>
            </w:r>
            <w:r w:rsidRPr="009F1E93">
              <w:rPr>
                <w:rFonts w:ascii="Arial" w:hAnsi="Arial" w:cs="Arial"/>
                <w:color w:val="FF0000"/>
                <w:sz w:val="20"/>
              </w:rPr>
              <w:t>tot executeur-afwikkelingsbewindvoerder benoemd:</w:t>
            </w:r>
            <w:r w:rsidRPr="009F1E93">
              <w:rPr>
                <w:rFonts w:ascii="Arial" w:hAnsi="Arial" w:cs="Arial"/>
                <w:sz w:val="20"/>
              </w:rPr>
              <w:t xml:space="preserve"> </w:t>
            </w:r>
            <w:ins w:id="2194" w:author="Groot, Karina de" w:date="2024-08-08T12:13:00Z" w16du:dateUtc="2024-08-08T10:13:00Z">
              <w:r w:rsidR="004910B6" w:rsidRPr="00CF7B10">
                <w:rPr>
                  <w:rFonts w:ascii="Arial" w:hAnsi="Arial" w:cs="Arial"/>
                  <w:color w:val="FF0000"/>
                  <w:sz w:val="20"/>
                  <w:szCs w:val="20"/>
                  <w:highlight w:val="yellow"/>
                </w:rPr>
                <w:t>VVE-</w:t>
              </w:r>
            </w:ins>
            <w:r w:rsidRPr="009F1E93">
              <w:rPr>
                <w:rFonts w:ascii="Arial" w:hAnsi="Arial" w:cs="Arial"/>
                <w:color w:val="FF0000"/>
                <w:sz w:val="20"/>
                <w:highlight w:val="yellow"/>
              </w:rPr>
              <w:t xml:space="preserve">TEKSTBLOK NATUURLIJK </w:t>
            </w:r>
            <w:r w:rsidRPr="00F35A26">
              <w:rPr>
                <w:rFonts w:ascii="Arial" w:hAnsi="Arial" w:cs="Arial"/>
                <w:color w:val="FF0000"/>
                <w:sz w:val="20"/>
                <w:highlight w:val="yellow"/>
              </w:rPr>
              <w:t>PERSOON</w:t>
            </w:r>
            <w:del w:id="2195" w:author="Groot, Karina de" w:date="2024-08-08T12:13:00Z" w16du:dateUtc="2024-08-08T10:13:00Z">
              <w:r w:rsidR="00B16049" w:rsidRPr="002369D3" w:rsidDel="004910B6">
                <w:rPr>
                  <w:rFonts w:ascii="Arial" w:hAnsi="Arial" w:cs="Arial"/>
                  <w:color w:val="FF0000"/>
                  <w:sz w:val="20"/>
                  <w:highlight w:val="yellow"/>
                </w:rPr>
                <w:delText>-nieuw</w:delText>
              </w:r>
            </w:del>
            <w:r w:rsidRPr="003C0F5E">
              <w:rPr>
                <w:rFonts w:ascii="Arial" w:hAnsi="Arial" w:cs="Arial"/>
                <w:color w:val="FF0000"/>
                <w:sz w:val="20"/>
              </w:rPr>
              <w:t xml:space="preserve">, wonende te </w:t>
            </w:r>
            <w:ins w:id="2196" w:author="Groot, Karina de" w:date="2024-08-08T12:14:00Z" w16du:dateUtc="2024-08-08T10:14:00Z">
              <w:r w:rsidR="004910B6" w:rsidRPr="00CF7B10">
                <w:rPr>
                  <w:rFonts w:ascii="Arial" w:hAnsi="Arial" w:cs="Arial"/>
                  <w:color w:val="FF0000"/>
                  <w:sz w:val="20"/>
                  <w:szCs w:val="20"/>
                  <w:highlight w:val="yellow"/>
                </w:rPr>
                <w:t>VVE-</w:t>
              </w:r>
            </w:ins>
            <w:r w:rsidRPr="003C0F5E">
              <w:rPr>
                <w:rFonts w:ascii="Arial" w:hAnsi="Arial" w:cs="Arial"/>
                <w:color w:val="FF0000"/>
                <w:sz w:val="20"/>
                <w:highlight w:val="yellow"/>
              </w:rPr>
              <w:t>TEKSTBLOK WOONADRE</w:t>
            </w:r>
            <w:r w:rsidRPr="00B16049">
              <w:rPr>
                <w:rFonts w:ascii="Arial" w:hAnsi="Arial" w:cs="Arial"/>
                <w:color w:val="FF0000"/>
                <w:sz w:val="20"/>
                <w:highlight w:val="yellow"/>
              </w:rPr>
              <w:t>S</w:t>
            </w:r>
            <w:del w:id="2197" w:author="Groot, Karina de" w:date="2024-08-08T12:14:00Z" w16du:dateUtc="2024-08-08T10:14:00Z">
              <w:r w:rsidR="00B16049" w:rsidRPr="002369D3" w:rsidDel="004910B6">
                <w:rPr>
                  <w:rFonts w:cs="Arial"/>
                  <w:color w:val="FF0000"/>
                  <w:sz w:val="20"/>
                  <w:highlight w:val="yellow"/>
                </w:rPr>
                <w:delText>-</w:delText>
              </w:r>
              <w:r w:rsidR="00B16049" w:rsidRPr="002369D3" w:rsidDel="004910B6">
                <w:rPr>
                  <w:rFonts w:ascii="Arial" w:hAnsi="Arial" w:cs="Arial"/>
                  <w:color w:val="FF0000"/>
                  <w:sz w:val="20"/>
                  <w:highlight w:val="yellow"/>
                </w:rPr>
                <w:delText>nieuw</w:delText>
              </w:r>
            </w:del>
            <w:r w:rsidR="00B16049" w:rsidRPr="00301D02">
              <w:rPr>
                <w:rFonts w:ascii="Arial" w:hAnsi="Arial" w:cs="Arial"/>
                <w:color w:val="FF0000"/>
                <w:sz w:val="20"/>
              </w:rPr>
              <w:t>.</w:t>
            </w:r>
            <w:r w:rsidRPr="009F1E93">
              <w:rPr>
                <w:rFonts w:ascii="Arial" w:hAnsi="Arial" w:cs="Arial"/>
                <w:color w:val="FF0000"/>
                <w:sz w:val="20"/>
              </w:rPr>
              <w:t xml:space="preserve"> </w:t>
            </w:r>
            <w:r w:rsidRPr="007F773E">
              <w:rPr>
                <w:rFonts w:ascii="Arial" w:hAnsi="Arial" w:cs="Arial"/>
                <w:color w:val="008200"/>
                <w:sz w:val="20"/>
              </w:rPr>
              <w:t>Hij</w:t>
            </w:r>
            <w:r w:rsidRPr="00567EBE">
              <w:rPr>
                <w:rFonts w:ascii="Arial" w:hAnsi="Arial" w:cs="Arial"/>
                <w:sz w:val="20"/>
              </w:rPr>
              <w:t>/</w:t>
            </w:r>
            <w:r w:rsidRPr="007F773E">
              <w:rPr>
                <w:rFonts w:ascii="Arial" w:hAnsi="Arial" w:cs="Arial"/>
                <w:color w:val="008200"/>
                <w:sz w:val="20"/>
              </w:rPr>
              <w:t xml:space="preserve">Zij </w:t>
            </w:r>
            <w:r w:rsidRPr="009F1E93">
              <w:rPr>
                <w:rFonts w:ascii="Arial" w:hAnsi="Arial" w:cs="Arial"/>
                <w:color w:val="FF0000"/>
                <w:sz w:val="20"/>
              </w:rPr>
              <w:t>heeft de benoeming aanvaard.</w:t>
            </w:r>
            <w:r w:rsidR="00145D88">
              <w:rPr>
                <w:rFonts w:ascii="Arial" w:hAnsi="Arial" w:cs="Arial"/>
                <w:color w:val="FF0000"/>
                <w:sz w:val="20"/>
              </w:rPr>
              <w:t xml:space="preserve"> </w:t>
            </w:r>
            <w:r w:rsidRPr="009F1E93">
              <w:rPr>
                <w:rFonts w:ascii="Arial" w:hAnsi="Arial" w:cs="Arial"/>
                <w:color w:val="FF0000"/>
                <w:sz w:val="20"/>
              </w:rPr>
              <w:t>Hiervan blijkt uit gemelde verklaring van aanvaarding executele en afwikkelingsbewind.</w:t>
            </w:r>
          </w:p>
          <w:p w14:paraId="0AAD90A3" w14:textId="77777777" w:rsidR="001B1DFF" w:rsidRPr="009F1E93" w:rsidRDefault="001B1DFF" w:rsidP="001B1DFF">
            <w:pPr>
              <w:pStyle w:val="Geenafstand"/>
              <w:spacing w:after="0"/>
              <w:rPr>
                <w:rFonts w:ascii="Arial" w:hAnsi="Arial" w:cs="Arial"/>
                <w:b/>
                <w:bCs/>
                <w:color w:val="FF0000"/>
                <w:sz w:val="20"/>
              </w:rPr>
            </w:pPr>
            <w:r w:rsidRPr="009F1E93">
              <w:rPr>
                <w:rFonts w:ascii="Arial" w:hAnsi="Arial" w:cs="Arial"/>
                <w:b/>
                <w:bCs/>
                <w:color w:val="FF0000"/>
                <w:sz w:val="20"/>
              </w:rPr>
              <w:t>Taken en bevoegdheden executeur-afwikkelingsbewindvoerder</w:t>
            </w:r>
          </w:p>
          <w:p w14:paraId="3F9272B7" w14:textId="77777777" w:rsidR="001B1DFF" w:rsidRPr="009F1E93" w:rsidRDefault="001B1DFF" w:rsidP="001B1DFF">
            <w:pPr>
              <w:pStyle w:val="Geenafstand"/>
              <w:spacing w:after="0"/>
              <w:rPr>
                <w:rFonts w:ascii="Arial" w:hAnsi="Arial" w:cs="Arial"/>
                <w:color w:val="FF0000"/>
                <w:sz w:val="20"/>
              </w:rPr>
            </w:pPr>
            <w:r w:rsidRPr="009F1E93">
              <w:rPr>
                <w:rFonts w:ascii="Arial" w:hAnsi="Arial" w:cs="Arial"/>
                <w:color w:val="FF0000"/>
                <w:sz w:val="20"/>
              </w:rPr>
              <w:lastRenderedPageBreak/>
              <w:t>De executeur-afwikkelingsbewindvoerder, hierna ook te noemen ‘afwikkelingsbewindvoerder’, heeft tot taak de goederen van de nalatenschap te beheren, de vorderingen te innen en de schulden van de nalatenschap te voldoen die tijdens haar beheer uit die goederen behoren te worden voldaan, waaronder begrepen, voor zover van toepassing, het afgeven van legaten.</w:t>
            </w:r>
          </w:p>
          <w:p w14:paraId="077DDFE6" w14:textId="59B144FA" w:rsidR="001B1DFF" w:rsidRPr="009F1E93" w:rsidRDefault="001B1DFF" w:rsidP="001B1DFF">
            <w:pPr>
              <w:pStyle w:val="Geenafstand"/>
              <w:spacing w:after="0"/>
              <w:rPr>
                <w:rFonts w:ascii="Arial" w:hAnsi="Arial" w:cs="Arial"/>
                <w:color w:val="FF0000"/>
                <w:sz w:val="20"/>
              </w:rPr>
            </w:pPr>
            <w:r w:rsidRPr="009F1E93">
              <w:rPr>
                <w:rFonts w:ascii="Arial" w:hAnsi="Arial" w:cs="Arial"/>
                <w:color w:val="FF0000"/>
                <w:sz w:val="20"/>
              </w:rPr>
              <w:t xml:space="preserve">Daarnaast is de afwikkelingsbewindvoerder bevoegd om over de goederen van de nalatenschap van de </w:t>
            </w:r>
            <w:r w:rsidRPr="007F773E">
              <w:rPr>
                <w:rFonts w:ascii="Arial" w:hAnsi="Arial" w:cs="Arial"/>
                <w:color w:val="008200"/>
                <w:sz w:val="20"/>
              </w:rPr>
              <w:t>erflater</w:t>
            </w:r>
            <w:r w:rsidRPr="00567EBE">
              <w:rPr>
                <w:rFonts w:ascii="Arial" w:hAnsi="Arial" w:cs="Arial"/>
                <w:sz w:val="20"/>
              </w:rPr>
              <w:t>/</w:t>
            </w:r>
            <w:r w:rsidRPr="007F773E">
              <w:rPr>
                <w:rFonts w:ascii="Arial" w:hAnsi="Arial" w:cs="Arial"/>
                <w:color w:val="008200"/>
                <w:sz w:val="20"/>
              </w:rPr>
              <w:t>erflaatster</w:t>
            </w:r>
            <w:r w:rsidRPr="00567EBE">
              <w:rPr>
                <w:rFonts w:ascii="Arial" w:hAnsi="Arial" w:cs="Arial"/>
                <w:sz w:val="20"/>
              </w:rPr>
              <w:t>/</w:t>
            </w:r>
            <w:r w:rsidRPr="007F773E">
              <w:rPr>
                <w:rFonts w:ascii="Arial" w:hAnsi="Arial" w:cs="Arial"/>
                <w:color w:val="008200"/>
                <w:sz w:val="20"/>
              </w:rPr>
              <w:t xml:space="preserve">overledene </w:t>
            </w:r>
            <w:r w:rsidRPr="009F1E93">
              <w:rPr>
                <w:rFonts w:ascii="Arial" w:hAnsi="Arial" w:cs="Arial"/>
                <w:color w:val="FF0000"/>
                <w:sz w:val="20"/>
              </w:rPr>
              <w:t>te beschikken en om zelfstandig een verdeling van de nalatenschap tot stand te brengen, zonder medewerking, zonder machtiging of goedkeuring van de rechthebbende(n) of de (kanton)rechter.</w:t>
            </w:r>
            <w:r w:rsidR="00145D88">
              <w:rPr>
                <w:rFonts w:ascii="Arial" w:hAnsi="Arial" w:cs="Arial"/>
                <w:color w:val="FF0000"/>
                <w:sz w:val="20"/>
              </w:rPr>
              <w:t xml:space="preserve"> </w:t>
            </w:r>
            <w:r w:rsidRPr="009F1E93">
              <w:rPr>
                <w:rFonts w:ascii="Arial" w:hAnsi="Arial" w:cs="Arial"/>
                <w:color w:val="FF0000"/>
                <w:sz w:val="20"/>
              </w:rPr>
              <w:t>De executeur-afwikkelingsbewindvoerder is aldus onder meer bevoegd om de nalatenschap te verdelen bij notariële akte (ook partieel), alsmede goederen van de nalatenschap te vervreemden.</w:t>
            </w:r>
          </w:p>
          <w:p w14:paraId="65560FC8" w14:textId="77777777" w:rsidR="001B1DFF" w:rsidRDefault="001B1DFF" w:rsidP="001B1DFF">
            <w:pPr>
              <w:pStyle w:val="Geenafstand"/>
              <w:spacing w:after="0"/>
              <w:rPr>
                <w:rFonts w:ascii="Arial" w:hAnsi="Arial" w:cs="Arial"/>
                <w:color w:val="7030A0"/>
                <w:sz w:val="20"/>
              </w:rPr>
            </w:pPr>
            <w:r w:rsidRPr="009F1E93">
              <w:rPr>
                <w:rFonts w:ascii="Arial" w:hAnsi="Arial" w:cs="Arial"/>
                <w:color w:val="7030A0"/>
                <w:sz w:val="20"/>
              </w:rPr>
              <w:t>De afwikkelingsbewindvoerder kan ook als wederpartij van zichzelf optreden.</w:t>
            </w:r>
          </w:p>
          <w:p w14:paraId="08993DFC" w14:textId="77777777" w:rsidR="00315B18" w:rsidRDefault="00315B18" w:rsidP="001B1DFF">
            <w:pPr>
              <w:pStyle w:val="Geenafstand"/>
              <w:spacing w:after="0"/>
              <w:rPr>
                <w:rFonts w:ascii="Arial" w:hAnsi="Arial" w:cs="Arial"/>
                <w:color w:val="7030A0"/>
                <w:sz w:val="20"/>
              </w:rPr>
            </w:pPr>
          </w:p>
          <w:p w14:paraId="221152E7" w14:textId="587A93C0" w:rsidR="00315B18" w:rsidRPr="00BB72E9" w:rsidRDefault="00315B18" w:rsidP="00315B18">
            <w:pPr>
              <w:pStyle w:val="Geenafstand"/>
              <w:spacing w:after="0"/>
              <w:rPr>
                <w:rFonts w:ascii="Arial" w:hAnsi="Arial" w:cs="Arial"/>
                <w:sz w:val="20"/>
              </w:rPr>
            </w:pPr>
            <w:r w:rsidRPr="00BB72E9">
              <w:rPr>
                <w:rFonts w:ascii="Arial" w:hAnsi="Arial" w:cs="Arial"/>
                <w:b/>
                <w:bCs/>
                <w:sz w:val="20"/>
              </w:rPr>
              <w:t>Variant E (2 executeurs):</w:t>
            </w:r>
          </w:p>
          <w:p w14:paraId="387B831B" w14:textId="4BB08AD7" w:rsidR="00315B18" w:rsidRPr="004910B6" w:rsidRDefault="00315B18" w:rsidP="00315B18">
            <w:pPr>
              <w:pStyle w:val="Geenafstand"/>
              <w:spacing w:after="0"/>
              <w:rPr>
                <w:rFonts w:ascii="Arial" w:hAnsi="Arial" w:cs="Arial"/>
                <w:color w:val="FF0000"/>
                <w:sz w:val="20"/>
              </w:rPr>
            </w:pPr>
            <w:r w:rsidRPr="004910B6">
              <w:rPr>
                <w:rFonts w:ascii="Arial" w:hAnsi="Arial" w:cs="Arial"/>
                <w:color w:val="FF0000"/>
                <w:sz w:val="20"/>
              </w:rPr>
              <w:t>In gemeld testament</w:t>
            </w:r>
            <w:r w:rsidR="0099577E" w:rsidRPr="004910B6">
              <w:rPr>
                <w:rFonts w:ascii="Arial" w:hAnsi="Arial" w:cs="Arial"/>
                <w:color w:val="FF0000"/>
                <w:sz w:val="20"/>
              </w:rPr>
              <w:t>,</w:t>
            </w:r>
            <w:r w:rsidRPr="004910B6">
              <w:rPr>
                <w:rFonts w:ascii="Arial" w:hAnsi="Arial" w:cs="Arial"/>
                <w:color w:val="FF0000"/>
                <w:sz w:val="20"/>
              </w:rPr>
              <w:t xml:space="preserve"> van </w:t>
            </w:r>
            <w:r w:rsidRPr="004910B6">
              <w:rPr>
                <w:rFonts w:ascii="Arial" w:hAnsi="Arial" w:cs="Arial"/>
                <w:sz w:val="20"/>
                <w:rPrChange w:id="2198" w:author="Groot, Karina de" w:date="2024-08-08T12:14:00Z" w16du:dateUtc="2024-08-08T10:14:00Z">
                  <w:rPr>
                    <w:rFonts w:cs="Arial"/>
                    <w:sz w:val="20"/>
                  </w:rPr>
                </w:rPrChange>
              </w:rPr>
              <w:fldChar w:fldCharType="begin"/>
            </w:r>
            <w:r w:rsidRPr="004910B6">
              <w:rPr>
                <w:rFonts w:ascii="Arial" w:hAnsi="Arial" w:cs="Arial"/>
                <w:snapToGrid w:val="0"/>
                <w:kern w:val="28"/>
                <w:sz w:val="20"/>
              </w:rPr>
              <w:instrText>MacroButton Nomacro §</w:instrText>
            </w:r>
            <w:r w:rsidRPr="004910B6">
              <w:rPr>
                <w:rFonts w:ascii="Arial" w:hAnsi="Arial" w:cs="Arial"/>
                <w:sz w:val="20"/>
                <w:rPrChange w:id="2199" w:author="Groot, Karina de" w:date="2024-08-08T12:14:00Z" w16du:dateUtc="2024-08-08T10:14:00Z">
                  <w:rPr>
                    <w:rFonts w:cs="Arial"/>
                    <w:sz w:val="20"/>
                  </w:rPr>
                </w:rPrChange>
              </w:rPr>
              <w:fldChar w:fldCharType="end"/>
            </w:r>
            <w:r w:rsidRPr="004910B6">
              <w:rPr>
                <w:rFonts w:ascii="Arial" w:hAnsi="Arial" w:cs="Arial"/>
                <w:snapToGrid w:val="0"/>
                <w:kern w:val="28"/>
                <w:sz w:val="20"/>
              </w:rPr>
              <w:t>datum</w:t>
            </w:r>
            <w:r w:rsidRPr="004910B6">
              <w:rPr>
                <w:rFonts w:ascii="Arial" w:hAnsi="Arial" w:cs="Arial"/>
                <w:sz w:val="20"/>
                <w:rPrChange w:id="2200" w:author="Groot, Karina de" w:date="2024-08-08T12:14:00Z" w16du:dateUtc="2024-08-08T10:14:00Z">
                  <w:rPr>
                    <w:rFonts w:cs="Arial"/>
                    <w:sz w:val="20"/>
                  </w:rPr>
                </w:rPrChange>
              </w:rPr>
              <w:fldChar w:fldCharType="begin"/>
            </w:r>
            <w:r w:rsidRPr="004910B6">
              <w:rPr>
                <w:rFonts w:ascii="Arial" w:hAnsi="Arial" w:cs="Arial"/>
                <w:snapToGrid w:val="0"/>
                <w:kern w:val="28"/>
                <w:sz w:val="20"/>
              </w:rPr>
              <w:instrText>MacroButton Nomacro §</w:instrText>
            </w:r>
            <w:r w:rsidRPr="004910B6">
              <w:rPr>
                <w:rFonts w:ascii="Arial" w:hAnsi="Arial" w:cs="Arial"/>
                <w:sz w:val="20"/>
                <w:rPrChange w:id="2201" w:author="Groot, Karina de" w:date="2024-08-08T12:14:00Z" w16du:dateUtc="2024-08-08T10:14:00Z">
                  <w:rPr>
                    <w:rFonts w:cs="Arial"/>
                    <w:sz w:val="20"/>
                  </w:rPr>
                </w:rPrChange>
              </w:rPr>
              <w:fldChar w:fldCharType="end"/>
            </w:r>
            <w:r w:rsidR="0099577E" w:rsidRPr="004910B6">
              <w:rPr>
                <w:rFonts w:ascii="Arial" w:hAnsi="Arial" w:cs="Arial"/>
                <w:color w:val="FF0000"/>
                <w:sz w:val="20"/>
                <w:rPrChange w:id="2202" w:author="Groot, Karina de" w:date="2024-08-08T12:14:00Z" w16du:dateUtc="2024-08-08T10:14:00Z">
                  <w:rPr>
                    <w:rFonts w:cs="Arial"/>
                    <w:color w:val="FF0000"/>
                    <w:sz w:val="20"/>
                  </w:rPr>
                </w:rPrChange>
              </w:rPr>
              <w:t>,</w:t>
            </w:r>
            <w:r w:rsidRPr="004910B6">
              <w:rPr>
                <w:rFonts w:ascii="Arial" w:hAnsi="Arial" w:cs="Arial"/>
                <w:color w:val="FF0000"/>
                <w:sz w:val="20"/>
              </w:rPr>
              <w:t xml:space="preserve"> heeft de </w:t>
            </w:r>
            <w:r w:rsidRPr="004910B6">
              <w:rPr>
                <w:rFonts w:ascii="Arial" w:hAnsi="Arial" w:cs="Arial"/>
                <w:color w:val="008200"/>
                <w:sz w:val="20"/>
              </w:rPr>
              <w:t>erflater</w:t>
            </w:r>
            <w:r w:rsidRPr="004910B6">
              <w:rPr>
                <w:rFonts w:ascii="Arial" w:hAnsi="Arial" w:cs="Arial"/>
                <w:sz w:val="20"/>
              </w:rPr>
              <w:t>/</w:t>
            </w:r>
            <w:r w:rsidRPr="004910B6">
              <w:rPr>
                <w:rFonts w:ascii="Arial" w:hAnsi="Arial" w:cs="Arial"/>
                <w:color w:val="008200"/>
                <w:sz w:val="20"/>
              </w:rPr>
              <w:t>erflaatster</w:t>
            </w:r>
            <w:r w:rsidRPr="004910B6">
              <w:rPr>
                <w:rFonts w:ascii="Arial" w:hAnsi="Arial" w:cs="Arial"/>
                <w:sz w:val="20"/>
              </w:rPr>
              <w:t>/</w:t>
            </w:r>
            <w:r w:rsidRPr="004910B6">
              <w:rPr>
                <w:rFonts w:ascii="Arial" w:hAnsi="Arial" w:cs="Arial"/>
                <w:color w:val="008200"/>
                <w:sz w:val="20"/>
              </w:rPr>
              <w:t xml:space="preserve">overledene </w:t>
            </w:r>
            <w:r w:rsidRPr="004910B6">
              <w:rPr>
                <w:rFonts w:ascii="Arial" w:hAnsi="Arial" w:cs="Arial"/>
                <w:color w:val="FF0000"/>
                <w:sz w:val="20"/>
              </w:rPr>
              <w:t xml:space="preserve">tot executeurs benoemd: </w:t>
            </w:r>
            <w:ins w:id="2203" w:author="Groot, Karina de" w:date="2024-08-08T12:14:00Z" w16du:dateUtc="2024-08-08T10:14:00Z">
              <w:r w:rsidR="004910B6" w:rsidRPr="004910B6">
                <w:rPr>
                  <w:rFonts w:ascii="Arial" w:hAnsi="Arial" w:cs="Arial"/>
                  <w:color w:val="FF0000"/>
                  <w:sz w:val="20"/>
                  <w:szCs w:val="20"/>
                  <w:highlight w:val="yellow"/>
                </w:rPr>
                <w:t>VVE-</w:t>
              </w:r>
            </w:ins>
            <w:r w:rsidRPr="004910B6">
              <w:rPr>
                <w:rFonts w:ascii="Arial" w:hAnsi="Arial" w:cs="Arial"/>
                <w:color w:val="FF0000"/>
                <w:sz w:val="20"/>
                <w:highlight w:val="yellow"/>
              </w:rPr>
              <w:t>TEKSTBLOK NATUURLIJK PERSOON</w:t>
            </w:r>
            <w:del w:id="2204" w:author="Groot, Karina de" w:date="2024-08-08T12:14:00Z" w16du:dateUtc="2024-08-08T10:14:00Z">
              <w:r w:rsidR="00B16049" w:rsidRPr="004910B6" w:rsidDel="004910B6">
                <w:rPr>
                  <w:rFonts w:ascii="Arial" w:hAnsi="Arial" w:cs="Arial"/>
                  <w:color w:val="FF0000"/>
                  <w:sz w:val="20"/>
                  <w:highlight w:val="yellow"/>
                  <w:rPrChange w:id="2205" w:author="Groot, Karina de" w:date="2024-08-08T12:14:00Z" w16du:dateUtc="2024-08-08T10:14:00Z">
                    <w:rPr>
                      <w:rFonts w:cs="Arial"/>
                      <w:color w:val="FF0000"/>
                      <w:sz w:val="20"/>
                      <w:highlight w:val="yellow"/>
                    </w:rPr>
                  </w:rPrChange>
                </w:rPr>
                <w:delText>-nieuw</w:delText>
              </w:r>
            </w:del>
            <w:r w:rsidRPr="004910B6">
              <w:rPr>
                <w:rFonts w:ascii="Arial" w:hAnsi="Arial" w:cs="Arial"/>
                <w:color w:val="FF0000"/>
                <w:sz w:val="20"/>
              </w:rPr>
              <w:t xml:space="preserve">, wonende te </w:t>
            </w:r>
            <w:ins w:id="2206" w:author="Groot, Karina de" w:date="2024-08-08T12:14:00Z" w16du:dateUtc="2024-08-08T10:14:00Z">
              <w:r w:rsidR="004910B6" w:rsidRPr="004910B6">
                <w:rPr>
                  <w:rFonts w:ascii="Arial" w:hAnsi="Arial" w:cs="Arial"/>
                  <w:color w:val="FF0000"/>
                  <w:sz w:val="20"/>
                  <w:szCs w:val="20"/>
                  <w:highlight w:val="yellow"/>
                </w:rPr>
                <w:t>VVE-</w:t>
              </w:r>
            </w:ins>
            <w:r w:rsidRPr="004910B6">
              <w:rPr>
                <w:rFonts w:ascii="Arial" w:hAnsi="Arial" w:cs="Arial"/>
                <w:color w:val="FF0000"/>
                <w:sz w:val="20"/>
                <w:highlight w:val="yellow"/>
              </w:rPr>
              <w:t>TEKSTBLOK WOONADRES</w:t>
            </w:r>
            <w:del w:id="2207" w:author="Groot, Karina de" w:date="2024-08-08T12:14:00Z" w16du:dateUtc="2024-08-08T10:14:00Z">
              <w:r w:rsidR="00B16049" w:rsidRPr="004910B6" w:rsidDel="004910B6">
                <w:rPr>
                  <w:rFonts w:ascii="Arial" w:hAnsi="Arial" w:cs="Arial"/>
                  <w:color w:val="FF0000"/>
                  <w:sz w:val="20"/>
                  <w:highlight w:val="yellow"/>
                </w:rPr>
                <w:delText>-nieuw</w:delText>
              </w:r>
            </w:del>
            <w:r w:rsidRPr="004910B6">
              <w:rPr>
                <w:rFonts w:ascii="Arial" w:hAnsi="Arial" w:cs="Arial"/>
                <w:color w:val="FF0000"/>
                <w:sz w:val="20"/>
              </w:rPr>
              <w:t xml:space="preserve"> en </w:t>
            </w:r>
            <w:ins w:id="2208" w:author="Groot, Karina de" w:date="2024-08-08T12:15:00Z" w16du:dateUtc="2024-08-08T10:15:00Z">
              <w:r w:rsidR="008C07A8" w:rsidRPr="00CF7B10">
                <w:rPr>
                  <w:rFonts w:ascii="Arial" w:hAnsi="Arial" w:cs="Arial"/>
                  <w:color w:val="FF0000"/>
                  <w:sz w:val="20"/>
                  <w:szCs w:val="20"/>
                  <w:highlight w:val="yellow"/>
                </w:rPr>
                <w:t>VVE-</w:t>
              </w:r>
            </w:ins>
            <w:r w:rsidRPr="004910B6">
              <w:rPr>
                <w:rFonts w:ascii="Arial" w:hAnsi="Arial" w:cs="Arial"/>
                <w:color w:val="FF0000"/>
                <w:sz w:val="20"/>
                <w:highlight w:val="yellow"/>
              </w:rPr>
              <w:t>TEKSTBLOK NATUURLIJK PERSOON</w:t>
            </w:r>
            <w:del w:id="2209" w:author="Groot, Karina de" w:date="2024-08-08T12:14:00Z" w16du:dateUtc="2024-08-08T10:14:00Z">
              <w:r w:rsidR="00B16049" w:rsidRPr="004910B6" w:rsidDel="004910B6">
                <w:rPr>
                  <w:rFonts w:ascii="Arial" w:hAnsi="Arial" w:cs="Arial"/>
                  <w:color w:val="FF0000"/>
                  <w:sz w:val="20"/>
                  <w:highlight w:val="yellow"/>
                  <w:rPrChange w:id="2210" w:author="Groot, Karina de" w:date="2024-08-08T12:14:00Z" w16du:dateUtc="2024-08-08T10:14:00Z">
                    <w:rPr>
                      <w:rFonts w:cs="Arial"/>
                      <w:color w:val="FF0000"/>
                      <w:sz w:val="20"/>
                      <w:highlight w:val="yellow"/>
                    </w:rPr>
                  </w:rPrChange>
                </w:rPr>
                <w:delText>-nieuw</w:delText>
              </w:r>
            </w:del>
            <w:r w:rsidRPr="004910B6">
              <w:rPr>
                <w:rFonts w:ascii="Arial" w:hAnsi="Arial" w:cs="Arial"/>
                <w:color w:val="FF0000"/>
                <w:sz w:val="20"/>
              </w:rPr>
              <w:t xml:space="preserve">, wonende te </w:t>
            </w:r>
            <w:ins w:id="2211" w:author="Groot, Karina de" w:date="2024-08-08T12:14:00Z" w16du:dateUtc="2024-08-08T10:14:00Z">
              <w:r w:rsidR="004910B6" w:rsidRPr="004910B6">
                <w:rPr>
                  <w:rFonts w:ascii="Arial" w:hAnsi="Arial" w:cs="Arial"/>
                  <w:color w:val="FF0000"/>
                  <w:sz w:val="20"/>
                  <w:szCs w:val="20"/>
                  <w:highlight w:val="yellow"/>
                </w:rPr>
                <w:t>VVE-</w:t>
              </w:r>
            </w:ins>
            <w:r w:rsidRPr="004910B6">
              <w:rPr>
                <w:rFonts w:ascii="Arial" w:hAnsi="Arial" w:cs="Arial"/>
                <w:color w:val="FF0000"/>
                <w:sz w:val="20"/>
                <w:highlight w:val="yellow"/>
              </w:rPr>
              <w:t>TEKSTBLOK WOONADRES</w:t>
            </w:r>
            <w:del w:id="2212" w:author="Groot, Karina de" w:date="2024-08-08T12:15:00Z" w16du:dateUtc="2024-08-08T10:15:00Z">
              <w:r w:rsidR="00B16049" w:rsidRPr="004910B6" w:rsidDel="00A0510F">
                <w:rPr>
                  <w:rFonts w:ascii="Arial" w:hAnsi="Arial" w:cs="Arial"/>
                  <w:color w:val="FF0000"/>
                  <w:sz w:val="20"/>
                  <w:highlight w:val="yellow"/>
                </w:rPr>
                <w:delText>-nieuw</w:delText>
              </w:r>
            </w:del>
            <w:r w:rsidRPr="004910B6">
              <w:rPr>
                <w:rFonts w:ascii="Arial" w:hAnsi="Arial" w:cs="Arial"/>
                <w:color w:val="FF0000"/>
                <w:sz w:val="20"/>
              </w:rPr>
              <w:t>.</w:t>
            </w:r>
            <w:r w:rsidR="00310464" w:rsidRPr="004910B6">
              <w:rPr>
                <w:rFonts w:ascii="Arial" w:hAnsi="Arial" w:cs="Arial"/>
                <w:color w:val="FF0000"/>
                <w:sz w:val="20"/>
              </w:rPr>
              <w:t xml:space="preserve"> </w:t>
            </w:r>
            <w:r w:rsidRPr="004910B6">
              <w:rPr>
                <w:rFonts w:ascii="Arial" w:hAnsi="Arial" w:cs="Arial"/>
                <w:color w:val="FF0000"/>
                <w:sz w:val="20"/>
              </w:rPr>
              <w:t>Zij hebben de benoeming aanvaard. Hiervan blijkt uit twee onderhandse verklaring</w:t>
            </w:r>
            <w:r w:rsidR="00FE44CD" w:rsidRPr="004910B6">
              <w:rPr>
                <w:rFonts w:ascii="Arial" w:hAnsi="Arial" w:cs="Arial"/>
                <w:color w:val="FF0000"/>
                <w:sz w:val="20"/>
              </w:rPr>
              <w:t>en</w:t>
            </w:r>
            <w:r w:rsidRPr="004910B6">
              <w:rPr>
                <w:rFonts w:ascii="Arial" w:hAnsi="Arial" w:cs="Arial"/>
                <w:color w:val="FF0000"/>
                <w:sz w:val="20"/>
              </w:rPr>
              <w:t xml:space="preserve"> van aanvaarding executele.</w:t>
            </w:r>
          </w:p>
          <w:p w14:paraId="756173F4" w14:textId="77777777" w:rsidR="00315B18" w:rsidRPr="004910B6" w:rsidRDefault="00315B18" w:rsidP="00315B18">
            <w:pPr>
              <w:pStyle w:val="Geenafstand"/>
              <w:spacing w:after="0"/>
              <w:rPr>
                <w:rFonts w:ascii="Arial" w:hAnsi="Arial" w:cs="Arial"/>
                <w:color w:val="7030A0"/>
                <w:sz w:val="20"/>
              </w:rPr>
            </w:pPr>
            <w:r w:rsidRPr="004910B6">
              <w:rPr>
                <w:rFonts w:ascii="Arial" w:hAnsi="Arial" w:cs="Arial"/>
                <w:color w:val="7030A0"/>
                <w:sz w:val="20"/>
              </w:rPr>
              <w:t xml:space="preserve">Voor het afwikkelen van de bank- en financiële zaken van de </w:t>
            </w:r>
            <w:r w:rsidRPr="004910B6">
              <w:rPr>
                <w:rFonts w:ascii="Arial" w:hAnsi="Arial" w:cs="Arial"/>
                <w:color w:val="0066FF"/>
                <w:sz w:val="20"/>
              </w:rPr>
              <w:t>erflater</w:t>
            </w:r>
            <w:r w:rsidRPr="004910B6">
              <w:rPr>
                <w:rFonts w:ascii="Arial" w:hAnsi="Arial" w:cs="Arial"/>
                <w:sz w:val="20"/>
              </w:rPr>
              <w:t>/</w:t>
            </w:r>
            <w:r w:rsidRPr="004910B6">
              <w:rPr>
                <w:rFonts w:ascii="Arial" w:hAnsi="Arial" w:cs="Arial"/>
                <w:color w:val="0066FF"/>
                <w:sz w:val="20"/>
              </w:rPr>
              <w:t>erflaatster</w:t>
            </w:r>
            <w:r w:rsidRPr="004910B6">
              <w:rPr>
                <w:rFonts w:ascii="Arial" w:hAnsi="Arial" w:cs="Arial"/>
                <w:sz w:val="20"/>
              </w:rPr>
              <w:t>/</w:t>
            </w:r>
            <w:r w:rsidRPr="004910B6">
              <w:rPr>
                <w:rFonts w:ascii="Arial" w:hAnsi="Arial" w:cs="Arial"/>
                <w:color w:val="0066FF"/>
                <w:sz w:val="20"/>
              </w:rPr>
              <w:t xml:space="preserve">overledene </w:t>
            </w:r>
            <w:r w:rsidRPr="004910B6">
              <w:rPr>
                <w:rFonts w:ascii="Arial" w:hAnsi="Arial" w:cs="Arial"/>
                <w:color w:val="7030A0"/>
                <w:sz w:val="20"/>
              </w:rPr>
              <w:t>hebben de executeurs elkaar over en weer een volmacht gegeven, zodat zij ieder afzonderlijk bevoegd zijn.</w:t>
            </w:r>
          </w:p>
          <w:p w14:paraId="36AA4CFB" w14:textId="77777777" w:rsidR="00315B18" w:rsidRPr="004910B6" w:rsidRDefault="00315B18" w:rsidP="00315B18">
            <w:pPr>
              <w:pStyle w:val="Geenafstand"/>
              <w:spacing w:after="0"/>
              <w:rPr>
                <w:rFonts w:ascii="Arial" w:hAnsi="Arial" w:cs="Arial"/>
                <w:b/>
                <w:bCs/>
                <w:color w:val="FF0000"/>
                <w:sz w:val="20"/>
              </w:rPr>
            </w:pPr>
            <w:r w:rsidRPr="004910B6">
              <w:rPr>
                <w:rFonts w:ascii="Arial" w:hAnsi="Arial" w:cs="Arial"/>
                <w:b/>
                <w:bCs/>
                <w:color w:val="FF0000"/>
                <w:sz w:val="20"/>
              </w:rPr>
              <w:t>Taken en bevoegdheden executeur</w:t>
            </w:r>
          </w:p>
          <w:p w14:paraId="74E42FE4" w14:textId="77777777" w:rsidR="00315B18" w:rsidRPr="004910B6" w:rsidRDefault="00315B18" w:rsidP="00315B18">
            <w:pPr>
              <w:pStyle w:val="Geenafstand"/>
              <w:spacing w:after="0"/>
              <w:rPr>
                <w:rFonts w:ascii="Arial" w:hAnsi="Arial" w:cs="Arial"/>
                <w:color w:val="7030A0"/>
                <w:sz w:val="20"/>
              </w:rPr>
            </w:pPr>
            <w:r w:rsidRPr="004910B6">
              <w:rPr>
                <w:rFonts w:ascii="Arial" w:hAnsi="Arial" w:cs="Arial"/>
                <w:color w:val="FF0000"/>
                <w:sz w:val="20"/>
              </w:rPr>
              <w:t xml:space="preserve">De executeurs hebben de taak en de bevoegdheid om de nalatenschap van de </w:t>
            </w:r>
            <w:r w:rsidRPr="004910B6">
              <w:rPr>
                <w:rFonts w:ascii="Arial" w:hAnsi="Arial" w:cs="Arial"/>
                <w:color w:val="008200"/>
                <w:sz w:val="20"/>
              </w:rPr>
              <w:t>erflater</w:t>
            </w:r>
            <w:r w:rsidRPr="004910B6">
              <w:rPr>
                <w:rFonts w:ascii="Arial" w:hAnsi="Arial" w:cs="Arial"/>
                <w:sz w:val="20"/>
              </w:rPr>
              <w:t>/</w:t>
            </w:r>
            <w:r w:rsidRPr="004910B6">
              <w:rPr>
                <w:rFonts w:ascii="Arial" w:hAnsi="Arial" w:cs="Arial"/>
                <w:color w:val="008200"/>
                <w:sz w:val="20"/>
              </w:rPr>
              <w:t>erflaatster</w:t>
            </w:r>
            <w:r w:rsidRPr="004910B6">
              <w:rPr>
                <w:rFonts w:ascii="Arial" w:hAnsi="Arial" w:cs="Arial"/>
                <w:sz w:val="20"/>
              </w:rPr>
              <w:t>/</w:t>
            </w:r>
            <w:r w:rsidRPr="004910B6">
              <w:rPr>
                <w:rFonts w:ascii="Arial" w:hAnsi="Arial" w:cs="Arial"/>
                <w:color w:val="008200"/>
                <w:sz w:val="20"/>
              </w:rPr>
              <w:t xml:space="preserve">overledene </w:t>
            </w:r>
            <w:r w:rsidRPr="004910B6">
              <w:rPr>
                <w:rFonts w:ascii="Arial" w:hAnsi="Arial" w:cs="Arial"/>
                <w:color w:val="FF0000"/>
                <w:sz w:val="20"/>
              </w:rPr>
              <w:t xml:space="preserve">te beheren. De executeurs zijn bevoegd de door hen beheerde goederen te gelde te maken, voor zover dit nodig is om de schulden van de nalatenschap te </w:t>
            </w:r>
            <w:r w:rsidRPr="004910B6">
              <w:rPr>
                <w:rFonts w:ascii="Arial" w:hAnsi="Arial" w:cs="Arial"/>
                <w:color w:val="FF0000"/>
                <w:sz w:val="20"/>
              </w:rPr>
              <w:lastRenderedPageBreak/>
              <w:t xml:space="preserve">voldoen. </w:t>
            </w:r>
            <w:r w:rsidRPr="004910B6">
              <w:rPr>
                <w:rFonts w:ascii="Arial" w:hAnsi="Arial" w:cs="Arial"/>
                <w:color w:val="7030A0"/>
                <w:sz w:val="20"/>
              </w:rPr>
              <w:t xml:space="preserve">De executeurs behoeven voor de tegeldemaking van een goed geen toestemming van de erfgenamen. </w:t>
            </w:r>
            <w:r w:rsidRPr="004910B6">
              <w:rPr>
                <w:rFonts w:ascii="Arial" w:hAnsi="Arial" w:cs="Arial"/>
                <w:color w:val="FF0000"/>
                <w:sz w:val="20"/>
              </w:rPr>
              <w:t xml:space="preserve">Gedurende het beheer vertegenwoordigen de executeurs de erfgenamen in en buiten rechte waar het de nalatenschap betreft. </w:t>
            </w:r>
            <w:r w:rsidRPr="004910B6">
              <w:rPr>
                <w:rFonts w:ascii="Arial" w:hAnsi="Arial" w:cs="Arial"/>
                <w:color w:val="7030A0"/>
                <w:sz w:val="20"/>
              </w:rPr>
              <w:t>De executeurs kunnen ook als wederpartij van zichzelf optreden.</w:t>
            </w:r>
          </w:p>
          <w:p w14:paraId="277064BA" w14:textId="77777777" w:rsidR="00103ED9" w:rsidRDefault="00103ED9" w:rsidP="00315B18">
            <w:pPr>
              <w:pStyle w:val="Geenafstand"/>
              <w:spacing w:after="0"/>
              <w:rPr>
                <w:rFonts w:ascii="Arial" w:hAnsi="Arial" w:cs="Arial"/>
                <w:color w:val="7030A0"/>
                <w:sz w:val="20"/>
              </w:rPr>
            </w:pPr>
          </w:p>
          <w:p w14:paraId="6C5E88F1" w14:textId="77777777" w:rsidR="00103ED9" w:rsidRPr="00103ED9" w:rsidRDefault="00103ED9" w:rsidP="00103ED9">
            <w:pPr>
              <w:pStyle w:val="Geenafstand"/>
              <w:spacing w:after="0"/>
              <w:rPr>
                <w:rFonts w:ascii="Arial" w:hAnsi="Arial" w:cs="Arial"/>
                <w:sz w:val="20"/>
              </w:rPr>
            </w:pPr>
            <w:r w:rsidRPr="00103ED9">
              <w:rPr>
                <w:rFonts w:ascii="Arial" w:hAnsi="Arial" w:cs="Arial"/>
                <w:b/>
                <w:bCs/>
                <w:sz w:val="20"/>
              </w:rPr>
              <w:t>Variant F (2 executeurs afwikkelingsbewindvoerders):</w:t>
            </w:r>
          </w:p>
          <w:p w14:paraId="01B86D41" w14:textId="78B83FB2" w:rsidR="00103ED9" w:rsidRPr="009F1E93" w:rsidRDefault="00103ED9" w:rsidP="00103ED9">
            <w:pPr>
              <w:pStyle w:val="Geenafstand"/>
              <w:spacing w:after="0"/>
              <w:rPr>
                <w:rFonts w:ascii="Arial" w:hAnsi="Arial" w:cs="Arial"/>
                <w:color w:val="FF0000"/>
                <w:sz w:val="20"/>
              </w:rPr>
            </w:pPr>
            <w:r w:rsidRPr="009F1E93">
              <w:rPr>
                <w:rFonts w:ascii="Arial" w:hAnsi="Arial" w:cs="Arial"/>
                <w:color w:val="FF0000"/>
                <w:sz w:val="20"/>
              </w:rPr>
              <w:t>In gemeld testament</w:t>
            </w:r>
            <w:r w:rsidR="0099577E">
              <w:rPr>
                <w:rFonts w:ascii="Arial" w:hAnsi="Arial" w:cs="Arial"/>
                <w:color w:val="FF0000"/>
                <w:sz w:val="20"/>
              </w:rPr>
              <w:t>,</w:t>
            </w:r>
            <w:r w:rsidRPr="009F1E93">
              <w:rPr>
                <w:rFonts w:ascii="Arial" w:hAnsi="Arial" w:cs="Arial"/>
                <w:color w:val="FF0000"/>
                <w:sz w:val="20"/>
              </w:rPr>
              <w:t xml:space="preserve"> van </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Pr="009F1E93">
              <w:rPr>
                <w:rFonts w:ascii="Arial" w:hAnsi="Arial" w:cs="Arial"/>
                <w:snapToGrid w:val="0"/>
                <w:kern w:val="28"/>
                <w:sz w:val="20"/>
              </w:rPr>
              <w:t>datum</w:t>
            </w:r>
            <w:r w:rsidRPr="009F1E93">
              <w:rPr>
                <w:rFonts w:ascii="Arial" w:hAnsi="Arial" w:cs="Arial"/>
                <w:snapToGrid w:val="0"/>
                <w:kern w:val="28"/>
                <w:sz w:val="20"/>
              </w:rPr>
              <w:fldChar w:fldCharType="begin"/>
            </w:r>
            <w:r w:rsidRPr="009F1E93">
              <w:rPr>
                <w:rFonts w:ascii="Arial" w:hAnsi="Arial" w:cs="Arial"/>
                <w:snapToGrid w:val="0"/>
                <w:kern w:val="28"/>
                <w:sz w:val="20"/>
              </w:rPr>
              <w:instrText>MacroButton Nomacro §</w:instrText>
            </w:r>
            <w:r w:rsidRPr="009F1E93">
              <w:rPr>
                <w:rFonts w:ascii="Arial" w:hAnsi="Arial" w:cs="Arial"/>
                <w:snapToGrid w:val="0"/>
                <w:kern w:val="28"/>
                <w:sz w:val="20"/>
              </w:rPr>
              <w:fldChar w:fldCharType="end"/>
            </w:r>
            <w:r w:rsidR="0099577E" w:rsidRPr="002369D3">
              <w:rPr>
                <w:rFonts w:ascii="Arial" w:hAnsi="Arial" w:cs="Arial"/>
                <w:snapToGrid w:val="0"/>
                <w:color w:val="FF0000"/>
                <w:kern w:val="28"/>
                <w:sz w:val="20"/>
              </w:rPr>
              <w:t>,</w:t>
            </w:r>
            <w:r w:rsidRPr="009F1E93">
              <w:rPr>
                <w:rFonts w:ascii="Arial" w:hAnsi="Arial" w:cs="Arial"/>
                <w:color w:val="FF0000"/>
                <w:sz w:val="20"/>
              </w:rPr>
              <w:t xml:space="preserve"> heeft </w:t>
            </w:r>
            <w:r w:rsidRPr="007F773E">
              <w:rPr>
                <w:rFonts w:ascii="Arial" w:hAnsi="Arial" w:cs="Arial"/>
                <w:color w:val="008200"/>
                <w:sz w:val="20"/>
              </w:rPr>
              <w:t>erflater</w:t>
            </w:r>
            <w:r w:rsidRPr="00567EBE">
              <w:rPr>
                <w:rFonts w:ascii="Arial" w:hAnsi="Arial" w:cs="Arial"/>
                <w:sz w:val="20"/>
              </w:rPr>
              <w:t>/</w:t>
            </w:r>
            <w:r w:rsidRPr="007F773E">
              <w:rPr>
                <w:rFonts w:ascii="Arial" w:hAnsi="Arial" w:cs="Arial"/>
                <w:color w:val="008200"/>
                <w:sz w:val="20"/>
              </w:rPr>
              <w:t>erflaatster</w:t>
            </w:r>
            <w:r w:rsidRPr="00567EBE">
              <w:rPr>
                <w:rFonts w:ascii="Arial" w:hAnsi="Arial" w:cs="Arial"/>
                <w:sz w:val="20"/>
              </w:rPr>
              <w:t>/</w:t>
            </w:r>
            <w:r w:rsidRPr="007F773E">
              <w:rPr>
                <w:rFonts w:ascii="Arial" w:hAnsi="Arial" w:cs="Arial"/>
                <w:color w:val="008200"/>
                <w:sz w:val="20"/>
              </w:rPr>
              <w:t xml:space="preserve">de overledene </w:t>
            </w:r>
            <w:r w:rsidRPr="009F1E93">
              <w:rPr>
                <w:rFonts w:ascii="Arial" w:hAnsi="Arial" w:cs="Arial"/>
                <w:color w:val="FF0000"/>
                <w:sz w:val="20"/>
              </w:rPr>
              <w:t xml:space="preserve">tot executeur-afwikkelingsbewindvoerders benoemd: </w:t>
            </w:r>
            <w:ins w:id="2213" w:author="Groot, Karina de" w:date="2024-08-08T12:15:00Z" w16du:dateUtc="2024-08-08T10:15:00Z">
              <w:r w:rsidR="00CD17B7" w:rsidRPr="00CF7B10">
                <w:rPr>
                  <w:rFonts w:ascii="Arial" w:hAnsi="Arial" w:cs="Arial"/>
                  <w:color w:val="FF0000"/>
                  <w:sz w:val="20"/>
                  <w:szCs w:val="20"/>
                  <w:highlight w:val="yellow"/>
                </w:rPr>
                <w:t>VVE-</w:t>
              </w:r>
            </w:ins>
            <w:r w:rsidRPr="009F1E93">
              <w:rPr>
                <w:rFonts w:ascii="Arial" w:hAnsi="Arial" w:cs="Arial"/>
                <w:color w:val="FF0000"/>
                <w:sz w:val="20"/>
                <w:highlight w:val="yellow"/>
              </w:rPr>
              <w:t xml:space="preserve">TEKSTBLOK NATUURLIJK </w:t>
            </w:r>
            <w:r w:rsidRPr="00F35A26">
              <w:rPr>
                <w:rFonts w:ascii="Arial" w:hAnsi="Arial" w:cs="Arial"/>
                <w:color w:val="FF0000"/>
                <w:sz w:val="20"/>
                <w:highlight w:val="yellow"/>
              </w:rPr>
              <w:t>PERSOO</w:t>
            </w:r>
            <w:r w:rsidRPr="00B16049">
              <w:rPr>
                <w:rFonts w:ascii="Arial" w:hAnsi="Arial" w:cs="Arial"/>
                <w:color w:val="FF0000"/>
                <w:sz w:val="20"/>
                <w:highlight w:val="yellow"/>
              </w:rPr>
              <w:t>N</w:t>
            </w:r>
            <w:del w:id="2214" w:author="Groot, Karina de" w:date="2024-08-08T12:15:00Z" w16du:dateUtc="2024-08-08T10:15:00Z">
              <w:r w:rsidR="00B16049" w:rsidRPr="002369D3" w:rsidDel="00CD17B7">
                <w:rPr>
                  <w:rFonts w:ascii="Arial" w:hAnsi="Arial" w:cs="Arial"/>
                  <w:color w:val="FF0000"/>
                  <w:sz w:val="20"/>
                  <w:highlight w:val="yellow"/>
                </w:rPr>
                <w:delText>-nieuw</w:delText>
              </w:r>
            </w:del>
            <w:r w:rsidRPr="00B176BF">
              <w:rPr>
                <w:rFonts w:ascii="Arial" w:hAnsi="Arial" w:cs="Arial"/>
                <w:color w:val="FF0000"/>
                <w:sz w:val="20"/>
              </w:rPr>
              <w:t xml:space="preserve">, wonende te </w:t>
            </w:r>
            <w:ins w:id="2215" w:author="Groot, Karina de" w:date="2024-08-08T12:15:00Z" w16du:dateUtc="2024-08-08T10:15:00Z">
              <w:r w:rsidR="00CD17B7" w:rsidRPr="00CF7B10">
                <w:rPr>
                  <w:rFonts w:ascii="Arial" w:hAnsi="Arial" w:cs="Arial"/>
                  <w:color w:val="FF0000"/>
                  <w:sz w:val="20"/>
                  <w:szCs w:val="20"/>
                  <w:highlight w:val="yellow"/>
                </w:rPr>
                <w:t>VVE-</w:t>
              </w:r>
            </w:ins>
            <w:r w:rsidRPr="00B176BF">
              <w:rPr>
                <w:rFonts w:ascii="Arial" w:hAnsi="Arial" w:cs="Arial"/>
                <w:color w:val="FF0000"/>
                <w:sz w:val="20"/>
                <w:highlight w:val="yellow"/>
              </w:rPr>
              <w:t>TEKSTBLOK WOONADRE</w:t>
            </w:r>
            <w:r w:rsidRPr="00B16049">
              <w:rPr>
                <w:rFonts w:ascii="Arial" w:hAnsi="Arial" w:cs="Arial"/>
                <w:color w:val="FF0000"/>
                <w:sz w:val="20"/>
                <w:highlight w:val="yellow"/>
              </w:rPr>
              <w:t>S</w:t>
            </w:r>
            <w:del w:id="2216" w:author="Groot, Karina de" w:date="2024-08-08T12:15:00Z" w16du:dateUtc="2024-08-08T10:15:00Z">
              <w:r w:rsidR="00B16049" w:rsidRPr="002369D3" w:rsidDel="00CD17B7">
                <w:rPr>
                  <w:rFonts w:ascii="Arial" w:hAnsi="Arial" w:cs="Arial"/>
                  <w:color w:val="FF0000"/>
                  <w:sz w:val="20"/>
                  <w:highlight w:val="yellow"/>
                </w:rPr>
                <w:delText>-nieuw</w:delText>
              </w:r>
            </w:del>
            <w:r w:rsidRPr="00CF466A">
              <w:rPr>
                <w:rFonts w:ascii="Arial" w:hAnsi="Arial" w:cs="Arial"/>
                <w:color w:val="FF0000"/>
                <w:sz w:val="20"/>
              </w:rPr>
              <w:t xml:space="preserve"> en </w:t>
            </w:r>
            <w:ins w:id="2217" w:author="Groot, Karina de" w:date="2024-08-08T12:15:00Z" w16du:dateUtc="2024-08-08T10:15:00Z">
              <w:r w:rsidR="00CD17B7" w:rsidRPr="00CF7B10">
                <w:rPr>
                  <w:rFonts w:ascii="Arial" w:hAnsi="Arial" w:cs="Arial"/>
                  <w:color w:val="FF0000"/>
                  <w:sz w:val="20"/>
                  <w:szCs w:val="20"/>
                  <w:highlight w:val="yellow"/>
                </w:rPr>
                <w:t>VVE-</w:t>
              </w:r>
            </w:ins>
            <w:r w:rsidRPr="00CF466A">
              <w:rPr>
                <w:rFonts w:ascii="Arial" w:hAnsi="Arial" w:cs="Arial"/>
                <w:color w:val="FF0000"/>
                <w:sz w:val="20"/>
                <w:highlight w:val="yellow"/>
              </w:rPr>
              <w:t>TEKSTBLOK NATUURLIJK PERSOON</w:t>
            </w:r>
            <w:del w:id="2218" w:author="Groot, Karina de" w:date="2024-08-08T12:15:00Z" w16du:dateUtc="2024-08-08T10:15:00Z">
              <w:r w:rsidR="00B16049" w:rsidRPr="002369D3" w:rsidDel="00CD17B7">
                <w:rPr>
                  <w:rFonts w:ascii="Arial" w:hAnsi="Arial" w:cs="Arial"/>
                  <w:color w:val="FF0000"/>
                  <w:sz w:val="20"/>
                  <w:highlight w:val="yellow"/>
                </w:rPr>
                <w:delText>-nieuw</w:delText>
              </w:r>
            </w:del>
            <w:r w:rsidRPr="00B176BF">
              <w:rPr>
                <w:rFonts w:ascii="Arial" w:hAnsi="Arial" w:cs="Arial"/>
                <w:color w:val="FF0000"/>
                <w:sz w:val="20"/>
              </w:rPr>
              <w:t xml:space="preserve">, wonende te </w:t>
            </w:r>
            <w:ins w:id="2219" w:author="Groot, Karina de" w:date="2024-08-08T12:15:00Z" w16du:dateUtc="2024-08-08T10:15:00Z">
              <w:r w:rsidR="00CD17B7" w:rsidRPr="00CF7B10">
                <w:rPr>
                  <w:rFonts w:ascii="Arial" w:hAnsi="Arial" w:cs="Arial"/>
                  <w:color w:val="FF0000"/>
                  <w:sz w:val="20"/>
                  <w:szCs w:val="20"/>
                  <w:highlight w:val="yellow"/>
                </w:rPr>
                <w:t>VVE-</w:t>
              </w:r>
            </w:ins>
            <w:r w:rsidRPr="00B176BF">
              <w:rPr>
                <w:rFonts w:ascii="Arial" w:hAnsi="Arial" w:cs="Arial"/>
                <w:color w:val="FF0000"/>
                <w:sz w:val="20"/>
                <w:highlight w:val="yellow"/>
              </w:rPr>
              <w:t>TEKSTBLOK WOONADRE</w:t>
            </w:r>
            <w:r w:rsidRPr="00B16049">
              <w:rPr>
                <w:rFonts w:ascii="Arial" w:hAnsi="Arial" w:cs="Arial"/>
                <w:color w:val="FF0000"/>
                <w:sz w:val="20"/>
                <w:highlight w:val="yellow"/>
              </w:rPr>
              <w:t>S</w:t>
            </w:r>
            <w:del w:id="2220" w:author="Groot, Karina de" w:date="2024-08-08T12:15:00Z" w16du:dateUtc="2024-08-08T10:15:00Z">
              <w:r w:rsidR="00B16049" w:rsidRPr="002369D3" w:rsidDel="00CD17B7">
                <w:rPr>
                  <w:rFonts w:ascii="Arial" w:hAnsi="Arial" w:cs="Arial"/>
                  <w:color w:val="FF0000"/>
                  <w:sz w:val="20"/>
                  <w:highlight w:val="yellow"/>
                </w:rPr>
                <w:delText>-nieuw</w:delText>
              </w:r>
            </w:del>
            <w:r w:rsidRPr="009F1E93">
              <w:rPr>
                <w:rFonts w:ascii="Arial" w:hAnsi="Arial" w:cs="Arial"/>
                <w:color w:val="FF0000"/>
                <w:sz w:val="20"/>
              </w:rPr>
              <w:t>. Zij hebben de benoeming aanvaard. Hiervan blijkt uit twee verklaringen van aanvaarding executele en afwikkelingsbewind.</w:t>
            </w:r>
          </w:p>
          <w:p w14:paraId="1B441914" w14:textId="77777777" w:rsidR="00103ED9" w:rsidRPr="009F1E93" w:rsidRDefault="00103ED9" w:rsidP="00103ED9">
            <w:pPr>
              <w:pStyle w:val="Geenafstand"/>
              <w:spacing w:after="0"/>
              <w:rPr>
                <w:rFonts w:ascii="Arial" w:hAnsi="Arial" w:cs="Arial"/>
                <w:color w:val="7030A0"/>
                <w:sz w:val="20"/>
              </w:rPr>
            </w:pPr>
            <w:r w:rsidRPr="009F1E93">
              <w:rPr>
                <w:rFonts w:ascii="Arial" w:hAnsi="Arial" w:cs="Arial"/>
                <w:color w:val="7030A0"/>
                <w:sz w:val="20"/>
              </w:rPr>
              <w:t xml:space="preserve">Voor het afwikkelen van de bank- en financiële zaken van </w:t>
            </w:r>
            <w:r w:rsidRPr="009F1E93">
              <w:rPr>
                <w:rFonts w:ascii="Arial" w:hAnsi="Arial" w:cs="Arial"/>
                <w:color w:val="0066FF"/>
                <w:sz w:val="20"/>
              </w:rPr>
              <w:t>erflater</w:t>
            </w:r>
            <w:r w:rsidRPr="00567EBE">
              <w:rPr>
                <w:rFonts w:ascii="Arial" w:hAnsi="Arial" w:cs="Arial"/>
                <w:sz w:val="20"/>
              </w:rPr>
              <w:t>/</w:t>
            </w:r>
            <w:r w:rsidRPr="009F1E93">
              <w:rPr>
                <w:rFonts w:ascii="Arial" w:hAnsi="Arial" w:cs="Arial"/>
                <w:color w:val="0066FF"/>
                <w:sz w:val="20"/>
              </w:rPr>
              <w:t>erflaatster</w:t>
            </w:r>
            <w:r w:rsidRPr="00567EBE">
              <w:rPr>
                <w:rFonts w:ascii="Arial" w:hAnsi="Arial" w:cs="Arial"/>
                <w:sz w:val="20"/>
              </w:rPr>
              <w:t>/</w:t>
            </w:r>
            <w:r w:rsidRPr="009F1E93">
              <w:rPr>
                <w:rFonts w:ascii="Arial" w:hAnsi="Arial" w:cs="Arial"/>
                <w:color w:val="0066FF"/>
                <w:sz w:val="20"/>
              </w:rPr>
              <w:t xml:space="preserve">de overledene </w:t>
            </w:r>
            <w:r w:rsidRPr="009F1E93">
              <w:rPr>
                <w:rFonts w:ascii="Arial" w:hAnsi="Arial" w:cs="Arial"/>
                <w:color w:val="7030A0"/>
                <w:sz w:val="20"/>
              </w:rPr>
              <w:t xml:space="preserve">hebben de executeurs-afwikkelingsbewindvoerders elkaar over en weer een </w:t>
            </w:r>
            <w:r w:rsidRPr="000D2C7A">
              <w:rPr>
                <w:rFonts w:ascii="Arial" w:hAnsi="Arial" w:cs="Arial"/>
                <w:color w:val="7030A0"/>
                <w:sz w:val="20"/>
              </w:rPr>
              <w:t>ondervolmacht</w:t>
            </w:r>
            <w:r w:rsidRPr="009F1E93">
              <w:rPr>
                <w:rFonts w:ascii="Arial" w:hAnsi="Arial" w:cs="Arial"/>
                <w:color w:val="7030A0"/>
                <w:sz w:val="20"/>
              </w:rPr>
              <w:t xml:space="preserve"> gegeven, zodat zij ieder afzonderlijk bevoegd zijn.</w:t>
            </w:r>
          </w:p>
          <w:p w14:paraId="1E82CC2B" w14:textId="77777777" w:rsidR="00103ED9" w:rsidRPr="009F1E93" w:rsidRDefault="00103ED9" w:rsidP="00103ED9">
            <w:pPr>
              <w:pStyle w:val="Geenafstand"/>
              <w:spacing w:after="0"/>
              <w:rPr>
                <w:rFonts w:ascii="Arial" w:hAnsi="Arial" w:cs="Arial"/>
                <w:b/>
                <w:bCs/>
                <w:color w:val="FF0000"/>
                <w:sz w:val="20"/>
              </w:rPr>
            </w:pPr>
            <w:r w:rsidRPr="009F1E93">
              <w:rPr>
                <w:rFonts w:ascii="Arial" w:hAnsi="Arial" w:cs="Arial"/>
                <w:b/>
                <w:bCs/>
                <w:color w:val="FF0000"/>
                <w:sz w:val="20"/>
              </w:rPr>
              <w:t>Taken en bevoegdheden executeur-afwikkelingsbewindvoerder</w:t>
            </w:r>
          </w:p>
          <w:p w14:paraId="1ADF4512" w14:textId="77777777" w:rsidR="00103ED9" w:rsidRPr="009F1E93" w:rsidRDefault="00103ED9" w:rsidP="00103ED9">
            <w:pPr>
              <w:pStyle w:val="Geenafstand"/>
              <w:spacing w:after="0"/>
              <w:rPr>
                <w:rFonts w:ascii="Arial" w:hAnsi="Arial" w:cs="Arial"/>
                <w:color w:val="FF0000"/>
                <w:sz w:val="20"/>
              </w:rPr>
            </w:pPr>
            <w:r w:rsidRPr="009F1E93">
              <w:rPr>
                <w:rFonts w:ascii="Arial" w:hAnsi="Arial" w:cs="Arial"/>
                <w:color w:val="FF0000"/>
                <w:sz w:val="20"/>
              </w:rPr>
              <w:t>De executeur-afwikkelingsbewindvoerders, hierna ook te noemen ‘afwikkelingsbewindvoerders’, hebben tot taak de goederen van de nalatenschap te beheren, de vorderingen te innen en de schulden van de nalatenschap te voldoen die tijdens hun beheer uit die goederen behoren te worden voldaan, waaronder begrepen, voor zover van toepassing, het afgeven van legaten.</w:t>
            </w:r>
          </w:p>
          <w:p w14:paraId="026986E7" w14:textId="77777777" w:rsidR="00103ED9" w:rsidRPr="009F1E93" w:rsidRDefault="00103ED9" w:rsidP="00103ED9">
            <w:pPr>
              <w:pStyle w:val="Geenafstand"/>
              <w:spacing w:after="0"/>
              <w:rPr>
                <w:rFonts w:ascii="Arial" w:hAnsi="Arial" w:cs="Arial"/>
                <w:color w:val="FF0000"/>
                <w:sz w:val="20"/>
              </w:rPr>
            </w:pPr>
            <w:r w:rsidRPr="009F1E93">
              <w:rPr>
                <w:rFonts w:ascii="Arial" w:hAnsi="Arial" w:cs="Arial"/>
                <w:color w:val="FF0000"/>
                <w:sz w:val="20"/>
              </w:rPr>
              <w:t xml:space="preserve">Daarnaast zijn de afwikkelingsbewindvoerders bevoegd om over de goederen van de nalatenschap van de </w:t>
            </w:r>
            <w:r w:rsidRPr="007F773E">
              <w:rPr>
                <w:rFonts w:ascii="Arial" w:hAnsi="Arial" w:cs="Arial"/>
                <w:color w:val="008200"/>
                <w:sz w:val="20"/>
              </w:rPr>
              <w:t>erflater</w:t>
            </w:r>
            <w:r w:rsidRPr="00567EBE">
              <w:rPr>
                <w:rFonts w:ascii="Arial" w:hAnsi="Arial" w:cs="Arial"/>
                <w:sz w:val="20"/>
              </w:rPr>
              <w:t>/</w:t>
            </w:r>
            <w:r w:rsidRPr="007F773E">
              <w:rPr>
                <w:rFonts w:ascii="Arial" w:hAnsi="Arial" w:cs="Arial"/>
                <w:color w:val="008200"/>
                <w:sz w:val="20"/>
              </w:rPr>
              <w:t>erflaatster</w:t>
            </w:r>
            <w:r w:rsidRPr="00567EBE">
              <w:rPr>
                <w:rFonts w:ascii="Arial" w:hAnsi="Arial" w:cs="Arial"/>
                <w:sz w:val="20"/>
              </w:rPr>
              <w:t>/</w:t>
            </w:r>
            <w:r w:rsidRPr="007F773E">
              <w:rPr>
                <w:rFonts w:ascii="Arial" w:hAnsi="Arial" w:cs="Arial"/>
                <w:color w:val="008200"/>
                <w:sz w:val="20"/>
              </w:rPr>
              <w:t xml:space="preserve">overledene </w:t>
            </w:r>
            <w:r w:rsidRPr="009F1E93">
              <w:rPr>
                <w:rFonts w:ascii="Arial" w:hAnsi="Arial" w:cs="Arial"/>
                <w:color w:val="FF0000"/>
                <w:sz w:val="20"/>
              </w:rPr>
              <w:t>te beschikken en om zelfstandig een verdeling van de nalatenschap tot stand te brengen, zonder medewerking, zonder machtiging of goedkeuring van de rechthebbende(n) of de (kanton)rechter.</w:t>
            </w:r>
          </w:p>
          <w:p w14:paraId="25690AB6" w14:textId="77777777" w:rsidR="00103ED9" w:rsidRPr="009F1E93" w:rsidRDefault="00103ED9" w:rsidP="00103ED9">
            <w:pPr>
              <w:pStyle w:val="Geenafstand"/>
              <w:spacing w:after="0"/>
              <w:rPr>
                <w:rFonts w:ascii="Arial" w:hAnsi="Arial" w:cs="Arial"/>
                <w:color w:val="FF0000"/>
                <w:sz w:val="20"/>
              </w:rPr>
            </w:pPr>
            <w:r w:rsidRPr="009F1E93">
              <w:rPr>
                <w:rFonts w:ascii="Arial" w:hAnsi="Arial" w:cs="Arial"/>
                <w:color w:val="FF0000"/>
                <w:sz w:val="20"/>
              </w:rPr>
              <w:t>De executeur-afwikkelingsbewindvoerders zijn aldus onder meer bevoegd om de nalatenschap te verdelen bij notariële akte (ook partieel), alsmede goederen van de nalatenschap te vervreemden.</w:t>
            </w:r>
          </w:p>
          <w:p w14:paraId="2E46BA7A" w14:textId="49CCA3D6" w:rsidR="00103ED9" w:rsidRPr="0052741F" w:rsidRDefault="00103ED9" w:rsidP="00103ED9">
            <w:pPr>
              <w:pStyle w:val="Geenafstand"/>
              <w:spacing w:after="0"/>
              <w:rPr>
                <w:rFonts w:ascii="Arial" w:hAnsi="Arial" w:cs="Arial"/>
                <w:color w:val="FF0000"/>
                <w:sz w:val="20"/>
              </w:rPr>
            </w:pPr>
            <w:r w:rsidRPr="002467A5">
              <w:rPr>
                <w:rFonts w:ascii="Arial" w:hAnsi="Arial" w:cs="Arial"/>
                <w:color w:val="840084"/>
                <w:sz w:val="20"/>
              </w:rPr>
              <w:lastRenderedPageBreak/>
              <w:t>De afwikkelingsbewindvoerders kunnen ook als wederpartij van zichzelf optreden</w:t>
            </w:r>
            <w:r w:rsidRPr="009F1E93">
              <w:rPr>
                <w:rFonts w:ascii="Arial" w:hAnsi="Arial" w:cs="Arial"/>
                <w:color w:val="7030A0"/>
                <w:sz w:val="20"/>
              </w:rPr>
              <w:t>.</w:t>
            </w:r>
          </w:p>
        </w:tc>
        <w:tc>
          <w:tcPr>
            <w:tcW w:w="7403" w:type="dxa"/>
            <w:shd w:val="clear" w:color="auto" w:fill="auto"/>
          </w:tcPr>
          <w:p w14:paraId="3CFDD366" w14:textId="372F452B" w:rsidR="006532C0" w:rsidRDefault="006532C0" w:rsidP="006532C0">
            <w:pPr>
              <w:spacing w:after="0"/>
              <w:rPr>
                <w:rStyle w:val="eop"/>
                <w:sz w:val="16"/>
                <w:szCs w:val="16"/>
                <w:shd w:val="clear" w:color="auto" w:fill="FFFFFF"/>
              </w:rPr>
            </w:pPr>
            <w:r w:rsidRPr="006C1B65">
              <w:rPr>
                <w:rFonts w:cs="Arial"/>
                <w:snapToGrid/>
                <w:kern w:val="0"/>
                <w:sz w:val="16"/>
                <w:szCs w:val="16"/>
                <w:lang w:eastAsia="nl-NL"/>
              </w:rPr>
              <w:lastRenderedPageBreak/>
              <w:t>-</w:t>
            </w:r>
            <w:r w:rsidRPr="006C1B65">
              <w:rPr>
                <w:snapToGrid/>
                <w:kern w:val="0"/>
                <w:sz w:val="16"/>
                <w:szCs w:val="16"/>
                <w:lang w:eastAsia="nl-NL"/>
              </w:rPr>
              <w:t xml:space="preserve"> </w:t>
            </w:r>
            <w:r w:rsidR="00E206B6">
              <w:rPr>
                <w:rStyle w:val="eop"/>
                <w:sz w:val="16"/>
                <w:szCs w:val="16"/>
                <w:shd w:val="clear" w:color="auto" w:fill="FFFFFF"/>
              </w:rPr>
              <w:t>V</w:t>
            </w:r>
            <w:r w:rsidR="00E206B6">
              <w:rPr>
                <w:rStyle w:val="eop"/>
                <w:shd w:val="clear" w:color="auto" w:fill="FFFFFF"/>
              </w:rPr>
              <w:t>aste tekst met verplichte keuzeteksten</w:t>
            </w:r>
          </w:p>
          <w:p w14:paraId="286581F6" w14:textId="77777777" w:rsidR="006532C0" w:rsidRDefault="006532C0" w:rsidP="006532C0">
            <w:pPr>
              <w:autoSpaceDE w:val="0"/>
              <w:autoSpaceDN w:val="0"/>
              <w:adjustRightInd w:val="0"/>
              <w:spacing w:after="0"/>
              <w:rPr>
                <w:u w:val="single"/>
              </w:rPr>
            </w:pPr>
          </w:p>
          <w:p w14:paraId="4FEEF259" w14:textId="259BFBA2" w:rsidR="008F4E04" w:rsidRPr="000A26BF" w:rsidRDefault="008F4E04" w:rsidP="008F4E04">
            <w:pPr>
              <w:autoSpaceDE w:val="0"/>
              <w:autoSpaceDN w:val="0"/>
              <w:adjustRightInd w:val="0"/>
              <w:spacing w:after="0"/>
              <w:rPr>
                <w:sz w:val="16"/>
                <w:szCs w:val="16"/>
                <w:u w:val="single"/>
              </w:rPr>
            </w:pPr>
            <w:r w:rsidRPr="000A26BF">
              <w:rPr>
                <w:sz w:val="16"/>
                <w:szCs w:val="16"/>
                <w:u w:val="single"/>
              </w:rPr>
              <w:t>Mapping</w:t>
            </w:r>
            <w:r w:rsidR="004C4335">
              <w:rPr>
                <w:sz w:val="16"/>
                <w:szCs w:val="16"/>
                <w:u w:val="single"/>
              </w:rPr>
              <w:t xml:space="preserve"> tekst:</w:t>
            </w:r>
            <w:r w:rsidRPr="000A26BF">
              <w:rPr>
                <w:sz w:val="16"/>
                <w:szCs w:val="16"/>
                <w:u w:val="single"/>
              </w:rPr>
              <w:t xml:space="preserve"> </w:t>
            </w:r>
            <w:r w:rsidR="004C4335" w:rsidRPr="004C4335">
              <w:rPr>
                <w:rFonts w:cs="Arial"/>
                <w:color w:val="7030A0"/>
                <w:szCs w:val="18"/>
              </w:rPr>
              <w:t>wederpartij van zichzelf optreden</w:t>
            </w:r>
          </w:p>
          <w:p w14:paraId="1CD41381" w14:textId="24D337D2" w:rsidR="008F4E04" w:rsidRPr="00C122D8" w:rsidRDefault="008F4E04" w:rsidP="00DC7AC5">
            <w:pPr>
              <w:spacing w:after="0"/>
              <w:rPr>
                <w:rStyle w:val="eop"/>
                <w:rFonts w:cs="Arial"/>
                <w:sz w:val="16"/>
                <w:szCs w:val="16"/>
              </w:rPr>
            </w:pPr>
            <w:r w:rsidRPr="00C122D8">
              <w:rPr>
                <w:rStyle w:val="eop"/>
                <w:rFonts w:cs="Arial"/>
                <w:sz w:val="16"/>
                <w:szCs w:val="16"/>
              </w:rPr>
              <w:t>//IMKAD_AangebodenStuk/stukdeelVVE/</w:t>
            </w:r>
            <w:r w:rsidR="00C564DE">
              <w:rPr>
                <w:rStyle w:val="eop"/>
                <w:rFonts w:cs="Arial"/>
                <w:sz w:val="16"/>
                <w:szCs w:val="16"/>
              </w:rPr>
              <w:t>e</w:t>
            </w:r>
            <w:r w:rsidR="00C564DE">
              <w:rPr>
                <w:rStyle w:val="eop"/>
                <w:sz w:val="16"/>
                <w:szCs w:val="16"/>
              </w:rPr>
              <w:t>xecutele</w:t>
            </w:r>
            <w:r w:rsidRPr="00C122D8">
              <w:rPr>
                <w:rStyle w:val="eop"/>
                <w:rFonts w:cs="Arial"/>
                <w:sz w:val="16"/>
                <w:szCs w:val="16"/>
              </w:rPr>
              <w:t>/tekstkeuze</w:t>
            </w:r>
          </w:p>
          <w:p w14:paraId="0EFD072B" w14:textId="5DA10FFD" w:rsidR="008F4E04" w:rsidRDefault="008F4E04" w:rsidP="00DC7AC5">
            <w:pPr>
              <w:spacing w:after="0"/>
              <w:rPr>
                <w:rStyle w:val="eop"/>
                <w:sz w:val="16"/>
                <w:szCs w:val="16"/>
              </w:rPr>
            </w:pPr>
            <w:r w:rsidRPr="00C122D8">
              <w:rPr>
                <w:rStyle w:val="eop"/>
                <w:sz w:val="16"/>
                <w:szCs w:val="16"/>
              </w:rPr>
              <w:t>.//tagNaam (k_</w:t>
            </w:r>
            <w:r>
              <w:rPr>
                <w:rStyle w:val="eop"/>
                <w:sz w:val="16"/>
                <w:szCs w:val="16"/>
              </w:rPr>
              <w:t>Wederpartij</w:t>
            </w:r>
            <w:r w:rsidRPr="00C122D8">
              <w:rPr>
                <w:rStyle w:val="eop"/>
                <w:sz w:val="16"/>
                <w:szCs w:val="16"/>
              </w:rPr>
              <w:t>)</w:t>
            </w:r>
          </w:p>
          <w:p w14:paraId="64248BD0" w14:textId="66783814" w:rsidR="00DC7AC5" w:rsidRDefault="008F4E04" w:rsidP="00DC7AC5">
            <w:pPr>
              <w:spacing w:after="0"/>
              <w:rPr>
                <w:rStyle w:val="eop"/>
                <w:sz w:val="16"/>
                <w:szCs w:val="16"/>
              </w:rPr>
            </w:pPr>
            <w:r>
              <w:rPr>
                <w:rStyle w:val="eop"/>
                <w:sz w:val="16"/>
                <w:szCs w:val="16"/>
              </w:rPr>
              <w:t xml:space="preserve">.//tekst </w:t>
            </w:r>
            <w:r w:rsidRPr="008F4E04">
              <w:rPr>
                <w:rStyle w:val="eop"/>
                <w:sz w:val="16"/>
                <w:szCs w:val="16"/>
              </w:rPr>
              <w:t>(‘true’ = tekst wordt getoond; ‘false’ = tekst wordt niet getoond)</w:t>
            </w:r>
          </w:p>
          <w:p w14:paraId="2D0C4869" w14:textId="77777777" w:rsidR="00DC7AC5" w:rsidRDefault="00DC7AC5" w:rsidP="00DC7AC5">
            <w:pPr>
              <w:spacing w:after="0"/>
              <w:rPr>
                <w:rStyle w:val="eop"/>
                <w:sz w:val="16"/>
                <w:szCs w:val="16"/>
              </w:rPr>
            </w:pPr>
          </w:p>
          <w:p w14:paraId="109FF2E1" w14:textId="4D95E920" w:rsidR="001B2985" w:rsidRPr="001B2985" w:rsidRDefault="001B2985" w:rsidP="00DC7AC5">
            <w:pPr>
              <w:spacing w:after="0"/>
              <w:rPr>
                <w:rStyle w:val="eop"/>
                <w:sz w:val="16"/>
                <w:szCs w:val="16"/>
                <w:u w:val="single"/>
              </w:rPr>
            </w:pPr>
            <w:r w:rsidRPr="001B2985">
              <w:rPr>
                <w:rStyle w:val="eop"/>
                <w:sz w:val="16"/>
                <w:szCs w:val="16"/>
                <w:u w:val="single"/>
              </w:rPr>
              <w:t>Mapping datum testament:</w:t>
            </w:r>
          </w:p>
          <w:p w14:paraId="57617BDF" w14:textId="77777777" w:rsidR="00DC7AC5" w:rsidRDefault="001B2985" w:rsidP="00DC7AC5">
            <w:pPr>
              <w:spacing w:after="0"/>
              <w:rPr>
                <w:rStyle w:val="eop"/>
                <w:sz w:val="16"/>
                <w:szCs w:val="16"/>
              </w:rPr>
            </w:pPr>
            <w:r w:rsidRPr="00C122D8">
              <w:rPr>
                <w:rStyle w:val="eop"/>
                <w:rFonts w:cs="Arial"/>
                <w:sz w:val="16"/>
                <w:szCs w:val="16"/>
              </w:rPr>
              <w:t>//IMKAD_AangebodenStuk/stukdeelVVE/</w:t>
            </w:r>
            <w:r>
              <w:rPr>
                <w:rStyle w:val="eop"/>
                <w:rFonts w:cs="Arial"/>
                <w:sz w:val="16"/>
                <w:szCs w:val="16"/>
              </w:rPr>
              <w:t>e</w:t>
            </w:r>
            <w:r>
              <w:rPr>
                <w:rStyle w:val="eop"/>
                <w:sz w:val="16"/>
                <w:szCs w:val="16"/>
              </w:rPr>
              <w:t>xecutele/datum</w:t>
            </w:r>
          </w:p>
          <w:p w14:paraId="6A11A43E" w14:textId="77777777" w:rsidR="00DC7AC5" w:rsidRDefault="00DC7AC5" w:rsidP="00DC7AC5">
            <w:pPr>
              <w:spacing w:after="0"/>
              <w:rPr>
                <w:rStyle w:val="eop"/>
              </w:rPr>
            </w:pPr>
          </w:p>
          <w:p w14:paraId="6EA4EDD2" w14:textId="507315A1" w:rsidR="00C564DE" w:rsidRPr="000A26BF" w:rsidRDefault="00C564DE" w:rsidP="00DC7AC5">
            <w:pPr>
              <w:spacing w:after="0"/>
              <w:rPr>
                <w:sz w:val="16"/>
                <w:szCs w:val="16"/>
                <w:u w:val="single"/>
              </w:rPr>
            </w:pPr>
            <w:r w:rsidRPr="000A26BF">
              <w:rPr>
                <w:sz w:val="16"/>
                <w:szCs w:val="16"/>
                <w:u w:val="single"/>
              </w:rPr>
              <w:t xml:space="preserve">Mapping </w:t>
            </w:r>
            <w:r w:rsidR="009264B4" w:rsidRPr="009264B4">
              <w:rPr>
                <w:rFonts w:cs="Arial"/>
                <w:color w:val="7030A0"/>
                <w:sz w:val="16"/>
                <w:szCs w:val="16"/>
                <w:u w:val="single"/>
              </w:rPr>
              <w:t>tegeldemaking</w:t>
            </w:r>
            <w:r w:rsidRPr="008F4E04">
              <w:rPr>
                <w:sz w:val="16"/>
                <w:szCs w:val="16"/>
                <w:u w:val="single"/>
              </w:rPr>
              <w:t>:</w:t>
            </w:r>
          </w:p>
          <w:p w14:paraId="484493AB" w14:textId="5E844EBC" w:rsidR="00C564DE" w:rsidRPr="00C122D8" w:rsidRDefault="00C564DE" w:rsidP="00C564DE">
            <w:pPr>
              <w:spacing w:after="0"/>
              <w:rPr>
                <w:rStyle w:val="eop"/>
                <w:rFonts w:cs="Arial"/>
                <w:sz w:val="16"/>
                <w:szCs w:val="16"/>
              </w:rPr>
            </w:pPr>
            <w:r w:rsidRPr="00C122D8">
              <w:rPr>
                <w:rStyle w:val="eop"/>
                <w:rFonts w:cs="Arial"/>
                <w:sz w:val="16"/>
                <w:szCs w:val="16"/>
              </w:rPr>
              <w:t>//IMKAD_AangebodenStuk/stukdeelVVE/</w:t>
            </w:r>
            <w:r>
              <w:rPr>
                <w:rStyle w:val="eop"/>
                <w:rFonts w:cs="Arial"/>
                <w:sz w:val="16"/>
                <w:szCs w:val="16"/>
              </w:rPr>
              <w:t>e</w:t>
            </w:r>
            <w:r>
              <w:rPr>
                <w:rStyle w:val="eop"/>
                <w:sz w:val="16"/>
                <w:szCs w:val="16"/>
              </w:rPr>
              <w:t>xecutele</w:t>
            </w:r>
            <w:r w:rsidR="001B2985">
              <w:rPr>
                <w:rStyle w:val="eop"/>
                <w:sz w:val="16"/>
                <w:szCs w:val="16"/>
              </w:rPr>
              <w:t>/</w:t>
            </w:r>
            <w:r w:rsidRPr="00C122D8">
              <w:rPr>
                <w:rStyle w:val="eop"/>
                <w:rFonts w:cs="Arial"/>
                <w:sz w:val="16"/>
                <w:szCs w:val="16"/>
              </w:rPr>
              <w:t>tekstkeuze</w:t>
            </w:r>
          </w:p>
          <w:p w14:paraId="09E1D3C7" w14:textId="516ADAA4" w:rsidR="00C564DE" w:rsidRDefault="00C564DE" w:rsidP="00C564DE">
            <w:pPr>
              <w:spacing w:after="0"/>
              <w:rPr>
                <w:rStyle w:val="eop"/>
                <w:sz w:val="16"/>
                <w:szCs w:val="16"/>
              </w:rPr>
            </w:pPr>
            <w:r w:rsidRPr="00C122D8">
              <w:rPr>
                <w:rStyle w:val="eop"/>
                <w:sz w:val="16"/>
                <w:szCs w:val="16"/>
              </w:rPr>
              <w:t>.//tagNaam (k_</w:t>
            </w:r>
            <w:r w:rsidR="009264B4">
              <w:rPr>
                <w:rStyle w:val="eop"/>
                <w:sz w:val="16"/>
                <w:szCs w:val="16"/>
              </w:rPr>
              <w:t>Tegeldemaking</w:t>
            </w:r>
            <w:r w:rsidRPr="00C122D8">
              <w:rPr>
                <w:rStyle w:val="eop"/>
                <w:sz w:val="16"/>
                <w:szCs w:val="16"/>
              </w:rPr>
              <w:t>)</w:t>
            </w:r>
          </w:p>
          <w:p w14:paraId="211748F5" w14:textId="2F6833DD" w:rsidR="00C564DE" w:rsidRDefault="00C564DE" w:rsidP="00DC7AC5">
            <w:pPr>
              <w:spacing w:after="0"/>
              <w:rPr>
                <w:rStyle w:val="eop"/>
                <w:sz w:val="16"/>
                <w:szCs w:val="16"/>
              </w:rPr>
            </w:pPr>
            <w:r>
              <w:rPr>
                <w:rStyle w:val="eop"/>
                <w:sz w:val="16"/>
                <w:szCs w:val="16"/>
              </w:rPr>
              <w:t xml:space="preserve">.//tekst </w:t>
            </w:r>
            <w:r w:rsidRPr="008F4E04">
              <w:rPr>
                <w:rStyle w:val="eop"/>
                <w:sz w:val="16"/>
                <w:szCs w:val="16"/>
              </w:rPr>
              <w:t>(‘true’ = tekst wordt getoond; ‘false’ = tekst wordt niet getoond)</w:t>
            </w:r>
          </w:p>
          <w:p w14:paraId="7751111D" w14:textId="77777777" w:rsidR="00310464" w:rsidRDefault="00310464" w:rsidP="00DC7AC5">
            <w:pPr>
              <w:spacing w:after="0"/>
              <w:rPr>
                <w:rStyle w:val="eop"/>
                <w:sz w:val="16"/>
                <w:szCs w:val="16"/>
              </w:rPr>
            </w:pPr>
          </w:p>
          <w:p w14:paraId="5D35D922" w14:textId="2B34C219" w:rsidR="00310464" w:rsidRPr="00B7260B" w:rsidRDefault="00310464" w:rsidP="00310464">
            <w:pPr>
              <w:spacing w:after="0"/>
              <w:rPr>
                <w:sz w:val="16"/>
                <w:szCs w:val="16"/>
                <w:u w:val="single"/>
              </w:rPr>
            </w:pPr>
            <w:r w:rsidRPr="00B7260B">
              <w:rPr>
                <w:sz w:val="16"/>
                <w:szCs w:val="16"/>
                <w:u w:val="single"/>
              </w:rPr>
              <w:t xml:space="preserve">Mapping </w:t>
            </w:r>
            <w:r w:rsidRPr="002369D3">
              <w:rPr>
                <w:rFonts w:cs="Arial"/>
                <w:color w:val="7030A0"/>
                <w:szCs w:val="18"/>
              </w:rPr>
              <w:t>Voor het afwikkelen van de bank- en…..</w:t>
            </w:r>
            <w:r w:rsidRPr="002369D3">
              <w:rPr>
                <w:szCs w:val="18"/>
                <w:u w:val="single"/>
              </w:rPr>
              <w:t>:</w:t>
            </w:r>
          </w:p>
          <w:p w14:paraId="75D7D3DA" w14:textId="77777777" w:rsidR="00310464" w:rsidRPr="00B7260B" w:rsidRDefault="00310464" w:rsidP="00310464">
            <w:pPr>
              <w:spacing w:after="0"/>
              <w:rPr>
                <w:rStyle w:val="eop"/>
                <w:rFonts w:cs="Arial"/>
                <w:sz w:val="16"/>
                <w:szCs w:val="16"/>
              </w:rPr>
            </w:pPr>
            <w:r w:rsidRPr="00B7260B">
              <w:rPr>
                <w:rStyle w:val="eop"/>
                <w:rFonts w:cs="Arial"/>
                <w:sz w:val="16"/>
                <w:szCs w:val="16"/>
              </w:rPr>
              <w:t>//IMKAD_AangebodenStuk/stukdeelVVE/e</w:t>
            </w:r>
            <w:r w:rsidRPr="00B7260B">
              <w:rPr>
                <w:rStyle w:val="eop"/>
                <w:sz w:val="16"/>
                <w:szCs w:val="16"/>
              </w:rPr>
              <w:t>xecutele/</w:t>
            </w:r>
            <w:r w:rsidRPr="00B7260B">
              <w:rPr>
                <w:rStyle w:val="eop"/>
                <w:rFonts w:cs="Arial"/>
                <w:sz w:val="16"/>
                <w:szCs w:val="16"/>
              </w:rPr>
              <w:t>tekstkeuze</w:t>
            </w:r>
          </w:p>
          <w:p w14:paraId="73E73E9D" w14:textId="7E55B977" w:rsidR="00310464" w:rsidRPr="00B7260B" w:rsidRDefault="00310464" w:rsidP="00310464">
            <w:pPr>
              <w:spacing w:after="0"/>
              <w:rPr>
                <w:rStyle w:val="eop"/>
                <w:sz w:val="16"/>
                <w:szCs w:val="16"/>
              </w:rPr>
            </w:pPr>
            <w:r w:rsidRPr="00B7260B">
              <w:rPr>
                <w:rStyle w:val="eop"/>
                <w:sz w:val="16"/>
                <w:szCs w:val="16"/>
              </w:rPr>
              <w:t xml:space="preserve">.//tagNaam </w:t>
            </w:r>
            <w:r w:rsidRPr="002369D3">
              <w:rPr>
                <w:rStyle w:val="eop"/>
                <w:color w:val="000000" w:themeColor="text1"/>
                <w:sz w:val="16"/>
                <w:szCs w:val="16"/>
              </w:rPr>
              <w:t>(k_V</w:t>
            </w:r>
            <w:r w:rsidRPr="002369D3">
              <w:rPr>
                <w:rFonts w:cs="Arial"/>
                <w:color w:val="000000" w:themeColor="text1"/>
                <w:sz w:val="16"/>
                <w:szCs w:val="16"/>
              </w:rPr>
              <w:t>olmacht</w:t>
            </w:r>
            <w:r w:rsidRPr="002369D3">
              <w:rPr>
                <w:rStyle w:val="eop"/>
                <w:color w:val="000000" w:themeColor="text1"/>
                <w:sz w:val="16"/>
                <w:szCs w:val="16"/>
              </w:rPr>
              <w:t>)</w:t>
            </w:r>
          </w:p>
          <w:p w14:paraId="095A06F2" w14:textId="77777777" w:rsidR="00310464" w:rsidRDefault="00310464" w:rsidP="00310464">
            <w:pPr>
              <w:spacing w:after="0"/>
              <w:rPr>
                <w:rStyle w:val="eop"/>
                <w:sz w:val="16"/>
                <w:szCs w:val="16"/>
              </w:rPr>
            </w:pPr>
            <w:r w:rsidRPr="00B7260B">
              <w:rPr>
                <w:rStyle w:val="eop"/>
                <w:sz w:val="16"/>
                <w:szCs w:val="16"/>
              </w:rPr>
              <w:t>.//tekst (‘true’ = tekst wordt getoond; ‘false’ = tekst wordt niet getoond)</w:t>
            </w:r>
          </w:p>
          <w:p w14:paraId="662EB990" w14:textId="77777777" w:rsidR="00310464" w:rsidRDefault="00310464" w:rsidP="00DC7AC5">
            <w:pPr>
              <w:spacing w:after="0"/>
              <w:rPr>
                <w:rStyle w:val="eop"/>
                <w:sz w:val="16"/>
                <w:szCs w:val="16"/>
              </w:rPr>
            </w:pPr>
          </w:p>
          <w:p w14:paraId="6E26A80A" w14:textId="7E793992" w:rsidR="00310464" w:rsidRDefault="00B7260B" w:rsidP="00DC7AC5">
            <w:pPr>
              <w:spacing w:after="0"/>
              <w:rPr>
                <w:rStyle w:val="eop"/>
                <w:sz w:val="16"/>
                <w:szCs w:val="16"/>
              </w:rPr>
            </w:pPr>
            <w:r>
              <w:rPr>
                <w:rStyle w:val="eop"/>
                <w:sz w:val="16"/>
                <w:szCs w:val="16"/>
              </w:rPr>
              <w:t>O</w:t>
            </w:r>
            <w:r>
              <w:rPr>
                <w:rStyle w:val="eop"/>
              </w:rPr>
              <w:t>p basis van volgorde van de refs in de xml worden de personen getoond op de PDF.</w:t>
            </w:r>
          </w:p>
          <w:p w14:paraId="4B9A663F" w14:textId="77777777" w:rsidR="00DC7AC5" w:rsidRDefault="00DC7AC5" w:rsidP="00DC7AC5">
            <w:pPr>
              <w:spacing w:after="0"/>
              <w:rPr>
                <w:rStyle w:val="eop"/>
                <w:sz w:val="16"/>
                <w:szCs w:val="16"/>
              </w:rPr>
            </w:pPr>
          </w:p>
          <w:p w14:paraId="3ECD45E1" w14:textId="6CA2E8DE" w:rsidR="001A2DFB" w:rsidRPr="00B7260B" w:rsidRDefault="001A2DFB" w:rsidP="001A2DFB">
            <w:pPr>
              <w:spacing w:after="0"/>
              <w:rPr>
                <w:sz w:val="16"/>
                <w:szCs w:val="16"/>
                <w:u w:val="single"/>
              </w:rPr>
            </w:pPr>
            <w:r w:rsidRPr="00B7260B">
              <w:rPr>
                <w:sz w:val="16"/>
                <w:szCs w:val="16"/>
                <w:u w:val="single"/>
              </w:rPr>
              <w:t xml:space="preserve">Mapping koppelen gegevens van de </w:t>
            </w:r>
            <w:r w:rsidR="00A60346" w:rsidRPr="00B7260B">
              <w:rPr>
                <w:sz w:val="16"/>
                <w:szCs w:val="16"/>
                <w:u w:val="single"/>
              </w:rPr>
              <w:t xml:space="preserve">1 ste </w:t>
            </w:r>
            <w:r w:rsidRPr="00B7260B">
              <w:rPr>
                <w:sz w:val="16"/>
                <w:szCs w:val="16"/>
                <w:u w:val="single"/>
              </w:rPr>
              <w:t>executeur:</w:t>
            </w:r>
          </w:p>
          <w:p w14:paraId="7611BAAC" w14:textId="2FFC7D07" w:rsidR="001A2DFB" w:rsidRPr="00B7260B" w:rsidRDefault="001A2DFB" w:rsidP="00DC7AC5">
            <w:pPr>
              <w:spacing w:after="0"/>
              <w:rPr>
                <w:sz w:val="16"/>
                <w:szCs w:val="16"/>
              </w:rPr>
            </w:pPr>
            <w:r w:rsidRPr="00B7260B">
              <w:rPr>
                <w:rStyle w:val="eop"/>
                <w:rFonts w:cs="Arial"/>
                <w:sz w:val="16"/>
                <w:szCs w:val="16"/>
              </w:rPr>
              <w:t>//IMKAD_AangebodenStuk/stukdeelVVE/</w:t>
            </w:r>
            <w:r w:rsidR="00C754CE">
              <w:rPr>
                <w:rStyle w:val="eop"/>
                <w:rFonts w:cs="Arial"/>
                <w:sz w:val="16"/>
                <w:szCs w:val="16"/>
              </w:rPr>
              <w:t>executele</w:t>
            </w:r>
            <w:r w:rsidRPr="00B7260B">
              <w:rPr>
                <w:rStyle w:val="eop"/>
                <w:rFonts w:cs="Arial"/>
                <w:sz w:val="16"/>
                <w:szCs w:val="16"/>
              </w:rPr>
              <w:t>/persoon</w:t>
            </w:r>
            <w:r w:rsidRPr="00B7260B">
              <w:rPr>
                <w:rStyle w:val="eop"/>
                <w:sz w:val="16"/>
                <w:szCs w:val="16"/>
              </w:rPr>
              <w:t>Ref</w:t>
            </w:r>
            <w:r w:rsidRPr="00B7260B">
              <w:rPr>
                <w:sz w:val="16"/>
                <w:szCs w:val="16"/>
              </w:rPr>
              <w:t xml:space="preserve"> [xlink:href= </w:t>
            </w:r>
            <w:r w:rsidR="00915EAA" w:rsidRPr="00B7260B">
              <w:rPr>
                <w:sz w:val="16"/>
                <w:szCs w:val="16"/>
              </w:rPr>
              <w:t>‘’</w:t>
            </w:r>
            <w:r w:rsidRPr="00B7260B">
              <w:rPr>
                <w:sz w:val="16"/>
                <w:szCs w:val="16"/>
              </w:rPr>
              <w:t>id van de persoon die de executeur is]</w:t>
            </w:r>
          </w:p>
          <w:p w14:paraId="7B453AE4" w14:textId="77777777" w:rsidR="00DC7AC5" w:rsidRPr="00B7260B" w:rsidRDefault="00DC7AC5" w:rsidP="00DC7AC5">
            <w:pPr>
              <w:spacing w:after="0"/>
              <w:rPr>
                <w:rStyle w:val="eop"/>
                <w:sz w:val="16"/>
                <w:szCs w:val="16"/>
              </w:rPr>
            </w:pPr>
          </w:p>
          <w:p w14:paraId="3E962165" w14:textId="5194206A" w:rsidR="00A60346" w:rsidRPr="00B7260B" w:rsidRDefault="00A60346" w:rsidP="00A60346">
            <w:pPr>
              <w:spacing w:after="0"/>
              <w:rPr>
                <w:sz w:val="16"/>
                <w:szCs w:val="16"/>
                <w:u w:val="single"/>
              </w:rPr>
            </w:pPr>
            <w:r w:rsidRPr="00B7260B">
              <w:rPr>
                <w:sz w:val="16"/>
                <w:szCs w:val="16"/>
                <w:u w:val="single"/>
              </w:rPr>
              <w:t>Mapping koppelen gegevens van de 2de executeur:</w:t>
            </w:r>
          </w:p>
          <w:p w14:paraId="208C0658" w14:textId="53A8C441" w:rsidR="00A60346" w:rsidRDefault="00A60346" w:rsidP="00A60346">
            <w:pPr>
              <w:spacing w:after="0"/>
              <w:rPr>
                <w:sz w:val="16"/>
                <w:szCs w:val="16"/>
              </w:rPr>
            </w:pPr>
            <w:r w:rsidRPr="00B7260B">
              <w:rPr>
                <w:rStyle w:val="eop"/>
                <w:rFonts w:cs="Arial"/>
                <w:sz w:val="16"/>
                <w:szCs w:val="16"/>
              </w:rPr>
              <w:t>//IMKAD_AangebodenStuk/stukdeelVVE/</w:t>
            </w:r>
            <w:r w:rsidR="00C754CE">
              <w:rPr>
                <w:rStyle w:val="eop"/>
                <w:rFonts w:cs="Arial"/>
                <w:sz w:val="16"/>
                <w:szCs w:val="16"/>
              </w:rPr>
              <w:t>executele</w:t>
            </w:r>
            <w:r w:rsidRPr="00B7260B">
              <w:rPr>
                <w:rStyle w:val="eop"/>
                <w:rFonts w:cs="Arial"/>
                <w:sz w:val="16"/>
                <w:szCs w:val="16"/>
              </w:rPr>
              <w:t>/persoon</w:t>
            </w:r>
            <w:r w:rsidRPr="00B7260B">
              <w:rPr>
                <w:rStyle w:val="eop"/>
                <w:sz w:val="16"/>
                <w:szCs w:val="16"/>
              </w:rPr>
              <w:t>Ref</w:t>
            </w:r>
            <w:r w:rsidRPr="00B7260B">
              <w:rPr>
                <w:sz w:val="16"/>
                <w:szCs w:val="16"/>
              </w:rPr>
              <w:t xml:space="preserve"> [xlink:href=</w:t>
            </w:r>
            <w:r w:rsidR="00915EAA" w:rsidRPr="00B7260B">
              <w:rPr>
                <w:sz w:val="16"/>
                <w:szCs w:val="16"/>
              </w:rPr>
              <w:t>’’</w:t>
            </w:r>
            <w:r w:rsidRPr="00B7260B">
              <w:rPr>
                <w:sz w:val="16"/>
                <w:szCs w:val="16"/>
              </w:rPr>
              <w:t xml:space="preserve"> id van de persoon die de executeur is]</w:t>
            </w:r>
          </w:p>
          <w:p w14:paraId="2C7841DE" w14:textId="77777777" w:rsidR="00DC7AC5" w:rsidRDefault="00DC7AC5" w:rsidP="001A2DFB">
            <w:pPr>
              <w:spacing w:after="0"/>
              <w:rPr>
                <w:rStyle w:val="eop"/>
                <w:rFonts w:cs="Arial"/>
                <w:sz w:val="16"/>
                <w:szCs w:val="16"/>
                <w:u w:val="single"/>
              </w:rPr>
            </w:pPr>
          </w:p>
          <w:p w14:paraId="7BB270CC" w14:textId="4EB5B89D" w:rsidR="001A2DFB" w:rsidRPr="0041329A" w:rsidRDefault="001A2DFB" w:rsidP="001A2DFB">
            <w:pPr>
              <w:spacing w:after="0"/>
              <w:rPr>
                <w:rStyle w:val="eop"/>
                <w:rFonts w:cs="Arial"/>
                <w:sz w:val="16"/>
                <w:szCs w:val="16"/>
                <w:u w:val="single"/>
              </w:rPr>
            </w:pPr>
            <w:r w:rsidRPr="00741785">
              <w:rPr>
                <w:rStyle w:val="eop"/>
                <w:rFonts w:cs="Arial"/>
                <w:sz w:val="16"/>
                <w:szCs w:val="16"/>
                <w:u w:val="single"/>
              </w:rPr>
              <w:t xml:space="preserve">Mapping </w:t>
            </w:r>
            <w:r>
              <w:rPr>
                <w:rStyle w:val="eop"/>
                <w:rFonts w:cs="Arial"/>
                <w:sz w:val="16"/>
                <w:szCs w:val="16"/>
                <w:u w:val="single"/>
              </w:rPr>
              <w:t>personen</w:t>
            </w:r>
            <w:r w:rsidRPr="0041329A">
              <w:rPr>
                <w:rStyle w:val="eop"/>
                <w:rFonts w:cs="Arial"/>
                <w:sz w:val="16"/>
                <w:szCs w:val="16"/>
                <w:u w:val="single"/>
              </w:rPr>
              <w:t>:</w:t>
            </w:r>
          </w:p>
          <w:p w14:paraId="079E4B75" w14:textId="77777777" w:rsidR="001A2DFB" w:rsidRPr="0041329A" w:rsidRDefault="001A2DFB" w:rsidP="001A2DFB">
            <w:pPr>
              <w:autoSpaceDE w:val="0"/>
              <w:autoSpaceDN w:val="0"/>
              <w:adjustRightInd w:val="0"/>
              <w:spacing w:after="0"/>
              <w:rPr>
                <w:sz w:val="16"/>
                <w:szCs w:val="16"/>
                <w:u w:val="single"/>
              </w:rPr>
            </w:pPr>
            <w:r w:rsidRPr="0041329A">
              <w:rPr>
                <w:sz w:val="16"/>
                <w:szCs w:val="16"/>
              </w:rPr>
              <w:t>//IMKAD_AangebodenStuk/stukdeelVVE/opsommingPersonen/IMKAD_Persoon</w:t>
            </w:r>
          </w:p>
          <w:p w14:paraId="5EC17908" w14:textId="77777777" w:rsidR="001A2DFB" w:rsidRDefault="001A2DFB" w:rsidP="001A2DFB">
            <w:pPr>
              <w:autoSpaceDE w:val="0"/>
              <w:autoSpaceDN w:val="0"/>
              <w:adjustRightInd w:val="0"/>
              <w:spacing w:after="0"/>
              <w:rPr>
                <w:sz w:val="16"/>
                <w:szCs w:val="16"/>
              </w:rPr>
            </w:pPr>
            <w:r w:rsidRPr="0041329A">
              <w:rPr>
                <w:sz w:val="16"/>
                <w:szCs w:val="16"/>
              </w:rPr>
              <w:t>- Voor mapping zie betreffende tekstblok</w:t>
            </w:r>
          </w:p>
          <w:p w14:paraId="3F4D0438" w14:textId="77777777" w:rsidR="001A2DFB" w:rsidRDefault="001A2DFB" w:rsidP="001A2DFB">
            <w:pPr>
              <w:autoSpaceDE w:val="0"/>
              <w:autoSpaceDN w:val="0"/>
              <w:adjustRightInd w:val="0"/>
              <w:spacing w:after="0"/>
              <w:rPr>
                <w:sz w:val="16"/>
                <w:szCs w:val="16"/>
              </w:rPr>
            </w:pPr>
          </w:p>
          <w:p w14:paraId="08A7A9CB" w14:textId="77777777" w:rsidR="001A2DFB" w:rsidRPr="00955C39" w:rsidRDefault="001A2DFB" w:rsidP="001A2DFB">
            <w:pPr>
              <w:autoSpaceDE w:val="0"/>
              <w:autoSpaceDN w:val="0"/>
              <w:adjustRightInd w:val="0"/>
              <w:spacing w:after="0"/>
              <w:rPr>
                <w:sz w:val="16"/>
                <w:szCs w:val="16"/>
                <w:u w:val="single"/>
              </w:rPr>
            </w:pPr>
            <w:r w:rsidRPr="00955C39">
              <w:rPr>
                <w:sz w:val="16"/>
                <w:szCs w:val="16"/>
                <w:u w:val="single"/>
              </w:rPr>
              <w:t>Mapping woonadres:</w:t>
            </w:r>
          </w:p>
          <w:p w14:paraId="2329953C" w14:textId="77777777" w:rsidR="001A2DFB" w:rsidRDefault="001A2DFB" w:rsidP="001A2DFB">
            <w:pPr>
              <w:autoSpaceDE w:val="0"/>
              <w:autoSpaceDN w:val="0"/>
              <w:adjustRightInd w:val="0"/>
              <w:spacing w:after="0"/>
              <w:rPr>
                <w:sz w:val="16"/>
                <w:szCs w:val="16"/>
              </w:rPr>
            </w:pPr>
            <w:r w:rsidRPr="006E4BC1">
              <w:rPr>
                <w:sz w:val="16"/>
                <w:szCs w:val="16"/>
              </w:rPr>
              <w:t>//IMKAD_AangebodenStuk</w:t>
            </w:r>
            <w:r>
              <w:rPr>
                <w:sz w:val="16"/>
                <w:szCs w:val="16"/>
              </w:rPr>
              <w:t>/stukdeelVVE/opsommingPersonen/IMKAD_Persoon/IMKAD_Woonlocatie</w:t>
            </w:r>
          </w:p>
          <w:p w14:paraId="0D4ED306" w14:textId="77777777" w:rsidR="001A2DFB" w:rsidRDefault="001A2DFB" w:rsidP="001A2DFB">
            <w:pPr>
              <w:spacing w:after="0"/>
              <w:rPr>
                <w:sz w:val="16"/>
                <w:szCs w:val="16"/>
              </w:rPr>
            </w:pPr>
            <w:r>
              <w:rPr>
                <w:sz w:val="16"/>
                <w:szCs w:val="16"/>
              </w:rPr>
              <w:t>- Voor mapping  zie betreffende tekstblok.</w:t>
            </w:r>
          </w:p>
          <w:p w14:paraId="6A6C9762" w14:textId="33B24FBA" w:rsidR="001A2DFB" w:rsidRPr="003614FB" w:rsidRDefault="001A2DFB" w:rsidP="00C564DE">
            <w:pPr>
              <w:rPr>
                <w:sz w:val="16"/>
                <w:szCs w:val="16"/>
              </w:rPr>
            </w:pPr>
          </w:p>
        </w:tc>
      </w:tr>
    </w:tbl>
    <w:p w14:paraId="5CE39406" w14:textId="396A945D" w:rsidR="00976B85" w:rsidRDefault="00C358C0" w:rsidP="003C0F5E">
      <w:pPr>
        <w:pStyle w:val="Kop2"/>
      </w:pPr>
      <w:bookmarkStart w:id="2221" w:name="_Toc158625104"/>
      <w:r>
        <w:lastRenderedPageBreak/>
        <w:t>In- en/of Uitsluitingsclausule</w:t>
      </w:r>
      <w:bookmarkEnd w:id="2221"/>
    </w:p>
    <w:p w14:paraId="62E66E0C" w14:textId="77777777" w:rsidR="004F1603" w:rsidRPr="004F1603" w:rsidRDefault="004F1603" w:rsidP="004F1603">
      <w:pPr>
        <w:rPr>
          <w:lang w:val="nl"/>
        </w:rPr>
      </w:pPr>
    </w:p>
    <w:tbl>
      <w:tblPr>
        <w:tblW w:w="138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113"/>
      </w:tblGrid>
      <w:tr w:rsidR="006C67B0" w:rsidRPr="004F1603" w14:paraId="6DB45DCB" w14:textId="77777777" w:rsidTr="00E14538">
        <w:tc>
          <w:tcPr>
            <w:tcW w:w="6771" w:type="dxa"/>
            <w:shd w:val="clear" w:color="auto" w:fill="DEEAF6" w:themeFill="accent1" w:themeFillTint="33"/>
          </w:tcPr>
          <w:p w14:paraId="623EAD1A" w14:textId="77777777" w:rsidR="006C67B0" w:rsidRPr="004F1603" w:rsidRDefault="006C67B0" w:rsidP="00E14538">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ind w:left="0"/>
              <w:rPr>
                <w:b/>
                <w:bCs/>
                <w:szCs w:val="18"/>
              </w:rPr>
            </w:pPr>
            <w:r w:rsidRPr="004F1603">
              <w:rPr>
                <w:b/>
                <w:bCs/>
                <w:szCs w:val="18"/>
              </w:rPr>
              <w:t>Modeldocument tekst</w:t>
            </w:r>
          </w:p>
        </w:tc>
        <w:tc>
          <w:tcPr>
            <w:tcW w:w="7113" w:type="dxa"/>
            <w:shd w:val="clear" w:color="auto" w:fill="DEEAF6" w:themeFill="accent1" w:themeFillTint="33"/>
          </w:tcPr>
          <w:p w14:paraId="1983BB47" w14:textId="77777777" w:rsidR="006C67B0" w:rsidRPr="004F1603" w:rsidRDefault="006C67B0" w:rsidP="00E14538">
            <w:pPr>
              <w:spacing w:after="0"/>
              <w:rPr>
                <w:b/>
                <w:bCs/>
                <w:szCs w:val="18"/>
              </w:rPr>
            </w:pPr>
            <w:r w:rsidRPr="004F1603">
              <w:rPr>
                <w:b/>
                <w:bCs/>
                <w:szCs w:val="18"/>
              </w:rPr>
              <w:t>Toelichting en mapping</w:t>
            </w:r>
          </w:p>
        </w:tc>
      </w:tr>
      <w:tr w:rsidR="00C466E2" w:rsidRPr="00343045" w14:paraId="7D512787" w14:textId="77777777" w:rsidTr="003C1AAE">
        <w:tc>
          <w:tcPr>
            <w:tcW w:w="6771" w:type="dxa"/>
            <w:shd w:val="clear" w:color="auto" w:fill="auto"/>
          </w:tcPr>
          <w:p w14:paraId="1879CA67" w14:textId="62DAEE2F" w:rsidR="00C466E2" w:rsidRPr="00BB5F08" w:rsidRDefault="00C466E2" w:rsidP="00C358C0">
            <w:pPr>
              <w:pStyle w:val="Geenafstand"/>
              <w:rPr>
                <w:rFonts w:ascii="Arial" w:hAnsi="Arial"/>
                <w:snapToGrid w:val="0"/>
                <w:color w:val="FF0000"/>
                <w:kern w:val="28"/>
                <w:sz w:val="20"/>
              </w:rPr>
            </w:pPr>
            <w:r w:rsidRPr="009F1E93">
              <w:rPr>
                <w:rFonts w:ascii="Arial" w:hAnsi="Arial" w:cs="Arial"/>
                <w:bCs/>
                <w:color w:val="7030A0"/>
                <w:sz w:val="20"/>
                <w:u w:val="single"/>
              </w:rPr>
              <w:t>UITSLUITINGSCLAUSULE</w:t>
            </w:r>
            <w:r w:rsidRPr="00567EBE">
              <w:rPr>
                <w:rFonts w:ascii="Arial" w:hAnsi="Arial" w:cs="Arial"/>
                <w:bCs/>
                <w:sz w:val="20"/>
                <w:u w:val="single"/>
              </w:rPr>
              <w:t>/</w:t>
            </w:r>
            <w:r w:rsidRPr="009F1E93">
              <w:rPr>
                <w:rFonts w:ascii="Arial" w:hAnsi="Arial" w:cs="Arial"/>
                <w:bCs/>
                <w:color w:val="7030A0"/>
                <w:sz w:val="20"/>
                <w:u w:val="single"/>
              </w:rPr>
              <w:t>INSLUITINGSCLAUSULE</w:t>
            </w:r>
          </w:p>
        </w:tc>
        <w:tc>
          <w:tcPr>
            <w:tcW w:w="7113" w:type="dxa"/>
            <w:shd w:val="clear" w:color="auto" w:fill="auto"/>
          </w:tcPr>
          <w:p w14:paraId="1356A052" w14:textId="651EF02B" w:rsidR="00C466E2" w:rsidRPr="00040355" w:rsidRDefault="00C466E2" w:rsidP="004936BD">
            <w:pPr>
              <w:rPr>
                <w:sz w:val="16"/>
                <w:szCs w:val="16"/>
              </w:rPr>
            </w:pPr>
            <w:r>
              <w:rPr>
                <w:sz w:val="16"/>
                <w:szCs w:val="16"/>
              </w:rPr>
              <w:t>Titel wordt afgeleid van de keuze die hierna wordt gedaan.</w:t>
            </w:r>
          </w:p>
        </w:tc>
      </w:tr>
      <w:tr w:rsidR="00976B85" w:rsidRPr="00343045" w14:paraId="6BDA7DB1" w14:textId="77777777" w:rsidTr="003C1AAE">
        <w:tc>
          <w:tcPr>
            <w:tcW w:w="6771" w:type="dxa"/>
            <w:shd w:val="clear" w:color="auto" w:fill="auto"/>
          </w:tcPr>
          <w:p w14:paraId="19DE322A" w14:textId="09C21CBB" w:rsidR="00976B85" w:rsidRPr="002D7457" w:rsidRDefault="00A55BCD" w:rsidP="00C358C0">
            <w:pPr>
              <w:pStyle w:val="Geenafstand"/>
              <w:rPr>
                <w:rFonts w:ascii="Arial" w:hAnsi="Arial" w:cs="Arial"/>
                <w:sz w:val="20"/>
                <w:u w:val="single"/>
              </w:rPr>
            </w:pPr>
            <w:r w:rsidRPr="005A5AE2">
              <w:rPr>
                <w:rFonts w:ascii="Arial" w:hAnsi="Arial"/>
                <w:snapToGrid w:val="0"/>
                <w:color w:val="7030A0"/>
                <w:kern w:val="28"/>
                <w:sz w:val="20"/>
              </w:rPr>
              <w:t xml:space="preserve">In gemeld testament van </w:t>
            </w:r>
            <w:r w:rsidRPr="00BB5F08">
              <w:rPr>
                <w:rFonts w:ascii="Arial" w:hAnsi="Arial" w:cs="Arial"/>
                <w:snapToGrid w:val="0"/>
                <w:kern w:val="28"/>
                <w:sz w:val="20"/>
              </w:rPr>
              <w:fldChar w:fldCharType="begin"/>
            </w:r>
            <w:r w:rsidRPr="00BB5F08">
              <w:rPr>
                <w:rFonts w:ascii="Arial" w:hAnsi="Arial" w:cs="Arial"/>
                <w:snapToGrid w:val="0"/>
                <w:kern w:val="28"/>
                <w:sz w:val="20"/>
              </w:rPr>
              <w:instrText>MacroButton Nomacro §</w:instrText>
            </w:r>
            <w:r w:rsidRPr="00BB5F08">
              <w:rPr>
                <w:rFonts w:ascii="Arial" w:hAnsi="Arial" w:cs="Arial"/>
                <w:snapToGrid w:val="0"/>
                <w:kern w:val="28"/>
                <w:sz w:val="20"/>
              </w:rPr>
              <w:fldChar w:fldCharType="end"/>
            </w:r>
            <w:r w:rsidRPr="00BB5F08">
              <w:rPr>
                <w:rFonts w:ascii="Arial" w:hAnsi="Arial" w:cs="Arial"/>
                <w:snapToGrid w:val="0"/>
                <w:kern w:val="28"/>
                <w:sz w:val="20"/>
              </w:rPr>
              <w:t>datum</w:t>
            </w:r>
            <w:r w:rsidRPr="005A5AE2">
              <w:rPr>
                <w:rFonts w:ascii="Arial" w:hAnsi="Arial" w:cs="Arial"/>
                <w:snapToGrid w:val="0"/>
                <w:color w:val="7030A0"/>
                <w:kern w:val="28"/>
                <w:sz w:val="20"/>
              </w:rPr>
              <w:fldChar w:fldCharType="begin"/>
            </w:r>
            <w:r w:rsidRPr="005A5AE2">
              <w:rPr>
                <w:rFonts w:ascii="Arial" w:hAnsi="Arial" w:cs="Arial"/>
                <w:snapToGrid w:val="0"/>
                <w:color w:val="7030A0"/>
                <w:kern w:val="28"/>
                <w:sz w:val="20"/>
              </w:rPr>
              <w:instrText>MacroButton Nomacro §</w:instrText>
            </w:r>
            <w:r w:rsidRPr="005A5AE2">
              <w:rPr>
                <w:rFonts w:ascii="Arial" w:hAnsi="Arial" w:cs="Arial"/>
                <w:snapToGrid w:val="0"/>
                <w:color w:val="7030A0"/>
                <w:kern w:val="28"/>
                <w:sz w:val="20"/>
              </w:rPr>
              <w:fldChar w:fldCharType="end"/>
            </w:r>
            <w:r w:rsidRPr="005A5AE2">
              <w:rPr>
                <w:rFonts w:ascii="Arial" w:hAnsi="Arial" w:cs="Arial"/>
                <w:snapToGrid w:val="0"/>
                <w:color w:val="7030A0"/>
                <w:kern w:val="28"/>
                <w:sz w:val="20"/>
              </w:rPr>
              <w:t xml:space="preserve"> </w:t>
            </w:r>
            <w:r w:rsidRPr="005A5AE2">
              <w:rPr>
                <w:rFonts w:ascii="Arial" w:hAnsi="Arial"/>
                <w:snapToGrid w:val="0"/>
                <w:color w:val="7030A0"/>
                <w:kern w:val="28"/>
                <w:sz w:val="20"/>
              </w:rPr>
              <w:t xml:space="preserve">is ten aanzien van de verkrijgers een </w:t>
            </w:r>
            <w:r w:rsidRPr="005A5AE2">
              <w:rPr>
                <w:rStyle w:val="normaltextrun"/>
                <w:rFonts w:ascii="Arial" w:hAnsi="Arial" w:cs="Arial"/>
                <w:color w:val="0066FF"/>
                <w:sz w:val="20"/>
                <w:szCs w:val="20"/>
              </w:rPr>
              <w:t>uitsluitingsclausule</w:t>
            </w:r>
            <w:r w:rsidRPr="00567EBE">
              <w:rPr>
                <w:rStyle w:val="normaltextrun"/>
                <w:rFonts w:ascii="Arial" w:hAnsi="Arial" w:cs="Arial"/>
                <w:sz w:val="20"/>
                <w:szCs w:val="20"/>
              </w:rPr>
              <w:t>/</w:t>
            </w:r>
            <w:r w:rsidRPr="005A5AE2">
              <w:rPr>
                <w:rStyle w:val="normaltextrun"/>
                <w:rFonts w:ascii="Arial" w:hAnsi="Arial" w:cs="Arial"/>
                <w:color w:val="0066FF"/>
                <w:sz w:val="20"/>
                <w:szCs w:val="20"/>
              </w:rPr>
              <w:t>insluitingsclausule</w:t>
            </w:r>
            <w:r w:rsidRPr="00567EBE">
              <w:rPr>
                <w:rStyle w:val="normaltextrun"/>
                <w:rFonts w:ascii="Arial" w:hAnsi="Arial" w:cs="Arial"/>
                <w:sz w:val="20"/>
                <w:szCs w:val="20"/>
              </w:rPr>
              <w:t>/</w:t>
            </w:r>
            <w:r w:rsidRPr="005A5AE2">
              <w:rPr>
                <w:rStyle w:val="normaltextrun"/>
                <w:rFonts w:ascii="Arial" w:hAnsi="Arial" w:cs="Arial"/>
                <w:color w:val="0066FF"/>
                <w:sz w:val="20"/>
                <w:szCs w:val="20"/>
              </w:rPr>
              <w:t>uitsluitingsclausule als een insluitingsclausule</w:t>
            </w:r>
            <w:r w:rsidRPr="00BB5F08">
              <w:rPr>
                <w:rFonts w:ascii="Arial" w:hAnsi="Arial"/>
                <w:snapToGrid w:val="0"/>
                <w:color w:val="FF0000"/>
                <w:kern w:val="28"/>
                <w:sz w:val="20"/>
              </w:rPr>
              <w:t xml:space="preserve"> </w:t>
            </w:r>
            <w:r w:rsidRPr="005A5AE2">
              <w:rPr>
                <w:rFonts w:ascii="Arial" w:hAnsi="Arial"/>
                <w:snapToGrid w:val="0"/>
                <w:color w:val="7030A0"/>
                <w:kern w:val="28"/>
                <w:sz w:val="20"/>
              </w:rPr>
              <w:t xml:space="preserve">opgenomen als bedoeld in artikel 1:94 lid 1 van het Burgerlijk Wetboek. In voormeld testament staat vermeld: </w:t>
            </w:r>
            <w:r w:rsidRPr="00BB5F08">
              <w:rPr>
                <w:rFonts w:ascii="Arial" w:hAnsi="Arial" w:cs="Arial"/>
                <w:snapToGrid w:val="0"/>
                <w:kern w:val="28"/>
                <w:sz w:val="20"/>
              </w:rPr>
              <w:fldChar w:fldCharType="begin"/>
            </w:r>
            <w:r w:rsidRPr="00BB5F08">
              <w:rPr>
                <w:rFonts w:ascii="Arial" w:hAnsi="Arial" w:cs="Arial"/>
                <w:snapToGrid w:val="0"/>
                <w:kern w:val="28"/>
                <w:sz w:val="20"/>
              </w:rPr>
              <w:instrText>MacroButton Nomacro §</w:instrText>
            </w:r>
            <w:r w:rsidRPr="00BB5F08">
              <w:rPr>
                <w:rFonts w:ascii="Arial" w:hAnsi="Arial" w:cs="Arial"/>
                <w:snapToGrid w:val="0"/>
                <w:kern w:val="28"/>
                <w:sz w:val="20"/>
              </w:rPr>
              <w:fldChar w:fldCharType="end"/>
            </w:r>
            <w:r w:rsidRPr="00BB5F08">
              <w:rPr>
                <w:rFonts w:ascii="Arial" w:hAnsi="Arial" w:cs="Arial"/>
                <w:snapToGrid w:val="0"/>
                <w:color w:val="000000"/>
                <w:kern w:val="28"/>
                <w:sz w:val="20"/>
                <w:szCs w:val="16"/>
              </w:rPr>
              <w:t>citaat testament</w:t>
            </w:r>
            <w:r w:rsidRPr="00BB5F08">
              <w:rPr>
                <w:rFonts w:ascii="Arial" w:hAnsi="Arial" w:cs="Arial"/>
                <w:snapToGrid w:val="0"/>
                <w:kern w:val="28"/>
                <w:sz w:val="20"/>
              </w:rPr>
              <w:fldChar w:fldCharType="begin"/>
            </w:r>
            <w:r w:rsidRPr="00BB5F08">
              <w:rPr>
                <w:rFonts w:ascii="Arial" w:hAnsi="Arial" w:cs="Arial"/>
                <w:snapToGrid w:val="0"/>
                <w:kern w:val="28"/>
                <w:sz w:val="20"/>
              </w:rPr>
              <w:instrText>MacroButton Nomacro §</w:instrText>
            </w:r>
            <w:r w:rsidRPr="00BB5F08">
              <w:rPr>
                <w:rFonts w:ascii="Arial" w:hAnsi="Arial" w:cs="Arial"/>
                <w:snapToGrid w:val="0"/>
                <w:kern w:val="28"/>
                <w:sz w:val="20"/>
              </w:rPr>
              <w:fldChar w:fldCharType="end"/>
            </w:r>
            <w:r w:rsidRPr="00567EBE">
              <w:rPr>
                <w:rFonts w:ascii="Arial" w:hAnsi="Arial" w:cs="Arial"/>
                <w:snapToGrid w:val="0"/>
                <w:color w:val="7030A0"/>
                <w:kern w:val="28"/>
                <w:sz w:val="20"/>
              </w:rPr>
              <w:t>.</w:t>
            </w:r>
            <w:r w:rsidRPr="009F1E93">
              <w:rPr>
                <w:rFonts w:ascii="Arial" w:hAnsi="Arial" w:cs="Arial"/>
                <w:bCs/>
                <w:color w:val="7030A0"/>
                <w:sz w:val="20"/>
                <w:u w:val="single"/>
              </w:rPr>
              <w:br/>
            </w:r>
          </w:p>
        </w:tc>
        <w:tc>
          <w:tcPr>
            <w:tcW w:w="7113" w:type="dxa"/>
            <w:shd w:val="clear" w:color="auto" w:fill="auto"/>
          </w:tcPr>
          <w:p w14:paraId="7AF26A7C" w14:textId="77777777" w:rsidR="006A35A0" w:rsidRPr="00004594" w:rsidRDefault="00C466E2" w:rsidP="00004594">
            <w:pPr>
              <w:spacing w:after="0"/>
              <w:rPr>
                <w:sz w:val="16"/>
                <w:szCs w:val="16"/>
                <w:u w:val="single"/>
              </w:rPr>
            </w:pPr>
            <w:r w:rsidRPr="00004594">
              <w:rPr>
                <w:sz w:val="16"/>
                <w:szCs w:val="16"/>
                <w:u w:val="single"/>
              </w:rPr>
              <w:t>Mapping:</w:t>
            </w:r>
          </w:p>
          <w:p w14:paraId="7DAFFD7C" w14:textId="77777777" w:rsidR="00C466E2" w:rsidRDefault="00C466E2" w:rsidP="00004594">
            <w:pPr>
              <w:spacing w:after="0"/>
              <w:rPr>
                <w:rStyle w:val="eop"/>
                <w:rFonts w:cs="Arial"/>
                <w:sz w:val="16"/>
                <w:szCs w:val="16"/>
              </w:rPr>
            </w:pPr>
            <w:r w:rsidRPr="00C466E2">
              <w:rPr>
                <w:rStyle w:val="eop"/>
                <w:rFonts w:cs="Arial"/>
                <w:sz w:val="16"/>
                <w:szCs w:val="16"/>
              </w:rPr>
              <w:t>//IMKAD_AangebodenStuk/stukdeelVVE/uitInSluitingsclausule/tekstkeuze</w:t>
            </w:r>
          </w:p>
          <w:p w14:paraId="06129E39" w14:textId="669B1FFD" w:rsidR="00C466E2" w:rsidRDefault="00C466E2" w:rsidP="00004594">
            <w:pPr>
              <w:spacing w:after="0"/>
              <w:rPr>
                <w:rStyle w:val="eop"/>
                <w:rFonts w:cs="Arial"/>
                <w:sz w:val="16"/>
                <w:szCs w:val="16"/>
              </w:rPr>
            </w:pPr>
            <w:r>
              <w:rPr>
                <w:rStyle w:val="eop"/>
                <w:rFonts w:cs="Arial"/>
              </w:rPr>
              <w:t>.//</w:t>
            </w:r>
            <w:r w:rsidRPr="00C466E2">
              <w:rPr>
                <w:rStyle w:val="eop"/>
                <w:rFonts w:cs="Arial"/>
                <w:sz w:val="16"/>
                <w:szCs w:val="16"/>
              </w:rPr>
              <w:t>tagnaam (</w:t>
            </w:r>
            <w:r w:rsidR="004A3562">
              <w:rPr>
                <w:rStyle w:val="eop"/>
                <w:rFonts w:cs="Arial"/>
                <w:sz w:val="16"/>
                <w:szCs w:val="16"/>
              </w:rPr>
              <w:t>k_</w:t>
            </w:r>
            <w:del w:id="2222" w:author="Willems, Igor" w:date="2024-02-27T10:48:00Z" w16du:dateUtc="2024-02-27T09:48:00Z">
              <w:r w:rsidRPr="00C466E2" w:rsidDel="0013544C">
                <w:rPr>
                  <w:rStyle w:val="eop"/>
                  <w:rFonts w:cs="Arial"/>
                  <w:sz w:val="16"/>
                  <w:szCs w:val="16"/>
                </w:rPr>
                <w:delText>InUit</w:delText>
              </w:r>
              <w:r w:rsidR="00374E96" w:rsidDel="0013544C">
                <w:rPr>
                  <w:rStyle w:val="eop"/>
                  <w:rFonts w:cs="Arial"/>
                  <w:sz w:val="16"/>
                  <w:szCs w:val="16"/>
                </w:rPr>
                <w:delText>S</w:delText>
              </w:r>
              <w:r w:rsidRPr="00C466E2" w:rsidDel="0013544C">
                <w:rPr>
                  <w:rStyle w:val="eop"/>
                  <w:rFonts w:cs="Arial"/>
                  <w:sz w:val="16"/>
                  <w:szCs w:val="16"/>
                </w:rPr>
                <w:delText>luitingsClausule</w:delText>
              </w:r>
            </w:del>
            <w:ins w:id="2223" w:author="Willems, Igor" w:date="2024-02-27T10:48:00Z" w16du:dateUtc="2024-02-27T09:48:00Z">
              <w:r w:rsidR="0013544C" w:rsidRPr="00C466E2">
                <w:rPr>
                  <w:rStyle w:val="eop"/>
                  <w:rFonts w:cs="Arial"/>
                  <w:sz w:val="16"/>
                  <w:szCs w:val="16"/>
                </w:rPr>
                <w:t>InUit</w:t>
              </w:r>
              <w:r w:rsidR="0013544C">
                <w:rPr>
                  <w:rStyle w:val="eop"/>
                  <w:rFonts w:cs="Arial"/>
                  <w:sz w:val="16"/>
                  <w:szCs w:val="16"/>
                </w:rPr>
                <w:t>s</w:t>
              </w:r>
              <w:r w:rsidR="0013544C" w:rsidRPr="00C466E2">
                <w:rPr>
                  <w:rStyle w:val="eop"/>
                  <w:rFonts w:cs="Arial"/>
                  <w:sz w:val="16"/>
                  <w:szCs w:val="16"/>
                </w:rPr>
                <w:t>luitingsClausule</w:t>
              </w:r>
            </w:ins>
            <w:r w:rsidRPr="00C466E2">
              <w:rPr>
                <w:rStyle w:val="eop"/>
                <w:rFonts w:cs="Arial"/>
                <w:sz w:val="16"/>
                <w:szCs w:val="16"/>
              </w:rPr>
              <w:t>)</w:t>
            </w:r>
          </w:p>
          <w:p w14:paraId="36900FAF" w14:textId="6052203D" w:rsidR="00C466E2" w:rsidRDefault="00C466E2" w:rsidP="00004594">
            <w:pPr>
              <w:spacing w:after="0"/>
              <w:rPr>
                <w:sz w:val="16"/>
                <w:szCs w:val="16"/>
              </w:rPr>
            </w:pPr>
            <w:r>
              <w:rPr>
                <w:sz w:val="16"/>
                <w:szCs w:val="16"/>
              </w:rPr>
              <w:t>.//tekst (‘insluiting’,</w:t>
            </w:r>
            <w:r w:rsidR="008B3FF5">
              <w:rPr>
                <w:sz w:val="16"/>
                <w:szCs w:val="16"/>
              </w:rPr>
              <w:t>’</w:t>
            </w:r>
            <w:r w:rsidR="002E3CAA">
              <w:rPr>
                <w:sz w:val="16"/>
                <w:szCs w:val="16"/>
              </w:rPr>
              <w:t>u</w:t>
            </w:r>
            <w:r>
              <w:rPr>
                <w:sz w:val="16"/>
                <w:szCs w:val="16"/>
              </w:rPr>
              <w:t>itsluiting’, ‘beide’)</w:t>
            </w:r>
          </w:p>
          <w:p w14:paraId="118B9D4C" w14:textId="77777777" w:rsidR="00C466E2" w:rsidRDefault="00C466E2" w:rsidP="00C466E2">
            <w:pPr>
              <w:spacing w:after="0"/>
              <w:rPr>
                <w:sz w:val="16"/>
                <w:szCs w:val="16"/>
              </w:rPr>
            </w:pPr>
          </w:p>
          <w:p w14:paraId="05CEEA93" w14:textId="77777777" w:rsidR="00C466E2" w:rsidRPr="00004594" w:rsidRDefault="00C466E2" w:rsidP="00C466E2">
            <w:pPr>
              <w:spacing w:after="0"/>
              <w:rPr>
                <w:sz w:val="16"/>
                <w:szCs w:val="16"/>
                <w:u w:val="single"/>
              </w:rPr>
            </w:pPr>
            <w:r w:rsidRPr="00004594">
              <w:rPr>
                <w:sz w:val="16"/>
                <w:szCs w:val="16"/>
                <w:u w:val="single"/>
              </w:rPr>
              <w:t>Mapping datum testament:</w:t>
            </w:r>
          </w:p>
          <w:p w14:paraId="4A340927" w14:textId="79916255" w:rsidR="00004594" w:rsidRDefault="00004594" w:rsidP="00004594">
            <w:pPr>
              <w:spacing w:after="0"/>
              <w:rPr>
                <w:rStyle w:val="eop"/>
                <w:rFonts w:cs="Arial"/>
                <w:sz w:val="16"/>
                <w:szCs w:val="16"/>
              </w:rPr>
            </w:pPr>
            <w:r w:rsidRPr="00C466E2">
              <w:rPr>
                <w:rStyle w:val="eop"/>
                <w:rFonts w:cs="Arial"/>
                <w:sz w:val="16"/>
                <w:szCs w:val="16"/>
              </w:rPr>
              <w:t>//IMKAD_AangebodenStuk/stukdeelVVE/uitInSluitingsclausule/</w:t>
            </w:r>
            <w:r>
              <w:rPr>
                <w:rStyle w:val="eop"/>
                <w:rFonts w:cs="Arial"/>
                <w:sz w:val="16"/>
                <w:szCs w:val="16"/>
              </w:rPr>
              <w:t>datum</w:t>
            </w:r>
          </w:p>
          <w:p w14:paraId="59765A87" w14:textId="2F9D1DB2" w:rsidR="00004594" w:rsidRDefault="00004594" w:rsidP="00004594">
            <w:pPr>
              <w:spacing w:after="0"/>
              <w:rPr>
                <w:rStyle w:val="eop"/>
                <w:rFonts w:cs="Arial"/>
                <w:sz w:val="16"/>
                <w:szCs w:val="16"/>
              </w:rPr>
            </w:pPr>
          </w:p>
          <w:p w14:paraId="398902B1" w14:textId="1AAF6791" w:rsidR="00004594" w:rsidRPr="00004594" w:rsidRDefault="00004594" w:rsidP="00004594">
            <w:pPr>
              <w:spacing w:after="0"/>
              <w:rPr>
                <w:rStyle w:val="eop"/>
                <w:rFonts w:cs="Arial"/>
                <w:sz w:val="16"/>
                <w:szCs w:val="16"/>
                <w:u w:val="single"/>
              </w:rPr>
            </w:pPr>
            <w:r w:rsidRPr="00004594">
              <w:rPr>
                <w:rStyle w:val="eop"/>
                <w:rFonts w:cs="Arial"/>
                <w:sz w:val="16"/>
                <w:szCs w:val="16"/>
                <w:u w:val="single"/>
              </w:rPr>
              <w:t>Mapping citaat:</w:t>
            </w:r>
          </w:p>
          <w:p w14:paraId="2D6B9C1A" w14:textId="4188A997" w:rsidR="00004594" w:rsidRDefault="00004594" w:rsidP="00004594">
            <w:pPr>
              <w:spacing w:after="0"/>
              <w:rPr>
                <w:rStyle w:val="eop"/>
                <w:rFonts w:cs="Arial"/>
                <w:sz w:val="16"/>
                <w:szCs w:val="16"/>
              </w:rPr>
            </w:pPr>
            <w:r w:rsidRPr="00C466E2">
              <w:rPr>
                <w:rStyle w:val="eop"/>
                <w:rFonts w:cs="Arial"/>
                <w:sz w:val="16"/>
                <w:szCs w:val="16"/>
              </w:rPr>
              <w:t>//IMKAD_AangebodenStuk/stukdeelVVE/uitInSluitingsclausule/</w:t>
            </w:r>
            <w:r>
              <w:rPr>
                <w:rStyle w:val="eop"/>
                <w:rFonts w:cs="Arial"/>
                <w:sz w:val="16"/>
                <w:szCs w:val="16"/>
              </w:rPr>
              <w:t>citaat</w:t>
            </w:r>
          </w:p>
          <w:p w14:paraId="7C372D87" w14:textId="1064CB10" w:rsidR="00C466E2" w:rsidRPr="00C466E2" w:rsidRDefault="00C466E2" w:rsidP="00C466E2">
            <w:pPr>
              <w:spacing w:after="0"/>
              <w:rPr>
                <w:sz w:val="16"/>
                <w:szCs w:val="16"/>
              </w:rPr>
            </w:pPr>
          </w:p>
        </w:tc>
      </w:tr>
    </w:tbl>
    <w:p w14:paraId="30DAD463" w14:textId="6A218FD8" w:rsidR="00E304DA" w:rsidRPr="00E304DA" w:rsidRDefault="000730C0" w:rsidP="004A2C73">
      <w:pPr>
        <w:pStyle w:val="Kop2"/>
      </w:pPr>
      <w:bookmarkStart w:id="2224" w:name="_Toc158625105"/>
      <w:r>
        <w:t>Conclusie</w:t>
      </w:r>
      <w:bookmarkEnd w:id="2224"/>
    </w:p>
    <w:p w14:paraId="01872B83" w14:textId="77777777" w:rsidR="00D87CB8" w:rsidRDefault="00D87CB8"/>
    <w:tbl>
      <w:tblPr>
        <w:tblW w:w="138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113"/>
      </w:tblGrid>
      <w:tr w:rsidR="006C67B0" w:rsidRPr="004F1603" w14:paraId="71841966" w14:textId="77777777" w:rsidTr="00E14538">
        <w:tc>
          <w:tcPr>
            <w:tcW w:w="6771" w:type="dxa"/>
            <w:shd w:val="clear" w:color="auto" w:fill="DEEAF6" w:themeFill="accent1" w:themeFillTint="33"/>
          </w:tcPr>
          <w:p w14:paraId="7EE8947D" w14:textId="77777777" w:rsidR="006C67B0" w:rsidRPr="004F1603" w:rsidRDefault="006C67B0" w:rsidP="00E14538">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ind w:left="0"/>
              <w:rPr>
                <w:b/>
                <w:bCs/>
                <w:szCs w:val="18"/>
              </w:rPr>
            </w:pPr>
            <w:r w:rsidRPr="004F1603">
              <w:rPr>
                <w:b/>
                <w:bCs/>
                <w:szCs w:val="18"/>
              </w:rPr>
              <w:t>Modeldocument tekst</w:t>
            </w:r>
          </w:p>
        </w:tc>
        <w:tc>
          <w:tcPr>
            <w:tcW w:w="7113" w:type="dxa"/>
            <w:shd w:val="clear" w:color="auto" w:fill="DEEAF6" w:themeFill="accent1" w:themeFillTint="33"/>
          </w:tcPr>
          <w:p w14:paraId="3B958109" w14:textId="77777777" w:rsidR="006C67B0" w:rsidRPr="004F1603" w:rsidRDefault="006C67B0" w:rsidP="00E14538">
            <w:pPr>
              <w:spacing w:after="0"/>
              <w:rPr>
                <w:b/>
                <w:bCs/>
                <w:szCs w:val="18"/>
              </w:rPr>
            </w:pPr>
            <w:r w:rsidRPr="004F1603">
              <w:rPr>
                <w:b/>
                <w:bCs/>
                <w:szCs w:val="18"/>
              </w:rPr>
              <w:t>Toelichting en mapping</w:t>
            </w:r>
          </w:p>
        </w:tc>
      </w:tr>
      <w:tr w:rsidR="00E17B87" w:rsidRPr="00343045" w14:paraId="394AFD92" w14:textId="77777777" w:rsidTr="003C1AAE">
        <w:tblPrEx>
          <w:tblCellMar>
            <w:top w:w="57" w:type="dxa"/>
            <w:bottom w:w="57" w:type="dxa"/>
          </w:tblCellMar>
        </w:tblPrEx>
        <w:trPr>
          <w:trHeight w:val="340"/>
        </w:trPr>
        <w:tc>
          <w:tcPr>
            <w:tcW w:w="6771" w:type="dxa"/>
            <w:shd w:val="clear" w:color="auto" w:fill="auto"/>
          </w:tcPr>
          <w:p w14:paraId="5C9332AB" w14:textId="3EBB721A" w:rsidR="00C466E2" w:rsidRPr="00C466E2" w:rsidRDefault="00C466E2" w:rsidP="00E304DA">
            <w:pPr>
              <w:pStyle w:val="Geenafstand"/>
              <w:rPr>
                <w:rFonts w:ascii="Arial" w:hAnsi="Arial" w:cs="Arial"/>
                <w:bCs/>
                <w:color w:val="FF0000"/>
                <w:sz w:val="20"/>
                <w:u w:val="single"/>
              </w:rPr>
            </w:pPr>
            <w:r w:rsidRPr="00C466E2">
              <w:rPr>
                <w:rFonts w:ascii="Arial" w:hAnsi="Arial" w:cs="Arial"/>
                <w:bCs/>
                <w:color w:val="FF0000"/>
                <w:sz w:val="20"/>
                <w:u w:val="single"/>
              </w:rPr>
              <w:t>CONCLUSIE</w:t>
            </w:r>
          </w:p>
          <w:p w14:paraId="2D819FAB" w14:textId="3B4428D4" w:rsidR="00C9074D" w:rsidRPr="00E304DA" w:rsidRDefault="00E304DA" w:rsidP="00E304DA">
            <w:pPr>
              <w:pStyle w:val="Geenafstand"/>
              <w:rPr>
                <w:rFonts w:ascii="Arial" w:hAnsi="Arial" w:cs="Arial"/>
                <w:bCs/>
                <w:color w:val="FFFFFF" w:themeColor="background1"/>
                <w:sz w:val="20"/>
              </w:rPr>
            </w:pPr>
            <w:r w:rsidRPr="00E304DA">
              <w:rPr>
                <w:rFonts w:ascii="Arial" w:hAnsi="Arial" w:cs="Arial"/>
                <w:bCs/>
                <w:color w:val="FFFFFF" w:themeColor="background1"/>
                <w:sz w:val="20"/>
                <w:highlight w:val="darkYellow"/>
              </w:rPr>
              <w:t>KEUZEBLOK CONCLUSIE</w:t>
            </w:r>
          </w:p>
        </w:tc>
        <w:tc>
          <w:tcPr>
            <w:tcW w:w="7113" w:type="dxa"/>
            <w:shd w:val="clear" w:color="auto" w:fill="auto"/>
          </w:tcPr>
          <w:p w14:paraId="60D728F4" w14:textId="4EA67FD0" w:rsidR="00E17B87" w:rsidRPr="00D678DA" w:rsidRDefault="00C466E2" w:rsidP="0089015A">
            <w:pPr>
              <w:rPr>
                <w:sz w:val="16"/>
                <w:szCs w:val="16"/>
              </w:rPr>
            </w:pPr>
            <w:r>
              <w:rPr>
                <w:sz w:val="16"/>
                <w:szCs w:val="16"/>
              </w:rPr>
              <w:t>Verplichte gebruikerskeuze tussen 3 varianten.</w:t>
            </w:r>
          </w:p>
        </w:tc>
      </w:tr>
    </w:tbl>
    <w:p w14:paraId="1992EAEC" w14:textId="1EA6BA09" w:rsidR="00DD5A89" w:rsidRDefault="00DD5A89"/>
    <w:p w14:paraId="6FA4DAB9" w14:textId="14268514" w:rsidR="000F58B8" w:rsidRDefault="00E304DA" w:rsidP="004A2C73">
      <w:pPr>
        <w:pStyle w:val="Kop3"/>
      </w:pPr>
      <w:bookmarkStart w:id="2225" w:name="_Toc158625106"/>
      <w:r>
        <w:t>Keuzeblok conclusie</w:t>
      </w:r>
      <w:bookmarkEnd w:id="2225"/>
    </w:p>
    <w:p w14:paraId="098B88A4" w14:textId="77777777" w:rsidR="00DD5A89" w:rsidRPr="00DD5A89" w:rsidRDefault="00DD5A89" w:rsidP="00DD5A89">
      <w:pPr>
        <w:rPr>
          <w:lang w:val="nl"/>
        </w:rPr>
      </w:pPr>
    </w:p>
    <w:tbl>
      <w:tblPr>
        <w:tblStyle w:val="Tabelraster"/>
        <w:tblW w:w="13858" w:type="dxa"/>
        <w:tblLook w:val="04A0" w:firstRow="1" w:lastRow="0" w:firstColumn="1" w:lastColumn="0" w:noHBand="0" w:noVBand="1"/>
      </w:tblPr>
      <w:tblGrid>
        <w:gridCol w:w="6455"/>
        <w:gridCol w:w="7403"/>
      </w:tblGrid>
      <w:tr w:rsidR="00E517A3" w:rsidRPr="00E517A3" w14:paraId="60157A7E" w14:textId="77777777" w:rsidTr="00BD00B8">
        <w:tc>
          <w:tcPr>
            <w:tcW w:w="6455" w:type="dxa"/>
            <w:shd w:val="clear" w:color="auto" w:fill="DEEAF6" w:themeFill="accent1" w:themeFillTint="33"/>
          </w:tcPr>
          <w:p w14:paraId="5B8FF32F" w14:textId="309A8ACC" w:rsidR="00E517A3" w:rsidRPr="00E517A3" w:rsidRDefault="00E517A3" w:rsidP="00C54D8E">
            <w:pPr>
              <w:spacing w:after="0"/>
              <w:rPr>
                <w:b/>
                <w:bCs/>
              </w:rPr>
            </w:pPr>
            <w:r w:rsidRPr="00E517A3">
              <w:rPr>
                <w:b/>
                <w:bCs/>
              </w:rPr>
              <w:t>Modeldocument tekst</w:t>
            </w:r>
          </w:p>
        </w:tc>
        <w:tc>
          <w:tcPr>
            <w:tcW w:w="7403" w:type="dxa"/>
            <w:shd w:val="clear" w:color="auto" w:fill="DEEAF6" w:themeFill="accent1" w:themeFillTint="33"/>
          </w:tcPr>
          <w:p w14:paraId="3C71429E" w14:textId="1346785B" w:rsidR="00E517A3" w:rsidRPr="00E517A3" w:rsidRDefault="00E517A3" w:rsidP="00C54D8E">
            <w:pPr>
              <w:spacing w:after="0"/>
              <w:rPr>
                <w:b/>
                <w:bCs/>
              </w:rPr>
            </w:pPr>
            <w:r w:rsidRPr="00E517A3">
              <w:rPr>
                <w:b/>
                <w:bCs/>
              </w:rPr>
              <w:t>Toelichting en mapping</w:t>
            </w:r>
          </w:p>
        </w:tc>
      </w:tr>
      <w:tr w:rsidR="00E517A3" w14:paraId="3C03378B" w14:textId="77777777" w:rsidTr="00BD00B8">
        <w:tc>
          <w:tcPr>
            <w:tcW w:w="6455" w:type="dxa"/>
          </w:tcPr>
          <w:p w14:paraId="70EAAEC2" w14:textId="71CCB259" w:rsidR="00E517A3" w:rsidRPr="00E517A3" w:rsidRDefault="00E517A3" w:rsidP="00B636D2">
            <w:pPr>
              <w:pStyle w:val="Geenafstand"/>
              <w:spacing w:after="0"/>
              <w:rPr>
                <w:rFonts w:ascii="Arial" w:hAnsi="Arial" w:cs="Arial"/>
                <w:b/>
                <w:bCs/>
                <w:sz w:val="18"/>
                <w:szCs w:val="18"/>
              </w:rPr>
            </w:pPr>
            <w:r w:rsidRPr="00E517A3">
              <w:rPr>
                <w:rFonts w:ascii="Arial" w:hAnsi="Arial" w:cs="Arial"/>
                <w:b/>
                <w:bCs/>
                <w:sz w:val="18"/>
                <w:szCs w:val="18"/>
              </w:rPr>
              <w:t>Variant A:</w:t>
            </w:r>
          </w:p>
          <w:p w14:paraId="4C98D89E" w14:textId="5FB4CB95" w:rsidR="00167744" w:rsidRDefault="00E517A3" w:rsidP="00167744">
            <w:pPr>
              <w:pStyle w:val="Geenafstand"/>
              <w:spacing w:after="0"/>
              <w:rPr>
                <w:rFonts w:ascii="Arial" w:hAnsi="Arial" w:cs="Arial"/>
                <w:color w:val="FF0000"/>
                <w:sz w:val="20"/>
              </w:rPr>
            </w:pPr>
            <w:r w:rsidRPr="009F1E93">
              <w:rPr>
                <w:rFonts w:ascii="Arial" w:hAnsi="Arial" w:cs="Arial"/>
                <w:color w:val="FF0000"/>
                <w:sz w:val="20"/>
              </w:rPr>
              <w:lastRenderedPageBreak/>
              <w:t xml:space="preserve">Op grond van het vorenstaande is genoemde </w:t>
            </w:r>
            <w:r w:rsidRPr="002369D3">
              <w:rPr>
                <w:rFonts w:ascii="Arial" w:hAnsi="Arial" w:cs="Arial"/>
                <w:color w:val="008200"/>
                <w:sz w:val="20"/>
              </w:rPr>
              <w:t>mevrouw/de heer</w:t>
            </w:r>
            <w:r w:rsidRPr="002467A5">
              <w:rPr>
                <w:rFonts w:ascii="Arial" w:hAnsi="Arial" w:cs="Arial"/>
                <w:color w:val="840084"/>
                <w:sz w:val="20"/>
              </w:rPr>
              <w:t xml:space="preserve"> </w:t>
            </w:r>
            <w:bookmarkStart w:id="2226" w:name="_Hlk126744809"/>
            <w:ins w:id="2227" w:author="Groot, Karina de" w:date="2024-08-08T12:16:00Z" w16du:dateUtc="2024-08-08T10:16:00Z">
              <w:r w:rsidR="003E3AD6" w:rsidRPr="00CF7B10">
                <w:rPr>
                  <w:rFonts w:ascii="Arial" w:hAnsi="Arial" w:cs="Arial"/>
                  <w:color w:val="FF0000"/>
                  <w:sz w:val="20"/>
                  <w:szCs w:val="20"/>
                  <w:highlight w:val="yellow"/>
                </w:rPr>
                <w:t>VVE-</w:t>
              </w:r>
            </w:ins>
            <w:r w:rsidRPr="009F1E93">
              <w:rPr>
                <w:rFonts w:ascii="Arial" w:hAnsi="Arial" w:cs="Arial"/>
                <w:color w:val="FF0000"/>
                <w:sz w:val="20"/>
                <w:highlight w:val="yellow"/>
              </w:rPr>
              <w:t>Tekstblok Personalia van Natuurlijk persoon</w:t>
            </w:r>
            <w:bookmarkEnd w:id="2226"/>
            <w:del w:id="2228" w:author="Groot, Karina de" w:date="2024-08-08T12:16:00Z" w16du:dateUtc="2024-08-08T10:16:00Z">
              <w:r w:rsidR="00B16049" w:rsidRPr="002369D3" w:rsidDel="003E3AD6">
                <w:rPr>
                  <w:rFonts w:ascii="Arial" w:hAnsi="Arial" w:cs="Arial"/>
                  <w:color w:val="FF0000"/>
                  <w:sz w:val="20"/>
                  <w:highlight w:val="yellow"/>
                </w:rPr>
                <w:delText>-nieuw</w:delText>
              </w:r>
            </w:del>
            <w:r w:rsidRPr="009F1E93">
              <w:rPr>
                <w:rFonts w:ascii="Arial" w:hAnsi="Arial" w:cs="Arial"/>
                <w:color w:val="FF0000"/>
                <w:sz w:val="20"/>
              </w:rPr>
              <w:t xml:space="preserve">, als enige gerechtigd tot alle goederen en gelden behorende tot </w:t>
            </w:r>
            <w:r w:rsidRPr="002467A5">
              <w:rPr>
                <w:rFonts w:ascii="Arial" w:hAnsi="Arial" w:cs="Arial"/>
                <w:color w:val="840084"/>
                <w:sz w:val="20"/>
              </w:rPr>
              <w:t>de door overlijden ontbonden gemeenschap van goederen en</w:t>
            </w:r>
            <w:r w:rsidRPr="009F1E93">
              <w:rPr>
                <w:rFonts w:ascii="Arial" w:hAnsi="Arial" w:cs="Arial"/>
                <w:color w:val="FF0000"/>
                <w:sz w:val="20"/>
              </w:rPr>
              <w:t xml:space="preserve"> de nalatenschap van de </w:t>
            </w:r>
            <w:r w:rsidRPr="002467A5">
              <w:rPr>
                <w:rFonts w:ascii="Arial" w:hAnsi="Arial" w:cs="Arial"/>
                <w:color w:val="008200"/>
                <w:sz w:val="20"/>
              </w:rPr>
              <w:t>erflater</w:t>
            </w:r>
            <w:r w:rsidRPr="00567EBE">
              <w:rPr>
                <w:rFonts w:ascii="Arial" w:hAnsi="Arial" w:cs="Arial"/>
                <w:sz w:val="20"/>
              </w:rPr>
              <w:t>/</w:t>
            </w:r>
            <w:r w:rsidRPr="002467A5">
              <w:rPr>
                <w:rFonts w:ascii="Arial" w:hAnsi="Arial" w:cs="Arial"/>
                <w:color w:val="008200"/>
                <w:sz w:val="20"/>
              </w:rPr>
              <w:t>erflaatster</w:t>
            </w:r>
            <w:r w:rsidRPr="00567EBE">
              <w:rPr>
                <w:rFonts w:ascii="Arial" w:hAnsi="Arial" w:cs="Arial"/>
                <w:sz w:val="20"/>
              </w:rPr>
              <w:t>/</w:t>
            </w:r>
            <w:r w:rsidRPr="002467A5">
              <w:rPr>
                <w:rFonts w:ascii="Arial" w:hAnsi="Arial" w:cs="Arial"/>
                <w:color w:val="008200"/>
                <w:sz w:val="20"/>
              </w:rPr>
              <w:t>overledene</w:t>
            </w:r>
            <w:r w:rsidRPr="009F1E93">
              <w:rPr>
                <w:rFonts w:ascii="Arial" w:hAnsi="Arial" w:cs="Arial"/>
                <w:color w:val="FF0000"/>
                <w:sz w:val="20"/>
              </w:rPr>
              <w:t xml:space="preserve">, en mitsdien </w:t>
            </w:r>
            <w:r w:rsidRPr="002467A5">
              <w:rPr>
                <w:rFonts w:ascii="Arial" w:hAnsi="Arial" w:cs="Arial"/>
                <w:color w:val="840084"/>
                <w:sz w:val="20"/>
              </w:rPr>
              <w:t xml:space="preserve">zelfstandig bevoegd en </w:t>
            </w:r>
            <w:r w:rsidRPr="009F1E93">
              <w:rPr>
                <w:rFonts w:ascii="Arial" w:hAnsi="Arial" w:cs="Arial"/>
                <w:color w:val="FF0000"/>
                <w:sz w:val="20"/>
              </w:rPr>
              <w:t>gerechtigd om over al deze goederen te beheren en daarover te beschikken.</w:t>
            </w:r>
          </w:p>
          <w:p w14:paraId="2BDFABD0" w14:textId="77777777" w:rsidR="00167744" w:rsidRDefault="00167744" w:rsidP="00167744">
            <w:pPr>
              <w:pStyle w:val="Geenafstand"/>
              <w:spacing w:after="0"/>
              <w:rPr>
                <w:rFonts w:ascii="Arial" w:hAnsi="Arial" w:cs="Arial"/>
                <w:color w:val="FF0000"/>
                <w:sz w:val="20"/>
              </w:rPr>
            </w:pPr>
          </w:p>
          <w:p w14:paraId="64B2A994" w14:textId="77777777" w:rsidR="00167744" w:rsidRPr="00E517A3" w:rsidRDefault="00167744" w:rsidP="00167744">
            <w:pPr>
              <w:pStyle w:val="Geenafstand"/>
              <w:spacing w:after="0"/>
              <w:rPr>
                <w:rFonts w:ascii="Arial" w:hAnsi="Arial" w:cs="Arial"/>
                <w:b/>
                <w:bCs/>
                <w:sz w:val="18"/>
                <w:szCs w:val="18"/>
              </w:rPr>
            </w:pPr>
            <w:r w:rsidRPr="00E517A3">
              <w:rPr>
                <w:rFonts w:ascii="Arial" w:hAnsi="Arial" w:cs="Arial"/>
                <w:b/>
                <w:bCs/>
                <w:sz w:val="18"/>
                <w:szCs w:val="18"/>
              </w:rPr>
              <w:t xml:space="preserve">Variant </w:t>
            </w:r>
            <w:r>
              <w:rPr>
                <w:rFonts w:ascii="Arial" w:hAnsi="Arial" w:cs="Arial"/>
                <w:b/>
                <w:bCs/>
                <w:sz w:val="18"/>
                <w:szCs w:val="18"/>
              </w:rPr>
              <w:t>B</w:t>
            </w:r>
            <w:r w:rsidRPr="00E517A3">
              <w:rPr>
                <w:rFonts w:ascii="Arial" w:hAnsi="Arial" w:cs="Arial"/>
                <w:b/>
                <w:bCs/>
                <w:sz w:val="18"/>
                <w:szCs w:val="18"/>
              </w:rPr>
              <w:t>:</w:t>
            </w:r>
          </w:p>
          <w:p w14:paraId="31909FE3" w14:textId="390ED27B" w:rsidR="00167744" w:rsidRPr="00E5767B" w:rsidRDefault="00167744" w:rsidP="00167744">
            <w:pPr>
              <w:pStyle w:val="Geenafstand"/>
              <w:spacing w:after="0"/>
              <w:rPr>
                <w:rFonts w:ascii="Arial" w:hAnsi="Arial" w:cs="Arial"/>
                <w:color w:val="FF0000"/>
                <w:sz w:val="20"/>
              </w:rPr>
            </w:pPr>
            <w:r w:rsidRPr="009F1E93">
              <w:rPr>
                <w:rFonts w:ascii="Arial" w:hAnsi="Arial" w:cs="Arial"/>
                <w:color w:val="FF0000"/>
                <w:sz w:val="20"/>
              </w:rPr>
              <w:t xml:space="preserve">Mitsdien is </w:t>
            </w:r>
            <w:r w:rsidR="00097767" w:rsidRPr="008710EA">
              <w:rPr>
                <w:rFonts w:ascii="Arial" w:hAnsi="Arial" w:cs="Arial"/>
                <w:color w:val="008200"/>
                <w:sz w:val="20"/>
              </w:rPr>
              <w:t>mevrouw/de heer</w:t>
            </w:r>
            <w:r w:rsidR="00097767" w:rsidRPr="002467A5">
              <w:rPr>
                <w:rFonts w:ascii="Arial" w:hAnsi="Arial" w:cs="Arial"/>
                <w:color w:val="840084"/>
                <w:sz w:val="20"/>
              </w:rPr>
              <w:t xml:space="preserve"> </w:t>
            </w:r>
            <w:ins w:id="2229" w:author="Groot, Karina de" w:date="2024-08-08T12:16:00Z" w16du:dateUtc="2024-08-08T10:16:00Z">
              <w:r w:rsidR="003E3AD6" w:rsidRPr="00CF7B10">
                <w:rPr>
                  <w:rFonts w:ascii="Arial" w:hAnsi="Arial" w:cs="Arial"/>
                  <w:color w:val="FF0000"/>
                  <w:sz w:val="20"/>
                  <w:szCs w:val="20"/>
                  <w:highlight w:val="yellow"/>
                </w:rPr>
                <w:t>VVE-</w:t>
              </w:r>
            </w:ins>
            <w:r w:rsidRPr="009F1E93">
              <w:rPr>
                <w:rFonts w:ascii="Arial" w:hAnsi="Arial" w:cs="Arial"/>
                <w:color w:val="FF0000"/>
                <w:sz w:val="20"/>
                <w:highlight w:val="yellow"/>
              </w:rPr>
              <w:t>Tekstblok Personalia van Natuurlijk persoon</w:t>
            </w:r>
            <w:del w:id="2230" w:author="Groot, Karina de" w:date="2024-08-08T12:16:00Z" w16du:dateUtc="2024-08-08T10:16:00Z">
              <w:r w:rsidR="00B16049" w:rsidRPr="002369D3" w:rsidDel="003E3AD6">
                <w:rPr>
                  <w:rFonts w:ascii="Arial" w:hAnsi="Arial" w:cs="Arial"/>
                  <w:color w:val="FF0000"/>
                  <w:sz w:val="20"/>
                  <w:highlight w:val="yellow"/>
                </w:rPr>
                <w:delText>-nieuw</w:delText>
              </w:r>
            </w:del>
            <w:r w:rsidR="00E5767B">
              <w:rPr>
                <w:rFonts w:ascii="Arial" w:hAnsi="Arial" w:cs="Arial"/>
                <w:color w:val="840084"/>
                <w:sz w:val="20"/>
              </w:rPr>
              <w:t xml:space="preserve">, </w:t>
            </w:r>
            <w:r w:rsidRPr="002467A5">
              <w:rPr>
                <w:rFonts w:ascii="Arial" w:hAnsi="Arial" w:cs="Arial"/>
                <w:color w:val="840084"/>
                <w:sz w:val="20"/>
              </w:rPr>
              <w:t>voornoemd</w:t>
            </w:r>
            <w:r w:rsidRPr="009F1E93">
              <w:rPr>
                <w:rFonts w:ascii="Arial" w:hAnsi="Arial" w:cs="Arial"/>
                <w:color w:val="FF0000"/>
                <w:sz w:val="20"/>
              </w:rPr>
              <w:t xml:space="preserve">, met uitsluiting van ieder ander zelfstandig bevoegd en gerechtigd tot alle daden van beheer en beschikking betreft de ontbonden huwelijksgoederengemeenschap en de nalatenschap van de </w:t>
            </w:r>
            <w:r w:rsidRPr="002467A5">
              <w:rPr>
                <w:rFonts w:ascii="Arial" w:hAnsi="Arial" w:cs="Arial"/>
                <w:color w:val="008200"/>
                <w:sz w:val="20"/>
              </w:rPr>
              <w:t>erflater</w:t>
            </w:r>
            <w:r w:rsidRPr="00567EBE">
              <w:rPr>
                <w:rFonts w:ascii="Arial" w:hAnsi="Arial" w:cs="Arial"/>
                <w:sz w:val="20"/>
              </w:rPr>
              <w:t>/</w:t>
            </w:r>
            <w:r w:rsidRPr="002467A5">
              <w:rPr>
                <w:rFonts w:ascii="Arial" w:hAnsi="Arial" w:cs="Arial"/>
                <w:color w:val="008200"/>
                <w:sz w:val="20"/>
              </w:rPr>
              <w:t>erflaatster</w:t>
            </w:r>
            <w:r w:rsidRPr="00567EBE">
              <w:rPr>
                <w:rFonts w:ascii="Arial" w:hAnsi="Arial" w:cs="Arial"/>
                <w:sz w:val="20"/>
              </w:rPr>
              <w:t>/</w:t>
            </w:r>
            <w:r w:rsidRPr="002467A5">
              <w:rPr>
                <w:rFonts w:ascii="Arial" w:hAnsi="Arial" w:cs="Arial"/>
                <w:color w:val="008200"/>
                <w:sz w:val="20"/>
              </w:rPr>
              <w:t>overledene</w:t>
            </w:r>
            <w:r w:rsidRPr="009F1E93">
              <w:rPr>
                <w:rFonts w:ascii="Arial" w:hAnsi="Arial" w:cs="Arial"/>
                <w:color w:val="FF0000"/>
                <w:sz w:val="20"/>
              </w:rPr>
              <w:t>.</w:t>
            </w:r>
          </w:p>
          <w:p w14:paraId="56702117" w14:textId="77777777" w:rsidR="00167744" w:rsidRDefault="00167744" w:rsidP="00E517A3">
            <w:pPr>
              <w:pStyle w:val="Geenafstand"/>
              <w:rPr>
                <w:rFonts w:ascii="Arial" w:hAnsi="Arial" w:cs="Arial"/>
                <w:color w:val="FF0000"/>
                <w:sz w:val="20"/>
              </w:rPr>
            </w:pPr>
          </w:p>
          <w:p w14:paraId="7474C753" w14:textId="77777777" w:rsidR="006E76B3" w:rsidRPr="00E517A3" w:rsidRDefault="006E76B3" w:rsidP="006E76B3">
            <w:pPr>
              <w:pStyle w:val="Geenafstand"/>
              <w:spacing w:after="0"/>
              <w:rPr>
                <w:rFonts w:ascii="Arial" w:hAnsi="Arial" w:cs="Arial"/>
                <w:b/>
                <w:bCs/>
                <w:sz w:val="18"/>
                <w:szCs w:val="18"/>
              </w:rPr>
            </w:pPr>
            <w:r w:rsidRPr="00E517A3">
              <w:rPr>
                <w:rFonts w:ascii="Arial" w:hAnsi="Arial" w:cs="Arial"/>
                <w:b/>
                <w:bCs/>
                <w:sz w:val="18"/>
                <w:szCs w:val="18"/>
              </w:rPr>
              <w:t xml:space="preserve">Variant </w:t>
            </w:r>
            <w:r>
              <w:rPr>
                <w:rFonts w:ascii="Arial" w:hAnsi="Arial" w:cs="Arial"/>
                <w:b/>
                <w:bCs/>
                <w:sz w:val="18"/>
                <w:szCs w:val="18"/>
              </w:rPr>
              <w:t>C</w:t>
            </w:r>
            <w:r w:rsidRPr="00E517A3">
              <w:rPr>
                <w:rFonts w:ascii="Arial" w:hAnsi="Arial" w:cs="Arial"/>
                <w:b/>
                <w:bCs/>
                <w:sz w:val="18"/>
                <w:szCs w:val="18"/>
              </w:rPr>
              <w:t>:</w:t>
            </w:r>
          </w:p>
          <w:p w14:paraId="33091E79" w14:textId="1D5183ED" w:rsidR="006E76B3" w:rsidRPr="00E517A3" w:rsidRDefault="006E76B3" w:rsidP="006E76B3">
            <w:pPr>
              <w:pStyle w:val="Geenafstand"/>
              <w:rPr>
                <w:rFonts w:ascii="Arial" w:hAnsi="Arial" w:cs="Arial"/>
                <w:color w:val="FF0000"/>
                <w:sz w:val="20"/>
              </w:rPr>
            </w:pPr>
            <w:r w:rsidRPr="009F1E93">
              <w:rPr>
                <w:rFonts w:ascii="Arial" w:hAnsi="Arial" w:cs="Arial"/>
                <w:color w:val="FF0000"/>
                <w:sz w:val="20"/>
              </w:rPr>
              <w:t xml:space="preserve">Mitsdien zijn </w:t>
            </w:r>
            <w:r w:rsidR="007227F0" w:rsidRPr="008710EA">
              <w:rPr>
                <w:rFonts w:ascii="Arial" w:hAnsi="Arial" w:cs="Arial"/>
                <w:color w:val="008200"/>
                <w:sz w:val="20"/>
              </w:rPr>
              <w:t>mevrouw/de heer</w:t>
            </w:r>
            <w:r w:rsidR="007227F0" w:rsidRPr="002467A5">
              <w:rPr>
                <w:rFonts w:ascii="Arial" w:hAnsi="Arial" w:cs="Arial"/>
                <w:color w:val="840084"/>
                <w:sz w:val="20"/>
              </w:rPr>
              <w:t xml:space="preserve"> </w:t>
            </w:r>
            <w:ins w:id="2231" w:author="Groot, Karina de" w:date="2024-08-08T12:16:00Z" w16du:dateUtc="2024-08-08T10:16:00Z">
              <w:r w:rsidR="003E3AD6" w:rsidRPr="00CF7B10">
                <w:rPr>
                  <w:rFonts w:ascii="Arial" w:hAnsi="Arial" w:cs="Arial"/>
                  <w:color w:val="FF0000"/>
                  <w:sz w:val="20"/>
                  <w:szCs w:val="20"/>
                  <w:highlight w:val="yellow"/>
                </w:rPr>
                <w:t>VVE-</w:t>
              </w:r>
            </w:ins>
            <w:r w:rsidRPr="009F1E93">
              <w:rPr>
                <w:rFonts w:ascii="Arial" w:hAnsi="Arial" w:cs="Arial"/>
                <w:color w:val="FF0000"/>
                <w:sz w:val="20"/>
                <w:highlight w:val="yellow"/>
              </w:rPr>
              <w:t>Tekstblok Personalia van Natuurlijk persoon</w:t>
            </w:r>
            <w:del w:id="2232" w:author="Groot, Karina de" w:date="2024-08-08T12:16:00Z" w16du:dateUtc="2024-08-08T10:16:00Z">
              <w:r w:rsidR="00B16049" w:rsidRPr="002369D3" w:rsidDel="003E3AD6">
                <w:rPr>
                  <w:rFonts w:ascii="Arial" w:hAnsi="Arial" w:cs="Arial"/>
                  <w:color w:val="FF0000"/>
                  <w:sz w:val="20"/>
                  <w:highlight w:val="yellow"/>
                </w:rPr>
                <w:delText>-nieuw</w:delText>
              </w:r>
            </w:del>
            <w:r w:rsidRPr="009F1E93">
              <w:rPr>
                <w:rFonts w:ascii="Arial" w:hAnsi="Arial" w:cs="Arial"/>
                <w:color w:val="FF0000"/>
                <w:sz w:val="20"/>
              </w:rPr>
              <w:t xml:space="preserve"> </w:t>
            </w:r>
            <w:r w:rsidR="007227F0">
              <w:rPr>
                <w:rFonts w:ascii="Arial" w:hAnsi="Arial" w:cs="Arial"/>
                <w:color w:val="FF0000"/>
                <w:sz w:val="20"/>
              </w:rPr>
              <w:t xml:space="preserve">en </w:t>
            </w:r>
            <w:r w:rsidR="007227F0" w:rsidRPr="008710EA">
              <w:rPr>
                <w:rFonts w:ascii="Arial" w:hAnsi="Arial" w:cs="Arial"/>
                <w:color w:val="008200"/>
                <w:sz w:val="20"/>
              </w:rPr>
              <w:t>mevrouw/de heer</w:t>
            </w:r>
            <w:r w:rsidR="007227F0" w:rsidRPr="002467A5">
              <w:rPr>
                <w:rFonts w:ascii="Arial" w:hAnsi="Arial" w:cs="Arial"/>
                <w:color w:val="840084"/>
                <w:sz w:val="20"/>
              </w:rPr>
              <w:t xml:space="preserve"> </w:t>
            </w:r>
            <w:ins w:id="2233" w:author="Groot, Karina de" w:date="2024-08-08T12:16:00Z" w16du:dateUtc="2024-08-08T10:16:00Z">
              <w:r w:rsidR="003E3AD6" w:rsidRPr="00CF7B10">
                <w:rPr>
                  <w:rFonts w:ascii="Arial" w:hAnsi="Arial" w:cs="Arial"/>
                  <w:color w:val="FF0000"/>
                  <w:sz w:val="20"/>
                  <w:szCs w:val="20"/>
                  <w:highlight w:val="yellow"/>
                </w:rPr>
                <w:t>VVE-</w:t>
              </w:r>
            </w:ins>
            <w:r w:rsidRPr="009F1E93">
              <w:rPr>
                <w:rFonts w:ascii="Arial" w:hAnsi="Arial" w:cs="Arial"/>
                <w:color w:val="FF0000"/>
                <w:sz w:val="20"/>
                <w:highlight w:val="yellow"/>
              </w:rPr>
              <w:t>Tekstblok Personalia van Natuurlijk persoo</w:t>
            </w:r>
            <w:r w:rsidRPr="00B16049">
              <w:rPr>
                <w:rFonts w:ascii="Arial" w:hAnsi="Arial" w:cs="Arial"/>
                <w:color w:val="FF0000"/>
                <w:sz w:val="20"/>
                <w:highlight w:val="yellow"/>
              </w:rPr>
              <w:t>n</w:t>
            </w:r>
            <w:del w:id="2234" w:author="Groot, Karina de" w:date="2024-08-08T12:16:00Z" w16du:dateUtc="2024-08-08T10:16:00Z">
              <w:r w:rsidR="00B16049" w:rsidRPr="002369D3" w:rsidDel="003E3AD6">
                <w:rPr>
                  <w:rFonts w:ascii="Arial" w:hAnsi="Arial" w:cs="Arial"/>
                  <w:color w:val="FF0000"/>
                  <w:sz w:val="20"/>
                  <w:highlight w:val="yellow"/>
                </w:rPr>
                <w:delText>-nieuw</w:delText>
              </w:r>
            </w:del>
            <w:r w:rsidR="001575B2">
              <w:rPr>
                <w:rFonts w:ascii="Arial" w:hAnsi="Arial" w:cs="Arial"/>
                <w:sz w:val="20"/>
              </w:rPr>
              <w:t xml:space="preserve">, </w:t>
            </w:r>
            <w:r w:rsidRPr="009F1E93">
              <w:rPr>
                <w:rFonts w:ascii="Arial" w:hAnsi="Arial" w:cs="Arial"/>
                <w:color w:val="7030A0"/>
                <w:sz w:val="20"/>
              </w:rPr>
              <w:t>beiden voornoemd</w:t>
            </w:r>
            <w:r w:rsidRPr="009F1E93">
              <w:rPr>
                <w:rFonts w:ascii="Arial" w:hAnsi="Arial" w:cs="Arial"/>
                <w:sz w:val="20"/>
              </w:rPr>
              <w:t xml:space="preserve">, </w:t>
            </w:r>
            <w:r w:rsidRPr="009F1E93">
              <w:rPr>
                <w:rFonts w:ascii="Arial" w:hAnsi="Arial" w:cs="Arial"/>
                <w:color w:val="FF0000"/>
                <w:sz w:val="20"/>
              </w:rPr>
              <w:t xml:space="preserve">met uitsluiting van </w:t>
            </w:r>
            <w:r w:rsidRPr="002467A5">
              <w:rPr>
                <w:rFonts w:ascii="Arial" w:hAnsi="Arial" w:cs="Arial"/>
                <w:color w:val="008200"/>
                <w:sz w:val="20"/>
              </w:rPr>
              <w:t>ieder ander</w:t>
            </w:r>
            <w:r w:rsidRPr="00567EBE">
              <w:rPr>
                <w:rFonts w:ascii="Arial" w:hAnsi="Arial" w:cs="Arial"/>
                <w:sz w:val="20"/>
              </w:rPr>
              <w:t>/</w:t>
            </w:r>
            <w:r w:rsidRPr="002467A5">
              <w:rPr>
                <w:rFonts w:ascii="Arial" w:hAnsi="Arial" w:cs="Arial"/>
                <w:color w:val="008200"/>
                <w:sz w:val="20"/>
              </w:rPr>
              <w:t>ieder zelfstandig</w:t>
            </w:r>
            <w:r w:rsidRPr="00567EBE">
              <w:rPr>
                <w:rFonts w:ascii="Arial" w:hAnsi="Arial" w:cs="Arial"/>
                <w:sz w:val="20"/>
              </w:rPr>
              <w:t>/</w:t>
            </w:r>
            <w:r w:rsidRPr="002467A5">
              <w:rPr>
                <w:rFonts w:ascii="Arial" w:hAnsi="Arial" w:cs="Arial"/>
                <w:color w:val="008200"/>
                <w:sz w:val="20"/>
              </w:rPr>
              <w:t>gezamenlijk</w:t>
            </w:r>
            <w:r w:rsidRPr="009F1E93">
              <w:rPr>
                <w:rFonts w:ascii="Arial" w:hAnsi="Arial" w:cs="Arial"/>
                <w:color w:val="FF0000"/>
                <w:sz w:val="20"/>
              </w:rPr>
              <w:t xml:space="preserve"> bevoegd en gerechtigd tot alle daden van beheer en beschikking betreft de ontbonden huwelijksgoederengemeenschap en de nalatenschap van de </w:t>
            </w:r>
            <w:r w:rsidRPr="002467A5">
              <w:rPr>
                <w:rFonts w:ascii="Arial" w:hAnsi="Arial" w:cs="Arial"/>
                <w:color w:val="008200"/>
                <w:sz w:val="20"/>
              </w:rPr>
              <w:t>erflater</w:t>
            </w:r>
            <w:r w:rsidRPr="00567EBE">
              <w:rPr>
                <w:rFonts w:ascii="Arial" w:hAnsi="Arial" w:cs="Arial"/>
                <w:sz w:val="20"/>
              </w:rPr>
              <w:t>/</w:t>
            </w:r>
            <w:r w:rsidRPr="002467A5">
              <w:rPr>
                <w:rFonts w:ascii="Arial" w:hAnsi="Arial" w:cs="Arial"/>
                <w:color w:val="008200"/>
                <w:sz w:val="20"/>
              </w:rPr>
              <w:t>erflaatster</w:t>
            </w:r>
            <w:r w:rsidRPr="00567EBE">
              <w:rPr>
                <w:rFonts w:ascii="Arial" w:hAnsi="Arial" w:cs="Arial"/>
                <w:sz w:val="20"/>
              </w:rPr>
              <w:t>/</w:t>
            </w:r>
            <w:r w:rsidRPr="002467A5">
              <w:rPr>
                <w:rFonts w:ascii="Arial" w:hAnsi="Arial" w:cs="Arial"/>
                <w:color w:val="008200"/>
                <w:sz w:val="20"/>
              </w:rPr>
              <w:t>overledene</w:t>
            </w:r>
            <w:r w:rsidRPr="009F1E93">
              <w:rPr>
                <w:rFonts w:ascii="Arial" w:hAnsi="Arial" w:cs="Arial"/>
                <w:color w:val="FF0000"/>
                <w:sz w:val="20"/>
              </w:rPr>
              <w:t>.</w:t>
            </w:r>
          </w:p>
        </w:tc>
        <w:tc>
          <w:tcPr>
            <w:tcW w:w="7403" w:type="dxa"/>
          </w:tcPr>
          <w:p w14:paraId="7A0069D2" w14:textId="34247B19" w:rsidR="00B636D2" w:rsidRDefault="00B636D2" w:rsidP="00B636D2">
            <w:pPr>
              <w:spacing w:after="0"/>
              <w:rPr>
                <w:rStyle w:val="eop"/>
                <w:sz w:val="16"/>
                <w:szCs w:val="16"/>
                <w:shd w:val="clear" w:color="auto" w:fill="FFFFFF"/>
              </w:rPr>
            </w:pPr>
            <w:r w:rsidRPr="006C1B65">
              <w:rPr>
                <w:rFonts w:cs="Arial"/>
                <w:snapToGrid/>
                <w:kern w:val="0"/>
                <w:sz w:val="16"/>
                <w:szCs w:val="16"/>
                <w:lang w:eastAsia="nl-NL"/>
              </w:rPr>
              <w:lastRenderedPageBreak/>
              <w:t xml:space="preserve">De keuze </w:t>
            </w:r>
            <w:r w:rsidRPr="006C1B65">
              <w:rPr>
                <w:rStyle w:val="normaltextrun"/>
                <w:rFonts w:cs="Arial"/>
                <w:sz w:val="16"/>
                <w:szCs w:val="16"/>
                <w:shd w:val="clear" w:color="auto" w:fill="FFFFFF"/>
              </w:rPr>
              <w:t>‘</w:t>
            </w:r>
            <w:r w:rsidRPr="006C1B65">
              <w:rPr>
                <w:rStyle w:val="normaltextrun"/>
                <w:color w:val="008200"/>
                <w:sz w:val="16"/>
                <w:szCs w:val="16"/>
                <w:shd w:val="clear" w:color="auto" w:fill="FFFFFF"/>
              </w:rPr>
              <w:t>erflater</w:t>
            </w:r>
            <w:r w:rsidRPr="00567EBE">
              <w:rPr>
                <w:rStyle w:val="normaltextrun"/>
                <w:sz w:val="16"/>
                <w:szCs w:val="16"/>
                <w:shd w:val="clear" w:color="auto" w:fill="FFFFFF"/>
              </w:rPr>
              <w:t>/</w:t>
            </w:r>
            <w:r w:rsidRPr="006C1B65">
              <w:rPr>
                <w:rStyle w:val="normaltextrun"/>
                <w:color w:val="008200"/>
                <w:sz w:val="16"/>
                <w:szCs w:val="16"/>
                <w:shd w:val="clear" w:color="auto" w:fill="FFFFFF"/>
              </w:rPr>
              <w:t>erflaatster</w:t>
            </w:r>
            <w:r w:rsidRPr="00567EBE">
              <w:rPr>
                <w:rStyle w:val="normaltextrun"/>
                <w:sz w:val="16"/>
                <w:szCs w:val="16"/>
                <w:shd w:val="clear" w:color="auto" w:fill="FFFFFF"/>
              </w:rPr>
              <w:t>/</w:t>
            </w:r>
            <w:r w:rsidRPr="006C1B65">
              <w:rPr>
                <w:rStyle w:val="normaltextrun"/>
                <w:color w:val="008200"/>
                <w:sz w:val="16"/>
                <w:szCs w:val="16"/>
                <w:shd w:val="clear" w:color="auto" w:fill="FFFFFF"/>
              </w:rPr>
              <w:t>overledene</w:t>
            </w:r>
            <w:r w:rsidRPr="006C1B65">
              <w:rPr>
                <w:rStyle w:val="eop"/>
                <w:rFonts w:cs="Arial"/>
                <w:color w:val="008200"/>
                <w:sz w:val="16"/>
                <w:szCs w:val="16"/>
                <w:shd w:val="clear" w:color="auto" w:fill="FFFFFF"/>
              </w:rPr>
              <w:t xml:space="preserve"> </w:t>
            </w:r>
            <w:r>
              <w:rPr>
                <w:rStyle w:val="eop"/>
                <w:sz w:val="16"/>
                <w:szCs w:val="16"/>
                <w:shd w:val="clear" w:color="auto" w:fill="FFFFFF"/>
              </w:rPr>
              <w:t>is</w:t>
            </w:r>
            <w:r w:rsidRPr="006C1B65">
              <w:rPr>
                <w:rStyle w:val="eop"/>
                <w:sz w:val="16"/>
                <w:szCs w:val="16"/>
                <w:shd w:val="clear" w:color="auto" w:fill="FFFFFF"/>
              </w:rPr>
              <w:t xml:space="preserve"> al eerder gemaakt en word</w:t>
            </w:r>
            <w:r>
              <w:rPr>
                <w:rStyle w:val="eop"/>
                <w:sz w:val="16"/>
                <w:szCs w:val="16"/>
                <w:shd w:val="clear" w:color="auto" w:fill="FFFFFF"/>
              </w:rPr>
              <w:t>t</w:t>
            </w:r>
            <w:r w:rsidRPr="006C1B65">
              <w:rPr>
                <w:rStyle w:val="eop"/>
                <w:sz w:val="16"/>
                <w:szCs w:val="16"/>
                <w:shd w:val="clear" w:color="auto" w:fill="FFFFFF"/>
              </w:rPr>
              <w:t xml:space="preserve"> hier dus ook getoond.</w:t>
            </w:r>
          </w:p>
          <w:p w14:paraId="0ED1F939" w14:textId="77777777" w:rsidR="00B636D2" w:rsidRDefault="00B636D2" w:rsidP="00F5285F">
            <w:pPr>
              <w:autoSpaceDE w:val="0"/>
              <w:autoSpaceDN w:val="0"/>
              <w:adjustRightInd w:val="0"/>
              <w:spacing w:after="0"/>
              <w:rPr>
                <w:sz w:val="16"/>
                <w:szCs w:val="16"/>
                <w:u w:val="single"/>
              </w:rPr>
            </w:pPr>
          </w:p>
          <w:p w14:paraId="18D4CD34" w14:textId="6456B964" w:rsidR="00F5285F" w:rsidRPr="000A26BF" w:rsidRDefault="00F5285F" w:rsidP="00F5285F">
            <w:pPr>
              <w:autoSpaceDE w:val="0"/>
              <w:autoSpaceDN w:val="0"/>
              <w:adjustRightInd w:val="0"/>
              <w:spacing w:after="0"/>
              <w:rPr>
                <w:sz w:val="16"/>
                <w:szCs w:val="16"/>
                <w:u w:val="single"/>
              </w:rPr>
            </w:pPr>
            <w:r w:rsidRPr="000A26BF">
              <w:rPr>
                <w:sz w:val="16"/>
                <w:szCs w:val="16"/>
                <w:u w:val="single"/>
              </w:rPr>
              <w:t xml:space="preserve">Mapping </w:t>
            </w:r>
            <w:r>
              <w:rPr>
                <w:sz w:val="16"/>
                <w:szCs w:val="16"/>
                <w:u w:val="single"/>
              </w:rPr>
              <w:t>variant</w:t>
            </w:r>
            <w:r w:rsidRPr="000A26BF">
              <w:rPr>
                <w:sz w:val="16"/>
                <w:szCs w:val="16"/>
                <w:u w:val="single"/>
              </w:rPr>
              <w:t>:</w:t>
            </w:r>
          </w:p>
          <w:p w14:paraId="36D10D19" w14:textId="43168449" w:rsidR="00F5285F" w:rsidRPr="00C122D8" w:rsidRDefault="00F5285F" w:rsidP="00F5285F">
            <w:pPr>
              <w:spacing w:after="0"/>
              <w:rPr>
                <w:rStyle w:val="eop"/>
                <w:rFonts w:cs="Arial"/>
                <w:sz w:val="16"/>
                <w:szCs w:val="16"/>
              </w:rPr>
            </w:pPr>
            <w:r w:rsidRPr="00C122D8">
              <w:rPr>
                <w:rStyle w:val="eop"/>
                <w:rFonts w:cs="Arial"/>
                <w:sz w:val="16"/>
                <w:szCs w:val="16"/>
              </w:rPr>
              <w:lastRenderedPageBreak/>
              <w:t>//IMKAD_AangebodenStuk/stukdeelVVE/</w:t>
            </w:r>
            <w:r>
              <w:rPr>
                <w:rStyle w:val="eop"/>
                <w:rFonts w:cs="Arial"/>
                <w:sz w:val="16"/>
                <w:szCs w:val="16"/>
              </w:rPr>
              <w:t>conclusie</w:t>
            </w:r>
            <w:r w:rsidRPr="00C122D8">
              <w:rPr>
                <w:rStyle w:val="eop"/>
                <w:rFonts w:cs="Arial"/>
                <w:sz w:val="16"/>
                <w:szCs w:val="16"/>
              </w:rPr>
              <w:t>/tekstkeuze</w:t>
            </w:r>
          </w:p>
          <w:p w14:paraId="0CF03D52" w14:textId="77777777" w:rsidR="00F5285F" w:rsidRDefault="00F5285F" w:rsidP="00F5285F">
            <w:pPr>
              <w:spacing w:after="0"/>
              <w:rPr>
                <w:rStyle w:val="eop"/>
                <w:sz w:val="16"/>
                <w:szCs w:val="16"/>
              </w:rPr>
            </w:pPr>
            <w:r w:rsidRPr="00C122D8">
              <w:rPr>
                <w:rStyle w:val="eop"/>
                <w:sz w:val="16"/>
                <w:szCs w:val="16"/>
              </w:rPr>
              <w:t>.//tagNaam (k_</w:t>
            </w:r>
            <w:r w:rsidRPr="00696D0D">
              <w:rPr>
                <w:rStyle w:val="eop"/>
                <w:sz w:val="16"/>
                <w:szCs w:val="16"/>
              </w:rPr>
              <w:t>Va</w:t>
            </w:r>
            <w:r w:rsidRPr="00CF2662">
              <w:rPr>
                <w:rStyle w:val="eop"/>
                <w:sz w:val="16"/>
                <w:szCs w:val="16"/>
              </w:rPr>
              <w:t>riant</w:t>
            </w:r>
            <w:r w:rsidRPr="00696D0D">
              <w:rPr>
                <w:rStyle w:val="eop"/>
                <w:sz w:val="16"/>
                <w:szCs w:val="16"/>
              </w:rPr>
              <w:t>)</w:t>
            </w:r>
          </w:p>
          <w:p w14:paraId="776D1FF8" w14:textId="140EAEF6" w:rsidR="00F5285F" w:rsidRDefault="00F5285F" w:rsidP="00C57370">
            <w:pPr>
              <w:spacing w:after="0"/>
              <w:rPr>
                <w:rStyle w:val="eop"/>
                <w:sz w:val="16"/>
                <w:szCs w:val="16"/>
              </w:rPr>
            </w:pPr>
            <w:r>
              <w:rPr>
                <w:rStyle w:val="eop"/>
                <w:sz w:val="16"/>
                <w:szCs w:val="16"/>
              </w:rPr>
              <w:t>.//tekst (‘A’, ‘B’, ‘C’)</w:t>
            </w:r>
          </w:p>
          <w:p w14:paraId="31821C73" w14:textId="1311AC0E" w:rsidR="00C57370" w:rsidRDefault="00C57370" w:rsidP="00C57370">
            <w:pPr>
              <w:spacing w:after="0"/>
              <w:rPr>
                <w:rStyle w:val="eop"/>
                <w:sz w:val="16"/>
                <w:szCs w:val="16"/>
              </w:rPr>
            </w:pPr>
          </w:p>
          <w:p w14:paraId="4E377696" w14:textId="42E893C5" w:rsidR="00E02753" w:rsidRPr="004C09C7" w:rsidRDefault="00E02753" w:rsidP="00E02753">
            <w:pPr>
              <w:autoSpaceDE w:val="0"/>
              <w:autoSpaceDN w:val="0"/>
              <w:adjustRightInd w:val="0"/>
              <w:spacing w:after="0"/>
              <w:rPr>
                <w:sz w:val="16"/>
                <w:szCs w:val="16"/>
                <w:u w:val="single"/>
              </w:rPr>
            </w:pPr>
            <w:r w:rsidRPr="004C09C7">
              <w:rPr>
                <w:sz w:val="16"/>
                <w:szCs w:val="16"/>
                <w:u w:val="single"/>
              </w:rPr>
              <w:t xml:space="preserve">Mapping </w:t>
            </w:r>
            <w:r w:rsidRPr="00E02753">
              <w:rPr>
                <w:sz w:val="16"/>
                <w:szCs w:val="16"/>
                <w:u w:val="single"/>
              </w:rPr>
              <w:t xml:space="preserve">tonen </w:t>
            </w:r>
            <w:r w:rsidRPr="00E02753">
              <w:rPr>
                <w:rFonts w:cs="Arial"/>
                <w:color w:val="840084"/>
                <w:sz w:val="16"/>
                <w:szCs w:val="16"/>
                <w:u w:val="single"/>
              </w:rPr>
              <w:t>ontbonden gemeenschap</w:t>
            </w:r>
            <w:r w:rsidRPr="00E02753">
              <w:rPr>
                <w:sz w:val="16"/>
                <w:szCs w:val="16"/>
                <w:u w:val="single"/>
              </w:rPr>
              <w:t>:</w:t>
            </w:r>
          </w:p>
          <w:p w14:paraId="40CD31A8" w14:textId="77777777" w:rsidR="00E02753" w:rsidRPr="004C09C7" w:rsidRDefault="00E02753" w:rsidP="00E02753">
            <w:pPr>
              <w:spacing w:after="0"/>
              <w:rPr>
                <w:rStyle w:val="eop"/>
                <w:rFonts w:cs="Arial"/>
                <w:sz w:val="16"/>
                <w:szCs w:val="16"/>
              </w:rPr>
            </w:pPr>
            <w:r w:rsidRPr="004C09C7">
              <w:rPr>
                <w:rStyle w:val="eop"/>
                <w:rFonts w:cs="Arial"/>
                <w:sz w:val="16"/>
                <w:szCs w:val="16"/>
              </w:rPr>
              <w:t>//IMKAD_AangebodenStuk/stukdeelVVE/</w:t>
            </w:r>
            <w:r>
              <w:rPr>
                <w:rStyle w:val="eop"/>
                <w:rFonts w:cs="Arial"/>
                <w:sz w:val="16"/>
                <w:szCs w:val="16"/>
              </w:rPr>
              <w:t>conclusie</w:t>
            </w:r>
            <w:r w:rsidRPr="004C09C7">
              <w:rPr>
                <w:rStyle w:val="eop"/>
                <w:rFonts w:cs="Arial"/>
                <w:sz w:val="16"/>
                <w:szCs w:val="16"/>
              </w:rPr>
              <w:t>/tekstkeuze</w:t>
            </w:r>
          </w:p>
          <w:p w14:paraId="1AF6D9B8" w14:textId="16A44DBD" w:rsidR="00E02753" w:rsidRPr="004C09C7" w:rsidRDefault="00E02753" w:rsidP="00E02753">
            <w:pPr>
              <w:spacing w:after="0"/>
              <w:rPr>
                <w:rStyle w:val="eop"/>
                <w:sz w:val="16"/>
                <w:szCs w:val="16"/>
              </w:rPr>
            </w:pPr>
            <w:r w:rsidRPr="004C09C7">
              <w:rPr>
                <w:rStyle w:val="eop"/>
                <w:sz w:val="16"/>
                <w:szCs w:val="16"/>
              </w:rPr>
              <w:t>.//tagNaam (k_</w:t>
            </w:r>
            <w:r>
              <w:rPr>
                <w:rStyle w:val="eop"/>
                <w:sz w:val="16"/>
                <w:szCs w:val="16"/>
              </w:rPr>
              <w:t>Ontbonden</w:t>
            </w:r>
            <w:r w:rsidRPr="004C09C7">
              <w:rPr>
                <w:rStyle w:val="eop"/>
                <w:sz w:val="16"/>
                <w:szCs w:val="16"/>
              </w:rPr>
              <w:t>))</w:t>
            </w:r>
          </w:p>
          <w:p w14:paraId="0B0B199A" w14:textId="158FF5D6" w:rsidR="00E02753" w:rsidRDefault="00E02753" w:rsidP="00E02753">
            <w:pPr>
              <w:spacing w:after="0"/>
              <w:rPr>
                <w:rStyle w:val="eop"/>
                <w:sz w:val="16"/>
                <w:szCs w:val="16"/>
              </w:rPr>
            </w:pPr>
            <w:r w:rsidRPr="004C09C7">
              <w:rPr>
                <w:rStyle w:val="eop"/>
                <w:sz w:val="16"/>
                <w:szCs w:val="16"/>
              </w:rPr>
              <w:t xml:space="preserve">.//tekst </w:t>
            </w:r>
            <w:r w:rsidR="00E00484" w:rsidRPr="00E00484">
              <w:rPr>
                <w:rStyle w:val="eop"/>
                <w:sz w:val="16"/>
                <w:szCs w:val="16"/>
              </w:rPr>
              <w:t>(‘true’ = tekst wordt getoond; ‘false’ = tekst wordt niet getoond)</w:t>
            </w:r>
          </w:p>
          <w:p w14:paraId="01A785BF" w14:textId="2DE6A134" w:rsidR="00E02753" w:rsidRDefault="00E02753" w:rsidP="00C57370">
            <w:pPr>
              <w:spacing w:after="0"/>
              <w:rPr>
                <w:rStyle w:val="eop"/>
                <w:sz w:val="16"/>
                <w:szCs w:val="16"/>
              </w:rPr>
            </w:pPr>
          </w:p>
          <w:p w14:paraId="7C2D9CC2" w14:textId="298709DB" w:rsidR="002E3EC8" w:rsidRPr="004C09C7" w:rsidRDefault="002E3EC8" w:rsidP="002E3EC8">
            <w:pPr>
              <w:autoSpaceDE w:val="0"/>
              <w:autoSpaceDN w:val="0"/>
              <w:adjustRightInd w:val="0"/>
              <w:spacing w:after="0"/>
              <w:rPr>
                <w:sz w:val="16"/>
                <w:szCs w:val="16"/>
                <w:u w:val="single"/>
              </w:rPr>
            </w:pPr>
            <w:r w:rsidRPr="004C09C7">
              <w:rPr>
                <w:sz w:val="16"/>
                <w:szCs w:val="16"/>
                <w:u w:val="single"/>
              </w:rPr>
              <w:t xml:space="preserve">Mapping </w:t>
            </w:r>
            <w:r w:rsidRPr="00E02753">
              <w:rPr>
                <w:sz w:val="16"/>
                <w:szCs w:val="16"/>
                <w:u w:val="single"/>
              </w:rPr>
              <w:t xml:space="preserve">tonen </w:t>
            </w:r>
            <w:r w:rsidRPr="002E3EC8">
              <w:rPr>
                <w:rFonts w:cs="Arial"/>
                <w:color w:val="840084"/>
                <w:sz w:val="16"/>
                <w:szCs w:val="16"/>
                <w:u w:val="single"/>
              </w:rPr>
              <w:t>zelfstandig bevoegd en</w:t>
            </w:r>
            <w:r w:rsidRPr="00E02753">
              <w:rPr>
                <w:sz w:val="16"/>
                <w:szCs w:val="16"/>
                <w:u w:val="single"/>
              </w:rPr>
              <w:t>:</w:t>
            </w:r>
          </w:p>
          <w:p w14:paraId="7CE3B72F" w14:textId="77777777" w:rsidR="002E3EC8" w:rsidRPr="004C09C7" w:rsidRDefault="002E3EC8" w:rsidP="002E3EC8">
            <w:pPr>
              <w:spacing w:after="0"/>
              <w:rPr>
                <w:rStyle w:val="eop"/>
                <w:rFonts w:cs="Arial"/>
                <w:sz w:val="16"/>
                <w:szCs w:val="16"/>
              </w:rPr>
            </w:pPr>
            <w:r w:rsidRPr="004C09C7">
              <w:rPr>
                <w:rStyle w:val="eop"/>
                <w:rFonts w:cs="Arial"/>
                <w:sz w:val="16"/>
                <w:szCs w:val="16"/>
              </w:rPr>
              <w:t>//IMKAD_AangebodenStuk/stukdeelVVE/</w:t>
            </w:r>
            <w:r>
              <w:rPr>
                <w:rStyle w:val="eop"/>
                <w:rFonts w:cs="Arial"/>
                <w:sz w:val="16"/>
                <w:szCs w:val="16"/>
              </w:rPr>
              <w:t>conclusie</w:t>
            </w:r>
            <w:r w:rsidRPr="004C09C7">
              <w:rPr>
                <w:rStyle w:val="eop"/>
                <w:rFonts w:cs="Arial"/>
                <w:sz w:val="16"/>
                <w:szCs w:val="16"/>
              </w:rPr>
              <w:t>/tekstkeuze</w:t>
            </w:r>
          </w:p>
          <w:p w14:paraId="46F777E4" w14:textId="28050B98" w:rsidR="002E3EC8" w:rsidRPr="004C09C7" w:rsidRDefault="002E3EC8" w:rsidP="002E3EC8">
            <w:pPr>
              <w:spacing w:after="0"/>
              <w:rPr>
                <w:rStyle w:val="eop"/>
                <w:sz w:val="16"/>
                <w:szCs w:val="16"/>
              </w:rPr>
            </w:pPr>
            <w:r w:rsidRPr="004C09C7">
              <w:rPr>
                <w:rStyle w:val="eop"/>
                <w:sz w:val="16"/>
                <w:szCs w:val="16"/>
              </w:rPr>
              <w:t>.//tagNaam (k_</w:t>
            </w:r>
            <w:r>
              <w:rPr>
                <w:rStyle w:val="eop"/>
                <w:sz w:val="16"/>
                <w:szCs w:val="16"/>
              </w:rPr>
              <w:t>ZelfstandigBevoegd</w:t>
            </w:r>
            <w:r w:rsidRPr="004C09C7">
              <w:rPr>
                <w:rStyle w:val="eop"/>
                <w:sz w:val="16"/>
                <w:szCs w:val="16"/>
              </w:rPr>
              <w:t>))</w:t>
            </w:r>
          </w:p>
          <w:p w14:paraId="1EBF3C5F" w14:textId="4FFF9994" w:rsidR="002E3EC8" w:rsidRDefault="002E3EC8" w:rsidP="002E3EC8">
            <w:pPr>
              <w:spacing w:after="0"/>
              <w:rPr>
                <w:rStyle w:val="eop"/>
                <w:sz w:val="16"/>
                <w:szCs w:val="16"/>
              </w:rPr>
            </w:pPr>
            <w:r w:rsidRPr="004C09C7">
              <w:rPr>
                <w:rStyle w:val="eop"/>
                <w:sz w:val="16"/>
                <w:szCs w:val="16"/>
              </w:rPr>
              <w:t xml:space="preserve">.//tekst </w:t>
            </w:r>
            <w:r w:rsidRPr="00E00484">
              <w:rPr>
                <w:rStyle w:val="eop"/>
                <w:sz w:val="16"/>
                <w:szCs w:val="16"/>
              </w:rPr>
              <w:t>(‘true’ = tekst wordt getoond; ‘false’ = tekst wordt niet getoond)</w:t>
            </w:r>
          </w:p>
          <w:p w14:paraId="1BB39617" w14:textId="65923756" w:rsidR="00E5767B" w:rsidRDefault="00E5767B" w:rsidP="002E3EC8">
            <w:pPr>
              <w:spacing w:after="0"/>
              <w:rPr>
                <w:rStyle w:val="eop"/>
                <w:sz w:val="16"/>
                <w:szCs w:val="16"/>
              </w:rPr>
            </w:pPr>
          </w:p>
          <w:p w14:paraId="42EBD129" w14:textId="634EF698" w:rsidR="00E5767B" w:rsidRPr="00BB6ACD" w:rsidRDefault="00E5767B" w:rsidP="00E5767B">
            <w:pPr>
              <w:autoSpaceDE w:val="0"/>
              <w:autoSpaceDN w:val="0"/>
              <w:adjustRightInd w:val="0"/>
              <w:spacing w:after="0"/>
              <w:rPr>
                <w:sz w:val="16"/>
                <w:szCs w:val="16"/>
                <w:u w:val="single"/>
              </w:rPr>
            </w:pPr>
            <w:r w:rsidRPr="00BB6ACD">
              <w:rPr>
                <w:sz w:val="16"/>
                <w:szCs w:val="16"/>
                <w:u w:val="single"/>
              </w:rPr>
              <w:t xml:space="preserve">Mapping </w:t>
            </w:r>
            <w:r w:rsidRPr="00E5767B">
              <w:rPr>
                <w:sz w:val="16"/>
                <w:szCs w:val="16"/>
                <w:u w:val="single"/>
              </w:rPr>
              <w:t>keuzetekst</w:t>
            </w:r>
            <w:r w:rsidRPr="00E5767B">
              <w:rPr>
                <w:rFonts w:cs="Arial"/>
                <w:color w:val="3165FF"/>
                <w:sz w:val="20"/>
                <w:u w:val="single"/>
              </w:rPr>
              <w:t xml:space="preserve"> </w:t>
            </w:r>
            <w:r w:rsidRPr="00E5767B">
              <w:rPr>
                <w:rFonts w:eastAsiaTheme="minorHAnsi"/>
                <w:snapToGrid/>
                <w:color w:val="840084"/>
                <w:kern w:val="0"/>
                <w:sz w:val="16"/>
                <w:szCs w:val="16"/>
                <w:u w:val="single"/>
              </w:rPr>
              <w:t>,</w:t>
            </w:r>
            <w:r w:rsidRPr="00E5767B">
              <w:rPr>
                <w:rFonts w:cs="Arial"/>
                <w:color w:val="3165FF"/>
                <w:sz w:val="20"/>
                <w:u w:val="single"/>
              </w:rPr>
              <w:t xml:space="preserve"> </w:t>
            </w:r>
            <w:r w:rsidR="007227F0" w:rsidRPr="002369D3">
              <w:rPr>
                <w:rFonts w:cs="Arial"/>
                <w:color w:val="000000" w:themeColor="text1"/>
                <w:sz w:val="20"/>
                <w:u w:val="single"/>
              </w:rPr>
              <w:t>(</w:t>
            </w:r>
            <w:r w:rsidR="007227F0" w:rsidRPr="002369D3">
              <w:rPr>
                <w:rFonts w:eastAsiaTheme="minorHAnsi"/>
                <w:snapToGrid/>
                <w:color w:val="840084"/>
                <w:kern w:val="0"/>
                <w:sz w:val="16"/>
                <w:szCs w:val="16"/>
                <w:u w:val="single"/>
              </w:rPr>
              <w:t>beide</w:t>
            </w:r>
            <w:r w:rsidR="007227F0" w:rsidRPr="002369D3">
              <w:rPr>
                <w:rFonts w:cs="Arial"/>
                <w:color w:val="000000" w:themeColor="text1"/>
                <w:sz w:val="20"/>
                <w:u w:val="single"/>
              </w:rPr>
              <w:t>)</w:t>
            </w:r>
            <w:r w:rsidR="007227F0">
              <w:rPr>
                <w:rFonts w:cs="Arial"/>
                <w:color w:val="3165FF"/>
                <w:sz w:val="20"/>
                <w:u w:val="single"/>
              </w:rPr>
              <w:t xml:space="preserve"> </w:t>
            </w:r>
            <w:r w:rsidRPr="00E5767B">
              <w:rPr>
                <w:rFonts w:eastAsiaTheme="minorHAnsi"/>
                <w:snapToGrid/>
                <w:color w:val="840084"/>
                <w:kern w:val="0"/>
                <w:sz w:val="16"/>
                <w:szCs w:val="16"/>
                <w:u w:val="single"/>
              </w:rPr>
              <w:t>voornoemd</w:t>
            </w:r>
            <w:r w:rsidRPr="00E5767B">
              <w:rPr>
                <w:sz w:val="16"/>
                <w:szCs w:val="16"/>
                <w:u w:val="single"/>
              </w:rPr>
              <w:t xml:space="preserve"> :</w:t>
            </w:r>
          </w:p>
          <w:p w14:paraId="6BC3F014" w14:textId="3688AD65" w:rsidR="00E5767B" w:rsidRPr="00BB6ACD" w:rsidRDefault="00E5767B" w:rsidP="00E5767B">
            <w:pPr>
              <w:spacing w:after="0"/>
              <w:rPr>
                <w:rStyle w:val="eop"/>
                <w:rFonts w:cs="Arial"/>
                <w:sz w:val="16"/>
                <w:szCs w:val="16"/>
              </w:rPr>
            </w:pPr>
            <w:r w:rsidRPr="00BB6ACD">
              <w:rPr>
                <w:rStyle w:val="eop"/>
                <w:rFonts w:cs="Arial"/>
                <w:sz w:val="16"/>
                <w:szCs w:val="16"/>
              </w:rPr>
              <w:t>//IMKAD_AangebodenStuk/stukdeelVVE/</w:t>
            </w:r>
            <w:r w:rsidR="00BB2012">
              <w:rPr>
                <w:rStyle w:val="eop"/>
                <w:rFonts w:cs="Arial"/>
                <w:sz w:val="16"/>
                <w:szCs w:val="16"/>
              </w:rPr>
              <w:t>conclusie</w:t>
            </w:r>
            <w:r w:rsidRPr="00BB6ACD">
              <w:rPr>
                <w:rStyle w:val="eop"/>
                <w:rFonts w:cs="Arial"/>
                <w:sz w:val="16"/>
                <w:szCs w:val="16"/>
              </w:rPr>
              <w:t>/tekstkeuze</w:t>
            </w:r>
          </w:p>
          <w:p w14:paraId="56DE1577" w14:textId="77777777" w:rsidR="00E5767B" w:rsidRDefault="00E5767B" w:rsidP="00E5767B">
            <w:pPr>
              <w:spacing w:after="0"/>
              <w:rPr>
                <w:rStyle w:val="eop"/>
                <w:sz w:val="16"/>
                <w:szCs w:val="16"/>
              </w:rPr>
            </w:pPr>
            <w:r w:rsidRPr="00BB6ACD">
              <w:rPr>
                <w:rStyle w:val="eop"/>
                <w:sz w:val="16"/>
                <w:szCs w:val="16"/>
              </w:rPr>
              <w:t>.//tagNaam (k_</w:t>
            </w:r>
            <w:r>
              <w:rPr>
                <w:rStyle w:val="eop"/>
                <w:sz w:val="16"/>
                <w:szCs w:val="16"/>
              </w:rPr>
              <w:t>Voornoemd</w:t>
            </w:r>
            <w:r w:rsidRPr="00BB6ACD">
              <w:rPr>
                <w:rStyle w:val="eop"/>
                <w:sz w:val="16"/>
                <w:szCs w:val="16"/>
              </w:rPr>
              <w:t>)</w:t>
            </w:r>
          </w:p>
          <w:p w14:paraId="20EA6D25" w14:textId="44761970" w:rsidR="00E5767B" w:rsidRDefault="00E5767B" w:rsidP="00E5767B">
            <w:pPr>
              <w:spacing w:after="0"/>
              <w:rPr>
                <w:rStyle w:val="eop"/>
                <w:sz w:val="16"/>
                <w:szCs w:val="16"/>
              </w:rPr>
            </w:pPr>
            <w:r>
              <w:rPr>
                <w:rStyle w:val="eop"/>
                <w:sz w:val="16"/>
                <w:szCs w:val="16"/>
              </w:rPr>
              <w:t xml:space="preserve">.//tekst </w:t>
            </w:r>
            <w:r w:rsidRPr="003C500B">
              <w:rPr>
                <w:rStyle w:val="eop"/>
                <w:sz w:val="16"/>
                <w:szCs w:val="16"/>
              </w:rPr>
              <w:t>(‘true’ = tekst wordt wel getoond; ‘false’ = tekst wordt niet getoond)</w:t>
            </w:r>
          </w:p>
          <w:p w14:paraId="765E9A66" w14:textId="77777777" w:rsidR="00BB2012" w:rsidRDefault="00BB2012" w:rsidP="00E5767B">
            <w:pPr>
              <w:spacing w:after="0"/>
              <w:rPr>
                <w:rStyle w:val="eop"/>
                <w:sz w:val="16"/>
                <w:szCs w:val="16"/>
              </w:rPr>
            </w:pPr>
          </w:p>
          <w:p w14:paraId="7AB3C322" w14:textId="42047748" w:rsidR="00BB2012" w:rsidRPr="00BB6ACD" w:rsidRDefault="00BB2012" w:rsidP="00BB2012">
            <w:pPr>
              <w:autoSpaceDE w:val="0"/>
              <w:autoSpaceDN w:val="0"/>
              <w:adjustRightInd w:val="0"/>
              <w:spacing w:after="0"/>
              <w:rPr>
                <w:sz w:val="16"/>
                <w:szCs w:val="16"/>
                <w:u w:val="single"/>
              </w:rPr>
            </w:pPr>
            <w:r w:rsidRPr="00BB6ACD">
              <w:rPr>
                <w:sz w:val="16"/>
                <w:szCs w:val="16"/>
                <w:u w:val="single"/>
              </w:rPr>
              <w:t xml:space="preserve">Mapping </w:t>
            </w:r>
            <w:r w:rsidRPr="00E5767B">
              <w:rPr>
                <w:sz w:val="16"/>
                <w:szCs w:val="16"/>
                <w:u w:val="single"/>
              </w:rPr>
              <w:t>keuzetekst</w:t>
            </w:r>
            <w:r w:rsidRPr="00E5767B">
              <w:rPr>
                <w:rFonts w:cs="Arial"/>
                <w:color w:val="3165FF"/>
                <w:sz w:val="20"/>
                <w:u w:val="single"/>
              </w:rPr>
              <w:t xml:space="preserve"> </w:t>
            </w:r>
            <w:r w:rsidRPr="00CF2662">
              <w:rPr>
                <w:rFonts w:cs="Arial"/>
                <w:color w:val="008200"/>
                <w:sz w:val="16"/>
                <w:szCs w:val="16"/>
                <w:u w:val="single"/>
              </w:rPr>
              <w:t>ieder ander</w:t>
            </w:r>
            <w:r w:rsidRPr="00BB2012">
              <w:rPr>
                <w:sz w:val="16"/>
                <w:szCs w:val="16"/>
                <w:u w:val="single"/>
              </w:rPr>
              <w:t>:</w:t>
            </w:r>
          </w:p>
          <w:p w14:paraId="5D51F5FF" w14:textId="4F428310" w:rsidR="00BB2012" w:rsidRPr="00BB6ACD" w:rsidRDefault="00BB2012" w:rsidP="00BB2012">
            <w:pPr>
              <w:spacing w:after="0"/>
              <w:rPr>
                <w:rStyle w:val="eop"/>
                <w:rFonts w:cs="Arial"/>
                <w:sz w:val="16"/>
                <w:szCs w:val="16"/>
              </w:rPr>
            </w:pPr>
            <w:r w:rsidRPr="00BB6ACD">
              <w:rPr>
                <w:rStyle w:val="eop"/>
                <w:rFonts w:cs="Arial"/>
                <w:sz w:val="16"/>
                <w:szCs w:val="16"/>
              </w:rPr>
              <w:t>//IMKAD_AangebodenStuk/stukdeelVVE/</w:t>
            </w:r>
            <w:r>
              <w:rPr>
                <w:rStyle w:val="eop"/>
                <w:rFonts w:cs="Arial"/>
                <w:sz w:val="16"/>
                <w:szCs w:val="16"/>
              </w:rPr>
              <w:t>conclusie</w:t>
            </w:r>
            <w:r w:rsidRPr="00BB6ACD">
              <w:rPr>
                <w:rStyle w:val="eop"/>
                <w:rFonts w:cs="Arial"/>
                <w:sz w:val="16"/>
                <w:szCs w:val="16"/>
              </w:rPr>
              <w:t>/tekstkeuze</w:t>
            </w:r>
          </w:p>
          <w:p w14:paraId="2C572136" w14:textId="331815A2" w:rsidR="00BB2012" w:rsidRDefault="00BB2012" w:rsidP="00BB2012">
            <w:pPr>
              <w:spacing w:after="0"/>
              <w:rPr>
                <w:rStyle w:val="eop"/>
                <w:sz w:val="16"/>
                <w:szCs w:val="16"/>
              </w:rPr>
            </w:pPr>
            <w:r w:rsidRPr="00BB6ACD">
              <w:rPr>
                <w:rStyle w:val="eop"/>
                <w:sz w:val="16"/>
                <w:szCs w:val="16"/>
              </w:rPr>
              <w:t>.//tagNaam (k_</w:t>
            </w:r>
            <w:r>
              <w:rPr>
                <w:rStyle w:val="eop"/>
                <w:sz w:val="16"/>
                <w:szCs w:val="16"/>
              </w:rPr>
              <w:t>Gezamenl</w:t>
            </w:r>
            <w:r w:rsidR="006B3E6E">
              <w:rPr>
                <w:rStyle w:val="eop"/>
                <w:sz w:val="16"/>
                <w:szCs w:val="16"/>
              </w:rPr>
              <w:t>i</w:t>
            </w:r>
            <w:r>
              <w:rPr>
                <w:rStyle w:val="eop"/>
                <w:sz w:val="16"/>
                <w:szCs w:val="16"/>
              </w:rPr>
              <w:t>jk)</w:t>
            </w:r>
          </w:p>
          <w:p w14:paraId="25A1EBD6" w14:textId="1D7021E5" w:rsidR="00BB2012" w:rsidRDefault="00BB2012" w:rsidP="00BB2012">
            <w:pPr>
              <w:spacing w:after="0"/>
              <w:rPr>
                <w:rStyle w:val="eop"/>
                <w:sz w:val="16"/>
                <w:szCs w:val="16"/>
              </w:rPr>
            </w:pPr>
            <w:r>
              <w:rPr>
                <w:rStyle w:val="eop"/>
                <w:sz w:val="16"/>
                <w:szCs w:val="16"/>
              </w:rPr>
              <w:t xml:space="preserve">.//tekst </w:t>
            </w:r>
            <w:r w:rsidRPr="003C500B">
              <w:rPr>
                <w:rStyle w:val="eop"/>
                <w:sz w:val="16"/>
                <w:szCs w:val="16"/>
              </w:rPr>
              <w:t>(‘</w:t>
            </w:r>
            <w:r w:rsidR="0023114F">
              <w:rPr>
                <w:rStyle w:val="eop"/>
                <w:sz w:val="16"/>
                <w:szCs w:val="16"/>
              </w:rPr>
              <w:t>ieder ander’, ‘ieder zelfstandig’, ‘gezamenlijk</w:t>
            </w:r>
            <w:r w:rsidRPr="003C500B">
              <w:rPr>
                <w:rStyle w:val="eop"/>
                <w:sz w:val="16"/>
                <w:szCs w:val="16"/>
              </w:rPr>
              <w:t>)</w:t>
            </w:r>
          </w:p>
          <w:p w14:paraId="3561BC94" w14:textId="77777777" w:rsidR="00E5767B" w:rsidRDefault="00E5767B" w:rsidP="002E3EC8">
            <w:pPr>
              <w:spacing w:after="0"/>
              <w:rPr>
                <w:rStyle w:val="eop"/>
                <w:sz w:val="16"/>
                <w:szCs w:val="16"/>
              </w:rPr>
            </w:pPr>
          </w:p>
          <w:p w14:paraId="5140A548" w14:textId="11D790C3" w:rsidR="00753856" w:rsidRPr="0041329A" w:rsidRDefault="00753856" w:rsidP="00753856">
            <w:pPr>
              <w:spacing w:after="0"/>
              <w:rPr>
                <w:sz w:val="16"/>
                <w:szCs w:val="16"/>
                <w:u w:val="single"/>
              </w:rPr>
            </w:pPr>
            <w:r w:rsidRPr="0041329A">
              <w:rPr>
                <w:sz w:val="16"/>
                <w:szCs w:val="16"/>
                <w:u w:val="single"/>
              </w:rPr>
              <w:t xml:space="preserve">Mapping </w:t>
            </w:r>
            <w:r w:rsidRPr="006E76B3">
              <w:rPr>
                <w:sz w:val="16"/>
                <w:szCs w:val="16"/>
                <w:u w:val="single"/>
              </w:rPr>
              <w:t>koppelen gegevens van de erfgenaam</w:t>
            </w:r>
            <w:r w:rsidR="006E76B3" w:rsidRPr="006E76B3">
              <w:rPr>
                <w:sz w:val="16"/>
                <w:szCs w:val="16"/>
                <w:u w:val="single"/>
              </w:rPr>
              <w:t xml:space="preserve"> 1</w:t>
            </w:r>
            <w:r w:rsidRPr="006E76B3">
              <w:rPr>
                <w:sz w:val="16"/>
                <w:szCs w:val="16"/>
                <w:u w:val="single"/>
              </w:rPr>
              <w:t>:</w:t>
            </w:r>
          </w:p>
          <w:p w14:paraId="3811A841" w14:textId="57EF1013" w:rsidR="00753856" w:rsidRDefault="00753856" w:rsidP="00753856">
            <w:pPr>
              <w:spacing w:after="0"/>
            </w:pPr>
            <w:r w:rsidRPr="0041329A">
              <w:rPr>
                <w:rStyle w:val="eop"/>
                <w:rFonts w:cs="Arial"/>
                <w:sz w:val="16"/>
                <w:szCs w:val="16"/>
              </w:rPr>
              <w:t>//IMKAD_AangebodenStuk/stukdeelVVE/</w:t>
            </w:r>
            <w:r>
              <w:rPr>
                <w:rStyle w:val="eop"/>
                <w:rFonts w:cs="Arial"/>
                <w:sz w:val="16"/>
                <w:szCs w:val="16"/>
              </w:rPr>
              <w:t>conclusie/persoon</w:t>
            </w:r>
            <w:r w:rsidRPr="0041329A">
              <w:rPr>
                <w:rStyle w:val="eop"/>
                <w:sz w:val="16"/>
                <w:szCs w:val="16"/>
              </w:rPr>
              <w:t>Ref</w:t>
            </w:r>
            <w:r w:rsidRPr="0041329A">
              <w:rPr>
                <w:sz w:val="16"/>
                <w:szCs w:val="16"/>
              </w:rPr>
              <w:t xml:space="preserve"> [xlink:href=</w:t>
            </w:r>
            <w:r w:rsidR="00047674">
              <w:rPr>
                <w:sz w:val="16"/>
                <w:szCs w:val="16"/>
              </w:rPr>
              <w:t>’’</w:t>
            </w:r>
            <w:r w:rsidRPr="0041329A">
              <w:rPr>
                <w:sz w:val="16"/>
                <w:szCs w:val="16"/>
              </w:rPr>
              <w:t xml:space="preserve"> id van </w:t>
            </w:r>
            <w:r w:rsidRPr="00696D0D">
              <w:rPr>
                <w:sz w:val="16"/>
                <w:szCs w:val="16"/>
              </w:rPr>
              <w:t>de er</w:t>
            </w:r>
            <w:r w:rsidRPr="00CF2662">
              <w:rPr>
                <w:sz w:val="16"/>
                <w:szCs w:val="16"/>
              </w:rPr>
              <w:t>fgenaam]</w:t>
            </w:r>
          </w:p>
          <w:p w14:paraId="53959C38" w14:textId="73342A80" w:rsidR="006E76B3" w:rsidRDefault="006E76B3" w:rsidP="00753856">
            <w:pPr>
              <w:spacing w:after="0"/>
              <w:rPr>
                <w:szCs w:val="16"/>
              </w:rPr>
            </w:pPr>
          </w:p>
          <w:p w14:paraId="531E307E" w14:textId="7FFA2847" w:rsidR="006E76B3" w:rsidRPr="0041329A" w:rsidRDefault="006E76B3" w:rsidP="006E76B3">
            <w:pPr>
              <w:spacing w:after="0"/>
              <w:rPr>
                <w:sz w:val="16"/>
                <w:szCs w:val="16"/>
                <w:u w:val="single"/>
              </w:rPr>
            </w:pPr>
            <w:r w:rsidRPr="0041329A">
              <w:rPr>
                <w:sz w:val="16"/>
                <w:szCs w:val="16"/>
                <w:u w:val="single"/>
              </w:rPr>
              <w:t xml:space="preserve">Mapping </w:t>
            </w:r>
            <w:r w:rsidRPr="006E76B3">
              <w:rPr>
                <w:sz w:val="16"/>
                <w:szCs w:val="16"/>
                <w:u w:val="single"/>
              </w:rPr>
              <w:t xml:space="preserve">koppelen gegevens van de erfgenaam </w:t>
            </w:r>
            <w:r>
              <w:rPr>
                <w:sz w:val="16"/>
                <w:szCs w:val="16"/>
                <w:u w:val="single"/>
              </w:rPr>
              <w:t>2</w:t>
            </w:r>
            <w:r w:rsidRPr="006E76B3">
              <w:rPr>
                <w:sz w:val="16"/>
                <w:szCs w:val="16"/>
                <w:u w:val="single"/>
              </w:rPr>
              <w:t>:</w:t>
            </w:r>
          </w:p>
          <w:p w14:paraId="48373E92" w14:textId="24C7A4B8" w:rsidR="006E76B3" w:rsidRDefault="006E76B3" w:rsidP="006E76B3">
            <w:pPr>
              <w:spacing w:after="0"/>
              <w:rPr>
                <w:sz w:val="16"/>
                <w:szCs w:val="16"/>
              </w:rPr>
            </w:pPr>
            <w:r w:rsidRPr="0041329A">
              <w:rPr>
                <w:rStyle w:val="eop"/>
                <w:rFonts w:cs="Arial"/>
                <w:sz w:val="16"/>
                <w:szCs w:val="16"/>
              </w:rPr>
              <w:t>//IMKAD_AangebodenStuk/stukdeelVVE/</w:t>
            </w:r>
            <w:r>
              <w:rPr>
                <w:rStyle w:val="eop"/>
                <w:rFonts w:cs="Arial"/>
                <w:sz w:val="16"/>
                <w:szCs w:val="16"/>
              </w:rPr>
              <w:t>conclusie/persoon</w:t>
            </w:r>
            <w:r w:rsidRPr="0041329A">
              <w:rPr>
                <w:rStyle w:val="eop"/>
                <w:sz w:val="16"/>
                <w:szCs w:val="16"/>
              </w:rPr>
              <w:t>Ref</w:t>
            </w:r>
            <w:r w:rsidRPr="0041329A">
              <w:rPr>
                <w:sz w:val="16"/>
                <w:szCs w:val="16"/>
              </w:rPr>
              <w:t xml:space="preserve"> [xlink:href=</w:t>
            </w:r>
            <w:r w:rsidR="00047674">
              <w:rPr>
                <w:sz w:val="16"/>
                <w:szCs w:val="16"/>
              </w:rPr>
              <w:t>’’</w:t>
            </w:r>
            <w:r w:rsidRPr="0041329A">
              <w:rPr>
                <w:sz w:val="16"/>
                <w:szCs w:val="16"/>
              </w:rPr>
              <w:t xml:space="preserve"> id van </w:t>
            </w:r>
            <w:r w:rsidRPr="00212AA3">
              <w:rPr>
                <w:sz w:val="16"/>
                <w:szCs w:val="16"/>
              </w:rPr>
              <w:t xml:space="preserve">de </w:t>
            </w:r>
            <w:r w:rsidRPr="00696D0D">
              <w:rPr>
                <w:sz w:val="16"/>
                <w:szCs w:val="16"/>
              </w:rPr>
              <w:t>er</w:t>
            </w:r>
            <w:r w:rsidRPr="00CF2662">
              <w:rPr>
                <w:sz w:val="16"/>
                <w:szCs w:val="16"/>
              </w:rPr>
              <w:t>fgenaam]</w:t>
            </w:r>
          </w:p>
          <w:p w14:paraId="18708B13" w14:textId="77777777" w:rsidR="00753856" w:rsidRDefault="00753856" w:rsidP="00753856">
            <w:pPr>
              <w:spacing w:after="0"/>
              <w:rPr>
                <w:rStyle w:val="eop"/>
                <w:rFonts w:cs="Arial"/>
                <w:sz w:val="16"/>
                <w:szCs w:val="16"/>
                <w:u w:val="single"/>
              </w:rPr>
            </w:pPr>
          </w:p>
          <w:p w14:paraId="309419FE" w14:textId="77777777" w:rsidR="00753856" w:rsidRPr="0041329A" w:rsidRDefault="00753856" w:rsidP="00753856">
            <w:pPr>
              <w:spacing w:after="0"/>
              <w:rPr>
                <w:rStyle w:val="eop"/>
                <w:rFonts w:cs="Arial"/>
                <w:sz w:val="16"/>
                <w:szCs w:val="16"/>
                <w:u w:val="single"/>
              </w:rPr>
            </w:pPr>
            <w:r w:rsidRPr="00741785">
              <w:rPr>
                <w:rStyle w:val="eop"/>
                <w:rFonts w:cs="Arial"/>
                <w:sz w:val="16"/>
                <w:szCs w:val="16"/>
                <w:u w:val="single"/>
              </w:rPr>
              <w:t xml:space="preserve">Mapping </w:t>
            </w:r>
            <w:r>
              <w:rPr>
                <w:rStyle w:val="eop"/>
                <w:rFonts w:cs="Arial"/>
                <w:sz w:val="16"/>
                <w:szCs w:val="16"/>
                <w:u w:val="single"/>
              </w:rPr>
              <w:t>personen</w:t>
            </w:r>
            <w:r w:rsidRPr="0041329A">
              <w:rPr>
                <w:rStyle w:val="eop"/>
                <w:rFonts w:cs="Arial"/>
                <w:sz w:val="16"/>
                <w:szCs w:val="16"/>
                <w:u w:val="single"/>
              </w:rPr>
              <w:t>:</w:t>
            </w:r>
          </w:p>
          <w:p w14:paraId="3CB5E0B1" w14:textId="77777777" w:rsidR="00753856" w:rsidRPr="0041329A" w:rsidRDefault="00753856" w:rsidP="00753856">
            <w:pPr>
              <w:autoSpaceDE w:val="0"/>
              <w:autoSpaceDN w:val="0"/>
              <w:adjustRightInd w:val="0"/>
              <w:spacing w:after="0"/>
              <w:rPr>
                <w:sz w:val="16"/>
                <w:szCs w:val="16"/>
                <w:u w:val="single"/>
              </w:rPr>
            </w:pPr>
            <w:r w:rsidRPr="0041329A">
              <w:rPr>
                <w:sz w:val="16"/>
                <w:szCs w:val="16"/>
              </w:rPr>
              <w:t>//IMKAD_AangebodenStuk/stukdeelVVE/opsommingPersonen/IMKAD_Persoon</w:t>
            </w:r>
          </w:p>
          <w:p w14:paraId="2879C1B7" w14:textId="77777777" w:rsidR="00753856" w:rsidRDefault="00753856" w:rsidP="00753856">
            <w:pPr>
              <w:autoSpaceDE w:val="0"/>
              <w:autoSpaceDN w:val="0"/>
              <w:adjustRightInd w:val="0"/>
              <w:spacing w:after="0"/>
              <w:rPr>
                <w:sz w:val="16"/>
                <w:szCs w:val="16"/>
              </w:rPr>
            </w:pPr>
            <w:r w:rsidRPr="0041329A">
              <w:rPr>
                <w:sz w:val="16"/>
                <w:szCs w:val="16"/>
              </w:rPr>
              <w:t>- Voor mapping zie betreffende tekstblok</w:t>
            </w:r>
          </w:p>
          <w:p w14:paraId="7FE2D49B" w14:textId="77777777" w:rsidR="00E517A3" w:rsidRDefault="00E517A3" w:rsidP="00CF2662">
            <w:pPr>
              <w:spacing w:after="0"/>
            </w:pPr>
          </w:p>
        </w:tc>
      </w:tr>
    </w:tbl>
    <w:p w14:paraId="62F750BA" w14:textId="6FD3930A" w:rsidR="00AE4E27" w:rsidRDefault="00AE4E27"/>
    <w:p w14:paraId="553426EE" w14:textId="37560DF0" w:rsidR="00C24DBB" w:rsidRPr="0005291C" w:rsidRDefault="00A91036" w:rsidP="004A2C73">
      <w:pPr>
        <w:pStyle w:val="Kop2"/>
      </w:pPr>
      <w:bookmarkStart w:id="2235" w:name="_Toc158625107"/>
      <w:r>
        <w:t>Inschrijving Boedelregister</w:t>
      </w:r>
      <w:bookmarkEnd w:id="2235"/>
    </w:p>
    <w:p w14:paraId="4BDD879B" w14:textId="77777777" w:rsidR="00C10A1C" w:rsidRDefault="00C10A1C"/>
    <w:tbl>
      <w:tblPr>
        <w:tblW w:w="502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5838"/>
      </w:tblGrid>
      <w:tr w:rsidR="00C10A1C" w:rsidRPr="00C10A1C" w14:paraId="7E77E9E5" w14:textId="77777777" w:rsidTr="00635FA0">
        <w:tc>
          <w:tcPr>
            <w:tcW w:w="2685" w:type="pct"/>
            <w:shd w:val="clear" w:color="auto" w:fill="DEEAF6" w:themeFill="accent1" w:themeFillTint="33"/>
          </w:tcPr>
          <w:p w14:paraId="6BC05AD9" w14:textId="09B52C20" w:rsidR="00C10A1C" w:rsidRPr="00C10A1C" w:rsidRDefault="00C10A1C" w:rsidP="00C10A1C">
            <w:pPr>
              <w:pStyle w:val="paragraph"/>
              <w:spacing w:before="0" w:beforeAutospacing="0" w:after="0" w:afterAutospacing="0"/>
              <w:textAlignment w:val="baseline"/>
              <w:rPr>
                <w:rStyle w:val="normaltextrun"/>
                <w:rFonts w:ascii="Arial" w:hAnsi="Arial" w:cs="Arial"/>
                <w:b/>
                <w:bCs/>
                <w:sz w:val="18"/>
                <w:szCs w:val="18"/>
              </w:rPr>
            </w:pPr>
            <w:r w:rsidRPr="00C10A1C">
              <w:rPr>
                <w:rStyle w:val="normaltextrun"/>
                <w:rFonts w:ascii="Arial" w:hAnsi="Arial" w:cs="Arial"/>
                <w:b/>
                <w:bCs/>
                <w:sz w:val="18"/>
                <w:szCs w:val="18"/>
              </w:rPr>
              <w:t>Modeldocument tekst</w:t>
            </w:r>
          </w:p>
        </w:tc>
        <w:tc>
          <w:tcPr>
            <w:tcW w:w="2315" w:type="pct"/>
            <w:shd w:val="clear" w:color="auto" w:fill="DEEAF6" w:themeFill="accent1" w:themeFillTint="33"/>
          </w:tcPr>
          <w:p w14:paraId="4D6A34C9" w14:textId="7FC83C61" w:rsidR="00C10A1C" w:rsidRPr="00C10A1C" w:rsidRDefault="00C10A1C" w:rsidP="00635FA0">
            <w:pPr>
              <w:keepNext/>
              <w:spacing w:after="0"/>
              <w:rPr>
                <w:b/>
                <w:bCs/>
                <w:szCs w:val="18"/>
              </w:rPr>
            </w:pPr>
            <w:r w:rsidRPr="00C10A1C">
              <w:rPr>
                <w:b/>
                <w:bCs/>
                <w:szCs w:val="18"/>
              </w:rPr>
              <w:t>Toelichting en mapping</w:t>
            </w:r>
          </w:p>
        </w:tc>
      </w:tr>
      <w:tr w:rsidR="00A91036" w:rsidRPr="00A91036" w14:paraId="316F151B" w14:textId="77777777" w:rsidTr="00C10A1C">
        <w:trPr>
          <w:trHeight w:val="125"/>
        </w:trPr>
        <w:tc>
          <w:tcPr>
            <w:tcW w:w="2685" w:type="pct"/>
            <w:shd w:val="clear" w:color="auto" w:fill="auto"/>
          </w:tcPr>
          <w:p w14:paraId="7CFC0DDF" w14:textId="1179E178" w:rsidR="00E45ED2" w:rsidRPr="00E45ED2" w:rsidRDefault="00E45ED2" w:rsidP="00E45ED2">
            <w:pPr>
              <w:pStyle w:val="Geenafstand"/>
              <w:rPr>
                <w:rFonts w:ascii="Arial" w:hAnsi="Arial" w:cs="Arial"/>
                <w:bCs/>
                <w:sz w:val="20"/>
                <w:u w:val="single"/>
              </w:rPr>
            </w:pPr>
            <w:r>
              <w:rPr>
                <w:rFonts w:ascii="Arial" w:eastAsia="Times New Roman" w:hAnsi="Arial" w:cs="Arial"/>
                <w:color w:val="840084"/>
                <w:sz w:val="20"/>
                <w:szCs w:val="20"/>
                <w:u w:val="single"/>
                <w:lang w:eastAsia="nl-NL"/>
              </w:rPr>
              <w:lastRenderedPageBreak/>
              <w:t>INSCHRIJVING BOEDELREGISTER</w:t>
            </w:r>
          </w:p>
          <w:p w14:paraId="70910BE6" w14:textId="3264043B" w:rsidR="000F58B8" w:rsidRPr="003F3702" w:rsidRDefault="00A91036" w:rsidP="00A91036">
            <w:pPr>
              <w:pStyle w:val="paragraph"/>
              <w:spacing w:before="0" w:beforeAutospacing="0" w:after="0" w:afterAutospacing="0"/>
              <w:textAlignment w:val="baseline"/>
              <w:rPr>
                <w:rFonts w:ascii="Arial" w:hAnsi="Arial" w:cs="Arial"/>
                <w:sz w:val="20"/>
                <w:szCs w:val="20"/>
              </w:rPr>
            </w:pPr>
            <w:r w:rsidRPr="003F3702">
              <w:rPr>
                <w:rFonts w:ascii="Arial" w:hAnsi="Arial" w:cs="Arial"/>
                <w:bCs/>
                <w:color w:val="FFFFFF" w:themeColor="background1"/>
                <w:sz w:val="20"/>
                <w:highlight w:val="darkYellow"/>
              </w:rPr>
              <w:t>KEUZEBLOK INSCHRIJVING BOEDELREGISTER</w:t>
            </w:r>
          </w:p>
        </w:tc>
        <w:tc>
          <w:tcPr>
            <w:tcW w:w="2315" w:type="pct"/>
            <w:shd w:val="clear" w:color="auto" w:fill="auto"/>
          </w:tcPr>
          <w:p w14:paraId="07826BD2" w14:textId="5E6C41FD" w:rsidR="00C10A1C" w:rsidRPr="00A91036" w:rsidRDefault="002744A6" w:rsidP="003F3702">
            <w:pPr>
              <w:keepNext/>
              <w:rPr>
                <w:sz w:val="16"/>
                <w:szCs w:val="16"/>
              </w:rPr>
            </w:pPr>
            <w:r>
              <w:rPr>
                <w:szCs w:val="18"/>
              </w:rPr>
              <w:t>Optionele keuze tussen 3 varianten</w:t>
            </w:r>
          </w:p>
        </w:tc>
      </w:tr>
    </w:tbl>
    <w:p w14:paraId="43CA0D12" w14:textId="556C835A" w:rsidR="00127039" w:rsidRPr="008B35C2" w:rsidRDefault="00127039" w:rsidP="008B35C2">
      <w:pPr>
        <w:rPr>
          <w:b/>
          <w:lang w:val="nl"/>
        </w:rPr>
      </w:pPr>
      <w:bookmarkStart w:id="2236" w:name="_Toc464135508"/>
      <w:bookmarkStart w:id="2237" w:name="_Toc506361272"/>
    </w:p>
    <w:p w14:paraId="1FFC092A" w14:textId="00DADA00" w:rsidR="00127039" w:rsidRDefault="00A91036" w:rsidP="004A2C73">
      <w:pPr>
        <w:pStyle w:val="Kop3"/>
      </w:pPr>
      <w:bookmarkStart w:id="2238" w:name="_Toc158625108"/>
      <w:r>
        <w:t>Keuzeblok Inschrijving boedelregister</w:t>
      </w:r>
      <w:bookmarkEnd w:id="2238"/>
    </w:p>
    <w:p w14:paraId="3D2CFE55" w14:textId="77777777" w:rsidR="00127039" w:rsidRPr="00127039" w:rsidRDefault="00127039" w:rsidP="00127039">
      <w:pPr>
        <w:rPr>
          <w:lang w:val="nl"/>
        </w:rPr>
      </w:pPr>
    </w:p>
    <w:tbl>
      <w:tblPr>
        <w:tblStyle w:val="Tabelraster"/>
        <w:tblW w:w="0" w:type="auto"/>
        <w:tblLayout w:type="fixed"/>
        <w:tblLook w:val="04A0" w:firstRow="1" w:lastRow="0" w:firstColumn="1" w:lastColumn="0" w:noHBand="0" w:noVBand="1"/>
      </w:tblPr>
      <w:tblGrid>
        <w:gridCol w:w="6799"/>
        <w:gridCol w:w="5925"/>
      </w:tblGrid>
      <w:tr w:rsidR="00127039" w:rsidRPr="00127039" w14:paraId="260DCBA4" w14:textId="77777777" w:rsidTr="001819AB">
        <w:tc>
          <w:tcPr>
            <w:tcW w:w="6799" w:type="dxa"/>
            <w:shd w:val="clear" w:color="auto" w:fill="DEEAF6" w:themeFill="accent1" w:themeFillTint="33"/>
          </w:tcPr>
          <w:p w14:paraId="180C08F9" w14:textId="54C21412" w:rsidR="00127039" w:rsidRPr="00127039" w:rsidRDefault="00127039" w:rsidP="001E7272">
            <w:pPr>
              <w:spacing w:after="0"/>
              <w:rPr>
                <w:b/>
                <w:bCs/>
                <w:lang w:val="nl"/>
              </w:rPr>
            </w:pPr>
            <w:r w:rsidRPr="00127039">
              <w:rPr>
                <w:b/>
                <w:bCs/>
                <w:lang w:val="nl"/>
              </w:rPr>
              <w:t>Modeldocument tekst</w:t>
            </w:r>
          </w:p>
        </w:tc>
        <w:tc>
          <w:tcPr>
            <w:tcW w:w="5925" w:type="dxa"/>
            <w:shd w:val="clear" w:color="auto" w:fill="DEEAF6" w:themeFill="accent1" w:themeFillTint="33"/>
          </w:tcPr>
          <w:p w14:paraId="20C0F899" w14:textId="43924E36" w:rsidR="00127039" w:rsidRPr="00127039" w:rsidRDefault="00127039" w:rsidP="001E7272">
            <w:pPr>
              <w:spacing w:after="0"/>
              <w:rPr>
                <w:b/>
                <w:bCs/>
                <w:lang w:val="nl"/>
              </w:rPr>
            </w:pPr>
            <w:r w:rsidRPr="00127039">
              <w:rPr>
                <w:b/>
                <w:bCs/>
                <w:lang w:val="nl"/>
              </w:rPr>
              <w:t>Toelichting en mapping</w:t>
            </w:r>
          </w:p>
        </w:tc>
      </w:tr>
      <w:tr w:rsidR="003F3702" w:rsidRPr="003F3702" w14:paraId="3A504341" w14:textId="77777777" w:rsidTr="001819AB">
        <w:tc>
          <w:tcPr>
            <w:tcW w:w="6799" w:type="dxa"/>
          </w:tcPr>
          <w:p w14:paraId="78857A72" w14:textId="77777777" w:rsidR="00127039" w:rsidRDefault="003F3702" w:rsidP="002805D2">
            <w:pPr>
              <w:spacing w:after="0"/>
              <w:rPr>
                <w:b/>
                <w:bCs/>
                <w:lang w:val="nl"/>
              </w:rPr>
            </w:pPr>
            <w:r w:rsidRPr="003F3702">
              <w:rPr>
                <w:b/>
                <w:bCs/>
                <w:lang w:val="nl"/>
              </w:rPr>
              <w:t>Variant A (geen waarneming):</w:t>
            </w:r>
          </w:p>
          <w:p w14:paraId="35A7813A" w14:textId="77777777" w:rsidR="00A44A4D" w:rsidRPr="009F1E93" w:rsidRDefault="00A44A4D" w:rsidP="002805D2">
            <w:pPr>
              <w:pStyle w:val="Geenafstand"/>
              <w:rPr>
                <w:rFonts w:ascii="Arial" w:hAnsi="Arial" w:cs="Arial"/>
                <w:color w:val="FF0000"/>
                <w:sz w:val="20"/>
              </w:rPr>
            </w:pPr>
            <w:r w:rsidRPr="001D2058">
              <w:rPr>
                <w:rFonts w:ascii="Arial" w:hAnsi="Arial" w:cs="Arial"/>
                <w:color w:val="840084"/>
                <w:sz w:val="20"/>
              </w:rPr>
              <w:t>Als notaris, bedoeld in artikel 4:186 lid 2 van het Burgerlijk Wetboek, is ondergetekende in het boedelregister ingeschreven.</w:t>
            </w:r>
          </w:p>
          <w:p w14:paraId="6A7C4005" w14:textId="77777777" w:rsidR="00531A3C" w:rsidRDefault="00531A3C" w:rsidP="002805D2">
            <w:pPr>
              <w:spacing w:after="0"/>
              <w:rPr>
                <w:b/>
                <w:bCs/>
                <w:lang w:val="nl"/>
              </w:rPr>
            </w:pPr>
            <w:r w:rsidRPr="003F3702">
              <w:rPr>
                <w:b/>
                <w:bCs/>
                <w:lang w:val="nl"/>
              </w:rPr>
              <w:t xml:space="preserve">Variant </w:t>
            </w:r>
            <w:r>
              <w:rPr>
                <w:b/>
                <w:bCs/>
                <w:lang w:val="nl"/>
              </w:rPr>
              <w:t>B</w:t>
            </w:r>
            <w:r w:rsidRPr="003F3702">
              <w:rPr>
                <w:b/>
                <w:bCs/>
                <w:lang w:val="nl"/>
              </w:rPr>
              <w:t xml:space="preserve"> (waarneming):</w:t>
            </w:r>
          </w:p>
          <w:p w14:paraId="54EB24C0" w14:textId="4B9BA0FB" w:rsidR="00A74F9F" w:rsidRDefault="00A44A4D" w:rsidP="007F61F8">
            <w:pPr>
              <w:pStyle w:val="Geenafstand"/>
              <w:rPr>
                <w:rFonts w:ascii="Arial" w:hAnsi="Arial" w:cs="Arial"/>
                <w:snapToGrid w:val="0"/>
                <w:color w:val="FF0000"/>
                <w:sz w:val="20"/>
              </w:rPr>
            </w:pPr>
            <w:r w:rsidRPr="001D2058">
              <w:rPr>
                <w:rFonts w:ascii="Arial" w:hAnsi="Arial" w:cs="Arial"/>
                <w:color w:val="840084"/>
                <w:sz w:val="20"/>
              </w:rPr>
              <w:t>Als notaris, bedoeld in artikel 4:186 lid 2 van het Burgerlijk Wetboek, is in het boedelregister ingeschreven</w:t>
            </w:r>
            <w:r w:rsidRPr="009F1E93">
              <w:rPr>
                <w:rFonts w:ascii="Arial" w:hAnsi="Arial" w:cs="Arial"/>
                <w:color w:val="FF0000"/>
                <w:sz w:val="20"/>
              </w:rPr>
              <w:t xml:space="preserve"> </w:t>
            </w:r>
            <w:r w:rsidRPr="001D2058">
              <w:rPr>
                <w:rFonts w:ascii="Arial" w:hAnsi="Arial" w:cs="Arial"/>
                <w:color w:val="0066FF"/>
                <w:sz w:val="20"/>
              </w:rPr>
              <w:t>mevrouw/de heer</w:t>
            </w:r>
            <w:r w:rsidRPr="002467A5">
              <w:rPr>
                <w:rFonts w:ascii="Arial" w:hAnsi="Arial" w:cs="Arial"/>
                <w:color w:val="840084"/>
                <w:sz w:val="20"/>
              </w:rPr>
              <w:t xml:space="preserve"> </w:t>
            </w:r>
            <w:ins w:id="2239" w:author="Groot, Karina de" w:date="2024-08-08T12:16:00Z" w16du:dateUtc="2024-08-08T10:16:00Z">
              <w:r w:rsidR="00EE7E35" w:rsidRPr="00EE7E35">
                <w:rPr>
                  <w:rFonts w:ascii="Arial" w:hAnsi="Arial" w:cs="Arial"/>
                  <w:color w:val="840084"/>
                  <w:sz w:val="20"/>
                  <w:highlight w:val="yellow"/>
                  <w:rPrChange w:id="2240" w:author="Groot, Karina de" w:date="2024-08-08T12:16:00Z" w16du:dateUtc="2024-08-08T10:16:00Z">
                    <w:rPr>
                      <w:rFonts w:ascii="Arial" w:hAnsi="Arial" w:cs="Arial"/>
                      <w:color w:val="FF0000"/>
                      <w:sz w:val="20"/>
                      <w:szCs w:val="20"/>
                      <w:highlight w:val="yellow"/>
                    </w:rPr>
                  </w:rPrChange>
                </w:rPr>
                <w:t>VVE-</w:t>
              </w:r>
            </w:ins>
            <w:r w:rsidR="00A74F9F" w:rsidRPr="001D2058">
              <w:rPr>
                <w:rFonts w:ascii="Arial" w:hAnsi="Arial" w:cs="Arial"/>
                <w:color w:val="840084"/>
                <w:sz w:val="20"/>
                <w:highlight w:val="yellow"/>
              </w:rPr>
              <w:t xml:space="preserve">Tekstblok </w:t>
            </w:r>
            <w:r w:rsidR="00A74F9F" w:rsidRPr="006A5A3A">
              <w:rPr>
                <w:rFonts w:ascii="Arial" w:hAnsi="Arial" w:cs="Arial"/>
                <w:color w:val="840084"/>
                <w:sz w:val="20"/>
                <w:highlight w:val="yellow"/>
              </w:rPr>
              <w:t xml:space="preserve">Personalia </w:t>
            </w:r>
            <w:r w:rsidR="00A74F9F" w:rsidRPr="001D2058">
              <w:rPr>
                <w:rFonts w:ascii="Arial" w:hAnsi="Arial" w:cs="Arial"/>
                <w:color w:val="840084"/>
                <w:sz w:val="20"/>
                <w:highlight w:val="yellow"/>
              </w:rPr>
              <w:t>van Natuurlijk persoon</w:t>
            </w:r>
            <w:del w:id="2241" w:author="Groot, Karina de" w:date="2024-08-08T12:16:00Z" w16du:dateUtc="2024-08-08T10:16:00Z">
              <w:r w:rsidR="00850118" w:rsidRPr="002369D3" w:rsidDel="00EE7E35">
                <w:rPr>
                  <w:rFonts w:ascii="Arial" w:hAnsi="Arial" w:cs="Arial"/>
                  <w:color w:val="840084"/>
                  <w:sz w:val="20"/>
                  <w:highlight w:val="yellow"/>
                </w:rPr>
                <w:delText>-nieuw</w:delText>
              </w:r>
            </w:del>
            <w:r w:rsidR="00A74F9F" w:rsidRPr="006D21CC">
              <w:rPr>
                <w:rFonts w:ascii="Arial" w:hAnsi="Arial" w:cs="Arial"/>
                <w:color w:val="840084"/>
                <w:sz w:val="20"/>
              </w:rPr>
              <w:t>.</w:t>
            </w:r>
          </w:p>
          <w:p w14:paraId="34A55C1E" w14:textId="77777777" w:rsidR="00531A3C" w:rsidRDefault="00531A3C" w:rsidP="002805D2">
            <w:pPr>
              <w:spacing w:after="0"/>
              <w:rPr>
                <w:b/>
                <w:bCs/>
                <w:lang w:val="nl"/>
              </w:rPr>
            </w:pPr>
            <w:r w:rsidRPr="003F3702">
              <w:rPr>
                <w:b/>
                <w:bCs/>
                <w:lang w:val="nl"/>
              </w:rPr>
              <w:t xml:space="preserve">Variant </w:t>
            </w:r>
            <w:r>
              <w:rPr>
                <w:b/>
                <w:bCs/>
                <w:lang w:val="nl"/>
              </w:rPr>
              <w:t>C</w:t>
            </w:r>
            <w:r w:rsidRPr="003F3702">
              <w:rPr>
                <w:b/>
                <w:bCs/>
                <w:lang w:val="nl"/>
              </w:rPr>
              <w:t xml:space="preserve"> (</w:t>
            </w:r>
            <w:r>
              <w:rPr>
                <w:b/>
                <w:bCs/>
                <w:lang w:val="nl"/>
              </w:rPr>
              <w:t>boedelregister</w:t>
            </w:r>
            <w:r w:rsidRPr="003F3702">
              <w:rPr>
                <w:b/>
                <w:bCs/>
                <w:lang w:val="nl"/>
              </w:rPr>
              <w:t>):</w:t>
            </w:r>
          </w:p>
          <w:p w14:paraId="7A4A260C" w14:textId="45E888F8" w:rsidR="00531A3C" w:rsidRPr="003F3702" w:rsidRDefault="00A44A4D" w:rsidP="002805D2">
            <w:pPr>
              <w:pStyle w:val="Geenafstand"/>
              <w:rPr>
                <w:rFonts w:ascii="Arial" w:hAnsi="Arial" w:cs="Arial"/>
                <w:color w:val="FF0000"/>
                <w:sz w:val="20"/>
                <w:szCs w:val="16"/>
              </w:rPr>
            </w:pPr>
            <w:r w:rsidRPr="001D2058">
              <w:rPr>
                <w:rFonts w:ascii="Arial" w:hAnsi="Arial" w:cs="Arial"/>
                <w:color w:val="840084"/>
                <w:sz w:val="20"/>
              </w:rPr>
              <w:t>Ondergetekende is als betrokken notaris ingeschreven in het boedelregister.</w:t>
            </w:r>
          </w:p>
        </w:tc>
        <w:tc>
          <w:tcPr>
            <w:tcW w:w="5925" w:type="dxa"/>
          </w:tcPr>
          <w:p w14:paraId="3960B612" w14:textId="77777777" w:rsidR="00C7464F" w:rsidRPr="000A26BF" w:rsidRDefault="00C7464F" w:rsidP="00C7464F">
            <w:pPr>
              <w:autoSpaceDE w:val="0"/>
              <w:autoSpaceDN w:val="0"/>
              <w:adjustRightInd w:val="0"/>
              <w:spacing w:after="0"/>
              <w:rPr>
                <w:sz w:val="16"/>
                <w:szCs w:val="16"/>
                <w:u w:val="single"/>
              </w:rPr>
            </w:pPr>
            <w:r w:rsidRPr="000A26BF">
              <w:rPr>
                <w:sz w:val="16"/>
                <w:szCs w:val="16"/>
                <w:u w:val="single"/>
              </w:rPr>
              <w:t xml:space="preserve">Mapping </w:t>
            </w:r>
            <w:r>
              <w:rPr>
                <w:sz w:val="16"/>
                <w:szCs w:val="16"/>
                <w:u w:val="single"/>
              </w:rPr>
              <w:t>variant</w:t>
            </w:r>
            <w:r w:rsidRPr="000A26BF">
              <w:rPr>
                <w:sz w:val="16"/>
                <w:szCs w:val="16"/>
                <w:u w:val="single"/>
              </w:rPr>
              <w:t>:</w:t>
            </w:r>
          </w:p>
          <w:p w14:paraId="4E35B518" w14:textId="3C04448E" w:rsidR="00C7464F" w:rsidRPr="00C122D8" w:rsidRDefault="00C7464F" w:rsidP="00C7464F">
            <w:pPr>
              <w:spacing w:after="0"/>
              <w:rPr>
                <w:rStyle w:val="eop"/>
                <w:rFonts w:cs="Arial"/>
                <w:sz w:val="16"/>
                <w:szCs w:val="16"/>
              </w:rPr>
            </w:pPr>
            <w:r w:rsidRPr="00C122D8">
              <w:rPr>
                <w:rStyle w:val="eop"/>
                <w:rFonts w:cs="Arial"/>
                <w:sz w:val="16"/>
                <w:szCs w:val="16"/>
              </w:rPr>
              <w:t>//IMKAD_AangebodenStuk/stukdeelVVE/</w:t>
            </w:r>
            <w:r w:rsidR="001819AB">
              <w:rPr>
                <w:rFonts w:cs="Arial"/>
                <w:sz w:val="16"/>
                <w:szCs w:val="16"/>
              </w:rPr>
              <w:t xml:space="preserve"> </w:t>
            </w:r>
            <w:r w:rsidR="001819AB">
              <w:rPr>
                <w:rStyle w:val="eop"/>
                <w:rFonts w:cs="Arial"/>
                <w:sz w:val="16"/>
                <w:szCs w:val="16"/>
              </w:rPr>
              <w:t>inschrijvingBoedelregister</w:t>
            </w:r>
            <w:r w:rsidR="001819AB" w:rsidRPr="00C122D8">
              <w:rPr>
                <w:rStyle w:val="eop"/>
                <w:rFonts w:cs="Arial"/>
                <w:sz w:val="16"/>
                <w:szCs w:val="16"/>
              </w:rPr>
              <w:t xml:space="preserve"> </w:t>
            </w:r>
            <w:r w:rsidRPr="00C122D8">
              <w:rPr>
                <w:rStyle w:val="eop"/>
                <w:rFonts w:cs="Arial"/>
                <w:sz w:val="16"/>
                <w:szCs w:val="16"/>
              </w:rPr>
              <w:t>/tekstkeuze</w:t>
            </w:r>
          </w:p>
          <w:p w14:paraId="7D712A6A" w14:textId="77777777" w:rsidR="00C7464F" w:rsidRDefault="00C7464F" w:rsidP="00C7464F">
            <w:pPr>
              <w:spacing w:after="0"/>
              <w:rPr>
                <w:rStyle w:val="eop"/>
                <w:sz w:val="16"/>
                <w:szCs w:val="16"/>
              </w:rPr>
            </w:pPr>
            <w:r w:rsidRPr="00C122D8">
              <w:rPr>
                <w:rStyle w:val="eop"/>
                <w:sz w:val="16"/>
                <w:szCs w:val="16"/>
              </w:rPr>
              <w:t>.//tagNaam (k_</w:t>
            </w:r>
            <w:r>
              <w:rPr>
                <w:rStyle w:val="eop"/>
                <w:sz w:val="16"/>
                <w:szCs w:val="16"/>
              </w:rPr>
              <w:t>Va</w:t>
            </w:r>
            <w:r>
              <w:rPr>
                <w:rStyle w:val="eop"/>
              </w:rPr>
              <w:t>riant</w:t>
            </w:r>
            <w:r w:rsidRPr="00C122D8">
              <w:rPr>
                <w:rStyle w:val="eop"/>
                <w:sz w:val="16"/>
                <w:szCs w:val="16"/>
              </w:rPr>
              <w:t>)</w:t>
            </w:r>
          </w:p>
          <w:p w14:paraId="79751665" w14:textId="7E8D97EB" w:rsidR="00C7464F" w:rsidRDefault="00C7464F" w:rsidP="00C7464F">
            <w:pPr>
              <w:spacing w:after="0"/>
              <w:rPr>
                <w:rStyle w:val="eop"/>
                <w:sz w:val="16"/>
                <w:szCs w:val="16"/>
              </w:rPr>
            </w:pPr>
            <w:r>
              <w:rPr>
                <w:rStyle w:val="eop"/>
                <w:sz w:val="16"/>
                <w:szCs w:val="16"/>
              </w:rPr>
              <w:t>.//tekst (‘A’, ‘B’, ‘C’)</w:t>
            </w:r>
          </w:p>
          <w:p w14:paraId="190A1BA4" w14:textId="6A90DE17" w:rsidR="001819AB" w:rsidRDefault="001819AB" w:rsidP="00C7464F">
            <w:pPr>
              <w:spacing w:after="0"/>
              <w:rPr>
                <w:rStyle w:val="eop"/>
                <w:sz w:val="16"/>
                <w:szCs w:val="16"/>
              </w:rPr>
            </w:pPr>
          </w:p>
          <w:p w14:paraId="16107896" w14:textId="77777777" w:rsidR="00531A3C" w:rsidRPr="00B32E4E" w:rsidRDefault="00531A3C" w:rsidP="00531A3C">
            <w:pPr>
              <w:spacing w:after="0"/>
              <w:rPr>
                <w:sz w:val="16"/>
                <w:szCs w:val="16"/>
                <w:u w:val="single"/>
                <w:lang w:val="nl"/>
              </w:rPr>
            </w:pPr>
            <w:r w:rsidRPr="00B32E4E">
              <w:rPr>
                <w:sz w:val="16"/>
                <w:szCs w:val="16"/>
                <w:u w:val="single"/>
                <w:lang w:val="nl"/>
              </w:rPr>
              <w:t xml:space="preserve">Mapping </w:t>
            </w:r>
            <w:r>
              <w:rPr>
                <w:sz w:val="16"/>
                <w:szCs w:val="16"/>
                <w:u w:val="single"/>
                <w:lang w:val="nl"/>
              </w:rPr>
              <w:t>personalia:</w:t>
            </w:r>
          </w:p>
          <w:p w14:paraId="10EED9FA" w14:textId="28988255" w:rsidR="00531A3C" w:rsidRPr="00696D0D" w:rsidRDefault="00531A3C" w:rsidP="00531A3C">
            <w:pPr>
              <w:spacing w:after="0"/>
              <w:rPr>
                <w:sz w:val="16"/>
                <w:szCs w:val="16"/>
              </w:rPr>
            </w:pPr>
            <w:r w:rsidRPr="00696D0D">
              <w:rPr>
                <w:rStyle w:val="eop"/>
                <w:rFonts w:cs="Arial"/>
                <w:sz w:val="16"/>
                <w:szCs w:val="16"/>
              </w:rPr>
              <w:t>//IMKAD_AangebodenStuk/stukdeelVVE/inschrijvingBoedelregister/</w:t>
            </w:r>
            <w:r w:rsidR="0027362A">
              <w:rPr>
                <w:rStyle w:val="eop"/>
                <w:sz w:val="16"/>
                <w:szCs w:val="16"/>
              </w:rPr>
              <w:t>notaris</w:t>
            </w:r>
            <w:r w:rsidR="0027362A" w:rsidRPr="00696D0D">
              <w:rPr>
                <w:rStyle w:val="eop"/>
                <w:sz w:val="16"/>
                <w:szCs w:val="16"/>
              </w:rPr>
              <w:t>Ref</w:t>
            </w:r>
            <w:r w:rsidR="0027362A" w:rsidRPr="00696D0D">
              <w:rPr>
                <w:sz w:val="16"/>
                <w:szCs w:val="16"/>
              </w:rPr>
              <w:t xml:space="preserve"> </w:t>
            </w:r>
            <w:r w:rsidRPr="00696D0D">
              <w:rPr>
                <w:sz w:val="16"/>
                <w:szCs w:val="16"/>
              </w:rPr>
              <w:t xml:space="preserve">[xlink:href= </w:t>
            </w:r>
            <w:r w:rsidR="00047674">
              <w:rPr>
                <w:sz w:val="16"/>
                <w:szCs w:val="16"/>
              </w:rPr>
              <w:t>‘’</w:t>
            </w:r>
            <w:r w:rsidRPr="00696D0D">
              <w:rPr>
                <w:sz w:val="16"/>
                <w:szCs w:val="16"/>
              </w:rPr>
              <w:t>id van de be</w:t>
            </w:r>
            <w:r w:rsidRPr="00CF2662">
              <w:rPr>
                <w:sz w:val="16"/>
                <w:szCs w:val="16"/>
              </w:rPr>
              <w:t>waarder van de akte</w:t>
            </w:r>
            <w:r w:rsidRPr="00696D0D">
              <w:rPr>
                <w:sz w:val="16"/>
                <w:szCs w:val="16"/>
              </w:rPr>
              <w:t>]</w:t>
            </w:r>
          </w:p>
          <w:p w14:paraId="09A2818A" w14:textId="28D24DE2" w:rsidR="00531A3C" w:rsidRPr="003F3702" w:rsidRDefault="00531A3C" w:rsidP="00B32E4E">
            <w:pPr>
              <w:spacing w:after="0"/>
              <w:rPr>
                <w:lang w:val="nl"/>
              </w:rPr>
            </w:pPr>
          </w:p>
        </w:tc>
      </w:tr>
    </w:tbl>
    <w:p w14:paraId="0859F2FD" w14:textId="051D8C24" w:rsidR="0082293D" w:rsidRDefault="00A27980" w:rsidP="004A2C73">
      <w:pPr>
        <w:pStyle w:val="Kop2"/>
        <w:rPr>
          <w:lang w:val="nl-NL"/>
        </w:rPr>
      </w:pPr>
      <w:bookmarkStart w:id="2242" w:name="_Toc158625109"/>
      <w:bookmarkEnd w:id="2236"/>
      <w:bookmarkEnd w:id="2237"/>
      <w:r>
        <w:t>Woonplaatskeuze</w:t>
      </w:r>
      <w:bookmarkEnd w:id="2242"/>
    </w:p>
    <w:p w14:paraId="6B8569D9" w14:textId="77777777" w:rsidR="008B35C2" w:rsidRPr="008B35C2" w:rsidRDefault="008B35C2" w:rsidP="008B35C2"/>
    <w:tbl>
      <w:tblPr>
        <w:tblW w:w="124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695"/>
      </w:tblGrid>
      <w:tr w:rsidR="00E729A7" w:rsidRPr="00343045" w14:paraId="445208ED" w14:textId="77777777" w:rsidTr="00A27980">
        <w:tc>
          <w:tcPr>
            <w:tcW w:w="6771" w:type="dxa"/>
            <w:shd w:val="clear" w:color="auto" w:fill="DEEAF6" w:themeFill="accent1" w:themeFillTint="33"/>
          </w:tcPr>
          <w:p w14:paraId="5C0AADBB" w14:textId="7CDBB4B8" w:rsidR="00E729A7" w:rsidRPr="00FD4C0C" w:rsidRDefault="00A27980" w:rsidP="001E727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rPr>
                <w:bCs/>
                <w:color w:val="FF0000"/>
                <w:szCs w:val="18"/>
              </w:rPr>
            </w:pPr>
            <w:r w:rsidRPr="00127039">
              <w:rPr>
                <w:b/>
                <w:bCs/>
                <w:lang w:val="nl"/>
              </w:rPr>
              <w:t>Modeldocument tekst</w:t>
            </w:r>
          </w:p>
        </w:tc>
        <w:tc>
          <w:tcPr>
            <w:tcW w:w="5695" w:type="dxa"/>
            <w:shd w:val="clear" w:color="auto" w:fill="DEEAF6" w:themeFill="accent1" w:themeFillTint="33"/>
          </w:tcPr>
          <w:p w14:paraId="20B7C01E" w14:textId="3885D797" w:rsidR="00E729A7" w:rsidRPr="00DB7FA4" w:rsidRDefault="00A27980" w:rsidP="001E7272">
            <w:pPr>
              <w:spacing w:after="0"/>
              <w:rPr>
                <w:szCs w:val="18"/>
              </w:rPr>
            </w:pPr>
            <w:r w:rsidRPr="00127039">
              <w:rPr>
                <w:b/>
                <w:bCs/>
                <w:lang w:val="nl"/>
              </w:rPr>
              <w:t>Toelichting en mapping</w:t>
            </w:r>
          </w:p>
        </w:tc>
      </w:tr>
      <w:tr w:rsidR="00A27980" w:rsidRPr="00343045" w14:paraId="77E07A94" w14:textId="77777777" w:rsidTr="00127039">
        <w:tc>
          <w:tcPr>
            <w:tcW w:w="6771" w:type="dxa"/>
            <w:shd w:val="clear" w:color="auto" w:fill="auto"/>
          </w:tcPr>
          <w:p w14:paraId="1C530D93" w14:textId="2B0D8C45" w:rsidR="006E7588" w:rsidRPr="006E7588" w:rsidRDefault="006E7588" w:rsidP="00A27980">
            <w:pPr>
              <w:pStyle w:val="Geenafstand"/>
              <w:rPr>
                <w:rFonts w:ascii="Arial" w:hAnsi="Arial" w:cs="Arial"/>
                <w:bCs/>
                <w:sz w:val="20"/>
                <w:u w:val="single"/>
              </w:rPr>
            </w:pPr>
            <w:r w:rsidRPr="006E7588">
              <w:rPr>
                <w:rFonts w:ascii="Arial" w:eastAsia="Times New Roman" w:hAnsi="Arial" w:cs="Arial"/>
                <w:color w:val="840084"/>
                <w:sz w:val="20"/>
                <w:szCs w:val="20"/>
                <w:u w:val="single"/>
                <w:lang w:eastAsia="nl-NL"/>
              </w:rPr>
              <w:t>WOONPLAATS</w:t>
            </w:r>
          </w:p>
          <w:p w14:paraId="500BA1CB" w14:textId="0038A93A" w:rsidR="00A27980" w:rsidRPr="00A27980" w:rsidRDefault="00A27980" w:rsidP="00A27980">
            <w:pPr>
              <w:pStyle w:val="Geenafstand"/>
              <w:rPr>
                <w:rFonts w:ascii="Arial" w:hAnsi="Arial" w:cs="Arial"/>
                <w:bCs/>
                <w:color w:val="FFFFFF" w:themeColor="background1"/>
                <w:sz w:val="20"/>
              </w:rPr>
            </w:pPr>
            <w:r w:rsidRPr="00A27980">
              <w:rPr>
                <w:rFonts w:ascii="Arial" w:hAnsi="Arial" w:cs="Arial"/>
                <w:bCs/>
                <w:color w:val="FFFFFF" w:themeColor="background1"/>
                <w:sz w:val="20"/>
                <w:highlight w:val="darkYellow"/>
              </w:rPr>
              <w:t>KEUZEBLOK WOONPLAATS</w:t>
            </w:r>
          </w:p>
        </w:tc>
        <w:tc>
          <w:tcPr>
            <w:tcW w:w="5695" w:type="dxa"/>
            <w:shd w:val="clear" w:color="auto" w:fill="auto"/>
          </w:tcPr>
          <w:p w14:paraId="694ADBD5" w14:textId="339CA4DE" w:rsidR="00A27980" w:rsidRPr="00DB7FA4" w:rsidRDefault="006E7588" w:rsidP="00E729A7">
            <w:pPr>
              <w:rPr>
                <w:szCs w:val="18"/>
              </w:rPr>
            </w:pPr>
            <w:r>
              <w:rPr>
                <w:szCs w:val="18"/>
              </w:rPr>
              <w:t>Optionele keuze tussen 3 varianten</w:t>
            </w:r>
          </w:p>
        </w:tc>
      </w:tr>
    </w:tbl>
    <w:p w14:paraId="09912D26" w14:textId="18AC9647" w:rsidR="00A27980" w:rsidRDefault="00A27980"/>
    <w:p w14:paraId="300DE0A9" w14:textId="625FF1C1" w:rsidR="00A27980" w:rsidRDefault="00A27980"/>
    <w:p w14:paraId="15CA514F" w14:textId="34A9124D" w:rsidR="00A27980" w:rsidRDefault="00A27980" w:rsidP="004A2C73">
      <w:pPr>
        <w:pStyle w:val="Kop3"/>
      </w:pPr>
      <w:bookmarkStart w:id="2243" w:name="_Toc158625110"/>
      <w:r>
        <w:t>Keuzeblok Woonplaatskeuze</w:t>
      </w:r>
      <w:bookmarkEnd w:id="2243"/>
    </w:p>
    <w:p w14:paraId="552FDDA0" w14:textId="77777777" w:rsidR="006135A0" w:rsidRPr="006135A0" w:rsidRDefault="006135A0" w:rsidP="006135A0"/>
    <w:tbl>
      <w:tblPr>
        <w:tblW w:w="124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695"/>
      </w:tblGrid>
      <w:tr w:rsidR="00A27980" w:rsidRPr="00343045" w14:paraId="2ED99B30" w14:textId="77777777" w:rsidTr="00A27980">
        <w:tc>
          <w:tcPr>
            <w:tcW w:w="6771" w:type="dxa"/>
            <w:shd w:val="clear" w:color="auto" w:fill="DEEAF6" w:themeFill="accent1" w:themeFillTint="33"/>
          </w:tcPr>
          <w:p w14:paraId="11D1D423" w14:textId="490762FC" w:rsidR="00A27980" w:rsidRPr="00BB66FA" w:rsidRDefault="00A27980" w:rsidP="001E7272">
            <w:pPr>
              <w:pStyle w:val="Geenafstand"/>
              <w:spacing w:after="0"/>
              <w:rPr>
                <w:rFonts w:ascii="Arial" w:hAnsi="Arial" w:cs="Arial"/>
                <w:bCs/>
                <w:color w:val="FFFFFF" w:themeColor="background1"/>
                <w:sz w:val="18"/>
                <w:szCs w:val="18"/>
                <w:highlight w:val="darkYellow"/>
              </w:rPr>
            </w:pPr>
            <w:r w:rsidRPr="00BB66FA">
              <w:rPr>
                <w:rFonts w:ascii="Arial" w:hAnsi="Arial" w:cs="Arial"/>
                <w:b/>
                <w:bCs/>
                <w:sz w:val="18"/>
                <w:szCs w:val="18"/>
                <w:lang w:val="nl"/>
              </w:rPr>
              <w:t>Modeldocument tekst</w:t>
            </w:r>
          </w:p>
        </w:tc>
        <w:tc>
          <w:tcPr>
            <w:tcW w:w="5695" w:type="dxa"/>
            <w:shd w:val="clear" w:color="auto" w:fill="DEEAF6" w:themeFill="accent1" w:themeFillTint="33"/>
          </w:tcPr>
          <w:p w14:paraId="39C3FD4F" w14:textId="3B6D3CA2" w:rsidR="00A27980" w:rsidRPr="00DB7FA4" w:rsidRDefault="00A27980" w:rsidP="001E7272">
            <w:pPr>
              <w:spacing w:after="0"/>
              <w:rPr>
                <w:szCs w:val="18"/>
              </w:rPr>
            </w:pPr>
            <w:r w:rsidRPr="00127039">
              <w:rPr>
                <w:b/>
                <w:bCs/>
                <w:lang w:val="nl"/>
              </w:rPr>
              <w:t>Toelichting en mapping</w:t>
            </w:r>
          </w:p>
        </w:tc>
      </w:tr>
      <w:tr w:rsidR="00A27980" w:rsidRPr="00343045" w14:paraId="639C8B0E" w14:textId="77777777" w:rsidTr="00127039">
        <w:tc>
          <w:tcPr>
            <w:tcW w:w="6771" w:type="dxa"/>
            <w:shd w:val="clear" w:color="auto" w:fill="auto"/>
          </w:tcPr>
          <w:p w14:paraId="6C4459AC" w14:textId="2FBE6DD7" w:rsidR="00A27980" w:rsidRDefault="00A27980" w:rsidP="00760411">
            <w:pPr>
              <w:pStyle w:val="Geenafstand"/>
              <w:spacing w:after="0"/>
              <w:rPr>
                <w:rFonts w:ascii="Arial" w:hAnsi="Arial" w:cs="Arial"/>
                <w:b/>
                <w:bCs/>
                <w:sz w:val="18"/>
                <w:szCs w:val="18"/>
              </w:rPr>
            </w:pPr>
            <w:r w:rsidRPr="00A27980">
              <w:rPr>
                <w:rFonts w:ascii="Arial" w:hAnsi="Arial" w:cs="Arial"/>
                <w:b/>
                <w:bCs/>
                <w:sz w:val="18"/>
                <w:szCs w:val="18"/>
              </w:rPr>
              <w:lastRenderedPageBreak/>
              <w:t>Variant A (Woonplaatskeuze)</w:t>
            </w:r>
            <w:r>
              <w:rPr>
                <w:rFonts w:ascii="Arial" w:hAnsi="Arial" w:cs="Arial"/>
                <w:b/>
                <w:bCs/>
                <w:sz w:val="18"/>
                <w:szCs w:val="18"/>
              </w:rPr>
              <w:t>:</w:t>
            </w:r>
          </w:p>
          <w:p w14:paraId="0D096341" w14:textId="77777777" w:rsidR="002926C4" w:rsidRPr="002369D3" w:rsidRDefault="002926C4" w:rsidP="002926C4">
            <w:pPr>
              <w:pStyle w:val="Geenafstand"/>
              <w:rPr>
                <w:rFonts w:ascii="Arial" w:hAnsi="Arial" w:cs="Arial"/>
                <w:color w:val="840084"/>
                <w:sz w:val="18"/>
                <w:szCs w:val="18"/>
              </w:rPr>
            </w:pPr>
            <w:r w:rsidRPr="002369D3">
              <w:rPr>
                <w:rFonts w:ascii="Arial" w:hAnsi="Arial" w:cs="Arial"/>
                <w:color w:val="840084"/>
                <w:sz w:val="18"/>
                <w:szCs w:val="18"/>
              </w:rPr>
              <w:t>Voornoemde erfgenamen hebben voor de uitvoering van deze akte, waaronder begrepen de inschrijving daarvan in de openbare registers, woonplaats gekozen</w:t>
            </w:r>
            <w:r w:rsidRPr="002369D3">
              <w:rPr>
                <w:rFonts w:ascii="Arial" w:hAnsi="Arial" w:cs="Arial"/>
                <w:color w:val="0066FF"/>
                <w:sz w:val="18"/>
                <w:szCs w:val="18"/>
              </w:rPr>
              <w:t xml:space="preserve"> ten kantore</w:t>
            </w:r>
            <w:r w:rsidRPr="002369D3">
              <w:rPr>
                <w:rFonts w:ascii="Arial" w:hAnsi="Arial" w:cs="Arial"/>
                <w:sz w:val="18"/>
                <w:szCs w:val="18"/>
              </w:rPr>
              <w:t xml:space="preserve"> / </w:t>
            </w:r>
            <w:r w:rsidRPr="002369D3">
              <w:rPr>
                <w:rFonts w:ascii="Arial" w:hAnsi="Arial" w:cs="Arial"/>
                <w:color w:val="0066FF"/>
                <w:sz w:val="18"/>
                <w:szCs w:val="18"/>
              </w:rPr>
              <w:t>op het kantoor</w:t>
            </w:r>
            <w:r w:rsidRPr="002369D3">
              <w:rPr>
                <w:rFonts w:ascii="Arial" w:hAnsi="Arial" w:cs="Arial"/>
                <w:color w:val="840084"/>
                <w:sz w:val="18"/>
                <w:szCs w:val="18"/>
              </w:rPr>
              <w:t xml:space="preserve"> van de bewaarder van deze akte.</w:t>
            </w:r>
          </w:p>
          <w:p w14:paraId="012DE50D" w14:textId="77777777" w:rsidR="00AA08D4" w:rsidRDefault="00AA08D4" w:rsidP="00AA08D4">
            <w:pPr>
              <w:pStyle w:val="Geenafstand"/>
              <w:spacing w:after="0"/>
              <w:rPr>
                <w:rFonts w:ascii="Arial" w:hAnsi="Arial" w:cs="Arial"/>
                <w:color w:val="FF0000"/>
                <w:sz w:val="20"/>
              </w:rPr>
            </w:pPr>
          </w:p>
          <w:p w14:paraId="703813A4" w14:textId="77777777" w:rsidR="00AA08D4" w:rsidRDefault="00AA08D4" w:rsidP="00AA08D4">
            <w:pPr>
              <w:pStyle w:val="Geenafstand"/>
              <w:spacing w:after="0"/>
              <w:rPr>
                <w:rFonts w:ascii="Arial" w:hAnsi="Arial" w:cs="Arial"/>
                <w:b/>
                <w:bCs/>
                <w:sz w:val="18"/>
                <w:szCs w:val="18"/>
              </w:rPr>
            </w:pPr>
            <w:r w:rsidRPr="006135A0">
              <w:rPr>
                <w:rFonts w:ascii="Arial" w:hAnsi="Arial" w:cs="Arial"/>
                <w:b/>
                <w:bCs/>
                <w:sz w:val="18"/>
                <w:szCs w:val="18"/>
              </w:rPr>
              <w:t>Variant B (woonplaatskeuze kennisgeving naar notaris)</w:t>
            </w:r>
            <w:r>
              <w:rPr>
                <w:rFonts w:ascii="Arial" w:hAnsi="Arial" w:cs="Arial"/>
                <w:b/>
                <w:bCs/>
                <w:sz w:val="18"/>
                <w:szCs w:val="18"/>
              </w:rPr>
              <w:t>:</w:t>
            </w:r>
          </w:p>
          <w:p w14:paraId="3BB1B2A6" w14:textId="77777777" w:rsidR="002926C4" w:rsidRPr="002369D3" w:rsidRDefault="002926C4" w:rsidP="002926C4">
            <w:pPr>
              <w:pStyle w:val="Geenafstand"/>
              <w:rPr>
                <w:rFonts w:ascii="Arial" w:hAnsi="Arial" w:cs="Arial"/>
                <w:color w:val="FF0000"/>
                <w:sz w:val="18"/>
                <w:szCs w:val="18"/>
              </w:rPr>
            </w:pPr>
            <w:r w:rsidRPr="002369D3">
              <w:rPr>
                <w:rFonts w:ascii="Arial" w:hAnsi="Arial" w:cs="Arial"/>
                <w:color w:val="840084"/>
                <w:sz w:val="18"/>
                <w:szCs w:val="18"/>
              </w:rPr>
              <w:t>De erfgenamen kiezen op voet van art. 1:15 Burgerlijk Wetboek ter zake van de kennisgevingen van het Kadaster domicilie op het kantoor</w:t>
            </w:r>
            <w:r w:rsidRPr="002369D3">
              <w:rPr>
                <w:rFonts w:ascii="Arial" w:hAnsi="Arial" w:cs="Arial"/>
                <w:color w:val="FF0000"/>
                <w:sz w:val="18"/>
                <w:szCs w:val="18"/>
              </w:rPr>
              <w:t xml:space="preserve"> </w:t>
            </w:r>
            <w:r w:rsidRPr="002369D3">
              <w:rPr>
                <w:rFonts w:ascii="Arial" w:hAnsi="Arial" w:cs="Arial"/>
                <w:color w:val="840084"/>
                <w:sz w:val="18"/>
                <w:szCs w:val="18"/>
              </w:rPr>
              <w:t>van de</w:t>
            </w:r>
            <w:r w:rsidRPr="002369D3">
              <w:rPr>
                <w:rFonts w:ascii="Arial" w:hAnsi="Arial" w:cs="Arial"/>
                <w:color w:val="008200"/>
                <w:sz w:val="18"/>
                <w:szCs w:val="18"/>
              </w:rPr>
              <w:t xml:space="preserve"> </w:t>
            </w:r>
            <w:r w:rsidRPr="002369D3">
              <w:rPr>
                <w:rFonts w:ascii="Arial" w:hAnsi="Arial" w:cs="Arial"/>
                <w:color w:val="0066FF"/>
                <w:sz w:val="18"/>
                <w:szCs w:val="18"/>
              </w:rPr>
              <w:t xml:space="preserve">bewaarder van deze akte </w:t>
            </w:r>
            <w:r w:rsidRPr="002369D3">
              <w:rPr>
                <w:rFonts w:ascii="Arial" w:hAnsi="Arial" w:cs="Arial"/>
                <w:sz w:val="18"/>
                <w:szCs w:val="18"/>
              </w:rPr>
              <w:t>/</w:t>
            </w:r>
            <w:r w:rsidRPr="002369D3">
              <w:rPr>
                <w:rFonts w:ascii="Arial" w:hAnsi="Arial" w:cs="Arial"/>
                <w:color w:val="008200"/>
                <w:sz w:val="18"/>
                <w:szCs w:val="18"/>
              </w:rPr>
              <w:t xml:space="preserve"> </w:t>
            </w:r>
            <w:r w:rsidRPr="002369D3">
              <w:rPr>
                <w:rFonts w:ascii="Arial" w:hAnsi="Arial" w:cs="Arial"/>
                <w:color w:val="0066FF"/>
                <w:sz w:val="18"/>
                <w:szCs w:val="18"/>
              </w:rPr>
              <w:t>notaris</w:t>
            </w:r>
            <w:r w:rsidRPr="002369D3">
              <w:rPr>
                <w:rFonts w:ascii="Arial" w:hAnsi="Arial" w:cs="Arial"/>
                <w:color w:val="840084"/>
                <w:sz w:val="18"/>
                <w:szCs w:val="18"/>
              </w:rPr>
              <w:t>.</w:t>
            </w:r>
          </w:p>
          <w:p w14:paraId="6402BC42" w14:textId="77777777" w:rsidR="00AA08D4" w:rsidRDefault="00AA08D4" w:rsidP="00AA08D4">
            <w:pPr>
              <w:pStyle w:val="Geenafstand"/>
              <w:spacing w:after="0"/>
              <w:rPr>
                <w:rFonts w:ascii="Arial" w:hAnsi="Arial" w:cs="Arial"/>
                <w:b/>
                <w:bCs/>
                <w:sz w:val="18"/>
                <w:szCs w:val="18"/>
              </w:rPr>
            </w:pPr>
          </w:p>
          <w:p w14:paraId="5FD505EC" w14:textId="152657D8" w:rsidR="00AA08D4" w:rsidRDefault="00AA08D4" w:rsidP="00AA08D4">
            <w:pPr>
              <w:pStyle w:val="Geenafstand"/>
              <w:spacing w:after="0"/>
              <w:rPr>
                <w:rFonts w:ascii="Arial" w:hAnsi="Arial" w:cs="Arial"/>
                <w:b/>
                <w:bCs/>
                <w:sz w:val="18"/>
                <w:szCs w:val="18"/>
              </w:rPr>
            </w:pPr>
            <w:r w:rsidRPr="00980279">
              <w:rPr>
                <w:rFonts w:ascii="Arial" w:hAnsi="Arial" w:cs="Arial"/>
                <w:b/>
                <w:bCs/>
                <w:sz w:val="18"/>
                <w:szCs w:val="18"/>
              </w:rPr>
              <w:t>Variant C (woonplaatskeuze kennisgeving naar derde)</w:t>
            </w:r>
            <w:r>
              <w:rPr>
                <w:rFonts w:ascii="Arial" w:hAnsi="Arial" w:cs="Arial"/>
                <w:b/>
                <w:bCs/>
                <w:sz w:val="18"/>
                <w:szCs w:val="18"/>
              </w:rPr>
              <w:t>:</w:t>
            </w:r>
          </w:p>
          <w:p w14:paraId="4584F09B" w14:textId="5A57CDA4" w:rsidR="00B80A5C" w:rsidRPr="009F1E93" w:rsidRDefault="00B80A5C" w:rsidP="00B80A5C">
            <w:pPr>
              <w:pStyle w:val="Geenafstand"/>
              <w:rPr>
                <w:rFonts w:ascii="Arial" w:hAnsi="Arial" w:cs="Arial"/>
                <w:color w:val="FF0000"/>
                <w:sz w:val="20"/>
              </w:rPr>
            </w:pPr>
            <w:r w:rsidRPr="006E216B">
              <w:rPr>
                <w:rFonts w:ascii="Arial" w:hAnsi="Arial" w:cs="Arial"/>
                <w:color w:val="840084"/>
                <w:sz w:val="20"/>
              </w:rPr>
              <w:t>De erfgenamen kiezen op voet van art. 1:15 Burgerlijk Wetboek ter zake van de kennisgevingen van het Kadaster domicilie te</w:t>
            </w:r>
            <w:r w:rsidRPr="009F1E93">
              <w:rPr>
                <w:rFonts w:ascii="Arial" w:hAnsi="Arial" w:cs="Arial"/>
                <w:color w:val="FF0000"/>
                <w:sz w:val="20"/>
              </w:rPr>
              <w:t xml:space="preserve"> </w:t>
            </w:r>
            <w:r w:rsidRPr="006E216B">
              <w:rPr>
                <w:rFonts w:ascii="Arial" w:hAnsi="Arial" w:cs="Arial"/>
                <w:color w:val="0066FF"/>
                <w:sz w:val="20"/>
              </w:rPr>
              <w:t>mevrouw</w:t>
            </w:r>
            <w:r w:rsidRPr="002D7F9C">
              <w:rPr>
                <w:rFonts w:ascii="Arial" w:hAnsi="Arial" w:cs="Arial"/>
                <w:sz w:val="20"/>
              </w:rPr>
              <w:t>/</w:t>
            </w:r>
            <w:r w:rsidRPr="006E216B">
              <w:rPr>
                <w:rFonts w:ascii="Arial" w:hAnsi="Arial" w:cs="Arial"/>
                <w:color w:val="0066FF"/>
                <w:sz w:val="20"/>
              </w:rPr>
              <w:t xml:space="preserve">de </w:t>
            </w:r>
            <w:r w:rsidRPr="006D21CC">
              <w:rPr>
                <w:rFonts w:ascii="Arial" w:hAnsi="Arial" w:cs="Arial"/>
                <w:color w:val="0066FF"/>
                <w:sz w:val="20"/>
              </w:rPr>
              <w:t>heer</w:t>
            </w:r>
            <w:r w:rsidRPr="002467A5">
              <w:rPr>
                <w:rFonts w:ascii="Arial" w:hAnsi="Arial" w:cs="Arial"/>
                <w:color w:val="840084"/>
                <w:sz w:val="20"/>
              </w:rPr>
              <w:t xml:space="preserve"> </w:t>
            </w:r>
            <w:ins w:id="2244" w:author="Groot, Karina de" w:date="2024-08-08T12:17:00Z" w16du:dateUtc="2024-08-08T10:17:00Z">
              <w:r w:rsidR="00621B49" w:rsidRPr="00621B49">
                <w:rPr>
                  <w:rFonts w:ascii="Arial" w:hAnsi="Arial" w:cs="Arial"/>
                  <w:color w:val="840084"/>
                  <w:sz w:val="20"/>
                  <w:highlight w:val="yellow"/>
                  <w:rPrChange w:id="2245" w:author="Groot, Karina de" w:date="2024-08-08T12:17:00Z" w16du:dateUtc="2024-08-08T10:17:00Z">
                    <w:rPr>
                      <w:rFonts w:ascii="Arial" w:hAnsi="Arial" w:cs="Arial"/>
                      <w:color w:val="FF0000"/>
                      <w:sz w:val="20"/>
                      <w:szCs w:val="20"/>
                      <w:highlight w:val="yellow"/>
                    </w:rPr>
                  </w:rPrChange>
                </w:rPr>
                <w:t>VVE-</w:t>
              </w:r>
            </w:ins>
            <w:r w:rsidRPr="001D2058">
              <w:rPr>
                <w:rFonts w:ascii="Arial" w:hAnsi="Arial" w:cs="Arial"/>
                <w:color w:val="840084"/>
                <w:sz w:val="20"/>
                <w:highlight w:val="yellow"/>
              </w:rPr>
              <w:t>Tekstblok Personalia van Natuurlijk persoo</w:t>
            </w:r>
            <w:r w:rsidRPr="00301D02">
              <w:rPr>
                <w:rFonts w:ascii="Arial" w:hAnsi="Arial" w:cs="Arial"/>
                <w:color w:val="840084"/>
                <w:sz w:val="20"/>
                <w:highlight w:val="yellow"/>
              </w:rPr>
              <w:t>n</w:t>
            </w:r>
            <w:del w:id="2246" w:author="Groot, Karina de" w:date="2024-08-08T12:17:00Z" w16du:dateUtc="2024-08-08T10:17:00Z">
              <w:r w:rsidR="00301D02" w:rsidRPr="002369D3" w:rsidDel="00621B49">
                <w:rPr>
                  <w:rFonts w:ascii="Arial" w:hAnsi="Arial" w:cs="Arial"/>
                  <w:color w:val="840084"/>
                  <w:sz w:val="20"/>
                  <w:highlight w:val="yellow"/>
                </w:rPr>
                <w:delText>-nieuw</w:delText>
              </w:r>
            </w:del>
            <w:r w:rsidRPr="006D21CC">
              <w:rPr>
                <w:rFonts w:ascii="Arial" w:hAnsi="Arial" w:cs="Arial"/>
                <w:color w:val="840084"/>
                <w:sz w:val="20"/>
              </w:rPr>
              <w:t>.</w:t>
            </w:r>
          </w:p>
          <w:p w14:paraId="7F3DF452" w14:textId="1AB16D04" w:rsidR="00AA08D4" w:rsidRPr="00BB66FA" w:rsidRDefault="00AA08D4" w:rsidP="00AA08D4">
            <w:pPr>
              <w:pStyle w:val="Geenafstand"/>
              <w:spacing w:after="0"/>
              <w:rPr>
                <w:rFonts w:ascii="Arial" w:hAnsi="Arial" w:cs="Arial"/>
                <w:color w:val="FF0000"/>
                <w:sz w:val="20"/>
              </w:rPr>
            </w:pPr>
          </w:p>
        </w:tc>
        <w:tc>
          <w:tcPr>
            <w:tcW w:w="5695" w:type="dxa"/>
            <w:shd w:val="clear" w:color="auto" w:fill="auto"/>
          </w:tcPr>
          <w:p w14:paraId="690123B9" w14:textId="0D1A656E" w:rsidR="00023153" w:rsidRPr="0006761D" w:rsidRDefault="00023153" w:rsidP="0006761D">
            <w:pPr>
              <w:spacing w:after="0"/>
              <w:rPr>
                <w:sz w:val="16"/>
                <w:szCs w:val="16"/>
                <w:u w:val="single"/>
              </w:rPr>
            </w:pPr>
            <w:r w:rsidRPr="0006761D">
              <w:rPr>
                <w:sz w:val="16"/>
                <w:szCs w:val="16"/>
                <w:u w:val="single"/>
              </w:rPr>
              <w:t>Mapping woonplaatskeuze</w:t>
            </w:r>
            <w:r w:rsidR="0006761D" w:rsidRPr="0006761D">
              <w:rPr>
                <w:sz w:val="16"/>
                <w:szCs w:val="16"/>
                <w:u w:val="single"/>
              </w:rPr>
              <w:t xml:space="preserve"> </w:t>
            </w:r>
            <w:r w:rsidR="0006761D" w:rsidRPr="0006761D">
              <w:rPr>
                <w:u w:val="single"/>
              </w:rPr>
              <w:t>variant</w:t>
            </w:r>
          </w:p>
          <w:p w14:paraId="22DDF471" w14:textId="6875FFC7" w:rsidR="00023153" w:rsidRDefault="00023153" w:rsidP="0006761D">
            <w:pPr>
              <w:spacing w:after="0"/>
              <w:rPr>
                <w:rStyle w:val="eop"/>
                <w:rFonts w:cs="Arial"/>
                <w:sz w:val="16"/>
                <w:szCs w:val="16"/>
              </w:rPr>
            </w:pPr>
            <w:r w:rsidRPr="00866E08">
              <w:rPr>
                <w:rStyle w:val="eop"/>
                <w:rFonts w:cs="Arial"/>
                <w:sz w:val="16"/>
                <w:szCs w:val="16"/>
              </w:rPr>
              <w:t>//IMKAD_AangebodenStuk</w:t>
            </w:r>
            <w:r>
              <w:rPr>
                <w:rStyle w:val="eop"/>
                <w:rFonts w:cs="Arial"/>
                <w:sz w:val="16"/>
                <w:szCs w:val="16"/>
              </w:rPr>
              <w:t>/stukdeelVVE/</w:t>
            </w:r>
            <w:r w:rsidR="0006761D">
              <w:rPr>
                <w:rStyle w:val="eop"/>
                <w:rFonts w:cs="Arial"/>
                <w:sz w:val="16"/>
                <w:szCs w:val="16"/>
              </w:rPr>
              <w:t>woonplaats</w:t>
            </w:r>
            <w:r w:rsidR="001575B2">
              <w:rPr>
                <w:rStyle w:val="eop"/>
                <w:rFonts w:cs="Arial"/>
                <w:sz w:val="16"/>
                <w:szCs w:val="16"/>
              </w:rPr>
              <w:t>keuze</w:t>
            </w:r>
            <w:r w:rsidR="0006761D">
              <w:rPr>
                <w:rStyle w:val="eop"/>
                <w:rFonts w:cs="Arial"/>
                <w:sz w:val="16"/>
                <w:szCs w:val="16"/>
              </w:rPr>
              <w:t>/tekstkeuze</w:t>
            </w:r>
          </w:p>
          <w:p w14:paraId="3E1A29D1" w14:textId="24DB2835" w:rsidR="0006761D" w:rsidRDefault="0006761D" w:rsidP="0006761D">
            <w:pPr>
              <w:spacing w:after="0"/>
              <w:rPr>
                <w:rStyle w:val="eop"/>
                <w:rFonts w:cs="Arial"/>
                <w:sz w:val="16"/>
                <w:szCs w:val="16"/>
              </w:rPr>
            </w:pPr>
            <w:r>
              <w:rPr>
                <w:rStyle w:val="eop"/>
                <w:rFonts w:cs="Arial"/>
                <w:sz w:val="16"/>
                <w:szCs w:val="16"/>
              </w:rPr>
              <w:t>.//tagnaam (k_</w:t>
            </w:r>
            <w:r w:rsidR="00EA2ED2">
              <w:rPr>
                <w:rStyle w:val="eop"/>
                <w:rFonts w:cs="Arial"/>
                <w:sz w:val="16"/>
                <w:szCs w:val="16"/>
              </w:rPr>
              <w:t>Variant</w:t>
            </w:r>
            <w:r>
              <w:rPr>
                <w:rStyle w:val="eop"/>
                <w:rFonts w:cs="Arial"/>
                <w:sz w:val="16"/>
                <w:szCs w:val="16"/>
              </w:rPr>
              <w:t>)</w:t>
            </w:r>
          </w:p>
          <w:p w14:paraId="6D737FE9" w14:textId="06A23BDE" w:rsidR="0006761D" w:rsidRDefault="0006761D" w:rsidP="0006761D">
            <w:pPr>
              <w:spacing w:after="0"/>
              <w:rPr>
                <w:rStyle w:val="eop"/>
                <w:rFonts w:cs="Arial"/>
                <w:sz w:val="16"/>
                <w:szCs w:val="16"/>
              </w:rPr>
            </w:pPr>
            <w:r>
              <w:rPr>
                <w:rStyle w:val="eop"/>
                <w:rFonts w:cs="Arial"/>
                <w:sz w:val="16"/>
                <w:szCs w:val="16"/>
              </w:rPr>
              <w:t>.//tekst (‘</w:t>
            </w:r>
            <w:r w:rsidR="00EA2ED2">
              <w:rPr>
                <w:rStyle w:val="eop"/>
                <w:rFonts w:cs="Arial"/>
                <w:sz w:val="16"/>
                <w:szCs w:val="16"/>
              </w:rPr>
              <w:t>A’, ‘B’, ‘C’</w:t>
            </w:r>
            <w:r>
              <w:rPr>
                <w:rStyle w:val="eop"/>
                <w:rFonts w:cs="Arial"/>
                <w:sz w:val="16"/>
                <w:szCs w:val="16"/>
              </w:rPr>
              <w:t>)</w:t>
            </w:r>
          </w:p>
          <w:p w14:paraId="4B2E14E8" w14:textId="13001A64" w:rsidR="001575B2" w:rsidRPr="002369D3" w:rsidRDefault="001575B2" w:rsidP="0006761D">
            <w:pPr>
              <w:spacing w:after="0"/>
              <w:rPr>
                <w:rFonts w:eastAsiaTheme="minorHAnsi"/>
                <w:snapToGrid/>
                <w:color w:val="0066FF"/>
                <w:kern w:val="0"/>
                <w:szCs w:val="18"/>
              </w:rPr>
            </w:pPr>
          </w:p>
          <w:p w14:paraId="06012FF8" w14:textId="32B55417" w:rsidR="001575B2" w:rsidRPr="00CF2662" w:rsidRDefault="001575B2" w:rsidP="0006761D">
            <w:pPr>
              <w:spacing w:after="0"/>
              <w:rPr>
                <w:rFonts w:cs="Arial"/>
                <w:u w:val="single"/>
              </w:rPr>
            </w:pPr>
            <w:r w:rsidRPr="002369D3">
              <w:rPr>
                <w:rFonts w:eastAsiaTheme="minorHAnsi"/>
                <w:snapToGrid/>
                <w:color w:val="000000" w:themeColor="text1"/>
                <w:kern w:val="0"/>
                <w:szCs w:val="18"/>
              </w:rPr>
              <w:t>Mapping</w:t>
            </w:r>
            <w:r w:rsidRPr="002369D3">
              <w:rPr>
                <w:rFonts w:eastAsiaTheme="minorHAnsi"/>
                <w:snapToGrid/>
                <w:color w:val="0066FF"/>
                <w:kern w:val="0"/>
                <w:szCs w:val="18"/>
              </w:rPr>
              <w:t xml:space="preserve"> </w:t>
            </w:r>
            <w:r w:rsidRPr="002369D3">
              <w:rPr>
                <w:rFonts w:eastAsiaTheme="minorHAnsi" w:cs="Arial"/>
                <w:snapToGrid/>
                <w:color w:val="0066FF"/>
                <w:kern w:val="0"/>
                <w:sz w:val="16"/>
                <w:szCs w:val="16"/>
              </w:rPr>
              <w:t>ten kantore van</w:t>
            </w:r>
            <w:r w:rsidRPr="00DD34DD">
              <w:rPr>
                <w:rFonts w:cs="Arial"/>
                <w:sz w:val="16"/>
                <w:szCs w:val="16"/>
                <w:u w:val="single"/>
              </w:rPr>
              <w:t>:</w:t>
            </w:r>
          </w:p>
          <w:p w14:paraId="49FE714C" w14:textId="77777777" w:rsidR="001575B2" w:rsidRDefault="001575B2" w:rsidP="001575B2">
            <w:pPr>
              <w:spacing w:after="0"/>
              <w:rPr>
                <w:rStyle w:val="eop"/>
                <w:rFonts w:cs="Arial"/>
                <w:sz w:val="16"/>
                <w:szCs w:val="16"/>
              </w:rPr>
            </w:pPr>
            <w:r w:rsidRPr="00866E08">
              <w:rPr>
                <w:rStyle w:val="eop"/>
                <w:rFonts w:cs="Arial"/>
                <w:sz w:val="16"/>
                <w:szCs w:val="16"/>
              </w:rPr>
              <w:t>//IMKAD_AangebodenStuk</w:t>
            </w:r>
            <w:r>
              <w:rPr>
                <w:rStyle w:val="eop"/>
                <w:rFonts w:cs="Arial"/>
                <w:sz w:val="16"/>
                <w:szCs w:val="16"/>
              </w:rPr>
              <w:t>/stukdeelVVE/woonplaatskeuze/tekstkeuze</w:t>
            </w:r>
          </w:p>
          <w:p w14:paraId="414D401C" w14:textId="0D495349" w:rsidR="001575B2" w:rsidRDefault="001575B2" w:rsidP="001575B2">
            <w:pPr>
              <w:spacing w:after="0"/>
              <w:rPr>
                <w:rStyle w:val="eop"/>
                <w:rFonts w:cs="Arial"/>
                <w:sz w:val="16"/>
                <w:szCs w:val="16"/>
              </w:rPr>
            </w:pPr>
            <w:r>
              <w:rPr>
                <w:rStyle w:val="eop"/>
                <w:rFonts w:cs="Arial"/>
                <w:sz w:val="16"/>
                <w:szCs w:val="16"/>
              </w:rPr>
              <w:t>.//tagnaam (k_TenKantore )</w:t>
            </w:r>
          </w:p>
          <w:p w14:paraId="4BA1414C" w14:textId="5681E223" w:rsidR="001575B2" w:rsidRDefault="001575B2" w:rsidP="001575B2">
            <w:pPr>
              <w:spacing w:after="0"/>
              <w:rPr>
                <w:rStyle w:val="eop"/>
                <w:rFonts w:cs="Arial"/>
                <w:sz w:val="16"/>
                <w:szCs w:val="16"/>
              </w:rPr>
            </w:pPr>
            <w:r>
              <w:rPr>
                <w:rStyle w:val="eop"/>
                <w:rFonts w:cs="Arial"/>
                <w:sz w:val="16"/>
                <w:szCs w:val="16"/>
              </w:rPr>
              <w:t>.//tekst (‘ten kantore’, ‘op het kantoor van’)</w:t>
            </w:r>
          </w:p>
          <w:p w14:paraId="4FCD3028" w14:textId="2A518B9B" w:rsidR="003F09FE" w:rsidRDefault="003F09FE" w:rsidP="001575B2">
            <w:pPr>
              <w:spacing w:after="0"/>
              <w:rPr>
                <w:rStyle w:val="eop"/>
                <w:rFonts w:cs="Arial"/>
                <w:sz w:val="16"/>
                <w:szCs w:val="16"/>
              </w:rPr>
            </w:pPr>
          </w:p>
          <w:p w14:paraId="4F824534" w14:textId="6E8E1359" w:rsidR="003F09FE" w:rsidRPr="002369D3" w:rsidRDefault="003F09FE" w:rsidP="003F09FE">
            <w:pPr>
              <w:spacing w:after="0"/>
              <w:rPr>
                <w:rFonts w:cs="Arial"/>
                <w:sz w:val="16"/>
                <w:szCs w:val="16"/>
                <w:u w:val="single"/>
              </w:rPr>
            </w:pPr>
            <w:r w:rsidRPr="003F09FE">
              <w:rPr>
                <w:rStyle w:val="eop"/>
                <w:rFonts w:cs="Arial"/>
                <w:sz w:val="16"/>
                <w:szCs w:val="16"/>
                <w:u w:val="single"/>
              </w:rPr>
              <w:t xml:space="preserve">Mapping </w:t>
            </w:r>
            <w:r w:rsidRPr="002369D3">
              <w:rPr>
                <w:rFonts w:eastAsiaTheme="minorHAnsi" w:cs="Arial"/>
                <w:snapToGrid/>
                <w:color w:val="0066FF"/>
                <w:kern w:val="0"/>
                <w:sz w:val="16"/>
                <w:szCs w:val="16"/>
              </w:rPr>
              <w:t>van de bewaarder van deze akte</w:t>
            </w:r>
            <w:r w:rsidRPr="00DD34DD">
              <w:rPr>
                <w:rFonts w:cs="Arial"/>
                <w:sz w:val="16"/>
                <w:szCs w:val="16"/>
                <w:u w:val="single"/>
              </w:rPr>
              <w:t>:</w:t>
            </w:r>
          </w:p>
          <w:p w14:paraId="53A5CA69" w14:textId="77777777" w:rsidR="003F09FE" w:rsidRDefault="003F09FE" w:rsidP="003F09FE">
            <w:pPr>
              <w:spacing w:after="0"/>
              <w:rPr>
                <w:rStyle w:val="eop"/>
                <w:rFonts w:cs="Arial"/>
                <w:sz w:val="16"/>
                <w:szCs w:val="16"/>
              </w:rPr>
            </w:pPr>
            <w:r w:rsidRPr="00866E08">
              <w:rPr>
                <w:rStyle w:val="eop"/>
                <w:rFonts w:cs="Arial"/>
                <w:sz w:val="16"/>
                <w:szCs w:val="16"/>
              </w:rPr>
              <w:t>//IMKAD_AangebodenStuk</w:t>
            </w:r>
            <w:r>
              <w:rPr>
                <w:rStyle w:val="eop"/>
                <w:rFonts w:cs="Arial"/>
                <w:sz w:val="16"/>
                <w:szCs w:val="16"/>
              </w:rPr>
              <w:t>/stukdeelVVE/woonplaatskeuze/tekstkeuze</w:t>
            </w:r>
          </w:p>
          <w:p w14:paraId="1A52F4EA" w14:textId="633E0F14" w:rsidR="003F09FE" w:rsidRDefault="003F09FE" w:rsidP="003F09FE">
            <w:pPr>
              <w:spacing w:after="0"/>
              <w:rPr>
                <w:rStyle w:val="eop"/>
                <w:rFonts w:cs="Arial"/>
                <w:sz w:val="16"/>
                <w:szCs w:val="16"/>
              </w:rPr>
            </w:pPr>
            <w:r>
              <w:rPr>
                <w:rStyle w:val="eop"/>
                <w:rFonts w:cs="Arial"/>
                <w:sz w:val="16"/>
                <w:szCs w:val="16"/>
              </w:rPr>
              <w:t>.//tagnaam (k_Bewaarder)</w:t>
            </w:r>
          </w:p>
          <w:p w14:paraId="7B8A7585" w14:textId="1DB34BA2" w:rsidR="003F09FE" w:rsidRDefault="003F09FE" w:rsidP="003F09FE">
            <w:pPr>
              <w:spacing w:after="0"/>
              <w:rPr>
                <w:rStyle w:val="eop"/>
                <w:rFonts w:cs="Arial"/>
                <w:sz w:val="16"/>
                <w:szCs w:val="16"/>
              </w:rPr>
            </w:pPr>
            <w:r>
              <w:rPr>
                <w:rStyle w:val="eop"/>
                <w:rFonts w:cs="Arial"/>
                <w:sz w:val="16"/>
                <w:szCs w:val="16"/>
              </w:rPr>
              <w:t>.//tekst (‘</w:t>
            </w:r>
            <w:r w:rsidR="00F65CD0">
              <w:rPr>
                <w:rStyle w:val="eop"/>
                <w:rFonts w:cs="Arial"/>
                <w:sz w:val="16"/>
                <w:szCs w:val="16"/>
              </w:rPr>
              <w:t>van de bewaarder van deze akte</w:t>
            </w:r>
            <w:r>
              <w:rPr>
                <w:rStyle w:val="eop"/>
                <w:rFonts w:cs="Arial"/>
                <w:sz w:val="16"/>
                <w:szCs w:val="16"/>
              </w:rPr>
              <w:t>’, ‘</w:t>
            </w:r>
            <w:r w:rsidR="00F65CD0">
              <w:rPr>
                <w:rStyle w:val="eop"/>
                <w:rFonts w:cs="Arial"/>
                <w:sz w:val="16"/>
                <w:szCs w:val="16"/>
              </w:rPr>
              <w:t>de notaris</w:t>
            </w:r>
            <w:r>
              <w:rPr>
                <w:rStyle w:val="eop"/>
                <w:rFonts w:cs="Arial"/>
                <w:sz w:val="16"/>
                <w:szCs w:val="16"/>
              </w:rPr>
              <w:t>’)</w:t>
            </w:r>
          </w:p>
          <w:p w14:paraId="1A9B934B" w14:textId="77777777" w:rsidR="003F09FE" w:rsidRPr="001575B2" w:rsidRDefault="003F09FE" w:rsidP="0006761D">
            <w:pPr>
              <w:spacing w:after="0"/>
              <w:rPr>
                <w:rStyle w:val="eop"/>
                <w:rFonts w:cs="Arial"/>
                <w:sz w:val="16"/>
                <w:szCs w:val="16"/>
              </w:rPr>
            </w:pPr>
          </w:p>
          <w:p w14:paraId="1B80D2CF" w14:textId="77777777" w:rsidR="00920CA4" w:rsidRPr="00B32E4E" w:rsidRDefault="00920CA4" w:rsidP="00920CA4">
            <w:pPr>
              <w:spacing w:after="0"/>
              <w:rPr>
                <w:sz w:val="16"/>
                <w:szCs w:val="16"/>
                <w:u w:val="single"/>
                <w:lang w:val="nl"/>
              </w:rPr>
            </w:pPr>
            <w:r w:rsidRPr="00B32E4E">
              <w:rPr>
                <w:sz w:val="16"/>
                <w:szCs w:val="16"/>
                <w:u w:val="single"/>
                <w:lang w:val="nl"/>
              </w:rPr>
              <w:t xml:space="preserve">Mapping </w:t>
            </w:r>
            <w:r>
              <w:rPr>
                <w:sz w:val="16"/>
                <w:szCs w:val="16"/>
                <w:u w:val="single"/>
                <w:lang w:val="nl"/>
              </w:rPr>
              <w:t>personalia:</w:t>
            </w:r>
          </w:p>
          <w:p w14:paraId="123EEC7B" w14:textId="48B1DABE" w:rsidR="00920CA4" w:rsidRPr="00E65BBC" w:rsidRDefault="00920CA4" w:rsidP="006A2311">
            <w:pPr>
              <w:spacing w:after="0"/>
              <w:rPr>
                <w:sz w:val="16"/>
                <w:szCs w:val="16"/>
              </w:rPr>
            </w:pPr>
            <w:r w:rsidRPr="00866E08">
              <w:rPr>
                <w:rStyle w:val="eop"/>
                <w:rFonts w:cs="Arial"/>
                <w:sz w:val="16"/>
                <w:szCs w:val="16"/>
              </w:rPr>
              <w:t>//IMKAD_AangebodenStuk</w:t>
            </w:r>
            <w:r>
              <w:rPr>
                <w:rStyle w:val="eop"/>
                <w:rFonts w:cs="Arial"/>
                <w:sz w:val="16"/>
                <w:szCs w:val="16"/>
              </w:rPr>
              <w:t>/stukdeelVVE/</w:t>
            </w:r>
            <w:r w:rsidR="00105194">
              <w:rPr>
                <w:rStyle w:val="eop"/>
                <w:rFonts w:cs="Arial"/>
                <w:sz w:val="16"/>
                <w:szCs w:val="16"/>
              </w:rPr>
              <w:t>woonplaats</w:t>
            </w:r>
            <w:r w:rsidR="001575B2">
              <w:rPr>
                <w:rStyle w:val="eop"/>
                <w:rFonts w:cs="Arial"/>
                <w:sz w:val="16"/>
                <w:szCs w:val="16"/>
              </w:rPr>
              <w:t>keuze</w:t>
            </w:r>
            <w:r w:rsidRPr="00E65BBC">
              <w:rPr>
                <w:rStyle w:val="eop"/>
                <w:rFonts w:cs="Arial"/>
                <w:sz w:val="16"/>
                <w:szCs w:val="16"/>
              </w:rPr>
              <w:t>/</w:t>
            </w:r>
            <w:r w:rsidRPr="002D78E5">
              <w:rPr>
                <w:rStyle w:val="eop"/>
                <w:sz w:val="16"/>
                <w:szCs w:val="16"/>
              </w:rPr>
              <w:t>persoons</w:t>
            </w:r>
            <w:r w:rsidRPr="00E65BBC">
              <w:rPr>
                <w:rStyle w:val="eop"/>
                <w:sz w:val="16"/>
                <w:szCs w:val="16"/>
              </w:rPr>
              <w:t>Ref</w:t>
            </w:r>
            <w:r w:rsidRPr="00E65BBC">
              <w:rPr>
                <w:sz w:val="16"/>
                <w:szCs w:val="16"/>
              </w:rPr>
              <w:t xml:space="preserve"> [xlink:href=</w:t>
            </w:r>
            <w:r w:rsidR="00047674">
              <w:rPr>
                <w:sz w:val="16"/>
                <w:szCs w:val="16"/>
              </w:rPr>
              <w:t>’’</w:t>
            </w:r>
            <w:r w:rsidRPr="00E65BBC">
              <w:rPr>
                <w:sz w:val="16"/>
                <w:szCs w:val="16"/>
              </w:rPr>
              <w:t xml:space="preserve"> id van de be</w:t>
            </w:r>
            <w:r w:rsidRPr="002D78E5">
              <w:rPr>
                <w:sz w:val="16"/>
                <w:szCs w:val="16"/>
              </w:rPr>
              <w:t>waarder van de akte</w:t>
            </w:r>
            <w:r w:rsidRPr="00E65BBC">
              <w:rPr>
                <w:sz w:val="16"/>
                <w:szCs w:val="16"/>
              </w:rPr>
              <w:t>]</w:t>
            </w:r>
          </w:p>
          <w:p w14:paraId="3DEE62E3" w14:textId="77777777" w:rsidR="006A2311" w:rsidRDefault="006A2311" w:rsidP="006A2311">
            <w:pPr>
              <w:spacing w:after="0"/>
              <w:rPr>
                <w:szCs w:val="18"/>
              </w:rPr>
            </w:pPr>
          </w:p>
          <w:p w14:paraId="06D2E4B4" w14:textId="4B3F30F3" w:rsidR="00760411" w:rsidRPr="00DB7FA4" w:rsidRDefault="00760411" w:rsidP="00CF2662">
            <w:pPr>
              <w:spacing w:after="0"/>
              <w:rPr>
                <w:szCs w:val="18"/>
              </w:rPr>
            </w:pPr>
          </w:p>
        </w:tc>
      </w:tr>
    </w:tbl>
    <w:p w14:paraId="58873B56" w14:textId="1D808D1E" w:rsidR="0000015B" w:rsidRDefault="00241836" w:rsidP="004A2C73">
      <w:pPr>
        <w:pStyle w:val="Kop2"/>
      </w:pPr>
      <w:bookmarkStart w:id="2247" w:name="_Toc158625111"/>
      <w:r>
        <w:t>Opsommming bijlagen</w:t>
      </w:r>
      <w:bookmarkEnd w:id="2247"/>
    </w:p>
    <w:p w14:paraId="67A7072E" w14:textId="77777777" w:rsidR="00241836" w:rsidRPr="00241836" w:rsidRDefault="00241836" w:rsidP="00241836">
      <w:pPr>
        <w:rPr>
          <w:lang w:val="nl"/>
        </w:rPr>
      </w:pPr>
    </w:p>
    <w:tbl>
      <w:tblPr>
        <w:tblW w:w="124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695"/>
      </w:tblGrid>
      <w:tr w:rsidR="00926790" w:rsidRPr="00D77156" w14:paraId="60F321BA" w14:textId="77777777" w:rsidTr="001E7272">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07D0F33D" w14:textId="77777777" w:rsidR="00926790" w:rsidRPr="00926790" w:rsidRDefault="00926790" w:rsidP="001E7272">
            <w:pPr>
              <w:spacing w:after="0"/>
              <w:jc w:val="both"/>
              <w:rPr>
                <w:rFonts w:cs="Arial"/>
                <w:b/>
                <w:bCs/>
                <w:color w:val="999999"/>
              </w:rPr>
            </w:pPr>
            <w:r w:rsidRPr="00926790">
              <w:rPr>
                <w:rFonts w:cs="Arial"/>
                <w:b/>
                <w:bCs/>
                <w:color w:val="000000" w:themeColor="text1"/>
              </w:rPr>
              <w:t>Modeldocument tekst</w:t>
            </w:r>
          </w:p>
        </w:tc>
        <w:tc>
          <w:tcPr>
            <w:tcW w:w="5695"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76100DED" w14:textId="77777777" w:rsidR="00926790" w:rsidRPr="00926790" w:rsidRDefault="00926790" w:rsidP="001E7272">
            <w:pPr>
              <w:spacing w:after="0"/>
              <w:jc w:val="both"/>
              <w:rPr>
                <w:b/>
                <w:bCs/>
              </w:rPr>
            </w:pPr>
            <w:r w:rsidRPr="001E7272">
              <w:rPr>
                <w:rFonts w:cs="Arial"/>
                <w:b/>
                <w:bCs/>
                <w:color w:val="000000" w:themeColor="text1"/>
              </w:rPr>
              <w:t>Toelichting</w:t>
            </w:r>
          </w:p>
        </w:tc>
      </w:tr>
      <w:tr w:rsidR="0000015B" w:rsidRPr="00A10B2A" w14:paraId="12AF63F3" w14:textId="77777777" w:rsidTr="00F26F6C">
        <w:tc>
          <w:tcPr>
            <w:tcW w:w="6771" w:type="dxa"/>
            <w:shd w:val="clear" w:color="auto" w:fill="auto"/>
          </w:tcPr>
          <w:p w14:paraId="5F804879" w14:textId="77777777" w:rsidR="0000015B" w:rsidRPr="00BB66FA" w:rsidRDefault="00F26F6C" w:rsidP="00BB66FA">
            <w:pPr>
              <w:spacing w:after="0"/>
              <w:rPr>
                <w:rFonts w:cs="Arial"/>
                <w:snapToGrid/>
                <w:color w:val="7030A0"/>
                <w:kern w:val="0"/>
                <w:sz w:val="20"/>
                <w:u w:val="single"/>
                <w:lang w:eastAsia="nl-NL"/>
              </w:rPr>
            </w:pPr>
            <w:r w:rsidRPr="00BB66FA">
              <w:rPr>
                <w:rFonts w:cs="Arial"/>
                <w:snapToGrid/>
                <w:color w:val="7030A0"/>
                <w:kern w:val="0"/>
                <w:sz w:val="20"/>
                <w:u w:val="single"/>
                <w:lang w:eastAsia="nl-NL"/>
              </w:rPr>
              <w:t>AANHECHTEN BESCHEIDEN</w:t>
            </w:r>
          </w:p>
          <w:p w14:paraId="0426C40C" w14:textId="77777777" w:rsidR="00F26F6C" w:rsidRPr="00BB66FA" w:rsidRDefault="00F26F6C" w:rsidP="00BB66FA">
            <w:pPr>
              <w:spacing w:after="0"/>
              <w:rPr>
                <w:rFonts w:cs="Arial"/>
                <w:snapToGrid/>
                <w:color w:val="7030A0"/>
                <w:kern w:val="0"/>
                <w:sz w:val="20"/>
                <w:lang w:eastAsia="nl-NL"/>
              </w:rPr>
            </w:pPr>
            <w:r w:rsidRPr="00BB66FA">
              <w:rPr>
                <w:rFonts w:cs="Arial"/>
                <w:snapToGrid/>
                <w:color w:val="7030A0"/>
                <w:kern w:val="0"/>
                <w:sz w:val="20"/>
                <w:lang w:eastAsia="nl-NL"/>
              </w:rPr>
              <w:t>Aan deze akte worden de volgende bescheiden gehecht:</w:t>
            </w:r>
          </w:p>
          <w:p w14:paraId="56FC4482" w14:textId="2B5E125F" w:rsidR="00F26F6C" w:rsidRPr="00DB7FA4" w:rsidRDefault="00F26F6C" w:rsidP="00BB66FA">
            <w:pPr>
              <w:spacing w:after="0"/>
              <w:rPr>
                <w:rFonts w:cs="Arial"/>
                <w:color w:val="999999"/>
              </w:rPr>
            </w:pPr>
            <w:r w:rsidRPr="00BB66FA">
              <w:rPr>
                <w:rFonts w:cs="Arial"/>
                <w:snapToGrid/>
                <w:color w:val="7030A0"/>
                <w:kern w:val="0"/>
                <w:sz w:val="20"/>
                <w:lang w:eastAsia="nl-NL"/>
              </w:rPr>
              <w:t>-</w:t>
            </w:r>
          </w:p>
        </w:tc>
        <w:tc>
          <w:tcPr>
            <w:tcW w:w="5695" w:type="dxa"/>
            <w:shd w:val="clear" w:color="auto" w:fill="auto"/>
          </w:tcPr>
          <w:p w14:paraId="6A72125C" w14:textId="2ACCD41D" w:rsidR="00DD34DD" w:rsidRDefault="00DD34DD" w:rsidP="00057AF7">
            <w:pPr>
              <w:keepNext/>
              <w:spacing w:after="0"/>
            </w:pPr>
            <w:r>
              <w:t>-Titel wordt alleen getoond als er een bijlage is.</w:t>
            </w:r>
          </w:p>
          <w:p w14:paraId="7D2DFFF6" w14:textId="6A218430" w:rsidR="00424E1D" w:rsidRDefault="00DD34DD" w:rsidP="00057AF7">
            <w:pPr>
              <w:keepNext/>
              <w:spacing w:after="0"/>
            </w:pPr>
            <w:r>
              <w:t xml:space="preserve">- </w:t>
            </w:r>
            <w:r w:rsidR="00F26F6C">
              <w:t>Optionele opsomming van aangehechte bijlagen</w:t>
            </w:r>
            <w:r>
              <w:t>,</w:t>
            </w:r>
            <w:r w:rsidR="00F26F6C">
              <w:t xml:space="preserve"> indien meer dan 1 </w:t>
            </w:r>
            <w:r>
              <w:t xml:space="preserve">dan </w:t>
            </w:r>
            <w:r w:rsidR="00F26F6C">
              <w:t>vooraf gegaan met een voorloopstreepje</w:t>
            </w:r>
            <w:r w:rsidR="00057AF7">
              <w:t>.</w:t>
            </w:r>
          </w:p>
          <w:p w14:paraId="2F542CCE" w14:textId="77777777" w:rsidR="00057AF7" w:rsidRDefault="00057AF7" w:rsidP="00057AF7">
            <w:pPr>
              <w:keepNext/>
              <w:spacing w:after="0"/>
            </w:pPr>
          </w:p>
          <w:p w14:paraId="6A3F5510" w14:textId="77777777" w:rsidR="00057AF7" w:rsidRDefault="00057AF7" w:rsidP="00057AF7">
            <w:pPr>
              <w:keepNext/>
              <w:spacing w:after="0"/>
            </w:pPr>
            <w:r>
              <w:t>Mapping:</w:t>
            </w:r>
          </w:p>
          <w:p w14:paraId="0FE30123" w14:textId="2A2AB6F3" w:rsidR="00057AF7" w:rsidRPr="00A10B2A" w:rsidRDefault="00057AF7" w:rsidP="00A64B1B">
            <w:pPr>
              <w:keepNext/>
            </w:pPr>
            <w:r w:rsidRPr="00866E08">
              <w:rPr>
                <w:rStyle w:val="eop"/>
                <w:rFonts w:cs="Arial"/>
                <w:sz w:val="16"/>
                <w:szCs w:val="16"/>
              </w:rPr>
              <w:t>//IMKAD_AangebodenStuk</w:t>
            </w:r>
            <w:r>
              <w:rPr>
                <w:rStyle w:val="eop"/>
                <w:rFonts w:cs="Arial"/>
                <w:sz w:val="16"/>
                <w:szCs w:val="16"/>
              </w:rPr>
              <w:t>/stukdeelVVE/opsommingBijlagen/bijlage</w:t>
            </w:r>
          </w:p>
        </w:tc>
      </w:tr>
    </w:tbl>
    <w:p w14:paraId="13A26AE7" w14:textId="410C1214" w:rsidR="006C7B08" w:rsidRDefault="006C7B08" w:rsidP="004A2C73">
      <w:pPr>
        <w:pStyle w:val="Kop2"/>
      </w:pPr>
      <w:bookmarkStart w:id="2248" w:name="_Toc158625112"/>
      <w:r>
        <w:t>Slotverklaring</w:t>
      </w:r>
      <w:bookmarkEnd w:id="2248"/>
    </w:p>
    <w:p w14:paraId="6035FE13" w14:textId="77777777" w:rsidR="006C7B08" w:rsidRDefault="006C7B08"/>
    <w:tbl>
      <w:tblPr>
        <w:tblW w:w="124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695"/>
      </w:tblGrid>
      <w:tr w:rsidR="006C7B08" w:rsidRPr="006C7B08" w14:paraId="5F5A3788" w14:textId="77777777" w:rsidTr="006C7B08">
        <w:tc>
          <w:tcPr>
            <w:tcW w:w="6771" w:type="dxa"/>
            <w:shd w:val="clear" w:color="auto" w:fill="DEEAF6" w:themeFill="accent1" w:themeFillTint="33"/>
          </w:tcPr>
          <w:p w14:paraId="74655DAE" w14:textId="4CB9CA7A" w:rsidR="006C7B08" w:rsidRPr="006C7B08" w:rsidRDefault="006C7B08" w:rsidP="001E7272">
            <w:pPr>
              <w:spacing w:after="0"/>
              <w:rPr>
                <w:rFonts w:cs="Arial"/>
                <w:sz w:val="20"/>
                <w:szCs w:val="16"/>
                <w:u w:val="single"/>
              </w:rPr>
            </w:pPr>
            <w:r w:rsidRPr="00926790">
              <w:rPr>
                <w:rFonts w:cs="Arial"/>
                <w:b/>
                <w:bCs/>
                <w:color w:val="000000" w:themeColor="text1"/>
              </w:rPr>
              <w:t>Modeldocument tekst</w:t>
            </w:r>
          </w:p>
        </w:tc>
        <w:tc>
          <w:tcPr>
            <w:tcW w:w="5695" w:type="dxa"/>
            <w:shd w:val="clear" w:color="auto" w:fill="DEEAF6" w:themeFill="accent1" w:themeFillTint="33"/>
          </w:tcPr>
          <w:p w14:paraId="6FC7CEEC" w14:textId="40B1CDED" w:rsidR="006C7B08" w:rsidRPr="006C7B08" w:rsidRDefault="006C7B08" w:rsidP="001E7272">
            <w:pPr>
              <w:keepNext/>
              <w:spacing w:after="0"/>
            </w:pPr>
            <w:r w:rsidRPr="00926790">
              <w:rPr>
                <w:b/>
                <w:bCs/>
              </w:rPr>
              <w:t>Toelichting</w:t>
            </w:r>
          </w:p>
        </w:tc>
      </w:tr>
      <w:tr w:rsidR="006C7B08" w:rsidRPr="006C7B08" w14:paraId="382C22BE" w14:textId="77777777" w:rsidTr="00F26F6C">
        <w:tc>
          <w:tcPr>
            <w:tcW w:w="6771" w:type="dxa"/>
            <w:shd w:val="clear" w:color="auto" w:fill="auto"/>
          </w:tcPr>
          <w:p w14:paraId="4BDD1077" w14:textId="65AE3C14" w:rsidR="006C7B08" w:rsidRPr="006C7B08" w:rsidRDefault="006C7B08" w:rsidP="006C7B08">
            <w:pPr>
              <w:spacing w:after="160" w:line="259" w:lineRule="auto"/>
              <w:rPr>
                <w:rFonts w:cs="Arial"/>
                <w:sz w:val="20"/>
                <w:szCs w:val="16"/>
                <w:u w:val="single"/>
              </w:rPr>
            </w:pPr>
            <w:r w:rsidRPr="00473EEB">
              <w:rPr>
                <w:rFonts w:cs="Arial"/>
                <w:color w:val="FF0000"/>
                <w:sz w:val="20"/>
                <w:szCs w:val="16"/>
                <w:u w:val="single"/>
              </w:rPr>
              <w:lastRenderedPageBreak/>
              <w:t>SLOTVERKLARING</w:t>
            </w:r>
            <w:r>
              <w:rPr>
                <w:rFonts w:cs="Arial"/>
                <w:color w:val="FF0000"/>
                <w:sz w:val="20"/>
                <w:shd w:val="clear" w:color="auto" w:fill="FFFFFF"/>
              </w:rPr>
              <w:br/>
            </w:r>
            <w:r>
              <w:rPr>
                <w:rFonts w:cs="Arial"/>
                <w:color w:val="FF0000"/>
                <w:sz w:val="20"/>
              </w:rPr>
              <w:t xml:space="preserve">Deze akte is opgemaakt en ondertekend te </w:t>
            </w:r>
            <w:r>
              <w:rPr>
                <w:rFonts w:cs="Arial"/>
                <w:sz w:val="20"/>
                <w:lang w:val="en-US"/>
              </w:rPr>
              <w:fldChar w:fldCharType="begin"/>
            </w:r>
            <w:r>
              <w:rPr>
                <w:rFonts w:cs="Arial"/>
                <w:sz w:val="20"/>
              </w:rPr>
              <w:instrText>MacroButton Nomacro §</w:instrText>
            </w:r>
            <w:r>
              <w:rPr>
                <w:rFonts w:cs="Arial"/>
                <w:sz w:val="20"/>
                <w:lang w:val="en-US"/>
              </w:rPr>
              <w:fldChar w:fldCharType="end"/>
            </w:r>
            <w:r>
              <w:rPr>
                <w:rFonts w:cs="Arial"/>
                <w:sz w:val="20"/>
              </w:rPr>
              <w:t>woonplaats</w:t>
            </w:r>
            <w:r>
              <w:rPr>
                <w:rFonts w:cs="Arial"/>
                <w:sz w:val="20"/>
                <w:lang w:val="en-US"/>
              </w:rPr>
              <w:fldChar w:fldCharType="begin"/>
            </w:r>
            <w:r>
              <w:rPr>
                <w:rFonts w:cs="Arial"/>
                <w:sz w:val="20"/>
              </w:rPr>
              <w:instrText>MacroButton Nomacro §</w:instrText>
            </w:r>
            <w:r>
              <w:rPr>
                <w:rFonts w:cs="Arial"/>
                <w:sz w:val="20"/>
                <w:lang w:val="en-US"/>
              </w:rPr>
              <w:fldChar w:fldCharType="end"/>
            </w:r>
            <w:r>
              <w:rPr>
                <w:rFonts w:cs="Arial"/>
                <w:color w:val="FF0000"/>
                <w:sz w:val="20"/>
              </w:rPr>
              <w:t xml:space="preserve"> op de datum als in het hoofd van deze akte is vermeld.</w:t>
            </w:r>
          </w:p>
        </w:tc>
        <w:tc>
          <w:tcPr>
            <w:tcW w:w="5695" w:type="dxa"/>
            <w:shd w:val="clear" w:color="auto" w:fill="auto"/>
          </w:tcPr>
          <w:p w14:paraId="7D5AF97E" w14:textId="77777777" w:rsidR="006C7B08" w:rsidRPr="00866E08" w:rsidRDefault="00866E08" w:rsidP="00866E08">
            <w:pPr>
              <w:keepNext/>
              <w:spacing w:after="0"/>
              <w:rPr>
                <w:sz w:val="16"/>
                <w:szCs w:val="16"/>
              </w:rPr>
            </w:pPr>
            <w:r w:rsidRPr="00866E08">
              <w:rPr>
                <w:sz w:val="16"/>
                <w:szCs w:val="16"/>
              </w:rPr>
              <w:t>Vaste tekst. Wordt altijd getoond.</w:t>
            </w:r>
          </w:p>
          <w:p w14:paraId="42475985" w14:textId="77777777" w:rsidR="00866E08" w:rsidRPr="00866E08" w:rsidRDefault="00866E08" w:rsidP="00866E08">
            <w:pPr>
              <w:keepNext/>
              <w:spacing w:after="0"/>
              <w:rPr>
                <w:sz w:val="16"/>
                <w:szCs w:val="16"/>
              </w:rPr>
            </w:pPr>
          </w:p>
          <w:p w14:paraId="049CDFC7" w14:textId="77777777" w:rsidR="00866E08" w:rsidRPr="00866E08" w:rsidRDefault="00866E08" w:rsidP="00866E08">
            <w:pPr>
              <w:keepNext/>
              <w:spacing w:after="0"/>
              <w:rPr>
                <w:sz w:val="16"/>
                <w:szCs w:val="16"/>
                <w:u w:val="single"/>
              </w:rPr>
            </w:pPr>
            <w:r w:rsidRPr="00866E08">
              <w:rPr>
                <w:sz w:val="16"/>
                <w:szCs w:val="16"/>
                <w:u w:val="single"/>
              </w:rPr>
              <w:t>Mapping woonplaats:</w:t>
            </w:r>
          </w:p>
          <w:p w14:paraId="7ACD7C72" w14:textId="06744439" w:rsidR="00866E08" w:rsidRPr="006C7B08" w:rsidRDefault="00866E08" w:rsidP="00866E08">
            <w:pPr>
              <w:keepNext/>
              <w:spacing w:after="0"/>
            </w:pPr>
            <w:r w:rsidRPr="00866E08">
              <w:rPr>
                <w:rStyle w:val="eop"/>
                <w:rFonts w:cs="Arial"/>
                <w:sz w:val="16"/>
                <w:szCs w:val="16"/>
              </w:rPr>
              <w:t>//IMKAD_AangebodenStuk</w:t>
            </w:r>
            <w:r>
              <w:rPr>
                <w:rStyle w:val="eop"/>
                <w:rFonts w:cs="Arial"/>
                <w:sz w:val="16"/>
                <w:szCs w:val="16"/>
              </w:rPr>
              <w:t>/HeeftOndertekenaar/standplaats</w:t>
            </w:r>
            <w:r>
              <w:br/>
            </w: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4D527C">
      <w:headerReference w:type="default" r:id="rId16"/>
      <w:headerReference w:type="first" r:id="rId17"/>
      <w:pgSz w:w="16838" w:h="11906" w:orient="landscape" w:code="9"/>
      <w:pgMar w:top="2977" w:right="2977" w:bottom="1304" w:left="1304" w:header="567" w:footer="170" w:gutter="0"/>
      <w:cols w:space="708"/>
      <w:formProt w:val="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78" w:author="Schootbrugge, Jean-Michel van de" w:date="2024-06-28T13:39:00Z" w:initials="JS">
    <w:p w14:paraId="3ACDCF56" w14:textId="77777777" w:rsidR="00AC6D92" w:rsidRDefault="00AC6D92" w:rsidP="00AC6D92">
      <w:pPr>
        <w:pStyle w:val="Tekstopmerking"/>
      </w:pPr>
      <w:r>
        <w:rPr>
          <w:rStyle w:val="Verwijzingopmerking"/>
        </w:rPr>
        <w:annotationRef/>
      </w:r>
      <w:r>
        <w:t xml:space="preserve">Dit is een keuze tussen deel 1 voor de / of deel 2 wat daarna komt.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CDCF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C9E393" w16cex:dateUtc="2024-06-28T1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CDCF56" w16cid:durableId="51C9E3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85D79" w14:textId="77777777" w:rsidR="003430EE" w:rsidRDefault="003430EE">
      <w:r>
        <w:separator/>
      </w:r>
    </w:p>
  </w:endnote>
  <w:endnote w:type="continuationSeparator" w:id="0">
    <w:p w14:paraId="6DD92F1D" w14:textId="77777777" w:rsidR="003430EE" w:rsidRDefault="00343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51BDC" w14:textId="77777777" w:rsidR="003430EE" w:rsidRDefault="003430EE">
      <w:r>
        <w:separator/>
      </w:r>
    </w:p>
  </w:footnote>
  <w:footnote w:type="continuationSeparator" w:id="0">
    <w:p w14:paraId="7CD950D8" w14:textId="77777777" w:rsidR="003430EE" w:rsidRDefault="00343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7275" w:tblpY="625"/>
      <w:tblW w:w="0" w:type="auto"/>
      <w:tblCellMar>
        <w:left w:w="70" w:type="dxa"/>
        <w:right w:w="70" w:type="dxa"/>
      </w:tblCellMar>
      <w:tblLook w:val="0000" w:firstRow="0" w:lastRow="0" w:firstColumn="0" w:lastColumn="0" w:noHBand="0" w:noVBand="0"/>
    </w:tblPr>
    <w:tblGrid>
      <w:gridCol w:w="4181"/>
    </w:tblGrid>
    <w:tr w:rsidR="000D1D4B" w14:paraId="4B08D5EB" w14:textId="77777777" w:rsidTr="00503B76">
      <w:tc>
        <w:tcPr>
          <w:tcW w:w="4181" w:type="dxa"/>
        </w:tcPr>
        <w:p w14:paraId="774C73F1" w14:textId="77777777" w:rsidR="000D1D4B" w:rsidRPr="00FC49C4" w:rsidRDefault="000D1D4B" w:rsidP="00594E89">
          <w:pPr>
            <w:pStyle w:val="tussenkopje"/>
            <w:spacing w:before="0" w:after="0" w:line="240" w:lineRule="auto"/>
            <w:rPr>
              <w:b/>
              <w:bCs/>
            </w:rPr>
          </w:pPr>
          <w:r w:rsidRPr="00FC49C4">
            <w:rPr>
              <w:b/>
              <w:bCs/>
            </w:rPr>
            <w:t>Datum</w:t>
          </w:r>
        </w:p>
      </w:tc>
    </w:tr>
    <w:tr w:rsidR="000D1D4B" w14:paraId="773E9EED" w14:textId="77777777" w:rsidTr="00503B76">
      <w:tc>
        <w:tcPr>
          <w:tcW w:w="4181" w:type="dxa"/>
        </w:tcPr>
        <w:p w14:paraId="2D036B78" w14:textId="12191B3F" w:rsidR="000D1D4B" w:rsidRDefault="00C428FE" w:rsidP="00503B76">
          <w:pPr>
            <w:spacing w:after="0"/>
          </w:pPr>
          <w:ins w:id="74" w:author="Groot, Karina de" w:date="2024-08-07T09:46:00Z" w16du:dateUtc="2024-08-07T07:46:00Z">
            <w:r>
              <w:t>7 augustus 2024</w:t>
            </w:r>
          </w:ins>
          <w:del w:id="75" w:author="Groot, Karina de" w:date="2024-06-26T11:54:00Z" w16du:dateUtc="2024-06-26T09:54:00Z">
            <w:r w:rsidR="00344727" w:rsidDel="006F4318">
              <w:delText>5</w:delText>
            </w:r>
          </w:del>
          <w:del w:id="76" w:author="Groot, Karina de" w:date="2024-08-07T09:46:00Z" w16du:dateUtc="2024-08-07T07:46:00Z">
            <w:r w:rsidR="00344727" w:rsidDel="00C428FE">
              <w:delText xml:space="preserve"> </w:delText>
            </w:r>
          </w:del>
          <w:del w:id="77" w:author="Groot, Karina de" w:date="2024-06-26T11:54:00Z" w16du:dateUtc="2024-06-26T09:54:00Z">
            <w:r w:rsidR="00344727" w:rsidDel="006F4318">
              <w:delText xml:space="preserve">januari </w:delText>
            </w:r>
          </w:del>
          <w:del w:id="78" w:author="Groot, Karina de" w:date="2024-08-07T09:46:00Z" w16du:dateUtc="2024-08-07T07:46:00Z">
            <w:r w:rsidR="00344727" w:rsidDel="00C428FE">
              <w:delText>2024</w:delText>
            </w:r>
          </w:del>
        </w:p>
      </w:tc>
    </w:tr>
    <w:tr w:rsidR="000D1D4B" w14:paraId="6A26747B" w14:textId="77777777" w:rsidTr="00503B76">
      <w:tc>
        <w:tcPr>
          <w:tcW w:w="4181" w:type="dxa"/>
        </w:tcPr>
        <w:p w14:paraId="3863DD1D" w14:textId="77777777" w:rsidR="000D1D4B" w:rsidRPr="00FC49C4" w:rsidRDefault="000D1D4B" w:rsidP="00594E89">
          <w:pPr>
            <w:pStyle w:val="tussenkopje"/>
            <w:spacing w:before="0" w:after="0" w:line="240" w:lineRule="auto"/>
            <w:rPr>
              <w:b/>
              <w:bCs/>
            </w:rPr>
          </w:pPr>
          <w:r w:rsidRPr="00FC49C4">
            <w:rPr>
              <w:b/>
              <w:bCs/>
            </w:rPr>
            <w:t>Titel</w:t>
          </w:r>
        </w:p>
      </w:tc>
    </w:tr>
    <w:tr w:rsidR="000D1D4B" w:rsidRPr="00911332" w14:paraId="62733D4E" w14:textId="77777777" w:rsidTr="00503B76">
      <w:tc>
        <w:tcPr>
          <w:tcW w:w="4181" w:type="dxa"/>
        </w:tcPr>
        <w:p w14:paraId="604F6F71" w14:textId="667B4D5E" w:rsidR="000D1D4B" w:rsidRPr="00911332" w:rsidRDefault="000D1D4B" w:rsidP="00503B76">
          <w:r>
            <w:rPr>
              <w:bCs/>
            </w:rPr>
            <w:fldChar w:fldCharType="begin"/>
          </w:r>
          <w:r>
            <w:rPr>
              <w:bCs/>
            </w:rPr>
            <w:instrText xml:space="preserve"> STYLEREF Titel \* MERGEFORMAT </w:instrText>
          </w:r>
          <w:r>
            <w:rPr>
              <w:bCs/>
            </w:rPr>
            <w:fldChar w:fldCharType="separate"/>
          </w:r>
          <w:r w:rsidR="00601DC5">
            <w:rPr>
              <w:bCs/>
              <w:noProof/>
            </w:rPr>
            <w:t>Toelichting modeldocument Verklaring van Erfrecht v2.0</w:t>
          </w:r>
          <w:r>
            <w:fldChar w:fldCharType="end"/>
          </w:r>
        </w:p>
      </w:tc>
    </w:tr>
    <w:tr w:rsidR="000D1D4B" w14:paraId="7F95421F" w14:textId="77777777" w:rsidTr="00503B76">
      <w:tc>
        <w:tcPr>
          <w:tcW w:w="4181" w:type="dxa"/>
        </w:tcPr>
        <w:p w14:paraId="7A03D1D1" w14:textId="77777777" w:rsidR="000D1D4B" w:rsidRPr="00FC49C4" w:rsidRDefault="000D1D4B" w:rsidP="00594E89">
          <w:pPr>
            <w:pStyle w:val="tussenkopje"/>
            <w:spacing w:before="0" w:after="0" w:line="240" w:lineRule="auto"/>
            <w:rPr>
              <w:b/>
              <w:bCs/>
            </w:rPr>
          </w:pPr>
          <w:r w:rsidRPr="00FC49C4">
            <w:rPr>
              <w:b/>
              <w:bCs/>
            </w:rPr>
            <w:t>Versie</w:t>
          </w:r>
        </w:p>
      </w:tc>
    </w:tr>
    <w:tr w:rsidR="000D1D4B" w14:paraId="2B40E65C" w14:textId="77777777" w:rsidTr="00503B76">
      <w:tc>
        <w:tcPr>
          <w:tcW w:w="4181" w:type="dxa"/>
        </w:tcPr>
        <w:p w14:paraId="1C16A191" w14:textId="6F4BC01C" w:rsidR="000D1D4B" w:rsidRDefault="00344727" w:rsidP="00503B76">
          <w:del w:id="79" w:author="Groot, Karina de" w:date="2024-08-07T09:46:00Z" w16du:dateUtc="2024-08-07T07:46:00Z">
            <w:r w:rsidDel="00C428FE">
              <w:delText>1.</w:delText>
            </w:r>
          </w:del>
          <w:del w:id="80" w:author="Groot, Karina de" w:date="2024-06-26T11:54:00Z" w16du:dateUtc="2024-06-26T09:54:00Z">
            <w:r w:rsidDel="006F4318">
              <w:delText>0</w:delText>
            </w:r>
          </w:del>
          <w:ins w:id="81" w:author="Groot, Karina de" w:date="2024-08-07T09:46:00Z" w16du:dateUtc="2024-08-07T07:46:00Z">
            <w:r w:rsidR="00C428FE">
              <w:t>2.0</w:t>
            </w:r>
          </w:ins>
        </w:p>
      </w:tc>
    </w:tr>
    <w:tr w:rsidR="000D1D4B" w14:paraId="5CE7807E" w14:textId="77777777" w:rsidTr="00503B76">
      <w:tc>
        <w:tcPr>
          <w:tcW w:w="4181" w:type="dxa"/>
        </w:tcPr>
        <w:p w14:paraId="73D2111D" w14:textId="77777777" w:rsidR="000D1D4B" w:rsidRPr="00FC49C4" w:rsidRDefault="000D1D4B" w:rsidP="00594E89">
          <w:pPr>
            <w:pStyle w:val="tussenkopje"/>
            <w:spacing w:before="0" w:after="0" w:line="240" w:lineRule="auto"/>
            <w:rPr>
              <w:b/>
              <w:bCs/>
            </w:rPr>
          </w:pPr>
          <w:r w:rsidRPr="00FC49C4">
            <w:rPr>
              <w:b/>
              <w:bCs/>
            </w:rPr>
            <w:t>Blad</w:t>
          </w:r>
        </w:p>
      </w:tc>
    </w:tr>
    <w:tr w:rsidR="000D1D4B" w14:paraId="071E02CC" w14:textId="77777777" w:rsidTr="00503B76">
      <w:tc>
        <w:tcPr>
          <w:tcW w:w="4181" w:type="dxa"/>
        </w:tcPr>
        <w:p w14:paraId="38393E76" w14:textId="77777777" w:rsidR="000D1D4B" w:rsidRDefault="000D1D4B" w:rsidP="00503B76">
          <w:r>
            <w:fldChar w:fldCharType="begin"/>
          </w:r>
          <w:r>
            <w:instrText xml:space="preserve"> PAGE  \* MERGEFORMAT </w:instrText>
          </w:r>
          <w:r>
            <w:fldChar w:fldCharType="separate"/>
          </w:r>
          <w:r>
            <w:t>2</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Pr>
              <w:rStyle w:val="Paginanummer"/>
              <w:bCs/>
              <w:sz w:val="20"/>
            </w:rPr>
            <w:t>17</w:t>
          </w:r>
          <w:r>
            <w:rPr>
              <w:rStyle w:val="Paginanummer"/>
              <w:bCs/>
              <w:sz w:val="20"/>
            </w:rPr>
            <w:fldChar w:fldCharType="end"/>
          </w:r>
        </w:p>
      </w:tc>
    </w:tr>
  </w:tbl>
  <w:p w14:paraId="6547E9FD" w14:textId="4D07970C" w:rsidR="002006A4" w:rsidRPr="000D1D4B" w:rsidRDefault="002006A4" w:rsidP="000D1D4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11337" w:tblpY="625"/>
      <w:tblW w:w="0" w:type="auto"/>
      <w:tblCellMar>
        <w:left w:w="70" w:type="dxa"/>
        <w:right w:w="70" w:type="dxa"/>
      </w:tblCellMar>
      <w:tblLook w:val="0000" w:firstRow="0" w:lastRow="0" w:firstColumn="0" w:lastColumn="0" w:noHBand="0" w:noVBand="0"/>
    </w:tblPr>
    <w:tblGrid>
      <w:gridCol w:w="4181"/>
    </w:tblGrid>
    <w:tr w:rsidR="00DB4C2E" w14:paraId="5795898E" w14:textId="77777777" w:rsidTr="00DB4C2E">
      <w:tc>
        <w:tcPr>
          <w:tcW w:w="4181" w:type="dxa"/>
        </w:tcPr>
        <w:p w14:paraId="58F20423" w14:textId="77777777" w:rsidR="00DB4C2E" w:rsidRPr="00FC49C4" w:rsidRDefault="00DB4C2E" w:rsidP="00594E89">
          <w:pPr>
            <w:pStyle w:val="tussenkopje"/>
            <w:spacing w:before="0" w:after="0" w:line="240" w:lineRule="auto"/>
            <w:rPr>
              <w:b/>
              <w:bCs/>
            </w:rPr>
          </w:pPr>
          <w:r w:rsidRPr="00FC49C4">
            <w:rPr>
              <w:b/>
              <w:bCs/>
            </w:rPr>
            <w:t>Datum</w:t>
          </w:r>
        </w:p>
      </w:tc>
    </w:tr>
    <w:tr w:rsidR="00DB4C2E" w14:paraId="6BF632BD" w14:textId="77777777" w:rsidTr="00DB4C2E">
      <w:tc>
        <w:tcPr>
          <w:tcW w:w="4181" w:type="dxa"/>
        </w:tcPr>
        <w:p w14:paraId="1ECAFA6F" w14:textId="1A639E8B" w:rsidR="00DB4C2E" w:rsidRDefault="0032623D" w:rsidP="00DB4C2E">
          <w:pPr>
            <w:spacing w:after="0"/>
          </w:pPr>
          <w:ins w:id="2249" w:author="Groot, Karina de" w:date="2024-08-07T09:47:00Z" w16du:dateUtc="2024-08-07T07:47:00Z">
            <w:r>
              <w:t>7 augustus 2024</w:t>
            </w:r>
          </w:ins>
          <w:del w:id="2250" w:author="Groot, Karina de" w:date="2024-06-26T11:55:00Z" w16du:dateUtc="2024-06-26T09:55:00Z">
            <w:r w:rsidR="00594E89" w:rsidDel="007C0B6E">
              <w:delText>5</w:delText>
            </w:r>
          </w:del>
          <w:del w:id="2251" w:author="Groot, Karina de" w:date="2024-08-07T09:47:00Z" w16du:dateUtc="2024-08-07T07:47:00Z">
            <w:r w:rsidR="00594E89" w:rsidDel="0032623D">
              <w:delText xml:space="preserve"> </w:delText>
            </w:r>
          </w:del>
          <w:del w:id="2252" w:author="Groot, Karina de" w:date="2024-06-26T11:55:00Z" w16du:dateUtc="2024-06-26T09:55:00Z">
            <w:r w:rsidR="00594E89" w:rsidDel="007C0B6E">
              <w:delText xml:space="preserve">januari </w:delText>
            </w:r>
          </w:del>
          <w:del w:id="2253" w:author="Groot, Karina de" w:date="2024-08-07T09:47:00Z" w16du:dateUtc="2024-08-07T07:47:00Z">
            <w:r w:rsidR="00594E89" w:rsidDel="0032623D">
              <w:delText>2024</w:delText>
            </w:r>
          </w:del>
        </w:p>
      </w:tc>
    </w:tr>
    <w:tr w:rsidR="00DB4C2E" w14:paraId="6C9789DE" w14:textId="77777777" w:rsidTr="00DB4C2E">
      <w:tc>
        <w:tcPr>
          <w:tcW w:w="4181" w:type="dxa"/>
        </w:tcPr>
        <w:p w14:paraId="5F056243" w14:textId="77777777" w:rsidR="00DB4C2E" w:rsidRPr="00FC49C4" w:rsidRDefault="00DB4C2E" w:rsidP="00594E89">
          <w:pPr>
            <w:pStyle w:val="tussenkopje"/>
            <w:spacing w:before="0" w:after="0" w:line="240" w:lineRule="auto"/>
            <w:rPr>
              <w:b/>
              <w:bCs/>
            </w:rPr>
          </w:pPr>
          <w:r w:rsidRPr="00FC49C4">
            <w:rPr>
              <w:b/>
              <w:bCs/>
            </w:rPr>
            <w:t>Titel</w:t>
          </w:r>
        </w:p>
      </w:tc>
    </w:tr>
    <w:tr w:rsidR="00DB4C2E" w:rsidRPr="00911332" w14:paraId="2E291C16" w14:textId="77777777" w:rsidTr="00DB4C2E">
      <w:tc>
        <w:tcPr>
          <w:tcW w:w="4181" w:type="dxa"/>
        </w:tcPr>
        <w:p w14:paraId="0C90E836" w14:textId="36BC1A53" w:rsidR="00DB4C2E" w:rsidRPr="00911332" w:rsidRDefault="00DB4C2E" w:rsidP="00DB4C2E">
          <w:r>
            <w:rPr>
              <w:bCs/>
            </w:rPr>
            <w:fldChar w:fldCharType="begin"/>
          </w:r>
          <w:r>
            <w:rPr>
              <w:bCs/>
            </w:rPr>
            <w:instrText xml:space="preserve"> STYLEREF Titel \* MERGEFORMAT </w:instrText>
          </w:r>
          <w:r>
            <w:rPr>
              <w:bCs/>
            </w:rPr>
            <w:fldChar w:fldCharType="separate"/>
          </w:r>
          <w:r w:rsidR="00AD4824">
            <w:rPr>
              <w:bCs/>
              <w:noProof/>
            </w:rPr>
            <w:t>Toelichting modeldocument Verklaring van Erfrecht v2.0</w:t>
          </w:r>
          <w:r>
            <w:fldChar w:fldCharType="end"/>
          </w:r>
        </w:p>
      </w:tc>
    </w:tr>
    <w:tr w:rsidR="00DB4C2E" w14:paraId="4F16E599" w14:textId="77777777" w:rsidTr="00DB4C2E">
      <w:tc>
        <w:tcPr>
          <w:tcW w:w="4181" w:type="dxa"/>
        </w:tcPr>
        <w:p w14:paraId="7A2741DE" w14:textId="77777777" w:rsidR="00DB4C2E" w:rsidRPr="00FC49C4" w:rsidRDefault="00DB4C2E" w:rsidP="00594E89">
          <w:pPr>
            <w:pStyle w:val="tussenkopje"/>
            <w:spacing w:before="0" w:after="0" w:line="240" w:lineRule="auto"/>
            <w:rPr>
              <w:b/>
              <w:bCs/>
            </w:rPr>
          </w:pPr>
          <w:r w:rsidRPr="00FC49C4">
            <w:rPr>
              <w:b/>
              <w:bCs/>
            </w:rPr>
            <w:t>Versie</w:t>
          </w:r>
        </w:p>
      </w:tc>
    </w:tr>
    <w:tr w:rsidR="00DB4C2E" w14:paraId="20F36172" w14:textId="77777777" w:rsidTr="00DB4C2E">
      <w:tc>
        <w:tcPr>
          <w:tcW w:w="4181" w:type="dxa"/>
        </w:tcPr>
        <w:p w14:paraId="3C72F37A" w14:textId="5283E350" w:rsidR="00DB4C2E" w:rsidRDefault="00594E89" w:rsidP="00DB4C2E">
          <w:del w:id="2254" w:author="Groot, Karina de" w:date="2024-08-07T09:48:00Z" w16du:dateUtc="2024-08-07T07:48:00Z">
            <w:r w:rsidDel="0032623D">
              <w:delText>1.</w:delText>
            </w:r>
          </w:del>
          <w:del w:id="2255" w:author="Groot, Karina de" w:date="2024-06-26T11:55:00Z" w16du:dateUtc="2024-06-26T09:55:00Z">
            <w:r w:rsidDel="007C0B6E">
              <w:delText>0</w:delText>
            </w:r>
          </w:del>
          <w:ins w:id="2256" w:author="Groot, Karina de" w:date="2024-08-07T09:48:00Z" w16du:dateUtc="2024-08-07T07:48:00Z">
            <w:r w:rsidR="0032623D">
              <w:t>2.0</w:t>
            </w:r>
          </w:ins>
        </w:p>
      </w:tc>
    </w:tr>
    <w:tr w:rsidR="00DB4C2E" w14:paraId="4DD7C854" w14:textId="77777777" w:rsidTr="00DB4C2E">
      <w:tc>
        <w:tcPr>
          <w:tcW w:w="4181" w:type="dxa"/>
        </w:tcPr>
        <w:p w14:paraId="33EE08E3" w14:textId="77777777" w:rsidR="00DB4C2E" w:rsidRPr="00FC49C4" w:rsidRDefault="00DB4C2E" w:rsidP="00594E89">
          <w:pPr>
            <w:pStyle w:val="tussenkopje"/>
            <w:spacing w:before="0" w:after="0" w:line="240" w:lineRule="auto"/>
            <w:rPr>
              <w:b/>
              <w:bCs/>
            </w:rPr>
          </w:pPr>
          <w:r w:rsidRPr="00FC49C4">
            <w:rPr>
              <w:b/>
              <w:bCs/>
            </w:rPr>
            <w:t>Blad</w:t>
          </w:r>
        </w:p>
      </w:tc>
    </w:tr>
    <w:tr w:rsidR="00DB4C2E" w14:paraId="5D46012A" w14:textId="77777777" w:rsidTr="00DB4C2E">
      <w:tc>
        <w:tcPr>
          <w:tcW w:w="4181" w:type="dxa"/>
        </w:tcPr>
        <w:p w14:paraId="6A2D0C84" w14:textId="77777777" w:rsidR="00DB4C2E" w:rsidRDefault="00DB4C2E" w:rsidP="00DB4C2E">
          <w:r>
            <w:fldChar w:fldCharType="begin"/>
          </w:r>
          <w:r>
            <w:instrText xml:space="preserve"> PAGE  \* MERGEFORMAT </w:instrText>
          </w:r>
          <w:r>
            <w:fldChar w:fldCharType="separate"/>
          </w:r>
          <w:r>
            <w:t>2</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Pr>
              <w:rStyle w:val="Paginanummer"/>
              <w:bCs/>
              <w:sz w:val="20"/>
            </w:rPr>
            <w:t>17</w:t>
          </w:r>
          <w:r>
            <w:rPr>
              <w:rStyle w:val="Paginanummer"/>
              <w:bCs/>
              <w:sz w:val="20"/>
            </w:rPr>
            <w:fldChar w:fldCharType="end"/>
          </w:r>
        </w:p>
      </w:tc>
    </w:tr>
  </w:tbl>
  <w:p w14:paraId="61A78099" w14:textId="77777777" w:rsidR="00DB4C2E" w:rsidRPr="000D1D4B" w:rsidRDefault="00DB4C2E" w:rsidP="000D1D4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11650" w:tblpY="625"/>
      <w:tblW w:w="0" w:type="auto"/>
      <w:tblCellMar>
        <w:left w:w="70" w:type="dxa"/>
        <w:right w:w="70" w:type="dxa"/>
      </w:tblCellMar>
      <w:tblLook w:val="0000" w:firstRow="0" w:lastRow="0" w:firstColumn="0" w:lastColumn="0" w:noHBand="0" w:noVBand="0"/>
    </w:tblPr>
    <w:tblGrid>
      <w:gridCol w:w="4013"/>
    </w:tblGrid>
    <w:tr w:rsidR="007A2920" w14:paraId="7247844E" w14:textId="77777777" w:rsidTr="00DB4C2E">
      <w:trPr>
        <w:trHeight w:val="203"/>
      </w:trPr>
      <w:tc>
        <w:tcPr>
          <w:tcW w:w="4013" w:type="dxa"/>
        </w:tcPr>
        <w:p w14:paraId="00345257" w14:textId="77777777" w:rsidR="007A2920" w:rsidRDefault="007A2920" w:rsidP="002C2F9F">
          <w:pPr>
            <w:pStyle w:val="tussenkopje"/>
            <w:spacing w:before="0" w:after="0" w:line="240" w:lineRule="auto"/>
          </w:pPr>
          <w:r>
            <w:t>Datum</w:t>
          </w:r>
        </w:p>
      </w:tc>
    </w:tr>
    <w:tr w:rsidR="007A2920" w14:paraId="2035DDDF" w14:textId="77777777" w:rsidTr="00DB4C2E">
      <w:trPr>
        <w:trHeight w:val="242"/>
      </w:trPr>
      <w:tc>
        <w:tcPr>
          <w:tcW w:w="4013" w:type="dxa"/>
        </w:tcPr>
        <w:p w14:paraId="3CABA716" w14:textId="09279299" w:rsidR="007A2920" w:rsidRDefault="00C428FE" w:rsidP="00DB4C2E">
          <w:ins w:id="2257" w:author="Groot, Karina de" w:date="2024-08-07T09:47:00Z" w16du:dateUtc="2024-08-07T07:47:00Z">
            <w:r>
              <w:t>7 augustus 2024</w:t>
            </w:r>
          </w:ins>
          <w:del w:id="2258" w:author="Groot, Karina de" w:date="2024-06-26T11:54:00Z" w16du:dateUtc="2024-06-26T09:54:00Z">
            <w:r w:rsidR="002C2F9F" w:rsidDel="006F4318">
              <w:delText xml:space="preserve">5 januari </w:delText>
            </w:r>
          </w:del>
          <w:del w:id="2259" w:author="Groot, Karina de" w:date="2024-08-07T09:47:00Z" w16du:dateUtc="2024-08-07T07:47:00Z">
            <w:r w:rsidR="002C2F9F" w:rsidDel="00C428FE">
              <w:delText>2024</w:delText>
            </w:r>
          </w:del>
        </w:p>
      </w:tc>
    </w:tr>
    <w:tr w:rsidR="007A2920" w14:paraId="4709BE16" w14:textId="77777777" w:rsidTr="002C2F9F">
      <w:trPr>
        <w:trHeight w:val="79"/>
      </w:trPr>
      <w:tc>
        <w:tcPr>
          <w:tcW w:w="4013" w:type="dxa"/>
        </w:tcPr>
        <w:p w14:paraId="4D8D768C" w14:textId="77777777" w:rsidR="007A2920" w:rsidRDefault="007A2920" w:rsidP="002C2F9F">
          <w:pPr>
            <w:pStyle w:val="tussenkopje"/>
            <w:spacing w:before="0" w:after="0" w:line="240" w:lineRule="auto"/>
          </w:pPr>
          <w:r>
            <w:t>Titel</w:t>
          </w:r>
        </w:p>
      </w:tc>
    </w:tr>
    <w:tr w:rsidR="007A2920" w:rsidRPr="00911332" w14:paraId="11BBE1CD" w14:textId="77777777" w:rsidTr="00DB4C2E">
      <w:trPr>
        <w:trHeight w:val="422"/>
      </w:trPr>
      <w:tc>
        <w:tcPr>
          <w:tcW w:w="4013" w:type="dxa"/>
        </w:tcPr>
        <w:p w14:paraId="5BCE3B0A" w14:textId="1DF0DEB7" w:rsidR="007A2920" w:rsidRPr="00911332" w:rsidRDefault="007A2920" w:rsidP="00DB4C2E">
          <w:r>
            <w:rPr>
              <w:bCs/>
            </w:rPr>
            <w:fldChar w:fldCharType="begin"/>
          </w:r>
          <w:r>
            <w:rPr>
              <w:bCs/>
            </w:rPr>
            <w:instrText xml:space="preserve"> STYLEREF Titel \* MERGEFORMAT </w:instrText>
          </w:r>
          <w:r>
            <w:rPr>
              <w:bCs/>
            </w:rPr>
            <w:fldChar w:fldCharType="separate"/>
          </w:r>
          <w:r w:rsidR="00601DC5">
            <w:rPr>
              <w:bCs/>
              <w:noProof/>
            </w:rPr>
            <w:t>Toelichting modeldocument Verklaring van Erfrecht v2.0</w:t>
          </w:r>
          <w:r>
            <w:fldChar w:fldCharType="end"/>
          </w:r>
        </w:p>
      </w:tc>
    </w:tr>
    <w:tr w:rsidR="007A2920" w14:paraId="6D8517EB" w14:textId="77777777" w:rsidTr="002C2F9F">
      <w:trPr>
        <w:trHeight w:val="147"/>
      </w:trPr>
      <w:tc>
        <w:tcPr>
          <w:tcW w:w="4013" w:type="dxa"/>
        </w:tcPr>
        <w:p w14:paraId="6FD22FEA" w14:textId="77777777" w:rsidR="007A2920" w:rsidRDefault="007A2920" w:rsidP="002C2F9F">
          <w:pPr>
            <w:pStyle w:val="tussenkopje"/>
            <w:spacing w:before="0" w:after="0" w:line="240" w:lineRule="auto"/>
          </w:pPr>
          <w:r>
            <w:t>Versie</w:t>
          </w:r>
        </w:p>
      </w:tc>
    </w:tr>
    <w:tr w:rsidR="007A2920" w14:paraId="0C4AE327" w14:textId="77777777" w:rsidTr="00DB4C2E">
      <w:trPr>
        <w:trHeight w:val="250"/>
      </w:trPr>
      <w:tc>
        <w:tcPr>
          <w:tcW w:w="4013" w:type="dxa"/>
        </w:tcPr>
        <w:p w14:paraId="25F39293" w14:textId="56EF4D19" w:rsidR="007A2920" w:rsidRDefault="002C2F9F" w:rsidP="00DB4C2E">
          <w:del w:id="2260" w:author="Groot, Karina de" w:date="2024-08-07T09:47:00Z" w16du:dateUtc="2024-08-07T07:47:00Z">
            <w:r w:rsidDel="00C428FE">
              <w:delText>1.</w:delText>
            </w:r>
          </w:del>
          <w:del w:id="2261" w:author="Groot, Karina de" w:date="2024-06-26T11:54:00Z" w16du:dateUtc="2024-06-26T09:54:00Z">
            <w:r w:rsidDel="006F4318">
              <w:delText>0</w:delText>
            </w:r>
          </w:del>
          <w:ins w:id="2262" w:author="Groot, Karina de" w:date="2024-08-07T09:47:00Z" w16du:dateUtc="2024-08-07T07:47:00Z">
            <w:r w:rsidR="00C428FE">
              <w:t>2.0</w:t>
            </w:r>
          </w:ins>
        </w:p>
      </w:tc>
    </w:tr>
    <w:tr w:rsidR="007A2920" w14:paraId="7FE15A5C" w14:textId="77777777" w:rsidTr="002C2F9F">
      <w:trPr>
        <w:trHeight w:val="155"/>
      </w:trPr>
      <w:tc>
        <w:tcPr>
          <w:tcW w:w="4013" w:type="dxa"/>
        </w:tcPr>
        <w:p w14:paraId="2FF9092A" w14:textId="77777777" w:rsidR="007A2920" w:rsidRDefault="007A2920" w:rsidP="002C2F9F">
          <w:pPr>
            <w:pStyle w:val="tussenkopje"/>
            <w:spacing w:before="0" w:after="0" w:line="240" w:lineRule="auto"/>
          </w:pPr>
          <w:r>
            <w:t>Blad</w:t>
          </w:r>
        </w:p>
      </w:tc>
    </w:tr>
    <w:tr w:rsidR="007A2920" w14:paraId="59097276" w14:textId="77777777" w:rsidTr="00DB4C2E">
      <w:trPr>
        <w:trHeight w:val="266"/>
      </w:trPr>
      <w:tc>
        <w:tcPr>
          <w:tcW w:w="4013" w:type="dxa"/>
        </w:tcPr>
        <w:p w14:paraId="03546DEB" w14:textId="77777777" w:rsidR="007A2920" w:rsidRDefault="007A2920" w:rsidP="00DB4C2E">
          <w:r>
            <w:fldChar w:fldCharType="begin"/>
          </w:r>
          <w:r>
            <w:instrText xml:space="preserve"> PAGE  \* MERGEFORMAT </w:instrText>
          </w:r>
          <w:r>
            <w:fldChar w:fldCharType="separate"/>
          </w:r>
          <w:r>
            <w:t>2</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Pr>
              <w:rStyle w:val="Paginanummer"/>
              <w:bCs/>
              <w:sz w:val="20"/>
            </w:rPr>
            <w:t>17</w:t>
          </w:r>
          <w:r>
            <w:rPr>
              <w:rStyle w:val="Paginanummer"/>
              <w:bCs/>
              <w:sz w:val="20"/>
            </w:rPr>
            <w:fldChar w:fldCharType="end"/>
          </w:r>
        </w:p>
      </w:tc>
    </w:tr>
  </w:tbl>
  <w:p w14:paraId="17AC01EA" w14:textId="77777777" w:rsidR="006E6F02" w:rsidRDefault="006E6F02" w:rsidP="00DB4C2E">
    <w:pPr>
      <w:pStyle w:val="Koptekst"/>
    </w:pPr>
    <w:r>
      <w:tab/>
    </w:r>
    <w:r>
      <w:tab/>
    </w:r>
  </w:p>
  <w:p w14:paraId="0BB413EC" w14:textId="77777777" w:rsidR="006E6F02" w:rsidRPr="00A849C6" w:rsidRDefault="006E6F02" w:rsidP="00A849C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C62CF9"/>
    <w:multiLevelType w:val="hybridMultilevel"/>
    <w:tmpl w:val="888E120A"/>
    <w:lvl w:ilvl="0" w:tplc="A5203C7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2274FBD"/>
    <w:multiLevelType w:val="hybridMultilevel"/>
    <w:tmpl w:val="7D8CCD5A"/>
    <w:lvl w:ilvl="0" w:tplc="4AA2BB14">
      <w:numFmt w:val="bullet"/>
      <w:lvlText w:val="-"/>
      <w:lvlJc w:val="left"/>
      <w:pPr>
        <w:ind w:left="360" w:hanging="360"/>
      </w:pPr>
      <w:rPr>
        <w:rFonts w:ascii="Arial" w:eastAsia="Times New Roman" w:hAnsi="Arial" w:cs="Arial" w:hint="default"/>
        <w:b w:val="0"/>
        <w:color w:val="auto"/>
        <w:sz w:val="18"/>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3DA06FBF"/>
    <w:multiLevelType w:val="hybridMultilevel"/>
    <w:tmpl w:val="CEDEDB04"/>
    <w:lvl w:ilvl="0" w:tplc="D79026AA">
      <w:start w:val="1"/>
      <w:numFmt w:val="lowerLetter"/>
      <w:lvlText w:val="%1."/>
      <w:lvlJc w:val="left"/>
      <w:pPr>
        <w:ind w:left="1599" w:hanging="360"/>
      </w:pPr>
      <w:rPr>
        <w:color w:val="840084"/>
      </w:rPr>
    </w:lvl>
    <w:lvl w:ilvl="1" w:tplc="04130019" w:tentative="1">
      <w:start w:val="1"/>
      <w:numFmt w:val="lowerLetter"/>
      <w:lvlText w:val="%2."/>
      <w:lvlJc w:val="left"/>
      <w:pPr>
        <w:ind w:left="2319" w:hanging="360"/>
      </w:pPr>
    </w:lvl>
    <w:lvl w:ilvl="2" w:tplc="0413001B" w:tentative="1">
      <w:start w:val="1"/>
      <w:numFmt w:val="lowerRoman"/>
      <w:lvlText w:val="%3."/>
      <w:lvlJc w:val="right"/>
      <w:pPr>
        <w:ind w:left="3039" w:hanging="180"/>
      </w:pPr>
    </w:lvl>
    <w:lvl w:ilvl="3" w:tplc="0413000F" w:tentative="1">
      <w:start w:val="1"/>
      <w:numFmt w:val="decimal"/>
      <w:lvlText w:val="%4."/>
      <w:lvlJc w:val="left"/>
      <w:pPr>
        <w:ind w:left="3759" w:hanging="360"/>
      </w:pPr>
    </w:lvl>
    <w:lvl w:ilvl="4" w:tplc="04130019" w:tentative="1">
      <w:start w:val="1"/>
      <w:numFmt w:val="lowerLetter"/>
      <w:lvlText w:val="%5."/>
      <w:lvlJc w:val="left"/>
      <w:pPr>
        <w:ind w:left="4479" w:hanging="360"/>
      </w:pPr>
    </w:lvl>
    <w:lvl w:ilvl="5" w:tplc="0413001B" w:tentative="1">
      <w:start w:val="1"/>
      <w:numFmt w:val="lowerRoman"/>
      <w:lvlText w:val="%6."/>
      <w:lvlJc w:val="right"/>
      <w:pPr>
        <w:ind w:left="5199" w:hanging="180"/>
      </w:pPr>
    </w:lvl>
    <w:lvl w:ilvl="6" w:tplc="0413000F" w:tentative="1">
      <w:start w:val="1"/>
      <w:numFmt w:val="decimal"/>
      <w:lvlText w:val="%7."/>
      <w:lvlJc w:val="left"/>
      <w:pPr>
        <w:ind w:left="5919" w:hanging="360"/>
      </w:pPr>
    </w:lvl>
    <w:lvl w:ilvl="7" w:tplc="04130019" w:tentative="1">
      <w:start w:val="1"/>
      <w:numFmt w:val="lowerLetter"/>
      <w:lvlText w:val="%8."/>
      <w:lvlJc w:val="left"/>
      <w:pPr>
        <w:ind w:left="6639" w:hanging="360"/>
      </w:pPr>
    </w:lvl>
    <w:lvl w:ilvl="8" w:tplc="0413001B" w:tentative="1">
      <w:start w:val="1"/>
      <w:numFmt w:val="lowerRoman"/>
      <w:lvlText w:val="%9."/>
      <w:lvlJc w:val="right"/>
      <w:pPr>
        <w:ind w:left="7359" w:hanging="180"/>
      </w:pPr>
    </w:lvl>
  </w:abstractNum>
  <w:abstractNum w:abstractNumId="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7997153"/>
    <w:multiLevelType w:val="hybridMultilevel"/>
    <w:tmpl w:val="BFC22D74"/>
    <w:lvl w:ilvl="0" w:tplc="22126E3C">
      <w:start w:val="1"/>
      <w:numFmt w:val="bullet"/>
      <w:lvlText w:val="-"/>
      <w:lvlJc w:val="left"/>
      <w:pPr>
        <w:ind w:left="720" w:hanging="360"/>
      </w:pPr>
      <w:rPr>
        <w:rFonts w:ascii="Arial" w:eastAsia="Times New Roman" w:hAnsi="Arial" w:cs="Arial" w:hint="default"/>
        <w:color w:val="840084"/>
      </w:rPr>
    </w:lvl>
    <w:lvl w:ilvl="1" w:tplc="8B98B7A2">
      <w:start w:val="1"/>
      <w:numFmt w:val="lowerLetter"/>
      <w:lvlText w:val="%2."/>
      <w:lvlJc w:val="left"/>
      <w:pPr>
        <w:ind w:left="1440" w:hanging="360"/>
      </w:pPr>
      <w:rPr>
        <w:color w:val="840084"/>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7" w15:restartNumberingAfterBreak="0">
    <w:nsid w:val="6E1A1DD1"/>
    <w:multiLevelType w:val="multilevel"/>
    <w:tmpl w:val="3A9AABF2"/>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ascii="Arial" w:hAnsi="Arial" w:cs="Arial"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Kop6"/>
      <w:lvlText w:val="%1.%2.%3.%4.%5.%6"/>
      <w:lvlJc w:val="left"/>
      <w:pPr>
        <w:tabs>
          <w:tab w:val="num" w:pos="3279"/>
        </w:tabs>
        <w:ind w:left="3279" w:hanging="1152"/>
      </w:pPr>
      <w:rPr>
        <w:rFonts w:hint="default"/>
        <w:b w:val="0"/>
        <w:bCs w:val="0"/>
        <w:i/>
        <w:iCs/>
        <w:sz w:val="18"/>
        <w:szCs w:val="18"/>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8" w15:restartNumberingAfterBreak="0">
    <w:nsid w:val="787167CE"/>
    <w:multiLevelType w:val="hybridMultilevel"/>
    <w:tmpl w:val="288AAE1C"/>
    <w:lvl w:ilvl="0" w:tplc="F8E4DAEC">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487012">
    <w:abstractNumId w:val="7"/>
  </w:num>
  <w:num w:numId="2" w16cid:durableId="81030456">
    <w:abstractNumId w:val="7"/>
  </w:num>
  <w:num w:numId="3" w16cid:durableId="1004018417">
    <w:abstractNumId w:val="6"/>
  </w:num>
  <w:num w:numId="4" w16cid:durableId="505242567">
    <w:abstractNumId w:val="4"/>
  </w:num>
  <w:num w:numId="5" w16cid:durableId="173495822">
    <w:abstractNumId w:val="0"/>
  </w:num>
  <w:num w:numId="6" w16cid:durableId="2004890500">
    <w:abstractNumId w:val="5"/>
  </w:num>
  <w:num w:numId="7" w16cid:durableId="1725907525">
    <w:abstractNumId w:val="3"/>
  </w:num>
  <w:num w:numId="8" w16cid:durableId="376393316">
    <w:abstractNumId w:val="2"/>
  </w:num>
  <w:num w:numId="9" w16cid:durableId="177698942">
    <w:abstractNumId w:val="1"/>
  </w:num>
  <w:num w:numId="10" w16cid:durableId="1297031453">
    <w:abstractNumId w:val="8"/>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root, Karina de">
    <w15:presenceInfo w15:providerId="None" w15:userId="Groot, Karina de"/>
  </w15:person>
  <w15:person w15:author="Willems, Igor">
    <w15:presenceInfo w15:providerId="AD" w15:userId="S::Igor.Willems@kadaster.nl::44891f55-7cd7-4f3f-b95c-f9bc4d48270f"/>
  </w15:person>
  <w15:person w15:author="Schootbrugge, Jean-Michel van de">
    <w15:presenceInfo w15:providerId="AD" w15:userId="S::Jean-Michel.vandeSchootbrugge@kadaster.nl::c5d12ae5-a140-482f-a2e7-2152ef9110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3A4B"/>
    <w:rsid w:val="00004594"/>
    <w:rsid w:val="00005407"/>
    <w:rsid w:val="00006370"/>
    <w:rsid w:val="00006522"/>
    <w:rsid w:val="00006CD8"/>
    <w:rsid w:val="00006FB5"/>
    <w:rsid w:val="0000748A"/>
    <w:rsid w:val="00007F61"/>
    <w:rsid w:val="00010577"/>
    <w:rsid w:val="000107AA"/>
    <w:rsid w:val="00010AA1"/>
    <w:rsid w:val="00011618"/>
    <w:rsid w:val="00012F09"/>
    <w:rsid w:val="0001338A"/>
    <w:rsid w:val="00013A7C"/>
    <w:rsid w:val="00013DF7"/>
    <w:rsid w:val="0001427D"/>
    <w:rsid w:val="0001502B"/>
    <w:rsid w:val="0001524B"/>
    <w:rsid w:val="00015863"/>
    <w:rsid w:val="00015C0A"/>
    <w:rsid w:val="000168C1"/>
    <w:rsid w:val="000168D0"/>
    <w:rsid w:val="00016DCA"/>
    <w:rsid w:val="00017916"/>
    <w:rsid w:val="00017959"/>
    <w:rsid w:val="000214A5"/>
    <w:rsid w:val="00021522"/>
    <w:rsid w:val="000216FE"/>
    <w:rsid w:val="00021FB6"/>
    <w:rsid w:val="000221DD"/>
    <w:rsid w:val="00022490"/>
    <w:rsid w:val="000225B5"/>
    <w:rsid w:val="00022629"/>
    <w:rsid w:val="00023153"/>
    <w:rsid w:val="00023185"/>
    <w:rsid w:val="00023246"/>
    <w:rsid w:val="00023D5B"/>
    <w:rsid w:val="0002427D"/>
    <w:rsid w:val="00025196"/>
    <w:rsid w:val="0002539C"/>
    <w:rsid w:val="00025877"/>
    <w:rsid w:val="00025A52"/>
    <w:rsid w:val="00025B0C"/>
    <w:rsid w:val="00026BBD"/>
    <w:rsid w:val="00026F18"/>
    <w:rsid w:val="000274A9"/>
    <w:rsid w:val="000277AC"/>
    <w:rsid w:val="000278CB"/>
    <w:rsid w:val="000300FE"/>
    <w:rsid w:val="00030190"/>
    <w:rsid w:val="00030A78"/>
    <w:rsid w:val="00030CF3"/>
    <w:rsid w:val="000327FE"/>
    <w:rsid w:val="00032C53"/>
    <w:rsid w:val="00032CDD"/>
    <w:rsid w:val="0003340B"/>
    <w:rsid w:val="00033D8E"/>
    <w:rsid w:val="000347B2"/>
    <w:rsid w:val="0003495E"/>
    <w:rsid w:val="00034F36"/>
    <w:rsid w:val="00035BF5"/>
    <w:rsid w:val="000368F8"/>
    <w:rsid w:val="000400E1"/>
    <w:rsid w:val="00040355"/>
    <w:rsid w:val="000407DC"/>
    <w:rsid w:val="0004124D"/>
    <w:rsid w:val="00043F59"/>
    <w:rsid w:val="00044219"/>
    <w:rsid w:val="00044D6A"/>
    <w:rsid w:val="000459CD"/>
    <w:rsid w:val="00046BDB"/>
    <w:rsid w:val="00047674"/>
    <w:rsid w:val="00050486"/>
    <w:rsid w:val="00050715"/>
    <w:rsid w:val="00050A05"/>
    <w:rsid w:val="0005138B"/>
    <w:rsid w:val="00051B5D"/>
    <w:rsid w:val="00051F75"/>
    <w:rsid w:val="00052046"/>
    <w:rsid w:val="00052234"/>
    <w:rsid w:val="00052254"/>
    <w:rsid w:val="000523FA"/>
    <w:rsid w:val="000528C1"/>
    <w:rsid w:val="0005291C"/>
    <w:rsid w:val="00052956"/>
    <w:rsid w:val="000529F1"/>
    <w:rsid w:val="0005347B"/>
    <w:rsid w:val="00053DA6"/>
    <w:rsid w:val="00054004"/>
    <w:rsid w:val="00054145"/>
    <w:rsid w:val="000544E7"/>
    <w:rsid w:val="00054897"/>
    <w:rsid w:val="00055A87"/>
    <w:rsid w:val="00055EF9"/>
    <w:rsid w:val="000564E7"/>
    <w:rsid w:val="00056536"/>
    <w:rsid w:val="00056C53"/>
    <w:rsid w:val="00056C54"/>
    <w:rsid w:val="00057378"/>
    <w:rsid w:val="00057717"/>
    <w:rsid w:val="000579C5"/>
    <w:rsid w:val="00057AF7"/>
    <w:rsid w:val="00060B61"/>
    <w:rsid w:val="00060BC0"/>
    <w:rsid w:val="00060FEC"/>
    <w:rsid w:val="00061786"/>
    <w:rsid w:val="0006223D"/>
    <w:rsid w:val="00063095"/>
    <w:rsid w:val="00063294"/>
    <w:rsid w:val="000632C6"/>
    <w:rsid w:val="00063A89"/>
    <w:rsid w:val="00063DA5"/>
    <w:rsid w:val="000647F8"/>
    <w:rsid w:val="0006542D"/>
    <w:rsid w:val="000657C0"/>
    <w:rsid w:val="000670F8"/>
    <w:rsid w:val="00067169"/>
    <w:rsid w:val="000671DB"/>
    <w:rsid w:val="0006761D"/>
    <w:rsid w:val="0006769E"/>
    <w:rsid w:val="00067720"/>
    <w:rsid w:val="000677AC"/>
    <w:rsid w:val="00067812"/>
    <w:rsid w:val="0006794F"/>
    <w:rsid w:val="00067BB3"/>
    <w:rsid w:val="000700C8"/>
    <w:rsid w:val="00070EBF"/>
    <w:rsid w:val="00071867"/>
    <w:rsid w:val="00071954"/>
    <w:rsid w:val="00072278"/>
    <w:rsid w:val="000730C0"/>
    <w:rsid w:val="00073639"/>
    <w:rsid w:val="000737AB"/>
    <w:rsid w:val="00073CA0"/>
    <w:rsid w:val="000749AD"/>
    <w:rsid w:val="000751EC"/>
    <w:rsid w:val="00075A80"/>
    <w:rsid w:val="00075CF1"/>
    <w:rsid w:val="00077617"/>
    <w:rsid w:val="00077927"/>
    <w:rsid w:val="00077A26"/>
    <w:rsid w:val="00080FCC"/>
    <w:rsid w:val="00081433"/>
    <w:rsid w:val="00082A23"/>
    <w:rsid w:val="00082E12"/>
    <w:rsid w:val="00083121"/>
    <w:rsid w:val="00083CE5"/>
    <w:rsid w:val="00084C0A"/>
    <w:rsid w:val="00085A70"/>
    <w:rsid w:val="00085E96"/>
    <w:rsid w:val="00087049"/>
    <w:rsid w:val="0008708F"/>
    <w:rsid w:val="00090725"/>
    <w:rsid w:val="000911E2"/>
    <w:rsid w:val="000918B3"/>
    <w:rsid w:val="0009268D"/>
    <w:rsid w:val="00093CFA"/>
    <w:rsid w:val="00093DCF"/>
    <w:rsid w:val="000942E2"/>
    <w:rsid w:val="00094AA8"/>
    <w:rsid w:val="0009552B"/>
    <w:rsid w:val="00095F6C"/>
    <w:rsid w:val="00096361"/>
    <w:rsid w:val="000967BB"/>
    <w:rsid w:val="00096DA2"/>
    <w:rsid w:val="0009702E"/>
    <w:rsid w:val="000974F6"/>
    <w:rsid w:val="00097767"/>
    <w:rsid w:val="00097E7B"/>
    <w:rsid w:val="000A01CD"/>
    <w:rsid w:val="000A0356"/>
    <w:rsid w:val="000A0C02"/>
    <w:rsid w:val="000A0E63"/>
    <w:rsid w:val="000A0EA1"/>
    <w:rsid w:val="000A26BF"/>
    <w:rsid w:val="000A26C5"/>
    <w:rsid w:val="000A379F"/>
    <w:rsid w:val="000A3E42"/>
    <w:rsid w:val="000A70AC"/>
    <w:rsid w:val="000A7388"/>
    <w:rsid w:val="000A77B3"/>
    <w:rsid w:val="000A787C"/>
    <w:rsid w:val="000A7D4E"/>
    <w:rsid w:val="000B0447"/>
    <w:rsid w:val="000B0449"/>
    <w:rsid w:val="000B1694"/>
    <w:rsid w:val="000B35B4"/>
    <w:rsid w:val="000B3BE7"/>
    <w:rsid w:val="000B5054"/>
    <w:rsid w:val="000B515E"/>
    <w:rsid w:val="000B530F"/>
    <w:rsid w:val="000B664C"/>
    <w:rsid w:val="000B74F1"/>
    <w:rsid w:val="000C13B8"/>
    <w:rsid w:val="000C2E8E"/>
    <w:rsid w:val="000C3587"/>
    <w:rsid w:val="000C4344"/>
    <w:rsid w:val="000C4C66"/>
    <w:rsid w:val="000C6F5D"/>
    <w:rsid w:val="000C7052"/>
    <w:rsid w:val="000D05A1"/>
    <w:rsid w:val="000D0962"/>
    <w:rsid w:val="000D1B5D"/>
    <w:rsid w:val="000D1BB8"/>
    <w:rsid w:val="000D1D4B"/>
    <w:rsid w:val="000D1E57"/>
    <w:rsid w:val="000D1FDF"/>
    <w:rsid w:val="000D1FE3"/>
    <w:rsid w:val="000D28C0"/>
    <w:rsid w:val="000D2BD3"/>
    <w:rsid w:val="000D2C7A"/>
    <w:rsid w:val="000D3BDA"/>
    <w:rsid w:val="000D3C60"/>
    <w:rsid w:val="000D4B08"/>
    <w:rsid w:val="000D5B50"/>
    <w:rsid w:val="000D5D5D"/>
    <w:rsid w:val="000D5E8B"/>
    <w:rsid w:val="000D6CAC"/>
    <w:rsid w:val="000D705F"/>
    <w:rsid w:val="000D733D"/>
    <w:rsid w:val="000E079F"/>
    <w:rsid w:val="000E0CF2"/>
    <w:rsid w:val="000E0DE1"/>
    <w:rsid w:val="000E2969"/>
    <w:rsid w:val="000E29FB"/>
    <w:rsid w:val="000E2D2E"/>
    <w:rsid w:val="000E2DF4"/>
    <w:rsid w:val="000E3BA8"/>
    <w:rsid w:val="000E3C13"/>
    <w:rsid w:val="000E4058"/>
    <w:rsid w:val="000E4098"/>
    <w:rsid w:val="000E4BB4"/>
    <w:rsid w:val="000E4BF6"/>
    <w:rsid w:val="000E627B"/>
    <w:rsid w:val="000E7C28"/>
    <w:rsid w:val="000F063D"/>
    <w:rsid w:val="000F0D7F"/>
    <w:rsid w:val="000F0EA5"/>
    <w:rsid w:val="000F1576"/>
    <w:rsid w:val="000F35A3"/>
    <w:rsid w:val="000F58B8"/>
    <w:rsid w:val="000F65A9"/>
    <w:rsid w:val="000F6878"/>
    <w:rsid w:val="000F702C"/>
    <w:rsid w:val="000F75B7"/>
    <w:rsid w:val="000F79A2"/>
    <w:rsid w:val="000F7DC3"/>
    <w:rsid w:val="00100C28"/>
    <w:rsid w:val="00101082"/>
    <w:rsid w:val="00101970"/>
    <w:rsid w:val="00102295"/>
    <w:rsid w:val="00103ED9"/>
    <w:rsid w:val="00104DC8"/>
    <w:rsid w:val="00105194"/>
    <w:rsid w:val="0010537D"/>
    <w:rsid w:val="001065B3"/>
    <w:rsid w:val="00106786"/>
    <w:rsid w:val="00106C39"/>
    <w:rsid w:val="00106EB9"/>
    <w:rsid w:val="00106F44"/>
    <w:rsid w:val="001078CB"/>
    <w:rsid w:val="00107979"/>
    <w:rsid w:val="00110CA7"/>
    <w:rsid w:val="00113908"/>
    <w:rsid w:val="00114244"/>
    <w:rsid w:val="00115025"/>
    <w:rsid w:val="00115A22"/>
    <w:rsid w:val="0011696F"/>
    <w:rsid w:val="00116C5D"/>
    <w:rsid w:val="0011718C"/>
    <w:rsid w:val="001175A5"/>
    <w:rsid w:val="0011798B"/>
    <w:rsid w:val="00117B86"/>
    <w:rsid w:val="00117F57"/>
    <w:rsid w:val="0012142F"/>
    <w:rsid w:val="001219DE"/>
    <w:rsid w:val="00123774"/>
    <w:rsid w:val="00124E96"/>
    <w:rsid w:val="0012509E"/>
    <w:rsid w:val="0012530C"/>
    <w:rsid w:val="00125901"/>
    <w:rsid w:val="00125ACD"/>
    <w:rsid w:val="001268E2"/>
    <w:rsid w:val="00126A21"/>
    <w:rsid w:val="00127039"/>
    <w:rsid w:val="00130284"/>
    <w:rsid w:val="00130746"/>
    <w:rsid w:val="00130BB4"/>
    <w:rsid w:val="00132538"/>
    <w:rsid w:val="00132624"/>
    <w:rsid w:val="00133B01"/>
    <w:rsid w:val="00133C71"/>
    <w:rsid w:val="001349C6"/>
    <w:rsid w:val="00134AAB"/>
    <w:rsid w:val="0013544C"/>
    <w:rsid w:val="0013555C"/>
    <w:rsid w:val="00135DA4"/>
    <w:rsid w:val="0013643D"/>
    <w:rsid w:val="00136A9C"/>
    <w:rsid w:val="00136E60"/>
    <w:rsid w:val="00137051"/>
    <w:rsid w:val="0013764A"/>
    <w:rsid w:val="0013774C"/>
    <w:rsid w:val="00137AD2"/>
    <w:rsid w:val="00137BBF"/>
    <w:rsid w:val="00137BDB"/>
    <w:rsid w:val="00137EA9"/>
    <w:rsid w:val="001406A7"/>
    <w:rsid w:val="001427C4"/>
    <w:rsid w:val="00142B34"/>
    <w:rsid w:val="00142D31"/>
    <w:rsid w:val="0014450C"/>
    <w:rsid w:val="00144B08"/>
    <w:rsid w:val="00145092"/>
    <w:rsid w:val="00145406"/>
    <w:rsid w:val="00145D88"/>
    <w:rsid w:val="001461D9"/>
    <w:rsid w:val="0014622E"/>
    <w:rsid w:val="001469A9"/>
    <w:rsid w:val="0014770D"/>
    <w:rsid w:val="00147BCC"/>
    <w:rsid w:val="001507D5"/>
    <w:rsid w:val="00150FAF"/>
    <w:rsid w:val="0015114D"/>
    <w:rsid w:val="001514B9"/>
    <w:rsid w:val="001514FA"/>
    <w:rsid w:val="00152351"/>
    <w:rsid w:val="00152FAD"/>
    <w:rsid w:val="001540A5"/>
    <w:rsid w:val="00154B89"/>
    <w:rsid w:val="0015507F"/>
    <w:rsid w:val="0015596F"/>
    <w:rsid w:val="00156529"/>
    <w:rsid w:val="001567E6"/>
    <w:rsid w:val="00156B8A"/>
    <w:rsid w:val="00156B93"/>
    <w:rsid w:val="00156C66"/>
    <w:rsid w:val="00157194"/>
    <w:rsid w:val="001575B2"/>
    <w:rsid w:val="00160BD1"/>
    <w:rsid w:val="00161192"/>
    <w:rsid w:val="00161B8D"/>
    <w:rsid w:val="001635A0"/>
    <w:rsid w:val="001638FF"/>
    <w:rsid w:val="00164707"/>
    <w:rsid w:val="00166EF4"/>
    <w:rsid w:val="00166FE3"/>
    <w:rsid w:val="00167744"/>
    <w:rsid w:val="0017058D"/>
    <w:rsid w:val="00170D29"/>
    <w:rsid w:val="00170E59"/>
    <w:rsid w:val="00171107"/>
    <w:rsid w:val="00171114"/>
    <w:rsid w:val="001712A8"/>
    <w:rsid w:val="00171B8C"/>
    <w:rsid w:val="0017212E"/>
    <w:rsid w:val="00172DBF"/>
    <w:rsid w:val="00173BE9"/>
    <w:rsid w:val="00173D7E"/>
    <w:rsid w:val="00173E4A"/>
    <w:rsid w:val="00173F55"/>
    <w:rsid w:val="001743D2"/>
    <w:rsid w:val="00174F8A"/>
    <w:rsid w:val="001754C0"/>
    <w:rsid w:val="00175D29"/>
    <w:rsid w:val="00175FD3"/>
    <w:rsid w:val="00176C4E"/>
    <w:rsid w:val="00176FDA"/>
    <w:rsid w:val="0018011A"/>
    <w:rsid w:val="001819AB"/>
    <w:rsid w:val="00182410"/>
    <w:rsid w:val="00182A49"/>
    <w:rsid w:val="0018345C"/>
    <w:rsid w:val="00183622"/>
    <w:rsid w:val="001846F5"/>
    <w:rsid w:val="00184700"/>
    <w:rsid w:val="00184F91"/>
    <w:rsid w:val="001852B6"/>
    <w:rsid w:val="00185356"/>
    <w:rsid w:val="0018571C"/>
    <w:rsid w:val="0018612A"/>
    <w:rsid w:val="00187530"/>
    <w:rsid w:val="001878DA"/>
    <w:rsid w:val="00187B04"/>
    <w:rsid w:val="001909FD"/>
    <w:rsid w:val="00191BFB"/>
    <w:rsid w:val="00193959"/>
    <w:rsid w:val="00193C50"/>
    <w:rsid w:val="00193D19"/>
    <w:rsid w:val="0019417B"/>
    <w:rsid w:val="00194473"/>
    <w:rsid w:val="001948B9"/>
    <w:rsid w:val="00194EA5"/>
    <w:rsid w:val="00195088"/>
    <w:rsid w:val="00196482"/>
    <w:rsid w:val="00196B08"/>
    <w:rsid w:val="0019702F"/>
    <w:rsid w:val="00197230"/>
    <w:rsid w:val="00197656"/>
    <w:rsid w:val="00197A69"/>
    <w:rsid w:val="001A0476"/>
    <w:rsid w:val="001A0CC3"/>
    <w:rsid w:val="001A136A"/>
    <w:rsid w:val="001A2B0C"/>
    <w:rsid w:val="001A2DFB"/>
    <w:rsid w:val="001A2E0E"/>
    <w:rsid w:val="001A3292"/>
    <w:rsid w:val="001A33F5"/>
    <w:rsid w:val="001A402E"/>
    <w:rsid w:val="001A4C08"/>
    <w:rsid w:val="001A5293"/>
    <w:rsid w:val="001A5981"/>
    <w:rsid w:val="001A5D7A"/>
    <w:rsid w:val="001A63B3"/>
    <w:rsid w:val="001A678F"/>
    <w:rsid w:val="001A6BF8"/>
    <w:rsid w:val="001A6FB5"/>
    <w:rsid w:val="001A72F0"/>
    <w:rsid w:val="001B000B"/>
    <w:rsid w:val="001B01E9"/>
    <w:rsid w:val="001B0354"/>
    <w:rsid w:val="001B05E6"/>
    <w:rsid w:val="001B0DF9"/>
    <w:rsid w:val="001B1468"/>
    <w:rsid w:val="001B1C4E"/>
    <w:rsid w:val="001B1DFF"/>
    <w:rsid w:val="001B22F9"/>
    <w:rsid w:val="001B2985"/>
    <w:rsid w:val="001B35AA"/>
    <w:rsid w:val="001B41C7"/>
    <w:rsid w:val="001B41E6"/>
    <w:rsid w:val="001B439C"/>
    <w:rsid w:val="001B48BB"/>
    <w:rsid w:val="001B4A7B"/>
    <w:rsid w:val="001B50DC"/>
    <w:rsid w:val="001B5771"/>
    <w:rsid w:val="001B5EC3"/>
    <w:rsid w:val="001B6420"/>
    <w:rsid w:val="001B711B"/>
    <w:rsid w:val="001B7E02"/>
    <w:rsid w:val="001C0A0F"/>
    <w:rsid w:val="001C0EE8"/>
    <w:rsid w:val="001C12EF"/>
    <w:rsid w:val="001C14FE"/>
    <w:rsid w:val="001C2750"/>
    <w:rsid w:val="001C4490"/>
    <w:rsid w:val="001C4839"/>
    <w:rsid w:val="001C6F72"/>
    <w:rsid w:val="001C7182"/>
    <w:rsid w:val="001C722D"/>
    <w:rsid w:val="001C72DF"/>
    <w:rsid w:val="001C77FB"/>
    <w:rsid w:val="001C784F"/>
    <w:rsid w:val="001C7DCC"/>
    <w:rsid w:val="001C7F19"/>
    <w:rsid w:val="001D0794"/>
    <w:rsid w:val="001D0A65"/>
    <w:rsid w:val="001D0E69"/>
    <w:rsid w:val="001D0F74"/>
    <w:rsid w:val="001D1884"/>
    <w:rsid w:val="001D1B31"/>
    <w:rsid w:val="001D217E"/>
    <w:rsid w:val="001D2DD6"/>
    <w:rsid w:val="001D5465"/>
    <w:rsid w:val="001D5ECE"/>
    <w:rsid w:val="001D5FDF"/>
    <w:rsid w:val="001D6063"/>
    <w:rsid w:val="001D61D1"/>
    <w:rsid w:val="001D701C"/>
    <w:rsid w:val="001D7D62"/>
    <w:rsid w:val="001E03D6"/>
    <w:rsid w:val="001E0826"/>
    <w:rsid w:val="001E0B87"/>
    <w:rsid w:val="001E0F5F"/>
    <w:rsid w:val="001E2BC9"/>
    <w:rsid w:val="001E3861"/>
    <w:rsid w:val="001E4B31"/>
    <w:rsid w:val="001E5C53"/>
    <w:rsid w:val="001E5D61"/>
    <w:rsid w:val="001E6169"/>
    <w:rsid w:val="001E7272"/>
    <w:rsid w:val="001E72BA"/>
    <w:rsid w:val="001E7703"/>
    <w:rsid w:val="001F0E67"/>
    <w:rsid w:val="001F0E9D"/>
    <w:rsid w:val="001F4145"/>
    <w:rsid w:val="001F46A7"/>
    <w:rsid w:val="001F4F2B"/>
    <w:rsid w:val="001F5C79"/>
    <w:rsid w:val="001F5F2F"/>
    <w:rsid w:val="001F7092"/>
    <w:rsid w:val="001F79D4"/>
    <w:rsid w:val="001F7A9C"/>
    <w:rsid w:val="001F7DAA"/>
    <w:rsid w:val="002006A4"/>
    <w:rsid w:val="002014E5"/>
    <w:rsid w:val="002014EA"/>
    <w:rsid w:val="00201932"/>
    <w:rsid w:val="00201FE5"/>
    <w:rsid w:val="0020300D"/>
    <w:rsid w:val="0020319D"/>
    <w:rsid w:val="00203B7C"/>
    <w:rsid w:val="00203E69"/>
    <w:rsid w:val="00203E98"/>
    <w:rsid w:val="00203F39"/>
    <w:rsid w:val="002042FE"/>
    <w:rsid w:val="002043C9"/>
    <w:rsid w:val="00205EAE"/>
    <w:rsid w:val="002061BD"/>
    <w:rsid w:val="002069A7"/>
    <w:rsid w:val="00210539"/>
    <w:rsid w:val="0021075A"/>
    <w:rsid w:val="002109D5"/>
    <w:rsid w:val="002109FC"/>
    <w:rsid w:val="00210E51"/>
    <w:rsid w:val="00211594"/>
    <w:rsid w:val="0021170D"/>
    <w:rsid w:val="00211BC8"/>
    <w:rsid w:val="00211FD3"/>
    <w:rsid w:val="00212AA3"/>
    <w:rsid w:val="002140BD"/>
    <w:rsid w:val="002140E1"/>
    <w:rsid w:val="002142D9"/>
    <w:rsid w:val="0021478F"/>
    <w:rsid w:val="002152CD"/>
    <w:rsid w:val="00215443"/>
    <w:rsid w:val="0021646D"/>
    <w:rsid w:val="0021680B"/>
    <w:rsid w:val="0021703F"/>
    <w:rsid w:val="002213E7"/>
    <w:rsid w:val="00222280"/>
    <w:rsid w:val="002222C7"/>
    <w:rsid w:val="00222497"/>
    <w:rsid w:val="00222BF9"/>
    <w:rsid w:val="00222C99"/>
    <w:rsid w:val="00222F87"/>
    <w:rsid w:val="0022338C"/>
    <w:rsid w:val="00223C65"/>
    <w:rsid w:val="00226576"/>
    <w:rsid w:val="00226897"/>
    <w:rsid w:val="00226DA6"/>
    <w:rsid w:val="00227854"/>
    <w:rsid w:val="00227CC1"/>
    <w:rsid w:val="00230AF8"/>
    <w:rsid w:val="0023114F"/>
    <w:rsid w:val="002311A6"/>
    <w:rsid w:val="002318D3"/>
    <w:rsid w:val="00231954"/>
    <w:rsid w:val="002319CA"/>
    <w:rsid w:val="00232007"/>
    <w:rsid w:val="00232021"/>
    <w:rsid w:val="002323D1"/>
    <w:rsid w:val="00232E19"/>
    <w:rsid w:val="00233A0C"/>
    <w:rsid w:val="00234413"/>
    <w:rsid w:val="00235A5E"/>
    <w:rsid w:val="00235DA1"/>
    <w:rsid w:val="002369D3"/>
    <w:rsid w:val="00236AF8"/>
    <w:rsid w:val="00236F33"/>
    <w:rsid w:val="0023701C"/>
    <w:rsid w:val="00237285"/>
    <w:rsid w:val="0023794E"/>
    <w:rsid w:val="00240F2E"/>
    <w:rsid w:val="00241836"/>
    <w:rsid w:val="002424EA"/>
    <w:rsid w:val="002428E4"/>
    <w:rsid w:val="00242F5F"/>
    <w:rsid w:val="00243278"/>
    <w:rsid w:val="002433FD"/>
    <w:rsid w:val="00243707"/>
    <w:rsid w:val="00243B47"/>
    <w:rsid w:val="00244480"/>
    <w:rsid w:val="00244A4B"/>
    <w:rsid w:val="00244AE7"/>
    <w:rsid w:val="00244CE3"/>
    <w:rsid w:val="0024626E"/>
    <w:rsid w:val="00246D91"/>
    <w:rsid w:val="00247075"/>
    <w:rsid w:val="00247519"/>
    <w:rsid w:val="00247E61"/>
    <w:rsid w:val="00247F0D"/>
    <w:rsid w:val="00250E20"/>
    <w:rsid w:val="0025138A"/>
    <w:rsid w:val="002516B4"/>
    <w:rsid w:val="00251994"/>
    <w:rsid w:val="0025342A"/>
    <w:rsid w:val="00253BBF"/>
    <w:rsid w:val="002544F0"/>
    <w:rsid w:val="002549BB"/>
    <w:rsid w:val="00254B68"/>
    <w:rsid w:val="00254C4D"/>
    <w:rsid w:val="00254D8F"/>
    <w:rsid w:val="00254F86"/>
    <w:rsid w:val="00255DE0"/>
    <w:rsid w:val="0025603E"/>
    <w:rsid w:val="002567BF"/>
    <w:rsid w:val="00256869"/>
    <w:rsid w:val="00257211"/>
    <w:rsid w:val="002606D8"/>
    <w:rsid w:val="0026086D"/>
    <w:rsid w:val="002616DF"/>
    <w:rsid w:val="0026218F"/>
    <w:rsid w:val="0026225B"/>
    <w:rsid w:val="002623DE"/>
    <w:rsid w:val="0026395F"/>
    <w:rsid w:val="002641E9"/>
    <w:rsid w:val="00264552"/>
    <w:rsid w:val="002646CF"/>
    <w:rsid w:val="0026511B"/>
    <w:rsid w:val="002654CD"/>
    <w:rsid w:val="0026576D"/>
    <w:rsid w:val="00266366"/>
    <w:rsid w:val="002678C6"/>
    <w:rsid w:val="00270743"/>
    <w:rsid w:val="00273437"/>
    <w:rsid w:val="0027362A"/>
    <w:rsid w:val="002739F2"/>
    <w:rsid w:val="00273BA4"/>
    <w:rsid w:val="00273E7F"/>
    <w:rsid w:val="002744A6"/>
    <w:rsid w:val="002747BE"/>
    <w:rsid w:val="00275177"/>
    <w:rsid w:val="0027554A"/>
    <w:rsid w:val="00276333"/>
    <w:rsid w:val="002764A9"/>
    <w:rsid w:val="00277A59"/>
    <w:rsid w:val="002805D2"/>
    <w:rsid w:val="00280B9A"/>
    <w:rsid w:val="00280E65"/>
    <w:rsid w:val="002812ED"/>
    <w:rsid w:val="00281ED3"/>
    <w:rsid w:val="002822E9"/>
    <w:rsid w:val="00283475"/>
    <w:rsid w:val="00284690"/>
    <w:rsid w:val="00285BAF"/>
    <w:rsid w:val="0028606D"/>
    <w:rsid w:val="00286F0E"/>
    <w:rsid w:val="00287944"/>
    <w:rsid w:val="00287AD2"/>
    <w:rsid w:val="00287C40"/>
    <w:rsid w:val="00287CB3"/>
    <w:rsid w:val="00287F60"/>
    <w:rsid w:val="00291C61"/>
    <w:rsid w:val="002926C4"/>
    <w:rsid w:val="00293E34"/>
    <w:rsid w:val="00294DC4"/>
    <w:rsid w:val="00295254"/>
    <w:rsid w:val="00295D48"/>
    <w:rsid w:val="00295DB4"/>
    <w:rsid w:val="00297F28"/>
    <w:rsid w:val="002A010E"/>
    <w:rsid w:val="002A1A93"/>
    <w:rsid w:val="002A1D74"/>
    <w:rsid w:val="002A23FB"/>
    <w:rsid w:val="002A3524"/>
    <w:rsid w:val="002A475D"/>
    <w:rsid w:val="002A4B2B"/>
    <w:rsid w:val="002A4D5D"/>
    <w:rsid w:val="002A59D9"/>
    <w:rsid w:val="002A5D45"/>
    <w:rsid w:val="002A61D1"/>
    <w:rsid w:val="002A66ED"/>
    <w:rsid w:val="002A7117"/>
    <w:rsid w:val="002A73CA"/>
    <w:rsid w:val="002A78C8"/>
    <w:rsid w:val="002A7BBF"/>
    <w:rsid w:val="002A7BC7"/>
    <w:rsid w:val="002A7C12"/>
    <w:rsid w:val="002A7EF0"/>
    <w:rsid w:val="002B074D"/>
    <w:rsid w:val="002B08D6"/>
    <w:rsid w:val="002B0A45"/>
    <w:rsid w:val="002B0CEC"/>
    <w:rsid w:val="002B2580"/>
    <w:rsid w:val="002B2A8D"/>
    <w:rsid w:val="002B2EFF"/>
    <w:rsid w:val="002B5054"/>
    <w:rsid w:val="002B57C5"/>
    <w:rsid w:val="002B627D"/>
    <w:rsid w:val="002B6691"/>
    <w:rsid w:val="002B682A"/>
    <w:rsid w:val="002B6BB8"/>
    <w:rsid w:val="002B6C44"/>
    <w:rsid w:val="002B7FF0"/>
    <w:rsid w:val="002C01BF"/>
    <w:rsid w:val="002C023F"/>
    <w:rsid w:val="002C0324"/>
    <w:rsid w:val="002C0368"/>
    <w:rsid w:val="002C04F2"/>
    <w:rsid w:val="002C177B"/>
    <w:rsid w:val="002C1DE1"/>
    <w:rsid w:val="002C1E4C"/>
    <w:rsid w:val="002C2107"/>
    <w:rsid w:val="002C21F0"/>
    <w:rsid w:val="002C2F9F"/>
    <w:rsid w:val="002C3665"/>
    <w:rsid w:val="002C53A4"/>
    <w:rsid w:val="002C551F"/>
    <w:rsid w:val="002C5F3B"/>
    <w:rsid w:val="002C68F9"/>
    <w:rsid w:val="002C70E1"/>
    <w:rsid w:val="002C7327"/>
    <w:rsid w:val="002C7A9B"/>
    <w:rsid w:val="002D0A8B"/>
    <w:rsid w:val="002D0C9F"/>
    <w:rsid w:val="002D24C4"/>
    <w:rsid w:val="002D2B2A"/>
    <w:rsid w:val="002D2F19"/>
    <w:rsid w:val="002D38C8"/>
    <w:rsid w:val="002D424E"/>
    <w:rsid w:val="002D5A42"/>
    <w:rsid w:val="002D6CC8"/>
    <w:rsid w:val="002D6F14"/>
    <w:rsid w:val="002D73EF"/>
    <w:rsid w:val="002D7457"/>
    <w:rsid w:val="002D759C"/>
    <w:rsid w:val="002D78E5"/>
    <w:rsid w:val="002D7BF8"/>
    <w:rsid w:val="002E071F"/>
    <w:rsid w:val="002E0A2B"/>
    <w:rsid w:val="002E0C80"/>
    <w:rsid w:val="002E0D2E"/>
    <w:rsid w:val="002E0F5E"/>
    <w:rsid w:val="002E19B9"/>
    <w:rsid w:val="002E1C21"/>
    <w:rsid w:val="002E3056"/>
    <w:rsid w:val="002E3A05"/>
    <w:rsid w:val="002E3B1F"/>
    <w:rsid w:val="002E3CAA"/>
    <w:rsid w:val="002E3EC8"/>
    <w:rsid w:val="002E46E1"/>
    <w:rsid w:val="002E52A8"/>
    <w:rsid w:val="002E5438"/>
    <w:rsid w:val="002E57DF"/>
    <w:rsid w:val="002E71D9"/>
    <w:rsid w:val="002E7245"/>
    <w:rsid w:val="002E729C"/>
    <w:rsid w:val="002E78E7"/>
    <w:rsid w:val="002E7C84"/>
    <w:rsid w:val="002F06A7"/>
    <w:rsid w:val="002F09B3"/>
    <w:rsid w:val="002F17AB"/>
    <w:rsid w:val="002F27DB"/>
    <w:rsid w:val="002F28E5"/>
    <w:rsid w:val="002F2CCB"/>
    <w:rsid w:val="002F392F"/>
    <w:rsid w:val="002F3F0E"/>
    <w:rsid w:val="002F4536"/>
    <w:rsid w:val="002F4808"/>
    <w:rsid w:val="002F4E45"/>
    <w:rsid w:val="002F4EA2"/>
    <w:rsid w:val="002F5524"/>
    <w:rsid w:val="002F552A"/>
    <w:rsid w:val="002F76CF"/>
    <w:rsid w:val="003003DC"/>
    <w:rsid w:val="003008D7"/>
    <w:rsid w:val="00300EDE"/>
    <w:rsid w:val="00301046"/>
    <w:rsid w:val="00301055"/>
    <w:rsid w:val="00301919"/>
    <w:rsid w:val="00301D02"/>
    <w:rsid w:val="00304BDB"/>
    <w:rsid w:val="00305525"/>
    <w:rsid w:val="00305570"/>
    <w:rsid w:val="003064B2"/>
    <w:rsid w:val="003067B8"/>
    <w:rsid w:val="00306923"/>
    <w:rsid w:val="00310464"/>
    <w:rsid w:val="003106DA"/>
    <w:rsid w:val="0031090A"/>
    <w:rsid w:val="00310D80"/>
    <w:rsid w:val="00311524"/>
    <w:rsid w:val="00311849"/>
    <w:rsid w:val="00311F81"/>
    <w:rsid w:val="003137E5"/>
    <w:rsid w:val="003146A3"/>
    <w:rsid w:val="003149B7"/>
    <w:rsid w:val="00314C5B"/>
    <w:rsid w:val="0031578B"/>
    <w:rsid w:val="00315B18"/>
    <w:rsid w:val="003160AC"/>
    <w:rsid w:val="0031639B"/>
    <w:rsid w:val="00317167"/>
    <w:rsid w:val="00317296"/>
    <w:rsid w:val="0032162C"/>
    <w:rsid w:val="00321695"/>
    <w:rsid w:val="00322024"/>
    <w:rsid w:val="00322860"/>
    <w:rsid w:val="003228A3"/>
    <w:rsid w:val="00323158"/>
    <w:rsid w:val="003232CB"/>
    <w:rsid w:val="00323A41"/>
    <w:rsid w:val="00324619"/>
    <w:rsid w:val="0032463E"/>
    <w:rsid w:val="00324AC1"/>
    <w:rsid w:val="0032623D"/>
    <w:rsid w:val="00326BCD"/>
    <w:rsid w:val="003271EF"/>
    <w:rsid w:val="00327795"/>
    <w:rsid w:val="00327851"/>
    <w:rsid w:val="00327E0E"/>
    <w:rsid w:val="00330790"/>
    <w:rsid w:val="003310B5"/>
    <w:rsid w:val="003311E8"/>
    <w:rsid w:val="003313DD"/>
    <w:rsid w:val="00331C9B"/>
    <w:rsid w:val="00332BD7"/>
    <w:rsid w:val="003331C1"/>
    <w:rsid w:val="00333586"/>
    <w:rsid w:val="00333843"/>
    <w:rsid w:val="00333AE2"/>
    <w:rsid w:val="00334298"/>
    <w:rsid w:val="00334337"/>
    <w:rsid w:val="00334569"/>
    <w:rsid w:val="0033543F"/>
    <w:rsid w:val="003358A9"/>
    <w:rsid w:val="00336870"/>
    <w:rsid w:val="00336895"/>
    <w:rsid w:val="00336FD9"/>
    <w:rsid w:val="00337F83"/>
    <w:rsid w:val="00340045"/>
    <w:rsid w:val="00340321"/>
    <w:rsid w:val="003407EE"/>
    <w:rsid w:val="00340E75"/>
    <w:rsid w:val="00340E99"/>
    <w:rsid w:val="00341C04"/>
    <w:rsid w:val="0034212A"/>
    <w:rsid w:val="003429F5"/>
    <w:rsid w:val="00343045"/>
    <w:rsid w:val="003430EE"/>
    <w:rsid w:val="00344727"/>
    <w:rsid w:val="00344C77"/>
    <w:rsid w:val="00345495"/>
    <w:rsid w:val="00346394"/>
    <w:rsid w:val="00347F1C"/>
    <w:rsid w:val="00350244"/>
    <w:rsid w:val="003505C8"/>
    <w:rsid w:val="0035086A"/>
    <w:rsid w:val="0035114D"/>
    <w:rsid w:val="00351269"/>
    <w:rsid w:val="00351E80"/>
    <w:rsid w:val="00352503"/>
    <w:rsid w:val="00352B64"/>
    <w:rsid w:val="00352E7D"/>
    <w:rsid w:val="00352F14"/>
    <w:rsid w:val="00353AE7"/>
    <w:rsid w:val="00354476"/>
    <w:rsid w:val="00354EB8"/>
    <w:rsid w:val="003555B3"/>
    <w:rsid w:val="003557FA"/>
    <w:rsid w:val="00357804"/>
    <w:rsid w:val="0035789A"/>
    <w:rsid w:val="00357FEE"/>
    <w:rsid w:val="003609C9"/>
    <w:rsid w:val="00360A30"/>
    <w:rsid w:val="003614FB"/>
    <w:rsid w:val="003629D8"/>
    <w:rsid w:val="00362D45"/>
    <w:rsid w:val="003638D8"/>
    <w:rsid w:val="00363DB3"/>
    <w:rsid w:val="0036445A"/>
    <w:rsid w:val="0036468E"/>
    <w:rsid w:val="00364ADD"/>
    <w:rsid w:val="00365364"/>
    <w:rsid w:val="003657ED"/>
    <w:rsid w:val="00366F06"/>
    <w:rsid w:val="0036771A"/>
    <w:rsid w:val="00367AE9"/>
    <w:rsid w:val="00367E8B"/>
    <w:rsid w:val="003704C1"/>
    <w:rsid w:val="00371DED"/>
    <w:rsid w:val="0037351C"/>
    <w:rsid w:val="003736DA"/>
    <w:rsid w:val="003743B2"/>
    <w:rsid w:val="003746A5"/>
    <w:rsid w:val="00374E96"/>
    <w:rsid w:val="00375206"/>
    <w:rsid w:val="00375E34"/>
    <w:rsid w:val="00376C9E"/>
    <w:rsid w:val="003772AB"/>
    <w:rsid w:val="00377735"/>
    <w:rsid w:val="003779FE"/>
    <w:rsid w:val="00377B4A"/>
    <w:rsid w:val="003801DE"/>
    <w:rsid w:val="003805D0"/>
    <w:rsid w:val="00381059"/>
    <w:rsid w:val="00381CE8"/>
    <w:rsid w:val="00382478"/>
    <w:rsid w:val="003824E3"/>
    <w:rsid w:val="00382AEC"/>
    <w:rsid w:val="00384458"/>
    <w:rsid w:val="00385A92"/>
    <w:rsid w:val="00385FB8"/>
    <w:rsid w:val="0038607C"/>
    <w:rsid w:val="00386307"/>
    <w:rsid w:val="00386F1D"/>
    <w:rsid w:val="0038745F"/>
    <w:rsid w:val="0038772C"/>
    <w:rsid w:val="003902D9"/>
    <w:rsid w:val="0039039A"/>
    <w:rsid w:val="00390A83"/>
    <w:rsid w:val="0039110F"/>
    <w:rsid w:val="00393295"/>
    <w:rsid w:val="003935A0"/>
    <w:rsid w:val="00393950"/>
    <w:rsid w:val="00394213"/>
    <w:rsid w:val="00394380"/>
    <w:rsid w:val="00394645"/>
    <w:rsid w:val="00394B2A"/>
    <w:rsid w:val="00395256"/>
    <w:rsid w:val="003952DF"/>
    <w:rsid w:val="0039589E"/>
    <w:rsid w:val="00395998"/>
    <w:rsid w:val="0039599F"/>
    <w:rsid w:val="00395BF4"/>
    <w:rsid w:val="003A00AA"/>
    <w:rsid w:val="003A117B"/>
    <w:rsid w:val="003A1BEC"/>
    <w:rsid w:val="003A2043"/>
    <w:rsid w:val="003A20E8"/>
    <w:rsid w:val="003A36AF"/>
    <w:rsid w:val="003A3E4B"/>
    <w:rsid w:val="003A4165"/>
    <w:rsid w:val="003A41C9"/>
    <w:rsid w:val="003A5ADD"/>
    <w:rsid w:val="003A7025"/>
    <w:rsid w:val="003B0973"/>
    <w:rsid w:val="003B0BED"/>
    <w:rsid w:val="003B0CDC"/>
    <w:rsid w:val="003B149A"/>
    <w:rsid w:val="003B1FC3"/>
    <w:rsid w:val="003B2268"/>
    <w:rsid w:val="003B22EF"/>
    <w:rsid w:val="003B236B"/>
    <w:rsid w:val="003B2592"/>
    <w:rsid w:val="003B3D03"/>
    <w:rsid w:val="003B3F21"/>
    <w:rsid w:val="003B4767"/>
    <w:rsid w:val="003B49F3"/>
    <w:rsid w:val="003B4D38"/>
    <w:rsid w:val="003B514B"/>
    <w:rsid w:val="003B589C"/>
    <w:rsid w:val="003B5DE3"/>
    <w:rsid w:val="003B6BE3"/>
    <w:rsid w:val="003B755A"/>
    <w:rsid w:val="003C0A6D"/>
    <w:rsid w:val="003C0D49"/>
    <w:rsid w:val="003C0F5E"/>
    <w:rsid w:val="003C1AAE"/>
    <w:rsid w:val="003C21E6"/>
    <w:rsid w:val="003C2F33"/>
    <w:rsid w:val="003C335E"/>
    <w:rsid w:val="003C350C"/>
    <w:rsid w:val="003C37D0"/>
    <w:rsid w:val="003C40F8"/>
    <w:rsid w:val="003C4321"/>
    <w:rsid w:val="003C4981"/>
    <w:rsid w:val="003C500B"/>
    <w:rsid w:val="003C5EA8"/>
    <w:rsid w:val="003C62C7"/>
    <w:rsid w:val="003C71C6"/>
    <w:rsid w:val="003C7F85"/>
    <w:rsid w:val="003D001E"/>
    <w:rsid w:val="003D00E3"/>
    <w:rsid w:val="003D1A02"/>
    <w:rsid w:val="003D1F7E"/>
    <w:rsid w:val="003D24F0"/>
    <w:rsid w:val="003D2811"/>
    <w:rsid w:val="003D297C"/>
    <w:rsid w:val="003D3280"/>
    <w:rsid w:val="003D3F1D"/>
    <w:rsid w:val="003D409D"/>
    <w:rsid w:val="003D6744"/>
    <w:rsid w:val="003D6B36"/>
    <w:rsid w:val="003E02D2"/>
    <w:rsid w:val="003E0444"/>
    <w:rsid w:val="003E12D6"/>
    <w:rsid w:val="003E1358"/>
    <w:rsid w:val="003E1B71"/>
    <w:rsid w:val="003E1B85"/>
    <w:rsid w:val="003E352C"/>
    <w:rsid w:val="003E3AD6"/>
    <w:rsid w:val="003E3FBF"/>
    <w:rsid w:val="003E40C5"/>
    <w:rsid w:val="003E4811"/>
    <w:rsid w:val="003E5A50"/>
    <w:rsid w:val="003E7298"/>
    <w:rsid w:val="003E7B00"/>
    <w:rsid w:val="003F09FE"/>
    <w:rsid w:val="003F105F"/>
    <w:rsid w:val="003F1573"/>
    <w:rsid w:val="003F1F70"/>
    <w:rsid w:val="003F29FF"/>
    <w:rsid w:val="003F2D95"/>
    <w:rsid w:val="003F3702"/>
    <w:rsid w:val="003F4E96"/>
    <w:rsid w:val="003F56B0"/>
    <w:rsid w:val="003F57C4"/>
    <w:rsid w:val="003F59CA"/>
    <w:rsid w:val="003F628D"/>
    <w:rsid w:val="00400D41"/>
    <w:rsid w:val="00400D6D"/>
    <w:rsid w:val="00401603"/>
    <w:rsid w:val="004020E1"/>
    <w:rsid w:val="004027D6"/>
    <w:rsid w:val="00402BAD"/>
    <w:rsid w:val="00402DA4"/>
    <w:rsid w:val="00403072"/>
    <w:rsid w:val="004034D2"/>
    <w:rsid w:val="00403EF7"/>
    <w:rsid w:val="004055F3"/>
    <w:rsid w:val="00405A9D"/>
    <w:rsid w:val="00405DAF"/>
    <w:rsid w:val="004069F1"/>
    <w:rsid w:val="00407923"/>
    <w:rsid w:val="0041098C"/>
    <w:rsid w:val="00410B5B"/>
    <w:rsid w:val="00410E29"/>
    <w:rsid w:val="004112A3"/>
    <w:rsid w:val="004120ED"/>
    <w:rsid w:val="00412CA1"/>
    <w:rsid w:val="0041329A"/>
    <w:rsid w:val="00413575"/>
    <w:rsid w:val="00413F3C"/>
    <w:rsid w:val="00414114"/>
    <w:rsid w:val="00414CB1"/>
    <w:rsid w:val="0041658C"/>
    <w:rsid w:val="0041690C"/>
    <w:rsid w:val="00417DFD"/>
    <w:rsid w:val="004201A1"/>
    <w:rsid w:val="004208A5"/>
    <w:rsid w:val="00420AFD"/>
    <w:rsid w:val="0042266B"/>
    <w:rsid w:val="00422E80"/>
    <w:rsid w:val="00423D45"/>
    <w:rsid w:val="00424716"/>
    <w:rsid w:val="004247E2"/>
    <w:rsid w:val="00424E1D"/>
    <w:rsid w:val="004250DC"/>
    <w:rsid w:val="004252D5"/>
    <w:rsid w:val="00425AA9"/>
    <w:rsid w:val="004263E9"/>
    <w:rsid w:val="004278B7"/>
    <w:rsid w:val="00430AF7"/>
    <w:rsid w:val="004313A9"/>
    <w:rsid w:val="00431996"/>
    <w:rsid w:val="00431E1C"/>
    <w:rsid w:val="00432145"/>
    <w:rsid w:val="00432C02"/>
    <w:rsid w:val="004333B5"/>
    <w:rsid w:val="00433741"/>
    <w:rsid w:val="00433D41"/>
    <w:rsid w:val="004346CC"/>
    <w:rsid w:val="00434994"/>
    <w:rsid w:val="00434E6E"/>
    <w:rsid w:val="0043502B"/>
    <w:rsid w:val="00435110"/>
    <w:rsid w:val="00440164"/>
    <w:rsid w:val="00440EEC"/>
    <w:rsid w:val="00441820"/>
    <w:rsid w:val="0044203D"/>
    <w:rsid w:val="00442132"/>
    <w:rsid w:val="00443687"/>
    <w:rsid w:val="004440FB"/>
    <w:rsid w:val="00444363"/>
    <w:rsid w:val="00444458"/>
    <w:rsid w:val="0044465A"/>
    <w:rsid w:val="00445346"/>
    <w:rsid w:val="004457A2"/>
    <w:rsid w:val="00445C03"/>
    <w:rsid w:val="00445C14"/>
    <w:rsid w:val="004471D6"/>
    <w:rsid w:val="00447EB0"/>
    <w:rsid w:val="00450C54"/>
    <w:rsid w:val="00451113"/>
    <w:rsid w:val="004524EC"/>
    <w:rsid w:val="004532B9"/>
    <w:rsid w:val="0045426C"/>
    <w:rsid w:val="00454CB4"/>
    <w:rsid w:val="00455BA7"/>
    <w:rsid w:val="00455CB3"/>
    <w:rsid w:val="00456AA6"/>
    <w:rsid w:val="00456E66"/>
    <w:rsid w:val="00456FB2"/>
    <w:rsid w:val="004574BF"/>
    <w:rsid w:val="00457933"/>
    <w:rsid w:val="00460090"/>
    <w:rsid w:val="00460231"/>
    <w:rsid w:val="00460F90"/>
    <w:rsid w:val="00460FFE"/>
    <w:rsid w:val="00461839"/>
    <w:rsid w:val="00461AC5"/>
    <w:rsid w:val="00462DFD"/>
    <w:rsid w:val="00462F19"/>
    <w:rsid w:val="0046378E"/>
    <w:rsid w:val="00464168"/>
    <w:rsid w:val="004643D4"/>
    <w:rsid w:val="00464C05"/>
    <w:rsid w:val="00465153"/>
    <w:rsid w:val="004658BC"/>
    <w:rsid w:val="00466637"/>
    <w:rsid w:val="00466A19"/>
    <w:rsid w:val="00466E91"/>
    <w:rsid w:val="00467936"/>
    <w:rsid w:val="00467C17"/>
    <w:rsid w:val="00467FE9"/>
    <w:rsid w:val="00470565"/>
    <w:rsid w:val="00470E00"/>
    <w:rsid w:val="00470FC9"/>
    <w:rsid w:val="0047196A"/>
    <w:rsid w:val="00472D62"/>
    <w:rsid w:val="00472F6D"/>
    <w:rsid w:val="00473278"/>
    <w:rsid w:val="00473655"/>
    <w:rsid w:val="00473A4A"/>
    <w:rsid w:val="00473CAF"/>
    <w:rsid w:val="00475FFA"/>
    <w:rsid w:val="004810C2"/>
    <w:rsid w:val="00481DDE"/>
    <w:rsid w:val="00482D0F"/>
    <w:rsid w:val="00482E89"/>
    <w:rsid w:val="0048327F"/>
    <w:rsid w:val="004838E5"/>
    <w:rsid w:val="0048391A"/>
    <w:rsid w:val="00483D04"/>
    <w:rsid w:val="00484488"/>
    <w:rsid w:val="00486127"/>
    <w:rsid w:val="004868E4"/>
    <w:rsid w:val="004870C7"/>
    <w:rsid w:val="00487593"/>
    <w:rsid w:val="00487DCF"/>
    <w:rsid w:val="004900EF"/>
    <w:rsid w:val="00490150"/>
    <w:rsid w:val="004910B6"/>
    <w:rsid w:val="004915DC"/>
    <w:rsid w:val="00491647"/>
    <w:rsid w:val="0049193B"/>
    <w:rsid w:val="00492CA9"/>
    <w:rsid w:val="00493382"/>
    <w:rsid w:val="004936BD"/>
    <w:rsid w:val="00494482"/>
    <w:rsid w:val="0049561F"/>
    <w:rsid w:val="00495CA7"/>
    <w:rsid w:val="00496159"/>
    <w:rsid w:val="0049621A"/>
    <w:rsid w:val="004966E3"/>
    <w:rsid w:val="0049725F"/>
    <w:rsid w:val="004975AA"/>
    <w:rsid w:val="004976DE"/>
    <w:rsid w:val="004977A4"/>
    <w:rsid w:val="004A0582"/>
    <w:rsid w:val="004A1631"/>
    <w:rsid w:val="004A1A02"/>
    <w:rsid w:val="004A29E9"/>
    <w:rsid w:val="004A2C73"/>
    <w:rsid w:val="004A3412"/>
    <w:rsid w:val="004A3562"/>
    <w:rsid w:val="004A4DEB"/>
    <w:rsid w:val="004A50F9"/>
    <w:rsid w:val="004A5AAE"/>
    <w:rsid w:val="004A5B44"/>
    <w:rsid w:val="004A60F6"/>
    <w:rsid w:val="004A6E00"/>
    <w:rsid w:val="004A72B5"/>
    <w:rsid w:val="004B1525"/>
    <w:rsid w:val="004B1940"/>
    <w:rsid w:val="004B1A5C"/>
    <w:rsid w:val="004B1ED4"/>
    <w:rsid w:val="004B23A7"/>
    <w:rsid w:val="004B294C"/>
    <w:rsid w:val="004B38CA"/>
    <w:rsid w:val="004B3A01"/>
    <w:rsid w:val="004B3DAC"/>
    <w:rsid w:val="004B4235"/>
    <w:rsid w:val="004B49D3"/>
    <w:rsid w:val="004B4BA0"/>
    <w:rsid w:val="004B5341"/>
    <w:rsid w:val="004B6009"/>
    <w:rsid w:val="004B628F"/>
    <w:rsid w:val="004B6BCA"/>
    <w:rsid w:val="004B6C60"/>
    <w:rsid w:val="004B6E45"/>
    <w:rsid w:val="004B7573"/>
    <w:rsid w:val="004B768F"/>
    <w:rsid w:val="004C05D9"/>
    <w:rsid w:val="004C09C7"/>
    <w:rsid w:val="004C0C11"/>
    <w:rsid w:val="004C0D7F"/>
    <w:rsid w:val="004C1BBE"/>
    <w:rsid w:val="004C2BAB"/>
    <w:rsid w:val="004C31B3"/>
    <w:rsid w:val="004C3A28"/>
    <w:rsid w:val="004C431D"/>
    <w:rsid w:val="004C4335"/>
    <w:rsid w:val="004C458A"/>
    <w:rsid w:val="004C6C22"/>
    <w:rsid w:val="004C6F23"/>
    <w:rsid w:val="004C761F"/>
    <w:rsid w:val="004D006B"/>
    <w:rsid w:val="004D01ED"/>
    <w:rsid w:val="004D0487"/>
    <w:rsid w:val="004D0E37"/>
    <w:rsid w:val="004D11EB"/>
    <w:rsid w:val="004D1E51"/>
    <w:rsid w:val="004D2C41"/>
    <w:rsid w:val="004D2C96"/>
    <w:rsid w:val="004D2D51"/>
    <w:rsid w:val="004D2E19"/>
    <w:rsid w:val="004D3E80"/>
    <w:rsid w:val="004D4029"/>
    <w:rsid w:val="004D42E8"/>
    <w:rsid w:val="004D487C"/>
    <w:rsid w:val="004D4A64"/>
    <w:rsid w:val="004D4AB2"/>
    <w:rsid w:val="004D527C"/>
    <w:rsid w:val="004D5303"/>
    <w:rsid w:val="004D65BE"/>
    <w:rsid w:val="004D6A6A"/>
    <w:rsid w:val="004D6EB0"/>
    <w:rsid w:val="004D7113"/>
    <w:rsid w:val="004D7494"/>
    <w:rsid w:val="004D7774"/>
    <w:rsid w:val="004D7E90"/>
    <w:rsid w:val="004E0212"/>
    <w:rsid w:val="004E0687"/>
    <w:rsid w:val="004E10E7"/>
    <w:rsid w:val="004E20EB"/>
    <w:rsid w:val="004E297E"/>
    <w:rsid w:val="004E29FD"/>
    <w:rsid w:val="004E2ED7"/>
    <w:rsid w:val="004E41D3"/>
    <w:rsid w:val="004E42AB"/>
    <w:rsid w:val="004E48F7"/>
    <w:rsid w:val="004E4D4B"/>
    <w:rsid w:val="004E5144"/>
    <w:rsid w:val="004E516B"/>
    <w:rsid w:val="004E5200"/>
    <w:rsid w:val="004E5F67"/>
    <w:rsid w:val="004E6389"/>
    <w:rsid w:val="004E6464"/>
    <w:rsid w:val="004E6561"/>
    <w:rsid w:val="004E7352"/>
    <w:rsid w:val="004E7C99"/>
    <w:rsid w:val="004E7D42"/>
    <w:rsid w:val="004E7E6D"/>
    <w:rsid w:val="004F0BEA"/>
    <w:rsid w:val="004F0D2C"/>
    <w:rsid w:val="004F0F5D"/>
    <w:rsid w:val="004F12BB"/>
    <w:rsid w:val="004F1603"/>
    <w:rsid w:val="004F163F"/>
    <w:rsid w:val="004F17E8"/>
    <w:rsid w:val="004F1A63"/>
    <w:rsid w:val="004F1C4F"/>
    <w:rsid w:val="004F20B5"/>
    <w:rsid w:val="004F25C0"/>
    <w:rsid w:val="004F29C8"/>
    <w:rsid w:val="004F40D2"/>
    <w:rsid w:val="004F42D0"/>
    <w:rsid w:val="004F5AB0"/>
    <w:rsid w:val="004F6006"/>
    <w:rsid w:val="004F6658"/>
    <w:rsid w:val="004F7C98"/>
    <w:rsid w:val="00500158"/>
    <w:rsid w:val="00500AB8"/>
    <w:rsid w:val="005024DA"/>
    <w:rsid w:val="00503B76"/>
    <w:rsid w:val="005041DE"/>
    <w:rsid w:val="005044B4"/>
    <w:rsid w:val="00504AC1"/>
    <w:rsid w:val="00504B56"/>
    <w:rsid w:val="00505DCE"/>
    <w:rsid w:val="00507A1F"/>
    <w:rsid w:val="00507DAF"/>
    <w:rsid w:val="005101F6"/>
    <w:rsid w:val="00511282"/>
    <w:rsid w:val="00511FE3"/>
    <w:rsid w:val="005121C0"/>
    <w:rsid w:val="0051353B"/>
    <w:rsid w:val="0051376E"/>
    <w:rsid w:val="00513B5A"/>
    <w:rsid w:val="00513C00"/>
    <w:rsid w:val="00513FDE"/>
    <w:rsid w:val="00514118"/>
    <w:rsid w:val="0051435A"/>
    <w:rsid w:val="00514AD2"/>
    <w:rsid w:val="005155EE"/>
    <w:rsid w:val="00515EB2"/>
    <w:rsid w:val="00516728"/>
    <w:rsid w:val="00516819"/>
    <w:rsid w:val="0051696E"/>
    <w:rsid w:val="005170F7"/>
    <w:rsid w:val="005171A6"/>
    <w:rsid w:val="00517D7A"/>
    <w:rsid w:val="00517FF9"/>
    <w:rsid w:val="0052049A"/>
    <w:rsid w:val="00520E34"/>
    <w:rsid w:val="00521791"/>
    <w:rsid w:val="005217FC"/>
    <w:rsid w:val="00522362"/>
    <w:rsid w:val="0052269D"/>
    <w:rsid w:val="00522A35"/>
    <w:rsid w:val="005245F2"/>
    <w:rsid w:val="00524BC0"/>
    <w:rsid w:val="00524ED2"/>
    <w:rsid w:val="00525178"/>
    <w:rsid w:val="00525C39"/>
    <w:rsid w:val="00526035"/>
    <w:rsid w:val="00526D54"/>
    <w:rsid w:val="00526EF3"/>
    <w:rsid w:val="0052741F"/>
    <w:rsid w:val="00527D55"/>
    <w:rsid w:val="00530050"/>
    <w:rsid w:val="00530A8C"/>
    <w:rsid w:val="00531A3C"/>
    <w:rsid w:val="00531A3F"/>
    <w:rsid w:val="00531E40"/>
    <w:rsid w:val="00531FA6"/>
    <w:rsid w:val="00532AB6"/>
    <w:rsid w:val="0053442D"/>
    <w:rsid w:val="00535B84"/>
    <w:rsid w:val="0053644F"/>
    <w:rsid w:val="0053650E"/>
    <w:rsid w:val="00536C65"/>
    <w:rsid w:val="00537516"/>
    <w:rsid w:val="00537B39"/>
    <w:rsid w:val="005411FA"/>
    <w:rsid w:val="00541668"/>
    <w:rsid w:val="00542330"/>
    <w:rsid w:val="0054259B"/>
    <w:rsid w:val="005425E4"/>
    <w:rsid w:val="005429FD"/>
    <w:rsid w:val="00542A9E"/>
    <w:rsid w:val="0054368D"/>
    <w:rsid w:val="00543B8D"/>
    <w:rsid w:val="005456C8"/>
    <w:rsid w:val="00545E42"/>
    <w:rsid w:val="00545EF9"/>
    <w:rsid w:val="00545F53"/>
    <w:rsid w:val="005461CC"/>
    <w:rsid w:val="00546953"/>
    <w:rsid w:val="00551B75"/>
    <w:rsid w:val="00551C32"/>
    <w:rsid w:val="0055208D"/>
    <w:rsid w:val="00553303"/>
    <w:rsid w:val="00553CF5"/>
    <w:rsid w:val="00553FF5"/>
    <w:rsid w:val="0055443F"/>
    <w:rsid w:val="00554E5D"/>
    <w:rsid w:val="00555525"/>
    <w:rsid w:val="005555A9"/>
    <w:rsid w:val="005574B4"/>
    <w:rsid w:val="005579C7"/>
    <w:rsid w:val="00557D72"/>
    <w:rsid w:val="005600A3"/>
    <w:rsid w:val="0056022E"/>
    <w:rsid w:val="00560389"/>
    <w:rsid w:val="005606FC"/>
    <w:rsid w:val="005608A8"/>
    <w:rsid w:val="00560B72"/>
    <w:rsid w:val="00561054"/>
    <w:rsid w:val="00561641"/>
    <w:rsid w:val="00561E38"/>
    <w:rsid w:val="00561F02"/>
    <w:rsid w:val="00563157"/>
    <w:rsid w:val="005638C7"/>
    <w:rsid w:val="00563964"/>
    <w:rsid w:val="0056417F"/>
    <w:rsid w:val="00564233"/>
    <w:rsid w:val="005645DB"/>
    <w:rsid w:val="00564CA5"/>
    <w:rsid w:val="005650FB"/>
    <w:rsid w:val="005654D0"/>
    <w:rsid w:val="00565CD0"/>
    <w:rsid w:val="00566049"/>
    <w:rsid w:val="00566406"/>
    <w:rsid w:val="0056645C"/>
    <w:rsid w:val="0056737C"/>
    <w:rsid w:val="00567EBE"/>
    <w:rsid w:val="005709DD"/>
    <w:rsid w:val="00570AE5"/>
    <w:rsid w:val="0057185A"/>
    <w:rsid w:val="0057194F"/>
    <w:rsid w:val="005719B3"/>
    <w:rsid w:val="00571F3B"/>
    <w:rsid w:val="00572965"/>
    <w:rsid w:val="005734AC"/>
    <w:rsid w:val="0057471B"/>
    <w:rsid w:val="00574AC2"/>
    <w:rsid w:val="00575DBE"/>
    <w:rsid w:val="00575E7C"/>
    <w:rsid w:val="005766E1"/>
    <w:rsid w:val="00576B9C"/>
    <w:rsid w:val="00577861"/>
    <w:rsid w:val="005807D6"/>
    <w:rsid w:val="00581C04"/>
    <w:rsid w:val="00582089"/>
    <w:rsid w:val="00582B0B"/>
    <w:rsid w:val="00582B1F"/>
    <w:rsid w:val="00582CBF"/>
    <w:rsid w:val="00583141"/>
    <w:rsid w:val="00583D57"/>
    <w:rsid w:val="00583EC9"/>
    <w:rsid w:val="00583F6A"/>
    <w:rsid w:val="00584288"/>
    <w:rsid w:val="00584C9C"/>
    <w:rsid w:val="00584E7C"/>
    <w:rsid w:val="005855A5"/>
    <w:rsid w:val="00587240"/>
    <w:rsid w:val="0059044C"/>
    <w:rsid w:val="00590757"/>
    <w:rsid w:val="005907B8"/>
    <w:rsid w:val="0059099B"/>
    <w:rsid w:val="00590D4A"/>
    <w:rsid w:val="00590FA3"/>
    <w:rsid w:val="005915DC"/>
    <w:rsid w:val="005933D8"/>
    <w:rsid w:val="0059427B"/>
    <w:rsid w:val="005942AA"/>
    <w:rsid w:val="005949C3"/>
    <w:rsid w:val="00594E89"/>
    <w:rsid w:val="00594EE3"/>
    <w:rsid w:val="00594F7E"/>
    <w:rsid w:val="005952C0"/>
    <w:rsid w:val="005963EF"/>
    <w:rsid w:val="005968DE"/>
    <w:rsid w:val="005969C8"/>
    <w:rsid w:val="00596AF6"/>
    <w:rsid w:val="00597241"/>
    <w:rsid w:val="005A001B"/>
    <w:rsid w:val="005A1471"/>
    <w:rsid w:val="005A1FA4"/>
    <w:rsid w:val="005A27A3"/>
    <w:rsid w:val="005A29D8"/>
    <w:rsid w:val="005A2E7F"/>
    <w:rsid w:val="005A2F8D"/>
    <w:rsid w:val="005A3A06"/>
    <w:rsid w:val="005A3E17"/>
    <w:rsid w:val="005A5314"/>
    <w:rsid w:val="005A56B6"/>
    <w:rsid w:val="005A6DA8"/>
    <w:rsid w:val="005A6E00"/>
    <w:rsid w:val="005A7097"/>
    <w:rsid w:val="005A71B5"/>
    <w:rsid w:val="005A7FE9"/>
    <w:rsid w:val="005B0440"/>
    <w:rsid w:val="005B090E"/>
    <w:rsid w:val="005B1532"/>
    <w:rsid w:val="005B17AA"/>
    <w:rsid w:val="005B1AD9"/>
    <w:rsid w:val="005B20B8"/>
    <w:rsid w:val="005B20F8"/>
    <w:rsid w:val="005B27C3"/>
    <w:rsid w:val="005B27E9"/>
    <w:rsid w:val="005B3511"/>
    <w:rsid w:val="005B41ED"/>
    <w:rsid w:val="005B4409"/>
    <w:rsid w:val="005B4764"/>
    <w:rsid w:val="005B48B3"/>
    <w:rsid w:val="005B4F86"/>
    <w:rsid w:val="005B5069"/>
    <w:rsid w:val="005B6C76"/>
    <w:rsid w:val="005B7015"/>
    <w:rsid w:val="005B7AA6"/>
    <w:rsid w:val="005C1A01"/>
    <w:rsid w:val="005C1CF0"/>
    <w:rsid w:val="005C1F48"/>
    <w:rsid w:val="005C3605"/>
    <w:rsid w:val="005C36AE"/>
    <w:rsid w:val="005C5336"/>
    <w:rsid w:val="005C59D8"/>
    <w:rsid w:val="005C63A5"/>
    <w:rsid w:val="005C6858"/>
    <w:rsid w:val="005C6B81"/>
    <w:rsid w:val="005C6D02"/>
    <w:rsid w:val="005C72AF"/>
    <w:rsid w:val="005C7865"/>
    <w:rsid w:val="005D01DE"/>
    <w:rsid w:val="005D1370"/>
    <w:rsid w:val="005D16CB"/>
    <w:rsid w:val="005D19BB"/>
    <w:rsid w:val="005D22F9"/>
    <w:rsid w:val="005D2780"/>
    <w:rsid w:val="005D5CAA"/>
    <w:rsid w:val="005D5EB8"/>
    <w:rsid w:val="005D6399"/>
    <w:rsid w:val="005D66F2"/>
    <w:rsid w:val="005D6866"/>
    <w:rsid w:val="005D7A61"/>
    <w:rsid w:val="005D7EC4"/>
    <w:rsid w:val="005E12E7"/>
    <w:rsid w:val="005E13A5"/>
    <w:rsid w:val="005E1541"/>
    <w:rsid w:val="005E45C1"/>
    <w:rsid w:val="005E5755"/>
    <w:rsid w:val="005E58C8"/>
    <w:rsid w:val="005E60ED"/>
    <w:rsid w:val="005E62AD"/>
    <w:rsid w:val="005E709A"/>
    <w:rsid w:val="005E715C"/>
    <w:rsid w:val="005E717A"/>
    <w:rsid w:val="005E735F"/>
    <w:rsid w:val="005E7E8E"/>
    <w:rsid w:val="005F07D4"/>
    <w:rsid w:val="005F0AD1"/>
    <w:rsid w:val="005F2735"/>
    <w:rsid w:val="005F2979"/>
    <w:rsid w:val="005F3260"/>
    <w:rsid w:val="005F3886"/>
    <w:rsid w:val="005F3F78"/>
    <w:rsid w:val="005F4682"/>
    <w:rsid w:val="005F474A"/>
    <w:rsid w:val="005F47C4"/>
    <w:rsid w:val="005F5746"/>
    <w:rsid w:val="005F5961"/>
    <w:rsid w:val="005F5F76"/>
    <w:rsid w:val="005F63FF"/>
    <w:rsid w:val="005F76D4"/>
    <w:rsid w:val="005F78CF"/>
    <w:rsid w:val="00600C11"/>
    <w:rsid w:val="0060124D"/>
    <w:rsid w:val="00601262"/>
    <w:rsid w:val="00601DC5"/>
    <w:rsid w:val="006021E9"/>
    <w:rsid w:val="00602908"/>
    <w:rsid w:val="00602DFD"/>
    <w:rsid w:val="00605B1F"/>
    <w:rsid w:val="006113E2"/>
    <w:rsid w:val="006115CB"/>
    <w:rsid w:val="00612C81"/>
    <w:rsid w:val="006132C8"/>
    <w:rsid w:val="006135A0"/>
    <w:rsid w:val="006137B5"/>
    <w:rsid w:val="006141F5"/>
    <w:rsid w:val="006149A9"/>
    <w:rsid w:val="00614FA5"/>
    <w:rsid w:val="006151A9"/>
    <w:rsid w:val="00616B5F"/>
    <w:rsid w:val="00616CF2"/>
    <w:rsid w:val="00616D7E"/>
    <w:rsid w:val="006174A3"/>
    <w:rsid w:val="00617A88"/>
    <w:rsid w:val="00620140"/>
    <w:rsid w:val="0062074F"/>
    <w:rsid w:val="00621616"/>
    <w:rsid w:val="00621B49"/>
    <w:rsid w:val="00621EBD"/>
    <w:rsid w:val="006221FF"/>
    <w:rsid w:val="00622279"/>
    <w:rsid w:val="006227A6"/>
    <w:rsid w:val="00622E0B"/>
    <w:rsid w:val="0062325D"/>
    <w:rsid w:val="0062342C"/>
    <w:rsid w:val="00623747"/>
    <w:rsid w:val="006241C2"/>
    <w:rsid w:val="00624319"/>
    <w:rsid w:val="00625208"/>
    <w:rsid w:val="00625271"/>
    <w:rsid w:val="00625687"/>
    <w:rsid w:val="006256A2"/>
    <w:rsid w:val="0062641F"/>
    <w:rsid w:val="0062695E"/>
    <w:rsid w:val="00626EA6"/>
    <w:rsid w:val="00627198"/>
    <w:rsid w:val="00627268"/>
    <w:rsid w:val="0062755D"/>
    <w:rsid w:val="00627E20"/>
    <w:rsid w:val="00630963"/>
    <w:rsid w:val="0063114E"/>
    <w:rsid w:val="00633309"/>
    <w:rsid w:val="00633966"/>
    <w:rsid w:val="00634341"/>
    <w:rsid w:val="0063484E"/>
    <w:rsid w:val="00635023"/>
    <w:rsid w:val="006357B7"/>
    <w:rsid w:val="0063582B"/>
    <w:rsid w:val="00635924"/>
    <w:rsid w:val="00635FA0"/>
    <w:rsid w:val="00636E87"/>
    <w:rsid w:val="006373AB"/>
    <w:rsid w:val="006373F3"/>
    <w:rsid w:val="00637B86"/>
    <w:rsid w:val="00640670"/>
    <w:rsid w:val="00641FD0"/>
    <w:rsid w:val="006421B9"/>
    <w:rsid w:val="00642AD2"/>
    <w:rsid w:val="00642B29"/>
    <w:rsid w:val="006431CB"/>
    <w:rsid w:val="00643277"/>
    <w:rsid w:val="006434A2"/>
    <w:rsid w:val="006434FE"/>
    <w:rsid w:val="0064375D"/>
    <w:rsid w:val="0064486E"/>
    <w:rsid w:val="00645042"/>
    <w:rsid w:val="00645F51"/>
    <w:rsid w:val="00646814"/>
    <w:rsid w:val="00647E87"/>
    <w:rsid w:val="00647FB8"/>
    <w:rsid w:val="006504B4"/>
    <w:rsid w:val="006505B3"/>
    <w:rsid w:val="00650817"/>
    <w:rsid w:val="00650938"/>
    <w:rsid w:val="00650B38"/>
    <w:rsid w:val="00651E61"/>
    <w:rsid w:val="00651EF4"/>
    <w:rsid w:val="00652804"/>
    <w:rsid w:val="00652D84"/>
    <w:rsid w:val="006532C0"/>
    <w:rsid w:val="00653532"/>
    <w:rsid w:val="0065432F"/>
    <w:rsid w:val="00654691"/>
    <w:rsid w:val="0065477B"/>
    <w:rsid w:val="00654D50"/>
    <w:rsid w:val="00655CDA"/>
    <w:rsid w:val="00660770"/>
    <w:rsid w:val="006609E0"/>
    <w:rsid w:val="00660DB2"/>
    <w:rsid w:val="006622D0"/>
    <w:rsid w:val="00662CA8"/>
    <w:rsid w:val="00663993"/>
    <w:rsid w:val="00663C1B"/>
    <w:rsid w:val="006640F5"/>
    <w:rsid w:val="00665404"/>
    <w:rsid w:val="00666871"/>
    <w:rsid w:val="0067044B"/>
    <w:rsid w:val="006706C0"/>
    <w:rsid w:val="00670AE6"/>
    <w:rsid w:val="006716B9"/>
    <w:rsid w:val="00671F9E"/>
    <w:rsid w:val="00672CA7"/>
    <w:rsid w:val="00674638"/>
    <w:rsid w:val="00674900"/>
    <w:rsid w:val="0067509B"/>
    <w:rsid w:val="006753DD"/>
    <w:rsid w:val="0067567D"/>
    <w:rsid w:val="00680A27"/>
    <w:rsid w:val="00680B43"/>
    <w:rsid w:val="00680BA3"/>
    <w:rsid w:val="00680FDB"/>
    <w:rsid w:val="0068128C"/>
    <w:rsid w:val="00681649"/>
    <w:rsid w:val="00681B59"/>
    <w:rsid w:val="006828F7"/>
    <w:rsid w:val="00682E55"/>
    <w:rsid w:val="006835AE"/>
    <w:rsid w:val="00683880"/>
    <w:rsid w:val="00683EEC"/>
    <w:rsid w:val="00684C24"/>
    <w:rsid w:val="00685089"/>
    <w:rsid w:val="0068537A"/>
    <w:rsid w:val="00685E50"/>
    <w:rsid w:val="0068609A"/>
    <w:rsid w:val="00686236"/>
    <w:rsid w:val="00686B57"/>
    <w:rsid w:val="00686F66"/>
    <w:rsid w:val="006870A4"/>
    <w:rsid w:val="00687617"/>
    <w:rsid w:val="00687633"/>
    <w:rsid w:val="00687A11"/>
    <w:rsid w:val="00690129"/>
    <w:rsid w:val="006905DE"/>
    <w:rsid w:val="006915CA"/>
    <w:rsid w:val="00691AE2"/>
    <w:rsid w:val="0069213E"/>
    <w:rsid w:val="0069283A"/>
    <w:rsid w:val="00692DC4"/>
    <w:rsid w:val="00692E0C"/>
    <w:rsid w:val="00693529"/>
    <w:rsid w:val="006935BD"/>
    <w:rsid w:val="00693DEE"/>
    <w:rsid w:val="00694253"/>
    <w:rsid w:val="006947F3"/>
    <w:rsid w:val="006952D1"/>
    <w:rsid w:val="006954A9"/>
    <w:rsid w:val="00696D0D"/>
    <w:rsid w:val="00696D9D"/>
    <w:rsid w:val="00697F8E"/>
    <w:rsid w:val="006A0719"/>
    <w:rsid w:val="006A2311"/>
    <w:rsid w:val="006A2B59"/>
    <w:rsid w:val="006A35A0"/>
    <w:rsid w:val="006A440C"/>
    <w:rsid w:val="006A4E23"/>
    <w:rsid w:val="006A5319"/>
    <w:rsid w:val="006A5E4B"/>
    <w:rsid w:val="006A5F93"/>
    <w:rsid w:val="006A6706"/>
    <w:rsid w:val="006A7006"/>
    <w:rsid w:val="006A7079"/>
    <w:rsid w:val="006A7586"/>
    <w:rsid w:val="006A799E"/>
    <w:rsid w:val="006A7BE4"/>
    <w:rsid w:val="006B0731"/>
    <w:rsid w:val="006B0CAD"/>
    <w:rsid w:val="006B0DD1"/>
    <w:rsid w:val="006B11C9"/>
    <w:rsid w:val="006B184F"/>
    <w:rsid w:val="006B1AFC"/>
    <w:rsid w:val="006B1B9A"/>
    <w:rsid w:val="006B24BB"/>
    <w:rsid w:val="006B2B18"/>
    <w:rsid w:val="006B3E6E"/>
    <w:rsid w:val="006B4DA6"/>
    <w:rsid w:val="006B5CE7"/>
    <w:rsid w:val="006B5D7E"/>
    <w:rsid w:val="006B69FA"/>
    <w:rsid w:val="006B7489"/>
    <w:rsid w:val="006B7A1D"/>
    <w:rsid w:val="006C0531"/>
    <w:rsid w:val="006C1793"/>
    <w:rsid w:val="006C18A3"/>
    <w:rsid w:val="006C1B65"/>
    <w:rsid w:val="006C1E75"/>
    <w:rsid w:val="006C1E89"/>
    <w:rsid w:val="006C201B"/>
    <w:rsid w:val="006C31EA"/>
    <w:rsid w:val="006C34AB"/>
    <w:rsid w:val="006C3613"/>
    <w:rsid w:val="006C3FBF"/>
    <w:rsid w:val="006C416B"/>
    <w:rsid w:val="006C434D"/>
    <w:rsid w:val="006C50B0"/>
    <w:rsid w:val="006C60D4"/>
    <w:rsid w:val="006C616D"/>
    <w:rsid w:val="006C67B0"/>
    <w:rsid w:val="006C6B85"/>
    <w:rsid w:val="006C6E96"/>
    <w:rsid w:val="006C759B"/>
    <w:rsid w:val="006C772B"/>
    <w:rsid w:val="006C7780"/>
    <w:rsid w:val="006C7B08"/>
    <w:rsid w:val="006D1058"/>
    <w:rsid w:val="006D11BD"/>
    <w:rsid w:val="006D213F"/>
    <w:rsid w:val="006D3268"/>
    <w:rsid w:val="006D3EAE"/>
    <w:rsid w:val="006D411C"/>
    <w:rsid w:val="006D5128"/>
    <w:rsid w:val="006D5C18"/>
    <w:rsid w:val="006D5CC1"/>
    <w:rsid w:val="006D663A"/>
    <w:rsid w:val="006D6F44"/>
    <w:rsid w:val="006D75B4"/>
    <w:rsid w:val="006D7B34"/>
    <w:rsid w:val="006E0620"/>
    <w:rsid w:val="006E076B"/>
    <w:rsid w:val="006E2022"/>
    <w:rsid w:val="006E26A8"/>
    <w:rsid w:val="006E3C6D"/>
    <w:rsid w:val="006E4BC1"/>
    <w:rsid w:val="006E4F14"/>
    <w:rsid w:val="006E5096"/>
    <w:rsid w:val="006E587E"/>
    <w:rsid w:val="006E5F67"/>
    <w:rsid w:val="006E6592"/>
    <w:rsid w:val="006E6BA4"/>
    <w:rsid w:val="006E6F02"/>
    <w:rsid w:val="006E7417"/>
    <w:rsid w:val="006E747E"/>
    <w:rsid w:val="006E7588"/>
    <w:rsid w:val="006E75BB"/>
    <w:rsid w:val="006E76B3"/>
    <w:rsid w:val="006E78AB"/>
    <w:rsid w:val="006E7F76"/>
    <w:rsid w:val="006F10AC"/>
    <w:rsid w:val="006F1254"/>
    <w:rsid w:val="006F1FBC"/>
    <w:rsid w:val="006F3164"/>
    <w:rsid w:val="006F39A2"/>
    <w:rsid w:val="006F3BC1"/>
    <w:rsid w:val="006F414D"/>
    <w:rsid w:val="006F41C7"/>
    <w:rsid w:val="006F4259"/>
    <w:rsid w:val="006F425A"/>
    <w:rsid w:val="006F4318"/>
    <w:rsid w:val="006F4504"/>
    <w:rsid w:val="006F5C12"/>
    <w:rsid w:val="006F67B2"/>
    <w:rsid w:val="006F67DC"/>
    <w:rsid w:val="007016EF"/>
    <w:rsid w:val="00701B83"/>
    <w:rsid w:val="0070234C"/>
    <w:rsid w:val="00702366"/>
    <w:rsid w:val="00702E1F"/>
    <w:rsid w:val="00704891"/>
    <w:rsid w:val="00704BF2"/>
    <w:rsid w:val="0070517C"/>
    <w:rsid w:val="00705A8A"/>
    <w:rsid w:val="007072B3"/>
    <w:rsid w:val="007100DB"/>
    <w:rsid w:val="007107F2"/>
    <w:rsid w:val="00711560"/>
    <w:rsid w:val="00711586"/>
    <w:rsid w:val="0071162C"/>
    <w:rsid w:val="00711D5B"/>
    <w:rsid w:val="0071272A"/>
    <w:rsid w:val="00712F54"/>
    <w:rsid w:val="00713B7D"/>
    <w:rsid w:val="007147BA"/>
    <w:rsid w:val="0071493B"/>
    <w:rsid w:val="00714B8D"/>
    <w:rsid w:val="00715320"/>
    <w:rsid w:val="007154E9"/>
    <w:rsid w:val="007156C2"/>
    <w:rsid w:val="00715767"/>
    <w:rsid w:val="007157DD"/>
    <w:rsid w:val="00716D74"/>
    <w:rsid w:val="00716E0C"/>
    <w:rsid w:val="00720A13"/>
    <w:rsid w:val="007213A9"/>
    <w:rsid w:val="0072152D"/>
    <w:rsid w:val="00721ACE"/>
    <w:rsid w:val="007224C4"/>
    <w:rsid w:val="007227F0"/>
    <w:rsid w:val="00722C60"/>
    <w:rsid w:val="00723052"/>
    <w:rsid w:val="0072379C"/>
    <w:rsid w:val="00723E21"/>
    <w:rsid w:val="00723FCC"/>
    <w:rsid w:val="00724CA2"/>
    <w:rsid w:val="00725F82"/>
    <w:rsid w:val="007260A0"/>
    <w:rsid w:val="00726126"/>
    <w:rsid w:val="0072655F"/>
    <w:rsid w:val="00726BDC"/>
    <w:rsid w:val="00726CD4"/>
    <w:rsid w:val="00726E71"/>
    <w:rsid w:val="0072722B"/>
    <w:rsid w:val="00727333"/>
    <w:rsid w:val="00727D00"/>
    <w:rsid w:val="00727D66"/>
    <w:rsid w:val="00727F19"/>
    <w:rsid w:val="007304DF"/>
    <w:rsid w:val="00730E2F"/>
    <w:rsid w:val="007312B4"/>
    <w:rsid w:val="007316B3"/>
    <w:rsid w:val="00732597"/>
    <w:rsid w:val="00732B1D"/>
    <w:rsid w:val="00733722"/>
    <w:rsid w:val="007338EC"/>
    <w:rsid w:val="00734382"/>
    <w:rsid w:val="00734961"/>
    <w:rsid w:val="00734B5A"/>
    <w:rsid w:val="00735119"/>
    <w:rsid w:val="00735290"/>
    <w:rsid w:val="007356AC"/>
    <w:rsid w:val="007362AC"/>
    <w:rsid w:val="0073637B"/>
    <w:rsid w:val="007363AA"/>
    <w:rsid w:val="00736812"/>
    <w:rsid w:val="00736ED2"/>
    <w:rsid w:val="00737BA7"/>
    <w:rsid w:val="00737C74"/>
    <w:rsid w:val="0074002C"/>
    <w:rsid w:val="00740690"/>
    <w:rsid w:val="00740D1F"/>
    <w:rsid w:val="00741213"/>
    <w:rsid w:val="00741785"/>
    <w:rsid w:val="00742727"/>
    <w:rsid w:val="007431F3"/>
    <w:rsid w:val="00743805"/>
    <w:rsid w:val="007438EC"/>
    <w:rsid w:val="0074470D"/>
    <w:rsid w:val="00745CD2"/>
    <w:rsid w:val="00745DF1"/>
    <w:rsid w:val="007479F7"/>
    <w:rsid w:val="00747B7F"/>
    <w:rsid w:val="00750119"/>
    <w:rsid w:val="007509F1"/>
    <w:rsid w:val="007516C7"/>
    <w:rsid w:val="00752423"/>
    <w:rsid w:val="007524C5"/>
    <w:rsid w:val="007531D6"/>
    <w:rsid w:val="007533B1"/>
    <w:rsid w:val="00753573"/>
    <w:rsid w:val="00753856"/>
    <w:rsid w:val="00754564"/>
    <w:rsid w:val="00754819"/>
    <w:rsid w:val="007554EB"/>
    <w:rsid w:val="00755C3E"/>
    <w:rsid w:val="0075769C"/>
    <w:rsid w:val="00760411"/>
    <w:rsid w:val="00760C55"/>
    <w:rsid w:val="00761024"/>
    <w:rsid w:val="00762291"/>
    <w:rsid w:val="00762A7F"/>
    <w:rsid w:val="0076352A"/>
    <w:rsid w:val="0076481B"/>
    <w:rsid w:val="00764BBC"/>
    <w:rsid w:val="00765439"/>
    <w:rsid w:val="00766150"/>
    <w:rsid w:val="0076689E"/>
    <w:rsid w:val="00766DDE"/>
    <w:rsid w:val="0076737C"/>
    <w:rsid w:val="007677F1"/>
    <w:rsid w:val="007679C1"/>
    <w:rsid w:val="0077076F"/>
    <w:rsid w:val="00770911"/>
    <w:rsid w:val="00771385"/>
    <w:rsid w:val="007716C9"/>
    <w:rsid w:val="007723BF"/>
    <w:rsid w:val="007728AE"/>
    <w:rsid w:val="007734F4"/>
    <w:rsid w:val="0077441D"/>
    <w:rsid w:val="0077446F"/>
    <w:rsid w:val="007744CB"/>
    <w:rsid w:val="00774893"/>
    <w:rsid w:val="00774C2D"/>
    <w:rsid w:val="00774E07"/>
    <w:rsid w:val="00776031"/>
    <w:rsid w:val="007760C1"/>
    <w:rsid w:val="007765D4"/>
    <w:rsid w:val="007765FA"/>
    <w:rsid w:val="00776604"/>
    <w:rsid w:val="007767BD"/>
    <w:rsid w:val="00776818"/>
    <w:rsid w:val="00776874"/>
    <w:rsid w:val="007779E2"/>
    <w:rsid w:val="00777D1F"/>
    <w:rsid w:val="00777D39"/>
    <w:rsid w:val="00780433"/>
    <w:rsid w:val="00780877"/>
    <w:rsid w:val="007818AC"/>
    <w:rsid w:val="007819E2"/>
    <w:rsid w:val="00781F53"/>
    <w:rsid w:val="007823B9"/>
    <w:rsid w:val="00782BAC"/>
    <w:rsid w:val="007834B5"/>
    <w:rsid w:val="007836F7"/>
    <w:rsid w:val="007847E0"/>
    <w:rsid w:val="00785704"/>
    <w:rsid w:val="00785C00"/>
    <w:rsid w:val="007871BC"/>
    <w:rsid w:val="00787544"/>
    <w:rsid w:val="00787F3E"/>
    <w:rsid w:val="00790B0C"/>
    <w:rsid w:val="0079196B"/>
    <w:rsid w:val="00791ED1"/>
    <w:rsid w:val="00793994"/>
    <w:rsid w:val="00794F7E"/>
    <w:rsid w:val="007956AE"/>
    <w:rsid w:val="00795BBE"/>
    <w:rsid w:val="0079728D"/>
    <w:rsid w:val="007A04D8"/>
    <w:rsid w:val="007A0697"/>
    <w:rsid w:val="007A0772"/>
    <w:rsid w:val="007A07AC"/>
    <w:rsid w:val="007A0EB3"/>
    <w:rsid w:val="007A1800"/>
    <w:rsid w:val="007A1B19"/>
    <w:rsid w:val="007A1DE6"/>
    <w:rsid w:val="007A2920"/>
    <w:rsid w:val="007A3235"/>
    <w:rsid w:val="007A3ED4"/>
    <w:rsid w:val="007A4533"/>
    <w:rsid w:val="007A4685"/>
    <w:rsid w:val="007A4EDD"/>
    <w:rsid w:val="007A58F4"/>
    <w:rsid w:val="007A6A18"/>
    <w:rsid w:val="007B0C26"/>
    <w:rsid w:val="007B131A"/>
    <w:rsid w:val="007B15F8"/>
    <w:rsid w:val="007B195A"/>
    <w:rsid w:val="007B2E2F"/>
    <w:rsid w:val="007B3630"/>
    <w:rsid w:val="007B3E75"/>
    <w:rsid w:val="007B42A6"/>
    <w:rsid w:val="007B467D"/>
    <w:rsid w:val="007B493A"/>
    <w:rsid w:val="007B4DB6"/>
    <w:rsid w:val="007B5654"/>
    <w:rsid w:val="007B6AE6"/>
    <w:rsid w:val="007B6B68"/>
    <w:rsid w:val="007B6C98"/>
    <w:rsid w:val="007B7475"/>
    <w:rsid w:val="007B74F5"/>
    <w:rsid w:val="007B78E2"/>
    <w:rsid w:val="007C08F4"/>
    <w:rsid w:val="007C0B6E"/>
    <w:rsid w:val="007C0E64"/>
    <w:rsid w:val="007C17E6"/>
    <w:rsid w:val="007C24B7"/>
    <w:rsid w:val="007C3021"/>
    <w:rsid w:val="007C342E"/>
    <w:rsid w:val="007C4247"/>
    <w:rsid w:val="007C7569"/>
    <w:rsid w:val="007C7F51"/>
    <w:rsid w:val="007D0163"/>
    <w:rsid w:val="007D0435"/>
    <w:rsid w:val="007D0A1D"/>
    <w:rsid w:val="007D0B48"/>
    <w:rsid w:val="007D0C66"/>
    <w:rsid w:val="007D1472"/>
    <w:rsid w:val="007D1BE4"/>
    <w:rsid w:val="007D1C8D"/>
    <w:rsid w:val="007D2161"/>
    <w:rsid w:val="007D22F5"/>
    <w:rsid w:val="007D3375"/>
    <w:rsid w:val="007D3555"/>
    <w:rsid w:val="007D4C4B"/>
    <w:rsid w:val="007D5E17"/>
    <w:rsid w:val="007D5E19"/>
    <w:rsid w:val="007D67D0"/>
    <w:rsid w:val="007E1766"/>
    <w:rsid w:val="007E2A4B"/>
    <w:rsid w:val="007E2DA9"/>
    <w:rsid w:val="007E384F"/>
    <w:rsid w:val="007E3A85"/>
    <w:rsid w:val="007E4227"/>
    <w:rsid w:val="007E445D"/>
    <w:rsid w:val="007E45C3"/>
    <w:rsid w:val="007E4AB6"/>
    <w:rsid w:val="007E57C6"/>
    <w:rsid w:val="007E5B24"/>
    <w:rsid w:val="007E5F6E"/>
    <w:rsid w:val="007E6024"/>
    <w:rsid w:val="007E61AF"/>
    <w:rsid w:val="007E6F6B"/>
    <w:rsid w:val="007E7050"/>
    <w:rsid w:val="007E725F"/>
    <w:rsid w:val="007E7B46"/>
    <w:rsid w:val="007F0290"/>
    <w:rsid w:val="007F0E2A"/>
    <w:rsid w:val="007F1398"/>
    <w:rsid w:val="007F1889"/>
    <w:rsid w:val="007F1EA1"/>
    <w:rsid w:val="007F2639"/>
    <w:rsid w:val="007F2F86"/>
    <w:rsid w:val="007F304E"/>
    <w:rsid w:val="007F39FD"/>
    <w:rsid w:val="007F3A76"/>
    <w:rsid w:val="007F50A3"/>
    <w:rsid w:val="007F50E6"/>
    <w:rsid w:val="007F603A"/>
    <w:rsid w:val="007F61F8"/>
    <w:rsid w:val="007F62B2"/>
    <w:rsid w:val="007F6631"/>
    <w:rsid w:val="007F79EA"/>
    <w:rsid w:val="007F7C8E"/>
    <w:rsid w:val="0080057B"/>
    <w:rsid w:val="00800C97"/>
    <w:rsid w:val="00800EDB"/>
    <w:rsid w:val="008012D9"/>
    <w:rsid w:val="00801612"/>
    <w:rsid w:val="008016B8"/>
    <w:rsid w:val="00802672"/>
    <w:rsid w:val="00802788"/>
    <w:rsid w:val="00802CCD"/>
    <w:rsid w:val="008036FA"/>
    <w:rsid w:val="00803FB4"/>
    <w:rsid w:val="00804E07"/>
    <w:rsid w:val="008051D8"/>
    <w:rsid w:val="00805603"/>
    <w:rsid w:val="008058D2"/>
    <w:rsid w:val="00805A9A"/>
    <w:rsid w:val="00805BA3"/>
    <w:rsid w:val="008060A8"/>
    <w:rsid w:val="00807362"/>
    <w:rsid w:val="008076C8"/>
    <w:rsid w:val="00807A9A"/>
    <w:rsid w:val="00810374"/>
    <w:rsid w:val="008104C4"/>
    <w:rsid w:val="00810686"/>
    <w:rsid w:val="00810AC1"/>
    <w:rsid w:val="00810BED"/>
    <w:rsid w:val="00811988"/>
    <w:rsid w:val="008122D8"/>
    <w:rsid w:val="008124C2"/>
    <w:rsid w:val="00812B0C"/>
    <w:rsid w:val="00812C0D"/>
    <w:rsid w:val="00813558"/>
    <w:rsid w:val="00813806"/>
    <w:rsid w:val="0081382D"/>
    <w:rsid w:val="00813D11"/>
    <w:rsid w:val="00813F05"/>
    <w:rsid w:val="0081530C"/>
    <w:rsid w:val="00815427"/>
    <w:rsid w:val="00815599"/>
    <w:rsid w:val="008160D3"/>
    <w:rsid w:val="008173CE"/>
    <w:rsid w:val="008174B4"/>
    <w:rsid w:val="008175CC"/>
    <w:rsid w:val="008215D2"/>
    <w:rsid w:val="00821CBE"/>
    <w:rsid w:val="0082251F"/>
    <w:rsid w:val="0082293D"/>
    <w:rsid w:val="0082410C"/>
    <w:rsid w:val="00825723"/>
    <w:rsid w:val="00826D92"/>
    <w:rsid w:val="00827835"/>
    <w:rsid w:val="00827CAE"/>
    <w:rsid w:val="00830D5E"/>
    <w:rsid w:val="008315FB"/>
    <w:rsid w:val="008316D7"/>
    <w:rsid w:val="00831751"/>
    <w:rsid w:val="0083186D"/>
    <w:rsid w:val="00832935"/>
    <w:rsid w:val="00834366"/>
    <w:rsid w:val="00834A2B"/>
    <w:rsid w:val="00834A2E"/>
    <w:rsid w:val="00835E23"/>
    <w:rsid w:val="008373F1"/>
    <w:rsid w:val="00837DDC"/>
    <w:rsid w:val="00837F88"/>
    <w:rsid w:val="0084014E"/>
    <w:rsid w:val="00841DEC"/>
    <w:rsid w:val="0084219B"/>
    <w:rsid w:val="0084312D"/>
    <w:rsid w:val="008444C3"/>
    <w:rsid w:val="0084575D"/>
    <w:rsid w:val="00845C48"/>
    <w:rsid w:val="00845CE9"/>
    <w:rsid w:val="00846876"/>
    <w:rsid w:val="00846E9F"/>
    <w:rsid w:val="00846FDB"/>
    <w:rsid w:val="00850118"/>
    <w:rsid w:val="0085127D"/>
    <w:rsid w:val="0085155A"/>
    <w:rsid w:val="0085169E"/>
    <w:rsid w:val="00851D08"/>
    <w:rsid w:val="008525D3"/>
    <w:rsid w:val="00852BBE"/>
    <w:rsid w:val="00852CF6"/>
    <w:rsid w:val="00853175"/>
    <w:rsid w:val="00854E61"/>
    <w:rsid w:val="00855C03"/>
    <w:rsid w:val="0085637E"/>
    <w:rsid w:val="00856BA4"/>
    <w:rsid w:val="00857117"/>
    <w:rsid w:val="00857E8B"/>
    <w:rsid w:val="00860282"/>
    <w:rsid w:val="00860295"/>
    <w:rsid w:val="008617B2"/>
    <w:rsid w:val="00862260"/>
    <w:rsid w:val="00862910"/>
    <w:rsid w:val="00863CA0"/>
    <w:rsid w:val="00864B12"/>
    <w:rsid w:val="00864C61"/>
    <w:rsid w:val="00864FC2"/>
    <w:rsid w:val="0086543A"/>
    <w:rsid w:val="008656BA"/>
    <w:rsid w:val="008657F5"/>
    <w:rsid w:val="00865E4C"/>
    <w:rsid w:val="008669CB"/>
    <w:rsid w:val="00866E08"/>
    <w:rsid w:val="008671BD"/>
    <w:rsid w:val="00870049"/>
    <w:rsid w:val="00870088"/>
    <w:rsid w:val="0087021F"/>
    <w:rsid w:val="008704AD"/>
    <w:rsid w:val="008709E1"/>
    <w:rsid w:val="00871317"/>
    <w:rsid w:val="00871454"/>
    <w:rsid w:val="008718E8"/>
    <w:rsid w:val="00871E15"/>
    <w:rsid w:val="00871FEA"/>
    <w:rsid w:val="00872110"/>
    <w:rsid w:val="00872984"/>
    <w:rsid w:val="00873FFF"/>
    <w:rsid w:val="00874AF9"/>
    <w:rsid w:val="00874D3E"/>
    <w:rsid w:val="008754F4"/>
    <w:rsid w:val="00876610"/>
    <w:rsid w:val="00877DBB"/>
    <w:rsid w:val="008800A1"/>
    <w:rsid w:val="00880280"/>
    <w:rsid w:val="008802D1"/>
    <w:rsid w:val="00881394"/>
    <w:rsid w:val="00881512"/>
    <w:rsid w:val="00881967"/>
    <w:rsid w:val="00881FE4"/>
    <w:rsid w:val="00882D7A"/>
    <w:rsid w:val="008834FC"/>
    <w:rsid w:val="008845B6"/>
    <w:rsid w:val="008847DD"/>
    <w:rsid w:val="00884AEF"/>
    <w:rsid w:val="008851EC"/>
    <w:rsid w:val="0088569A"/>
    <w:rsid w:val="00885A5D"/>
    <w:rsid w:val="00887860"/>
    <w:rsid w:val="00887A3E"/>
    <w:rsid w:val="00887E2F"/>
    <w:rsid w:val="0089015A"/>
    <w:rsid w:val="008904B7"/>
    <w:rsid w:val="00890735"/>
    <w:rsid w:val="00890B4B"/>
    <w:rsid w:val="00891073"/>
    <w:rsid w:val="00891554"/>
    <w:rsid w:val="00891650"/>
    <w:rsid w:val="00891686"/>
    <w:rsid w:val="008919A6"/>
    <w:rsid w:val="00891E51"/>
    <w:rsid w:val="00891E56"/>
    <w:rsid w:val="00891EA1"/>
    <w:rsid w:val="00892AA3"/>
    <w:rsid w:val="00892CB5"/>
    <w:rsid w:val="00892DF9"/>
    <w:rsid w:val="00893251"/>
    <w:rsid w:val="00894123"/>
    <w:rsid w:val="008954B1"/>
    <w:rsid w:val="0089567D"/>
    <w:rsid w:val="008959D9"/>
    <w:rsid w:val="0089697B"/>
    <w:rsid w:val="008969A1"/>
    <w:rsid w:val="00896F5F"/>
    <w:rsid w:val="00897251"/>
    <w:rsid w:val="00897F39"/>
    <w:rsid w:val="008A10D7"/>
    <w:rsid w:val="008A145C"/>
    <w:rsid w:val="008A1977"/>
    <w:rsid w:val="008A1A59"/>
    <w:rsid w:val="008A1C8E"/>
    <w:rsid w:val="008A2473"/>
    <w:rsid w:val="008A276B"/>
    <w:rsid w:val="008A2823"/>
    <w:rsid w:val="008A2BEF"/>
    <w:rsid w:val="008A2FB0"/>
    <w:rsid w:val="008A32BD"/>
    <w:rsid w:val="008A36D0"/>
    <w:rsid w:val="008A4126"/>
    <w:rsid w:val="008A4276"/>
    <w:rsid w:val="008A4390"/>
    <w:rsid w:val="008A4419"/>
    <w:rsid w:val="008A441D"/>
    <w:rsid w:val="008A4CE1"/>
    <w:rsid w:val="008A521C"/>
    <w:rsid w:val="008A5C45"/>
    <w:rsid w:val="008A5DB7"/>
    <w:rsid w:val="008A60A4"/>
    <w:rsid w:val="008A6166"/>
    <w:rsid w:val="008A61AE"/>
    <w:rsid w:val="008A645D"/>
    <w:rsid w:val="008A64F1"/>
    <w:rsid w:val="008A6D42"/>
    <w:rsid w:val="008A6D63"/>
    <w:rsid w:val="008A74EE"/>
    <w:rsid w:val="008A75FA"/>
    <w:rsid w:val="008B0190"/>
    <w:rsid w:val="008B0A93"/>
    <w:rsid w:val="008B0F2B"/>
    <w:rsid w:val="008B17B3"/>
    <w:rsid w:val="008B1D25"/>
    <w:rsid w:val="008B23F6"/>
    <w:rsid w:val="008B2ED3"/>
    <w:rsid w:val="008B32CE"/>
    <w:rsid w:val="008B3458"/>
    <w:rsid w:val="008B35C2"/>
    <w:rsid w:val="008B3736"/>
    <w:rsid w:val="008B3D22"/>
    <w:rsid w:val="008B3FF5"/>
    <w:rsid w:val="008B4421"/>
    <w:rsid w:val="008B4CF2"/>
    <w:rsid w:val="008B50A0"/>
    <w:rsid w:val="008B571F"/>
    <w:rsid w:val="008B6D4D"/>
    <w:rsid w:val="008B6D5D"/>
    <w:rsid w:val="008B7843"/>
    <w:rsid w:val="008C022A"/>
    <w:rsid w:val="008C0299"/>
    <w:rsid w:val="008C07A8"/>
    <w:rsid w:val="008C0F8F"/>
    <w:rsid w:val="008C145E"/>
    <w:rsid w:val="008C1658"/>
    <w:rsid w:val="008C18C7"/>
    <w:rsid w:val="008C29DA"/>
    <w:rsid w:val="008C2AAE"/>
    <w:rsid w:val="008C2E6F"/>
    <w:rsid w:val="008C2F7D"/>
    <w:rsid w:val="008C39DC"/>
    <w:rsid w:val="008C3AB2"/>
    <w:rsid w:val="008C42AB"/>
    <w:rsid w:val="008C6015"/>
    <w:rsid w:val="008C611C"/>
    <w:rsid w:val="008C6569"/>
    <w:rsid w:val="008C7050"/>
    <w:rsid w:val="008C70F2"/>
    <w:rsid w:val="008C748D"/>
    <w:rsid w:val="008D0530"/>
    <w:rsid w:val="008D054C"/>
    <w:rsid w:val="008D0862"/>
    <w:rsid w:val="008D165E"/>
    <w:rsid w:val="008D186D"/>
    <w:rsid w:val="008D1C9E"/>
    <w:rsid w:val="008D2A4F"/>
    <w:rsid w:val="008D32BA"/>
    <w:rsid w:val="008D35B0"/>
    <w:rsid w:val="008D3FA0"/>
    <w:rsid w:val="008D4460"/>
    <w:rsid w:val="008D50EA"/>
    <w:rsid w:val="008D55C9"/>
    <w:rsid w:val="008D56E6"/>
    <w:rsid w:val="008D590F"/>
    <w:rsid w:val="008D67DD"/>
    <w:rsid w:val="008D6F0F"/>
    <w:rsid w:val="008D7768"/>
    <w:rsid w:val="008D79B4"/>
    <w:rsid w:val="008E09AA"/>
    <w:rsid w:val="008E29EC"/>
    <w:rsid w:val="008E2D48"/>
    <w:rsid w:val="008E2EA0"/>
    <w:rsid w:val="008E307E"/>
    <w:rsid w:val="008E3710"/>
    <w:rsid w:val="008E3F95"/>
    <w:rsid w:val="008E4889"/>
    <w:rsid w:val="008E49AE"/>
    <w:rsid w:val="008E5D1D"/>
    <w:rsid w:val="008E679D"/>
    <w:rsid w:val="008E6898"/>
    <w:rsid w:val="008E7053"/>
    <w:rsid w:val="008E785D"/>
    <w:rsid w:val="008E7934"/>
    <w:rsid w:val="008F035A"/>
    <w:rsid w:val="008F04A6"/>
    <w:rsid w:val="008F0647"/>
    <w:rsid w:val="008F0950"/>
    <w:rsid w:val="008F0DBB"/>
    <w:rsid w:val="008F1816"/>
    <w:rsid w:val="008F1B91"/>
    <w:rsid w:val="008F1DB4"/>
    <w:rsid w:val="008F1EF7"/>
    <w:rsid w:val="008F1FDF"/>
    <w:rsid w:val="008F26C5"/>
    <w:rsid w:val="008F2AC8"/>
    <w:rsid w:val="008F2BDC"/>
    <w:rsid w:val="008F356E"/>
    <w:rsid w:val="008F4E04"/>
    <w:rsid w:val="008F5628"/>
    <w:rsid w:val="008F5BF0"/>
    <w:rsid w:val="008F5C75"/>
    <w:rsid w:val="008F69D7"/>
    <w:rsid w:val="008F6A6D"/>
    <w:rsid w:val="008F745F"/>
    <w:rsid w:val="00900234"/>
    <w:rsid w:val="00900C94"/>
    <w:rsid w:val="00902EDD"/>
    <w:rsid w:val="00903477"/>
    <w:rsid w:val="009034E8"/>
    <w:rsid w:val="00904BB1"/>
    <w:rsid w:val="00905364"/>
    <w:rsid w:val="00905BA6"/>
    <w:rsid w:val="00905F2E"/>
    <w:rsid w:val="00906CFB"/>
    <w:rsid w:val="00907259"/>
    <w:rsid w:val="009077E7"/>
    <w:rsid w:val="00907AA1"/>
    <w:rsid w:val="009103E1"/>
    <w:rsid w:val="00912E18"/>
    <w:rsid w:val="00913F97"/>
    <w:rsid w:val="0091423B"/>
    <w:rsid w:val="00914F5B"/>
    <w:rsid w:val="00914FCE"/>
    <w:rsid w:val="009153C9"/>
    <w:rsid w:val="00915E27"/>
    <w:rsid w:val="00915EAA"/>
    <w:rsid w:val="0091689F"/>
    <w:rsid w:val="00917D5D"/>
    <w:rsid w:val="009209E6"/>
    <w:rsid w:val="00920CA4"/>
    <w:rsid w:val="00922AD1"/>
    <w:rsid w:val="00924EA1"/>
    <w:rsid w:val="00924F5E"/>
    <w:rsid w:val="0092543E"/>
    <w:rsid w:val="009254F9"/>
    <w:rsid w:val="009258C9"/>
    <w:rsid w:val="00926121"/>
    <w:rsid w:val="009264B4"/>
    <w:rsid w:val="00926790"/>
    <w:rsid w:val="009267CE"/>
    <w:rsid w:val="009278FE"/>
    <w:rsid w:val="009300D9"/>
    <w:rsid w:val="00930212"/>
    <w:rsid w:val="009315CD"/>
    <w:rsid w:val="009316DE"/>
    <w:rsid w:val="00931A96"/>
    <w:rsid w:val="009320EE"/>
    <w:rsid w:val="00932622"/>
    <w:rsid w:val="00932A4C"/>
    <w:rsid w:val="00933423"/>
    <w:rsid w:val="009337E1"/>
    <w:rsid w:val="00933D13"/>
    <w:rsid w:val="00934436"/>
    <w:rsid w:val="00935028"/>
    <w:rsid w:val="00937026"/>
    <w:rsid w:val="0093722A"/>
    <w:rsid w:val="0093783C"/>
    <w:rsid w:val="00937A99"/>
    <w:rsid w:val="00937BAA"/>
    <w:rsid w:val="009405A5"/>
    <w:rsid w:val="00940930"/>
    <w:rsid w:val="00941010"/>
    <w:rsid w:val="00941407"/>
    <w:rsid w:val="009419B2"/>
    <w:rsid w:val="009419D9"/>
    <w:rsid w:val="00941E66"/>
    <w:rsid w:val="00943446"/>
    <w:rsid w:val="0094398A"/>
    <w:rsid w:val="00943EC1"/>
    <w:rsid w:val="00944748"/>
    <w:rsid w:val="0094490D"/>
    <w:rsid w:val="00944AAC"/>
    <w:rsid w:val="00944EB4"/>
    <w:rsid w:val="00945297"/>
    <w:rsid w:val="00945B46"/>
    <w:rsid w:val="009460F0"/>
    <w:rsid w:val="009461D3"/>
    <w:rsid w:val="00946F39"/>
    <w:rsid w:val="00947473"/>
    <w:rsid w:val="009474F9"/>
    <w:rsid w:val="00947C30"/>
    <w:rsid w:val="00947F24"/>
    <w:rsid w:val="0095124B"/>
    <w:rsid w:val="009516CA"/>
    <w:rsid w:val="00951C88"/>
    <w:rsid w:val="0095242D"/>
    <w:rsid w:val="009526BE"/>
    <w:rsid w:val="00952E2E"/>
    <w:rsid w:val="00953B0F"/>
    <w:rsid w:val="00953FBA"/>
    <w:rsid w:val="009546C6"/>
    <w:rsid w:val="00955A9C"/>
    <w:rsid w:val="00955C39"/>
    <w:rsid w:val="00955E31"/>
    <w:rsid w:val="00955FFA"/>
    <w:rsid w:val="009561AF"/>
    <w:rsid w:val="00956408"/>
    <w:rsid w:val="0095674E"/>
    <w:rsid w:val="00957634"/>
    <w:rsid w:val="00957942"/>
    <w:rsid w:val="00957AA9"/>
    <w:rsid w:val="00960735"/>
    <w:rsid w:val="00960C13"/>
    <w:rsid w:val="009620A2"/>
    <w:rsid w:val="0096239F"/>
    <w:rsid w:val="00962926"/>
    <w:rsid w:val="00963592"/>
    <w:rsid w:val="00963CAF"/>
    <w:rsid w:val="00964DC8"/>
    <w:rsid w:val="009654E3"/>
    <w:rsid w:val="00966198"/>
    <w:rsid w:val="009665A7"/>
    <w:rsid w:val="00967C22"/>
    <w:rsid w:val="0097071F"/>
    <w:rsid w:val="009708F6"/>
    <w:rsid w:val="00970BF3"/>
    <w:rsid w:val="009712DC"/>
    <w:rsid w:val="009718C2"/>
    <w:rsid w:val="00971E22"/>
    <w:rsid w:val="00972335"/>
    <w:rsid w:val="009725DF"/>
    <w:rsid w:val="00973136"/>
    <w:rsid w:val="0097506E"/>
    <w:rsid w:val="00975FF6"/>
    <w:rsid w:val="00976172"/>
    <w:rsid w:val="00976197"/>
    <w:rsid w:val="009764F4"/>
    <w:rsid w:val="0097670E"/>
    <w:rsid w:val="009769C6"/>
    <w:rsid w:val="00976B85"/>
    <w:rsid w:val="00980279"/>
    <w:rsid w:val="00980C2F"/>
    <w:rsid w:val="0098160A"/>
    <w:rsid w:val="00981826"/>
    <w:rsid w:val="00981B09"/>
    <w:rsid w:val="00982203"/>
    <w:rsid w:val="00982252"/>
    <w:rsid w:val="00982884"/>
    <w:rsid w:val="00982D58"/>
    <w:rsid w:val="00982FF9"/>
    <w:rsid w:val="0098430A"/>
    <w:rsid w:val="009843B9"/>
    <w:rsid w:val="00984700"/>
    <w:rsid w:val="0098493B"/>
    <w:rsid w:val="00984A43"/>
    <w:rsid w:val="00984C51"/>
    <w:rsid w:val="00985911"/>
    <w:rsid w:val="00985AD4"/>
    <w:rsid w:val="009860CC"/>
    <w:rsid w:val="0098742F"/>
    <w:rsid w:val="00987520"/>
    <w:rsid w:val="009876A7"/>
    <w:rsid w:val="0098771A"/>
    <w:rsid w:val="00987D5A"/>
    <w:rsid w:val="00987FE9"/>
    <w:rsid w:val="009903DE"/>
    <w:rsid w:val="0099104A"/>
    <w:rsid w:val="00991414"/>
    <w:rsid w:val="00991CF2"/>
    <w:rsid w:val="00991D0F"/>
    <w:rsid w:val="0099378C"/>
    <w:rsid w:val="00993DFE"/>
    <w:rsid w:val="0099488A"/>
    <w:rsid w:val="00994D6A"/>
    <w:rsid w:val="0099577E"/>
    <w:rsid w:val="00995BCD"/>
    <w:rsid w:val="0099627E"/>
    <w:rsid w:val="00996C2B"/>
    <w:rsid w:val="0099720E"/>
    <w:rsid w:val="00997D58"/>
    <w:rsid w:val="009A0155"/>
    <w:rsid w:val="009A1023"/>
    <w:rsid w:val="009A13AD"/>
    <w:rsid w:val="009A2AA6"/>
    <w:rsid w:val="009A347E"/>
    <w:rsid w:val="009A3629"/>
    <w:rsid w:val="009A4027"/>
    <w:rsid w:val="009A53F9"/>
    <w:rsid w:val="009A5858"/>
    <w:rsid w:val="009A6CA0"/>
    <w:rsid w:val="009A7909"/>
    <w:rsid w:val="009B035A"/>
    <w:rsid w:val="009B06EE"/>
    <w:rsid w:val="009B15D1"/>
    <w:rsid w:val="009B1BC9"/>
    <w:rsid w:val="009B1DE1"/>
    <w:rsid w:val="009B2503"/>
    <w:rsid w:val="009B2FD0"/>
    <w:rsid w:val="009B4892"/>
    <w:rsid w:val="009B5AEF"/>
    <w:rsid w:val="009B6496"/>
    <w:rsid w:val="009B674B"/>
    <w:rsid w:val="009B71C8"/>
    <w:rsid w:val="009C1928"/>
    <w:rsid w:val="009C1C25"/>
    <w:rsid w:val="009C2330"/>
    <w:rsid w:val="009C24F3"/>
    <w:rsid w:val="009C28FA"/>
    <w:rsid w:val="009C32F6"/>
    <w:rsid w:val="009C3875"/>
    <w:rsid w:val="009C3F82"/>
    <w:rsid w:val="009C4C8A"/>
    <w:rsid w:val="009C4D4E"/>
    <w:rsid w:val="009C501E"/>
    <w:rsid w:val="009C5216"/>
    <w:rsid w:val="009C6863"/>
    <w:rsid w:val="009C6E48"/>
    <w:rsid w:val="009C6FDF"/>
    <w:rsid w:val="009D07AD"/>
    <w:rsid w:val="009D0ED2"/>
    <w:rsid w:val="009D19DE"/>
    <w:rsid w:val="009D203C"/>
    <w:rsid w:val="009D2202"/>
    <w:rsid w:val="009D3177"/>
    <w:rsid w:val="009D4478"/>
    <w:rsid w:val="009D59B7"/>
    <w:rsid w:val="009D5D2C"/>
    <w:rsid w:val="009D5D81"/>
    <w:rsid w:val="009D73EE"/>
    <w:rsid w:val="009D7863"/>
    <w:rsid w:val="009E015D"/>
    <w:rsid w:val="009E18A9"/>
    <w:rsid w:val="009E19AB"/>
    <w:rsid w:val="009E1DC6"/>
    <w:rsid w:val="009E2303"/>
    <w:rsid w:val="009E2635"/>
    <w:rsid w:val="009E334D"/>
    <w:rsid w:val="009E4B5D"/>
    <w:rsid w:val="009E4CC3"/>
    <w:rsid w:val="009E5870"/>
    <w:rsid w:val="009E6210"/>
    <w:rsid w:val="009E64D4"/>
    <w:rsid w:val="009E789E"/>
    <w:rsid w:val="009E789F"/>
    <w:rsid w:val="009E7D32"/>
    <w:rsid w:val="009F0AF9"/>
    <w:rsid w:val="009F11B0"/>
    <w:rsid w:val="009F183E"/>
    <w:rsid w:val="009F1A2A"/>
    <w:rsid w:val="009F1EDA"/>
    <w:rsid w:val="009F1F59"/>
    <w:rsid w:val="009F2015"/>
    <w:rsid w:val="009F227C"/>
    <w:rsid w:val="009F2374"/>
    <w:rsid w:val="009F3487"/>
    <w:rsid w:val="009F38B9"/>
    <w:rsid w:val="009F450D"/>
    <w:rsid w:val="009F4C34"/>
    <w:rsid w:val="009F5089"/>
    <w:rsid w:val="009F5772"/>
    <w:rsid w:val="009F5C34"/>
    <w:rsid w:val="009F656E"/>
    <w:rsid w:val="00A00489"/>
    <w:rsid w:val="00A00A9F"/>
    <w:rsid w:val="00A02434"/>
    <w:rsid w:val="00A02F0C"/>
    <w:rsid w:val="00A034BC"/>
    <w:rsid w:val="00A03E3E"/>
    <w:rsid w:val="00A04415"/>
    <w:rsid w:val="00A04AF7"/>
    <w:rsid w:val="00A0510F"/>
    <w:rsid w:val="00A0596D"/>
    <w:rsid w:val="00A05C18"/>
    <w:rsid w:val="00A06395"/>
    <w:rsid w:val="00A067B5"/>
    <w:rsid w:val="00A06A27"/>
    <w:rsid w:val="00A06B7D"/>
    <w:rsid w:val="00A06FC5"/>
    <w:rsid w:val="00A102C6"/>
    <w:rsid w:val="00A104D4"/>
    <w:rsid w:val="00A107C9"/>
    <w:rsid w:val="00A10B56"/>
    <w:rsid w:val="00A10CBC"/>
    <w:rsid w:val="00A10DB5"/>
    <w:rsid w:val="00A10DDD"/>
    <w:rsid w:val="00A11D7A"/>
    <w:rsid w:val="00A11EF7"/>
    <w:rsid w:val="00A13795"/>
    <w:rsid w:val="00A13BD9"/>
    <w:rsid w:val="00A13E1C"/>
    <w:rsid w:val="00A13E4D"/>
    <w:rsid w:val="00A14E63"/>
    <w:rsid w:val="00A14F33"/>
    <w:rsid w:val="00A15158"/>
    <w:rsid w:val="00A1551B"/>
    <w:rsid w:val="00A15C86"/>
    <w:rsid w:val="00A15CA9"/>
    <w:rsid w:val="00A15E89"/>
    <w:rsid w:val="00A16E47"/>
    <w:rsid w:val="00A174D5"/>
    <w:rsid w:val="00A17684"/>
    <w:rsid w:val="00A176EE"/>
    <w:rsid w:val="00A2016A"/>
    <w:rsid w:val="00A20548"/>
    <w:rsid w:val="00A20814"/>
    <w:rsid w:val="00A2206C"/>
    <w:rsid w:val="00A224B4"/>
    <w:rsid w:val="00A22AC5"/>
    <w:rsid w:val="00A2420D"/>
    <w:rsid w:val="00A24232"/>
    <w:rsid w:val="00A24805"/>
    <w:rsid w:val="00A24B1A"/>
    <w:rsid w:val="00A254B6"/>
    <w:rsid w:val="00A260D9"/>
    <w:rsid w:val="00A26C4E"/>
    <w:rsid w:val="00A26E39"/>
    <w:rsid w:val="00A27602"/>
    <w:rsid w:val="00A27980"/>
    <w:rsid w:val="00A300E4"/>
    <w:rsid w:val="00A301CB"/>
    <w:rsid w:val="00A31CF6"/>
    <w:rsid w:val="00A32AE9"/>
    <w:rsid w:val="00A33B2A"/>
    <w:rsid w:val="00A345C8"/>
    <w:rsid w:val="00A34CA6"/>
    <w:rsid w:val="00A353B6"/>
    <w:rsid w:val="00A37101"/>
    <w:rsid w:val="00A3728D"/>
    <w:rsid w:val="00A37319"/>
    <w:rsid w:val="00A408D2"/>
    <w:rsid w:val="00A4104C"/>
    <w:rsid w:val="00A41151"/>
    <w:rsid w:val="00A41CCA"/>
    <w:rsid w:val="00A41D4D"/>
    <w:rsid w:val="00A425A7"/>
    <w:rsid w:val="00A425AE"/>
    <w:rsid w:val="00A427EF"/>
    <w:rsid w:val="00A42B95"/>
    <w:rsid w:val="00A43053"/>
    <w:rsid w:val="00A43B17"/>
    <w:rsid w:val="00A43DCD"/>
    <w:rsid w:val="00A44613"/>
    <w:rsid w:val="00A44A4D"/>
    <w:rsid w:val="00A455B9"/>
    <w:rsid w:val="00A47CED"/>
    <w:rsid w:val="00A50006"/>
    <w:rsid w:val="00A50246"/>
    <w:rsid w:val="00A50B8F"/>
    <w:rsid w:val="00A5100F"/>
    <w:rsid w:val="00A5155E"/>
    <w:rsid w:val="00A520FB"/>
    <w:rsid w:val="00A5349B"/>
    <w:rsid w:val="00A53BCB"/>
    <w:rsid w:val="00A542F5"/>
    <w:rsid w:val="00A54F86"/>
    <w:rsid w:val="00A55BCD"/>
    <w:rsid w:val="00A55FA7"/>
    <w:rsid w:val="00A56B64"/>
    <w:rsid w:val="00A57C37"/>
    <w:rsid w:val="00A60133"/>
    <w:rsid w:val="00A60346"/>
    <w:rsid w:val="00A60F54"/>
    <w:rsid w:val="00A61791"/>
    <w:rsid w:val="00A61A87"/>
    <w:rsid w:val="00A620A4"/>
    <w:rsid w:val="00A6260D"/>
    <w:rsid w:val="00A626C2"/>
    <w:rsid w:val="00A62DA6"/>
    <w:rsid w:val="00A6313F"/>
    <w:rsid w:val="00A64947"/>
    <w:rsid w:val="00A64B1B"/>
    <w:rsid w:val="00A656DE"/>
    <w:rsid w:val="00A65BE0"/>
    <w:rsid w:val="00A65E11"/>
    <w:rsid w:val="00A66016"/>
    <w:rsid w:val="00A6619B"/>
    <w:rsid w:val="00A67162"/>
    <w:rsid w:val="00A6747B"/>
    <w:rsid w:val="00A67EDF"/>
    <w:rsid w:val="00A7069F"/>
    <w:rsid w:val="00A70DD8"/>
    <w:rsid w:val="00A714B5"/>
    <w:rsid w:val="00A7152A"/>
    <w:rsid w:val="00A721EC"/>
    <w:rsid w:val="00A742C4"/>
    <w:rsid w:val="00A744E8"/>
    <w:rsid w:val="00A747B2"/>
    <w:rsid w:val="00A748F0"/>
    <w:rsid w:val="00A74F9F"/>
    <w:rsid w:val="00A75B31"/>
    <w:rsid w:val="00A75BCD"/>
    <w:rsid w:val="00A76125"/>
    <w:rsid w:val="00A77031"/>
    <w:rsid w:val="00A777A7"/>
    <w:rsid w:val="00A77E39"/>
    <w:rsid w:val="00A77E9E"/>
    <w:rsid w:val="00A802D5"/>
    <w:rsid w:val="00A808B0"/>
    <w:rsid w:val="00A80986"/>
    <w:rsid w:val="00A81267"/>
    <w:rsid w:val="00A81369"/>
    <w:rsid w:val="00A82849"/>
    <w:rsid w:val="00A82BA3"/>
    <w:rsid w:val="00A83124"/>
    <w:rsid w:val="00A84655"/>
    <w:rsid w:val="00A849C6"/>
    <w:rsid w:val="00A84C5E"/>
    <w:rsid w:val="00A85E9C"/>
    <w:rsid w:val="00A86A9F"/>
    <w:rsid w:val="00A86F22"/>
    <w:rsid w:val="00A9037B"/>
    <w:rsid w:val="00A908CE"/>
    <w:rsid w:val="00A909FA"/>
    <w:rsid w:val="00A90D72"/>
    <w:rsid w:val="00A90DFC"/>
    <w:rsid w:val="00A91036"/>
    <w:rsid w:val="00A91531"/>
    <w:rsid w:val="00A91679"/>
    <w:rsid w:val="00A91820"/>
    <w:rsid w:val="00A91E03"/>
    <w:rsid w:val="00A92EB9"/>
    <w:rsid w:val="00A9324F"/>
    <w:rsid w:val="00A94258"/>
    <w:rsid w:val="00A94B61"/>
    <w:rsid w:val="00A94B76"/>
    <w:rsid w:val="00A95868"/>
    <w:rsid w:val="00A961DE"/>
    <w:rsid w:val="00A9668D"/>
    <w:rsid w:val="00A96AA7"/>
    <w:rsid w:val="00A971E3"/>
    <w:rsid w:val="00A9746F"/>
    <w:rsid w:val="00A97F66"/>
    <w:rsid w:val="00AA00F4"/>
    <w:rsid w:val="00AA08D4"/>
    <w:rsid w:val="00AA0C8B"/>
    <w:rsid w:val="00AA1575"/>
    <w:rsid w:val="00AA1E30"/>
    <w:rsid w:val="00AA273F"/>
    <w:rsid w:val="00AA2CDD"/>
    <w:rsid w:val="00AA3BA8"/>
    <w:rsid w:val="00AA41A3"/>
    <w:rsid w:val="00AA4F98"/>
    <w:rsid w:val="00AA5201"/>
    <w:rsid w:val="00AA58F5"/>
    <w:rsid w:val="00AA6400"/>
    <w:rsid w:val="00AA64AB"/>
    <w:rsid w:val="00AA6946"/>
    <w:rsid w:val="00AA6D8A"/>
    <w:rsid w:val="00AA6ED7"/>
    <w:rsid w:val="00AB05B9"/>
    <w:rsid w:val="00AB1BEA"/>
    <w:rsid w:val="00AB250B"/>
    <w:rsid w:val="00AB29EE"/>
    <w:rsid w:val="00AB2E6E"/>
    <w:rsid w:val="00AB2F15"/>
    <w:rsid w:val="00AB3619"/>
    <w:rsid w:val="00AB4182"/>
    <w:rsid w:val="00AB4C6A"/>
    <w:rsid w:val="00AB4EE2"/>
    <w:rsid w:val="00AB51F1"/>
    <w:rsid w:val="00AB597A"/>
    <w:rsid w:val="00AB5D22"/>
    <w:rsid w:val="00AB66DC"/>
    <w:rsid w:val="00AB6907"/>
    <w:rsid w:val="00AB6AE4"/>
    <w:rsid w:val="00AC0B00"/>
    <w:rsid w:val="00AC15F5"/>
    <w:rsid w:val="00AC1769"/>
    <w:rsid w:val="00AC1C0D"/>
    <w:rsid w:val="00AC1CA7"/>
    <w:rsid w:val="00AC242C"/>
    <w:rsid w:val="00AC25FE"/>
    <w:rsid w:val="00AC2B4A"/>
    <w:rsid w:val="00AC2E9E"/>
    <w:rsid w:val="00AC391E"/>
    <w:rsid w:val="00AC5962"/>
    <w:rsid w:val="00AC5C77"/>
    <w:rsid w:val="00AC5EF7"/>
    <w:rsid w:val="00AC6D92"/>
    <w:rsid w:val="00AC7455"/>
    <w:rsid w:val="00AC74EC"/>
    <w:rsid w:val="00AC7EAD"/>
    <w:rsid w:val="00AD035A"/>
    <w:rsid w:val="00AD0366"/>
    <w:rsid w:val="00AD091E"/>
    <w:rsid w:val="00AD0C0B"/>
    <w:rsid w:val="00AD1596"/>
    <w:rsid w:val="00AD266C"/>
    <w:rsid w:val="00AD2810"/>
    <w:rsid w:val="00AD31C0"/>
    <w:rsid w:val="00AD340D"/>
    <w:rsid w:val="00AD3C30"/>
    <w:rsid w:val="00AD4824"/>
    <w:rsid w:val="00AD53AD"/>
    <w:rsid w:val="00AD65AB"/>
    <w:rsid w:val="00AD6688"/>
    <w:rsid w:val="00AD6971"/>
    <w:rsid w:val="00AD6EA5"/>
    <w:rsid w:val="00AD6EED"/>
    <w:rsid w:val="00AD706A"/>
    <w:rsid w:val="00AD7193"/>
    <w:rsid w:val="00AD775A"/>
    <w:rsid w:val="00AD7880"/>
    <w:rsid w:val="00AD78E4"/>
    <w:rsid w:val="00AD7FDA"/>
    <w:rsid w:val="00AE06D8"/>
    <w:rsid w:val="00AE08AF"/>
    <w:rsid w:val="00AE0AB8"/>
    <w:rsid w:val="00AE1DCC"/>
    <w:rsid w:val="00AE1E6D"/>
    <w:rsid w:val="00AE1F33"/>
    <w:rsid w:val="00AE2623"/>
    <w:rsid w:val="00AE3C06"/>
    <w:rsid w:val="00AE4E27"/>
    <w:rsid w:val="00AE50A7"/>
    <w:rsid w:val="00AE5791"/>
    <w:rsid w:val="00AE60B1"/>
    <w:rsid w:val="00AE7415"/>
    <w:rsid w:val="00AE7522"/>
    <w:rsid w:val="00AF10F1"/>
    <w:rsid w:val="00AF1485"/>
    <w:rsid w:val="00AF1E0C"/>
    <w:rsid w:val="00AF1F99"/>
    <w:rsid w:val="00AF1FD4"/>
    <w:rsid w:val="00AF2670"/>
    <w:rsid w:val="00AF26BC"/>
    <w:rsid w:val="00AF2B3E"/>
    <w:rsid w:val="00AF2DB4"/>
    <w:rsid w:val="00AF3C1F"/>
    <w:rsid w:val="00AF4AB3"/>
    <w:rsid w:val="00AF4AC3"/>
    <w:rsid w:val="00AF514A"/>
    <w:rsid w:val="00AF5C22"/>
    <w:rsid w:val="00AF5FD3"/>
    <w:rsid w:val="00AF69A9"/>
    <w:rsid w:val="00AF6FDB"/>
    <w:rsid w:val="00AF709B"/>
    <w:rsid w:val="00B01A6A"/>
    <w:rsid w:val="00B01BF3"/>
    <w:rsid w:val="00B02851"/>
    <w:rsid w:val="00B030A1"/>
    <w:rsid w:val="00B036FC"/>
    <w:rsid w:val="00B03909"/>
    <w:rsid w:val="00B03A7B"/>
    <w:rsid w:val="00B045C5"/>
    <w:rsid w:val="00B0526F"/>
    <w:rsid w:val="00B05F9B"/>
    <w:rsid w:val="00B06143"/>
    <w:rsid w:val="00B06521"/>
    <w:rsid w:val="00B06926"/>
    <w:rsid w:val="00B06BB3"/>
    <w:rsid w:val="00B06C58"/>
    <w:rsid w:val="00B07321"/>
    <w:rsid w:val="00B07718"/>
    <w:rsid w:val="00B10333"/>
    <w:rsid w:val="00B106C7"/>
    <w:rsid w:val="00B10C20"/>
    <w:rsid w:val="00B12861"/>
    <w:rsid w:val="00B132B0"/>
    <w:rsid w:val="00B13425"/>
    <w:rsid w:val="00B1366B"/>
    <w:rsid w:val="00B13B9C"/>
    <w:rsid w:val="00B13D63"/>
    <w:rsid w:val="00B13F36"/>
    <w:rsid w:val="00B153EF"/>
    <w:rsid w:val="00B15C82"/>
    <w:rsid w:val="00B16049"/>
    <w:rsid w:val="00B16993"/>
    <w:rsid w:val="00B173E8"/>
    <w:rsid w:val="00B176BF"/>
    <w:rsid w:val="00B176FF"/>
    <w:rsid w:val="00B17C14"/>
    <w:rsid w:val="00B17D9F"/>
    <w:rsid w:val="00B20F6F"/>
    <w:rsid w:val="00B21ACE"/>
    <w:rsid w:val="00B21B1F"/>
    <w:rsid w:val="00B21E82"/>
    <w:rsid w:val="00B22B30"/>
    <w:rsid w:val="00B22C14"/>
    <w:rsid w:val="00B24E92"/>
    <w:rsid w:val="00B252B0"/>
    <w:rsid w:val="00B25600"/>
    <w:rsid w:val="00B26F6D"/>
    <w:rsid w:val="00B2701B"/>
    <w:rsid w:val="00B301BD"/>
    <w:rsid w:val="00B309E5"/>
    <w:rsid w:val="00B31E84"/>
    <w:rsid w:val="00B31F44"/>
    <w:rsid w:val="00B32273"/>
    <w:rsid w:val="00B32280"/>
    <w:rsid w:val="00B32E4E"/>
    <w:rsid w:val="00B34BFB"/>
    <w:rsid w:val="00B34CCC"/>
    <w:rsid w:val="00B3595C"/>
    <w:rsid w:val="00B3612E"/>
    <w:rsid w:val="00B36240"/>
    <w:rsid w:val="00B36340"/>
    <w:rsid w:val="00B364B7"/>
    <w:rsid w:val="00B377EF"/>
    <w:rsid w:val="00B37A61"/>
    <w:rsid w:val="00B40F65"/>
    <w:rsid w:val="00B411CB"/>
    <w:rsid w:val="00B41F42"/>
    <w:rsid w:val="00B42C78"/>
    <w:rsid w:val="00B431AD"/>
    <w:rsid w:val="00B43928"/>
    <w:rsid w:val="00B43D99"/>
    <w:rsid w:val="00B43E81"/>
    <w:rsid w:val="00B4509E"/>
    <w:rsid w:val="00B454A6"/>
    <w:rsid w:val="00B454AF"/>
    <w:rsid w:val="00B45BF1"/>
    <w:rsid w:val="00B45F9D"/>
    <w:rsid w:val="00B466C6"/>
    <w:rsid w:val="00B46A96"/>
    <w:rsid w:val="00B4761C"/>
    <w:rsid w:val="00B50010"/>
    <w:rsid w:val="00B515F2"/>
    <w:rsid w:val="00B526E2"/>
    <w:rsid w:val="00B52B03"/>
    <w:rsid w:val="00B53EF5"/>
    <w:rsid w:val="00B55901"/>
    <w:rsid w:val="00B56750"/>
    <w:rsid w:val="00B56914"/>
    <w:rsid w:val="00B56956"/>
    <w:rsid w:val="00B56B88"/>
    <w:rsid w:val="00B56E10"/>
    <w:rsid w:val="00B56E3F"/>
    <w:rsid w:val="00B57422"/>
    <w:rsid w:val="00B57AD5"/>
    <w:rsid w:val="00B6017A"/>
    <w:rsid w:val="00B60321"/>
    <w:rsid w:val="00B60518"/>
    <w:rsid w:val="00B61DB0"/>
    <w:rsid w:val="00B61F35"/>
    <w:rsid w:val="00B624D0"/>
    <w:rsid w:val="00B624F2"/>
    <w:rsid w:val="00B636D2"/>
    <w:rsid w:val="00B651CE"/>
    <w:rsid w:val="00B66D8B"/>
    <w:rsid w:val="00B6769D"/>
    <w:rsid w:val="00B67BD7"/>
    <w:rsid w:val="00B70970"/>
    <w:rsid w:val="00B70FFC"/>
    <w:rsid w:val="00B71379"/>
    <w:rsid w:val="00B71F4A"/>
    <w:rsid w:val="00B7213D"/>
    <w:rsid w:val="00B7260B"/>
    <w:rsid w:val="00B7278B"/>
    <w:rsid w:val="00B73422"/>
    <w:rsid w:val="00B734DA"/>
    <w:rsid w:val="00B7416A"/>
    <w:rsid w:val="00B7457D"/>
    <w:rsid w:val="00B74772"/>
    <w:rsid w:val="00B74916"/>
    <w:rsid w:val="00B755F1"/>
    <w:rsid w:val="00B75A63"/>
    <w:rsid w:val="00B75B45"/>
    <w:rsid w:val="00B75D8D"/>
    <w:rsid w:val="00B76700"/>
    <w:rsid w:val="00B7674D"/>
    <w:rsid w:val="00B76BFE"/>
    <w:rsid w:val="00B776D6"/>
    <w:rsid w:val="00B77C3A"/>
    <w:rsid w:val="00B80334"/>
    <w:rsid w:val="00B8065E"/>
    <w:rsid w:val="00B80742"/>
    <w:rsid w:val="00B80A5C"/>
    <w:rsid w:val="00B817C2"/>
    <w:rsid w:val="00B81AB5"/>
    <w:rsid w:val="00B81E6B"/>
    <w:rsid w:val="00B82463"/>
    <w:rsid w:val="00B82B46"/>
    <w:rsid w:val="00B82DB8"/>
    <w:rsid w:val="00B83BBD"/>
    <w:rsid w:val="00B83E22"/>
    <w:rsid w:val="00B851CF"/>
    <w:rsid w:val="00B853EB"/>
    <w:rsid w:val="00B85ABA"/>
    <w:rsid w:val="00B87C5E"/>
    <w:rsid w:val="00B900B7"/>
    <w:rsid w:val="00B918EF"/>
    <w:rsid w:val="00B92251"/>
    <w:rsid w:val="00B922F9"/>
    <w:rsid w:val="00B9290C"/>
    <w:rsid w:val="00B92D59"/>
    <w:rsid w:val="00B9329D"/>
    <w:rsid w:val="00B93B24"/>
    <w:rsid w:val="00B93DA5"/>
    <w:rsid w:val="00B948E8"/>
    <w:rsid w:val="00B94F44"/>
    <w:rsid w:val="00B95058"/>
    <w:rsid w:val="00B952D1"/>
    <w:rsid w:val="00B955C9"/>
    <w:rsid w:val="00B95D2F"/>
    <w:rsid w:val="00B95D5A"/>
    <w:rsid w:val="00B95E5B"/>
    <w:rsid w:val="00B96CD7"/>
    <w:rsid w:val="00B96F03"/>
    <w:rsid w:val="00B97244"/>
    <w:rsid w:val="00B973B7"/>
    <w:rsid w:val="00B977A5"/>
    <w:rsid w:val="00B977D1"/>
    <w:rsid w:val="00B97A79"/>
    <w:rsid w:val="00B97EBE"/>
    <w:rsid w:val="00B97ED7"/>
    <w:rsid w:val="00BA0A0A"/>
    <w:rsid w:val="00BA0B50"/>
    <w:rsid w:val="00BA0BFF"/>
    <w:rsid w:val="00BA1590"/>
    <w:rsid w:val="00BA160C"/>
    <w:rsid w:val="00BA1B9D"/>
    <w:rsid w:val="00BA29F9"/>
    <w:rsid w:val="00BA312F"/>
    <w:rsid w:val="00BA368A"/>
    <w:rsid w:val="00BA39B1"/>
    <w:rsid w:val="00BA3C7C"/>
    <w:rsid w:val="00BA4015"/>
    <w:rsid w:val="00BA4911"/>
    <w:rsid w:val="00BA53C4"/>
    <w:rsid w:val="00BA553C"/>
    <w:rsid w:val="00BA6F05"/>
    <w:rsid w:val="00BA761D"/>
    <w:rsid w:val="00BA7A59"/>
    <w:rsid w:val="00BA7BFC"/>
    <w:rsid w:val="00BA7E48"/>
    <w:rsid w:val="00BB025A"/>
    <w:rsid w:val="00BB06FA"/>
    <w:rsid w:val="00BB0F1F"/>
    <w:rsid w:val="00BB1196"/>
    <w:rsid w:val="00BB1429"/>
    <w:rsid w:val="00BB2012"/>
    <w:rsid w:val="00BB2356"/>
    <w:rsid w:val="00BB2B07"/>
    <w:rsid w:val="00BB31A2"/>
    <w:rsid w:val="00BB3B4E"/>
    <w:rsid w:val="00BB454F"/>
    <w:rsid w:val="00BB546F"/>
    <w:rsid w:val="00BB5872"/>
    <w:rsid w:val="00BB62EE"/>
    <w:rsid w:val="00BB668F"/>
    <w:rsid w:val="00BB66FA"/>
    <w:rsid w:val="00BB6975"/>
    <w:rsid w:val="00BB6ACD"/>
    <w:rsid w:val="00BB72E9"/>
    <w:rsid w:val="00BC0C76"/>
    <w:rsid w:val="00BC1341"/>
    <w:rsid w:val="00BC1796"/>
    <w:rsid w:val="00BC1E9A"/>
    <w:rsid w:val="00BC2574"/>
    <w:rsid w:val="00BC2F3E"/>
    <w:rsid w:val="00BC3A20"/>
    <w:rsid w:val="00BC5256"/>
    <w:rsid w:val="00BC739A"/>
    <w:rsid w:val="00BC7AB3"/>
    <w:rsid w:val="00BC7F78"/>
    <w:rsid w:val="00BD00B8"/>
    <w:rsid w:val="00BD0EF8"/>
    <w:rsid w:val="00BD103F"/>
    <w:rsid w:val="00BD1382"/>
    <w:rsid w:val="00BD2D8C"/>
    <w:rsid w:val="00BD2EC4"/>
    <w:rsid w:val="00BD3ADF"/>
    <w:rsid w:val="00BD5523"/>
    <w:rsid w:val="00BD56C8"/>
    <w:rsid w:val="00BD58B7"/>
    <w:rsid w:val="00BD6C48"/>
    <w:rsid w:val="00BD760D"/>
    <w:rsid w:val="00BE04F7"/>
    <w:rsid w:val="00BE06E2"/>
    <w:rsid w:val="00BE0AD2"/>
    <w:rsid w:val="00BE122F"/>
    <w:rsid w:val="00BE197A"/>
    <w:rsid w:val="00BE23D8"/>
    <w:rsid w:val="00BE4213"/>
    <w:rsid w:val="00BE53D9"/>
    <w:rsid w:val="00BE60A6"/>
    <w:rsid w:val="00BE64DC"/>
    <w:rsid w:val="00BE6AD0"/>
    <w:rsid w:val="00BE726A"/>
    <w:rsid w:val="00BE7CBA"/>
    <w:rsid w:val="00BF029E"/>
    <w:rsid w:val="00BF0614"/>
    <w:rsid w:val="00BF0CA7"/>
    <w:rsid w:val="00BF131E"/>
    <w:rsid w:val="00BF1548"/>
    <w:rsid w:val="00BF18B4"/>
    <w:rsid w:val="00BF25DD"/>
    <w:rsid w:val="00BF2892"/>
    <w:rsid w:val="00BF59C3"/>
    <w:rsid w:val="00BF6098"/>
    <w:rsid w:val="00BF6551"/>
    <w:rsid w:val="00BF6AC8"/>
    <w:rsid w:val="00BF6BB9"/>
    <w:rsid w:val="00BF718A"/>
    <w:rsid w:val="00C00E14"/>
    <w:rsid w:val="00C0169A"/>
    <w:rsid w:val="00C01A10"/>
    <w:rsid w:val="00C0203F"/>
    <w:rsid w:val="00C03A0B"/>
    <w:rsid w:val="00C04941"/>
    <w:rsid w:val="00C0540D"/>
    <w:rsid w:val="00C05BD1"/>
    <w:rsid w:val="00C06313"/>
    <w:rsid w:val="00C07528"/>
    <w:rsid w:val="00C07899"/>
    <w:rsid w:val="00C07E24"/>
    <w:rsid w:val="00C07EA7"/>
    <w:rsid w:val="00C10A1C"/>
    <w:rsid w:val="00C10BF2"/>
    <w:rsid w:val="00C1144F"/>
    <w:rsid w:val="00C122D8"/>
    <w:rsid w:val="00C12CC8"/>
    <w:rsid w:val="00C13397"/>
    <w:rsid w:val="00C13BE9"/>
    <w:rsid w:val="00C15569"/>
    <w:rsid w:val="00C157E1"/>
    <w:rsid w:val="00C15CF7"/>
    <w:rsid w:val="00C163BF"/>
    <w:rsid w:val="00C170F4"/>
    <w:rsid w:val="00C2022E"/>
    <w:rsid w:val="00C214FA"/>
    <w:rsid w:val="00C21877"/>
    <w:rsid w:val="00C22D02"/>
    <w:rsid w:val="00C22D47"/>
    <w:rsid w:val="00C22D95"/>
    <w:rsid w:val="00C235B8"/>
    <w:rsid w:val="00C238C9"/>
    <w:rsid w:val="00C2400D"/>
    <w:rsid w:val="00C2417A"/>
    <w:rsid w:val="00C24DBB"/>
    <w:rsid w:val="00C25C1C"/>
    <w:rsid w:val="00C25EEA"/>
    <w:rsid w:val="00C26BE6"/>
    <w:rsid w:val="00C26CA5"/>
    <w:rsid w:val="00C271E2"/>
    <w:rsid w:val="00C2731B"/>
    <w:rsid w:val="00C27646"/>
    <w:rsid w:val="00C30BF5"/>
    <w:rsid w:val="00C31A6E"/>
    <w:rsid w:val="00C32EA5"/>
    <w:rsid w:val="00C336CC"/>
    <w:rsid w:val="00C343A8"/>
    <w:rsid w:val="00C346B8"/>
    <w:rsid w:val="00C34D8A"/>
    <w:rsid w:val="00C358C0"/>
    <w:rsid w:val="00C35AEE"/>
    <w:rsid w:val="00C36678"/>
    <w:rsid w:val="00C36AD6"/>
    <w:rsid w:val="00C36CA3"/>
    <w:rsid w:val="00C378E0"/>
    <w:rsid w:val="00C40D89"/>
    <w:rsid w:val="00C40EDE"/>
    <w:rsid w:val="00C413A5"/>
    <w:rsid w:val="00C4166F"/>
    <w:rsid w:val="00C417D7"/>
    <w:rsid w:val="00C418F7"/>
    <w:rsid w:val="00C419A1"/>
    <w:rsid w:val="00C41DEA"/>
    <w:rsid w:val="00C41F4D"/>
    <w:rsid w:val="00C423D6"/>
    <w:rsid w:val="00C428FE"/>
    <w:rsid w:val="00C42C39"/>
    <w:rsid w:val="00C43294"/>
    <w:rsid w:val="00C43504"/>
    <w:rsid w:val="00C44E25"/>
    <w:rsid w:val="00C4522F"/>
    <w:rsid w:val="00C45D42"/>
    <w:rsid w:val="00C45D8C"/>
    <w:rsid w:val="00C466E2"/>
    <w:rsid w:val="00C47374"/>
    <w:rsid w:val="00C474CB"/>
    <w:rsid w:val="00C47895"/>
    <w:rsid w:val="00C4795A"/>
    <w:rsid w:val="00C47A1C"/>
    <w:rsid w:val="00C50213"/>
    <w:rsid w:val="00C50B45"/>
    <w:rsid w:val="00C50C08"/>
    <w:rsid w:val="00C50CDF"/>
    <w:rsid w:val="00C50F53"/>
    <w:rsid w:val="00C52A00"/>
    <w:rsid w:val="00C53068"/>
    <w:rsid w:val="00C533F0"/>
    <w:rsid w:val="00C533F2"/>
    <w:rsid w:val="00C53FB9"/>
    <w:rsid w:val="00C54D8E"/>
    <w:rsid w:val="00C564DE"/>
    <w:rsid w:val="00C57370"/>
    <w:rsid w:val="00C579C9"/>
    <w:rsid w:val="00C57CCC"/>
    <w:rsid w:val="00C60FF0"/>
    <w:rsid w:val="00C619FE"/>
    <w:rsid w:val="00C61CA0"/>
    <w:rsid w:val="00C61FE9"/>
    <w:rsid w:val="00C626EB"/>
    <w:rsid w:val="00C626FA"/>
    <w:rsid w:val="00C62AAF"/>
    <w:rsid w:val="00C62C21"/>
    <w:rsid w:val="00C63E8A"/>
    <w:rsid w:val="00C64197"/>
    <w:rsid w:val="00C64D37"/>
    <w:rsid w:val="00C65477"/>
    <w:rsid w:val="00C65F5C"/>
    <w:rsid w:val="00C663A8"/>
    <w:rsid w:val="00C66802"/>
    <w:rsid w:val="00C66ACB"/>
    <w:rsid w:val="00C70B2A"/>
    <w:rsid w:val="00C70CBC"/>
    <w:rsid w:val="00C712FB"/>
    <w:rsid w:val="00C71724"/>
    <w:rsid w:val="00C723C4"/>
    <w:rsid w:val="00C724AE"/>
    <w:rsid w:val="00C7291E"/>
    <w:rsid w:val="00C72ACF"/>
    <w:rsid w:val="00C72AF1"/>
    <w:rsid w:val="00C72C4F"/>
    <w:rsid w:val="00C72DC7"/>
    <w:rsid w:val="00C73176"/>
    <w:rsid w:val="00C73207"/>
    <w:rsid w:val="00C7464F"/>
    <w:rsid w:val="00C754CE"/>
    <w:rsid w:val="00C756F5"/>
    <w:rsid w:val="00C75E75"/>
    <w:rsid w:val="00C764CA"/>
    <w:rsid w:val="00C76C9D"/>
    <w:rsid w:val="00C800DB"/>
    <w:rsid w:val="00C80891"/>
    <w:rsid w:val="00C809A8"/>
    <w:rsid w:val="00C80E82"/>
    <w:rsid w:val="00C81662"/>
    <w:rsid w:val="00C81760"/>
    <w:rsid w:val="00C81878"/>
    <w:rsid w:val="00C81B84"/>
    <w:rsid w:val="00C81DE6"/>
    <w:rsid w:val="00C81EE3"/>
    <w:rsid w:val="00C832A3"/>
    <w:rsid w:val="00C83E04"/>
    <w:rsid w:val="00C841A0"/>
    <w:rsid w:val="00C842EC"/>
    <w:rsid w:val="00C856B0"/>
    <w:rsid w:val="00C85A7C"/>
    <w:rsid w:val="00C871F6"/>
    <w:rsid w:val="00C879FA"/>
    <w:rsid w:val="00C87A65"/>
    <w:rsid w:val="00C9074D"/>
    <w:rsid w:val="00C911D8"/>
    <w:rsid w:val="00C9145C"/>
    <w:rsid w:val="00C91CF7"/>
    <w:rsid w:val="00C924FE"/>
    <w:rsid w:val="00C92893"/>
    <w:rsid w:val="00C92F87"/>
    <w:rsid w:val="00C939BA"/>
    <w:rsid w:val="00C94212"/>
    <w:rsid w:val="00C9427F"/>
    <w:rsid w:val="00C94C2E"/>
    <w:rsid w:val="00C95ABD"/>
    <w:rsid w:val="00C97F6E"/>
    <w:rsid w:val="00CA0455"/>
    <w:rsid w:val="00CA0AEA"/>
    <w:rsid w:val="00CA0B91"/>
    <w:rsid w:val="00CA1B3A"/>
    <w:rsid w:val="00CA2126"/>
    <w:rsid w:val="00CA2832"/>
    <w:rsid w:val="00CA29EE"/>
    <w:rsid w:val="00CA2E64"/>
    <w:rsid w:val="00CA3B6A"/>
    <w:rsid w:val="00CA555A"/>
    <w:rsid w:val="00CA5888"/>
    <w:rsid w:val="00CA5C34"/>
    <w:rsid w:val="00CA5FCF"/>
    <w:rsid w:val="00CA64D5"/>
    <w:rsid w:val="00CA659C"/>
    <w:rsid w:val="00CA7CD3"/>
    <w:rsid w:val="00CB0856"/>
    <w:rsid w:val="00CB0D7F"/>
    <w:rsid w:val="00CB1337"/>
    <w:rsid w:val="00CB156C"/>
    <w:rsid w:val="00CB1B5B"/>
    <w:rsid w:val="00CB1DD5"/>
    <w:rsid w:val="00CB329B"/>
    <w:rsid w:val="00CB3E9A"/>
    <w:rsid w:val="00CB448C"/>
    <w:rsid w:val="00CB4720"/>
    <w:rsid w:val="00CB4759"/>
    <w:rsid w:val="00CB4DD8"/>
    <w:rsid w:val="00CB53A9"/>
    <w:rsid w:val="00CB5622"/>
    <w:rsid w:val="00CB63F3"/>
    <w:rsid w:val="00CB6F36"/>
    <w:rsid w:val="00CB6F83"/>
    <w:rsid w:val="00CB72AE"/>
    <w:rsid w:val="00CC0276"/>
    <w:rsid w:val="00CC0F8A"/>
    <w:rsid w:val="00CC109B"/>
    <w:rsid w:val="00CC148D"/>
    <w:rsid w:val="00CC2543"/>
    <w:rsid w:val="00CC269D"/>
    <w:rsid w:val="00CC26BB"/>
    <w:rsid w:val="00CC2D21"/>
    <w:rsid w:val="00CC41A9"/>
    <w:rsid w:val="00CC44C5"/>
    <w:rsid w:val="00CC483A"/>
    <w:rsid w:val="00CC4BB7"/>
    <w:rsid w:val="00CC4CA9"/>
    <w:rsid w:val="00CC58A5"/>
    <w:rsid w:val="00CC59AA"/>
    <w:rsid w:val="00CC64AF"/>
    <w:rsid w:val="00CC653E"/>
    <w:rsid w:val="00CC69FE"/>
    <w:rsid w:val="00CC6BC9"/>
    <w:rsid w:val="00CC6D18"/>
    <w:rsid w:val="00CD145D"/>
    <w:rsid w:val="00CD1549"/>
    <w:rsid w:val="00CD16A4"/>
    <w:rsid w:val="00CD17B7"/>
    <w:rsid w:val="00CD1888"/>
    <w:rsid w:val="00CD1A91"/>
    <w:rsid w:val="00CD28AA"/>
    <w:rsid w:val="00CD3721"/>
    <w:rsid w:val="00CD47B7"/>
    <w:rsid w:val="00CD4F09"/>
    <w:rsid w:val="00CD521B"/>
    <w:rsid w:val="00CD529C"/>
    <w:rsid w:val="00CD567B"/>
    <w:rsid w:val="00CD732D"/>
    <w:rsid w:val="00CE066E"/>
    <w:rsid w:val="00CE091C"/>
    <w:rsid w:val="00CE11DB"/>
    <w:rsid w:val="00CE14A0"/>
    <w:rsid w:val="00CE15EA"/>
    <w:rsid w:val="00CE23BE"/>
    <w:rsid w:val="00CE36E3"/>
    <w:rsid w:val="00CE45CE"/>
    <w:rsid w:val="00CE4A43"/>
    <w:rsid w:val="00CE52B1"/>
    <w:rsid w:val="00CE5DF9"/>
    <w:rsid w:val="00CE5E87"/>
    <w:rsid w:val="00CE7706"/>
    <w:rsid w:val="00CF10EB"/>
    <w:rsid w:val="00CF1380"/>
    <w:rsid w:val="00CF2030"/>
    <w:rsid w:val="00CF2662"/>
    <w:rsid w:val="00CF26B0"/>
    <w:rsid w:val="00CF34AC"/>
    <w:rsid w:val="00CF3754"/>
    <w:rsid w:val="00CF40D5"/>
    <w:rsid w:val="00CF466A"/>
    <w:rsid w:val="00CF49D6"/>
    <w:rsid w:val="00CF5063"/>
    <w:rsid w:val="00CF56E2"/>
    <w:rsid w:val="00CF5E6E"/>
    <w:rsid w:val="00CF65DD"/>
    <w:rsid w:val="00CF682F"/>
    <w:rsid w:val="00CF695D"/>
    <w:rsid w:val="00CF6D1A"/>
    <w:rsid w:val="00CF70CF"/>
    <w:rsid w:val="00CF73FD"/>
    <w:rsid w:val="00CF7432"/>
    <w:rsid w:val="00CF7DBB"/>
    <w:rsid w:val="00CF7F30"/>
    <w:rsid w:val="00D0015E"/>
    <w:rsid w:val="00D002C4"/>
    <w:rsid w:val="00D00D96"/>
    <w:rsid w:val="00D01184"/>
    <w:rsid w:val="00D01326"/>
    <w:rsid w:val="00D029E3"/>
    <w:rsid w:val="00D02FC1"/>
    <w:rsid w:val="00D03245"/>
    <w:rsid w:val="00D034A8"/>
    <w:rsid w:val="00D03D5C"/>
    <w:rsid w:val="00D0486B"/>
    <w:rsid w:val="00D049D4"/>
    <w:rsid w:val="00D05632"/>
    <w:rsid w:val="00D058E1"/>
    <w:rsid w:val="00D05E3F"/>
    <w:rsid w:val="00D101E0"/>
    <w:rsid w:val="00D106BC"/>
    <w:rsid w:val="00D117FD"/>
    <w:rsid w:val="00D11BCE"/>
    <w:rsid w:val="00D121C2"/>
    <w:rsid w:val="00D13197"/>
    <w:rsid w:val="00D13680"/>
    <w:rsid w:val="00D13833"/>
    <w:rsid w:val="00D1383A"/>
    <w:rsid w:val="00D14444"/>
    <w:rsid w:val="00D14577"/>
    <w:rsid w:val="00D14F87"/>
    <w:rsid w:val="00D15405"/>
    <w:rsid w:val="00D15A04"/>
    <w:rsid w:val="00D17A67"/>
    <w:rsid w:val="00D204BE"/>
    <w:rsid w:val="00D20635"/>
    <w:rsid w:val="00D20B1A"/>
    <w:rsid w:val="00D20C15"/>
    <w:rsid w:val="00D2146E"/>
    <w:rsid w:val="00D215C9"/>
    <w:rsid w:val="00D216E2"/>
    <w:rsid w:val="00D21767"/>
    <w:rsid w:val="00D223FD"/>
    <w:rsid w:val="00D224AB"/>
    <w:rsid w:val="00D23C77"/>
    <w:rsid w:val="00D23F86"/>
    <w:rsid w:val="00D2420F"/>
    <w:rsid w:val="00D2552B"/>
    <w:rsid w:val="00D268BD"/>
    <w:rsid w:val="00D26F24"/>
    <w:rsid w:val="00D27289"/>
    <w:rsid w:val="00D275C8"/>
    <w:rsid w:val="00D27C79"/>
    <w:rsid w:val="00D27F40"/>
    <w:rsid w:val="00D27FD4"/>
    <w:rsid w:val="00D30CDF"/>
    <w:rsid w:val="00D30DA9"/>
    <w:rsid w:val="00D31027"/>
    <w:rsid w:val="00D31529"/>
    <w:rsid w:val="00D321A5"/>
    <w:rsid w:val="00D3236F"/>
    <w:rsid w:val="00D324EB"/>
    <w:rsid w:val="00D3279F"/>
    <w:rsid w:val="00D32AE2"/>
    <w:rsid w:val="00D332F2"/>
    <w:rsid w:val="00D33659"/>
    <w:rsid w:val="00D339CB"/>
    <w:rsid w:val="00D355CB"/>
    <w:rsid w:val="00D356F3"/>
    <w:rsid w:val="00D358DF"/>
    <w:rsid w:val="00D3594A"/>
    <w:rsid w:val="00D36084"/>
    <w:rsid w:val="00D36BE8"/>
    <w:rsid w:val="00D3761A"/>
    <w:rsid w:val="00D37A18"/>
    <w:rsid w:val="00D37B5E"/>
    <w:rsid w:val="00D37D81"/>
    <w:rsid w:val="00D37DC7"/>
    <w:rsid w:val="00D400D7"/>
    <w:rsid w:val="00D40164"/>
    <w:rsid w:val="00D4046D"/>
    <w:rsid w:val="00D4071D"/>
    <w:rsid w:val="00D40FC8"/>
    <w:rsid w:val="00D41505"/>
    <w:rsid w:val="00D41DE6"/>
    <w:rsid w:val="00D41E36"/>
    <w:rsid w:val="00D425CA"/>
    <w:rsid w:val="00D42604"/>
    <w:rsid w:val="00D42612"/>
    <w:rsid w:val="00D431B1"/>
    <w:rsid w:val="00D43763"/>
    <w:rsid w:val="00D43A2A"/>
    <w:rsid w:val="00D43EF3"/>
    <w:rsid w:val="00D44C13"/>
    <w:rsid w:val="00D45266"/>
    <w:rsid w:val="00D458EF"/>
    <w:rsid w:val="00D45C32"/>
    <w:rsid w:val="00D45C72"/>
    <w:rsid w:val="00D45E31"/>
    <w:rsid w:val="00D45F78"/>
    <w:rsid w:val="00D46098"/>
    <w:rsid w:val="00D463D2"/>
    <w:rsid w:val="00D4733A"/>
    <w:rsid w:val="00D47A7E"/>
    <w:rsid w:val="00D47F4B"/>
    <w:rsid w:val="00D518EA"/>
    <w:rsid w:val="00D527F4"/>
    <w:rsid w:val="00D529E6"/>
    <w:rsid w:val="00D53029"/>
    <w:rsid w:val="00D531F8"/>
    <w:rsid w:val="00D5344A"/>
    <w:rsid w:val="00D537EB"/>
    <w:rsid w:val="00D5437D"/>
    <w:rsid w:val="00D54C38"/>
    <w:rsid w:val="00D5570A"/>
    <w:rsid w:val="00D55752"/>
    <w:rsid w:val="00D55DDB"/>
    <w:rsid w:val="00D56184"/>
    <w:rsid w:val="00D561EE"/>
    <w:rsid w:val="00D56244"/>
    <w:rsid w:val="00D5660E"/>
    <w:rsid w:val="00D566D8"/>
    <w:rsid w:val="00D56EBF"/>
    <w:rsid w:val="00D57A7F"/>
    <w:rsid w:val="00D57D05"/>
    <w:rsid w:val="00D57E53"/>
    <w:rsid w:val="00D60FF9"/>
    <w:rsid w:val="00D61C6F"/>
    <w:rsid w:val="00D61FC5"/>
    <w:rsid w:val="00D63E8A"/>
    <w:rsid w:val="00D6439C"/>
    <w:rsid w:val="00D672FB"/>
    <w:rsid w:val="00D67606"/>
    <w:rsid w:val="00D67864"/>
    <w:rsid w:val="00D678DA"/>
    <w:rsid w:val="00D678E5"/>
    <w:rsid w:val="00D67A40"/>
    <w:rsid w:val="00D70CF4"/>
    <w:rsid w:val="00D71087"/>
    <w:rsid w:val="00D71B56"/>
    <w:rsid w:val="00D71D96"/>
    <w:rsid w:val="00D72318"/>
    <w:rsid w:val="00D7299F"/>
    <w:rsid w:val="00D72DD7"/>
    <w:rsid w:val="00D73D68"/>
    <w:rsid w:val="00D7486B"/>
    <w:rsid w:val="00D75068"/>
    <w:rsid w:val="00D754CF"/>
    <w:rsid w:val="00D758D9"/>
    <w:rsid w:val="00D75B53"/>
    <w:rsid w:val="00D75DC7"/>
    <w:rsid w:val="00D75F61"/>
    <w:rsid w:val="00D76369"/>
    <w:rsid w:val="00D767A1"/>
    <w:rsid w:val="00D76B8D"/>
    <w:rsid w:val="00D77047"/>
    <w:rsid w:val="00D77156"/>
    <w:rsid w:val="00D77500"/>
    <w:rsid w:val="00D776D1"/>
    <w:rsid w:val="00D80119"/>
    <w:rsid w:val="00D80785"/>
    <w:rsid w:val="00D818B0"/>
    <w:rsid w:val="00D81D08"/>
    <w:rsid w:val="00D83539"/>
    <w:rsid w:val="00D83990"/>
    <w:rsid w:val="00D83CCC"/>
    <w:rsid w:val="00D841A8"/>
    <w:rsid w:val="00D84466"/>
    <w:rsid w:val="00D8472C"/>
    <w:rsid w:val="00D8493E"/>
    <w:rsid w:val="00D84FD1"/>
    <w:rsid w:val="00D85173"/>
    <w:rsid w:val="00D858B0"/>
    <w:rsid w:val="00D858F1"/>
    <w:rsid w:val="00D85E42"/>
    <w:rsid w:val="00D86112"/>
    <w:rsid w:val="00D87CB8"/>
    <w:rsid w:val="00D912FD"/>
    <w:rsid w:val="00D9286D"/>
    <w:rsid w:val="00D93191"/>
    <w:rsid w:val="00D94093"/>
    <w:rsid w:val="00D9438F"/>
    <w:rsid w:val="00D94578"/>
    <w:rsid w:val="00D946B3"/>
    <w:rsid w:val="00D974D8"/>
    <w:rsid w:val="00DA01A2"/>
    <w:rsid w:val="00DA0339"/>
    <w:rsid w:val="00DA072B"/>
    <w:rsid w:val="00DA1187"/>
    <w:rsid w:val="00DA140F"/>
    <w:rsid w:val="00DA2184"/>
    <w:rsid w:val="00DA25C5"/>
    <w:rsid w:val="00DA2B05"/>
    <w:rsid w:val="00DA2D8A"/>
    <w:rsid w:val="00DA30F8"/>
    <w:rsid w:val="00DA32D4"/>
    <w:rsid w:val="00DA3505"/>
    <w:rsid w:val="00DA3542"/>
    <w:rsid w:val="00DA3AC6"/>
    <w:rsid w:val="00DA3B4A"/>
    <w:rsid w:val="00DA4F44"/>
    <w:rsid w:val="00DA51ED"/>
    <w:rsid w:val="00DA5973"/>
    <w:rsid w:val="00DA5F5F"/>
    <w:rsid w:val="00DA6673"/>
    <w:rsid w:val="00DA7367"/>
    <w:rsid w:val="00DA7A18"/>
    <w:rsid w:val="00DA7EDB"/>
    <w:rsid w:val="00DB024B"/>
    <w:rsid w:val="00DB06FE"/>
    <w:rsid w:val="00DB070F"/>
    <w:rsid w:val="00DB1969"/>
    <w:rsid w:val="00DB1DED"/>
    <w:rsid w:val="00DB3AF1"/>
    <w:rsid w:val="00DB3D2B"/>
    <w:rsid w:val="00DB4097"/>
    <w:rsid w:val="00DB4C2E"/>
    <w:rsid w:val="00DB54B5"/>
    <w:rsid w:val="00DB5C15"/>
    <w:rsid w:val="00DB6076"/>
    <w:rsid w:val="00DB69EB"/>
    <w:rsid w:val="00DB7594"/>
    <w:rsid w:val="00DB7B60"/>
    <w:rsid w:val="00DB7EEE"/>
    <w:rsid w:val="00DB7FA4"/>
    <w:rsid w:val="00DC1E7C"/>
    <w:rsid w:val="00DC2861"/>
    <w:rsid w:val="00DC2B84"/>
    <w:rsid w:val="00DC2E9A"/>
    <w:rsid w:val="00DC35DF"/>
    <w:rsid w:val="00DC429B"/>
    <w:rsid w:val="00DC45D2"/>
    <w:rsid w:val="00DC4A8C"/>
    <w:rsid w:val="00DC4E7A"/>
    <w:rsid w:val="00DC5776"/>
    <w:rsid w:val="00DC5EDB"/>
    <w:rsid w:val="00DC5F39"/>
    <w:rsid w:val="00DC722B"/>
    <w:rsid w:val="00DC7AC5"/>
    <w:rsid w:val="00DD02E7"/>
    <w:rsid w:val="00DD04AA"/>
    <w:rsid w:val="00DD0D6D"/>
    <w:rsid w:val="00DD104A"/>
    <w:rsid w:val="00DD1E5E"/>
    <w:rsid w:val="00DD2376"/>
    <w:rsid w:val="00DD335C"/>
    <w:rsid w:val="00DD3465"/>
    <w:rsid w:val="00DD34DD"/>
    <w:rsid w:val="00DD3716"/>
    <w:rsid w:val="00DD3945"/>
    <w:rsid w:val="00DD3A48"/>
    <w:rsid w:val="00DD3F1B"/>
    <w:rsid w:val="00DD4CA3"/>
    <w:rsid w:val="00DD5789"/>
    <w:rsid w:val="00DD5A89"/>
    <w:rsid w:val="00DD5D91"/>
    <w:rsid w:val="00DD6C4D"/>
    <w:rsid w:val="00DD7435"/>
    <w:rsid w:val="00DD752A"/>
    <w:rsid w:val="00DD7C72"/>
    <w:rsid w:val="00DD7E3A"/>
    <w:rsid w:val="00DE0CC7"/>
    <w:rsid w:val="00DE113A"/>
    <w:rsid w:val="00DE290C"/>
    <w:rsid w:val="00DE290E"/>
    <w:rsid w:val="00DE3213"/>
    <w:rsid w:val="00DE38A8"/>
    <w:rsid w:val="00DE4A93"/>
    <w:rsid w:val="00DE4C27"/>
    <w:rsid w:val="00DE4EFF"/>
    <w:rsid w:val="00DE5238"/>
    <w:rsid w:val="00DE5429"/>
    <w:rsid w:val="00DE5552"/>
    <w:rsid w:val="00DE65F6"/>
    <w:rsid w:val="00DE6F98"/>
    <w:rsid w:val="00DE708D"/>
    <w:rsid w:val="00DE7191"/>
    <w:rsid w:val="00DE7B55"/>
    <w:rsid w:val="00DF04CE"/>
    <w:rsid w:val="00DF2635"/>
    <w:rsid w:val="00DF3677"/>
    <w:rsid w:val="00DF60DA"/>
    <w:rsid w:val="00DF6FBC"/>
    <w:rsid w:val="00DF716E"/>
    <w:rsid w:val="00DF73F0"/>
    <w:rsid w:val="00DF7BA8"/>
    <w:rsid w:val="00E00278"/>
    <w:rsid w:val="00E002F0"/>
    <w:rsid w:val="00E00484"/>
    <w:rsid w:val="00E00AED"/>
    <w:rsid w:val="00E00DB8"/>
    <w:rsid w:val="00E01BE8"/>
    <w:rsid w:val="00E01DA1"/>
    <w:rsid w:val="00E02753"/>
    <w:rsid w:val="00E03058"/>
    <w:rsid w:val="00E031AA"/>
    <w:rsid w:val="00E035F9"/>
    <w:rsid w:val="00E03EC6"/>
    <w:rsid w:val="00E04482"/>
    <w:rsid w:val="00E0465D"/>
    <w:rsid w:val="00E04E74"/>
    <w:rsid w:val="00E05B9C"/>
    <w:rsid w:val="00E06329"/>
    <w:rsid w:val="00E068ED"/>
    <w:rsid w:val="00E10309"/>
    <w:rsid w:val="00E1071B"/>
    <w:rsid w:val="00E1092E"/>
    <w:rsid w:val="00E10E8B"/>
    <w:rsid w:val="00E1172D"/>
    <w:rsid w:val="00E11754"/>
    <w:rsid w:val="00E1252E"/>
    <w:rsid w:val="00E128E0"/>
    <w:rsid w:val="00E12BB3"/>
    <w:rsid w:val="00E13CCD"/>
    <w:rsid w:val="00E14538"/>
    <w:rsid w:val="00E14D89"/>
    <w:rsid w:val="00E153CE"/>
    <w:rsid w:val="00E1645D"/>
    <w:rsid w:val="00E16FAF"/>
    <w:rsid w:val="00E176A0"/>
    <w:rsid w:val="00E17929"/>
    <w:rsid w:val="00E179A7"/>
    <w:rsid w:val="00E17B87"/>
    <w:rsid w:val="00E17BE3"/>
    <w:rsid w:val="00E2064D"/>
    <w:rsid w:val="00E206B6"/>
    <w:rsid w:val="00E20A61"/>
    <w:rsid w:val="00E20E39"/>
    <w:rsid w:val="00E20F00"/>
    <w:rsid w:val="00E21221"/>
    <w:rsid w:val="00E21443"/>
    <w:rsid w:val="00E21ED4"/>
    <w:rsid w:val="00E22CDD"/>
    <w:rsid w:val="00E22EC7"/>
    <w:rsid w:val="00E238C9"/>
    <w:rsid w:val="00E23FD7"/>
    <w:rsid w:val="00E23FFC"/>
    <w:rsid w:val="00E24B54"/>
    <w:rsid w:val="00E25068"/>
    <w:rsid w:val="00E253ED"/>
    <w:rsid w:val="00E25F78"/>
    <w:rsid w:val="00E262A1"/>
    <w:rsid w:val="00E266AB"/>
    <w:rsid w:val="00E26B32"/>
    <w:rsid w:val="00E27D65"/>
    <w:rsid w:val="00E30291"/>
    <w:rsid w:val="00E304DA"/>
    <w:rsid w:val="00E31392"/>
    <w:rsid w:val="00E31BE8"/>
    <w:rsid w:val="00E32116"/>
    <w:rsid w:val="00E3218B"/>
    <w:rsid w:val="00E32B57"/>
    <w:rsid w:val="00E335DA"/>
    <w:rsid w:val="00E3362E"/>
    <w:rsid w:val="00E33752"/>
    <w:rsid w:val="00E337FF"/>
    <w:rsid w:val="00E33E8F"/>
    <w:rsid w:val="00E341B2"/>
    <w:rsid w:val="00E34C5A"/>
    <w:rsid w:val="00E35E0C"/>
    <w:rsid w:val="00E365BC"/>
    <w:rsid w:val="00E36636"/>
    <w:rsid w:val="00E36B5B"/>
    <w:rsid w:val="00E36F33"/>
    <w:rsid w:val="00E3703F"/>
    <w:rsid w:val="00E4082E"/>
    <w:rsid w:val="00E4123D"/>
    <w:rsid w:val="00E41284"/>
    <w:rsid w:val="00E414C6"/>
    <w:rsid w:val="00E41F6F"/>
    <w:rsid w:val="00E445ED"/>
    <w:rsid w:val="00E44FDF"/>
    <w:rsid w:val="00E45ED2"/>
    <w:rsid w:val="00E45F7C"/>
    <w:rsid w:val="00E463AB"/>
    <w:rsid w:val="00E464AB"/>
    <w:rsid w:val="00E47405"/>
    <w:rsid w:val="00E47E1E"/>
    <w:rsid w:val="00E509D4"/>
    <w:rsid w:val="00E50D47"/>
    <w:rsid w:val="00E51330"/>
    <w:rsid w:val="00E517A3"/>
    <w:rsid w:val="00E51FDD"/>
    <w:rsid w:val="00E528FC"/>
    <w:rsid w:val="00E52E09"/>
    <w:rsid w:val="00E52E3F"/>
    <w:rsid w:val="00E54614"/>
    <w:rsid w:val="00E54C73"/>
    <w:rsid w:val="00E550F3"/>
    <w:rsid w:val="00E552D6"/>
    <w:rsid w:val="00E553A9"/>
    <w:rsid w:val="00E562BC"/>
    <w:rsid w:val="00E5680E"/>
    <w:rsid w:val="00E5767B"/>
    <w:rsid w:val="00E614FB"/>
    <w:rsid w:val="00E61992"/>
    <w:rsid w:val="00E61A1E"/>
    <w:rsid w:val="00E61D9B"/>
    <w:rsid w:val="00E622E6"/>
    <w:rsid w:val="00E62B3D"/>
    <w:rsid w:val="00E63F5F"/>
    <w:rsid w:val="00E64CD4"/>
    <w:rsid w:val="00E65483"/>
    <w:rsid w:val="00E65BBC"/>
    <w:rsid w:val="00E660F6"/>
    <w:rsid w:val="00E66301"/>
    <w:rsid w:val="00E663A2"/>
    <w:rsid w:val="00E668B4"/>
    <w:rsid w:val="00E671E7"/>
    <w:rsid w:val="00E67540"/>
    <w:rsid w:val="00E67A47"/>
    <w:rsid w:val="00E701AC"/>
    <w:rsid w:val="00E7092E"/>
    <w:rsid w:val="00E729A7"/>
    <w:rsid w:val="00E72DE8"/>
    <w:rsid w:val="00E74084"/>
    <w:rsid w:val="00E74CA5"/>
    <w:rsid w:val="00E75D1C"/>
    <w:rsid w:val="00E76A16"/>
    <w:rsid w:val="00E77003"/>
    <w:rsid w:val="00E77709"/>
    <w:rsid w:val="00E777EF"/>
    <w:rsid w:val="00E77EA6"/>
    <w:rsid w:val="00E8010B"/>
    <w:rsid w:val="00E811E3"/>
    <w:rsid w:val="00E81256"/>
    <w:rsid w:val="00E8274E"/>
    <w:rsid w:val="00E83D94"/>
    <w:rsid w:val="00E83F75"/>
    <w:rsid w:val="00E8566C"/>
    <w:rsid w:val="00E85DCC"/>
    <w:rsid w:val="00E86F73"/>
    <w:rsid w:val="00E9014B"/>
    <w:rsid w:val="00E901C0"/>
    <w:rsid w:val="00E909F4"/>
    <w:rsid w:val="00E91926"/>
    <w:rsid w:val="00E91932"/>
    <w:rsid w:val="00E927DD"/>
    <w:rsid w:val="00E92D89"/>
    <w:rsid w:val="00E92DB7"/>
    <w:rsid w:val="00E9460F"/>
    <w:rsid w:val="00E9465E"/>
    <w:rsid w:val="00E94D30"/>
    <w:rsid w:val="00E95C16"/>
    <w:rsid w:val="00E96872"/>
    <w:rsid w:val="00E979C8"/>
    <w:rsid w:val="00E97F19"/>
    <w:rsid w:val="00EA0C3C"/>
    <w:rsid w:val="00EA1679"/>
    <w:rsid w:val="00EA2308"/>
    <w:rsid w:val="00EA2ED2"/>
    <w:rsid w:val="00EA32AF"/>
    <w:rsid w:val="00EA3D75"/>
    <w:rsid w:val="00EA4CEA"/>
    <w:rsid w:val="00EA573E"/>
    <w:rsid w:val="00EA5AD7"/>
    <w:rsid w:val="00EA5C67"/>
    <w:rsid w:val="00EA6236"/>
    <w:rsid w:val="00EA6360"/>
    <w:rsid w:val="00EA63B3"/>
    <w:rsid w:val="00EA67A4"/>
    <w:rsid w:val="00EA6BA1"/>
    <w:rsid w:val="00EA7A23"/>
    <w:rsid w:val="00EA7DAC"/>
    <w:rsid w:val="00EB0093"/>
    <w:rsid w:val="00EB0C23"/>
    <w:rsid w:val="00EB0F1D"/>
    <w:rsid w:val="00EB170C"/>
    <w:rsid w:val="00EB1C67"/>
    <w:rsid w:val="00EB23A7"/>
    <w:rsid w:val="00EB2A2F"/>
    <w:rsid w:val="00EB2EB4"/>
    <w:rsid w:val="00EB4CDC"/>
    <w:rsid w:val="00EB4F8A"/>
    <w:rsid w:val="00EB5092"/>
    <w:rsid w:val="00EB52A9"/>
    <w:rsid w:val="00EB52AE"/>
    <w:rsid w:val="00EB5734"/>
    <w:rsid w:val="00EB5DA4"/>
    <w:rsid w:val="00EB5F47"/>
    <w:rsid w:val="00EB6720"/>
    <w:rsid w:val="00EB68F7"/>
    <w:rsid w:val="00EB6D35"/>
    <w:rsid w:val="00EB7248"/>
    <w:rsid w:val="00EB7673"/>
    <w:rsid w:val="00EB7E83"/>
    <w:rsid w:val="00EC0C40"/>
    <w:rsid w:val="00EC1610"/>
    <w:rsid w:val="00EC2B45"/>
    <w:rsid w:val="00EC2DC2"/>
    <w:rsid w:val="00EC2EA2"/>
    <w:rsid w:val="00EC398A"/>
    <w:rsid w:val="00EC3AE9"/>
    <w:rsid w:val="00EC3B6C"/>
    <w:rsid w:val="00EC46D3"/>
    <w:rsid w:val="00EC6671"/>
    <w:rsid w:val="00EC6D8A"/>
    <w:rsid w:val="00EC7265"/>
    <w:rsid w:val="00EC7E1F"/>
    <w:rsid w:val="00EC7EBB"/>
    <w:rsid w:val="00ED0185"/>
    <w:rsid w:val="00ED0AF4"/>
    <w:rsid w:val="00ED11D4"/>
    <w:rsid w:val="00ED1632"/>
    <w:rsid w:val="00ED1833"/>
    <w:rsid w:val="00ED1AF0"/>
    <w:rsid w:val="00ED20A1"/>
    <w:rsid w:val="00ED266C"/>
    <w:rsid w:val="00ED2EE5"/>
    <w:rsid w:val="00ED3523"/>
    <w:rsid w:val="00ED457C"/>
    <w:rsid w:val="00ED4709"/>
    <w:rsid w:val="00ED4F9D"/>
    <w:rsid w:val="00ED5823"/>
    <w:rsid w:val="00ED5DAE"/>
    <w:rsid w:val="00ED620D"/>
    <w:rsid w:val="00ED63E0"/>
    <w:rsid w:val="00ED6991"/>
    <w:rsid w:val="00ED7C1A"/>
    <w:rsid w:val="00EE05C1"/>
    <w:rsid w:val="00EE0A26"/>
    <w:rsid w:val="00EE0ED5"/>
    <w:rsid w:val="00EE11DA"/>
    <w:rsid w:val="00EE1956"/>
    <w:rsid w:val="00EE237A"/>
    <w:rsid w:val="00EE23F9"/>
    <w:rsid w:val="00EE2C54"/>
    <w:rsid w:val="00EE31E2"/>
    <w:rsid w:val="00EE3311"/>
    <w:rsid w:val="00EE3CF7"/>
    <w:rsid w:val="00EE3D5E"/>
    <w:rsid w:val="00EE4ADB"/>
    <w:rsid w:val="00EE525D"/>
    <w:rsid w:val="00EE540C"/>
    <w:rsid w:val="00EE56CC"/>
    <w:rsid w:val="00EE5B68"/>
    <w:rsid w:val="00EE5C91"/>
    <w:rsid w:val="00EE5E71"/>
    <w:rsid w:val="00EE5FB6"/>
    <w:rsid w:val="00EE7009"/>
    <w:rsid w:val="00EE77A3"/>
    <w:rsid w:val="00EE7E35"/>
    <w:rsid w:val="00EE7F04"/>
    <w:rsid w:val="00EF0E92"/>
    <w:rsid w:val="00EF177B"/>
    <w:rsid w:val="00EF1E43"/>
    <w:rsid w:val="00EF1EBD"/>
    <w:rsid w:val="00EF234C"/>
    <w:rsid w:val="00EF395F"/>
    <w:rsid w:val="00EF4136"/>
    <w:rsid w:val="00EF4155"/>
    <w:rsid w:val="00EF435F"/>
    <w:rsid w:val="00EF4E44"/>
    <w:rsid w:val="00EF5285"/>
    <w:rsid w:val="00EF5FC0"/>
    <w:rsid w:val="00EF68AD"/>
    <w:rsid w:val="00EF709C"/>
    <w:rsid w:val="00EF72E8"/>
    <w:rsid w:val="00EF74CA"/>
    <w:rsid w:val="00EF7A38"/>
    <w:rsid w:val="00EF7EEF"/>
    <w:rsid w:val="00F005AB"/>
    <w:rsid w:val="00F01892"/>
    <w:rsid w:val="00F01B7B"/>
    <w:rsid w:val="00F01F13"/>
    <w:rsid w:val="00F02988"/>
    <w:rsid w:val="00F02D3C"/>
    <w:rsid w:val="00F03052"/>
    <w:rsid w:val="00F034D6"/>
    <w:rsid w:val="00F0385E"/>
    <w:rsid w:val="00F039DC"/>
    <w:rsid w:val="00F04E05"/>
    <w:rsid w:val="00F04E20"/>
    <w:rsid w:val="00F04F48"/>
    <w:rsid w:val="00F04F90"/>
    <w:rsid w:val="00F05CFC"/>
    <w:rsid w:val="00F05DA5"/>
    <w:rsid w:val="00F065C8"/>
    <w:rsid w:val="00F07057"/>
    <w:rsid w:val="00F07079"/>
    <w:rsid w:val="00F0712A"/>
    <w:rsid w:val="00F07617"/>
    <w:rsid w:val="00F0790A"/>
    <w:rsid w:val="00F07B86"/>
    <w:rsid w:val="00F1027B"/>
    <w:rsid w:val="00F1065D"/>
    <w:rsid w:val="00F111CE"/>
    <w:rsid w:val="00F11D0C"/>
    <w:rsid w:val="00F11F4D"/>
    <w:rsid w:val="00F13DD1"/>
    <w:rsid w:val="00F13DFE"/>
    <w:rsid w:val="00F13E4A"/>
    <w:rsid w:val="00F13E75"/>
    <w:rsid w:val="00F142D2"/>
    <w:rsid w:val="00F14D4B"/>
    <w:rsid w:val="00F157A1"/>
    <w:rsid w:val="00F169B1"/>
    <w:rsid w:val="00F16B0D"/>
    <w:rsid w:val="00F16FF5"/>
    <w:rsid w:val="00F20055"/>
    <w:rsid w:val="00F20543"/>
    <w:rsid w:val="00F20AD1"/>
    <w:rsid w:val="00F20C45"/>
    <w:rsid w:val="00F2175A"/>
    <w:rsid w:val="00F22C36"/>
    <w:rsid w:val="00F22F9C"/>
    <w:rsid w:val="00F233D0"/>
    <w:rsid w:val="00F23516"/>
    <w:rsid w:val="00F2384A"/>
    <w:rsid w:val="00F23AA5"/>
    <w:rsid w:val="00F23ABD"/>
    <w:rsid w:val="00F2577D"/>
    <w:rsid w:val="00F26DD3"/>
    <w:rsid w:val="00F26F6C"/>
    <w:rsid w:val="00F272C4"/>
    <w:rsid w:val="00F2766B"/>
    <w:rsid w:val="00F3218F"/>
    <w:rsid w:val="00F324D5"/>
    <w:rsid w:val="00F33082"/>
    <w:rsid w:val="00F33B42"/>
    <w:rsid w:val="00F33BF4"/>
    <w:rsid w:val="00F34127"/>
    <w:rsid w:val="00F34BBB"/>
    <w:rsid w:val="00F35A90"/>
    <w:rsid w:val="00F35ABB"/>
    <w:rsid w:val="00F36B99"/>
    <w:rsid w:val="00F36D96"/>
    <w:rsid w:val="00F371B0"/>
    <w:rsid w:val="00F37428"/>
    <w:rsid w:val="00F37CAB"/>
    <w:rsid w:val="00F37CE6"/>
    <w:rsid w:val="00F401D3"/>
    <w:rsid w:val="00F407AE"/>
    <w:rsid w:val="00F4135C"/>
    <w:rsid w:val="00F41988"/>
    <w:rsid w:val="00F4201C"/>
    <w:rsid w:val="00F43065"/>
    <w:rsid w:val="00F436F8"/>
    <w:rsid w:val="00F44308"/>
    <w:rsid w:val="00F44907"/>
    <w:rsid w:val="00F44C5A"/>
    <w:rsid w:val="00F452C6"/>
    <w:rsid w:val="00F45B44"/>
    <w:rsid w:val="00F45F65"/>
    <w:rsid w:val="00F4660B"/>
    <w:rsid w:val="00F46897"/>
    <w:rsid w:val="00F46ACC"/>
    <w:rsid w:val="00F46B0C"/>
    <w:rsid w:val="00F47742"/>
    <w:rsid w:val="00F50737"/>
    <w:rsid w:val="00F50E83"/>
    <w:rsid w:val="00F50F6F"/>
    <w:rsid w:val="00F510A4"/>
    <w:rsid w:val="00F52654"/>
    <w:rsid w:val="00F5285F"/>
    <w:rsid w:val="00F528E7"/>
    <w:rsid w:val="00F53159"/>
    <w:rsid w:val="00F531C2"/>
    <w:rsid w:val="00F5378D"/>
    <w:rsid w:val="00F53B19"/>
    <w:rsid w:val="00F53D87"/>
    <w:rsid w:val="00F54DC9"/>
    <w:rsid w:val="00F560A3"/>
    <w:rsid w:val="00F573E7"/>
    <w:rsid w:val="00F5770D"/>
    <w:rsid w:val="00F608FA"/>
    <w:rsid w:val="00F60A2B"/>
    <w:rsid w:val="00F60EDF"/>
    <w:rsid w:val="00F60FD1"/>
    <w:rsid w:val="00F617F7"/>
    <w:rsid w:val="00F620A5"/>
    <w:rsid w:val="00F6213C"/>
    <w:rsid w:val="00F621E1"/>
    <w:rsid w:val="00F62DF7"/>
    <w:rsid w:val="00F638DE"/>
    <w:rsid w:val="00F63A21"/>
    <w:rsid w:val="00F63D38"/>
    <w:rsid w:val="00F63D89"/>
    <w:rsid w:val="00F644E0"/>
    <w:rsid w:val="00F64998"/>
    <w:rsid w:val="00F659EA"/>
    <w:rsid w:val="00F65CD0"/>
    <w:rsid w:val="00F65CE4"/>
    <w:rsid w:val="00F665CB"/>
    <w:rsid w:val="00F66AB7"/>
    <w:rsid w:val="00F66C83"/>
    <w:rsid w:val="00F66EF4"/>
    <w:rsid w:val="00F67B67"/>
    <w:rsid w:val="00F70363"/>
    <w:rsid w:val="00F70BAA"/>
    <w:rsid w:val="00F7102F"/>
    <w:rsid w:val="00F71561"/>
    <w:rsid w:val="00F71FB4"/>
    <w:rsid w:val="00F7244D"/>
    <w:rsid w:val="00F72FA5"/>
    <w:rsid w:val="00F738A5"/>
    <w:rsid w:val="00F738E9"/>
    <w:rsid w:val="00F75F92"/>
    <w:rsid w:val="00F77250"/>
    <w:rsid w:val="00F77BD0"/>
    <w:rsid w:val="00F77F65"/>
    <w:rsid w:val="00F77FF2"/>
    <w:rsid w:val="00F81DB3"/>
    <w:rsid w:val="00F82666"/>
    <w:rsid w:val="00F83654"/>
    <w:rsid w:val="00F83CC8"/>
    <w:rsid w:val="00F847F8"/>
    <w:rsid w:val="00F85066"/>
    <w:rsid w:val="00F850C3"/>
    <w:rsid w:val="00F8517D"/>
    <w:rsid w:val="00F85806"/>
    <w:rsid w:val="00F85838"/>
    <w:rsid w:val="00F86040"/>
    <w:rsid w:val="00F8685C"/>
    <w:rsid w:val="00F86CB9"/>
    <w:rsid w:val="00F86FB7"/>
    <w:rsid w:val="00F8703F"/>
    <w:rsid w:val="00F900B0"/>
    <w:rsid w:val="00F9148E"/>
    <w:rsid w:val="00F92038"/>
    <w:rsid w:val="00F92055"/>
    <w:rsid w:val="00F92673"/>
    <w:rsid w:val="00F92DEA"/>
    <w:rsid w:val="00F935C7"/>
    <w:rsid w:val="00F9367E"/>
    <w:rsid w:val="00F936DB"/>
    <w:rsid w:val="00F939CC"/>
    <w:rsid w:val="00F948D6"/>
    <w:rsid w:val="00F95C1C"/>
    <w:rsid w:val="00F95D3A"/>
    <w:rsid w:val="00F96D62"/>
    <w:rsid w:val="00F97B70"/>
    <w:rsid w:val="00FA04AE"/>
    <w:rsid w:val="00FA106D"/>
    <w:rsid w:val="00FA1A99"/>
    <w:rsid w:val="00FA1F06"/>
    <w:rsid w:val="00FA2555"/>
    <w:rsid w:val="00FA2DAE"/>
    <w:rsid w:val="00FA2F47"/>
    <w:rsid w:val="00FA38A6"/>
    <w:rsid w:val="00FA592E"/>
    <w:rsid w:val="00FA5F0B"/>
    <w:rsid w:val="00FA718E"/>
    <w:rsid w:val="00FB1425"/>
    <w:rsid w:val="00FB1972"/>
    <w:rsid w:val="00FB1B6C"/>
    <w:rsid w:val="00FB2038"/>
    <w:rsid w:val="00FB231F"/>
    <w:rsid w:val="00FB2D4E"/>
    <w:rsid w:val="00FB3E20"/>
    <w:rsid w:val="00FB3FD6"/>
    <w:rsid w:val="00FB4354"/>
    <w:rsid w:val="00FB4A86"/>
    <w:rsid w:val="00FB5E12"/>
    <w:rsid w:val="00FB6321"/>
    <w:rsid w:val="00FB675A"/>
    <w:rsid w:val="00FB6AAD"/>
    <w:rsid w:val="00FB6CC0"/>
    <w:rsid w:val="00FB7917"/>
    <w:rsid w:val="00FB7A47"/>
    <w:rsid w:val="00FC0BF6"/>
    <w:rsid w:val="00FC17D9"/>
    <w:rsid w:val="00FC2059"/>
    <w:rsid w:val="00FC2D49"/>
    <w:rsid w:val="00FC3085"/>
    <w:rsid w:val="00FC3903"/>
    <w:rsid w:val="00FC4651"/>
    <w:rsid w:val="00FC49C4"/>
    <w:rsid w:val="00FC4C9E"/>
    <w:rsid w:val="00FC521F"/>
    <w:rsid w:val="00FC6EC0"/>
    <w:rsid w:val="00FC6ED9"/>
    <w:rsid w:val="00FC742E"/>
    <w:rsid w:val="00FC7CCE"/>
    <w:rsid w:val="00FD0AD9"/>
    <w:rsid w:val="00FD1381"/>
    <w:rsid w:val="00FD18B0"/>
    <w:rsid w:val="00FD1E1B"/>
    <w:rsid w:val="00FD2283"/>
    <w:rsid w:val="00FD3009"/>
    <w:rsid w:val="00FD42C6"/>
    <w:rsid w:val="00FD4363"/>
    <w:rsid w:val="00FD463F"/>
    <w:rsid w:val="00FD4C0C"/>
    <w:rsid w:val="00FD4ED2"/>
    <w:rsid w:val="00FD5004"/>
    <w:rsid w:val="00FD6B87"/>
    <w:rsid w:val="00FD6F38"/>
    <w:rsid w:val="00FD752F"/>
    <w:rsid w:val="00FD7D31"/>
    <w:rsid w:val="00FE0E86"/>
    <w:rsid w:val="00FE3350"/>
    <w:rsid w:val="00FE3E18"/>
    <w:rsid w:val="00FE44CD"/>
    <w:rsid w:val="00FE5B33"/>
    <w:rsid w:val="00FE6F4D"/>
    <w:rsid w:val="00FF03EC"/>
    <w:rsid w:val="00FF1EDF"/>
    <w:rsid w:val="00FF2943"/>
    <w:rsid w:val="00FF3565"/>
    <w:rsid w:val="00FF3F50"/>
    <w:rsid w:val="00FF4125"/>
    <w:rsid w:val="00FF4AF4"/>
    <w:rsid w:val="00FF4E1B"/>
    <w:rsid w:val="00FF5909"/>
    <w:rsid w:val="00FF5A0D"/>
    <w:rsid w:val="00FF5B44"/>
    <w:rsid w:val="00FF5EAC"/>
    <w:rsid w:val="00FF68BE"/>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734A2"/>
  <w15:docId w15:val="{22284C22-5C61-46EC-8A0C-BC71EEAC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D0486B"/>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link w:val="Kop4Char"/>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link w:val="Kop5Char"/>
    <w:qFormat/>
    <w:rsid w:val="00A77E9E"/>
    <w:pPr>
      <w:numPr>
        <w:ilvl w:val="4"/>
      </w:numPr>
      <w:ind w:left="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805BA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rsid w:val="00DD7C72"/>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pPr>
    <w:rPr>
      <w:rFonts w:ascii="Courier New" w:hAnsi="Courier New"/>
      <w:kern w:val="0"/>
      <w:sz w:val="20"/>
      <w:lang w:eastAsia="nl-NL"/>
    </w:rPr>
  </w:style>
  <w:style w:type="paragraph" w:styleId="Ballontekst">
    <w:name w:val="Balloon Text"/>
    <w:basedOn w:val="Standaard"/>
    <w:semiHidden/>
    <w:rsid w:val="00E445ED"/>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 w:type="paragraph" w:customStyle="1" w:styleId="Stijl6">
    <w:name w:val="Stijl6"/>
    <w:basedOn w:val="Kop6"/>
    <w:link w:val="Stijl6Char"/>
    <w:qFormat/>
    <w:rsid w:val="00A77E9E"/>
    <w:pPr>
      <w:ind w:left="1152"/>
    </w:pPr>
    <w:rPr>
      <w:rFonts w:ascii="Arial" w:hAnsi="Arial"/>
      <w:b w:val="0"/>
      <w:i/>
      <w:sz w:val="18"/>
    </w:rPr>
  </w:style>
  <w:style w:type="paragraph" w:customStyle="1" w:styleId="paragraph">
    <w:name w:val="paragraph"/>
    <w:basedOn w:val="Standaard"/>
    <w:rsid w:val="00A408D2"/>
    <w:pPr>
      <w:spacing w:before="100" w:beforeAutospacing="1" w:after="100" w:afterAutospacing="1"/>
    </w:pPr>
    <w:rPr>
      <w:rFonts w:ascii="Times New Roman" w:hAnsi="Times New Roman"/>
      <w:snapToGrid/>
      <w:kern w:val="0"/>
      <w:sz w:val="24"/>
      <w:szCs w:val="24"/>
      <w:lang w:eastAsia="nl-NL"/>
    </w:rPr>
  </w:style>
  <w:style w:type="character" w:customStyle="1" w:styleId="Kop4Char">
    <w:name w:val="Kop 4 Char"/>
    <w:basedOn w:val="Standaardalinea-lettertype"/>
    <w:link w:val="Kop4"/>
    <w:rsid w:val="00A77E9E"/>
    <w:rPr>
      <w:rFonts w:ascii="Arial" w:hAnsi="Arial"/>
      <w:i/>
      <w:snapToGrid w:val="0"/>
      <w:kern w:val="28"/>
      <w:sz w:val="18"/>
      <w:szCs w:val="28"/>
      <w:lang w:eastAsia="en-US"/>
    </w:rPr>
  </w:style>
  <w:style w:type="character" w:customStyle="1" w:styleId="Kop5Char">
    <w:name w:val="Kop 5 Char"/>
    <w:basedOn w:val="Kop4Char"/>
    <w:link w:val="Kop5"/>
    <w:rsid w:val="00A77E9E"/>
    <w:rPr>
      <w:rFonts w:ascii="Arial" w:hAnsi="Arial"/>
      <w:i/>
      <w:iCs/>
      <w:snapToGrid w:val="0"/>
      <w:kern w:val="28"/>
      <w:sz w:val="18"/>
      <w:szCs w:val="26"/>
      <w:lang w:eastAsia="en-US"/>
    </w:rPr>
  </w:style>
  <w:style w:type="character" w:customStyle="1" w:styleId="Stijl6Char">
    <w:name w:val="Stijl6 Char"/>
    <w:basedOn w:val="Kop5Char"/>
    <w:link w:val="Stijl6"/>
    <w:rsid w:val="00A77E9E"/>
    <w:rPr>
      <w:rFonts w:ascii="Arial" w:hAnsi="Arial"/>
      <w:i/>
      <w:iCs w:val="0"/>
      <w:snapToGrid w:val="0"/>
      <w:kern w:val="28"/>
      <w:sz w:val="18"/>
      <w:szCs w:val="22"/>
      <w:lang w:eastAsia="en-US"/>
    </w:rPr>
  </w:style>
  <w:style w:type="character" w:customStyle="1" w:styleId="normaltextrun">
    <w:name w:val="normaltextrun"/>
    <w:basedOn w:val="Standaardalinea-lettertype"/>
    <w:rsid w:val="00A408D2"/>
  </w:style>
  <w:style w:type="character" w:customStyle="1" w:styleId="spellingerror">
    <w:name w:val="spellingerror"/>
    <w:basedOn w:val="Standaardalinea-lettertype"/>
    <w:rsid w:val="00157194"/>
  </w:style>
  <w:style w:type="character" w:customStyle="1" w:styleId="eop">
    <w:name w:val="eop"/>
    <w:basedOn w:val="Standaardalinea-lettertype"/>
    <w:rsid w:val="00B56956"/>
  </w:style>
  <w:style w:type="character" w:customStyle="1" w:styleId="KoptekstChar">
    <w:name w:val="Koptekst Char"/>
    <w:basedOn w:val="Standaardalinea-lettertype"/>
    <w:link w:val="Koptekst"/>
    <w:rsid w:val="001E3861"/>
    <w:rPr>
      <w:rFonts w:ascii="Arial" w:hAnsi="Arial"/>
      <w:bCs/>
      <w:snapToGrid w:val="0"/>
      <w:kern w:val="28"/>
      <w:lang w:eastAsia="en-US"/>
    </w:rPr>
  </w:style>
  <w:style w:type="paragraph" w:customStyle="1" w:styleId="BriefRef">
    <w:name w:val="BriefRef"/>
    <w:basedOn w:val="Standaard"/>
    <w:link w:val="BriefRefChar"/>
    <w:qFormat/>
    <w:rsid w:val="006E6F02"/>
    <w:pPr>
      <w:spacing w:after="0" w:line="140" w:lineRule="exact"/>
    </w:pPr>
    <w:rPr>
      <w:caps/>
      <w:color w:val="858585"/>
      <w:sz w:val="12"/>
    </w:rPr>
  </w:style>
  <w:style w:type="character" w:customStyle="1" w:styleId="BriefRefChar">
    <w:name w:val="BriefRef Char"/>
    <w:basedOn w:val="Standaardalinea-lettertype"/>
    <w:link w:val="BriefRef"/>
    <w:rsid w:val="006E6F02"/>
    <w:rPr>
      <w:rFonts w:ascii="Arial" w:hAnsi="Arial"/>
      <w:caps/>
      <w:snapToGrid w:val="0"/>
      <w:color w:val="858585"/>
      <w:kern w:val="28"/>
      <w:sz w:val="12"/>
      <w:lang w:eastAsia="en-US"/>
    </w:rPr>
  </w:style>
  <w:style w:type="character" w:customStyle="1" w:styleId="tabchar">
    <w:name w:val="tabchar"/>
    <w:basedOn w:val="Standaardalinea-lettertype"/>
    <w:rsid w:val="00D0015E"/>
  </w:style>
  <w:style w:type="character" w:customStyle="1" w:styleId="VoettekstChar">
    <w:name w:val="Voettekst Char"/>
    <w:basedOn w:val="Standaardalinea-lettertype"/>
    <w:link w:val="Voettekst"/>
    <w:uiPriority w:val="99"/>
    <w:rsid w:val="00C336CC"/>
    <w:rPr>
      <w:rFonts w:ascii="Arial" w:hAnsi="Arial"/>
      <w:snapToGrid w:val="0"/>
      <w:kern w:val="28"/>
      <w:sz w:val="18"/>
      <w:lang w:eastAsia="en-US"/>
    </w:rPr>
  </w:style>
  <w:style w:type="character" w:customStyle="1" w:styleId="ui-provider">
    <w:name w:val="ui-provider"/>
    <w:basedOn w:val="Standaardalinea-lettertype"/>
    <w:rsid w:val="00891686"/>
  </w:style>
  <w:style w:type="character" w:customStyle="1" w:styleId="cf01">
    <w:name w:val="cf01"/>
    <w:basedOn w:val="Standaardalinea-lettertype"/>
    <w:rsid w:val="006F5C12"/>
    <w:rPr>
      <w:rFonts w:ascii="Segoe UI" w:hAnsi="Segoe UI" w:cs="Segoe UI" w:hint="default"/>
      <w:sz w:val="18"/>
      <w:szCs w:val="18"/>
    </w:rPr>
  </w:style>
  <w:style w:type="paragraph" w:styleId="Plattetekst">
    <w:name w:val="Body Text"/>
    <w:basedOn w:val="Standaard"/>
    <w:link w:val="PlattetekstChar"/>
    <w:rsid w:val="004D0E37"/>
    <w:pPr>
      <w:spacing w:after="120" w:line="280" w:lineRule="atLeast"/>
    </w:pPr>
  </w:style>
  <w:style w:type="character" w:customStyle="1" w:styleId="PlattetekstChar">
    <w:name w:val="Platte tekst Char"/>
    <w:basedOn w:val="Standaardalinea-lettertype"/>
    <w:link w:val="Plattetekst"/>
    <w:rsid w:val="004D0E37"/>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558444576">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13881202">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414283644">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0421381">
      <w:bodyDiv w:val="1"/>
      <w:marLeft w:val="0"/>
      <w:marRight w:val="0"/>
      <w:marTop w:val="0"/>
      <w:marBottom w:val="0"/>
      <w:divBdr>
        <w:top w:val="none" w:sz="0" w:space="0" w:color="auto"/>
        <w:left w:val="none" w:sz="0" w:space="0" w:color="auto"/>
        <w:bottom w:val="none" w:sz="0" w:space="0" w:color="auto"/>
        <w:right w:val="none" w:sz="0" w:space="0" w:color="auto"/>
      </w:divBdr>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s://github.com/KadasterAA/Aktemodellen/tree/master/kik-modeldocumenten"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4098</TotalTime>
  <Pages>48</Pages>
  <Words>16186</Words>
  <Characters>89024</Characters>
  <Application>Microsoft Office Word</Application>
  <DocSecurity>0</DocSecurity>
  <Lines>741</Lines>
  <Paragraphs>209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105001</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227</cp:revision>
  <cp:lastPrinted>2019-07-12T07:25:00Z</cp:lastPrinted>
  <dcterms:created xsi:type="dcterms:W3CDTF">2024-08-07T07:42:00Z</dcterms:created>
  <dcterms:modified xsi:type="dcterms:W3CDTF">2024-09-02T08:13:00Z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