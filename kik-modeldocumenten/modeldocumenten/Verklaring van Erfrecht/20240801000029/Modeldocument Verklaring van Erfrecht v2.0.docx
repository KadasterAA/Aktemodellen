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9E8AE" w14:textId="530E40B0" w:rsidR="00857EC5" w:rsidRPr="009F1E93" w:rsidRDefault="00857EC5" w:rsidP="00857EC5">
      <w:pPr>
        <w:ind w:right="96"/>
        <w:rPr>
          <w:rFonts w:ascii="Arial" w:hAnsi="Arial" w:cs="Arial"/>
          <w:b/>
          <w:color w:val="000000"/>
          <w:sz w:val="20"/>
        </w:rPr>
      </w:pPr>
      <w:r w:rsidRPr="009F1E93">
        <w:rPr>
          <w:rFonts w:ascii="Arial" w:hAnsi="Arial" w:cs="Arial"/>
          <w:b/>
          <w:sz w:val="20"/>
        </w:rPr>
        <w:t>Verklaring van Erfrecht</w:t>
      </w:r>
    </w:p>
    <w:p w14:paraId="233052A6" w14:textId="77777777" w:rsidR="00857EC5" w:rsidRPr="009F1E93" w:rsidRDefault="00857EC5" w:rsidP="00857EC5">
      <w:pPr>
        <w:ind w:right="96"/>
        <w:rPr>
          <w:rFonts w:ascii="Arial" w:hAnsi="Arial" w:cs="Arial"/>
          <w:color w:val="000000"/>
          <w:sz w:val="20"/>
        </w:rPr>
      </w:pPr>
    </w:p>
    <w:p w14:paraId="0FDF7277" w14:textId="7EC61B08" w:rsidR="00857EC5" w:rsidRPr="009F1E93" w:rsidRDefault="00857EC5" w:rsidP="00857EC5">
      <w:pPr>
        <w:ind w:right="96"/>
        <w:rPr>
          <w:rFonts w:ascii="Arial" w:hAnsi="Arial" w:cs="Arial"/>
          <w:b/>
          <w:color w:val="000000"/>
          <w:sz w:val="20"/>
          <w:u w:val="single"/>
        </w:rPr>
      </w:pPr>
      <w:r w:rsidRPr="009F1E93">
        <w:rPr>
          <w:rFonts w:ascii="Arial" w:hAnsi="Arial" w:cs="Arial"/>
          <w:b/>
          <w:color w:val="000000"/>
          <w:sz w:val="20"/>
          <w:u w:val="single"/>
        </w:rPr>
        <w:t xml:space="preserve">Versie </w:t>
      </w:r>
      <w:ins w:id="0" w:author="Groot, Karina de" w:date="2024-08-07T09:40:00Z" w16du:dateUtc="2024-08-07T07:40:00Z">
        <w:r w:rsidR="00B84F8C">
          <w:rPr>
            <w:rFonts w:ascii="Arial" w:hAnsi="Arial" w:cs="Arial"/>
            <w:b/>
            <w:color w:val="000000"/>
            <w:sz w:val="20"/>
            <w:u w:val="single"/>
          </w:rPr>
          <w:t>2.0</w:t>
        </w:r>
      </w:ins>
      <w:del w:id="1" w:author="Groot, Karina de" w:date="2024-08-07T09:40:00Z" w16du:dateUtc="2024-08-07T07:40:00Z">
        <w:r w:rsidR="005D316D" w:rsidDel="00B84F8C">
          <w:rPr>
            <w:rFonts w:ascii="Arial" w:hAnsi="Arial" w:cs="Arial"/>
            <w:b/>
            <w:color w:val="000000"/>
            <w:sz w:val="20"/>
            <w:u w:val="single"/>
          </w:rPr>
          <w:delText>1.</w:delText>
        </w:r>
      </w:del>
      <w:del w:id="2" w:author="Schootbrugge, Jean-Michel van de" w:date="2024-06-28T13:45:00Z" w16du:dateUtc="2024-06-28T11:45:00Z">
        <w:r w:rsidR="005D316D" w:rsidDel="00296F49">
          <w:rPr>
            <w:rFonts w:ascii="Arial" w:hAnsi="Arial" w:cs="Arial"/>
            <w:b/>
            <w:color w:val="000000"/>
            <w:sz w:val="20"/>
            <w:u w:val="single"/>
          </w:rPr>
          <w:delText>0</w:delText>
        </w:r>
      </w:del>
      <w:ins w:id="3" w:author="Schootbrugge, Jean-Michel van de" w:date="2024-06-28T13:45:00Z" w16du:dateUtc="2024-06-28T11:45:00Z">
        <w:del w:id="4" w:author="Groot, Karina de" w:date="2024-08-07T09:40:00Z" w16du:dateUtc="2024-08-07T07:40:00Z">
          <w:r w:rsidR="00296F49" w:rsidDel="00B84F8C">
            <w:rPr>
              <w:rFonts w:ascii="Arial" w:hAnsi="Arial" w:cs="Arial"/>
              <w:b/>
              <w:color w:val="000000"/>
              <w:sz w:val="20"/>
              <w:u w:val="single"/>
            </w:rPr>
            <w:delText>1</w:delText>
          </w:r>
        </w:del>
      </w:ins>
      <w:r w:rsidRPr="009F1E93">
        <w:rPr>
          <w:rFonts w:ascii="Arial" w:hAnsi="Arial" w:cs="Arial"/>
          <w:b/>
          <w:color w:val="000000"/>
          <w:sz w:val="20"/>
          <w:u w:val="single"/>
        </w:rPr>
        <w:tab/>
      </w:r>
      <w:del w:id="5" w:author="Schootbrugge, Jean-Michel van de" w:date="2024-06-28T13:45:00Z" w16du:dateUtc="2024-06-28T11:45:00Z">
        <w:r w:rsidR="005D316D" w:rsidDel="00296F49">
          <w:rPr>
            <w:rFonts w:ascii="Arial" w:hAnsi="Arial" w:cs="Arial"/>
            <w:b/>
            <w:color w:val="000000"/>
            <w:sz w:val="20"/>
            <w:u w:val="single"/>
          </w:rPr>
          <w:delText>5</w:delText>
        </w:r>
      </w:del>
      <w:ins w:id="6" w:author="Schootbrugge, Jean-Michel van de" w:date="2024-06-28T13:45:00Z" w16du:dateUtc="2024-06-28T11:45:00Z">
        <w:r w:rsidR="00296F49">
          <w:rPr>
            <w:rFonts w:ascii="Arial" w:hAnsi="Arial" w:cs="Arial"/>
            <w:b/>
            <w:color w:val="000000"/>
            <w:sz w:val="20"/>
            <w:u w:val="single"/>
          </w:rPr>
          <w:t>24</w:t>
        </w:r>
      </w:ins>
      <w:r w:rsidR="00E34740" w:rsidRPr="009F1E93">
        <w:rPr>
          <w:rFonts w:ascii="Arial" w:hAnsi="Arial" w:cs="Arial"/>
          <w:b/>
          <w:color w:val="000000"/>
          <w:sz w:val="20"/>
          <w:u w:val="single"/>
        </w:rPr>
        <w:t>-0</w:t>
      </w:r>
      <w:ins w:id="7" w:author="Schootbrugge, Jean-Michel van de" w:date="2024-06-28T13:45:00Z" w16du:dateUtc="2024-06-28T11:45:00Z">
        <w:r w:rsidR="008B700D">
          <w:rPr>
            <w:rFonts w:ascii="Arial" w:hAnsi="Arial" w:cs="Arial"/>
            <w:b/>
            <w:color w:val="000000"/>
            <w:sz w:val="20"/>
            <w:u w:val="single"/>
          </w:rPr>
          <w:t>6</w:t>
        </w:r>
      </w:ins>
      <w:del w:id="8" w:author="Schootbrugge, Jean-Michel van de" w:date="2024-06-28T13:45:00Z" w16du:dateUtc="2024-06-28T11:45:00Z">
        <w:r w:rsidR="005D316D" w:rsidDel="008B700D">
          <w:rPr>
            <w:rFonts w:ascii="Arial" w:hAnsi="Arial" w:cs="Arial"/>
            <w:b/>
            <w:color w:val="000000"/>
            <w:sz w:val="20"/>
            <w:u w:val="single"/>
          </w:rPr>
          <w:delText>1</w:delText>
        </w:r>
      </w:del>
      <w:r w:rsidR="00E34740" w:rsidRPr="009F1E93">
        <w:rPr>
          <w:rFonts w:ascii="Arial" w:hAnsi="Arial" w:cs="Arial"/>
          <w:b/>
          <w:color w:val="000000"/>
          <w:sz w:val="20"/>
          <w:u w:val="single"/>
        </w:rPr>
        <w:t>-202</w:t>
      </w:r>
      <w:r w:rsidR="005D316D">
        <w:rPr>
          <w:rFonts w:ascii="Arial" w:hAnsi="Arial" w:cs="Arial"/>
          <w:b/>
          <w:color w:val="000000"/>
          <w:sz w:val="20"/>
          <w:u w:val="single"/>
        </w:rPr>
        <w:t>4</w:t>
      </w:r>
    </w:p>
    <w:p w14:paraId="789400BA" w14:textId="77777777" w:rsidR="00857EC5" w:rsidRPr="009F1E93" w:rsidRDefault="00857EC5" w:rsidP="00857EC5">
      <w:pPr>
        <w:tabs>
          <w:tab w:val="left" w:pos="-1440"/>
          <w:tab w:val="left" w:pos="-720"/>
        </w:tabs>
        <w:suppressAutoHyphens/>
        <w:ind w:right="96"/>
        <w:rPr>
          <w:rFonts w:ascii="Arial" w:hAnsi="Arial" w:cs="Arial"/>
          <w:color w:val="000000"/>
          <w:sz w:val="20"/>
        </w:rPr>
      </w:pPr>
    </w:p>
    <w:p w14:paraId="60ECC878" w14:textId="413E0372" w:rsidR="00857EC5" w:rsidRPr="009F1E93" w:rsidRDefault="00D972AE" w:rsidP="00857EC5">
      <w:pPr>
        <w:tabs>
          <w:tab w:val="left" w:pos="-1440"/>
          <w:tab w:val="left" w:pos="-720"/>
        </w:tabs>
        <w:suppressAutoHyphens/>
        <w:rPr>
          <w:rFonts w:ascii="Arial" w:hAnsi="Arial" w:cs="Arial"/>
          <w:color w:val="FF0000"/>
          <w:sz w:val="20"/>
        </w:rPr>
      </w:pPr>
      <w:ins w:id="9" w:author="Groot, Karina de" w:date="2024-08-08T12:22:00Z" w16du:dateUtc="2024-08-08T10:22:00Z">
        <w:r w:rsidRPr="00CF7B10">
          <w:rPr>
            <w:rFonts w:ascii="Arial" w:hAnsi="Arial" w:cs="Arial"/>
            <w:color w:val="FF0000"/>
            <w:sz w:val="20"/>
            <w:highlight w:val="yellow"/>
          </w:rPr>
          <w:t>VVE-</w:t>
        </w:r>
      </w:ins>
      <w:r w:rsidR="00857EC5" w:rsidRPr="009F1E93">
        <w:rPr>
          <w:rFonts w:ascii="Arial" w:hAnsi="Arial" w:cs="Arial"/>
          <w:color w:val="FF0000"/>
          <w:sz w:val="20"/>
          <w:highlight w:val="yellow"/>
        </w:rPr>
        <w:t>TEKSTBLOK EQUIVALENTIEVERKLARING</w:t>
      </w:r>
      <w:del w:id="10" w:author="Groot, Karina de" w:date="2024-08-08T12:23:00Z" w16du:dateUtc="2024-08-08T10:23:00Z">
        <w:r w:rsidR="0096624B" w:rsidRPr="00111F67" w:rsidDel="00D972AE">
          <w:rPr>
            <w:rFonts w:ascii="Arial" w:hAnsi="Arial" w:cs="Arial"/>
            <w:color w:val="FF0000"/>
            <w:sz w:val="20"/>
            <w:highlight w:val="yellow"/>
          </w:rPr>
          <w:delText>-nieuw</w:delText>
        </w:r>
      </w:del>
      <w:r w:rsidR="00857EC5" w:rsidRPr="009F1E93">
        <w:rPr>
          <w:rFonts w:ascii="Arial" w:hAnsi="Arial" w:cs="Arial"/>
          <w:color w:val="FF0000"/>
          <w:sz w:val="20"/>
        </w:rPr>
        <w:t>.</w:t>
      </w:r>
    </w:p>
    <w:p w14:paraId="78B8AD88" w14:textId="5FE64300" w:rsidR="00857EC5" w:rsidRPr="009F1E93" w:rsidRDefault="00857EC5">
      <w:pPr>
        <w:rPr>
          <w:rFonts w:ascii="Arial" w:hAnsi="Arial" w:cs="Arial"/>
          <w:sz w:val="20"/>
        </w:rPr>
      </w:pPr>
    </w:p>
    <w:p w14:paraId="3EB3B08B" w14:textId="11C8845F" w:rsidR="00857EC5" w:rsidRPr="009F1E93" w:rsidRDefault="000D7721" w:rsidP="00857EC5">
      <w:pPr>
        <w:jc w:val="center"/>
        <w:rPr>
          <w:rFonts w:ascii="Arial" w:hAnsi="Arial" w:cs="Arial"/>
          <w:b/>
          <w:bCs/>
          <w:sz w:val="20"/>
          <w:lang w:val="en-US"/>
        </w:rPr>
      </w:pPr>
      <w:r w:rsidRPr="009F1E93">
        <w:rPr>
          <w:rFonts w:ascii="Arial" w:hAnsi="Arial" w:cs="Arial"/>
          <w:b/>
          <w:bCs/>
          <w:sz w:val="20"/>
          <w:lang w:val="en-US"/>
        </w:rPr>
        <w:fldChar w:fldCharType="begin"/>
      </w:r>
      <w:r w:rsidRPr="009F1E93">
        <w:rPr>
          <w:rFonts w:ascii="Arial" w:hAnsi="Arial" w:cs="Arial"/>
          <w:b/>
          <w:bCs/>
          <w:sz w:val="20"/>
        </w:rPr>
        <w:instrText>MacroButton Nomacro §</w:instrText>
      </w:r>
      <w:r w:rsidRPr="009F1E93">
        <w:rPr>
          <w:rFonts w:ascii="Arial" w:hAnsi="Arial" w:cs="Arial"/>
          <w:b/>
          <w:bCs/>
          <w:sz w:val="20"/>
          <w:lang w:val="en-US"/>
        </w:rPr>
        <w:fldChar w:fldCharType="end"/>
      </w:r>
      <w:r w:rsidRPr="009F1E93">
        <w:rPr>
          <w:rFonts w:ascii="Arial" w:hAnsi="Arial" w:cs="Arial"/>
          <w:b/>
          <w:bCs/>
          <w:sz w:val="20"/>
        </w:rPr>
        <w:t>Titel</w:t>
      </w:r>
      <w:r w:rsidR="00C27578" w:rsidRPr="009F1E93">
        <w:rPr>
          <w:rFonts w:ascii="Arial" w:hAnsi="Arial" w:cs="Arial"/>
          <w:b/>
          <w:bCs/>
          <w:sz w:val="20"/>
        </w:rPr>
        <w:t xml:space="preserve"> Verklaring van Erfrecht </w:t>
      </w:r>
      <w:r w:rsidRPr="009F1E93">
        <w:rPr>
          <w:rFonts w:ascii="Arial" w:hAnsi="Arial" w:cs="Arial"/>
          <w:b/>
          <w:bCs/>
          <w:sz w:val="20"/>
          <w:lang w:val="en-US"/>
        </w:rPr>
        <w:fldChar w:fldCharType="begin"/>
      </w:r>
      <w:r w:rsidRPr="009F1E93">
        <w:rPr>
          <w:rFonts w:ascii="Arial" w:hAnsi="Arial" w:cs="Arial"/>
          <w:b/>
          <w:bCs/>
          <w:sz w:val="20"/>
        </w:rPr>
        <w:instrText>MacroButton Nomacro §</w:instrText>
      </w:r>
      <w:r w:rsidRPr="009F1E93">
        <w:rPr>
          <w:rFonts w:ascii="Arial" w:hAnsi="Arial" w:cs="Arial"/>
          <w:b/>
          <w:bCs/>
          <w:sz w:val="20"/>
          <w:lang w:val="en-US"/>
        </w:rPr>
        <w:fldChar w:fldCharType="end"/>
      </w:r>
    </w:p>
    <w:p w14:paraId="55DDB0C5" w14:textId="77777777" w:rsidR="000D7721" w:rsidRPr="009F1E93" w:rsidRDefault="000D7721" w:rsidP="00857EC5">
      <w:pPr>
        <w:jc w:val="center"/>
        <w:rPr>
          <w:rFonts w:ascii="Arial" w:hAnsi="Arial" w:cs="Arial"/>
          <w:b/>
          <w:bCs/>
          <w:color w:val="FF0000"/>
          <w:sz w:val="20"/>
        </w:rPr>
      </w:pPr>
    </w:p>
    <w:p w14:paraId="42155B1D" w14:textId="2EB1A622" w:rsidR="00103EC9" w:rsidRPr="009F1E93" w:rsidRDefault="00D972AE" w:rsidP="00103EC9">
      <w:pPr>
        <w:widowControl/>
        <w:rPr>
          <w:rFonts w:ascii="Arial" w:hAnsi="Arial" w:cs="Arial"/>
          <w:color w:val="800080"/>
          <w:kern w:val="28"/>
          <w:sz w:val="20"/>
          <w:lang w:eastAsia="en-US"/>
        </w:rPr>
      </w:pPr>
      <w:ins w:id="11" w:author="Groot, Karina de" w:date="2024-08-08T12:23:00Z" w16du:dateUtc="2024-08-08T10:23:00Z">
        <w:r w:rsidRPr="00CF7B10">
          <w:rPr>
            <w:rFonts w:ascii="Arial" w:hAnsi="Arial" w:cs="Arial"/>
            <w:color w:val="FF0000"/>
            <w:sz w:val="20"/>
            <w:highlight w:val="yellow"/>
          </w:rPr>
          <w:t>VVE-</w:t>
        </w:r>
      </w:ins>
      <w:r w:rsidR="00103EC9" w:rsidRPr="009F1E93">
        <w:rPr>
          <w:rFonts w:ascii="Arial" w:hAnsi="Arial" w:cs="Arial"/>
          <w:color w:val="FF0000"/>
          <w:kern w:val="28"/>
          <w:sz w:val="20"/>
          <w:highlight w:val="yellow"/>
          <w:lang w:eastAsia="en-US"/>
        </w:rPr>
        <w:t>TEKSTBLOK</w:t>
      </w:r>
      <w:r w:rsidR="004E5846" w:rsidRPr="009F1E93">
        <w:rPr>
          <w:rFonts w:ascii="Arial" w:hAnsi="Arial" w:cs="Arial"/>
          <w:color w:val="FF0000"/>
          <w:kern w:val="28"/>
          <w:sz w:val="20"/>
          <w:highlight w:val="yellow"/>
          <w:lang w:eastAsia="en-US"/>
        </w:rPr>
        <w:t xml:space="preserve"> </w:t>
      </w:r>
      <w:r w:rsidR="004E5846" w:rsidRPr="00F35A26">
        <w:rPr>
          <w:rFonts w:ascii="Arial" w:hAnsi="Arial" w:cs="Arial"/>
          <w:caps/>
          <w:color w:val="FF0000"/>
          <w:kern w:val="28"/>
          <w:sz w:val="20"/>
          <w:highlight w:val="yellow"/>
          <w:lang w:eastAsia="en-US"/>
        </w:rPr>
        <w:t>Aanhef</w:t>
      </w:r>
      <w:del w:id="12" w:author="Groot, Karina de" w:date="2024-08-08T12:23:00Z" w16du:dateUtc="2024-08-08T10:23:00Z">
        <w:r w:rsidR="0096624B" w:rsidDel="00D972AE">
          <w:rPr>
            <w:rFonts w:ascii="Arial" w:hAnsi="Arial" w:cs="Arial"/>
            <w:caps/>
            <w:color w:val="FF0000"/>
            <w:kern w:val="28"/>
            <w:sz w:val="20"/>
            <w:highlight w:val="yellow"/>
            <w:lang w:eastAsia="en-US"/>
          </w:rPr>
          <w:delText xml:space="preserve"> Verklaring van Erfrecht</w:delText>
        </w:r>
      </w:del>
      <w:r w:rsidR="003914AD" w:rsidRPr="009F1E93">
        <w:rPr>
          <w:rFonts w:ascii="Arial" w:hAnsi="Arial" w:cs="Arial"/>
          <w:color w:val="FF0000"/>
          <w:kern w:val="28"/>
          <w:sz w:val="20"/>
          <w:lang w:eastAsia="en-US"/>
        </w:rPr>
        <w:t>:</w:t>
      </w:r>
    </w:p>
    <w:p w14:paraId="2B938AE1" w14:textId="7BC2156A" w:rsidR="00857EC5" w:rsidRPr="009F1E93" w:rsidRDefault="003F5A3A" w:rsidP="00857EC5">
      <w:pPr>
        <w:rPr>
          <w:rFonts w:ascii="Arial" w:hAnsi="Arial" w:cs="Arial"/>
          <w:color w:val="FF0000"/>
          <w:sz w:val="20"/>
          <w:u w:val="single"/>
        </w:rPr>
      </w:pPr>
      <w:r w:rsidRPr="009F1E93">
        <w:rPr>
          <w:rFonts w:ascii="Arial" w:hAnsi="Arial" w:cs="Arial"/>
          <w:color w:val="FF0000"/>
          <w:sz w:val="20"/>
          <w:u w:val="single"/>
        </w:rPr>
        <w:t>OVERLIJDEN</w:t>
      </w:r>
    </w:p>
    <w:p w14:paraId="4DF17A6F" w14:textId="1D3CFC52" w:rsidR="00221C10" w:rsidRPr="009F1E93" w:rsidRDefault="00221C10" w:rsidP="00221C10">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KEUZEBLOK OVERLIJDEN</w:t>
      </w:r>
    </w:p>
    <w:p w14:paraId="7B2C9444" w14:textId="5CA3A05F" w:rsidR="00A86A91" w:rsidRDefault="00A86A91" w:rsidP="00221C10">
      <w:pPr>
        <w:tabs>
          <w:tab w:val="left" w:pos="-1440"/>
          <w:tab w:val="left" w:pos="-720"/>
          <w:tab w:val="left" w:pos="425"/>
        </w:tabs>
        <w:suppressAutoHyphens/>
        <w:rPr>
          <w:rStyle w:val="normaltextrun"/>
          <w:rFonts w:ascii="Arial" w:hAnsi="Arial" w:cs="Arial"/>
          <w:color w:val="FF0000"/>
          <w:sz w:val="20"/>
          <w:u w:val="single"/>
          <w:shd w:val="clear" w:color="auto" w:fill="FFFFFF"/>
        </w:rPr>
      </w:pPr>
      <w:r w:rsidRPr="006222A0">
        <w:rPr>
          <w:rStyle w:val="normaltextrun"/>
          <w:rFonts w:ascii="Arial" w:hAnsi="Arial" w:cs="Arial"/>
          <w:color w:val="FF0000"/>
          <w:sz w:val="20"/>
          <w:u w:val="single"/>
          <w:shd w:val="clear" w:color="auto" w:fill="FFFFFF"/>
        </w:rPr>
        <w:t>BURGERLIJKE STAAT</w:t>
      </w:r>
    </w:p>
    <w:p w14:paraId="74CF0F29" w14:textId="689D6E9A" w:rsidR="00A10635" w:rsidRPr="006222A0" w:rsidRDefault="00A10635" w:rsidP="00221C10">
      <w:pPr>
        <w:tabs>
          <w:tab w:val="left" w:pos="-1440"/>
          <w:tab w:val="left" w:pos="-720"/>
          <w:tab w:val="left" w:pos="425"/>
        </w:tabs>
        <w:suppressAutoHyphens/>
        <w:rPr>
          <w:rStyle w:val="normaltextrun"/>
          <w:rFonts w:ascii="Arial" w:hAnsi="Arial" w:cs="Arial"/>
          <w:color w:val="FF0000"/>
          <w:sz w:val="20"/>
          <w:shd w:val="clear" w:color="auto" w:fill="FFFFFF"/>
        </w:rPr>
      </w:pPr>
      <w:r w:rsidRPr="00A10635">
        <w:rPr>
          <w:rFonts w:ascii="Arial" w:hAnsi="Arial" w:cs="Arial"/>
          <w:snapToGrid w:val="0"/>
          <w:color w:val="FF0000"/>
          <w:kern w:val="28"/>
          <w:sz w:val="20"/>
          <w:lang w:eastAsia="en-US"/>
        </w:rPr>
        <w:t xml:space="preserve">De </w:t>
      </w:r>
      <w:r w:rsidRPr="00A10635">
        <w:rPr>
          <w:rFonts w:ascii="Arial" w:hAnsi="Arial" w:cs="Arial"/>
          <w:snapToGrid w:val="0"/>
          <w:color w:val="008200"/>
          <w:kern w:val="28"/>
          <w:sz w:val="20"/>
          <w:lang w:eastAsia="en-US"/>
        </w:rPr>
        <w:t>erflater</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erflaatster</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overledene </w:t>
      </w:r>
      <w:r w:rsidRPr="00A10635">
        <w:rPr>
          <w:rFonts w:ascii="Arial" w:hAnsi="Arial" w:cs="Arial"/>
          <w:snapToGrid w:val="0"/>
          <w:color w:val="FF0000"/>
          <w:kern w:val="28"/>
          <w:sz w:val="20"/>
          <w:lang w:eastAsia="en-US"/>
        </w:rPr>
        <w:t xml:space="preserve">was </w:t>
      </w:r>
      <w:r w:rsidRPr="00A10635">
        <w:rPr>
          <w:rFonts w:ascii="Arial" w:hAnsi="Arial" w:cs="Arial"/>
          <w:snapToGrid w:val="0"/>
          <w:color w:val="008200"/>
          <w:kern w:val="28"/>
          <w:sz w:val="20"/>
          <w:lang w:eastAsia="en-US"/>
        </w:rPr>
        <w:t>ten tijde</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tot het moment </w:t>
      </w:r>
      <w:r w:rsidRPr="00A10635">
        <w:rPr>
          <w:rFonts w:ascii="Arial" w:hAnsi="Arial" w:cs="Arial"/>
          <w:snapToGrid w:val="0"/>
          <w:color w:val="FF0000"/>
          <w:kern w:val="28"/>
          <w:sz w:val="20"/>
          <w:lang w:eastAsia="en-US"/>
        </w:rPr>
        <w:t xml:space="preserve">van </w:t>
      </w:r>
      <w:r w:rsidRPr="00A10635">
        <w:rPr>
          <w:rFonts w:ascii="Arial" w:hAnsi="Arial" w:cs="Arial"/>
          <w:snapToGrid w:val="0"/>
          <w:color w:val="008200"/>
          <w:kern w:val="28"/>
          <w:sz w:val="20"/>
          <w:lang w:eastAsia="en-US"/>
        </w:rPr>
        <w:t>zijn</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haar </w:t>
      </w:r>
      <w:r w:rsidRPr="00A10635">
        <w:rPr>
          <w:rFonts w:ascii="Arial" w:hAnsi="Arial" w:cs="Arial"/>
          <w:snapToGrid w:val="0"/>
          <w:color w:val="FF0000"/>
          <w:kern w:val="28"/>
          <w:sz w:val="20"/>
          <w:lang w:eastAsia="en-US"/>
        </w:rPr>
        <w:t>overlijden</w:t>
      </w:r>
      <w:r w:rsidRPr="00A10635">
        <w:rPr>
          <w:rFonts w:ascii="Arial" w:hAnsi="Arial" w:cs="Arial"/>
          <w:snapToGrid w:val="0"/>
          <w:color w:val="FF0000"/>
          <w:kern w:val="28"/>
          <w:sz w:val="20"/>
          <w:u w:val="single"/>
          <w:lang w:eastAsia="en-US"/>
        </w:rPr>
        <w:t xml:space="preserve"> </w:t>
      </w:r>
      <w:r w:rsidRPr="00A10635">
        <w:rPr>
          <w:rFonts w:ascii="Arial" w:hAnsi="Arial" w:cs="Arial"/>
          <w:snapToGrid w:val="0"/>
          <w:color w:val="008200"/>
          <w:kern w:val="28"/>
          <w:sz w:val="20"/>
          <w:lang w:eastAsia="en-US"/>
        </w:rPr>
        <w:t>gehuwd met</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 geregistreerd partner van </w:t>
      </w:r>
      <w:ins w:id="13" w:author="Groot, Karina de" w:date="2024-08-08T12:23:00Z" w16du:dateUtc="2024-08-08T10:23:00Z">
        <w:r w:rsidR="00D972AE" w:rsidRPr="00CF7B10">
          <w:rPr>
            <w:rFonts w:ascii="Arial" w:hAnsi="Arial" w:cs="Arial"/>
            <w:color w:val="FF0000"/>
            <w:sz w:val="20"/>
            <w:highlight w:val="yellow"/>
          </w:rPr>
          <w:t>VVE-</w:t>
        </w:r>
      </w:ins>
      <w:r w:rsidRPr="00A10635">
        <w:rPr>
          <w:rFonts w:ascii="Arial" w:hAnsi="Arial" w:cs="Arial"/>
          <w:snapToGrid w:val="0"/>
          <w:color w:val="FF0000"/>
          <w:kern w:val="28"/>
          <w:sz w:val="20"/>
          <w:highlight w:val="yellow"/>
          <w:lang w:eastAsia="en-US"/>
        </w:rPr>
        <w:t>TEKSTBLOK NATUURLIJK PERSOO</w:t>
      </w:r>
      <w:r w:rsidRPr="0096624B">
        <w:rPr>
          <w:rFonts w:ascii="Arial" w:hAnsi="Arial" w:cs="Arial"/>
          <w:snapToGrid w:val="0"/>
          <w:color w:val="FF0000"/>
          <w:kern w:val="28"/>
          <w:sz w:val="20"/>
          <w:highlight w:val="yellow"/>
          <w:lang w:eastAsia="en-US"/>
        </w:rPr>
        <w:t>N</w:t>
      </w:r>
      <w:del w:id="14" w:author="Groot, Karina de" w:date="2024-08-08T12:23:00Z" w16du:dateUtc="2024-08-08T10:23:00Z">
        <w:r w:rsidR="0096624B" w:rsidRPr="00111F67" w:rsidDel="00D972AE">
          <w:rPr>
            <w:rFonts w:ascii="Arial" w:hAnsi="Arial" w:cs="Arial"/>
            <w:snapToGrid w:val="0"/>
            <w:color w:val="FF0000"/>
            <w:kern w:val="28"/>
            <w:sz w:val="20"/>
            <w:highlight w:val="yellow"/>
            <w:lang w:eastAsia="en-US"/>
          </w:rPr>
          <w:delText>-nieuw</w:delText>
        </w:r>
      </w:del>
      <w:r w:rsidRPr="00A10635">
        <w:rPr>
          <w:rFonts w:ascii="Arial" w:hAnsi="Arial" w:cs="Arial"/>
          <w:snapToGrid w:val="0"/>
          <w:color w:val="FF0000"/>
          <w:kern w:val="28"/>
          <w:sz w:val="20"/>
          <w:lang w:eastAsia="en-US"/>
        </w:rPr>
        <w:t xml:space="preserve">, wonende te </w:t>
      </w:r>
      <w:ins w:id="15" w:author="Groot, Karina de" w:date="2024-08-08T12:23:00Z" w16du:dateUtc="2024-08-08T10:23:00Z">
        <w:r w:rsidR="00D972AE" w:rsidRPr="00CF7B10">
          <w:rPr>
            <w:rFonts w:ascii="Arial" w:hAnsi="Arial" w:cs="Arial"/>
            <w:color w:val="FF0000"/>
            <w:sz w:val="20"/>
            <w:highlight w:val="yellow"/>
          </w:rPr>
          <w:t>VVE-</w:t>
        </w:r>
      </w:ins>
      <w:r w:rsidRPr="00A10635">
        <w:rPr>
          <w:rFonts w:ascii="Arial" w:hAnsi="Arial" w:cs="Arial"/>
          <w:snapToGrid w:val="0"/>
          <w:color w:val="FF0000"/>
          <w:kern w:val="28"/>
          <w:sz w:val="20"/>
          <w:highlight w:val="yellow"/>
          <w:lang w:eastAsia="en-US"/>
        </w:rPr>
        <w:t>TEKSTBLOK WOONADRES</w:t>
      </w:r>
      <w:del w:id="16" w:author="Groot, Karina de" w:date="2024-08-08T12:23:00Z" w16du:dateUtc="2024-08-08T10:23:00Z">
        <w:r w:rsidR="0096624B" w:rsidRPr="00111F67" w:rsidDel="00D972AE">
          <w:rPr>
            <w:rFonts w:ascii="Arial" w:hAnsi="Arial" w:cs="Arial"/>
            <w:snapToGrid w:val="0"/>
            <w:color w:val="FF0000"/>
            <w:kern w:val="28"/>
            <w:sz w:val="20"/>
            <w:highlight w:val="yellow"/>
            <w:lang w:eastAsia="en-US"/>
          </w:rPr>
          <w:delText>-nieuw</w:delText>
        </w:r>
      </w:del>
      <w:r w:rsidRPr="00A10635">
        <w:rPr>
          <w:rFonts w:ascii="Arial" w:hAnsi="Arial" w:cs="Arial"/>
          <w:snapToGrid w:val="0"/>
          <w:color w:val="FF0000"/>
          <w:kern w:val="28"/>
          <w:sz w:val="20"/>
          <w:lang w:eastAsia="en-US"/>
        </w:rPr>
        <w:t xml:space="preserve">. </w:t>
      </w:r>
      <w:r w:rsidRPr="00A10635">
        <w:rPr>
          <w:rFonts w:ascii="Arial" w:hAnsi="Arial" w:cs="Arial"/>
          <w:snapToGrid w:val="0"/>
          <w:color w:val="FF0000"/>
          <w:kern w:val="28"/>
          <w:sz w:val="20"/>
          <w:lang w:eastAsia="en-US"/>
        </w:rPr>
        <w:br/>
        <w:t>Gemeld</w:t>
      </w:r>
      <w:r w:rsidRPr="00A10635">
        <w:rPr>
          <w:rFonts w:ascii="Arial" w:hAnsi="Arial" w:cs="Arial"/>
          <w:snapToGrid w:val="0"/>
          <w:kern w:val="28"/>
          <w:sz w:val="20"/>
          <w:lang w:eastAsia="en-US"/>
        </w:rPr>
        <w:t xml:space="preserve"> </w:t>
      </w:r>
      <w:r w:rsidRPr="00A10635">
        <w:rPr>
          <w:rFonts w:ascii="Arial" w:hAnsi="Arial" w:cs="Arial"/>
          <w:snapToGrid w:val="0"/>
          <w:color w:val="008200"/>
          <w:kern w:val="28"/>
          <w:sz w:val="20"/>
          <w:lang w:eastAsia="en-US"/>
        </w:rPr>
        <w:t>huwelijk</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geregistreerd partnerschap </w:t>
      </w:r>
      <w:r w:rsidRPr="00A10635">
        <w:rPr>
          <w:rFonts w:ascii="Arial" w:hAnsi="Arial" w:cs="Arial"/>
          <w:snapToGrid w:val="0"/>
          <w:color w:val="FF0000"/>
          <w:kern w:val="28"/>
          <w:sz w:val="20"/>
          <w:lang w:eastAsia="en-US"/>
        </w:rPr>
        <w:t xml:space="preserve">is ontbonden door </w:t>
      </w:r>
      <w:r w:rsidRPr="00A10635">
        <w:rPr>
          <w:rFonts w:ascii="Arial" w:hAnsi="Arial" w:cs="Arial"/>
          <w:snapToGrid w:val="0"/>
          <w:color w:val="008200"/>
          <w:kern w:val="28"/>
          <w:sz w:val="20"/>
          <w:lang w:eastAsia="en-US"/>
        </w:rPr>
        <w:t>erflaters overlijden</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erflaatsters overlijden</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het overlijden van overledene</w:t>
      </w:r>
      <w:r w:rsidRPr="00A10635">
        <w:rPr>
          <w:rFonts w:ascii="Arial" w:hAnsi="Arial" w:cs="Arial"/>
          <w:snapToGrid w:val="0"/>
          <w:color w:val="FF0000"/>
          <w:kern w:val="28"/>
          <w:sz w:val="20"/>
          <w:lang w:eastAsia="en-US"/>
        </w:rPr>
        <w:t>.</w:t>
      </w:r>
    </w:p>
    <w:p w14:paraId="6F911AA7" w14:textId="406AF7CD" w:rsidR="002E0349" w:rsidRDefault="002E0349" w:rsidP="002E0349">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 xml:space="preserve">KEUZEBLOK </w:t>
      </w:r>
      <w:r w:rsidR="00A10635">
        <w:rPr>
          <w:rFonts w:ascii="Arial" w:hAnsi="Arial" w:cs="Arial"/>
          <w:color w:val="FFFFFF"/>
          <w:sz w:val="20"/>
          <w:highlight w:val="darkYellow"/>
        </w:rPr>
        <w:t>EERDER HUWELIJK/PARTNERSCHAP</w:t>
      </w:r>
    </w:p>
    <w:p w14:paraId="50CCE747" w14:textId="4FD8AE5B" w:rsidR="00A70FB4" w:rsidRPr="006222A0" w:rsidRDefault="00A70FB4" w:rsidP="006222A0">
      <w:pPr>
        <w:widowControl/>
        <w:snapToGrid/>
        <w:spacing w:line="259" w:lineRule="auto"/>
        <w:rPr>
          <w:rFonts w:ascii="Arial" w:eastAsiaTheme="minorHAnsi" w:hAnsi="Arial" w:cs="Arial"/>
          <w:color w:val="FF0000"/>
          <w:kern w:val="2"/>
          <w:sz w:val="20"/>
          <w:szCs w:val="22"/>
          <w:lang w:eastAsia="en-US"/>
          <w14:ligatures w14:val="standardContextual"/>
        </w:rPr>
      </w:pPr>
      <w:r w:rsidRPr="00A70FB4">
        <w:rPr>
          <w:rFonts w:ascii="Arial" w:eastAsiaTheme="minorHAnsi" w:hAnsi="Arial" w:cs="Arial"/>
          <w:color w:val="FF0000"/>
          <w:kern w:val="2"/>
          <w:sz w:val="20"/>
          <w:szCs w:val="22"/>
          <w:lang w:eastAsia="en-US"/>
          <w14:ligatures w14:val="standardContextual"/>
        </w:rPr>
        <w:t xml:space="preserve">Het Nederlandse huwelijksvermogensrecht was van toepassing. Tussen de echtgenoten bestond een </w:t>
      </w:r>
      <w:r w:rsidRPr="00A70FB4">
        <w:rPr>
          <w:rFonts w:ascii="Arial" w:hAnsi="Arial" w:cs="Arial"/>
          <w:snapToGrid w:val="0"/>
          <w:color w:val="008200"/>
          <w:kern w:val="28"/>
          <w:sz w:val="20"/>
          <w:lang w:eastAsia="en-US"/>
        </w:rPr>
        <w:t xml:space="preserve">algehele/beperkte </w:t>
      </w:r>
      <w:r w:rsidRPr="00A70FB4">
        <w:rPr>
          <w:rFonts w:ascii="Arial" w:hAnsi="Arial" w:cs="Arial"/>
          <w:snapToGrid w:val="0"/>
          <w:color w:val="FF0000"/>
          <w:kern w:val="28"/>
          <w:sz w:val="20"/>
          <w:lang w:eastAsia="en-US"/>
        </w:rPr>
        <w:t>gemeenschap</w:t>
      </w:r>
      <w:r w:rsidRPr="00A70FB4">
        <w:rPr>
          <w:rFonts w:ascii="Arial" w:eastAsiaTheme="minorHAnsi" w:hAnsi="Arial" w:cs="Arial"/>
          <w:color w:val="FF0000"/>
          <w:kern w:val="2"/>
          <w:sz w:val="20"/>
          <w:szCs w:val="22"/>
          <w:lang w:eastAsia="en-US"/>
          <w14:ligatures w14:val="standardContextual"/>
        </w:rPr>
        <w:t xml:space="preserve"> van goederen zoals deze </w:t>
      </w:r>
      <w:r w:rsidRPr="00A70FB4">
        <w:rPr>
          <w:rFonts w:ascii="Arial" w:hAnsi="Arial" w:cs="Arial"/>
          <w:snapToGrid w:val="0"/>
          <w:color w:val="008200"/>
          <w:kern w:val="28"/>
          <w:sz w:val="20"/>
          <w:lang w:eastAsia="en-US"/>
        </w:rPr>
        <w:t>vanaf/tot</w:t>
      </w:r>
      <w:r w:rsidRPr="00A70FB4">
        <w:rPr>
          <w:rFonts w:ascii="Arial" w:eastAsiaTheme="minorHAnsi" w:hAnsi="Arial" w:cs="Arial"/>
          <w:color w:val="FF0000"/>
          <w:kern w:val="2"/>
          <w:sz w:val="20"/>
          <w:szCs w:val="22"/>
          <w:lang w:eastAsia="en-US"/>
          <w14:ligatures w14:val="standardContextual"/>
        </w:rPr>
        <w:t xml:space="preserve"> één januari tweeduizend achttien in artikel 1:94 Burgerlijk Wetboek was opgenomen.</w:t>
      </w:r>
    </w:p>
    <w:p w14:paraId="45FDBD2B" w14:textId="77777777" w:rsidR="00E743D8" w:rsidRDefault="00A10635" w:rsidP="00A10635">
      <w:pPr>
        <w:widowControl/>
        <w:snapToGrid/>
        <w:rPr>
          <w:rFonts w:ascii="Arial" w:hAnsi="Arial" w:cs="Arial"/>
          <w:snapToGrid w:val="0"/>
          <w:color w:val="FF0000"/>
          <w:sz w:val="20"/>
        </w:rPr>
      </w:pPr>
      <w:r w:rsidRPr="000971BE">
        <w:rPr>
          <w:rFonts w:ascii="Arial" w:hAnsi="Arial" w:cs="Arial"/>
          <w:snapToGrid w:val="0"/>
          <w:color w:val="FF0000"/>
          <w:sz w:val="20"/>
          <w:u w:val="single"/>
        </w:rPr>
        <w:t>ONTBONDEN GEMEENSCHAP VAN GOEDEREN</w:t>
      </w:r>
      <w:r w:rsidRPr="000971BE">
        <w:rPr>
          <w:rFonts w:ascii="Arial" w:hAnsi="Arial" w:cs="Arial"/>
          <w:snapToGrid w:val="0"/>
          <w:color w:val="FF0000"/>
          <w:sz w:val="20"/>
        </w:rPr>
        <w:t xml:space="preserve"> </w:t>
      </w:r>
    </w:p>
    <w:p w14:paraId="5E03B1DE" w14:textId="474F7B66" w:rsidR="00E743D8" w:rsidRPr="000971BE" w:rsidRDefault="00E743D8" w:rsidP="00E743D8">
      <w:pPr>
        <w:tabs>
          <w:tab w:val="left" w:pos="-1440"/>
          <w:tab w:val="left" w:pos="-720"/>
          <w:tab w:val="left" w:pos="425"/>
        </w:tabs>
        <w:suppressAutoHyphens/>
        <w:rPr>
          <w:rFonts w:ascii="Arial" w:hAnsi="Arial" w:cs="Arial"/>
          <w:color w:val="FFFFFF" w:themeColor="background1"/>
          <w:sz w:val="20"/>
        </w:rPr>
      </w:pPr>
      <w:r w:rsidRPr="000971BE">
        <w:rPr>
          <w:rFonts w:ascii="Arial" w:hAnsi="Arial" w:cs="Arial"/>
          <w:color w:val="FFFFFF" w:themeColor="background1"/>
          <w:sz w:val="20"/>
          <w:highlight w:val="darkYellow"/>
        </w:rPr>
        <w:t>KEUZEBLOK ONTBONDEN GEMEENSCHAP VAN GOEDEREN</w:t>
      </w:r>
    </w:p>
    <w:p w14:paraId="03FF524D" w14:textId="12F9DD1B" w:rsidR="00582EE0" w:rsidRPr="009F1E93" w:rsidRDefault="00582EE0" w:rsidP="00441280">
      <w:pPr>
        <w:widowControl/>
        <w:snapToGrid/>
        <w:rPr>
          <w:rFonts w:ascii="Arial" w:hAnsi="Arial" w:cs="Arial"/>
          <w:color w:val="FF0000"/>
          <w:sz w:val="20"/>
        </w:rPr>
      </w:pPr>
      <w:bookmarkStart w:id="17" w:name="_Hlk155085206"/>
      <w:r w:rsidRPr="009F1E93">
        <w:rPr>
          <w:rStyle w:val="normaltextrun"/>
          <w:rFonts w:ascii="Arial" w:hAnsi="Arial" w:cs="Arial"/>
          <w:color w:val="FF0000"/>
          <w:sz w:val="20"/>
          <w:u w:val="single"/>
        </w:rPr>
        <w:t>AFSTAMMELINGEN</w:t>
      </w:r>
      <w:r w:rsidRPr="009F1E93">
        <w:rPr>
          <w:rStyle w:val="eop"/>
          <w:rFonts w:ascii="Arial" w:hAnsi="Arial" w:cs="Arial"/>
          <w:color w:val="FF0000"/>
          <w:sz w:val="20"/>
        </w:rPr>
        <w:t> </w:t>
      </w:r>
    </w:p>
    <w:p w14:paraId="3CDEEB82" w14:textId="78CBA03C" w:rsidR="004B51CE" w:rsidRPr="009F1E93" w:rsidRDefault="004B51CE" w:rsidP="004B51CE">
      <w:pPr>
        <w:pStyle w:val="paragraph"/>
        <w:spacing w:before="0" w:beforeAutospacing="0" w:after="0" w:afterAutospacing="0"/>
        <w:textAlignment w:val="baseline"/>
        <w:rPr>
          <w:rFonts w:ascii="Arial" w:hAnsi="Arial" w:cs="Arial"/>
          <w:color w:val="FF0000"/>
          <w:sz w:val="20"/>
          <w:szCs w:val="20"/>
        </w:rPr>
      </w:pPr>
      <w:r w:rsidRPr="009F1E93">
        <w:rPr>
          <w:rStyle w:val="normaltextrun"/>
          <w:rFonts w:ascii="Arial" w:hAnsi="Arial" w:cs="Arial"/>
          <w:color w:val="FF0000"/>
          <w:sz w:val="20"/>
          <w:szCs w:val="20"/>
        </w:rPr>
        <w:t xml:space="preserve">Uit voormeld </w:t>
      </w:r>
      <w:r w:rsidRPr="009F1E93">
        <w:rPr>
          <w:rStyle w:val="normaltextrun"/>
          <w:rFonts w:ascii="Arial" w:hAnsi="Arial" w:cs="Arial"/>
          <w:color w:val="008200"/>
          <w:sz w:val="20"/>
          <w:szCs w:val="20"/>
          <w:shd w:val="clear" w:color="auto" w:fill="FFFFFF"/>
        </w:rPr>
        <w:t>huwelijk</w:t>
      </w:r>
      <w:r w:rsidRPr="00441280">
        <w:rPr>
          <w:rStyle w:val="normaltextrun"/>
          <w:rFonts w:ascii="Arial" w:hAnsi="Arial" w:cs="Arial"/>
          <w:sz w:val="20"/>
          <w:szCs w:val="20"/>
          <w:shd w:val="clear" w:color="auto" w:fill="FFFFFF"/>
        </w:rPr>
        <w:t>/</w:t>
      </w:r>
      <w:r w:rsidRPr="009F1E93">
        <w:rPr>
          <w:rStyle w:val="normaltextrun"/>
          <w:rFonts w:ascii="Arial" w:hAnsi="Arial" w:cs="Arial"/>
          <w:color w:val="008200"/>
          <w:sz w:val="20"/>
          <w:szCs w:val="20"/>
          <w:shd w:val="clear" w:color="auto" w:fill="FFFFFF"/>
        </w:rPr>
        <w:t xml:space="preserve">geregistreerd partnerschap </w:t>
      </w:r>
      <w:r w:rsidRPr="001D2058">
        <w:rPr>
          <w:rStyle w:val="normaltextrun"/>
          <w:rFonts w:ascii="Arial" w:hAnsi="Arial" w:cs="Arial"/>
          <w:color w:val="FF0000"/>
          <w:sz w:val="20"/>
          <w:szCs w:val="20"/>
          <w:shd w:val="clear" w:color="auto" w:fill="FFFFFF"/>
        </w:rPr>
        <w:t xml:space="preserve">met </w:t>
      </w:r>
      <w:ins w:id="18" w:author="Groot, Karina de" w:date="2024-08-08T12:23:00Z" w16du:dateUtc="2024-08-08T10:23:00Z">
        <w:r w:rsidR="00662A8D" w:rsidRPr="00CF7B10">
          <w:rPr>
            <w:rFonts w:ascii="Arial" w:hAnsi="Arial" w:cs="Arial"/>
            <w:color w:val="FF0000"/>
            <w:sz w:val="20"/>
            <w:szCs w:val="20"/>
            <w:highlight w:val="yellow"/>
          </w:rPr>
          <w:t>VVE-</w:t>
        </w:r>
      </w:ins>
      <w:r w:rsidRPr="009F1E93">
        <w:rPr>
          <w:rFonts w:ascii="Arial" w:hAnsi="Arial" w:cs="Arial"/>
          <w:color w:val="FF0000"/>
          <w:sz w:val="20"/>
          <w:szCs w:val="20"/>
          <w:highlight w:val="yellow"/>
        </w:rPr>
        <w:t>Tekstblok Personalia van Natuurlijk persoon</w:t>
      </w:r>
      <w:del w:id="19" w:author="Groot, Karina de" w:date="2024-08-08T12:23:00Z" w16du:dateUtc="2024-08-08T10:23:00Z">
        <w:r w:rsidR="0096624B" w:rsidRPr="00111F67" w:rsidDel="00662A8D">
          <w:rPr>
            <w:rFonts w:ascii="Arial" w:hAnsi="Arial" w:cs="Arial"/>
            <w:color w:val="FF0000"/>
            <w:sz w:val="20"/>
            <w:szCs w:val="20"/>
            <w:highlight w:val="yellow"/>
          </w:rPr>
          <w:delText>-nieuw</w:delText>
        </w:r>
      </w:del>
      <w:r w:rsidRPr="009F1E93">
        <w:rPr>
          <w:rStyle w:val="normaltextrun"/>
          <w:rFonts w:ascii="Arial" w:hAnsi="Arial" w:cs="Arial"/>
          <w:color w:val="008200"/>
          <w:sz w:val="20"/>
          <w:szCs w:val="20"/>
          <w:shd w:val="clear" w:color="auto" w:fill="FFFFFF"/>
        </w:rPr>
        <w:t xml:space="preserve"> is</w:t>
      </w:r>
      <w:r w:rsidRPr="00441280">
        <w:rPr>
          <w:rStyle w:val="normaltextrun"/>
          <w:rFonts w:ascii="Arial" w:hAnsi="Arial" w:cs="Arial"/>
          <w:sz w:val="20"/>
          <w:szCs w:val="20"/>
          <w:shd w:val="clear" w:color="auto" w:fill="FFFFFF"/>
        </w:rPr>
        <w:t>/</w:t>
      </w:r>
      <w:r w:rsidRPr="00B34CCC">
        <w:rPr>
          <w:rStyle w:val="normaltextrun"/>
          <w:rFonts w:ascii="Arial" w:hAnsi="Arial" w:cs="Arial"/>
          <w:color w:val="008200"/>
          <w:sz w:val="20"/>
          <w:szCs w:val="20"/>
          <w:shd w:val="clear" w:color="auto" w:fill="FFFFFF"/>
        </w:rPr>
        <w:t>zijn</w:t>
      </w:r>
      <w:r w:rsidRPr="009F1E93">
        <w:rPr>
          <w:rStyle w:val="normaltextrun"/>
          <w:rFonts w:ascii="Arial" w:hAnsi="Arial" w:cs="Arial"/>
          <w:color w:val="008200"/>
          <w:sz w:val="20"/>
          <w:szCs w:val="20"/>
          <w:shd w:val="clear" w:color="auto" w:fill="FFFFFF"/>
        </w:rPr>
        <w:t xml:space="preserve"> </w:t>
      </w:r>
      <w:r w:rsidRPr="009F1E93">
        <w:rPr>
          <w:rFonts w:ascii="Arial" w:hAnsi="Arial" w:cs="Arial"/>
          <w:snapToGrid w:val="0"/>
          <w:kern w:val="28"/>
          <w:sz w:val="20"/>
          <w:szCs w:val="20"/>
          <w:lang w:eastAsia="en-US"/>
        </w:rPr>
        <w:fldChar w:fldCharType="begin"/>
      </w:r>
      <w:r w:rsidRPr="009F1E93">
        <w:rPr>
          <w:rFonts w:ascii="Arial" w:hAnsi="Arial" w:cs="Arial"/>
          <w:snapToGrid w:val="0"/>
          <w:kern w:val="28"/>
          <w:sz w:val="20"/>
          <w:szCs w:val="20"/>
          <w:lang w:eastAsia="en-US"/>
        </w:rPr>
        <w:instrText>MacroButton Nomacro §</w:instrText>
      </w:r>
      <w:r w:rsidRPr="009F1E93">
        <w:rPr>
          <w:rFonts w:ascii="Arial" w:hAnsi="Arial" w:cs="Arial"/>
          <w:snapToGrid w:val="0"/>
          <w:kern w:val="28"/>
          <w:sz w:val="20"/>
          <w:szCs w:val="20"/>
          <w:lang w:eastAsia="en-US"/>
        </w:rPr>
        <w:fldChar w:fldCharType="end"/>
      </w:r>
      <w:r w:rsidRPr="00A17815">
        <w:rPr>
          <w:rFonts w:ascii="Arial" w:hAnsi="Arial" w:cs="Arial"/>
          <w:snapToGrid w:val="0"/>
          <w:color w:val="000000"/>
          <w:kern w:val="28"/>
          <w:sz w:val="20"/>
          <w:szCs w:val="20"/>
          <w:lang w:eastAsia="en-US"/>
        </w:rPr>
        <w:t>telwoord</w:t>
      </w:r>
      <w:r w:rsidRPr="00A17815">
        <w:rPr>
          <w:rFonts w:ascii="Arial" w:hAnsi="Arial" w:cs="Arial"/>
          <w:snapToGrid w:val="0"/>
          <w:kern w:val="28"/>
          <w:sz w:val="20"/>
          <w:szCs w:val="20"/>
          <w:lang w:eastAsia="en-US"/>
        </w:rPr>
        <w:fldChar w:fldCharType="begin"/>
      </w:r>
      <w:r w:rsidRPr="00A17815">
        <w:rPr>
          <w:rFonts w:ascii="Arial" w:hAnsi="Arial" w:cs="Arial"/>
          <w:snapToGrid w:val="0"/>
          <w:kern w:val="28"/>
          <w:sz w:val="20"/>
          <w:szCs w:val="20"/>
          <w:lang w:eastAsia="en-US"/>
        </w:rPr>
        <w:instrText>MacroButton Nomacro §</w:instrText>
      </w:r>
      <w:r w:rsidRPr="00A17815">
        <w:rPr>
          <w:rFonts w:ascii="Arial" w:hAnsi="Arial" w:cs="Arial"/>
          <w:snapToGrid w:val="0"/>
          <w:kern w:val="28"/>
          <w:sz w:val="20"/>
          <w:szCs w:val="20"/>
          <w:lang w:eastAsia="en-US"/>
        </w:rPr>
        <w:fldChar w:fldCharType="end"/>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shd w:val="clear" w:color="auto" w:fill="FFFFFF"/>
        </w:rPr>
        <w:t>kind</w:t>
      </w:r>
      <w:r w:rsidRPr="006222A0">
        <w:rPr>
          <w:rFonts w:ascii="Arial" w:hAnsi="Arial" w:cs="Arial"/>
          <w:snapToGrid w:val="0"/>
          <w:color w:val="840084"/>
          <w:kern w:val="28"/>
          <w:sz w:val="20"/>
          <w:szCs w:val="20"/>
          <w:lang w:eastAsia="en-US"/>
        </w:rPr>
        <w:t>eren</w:t>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rPr>
        <w:t>geboren</w:t>
      </w:r>
      <w:r w:rsidRPr="009F1E93">
        <w:rPr>
          <w:rStyle w:val="normaltextrun"/>
          <w:rFonts w:ascii="Arial" w:hAnsi="Arial" w:cs="Arial"/>
          <w:color w:val="FF0000"/>
          <w:sz w:val="20"/>
          <w:szCs w:val="20"/>
        </w:rPr>
        <w:t xml:space="preserve">,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0B3110">
        <w:rPr>
          <w:rFonts w:ascii="Arial" w:hAnsi="Arial" w:cs="Arial"/>
          <w:color w:val="800080"/>
          <w:sz w:val="20"/>
          <w:szCs w:val="20"/>
        </w:rPr>
        <w:t xml:space="preserve">waarvan in leven </w:t>
      </w:r>
      <w:r w:rsidRPr="000C32A1">
        <w:rPr>
          <w:rStyle w:val="normaltextrun"/>
          <w:rFonts w:ascii="Arial" w:hAnsi="Arial" w:cs="Arial"/>
          <w:color w:val="3165FF"/>
          <w:sz w:val="20"/>
          <w:szCs w:val="20"/>
        </w:rPr>
        <w:t>zijn</w:t>
      </w:r>
      <w:r w:rsidRPr="000B3110">
        <w:rPr>
          <w:rStyle w:val="normaltextrun"/>
          <w:rFonts w:ascii="Arial" w:hAnsi="Arial" w:cs="Arial"/>
          <w:color w:val="008200"/>
          <w:sz w:val="20"/>
          <w:szCs w:val="20"/>
          <w:shd w:val="clear" w:color="auto" w:fill="FFFFFF"/>
        </w:rPr>
        <w:t xml:space="preserve"> </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color w:val="000000"/>
          <w:kern w:val="28"/>
          <w:sz w:val="20"/>
          <w:szCs w:val="20"/>
          <w:lang w:eastAsia="en-US"/>
        </w:rPr>
        <w:t>telwoord</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kern w:val="28"/>
          <w:sz w:val="20"/>
          <w:szCs w:val="20"/>
          <w:lang w:eastAsia="en-US"/>
        </w:rPr>
        <w:t xml:space="preserve"> </w:t>
      </w:r>
      <w:r w:rsidRPr="000B3110">
        <w:rPr>
          <w:rFonts w:ascii="Arial" w:hAnsi="Arial" w:cs="Arial"/>
          <w:color w:val="800080"/>
          <w:sz w:val="20"/>
        </w:rPr>
        <w:t>kind</w:t>
      </w:r>
      <w:r w:rsidRPr="000C32A1">
        <w:rPr>
          <w:rStyle w:val="normaltextrun"/>
          <w:rFonts w:ascii="Arial" w:hAnsi="Arial" w:cs="Arial"/>
          <w:color w:val="3165FF"/>
          <w:sz w:val="20"/>
          <w:szCs w:val="20"/>
        </w:rPr>
        <w:t>eren</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Pr>
          <w:rFonts w:ascii="Arial" w:hAnsi="Arial" w:cs="Arial"/>
          <w:snapToGrid w:val="0"/>
          <w:kern w:val="28"/>
          <w:sz w:val="20"/>
          <w:lang w:eastAsia="en-US"/>
        </w:rPr>
        <w:t xml:space="preserve"> /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0B3110">
        <w:rPr>
          <w:rFonts w:ascii="Arial" w:hAnsi="Arial" w:cs="Arial"/>
          <w:color w:val="800080"/>
          <w:sz w:val="20"/>
        </w:rPr>
        <w:t>wel</w:t>
      </w:r>
      <w:r w:rsidRPr="004E7B23">
        <w:rPr>
          <w:rFonts w:ascii="Arial" w:hAnsi="Arial" w:cs="Arial"/>
          <w:color w:val="800080"/>
          <w:sz w:val="20"/>
          <w:szCs w:val="20"/>
        </w:rPr>
        <w:t>ke</w:t>
      </w:r>
      <w:r w:rsidRPr="000B3110">
        <w:rPr>
          <w:rFonts w:ascii="Arial" w:hAnsi="Arial" w:cs="Arial"/>
          <w:color w:val="800080"/>
          <w:sz w:val="20"/>
        </w:rPr>
        <w:t xml:space="preserve"> kind</w:t>
      </w:r>
      <w:r w:rsidRPr="000C32A1">
        <w:rPr>
          <w:rStyle w:val="normaltextrun"/>
          <w:rFonts w:ascii="Arial" w:hAnsi="Arial" w:cs="Arial"/>
          <w:color w:val="3165FF"/>
          <w:sz w:val="20"/>
          <w:szCs w:val="20"/>
        </w:rPr>
        <w:t>eren</w:t>
      </w:r>
      <w:r w:rsidRPr="000B3110">
        <w:rPr>
          <w:rFonts w:ascii="Arial" w:hAnsi="Arial" w:cs="Arial"/>
          <w:color w:val="800080"/>
          <w:sz w:val="20"/>
        </w:rPr>
        <w:t xml:space="preserve"> </w:t>
      </w:r>
      <w:r w:rsidRPr="00527DA2">
        <w:rPr>
          <w:rStyle w:val="normaltextrun"/>
          <w:rFonts w:ascii="Arial" w:hAnsi="Arial" w:cs="Arial"/>
          <w:color w:val="3165FF"/>
          <w:sz w:val="20"/>
          <w:szCs w:val="20"/>
        </w:rPr>
        <w:t>allen</w:t>
      </w:r>
      <w:r w:rsidRPr="000B3110">
        <w:rPr>
          <w:rFonts w:ascii="Arial" w:hAnsi="Arial" w:cs="Arial"/>
          <w:color w:val="800080"/>
          <w:sz w:val="20"/>
        </w:rPr>
        <w:t xml:space="preserve"> zijn </w:t>
      </w:r>
      <w:proofErr w:type="spellStart"/>
      <w:r w:rsidRPr="000B3110">
        <w:rPr>
          <w:rFonts w:ascii="Arial" w:hAnsi="Arial" w:cs="Arial"/>
          <w:color w:val="800080"/>
          <w:sz w:val="20"/>
        </w:rPr>
        <w:t>vooroverleden</w:t>
      </w:r>
      <w:proofErr w:type="spellEnd"/>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004E7B23">
        <w:rPr>
          <w:rFonts w:ascii="Arial" w:hAnsi="Arial" w:cs="Arial"/>
          <w:snapToGrid w:val="0"/>
          <w:kern w:val="28"/>
          <w:sz w:val="20"/>
          <w:szCs w:val="20"/>
          <w:lang w:eastAsia="en-US"/>
        </w:rPr>
        <w:t xml:space="preserve"> / </w:t>
      </w:r>
      <w:r w:rsidR="004E7B23" w:rsidRPr="000B3110">
        <w:rPr>
          <w:rFonts w:ascii="Arial" w:hAnsi="Arial" w:cs="Arial"/>
          <w:snapToGrid w:val="0"/>
          <w:kern w:val="28"/>
          <w:sz w:val="20"/>
          <w:szCs w:val="20"/>
          <w:lang w:eastAsia="en-US"/>
        </w:rPr>
        <w:fldChar w:fldCharType="begin"/>
      </w:r>
      <w:r w:rsidR="004E7B23" w:rsidRPr="000B3110">
        <w:rPr>
          <w:rFonts w:ascii="Arial" w:hAnsi="Arial" w:cs="Arial"/>
          <w:snapToGrid w:val="0"/>
          <w:kern w:val="28"/>
          <w:sz w:val="20"/>
          <w:szCs w:val="20"/>
          <w:lang w:eastAsia="en-US"/>
        </w:rPr>
        <w:instrText>MacroButton Nomacro §</w:instrText>
      </w:r>
      <w:r w:rsidR="004E7B23" w:rsidRPr="000B3110">
        <w:rPr>
          <w:rFonts w:ascii="Arial" w:hAnsi="Arial" w:cs="Arial"/>
          <w:snapToGrid w:val="0"/>
          <w:kern w:val="28"/>
          <w:sz w:val="20"/>
          <w:szCs w:val="20"/>
          <w:lang w:eastAsia="en-US"/>
        </w:rPr>
        <w:fldChar w:fldCharType="end"/>
      </w:r>
      <w:r w:rsidR="004E7B23" w:rsidRPr="00527DA2">
        <w:rPr>
          <w:rFonts w:ascii="Arial" w:hAnsi="Arial" w:cs="Arial"/>
          <w:color w:val="800080"/>
          <w:sz w:val="20"/>
          <w:szCs w:val="20"/>
        </w:rPr>
        <w:t>welk kind is</w:t>
      </w:r>
      <w:r w:rsidR="004E7B23">
        <w:rPr>
          <w:rFonts w:ascii="Arial" w:hAnsi="Arial" w:cs="Arial"/>
          <w:color w:val="800080"/>
          <w:sz w:val="20"/>
          <w:szCs w:val="20"/>
        </w:rPr>
        <w:t xml:space="preserve"> </w:t>
      </w:r>
      <w:proofErr w:type="spellStart"/>
      <w:r w:rsidR="004E7B23" w:rsidRPr="000B3110">
        <w:rPr>
          <w:rFonts w:ascii="Arial" w:hAnsi="Arial" w:cs="Arial"/>
          <w:color w:val="800080"/>
          <w:sz w:val="20"/>
        </w:rPr>
        <w:t>vooroverleden</w:t>
      </w:r>
      <w:proofErr w:type="spellEnd"/>
      <w:r w:rsidR="004E7B23" w:rsidRPr="000B3110">
        <w:rPr>
          <w:rFonts w:ascii="Arial" w:hAnsi="Arial" w:cs="Arial"/>
          <w:snapToGrid w:val="0"/>
          <w:kern w:val="28"/>
          <w:sz w:val="20"/>
          <w:szCs w:val="20"/>
          <w:lang w:eastAsia="en-US"/>
        </w:rPr>
        <w:fldChar w:fldCharType="begin"/>
      </w:r>
      <w:r w:rsidR="004E7B23" w:rsidRPr="000B3110">
        <w:rPr>
          <w:rFonts w:ascii="Arial" w:hAnsi="Arial" w:cs="Arial"/>
          <w:snapToGrid w:val="0"/>
          <w:kern w:val="28"/>
          <w:sz w:val="20"/>
          <w:szCs w:val="20"/>
          <w:lang w:eastAsia="en-US"/>
        </w:rPr>
        <w:instrText>MacroButton Nomacro §</w:instrText>
      </w:r>
      <w:r w:rsidR="004E7B23" w:rsidRPr="000B3110">
        <w:rPr>
          <w:rFonts w:ascii="Arial" w:hAnsi="Arial" w:cs="Arial"/>
          <w:snapToGrid w:val="0"/>
          <w:kern w:val="28"/>
          <w:sz w:val="20"/>
          <w:szCs w:val="20"/>
          <w:lang w:eastAsia="en-US"/>
        </w:rPr>
        <w:fldChar w:fldCharType="end"/>
      </w:r>
      <w:r w:rsidRPr="00A17815">
        <w:rPr>
          <w:rStyle w:val="normaltextrun"/>
          <w:rFonts w:ascii="Arial" w:hAnsi="Arial" w:cs="Arial"/>
          <w:color w:val="FF0000"/>
          <w:sz w:val="20"/>
          <w:szCs w:val="20"/>
        </w:rPr>
        <w:t>, te weten:</w:t>
      </w:r>
      <w:r w:rsidRPr="009F1E93">
        <w:rPr>
          <w:rStyle w:val="eop"/>
          <w:rFonts w:ascii="Arial" w:hAnsi="Arial" w:cs="Arial"/>
          <w:color w:val="FF0000"/>
          <w:sz w:val="20"/>
          <w:szCs w:val="20"/>
        </w:rPr>
        <w:t> </w:t>
      </w:r>
    </w:p>
    <w:p w14:paraId="4EFDBE8E" w14:textId="64C27680" w:rsidR="004B51CE" w:rsidRPr="00527326" w:rsidRDefault="004B51CE" w:rsidP="004B51CE">
      <w:pPr>
        <w:tabs>
          <w:tab w:val="left" w:pos="284"/>
        </w:tabs>
        <w:rPr>
          <w:rStyle w:val="tabchar"/>
          <w:rFonts w:cs="Arial"/>
          <w:color w:val="800080"/>
          <w:sz w:val="20"/>
        </w:rPr>
      </w:pPr>
      <w:r w:rsidRPr="00874AD7">
        <w:rPr>
          <w:rFonts w:ascii="Arial" w:eastAsia="Arial" w:hAnsi="Arial" w:cs="Arial"/>
          <w:color w:val="840084"/>
          <w:sz w:val="20"/>
        </w:rPr>
        <w:t>1.</w:t>
      </w:r>
      <w:r w:rsidRPr="00874AD7">
        <w:rPr>
          <w:rFonts w:ascii="Arial" w:eastAsia="Arial" w:hAnsi="Arial" w:cs="Arial"/>
          <w:color w:val="840084"/>
          <w:sz w:val="20"/>
        </w:rPr>
        <w:tab/>
      </w:r>
      <w:ins w:id="20" w:author="Groot, Karina de" w:date="2024-08-08T12:24:00Z" w16du:dateUtc="2024-08-08T10:24:00Z">
        <w:r w:rsidR="001B1635" w:rsidRPr="00CF7B10">
          <w:rPr>
            <w:rFonts w:ascii="Arial" w:hAnsi="Arial" w:cs="Arial"/>
            <w:color w:val="FF0000"/>
            <w:sz w:val="20"/>
            <w:highlight w:val="yellow"/>
          </w:rPr>
          <w:t>VVE-</w:t>
        </w:r>
      </w:ins>
      <w:r w:rsidRPr="009F1E93">
        <w:rPr>
          <w:rFonts w:ascii="Arial" w:hAnsi="Arial" w:cs="Arial"/>
          <w:color w:val="FF0000"/>
          <w:sz w:val="20"/>
          <w:highlight w:val="yellow"/>
        </w:rPr>
        <w:t xml:space="preserve">TEKSTBLOK NATUURLIJK </w:t>
      </w:r>
      <w:r w:rsidRPr="00CF6767">
        <w:rPr>
          <w:rFonts w:ascii="Arial" w:hAnsi="Arial" w:cs="Arial"/>
          <w:color w:val="FF0000"/>
          <w:sz w:val="20"/>
          <w:highlight w:val="yellow"/>
        </w:rPr>
        <w:t>PERSOO</w:t>
      </w:r>
      <w:r w:rsidRPr="0096624B">
        <w:rPr>
          <w:rFonts w:ascii="Arial" w:hAnsi="Arial" w:cs="Arial"/>
          <w:color w:val="FF0000"/>
          <w:sz w:val="20"/>
          <w:highlight w:val="yellow"/>
        </w:rPr>
        <w:t>N</w:t>
      </w:r>
      <w:del w:id="21" w:author="Groot, Karina de" w:date="2024-08-08T12:24:00Z" w16du:dateUtc="2024-08-08T10:24:00Z">
        <w:r w:rsidR="0096624B" w:rsidRPr="00111F67" w:rsidDel="001B1635">
          <w:rPr>
            <w:rFonts w:ascii="Arial" w:hAnsi="Arial" w:cs="Arial"/>
            <w:color w:val="FF0000"/>
            <w:sz w:val="20"/>
            <w:highlight w:val="yellow"/>
          </w:rPr>
          <w:delText>-nieuw</w:delText>
        </w:r>
      </w:del>
      <w:r w:rsidRPr="006222A0">
        <w:rPr>
          <w:rFonts w:ascii="Arial" w:hAnsi="Arial" w:cs="Arial"/>
          <w:color w:val="FF0000"/>
          <w:sz w:val="20"/>
        </w:rPr>
        <w:t>,</w:t>
      </w:r>
      <w:r w:rsidRPr="006222A0">
        <w:rPr>
          <w:rFonts w:cs="Arial"/>
          <w:color w:val="FF0000"/>
          <w:sz w:val="20"/>
        </w:rPr>
        <w:t xml:space="preserve"> </w:t>
      </w:r>
      <w:r w:rsidRPr="006222A0">
        <w:rPr>
          <w:rFonts w:ascii="Arial" w:hAnsi="Arial" w:cs="Arial"/>
          <w:color w:val="FF0000"/>
          <w:sz w:val="20"/>
        </w:rPr>
        <w:t xml:space="preserve">wonende te </w:t>
      </w:r>
      <w:ins w:id="22" w:author="Groot, Karina de" w:date="2024-08-08T12:24:00Z" w16du:dateUtc="2024-08-08T10:24:00Z">
        <w:r w:rsidR="00377DC9" w:rsidRPr="00CF7B10">
          <w:rPr>
            <w:rFonts w:ascii="Arial" w:hAnsi="Arial" w:cs="Arial"/>
            <w:color w:val="FF0000"/>
            <w:sz w:val="20"/>
            <w:highlight w:val="yellow"/>
          </w:rPr>
          <w:t>VVE-</w:t>
        </w:r>
      </w:ins>
      <w:r w:rsidRPr="006222A0">
        <w:rPr>
          <w:rFonts w:ascii="Arial" w:hAnsi="Arial" w:cs="Arial"/>
          <w:color w:val="FF0000"/>
          <w:sz w:val="20"/>
          <w:highlight w:val="yellow"/>
        </w:rPr>
        <w:t>TEKSTBLOK WOONADRES</w:t>
      </w:r>
      <w:del w:id="23" w:author="Groot, Karina de" w:date="2024-08-08T12:24:00Z" w16du:dateUtc="2024-08-08T10:24:00Z">
        <w:r w:rsidR="0096624B" w:rsidRPr="00111F67" w:rsidDel="00377DC9">
          <w:rPr>
            <w:rFonts w:ascii="Arial" w:hAnsi="Arial" w:cs="Arial"/>
            <w:color w:val="FF0000"/>
            <w:sz w:val="20"/>
            <w:highlight w:val="yellow"/>
          </w:rPr>
          <w:delText>-nieuw</w:delText>
        </w:r>
      </w:del>
    </w:p>
    <w:bookmarkEnd w:id="17"/>
    <w:p w14:paraId="78B41A5F" w14:textId="4D4830B2" w:rsidR="00EA31EA" w:rsidRPr="009F1E93" w:rsidRDefault="00EA31EA" w:rsidP="00BD085C">
      <w:pPr>
        <w:pStyle w:val="paragraph"/>
        <w:spacing w:before="0" w:beforeAutospacing="0" w:after="0" w:afterAutospacing="0"/>
        <w:ind w:left="420" w:hanging="420"/>
        <w:textAlignment w:val="baseline"/>
        <w:rPr>
          <w:rFonts w:ascii="Arial" w:hAnsi="Arial" w:cs="Arial"/>
          <w:color w:val="FFFFFF"/>
          <w:sz w:val="20"/>
          <w:szCs w:val="20"/>
          <w:highlight w:val="darkYellow"/>
        </w:rPr>
      </w:pPr>
      <w:r w:rsidRPr="009F1E93">
        <w:rPr>
          <w:rFonts w:ascii="Arial" w:hAnsi="Arial" w:cs="Arial"/>
          <w:color w:val="FFFFFF"/>
          <w:sz w:val="20"/>
          <w:szCs w:val="20"/>
          <w:highlight w:val="darkYellow"/>
        </w:rPr>
        <w:t>KEUZEBLOK AFSTAMMELINGEN</w:t>
      </w:r>
    </w:p>
    <w:p w14:paraId="63E91522" w14:textId="4F80F5E9" w:rsidR="00760D29" w:rsidRPr="00E113B5" w:rsidRDefault="0098730C" w:rsidP="00760D29">
      <w:pPr>
        <w:widowControl/>
        <w:snapToGrid/>
        <w:spacing w:line="259" w:lineRule="auto"/>
        <w:rPr>
          <w:rFonts w:ascii="Arial" w:hAnsi="Arial" w:cs="Arial"/>
          <w:bCs/>
          <w:color w:val="7030A0"/>
          <w:sz w:val="20"/>
          <w:u w:val="single"/>
        </w:rPr>
      </w:pPr>
      <w:r w:rsidRPr="009F1E93">
        <w:rPr>
          <w:rStyle w:val="normaltextrun"/>
          <w:rFonts w:ascii="Arial" w:hAnsi="Arial" w:cs="Arial"/>
          <w:color w:val="008200"/>
          <w:sz w:val="20"/>
          <w:shd w:val="clear" w:color="auto" w:fill="FFFFFF"/>
        </w:rPr>
        <w:t>TESTAMENT</w:t>
      </w:r>
      <w:r w:rsidRPr="00441280">
        <w:rPr>
          <w:rStyle w:val="normaltextrun"/>
          <w:rFonts w:ascii="Arial" w:hAnsi="Arial" w:cs="Arial"/>
          <w:sz w:val="20"/>
          <w:shd w:val="clear" w:color="auto" w:fill="FFFFFF"/>
        </w:rPr>
        <w:t>/</w:t>
      </w:r>
      <w:r w:rsidRPr="009F1E93">
        <w:rPr>
          <w:rStyle w:val="normaltextrun"/>
          <w:rFonts w:ascii="Arial" w:hAnsi="Arial" w:cs="Arial"/>
          <w:color w:val="008200"/>
          <w:sz w:val="20"/>
          <w:shd w:val="clear" w:color="auto" w:fill="FFFFFF"/>
        </w:rPr>
        <w:t>UITERSTE WIL</w:t>
      </w:r>
      <w:r w:rsidR="005B6098" w:rsidRPr="009F1E93">
        <w:rPr>
          <w:rStyle w:val="normaltextrun"/>
          <w:rFonts w:ascii="Arial" w:hAnsi="Arial" w:cs="Arial"/>
          <w:color w:val="008200"/>
          <w:sz w:val="20"/>
          <w:shd w:val="clear" w:color="auto" w:fill="FFFFFF"/>
        </w:rPr>
        <w:t>S</w:t>
      </w:r>
      <w:r w:rsidRPr="009F1E93">
        <w:rPr>
          <w:rStyle w:val="normaltextrun"/>
          <w:rFonts w:ascii="Arial" w:hAnsi="Arial" w:cs="Arial"/>
          <w:color w:val="008200"/>
          <w:sz w:val="20"/>
          <w:shd w:val="clear" w:color="auto" w:fill="FFFFFF"/>
        </w:rPr>
        <w:t>BESCHIKKING</w:t>
      </w:r>
      <w:r w:rsidRPr="009F1E93">
        <w:rPr>
          <w:rStyle w:val="eop"/>
          <w:rFonts w:ascii="Arial" w:hAnsi="Arial" w:cs="Arial"/>
          <w:color w:val="0066FF"/>
          <w:sz w:val="20"/>
          <w:shd w:val="clear" w:color="auto" w:fill="FFFFFF"/>
        </w:rPr>
        <w:t> </w:t>
      </w:r>
      <w:r w:rsidR="00F95C5F" w:rsidRPr="009F1E93">
        <w:rPr>
          <w:rStyle w:val="eop"/>
          <w:rFonts w:ascii="Arial" w:hAnsi="Arial" w:cs="Arial"/>
          <w:color w:val="FF0000"/>
          <w:sz w:val="20"/>
          <w:shd w:val="clear" w:color="auto" w:fill="FFFFFF"/>
        </w:rPr>
        <w:br/>
      </w:r>
      <w:r w:rsidRPr="009F1E93">
        <w:rPr>
          <w:rStyle w:val="eop"/>
          <w:rFonts w:ascii="Arial" w:hAnsi="Arial" w:cs="Arial"/>
          <w:color w:val="FFFFFF" w:themeColor="background1"/>
          <w:sz w:val="20"/>
          <w:highlight w:val="darkYellow"/>
          <w:shd w:val="clear" w:color="auto" w:fill="FFFFFF"/>
        </w:rPr>
        <w:t xml:space="preserve">KEUZEBLOK </w:t>
      </w:r>
      <w:r w:rsidRPr="009F1E93">
        <w:rPr>
          <w:rStyle w:val="normaltextrun"/>
          <w:rFonts w:ascii="Arial" w:hAnsi="Arial" w:cs="Arial"/>
          <w:color w:val="FFFFFF" w:themeColor="background1"/>
          <w:sz w:val="20"/>
          <w:highlight w:val="darkYellow"/>
          <w:shd w:val="clear" w:color="auto" w:fill="FFFFFF"/>
        </w:rPr>
        <w:t>TESTAMENT</w:t>
      </w:r>
      <w:r w:rsidRPr="00441280">
        <w:rPr>
          <w:rStyle w:val="normaltextrun"/>
          <w:rFonts w:ascii="Arial" w:hAnsi="Arial" w:cs="Arial"/>
          <w:sz w:val="20"/>
          <w:highlight w:val="darkYellow"/>
          <w:shd w:val="clear" w:color="auto" w:fill="FFFFFF"/>
        </w:rPr>
        <w:t>/</w:t>
      </w:r>
      <w:r w:rsidRPr="009F1E93">
        <w:rPr>
          <w:rStyle w:val="normaltextrun"/>
          <w:rFonts w:ascii="Arial" w:hAnsi="Arial" w:cs="Arial"/>
          <w:color w:val="FFFFFF" w:themeColor="background1"/>
          <w:sz w:val="20"/>
          <w:highlight w:val="darkYellow"/>
          <w:shd w:val="clear" w:color="auto" w:fill="FFFFFF"/>
        </w:rPr>
        <w:t>UITERSTE WIL</w:t>
      </w:r>
      <w:r w:rsidR="005B6098" w:rsidRPr="009F1E93">
        <w:rPr>
          <w:rStyle w:val="normaltextrun"/>
          <w:rFonts w:ascii="Arial" w:hAnsi="Arial" w:cs="Arial"/>
          <w:color w:val="FFFFFF" w:themeColor="background1"/>
          <w:sz w:val="20"/>
          <w:highlight w:val="darkYellow"/>
          <w:shd w:val="clear" w:color="auto" w:fill="FFFFFF"/>
        </w:rPr>
        <w:t>S</w:t>
      </w:r>
      <w:r w:rsidRPr="009F1E93">
        <w:rPr>
          <w:rStyle w:val="normaltextrun"/>
          <w:rFonts w:ascii="Arial" w:hAnsi="Arial" w:cs="Arial"/>
          <w:color w:val="FFFFFF" w:themeColor="background1"/>
          <w:sz w:val="20"/>
          <w:highlight w:val="darkYellow"/>
          <w:shd w:val="clear" w:color="auto" w:fill="FFFFFF"/>
        </w:rPr>
        <w:t>BESCHIKKING</w:t>
      </w:r>
      <w:r w:rsidRPr="009F1E93">
        <w:rPr>
          <w:rStyle w:val="eop"/>
          <w:rFonts w:ascii="Arial" w:hAnsi="Arial" w:cs="Arial"/>
          <w:color w:val="FFFFFF" w:themeColor="background1"/>
          <w:sz w:val="20"/>
          <w:shd w:val="clear" w:color="auto" w:fill="FFFFFF"/>
        </w:rPr>
        <w:t> </w:t>
      </w:r>
      <w:r w:rsidR="00DF03C3" w:rsidRPr="009F1E93">
        <w:rPr>
          <w:rStyle w:val="eop"/>
          <w:rFonts w:ascii="Arial" w:hAnsi="Arial" w:cs="Arial"/>
          <w:color w:val="FFFFFF" w:themeColor="background1"/>
          <w:sz w:val="20"/>
          <w:shd w:val="clear" w:color="auto" w:fill="FFFFFF"/>
        </w:rPr>
        <w:br/>
      </w:r>
      <w:r w:rsidR="00506150" w:rsidRPr="009F1E93">
        <w:rPr>
          <w:rFonts w:ascii="Arial" w:hAnsi="Arial" w:cs="Arial"/>
          <w:color w:val="FF0000"/>
          <w:sz w:val="20"/>
          <w:u w:val="single"/>
        </w:rPr>
        <w:t xml:space="preserve">TOEPASSELIJK RECHT </w:t>
      </w:r>
      <w:r w:rsidR="00DF03C3" w:rsidRPr="009F1E93">
        <w:rPr>
          <w:rFonts w:ascii="Arial" w:hAnsi="Arial" w:cs="Arial"/>
          <w:color w:val="FF0000"/>
          <w:sz w:val="20"/>
          <w:u w:val="single"/>
        </w:rPr>
        <w:br/>
      </w:r>
      <w:r w:rsidR="00506150" w:rsidRPr="009F1E93">
        <w:rPr>
          <w:rFonts w:ascii="Arial" w:hAnsi="Arial" w:cs="Arial"/>
          <w:color w:val="FF0000"/>
          <w:sz w:val="20"/>
        </w:rPr>
        <w:t xml:space="preserve">Op de nalatenschap is op grond van </w:t>
      </w:r>
      <w:r w:rsidR="00506150" w:rsidRPr="009F1E93">
        <w:rPr>
          <w:rStyle w:val="normaltextrun"/>
          <w:rFonts w:ascii="Arial" w:hAnsi="Arial" w:cs="Arial"/>
          <w:color w:val="008200"/>
          <w:sz w:val="20"/>
          <w:shd w:val="clear" w:color="auto" w:fill="FFFFFF"/>
        </w:rPr>
        <w:t>de wet</w:t>
      </w:r>
      <w:r w:rsidR="00506150" w:rsidRPr="00441280">
        <w:rPr>
          <w:rStyle w:val="normaltextrun"/>
          <w:rFonts w:ascii="Arial" w:hAnsi="Arial" w:cs="Arial"/>
          <w:sz w:val="20"/>
          <w:shd w:val="clear" w:color="auto" w:fill="FFFFFF"/>
        </w:rPr>
        <w:t>/</w:t>
      </w:r>
      <w:r w:rsidR="00506150" w:rsidRPr="009F1E93">
        <w:rPr>
          <w:rStyle w:val="normaltextrun"/>
          <w:rFonts w:ascii="Arial" w:hAnsi="Arial" w:cs="Arial"/>
          <w:color w:val="008200"/>
          <w:sz w:val="20"/>
          <w:shd w:val="clear" w:color="auto" w:fill="FFFFFF"/>
        </w:rPr>
        <w:t>de in voormeld testament opgenomen rechtskeuze</w:t>
      </w:r>
      <w:r w:rsidR="00AA671E" w:rsidRPr="009F1E93">
        <w:rPr>
          <w:rFonts w:ascii="Arial" w:hAnsi="Arial" w:cs="Arial"/>
          <w:color w:val="FF0000"/>
          <w:sz w:val="20"/>
        </w:rPr>
        <w:t xml:space="preserve">, </w:t>
      </w:r>
      <w:r w:rsidR="00506150" w:rsidRPr="009F1E93">
        <w:rPr>
          <w:rFonts w:ascii="Arial" w:hAnsi="Arial" w:cs="Arial"/>
          <w:color w:val="FF0000"/>
          <w:sz w:val="20"/>
        </w:rPr>
        <w:t xml:space="preserve">Nederlands recht van toepassing. </w:t>
      </w:r>
      <w:r w:rsidR="00DF03C3" w:rsidRPr="009F1E93">
        <w:rPr>
          <w:rFonts w:ascii="Arial" w:hAnsi="Arial" w:cs="Arial"/>
          <w:color w:val="FF0000"/>
          <w:sz w:val="20"/>
        </w:rPr>
        <w:br/>
      </w:r>
      <w:r w:rsidR="00653274" w:rsidRPr="006222A0">
        <w:rPr>
          <w:rStyle w:val="normaltextrun"/>
          <w:rFonts w:ascii="Arial" w:hAnsi="Arial" w:cs="Arial"/>
          <w:color w:val="FF0000"/>
          <w:sz w:val="20"/>
          <w:u w:val="single"/>
          <w:shd w:val="clear" w:color="auto" w:fill="FFFFFF"/>
        </w:rPr>
        <w:t>ERFGENAMEN</w:t>
      </w:r>
      <w:r w:rsidR="00DF03C3" w:rsidRPr="009F1E93">
        <w:rPr>
          <w:rStyle w:val="normaltextrun"/>
          <w:rFonts w:ascii="Arial" w:hAnsi="Arial" w:cs="Arial"/>
          <w:color w:val="70AD47" w:themeColor="accent6"/>
          <w:sz w:val="20"/>
          <w:u w:val="single"/>
          <w:shd w:val="clear" w:color="auto" w:fill="FFFFFF"/>
        </w:rPr>
        <w:br/>
      </w:r>
      <w:r w:rsidR="00653274" w:rsidRPr="009F1E93">
        <w:rPr>
          <w:rStyle w:val="normaltextrun"/>
          <w:rFonts w:ascii="Arial" w:hAnsi="Arial" w:cs="Arial"/>
          <w:color w:val="FFFFFF" w:themeColor="background1"/>
          <w:sz w:val="20"/>
          <w:highlight w:val="darkYellow"/>
          <w:shd w:val="clear" w:color="auto" w:fill="FFFFFF"/>
        </w:rPr>
        <w:t>KEUZEBLOK ERFDELEN</w:t>
      </w:r>
      <w:r w:rsidR="004076E4" w:rsidRPr="009F1E93">
        <w:rPr>
          <w:rFonts w:ascii="Arial" w:hAnsi="Arial" w:cs="Arial"/>
          <w:color w:val="FFFFFF" w:themeColor="background1"/>
          <w:sz w:val="20"/>
        </w:rPr>
        <w:br/>
      </w:r>
      <w:r w:rsidR="00AC07DA" w:rsidRPr="009F1E93">
        <w:rPr>
          <w:rStyle w:val="normaltextrun"/>
          <w:rFonts w:ascii="Arial" w:hAnsi="Arial" w:cs="Arial"/>
          <w:color w:val="FF0000"/>
          <w:sz w:val="20"/>
          <w:u w:val="single"/>
        </w:rPr>
        <w:t>WETTELIJKE VERDELING</w:t>
      </w:r>
      <w:r w:rsidR="00AC07DA" w:rsidRPr="009F1E93">
        <w:rPr>
          <w:rStyle w:val="eop"/>
          <w:rFonts w:ascii="Arial" w:hAnsi="Arial" w:cs="Arial"/>
          <w:color w:val="FF0000"/>
          <w:sz w:val="20"/>
        </w:rPr>
        <w:t> </w:t>
      </w:r>
      <w:r w:rsidR="004076E4" w:rsidRPr="009F1E93">
        <w:rPr>
          <w:rStyle w:val="eop"/>
          <w:rFonts w:ascii="Arial" w:hAnsi="Arial" w:cs="Arial"/>
          <w:color w:val="FF0000"/>
          <w:sz w:val="20"/>
        </w:rPr>
        <w:br/>
      </w:r>
      <w:r w:rsidR="00AC07DA" w:rsidRPr="009F1E93">
        <w:rPr>
          <w:rStyle w:val="normaltextrun"/>
          <w:rFonts w:ascii="Arial" w:hAnsi="Arial" w:cs="Arial"/>
          <w:color w:val="FFFFFF" w:themeColor="background1"/>
          <w:sz w:val="20"/>
          <w:highlight w:val="darkYellow"/>
          <w:shd w:val="clear" w:color="auto" w:fill="FFFFFF"/>
        </w:rPr>
        <w:t>KEUZEBLOK WETTELIJKE VERDELING</w:t>
      </w:r>
      <w:r w:rsidR="00AC07DA" w:rsidRPr="009F1E93">
        <w:rPr>
          <w:rStyle w:val="eop"/>
          <w:rFonts w:ascii="Arial" w:hAnsi="Arial" w:cs="Arial"/>
          <w:color w:val="FFFFFF" w:themeColor="background1"/>
          <w:sz w:val="20"/>
          <w:shd w:val="clear" w:color="auto" w:fill="FFFFFF"/>
        </w:rPr>
        <w:t> </w:t>
      </w:r>
      <w:r w:rsidR="004076E4" w:rsidRPr="009F1E93">
        <w:rPr>
          <w:rStyle w:val="eop"/>
          <w:rFonts w:ascii="Arial" w:hAnsi="Arial" w:cs="Arial"/>
          <w:color w:val="FFFFFF" w:themeColor="background1"/>
          <w:sz w:val="20"/>
          <w:shd w:val="clear" w:color="auto" w:fill="FFFFFF"/>
        </w:rPr>
        <w:br/>
      </w:r>
      <w:r w:rsidR="00AE6D5A" w:rsidRPr="009F1E93">
        <w:rPr>
          <w:rFonts w:ascii="Arial" w:eastAsia="Arial" w:hAnsi="Arial" w:cs="Arial"/>
          <w:color w:val="840084"/>
          <w:sz w:val="20"/>
          <w:u w:val="single"/>
        </w:rPr>
        <w:t>AANVAARDING</w:t>
      </w:r>
      <w:r w:rsidR="00AE6D5A" w:rsidRPr="009F1E93">
        <w:rPr>
          <w:rStyle w:val="eop"/>
          <w:rFonts w:ascii="Arial" w:hAnsi="Arial" w:cs="Arial"/>
          <w:color w:val="7030A0"/>
          <w:sz w:val="20"/>
        </w:rPr>
        <w:t> </w:t>
      </w:r>
      <w:r w:rsidR="004076E4" w:rsidRPr="009F1E93">
        <w:rPr>
          <w:rStyle w:val="eop"/>
          <w:rFonts w:ascii="Arial" w:hAnsi="Arial" w:cs="Arial"/>
          <w:color w:val="7030A0"/>
          <w:sz w:val="20"/>
        </w:rPr>
        <w:br/>
      </w:r>
      <w:r w:rsidR="005B7C9F" w:rsidRPr="009F1E93">
        <w:rPr>
          <w:rStyle w:val="normaltextrun"/>
          <w:rFonts w:ascii="Arial" w:hAnsi="Arial" w:cs="Arial"/>
          <w:color w:val="FFFFFF" w:themeColor="background1"/>
          <w:sz w:val="20"/>
          <w:highlight w:val="darkYellow"/>
          <w:u w:val="single"/>
        </w:rPr>
        <w:t xml:space="preserve">KEUZEBLOK </w:t>
      </w:r>
      <w:r w:rsidR="00AE6D5A" w:rsidRPr="009F1E93">
        <w:rPr>
          <w:rStyle w:val="normaltextrun"/>
          <w:rFonts w:ascii="Arial" w:hAnsi="Arial" w:cs="Arial"/>
          <w:color w:val="FFFFFF" w:themeColor="background1"/>
          <w:sz w:val="20"/>
          <w:highlight w:val="darkYellow"/>
          <w:u w:val="single"/>
        </w:rPr>
        <w:t>AANVAARDING</w:t>
      </w:r>
      <w:r w:rsidR="00AE6D5A" w:rsidRPr="009F1E93">
        <w:rPr>
          <w:rStyle w:val="eop"/>
          <w:rFonts w:ascii="Arial" w:hAnsi="Arial" w:cs="Arial"/>
          <w:color w:val="FFFFFF" w:themeColor="background1"/>
          <w:sz w:val="20"/>
        </w:rPr>
        <w:t> </w:t>
      </w:r>
      <w:r w:rsidR="004076E4" w:rsidRPr="009F1E93">
        <w:rPr>
          <w:rStyle w:val="eop"/>
          <w:rFonts w:ascii="Arial" w:hAnsi="Arial" w:cs="Arial"/>
          <w:color w:val="FFFFFF" w:themeColor="background1"/>
          <w:sz w:val="20"/>
        </w:rPr>
        <w:br/>
      </w:r>
      <w:r w:rsidR="008E3A78" w:rsidRPr="009F1E93">
        <w:rPr>
          <w:rFonts w:ascii="Arial" w:eastAsia="Arial" w:hAnsi="Arial" w:cs="Arial"/>
          <w:color w:val="840084"/>
          <w:sz w:val="20"/>
          <w:u w:val="single"/>
        </w:rPr>
        <w:t>GEEN WETTELIJKE VEREFFENING</w:t>
      </w:r>
      <w:r w:rsidR="00AB5585" w:rsidRPr="009F1E93">
        <w:rPr>
          <w:rFonts w:ascii="Arial" w:eastAsia="Arial" w:hAnsi="Arial" w:cs="Arial"/>
          <w:color w:val="840084"/>
          <w:sz w:val="20"/>
        </w:rPr>
        <w:br/>
      </w:r>
      <w:r w:rsidR="008E3A78" w:rsidRPr="009F1E93">
        <w:rPr>
          <w:rFonts w:ascii="Arial" w:eastAsia="Arial" w:hAnsi="Arial" w:cs="Arial"/>
          <w:color w:val="840084"/>
          <w:sz w:val="20"/>
        </w:rPr>
        <w:t>Op grond van artikel 4:202 lid 3 van het Burgerlijk Wetboek hoeft in verband met voormelde beneficiaire aanvaarding de nalatenschap niet overeenkomstig afdeling 3, titel 6, boek 4 van het Burgerlijk Wetboek te worden afgewikkeld, daar de</w:t>
      </w:r>
      <w:r w:rsidR="008E3A78" w:rsidRPr="009F1E93">
        <w:rPr>
          <w:rStyle w:val="normaltextrun"/>
          <w:rFonts w:ascii="Arial" w:hAnsi="Arial" w:cs="Arial"/>
          <w:color w:val="7030A0"/>
          <w:sz w:val="20"/>
        </w:rPr>
        <w:t xml:space="preserve"> </w:t>
      </w:r>
      <w:r w:rsidR="008E3A78" w:rsidRPr="009F1E93">
        <w:rPr>
          <w:rStyle w:val="normaltextrun"/>
          <w:rFonts w:ascii="Arial" w:hAnsi="Arial" w:cs="Arial"/>
          <w:color w:val="0066FF"/>
          <w:sz w:val="20"/>
        </w:rPr>
        <w:t>echtgenote</w:t>
      </w:r>
      <w:r w:rsidR="008E3A78" w:rsidRPr="00441280">
        <w:rPr>
          <w:rStyle w:val="normaltextrun"/>
          <w:rFonts w:ascii="Arial" w:hAnsi="Arial" w:cs="Arial"/>
          <w:sz w:val="20"/>
        </w:rPr>
        <w:t>/</w:t>
      </w:r>
      <w:r w:rsidR="008E3A78" w:rsidRPr="009F1E93">
        <w:rPr>
          <w:rStyle w:val="normaltextrun"/>
          <w:rFonts w:ascii="Arial" w:hAnsi="Arial" w:cs="Arial"/>
          <w:color w:val="0066FF"/>
          <w:sz w:val="20"/>
        </w:rPr>
        <w:t>echtgenote</w:t>
      </w:r>
      <w:r w:rsidR="008E3A78" w:rsidRPr="00441280">
        <w:rPr>
          <w:rStyle w:val="normaltextrun"/>
          <w:rFonts w:ascii="Arial" w:hAnsi="Arial" w:cs="Arial"/>
          <w:sz w:val="20"/>
        </w:rPr>
        <w:t>/</w:t>
      </w:r>
      <w:r w:rsidR="008E3A78" w:rsidRPr="009F1E93">
        <w:rPr>
          <w:rStyle w:val="normaltextrun"/>
          <w:rFonts w:ascii="Arial" w:hAnsi="Arial" w:cs="Arial"/>
          <w:color w:val="0066FF"/>
          <w:sz w:val="20"/>
        </w:rPr>
        <w:t xml:space="preserve">geregistreerd partner </w:t>
      </w:r>
      <w:r w:rsidR="008E3A78" w:rsidRPr="009F1E93">
        <w:rPr>
          <w:rStyle w:val="normaltextrun"/>
          <w:rFonts w:ascii="Arial" w:hAnsi="Arial" w:cs="Arial"/>
          <w:color w:val="7030A0"/>
          <w:sz w:val="20"/>
        </w:rPr>
        <w:t xml:space="preserve">van </w:t>
      </w:r>
      <w:r w:rsidR="00BC0A44" w:rsidRPr="009F1E93">
        <w:rPr>
          <w:rStyle w:val="normaltextrun"/>
          <w:rFonts w:ascii="Arial" w:hAnsi="Arial" w:cs="Arial"/>
          <w:color w:val="7030A0"/>
          <w:sz w:val="20"/>
        </w:rPr>
        <w:t xml:space="preserve">de </w:t>
      </w:r>
      <w:r w:rsidR="008E3A78" w:rsidRPr="009F1E93">
        <w:rPr>
          <w:rStyle w:val="normaltextrun"/>
          <w:rFonts w:ascii="Arial" w:hAnsi="Arial" w:cs="Arial"/>
          <w:color w:val="0066FF"/>
          <w:sz w:val="20"/>
        </w:rPr>
        <w:t>erflater/erflaatster</w:t>
      </w:r>
      <w:r w:rsidR="008E3A78" w:rsidRPr="00441280">
        <w:rPr>
          <w:rStyle w:val="normaltextrun"/>
          <w:rFonts w:ascii="Arial" w:hAnsi="Arial" w:cs="Arial"/>
          <w:sz w:val="20"/>
        </w:rPr>
        <w:t>/</w:t>
      </w:r>
      <w:r w:rsidR="008E3A78" w:rsidRPr="009F1E93">
        <w:rPr>
          <w:rStyle w:val="normaltextrun"/>
          <w:rFonts w:ascii="Arial" w:hAnsi="Arial" w:cs="Arial"/>
          <w:color w:val="0066FF"/>
          <w:sz w:val="20"/>
        </w:rPr>
        <w:t xml:space="preserve">overledene </w:t>
      </w:r>
      <w:r w:rsidR="008E3A78" w:rsidRPr="009F1E93">
        <w:rPr>
          <w:rStyle w:val="normaltextrun"/>
          <w:rFonts w:ascii="Arial" w:hAnsi="Arial" w:cs="Arial"/>
          <w:color w:val="7030A0"/>
          <w:sz w:val="20"/>
        </w:rPr>
        <w:t>de nalatenschap zuiver heeft aanvaard.</w:t>
      </w:r>
      <w:r w:rsidR="00D61428" w:rsidRPr="009F1E93">
        <w:rPr>
          <w:rStyle w:val="normaltextrun"/>
          <w:rFonts w:ascii="Arial" w:hAnsi="Arial" w:cs="Arial"/>
          <w:color w:val="7030A0"/>
          <w:sz w:val="20"/>
        </w:rPr>
        <w:br/>
      </w:r>
      <w:r w:rsidR="000E4CB6" w:rsidRPr="009F1E93">
        <w:rPr>
          <w:rStyle w:val="normaltextrun"/>
          <w:rFonts w:ascii="Arial" w:hAnsi="Arial" w:cs="Arial"/>
          <w:color w:val="7030A0"/>
          <w:sz w:val="20"/>
          <w:u w:val="single"/>
        </w:rPr>
        <w:t>EXECUTELE</w:t>
      </w:r>
      <w:r w:rsidR="00804381" w:rsidRPr="009F1E93">
        <w:rPr>
          <w:rStyle w:val="normaltextrun"/>
          <w:rFonts w:ascii="Arial" w:hAnsi="Arial" w:cs="Arial"/>
          <w:color w:val="7030A0"/>
          <w:sz w:val="20"/>
          <w:u w:val="single"/>
        </w:rPr>
        <w:t xml:space="preserve"> </w:t>
      </w:r>
      <w:r w:rsidR="00804381" w:rsidRPr="009F1E93">
        <w:rPr>
          <w:rStyle w:val="normaltextrun"/>
          <w:rFonts w:ascii="Arial" w:hAnsi="Arial" w:cs="Arial"/>
          <w:color w:val="0066FF"/>
          <w:sz w:val="20"/>
          <w:u w:val="single"/>
        </w:rPr>
        <w:t>EN AFWIKKELINGSBEWIND</w:t>
      </w:r>
      <w:r w:rsidR="000E4CB6" w:rsidRPr="009F1E93">
        <w:rPr>
          <w:rStyle w:val="normaltextrun"/>
          <w:rFonts w:ascii="Arial" w:hAnsi="Arial" w:cs="Arial"/>
          <w:color w:val="7030A0"/>
          <w:sz w:val="20"/>
          <w:u w:val="single"/>
        </w:rPr>
        <w:br/>
      </w:r>
      <w:r w:rsidR="00804381" w:rsidRPr="00E113B5">
        <w:rPr>
          <w:rStyle w:val="normaltextrun"/>
          <w:rFonts w:ascii="Arial" w:hAnsi="Arial" w:cs="Arial"/>
          <w:color w:val="FFFFFF" w:themeColor="background1"/>
          <w:sz w:val="20"/>
          <w:highlight w:val="darkYellow"/>
          <w:u w:val="single"/>
        </w:rPr>
        <w:t>KEUZEBLOK EXECUTELE</w:t>
      </w:r>
      <w:r w:rsidR="00D61428" w:rsidRPr="00E113B5">
        <w:rPr>
          <w:rStyle w:val="normaltextrun"/>
          <w:rFonts w:ascii="Arial" w:hAnsi="Arial" w:cs="Arial"/>
          <w:color w:val="FFFFFF" w:themeColor="background1"/>
          <w:sz w:val="20"/>
          <w:u w:val="single"/>
        </w:rPr>
        <w:br/>
      </w:r>
      <w:r w:rsidR="00695DD8" w:rsidRPr="00E113B5">
        <w:rPr>
          <w:rFonts w:ascii="Arial" w:hAnsi="Arial" w:cs="Arial"/>
          <w:bCs/>
          <w:color w:val="7030A0"/>
          <w:sz w:val="20"/>
          <w:u w:val="single"/>
        </w:rPr>
        <w:t>UITSLUITINGSCLAUSULE</w:t>
      </w:r>
      <w:r w:rsidR="00695DD8" w:rsidRPr="00E113B5">
        <w:rPr>
          <w:rFonts w:ascii="Arial" w:hAnsi="Arial" w:cs="Arial"/>
          <w:bCs/>
          <w:sz w:val="20"/>
          <w:u w:val="single"/>
        </w:rPr>
        <w:t>/</w:t>
      </w:r>
      <w:r w:rsidR="00695DD8" w:rsidRPr="00E113B5">
        <w:rPr>
          <w:rFonts w:ascii="Arial" w:hAnsi="Arial" w:cs="Arial"/>
          <w:bCs/>
          <w:color w:val="7030A0"/>
          <w:sz w:val="20"/>
          <w:u w:val="single"/>
        </w:rPr>
        <w:t>INSLUITINGSCLAUSULE</w:t>
      </w:r>
    </w:p>
    <w:p w14:paraId="3C2CBBAA" w14:textId="20CFFDBF" w:rsidR="003004A9" w:rsidRPr="009F1E93" w:rsidRDefault="00760D29" w:rsidP="00760D29">
      <w:pPr>
        <w:widowControl/>
        <w:snapToGrid/>
        <w:spacing w:line="259" w:lineRule="auto"/>
        <w:rPr>
          <w:rFonts w:ascii="Arial" w:hAnsi="Arial" w:cs="Arial"/>
          <w:color w:val="FF0000"/>
          <w:sz w:val="20"/>
        </w:rPr>
      </w:pPr>
      <w:r w:rsidRPr="00111F67">
        <w:rPr>
          <w:rFonts w:ascii="Arial" w:hAnsi="Arial" w:cs="Arial"/>
          <w:snapToGrid w:val="0"/>
          <w:color w:val="7030A0"/>
          <w:kern w:val="28"/>
          <w:sz w:val="20"/>
          <w:lang w:eastAsia="en-US"/>
        </w:rPr>
        <w:t xml:space="preserve">In gemeld testament van </w:t>
      </w:r>
      <w:r w:rsidRPr="00E113B5">
        <w:rPr>
          <w:rFonts w:ascii="Arial" w:hAnsi="Arial" w:cs="Arial"/>
          <w:snapToGrid w:val="0"/>
          <w:kern w:val="28"/>
          <w:sz w:val="20"/>
          <w:lang w:eastAsia="en-US"/>
        </w:rPr>
        <w:fldChar w:fldCharType="begin"/>
      </w:r>
      <w:r w:rsidRPr="00E113B5">
        <w:rPr>
          <w:rFonts w:ascii="Arial" w:hAnsi="Arial" w:cs="Arial"/>
          <w:snapToGrid w:val="0"/>
          <w:kern w:val="28"/>
          <w:sz w:val="20"/>
          <w:lang w:eastAsia="en-US"/>
        </w:rPr>
        <w:instrText>MacroButton Nomacro §</w:instrText>
      </w:r>
      <w:r w:rsidRPr="00E113B5">
        <w:rPr>
          <w:rFonts w:ascii="Arial" w:hAnsi="Arial" w:cs="Arial"/>
          <w:snapToGrid w:val="0"/>
          <w:kern w:val="28"/>
          <w:sz w:val="20"/>
          <w:lang w:eastAsia="en-US"/>
        </w:rPr>
        <w:fldChar w:fldCharType="end"/>
      </w:r>
      <w:r w:rsidRPr="00E113B5">
        <w:rPr>
          <w:rFonts w:ascii="Arial" w:hAnsi="Arial" w:cs="Arial"/>
          <w:snapToGrid w:val="0"/>
          <w:kern w:val="28"/>
          <w:sz w:val="20"/>
          <w:lang w:eastAsia="en-US"/>
        </w:rPr>
        <w:t>datum</w:t>
      </w:r>
      <w:r w:rsidRPr="00111F67">
        <w:rPr>
          <w:rFonts w:ascii="Arial" w:hAnsi="Arial" w:cs="Arial"/>
          <w:snapToGrid w:val="0"/>
          <w:color w:val="7030A0"/>
          <w:kern w:val="28"/>
          <w:sz w:val="20"/>
          <w:lang w:eastAsia="en-US"/>
        </w:rPr>
        <w:fldChar w:fldCharType="begin"/>
      </w:r>
      <w:r w:rsidRPr="00111F67">
        <w:rPr>
          <w:rFonts w:ascii="Arial" w:hAnsi="Arial" w:cs="Arial"/>
          <w:snapToGrid w:val="0"/>
          <w:color w:val="7030A0"/>
          <w:kern w:val="28"/>
          <w:sz w:val="20"/>
          <w:lang w:eastAsia="en-US"/>
        </w:rPr>
        <w:instrText>MacroButton Nomacro §</w:instrText>
      </w:r>
      <w:r w:rsidRPr="00111F67">
        <w:rPr>
          <w:rFonts w:ascii="Arial" w:hAnsi="Arial" w:cs="Arial"/>
          <w:snapToGrid w:val="0"/>
          <w:color w:val="7030A0"/>
          <w:kern w:val="28"/>
          <w:sz w:val="20"/>
          <w:lang w:eastAsia="en-US"/>
        </w:rPr>
        <w:fldChar w:fldCharType="end"/>
      </w:r>
      <w:r w:rsidRPr="00111F67">
        <w:rPr>
          <w:rFonts w:ascii="Arial" w:hAnsi="Arial" w:cs="Arial"/>
          <w:snapToGrid w:val="0"/>
          <w:color w:val="7030A0"/>
          <w:kern w:val="28"/>
          <w:sz w:val="20"/>
          <w:lang w:eastAsia="en-US"/>
        </w:rPr>
        <w:t xml:space="preserve"> is ten aanzien van de verkrijgers een </w:t>
      </w:r>
      <w:r w:rsidRPr="005A78CE">
        <w:rPr>
          <w:rStyle w:val="normaltextrun"/>
          <w:rFonts w:ascii="Arial" w:hAnsi="Arial" w:cs="Arial"/>
          <w:color w:val="0066FF"/>
          <w:sz w:val="20"/>
        </w:rPr>
        <w:t>uitsluitingsclausule</w:t>
      </w:r>
      <w:r w:rsidRPr="00350A7A">
        <w:rPr>
          <w:rStyle w:val="normaltextrun"/>
          <w:rFonts w:ascii="Arial" w:hAnsi="Arial" w:cs="Arial"/>
          <w:color w:val="000000" w:themeColor="text1"/>
          <w:sz w:val="20"/>
        </w:rPr>
        <w:t>/</w:t>
      </w:r>
      <w:r w:rsidRPr="005A78CE">
        <w:rPr>
          <w:rStyle w:val="normaltextrun"/>
          <w:rFonts w:ascii="Arial" w:hAnsi="Arial" w:cs="Arial"/>
          <w:color w:val="0066FF"/>
          <w:sz w:val="20"/>
        </w:rPr>
        <w:t>insluitingsclausule</w:t>
      </w:r>
      <w:r w:rsidRPr="00350A7A">
        <w:rPr>
          <w:rStyle w:val="normaltextrun"/>
          <w:rFonts w:ascii="Arial" w:hAnsi="Arial" w:cs="Arial"/>
          <w:color w:val="000000" w:themeColor="text1"/>
          <w:sz w:val="20"/>
        </w:rPr>
        <w:t>/</w:t>
      </w:r>
      <w:r w:rsidRPr="005A78CE">
        <w:rPr>
          <w:rStyle w:val="normaltextrun"/>
          <w:rFonts w:ascii="Arial" w:hAnsi="Arial" w:cs="Arial"/>
          <w:color w:val="0066FF"/>
          <w:sz w:val="20"/>
        </w:rPr>
        <w:t>uitsluitingsclausule als een insluitingsclausule</w:t>
      </w:r>
      <w:r w:rsidRPr="00D84AA4">
        <w:rPr>
          <w:rFonts w:ascii="Arial" w:hAnsi="Arial" w:cs="Arial"/>
          <w:snapToGrid w:val="0"/>
          <w:color w:val="FF0000"/>
          <w:kern w:val="28"/>
          <w:sz w:val="20"/>
          <w:lang w:eastAsia="en-US"/>
        </w:rPr>
        <w:t xml:space="preserve"> </w:t>
      </w:r>
      <w:r w:rsidRPr="00111F67">
        <w:rPr>
          <w:rFonts w:ascii="Arial" w:hAnsi="Arial" w:cs="Arial"/>
          <w:snapToGrid w:val="0"/>
          <w:color w:val="7030A0"/>
          <w:kern w:val="28"/>
          <w:sz w:val="20"/>
          <w:lang w:eastAsia="en-US"/>
        </w:rPr>
        <w:t xml:space="preserve">opgenomen als bedoeld in artikel 1:94 lid 1 van het Burgerlijk Wetboek. In voormeld testament staat vermeld: </w:t>
      </w:r>
      <w:r w:rsidRPr="00E113B5">
        <w:rPr>
          <w:rFonts w:ascii="Arial" w:hAnsi="Arial" w:cs="Arial"/>
          <w:snapToGrid w:val="0"/>
          <w:kern w:val="28"/>
          <w:sz w:val="20"/>
          <w:lang w:eastAsia="en-US"/>
        </w:rPr>
        <w:fldChar w:fldCharType="begin"/>
      </w:r>
      <w:r w:rsidRPr="00E113B5">
        <w:rPr>
          <w:rFonts w:ascii="Arial" w:hAnsi="Arial" w:cs="Arial"/>
          <w:snapToGrid w:val="0"/>
          <w:kern w:val="28"/>
          <w:sz w:val="20"/>
          <w:lang w:eastAsia="en-US"/>
        </w:rPr>
        <w:instrText>MacroButton Nomacro §</w:instrText>
      </w:r>
      <w:r w:rsidRPr="00E113B5">
        <w:rPr>
          <w:rFonts w:ascii="Arial" w:hAnsi="Arial" w:cs="Arial"/>
          <w:snapToGrid w:val="0"/>
          <w:kern w:val="28"/>
          <w:sz w:val="20"/>
          <w:lang w:eastAsia="en-US"/>
        </w:rPr>
        <w:fldChar w:fldCharType="end"/>
      </w:r>
      <w:r w:rsidRPr="00E113B5">
        <w:rPr>
          <w:rFonts w:ascii="Arial" w:hAnsi="Arial" w:cs="Arial"/>
          <w:snapToGrid w:val="0"/>
          <w:color w:val="000000"/>
          <w:kern w:val="28"/>
          <w:sz w:val="20"/>
          <w:lang w:eastAsia="en-US"/>
        </w:rPr>
        <w:t>citaat testament</w:t>
      </w:r>
      <w:r w:rsidRPr="00E113B5">
        <w:rPr>
          <w:rFonts w:ascii="Arial" w:hAnsi="Arial" w:cs="Arial"/>
          <w:snapToGrid w:val="0"/>
          <w:kern w:val="28"/>
          <w:sz w:val="20"/>
          <w:lang w:eastAsia="en-US"/>
        </w:rPr>
        <w:fldChar w:fldCharType="begin"/>
      </w:r>
      <w:r w:rsidRPr="00E113B5">
        <w:rPr>
          <w:rFonts w:ascii="Arial" w:hAnsi="Arial" w:cs="Arial"/>
          <w:snapToGrid w:val="0"/>
          <w:kern w:val="28"/>
          <w:sz w:val="20"/>
          <w:lang w:eastAsia="en-US"/>
        </w:rPr>
        <w:instrText>MacroButton Nomacro §</w:instrText>
      </w:r>
      <w:r w:rsidRPr="00E113B5">
        <w:rPr>
          <w:rFonts w:ascii="Arial" w:hAnsi="Arial" w:cs="Arial"/>
          <w:snapToGrid w:val="0"/>
          <w:kern w:val="28"/>
          <w:sz w:val="20"/>
          <w:lang w:eastAsia="en-US"/>
        </w:rPr>
        <w:fldChar w:fldCharType="end"/>
      </w:r>
      <w:r w:rsidRPr="00111F67">
        <w:rPr>
          <w:rFonts w:ascii="Arial" w:hAnsi="Arial" w:cs="Arial"/>
          <w:snapToGrid w:val="0"/>
          <w:color w:val="7030A0"/>
          <w:kern w:val="28"/>
          <w:sz w:val="20"/>
          <w:lang w:eastAsia="en-US"/>
        </w:rPr>
        <w:t>.</w:t>
      </w:r>
      <w:r w:rsidR="00D61428" w:rsidRPr="00E113B5">
        <w:rPr>
          <w:rFonts w:ascii="Arial" w:hAnsi="Arial" w:cs="Arial"/>
          <w:bCs/>
          <w:color w:val="7030A0"/>
          <w:sz w:val="20"/>
          <w:u w:val="single"/>
        </w:rPr>
        <w:br/>
      </w:r>
      <w:r w:rsidR="00E3115E" w:rsidRPr="00E113B5">
        <w:rPr>
          <w:rStyle w:val="normaltextrun"/>
          <w:rFonts w:ascii="Arial" w:hAnsi="Arial" w:cs="Arial"/>
          <w:color w:val="FF0000"/>
          <w:sz w:val="20"/>
          <w:u w:val="single"/>
        </w:rPr>
        <w:t>CONCLUSIE</w:t>
      </w:r>
      <w:r w:rsidR="00D61428" w:rsidRPr="00E113B5">
        <w:rPr>
          <w:rStyle w:val="normaltextrun"/>
          <w:rFonts w:ascii="Arial" w:hAnsi="Arial" w:cs="Arial"/>
          <w:color w:val="FF0000"/>
          <w:sz w:val="20"/>
          <w:u w:val="single"/>
        </w:rPr>
        <w:br/>
      </w:r>
      <w:r w:rsidR="0032629D" w:rsidRPr="00E3115E">
        <w:rPr>
          <w:rFonts w:ascii="Arial" w:hAnsi="Arial" w:cs="Arial"/>
          <w:bCs/>
          <w:color w:val="FFFFFF" w:themeColor="background1"/>
          <w:sz w:val="20"/>
          <w:highlight w:val="darkYellow"/>
          <w:u w:val="single"/>
        </w:rPr>
        <w:t>KEUZEBLOK CONCLUSIE</w:t>
      </w:r>
      <w:r w:rsidR="00D61428" w:rsidRPr="009F1E93">
        <w:rPr>
          <w:rFonts w:ascii="Arial" w:hAnsi="Arial" w:cs="Arial"/>
          <w:bCs/>
          <w:color w:val="FFFFFF" w:themeColor="background1"/>
          <w:sz w:val="20"/>
          <w:u w:val="single"/>
        </w:rPr>
        <w:br/>
      </w:r>
      <w:r w:rsidR="00744814" w:rsidRPr="009F1E93">
        <w:rPr>
          <w:rStyle w:val="normaltextrun"/>
          <w:rFonts w:ascii="Arial" w:hAnsi="Arial" w:cs="Arial"/>
          <w:color w:val="7030A0"/>
          <w:sz w:val="20"/>
          <w:u w:val="single"/>
        </w:rPr>
        <w:t>INSCHRIJVING BOEDELREGISTER</w:t>
      </w:r>
      <w:r w:rsidR="00D61428" w:rsidRPr="009F1E93">
        <w:rPr>
          <w:rStyle w:val="normaltextrun"/>
          <w:rFonts w:ascii="Arial" w:hAnsi="Arial" w:cs="Arial"/>
          <w:color w:val="7030A0"/>
          <w:sz w:val="20"/>
          <w:u w:val="single"/>
        </w:rPr>
        <w:br/>
      </w:r>
      <w:r w:rsidR="00744814" w:rsidRPr="009F1E93">
        <w:rPr>
          <w:rFonts w:ascii="Arial" w:hAnsi="Arial" w:cs="Arial"/>
          <w:bCs/>
          <w:color w:val="FFFFFF" w:themeColor="background1"/>
          <w:sz w:val="20"/>
          <w:highlight w:val="darkYellow"/>
          <w:u w:val="single"/>
        </w:rPr>
        <w:t>KEUZEBLOK INSCHRIJVING BOEDELREGISTER</w:t>
      </w:r>
      <w:r w:rsidR="00D61428" w:rsidRPr="009F1E93">
        <w:rPr>
          <w:rFonts w:ascii="Arial" w:hAnsi="Arial" w:cs="Arial"/>
          <w:bCs/>
          <w:color w:val="FFFFFF" w:themeColor="background1"/>
          <w:sz w:val="20"/>
          <w:u w:val="single"/>
        </w:rPr>
        <w:br/>
      </w:r>
      <w:r w:rsidR="00E851D3" w:rsidRPr="009F1E93">
        <w:rPr>
          <w:rFonts w:ascii="Arial" w:hAnsi="Arial" w:cs="Arial"/>
          <w:color w:val="7030A0"/>
          <w:sz w:val="20"/>
          <w:u w:val="single"/>
        </w:rPr>
        <w:t>WOONPLAATS</w:t>
      </w:r>
      <w:r w:rsidR="00D61428" w:rsidRPr="009F1E93">
        <w:rPr>
          <w:rFonts w:ascii="Arial" w:hAnsi="Arial" w:cs="Arial"/>
          <w:color w:val="7030A0"/>
          <w:sz w:val="20"/>
          <w:u w:val="single"/>
        </w:rPr>
        <w:br/>
      </w:r>
      <w:r w:rsidR="0003051B" w:rsidRPr="009F1E93">
        <w:rPr>
          <w:rFonts w:ascii="Arial" w:hAnsi="Arial" w:cs="Arial"/>
          <w:bCs/>
          <w:color w:val="FFFFFF" w:themeColor="background1"/>
          <w:sz w:val="20"/>
          <w:highlight w:val="darkYellow"/>
          <w:u w:val="single"/>
        </w:rPr>
        <w:t>KEUZEBLOK WOONPLAATS</w:t>
      </w:r>
      <w:r w:rsidR="00D61428" w:rsidRPr="009F1E93">
        <w:rPr>
          <w:rFonts w:ascii="Arial" w:hAnsi="Arial" w:cs="Arial"/>
          <w:bCs/>
          <w:color w:val="FFFFFF" w:themeColor="background1"/>
          <w:sz w:val="20"/>
          <w:u w:val="single"/>
        </w:rPr>
        <w:br/>
      </w:r>
      <w:r w:rsidR="00E851D3" w:rsidRPr="009F1E93">
        <w:rPr>
          <w:rFonts w:ascii="Arial" w:hAnsi="Arial" w:cs="Arial"/>
          <w:color w:val="7030A0"/>
          <w:sz w:val="20"/>
          <w:u w:val="single"/>
        </w:rPr>
        <w:lastRenderedPageBreak/>
        <w:t>AANHECHTEN BESCHEIDEN</w:t>
      </w:r>
      <w:r w:rsidR="00D61428" w:rsidRPr="009F1E93">
        <w:rPr>
          <w:rFonts w:ascii="Arial" w:hAnsi="Arial" w:cs="Arial"/>
          <w:color w:val="7030A0"/>
          <w:sz w:val="20"/>
        </w:rPr>
        <w:br/>
      </w:r>
      <w:r w:rsidR="00E851D3" w:rsidRPr="009F1E93">
        <w:rPr>
          <w:rFonts w:ascii="Arial" w:hAnsi="Arial" w:cs="Arial"/>
          <w:color w:val="7030A0"/>
          <w:sz w:val="20"/>
        </w:rPr>
        <w:t>Aan deze akte worden de volgende bescheiden gehecht:</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kopie uittreksel uit overlijdensakte;</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opgave Centraal Testamentenregister;</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kopie testament;</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verklaringen van zuivere aanvaarding;</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akte aanvaarding onder het voorrecht van boedelbeschrijving</w:t>
      </w:r>
      <w:r w:rsidR="00E851D3" w:rsidRPr="009F1E93">
        <w:rPr>
          <w:rFonts w:ascii="Arial" w:hAnsi="Arial" w:cs="Arial"/>
          <w:color w:val="FF0000"/>
          <w:sz w:val="20"/>
        </w:rPr>
        <w:t>.</w:t>
      </w:r>
      <w:r w:rsidR="00D61428" w:rsidRPr="009F1E93">
        <w:rPr>
          <w:rFonts w:ascii="Arial" w:hAnsi="Arial" w:cs="Arial"/>
          <w:color w:val="7030A0"/>
          <w:sz w:val="20"/>
        </w:rPr>
        <w:br/>
      </w:r>
      <w:r w:rsidR="00E851D3" w:rsidRPr="009F1E93">
        <w:rPr>
          <w:rFonts w:ascii="Arial" w:hAnsi="Arial" w:cs="Arial"/>
          <w:color w:val="FF0000"/>
          <w:sz w:val="20"/>
          <w:u w:val="single"/>
        </w:rPr>
        <w:t>SLOTVERKLARING</w:t>
      </w:r>
      <w:r w:rsidR="00847EB8" w:rsidRPr="009F1E93">
        <w:rPr>
          <w:rFonts w:ascii="Arial" w:hAnsi="Arial" w:cs="Arial"/>
          <w:color w:val="FF0000"/>
          <w:sz w:val="20"/>
          <w:shd w:val="clear" w:color="auto" w:fill="FFFFFF"/>
        </w:rPr>
        <w:br/>
      </w:r>
      <w:r w:rsidR="00C25812" w:rsidRPr="009F1E93">
        <w:rPr>
          <w:rFonts w:ascii="Arial" w:hAnsi="Arial" w:cs="Arial"/>
          <w:color w:val="FF0000"/>
          <w:sz w:val="20"/>
        </w:rPr>
        <w:t xml:space="preserve">Deze akte is </w:t>
      </w:r>
      <w:r w:rsidR="005E5B5D" w:rsidRPr="009F1E93">
        <w:rPr>
          <w:rFonts w:ascii="Arial" w:hAnsi="Arial" w:cs="Arial"/>
          <w:color w:val="FF0000"/>
          <w:sz w:val="20"/>
        </w:rPr>
        <w:t xml:space="preserve">opgemaakt en ondertekend </w:t>
      </w:r>
      <w:r w:rsidR="00C25812" w:rsidRPr="009F1E93">
        <w:rPr>
          <w:rFonts w:ascii="Arial" w:hAnsi="Arial" w:cs="Arial"/>
          <w:color w:val="FF0000"/>
          <w:sz w:val="20"/>
        </w:rPr>
        <w:t xml:space="preserve">te </w:t>
      </w:r>
      <w:r w:rsidR="00C25812" w:rsidRPr="009F1E93">
        <w:rPr>
          <w:rFonts w:ascii="Arial" w:hAnsi="Arial" w:cs="Arial"/>
          <w:sz w:val="20"/>
          <w:lang w:val="en-US"/>
        </w:rPr>
        <w:fldChar w:fldCharType="begin"/>
      </w:r>
      <w:r w:rsidR="00C25812" w:rsidRPr="009F1E93">
        <w:rPr>
          <w:rFonts w:ascii="Arial" w:hAnsi="Arial" w:cs="Arial"/>
          <w:sz w:val="20"/>
        </w:rPr>
        <w:instrText>MacroButton Nomacro §</w:instrText>
      </w:r>
      <w:r w:rsidR="00C25812" w:rsidRPr="009F1E93">
        <w:rPr>
          <w:rFonts w:ascii="Arial" w:hAnsi="Arial" w:cs="Arial"/>
          <w:sz w:val="20"/>
          <w:lang w:val="en-US"/>
        </w:rPr>
        <w:fldChar w:fldCharType="end"/>
      </w:r>
      <w:r w:rsidR="00C25812" w:rsidRPr="009F1E93">
        <w:rPr>
          <w:rFonts w:ascii="Arial" w:hAnsi="Arial" w:cs="Arial"/>
          <w:sz w:val="20"/>
        </w:rPr>
        <w:t>woonplaats</w:t>
      </w:r>
      <w:r w:rsidR="00C25812" w:rsidRPr="009F1E93">
        <w:rPr>
          <w:rFonts w:ascii="Arial" w:hAnsi="Arial" w:cs="Arial"/>
          <w:sz w:val="20"/>
          <w:lang w:val="en-US"/>
        </w:rPr>
        <w:fldChar w:fldCharType="begin"/>
      </w:r>
      <w:r w:rsidR="00C25812" w:rsidRPr="009F1E93">
        <w:rPr>
          <w:rFonts w:ascii="Arial" w:hAnsi="Arial" w:cs="Arial"/>
          <w:sz w:val="20"/>
        </w:rPr>
        <w:instrText>MacroButton Nomacro §</w:instrText>
      </w:r>
      <w:r w:rsidR="00C25812" w:rsidRPr="009F1E93">
        <w:rPr>
          <w:rFonts w:ascii="Arial" w:hAnsi="Arial" w:cs="Arial"/>
          <w:sz w:val="20"/>
          <w:lang w:val="en-US"/>
        </w:rPr>
        <w:fldChar w:fldCharType="end"/>
      </w:r>
      <w:r w:rsidR="00C25812" w:rsidRPr="009F1E93">
        <w:rPr>
          <w:rFonts w:ascii="Arial" w:hAnsi="Arial" w:cs="Arial"/>
          <w:color w:val="FF0000"/>
          <w:sz w:val="20"/>
        </w:rPr>
        <w:t xml:space="preserve"> op de datum als in het hoofd van deze akte is vermeld</w:t>
      </w:r>
      <w:r w:rsidR="004C4FBB" w:rsidRPr="009F1E93">
        <w:rPr>
          <w:rFonts w:ascii="Arial" w:hAnsi="Arial" w:cs="Arial"/>
          <w:color w:val="FF0000"/>
          <w:sz w:val="20"/>
        </w:rPr>
        <w:t>.</w:t>
      </w:r>
      <w:r w:rsidR="003004A9" w:rsidRPr="009F1E93">
        <w:rPr>
          <w:rFonts w:ascii="Arial" w:hAnsi="Arial" w:cs="Arial"/>
          <w:color w:val="FF0000"/>
          <w:sz w:val="20"/>
        </w:rPr>
        <w:br w:type="page"/>
      </w:r>
    </w:p>
    <w:p w14:paraId="2348AB1C" w14:textId="14B5B269" w:rsidR="005451B4" w:rsidRPr="009F1E93" w:rsidRDefault="005451B4" w:rsidP="005451B4">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lastRenderedPageBreak/>
        <w:t>KEUZEBLOK OVERLIJDEN</w:t>
      </w:r>
    </w:p>
    <w:p w14:paraId="22188F92" w14:textId="77777777" w:rsidR="005451B4" w:rsidRPr="009F1E93" w:rsidRDefault="005451B4" w:rsidP="00857EC5">
      <w:pPr>
        <w:rPr>
          <w:rFonts w:ascii="Arial" w:hAnsi="Arial" w:cs="Arial"/>
          <w:color w:val="FF0000"/>
          <w:sz w:val="20"/>
        </w:rPr>
      </w:pPr>
    </w:p>
    <w:p w14:paraId="2CC1308B" w14:textId="77777777" w:rsidR="00715C7D" w:rsidRPr="009F1E93" w:rsidRDefault="00715C7D" w:rsidP="00715C7D">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Variant A:</w:t>
      </w:r>
    </w:p>
    <w:p w14:paraId="0A7009A9" w14:textId="77777777" w:rsidR="00715C7D" w:rsidRPr="009F1E93" w:rsidRDefault="00715C7D" w:rsidP="00715C7D">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61F761ED" w14:textId="335BE64E" w:rsidR="00DD2D57" w:rsidRPr="009F1E93" w:rsidRDefault="00350936" w:rsidP="00DD2D57">
      <w:pPr>
        <w:rPr>
          <w:rFonts w:ascii="Arial" w:hAnsi="Arial" w:cs="Arial"/>
          <w:color w:val="FF0000"/>
          <w:sz w:val="20"/>
        </w:rPr>
      </w:pPr>
      <w:r w:rsidRPr="009F1E93">
        <w:rPr>
          <w:rStyle w:val="normaltextrun"/>
          <w:rFonts w:ascii="Arial" w:hAnsi="Arial" w:cs="Arial"/>
          <w:color w:val="008200"/>
          <w:sz w:val="20"/>
          <w:shd w:val="clear" w:color="auto" w:fill="FFFFFF"/>
        </w:rPr>
        <w:t>Blijkens</w:t>
      </w:r>
      <w:r w:rsidR="003A22DB" w:rsidRPr="00441280">
        <w:rPr>
          <w:rStyle w:val="normaltextrun"/>
          <w:rFonts w:ascii="Arial" w:hAnsi="Arial" w:cs="Arial"/>
          <w:sz w:val="20"/>
          <w:shd w:val="clear" w:color="auto" w:fill="FFFFFF"/>
        </w:rPr>
        <w:t>/</w:t>
      </w:r>
      <w:r w:rsidR="003A22DB" w:rsidRPr="009F1E93">
        <w:rPr>
          <w:rStyle w:val="normaltextrun"/>
          <w:rFonts w:ascii="Arial" w:hAnsi="Arial" w:cs="Arial"/>
          <w:color w:val="008200"/>
          <w:sz w:val="20"/>
          <w:shd w:val="clear" w:color="auto" w:fill="FFFFFF"/>
        </w:rPr>
        <w:t>Zoals blijkt uit</w:t>
      </w:r>
      <w:r w:rsidRPr="009F1E93">
        <w:rPr>
          <w:rFonts w:ascii="Arial" w:hAnsi="Arial" w:cs="Arial"/>
          <w:color w:val="0066FF"/>
          <w:sz w:val="20"/>
        </w:rPr>
        <w:t xml:space="preserve"> </w:t>
      </w:r>
      <w:r w:rsidRPr="009F1E93">
        <w:rPr>
          <w:rFonts w:ascii="Arial" w:hAnsi="Arial" w:cs="Arial"/>
          <w:color w:val="FF0000"/>
          <w:sz w:val="20"/>
        </w:rPr>
        <w:t xml:space="preserve">een aan deze akte gehecht uittreksel uit een overlijdensakte van de gemeente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gemeente</w:t>
      </w:r>
      <w:r w:rsidR="0076673A">
        <w:rPr>
          <w:rFonts w:ascii="Arial" w:hAnsi="Arial" w:cs="Arial"/>
          <w:snapToGrid w:val="0"/>
          <w:kern w:val="28"/>
          <w:sz w:val="20"/>
          <w:lang w:eastAsia="en-US"/>
        </w:rPr>
        <w:t>naam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FF0000"/>
          <w:sz w:val="20"/>
        </w:rPr>
        <w:t xml:space="preserve"> is op </w:t>
      </w:r>
      <w:r w:rsidR="00281ED8" w:rsidRPr="009F1E93">
        <w:rPr>
          <w:rFonts w:ascii="Arial" w:hAnsi="Arial" w:cs="Arial"/>
          <w:snapToGrid w:val="0"/>
          <w:kern w:val="28"/>
          <w:sz w:val="20"/>
          <w:lang w:eastAsia="en-US"/>
        </w:rPr>
        <w:fldChar w:fldCharType="begin"/>
      </w:r>
      <w:r w:rsidR="00281ED8" w:rsidRPr="009F1E93">
        <w:rPr>
          <w:rFonts w:ascii="Arial" w:hAnsi="Arial" w:cs="Arial"/>
          <w:snapToGrid w:val="0"/>
          <w:kern w:val="28"/>
          <w:sz w:val="20"/>
          <w:lang w:eastAsia="en-US"/>
        </w:rPr>
        <w:instrText>MacroButton Nomacro §</w:instrText>
      </w:r>
      <w:r w:rsidR="00281ED8" w:rsidRPr="009F1E93">
        <w:rPr>
          <w:rFonts w:ascii="Arial" w:hAnsi="Arial" w:cs="Arial"/>
          <w:snapToGrid w:val="0"/>
          <w:kern w:val="28"/>
          <w:sz w:val="20"/>
          <w:lang w:eastAsia="en-US"/>
        </w:rPr>
        <w:fldChar w:fldCharType="end"/>
      </w:r>
      <w:r w:rsidR="00281ED8" w:rsidRPr="009F1E93">
        <w:rPr>
          <w:rFonts w:ascii="Arial" w:hAnsi="Arial" w:cs="Arial"/>
          <w:snapToGrid w:val="0"/>
          <w:color w:val="000000"/>
          <w:kern w:val="28"/>
          <w:sz w:val="20"/>
          <w:lang w:eastAsia="en-US"/>
        </w:rPr>
        <w:t>datum</w:t>
      </w:r>
      <w:r w:rsidR="00281ED8" w:rsidRPr="009F1E93">
        <w:rPr>
          <w:rFonts w:ascii="Arial" w:hAnsi="Arial" w:cs="Arial"/>
          <w:snapToGrid w:val="0"/>
          <w:kern w:val="28"/>
          <w:sz w:val="20"/>
          <w:lang w:eastAsia="en-US"/>
        </w:rPr>
        <w:fldChar w:fldCharType="begin"/>
      </w:r>
      <w:r w:rsidR="00281ED8" w:rsidRPr="009F1E93">
        <w:rPr>
          <w:rFonts w:ascii="Arial" w:hAnsi="Arial" w:cs="Arial"/>
          <w:snapToGrid w:val="0"/>
          <w:kern w:val="28"/>
          <w:sz w:val="20"/>
          <w:lang w:eastAsia="en-US"/>
        </w:rPr>
        <w:instrText>MacroButton Nomacro §</w:instrText>
      </w:r>
      <w:r w:rsidR="00281ED8"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 xml:space="preserve"> </w:t>
      </w:r>
      <w:r w:rsidRPr="009F1E93">
        <w:rPr>
          <w:rFonts w:ascii="Arial" w:hAnsi="Arial" w:cs="Arial"/>
          <w:color w:val="FF0000"/>
          <w:sz w:val="20"/>
        </w:rPr>
        <w:t xml:space="preserve">te </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color w:val="000000"/>
          <w:kern w:val="28"/>
          <w:sz w:val="20"/>
          <w:lang w:eastAsia="en-US"/>
        </w:rPr>
        <w:t>woonplaats</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kern w:val="28"/>
          <w:sz w:val="20"/>
          <w:lang w:eastAsia="en-US"/>
        </w:rPr>
        <w:t xml:space="preserve"> </w:t>
      </w:r>
      <w:r w:rsidRPr="009F1E93">
        <w:rPr>
          <w:rFonts w:ascii="Arial" w:hAnsi="Arial" w:cs="Arial"/>
          <w:color w:val="FF0000"/>
          <w:sz w:val="20"/>
        </w:rPr>
        <w:t xml:space="preserve">overleden </w:t>
      </w:r>
      <w:ins w:id="24" w:author="Groot, Karina de" w:date="2024-08-08T12:24:00Z" w16du:dateUtc="2024-08-08T10:24:00Z">
        <w:r w:rsidR="002D03BF" w:rsidRPr="00CF7B10">
          <w:rPr>
            <w:rFonts w:ascii="Arial" w:hAnsi="Arial" w:cs="Arial"/>
            <w:color w:val="FF0000"/>
            <w:sz w:val="20"/>
            <w:highlight w:val="yellow"/>
          </w:rPr>
          <w:t>VVE-</w:t>
        </w:r>
      </w:ins>
      <w:r w:rsidR="00BC41B4" w:rsidRPr="009F1E93">
        <w:rPr>
          <w:rFonts w:ascii="Arial" w:hAnsi="Arial" w:cs="Arial"/>
          <w:color w:val="FF0000"/>
          <w:sz w:val="20"/>
          <w:highlight w:val="yellow"/>
        </w:rPr>
        <w:t xml:space="preserve">TEKSTBLOK NATUURLIJK </w:t>
      </w:r>
      <w:r w:rsidR="00BC41B4" w:rsidRPr="00F35A26">
        <w:rPr>
          <w:rFonts w:ascii="Arial" w:hAnsi="Arial" w:cs="Arial"/>
          <w:color w:val="FF0000"/>
          <w:sz w:val="20"/>
          <w:highlight w:val="yellow"/>
        </w:rPr>
        <w:t>PERSOON</w:t>
      </w:r>
      <w:del w:id="25" w:author="Groot, Karina de" w:date="2024-08-08T12:24:00Z" w16du:dateUtc="2024-08-08T10:24:00Z">
        <w:r w:rsidR="0096624B" w:rsidRPr="00111F67" w:rsidDel="002D03BF">
          <w:rPr>
            <w:rFonts w:ascii="Arial" w:hAnsi="Arial" w:cs="Arial"/>
            <w:color w:val="FF0000"/>
            <w:sz w:val="20"/>
            <w:highlight w:val="yellow"/>
          </w:rPr>
          <w:delText>-nieuw</w:delText>
        </w:r>
      </w:del>
      <w:r w:rsidR="00142265" w:rsidRPr="00142265">
        <w:rPr>
          <w:rFonts w:ascii="Arial" w:hAnsi="Arial" w:cs="Arial"/>
          <w:color w:val="FF0000"/>
          <w:sz w:val="20"/>
        </w:rPr>
        <w:t xml:space="preserve">, </w:t>
      </w:r>
      <w:r w:rsidRPr="009F1E93">
        <w:rPr>
          <w:rStyle w:val="normaltextrun"/>
          <w:rFonts w:ascii="Arial" w:hAnsi="Arial" w:cs="Arial"/>
          <w:color w:val="008200"/>
          <w:sz w:val="20"/>
          <w:shd w:val="clear" w:color="auto" w:fill="FFFFFF"/>
        </w:rPr>
        <w:t>laatstelijk wonende</w:t>
      </w:r>
      <w:r w:rsidRPr="00441280">
        <w:rPr>
          <w:rStyle w:val="normaltextrun"/>
          <w:rFonts w:ascii="Arial" w:hAnsi="Arial" w:cs="Arial"/>
          <w:sz w:val="20"/>
          <w:shd w:val="clear" w:color="auto" w:fill="FFFFFF"/>
        </w:rPr>
        <w:t>/</w:t>
      </w:r>
      <w:r w:rsidRPr="009F1E93">
        <w:rPr>
          <w:rStyle w:val="normaltextrun"/>
          <w:rFonts w:ascii="Arial" w:hAnsi="Arial" w:cs="Arial"/>
          <w:color w:val="008200"/>
          <w:sz w:val="20"/>
          <w:shd w:val="clear" w:color="auto" w:fill="FFFFFF"/>
        </w:rPr>
        <w:t xml:space="preserve">laatst woonachtig </w:t>
      </w:r>
      <w:r w:rsidRPr="006E492A">
        <w:rPr>
          <w:rStyle w:val="normaltextrun"/>
          <w:rFonts w:ascii="Arial" w:hAnsi="Arial" w:cs="Arial"/>
          <w:color w:val="FF0000"/>
          <w:sz w:val="20"/>
          <w:shd w:val="clear" w:color="auto" w:fill="FFFFFF"/>
        </w:rPr>
        <w:t>te</w:t>
      </w:r>
      <w:r w:rsidRPr="009F1E93">
        <w:rPr>
          <w:rFonts w:ascii="Arial" w:hAnsi="Arial" w:cs="Arial"/>
          <w:snapToGrid w:val="0"/>
          <w:color w:val="FF0000"/>
          <w:kern w:val="28"/>
          <w:sz w:val="20"/>
          <w:lang w:eastAsia="en-US"/>
        </w:rPr>
        <w:t xml:space="preserve"> </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color w:val="000000"/>
          <w:kern w:val="28"/>
          <w:sz w:val="20"/>
          <w:lang w:eastAsia="en-US"/>
        </w:rPr>
        <w:t>woonplaats</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snapToGrid w:val="0"/>
          <w:color w:val="FF0000"/>
          <w:kern w:val="28"/>
          <w:sz w:val="20"/>
          <w:lang w:eastAsia="en-US"/>
        </w:rPr>
        <w:t>,</w:t>
      </w:r>
      <w:r w:rsidRPr="009F1E93">
        <w:rPr>
          <w:rFonts w:ascii="Arial" w:hAnsi="Arial" w:cs="Arial"/>
          <w:snapToGrid w:val="0"/>
          <w:kern w:val="28"/>
          <w:sz w:val="20"/>
          <w:lang w:eastAsia="en-US"/>
        </w:rPr>
        <w:t xml:space="preserve"> </w:t>
      </w:r>
      <w:r w:rsidRPr="009F1E93">
        <w:rPr>
          <w:rFonts w:ascii="Arial" w:hAnsi="Arial" w:cs="Arial"/>
          <w:snapToGrid w:val="0"/>
          <w:color w:val="FF0000"/>
          <w:kern w:val="28"/>
          <w:sz w:val="20"/>
          <w:lang w:eastAsia="en-US"/>
        </w:rPr>
        <w:t>hierna te noemen</w:t>
      </w:r>
      <w:r w:rsidR="00BC0A44" w:rsidRPr="009F1E93">
        <w:rPr>
          <w:rFonts w:ascii="Arial" w:hAnsi="Arial" w:cs="Arial"/>
          <w:snapToGrid w:val="0"/>
          <w:color w:val="FF0000"/>
          <w:kern w:val="28"/>
          <w:sz w:val="20"/>
          <w:lang w:eastAsia="en-US"/>
        </w:rPr>
        <w:t xml:space="preserve"> de</w:t>
      </w:r>
      <w:r w:rsidRPr="009F1E93">
        <w:rPr>
          <w:rFonts w:ascii="Arial" w:hAnsi="Arial" w:cs="Arial"/>
          <w:snapToGrid w:val="0"/>
          <w:color w:val="FF0000"/>
          <w:kern w:val="28"/>
          <w:sz w:val="20"/>
          <w:lang w:eastAsia="en-US"/>
        </w:rPr>
        <w:t xml:space="preserve"> </w:t>
      </w:r>
      <w:r w:rsidRPr="009F1E93">
        <w:rPr>
          <w:rFonts w:ascii="Arial" w:hAnsi="Arial" w:cs="Arial"/>
          <w:snapToGrid w:val="0"/>
          <w:color w:val="008200"/>
          <w:kern w:val="28"/>
          <w:sz w:val="20"/>
          <w:lang w:eastAsia="en-US"/>
        </w:rPr>
        <w:t>erflater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erflaatster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overledene</w:t>
      </w:r>
      <w:r w:rsidRPr="00036E3E">
        <w:rPr>
          <w:rFonts w:ascii="Arial" w:hAnsi="Arial" w:cs="Arial"/>
          <w:snapToGrid w:val="0"/>
          <w:color w:val="FF0000"/>
          <w:kern w:val="28"/>
          <w:sz w:val="20"/>
          <w:lang w:eastAsia="en-US"/>
        </w:rPr>
        <w:t>.</w:t>
      </w:r>
      <w:r w:rsidR="00DD2D57" w:rsidRPr="00DD2D57">
        <w:rPr>
          <w:rFonts w:ascii="Arial" w:hAnsi="Arial" w:cs="Arial"/>
          <w:snapToGrid w:val="0"/>
          <w:color w:val="FF0000"/>
          <w:kern w:val="28"/>
          <w:sz w:val="20"/>
          <w:lang w:eastAsia="en-US"/>
        </w:rPr>
        <w:t xml:space="preserve"> </w:t>
      </w:r>
      <w:r w:rsidR="00B66383" w:rsidRPr="00090737">
        <w:rPr>
          <w:rFonts w:ascii="Arial" w:hAnsi="Arial" w:cs="Arial"/>
          <w:snapToGrid w:val="0"/>
          <w:color w:val="840084"/>
          <w:kern w:val="28"/>
          <w:sz w:val="20"/>
          <w:lang w:eastAsia="en-US"/>
        </w:rPr>
        <w:t>De</w:t>
      </w:r>
      <w:r w:rsidR="00B66383" w:rsidRPr="009F1E93">
        <w:rPr>
          <w:rFonts w:ascii="Arial" w:hAnsi="Arial" w:cs="Arial"/>
          <w:snapToGrid w:val="0"/>
          <w:color w:val="FF0000"/>
          <w:kern w:val="28"/>
          <w:sz w:val="20"/>
          <w:lang w:eastAsia="en-US"/>
        </w:rPr>
        <w:t xml:space="preserve"> </w:t>
      </w:r>
      <w:r w:rsidR="00B66383" w:rsidRPr="004C6F00">
        <w:rPr>
          <w:rFonts w:ascii="Arial" w:hAnsi="Arial" w:cs="Arial"/>
          <w:color w:val="3165FF"/>
          <w:sz w:val="20"/>
        </w:rPr>
        <w:t>erflater</w:t>
      </w:r>
      <w:r w:rsidR="00B66383" w:rsidRPr="00441280">
        <w:rPr>
          <w:rFonts w:ascii="Arial" w:hAnsi="Arial" w:cs="Arial"/>
          <w:sz w:val="20"/>
        </w:rPr>
        <w:t>/</w:t>
      </w:r>
      <w:r w:rsidR="00B66383" w:rsidRPr="004C6F00">
        <w:rPr>
          <w:rFonts w:ascii="Arial" w:hAnsi="Arial" w:cs="Arial"/>
          <w:color w:val="3165FF"/>
          <w:sz w:val="20"/>
        </w:rPr>
        <w:t>erflaatster</w:t>
      </w:r>
      <w:r w:rsidR="00B66383" w:rsidRPr="00441280">
        <w:rPr>
          <w:rFonts w:ascii="Arial" w:hAnsi="Arial" w:cs="Arial"/>
          <w:sz w:val="20"/>
        </w:rPr>
        <w:t>/</w:t>
      </w:r>
      <w:r w:rsidR="00B66383" w:rsidRPr="004C6F00">
        <w:rPr>
          <w:rFonts w:ascii="Arial" w:hAnsi="Arial" w:cs="Arial"/>
          <w:color w:val="3165FF"/>
          <w:sz w:val="20"/>
        </w:rPr>
        <w:t>overledene</w:t>
      </w:r>
      <w:r w:rsidR="00B66383" w:rsidRPr="009F1E93">
        <w:rPr>
          <w:rFonts w:ascii="Arial" w:hAnsi="Arial" w:cs="Arial"/>
          <w:snapToGrid w:val="0"/>
          <w:color w:val="008200"/>
          <w:kern w:val="28"/>
          <w:sz w:val="20"/>
          <w:lang w:eastAsia="en-US"/>
        </w:rPr>
        <w:t xml:space="preserve"> </w:t>
      </w:r>
      <w:r w:rsidR="00B66383" w:rsidRPr="00090737">
        <w:rPr>
          <w:rFonts w:ascii="Arial" w:hAnsi="Arial" w:cs="Arial"/>
          <w:snapToGrid w:val="0"/>
          <w:color w:val="840084"/>
          <w:kern w:val="28"/>
          <w:sz w:val="20"/>
          <w:lang w:eastAsia="en-US"/>
        </w:rPr>
        <w:t>had bij</w:t>
      </w:r>
      <w:r w:rsidR="00B66383" w:rsidRPr="009F1E93">
        <w:rPr>
          <w:rFonts w:ascii="Arial" w:hAnsi="Arial" w:cs="Arial"/>
          <w:color w:val="FF0000"/>
          <w:sz w:val="20"/>
        </w:rPr>
        <w:t xml:space="preserve"> </w:t>
      </w:r>
      <w:r w:rsidR="00B66383" w:rsidRPr="00090737">
        <w:rPr>
          <w:rFonts w:ascii="Arial" w:hAnsi="Arial" w:cs="Arial"/>
          <w:color w:val="3165FF"/>
          <w:sz w:val="20"/>
        </w:rPr>
        <w:t>zijn</w:t>
      </w:r>
      <w:r w:rsidR="00B66383" w:rsidRPr="00B66383">
        <w:rPr>
          <w:rFonts w:ascii="Arial" w:hAnsi="Arial" w:cs="Arial"/>
          <w:sz w:val="20"/>
        </w:rPr>
        <w:t>/</w:t>
      </w:r>
      <w:r w:rsidR="00B66383" w:rsidRPr="00090737">
        <w:rPr>
          <w:rFonts w:ascii="Arial" w:hAnsi="Arial" w:cs="Arial"/>
          <w:color w:val="3165FF"/>
          <w:sz w:val="20"/>
        </w:rPr>
        <w:t>haar</w:t>
      </w:r>
      <w:r w:rsidR="00B66383" w:rsidRPr="009F1E93">
        <w:rPr>
          <w:rFonts w:ascii="Arial" w:hAnsi="Arial" w:cs="Arial"/>
          <w:color w:val="0066FF"/>
          <w:sz w:val="20"/>
        </w:rPr>
        <w:t xml:space="preserve"> </w:t>
      </w:r>
      <w:r w:rsidR="00B66383" w:rsidRPr="00090737">
        <w:rPr>
          <w:rFonts w:ascii="Arial" w:hAnsi="Arial" w:cs="Arial"/>
          <w:snapToGrid w:val="0"/>
          <w:color w:val="840084"/>
          <w:kern w:val="28"/>
          <w:sz w:val="20"/>
          <w:lang w:eastAsia="en-US"/>
        </w:rPr>
        <w:t>overlijden de</w:t>
      </w:r>
      <w:r w:rsidR="00B66383" w:rsidRPr="009F1E93">
        <w:rPr>
          <w:rFonts w:ascii="Arial" w:hAnsi="Arial" w:cs="Arial"/>
          <w:color w:val="FF0000"/>
          <w:sz w:val="20"/>
        </w:rPr>
        <w:t xml:space="preserve"> </w:t>
      </w:r>
      <w:r w:rsidR="00B66383" w:rsidRPr="009F1E93">
        <w:rPr>
          <w:rFonts w:ascii="Arial" w:hAnsi="Arial" w:cs="Arial"/>
          <w:snapToGrid w:val="0"/>
          <w:kern w:val="28"/>
          <w:sz w:val="20"/>
          <w:lang w:eastAsia="en-US"/>
        </w:rPr>
        <w:fldChar w:fldCharType="begin"/>
      </w:r>
      <w:r w:rsidR="00B66383" w:rsidRPr="009F1E93">
        <w:rPr>
          <w:rFonts w:ascii="Arial" w:hAnsi="Arial" w:cs="Arial"/>
          <w:snapToGrid w:val="0"/>
          <w:kern w:val="28"/>
          <w:sz w:val="20"/>
          <w:lang w:eastAsia="en-US"/>
        </w:rPr>
        <w:instrText>MacroButton Nomacro §</w:instrText>
      </w:r>
      <w:r w:rsidR="00B66383" w:rsidRPr="009F1E93">
        <w:rPr>
          <w:rFonts w:ascii="Arial" w:hAnsi="Arial" w:cs="Arial"/>
          <w:snapToGrid w:val="0"/>
          <w:kern w:val="28"/>
          <w:sz w:val="20"/>
          <w:lang w:eastAsia="en-US"/>
        </w:rPr>
        <w:fldChar w:fldCharType="end"/>
      </w:r>
      <w:r w:rsidR="00B66383" w:rsidRPr="009F1E93">
        <w:rPr>
          <w:rFonts w:ascii="Arial" w:hAnsi="Arial" w:cs="Arial"/>
          <w:snapToGrid w:val="0"/>
          <w:kern w:val="28"/>
          <w:sz w:val="20"/>
          <w:lang w:eastAsia="en-US"/>
        </w:rPr>
        <w:t>nationaliteit</w:t>
      </w:r>
      <w:r w:rsidR="00B66383" w:rsidRPr="009F1E93">
        <w:rPr>
          <w:rFonts w:ascii="Arial" w:hAnsi="Arial" w:cs="Arial"/>
          <w:snapToGrid w:val="0"/>
          <w:kern w:val="28"/>
          <w:sz w:val="20"/>
          <w:lang w:eastAsia="en-US"/>
        </w:rPr>
        <w:fldChar w:fldCharType="begin"/>
      </w:r>
      <w:r w:rsidR="00B66383" w:rsidRPr="009F1E93">
        <w:rPr>
          <w:rFonts w:ascii="Arial" w:hAnsi="Arial" w:cs="Arial"/>
          <w:snapToGrid w:val="0"/>
          <w:kern w:val="28"/>
          <w:sz w:val="20"/>
          <w:lang w:eastAsia="en-US"/>
        </w:rPr>
        <w:instrText>MacroButton Nomacro §</w:instrText>
      </w:r>
      <w:r w:rsidR="00B66383" w:rsidRPr="009F1E93">
        <w:rPr>
          <w:rFonts w:ascii="Arial" w:hAnsi="Arial" w:cs="Arial"/>
          <w:snapToGrid w:val="0"/>
          <w:kern w:val="28"/>
          <w:sz w:val="20"/>
          <w:lang w:eastAsia="en-US"/>
        </w:rPr>
        <w:fldChar w:fldCharType="end"/>
      </w:r>
      <w:r w:rsidR="00B66383" w:rsidRPr="009F1E93">
        <w:rPr>
          <w:rFonts w:ascii="Arial" w:hAnsi="Arial" w:cs="Arial"/>
          <w:color w:val="FF0000"/>
          <w:sz w:val="20"/>
        </w:rPr>
        <w:t xml:space="preserve"> </w:t>
      </w:r>
      <w:r w:rsidR="00B66383" w:rsidRPr="00090737">
        <w:rPr>
          <w:rFonts w:ascii="Arial" w:hAnsi="Arial" w:cs="Arial"/>
          <w:snapToGrid w:val="0"/>
          <w:color w:val="840084"/>
          <w:kern w:val="28"/>
          <w:sz w:val="20"/>
          <w:lang w:eastAsia="en-US"/>
        </w:rPr>
        <w:t>nationaliteit.</w:t>
      </w:r>
      <w:r w:rsidR="00B66383" w:rsidRPr="009F1E93">
        <w:rPr>
          <w:rFonts w:ascii="Arial" w:hAnsi="Arial" w:cs="Arial"/>
          <w:color w:val="FF0000"/>
          <w:sz w:val="20"/>
        </w:rPr>
        <w:t xml:space="preserve"> </w:t>
      </w:r>
      <w:r w:rsidR="00DD2D57" w:rsidRPr="009F1E93">
        <w:rPr>
          <w:rFonts w:ascii="Arial" w:hAnsi="Arial" w:cs="Arial"/>
          <w:color w:val="FF0000"/>
          <w:sz w:val="20"/>
        </w:rPr>
        <w:t xml:space="preserve"> </w:t>
      </w:r>
    </w:p>
    <w:p w14:paraId="161641C5" w14:textId="6A74BC81" w:rsidR="00715C7D" w:rsidRPr="009F1E93" w:rsidRDefault="00715C7D" w:rsidP="4E5AA383">
      <w:pPr>
        <w:rPr>
          <w:rFonts w:ascii="Arial" w:hAnsi="Arial" w:cs="Arial"/>
          <w:snapToGrid w:val="0"/>
          <w:color w:val="FF0000"/>
          <w:kern w:val="28"/>
          <w:sz w:val="20"/>
          <w:lang w:eastAsia="en-US"/>
        </w:rPr>
      </w:pPr>
    </w:p>
    <w:p w14:paraId="23765F1F"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Einde tekstfragment</w:t>
      </w:r>
    </w:p>
    <w:p w14:paraId="0F2BEFAC"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p>
    <w:p w14:paraId="239650EF"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Variant B:</w:t>
      </w:r>
    </w:p>
    <w:p w14:paraId="58ABA42F"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Begin tekstfragment:</w:t>
      </w:r>
    </w:p>
    <w:p w14:paraId="13AADFAF" w14:textId="391D68E0" w:rsidR="00F966FF" w:rsidRPr="009F1E93" w:rsidRDefault="009F3547" w:rsidP="009F3547">
      <w:pPr>
        <w:rPr>
          <w:rFonts w:ascii="Arial" w:hAnsi="Arial" w:cs="Arial"/>
          <w:color w:val="FF0000"/>
          <w:sz w:val="20"/>
        </w:rPr>
      </w:pPr>
      <w:r w:rsidRPr="009F1E93">
        <w:rPr>
          <w:rFonts w:ascii="Arial" w:hAnsi="Arial" w:cs="Arial"/>
          <w:color w:val="FF0000"/>
          <w:sz w:val="20"/>
        </w:rPr>
        <w:t xml:space="preserve">Op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color w:val="000000"/>
          <w:kern w:val="28"/>
          <w:sz w:val="20"/>
          <w:lang w:eastAsia="en-US"/>
        </w:rPr>
        <w:t>datum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 xml:space="preserve"> </w:t>
      </w:r>
      <w:r w:rsidRPr="009F1E93">
        <w:rPr>
          <w:rFonts w:ascii="Arial" w:hAnsi="Arial" w:cs="Arial"/>
          <w:color w:val="FF0000"/>
          <w:sz w:val="20"/>
        </w:rPr>
        <w:t xml:space="preserve">is in de gemeente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gemeente</w:t>
      </w:r>
      <w:r w:rsidR="0076673A">
        <w:rPr>
          <w:rFonts w:ascii="Arial" w:hAnsi="Arial" w:cs="Arial"/>
          <w:snapToGrid w:val="0"/>
          <w:kern w:val="28"/>
          <w:sz w:val="20"/>
          <w:lang w:eastAsia="en-US"/>
        </w:rPr>
        <w:t>naam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 xml:space="preserve"> </w:t>
      </w:r>
      <w:r w:rsidRPr="009F1E93">
        <w:rPr>
          <w:rFonts w:ascii="Arial" w:hAnsi="Arial" w:cs="Arial"/>
          <w:color w:val="FF0000"/>
          <w:sz w:val="20"/>
        </w:rPr>
        <w:t xml:space="preserve">overleden: </w:t>
      </w:r>
    </w:p>
    <w:p w14:paraId="54A8697B" w14:textId="60FB4694" w:rsidR="009F3547" w:rsidRPr="009F1E93" w:rsidRDefault="002D03BF" w:rsidP="009F3547">
      <w:pPr>
        <w:rPr>
          <w:rFonts w:ascii="Arial" w:hAnsi="Arial" w:cs="Arial"/>
          <w:color w:val="FF0000"/>
          <w:sz w:val="20"/>
        </w:rPr>
      </w:pPr>
      <w:ins w:id="26" w:author="Groot, Karina de" w:date="2024-08-08T12:24:00Z" w16du:dateUtc="2024-08-08T10:24:00Z">
        <w:r w:rsidRPr="00CF7B10">
          <w:rPr>
            <w:rFonts w:ascii="Arial" w:hAnsi="Arial" w:cs="Arial"/>
            <w:color w:val="FF0000"/>
            <w:sz w:val="20"/>
            <w:highlight w:val="yellow"/>
          </w:rPr>
          <w:t>VVE-</w:t>
        </w:r>
      </w:ins>
      <w:r w:rsidR="00BC41B4" w:rsidRPr="009F1E93">
        <w:rPr>
          <w:rFonts w:ascii="Arial" w:hAnsi="Arial" w:cs="Arial"/>
          <w:color w:val="FF0000"/>
          <w:sz w:val="20"/>
          <w:highlight w:val="yellow"/>
        </w:rPr>
        <w:t xml:space="preserve">TEKSTBLOK NATUURLIJK </w:t>
      </w:r>
      <w:r w:rsidR="00BC41B4" w:rsidRPr="00F35A26">
        <w:rPr>
          <w:rFonts w:ascii="Arial" w:hAnsi="Arial" w:cs="Arial"/>
          <w:color w:val="FF0000"/>
          <w:sz w:val="20"/>
          <w:highlight w:val="yellow"/>
        </w:rPr>
        <w:t>PERSOO</w:t>
      </w:r>
      <w:r w:rsidR="00BC41B4" w:rsidRPr="0096624B">
        <w:rPr>
          <w:rFonts w:ascii="Arial" w:hAnsi="Arial" w:cs="Arial"/>
          <w:color w:val="FF0000"/>
          <w:sz w:val="20"/>
          <w:highlight w:val="yellow"/>
        </w:rPr>
        <w:t>N</w:t>
      </w:r>
      <w:del w:id="27" w:author="Groot, Karina de" w:date="2024-08-08T12:24:00Z" w16du:dateUtc="2024-08-08T10:24:00Z">
        <w:r w:rsidR="0096624B" w:rsidRPr="00111F67" w:rsidDel="002D03BF">
          <w:rPr>
            <w:rFonts w:ascii="Arial" w:hAnsi="Arial" w:cs="Arial"/>
            <w:color w:val="FF0000"/>
            <w:sz w:val="20"/>
            <w:highlight w:val="yellow"/>
          </w:rPr>
          <w:delText>-nieuw</w:delText>
        </w:r>
      </w:del>
      <w:r w:rsidR="00AB65D7" w:rsidRPr="00AB65D7">
        <w:rPr>
          <w:rFonts w:ascii="Arial" w:hAnsi="Arial" w:cs="Arial"/>
          <w:color w:val="FF0000"/>
          <w:sz w:val="20"/>
        </w:rPr>
        <w:t>,</w:t>
      </w:r>
      <w:r w:rsidR="00AB65D7">
        <w:rPr>
          <w:rFonts w:ascii="Arial" w:hAnsi="Arial" w:cs="Arial"/>
          <w:color w:val="800080"/>
          <w:sz w:val="20"/>
        </w:rPr>
        <w:t xml:space="preserve"> </w:t>
      </w:r>
      <w:r w:rsidR="009F3547" w:rsidRPr="009F1E93">
        <w:rPr>
          <w:rFonts w:ascii="Arial" w:hAnsi="Arial" w:cs="Arial"/>
          <w:snapToGrid w:val="0"/>
          <w:color w:val="008200"/>
          <w:kern w:val="28"/>
          <w:sz w:val="20"/>
          <w:lang w:eastAsia="en-US"/>
        </w:rPr>
        <w:t>laatstelijk wonende</w:t>
      </w:r>
      <w:r w:rsidR="009F3547" w:rsidRPr="00441280">
        <w:rPr>
          <w:rFonts w:ascii="Arial" w:hAnsi="Arial" w:cs="Arial"/>
          <w:snapToGrid w:val="0"/>
          <w:kern w:val="28"/>
          <w:sz w:val="20"/>
          <w:lang w:eastAsia="en-US"/>
        </w:rPr>
        <w:t>/</w:t>
      </w:r>
      <w:r w:rsidR="009F3547" w:rsidRPr="009F1E93">
        <w:rPr>
          <w:rFonts w:ascii="Arial" w:hAnsi="Arial" w:cs="Arial"/>
          <w:snapToGrid w:val="0"/>
          <w:color w:val="008200"/>
          <w:kern w:val="28"/>
          <w:sz w:val="20"/>
          <w:lang w:eastAsia="en-US"/>
        </w:rPr>
        <w:t xml:space="preserve"> laatst woonachtig te </w:t>
      </w:r>
      <w:r w:rsidR="009F3547" w:rsidRPr="009F1E93">
        <w:rPr>
          <w:rFonts w:ascii="Arial" w:hAnsi="Arial" w:cs="Arial"/>
          <w:kern w:val="28"/>
          <w:sz w:val="20"/>
          <w:lang w:eastAsia="en-US"/>
        </w:rPr>
        <w:fldChar w:fldCharType="begin"/>
      </w:r>
      <w:r w:rsidR="009F3547" w:rsidRPr="009F1E93">
        <w:rPr>
          <w:rFonts w:ascii="Arial" w:hAnsi="Arial" w:cs="Arial"/>
          <w:kern w:val="28"/>
          <w:sz w:val="20"/>
          <w:lang w:eastAsia="en-US"/>
        </w:rPr>
        <w:instrText>MacroButton Nomacro §</w:instrText>
      </w:r>
      <w:r w:rsidR="009F3547" w:rsidRPr="009F1E93">
        <w:rPr>
          <w:rFonts w:ascii="Arial" w:hAnsi="Arial" w:cs="Arial"/>
          <w:kern w:val="28"/>
          <w:sz w:val="20"/>
          <w:lang w:eastAsia="en-US"/>
        </w:rPr>
        <w:fldChar w:fldCharType="end"/>
      </w:r>
      <w:r w:rsidR="009F3547" w:rsidRPr="009F1E93">
        <w:rPr>
          <w:rFonts w:ascii="Arial" w:hAnsi="Arial" w:cs="Arial"/>
          <w:color w:val="000000"/>
          <w:kern w:val="28"/>
          <w:sz w:val="20"/>
          <w:lang w:eastAsia="en-US"/>
        </w:rPr>
        <w:t>woonplaats</w:t>
      </w:r>
      <w:r w:rsidR="009F3547" w:rsidRPr="009F1E93">
        <w:rPr>
          <w:rFonts w:ascii="Arial" w:hAnsi="Arial" w:cs="Arial"/>
          <w:kern w:val="28"/>
          <w:sz w:val="20"/>
          <w:lang w:eastAsia="en-US"/>
        </w:rPr>
        <w:fldChar w:fldCharType="begin"/>
      </w:r>
      <w:r w:rsidR="009F3547" w:rsidRPr="009F1E93">
        <w:rPr>
          <w:rFonts w:ascii="Arial" w:hAnsi="Arial" w:cs="Arial"/>
          <w:kern w:val="28"/>
          <w:sz w:val="20"/>
          <w:lang w:eastAsia="en-US"/>
        </w:rPr>
        <w:instrText>MacroButton Nomacro §</w:instrText>
      </w:r>
      <w:r w:rsidR="009F3547" w:rsidRPr="009F1E93">
        <w:rPr>
          <w:rFonts w:ascii="Arial" w:hAnsi="Arial" w:cs="Arial"/>
          <w:kern w:val="28"/>
          <w:sz w:val="20"/>
          <w:lang w:eastAsia="en-US"/>
        </w:rPr>
        <w:fldChar w:fldCharType="end"/>
      </w:r>
      <w:r w:rsidR="009F3547" w:rsidRPr="009F1E93">
        <w:rPr>
          <w:rFonts w:ascii="Arial" w:hAnsi="Arial" w:cs="Arial"/>
          <w:snapToGrid w:val="0"/>
          <w:color w:val="FF0000"/>
          <w:kern w:val="28"/>
          <w:sz w:val="20"/>
          <w:lang w:eastAsia="en-US"/>
        </w:rPr>
        <w:t>,</w:t>
      </w:r>
      <w:r w:rsidR="009F3547" w:rsidRPr="009F1E93">
        <w:rPr>
          <w:rFonts w:ascii="Arial" w:hAnsi="Arial" w:cs="Arial"/>
          <w:snapToGrid w:val="0"/>
          <w:kern w:val="28"/>
          <w:sz w:val="20"/>
          <w:lang w:eastAsia="en-US"/>
        </w:rPr>
        <w:t xml:space="preserve"> </w:t>
      </w:r>
      <w:r w:rsidR="009F3547" w:rsidRPr="009F1E93">
        <w:rPr>
          <w:rFonts w:ascii="Arial" w:hAnsi="Arial" w:cs="Arial"/>
          <w:snapToGrid w:val="0"/>
          <w:color w:val="FF0000"/>
          <w:kern w:val="28"/>
          <w:sz w:val="20"/>
          <w:lang w:eastAsia="en-US"/>
        </w:rPr>
        <w:t>hierna te noemen</w:t>
      </w:r>
      <w:r w:rsidR="00980876" w:rsidRPr="009F1E93">
        <w:rPr>
          <w:rFonts w:ascii="Arial" w:hAnsi="Arial" w:cs="Arial"/>
          <w:snapToGrid w:val="0"/>
          <w:color w:val="FF0000"/>
          <w:kern w:val="28"/>
          <w:sz w:val="20"/>
          <w:lang w:eastAsia="en-US"/>
        </w:rPr>
        <w:t xml:space="preserve"> de</w:t>
      </w:r>
      <w:r w:rsidR="009F3547" w:rsidRPr="009F1E93">
        <w:rPr>
          <w:rFonts w:ascii="Arial" w:hAnsi="Arial" w:cs="Arial"/>
          <w:snapToGrid w:val="0"/>
          <w:color w:val="FF0000"/>
          <w:kern w:val="28"/>
          <w:sz w:val="20"/>
          <w:lang w:eastAsia="en-US"/>
        </w:rPr>
        <w:t xml:space="preserve"> </w:t>
      </w:r>
      <w:r w:rsidR="00BC47D1" w:rsidRPr="009F1E93">
        <w:rPr>
          <w:rFonts w:ascii="Arial" w:hAnsi="Arial" w:cs="Arial"/>
          <w:snapToGrid w:val="0"/>
          <w:color w:val="008200"/>
          <w:kern w:val="28"/>
          <w:sz w:val="20"/>
          <w:lang w:eastAsia="en-US"/>
        </w:rPr>
        <w:t>erflater</w:t>
      </w:r>
      <w:r w:rsidR="00BC47D1" w:rsidRPr="00441280">
        <w:rPr>
          <w:rFonts w:ascii="Arial" w:hAnsi="Arial" w:cs="Arial"/>
          <w:snapToGrid w:val="0"/>
          <w:kern w:val="28"/>
          <w:sz w:val="20"/>
          <w:lang w:eastAsia="en-US"/>
        </w:rPr>
        <w:t>/</w:t>
      </w:r>
      <w:r w:rsidR="00BC47D1" w:rsidRPr="009F1E93">
        <w:rPr>
          <w:rFonts w:ascii="Arial" w:hAnsi="Arial" w:cs="Arial"/>
          <w:snapToGrid w:val="0"/>
          <w:color w:val="008200"/>
          <w:kern w:val="28"/>
          <w:sz w:val="20"/>
          <w:lang w:eastAsia="en-US"/>
        </w:rPr>
        <w:t>erflaatster</w:t>
      </w:r>
      <w:r w:rsidR="00BC47D1" w:rsidRPr="00441280">
        <w:rPr>
          <w:rFonts w:ascii="Arial" w:hAnsi="Arial" w:cs="Arial"/>
          <w:snapToGrid w:val="0"/>
          <w:kern w:val="28"/>
          <w:sz w:val="20"/>
          <w:lang w:eastAsia="en-US"/>
        </w:rPr>
        <w:t>/</w:t>
      </w:r>
      <w:r w:rsidR="00BC47D1" w:rsidRPr="009F1E93">
        <w:rPr>
          <w:rFonts w:ascii="Arial" w:hAnsi="Arial" w:cs="Arial"/>
          <w:snapToGrid w:val="0"/>
          <w:color w:val="008200"/>
          <w:kern w:val="28"/>
          <w:sz w:val="20"/>
          <w:lang w:eastAsia="en-US"/>
        </w:rPr>
        <w:t>overledene</w:t>
      </w:r>
      <w:r w:rsidR="009F3547" w:rsidRPr="009F1E93">
        <w:rPr>
          <w:rFonts w:ascii="Arial" w:hAnsi="Arial" w:cs="Arial"/>
          <w:snapToGrid w:val="0"/>
          <w:color w:val="FF0000"/>
          <w:kern w:val="28"/>
          <w:sz w:val="20"/>
          <w:lang w:eastAsia="en-US"/>
        </w:rPr>
        <w:t xml:space="preserve">. </w:t>
      </w:r>
      <w:r w:rsidR="009F3547" w:rsidRPr="00111F67">
        <w:rPr>
          <w:rFonts w:ascii="Arial" w:hAnsi="Arial" w:cs="Arial"/>
          <w:snapToGrid w:val="0"/>
          <w:color w:val="840084"/>
          <w:kern w:val="28"/>
          <w:sz w:val="20"/>
          <w:lang w:eastAsia="en-US"/>
        </w:rPr>
        <w:t>De</w:t>
      </w:r>
      <w:r w:rsidR="009F3547" w:rsidRPr="009F1E93">
        <w:rPr>
          <w:rFonts w:ascii="Arial" w:hAnsi="Arial" w:cs="Arial"/>
          <w:snapToGrid w:val="0"/>
          <w:color w:val="FF0000"/>
          <w:kern w:val="28"/>
          <w:sz w:val="20"/>
          <w:lang w:eastAsia="en-US"/>
        </w:rPr>
        <w:t xml:space="preserve"> </w:t>
      </w:r>
      <w:r w:rsidR="00B66383" w:rsidRPr="004C6F00">
        <w:rPr>
          <w:rFonts w:ascii="Arial" w:hAnsi="Arial" w:cs="Arial"/>
          <w:color w:val="3165FF"/>
          <w:sz w:val="20"/>
        </w:rPr>
        <w:t>erflater</w:t>
      </w:r>
      <w:r w:rsidR="00B66383" w:rsidRPr="00441280">
        <w:rPr>
          <w:rFonts w:ascii="Arial" w:hAnsi="Arial" w:cs="Arial"/>
          <w:sz w:val="20"/>
        </w:rPr>
        <w:t>/</w:t>
      </w:r>
      <w:r w:rsidR="00B66383" w:rsidRPr="004C6F00">
        <w:rPr>
          <w:rFonts w:ascii="Arial" w:hAnsi="Arial" w:cs="Arial"/>
          <w:color w:val="3165FF"/>
          <w:sz w:val="20"/>
        </w:rPr>
        <w:t>erflaatster</w:t>
      </w:r>
      <w:r w:rsidR="00B66383" w:rsidRPr="00441280">
        <w:rPr>
          <w:rFonts w:ascii="Arial" w:hAnsi="Arial" w:cs="Arial"/>
          <w:sz w:val="20"/>
        </w:rPr>
        <w:t>/</w:t>
      </w:r>
      <w:r w:rsidR="00B66383" w:rsidRPr="004C6F00">
        <w:rPr>
          <w:rFonts w:ascii="Arial" w:hAnsi="Arial" w:cs="Arial"/>
          <w:color w:val="3165FF"/>
          <w:sz w:val="20"/>
        </w:rPr>
        <w:t>overledene</w:t>
      </w:r>
      <w:r w:rsidR="00B66383" w:rsidRPr="009F1E93">
        <w:rPr>
          <w:rFonts w:ascii="Arial" w:hAnsi="Arial" w:cs="Arial"/>
          <w:snapToGrid w:val="0"/>
          <w:color w:val="008200"/>
          <w:kern w:val="28"/>
          <w:sz w:val="20"/>
          <w:lang w:eastAsia="en-US"/>
        </w:rPr>
        <w:t xml:space="preserve"> </w:t>
      </w:r>
      <w:r w:rsidR="009F3547" w:rsidRPr="00111F67">
        <w:rPr>
          <w:rFonts w:ascii="Arial" w:hAnsi="Arial" w:cs="Arial"/>
          <w:snapToGrid w:val="0"/>
          <w:color w:val="840084"/>
          <w:kern w:val="28"/>
          <w:sz w:val="20"/>
          <w:lang w:eastAsia="en-US"/>
        </w:rPr>
        <w:t>had bij</w:t>
      </w:r>
      <w:r w:rsidR="009F3547" w:rsidRPr="009F1E93">
        <w:rPr>
          <w:rFonts w:ascii="Arial" w:hAnsi="Arial" w:cs="Arial"/>
          <w:color w:val="FF0000"/>
          <w:sz w:val="20"/>
        </w:rPr>
        <w:t xml:space="preserve"> </w:t>
      </w:r>
      <w:r w:rsidR="009F3547" w:rsidRPr="00111F67">
        <w:rPr>
          <w:rFonts w:ascii="Arial" w:hAnsi="Arial" w:cs="Arial"/>
          <w:color w:val="3165FF"/>
          <w:sz w:val="20"/>
        </w:rPr>
        <w:t>zijn</w:t>
      </w:r>
      <w:r w:rsidR="009F3547" w:rsidRPr="00B66383">
        <w:rPr>
          <w:rFonts w:ascii="Arial" w:hAnsi="Arial" w:cs="Arial"/>
          <w:sz w:val="20"/>
        </w:rPr>
        <w:t>/</w:t>
      </w:r>
      <w:r w:rsidR="009F3547" w:rsidRPr="00111F67">
        <w:rPr>
          <w:rFonts w:ascii="Arial" w:hAnsi="Arial" w:cs="Arial"/>
          <w:color w:val="3165FF"/>
          <w:sz w:val="20"/>
        </w:rPr>
        <w:t>haar</w:t>
      </w:r>
      <w:r w:rsidR="009F3547" w:rsidRPr="009F1E93">
        <w:rPr>
          <w:rFonts w:ascii="Arial" w:hAnsi="Arial" w:cs="Arial"/>
          <w:color w:val="0066FF"/>
          <w:sz w:val="20"/>
        </w:rPr>
        <w:t xml:space="preserve"> </w:t>
      </w:r>
      <w:r w:rsidR="009F3547" w:rsidRPr="00111F67">
        <w:rPr>
          <w:rFonts w:ascii="Arial" w:hAnsi="Arial" w:cs="Arial"/>
          <w:snapToGrid w:val="0"/>
          <w:color w:val="840084"/>
          <w:kern w:val="28"/>
          <w:sz w:val="20"/>
          <w:lang w:eastAsia="en-US"/>
        </w:rPr>
        <w:t>overlijden de</w:t>
      </w:r>
      <w:r w:rsidR="009F3547" w:rsidRPr="009F1E93">
        <w:rPr>
          <w:rFonts w:ascii="Arial" w:hAnsi="Arial" w:cs="Arial"/>
          <w:color w:val="FF0000"/>
          <w:sz w:val="20"/>
        </w:rPr>
        <w:t xml:space="preserve"> </w:t>
      </w:r>
      <w:r w:rsidR="008F299D" w:rsidRPr="009F1E93">
        <w:rPr>
          <w:rFonts w:ascii="Arial" w:hAnsi="Arial" w:cs="Arial"/>
          <w:snapToGrid w:val="0"/>
          <w:kern w:val="28"/>
          <w:sz w:val="20"/>
          <w:lang w:eastAsia="en-US"/>
        </w:rPr>
        <w:fldChar w:fldCharType="begin"/>
      </w:r>
      <w:r w:rsidR="008F299D" w:rsidRPr="009F1E93">
        <w:rPr>
          <w:rFonts w:ascii="Arial" w:hAnsi="Arial" w:cs="Arial"/>
          <w:snapToGrid w:val="0"/>
          <w:kern w:val="28"/>
          <w:sz w:val="20"/>
          <w:lang w:eastAsia="en-US"/>
        </w:rPr>
        <w:instrText>MacroButton Nomacro §</w:instrText>
      </w:r>
      <w:r w:rsidR="008F299D" w:rsidRPr="009F1E93">
        <w:rPr>
          <w:rFonts w:ascii="Arial" w:hAnsi="Arial" w:cs="Arial"/>
          <w:snapToGrid w:val="0"/>
          <w:kern w:val="28"/>
          <w:sz w:val="20"/>
          <w:lang w:eastAsia="en-US"/>
        </w:rPr>
        <w:fldChar w:fldCharType="end"/>
      </w:r>
      <w:r w:rsidR="008F299D" w:rsidRPr="009F1E93">
        <w:rPr>
          <w:rFonts w:ascii="Arial" w:hAnsi="Arial" w:cs="Arial"/>
          <w:snapToGrid w:val="0"/>
          <w:kern w:val="28"/>
          <w:sz w:val="20"/>
          <w:lang w:eastAsia="en-US"/>
        </w:rPr>
        <w:t>nationaliteit</w:t>
      </w:r>
      <w:r w:rsidR="008F299D" w:rsidRPr="009F1E93">
        <w:rPr>
          <w:rFonts w:ascii="Arial" w:hAnsi="Arial" w:cs="Arial"/>
          <w:snapToGrid w:val="0"/>
          <w:kern w:val="28"/>
          <w:sz w:val="20"/>
          <w:lang w:eastAsia="en-US"/>
        </w:rPr>
        <w:fldChar w:fldCharType="begin"/>
      </w:r>
      <w:r w:rsidR="008F299D" w:rsidRPr="009F1E93">
        <w:rPr>
          <w:rFonts w:ascii="Arial" w:hAnsi="Arial" w:cs="Arial"/>
          <w:snapToGrid w:val="0"/>
          <w:kern w:val="28"/>
          <w:sz w:val="20"/>
          <w:lang w:eastAsia="en-US"/>
        </w:rPr>
        <w:instrText>MacroButton Nomacro §</w:instrText>
      </w:r>
      <w:r w:rsidR="008F299D" w:rsidRPr="009F1E93">
        <w:rPr>
          <w:rFonts w:ascii="Arial" w:hAnsi="Arial" w:cs="Arial"/>
          <w:snapToGrid w:val="0"/>
          <w:kern w:val="28"/>
          <w:sz w:val="20"/>
          <w:lang w:eastAsia="en-US"/>
        </w:rPr>
        <w:fldChar w:fldCharType="end"/>
      </w:r>
      <w:r w:rsidR="009F3547" w:rsidRPr="009F1E93">
        <w:rPr>
          <w:rFonts w:ascii="Arial" w:hAnsi="Arial" w:cs="Arial"/>
          <w:color w:val="FF0000"/>
          <w:sz w:val="20"/>
        </w:rPr>
        <w:t xml:space="preserve"> </w:t>
      </w:r>
      <w:r w:rsidR="009F3547" w:rsidRPr="00111F67">
        <w:rPr>
          <w:rFonts w:ascii="Arial" w:hAnsi="Arial" w:cs="Arial"/>
          <w:snapToGrid w:val="0"/>
          <w:color w:val="840084"/>
          <w:kern w:val="28"/>
          <w:sz w:val="20"/>
          <w:lang w:eastAsia="en-US"/>
        </w:rPr>
        <w:t>nationaliteit.</w:t>
      </w:r>
      <w:r w:rsidR="009F3547" w:rsidRPr="009F1E93">
        <w:rPr>
          <w:rFonts w:ascii="Arial" w:hAnsi="Arial" w:cs="Arial"/>
          <w:color w:val="FF0000"/>
          <w:sz w:val="20"/>
        </w:rPr>
        <w:t xml:space="preserve"> </w:t>
      </w:r>
    </w:p>
    <w:p w14:paraId="49F50F32" w14:textId="77777777" w:rsidR="009F3547" w:rsidRPr="009F1E93" w:rsidRDefault="009F3547" w:rsidP="009F3547">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Einde tekstfragment</w:t>
      </w:r>
    </w:p>
    <w:p w14:paraId="30F9D595" w14:textId="77777777" w:rsidR="00B02DDD" w:rsidRPr="009F1E93" w:rsidRDefault="00B02DDD" w:rsidP="009F3547">
      <w:pPr>
        <w:tabs>
          <w:tab w:val="left" w:pos="-1440"/>
          <w:tab w:val="left" w:pos="-720"/>
          <w:tab w:val="left" w:pos="374"/>
        </w:tabs>
        <w:suppressAutoHyphens/>
        <w:ind w:left="374" w:hanging="374"/>
        <w:rPr>
          <w:rFonts w:ascii="Arial" w:hAnsi="Arial" w:cs="Arial"/>
          <w:sz w:val="20"/>
          <w:u w:val="single"/>
        </w:rPr>
      </w:pPr>
    </w:p>
    <w:p w14:paraId="52AC28CB" w14:textId="2D41E3E9" w:rsidR="004F620B" w:rsidRPr="009F1E93" w:rsidRDefault="004F620B" w:rsidP="004F620B">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KEUZEBLOK BURGERLIJKE STAAT</w:t>
      </w:r>
    </w:p>
    <w:p w14:paraId="579E0C05" w14:textId="1C370D34" w:rsidR="00B02DDD" w:rsidRDefault="00B02DDD" w:rsidP="00640A65">
      <w:pPr>
        <w:rPr>
          <w:rFonts w:ascii="Arial" w:hAnsi="Arial" w:cs="Arial"/>
          <w:snapToGrid w:val="0"/>
          <w:color w:val="FF0000"/>
          <w:kern w:val="28"/>
          <w:sz w:val="20"/>
          <w:lang w:eastAsia="en-US"/>
        </w:rPr>
      </w:pPr>
      <w:r w:rsidRPr="009F1E93">
        <w:rPr>
          <w:rFonts w:ascii="Arial" w:hAnsi="Arial" w:cs="Arial"/>
          <w:snapToGrid w:val="0"/>
          <w:color w:val="FF0000"/>
          <w:kern w:val="28"/>
          <w:sz w:val="20"/>
          <w:lang w:eastAsia="en-US"/>
        </w:rPr>
        <w:t xml:space="preserve">De </w:t>
      </w:r>
      <w:r w:rsidRPr="009F1E93">
        <w:rPr>
          <w:rFonts w:ascii="Arial" w:hAnsi="Arial" w:cs="Arial"/>
          <w:snapToGrid w:val="0"/>
          <w:color w:val="008200"/>
          <w:kern w:val="28"/>
          <w:sz w:val="20"/>
          <w:lang w:eastAsia="en-US"/>
        </w:rPr>
        <w:t>erflater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erflaatster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 xml:space="preserve">overledene </w:t>
      </w:r>
      <w:r w:rsidRPr="009F1E93">
        <w:rPr>
          <w:rFonts w:ascii="Arial" w:hAnsi="Arial" w:cs="Arial"/>
          <w:color w:val="FF0000"/>
          <w:sz w:val="20"/>
        </w:rPr>
        <w:t xml:space="preserve">was </w:t>
      </w:r>
      <w:r w:rsidRPr="009F1E93">
        <w:rPr>
          <w:rFonts w:ascii="Arial" w:hAnsi="Arial" w:cs="Arial"/>
          <w:color w:val="008200"/>
          <w:sz w:val="20"/>
        </w:rPr>
        <w:t>ten tijde</w:t>
      </w:r>
      <w:r w:rsidRPr="00441280">
        <w:rPr>
          <w:rFonts w:ascii="Arial" w:hAnsi="Arial" w:cs="Arial"/>
          <w:sz w:val="20"/>
        </w:rPr>
        <w:t>/</w:t>
      </w:r>
      <w:r w:rsidRPr="009F1E93">
        <w:rPr>
          <w:rFonts w:ascii="Arial" w:hAnsi="Arial" w:cs="Arial"/>
          <w:color w:val="008200"/>
          <w:sz w:val="20"/>
        </w:rPr>
        <w:t xml:space="preserve">tot het moment </w:t>
      </w:r>
      <w:r w:rsidRPr="009F1E93">
        <w:rPr>
          <w:rFonts w:ascii="Arial" w:hAnsi="Arial" w:cs="Arial"/>
          <w:color w:val="FF0000"/>
          <w:sz w:val="20"/>
        </w:rPr>
        <w:t xml:space="preserve">van </w:t>
      </w:r>
      <w:r w:rsidRPr="009F1E93">
        <w:rPr>
          <w:rFonts w:ascii="Arial" w:hAnsi="Arial" w:cs="Arial"/>
          <w:color w:val="008200"/>
          <w:sz w:val="20"/>
        </w:rPr>
        <w:t>zijn</w:t>
      </w:r>
      <w:r w:rsidRPr="00441280">
        <w:rPr>
          <w:rFonts w:ascii="Arial" w:hAnsi="Arial" w:cs="Arial"/>
          <w:sz w:val="20"/>
        </w:rPr>
        <w:t>/</w:t>
      </w:r>
      <w:r w:rsidRPr="009F1E93">
        <w:rPr>
          <w:rFonts w:ascii="Arial" w:hAnsi="Arial" w:cs="Arial"/>
          <w:color w:val="008200"/>
          <w:sz w:val="20"/>
        </w:rPr>
        <w:t xml:space="preserve">haar </w:t>
      </w:r>
      <w:r w:rsidRPr="009F1E93">
        <w:rPr>
          <w:rFonts w:ascii="Arial" w:hAnsi="Arial" w:cs="Arial"/>
          <w:color w:val="FF0000"/>
          <w:sz w:val="20"/>
        </w:rPr>
        <w:t>overlijden</w:t>
      </w:r>
      <w:r w:rsidRPr="009F1E93">
        <w:rPr>
          <w:rFonts w:ascii="Arial" w:hAnsi="Arial" w:cs="Arial"/>
          <w:color w:val="FF0000"/>
          <w:sz w:val="20"/>
          <w:u w:val="single"/>
        </w:rPr>
        <w:t xml:space="preserve"> </w:t>
      </w:r>
      <w:r w:rsidRPr="009F1E93">
        <w:rPr>
          <w:rFonts w:ascii="Arial" w:hAnsi="Arial" w:cs="Arial"/>
          <w:color w:val="008200"/>
          <w:sz w:val="20"/>
        </w:rPr>
        <w:t>gehuwd met</w:t>
      </w:r>
      <w:r w:rsidRPr="00441280">
        <w:rPr>
          <w:rFonts w:ascii="Arial" w:hAnsi="Arial" w:cs="Arial"/>
          <w:sz w:val="20"/>
        </w:rPr>
        <w:t>/</w:t>
      </w:r>
      <w:r w:rsidRPr="009F1E93">
        <w:rPr>
          <w:rFonts w:ascii="Arial" w:hAnsi="Arial" w:cs="Arial"/>
          <w:color w:val="008200"/>
          <w:sz w:val="20"/>
        </w:rPr>
        <w:t xml:space="preserve"> geregistreerd partner van </w:t>
      </w:r>
      <w:ins w:id="28" w:author="Groot, Karina de" w:date="2024-08-08T12:24:00Z" w16du:dateUtc="2024-08-08T10:24:00Z">
        <w:r w:rsidR="002D03BF" w:rsidRPr="00CF7B10">
          <w:rPr>
            <w:rFonts w:ascii="Arial" w:hAnsi="Arial" w:cs="Arial"/>
            <w:color w:val="FF0000"/>
            <w:sz w:val="20"/>
            <w:highlight w:val="yellow"/>
          </w:rPr>
          <w:t>VVE-</w:t>
        </w:r>
      </w:ins>
      <w:r w:rsidR="00BC41B4" w:rsidRPr="009F1E93">
        <w:rPr>
          <w:rFonts w:ascii="Arial" w:hAnsi="Arial" w:cs="Arial"/>
          <w:color w:val="FF0000"/>
          <w:sz w:val="20"/>
          <w:highlight w:val="yellow"/>
        </w:rPr>
        <w:t xml:space="preserve">TEKSTBLOK NATUURLIJK </w:t>
      </w:r>
      <w:r w:rsidR="00BC41B4" w:rsidRPr="00CF6767">
        <w:rPr>
          <w:rFonts w:ascii="Arial" w:hAnsi="Arial" w:cs="Arial"/>
          <w:color w:val="FF0000"/>
          <w:sz w:val="20"/>
          <w:highlight w:val="yellow"/>
        </w:rPr>
        <w:t>PERSOO</w:t>
      </w:r>
      <w:r w:rsidR="00BC41B4" w:rsidRPr="0096624B">
        <w:rPr>
          <w:rFonts w:ascii="Arial" w:hAnsi="Arial" w:cs="Arial"/>
          <w:color w:val="FF0000"/>
          <w:sz w:val="20"/>
          <w:highlight w:val="yellow"/>
        </w:rPr>
        <w:t>N</w:t>
      </w:r>
      <w:del w:id="29" w:author="Groot, Karina de" w:date="2024-08-08T12:24:00Z" w16du:dateUtc="2024-08-08T10:24:00Z">
        <w:r w:rsidR="0096624B" w:rsidRPr="00111F67" w:rsidDel="002D03BF">
          <w:rPr>
            <w:rFonts w:ascii="Arial" w:hAnsi="Arial" w:cs="Arial"/>
            <w:color w:val="FF0000"/>
            <w:sz w:val="20"/>
            <w:highlight w:val="yellow"/>
          </w:rPr>
          <w:delText>-nieuw</w:delText>
        </w:r>
      </w:del>
      <w:r w:rsidR="00640A65" w:rsidRPr="004C6F00">
        <w:rPr>
          <w:rFonts w:ascii="Arial" w:hAnsi="Arial" w:cs="Arial"/>
          <w:color w:val="FF0000"/>
          <w:sz w:val="20"/>
        </w:rPr>
        <w:t>,</w:t>
      </w:r>
      <w:r w:rsidR="00640A65" w:rsidRPr="004C6F00">
        <w:rPr>
          <w:rFonts w:cs="Arial"/>
          <w:color w:val="FF0000"/>
          <w:sz w:val="20"/>
        </w:rPr>
        <w:t xml:space="preserve"> </w:t>
      </w:r>
      <w:r w:rsidR="00640A65" w:rsidRPr="004C6F00">
        <w:rPr>
          <w:rFonts w:ascii="Arial" w:hAnsi="Arial" w:cs="Arial"/>
          <w:color w:val="FF0000"/>
          <w:sz w:val="20"/>
        </w:rPr>
        <w:t xml:space="preserve">wonende te </w:t>
      </w:r>
      <w:ins w:id="30" w:author="Groot, Karina de" w:date="2024-08-08T12:24:00Z" w16du:dateUtc="2024-08-08T10:24:00Z">
        <w:r w:rsidR="002D03BF" w:rsidRPr="00CF7B10">
          <w:rPr>
            <w:rFonts w:ascii="Arial" w:hAnsi="Arial" w:cs="Arial"/>
            <w:color w:val="FF0000"/>
            <w:sz w:val="20"/>
            <w:highlight w:val="yellow"/>
          </w:rPr>
          <w:t>VVE-</w:t>
        </w:r>
      </w:ins>
      <w:r w:rsidR="00640A65" w:rsidRPr="004C6F00">
        <w:rPr>
          <w:rFonts w:ascii="Arial" w:hAnsi="Arial" w:cs="Arial"/>
          <w:color w:val="FF0000"/>
          <w:sz w:val="20"/>
          <w:highlight w:val="yellow"/>
        </w:rPr>
        <w:t>TEKSTBLOK</w:t>
      </w:r>
      <w:r w:rsidR="00640A65" w:rsidRPr="004C6F00">
        <w:rPr>
          <w:rFonts w:cs="Arial"/>
          <w:color w:val="FF0000"/>
          <w:sz w:val="20"/>
          <w:highlight w:val="yellow"/>
        </w:rPr>
        <w:t xml:space="preserve"> </w:t>
      </w:r>
      <w:r w:rsidR="00640A65" w:rsidRPr="004C6F00">
        <w:rPr>
          <w:rFonts w:ascii="Arial" w:hAnsi="Arial" w:cs="Arial"/>
          <w:color w:val="FF0000"/>
          <w:sz w:val="20"/>
          <w:highlight w:val="yellow"/>
        </w:rPr>
        <w:t>WOONADRE</w:t>
      </w:r>
      <w:r w:rsidR="00640A65" w:rsidRPr="0096624B">
        <w:rPr>
          <w:rFonts w:ascii="Arial" w:hAnsi="Arial" w:cs="Arial"/>
          <w:color w:val="FF0000"/>
          <w:sz w:val="20"/>
          <w:highlight w:val="yellow"/>
        </w:rPr>
        <w:t>S</w:t>
      </w:r>
      <w:del w:id="31" w:author="Groot, Karina de" w:date="2024-08-08T12:24:00Z" w16du:dateUtc="2024-08-08T10:24:00Z">
        <w:r w:rsidR="0096624B" w:rsidRPr="00111F67" w:rsidDel="002D03BF">
          <w:rPr>
            <w:rFonts w:ascii="Arial" w:hAnsi="Arial" w:cs="Arial"/>
            <w:color w:val="FF0000"/>
            <w:sz w:val="20"/>
            <w:highlight w:val="yellow"/>
          </w:rPr>
          <w:delText>-nieuw</w:delText>
        </w:r>
      </w:del>
      <w:r w:rsidRPr="009F1E93">
        <w:rPr>
          <w:rFonts w:ascii="Arial" w:hAnsi="Arial" w:cs="Arial"/>
          <w:snapToGrid w:val="0"/>
          <w:color w:val="FF0000"/>
          <w:kern w:val="28"/>
          <w:sz w:val="20"/>
          <w:lang w:eastAsia="en-US"/>
        </w:rPr>
        <w:t xml:space="preserve">. </w:t>
      </w:r>
      <w:r w:rsidRPr="009F1E93">
        <w:rPr>
          <w:rFonts w:ascii="Arial" w:hAnsi="Arial" w:cs="Arial"/>
          <w:snapToGrid w:val="0"/>
          <w:color w:val="FF0000"/>
          <w:kern w:val="28"/>
          <w:sz w:val="20"/>
          <w:lang w:eastAsia="en-US"/>
        </w:rPr>
        <w:br/>
        <w:t>Gemeld</w:t>
      </w:r>
      <w:r w:rsidRPr="009F1E93">
        <w:rPr>
          <w:rFonts w:ascii="Arial" w:hAnsi="Arial" w:cs="Arial"/>
          <w:snapToGrid w:val="0"/>
          <w:kern w:val="28"/>
          <w:sz w:val="20"/>
          <w:lang w:eastAsia="en-US"/>
        </w:rPr>
        <w:t xml:space="preserve"> </w:t>
      </w:r>
      <w:r w:rsidRPr="009F1E93">
        <w:rPr>
          <w:rFonts w:ascii="Arial" w:hAnsi="Arial" w:cs="Arial"/>
          <w:snapToGrid w:val="0"/>
          <w:color w:val="008200"/>
          <w:kern w:val="28"/>
          <w:sz w:val="20"/>
          <w:lang w:eastAsia="en-US"/>
        </w:rPr>
        <w:t>huwelijk</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 xml:space="preserve">geregistreerd partnerschap </w:t>
      </w:r>
      <w:r w:rsidRPr="009F1E93">
        <w:rPr>
          <w:rFonts w:ascii="Arial" w:hAnsi="Arial" w:cs="Arial"/>
          <w:snapToGrid w:val="0"/>
          <w:color w:val="FF0000"/>
          <w:kern w:val="28"/>
          <w:sz w:val="20"/>
          <w:lang w:eastAsia="en-US"/>
        </w:rPr>
        <w:t xml:space="preserve">is ontbonden door </w:t>
      </w:r>
      <w:r w:rsidRPr="009F1E93">
        <w:rPr>
          <w:rFonts w:ascii="Arial" w:hAnsi="Arial" w:cs="Arial"/>
          <w:snapToGrid w:val="0"/>
          <w:color w:val="008200"/>
          <w:kern w:val="28"/>
          <w:sz w:val="20"/>
          <w:lang w:eastAsia="en-US"/>
        </w:rPr>
        <w:t>erflaters overlijden</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erflaatsters overlijden</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het overlijden van overledene</w:t>
      </w:r>
      <w:r w:rsidRPr="009F1E93">
        <w:rPr>
          <w:rFonts w:ascii="Arial" w:hAnsi="Arial" w:cs="Arial"/>
          <w:snapToGrid w:val="0"/>
          <w:color w:val="FF0000"/>
          <w:kern w:val="28"/>
          <w:sz w:val="20"/>
          <w:lang w:eastAsia="en-US"/>
        </w:rPr>
        <w:t>.</w:t>
      </w:r>
    </w:p>
    <w:p w14:paraId="4D896D8A" w14:textId="77777777" w:rsidR="00716135" w:rsidRPr="009F1E93" w:rsidRDefault="00716135" w:rsidP="00640A65">
      <w:pPr>
        <w:rPr>
          <w:rFonts w:ascii="Arial" w:hAnsi="Arial" w:cs="Arial"/>
          <w:snapToGrid w:val="0"/>
          <w:kern w:val="28"/>
          <w:sz w:val="20"/>
          <w:lang w:eastAsia="en-US"/>
        </w:rPr>
      </w:pPr>
    </w:p>
    <w:p w14:paraId="402CB104" w14:textId="1CF7DB05" w:rsidR="00264C08" w:rsidRPr="009F1E93" w:rsidRDefault="00264C08" w:rsidP="008B7E40">
      <w:pPr>
        <w:tabs>
          <w:tab w:val="left" w:pos="-1440"/>
          <w:tab w:val="left" w:pos="-720"/>
          <w:tab w:val="left" w:pos="425"/>
        </w:tabs>
        <w:suppressAutoHyphens/>
        <w:rPr>
          <w:rFonts w:ascii="Arial" w:hAnsi="Arial" w:cs="Arial"/>
          <w:b/>
          <w:bCs/>
          <w:sz w:val="20"/>
          <w:u w:val="single"/>
        </w:rPr>
      </w:pPr>
      <w:r w:rsidRPr="009F1E93">
        <w:rPr>
          <w:rFonts w:ascii="Arial" w:hAnsi="Arial" w:cs="Arial"/>
          <w:b/>
          <w:bCs/>
          <w:sz w:val="20"/>
          <w:u w:val="single"/>
        </w:rPr>
        <w:t>Opti</w:t>
      </w:r>
      <w:r w:rsidR="004D7A3E" w:rsidRPr="009F1E93">
        <w:rPr>
          <w:rFonts w:ascii="Arial" w:hAnsi="Arial" w:cs="Arial"/>
          <w:b/>
          <w:bCs/>
          <w:sz w:val="20"/>
          <w:u w:val="single"/>
        </w:rPr>
        <w:t>e</w:t>
      </w:r>
    </w:p>
    <w:p w14:paraId="653FF80D" w14:textId="6B9A1F96" w:rsidR="00B02DDD" w:rsidRPr="009F1E93" w:rsidRDefault="00264C08" w:rsidP="008B7E40">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E</w:t>
      </w:r>
      <w:r w:rsidR="00B02DDD" w:rsidRPr="009F1E93">
        <w:rPr>
          <w:rFonts w:ascii="Arial" w:hAnsi="Arial" w:cs="Arial"/>
          <w:sz w:val="20"/>
          <w:u w:val="single"/>
        </w:rPr>
        <w:t>erder huwelijk</w:t>
      </w:r>
      <w:r w:rsidR="00B02DDD" w:rsidRPr="00A226E3">
        <w:rPr>
          <w:rFonts w:ascii="Arial" w:hAnsi="Arial" w:cs="Arial"/>
          <w:sz w:val="20"/>
          <w:u w:val="single"/>
        </w:rPr>
        <w:t>/</w:t>
      </w:r>
      <w:r w:rsidR="00B02DDD" w:rsidRPr="009F1E93">
        <w:rPr>
          <w:rFonts w:ascii="Arial" w:hAnsi="Arial" w:cs="Arial"/>
          <w:sz w:val="20"/>
          <w:u w:val="single"/>
        </w:rPr>
        <w:t xml:space="preserve"> geregistreerd partnerschap:</w:t>
      </w:r>
    </w:p>
    <w:p w14:paraId="621BFB90" w14:textId="77777777" w:rsidR="00B02DDD" w:rsidRPr="009F1E93" w:rsidRDefault="00B02DDD" w:rsidP="008B7E40">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193A0899" w14:textId="7F063611" w:rsidR="00716135" w:rsidRDefault="00716135" w:rsidP="008B7E40">
      <w:pPr>
        <w:rPr>
          <w:rFonts w:ascii="Arial" w:hAnsi="Arial" w:cs="Arial"/>
          <w:snapToGrid w:val="0"/>
          <w:color w:val="0066FF"/>
          <w:kern w:val="28"/>
          <w:sz w:val="20"/>
          <w:lang w:eastAsia="en-US"/>
        </w:rPr>
      </w:pPr>
      <w:r w:rsidRPr="004C6F00">
        <w:rPr>
          <w:rFonts w:ascii="Arial" w:hAnsi="Arial" w:cs="Arial"/>
          <w:snapToGrid w:val="0"/>
          <w:color w:val="840084"/>
          <w:kern w:val="28"/>
          <w:sz w:val="20"/>
          <w:lang w:eastAsia="en-US"/>
        </w:rPr>
        <w:t>D</w:t>
      </w:r>
      <w:r w:rsidR="00B02DDD" w:rsidRPr="004C6F00">
        <w:rPr>
          <w:rFonts w:ascii="Arial" w:hAnsi="Arial" w:cs="Arial"/>
          <w:snapToGrid w:val="0"/>
          <w:color w:val="840084"/>
          <w:kern w:val="28"/>
          <w:sz w:val="20"/>
          <w:lang w:eastAsia="en-US"/>
        </w:rPr>
        <w:t>e</w:t>
      </w:r>
      <w:r w:rsidR="00B02DDD" w:rsidRPr="009F1E93">
        <w:rPr>
          <w:rFonts w:ascii="Arial" w:hAnsi="Arial" w:cs="Arial"/>
          <w:snapToGrid w:val="0"/>
          <w:color w:val="800080"/>
          <w:kern w:val="28"/>
          <w:sz w:val="20"/>
          <w:lang w:eastAsia="en-US"/>
        </w:rPr>
        <w:t xml:space="preserve"> </w:t>
      </w:r>
      <w:r w:rsidR="00B02DDD" w:rsidRPr="004C6F00">
        <w:rPr>
          <w:rFonts w:ascii="Arial" w:hAnsi="Arial" w:cs="Arial"/>
          <w:color w:val="3165FF"/>
          <w:sz w:val="20"/>
        </w:rPr>
        <w:t>erflater</w:t>
      </w:r>
      <w:r w:rsidR="00B02DDD" w:rsidRPr="00441280">
        <w:rPr>
          <w:rFonts w:ascii="Arial" w:hAnsi="Arial" w:cs="Arial"/>
          <w:sz w:val="20"/>
        </w:rPr>
        <w:t>/</w:t>
      </w:r>
      <w:r w:rsidR="00B02DDD" w:rsidRPr="004C6F00">
        <w:rPr>
          <w:rFonts w:ascii="Arial" w:hAnsi="Arial" w:cs="Arial"/>
          <w:color w:val="3165FF"/>
          <w:sz w:val="20"/>
        </w:rPr>
        <w:t>erflaatster</w:t>
      </w:r>
      <w:r w:rsidR="00B02DDD" w:rsidRPr="00441280">
        <w:rPr>
          <w:rFonts w:ascii="Arial" w:hAnsi="Arial" w:cs="Arial"/>
          <w:sz w:val="20"/>
        </w:rPr>
        <w:t>/</w:t>
      </w:r>
      <w:r w:rsidR="00B02DDD" w:rsidRPr="004C6F00">
        <w:rPr>
          <w:rFonts w:ascii="Arial" w:hAnsi="Arial" w:cs="Arial"/>
          <w:color w:val="3165FF"/>
          <w:sz w:val="20"/>
        </w:rPr>
        <w:t>overledene</w:t>
      </w:r>
      <w:r w:rsidR="00B02DDD" w:rsidRPr="009F1E93">
        <w:rPr>
          <w:rFonts w:ascii="Arial" w:hAnsi="Arial" w:cs="Arial"/>
          <w:snapToGrid w:val="0"/>
          <w:color w:val="008200"/>
          <w:kern w:val="28"/>
          <w:sz w:val="20"/>
          <w:lang w:eastAsia="en-US"/>
        </w:rPr>
        <w:t xml:space="preserve"> </w:t>
      </w:r>
      <w:r w:rsidR="00B02DDD" w:rsidRPr="004C6F00">
        <w:rPr>
          <w:rFonts w:ascii="Arial" w:hAnsi="Arial" w:cs="Arial"/>
          <w:snapToGrid w:val="0"/>
          <w:color w:val="840084"/>
          <w:kern w:val="28"/>
          <w:sz w:val="20"/>
          <w:lang w:eastAsia="en-US"/>
        </w:rPr>
        <w:t xml:space="preserve">is eerder </w:t>
      </w:r>
      <w:r w:rsidR="00A3289A" w:rsidRPr="009F1E93">
        <w:rPr>
          <w:rFonts w:ascii="Arial" w:hAnsi="Arial" w:cs="Arial"/>
          <w:kern w:val="28"/>
          <w:sz w:val="20"/>
          <w:lang w:eastAsia="en-US"/>
        </w:rPr>
        <w:fldChar w:fldCharType="begin"/>
      </w:r>
      <w:r w:rsidR="00A3289A" w:rsidRPr="009F1E93">
        <w:rPr>
          <w:rFonts w:ascii="Arial" w:hAnsi="Arial" w:cs="Arial"/>
          <w:kern w:val="28"/>
          <w:sz w:val="20"/>
          <w:lang w:eastAsia="en-US"/>
        </w:rPr>
        <w:instrText>MacroButton Nomacro §</w:instrText>
      </w:r>
      <w:r w:rsidR="00A3289A" w:rsidRPr="009F1E93">
        <w:rPr>
          <w:rFonts w:ascii="Arial" w:hAnsi="Arial" w:cs="Arial"/>
          <w:kern w:val="28"/>
          <w:sz w:val="20"/>
          <w:lang w:eastAsia="en-US"/>
        </w:rPr>
        <w:fldChar w:fldCharType="end"/>
      </w:r>
      <w:r w:rsidR="00B02DDD" w:rsidRPr="004C6F00">
        <w:rPr>
          <w:rFonts w:ascii="Arial" w:hAnsi="Arial" w:cs="Arial"/>
          <w:color w:val="3165FF"/>
          <w:sz w:val="20"/>
        </w:rPr>
        <w:t>achtereenvolgen</w:t>
      </w:r>
      <w:r w:rsidR="00A213D5" w:rsidRPr="004C6F00">
        <w:rPr>
          <w:rFonts w:ascii="Arial" w:hAnsi="Arial" w:cs="Arial"/>
          <w:color w:val="3165FF"/>
          <w:sz w:val="20"/>
        </w:rPr>
        <w:t>s</w:t>
      </w:r>
      <w:r w:rsidR="00A3289A" w:rsidRPr="009F1E93">
        <w:rPr>
          <w:rFonts w:ascii="Arial" w:hAnsi="Arial" w:cs="Arial"/>
          <w:kern w:val="28"/>
          <w:sz w:val="20"/>
          <w:lang w:eastAsia="en-US"/>
        </w:rPr>
        <w:fldChar w:fldCharType="begin"/>
      </w:r>
      <w:r w:rsidR="00A3289A" w:rsidRPr="009F1E93">
        <w:rPr>
          <w:rFonts w:ascii="Arial" w:hAnsi="Arial" w:cs="Arial"/>
          <w:kern w:val="28"/>
          <w:sz w:val="20"/>
          <w:lang w:eastAsia="en-US"/>
        </w:rPr>
        <w:instrText>MacroButton Nomacro §</w:instrText>
      </w:r>
      <w:r w:rsidR="00A3289A" w:rsidRPr="009F1E93">
        <w:rPr>
          <w:rFonts w:ascii="Arial" w:hAnsi="Arial" w:cs="Arial"/>
          <w:kern w:val="28"/>
          <w:sz w:val="20"/>
          <w:lang w:eastAsia="en-US"/>
        </w:rPr>
        <w:fldChar w:fldCharType="end"/>
      </w:r>
      <w:r w:rsidR="00B02DDD" w:rsidRPr="009F1E93">
        <w:rPr>
          <w:rFonts w:ascii="Arial" w:hAnsi="Arial" w:cs="Arial"/>
          <w:snapToGrid w:val="0"/>
          <w:color w:val="0070C0"/>
          <w:kern w:val="28"/>
          <w:sz w:val="20"/>
          <w:lang w:eastAsia="en-US"/>
        </w:rPr>
        <w:t xml:space="preserve"> </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B02DDD" w:rsidRPr="004C6F00">
        <w:rPr>
          <w:rFonts w:ascii="Arial" w:hAnsi="Arial" w:cs="Arial"/>
          <w:color w:val="3165FF"/>
          <w:sz w:val="20"/>
        </w:rPr>
        <w:t>gehuwd geweest met</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8F1B49">
        <w:rPr>
          <w:rFonts w:ascii="Arial" w:hAnsi="Arial" w:cs="Arial"/>
          <w:snapToGrid w:val="0"/>
          <w:color w:val="000000" w:themeColor="text1"/>
          <w:kern w:val="28"/>
          <w:sz w:val="20"/>
          <w:lang w:eastAsia="en-US"/>
        </w:rPr>
        <w:t xml:space="preserve"> </w:t>
      </w:r>
      <w:r w:rsidR="008F1B49">
        <w:rPr>
          <w:rFonts w:ascii="Arial" w:hAnsi="Arial" w:cs="Arial"/>
          <w:color w:val="840084"/>
          <w:sz w:val="20"/>
        </w:rPr>
        <w:t>of</w:t>
      </w:r>
      <w:r w:rsidR="008F1B49">
        <w:rPr>
          <w:rFonts w:ascii="Arial" w:hAnsi="Arial" w:cs="Arial"/>
          <w:snapToGrid w:val="0"/>
          <w:color w:val="000000" w:themeColor="text1"/>
          <w:kern w:val="28"/>
          <w:sz w:val="20"/>
          <w:lang w:eastAsia="en-US"/>
        </w:rPr>
        <w:t xml:space="preserve"> </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B02DDD" w:rsidRPr="004C6F00">
        <w:rPr>
          <w:rFonts w:ascii="Arial" w:hAnsi="Arial" w:cs="Arial"/>
          <w:color w:val="3165FF"/>
          <w:sz w:val="20"/>
        </w:rPr>
        <w:t>geregistreerd partner geweest van</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FB7F4F" w:rsidRPr="00FB7F4F">
        <w:rPr>
          <w:rFonts w:ascii="Arial" w:hAnsi="Arial" w:cs="Arial"/>
          <w:snapToGrid w:val="0"/>
          <w:color w:val="840084"/>
          <w:kern w:val="28"/>
          <w:sz w:val="20"/>
          <w:lang w:eastAsia="en-US"/>
        </w:rPr>
        <w:t>:</w:t>
      </w:r>
    </w:p>
    <w:p w14:paraId="698660BF" w14:textId="0C791388" w:rsidR="008B7E40" w:rsidRDefault="00716135" w:rsidP="008B7E40">
      <w:pPr>
        <w:tabs>
          <w:tab w:val="left" w:pos="284"/>
        </w:tabs>
        <w:rPr>
          <w:rFonts w:ascii="Arial" w:hAnsi="Arial" w:cs="Arial"/>
          <w:sz w:val="20"/>
        </w:rPr>
      </w:pPr>
      <w:r w:rsidRPr="009F1E93">
        <w:rPr>
          <w:rFonts w:ascii="Arial" w:hAnsi="Arial" w:cs="Arial"/>
          <w:snapToGrid w:val="0"/>
          <w:color w:val="840084"/>
          <w:kern w:val="28"/>
          <w:sz w:val="20"/>
          <w:lang w:eastAsia="en-US"/>
        </w:rPr>
        <w:t>a</w:t>
      </w:r>
      <w:r>
        <w:rPr>
          <w:rFonts w:ascii="Arial" w:hAnsi="Arial" w:cs="Arial"/>
          <w:snapToGrid w:val="0"/>
          <w:color w:val="840084"/>
          <w:kern w:val="28"/>
          <w:sz w:val="20"/>
          <w:lang w:eastAsia="en-US"/>
        </w:rPr>
        <w:t>.</w:t>
      </w:r>
      <w:r>
        <w:rPr>
          <w:rFonts w:ascii="Arial" w:hAnsi="Arial" w:cs="Arial"/>
          <w:snapToGrid w:val="0"/>
          <w:color w:val="840084"/>
          <w:kern w:val="28"/>
          <w:sz w:val="20"/>
          <w:lang w:eastAsia="en-US"/>
        </w:rPr>
        <w:tab/>
      </w:r>
      <w:ins w:id="32" w:author="Groot, Karina de" w:date="2024-08-08T12:25:00Z" w16du:dateUtc="2024-08-08T10:25:00Z">
        <w:r w:rsidR="0027684A" w:rsidRPr="0027684A">
          <w:rPr>
            <w:rFonts w:ascii="Arial" w:hAnsi="Arial" w:cs="Arial"/>
            <w:color w:val="840084"/>
            <w:sz w:val="20"/>
            <w:highlight w:val="yellow"/>
            <w:rPrChange w:id="33" w:author="Groot, Karina de" w:date="2024-08-08T12:25:00Z" w16du:dateUtc="2024-08-08T10:25:00Z">
              <w:rPr>
                <w:rFonts w:ascii="Arial" w:hAnsi="Arial" w:cs="Arial"/>
                <w:color w:val="FF0000"/>
                <w:sz w:val="20"/>
                <w:highlight w:val="yellow"/>
              </w:rPr>
            </w:rPrChange>
          </w:rPr>
          <w:t>VVE-</w:t>
        </w:r>
      </w:ins>
      <w:r w:rsidR="00BC41B4" w:rsidRPr="00111F67">
        <w:rPr>
          <w:rFonts w:ascii="Arial" w:hAnsi="Arial" w:cs="Arial"/>
          <w:color w:val="840084"/>
          <w:sz w:val="20"/>
          <w:highlight w:val="yellow"/>
        </w:rPr>
        <w:t>TEKSTBLOK NATUURLIJK PERSOON</w:t>
      </w:r>
      <w:del w:id="34" w:author="Groot, Karina de" w:date="2024-08-08T12:25:00Z" w16du:dateUtc="2024-08-08T10:25:00Z">
        <w:r w:rsidR="0096624B" w:rsidRPr="00111F67" w:rsidDel="0027684A">
          <w:rPr>
            <w:rFonts w:ascii="Arial" w:hAnsi="Arial" w:cs="Arial"/>
            <w:color w:val="840084"/>
            <w:sz w:val="20"/>
            <w:highlight w:val="yellow"/>
          </w:rPr>
          <w:delText>-nieuw</w:delText>
        </w:r>
      </w:del>
      <w:r w:rsidR="00993E2D" w:rsidRPr="00770F7C">
        <w:rPr>
          <w:rFonts w:ascii="Arial" w:hAnsi="Arial" w:cs="Arial"/>
          <w:color w:val="840084"/>
          <w:sz w:val="20"/>
        </w:rPr>
        <w:t>, wonende te</w:t>
      </w:r>
      <w:r w:rsidR="00993E2D" w:rsidRPr="00EA6A88">
        <w:rPr>
          <w:rFonts w:ascii="Arial" w:hAnsi="Arial" w:cs="Arial"/>
          <w:color w:val="840084"/>
          <w:sz w:val="20"/>
        </w:rPr>
        <w:t xml:space="preserve"> </w:t>
      </w:r>
      <w:ins w:id="35" w:author="Groot, Karina de" w:date="2024-08-08T12:25:00Z" w16du:dateUtc="2024-08-08T10:25:00Z">
        <w:r w:rsidR="00BD5AC0" w:rsidRPr="00BD5AC0">
          <w:rPr>
            <w:rFonts w:ascii="Arial" w:hAnsi="Arial" w:cs="Arial"/>
            <w:color w:val="840084"/>
            <w:sz w:val="20"/>
            <w:highlight w:val="yellow"/>
            <w:rPrChange w:id="36" w:author="Groot, Karina de" w:date="2024-08-08T12:25:00Z" w16du:dateUtc="2024-08-08T10:25:00Z">
              <w:rPr>
                <w:rFonts w:ascii="Arial" w:hAnsi="Arial" w:cs="Arial"/>
                <w:color w:val="FF0000"/>
                <w:sz w:val="20"/>
                <w:highlight w:val="yellow"/>
              </w:rPr>
            </w:rPrChange>
          </w:rPr>
          <w:t>VVE-</w:t>
        </w:r>
      </w:ins>
      <w:r w:rsidR="00993E2D" w:rsidRPr="00EA6A88">
        <w:rPr>
          <w:rFonts w:ascii="Arial" w:hAnsi="Arial" w:cs="Arial"/>
          <w:color w:val="840084"/>
          <w:sz w:val="20"/>
          <w:highlight w:val="yellow"/>
        </w:rPr>
        <w:t>TEKSTBLOK WOONADRE</w:t>
      </w:r>
      <w:r w:rsidR="00993E2D" w:rsidRPr="0096624B">
        <w:rPr>
          <w:rFonts w:ascii="Arial" w:hAnsi="Arial" w:cs="Arial"/>
          <w:color w:val="840084"/>
          <w:sz w:val="20"/>
          <w:highlight w:val="yellow"/>
        </w:rPr>
        <w:t>S</w:t>
      </w:r>
      <w:del w:id="37" w:author="Groot, Karina de" w:date="2024-08-08T12:25:00Z" w16du:dateUtc="2024-08-08T10:25:00Z">
        <w:r w:rsidR="0096624B" w:rsidRPr="00111F67" w:rsidDel="00BD5AC0">
          <w:rPr>
            <w:rFonts w:ascii="Arial" w:hAnsi="Arial" w:cs="Arial"/>
            <w:color w:val="840084"/>
            <w:sz w:val="20"/>
            <w:highlight w:val="yellow"/>
          </w:rPr>
          <w:delText>-nieuw</w:delText>
        </w:r>
      </w:del>
      <w:r w:rsidR="00993E2D" w:rsidRPr="00EA6A88">
        <w:rPr>
          <w:rFonts w:ascii="Arial" w:hAnsi="Arial" w:cs="Arial"/>
          <w:snapToGrid w:val="0"/>
          <w:color w:val="840084"/>
          <w:kern w:val="28"/>
          <w:sz w:val="20"/>
          <w:lang w:eastAsia="en-US"/>
        </w:rPr>
        <w:t>.</w:t>
      </w:r>
      <w:r w:rsidR="00BD4DCD">
        <w:rPr>
          <w:rFonts w:ascii="Arial" w:hAnsi="Arial" w:cs="Arial"/>
          <w:snapToGrid w:val="0"/>
          <w:color w:val="840084"/>
          <w:kern w:val="28"/>
          <w:sz w:val="20"/>
          <w:lang w:eastAsia="en-US"/>
        </w:rPr>
        <w:t xml:space="preserve"> </w:t>
      </w:r>
      <w:r w:rsidR="00BD4DCD" w:rsidRPr="00BD4DCD">
        <w:rPr>
          <w:rFonts w:ascii="Arial" w:hAnsi="Arial" w:cs="Arial"/>
          <w:snapToGrid w:val="0"/>
          <w:color w:val="840084"/>
          <w:kern w:val="28"/>
          <w:sz w:val="20"/>
          <w:lang w:eastAsia="en-US"/>
        </w:rPr>
        <w:t xml:space="preserve">Hierna te noemen </w:t>
      </w:r>
      <w:r w:rsidR="00BD4DCD" w:rsidRPr="00BD4DCD">
        <w:rPr>
          <w:rFonts w:ascii="Arial" w:hAnsi="Arial" w:cs="Arial"/>
          <w:snapToGrid w:val="0"/>
          <w:kern w:val="28"/>
          <w:sz w:val="20"/>
          <w:lang w:eastAsia="en-US"/>
        </w:rPr>
        <w:fldChar w:fldCharType="begin"/>
      </w:r>
      <w:r w:rsidR="00BD4DCD" w:rsidRPr="00BD4DCD">
        <w:rPr>
          <w:rFonts w:ascii="Arial" w:hAnsi="Arial" w:cs="Arial"/>
          <w:snapToGrid w:val="0"/>
          <w:kern w:val="28"/>
          <w:sz w:val="20"/>
          <w:lang w:eastAsia="en-US"/>
        </w:rPr>
        <w:instrText>MacroButton Nomacro §</w:instrText>
      </w:r>
      <w:r w:rsidR="00BD4DCD" w:rsidRPr="00BD4DCD">
        <w:rPr>
          <w:rFonts w:ascii="Arial" w:hAnsi="Arial" w:cs="Arial"/>
          <w:snapToGrid w:val="0"/>
          <w:kern w:val="28"/>
          <w:sz w:val="20"/>
          <w:lang w:eastAsia="en-US"/>
        </w:rPr>
        <w:fldChar w:fldCharType="end"/>
      </w:r>
      <w:r w:rsidR="00BD4DCD">
        <w:rPr>
          <w:rFonts w:ascii="Arial" w:hAnsi="Arial" w:cs="Arial"/>
          <w:snapToGrid w:val="0"/>
          <w:kern w:val="28"/>
          <w:sz w:val="20"/>
          <w:lang w:eastAsia="en-US"/>
        </w:rPr>
        <w:t>naam</w:t>
      </w:r>
      <w:r w:rsidR="00BD4DCD" w:rsidRPr="00BD4DCD">
        <w:rPr>
          <w:rFonts w:ascii="Arial" w:hAnsi="Arial" w:cs="Arial"/>
          <w:snapToGrid w:val="0"/>
          <w:kern w:val="28"/>
          <w:sz w:val="20"/>
          <w:lang w:eastAsia="en-US"/>
        </w:rPr>
        <w:t xml:space="preserve"> eerder</w:t>
      </w:r>
      <w:r w:rsidR="00BD4DCD">
        <w:rPr>
          <w:rFonts w:ascii="Arial" w:hAnsi="Arial" w:cs="Arial"/>
          <w:snapToGrid w:val="0"/>
          <w:kern w:val="28"/>
          <w:sz w:val="20"/>
          <w:lang w:eastAsia="en-US"/>
        </w:rPr>
        <w:t xml:space="preserve"> </w:t>
      </w:r>
      <w:r w:rsidR="00BD4DCD" w:rsidRPr="00BD4DCD">
        <w:rPr>
          <w:rFonts w:ascii="Arial" w:hAnsi="Arial" w:cs="Arial"/>
          <w:snapToGrid w:val="0"/>
          <w:kern w:val="28"/>
          <w:sz w:val="20"/>
          <w:lang w:eastAsia="en-US"/>
        </w:rPr>
        <w:t>huwelijk</w:t>
      </w:r>
      <w:r w:rsidR="00BD4DCD" w:rsidRPr="00A226E3">
        <w:rPr>
          <w:rFonts w:ascii="Arial" w:hAnsi="Arial" w:cs="Arial"/>
          <w:snapToGrid w:val="0"/>
          <w:kern w:val="28"/>
          <w:sz w:val="20"/>
          <w:lang w:eastAsia="en-US"/>
        </w:rPr>
        <w:t>/</w:t>
      </w:r>
      <w:r w:rsidR="00BD4DCD" w:rsidRPr="00BD4DCD">
        <w:rPr>
          <w:rFonts w:ascii="Arial" w:hAnsi="Arial" w:cs="Arial"/>
          <w:snapToGrid w:val="0"/>
          <w:kern w:val="28"/>
          <w:sz w:val="20"/>
          <w:lang w:eastAsia="en-US"/>
        </w:rPr>
        <w:t>partnerschap</w:t>
      </w:r>
      <w:r w:rsidR="00BD4DCD" w:rsidRPr="00BD4DCD">
        <w:rPr>
          <w:rFonts w:ascii="Arial" w:hAnsi="Arial" w:cs="Arial"/>
          <w:snapToGrid w:val="0"/>
          <w:kern w:val="28"/>
          <w:sz w:val="20"/>
          <w:lang w:eastAsia="en-US"/>
        </w:rPr>
        <w:fldChar w:fldCharType="begin"/>
      </w:r>
      <w:r w:rsidR="00BD4DCD" w:rsidRPr="00BD4DCD">
        <w:rPr>
          <w:rFonts w:ascii="Arial" w:hAnsi="Arial" w:cs="Arial"/>
          <w:snapToGrid w:val="0"/>
          <w:kern w:val="28"/>
          <w:sz w:val="20"/>
          <w:lang w:eastAsia="en-US"/>
        </w:rPr>
        <w:instrText>MacroButton Nomacro §</w:instrText>
      </w:r>
      <w:r w:rsidR="00BD4DCD" w:rsidRPr="00BD4DCD">
        <w:rPr>
          <w:rFonts w:ascii="Arial" w:hAnsi="Arial" w:cs="Arial"/>
          <w:snapToGrid w:val="0"/>
          <w:kern w:val="28"/>
          <w:sz w:val="20"/>
          <w:lang w:eastAsia="en-US"/>
        </w:rPr>
        <w:fldChar w:fldCharType="end"/>
      </w:r>
    </w:p>
    <w:p w14:paraId="07D5AF2F" w14:textId="77777777" w:rsidR="008B7E40" w:rsidRPr="008B7E40" w:rsidRDefault="008B7E40" w:rsidP="008B7E40">
      <w:pPr>
        <w:tabs>
          <w:tab w:val="left" w:pos="284"/>
        </w:tabs>
        <w:rPr>
          <w:rFonts w:ascii="Arial" w:hAnsi="Arial" w:cs="Arial"/>
          <w:sz w:val="20"/>
        </w:rPr>
      </w:pPr>
    </w:p>
    <w:p w14:paraId="668EB247" w14:textId="6F1DE927" w:rsidR="00B02DDD" w:rsidRPr="009F1E93" w:rsidRDefault="00B02DDD" w:rsidP="008B7E40">
      <w:pPr>
        <w:widowControl/>
        <w:snapToGrid/>
        <w:spacing w:after="160"/>
        <w:rPr>
          <w:rFonts w:ascii="Arial" w:hAnsi="Arial" w:cs="Arial"/>
          <w:color w:val="FF0000"/>
          <w:sz w:val="20"/>
        </w:rPr>
      </w:pPr>
      <w:r w:rsidRPr="009F1E93">
        <w:rPr>
          <w:rFonts w:ascii="Arial" w:hAnsi="Arial" w:cs="Arial"/>
          <w:sz w:val="20"/>
          <w:u w:val="single"/>
        </w:rPr>
        <w:t>Keuze 1</w:t>
      </w:r>
      <w:r w:rsidRPr="009F1E93">
        <w:rPr>
          <w:rFonts w:ascii="Arial" w:hAnsi="Arial" w:cs="Arial"/>
          <w:snapToGrid w:val="0"/>
          <w:color w:val="0070C0"/>
          <w:kern w:val="28"/>
          <w:sz w:val="20"/>
          <w:lang w:eastAsia="en-US"/>
        </w:rPr>
        <w:t xml:space="preserve"> </w:t>
      </w:r>
      <w:r w:rsidRPr="009F1E93">
        <w:rPr>
          <w:rFonts w:ascii="Arial" w:hAnsi="Arial" w:cs="Arial"/>
          <w:snapToGrid w:val="0"/>
          <w:color w:val="0070C0"/>
          <w:kern w:val="28"/>
          <w:sz w:val="20"/>
          <w:lang w:eastAsia="en-US"/>
        </w:rPr>
        <w:br/>
      </w:r>
      <w:r w:rsidRPr="009F1E93">
        <w:rPr>
          <w:rFonts w:ascii="Arial" w:hAnsi="Arial" w:cs="Arial"/>
          <w:snapToGrid w:val="0"/>
          <w:color w:val="FF0000"/>
          <w:kern w:val="28"/>
          <w:sz w:val="20"/>
          <w:lang w:eastAsia="en-US"/>
        </w:rPr>
        <w:t xml:space="preserve">Gemeld huwelijk is ontbonden door </w:t>
      </w:r>
      <w:r w:rsidRPr="009F1E93">
        <w:rPr>
          <w:rFonts w:ascii="Arial" w:hAnsi="Arial" w:cs="Arial"/>
          <w:snapToGrid w:val="0"/>
          <w:color w:val="008200"/>
          <w:kern w:val="28"/>
          <w:sz w:val="20"/>
          <w:lang w:eastAsia="en-US"/>
        </w:rPr>
        <w:t xml:space="preserve">overlijden van laatstgenoemde op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 xml:space="preserve"> </w:t>
      </w:r>
      <w:r w:rsidRPr="009F1E93">
        <w:rPr>
          <w:rFonts w:ascii="Arial" w:hAnsi="Arial" w:cs="Arial"/>
          <w:snapToGrid w:val="0"/>
          <w:color w:val="008200"/>
          <w:kern w:val="28"/>
          <w:sz w:val="20"/>
          <w:lang w:eastAsia="en-US"/>
        </w:rPr>
        <w:t>te</w:t>
      </w:r>
      <w:r w:rsidRPr="009F1E93">
        <w:rPr>
          <w:rFonts w:ascii="Arial" w:hAnsi="Arial" w:cs="Arial"/>
          <w:snapToGrid w:val="0"/>
          <w:color w:val="0066FF"/>
          <w:kern w:val="28"/>
          <w:sz w:val="20"/>
          <w:lang w:eastAsia="en-US"/>
        </w:rPr>
        <w:t xml:space="preserv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plaats</w:t>
      </w:r>
      <w:r w:rsidRPr="009F1E93">
        <w:rPr>
          <w:rFonts w:ascii="Arial" w:hAnsi="Arial" w:cs="Arial"/>
          <w:color w:val="008200"/>
          <w:sz w:val="20"/>
        </w:rPr>
        <w:fldChar w:fldCharType="begin"/>
      </w:r>
      <w:r w:rsidRPr="009F1E93">
        <w:rPr>
          <w:rFonts w:ascii="Arial" w:hAnsi="Arial" w:cs="Arial"/>
          <w:color w:val="008200"/>
          <w:sz w:val="20"/>
        </w:rPr>
        <w:instrText>MacroButton Nomacro §</w:instrText>
      </w:r>
      <w:r w:rsidRPr="009F1E93">
        <w:rPr>
          <w:rFonts w:ascii="Arial" w:hAnsi="Arial" w:cs="Arial"/>
          <w:color w:val="008200"/>
          <w:sz w:val="20"/>
        </w:rPr>
        <w:fldChar w:fldCharType="end"/>
      </w:r>
      <w:r w:rsidRPr="00EA6A88">
        <w:rPr>
          <w:rFonts w:ascii="Arial" w:hAnsi="Arial" w:cs="Arial"/>
          <w:sz w:val="20"/>
        </w:rPr>
        <w:t>/</w:t>
      </w:r>
      <w:r w:rsidRPr="009F1E93">
        <w:rPr>
          <w:rFonts w:ascii="Arial" w:hAnsi="Arial" w:cs="Arial"/>
          <w:snapToGrid w:val="0"/>
          <w:color w:val="008200"/>
          <w:kern w:val="28"/>
          <w:sz w:val="20"/>
          <w:lang w:eastAsia="en-US"/>
        </w:rPr>
        <w:t>echtscheiding</w:t>
      </w:r>
      <w:r w:rsidRPr="00EA6A88">
        <w:rPr>
          <w:rFonts w:ascii="Arial" w:hAnsi="Arial" w:cs="Arial"/>
          <w:snapToGrid w:val="0"/>
          <w:kern w:val="28"/>
          <w:sz w:val="20"/>
          <w:lang w:eastAsia="en-US"/>
        </w:rPr>
        <w:t>/</w:t>
      </w:r>
      <w:r w:rsidRPr="009F1E93">
        <w:rPr>
          <w:rFonts w:ascii="Arial" w:hAnsi="Arial" w:cs="Arial"/>
          <w:snapToGrid w:val="0"/>
          <w:color w:val="008200"/>
          <w:kern w:val="28"/>
          <w:sz w:val="20"/>
          <w:lang w:eastAsia="en-US"/>
        </w:rPr>
        <w:t>ontbinding na scheiding van tafel en bed</w:t>
      </w:r>
      <w:r w:rsidRPr="009F1E93">
        <w:rPr>
          <w:rFonts w:ascii="Arial" w:hAnsi="Arial" w:cs="Arial"/>
          <w:snapToGrid w:val="0"/>
          <w:color w:val="FF0000"/>
          <w:kern w:val="28"/>
          <w:sz w:val="20"/>
          <w:lang w:eastAsia="en-US"/>
        </w:rPr>
        <w:t>,</w:t>
      </w:r>
      <w:r w:rsidRPr="009F1E93">
        <w:rPr>
          <w:rFonts w:ascii="Arial" w:hAnsi="Arial" w:cs="Arial"/>
          <w:snapToGrid w:val="0"/>
          <w:color w:val="0070C0"/>
          <w:kern w:val="28"/>
          <w:sz w:val="20"/>
          <w:lang w:eastAsia="en-US"/>
        </w:rPr>
        <w:t xml:space="preserve"> </w:t>
      </w:r>
      <w:r w:rsidRPr="009F1E93">
        <w:rPr>
          <w:rFonts w:ascii="Arial" w:hAnsi="Arial" w:cs="Arial"/>
          <w:snapToGrid w:val="0"/>
          <w:color w:val="FF0000"/>
          <w:kern w:val="28"/>
          <w:sz w:val="20"/>
          <w:lang w:eastAsia="en-US"/>
        </w:rPr>
        <w:t xml:space="preserve">aangetekend in de registers van de burgerlijke stand van de gemeente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gemeente</w:t>
      </w:r>
      <w:r w:rsidR="0076673A">
        <w:rPr>
          <w:rFonts w:ascii="Arial" w:hAnsi="Arial" w:cs="Arial"/>
          <w:sz w:val="20"/>
        </w:rPr>
        <w:t>naam</w:t>
      </w:r>
      <w:r w:rsidR="00FF1BE2" w:rsidRPr="009F1E93">
        <w:rPr>
          <w:rFonts w:ascii="Arial" w:hAnsi="Arial" w:cs="Arial"/>
          <w:sz w:val="20"/>
        </w:rPr>
        <w:fldChar w:fldCharType="begin"/>
      </w:r>
      <w:r w:rsidR="00FF1BE2" w:rsidRPr="009F1E93">
        <w:rPr>
          <w:rFonts w:ascii="Arial" w:hAnsi="Arial" w:cs="Arial"/>
          <w:sz w:val="20"/>
        </w:rPr>
        <w:instrText>MacroButton Nomacro §</w:instrText>
      </w:r>
      <w:r w:rsidR="00FF1BE2" w:rsidRPr="009F1E93">
        <w:rPr>
          <w:rFonts w:ascii="Arial" w:hAnsi="Arial" w:cs="Arial"/>
          <w:sz w:val="20"/>
        </w:rPr>
        <w:fldChar w:fldCharType="end"/>
      </w:r>
      <w:r w:rsidRPr="009F1E93">
        <w:rPr>
          <w:rFonts w:ascii="Arial" w:hAnsi="Arial" w:cs="Arial"/>
          <w:snapToGrid w:val="0"/>
          <w:color w:val="FF0000"/>
          <w:kern w:val="28"/>
          <w:sz w:val="20"/>
          <w:lang w:eastAsia="en-US"/>
        </w:rPr>
        <w:t xml:space="preserve"> op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color w:val="FF0000"/>
          <w:sz w:val="20"/>
        </w:rPr>
        <w:t>.</w:t>
      </w:r>
      <w:r w:rsidRPr="009F1E93">
        <w:rPr>
          <w:rFonts w:ascii="Arial" w:hAnsi="Arial" w:cs="Arial"/>
          <w:snapToGrid w:val="0"/>
          <w:color w:val="FF0000"/>
          <w:kern w:val="28"/>
          <w:sz w:val="20"/>
          <w:lang w:eastAsia="en-US"/>
        </w:rPr>
        <w:t xml:space="preserve"> </w:t>
      </w:r>
      <w:r w:rsidRPr="009F1E93">
        <w:rPr>
          <w:rFonts w:ascii="Arial" w:hAnsi="Arial" w:cs="Arial"/>
          <w:snapToGrid w:val="0"/>
          <w:color w:val="FF0000"/>
          <w:kern w:val="28"/>
          <w:sz w:val="20"/>
          <w:lang w:eastAsia="en-US"/>
        </w:rPr>
        <w:br/>
      </w:r>
      <w:r w:rsidRPr="009F1E93">
        <w:rPr>
          <w:rFonts w:ascii="Arial" w:hAnsi="Arial" w:cs="Arial"/>
          <w:sz w:val="20"/>
          <w:u w:val="single"/>
        </w:rPr>
        <w:t>Keuze 2</w:t>
      </w:r>
      <w:r w:rsidRPr="009F1E93">
        <w:rPr>
          <w:rFonts w:ascii="Arial" w:hAnsi="Arial" w:cs="Arial"/>
          <w:snapToGrid w:val="0"/>
          <w:color w:val="0070C0"/>
          <w:kern w:val="28"/>
          <w:sz w:val="20"/>
          <w:lang w:eastAsia="en-US"/>
        </w:rPr>
        <w:t xml:space="preserve"> </w:t>
      </w:r>
      <w:r w:rsidRPr="009F1E93">
        <w:rPr>
          <w:rFonts w:ascii="Arial" w:hAnsi="Arial" w:cs="Arial"/>
          <w:snapToGrid w:val="0"/>
          <w:color w:val="0070C0"/>
          <w:kern w:val="28"/>
          <w:sz w:val="20"/>
          <w:lang w:eastAsia="en-US"/>
        </w:rPr>
        <w:br/>
      </w:r>
      <w:r w:rsidRPr="009F1E93">
        <w:rPr>
          <w:rFonts w:ascii="Arial" w:hAnsi="Arial" w:cs="Arial"/>
          <w:snapToGrid w:val="0"/>
          <w:color w:val="FF0000"/>
          <w:kern w:val="28"/>
          <w:sz w:val="20"/>
          <w:lang w:eastAsia="en-US"/>
        </w:rPr>
        <w:t xml:space="preserve">Gemeld geregistreerd partnerschap is ontbonden </w:t>
      </w:r>
      <w:r w:rsidRPr="009F1E93">
        <w:rPr>
          <w:rFonts w:ascii="Arial" w:hAnsi="Arial" w:cs="Arial"/>
          <w:snapToGrid w:val="0"/>
          <w:color w:val="008200"/>
          <w:kern w:val="28"/>
          <w:sz w:val="20"/>
          <w:lang w:eastAsia="en-US"/>
        </w:rPr>
        <w:t xml:space="preserve">door overlijden van laatstgenoemde op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color w:val="00B0F0"/>
          <w:kern w:val="28"/>
          <w:sz w:val="20"/>
          <w:lang w:eastAsia="en-US"/>
        </w:rPr>
        <w:t xml:space="preserve"> </w:t>
      </w:r>
      <w:r w:rsidRPr="009F1E93">
        <w:rPr>
          <w:rFonts w:ascii="Arial" w:hAnsi="Arial" w:cs="Arial"/>
          <w:snapToGrid w:val="0"/>
          <w:color w:val="008200"/>
          <w:kern w:val="28"/>
          <w:sz w:val="20"/>
          <w:lang w:eastAsia="en-US"/>
        </w:rPr>
        <w:t>te</w:t>
      </w:r>
      <w:r w:rsidRPr="009F1E93">
        <w:rPr>
          <w:rFonts w:ascii="Arial" w:hAnsi="Arial" w:cs="Arial"/>
          <w:snapToGrid w:val="0"/>
          <w:color w:val="0066FF"/>
          <w:kern w:val="28"/>
          <w:sz w:val="20"/>
          <w:lang w:eastAsia="en-US"/>
        </w:rPr>
        <w:t xml:space="preserv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plaats</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EA6A88">
        <w:rPr>
          <w:rFonts w:ascii="Arial" w:hAnsi="Arial" w:cs="Arial"/>
          <w:sz w:val="20"/>
        </w:rPr>
        <w:t>/</w:t>
      </w:r>
      <w:r w:rsidRPr="009F1E93">
        <w:rPr>
          <w:rFonts w:ascii="Arial" w:hAnsi="Arial" w:cs="Arial"/>
          <w:snapToGrid w:val="0"/>
          <w:color w:val="008200"/>
          <w:kern w:val="28"/>
          <w:sz w:val="20"/>
          <w:lang w:eastAsia="en-US"/>
        </w:rPr>
        <w:t xml:space="preserve">tijdens leven van </w:t>
      </w:r>
      <w:r w:rsidRPr="009F1E93">
        <w:rPr>
          <w:rFonts w:ascii="Arial" w:hAnsi="Arial" w:cs="Arial"/>
          <w:snapToGrid w:val="0"/>
          <w:color w:val="00FFFF"/>
          <w:kern w:val="28"/>
          <w:sz w:val="20"/>
          <w:lang w:eastAsia="en-US"/>
        </w:rPr>
        <w:t>erflater</w:t>
      </w:r>
      <w:r w:rsidRPr="00EA6A88">
        <w:rPr>
          <w:rFonts w:ascii="Arial" w:hAnsi="Arial" w:cs="Arial"/>
          <w:snapToGrid w:val="0"/>
          <w:kern w:val="28"/>
          <w:sz w:val="20"/>
          <w:lang w:eastAsia="en-US"/>
        </w:rPr>
        <w:t>/</w:t>
      </w:r>
      <w:r w:rsidRPr="009F1E93">
        <w:rPr>
          <w:rFonts w:ascii="Arial" w:hAnsi="Arial" w:cs="Arial"/>
          <w:snapToGrid w:val="0"/>
          <w:color w:val="00FFFF"/>
          <w:kern w:val="28"/>
          <w:sz w:val="20"/>
          <w:lang w:eastAsia="en-US"/>
        </w:rPr>
        <w:t>erflaatster</w:t>
      </w:r>
      <w:r w:rsidRPr="00EA6A88">
        <w:rPr>
          <w:rFonts w:ascii="Arial" w:hAnsi="Arial" w:cs="Arial"/>
          <w:snapToGrid w:val="0"/>
          <w:kern w:val="28"/>
          <w:sz w:val="20"/>
          <w:lang w:eastAsia="en-US"/>
        </w:rPr>
        <w:t>/</w:t>
      </w:r>
      <w:r w:rsidRPr="009F1E93">
        <w:rPr>
          <w:rFonts w:ascii="Arial" w:hAnsi="Arial" w:cs="Arial"/>
          <w:snapToGrid w:val="0"/>
          <w:color w:val="00FFFF"/>
          <w:kern w:val="28"/>
          <w:sz w:val="20"/>
          <w:lang w:eastAsia="en-US"/>
        </w:rPr>
        <w:t>overledene</w:t>
      </w:r>
      <w:r w:rsidRPr="009F1E93">
        <w:rPr>
          <w:rFonts w:ascii="Arial" w:hAnsi="Arial" w:cs="Arial"/>
          <w:snapToGrid w:val="0"/>
          <w:color w:val="008200"/>
          <w:kern w:val="28"/>
          <w:sz w:val="20"/>
          <w:lang w:eastAsia="en-US"/>
        </w:rPr>
        <w:t xml:space="preserve"> blijkens</w:t>
      </w:r>
      <w:r w:rsidRPr="00EA6A88">
        <w:rPr>
          <w:rFonts w:ascii="Arial" w:hAnsi="Arial" w:cs="Arial"/>
          <w:snapToGrid w:val="0"/>
          <w:kern w:val="28"/>
          <w:sz w:val="20"/>
          <w:lang w:eastAsia="en-US"/>
        </w:rPr>
        <w:t>/</w:t>
      </w:r>
      <w:r w:rsidRPr="009F1E93">
        <w:rPr>
          <w:rFonts w:ascii="Arial" w:hAnsi="Arial" w:cs="Arial"/>
          <w:snapToGrid w:val="0"/>
          <w:color w:val="008200"/>
          <w:kern w:val="28"/>
          <w:sz w:val="20"/>
          <w:lang w:eastAsia="en-US"/>
        </w:rPr>
        <w:t xml:space="preserve">zoals blijkt uit </w:t>
      </w:r>
      <w:r w:rsidRPr="009F1E93">
        <w:rPr>
          <w:rFonts w:ascii="Arial" w:hAnsi="Arial" w:cs="Arial"/>
          <w:snapToGrid w:val="0"/>
          <w:color w:val="FF0000"/>
          <w:kern w:val="28"/>
          <w:sz w:val="20"/>
          <w:lang w:eastAsia="en-US"/>
        </w:rPr>
        <w:t xml:space="preserve">aantekening in de registers van de burgerlijke stand van de gemeente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gemeente</w:t>
      </w:r>
      <w:r w:rsidR="0076673A">
        <w:rPr>
          <w:rFonts w:ascii="Arial" w:hAnsi="Arial" w:cs="Arial"/>
          <w:snapToGrid w:val="0"/>
          <w:kern w:val="28"/>
          <w:sz w:val="20"/>
          <w:lang w:eastAsia="en-US"/>
        </w:rPr>
        <w:t>naam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color w:val="0070C0"/>
          <w:kern w:val="28"/>
          <w:sz w:val="20"/>
          <w:lang w:eastAsia="en-US"/>
        </w:rPr>
        <w:t xml:space="preserve"> </w:t>
      </w:r>
      <w:r w:rsidRPr="009F1E93">
        <w:rPr>
          <w:rFonts w:ascii="Arial" w:hAnsi="Arial" w:cs="Arial"/>
          <w:snapToGrid w:val="0"/>
          <w:color w:val="FF0000"/>
          <w:kern w:val="28"/>
          <w:sz w:val="20"/>
          <w:lang w:eastAsia="en-US"/>
        </w:rPr>
        <w:t>op</w:t>
      </w:r>
      <w:r w:rsidRPr="009F1E93">
        <w:rPr>
          <w:rFonts w:ascii="Arial" w:hAnsi="Arial" w:cs="Arial"/>
          <w:snapToGrid w:val="0"/>
          <w:color w:val="0070C0"/>
          <w:kern w:val="28"/>
          <w:sz w:val="20"/>
          <w:lang w:eastAsia="en-US"/>
        </w:rPr>
        <w:t xml:space="preserv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color w:val="FF0000"/>
          <w:sz w:val="20"/>
        </w:rPr>
        <w:t>.</w:t>
      </w:r>
      <w:r w:rsidRPr="009F1E93">
        <w:rPr>
          <w:rFonts w:ascii="Arial" w:hAnsi="Arial" w:cs="Arial"/>
          <w:color w:val="FF0000"/>
          <w:sz w:val="20"/>
        </w:rPr>
        <w:br/>
      </w:r>
      <w:r w:rsidRPr="009F1E93">
        <w:rPr>
          <w:rFonts w:ascii="Arial" w:hAnsi="Arial" w:cs="Arial"/>
          <w:sz w:val="20"/>
          <w:u w:val="single"/>
        </w:rPr>
        <w:t xml:space="preserve">Einde tekstfragment </w:t>
      </w:r>
    </w:p>
    <w:p w14:paraId="39389087"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Variant A (algehele gemeenschap tot 1-1-2018):</w:t>
      </w:r>
    </w:p>
    <w:p w14:paraId="4A0D5DCD"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 xml:space="preserve">Begin tekstfragment: </w:t>
      </w:r>
    </w:p>
    <w:p w14:paraId="7DD46007" w14:textId="77777777" w:rsidR="00E46D78" w:rsidRPr="00A74DEB" w:rsidRDefault="00E46D78" w:rsidP="00E46D78">
      <w:pPr>
        <w:widowControl/>
        <w:snapToGrid/>
        <w:spacing w:after="160" w:line="259" w:lineRule="auto"/>
        <w:rPr>
          <w:rFonts w:ascii="Arial" w:hAnsi="Arial" w:cs="Arial"/>
          <w:snapToGrid w:val="0"/>
          <w:color w:val="FF0000"/>
          <w:kern w:val="28"/>
          <w:sz w:val="20"/>
          <w:lang w:eastAsia="en-US"/>
        </w:rPr>
      </w:pPr>
      <w:r w:rsidRPr="00A74DEB">
        <w:rPr>
          <w:rFonts w:ascii="Arial" w:hAnsi="Arial" w:cs="Arial"/>
          <w:snapToGrid w:val="0"/>
          <w:color w:val="FF0000"/>
          <w:kern w:val="28"/>
          <w:sz w:val="20"/>
          <w:lang w:eastAsia="en-US"/>
        </w:rPr>
        <w:t>Het Nederlandse huwelijksvermogensrecht was van toepassing. Tussen de echtgenoten bestond een algehele gemeenschap van goederen zoals deze tot één januari tweeduizend achttien in artikel 1:94 Burgerlijk Wetboek was opgenomen.</w:t>
      </w:r>
      <w:r>
        <w:rPr>
          <w:rFonts w:ascii="Arial" w:hAnsi="Arial" w:cs="Arial"/>
          <w:snapToGrid w:val="0"/>
          <w:color w:val="FF0000"/>
          <w:kern w:val="28"/>
          <w:sz w:val="20"/>
          <w:lang w:eastAsia="en-US"/>
        </w:rPr>
        <w:br/>
      </w:r>
      <w:r>
        <w:rPr>
          <w:rFonts w:ascii="Arial" w:hAnsi="Arial" w:cs="Arial"/>
          <w:sz w:val="20"/>
          <w:u w:val="single"/>
        </w:rPr>
        <w:t>Einde tekstfragment</w:t>
      </w:r>
    </w:p>
    <w:p w14:paraId="5774F596"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Variant B (beperkte gemeenschap vanaf 1-1-2018):</w:t>
      </w:r>
    </w:p>
    <w:p w14:paraId="3CFE5DE0"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 xml:space="preserve">Begin tekstfragment: </w:t>
      </w:r>
    </w:p>
    <w:p w14:paraId="056420D0" w14:textId="77777777" w:rsidR="00E46D78" w:rsidRDefault="00E46D78" w:rsidP="00E46D78">
      <w:pPr>
        <w:widowControl/>
        <w:snapToGrid/>
        <w:spacing w:after="160" w:line="259" w:lineRule="auto"/>
        <w:rPr>
          <w:rFonts w:ascii="Arial" w:hAnsi="Arial" w:cs="Arial"/>
          <w:sz w:val="20"/>
          <w:u w:val="single"/>
        </w:rPr>
      </w:pPr>
      <w:r w:rsidRPr="003301F6">
        <w:rPr>
          <w:rFonts w:ascii="Arial" w:hAnsi="Arial" w:cs="Arial"/>
          <w:color w:val="FF0000"/>
          <w:sz w:val="20"/>
        </w:rPr>
        <w:t xml:space="preserve">Het Nederlandse huwelijksvermogensrecht was van toepassing. Tussen de echtgenoten bestond een beperkte gemeenschap van goederen zoals deze vanaf één januari tweeduizend achttien in artikel 1:94 Burgerlijk Wetboek is opgenomen. </w:t>
      </w:r>
      <w:r>
        <w:rPr>
          <w:rFonts w:ascii="Arial" w:hAnsi="Arial" w:cs="Arial"/>
          <w:color w:val="FF0000"/>
          <w:sz w:val="20"/>
        </w:rPr>
        <w:br/>
      </w:r>
      <w:r>
        <w:rPr>
          <w:rFonts w:ascii="Arial" w:hAnsi="Arial" w:cs="Arial"/>
          <w:sz w:val="20"/>
          <w:u w:val="single"/>
        </w:rPr>
        <w:t>Einde tekstfragment</w:t>
      </w:r>
    </w:p>
    <w:p w14:paraId="61E00A39" w14:textId="7E38A714" w:rsidR="00242487" w:rsidRDefault="00242487" w:rsidP="00242487">
      <w:pPr>
        <w:rPr>
          <w:rFonts w:ascii="Arial" w:hAnsi="Arial" w:cs="Arial"/>
          <w:color w:val="FF0000"/>
          <w:sz w:val="20"/>
        </w:rPr>
      </w:pPr>
    </w:p>
    <w:p w14:paraId="5E6EA047" w14:textId="5507AC78" w:rsidR="009358F5" w:rsidRDefault="009358F5" w:rsidP="00242487">
      <w:pPr>
        <w:rPr>
          <w:rFonts w:ascii="Arial" w:hAnsi="Arial" w:cs="Arial"/>
          <w:color w:val="FF0000"/>
          <w:sz w:val="20"/>
        </w:rPr>
      </w:pPr>
    </w:p>
    <w:p w14:paraId="227047EB" w14:textId="4883D16C" w:rsidR="009358F5" w:rsidRDefault="009358F5" w:rsidP="00242487">
      <w:pPr>
        <w:rPr>
          <w:rFonts w:ascii="Arial" w:hAnsi="Arial" w:cs="Arial"/>
          <w:color w:val="FF0000"/>
          <w:sz w:val="20"/>
        </w:rPr>
      </w:pPr>
    </w:p>
    <w:p w14:paraId="0405E7EA" w14:textId="719EC104" w:rsidR="009358F5" w:rsidRDefault="009358F5" w:rsidP="00242487">
      <w:pPr>
        <w:rPr>
          <w:rFonts w:ascii="Arial" w:hAnsi="Arial" w:cs="Arial"/>
          <w:color w:val="FF0000"/>
          <w:sz w:val="20"/>
        </w:rPr>
      </w:pPr>
    </w:p>
    <w:p w14:paraId="725F9B74" w14:textId="77777777" w:rsidR="009358F5" w:rsidRPr="009F1E93" w:rsidRDefault="009358F5" w:rsidP="00242487">
      <w:pPr>
        <w:rPr>
          <w:rFonts w:ascii="Arial" w:hAnsi="Arial" w:cs="Arial"/>
          <w:color w:val="FF0000"/>
          <w:sz w:val="20"/>
        </w:rPr>
      </w:pPr>
    </w:p>
    <w:p w14:paraId="6702D870" w14:textId="77777777" w:rsidR="009C1684" w:rsidRDefault="009C1684" w:rsidP="009C1684">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 xml:space="preserve">KEUZEBLOK </w:t>
      </w:r>
      <w:r>
        <w:rPr>
          <w:rFonts w:ascii="Arial" w:hAnsi="Arial" w:cs="Arial"/>
          <w:color w:val="FFFFFF"/>
          <w:sz w:val="20"/>
          <w:highlight w:val="darkYellow"/>
        </w:rPr>
        <w:t>ONTBONDEN GEMEENSCHAP VAN GOEDEREN</w:t>
      </w:r>
    </w:p>
    <w:p w14:paraId="2F216C07" w14:textId="77777777" w:rsidR="009C1684" w:rsidRPr="009C1684" w:rsidRDefault="009C1684" w:rsidP="009C1684">
      <w:pPr>
        <w:widowControl/>
        <w:snapToGrid/>
        <w:rPr>
          <w:rFonts w:ascii="Arial" w:hAnsi="Arial" w:cs="Arial"/>
          <w:snapToGrid w:val="0"/>
          <w:color w:val="000000"/>
          <w:sz w:val="20"/>
        </w:rPr>
      </w:pPr>
      <w:r w:rsidRPr="009C1684">
        <w:rPr>
          <w:rFonts w:ascii="Arial" w:hAnsi="Arial" w:cs="Arial"/>
          <w:snapToGrid w:val="0"/>
          <w:color w:val="000000"/>
          <w:sz w:val="20"/>
        </w:rPr>
        <w:t>Keuze 1:</w:t>
      </w:r>
    </w:p>
    <w:p w14:paraId="303A2468" w14:textId="77777777" w:rsidR="009C1684" w:rsidRPr="009C1684" w:rsidRDefault="009C1684" w:rsidP="009C1684">
      <w:pPr>
        <w:widowControl/>
        <w:snapToGrid/>
        <w:rPr>
          <w:rFonts w:ascii="Arial" w:hAnsi="Arial" w:cs="Arial"/>
          <w:snapToGrid w:val="0"/>
          <w:color w:val="FF0000"/>
          <w:kern w:val="28"/>
          <w:sz w:val="20"/>
          <w:lang w:eastAsia="en-US"/>
        </w:rPr>
      </w:pPr>
      <w:r w:rsidRPr="009C1684">
        <w:rPr>
          <w:rFonts w:ascii="Arial" w:hAnsi="Arial" w:cs="Arial"/>
          <w:snapToGrid w:val="0"/>
          <w:color w:val="FF0000"/>
          <w:sz w:val="20"/>
        </w:rPr>
        <w:t>De nalatenschap omvat, naast eventueel eigen vermogen van de</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overledene</w:t>
      </w:r>
      <w:r w:rsidRPr="009C1684">
        <w:rPr>
          <w:rFonts w:ascii="Arial" w:hAnsi="Arial" w:cs="Arial"/>
          <w:snapToGrid w:val="0"/>
          <w:color w:val="FF0000"/>
          <w:kern w:val="28"/>
          <w:sz w:val="20"/>
          <w:lang w:eastAsia="en-US"/>
        </w:rPr>
        <w:t>,</w:t>
      </w:r>
      <w:r w:rsidRPr="009C1684">
        <w:rPr>
          <w:rFonts w:ascii="Arial" w:hAnsi="Arial" w:cs="Arial"/>
          <w:snapToGrid w:val="0"/>
          <w:color w:val="800080"/>
          <w:kern w:val="28"/>
          <w:sz w:val="20"/>
          <w:lang w:eastAsia="en-US"/>
        </w:rPr>
        <w:t xml:space="preserve"> </w:t>
      </w:r>
      <w:r w:rsidRPr="009C1684">
        <w:rPr>
          <w:rFonts w:ascii="Arial" w:hAnsi="Arial" w:cs="Arial"/>
          <w:snapToGrid w:val="0"/>
          <w:color w:val="FF0000"/>
          <w:kern w:val="28"/>
          <w:sz w:val="20"/>
          <w:lang w:eastAsia="en-US"/>
        </w:rPr>
        <w:t>de helft van de door</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overlijden ontbonden gemeenschap van goederen.</w:t>
      </w:r>
    </w:p>
    <w:p w14:paraId="419377C8" w14:textId="77777777" w:rsidR="009C1684" w:rsidRPr="009C1684" w:rsidRDefault="009C1684" w:rsidP="009C1684">
      <w:pPr>
        <w:widowControl/>
        <w:snapToGrid/>
        <w:rPr>
          <w:rFonts w:ascii="Arial" w:hAnsi="Arial" w:cs="Arial"/>
          <w:snapToGrid w:val="0"/>
          <w:color w:val="800080"/>
          <w:kern w:val="28"/>
          <w:sz w:val="20"/>
          <w:lang w:eastAsia="en-US"/>
        </w:rPr>
      </w:pPr>
    </w:p>
    <w:p w14:paraId="516710DE" w14:textId="77777777" w:rsidR="009C1684" w:rsidRPr="009C1684" w:rsidRDefault="009C1684" w:rsidP="009C1684">
      <w:pPr>
        <w:widowControl/>
        <w:snapToGrid/>
        <w:rPr>
          <w:rFonts w:ascii="Arial" w:hAnsi="Arial" w:cs="Arial"/>
          <w:snapToGrid w:val="0"/>
          <w:color w:val="000000"/>
          <w:kern w:val="28"/>
          <w:sz w:val="20"/>
          <w:lang w:eastAsia="en-US"/>
        </w:rPr>
      </w:pPr>
      <w:r w:rsidRPr="009C1684">
        <w:rPr>
          <w:rFonts w:ascii="Arial" w:hAnsi="Arial" w:cs="Arial"/>
          <w:snapToGrid w:val="0"/>
          <w:color w:val="000000"/>
          <w:kern w:val="28"/>
          <w:sz w:val="20"/>
          <w:lang w:eastAsia="en-US"/>
        </w:rPr>
        <w:t>Keuze 2:</w:t>
      </w:r>
    </w:p>
    <w:p w14:paraId="79FEECFC" w14:textId="77777777" w:rsidR="009C1684" w:rsidRDefault="009C1684" w:rsidP="009C1684">
      <w:pPr>
        <w:widowControl/>
        <w:snapToGrid/>
        <w:rPr>
          <w:rFonts w:ascii="Arial" w:hAnsi="Arial" w:cs="Arial"/>
          <w:snapToGrid w:val="0"/>
          <w:color w:val="FF0000"/>
          <w:kern w:val="28"/>
          <w:sz w:val="20"/>
          <w:lang w:eastAsia="en-US"/>
        </w:rPr>
      </w:pPr>
      <w:r w:rsidRPr="009C1684">
        <w:rPr>
          <w:rFonts w:ascii="Arial" w:hAnsi="Arial" w:cs="Arial"/>
          <w:snapToGrid w:val="0"/>
          <w:color w:val="FF0000"/>
          <w:kern w:val="28"/>
          <w:sz w:val="20"/>
          <w:lang w:eastAsia="en-US"/>
        </w:rPr>
        <w:t xml:space="preserve">Het Nederlandse huwelijksvermogensrecht was van toepassing. Zij hebben huwelijkse voorwaarden gemaakt </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eastAsia="Arial" w:hAnsi="Arial" w:cs="Arial"/>
          <w:color w:val="840084"/>
          <w:sz w:val="20"/>
        </w:rPr>
        <w:t>waarbij elke gemeenschap van goederen is uitgesloten</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hAnsi="Arial" w:cs="Arial"/>
          <w:snapToGrid w:val="0"/>
          <w:color w:val="FF0000"/>
          <w:kern w:val="28"/>
          <w:sz w:val="20"/>
          <w:lang w:eastAsia="en-US"/>
        </w:rPr>
        <w:t>. De nalatenschap van de</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overledene</w:t>
      </w:r>
      <w:r w:rsidRPr="009C1684">
        <w:rPr>
          <w:rFonts w:ascii="Arial" w:hAnsi="Arial" w:cs="Arial"/>
          <w:snapToGrid w:val="0"/>
          <w:color w:val="FF0000"/>
          <w:kern w:val="28"/>
          <w:sz w:val="20"/>
          <w:lang w:eastAsia="en-US"/>
        </w:rPr>
        <w:t xml:space="preserve"> omvat</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eigen vermogen 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aandeel in de eventuele goederen die gemeenschappelijk in eigendom van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hem</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0066FF"/>
          <w:kern w:val="28"/>
          <w:sz w:val="20"/>
          <w:lang w:eastAsia="en-US"/>
        </w:rPr>
        <w:t xml:space="preserve"> </w:t>
      </w:r>
      <w:r w:rsidRPr="009C1684">
        <w:rPr>
          <w:rFonts w:ascii="Arial" w:hAnsi="Arial" w:cs="Arial"/>
          <w:snapToGrid w:val="0"/>
          <w:color w:val="FF0000"/>
          <w:kern w:val="28"/>
          <w:sz w:val="20"/>
          <w:lang w:eastAsia="en-US"/>
        </w:rPr>
        <w:t>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genoemde echtgenoot</w:t>
      </w:r>
      <w:r w:rsidRPr="00EA6A88">
        <w:rPr>
          <w:rFonts w:ascii="Arial" w:hAnsi="Arial" w:cs="Arial"/>
          <w:snapToGrid w:val="0"/>
          <w:kern w:val="28"/>
          <w:sz w:val="20"/>
          <w:lang w:eastAsia="en-US"/>
        </w:rPr>
        <w:t>/</w:t>
      </w:r>
      <w:r w:rsidRPr="009C1684">
        <w:rPr>
          <w:rFonts w:ascii="Arial" w:hAnsi="Arial" w:cs="Arial"/>
          <w:snapToGrid w:val="0"/>
          <w:color w:val="FF0000"/>
          <w:kern w:val="28"/>
          <w:sz w:val="20"/>
          <w:lang w:eastAsia="en-US"/>
        </w:rPr>
        <w:t>echtgenote waren.</w:t>
      </w:r>
    </w:p>
    <w:p w14:paraId="69F66867" w14:textId="77777777" w:rsidR="000F50E2" w:rsidRPr="009C1684" w:rsidRDefault="000F50E2" w:rsidP="009C1684">
      <w:pPr>
        <w:widowControl/>
        <w:snapToGrid/>
        <w:rPr>
          <w:rFonts w:ascii="Arial" w:hAnsi="Arial" w:cs="Arial"/>
          <w:snapToGrid w:val="0"/>
          <w:color w:val="FF0000"/>
          <w:kern w:val="28"/>
          <w:sz w:val="20"/>
          <w:lang w:eastAsia="en-US"/>
        </w:rPr>
      </w:pPr>
    </w:p>
    <w:p w14:paraId="43D685AB" w14:textId="77777777" w:rsidR="009C1684" w:rsidRPr="009C1684" w:rsidRDefault="009C1684" w:rsidP="009C1684">
      <w:pPr>
        <w:widowControl/>
        <w:snapToGrid/>
        <w:rPr>
          <w:rFonts w:ascii="Arial" w:hAnsi="Arial" w:cs="Arial"/>
          <w:snapToGrid w:val="0"/>
          <w:color w:val="000000"/>
          <w:kern w:val="28"/>
          <w:sz w:val="20"/>
          <w:lang w:eastAsia="en-US"/>
        </w:rPr>
      </w:pPr>
      <w:r w:rsidRPr="009C1684">
        <w:rPr>
          <w:rFonts w:ascii="Arial" w:hAnsi="Arial" w:cs="Arial"/>
          <w:snapToGrid w:val="0"/>
          <w:color w:val="000000"/>
          <w:kern w:val="28"/>
          <w:sz w:val="20"/>
          <w:lang w:eastAsia="en-US"/>
        </w:rPr>
        <w:t>Keuze 3:</w:t>
      </w:r>
    </w:p>
    <w:p w14:paraId="62B5CD8F" w14:textId="049AFB9F" w:rsidR="001D6E12" w:rsidRDefault="009C1684" w:rsidP="001D6E12">
      <w:pPr>
        <w:rPr>
          <w:rFonts w:ascii="Arial" w:hAnsi="Arial" w:cs="Arial"/>
          <w:color w:val="800080"/>
          <w:sz w:val="20"/>
        </w:rPr>
      </w:pPr>
      <w:r w:rsidRPr="009C1684">
        <w:rPr>
          <w:rFonts w:ascii="Arial" w:hAnsi="Arial" w:cs="Arial"/>
          <w:snapToGrid w:val="0"/>
          <w:color w:val="FF0000"/>
          <w:kern w:val="28"/>
          <w:sz w:val="20"/>
          <w:lang w:eastAsia="en-US"/>
        </w:rPr>
        <w:t xml:space="preserve">Het Nederlandse huwelijksvermogensrecht was van toepassing. Zij hebben partnerschapsvoorwaarden gemaakt </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eastAsia="Arial" w:hAnsi="Arial" w:cs="Arial"/>
          <w:color w:val="840084"/>
          <w:sz w:val="20"/>
        </w:rPr>
        <w:t>waarbij elke gemeenschap van goederen is uitgesloten</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hAnsi="Arial" w:cs="Arial"/>
          <w:snapToGrid w:val="0"/>
          <w:color w:val="FF0000"/>
          <w:kern w:val="28"/>
          <w:sz w:val="20"/>
          <w:lang w:eastAsia="en-US"/>
        </w:rPr>
        <w:t>. De nalatenschap van de</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overledene</w:t>
      </w:r>
      <w:r w:rsidRPr="009C1684">
        <w:rPr>
          <w:rFonts w:ascii="Arial" w:hAnsi="Arial" w:cs="Arial"/>
          <w:snapToGrid w:val="0"/>
          <w:color w:val="FF0000"/>
          <w:kern w:val="28"/>
          <w:sz w:val="20"/>
          <w:lang w:eastAsia="en-US"/>
        </w:rPr>
        <w:t xml:space="preserve"> omvat</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eigen vermogen 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aandeel in de eventuele goederen die gemeenschappelijk in eigendom van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hem</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0066FF"/>
          <w:kern w:val="28"/>
          <w:sz w:val="20"/>
          <w:lang w:eastAsia="en-US"/>
        </w:rPr>
        <w:t xml:space="preserve"> </w:t>
      </w:r>
      <w:r w:rsidRPr="009C1684">
        <w:rPr>
          <w:rFonts w:ascii="Arial" w:hAnsi="Arial" w:cs="Arial"/>
          <w:snapToGrid w:val="0"/>
          <w:color w:val="FF0000"/>
          <w:kern w:val="28"/>
          <w:sz w:val="20"/>
          <w:lang w:eastAsia="en-US"/>
        </w:rPr>
        <w:t>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genoemde partner waren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800080"/>
          <w:kern w:val="28"/>
          <w:sz w:val="20"/>
          <w:lang w:eastAsia="en-US"/>
        </w:rPr>
        <w:br/>
      </w:r>
    </w:p>
    <w:p w14:paraId="6F305FF3" w14:textId="77777777" w:rsidR="001D6E12" w:rsidRPr="00EA6A88" w:rsidRDefault="001D6E12" w:rsidP="001D6E12">
      <w:pPr>
        <w:rPr>
          <w:rFonts w:ascii="Arial" w:hAnsi="Arial" w:cs="Arial"/>
          <w:color w:val="800080"/>
          <w:sz w:val="20"/>
        </w:rPr>
      </w:pPr>
    </w:p>
    <w:p w14:paraId="6B7A8DC7" w14:textId="47513BCB" w:rsidR="00B02DDD" w:rsidRPr="009F1E93" w:rsidRDefault="00CF2211" w:rsidP="00233EB8">
      <w:pPr>
        <w:tabs>
          <w:tab w:val="left" w:pos="-1440"/>
          <w:tab w:val="left" w:pos="-720"/>
          <w:tab w:val="left" w:pos="0"/>
        </w:tabs>
        <w:suppressAutoHyphens/>
        <w:rPr>
          <w:rStyle w:val="normaltextrun"/>
          <w:rFonts w:ascii="Arial" w:hAnsi="Arial" w:cs="Arial"/>
          <w:color w:val="FFFFFF" w:themeColor="background1"/>
          <w:sz w:val="20"/>
          <w:shd w:val="clear" w:color="auto" w:fill="FFFFFF"/>
        </w:rPr>
      </w:pPr>
      <w:r w:rsidRPr="009F1E93">
        <w:rPr>
          <w:rStyle w:val="eop"/>
          <w:rFonts w:ascii="Arial" w:hAnsi="Arial" w:cs="Arial"/>
          <w:color w:val="FFFFFF" w:themeColor="background1"/>
          <w:sz w:val="20"/>
          <w:highlight w:val="darkYellow"/>
          <w:shd w:val="clear" w:color="auto" w:fill="FFFFFF"/>
        </w:rPr>
        <w:t xml:space="preserve">KEUZEBLOK </w:t>
      </w:r>
      <w:r w:rsidRPr="009F1E93">
        <w:rPr>
          <w:rStyle w:val="normaltextrun"/>
          <w:rFonts w:ascii="Arial" w:hAnsi="Arial" w:cs="Arial"/>
          <w:color w:val="FFFFFF" w:themeColor="background1"/>
          <w:sz w:val="20"/>
          <w:highlight w:val="darkYellow"/>
          <w:shd w:val="clear" w:color="auto" w:fill="FFFFFF"/>
        </w:rPr>
        <w:t>AFSTAMMELINGEN</w:t>
      </w:r>
    </w:p>
    <w:p w14:paraId="3A85440B" w14:textId="77777777" w:rsidR="00CF2211" w:rsidRPr="009F1E93" w:rsidRDefault="00CF2211" w:rsidP="00233EB8">
      <w:pPr>
        <w:tabs>
          <w:tab w:val="left" w:pos="-1440"/>
          <w:tab w:val="left" w:pos="-720"/>
          <w:tab w:val="left" w:pos="0"/>
        </w:tabs>
        <w:suppressAutoHyphens/>
        <w:rPr>
          <w:rStyle w:val="normaltextrun"/>
          <w:rFonts w:ascii="Arial" w:hAnsi="Arial" w:cs="Arial"/>
          <w:color w:val="FFFFFF" w:themeColor="background1"/>
          <w:sz w:val="20"/>
          <w:shd w:val="clear" w:color="auto" w:fill="FFFFFF"/>
        </w:rPr>
      </w:pPr>
    </w:p>
    <w:p w14:paraId="418506B6" w14:textId="77777777" w:rsidR="00CF2211" w:rsidRPr="009F1E93" w:rsidRDefault="00CF2211" w:rsidP="00CF2211">
      <w:pPr>
        <w:tabs>
          <w:tab w:val="left" w:pos="-1440"/>
          <w:tab w:val="left" w:pos="-720"/>
          <w:tab w:val="left" w:pos="425"/>
        </w:tabs>
        <w:suppressAutoHyphens/>
        <w:rPr>
          <w:rFonts w:ascii="Arial" w:hAnsi="Arial" w:cs="Arial"/>
          <w:b/>
          <w:bCs/>
          <w:sz w:val="20"/>
          <w:u w:val="single"/>
        </w:rPr>
      </w:pPr>
      <w:bookmarkStart w:id="38" w:name="_Hlk155085114"/>
      <w:r w:rsidRPr="009F1E93">
        <w:rPr>
          <w:rFonts w:ascii="Arial" w:hAnsi="Arial" w:cs="Arial"/>
          <w:b/>
          <w:bCs/>
          <w:sz w:val="20"/>
          <w:u w:val="single"/>
        </w:rPr>
        <w:t>Optie</w:t>
      </w:r>
    </w:p>
    <w:p w14:paraId="275F3A8D" w14:textId="2D82AC43" w:rsidR="00CF2211" w:rsidRPr="009F1E93" w:rsidRDefault="00CF2211" w:rsidP="00CF2211">
      <w:pPr>
        <w:tabs>
          <w:tab w:val="left" w:pos="-1440"/>
          <w:tab w:val="left" w:pos="-720"/>
          <w:tab w:val="left" w:pos="425"/>
        </w:tabs>
        <w:suppressAutoHyphens/>
        <w:rPr>
          <w:rFonts w:ascii="Arial" w:hAnsi="Arial" w:cs="Arial"/>
          <w:sz w:val="20"/>
          <w:u w:val="single"/>
        </w:rPr>
      </w:pPr>
      <w:proofErr w:type="spellStart"/>
      <w:r w:rsidRPr="009F1E93">
        <w:rPr>
          <w:rFonts w:ascii="Arial" w:hAnsi="Arial" w:cs="Arial"/>
          <w:sz w:val="20"/>
          <w:u w:val="single"/>
        </w:rPr>
        <w:t>Vooroverleden</w:t>
      </w:r>
      <w:proofErr w:type="spellEnd"/>
      <w:r w:rsidRPr="009F1E93">
        <w:rPr>
          <w:rFonts w:ascii="Arial" w:hAnsi="Arial" w:cs="Arial"/>
          <w:sz w:val="20"/>
          <w:u w:val="single"/>
        </w:rPr>
        <w:t xml:space="preserve"> kinderen</w:t>
      </w:r>
    </w:p>
    <w:p w14:paraId="0B56032D" w14:textId="77777777" w:rsidR="00CF2211" w:rsidRDefault="00CF2211" w:rsidP="00CF2211">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0429ADD0" w14:textId="51BE85A1" w:rsidR="004E7B23" w:rsidRPr="00111F67" w:rsidRDefault="00D84AA4" w:rsidP="00CF2211">
      <w:pPr>
        <w:tabs>
          <w:tab w:val="left" w:pos="-1440"/>
          <w:tab w:val="left" w:pos="-720"/>
          <w:tab w:val="left" w:pos="425"/>
        </w:tabs>
        <w:suppressAutoHyphens/>
        <w:rPr>
          <w:rFonts w:ascii="Arial" w:hAnsi="Arial" w:cs="Arial"/>
          <w:b/>
          <w:bCs/>
          <w:sz w:val="20"/>
        </w:rPr>
      </w:pPr>
      <w:r w:rsidRPr="00111F67">
        <w:rPr>
          <w:rFonts w:ascii="Arial" w:hAnsi="Arial" w:cs="Arial"/>
          <w:b/>
          <w:bCs/>
          <w:sz w:val="20"/>
        </w:rPr>
        <w:t>Alleen als er ook levende kinderen zijn deze tekst</w:t>
      </w:r>
      <w:r w:rsidR="003A269D">
        <w:rPr>
          <w:rFonts w:ascii="Arial" w:hAnsi="Arial" w:cs="Arial"/>
          <w:b/>
          <w:bCs/>
          <w:sz w:val="20"/>
        </w:rPr>
        <w:t xml:space="preserve"> </w:t>
      </w:r>
      <w:r w:rsidRPr="00111F67">
        <w:rPr>
          <w:rFonts w:ascii="Arial" w:hAnsi="Arial" w:cs="Arial"/>
          <w:b/>
          <w:bCs/>
          <w:sz w:val="20"/>
        </w:rPr>
        <w:t>gebruiken:</w:t>
      </w:r>
    </w:p>
    <w:p w14:paraId="28C48A3A" w14:textId="19FA0927" w:rsidR="007D1B42" w:rsidRPr="009F1E93" w:rsidRDefault="00EC4DDC" w:rsidP="00233EB8">
      <w:pPr>
        <w:tabs>
          <w:tab w:val="left" w:pos="-1440"/>
          <w:tab w:val="left" w:pos="-720"/>
          <w:tab w:val="left" w:pos="0"/>
        </w:tabs>
        <w:suppressAutoHyphens/>
        <w:rPr>
          <w:rStyle w:val="normaltextrun"/>
          <w:rFonts w:ascii="Arial" w:hAnsi="Arial" w:cs="Arial"/>
          <w:color w:val="0066FF"/>
          <w:sz w:val="20"/>
        </w:rPr>
      </w:pPr>
      <w:r w:rsidRPr="009F1E93">
        <w:rPr>
          <w:rFonts w:ascii="Arial" w:hAnsi="Arial" w:cs="Arial"/>
          <w:color w:val="800080"/>
          <w:sz w:val="20"/>
        </w:rPr>
        <w:t>terwijl</w:t>
      </w:r>
      <w:r w:rsidR="00172FE5" w:rsidRPr="009F1E93">
        <w:rPr>
          <w:rFonts w:ascii="Arial" w:hAnsi="Arial" w:cs="Arial"/>
          <w:color w:val="800080"/>
          <w:sz w:val="20"/>
        </w:rPr>
        <w:t xml:space="preserve"> </w:t>
      </w:r>
      <w:r w:rsidR="00172FE5" w:rsidRPr="009F1E93">
        <w:rPr>
          <w:rFonts w:ascii="Arial" w:hAnsi="Arial" w:cs="Arial"/>
          <w:snapToGrid w:val="0"/>
          <w:kern w:val="28"/>
          <w:sz w:val="20"/>
          <w:lang w:eastAsia="en-US"/>
        </w:rPr>
        <w:fldChar w:fldCharType="begin"/>
      </w:r>
      <w:r w:rsidR="00172FE5" w:rsidRPr="009F1E93">
        <w:rPr>
          <w:rFonts w:ascii="Arial" w:hAnsi="Arial" w:cs="Arial"/>
          <w:snapToGrid w:val="0"/>
          <w:kern w:val="28"/>
          <w:sz w:val="20"/>
          <w:lang w:eastAsia="en-US"/>
        </w:rPr>
        <w:instrText>MacroButton Nomacro §</w:instrText>
      </w:r>
      <w:r w:rsidR="00172FE5" w:rsidRPr="009F1E93">
        <w:rPr>
          <w:rFonts w:ascii="Arial" w:hAnsi="Arial" w:cs="Arial"/>
          <w:snapToGrid w:val="0"/>
          <w:kern w:val="28"/>
          <w:sz w:val="20"/>
          <w:lang w:eastAsia="en-US"/>
        </w:rPr>
        <w:fldChar w:fldCharType="end"/>
      </w:r>
      <w:r w:rsidR="00172FE5" w:rsidRPr="009F1E93">
        <w:rPr>
          <w:rFonts w:ascii="Arial" w:hAnsi="Arial" w:cs="Arial"/>
          <w:snapToGrid w:val="0"/>
          <w:color w:val="000000"/>
          <w:kern w:val="28"/>
          <w:sz w:val="20"/>
          <w:lang w:eastAsia="en-US"/>
        </w:rPr>
        <w:t>aantal</w:t>
      </w:r>
      <w:r w:rsidR="008908F9" w:rsidRPr="009F1E93">
        <w:rPr>
          <w:rFonts w:ascii="Arial" w:hAnsi="Arial" w:cs="Arial"/>
          <w:snapToGrid w:val="0"/>
          <w:kern w:val="28"/>
          <w:sz w:val="20"/>
          <w:lang w:eastAsia="en-US"/>
        </w:rPr>
        <w:fldChar w:fldCharType="begin"/>
      </w:r>
      <w:r w:rsidR="008908F9" w:rsidRPr="009F1E93">
        <w:rPr>
          <w:rFonts w:ascii="Arial" w:hAnsi="Arial" w:cs="Arial"/>
          <w:snapToGrid w:val="0"/>
          <w:kern w:val="28"/>
          <w:sz w:val="20"/>
          <w:lang w:eastAsia="en-US"/>
        </w:rPr>
        <w:instrText>MacroButton Nomacro §</w:instrText>
      </w:r>
      <w:r w:rsidR="008908F9" w:rsidRPr="009F1E93">
        <w:rPr>
          <w:rFonts w:ascii="Arial" w:hAnsi="Arial" w:cs="Arial"/>
          <w:snapToGrid w:val="0"/>
          <w:kern w:val="28"/>
          <w:sz w:val="20"/>
          <w:lang w:eastAsia="en-US"/>
        </w:rPr>
        <w:fldChar w:fldCharType="end"/>
      </w:r>
      <w:r w:rsidRPr="009F1E93">
        <w:rPr>
          <w:rFonts w:ascii="Arial" w:hAnsi="Arial" w:cs="Arial"/>
          <w:color w:val="800080"/>
          <w:sz w:val="20"/>
        </w:rPr>
        <w:t xml:space="preserve"> </w:t>
      </w:r>
      <w:r w:rsidR="00172FE5" w:rsidRPr="00C84906">
        <w:rPr>
          <w:rStyle w:val="normaltextrun"/>
          <w:rFonts w:ascii="Arial" w:hAnsi="Arial" w:cs="Arial"/>
          <w:color w:val="840084"/>
          <w:sz w:val="20"/>
        </w:rPr>
        <w:t>kind</w:t>
      </w:r>
      <w:r w:rsidR="00172FE5" w:rsidRPr="00C84906">
        <w:rPr>
          <w:rStyle w:val="normaltextrun"/>
          <w:rFonts w:ascii="Arial" w:hAnsi="Arial" w:cs="Arial"/>
          <w:color w:val="3165FF"/>
          <w:sz w:val="20"/>
        </w:rPr>
        <w:t>eren</w:t>
      </w:r>
      <w:r w:rsidR="00172FE5" w:rsidRPr="00C84906">
        <w:rPr>
          <w:rStyle w:val="normaltextrun"/>
          <w:rFonts w:ascii="Arial" w:hAnsi="Arial" w:cs="Arial"/>
          <w:color w:val="840084"/>
          <w:sz w:val="20"/>
        </w:rPr>
        <w:t xml:space="preserve"> </w:t>
      </w:r>
      <w:r w:rsidR="00172FE5" w:rsidRPr="00D137BD">
        <w:rPr>
          <w:rFonts w:ascii="Arial" w:hAnsi="Arial" w:cs="Arial"/>
          <w:snapToGrid w:val="0"/>
          <w:color w:val="840084"/>
          <w:kern w:val="28"/>
          <w:sz w:val="20"/>
          <w:lang w:eastAsia="en-US"/>
        </w:rPr>
        <w:t>is</w:t>
      </w:r>
      <w:r w:rsidR="00172FE5" w:rsidRPr="00EA6A88">
        <w:rPr>
          <w:rFonts w:ascii="Arial" w:hAnsi="Arial" w:cs="Arial"/>
          <w:snapToGrid w:val="0"/>
          <w:kern w:val="28"/>
          <w:sz w:val="20"/>
          <w:lang w:eastAsia="en-US"/>
        </w:rPr>
        <w:t>/</w:t>
      </w:r>
      <w:r w:rsidR="00172FE5" w:rsidRPr="00D137BD">
        <w:rPr>
          <w:rFonts w:ascii="Arial" w:hAnsi="Arial" w:cs="Arial"/>
          <w:snapToGrid w:val="0"/>
          <w:color w:val="840084"/>
          <w:kern w:val="28"/>
          <w:sz w:val="20"/>
          <w:lang w:eastAsia="en-US"/>
        </w:rPr>
        <w:t>zijn</w:t>
      </w:r>
      <w:r w:rsidR="00172FE5" w:rsidRPr="00527326">
        <w:rPr>
          <w:rStyle w:val="normaltextrun"/>
          <w:rFonts w:ascii="Arial" w:hAnsi="Arial" w:cs="Arial"/>
          <w:color w:val="3165FF"/>
          <w:sz w:val="20"/>
        </w:rPr>
        <w:t xml:space="preserve"> </w:t>
      </w:r>
      <w:proofErr w:type="spellStart"/>
      <w:r w:rsidR="00172FE5" w:rsidRPr="00527326">
        <w:rPr>
          <w:rStyle w:val="normaltextrun"/>
          <w:rFonts w:ascii="Arial" w:hAnsi="Arial" w:cs="Arial"/>
          <w:color w:val="3165FF"/>
          <w:sz w:val="20"/>
        </w:rPr>
        <w:t>vooroverleden</w:t>
      </w:r>
      <w:proofErr w:type="spellEnd"/>
      <w:r w:rsidR="00172FE5" w:rsidRPr="00527326">
        <w:rPr>
          <w:rStyle w:val="normaltextrun"/>
          <w:rFonts w:ascii="Arial" w:hAnsi="Arial" w:cs="Arial"/>
          <w:color w:val="3165FF"/>
          <w:sz w:val="20"/>
        </w:rPr>
        <w:t>, te weten</w:t>
      </w:r>
      <w:r w:rsidR="00F507D6" w:rsidRPr="009F1E93">
        <w:rPr>
          <w:rStyle w:val="normaltextrun"/>
          <w:rFonts w:ascii="Arial" w:hAnsi="Arial" w:cs="Arial"/>
          <w:color w:val="0066FF"/>
          <w:sz w:val="20"/>
        </w:rPr>
        <w:t>:</w:t>
      </w:r>
    </w:p>
    <w:p w14:paraId="65A79D83" w14:textId="283495A3" w:rsidR="00076FD8" w:rsidRDefault="00A7488A" w:rsidP="00076FD8">
      <w:pPr>
        <w:tabs>
          <w:tab w:val="left" w:pos="284"/>
        </w:tabs>
        <w:rPr>
          <w:rFonts w:cs="Arial"/>
          <w:color w:val="800080"/>
          <w:sz w:val="20"/>
        </w:rPr>
      </w:pPr>
      <w:r w:rsidRPr="00A7488A">
        <w:rPr>
          <w:rFonts w:ascii="Arial" w:hAnsi="Arial" w:cs="Arial"/>
          <w:snapToGrid w:val="0"/>
          <w:color w:val="840084"/>
          <w:kern w:val="28"/>
          <w:sz w:val="20"/>
          <w:lang w:eastAsia="en-US"/>
        </w:rPr>
        <w:t>2.</w:t>
      </w:r>
      <w:r>
        <w:rPr>
          <w:rStyle w:val="normaltextrun"/>
          <w:rFonts w:ascii="Arial" w:hAnsi="Arial" w:cs="Arial"/>
          <w:color w:val="0066FF"/>
          <w:sz w:val="20"/>
        </w:rPr>
        <w:tab/>
      </w:r>
      <w:bookmarkStart w:id="39" w:name="_Hlk126744385"/>
      <w:ins w:id="40" w:author="Groot, Karina de" w:date="2024-08-08T12:25:00Z" w16du:dateUtc="2024-08-08T10:25:00Z">
        <w:r w:rsidR="00A60F30" w:rsidRPr="00A60F30">
          <w:rPr>
            <w:rFonts w:ascii="Arial" w:hAnsi="Arial" w:cs="Arial"/>
            <w:color w:val="840084"/>
            <w:sz w:val="20"/>
            <w:highlight w:val="yellow"/>
            <w:rPrChange w:id="41" w:author="Groot, Karina de" w:date="2024-08-08T12:26:00Z" w16du:dateUtc="2024-08-08T10:26:00Z">
              <w:rPr>
                <w:rFonts w:ascii="Arial" w:hAnsi="Arial" w:cs="Arial"/>
                <w:color w:val="FF0000"/>
                <w:sz w:val="20"/>
                <w:highlight w:val="yellow"/>
              </w:rPr>
            </w:rPrChange>
          </w:rPr>
          <w:t>VVE-</w:t>
        </w:r>
      </w:ins>
      <w:r w:rsidR="00BC41B4" w:rsidRPr="001D6E12">
        <w:rPr>
          <w:rFonts w:ascii="Arial" w:hAnsi="Arial" w:cs="Arial"/>
          <w:color w:val="840084"/>
          <w:sz w:val="20"/>
          <w:highlight w:val="yellow"/>
        </w:rPr>
        <w:t>TEKSTBLOK NATUURLIJK PERSOO</w:t>
      </w:r>
      <w:r w:rsidR="00BC41B4" w:rsidRPr="0096624B">
        <w:rPr>
          <w:rFonts w:ascii="Arial" w:hAnsi="Arial" w:cs="Arial"/>
          <w:color w:val="840084"/>
          <w:sz w:val="20"/>
          <w:highlight w:val="yellow"/>
        </w:rPr>
        <w:t>N</w:t>
      </w:r>
      <w:del w:id="42" w:author="Groot, Karina de" w:date="2024-08-08T12:26:00Z" w16du:dateUtc="2024-08-08T10:26:00Z">
        <w:r w:rsidR="0096624B" w:rsidRPr="00111F67" w:rsidDel="00A60F30">
          <w:rPr>
            <w:rFonts w:ascii="Arial" w:hAnsi="Arial" w:cs="Arial"/>
            <w:color w:val="840084"/>
            <w:sz w:val="20"/>
            <w:highlight w:val="yellow"/>
          </w:rPr>
          <w:delText>-nieuw</w:delText>
        </w:r>
      </w:del>
      <w:r w:rsidR="00076FD8" w:rsidRPr="00C0485C">
        <w:rPr>
          <w:rFonts w:ascii="Arial" w:hAnsi="Arial" w:cs="Arial"/>
          <w:color w:val="840084"/>
          <w:sz w:val="20"/>
        </w:rPr>
        <w:t>,</w:t>
      </w:r>
      <w:r w:rsidR="00327871" w:rsidRPr="00C0485C">
        <w:rPr>
          <w:rFonts w:cs="Arial"/>
          <w:color w:val="840084"/>
          <w:sz w:val="20"/>
        </w:rPr>
        <w:t xml:space="preserve"> </w:t>
      </w:r>
      <w:r w:rsidR="00076FD8" w:rsidRPr="00C0485C">
        <w:rPr>
          <w:rFonts w:ascii="Arial" w:hAnsi="Arial" w:cs="Arial"/>
          <w:color w:val="840084"/>
          <w:sz w:val="20"/>
        </w:rPr>
        <w:t>wonende te</w:t>
      </w:r>
      <w:r w:rsidR="00076FD8" w:rsidRPr="001D6E12">
        <w:rPr>
          <w:rFonts w:ascii="Arial" w:hAnsi="Arial" w:cs="Arial"/>
          <w:color w:val="840084"/>
          <w:sz w:val="20"/>
        </w:rPr>
        <w:t xml:space="preserve"> </w:t>
      </w:r>
      <w:ins w:id="43" w:author="Groot, Karina de" w:date="2024-08-08T12:26:00Z" w16du:dateUtc="2024-08-08T10:26:00Z">
        <w:r w:rsidR="00A60F30" w:rsidRPr="00A60F30">
          <w:rPr>
            <w:rFonts w:ascii="Arial" w:hAnsi="Arial" w:cs="Arial"/>
            <w:color w:val="840084"/>
            <w:sz w:val="20"/>
            <w:highlight w:val="yellow"/>
            <w:rPrChange w:id="44" w:author="Groot, Karina de" w:date="2024-08-08T12:26:00Z" w16du:dateUtc="2024-08-08T10:26:00Z">
              <w:rPr>
                <w:rFonts w:ascii="Arial" w:hAnsi="Arial" w:cs="Arial"/>
                <w:color w:val="FF0000"/>
                <w:sz w:val="20"/>
                <w:highlight w:val="yellow"/>
              </w:rPr>
            </w:rPrChange>
          </w:rPr>
          <w:t>VVE-</w:t>
        </w:r>
      </w:ins>
      <w:r w:rsidR="00076FD8" w:rsidRPr="001D6E12">
        <w:rPr>
          <w:rFonts w:ascii="Arial" w:hAnsi="Arial" w:cs="Arial"/>
          <w:color w:val="840084"/>
          <w:sz w:val="20"/>
          <w:highlight w:val="yellow"/>
        </w:rPr>
        <w:t>TEKSTBLOK WOONADRES</w:t>
      </w:r>
      <w:bookmarkEnd w:id="39"/>
      <w:del w:id="45" w:author="Groot, Karina de" w:date="2024-08-08T12:26:00Z" w16du:dateUtc="2024-08-08T10:26:00Z">
        <w:r w:rsidR="0096624B" w:rsidRPr="00111F67" w:rsidDel="00A60F30">
          <w:rPr>
            <w:rFonts w:ascii="Arial" w:hAnsi="Arial" w:cs="Arial"/>
            <w:color w:val="840084"/>
            <w:sz w:val="20"/>
            <w:highlight w:val="yellow"/>
          </w:rPr>
          <w:delText>-nieuw</w:delText>
        </w:r>
      </w:del>
      <w:r w:rsidR="00327871">
        <w:rPr>
          <w:rFonts w:ascii="Arial" w:hAnsi="Arial" w:cs="Arial"/>
          <w:color w:val="800080"/>
          <w:sz w:val="20"/>
        </w:rPr>
        <w:t>;</w:t>
      </w:r>
    </w:p>
    <w:p w14:paraId="4A17B7A5" w14:textId="31ED0E20" w:rsidR="009664AA" w:rsidRPr="009F1E93" w:rsidRDefault="00F507D6" w:rsidP="00A7488A">
      <w:pPr>
        <w:tabs>
          <w:tab w:val="left" w:pos="-1440"/>
          <w:tab w:val="left" w:pos="-720"/>
          <w:tab w:val="left" w:pos="0"/>
          <w:tab w:val="left" w:pos="284"/>
        </w:tabs>
        <w:suppressAutoHyphens/>
        <w:rPr>
          <w:rFonts w:ascii="Arial" w:hAnsi="Arial" w:cs="Arial"/>
          <w:snapToGrid w:val="0"/>
          <w:color w:val="0070C0"/>
          <w:kern w:val="28"/>
          <w:sz w:val="20"/>
          <w:lang w:eastAsia="en-US"/>
        </w:rPr>
      </w:pPr>
      <w:r w:rsidRPr="009F1E93">
        <w:rPr>
          <w:rStyle w:val="normaltextrun"/>
          <w:rFonts w:ascii="Arial" w:hAnsi="Arial" w:cs="Arial"/>
          <w:color w:val="0066FF"/>
          <w:sz w:val="20"/>
        </w:rPr>
        <w:br/>
      </w:r>
      <w:r w:rsidR="009664AA" w:rsidRPr="009F1E93">
        <w:rPr>
          <w:rFonts w:ascii="Arial" w:hAnsi="Arial" w:cs="Arial"/>
          <w:sz w:val="20"/>
          <w:u w:val="single"/>
        </w:rPr>
        <w:t xml:space="preserve">Keuze </w:t>
      </w:r>
      <w:r w:rsidR="00D84AA4">
        <w:rPr>
          <w:rFonts w:ascii="Arial" w:hAnsi="Arial" w:cs="Arial"/>
          <w:sz w:val="20"/>
          <w:u w:val="single"/>
        </w:rPr>
        <w:t>1</w:t>
      </w:r>
      <w:r w:rsidR="009664AA" w:rsidRPr="009F1E93">
        <w:rPr>
          <w:rFonts w:ascii="Arial" w:hAnsi="Arial" w:cs="Arial"/>
          <w:snapToGrid w:val="0"/>
          <w:color w:val="0070C0"/>
          <w:kern w:val="28"/>
          <w:sz w:val="20"/>
          <w:lang w:eastAsia="en-US"/>
        </w:rPr>
        <w:t xml:space="preserve"> </w:t>
      </w:r>
    </w:p>
    <w:p w14:paraId="05DB6B5B" w14:textId="43EC3F5E" w:rsidR="007A69F7" w:rsidRDefault="00A7488A" w:rsidP="00A7488A">
      <w:pPr>
        <w:tabs>
          <w:tab w:val="left" w:pos="-1440"/>
          <w:tab w:val="left" w:pos="-720"/>
          <w:tab w:val="left" w:pos="0"/>
          <w:tab w:val="left" w:pos="284"/>
        </w:tabs>
        <w:suppressAutoHyphens/>
        <w:rPr>
          <w:rFonts w:ascii="Arial" w:hAnsi="Arial" w:cs="Arial"/>
          <w:color w:val="800080"/>
          <w:sz w:val="20"/>
        </w:rPr>
      </w:pPr>
      <w:r>
        <w:rPr>
          <w:rFonts w:ascii="Arial" w:hAnsi="Arial" w:cs="Arial"/>
          <w:color w:val="800080"/>
          <w:sz w:val="20"/>
        </w:rPr>
        <w:tab/>
      </w:r>
      <w:r w:rsidR="007A69F7" w:rsidRPr="009F1E93">
        <w:rPr>
          <w:rFonts w:ascii="Arial" w:hAnsi="Arial" w:cs="Arial"/>
          <w:color w:val="800080"/>
          <w:sz w:val="20"/>
        </w:rPr>
        <w:t xml:space="preserve">met achterlating van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color w:val="000000"/>
          <w:kern w:val="28"/>
          <w:sz w:val="20"/>
          <w:lang w:eastAsia="en-US"/>
        </w:rPr>
        <w:t>aantal</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Pr>
          <w:rFonts w:ascii="Arial" w:hAnsi="Arial" w:cs="Arial"/>
          <w:snapToGrid w:val="0"/>
          <w:kern w:val="28"/>
          <w:sz w:val="20"/>
          <w:lang w:eastAsia="en-US"/>
        </w:rPr>
        <w:t xml:space="preserve"> </w:t>
      </w:r>
      <w:r w:rsidR="007A69F7" w:rsidRPr="009F1E93">
        <w:rPr>
          <w:rFonts w:ascii="Arial" w:hAnsi="Arial" w:cs="Arial"/>
          <w:color w:val="800080"/>
          <w:sz w:val="20"/>
        </w:rPr>
        <w:t>afstammeling</w:t>
      </w:r>
      <w:r>
        <w:rPr>
          <w:rFonts w:ascii="Arial" w:hAnsi="Arial" w:cs="Arial"/>
          <w:color w:val="800080"/>
          <w:sz w:val="20"/>
        </w:rPr>
        <w:t>(</w:t>
      </w:r>
      <w:r w:rsidR="007A69F7" w:rsidRPr="009F1E93">
        <w:rPr>
          <w:rFonts w:ascii="Arial" w:hAnsi="Arial" w:cs="Arial"/>
          <w:color w:val="800080"/>
          <w:sz w:val="20"/>
        </w:rPr>
        <w:t>en</w:t>
      </w:r>
      <w:r>
        <w:rPr>
          <w:rFonts w:ascii="Arial" w:hAnsi="Arial" w:cs="Arial"/>
          <w:color w:val="800080"/>
          <w:sz w:val="20"/>
        </w:rPr>
        <w:t>)</w:t>
      </w:r>
      <w:r w:rsidR="007A69F7" w:rsidRPr="009F1E93">
        <w:rPr>
          <w:rFonts w:ascii="Arial" w:hAnsi="Arial" w:cs="Arial"/>
          <w:color w:val="800080"/>
          <w:sz w:val="20"/>
        </w:rPr>
        <w:t>, zijnde:</w:t>
      </w:r>
    </w:p>
    <w:p w14:paraId="27AB8FB8" w14:textId="5B413962" w:rsidR="00CF2211" w:rsidRPr="009F1E93" w:rsidRDefault="00A7488A" w:rsidP="004263EF">
      <w:pPr>
        <w:tabs>
          <w:tab w:val="left" w:pos="-1440"/>
          <w:tab w:val="left" w:pos="-720"/>
          <w:tab w:val="left" w:pos="0"/>
          <w:tab w:val="left" w:pos="284"/>
          <w:tab w:val="left" w:pos="567"/>
          <w:tab w:val="left" w:pos="851"/>
        </w:tabs>
        <w:suppressAutoHyphens/>
        <w:rPr>
          <w:rFonts w:ascii="Arial" w:hAnsi="Arial" w:cs="Arial"/>
          <w:color w:val="800080"/>
          <w:sz w:val="20"/>
        </w:rPr>
      </w:pPr>
      <w:r>
        <w:rPr>
          <w:rFonts w:ascii="Arial" w:hAnsi="Arial" w:cs="Arial"/>
          <w:color w:val="800080"/>
          <w:sz w:val="20"/>
        </w:rPr>
        <w:tab/>
      </w:r>
      <w:r>
        <w:rPr>
          <w:rFonts w:ascii="Arial" w:hAnsi="Arial" w:cs="Arial"/>
          <w:color w:val="800080"/>
          <w:sz w:val="20"/>
        </w:rPr>
        <w:tab/>
      </w:r>
      <w:r w:rsidR="007A69F7" w:rsidRPr="009F1E93">
        <w:rPr>
          <w:rFonts w:ascii="Arial" w:hAnsi="Arial" w:cs="Arial"/>
          <w:color w:val="800080"/>
          <w:sz w:val="20"/>
        </w:rPr>
        <w:t>a.</w:t>
      </w:r>
      <w:r w:rsidR="00595883" w:rsidRPr="00A3273B">
        <w:rPr>
          <w:rFonts w:ascii="Arial" w:hAnsi="Arial" w:cs="Arial"/>
          <w:color w:val="FF0000"/>
          <w:sz w:val="20"/>
        </w:rPr>
        <w:tab/>
      </w:r>
      <w:ins w:id="46" w:author="Groot, Karina de" w:date="2024-08-08T12:26:00Z" w16du:dateUtc="2024-08-08T10:26:00Z">
        <w:r w:rsidR="00EF7316" w:rsidRPr="00CF7B10">
          <w:rPr>
            <w:rFonts w:ascii="Arial" w:hAnsi="Arial" w:cs="Arial"/>
            <w:color w:val="840084"/>
            <w:sz w:val="20"/>
            <w:highlight w:val="yellow"/>
          </w:rPr>
          <w:t>VVE-</w:t>
        </w:r>
      </w:ins>
      <w:r w:rsidR="0096624B" w:rsidRPr="001D6E12">
        <w:rPr>
          <w:rFonts w:ascii="Arial" w:hAnsi="Arial" w:cs="Arial"/>
          <w:color w:val="840084"/>
          <w:sz w:val="20"/>
          <w:highlight w:val="yellow"/>
        </w:rPr>
        <w:t>TEKSTBLOK NATUURLIJK PERSOO</w:t>
      </w:r>
      <w:r w:rsidR="0096624B" w:rsidRPr="0096624B">
        <w:rPr>
          <w:rFonts w:ascii="Arial" w:hAnsi="Arial" w:cs="Arial"/>
          <w:color w:val="840084"/>
          <w:sz w:val="20"/>
          <w:highlight w:val="yellow"/>
        </w:rPr>
        <w:t>N</w:t>
      </w:r>
      <w:del w:id="47" w:author="Groot, Karina de" w:date="2024-08-08T12:26:00Z" w16du:dateUtc="2024-08-08T10:26:00Z">
        <w:r w:rsidR="0096624B" w:rsidRPr="00680EF7" w:rsidDel="00EF7316">
          <w:rPr>
            <w:rFonts w:ascii="Arial" w:hAnsi="Arial" w:cs="Arial"/>
            <w:color w:val="840084"/>
            <w:sz w:val="20"/>
            <w:highlight w:val="yellow"/>
          </w:rPr>
          <w:delText>-nieuw</w:delText>
        </w:r>
        <w:r w:rsidR="0096624B" w:rsidRPr="001D6E12" w:rsidDel="00EF7316">
          <w:rPr>
            <w:rFonts w:ascii="Arial" w:hAnsi="Arial" w:cs="Arial"/>
            <w:color w:val="840084"/>
            <w:sz w:val="20"/>
            <w:highlight w:val="yellow"/>
          </w:rPr>
          <w:delText xml:space="preserve"> </w:delText>
        </w:r>
      </w:del>
      <w:r w:rsidR="004263EF" w:rsidRPr="00C0485C">
        <w:rPr>
          <w:rFonts w:ascii="Arial" w:hAnsi="Arial" w:cs="Arial"/>
          <w:color w:val="840084"/>
          <w:sz w:val="20"/>
        </w:rPr>
        <w:t>,</w:t>
      </w:r>
      <w:r w:rsidR="004263EF" w:rsidRPr="00C0485C">
        <w:rPr>
          <w:rFonts w:cs="Arial"/>
          <w:color w:val="840084"/>
          <w:sz w:val="20"/>
        </w:rPr>
        <w:t xml:space="preserve"> </w:t>
      </w:r>
      <w:r w:rsidR="004263EF" w:rsidRPr="00C0485C">
        <w:rPr>
          <w:rFonts w:ascii="Arial" w:hAnsi="Arial" w:cs="Arial"/>
          <w:color w:val="840084"/>
          <w:sz w:val="20"/>
        </w:rPr>
        <w:t>wonende te</w:t>
      </w:r>
      <w:r w:rsidR="004263EF" w:rsidRPr="004C6F00">
        <w:rPr>
          <w:rFonts w:ascii="Arial" w:hAnsi="Arial" w:cs="Arial"/>
          <w:color w:val="840084"/>
          <w:sz w:val="20"/>
        </w:rPr>
        <w:t xml:space="preserve"> </w:t>
      </w:r>
      <w:ins w:id="48" w:author="Groot, Karina de" w:date="2024-08-08T12:26:00Z" w16du:dateUtc="2024-08-08T10:26:00Z">
        <w:r w:rsidR="00EF7316" w:rsidRPr="00CF7B10">
          <w:rPr>
            <w:rFonts w:ascii="Arial" w:hAnsi="Arial" w:cs="Arial"/>
            <w:color w:val="840084"/>
            <w:sz w:val="20"/>
            <w:highlight w:val="yellow"/>
          </w:rPr>
          <w:t>VVE-</w:t>
        </w:r>
      </w:ins>
      <w:r w:rsidR="0096624B" w:rsidRPr="001D6E12">
        <w:rPr>
          <w:rFonts w:ascii="Arial" w:hAnsi="Arial" w:cs="Arial"/>
          <w:color w:val="840084"/>
          <w:sz w:val="20"/>
          <w:highlight w:val="yellow"/>
        </w:rPr>
        <w:t>TEKSTBLOK WOONADRES</w:t>
      </w:r>
      <w:del w:id="49" w:author="Groot, Karina de" w:date="2024-08-08T12:26:00Z" w16du:dateUtc="2024-08-08T10:26:00Z">
        <w:r w:rsidR="0096624B" w:rsidRPr="00680EF7" w:rsidDel="00EF7316">
          <w:rPr>
            <w:rFonts w:ascii="Arial" w:hAnsi="Arial" w:cs="Arial"/>
            <w:color w:val="840084"/>
            <w:sz w:val="20"/>
            <w:highlight w:val="yellow"/>
          </w:rPr>
          <w:delText>-nieuw</w:delText>
        </w:r>
      </w:del>
      <w:r w:rsidR="004263EF">
        <w:rPr>
          <w:rFonts w:ascii="Arial" w:hAnsi="Arial" w:cs="Arial"/>
          <w:color w:val="800080"/>
          <w:sz w:val="20"/>
        </w:rPr>
        <w:t>;</w:t>
      </w:r>
    </w:p>
    <w:p w14:paraId="4D50E5B4" w14:textId="214B2E83" w:rsidR="009664AA" w:rsidRPr="00111F67" w:rsidRDefault="009664AA" w:rsidP="009664AA">
      <w:pPr>
        <w:tabs>
          <w:tab w:val="left" w:pos="-1440"/>
          <w:tab w:val="left" w:pos="-720"/>
          <w:tab w:val="left" w:pos="0"/>
        </w:tabs>
        <w:suppressAutoHyphens/>
        <w:rPr>
          <w:rFonts w:ascii="Arial" w:hAnsi="Arial" w:cs="Arial"/>
          <w:snapToGrid w:val="0"/>
          <w:color w:val="000000" w:themeColor="text1"/>
          <w:kern w:val="28"/>
          <w:sz w:val="20"/>
          <w:u w:val="single"/>
          <w:lang w:eastAsia="en-US"/>
        </w:rPr>
      </w:pPr>
      <w:r w:rsidRPr="00111F67">
        <w:rPr>
          <w:rFonts w:ascii="Arial" w:hAnsi="Arial" w:cs="Arial"/>
          <w:color w:val="000000" w:themeColor="text1"/>
          <w:sz w:val="20"/>
          <w:u w:val="single"/>
        </w:rPr>
        <w:t xml:space="preserve">Keuze </w:t>
      </w:r>
      <w:r w:rsidR="00D84AA4">
        <w:rPr>
          <w:rFonts w:ascii="Arial" w:hAnsi="Arial" w:cs="Arial"/>
          <w:snapToGrid w:val="0"/>
          <w:color w:val="000000" w:themeColor="text1"/>
          <w:kern w:val="28"/>
          <w:sz w:val="20"/>
          <w:u w:val="single"/>
          <w:lang w:eastAsia="en-US"/>
        </w:rPr>
        <w:t>2</w:t>
      </w:r>
    </w:p>
    <w:p w14:paraId="57A692F2" w14:textId="5947E4AB" w:rsidR="008458FD" w:rsidRDefault="00A7488A" w:rsidP="00A7488A">
      <w:pPr>
        <w:tabs>
          <w:tab w:val="left" w:pos="284"/>
        </w:tabs>
        <w:rPr>
          <w:rFonts w:ascii="Arial" w:hAnsi="Arial" w:cs="Arial"/>
          <w:color w:val="800080"/>
          <w:sz w:val="20"/>
        </w:rPr>
      </w:pPr>
      <w:r>
        <w:rPr>
          <w:rFonts w:ascii="Arial" w:hAnsi="Arial" w:cs="Arial"/>
          <w:color w:val="800080"/>
          <w:sz w:val="20"/>
        </w:rPr>
        <w:tab/>
      </w:r>
      <w:r w:rsidR="009664AA" w:rsidRPr="009F1E93">
        <w:rPr>
          <w:rFonts w:ascii="Arial" w:hAnsi="Arial" w:cs="Arial"/>
          <w:color w:val="800080"/>
          <w:sz w:val="20"/>
        </w:rPr>
        <w:t>zonder achterlating van afstammelingen.</w:t>
      </w:r>
    </w:p>
    <w:bookmarkEnd w:id="38"/>
    <w:p w14:paraId="41EFD0C1" w14:textId="7F1E9429" w:rsidR="009664AA" w:rsidRPr="009F1E93" w:rsidRDefault="009664AA" w:rsidP="00857EC5">
      <w:pPr>
        <w:rPr>
          <w:rFonts w:ascii="Arial" w:hAnsi="Arial" w:cs="Arial"/>
          <w:color w:val="FF0000"/>
          <w:sz w:val="20"/>
        </w:rPr>
      </w:pPr>
      <w:r w:rsidRPr="009F1E93">
        <w:rPr>
          <w:rFonts w:ascii="Arial" w:hAnsi="Arial" w:cs="Arial"/>
          <w:sz w:val="20"/>
          <w:u w:val="single"/>
        </w:rPr>
        <w:t>Einde tekstfragment</w:t>
      </w:r>
    </w:p>
    <w:p w14:paraId="2C56FBC2" w14:textId="77777777" w:rsidR="009664AA" w:rsidRPr="009F1E93" w:rsidRDefault="009664AA" w:rsidP="00857EC5">
      <w:pPr>
        <w:rPr>
          <w:rFonts w:ascii="Arial" w:hAnsi="Arial" w:cs="Arial"/>
          <w:color w:val="FF0000"/>
          <w:sz w:val="20"/>
        </w:rPr>
      </w:pPr>
    </w:p>
    <w:p w14:paraId="6AAA6DEE" w14:textId="77777777" w:rsidR="00F21340" w:rsidRDefault="00784A9B" w:rsidP="00F21340">
      <w:pPr>
        <w:widowControl/>
        <w:snapToGrid/>
        <w:rPr>
          <w:rFonts w:ascii="Arial" w:hAnsi="Arial" w:cs="Arial"/>
          <w:b/>
          <w:bCs/>
          <w:sz w:val="20"/>
          <w:u w:val="single"/>
        </w:rPr>
      </w:pPr>
      <w:r w:rsidRPr="009F1E93">
        <w:rPr>
          <w:rFonts w:ascii="Arial" w:hAnsi="Arial" w:cs="Arial"/>
          <w:b/>
          <w:bCs/>
          <w:sz w:val="20"/>
          <w:u w:val="single"/>
        </w:rPr>
        <w:t>Optie</w:t>
      </w:r>
    </w:p>
    <w:p w14:paraId="2E642B01" w14:textId="1410FC44" w:rsidR="00784A9B" w:rsidRPr="00F21340" w:rsidRDefault="00784A9B" w:rsidP="00F21340">
      <w:pPr>
        <w:widowControl/>
        <w:snapToGrid/>
        <w:rPr>
          <w:rFonts w:ascii="Arial" w:hAnsi="Arial" w:cs="Arial"/>
          <w:b/>
          <w:bCs/>
          <w:sz w:val="20"/>
          <w:u w:val="single"/>
        </w:rPr>
      </w:pPr>
      <w:r w:rsidRPr="009F1E93">
        <w:rPr>
          <w:rFonts w:ascii="Arial" w:hAnsi="Arial" w:cs="Arial"/>
          <w:sz w:val="20"/>
          <w:u w:val="single"/>
        </w:rPr>
        <w:t>Overige afstammelingen</w:t>
      </w:r>
    </w:p>
    <w:p w14:paraId="53D28846" w14:textId="77777777" w:rsidR="00784A9B" w:rsidRPr="009F1E93" w:rsidRDefault="00784A9B" w:rsidP="00F21340">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7AE2530A" w14:textId="6605C05A" w:rsidR="009664AA" w:rsidRPr="009F1E93" w:rsidRDefault="00BF7A9D" w:rsidP="00F21340">
      <w:pPr>
        <w:rPr>
          <w:rStyle w:val="eop"/>
          <w:rFonts w:ascii="Arial" w:hAnsi="Arial" w:cs="Arial"/>
          <w:color w:val="800080"/>
          <w:sz w:val="20"/>
          <w:shd w:val="clear" w:color="auto" w:fill="FFFFFF"/>
        </w:rPr>
      </w:pPr>
      <w:r w:rsidRPr="009F1E93">
        <w:rPr>
          <w:rFonts w:ascii="Arial" w:hAnsi="Arial" w:cs="Arial"/>
          <w:color w:val="800080"/>
          <w:sz w:val="20"/>
        </w:rPr>
        <w:t>Naast</w:t>
      </w:r>
      <w:r w:rsidRPr="009F1E93">
        <w:rPr>
          <w:rFonts w:ascii="Arial" w:hAnsi="Arial" w:cs="Arial"/>
          <w:color w:val="FF0000"/>
          <w:sz w:val="20"/>
        </w:rPr>
        <w:t xml:space="preserve"> </w:t>
      </w:r>
      <w:r w:rsidRPr="009F1E93">
        <w:rPr>
          <w:rFonts w:ascii="Arial" w:hAnsi="Arial" w:cs="Arial"/>
          <w:color w:val="0066FF"/>
          <w:sz w:val="20"/>
        </w:rPr>
        <w:t>voornoemd kind</w:t>
      </w:r>
      <w:r w:rsidRPr="00EA6A88">
        <w:rPr>
          <w:rFonts w:ascii="Arial" w:hAnsi="Arial" w:cs="Arial"/>
          <w:sz w:val="20"/>
        </w:rPr>
        <w:t>/</w:t>
      </w:r>
      <w:r w:rsidRPr="009F1E93">
        <w:rPr>
          <w:rFonts w:ascii="Arial" w:hAnsi="Arial" w:cs="Arial"/>
          <w:color w:val="0066FF"/>
          <w:sz w:val="20"/>
        </w:rPr>
        <w:t xml:space="preserve">voornoemde kinderen </w:t>
      </w:r>
      <w:r w:rsidRPr="00A9180D">
        <w:rPr>
          <w:rFonts w:ascii="Arial" w:hAnsi="Arial" w:cs="Arial"/>
          <w:color w:val="840084"/>
          <w:sz w:val="20"/>
        </w:rPr>
        <w:t>uit</w:t>
      </w:r>
      <w:r w:rsidRPr="009F1E93">
        <w:rPr>
          <w:rFonts w:ascii="Arial" w:hAnsi="Arial" w:cs="Arial"/>
          <w:color w:val="800080"/>
          <w:sz w:val="20"/>
        </w:rPr>
        <w:t xml:space="preserve"> </w:t>
      </w:r>
      <w:r w:rsidRPr="009F1E93">
        <w:rPr>
          <w:rFonts w:ascii="Arial" w:hAnsi="Arial" w:cs="Arial"/>
          <w:color w:val="0066FF"/>
          <w:sz w:val="20"/>
        </w:rPr>
        <w:t>voormeld</w:t>
      </w:r>
      <w:r w:rsidR="00A9180D">
        <w:rPr>
          <w:rFonts w:ascii="Arial" w:hAnsi="Arial" w:cs="Arial"/>
          <w:color w:val="0066FF"/>
          <w:sz w:val="20"/>
        </w:rPr>
        <w:t>(e)</w:t>
      </w:r>
      <w:r w:rsidRPr="009F1E93">
        <w:rPr>
          <w:rFonts w:ascii="Arial" w:hAnsi="Arial" w:cs="Arial"/>
          <w:color w:val="0066FF"/>
          <w:sz w:val="20"/>
        </w:rPr>
        <w:t xml:space="preserve"> huwelijk</w:t>
      </w:r>
      <w:r w:rsidR="0055734E" w:rsidRPr="00EA6A88">
        <w:rPr>
          <w:rFonts w:ascii="Arial" w:hAnsi="Arial" w:cs="Arial"/>
          <w:sz w:val="20"/>
        </w:rPr>
        <w:t>/</w:t>
      </w:r>
      <w:r w:rsidR="0055734E" w:rsidRPr="009F1E93">
        <w:rPr>
          <w:rFonts w:ascii="Arial" w:hAnsi="Arial" w:cs="Arial"/>
          <w:color w:val="0066FF"/>
          <w:sz w:val="20"/>
        </w:rPr>
        <w:t>partnerschap</w:t>
      </w:r>
      <w:r w:rsidR="0055734E" w:rsidRPr="00EA6A88">
        <w:rPr>
          <w:rFonts w:ascii="Arial" w:hAnsi="Arial" w:cs="Arial"/>
          <w:sz w:val="20"/>
        </w:rPr>
        <w:t>/</w:t>
      </w:r>
      <w:r w:rsidR="0055734E" w:rsidRPr="009F1E93">
        <w:rPr>
          <w:rFonts w:ascii="Arial" w:hAnsi="Arial" w:cs="Arial"/>
          <w:color w:val="0066FF"/>
          <w:sz w:val="20"/>
        </w:rPr>
        <w:t>huwelijken</w:t>
      </w:r>
      <w:r w:rsidR="0055734E" w:rsidRPr="00EA6A88">
        <w:rPr>
          <w:rFonts w:ascii="Arial" w:hAnsi="Arial" w:cs="Arial"/>
          <w:sz w:val="20"/>
        </w:rPr>
        <w:t>/</w:t>
      </w:r>
      <w:r w:rsidR="0055734E" w:rsidRPr="009F1E93">
        <w:rPr>
          <w:rFonts w:ascii="Arial" w:hAnsi="Arial" w:cs="Arial"/>
          <w:color w:val="0066FF"/>
          <w:sz w:val="20"/>
        </w:rPr>
        <w:t xml:space="preserve">partnerschappen </w:t>
      </w:r>
      <w:r w:rsidR="0055734E" w:rsidRPr="009F1E93">
        <w:rPr>
          <w:rFonts w:ascii="Arial" w:hAnsi="Arial" w:cs="Arial"/>
          <w:color w:val="800080"/>
          <w:sz w:val="20"/>
        </w:rPr>
        <w:t xml:space="preserve">heeft </w:t>
      </w:r>
      <w:r w:rsidR="0055734E" w:rsidRPr="009F1E93">
        <w:rPr>
          <w:rStyle w:val="eop"/>
          <w:rFonts w:ascii="Arial" w:hAnsi="Arial" w:cs="Arial"/>
          <w:color w:val="0066FF"/>
          <w:sz w:val="20"/>
          <w:shd w:val="clear" w:color="auto" w:fill="FFFFFF"/>
        </w:rPr>
        <w:t>erflater</w:t>
      </w:r>
      <w:r w:rsidR="0055734E" w:rsidRPr="00EA6A88">
        <w:rPr>
          <w:rStyle w:val="eop"/>
          <w:rFonts w:ascii="Arial" w:hAnsi="Arial" w:cs="Arial"/>
          <w:sz w:val="20"/>
          <w:shd w:val="clear" w:color="auto" w:fill="FFFFFF"/>
        </w:rPr>
        <w:t>/</w:t>
      </w:r>
      <w:r w:rsidR="0055734E" w:rsidRPr="009F1E93">
        <w:rPr>
          <w:rStyle w:val="eop"/>
          <w:rFonts w:ascii="Arial" w:hAnsi="Arial" w:cs="Arial"/>
          <w:color w:val="0066FF"/>
          <w:sz w:val="20"/>
          <w:shd w:val="clear" w:color="auto" w:fill="FFFFFF"/>
        </w:rPr>
        <w:t>erflaatster</w:t>
      </w:r>
      <w:r w:rsidR="0055734E" w:rsidRPr="00EA6A88">
        <w:rPr>
          <w:rStyle w:val="eop"/>
          <w:rFonts w:ascii="Arial" w:hAnsi="Arial" w:cs="Arial"/>
          <w:sz w:val="20"/>
          <w:shd w:val="clear" w:color="auto" w:fill="FFFFFF"/>
        </w:rPr>
        <w:t>/</w:t>
      </w:r>
      <w:r w:rsidR="0055734E" w:rsidRPr="009F1E93">
        <w:rPr>
          <w:rStyle w:val="eop"/>
          <w:rFonts w:ascii="Arial" w:hAnsi="Arial" w:cs="Arial"/>
          <w:color w:val="0066FF"/>
          <w:sz w:val="20"/>
          <w:shd w:val="clear" w:color="auto" w:fill="FFFFFF"/>
        </w:rPr>
        <w:t xml:space="preserve">overledene </w:t>
      </w:r>
      <w:r w:rsidR="0055734E" w:rsidRPr="009F1E93">
        <w:rPr>
          <w:rStyle w:val="eop"/>
          <w:rFonts w:ascii="Arial" w:hAnsi="Arial" w:cs="Arial"/>
          <w:color w:val="800080"/>
          <w:sz w:val="20"/>
          <w:shd w:val="clear" w:color="auto" w:fill="FFFFFF"/>
        </w:rPr>
        <w:t>voorts als afstammeling</w:t>
      </w:r>
      <w:r w:rsidR="00A9180D">
        <w:rPr>
          <w:rStyle w:val="eop"/>
          <w:rFonts w:ascii="Arial" w:hAnsi="Arial" w:cs="Arial"/>
          <w:color w:val="800080"/>
          <w:sz w:val="20"/>
          <w:shd w:val="clear" w:color="auto" w:fill="FFFFFF"/>
        </w:rPr>
        <w:t>(en)</w:t>
      </w:r>
      <w:r w:rsidR="005B0BA9" w:rsidRPr="009F1E93">
        <w:rPr>
          <w:rStyle w:val="eop"/>
          <w:rFonts w:ascii="Arial" w:hAnsi="Arial" w:cs="Arial"/>
          <w:color w:val="800080"/>
          <w:sz w:val="20"/>
          <w:shd w:val="clear" w:color="auto" w:fill="FFFFFF"/>
        </w:rPr>
        <w:t xml:space="preserve"> nagelaten: </w:t>
      </w:r>
    </w:p>
    <w:p w14:paraId="361F4999" w14:textId="7CBFE28D" w:rsidR="002263A3" w:rsidRPr="00595883" w:rsidRDefault="00595883" w:rsidP="00595883">
      <w:pPr>
        <w:tabs>
          <w:tab w:val="left" w:pos="284"/>
        </w:tabs>
        <w:rPr>
          <w:rFonts w:ascii="Arial" w:hAnsi="Arial" w:cs="Arial"/>
          <w:color w:val="840084"/>
          <w:sz w:val="20"/>
        </w:rPr>
      </w:pPr>
      <w:r w:rsidRPr="00595883">
        <w:rPr>
          <w:rFonts w:ascii="Arial" w:hAnsi="Arial" w:cs="Arial"/>
          <w:snapToGrid w:val="0"/>
          <w:color w:val="840084"/>
          <w:kern w:val="28"/>
          <w:sz w:val="20"/>
          <w:lang w:eastAsia="en-US"/>
        </w:rPr>
        <w:t>3</w:t>
      </w:r>
      <w:r w:rsidR="002263A3" w:rsidRPr="00595883">
        <w:rPr>
          <w:rFonts w:ascii="Arial" w:hAnsi="Arial" w:cs="Arial"/>
          <w:snapToGrid w:val="0"/>
          <w:color w:val="840084"/>
          <w:kern w:val="28"/>
          <w:sz w:val="20"/>
          <w:lang w:eastAsia="en-US"/>
        </w:rPr>
        <w:t>.</w:t>
      </w:r>
      <w:r w:rsidRPr="00A3273B">
        <w:rPr>
          <w:rFonts w:ascii="Arial" w:hAnsi="Arial" w:cs="Arial"/>
          <w:color w:val="FF0000"/>
          <w:sz w:val="20"/>
        </w:rPr>
        <w:tab/>
      </w:r>
      <w:ins w:id="50" w:author="Groot, Karina de" w:date="2024-08-08T12:26:00Z" w16du:dateUtc="2024-08-08T10:26:00Z">
        <w:r w:rsidR="0008080F" w:rsidRPr="00CF7B10">
          <w:rPr>
            <w:rFonts w:ascii="Arial" w:hAnsi="Arial" w:cs="Arial"/>
            <w:color w:val="840084"/>
            <w:sz w:val="20"/>
            <w:highlight w:val="yellow"/>
          </w:rPr>
          <w:t>VVE-</w:t>
        </w:r>
      </w:ins>
      <w:r w:rsidR="00BC41B4" w:rsidRPr="004C6F00">
        <w:rPr>
          <w:rFonts w:ascii="Arial" w:hAnsi="Arial" w:cs="Arial"/>
          <w:color w:val="840084"/>
          <w:sz w:val="20"/>
          <w:highlight w:val="yellow"/>
        </w:rPr>
        <w:t>TEKSTBLOK NATUURLIJK PERSOON</w:t>
      </w:r>
      <w:del w:id="51" w:author="Groot, Karina de" w:date="2024-08-08T12:26:00Z" w16du:dateUtc="2024-08-08T10:26:00Z">
        <w:r w:rsidR="0096624B" w:rsidRPr="00111F67" w:rsidDel="0008080F">
          <w:rPr>
            <w:rFonts w:ascii="Arial" w:hAnsi="Arial" w:cs="Arial"/>
            <w:color w:val="840084"/>
            <w:sz w:val="20"/>
            <w:highlight w:val="yellow"/>
          </w:rPr>
          <w:delText>-nieuw</w:delText>
        </w:r>
      </w:del>
      <w:r w:rsidRPr="00C0485C">
        <w:rPr>
          <w:rFonts w:ascii="Arial" w:hAnsi="Arial" w:cs="Arial"/>
          <w:color w:val="840084"/>
          <w:sz w:val="20"/>
        </w:rPr>
        <w:t>,</w:t>
      </w:r>
      <w:r w:rsidRPr="00C0485C">
        <w:rPr>
          <w:rFonts w:cs="Arial"/>
          <w:color w:val="840084"/>
          <w:sz w:val="20"/>
        </w:rPr>
        <w:t xml:space="preserve"> </w:t>
      </w:r>
      <w:r w:rsidRPr="00C0485C">
        <w:rPr>
          <w:rFonts w:ascii="Arial" w:hAnsi="Arial" w:cs="Arial"/>
          <w:color w:val="840084"/>
          <w:sz w:val="20"/>
        </w:rPr>
        <w:t>wonende te</w:t>
      </w:r>
      <w:r w:rsidRPr="004C6F00">
        <w:rPr>
          <w:rFonts w:ascii="Arial" w:hAnsi="Arial" w:cs="Arial"/>
          <w:color w:val="840084"/>
          <w:sz w:val="20"/>
        </w:rPr>
        <w:t xml:space="preserve"> </w:t>
      </w:r>
      <w:ins w:id="52" w:author="Groot, Karina de" w:date="2024-08-08T12:26:00Z" w16du:dateUtc="2024-08-08T10:26:00Z">
        <w:r w:rsidR="0008080F" w:rsidRPr="00CF7B10">
          <w:rPr>
            <w:rFonts w:ascii="Arial" w:hAnsi="Arial" w:cs="Arial"/>
            <w:color w:val="840084"/>
            <w:sz w:val="20"/>
            <w:highlight w:val="yellow"/>
          </w:rPr>
          <w:t>VVE-</w:t>
        </w:r>
      </w:ins>
      <w:r w:rsidRPr="004C6F00">
        <w:rPr>
          <w:rFonts w:ascii="Arial" w:hAnsi="Arial" w:cs="Arial"/>
          <w:color w:val="840084"/>
          <w:sz w:val="20"/>
          <w:highlight w:val="yellow"/>
        </w:rPr>
        <w:t>TEKSTBLOK WOONADRES</w:t>
      </w:r>
      <w:del w:id="53" w:author="Groot, Karina de" w:date="2024-08-08T12:26:00Z" w16du:dateUtc="2024-08-08T10:26:00Z">
        <w:r w:rsidR="0096624B" w:rsidRPr="00111F67" w:rsidDel="0008080F">
          <w:rPr>
            <w:rFonts w:ascii="Arial" w:hAnsi="Arial" w:cs="Arial"/>
            <w:color w:val="840084"/>
            <w:sz w:val="20"/>
            <w:highlight w:val="yellow"/>
          </w:rPr>
          <w:delText>-nieuw</w:delText>
        </w:r>
      </w:del>
      <w:r w:rsidRPr="004C6F00">
        <w:rPr>
          <w:rFonts w:ascii="Arial" w:hAnsi="Arial" w:cs="Arial"/>
          <w:color w:val="840084"/>
          <w:sz w:val="20"/>
        </w:rPr>
        <w:t>;</w:t>
      </w:r>
    </w:p>
    <w:p w14:paraId="0D14CF38" w14:textId="77777777" w:rsidR="00C24441" w:rsidRPr="009F1E93" w:rsidRDefault="00C24441" w:rsidP="00F21340">
      <w:pPr>
        <w:rPr>
          <w:rFonts w:ascii="Arial" w:hAnsi="Arial" w:cs="Arial"/>
          <w:color w:val="FF0000"/>
          <w:sz w:val="20"/>
        </w:rPr>
      </w:pPr>
      <w:r w:rsidRPr="009F1E93">
        <w:rPr>
          <w:rFonts w:ascii="Arial" w:hAnsi="Arial" w:cs="Arial"/>
          <w:sz w:val="20"/>
          <w:u w:val="single"/>
        </w:rPr>
        <w:t>Einde tekstfragment</w:t>
      </w:r>
    </w:p>
    <w:p w14:paraId="162B52BB" w14:textId="77777777" w:rsidR="009664AA" w:rsidRPr="009F1E93" w:rsidRDefault="009664AA" w:rsidP="00857EC5">
      <w:pPr>
        <w:rPr>
          <w:rFonts w:ascii="Arial" w:hAnsi="Arial" w:cs="Arial"/>
          <w:color w:val="FF0000"/>
          <w:sz w:val="20"/>
        </w:rPr>
      </w:pPr>
    </w:p>
    <w:p w14:paraId="4FDAB4B0" w14:textId="6BE248E6" w:rsidR="0098730C" w:rsidRPr="009F1E93" w:rsidRDefault="0098730C" w:rsidP="00F204EA">
      <w:pPr>
        <w:pStyle w:val="Geenafstand"/>
        <w:rPr>
          <w:rStyle w:val="eop"/>
          <w:rFonts w:ascii="Arial" w:hAnsi="Arial" w:cs="Arial"/>
          <w:color w:val="FFFFFF" w:themeColor="background1"/>
          <w:sz w:val="20"/>
          <w:shd w:val="clear" w:color="auto" w:fill="FFFFFF"/>
        </w:rPr>
      </w:pPr>
      <w:r w:rsidRPr="009F1E93">
        <w:rPr>
          <w:rStyle w:val="eop"/>
          <w:rFonts w:ascii="Arial" w:hAnsi="Arial" w:cs="Arial"/>
          <w:color w:val="FFFFFF" w:themeColor="background1"/>
          <w:sz w:val="20"/>
          <w:highlight w:val="darkYellow"/>
          <w:shd w:val="clear" w:color="auto" w:fill="FFFFFF"/>
        </w:rPr>
        <w:t xml:space="preserve">KEUZEBLOK </w:t>
      </w:r>
      <w:r w:rsidRPr="009F1E93">
        <w:rPr>
          <w:rStyle w:val="normaltextrun"/>
          <w:rFonts w:ascii="Arial" w:hAnsi="Arial" w:cs="Arial"/>
          <w:color w:val="FFFFFF" w:themeColor="background1"/>
          <w:sz w:val="20"/>
          <w:highlight w:val="darkYellow"/>
          <w:shd w:val="clear" w:color="auto" w:fill="FFFFFF"/>
        </w:rPr>
        <w:t>TESTAMENT</w:t>
      </w:r>
      <w:r w:rsidRPr="00EA6A88">
        <w:rPr>
          <w:rStyle w:val="normaltextrun"/>
          <w:rFonts w:ascii="Arial" w:hAnsi="Arial" w:cs="Arial"/>
          <w:sz w:val="20"/>
          <w:highlight w:val="darkYellow"/>
          <w:shd w:val="clear" w:color="auto" w:fill="FFFFFF"/>
        </w:rPr>
        <w:t>/</w:t>
      </w:r>
      <w:r w:rsidRPr="009F1E93">
        <w:rPr>
          <w:rStyle w:val="normaltextrun"/>
          <w:rFonts w:ascii="Arial" w:hAnsi="Arial" w:cs="Arial"/>
          <w:color w:val="FFFFFF" w:themeColor="background1"/>
          <w:sz w:val="20"/>
          <w:highlight w:val="darkYellow"/>
          <w:shd w:val="clear" w:color="auto" w:fill="FFFFFF"/>
        </w:rPr>
        <w:t>UITERSTE WIL</w:t>
      </w:r>
      <w:r w:rsidR="005B6098" w:rsidRPr="009F1E93">
        <w:rPr>
          <w:rStyle w:val="normaltextrun"/>
          <w:rFonts w:ascii="Arial" w:hAnsi="Arial" w:cs="Arial"/>
          <w:color w:val="FFFFFF" w:themeColor="background1"/>
          <w:sz w:val="20"/>
          <w:highlight w:val="darkYellow"/>
          <w:shd w:val="clear" w:color="auto" w:fill="FFFFFF"/>
        </w:rPr>
        <w:t>S</w:t>
      </w:r>
      <w:r w:rsidRPr="009F1E93">
        <w:rPr>
          <w:rStyle w:val="normaltextrun"/>
          <w:rFonts w:ascii="Arial" w:hAnsi="Arial" w:cs="Arial"/>
          <w:color w:val="FFFFFF" w:themeColor="background1"/>
          <w:sz w:val="20"/>
          <w:highlight w:val="darkYellow"/>
          <w:shd w:val="clear" w:color="auto" w:fill="FFFFFF"/>
        </w:rPr>
        <w:t>BESCHIKKING</w:t>
      </w:r>
      <w:r w:rsidRPr="009F1E93">
        <w:rPr>
          <w:rStyle w:val="eop"/>
          <w:rFonts w:ascii="Arial" w:hAnsi="Arial" w:cs="Arial"/>
          <w:color w:val="FFFFFF" w:themeColor="background1"/>
          <w:sz w:val="20"/>
          <w:shd w:val="clear" w:color="auto" w:fill="FFFFFF"/>
        </w:rPr>
        <w:t> </w:t>
      </w:r>
    </w:p>
    <w:p w14:paraId="50CEB2F1" w14:textId="77777777" w:rsidR="00F204EA" w:rsidRPr="009F1E93" w:rsidRDefault="00F204EA" w:rsidP="00F204EA">
      <w:pPr>
        <w:pStyle w:val="Geenafstand"/>
        <w:rPr>
          <w:rStyle w:val="eop"/>
          <w:rFonts w:ascii="Arial" w:hAnsi="Arial" w:cs="Arial"/>
          <w:sz w:val="20"/>
          <w:shd w:val="clear" w:color="auto" w:fill="FFFFFF"/>
        </w:rPr>
      </w:pPr>
    </w:p>
    <w:p w14:paraId="36B08D31" w14:textId="7EEFCE6A" w:rsidR="0098730C" w:rsidRPr="009F1E93" w:rsidRDefault="0098730C" w:rsidP="00F204EA">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 xml:space="preserve">Variant A: </w:t>
      </w:r>
    </w:p>
    <w:p w14:paraId="0D921EAE" w14:textId="0F1FBB54" w:rsidR="00F204EA" w:rsidRPr="009F1E93" w:rsidRDefault="00F204EA" w:rsidP="00F204EA">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Begin tekstfragment: </w:t>
      </w:r>
    </w:p>
    <w:p w14:paraId="1DF94608" w14:textId="3DF068EB" w:rsidR="00F204EA" w:rsidRPr="009F1E93" w:rsidRDefault="00F204EA" w:rsidP="00F204EA">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t xml:space="preserve">De </w:t>
      </w:r>
      <w:r w:rsidRPr="008B318C">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heeft, </w:t>
      </w:r>
      <w:r w:rsidRPr="008B318C">
        <w:rPr>
          <w:rStyle w:val="eop"/>
          <w:rFonts w:ascii="Arial" w:hAnsi="Arial" w:cs="Arial"/>
          <w:color w:val="008200"/>
          <w:sz w:val="20"/>
          <w:shd w:val="clear" w:color="auto" w:fill="FFFFFF"/>
        </w:rPr>
        <w:t>blijkens</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zoals blijkt uit </w:t>
      </w:r>
      <w:r w:rsidRPr="009F1E93">
        <w:rPr>
          <w:rStyle w:val="eop"/>
          <w:rFonts w:ascii="Arial" w:hAnsi="Arial" w:cs="Arial"/>
          <w:color w:val="FF0000"/>
          <w:sz w:val="20"/>
          <w:shd w:val="clear" w:color="auto" w:fill="FFFFFF"/>
        </w:rPr>
        <w:t xml:space="preserve">een </w:t>
      </w:r>
      <w:r w:rsidRPr="00790645">
        <w:rPr>
          <w:rStyle w:val="eop"/>
          <w:rFonts w:ascii="Arial" w:hAnsi="Arial" w:cs="Arial"/>
          <w:color w:val="840084"/>
          <w:sz w:val="20"/>
          <w:shd w:val="clear" w:color="auto" w:fill="FFFFFF"/>
        </w:rPr>
        <w:t xml:space="preserve">aan deze akte gehechte </w:t>
      </w:r>
      <w:r w:rsidRPr="009F1E93">
        <w:rPr>
          <w:rStyle w:val="eop"/>
          <w:rFonts w:ascii="Arial" w:hAnsi="Arial" w:cs="Arial"/>
          <w:color w:val="FF0000"/>
          <w:sz w:val="20"/>
          <w:shd w:val="clear" w:color="auto" w:fill="FFFFFF"/>
        </w:rPr>
        <w:t xml:space="preserve">opgave van het Centraal Testamentenregister </w:t>
      </w:r>
      <w:r w:rsidRPr="009F1E93">
        <w:rPr>
          <w:rStyle w:val="eop"/>
          <w:rFonts w:ascii="Arial" w:hAnsi="Arial" w:cs="Arial"/>
          <w:color w:val="7030A0"/>
          <w:sz w:val="20"/>
          <w:shd w:val="clear" w:color="auto" w:fill="FFFFFF"/>
        </w:rPr>
        <w:t>te ’s-Gravenhage</w:t>
      </w:r>
      <w:r w:rsidRPr="009F1E93">
        <w:rPr>
          <w:rStyle w:val="eop"/>
          <w:rFonts w:ascii="Arial" w:hAnsi="Arial" w:cs="Arial"/>
          <w:color w:val="FF0000"/>
          <w:sz w:val="20"/>
          <w:shd w:val="clear" w:color="auto" w:fill="FFFFFF"/>
        </w:rPr>
        <w:t xml:space="preserve">, niet bij </w:t>
      </w:r>
      <w:r w:rsidRPr="008B318C">
        <w:rPr>
          <w:rStyle w:val="eop"/>
          <w:rFonts w:ascii="Arial" w:hAnsi="Arial" w:cs="Arial"/>
          <w:color w:val="008200"/>
          <w:sz w:val="20"/>
          <w:shd w:val="clear" w:color="auto" w:fill="FFFFFF"/>
        </w:rPr>
        <w:t>testament</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uiterste wilsbeschikking </w:t>
      </w:r>
      <w:r w:rsidRPr="009F1E93">
        <w:rPr>
          <w:rStyle w:val="eop"/>
          <w:rFonts w:ascii="Arial" w:hAnsi="Arial" w:cs="Arial"/>
          <w:color w:val="FF0000"/>
          <w:sz w:val="20"/>
          <w:shd w:val="clear" w:color="auto" w:fill="FFFFFF"/>
        </w:rPr>
        <w:t xml:space="preserve">over </w:t>
      </w:r>
      <w:r w:rsidRPr="008B318C">
        <w:rPr>
          <w:rStyle w:val="eop"/>
          <w:rFonts w:ascii="Arial" w:hAnsi="Arial" w:cs="Arial"/>
          <w:color w:val="008200"/>
          <w:sz w:val="20"/>
          <w:shd w:val="clear" w:color="auto" w:fill="FFFFFF"/>
        </w:rPr>
        <w:t>zijn</w:t>
      </w:r>
      <w:r w:rsidR="00A226E3">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haar </w:t>
      </w:r>
      <w:r w:rsidRPr="009F1E93">
        <w:rPr>
          <w:rStyle w:val="eop"/>
          <w:rFonts w:ascii="Arial" w:hAnsi="Arial" w:cs="Arial"/>
          <w:color w:val="FF0000"/>
          <w:sz w:val="20"/>
          <w:shd w:val="clear" w:color="auto" w:fill="FFFFFF"/>
        </w:rPr>
        <w:t xml:space="preserve">nalatenschap beschikt. </w:t>
      </w:r>
      <w:r w:rsidRPr="009F1E93">
        <w:rPr>
          <w:rStyle w:val="eop"/>
          <w:rFonts w:ascii="Arial" w:hAnsi="Arial" w:cs="Arial"/>
          <w:color w:val="7030A0"/>
          <w:sz w:val="20"/>
          <w:shd w:val="clear" w:color="auto" w:fill="FFFFFF"/>
        </w:rPr>
        <w:t>Van het bestaan van een codicil is mij, notaris, evenmin gebleken.</w:t>
      </w:r>
    </w:p>
    <w:p w14:paraId="4DE82049" w14:textId="3F0CC219" w:rsidR="00F204EA" w:rsidRPr="009F1E93" w:rsidRDefault="005946E7" w:rsidP="00F204EA">
      <w:pPr>
        <w:widowControl/>
        <w:snapToGrid/>
        <w:spacing w:after="160" w:line="259" w:lineRule="auto"/>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E</w:t>
      </w:r>
      <w:r w:rsidR="00F204EA" w:rsidRPr="009F1E93">
        <w:rPr>
          <w:rStyle w:val="eop"/>
          <w:rFonts w:ascii="Arial" w:hAnsi="Arial" w:cs="Arial"/>
          <w:sz w:val="20"/>
          <w:u w:val="single"/>
          <w:shd w:val="clear" w:color="auto" w:fill="FFFFFF"/>
        </w:rPr>
        <w:t xml:space="preserve">inde </w:t>
      </w:r>
      <w:r w:rsidRPr="009F1E93">
        <w:rPr>
          <w:rStyle w:val="eop"/>
          <w:rFonts w:ascii="Arial" w:hAnsi="Arial" w:cs="Arial"/>
          <w:sz w:val="20"/>
          <w:u w:val="single"/>
          <w:shd w:val="clear" w:color="auto" w:fill="FFFFFF"/>
        </w:rPr>
        <w:t>tekstfragment.</w:t>
      </w:r>
      <w:r w:rsidR="00F204EA" w:rsidRPr="009F1E93">
        <w:rPr>
          <w:rStyle w:val="eop"/>
          <w:rFonts w:ascii="Arial" w:hAnsi="Arial" w:cs="Arial"/>
          <w:sz w:val="20"/>
          <w:u w:val="single"/>
          <w:shd w:val="clear" w:color="auto" w:fill="FFFFFF"/>
        </w:rPr>
        <w:t xml:space="preserve"> </w:t>
      </w:r>
    </w:p>
    <w:p w14:paraId="40E01D3A" w14:textId="77777777" w:rsidR="005946E7" w:rsidRPr="009F1E93" w:rsidRDefault="005946E7"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Variant B:</w:t>
      </w:r>
    </w:p>
    <w:p w14:paraId="2E00D5E7" w14:textId="0ACCBF4C" w:rsidR="005946E7" w:rsidRPr="009F1E93" w:rsidRDefault="005946E7"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Begin tekstfragment:</w:t>
      </w:r>
    </w:p>
    <w:p w14:paraId="4D7CCAF9" w14:textId="6098CC1A" w:rsidR="00F204EA" w:rsidRPr="009F1E93" w:rsidRDefault="00F204EA" w:rsidP="005946E7">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lastRenderedPageBreak/>
        <w:t xml:space="preserve">De </w:t>
      </w:r>
      <w:r w:rsidRPr="00FC2037">
        <w:rPr>
          <w:rStyle w:val="eop"/>
          <w:rFonts w:ascii="Arial" w:hAnsi="Arial" w:cs="Arial"/>
          <w:color w:val="008200"/>
          <w:sz w:val="20"/>
          <w:shd w:val="clear" w:color="auto" w:fill="FFFFFF"/>
        </w:rPr>
        <w:t>erflater</w:t>
      </w:r>
      <w:r w:rsidR="00A226E3"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erflaatster</w:t>
      </w:r>
      <w:r w:rsidR="00A226E3"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heeft, </w:t>
      </w:r>
      <w:r w:rsidRPr="00FC2037">
        <w:rPr>
          <w:rStyle w:val="eop"/>
          <w:rFonts w:ascii="Arial" w:hAnsi="Arial" w:cs="Arial"/>
          <w:color w:val="008200"/>
          <w:sz w:val="20"/>
          <w:shd w:val="clear" w:color="auto" w:fill="FFFFFF"/>
        </w:rPr>
        <w:t>blijkens</w:t>
      </w:r>
      <w:r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 xml:space="preserve">zoals blijkt uit </w:t>
      </w:r>
      <w:r w:rsidRPr="009F1E93">
        <w:rPr>
          <w:rStyle w:val="eop"/>
          <w:rFonts w:ascii="Arial" w:hAnsi="Arial" w:cs="Arial"/>
          <w:color w:val="FF0000"/>
          <w:sz w:val="20"/>
          <w:shd w:val="clear" w:color="auto" w:fill="FFFFFF"/>
        </w:rPr>
        <w:t xml:space="preserve">een </w:t>
      </w:r>
      <w:r w:rsidRPr="009F1E93">
        <w:rPr>
          <w:rStyle w:val="eop"/>
          <w:rFonts w:ascii="Arial" w:hAnsi="Arial" w:cs="Arial"/>
          <w:color w:val="7030A0"/>
          <w:sz w:val="20"/>
          <w:shd w:val="clear" w:color="auto" w:fill="FFFFFF"/>
        </w:rPr>
        <w:t xml:space="preserve">aan deze akte gehechte </w:t>
      </w:r>
      <w:r w:rsidRPr="009F1E93">
        <w:rPr>
          <w:rStyle w:val="eop"/>
          <w:rFonts w:ascii="Arial" w:hAnsi="Arial" w:cs="Arial"/>
          <w:color w:val="FF0000"/>
          <w:sz w:val="20"/>
          <w:shd w:val="clear" w:color="auto" w:fill="FFFFFF"/>
        </w:rPr>
        <w:t xml:space="preserve">opgave van het Centraal Testamentenregister </w:t>
      </w:r>
      <w:r w:rsidRPr="009F1E93">
        <w:rPr>
          <w:rStyle w:val="eop"/>
          <w:rFonts w:ascii="Arial" w:hAnsi="Arial" w:cs="Arial"/>
          <w:color w:val="7030A0"/>
          <w:sz w:val="20"/>
          <w:shd w:val="clear" w:color="auto" w:fill="FFFFFF"/>
        </w:rPr>
        <w:t>te ‘s-Gravenhage</w:t>
      </w:r>
      <w:r w:rsidRPr="009F1E93">
        <w:rPr>
          <w:rStyle w:val="eop"/>
          <w:rFonts w:ascii="Arial" w:hAnsi="Arial" w:cs="Arial"/>
          <w:color w:val="FF0000"/>
          <w:sz w:val="20"/>
          <w:shd w:val="clear" w:color="auto" w:fill="FFFFFF"/>
        </w:rPr>
        <w:t xml:space="preserve">, </w:t>
      </w:r>
      <w:r w:rsidRPr="00FC2037">
        <w:rPr>
          <w:rStyle w:val="eop"/>
          <w:rFonts w:ascii="Arial" w:hAnsi="Arial" w:cs="Arial"/>
          <w:color w:val="008200"/>
          <w:sz w:val="20"/>
          <w:shd w:val="clear" w:color="auto" w:fill="FFFFFF"/>
        </w:rPr>
        <w:t>zijn</w:t>
      </w:r>
      <w:r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haar</w:t>
      </w:r>
      <w:r w:rsidRPr="009F1E93">
        <w:rPr>
          <w:rStyle w:val="eop"/>
          <w:rFonts w:ascii="Arial" w:hAnsi="Arial" w:cs="Arial"/>
          <w:color w:val="0066FF"/>
          <w:sz w:val="20"/>
          <w:shd w:val="clear" w:color="auto" w:fill="FFFFFF"/>
        </w:rPr>
        <w:t xml:space="preserve"> </w:t>
      </w:r>
      <w:r w:rsidR="00FC2037" w:rsidRPr="00F35436">
        <w:rPr>
          <w:rStyle w:val="eop"/>
          <w:rFonts w:ascii="Arial" w:hAnsi="Arial" w:cs="Arial"/>
          <w:color w:val="FF0000"/>
          <w:sz w:val="20"/>
          <w:shd w:val="clear" w:color="auto" w:fill="FFFFFF"/>
        </w:rPr>
        <w:t xml:space="preserve">laatste </w:t>
      </w:r>
      <w:r w:rsidR="00FC2037" w:rsidRPr="00790645">
        <w:rPr>
          <w:rStyle w:val="eop"/>
          <w:rFonts w:ascii="Arial" w:hAnsi="Arial" w:cs="Arial"/>
          <w:color w:val="008200"/>
          <w:sz w:val="20"/>
          <w:shd w:val="clear" w:color="auto" w:fill="FFFFFF"/>
        </w:rPr>
        <w:t>testament</w:t>
      </w:r>
      <w:r w:rsidR="00FC2037" w:rsidRPr="00EA6A88">
        <w:rPr>
          <w:rStyle w:val="eop"/>
          <w:rFonts w:ascii="Arial" w:hAnsi="Arial" w:cs="Arial"/>
          <w:sz w:val="20"/>
          <w:shd w:val="clear" w:color="auto" w:fill="FFFFFF"/>
        </w:rPr>
        <w:t>/</w:t>
      </w:r>
      <w:r w:rsidR="00FC2037" w:rsidRPr="00790645">
        <w:rPr>
          <w:rStyle w:val="eop"/>
          <w:rFonts w:ascii="Arial" w:hAnsi="Arial" w:cs="Arial"/>
          <w:color w:val="008200"/>
          <w:sz w:val="20"/>
          <w:shd w:val="clear" w:color="auto" w:fill="FFFFFF"/>
        </w:rPr>
        <w:t>uiterste wilsbeschikking</w:t>
      </w:r>
      <w:r w:rsidR="00FC2037" w:rsidRPr="001C1929">
        <w:rPr>
          <w:rStyle w:val="eop"/>
          <w:rFonts w:ascii="Arial" w:hAnsi="Arial" w:cs="Arial"/>
          <w:color w:val="FF0000"/>
          <w:sz w:val="20"/>
          <w:shd w:val="clear" w:color="auto" w:fill="FFFFFF"/>
        </w:rPr>
        <w:t xml:space="preserve"> </w:t>
      </w:r>
      <w:r w:rsidRPr="009F1E93">
        <w:rPr>
          <w:rStyle w:val="eop"/>
          <w:rFonts w:ascii="Arial" w:hAnsi="Arial" w:cs="Arial"/>
          <w:color w:val="FF0000"/>
          <w:sz w:val="20"/>
          <w:shd w:val="clear" w:color="auto" w:fill="FFFFFF"/>
        </w:rPr>
        <w:t xml:space="preserve">gemaakt bij akte op </w:t>
      </w:r>
      <w:r w:rsidR="00CF109D" w:rsidRPr="009F1E93">
        <w:rPr>
          <w:rFonts w:ascii="Arial" w:hAnsi="Arial" w:cs="Arial"/>
          <w:snapToGrid w:val="0"/>
          <w:kern w:val="28"/>
          <w:sz w:val="20"/>
          <w:lang w:eastAsia="en-US"/>
        </w:rPr>
        <w:fldChar w:fldCharType="begin"/>
      </w:r>
      <w:r w:rsidR="00CF109D" w:rsidRPr="009F1E93">
        <w:rPr>
          <w:rFonts w:ascii="Arial" w:hAnsi="Arial" w:cs="Arial"/>
          <w:snapToGrid w:val="0"/>
          <w:kern w:val="28"/>
          <w:sz w:val="20"/>
          <w:lang w:eastAsia="en-US"/>
        </w:rPr>
        <w:instrText>MacroButton Nomacro §</w:instrText>
      </w:r>
      <w:r w:rsidR="00CF109D" w:rsidRPr="009F1E93">
        <w:rPr>
          <w:rFonts w:ascii="Arial" w:hAnsi="Arial" w:cs="Arial"/>
          <w:snapToGrid w:val="0"/>
          <w:kern w:val="28"/>
          <w:sz w:val="20"/>
          <w:lang w:eastAsia="en-US"/>
        </w:rPr>
        <w:fldChar w:fldCharType="end"/>
      </w:r>
      <w:r w:rsidR="00CF109D" w:rsidRPr="009F1E93">
        <w:rPr>
          <w:rFonts w:ascii="Arial" w:hAnsi="Arial" w:cs="Arial"/>
          <w:snapToGrid w:val="0"/>
          <w:color w:val="000000"/>
          <w:kern w:val="28"/>
          <w:sz w:val="20"/>
          <w:lang w:eastAsia="en-US"/>
        </w:rPr>
        <w:t>datum</w:t>
      </w:r>
      <w:r w:rsidR="00CF109D" w:rsidRPr="009F1E93">
        <w:rPr>
          <w:rFonts w:ascii="Arial" w:hAnsi="Arial" w:cs="Arial"/>
          <w:snapToGrid w:val="0"/>
          <w:kern w:val="28"/>
          <w:sz w:val="20"/>
          <w:lang w:eastAsia="en-US"/>
        </w:rPr>
        <w:fldChar w:fldCharType="begin"/>
      </w:r>
      <w:r w:rsidR="00CF109D" w:rsidRPr="009F1E93">
        <w:rPr>
          <w:rFonts w:ascii="Arial" w:hAnsi="Arial" w:cs="Arial"/>
          <w:snapToGrid w:val="0"/>
          <w:kern w:val="28"/>
          <w:sz w:val="20"/>
          <w:lang w:eastAsia="en-US"/>
        </w:rPr>
        <w:instrText>MacroButton Nomacro §</w:instrText>
      </w:r>
      <w:r w:rsidR="00CF109D" w:rsidRPr="009F1E93">
        <w:rPr>
          <w:rFonts w:ascii="Arial" w:hAnsi="Arial" w:cs="Arial"/>
          <w:snapToGrid w:val="0"/>
          <w:kern w:val="28"/>
          <w:sz w:val="20"/>
          <w:lang w:eastAsia="en-US"/>
        </w:rPr>
        <w:fldChar w:fldCharType="end"/>
      </w:r>
      <w:r w:rsidR="00CF109D" w:rsidRPr="009F1E93">
        <w:rPr>
          <w:rFonts w:ascii="Arial" w:hAnsi="Arial" w:cs="Arial"/>
          <w:snapToGrid w:val="0"/>
          <w:kern w:val="28"/>
          <w:sz w:val="20"/>
          <w:lang w:eastAsia="en-US"/>
        </w:rPr>
        <w:t xml:space="preserve"> </w:t>
      </w:r>
      <w:r w:rsidRPr="009F1E93">
        <w:rPr>
          <w:rStyle w:val="eop"/>
          <w:rFonts w:ascii="Arial" w:hAnsi="Arial" w:cs="Arial"/>
          <w:color w:val="FF0000"/>
          <w:sz w:val="20"/>
          <w:shd w:val="clear" w:color="auto" w:fill="FFFFFF"/>
        </w:rPr>
        <w:t>verleden voor</w:t>
      </w:r>
      <w:r w:rsidR="00143374" w:rsidRPr="009F1E93">
        <w:rPr>
          <w:rStyle w:val="eop"/>
          <w:rFonts w:ascii="Arial" w:hAnsi="Arial" w:cs="Arial"/>
          <w:color w:val="FF0000"/>
          <w:sz w:val="20"/>
          <w:shd w:val="clear" w:color="auto" w:fill="FFFFFF"/>
        </w:rPr>
        <w:t xml:space="preserve"> </w:t>
      </w:r>
      <w:ins w:id="54" w:author="Groot, Karina de" w:date="2024-08-08T12:27:00Z" w16du:dateUtc="2024-08-08T10:27:00Z">
        <w:r w:rsidR="00E12EC0" w:rsidRPr="00CF7B10">
          <w:rPr>
            <w:rFonts w:ascii="Arial" w:hAnsi="Arial" w:cs="Arial"/>
            <w:color w:val="840084"/>
            <w:sz w:val="20"/>
            <w:highlight w:val="yellow"/>
          </w:rPr>
          <w:t>VVE-</w:t>
        </w:r>
      </w:ins>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PERSOON</w:t>
      </w:r>
      <w:del w:id="55" w:author="Groot, Karina de" w:date="2024-08-08T12:27:00Z" w16du:dateUtc="2024-08-08T10:27:00Z">
        <w:r w:rsidR="0096624B" w:rsidRPr="00111F67" w:rsidDel="00E12EC0">
          <w:rPr>
            <w:rFonts w:ascii="Arial" w:hAnsi="Arial" w:cs="Arial"/>
            <w:color w:val="840084"/>
            <w:sz w:val="20"/>
            <w:highlight w:val="yellow"/>
          </w:rPr>
          <w:delText>-nieuw</w:delText>
        </w:r>
      </w:del>
      <w:r w:rsidRPr="00790645">
        <w:rPr>
          <w:rStyle w:val="eop"/>
          <w:rFonts w:ascii="Arial" w:hAnsi="Arial" w:cs="Arial"/>
          <w:color w:val="840084"/>
          <w:sz w:val="20"/>
          <w:shd w:val="clear" w:color="auto" w:fill="FFFFFF"/>
        </w:rPr>
        <w:t>,</w:t>
      </w:r>
      <w:r w:rsidRPr="009F1E93">
        <w:rPr>
          <w:rStyle w:val="eop"/>
          <w:rFonts w:ascii="Arial" w:hAnsi="Arial" w:cs="Arial"/>
          <w:color w:val="0066FF"/>
          <w:sz w:val="20"/>
          <w:shd w:val="clear" w:color="auto" w:fill="FFFFFF"/>
        </w:rPr>
        <w:t xml:space="preserve"> </w:t>
      </w:r>
      <w:r w:rsidRPr="00790645">
        <w:rPr>
          <w:rStyle w:val="eop"/>
          <w:rFonts w:ascii="Arial" w:hAnsi="Arial" w:cs="Arial"/>
          <w:color w:val="840084"/>
          <w:sz w:val="20"/>
          <w:shd w:val="clear" w:color="auto" w:fill="FFFFFF"/>
        </w:rPr>
        <w:t xml:space="preserve">destijds </w:t>
      </w:r>
      <w:r w:rsidRPr="00790645">
        <w:rPr>
          <w:rStyle w:val="eop"/>
          <w:rFonts w:ascii="Arial" w:hAnsi="Arial" w:cs="Arial"/>
          <w:color w:val="008200"/>
          <w:sz w:val="20"/>
          <w:shd w:val="clear" w:color="auto" w:fill="FFFFFF"/>
        </w:rPr>
        <w:t>notaris te</w:t>
      </w:r>
      <w:r w:rsidR="00CF109D" w:rsidRPr="00790645">
        <w:rPr>
          <w:rStyle w:val="eop"/>
          <w:rFonts w:ascii="Arial" w:hAnsi="Arial" w:cs="Arial"/>
          <w:color w:val="008200"/>
          <w:sz w:val="20"/>
          <w:shd w:val="clear" w:color="auto" w:fill="FFFFFF"/>
        </w:rPr>
        <w:t xml:space="preserve"> </w:t>
      </w:r>
      <w:r w:rsidR="00CF109D" w:rsidRPr="009F1E93">
        <w:rPr>
          <w:rFonts w:ascii="Arial" w:hAnsi="Arial" w:cs="Arial"/>
          <w:kern w:val="28"/>
          <w:sz w:val="20"/>
          <w:lang w:eastAsia="en-US"/>
        </w:rPr>
        <w:fldChar w:fldCharType="begin"/>
      </w:r>
      <w:r w:rsidR="00CF109D" w:rsidRPr="009F1E93">
        <w:rPr>
          <w:rFonts w:ascii="Arial" w:hAnsi="Arial" w:cs="Arial"/>
          <w:kern w:val="28"/>
          <w:sz w:val="20"/>
          <w:lang w:eastAsia="en-US"/>
        </w:rPr>
        <w:instrText>MacroButton Nomacro §</w:instrText>
      </w:r>
      <w:r w:rsidR="00CF109D" w:rsidRPr="009F1E93">
        <w:rPr>
          <w:rFonts w:ascii="Arial" w:hAnsi="Arial" w:cs="Arial"/>
          <w:kern w:val="28"/>
          <w:sz w:val="20"/>
          <w:lang w:eastAsia="en-US"/>
        </w:rPr>
        <w:fldChar w:fldCharType="end"/>
      </w:r>
      <w:r w:rsidR="00790645">
        <w:rPr>
          <w:rFonts w:ascii="Arial" w:hAnsi="Arial" w:cs="Arial"/>
          <w:kern w:val="28"/>
          <w:sz w:val="20"/>
          <w:lang w:eastAsia="en-US"/>
        </w:rPr>
        <w:t>standplaats</w:t>
      </w:r>
      <w:r w:rsidR="00CF109D" w:rsidRPr="004C6F00">
        <w:rPr>
          <w:rFonts w:ascii="Arial" w:hAnsi="Arial" w:cs="Arial"/>
          <w:color w:val="000000" w:themeColor="text1"/>
          <w:kern w:val="28"/>
          <w:sz w:val="20"/>
          <w:lang w:eastAsia="en-US"/>
        </w:rPr>
        <w:fldChar w:fldCharType="begin"/>
      </w:r>
      <w:r w:rsidR="00CF109D" w:rsidRPr="004C6F00">
        <w:rPr>
          <w:rFonts w:ascii="Arial" w:hAnsi="Arial" w:cs="Arial"/>
          <w:color w:val="000000" w:themeColor="text1"/>
          <w:kern w:val="28"/>
          <w:sz w:val="20"/>
          <w:lang w:eastAsia="en-US"/>
        </w:rPr>
        <w:instrText>MacroButton Nomacro §</w:instrText>
      </w:r>
      <w:r w:rsidR="00CF109D" w:rsidRPr="004C6F00">
        <w:rPr>
          <w:rFonts w:ascii="Arial" w:hAnsi="Arial" w:cs="Arial"/>
          <w:color w:val="000000" w:themeColor="text1"/>
          <w:kern w:val="28"/>
          <w:sz w:val="20"/>
          <w:lang w:eastAsia="en-US"/>
        </w:rPr>
        <w:fldChar w:fldCharType="end"/>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mij, notaris</w:t>
      </w:r>
      <w:r w:rsidRPr="009F1E93">
        <w:rPr>
          <w:rStyle w:val="eop"/>
          <w:rFonts w:ascii="Arial" w:hAnsi="Arial" w:cs="Arial"/>
          <w:color w:val="7030A0"/>
          <w:sz w:val="20"/>
          <w:shd w:val="clear" w:color="auto" w:fill="FFFFFF"/>
        </w:rPr>
        <w:t>, en daarbij alle eerdere uiterste wilsbeschikkingen herroepen, behalve die eventueel bij codicil zijn gemaakt</w:t>
      </w:r>
      <w:r w:rsidRPr="00790645">
        <w:rPr>
          <w:rStyle w:val="eop"/>
          <w:rFonts w:ascii="Arial" w:hAnsi="Arial" w:cs="Arial"/>
          <w:color w:val="FF0000"/>
          <w:sz w:val="20"/>
          <w:shd w:val="clear" w:color="auto" w:fill="FFFFFF"/>
        </w:rPr>
        <w:t>.</w:t>
      </w:r>
      <w:r w:rsidRPr="00790645">
        <w:rPr>
          <w:rStyle w:val="eop"/>
          <w:rFonts w:ascii="Arial" w:hAnsi="Arial" w:cs="Arial"/>
          <w:color w:val="840084"/>
          <w:sz w:val="20"/>
          <w:shd w:val="clear" w:color="auto" w:fill="FFFFFF"/>
        </w:rPr>
        <w:t xml:space="preserve"> </w:t>
      </w:r>
      <w:r w:rsidRPr="009F1E93">
        <w:rPr>
          <w:rStyle w:val="eop"/>
          <w:rFonts w:ascii="Arial" w:hAnsi="Arial" w:cs="Arial"/>
          <w:color w:val="7030A0"/>
          <w:sz w:val="20"/>
          <w:shd w:val="clear" w:color="auto" w:fill="FFFFFF"/>
        </w:rPr>
        <w:t>Van het bestaan van een codicil is mij, notaris, niet gebleken.</w:t>
      </w:r>
    </w:p>
    <w:p w14:paraId="1D848774" w14:textId="5A9C469B" w:rsidR="00F204EA" w:rsidRPr="009F1E93" w:rsidRDefault="00473CA9" w:rsidP="005946E7">
      <w:pPr>
        <w:pStyle w:val="Geenafstand"/>
        <w:rPr>
          <w:rStyle w:val="eop"/>
          <w:rFonts w:ascii="Arial" w:hAnsi="Arial" w:cs="Arial"/>
          <w:color w:val="FF0000"/>
          <w:sz w:val="20"/>
          <w:shd w:val="clear" w:color="auto" w:fill="FFFFFF"/>
        </w:rPr>
      </w:pPr>
      <w:r w:rsidRPr="00291C61">
        <w:rPr>
          <w:rStyle w:val="eop"/>
          <w:rFonts w:ascii="Arial" w:hAnsi="Arial" w:cs="Arial"/>
          <w:color w:val="FF0000"/>
          <w:sz w:val="20"/>
          <w:shd w:val="clear" w:color="auto" w:fill="FFFFFF"/>
        </w:rPr>
        <w:t>Gemeld</w:t>
      </w:r>
      <w:r w:rsidRPr="00291C61">
        <w:rPr>
          <w:rStyle w:val="eop"/>
          <w:rFonts w:ascii="Arial" w:eastAsiaTheme="minorHAnsi" w:hAnsi="Arial" w:cs="Arial"/>
          <w:color w:val="7030A0"/>
          <w:sz w:val="20"/>
          <w:shd w:val="clear" w:color="auto" w:fill="FFFFFF"/>
        </w:rPr>
        <w:t>e</w:t>
      </w:r>
      <w:r w:rsidRPr="00291C61">
        <w:rPr>
          <w:snapToGrid w:val="0"/>
          <w:color w:val="00FFFF"/>
          <w:kern w:val="28"/>
          <w:sz w:val="20"/>
        </w:rPr>
        <w:t xml:space="preserve"> </w:t>
      </w:r>
      <w:r w:rsidRPr="00790645">
        <w:rPr>
          <w:rStyle w:val="eop"/>
          <w:rFonts w:ascii="Arial" w:hAnsi="Arial" w:cs="Arial"/>
          <w:color w:val="008200"/>
          <w:sz w:val="20"/>
          <w:shd w:val="clear" w:color="auto" w:fill="FFFFFF"/>
        </w:rPr>
        <w:t>testament</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uiterste wilsbeschikking</w:t>
      </w:r>
      <w:r w:rsidR="00F204EA" w:rsidRPr="009F1E93">
        <w:rPr>
          <w:rStyle w:val="eop"/>
          <w:rFonts w:ascii="Arial" w:hAnsi="Arial" w:cs="Arial"/>
          <w:color w:val="7030A0"/>
          <w:sz w:val="20"/>
          <w:shd w:val="clear" w:color="auto" w:fill="FFFFFF"/>
        </w:rPr>
        <w:t>, waarvan een kopie aan deze akte is gehecht</w:t>
      </w:r>
      <w:r w:rsidR="00F204EA" w:rsidRPr="009F1E93">
        <w:rPr>
          <w:rStyle w:val="eop"/>
          <w:rFonts w:ascii="Arial" w:hAnsi="Arial" w:cs="Arial"/>
          <w:color w:val="FF0000"/>
          <w:sz w:val="20"/>
          <w:shd w:val="clear" w:color="auto" w:fill="FFFFFF"/>
        </w:rPr>
        <w:t>, is door het overlijden van</w:t>
      </w:r>
      <w:r w:rsidR="009C25AA" w:rsidRPr="009F1E93">
        <w:rPr>
          <w:rStyle w:val="eop"/>
          <w:rFonts w:ascii="Arial" w:hAnsi="Arial" w:cs="Arial"/>
          <w:color w:val="FF0000"/>
          <w:sz w:val="20"/>
          <w:shd w:val="clear" w:color="auto" w:fill="FFFFFF"/>
        </w:rPr>
        <w:t xml:space="preserve"> de</w:t>
      </w:r>
      <w:r w:rsidR="00F204EA" w:rsidRPr="009F1E93">
        <w:rPr>
          <w:rStyle w:val="eop"/>
          <w:rFonts w:ascii="Arial" w:hAnsi="Arial" w:cs="Arial"/>
          <w:color w:val="FF0000"/>
          <w:sz w:val="20"/>
          <w:shd w:val="clear" w:color="auto" w:fill="FFFFFF"/>
        </w:rPr>
        <w:t xml:space="preserve"> </w:t>
      </w:r>
      <w:r w:rsidR="009C25AA" w:rsidRPr="00790645">
        <w:rPr>
          <w:rFonts w:ascii="Arial" w:hAnsi="Arial" w:cs="Arial"/>
          <w:snapToGrid w:val="0"/>
          <w:color w:val="008200"/>
          <w:kern w:val="28"/>
          <w:sz w:val="20"/>
          <w:lang w:eastAsia="en-US"/>
        </w:rPr>
        <w:t>erflater</w:t>
      </w:r>
      <w:r w:rsidR="009C25AA" w:rsidRPr="00EA6A88">
        <w:rPr>
          <w:rFonts w:ascii="Arial" w:hAnsi="Arial" w:cs="Arial"/>
          <w:snapToGrid w:val="0"/>
          <w:kern w:val="28"/>
          <w:sz w:val="20"/>
          <w:lang w:eastAsia="en-US"/>
        </w:rPr>
        <w:t>/</w:t>
      </w:r>
      <w:r w:rsidR="009C25AA" w:rsidRPr="00790645">
        <w:rPr>
          <w:rFonts w:ascii="Arial" w:hAnsi="Arial" w:cs="Arial"/>
          <w:snapToGrid w:val="0"/>
          <w:color w:val="008200"/>
          <w:kern w:val="28"/>
          <w:sz w:val="20"/>
          <w:lang w:eastAsia="en-US"/>
        </w:rPr>
        <w:t>erflaatster</w:t>
      </w:r>
      <w:r w:rsidR="009C25AA" w:rsidRPr="00EA6A88">
        <w:rPr>
          <w:rFonts w:ascii="Arial" w:hAnsi="Arial" w:cs="Arial"/>
          <w:snapToGrid w:val="0"/>
          <w:kern w:val="28"/>
          <w:sz w:val="20"/>
          <w:lang w:eastAsia="en-US"/>
        </w:rPr>
        <w:t>/</w:t>
      </w:r>
      <w:r w:rsidR="009C25AA" w:rsidRPr="00790645">
        <w:rPr>
          <w:rFonts w:ascii="Arial" w:hAnsi="Arial" w:cs="Arial"/>
          <w:snapToGrid w:val="0"/>
          <w:color w:val="008200"/>
          <w:kern w:val="28"/>
          <w:sz w:val="20"/>
          <w:lang w:eastAsia="en-US"/>
        </w:rPr>
        <w:t>overledene</w:t>
      </w:r>
      <w:r w:rsidR="009C25AA" w:rsidRPr="00790645">
        <w:rPr>
          <w:rFonts w:ascii="Arial" w:hAnsi="Arial" w:cs="Arial"/>
          <w:color w:val="008200"/>
          <w:sz w:val="20"/>
        </w:rPr>
        <w:t xml:space="preserve"> </w:t>
      </w:r>
      <w:r w:rsidR="00F204EA" w:rsidRPr="009F1E93">
        <w:rPr>
          <w:rStyle w:val="eop"/>
          <w:rFonts w:ascii="Arial" w:hAnsi="Arial" w:cs="Arial"/>
          <w:color w:val="FF0000"/>
          <w:sz w:val="20"/>
          <w:shd w:val="clear" w:color="auto" w:fill="FFFFFF"/>
        </w:rPr>
        <w:t xml:space="preserve">van kracht geworden. </w:t>
      </w:r>
    </w:p>
    <w:p w14:paraId="41181182" w14:textId="77777777" w:rsidR="00790645" w:rsidRDefault="00F204EA" w:rsidP="00004C43">
      <w:pPr>
        <w:pStyle w:val="Geenafstand"/>
        <w:rPr>
          <w:rStyle w:val="eop"/>
          <w:rFonts w:ascii="Arial" w:hAnsi="Arial" w:cs="Arial"/>
          <w:color w:val="FF0000"/>
          <w:sz w:val="20"/>
          <w:shd w:val="clear" w:color="auto" w:fill="FFFFFF"/>
        </w:rPr>
      </w:pPr>
      <w:r w:rsidRPr="00790645">
        <w:rPr>
          <w:rStyle w:val="eop"/>
          <w:rFonts w:ascii="Arial" w:hAnsi="Arial" w:cs="Arial"/>
          <w:color w:val="008200"/>
          <w:sz w:val="20"/>
          <w:shd w:val="clear" w:color="auto" w:fill="FFFFFF"/>
        </w:rPr>
        <w:t>Blijkens</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 xml:space="preserve">Zoals blijkt uit </w:t>
      </w:r>
      <w:r w:rsidRPr="009F1E93">
        <w:rPr>
          <w:rStyle w:val="eop"/>
          <w:rFonts w:ascii="Arial" w:hAnsi="Arial" w:cs="Arial"/>
          <w:color w:val="FF0000"/>
          <w:sz w:val="20"/>
          <w:shd w:val="clear" w:color="auto" w:fill="FFFFFF"/>
        </w:rPr>
        <w:t xml:space="preserve">gemeld testament is de </w:t>
      </w:r>
      <w:r w:rsidRPr="00790645">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niet afgeweken van na te melden wettelijke verdeling en heeft voorts </w:t>
      </w:r>
    </w:p>
    <w:p w14:paraId="4EF33979" w14:textId="4FA88165" w:rsidR="00790645" w:rsidRPr="002107DB" w:rsidRDefault="00790645" w:rsidP="00004C43">
      <w:pPr>
        <w:pStyle w:val="Geenafstand"/>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1</w:t>
      </w:r>
    </w:p>
    <w:p w14:paraId="4F5C9258" w14:textId="476874B2" w:rsidR="00790645" w:rsidRDefault="00004C43" w:rsidP="00004C43">
      <w:pPr>
        <w:pStyle w:val="Geenafstand"/>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9F1E93">
        <w:rPr>
          <w:rStyle w:val="eop"/>
          <w:rFonts w:ascii="Arial" w:hAnsi="Arial" w:cs="Arial"/>
          <w:sz w:val="20"/>
          <w:shd w:val="clear" w:color="auto" w:fill="FFFFFF"/>
        </w:rPr>
        <w:t xml:space="preserve">, </w:t>
      </w:r>
      <w:r w:rsidRPr="002107DB">
        <w:rPr>
          <w:rStyle w:val="eop"/>
          <w:rFonts w:ascii="Arial" w:hAnsi="Arial" w:cs="Arial"/>
          <w:color w:val="FF0000"/>
          <w:sz w:val="20"/>
          <w:shd w:val="clear" w:color="auto" w:fill="FFFFFF"/>
        </w:rPr>
        <w:t xml:space="preserve">met dien verstande dat de </w:t>
      </w:r>
      <w:r w:rsidRPr="009F1E93">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9F1E93">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9F1E93">
        <w:rPr>
          <w:rStyle w:val="eop"/>
          <w:rFonts w:ascii="Arial" w:hAnsi="Arial" w:cs="Arial"/>
          <w:color w:val="008200"/>
          <w:sz w:val="20"/>
          <w:shd w:val="clear" w:color="auto" w:fill="FFFFFF"/>
        </w:rPr>
        <w:t xml:space="preserve">overledene </w:t>
      </w:r>
      <w:r w:rsidRPr="002107DB">
        <w:rPr>
          <w:rStyle w:val="eop"/>
          <w:rFonts w:ascii="Arial" w:hAnsi="Arial" w:cs="Arial"/>
          <w:color w:val="FF0000"/>
          <w:sz w:val="20"/>
          <w:shd w:val="clear" w:color="auto" w:fill="FFFFFF"/>
        </w:rPr>
        <w:t>de wilsrechten als bedoeld in de artikelen 4:19, 4:20 en 4:21 van het Burgerlijk Wetboek heeft uitgesloten</w:t>
      </w:r>
      <w:r w:rsidR="00790645" w:rsidRPr="00790645">
        <w:rPr>
          <w:rStyle w:val="eop"/>
          <w:rFonts w:ascii="Arial" w:hAnsi="Arial" w:cs="Arial"/>
          <w:color w:val="FF0000"/>
          <w:sz w:val="20"/>
          <w:shd w:val="clear" w:color="auto" w:fill="FFFFFF"/>
        </w:rPr>
        <w:t>.</w:t>
      </w:r>
    </w:p>
    <w:p w14:paraId="6D1971BB" w14:textId="12266E1E" w:rsidR="002107DB" w:rsidRPr="002107DB" w:rsidRDefault="002107DB" w:rsidP="002107DB">
      <w:pPr>
        <w:pStyle w:val="Geenafstand"/>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2</w:t>
      </w:r>
    </w:p>
    <w:p w14:paraId="042D0175" w14:textId="1AEC71FF" w:rsidR="002107DB" w:rsidRDefault="002107DB" w:rsidP="002107DB">
      <w:pPr>
        <w:pStyle w:val="Geenafstand"/>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790645">
        <w:rPr>
          <w:rStyle w:val="eop"/>
          <w:rFonts w:ascii="Arial" w:hAnsi="Arial" w:cs="Arial"/>
          <w:color w:val="FF0000"/>
          <w:sz w:val="20"/>
          <w:shd w:val="clear" w:color="auto" w:fill="FFFFFF"/>
        </w:rPr>
        <w:t>.</w:t>
      </w:r>
    </w:p>
    <w:p w14:paraId="65B7C625" w14:textId="30762D8C" w:rsidR="00790645" w:rsidRPr="002107DB" w:rsidRDefault="00790645" w:rsidP="00004C43">
      <w:pPr>
        <w:pStyle w:val="Geenafstand"/>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 xml:space="preserve">Keuze </w:t>
      </w:r>
      <w:r w:rsidR="002107DB" w:rsidRPr="002107DB">
        <w:rPr>
          <w:rStyle w:val="eop"/>
          <w:rFonts w:ascii="Arial" w:hAnsi="Arial" w:cs="Arial"/>
          <w:sz w:val="20"/>
          <w:u w:val="single"/>
          <w:shd w:val="clear" w:color="auto" w:fill="FFFFFF"/>
        </w:rPr>
        <w:t>3</w:t>
      </w:r>
    </w:p>
    <w:p w14:paraId="0CC82602" w14:textId="56397466" w:rsidR="00004C43" w:rsidRPr="009F1E93" w:rsidRDefault="00004C43" w:rsidP="00004C43">
      <w:pPr>
        <w:pStyle w:val="Geenafstand"/>
        <w:rPr>
          <w:rStyle w:val="eop"/>
          <w:rFonts w:ascii="Arial" w:hAnsi="Arial" w:cs="Arial"/>
          <w:color w:val="0066FF"/>
          <w:sz w:val="20"/>
          <w:shd w:val="clear" w:color="auto" w:fill="FFFFFF"/>
        </w:rPr>
      </w:pPr>
      <w:r w:rsidRPr="00BB2664">
        <w:rPr>
          <w:rStyle w:val="eop"/>
          <w:rFonts w:ascii="Arial" w:hAnsi="Arial" w:cs="Arial"/>
          <w:color w:val="FF0000"/>
          <w:sz w:val="20"/>
          <w:shd w:val="clear" w:color="auto" w:fill="FFFFFF"/>
        </w:rPr>
        <w:t>een van de wet afwijkende erfstelling gemaakt, zoals hierna onder Erfgenamen nader is uitgewerkt</w:t>
      </w:r>
      <w:r w:rsidRPr="00790645">
        <w:rPr>
          <w:rStyle w:val="eop"/>
          <w:rFonts w:ascii="Arial" w:hAnsi="Arial" w:cs="Arial"/>
          <w:color w:val="FF0000"/>
          <w:sz w:val="20"/>
          <w:shd w:val="clear" w:color="auto" w:fill="FFFFFF"/>
        </w:rPr>
        <w:t>.</w:t>
      </w:r>
      <w:r w:rsidRPr="009F1E93">
        <w:rPr>
          <w:rStyle w:val="eop"/>
          <w:rFonts w:ascii="Arial" w:hAnsi="Arial" w:cs="Arial"/>
          <w:color w:val="0066FF"/>
          <w:sz w:val="20"/>
          <w:shd w:val="clear" w:color="auto" w:fill="FFFFFF"/>
        </w:rPr>
        <w:t xml:space="preserve"> </w:t>
      </w:r>
    </w:p>
    <w:p w14:paraId="3FC6C274" w14:textId="41FF9F79" w:rsidR="001C1929" w:rsidRPr="009F1E93" w:rsidRDefault="001C1929"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Einde tekstfragment </w:t>
      </w:r>
    </w:p>
    <w:p w14:paraId="17FB8ADB" w14:textId="77777777" w:rsidR="00F204EA" w:rsidRPr="009F1E93" w:rsidRDefault="00F204EA" w:rsidP="005946E7">
      <w:pPr>
        <w:pStyle w:val="Geenafstand"/>
        <w:rPr>
          <w:rStyle w:val="eop"/>
          <w:rFonts w:ascii="Arial" w:hAnsi="Arial" w:cs="Arial"/>
          <w:sz w:val="20"/>
          <w:shd w:val="clear" w:color="auto" w:fill="FFFFFF"/>
        </w:rPr>
      </w:pPr>
    </w:p>
    <w:p w14:paraId="3B1E7CCC" w14:textId="43C0D12D" w:rsidR="00F204EA" w:rsidRPr="009F1E93" w:rsidRDefault="00BA4A0D"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 xml:space="preserve">Variant C: </w:t>
      </w:r>
    </w:p>
    <w:p w14:paraId="131C182F" w14:textId="7D557DFE" w:rsidR="00344E9B" w:rsidRPr="009F1E93" w:rsidRDefault="00344E9B"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Begin tekstfragment:</w:t>
      </w:r>
    </w:p>
    <w:p w14:paraId="1BA66BBD" w14:textId="2193B886" w:rsidR="00F204EA" w:rsidRPr="009F1E93" w:rsidRDefault="00F204EA" w:rsidP="005946E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hd w:val="clear" w:color="auto" w:fill="FFFFFF"/>
        </w:rPr>
        <w:t xml:space="preserve">Volgens opgave van het Nederlandse Centraal Testamentenregister </w:t>
      </w:r>
      <w:r w:rsidR="0032772C" w:rsidRPr="009F1E93">
        <w:rPr>
          <w:rStyle w:val="eop"/>
          <w:rFonts w:ascii="Arial" w:hAnsi="Arial" w:cs="Arial"/>
          <w:color w:val="7030A0"/>
          <w:sz w:val="20"/>
          <w:shd w:val="clear" w:color="auto" w:fill="FFFFFF"/>
        </w:rPr>
        <w:t>te ‘s-Gravenhage</w:t>
      </w:r>
      <w:r w:rsidR="0032772C" w:rsidRPr="009F1E93">
        <w:rPr>
          <w:rStyle w:val="eop"/>
          <w:rFonts w:ascii="Arial" w:hAnsi="Arial" w:cs="Arial"/>
          <w:color w:val="FF0000"/>
          <w:sz w:val="20"/>
          <w:shd w:val="clear" w:color="auto" w:fill="FFFFFF"/>
        </w:rPr>
        <w:t xml:space="preserve"> </w:t>
      </w:r>
      <w:r w:rsidRPr="009F1E93">
        <w:rPr>
          <w:rStyle w:val="eop"/>
          <w:rFonts w:ascii="Arial" w:hAnsi="Arial" w:cs="Arial"/>
          <w:color w:val="FF0000"/>
          <w:sz w:val="20"/>
          <w:shd w:val="clear" w:color="auto" w:fill="FFFFFF"/>
        </w:rPr>
        <w:t xml:space="preserve">heeft de </w:t>
      </w:r>
      <w:r w:rsidRPr="00D81854">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voor het laatst over </w:t>
      </w:r>
      <w:r w:rsidRPr="00D81854">
        <w:rPr>
          <w:rStyle w:val="eop"/>
          <w:rFonts w:ascii="Arial" w:hAnsi="Arial" w:cs="Arial"/>
          <w:color w:val="008200"/>
          <w:sz w:val="20"/>
          <w:shd w:val="clear" w:color="auto" w:fill="FFFFFF"/>
        </w:rPr>
        <w:t>zijn</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 xml:space="preserve">haar </w:t>
      </w:r>
      <w:r w:rsidRPr="009F1E93">
        <w:rPr>
          <w:rStyle w:val="eop"/>
          <w:rFonts w:ascii="Arial" w:hAnsi="Arial" w:cs="Arial"/>
          <w:color w:val="FF0000"/>
          <w:sz w:val="20"/>
          <w:shd w:val="clear" w:color="auto" w:fill="FFFFFF"/>
        </w:rPr>
        <w:t xml:space="preserve">nalatenschap beschikt bij </w:t>
      </w:r>
      <w:r w:rsidRPr="00D81854">
        <w:rPr>
          <w:rStyle w:val="eop"/>
          <w:rFonts w:ascii="Arial" w:hAnsi="Arial" w:cs="Arial"/>
          <w:color w:val="008200"/>
          <w:sz w:val="20"/>
          <w:shd w:val="clear" w:color="auto" w:fill="FFFFFF"/>
        </w:rPr>
        <w:t>testament</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 xml:space="preserve">uiterste wilsbeschikking </w:t>
      </w:r>
      <w:r w:rsidRPr="009F1E93">
        <w:rPr>
          <w:rStyle w:val="eop"/>
          <w:rFonts w:ascii="Arial" w:hAnsi="Arial" w:cs="Arial"/>
          <w:color w:val="FF0000"/>
          <w:sz w:val="20"/>
          <w:shd w:val="clear" w:color="auto" w:fill="FFFFFF"/>
        </w:rPr>
        <w:t xml:space="preserve">op </w:t>
      </w:r>
      <w:r w:rsidR="00344E9B" w:rsidRPr="009F1E93">
        <w:rPr>
          <w:rFonts w:ascii="Arial" w:hAnsi="Arial" w:cs="Arial"/>
          <w:snapToGrid w:val="0"/>
          <w:kern w:val="28"/>
          <w:sz w:val="20"/>
          <w:lang w:eastAsia="en-US"/>
        </w:rPr>
        <w:fldChar w:fldCharType="begin"/>
      </w:r>
      <w:r w:rsidR="00344E9B" w:rsidRPr="009F1E93">
        <w:rPr>
          <w:rFonts w:ascii="Arial" w:hAnsi="Arial" w:cs="Arial"/>
          <w:snapToGrid w:val="0"/>
          <w:kern w:val="28"/>
          <w:sz w:val="20"/>
          <w:lang w:eastAsia="en-US"/>
        </w:rPr>
        <w:instrText>MacroButton Nomacro §</w:instrText>
      </w:r>
      <w:r w:rsidR="00344E9B" w:rsidRPr="009F1E93">
        <w:rPr>
          <w:rFonts w:ascii="Arial" w:hAnsi="Arial" w:cs="Arial"/>
          <w:snapToGrid w:val="0"/>
          <w:kern w:val="28"/>
          <w:sz w:val="20"/>
          <w:lang w:eastAsia="en-US"/>
        </w:rPr>
        <w:fldChar w:fldCharType="end"/>
      </w:r>
      <w:r w:rsidR="00344E9B" w:rsidRPr="009F1E93">
        <w:rPr>
          <w:rFonts w:ascii="Arial" w:hAnsi="Arial" w:cs="Arial"/>
          <w:snapToGrid w:val="0"/>
          <w:color w:val="000000"/>
          <w:kern w:val="28"/>
          <w:sz w:val="20"/>
          <w:lang w:eastAsia="en-US"/>
        </w:rPr>
        <w:t>datum</w:t>
      </w:r>
      <w:r w:rsidR="00344E9B" w:rsidRPr="009F1E93">
        <w:rPr>
          <w:rFonts w:ascii="Arial" w:hAnsi="Arial" w:cs="Arial"/>
          <w:snapToGrid w:val="0"/>
          <w:kern w:val="28"/>
          <w:sz w:val="20"/>
          <w:lang w:eastAsia="en-US"/>
        </w:rPr>
        <w:fldChar w:fldCharType="begin"/>
      </w:r>
      <w:r w:rsidR="00344E9B" w:rsidRPr="009F1E93">
        <w:rPr>
          <w:rFonts w:ascii="Arial" w:hAnsi="Arial" w:cs="Arial"/>
          <w:snapToGrid w:val="0"/>
          <w:kern w:val="28"/>
          <w:sz w:val="20"/>
          <w:lang w:eastAsia="en-US"/>
        </w:rPr>
        <w:instrText>MacroButton Nomacro §</w:instrText>
      </w:r>
      <w:r w:rsidR="00344E9B" w:rsidRPr="009F1E93">
        <w:rPr>
          <w:rFonts w:ascii="Arial" w:hAnsi="Arial" w:cs="Arial"/>
          <w:snapToGrid w:val="0"/>
          <w:kern w:val="28"/>
          <w:sz w:val="20"/>
          <w:lang w:eastAsia="en-US"/>
        </w:rPr>
        <w:fldChar w:fldCharType="end"/>
      </w:r>
      <w:r w:rsidRPr="009F1E93">
        <w:rPr>
          <w:rStyle w:val="eop"/>
          <w:rFonts w:ascii="Arial" w:hAnsi="Arial" w:cs="Arial"/>
          <w:color w:val="FF0000"/>
          <w:sz w:val="20"/>
          <w:shd w:val="clear" w:color="auto" w:fill="FFFFFF"/>
        </w:rPr>
        <w:t xml:space="preserve"> verleden </w:t>
      </w:r>
      <w:r w:rsidR="00344E9B" w:rsidRPr="009F1E93">
        <w:rPr>
          <w:rStyle w:val="eop"/>
          <w:rFonts w:ascii="Arial" w:hAnsi="Arial" w:cs="Arial"/>
          <w:color w:val="FF0000"/>
          <w:sz w:val="20"/>
          <w:shd w:val="clear" w:color="auto" w:fill="FFFFFF"/>
        </w:rPr>
        <w:t>voor</w:t>
      </w:r>
      <w:r w:rsidR="00AF756A" w:rsidRPr="009F1E93">
        <w:rPr>
          <w:rStyle w:val="eop"/>
          <w:rFonts w:ascii="Arial" w:hAnsi="Arial" w:cs="Arial"/>
          <w:color w:val="FF0000"/>
          <w:sz w:val="20"/>
          <w:shd w:val="clear" w:color="auto" w:fill="FFFFFF"/>
        </w:rPr>
        <w:t xml:space="preserve"> </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ins w:id="56" w:author="Groot, Karina de" w:date="2024-08-08T12:27:00Z" w16du:dateUtc="2024-08-08T10:27:00Z">
        <w:r w:rsidR="00E12EC0" w:rsidRPr="00E12EC0">
          <w:rPr>
            <w:rFonts w:ascii="Arial" w:hAnsi="Arial" w:cs="Arial"/>
            <w:color w:val="840084"/>
            <w:sz w:val="20"/>
            <w:highlight w:val="yellow"/>
          </w:rPr>
          <w:t xml:space="preserve"> </w:t>
        </w:r>
        <w:r w:rsidR="00E12EC0" w:rsidRPr="00CF7B10">
          <w:rPr>
            <w:rFonts w:ascii="Arial" w:hAnsi="Arial" w:cs="Arial"/>
            <w:color w:val="840084"/>
            <w:sz w:val="20"/>
            <w:highlight w:val="yellow"/>
          </w:rPr>
          <w:t>VVE-</w:t>
        </w:r>
      </w:ins>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del w:id="57" w:author="Groot, Karina de" w:date="2024-08-08T12:27:00Z" w16du:dateUtc="2024-08-08T10:27:00Z">
        <w:r w:rsidR="0096624B" w:rsidRPr="00111F67" w:rsidDel="00E12EC0">
          <w:rPr>
            <w:rFonts w:ascii="Arial" w:hAnsi="Arial" w:cs="Arial"/>
            <w:color w:val="840084"/>
            <w:sz w:val="20"/>
            <w:highlight w:val="yellow"/>
          </w:rPr>
          <w:delText>-nieuw</w:delText>
        </w:r>
      </w:del>
      <w:r w:rsidR="00D81854" w:rsidRPr="00790645">
        <w:rPr>
          <w:rStyle w:val="eop"/>
          <w:rFonts w:ascii="Arial" w:hAnsi="Arial" w:cs="Arial"/>
          <w:color w:val="840084"/>
          <w:sz w:val="20"/>
          <w:shd w:val="clear" w:color="auto" w:fill="FFFFFF"/>
        </w:rPr>
        <w:t>,</w:t>
      </w:r>
      <w:r w:rsidR="00D81854" w:rsidRPr="009F1E93">
        <w:rPr>
          <w:rStyle w:val="eop"/>
          <w:rFonts w:ascii="Arial" w:hAnsi="Arial" w:cs="Arial"/>
          <w:color w:val="0066FF"/>
          <w:sz w:val="20"/>
          <w:shd w:val="clear" w:color="auto" w:fill="FFFFFF"/>
        </w:rPr>
        <w:t xml:space="preserve"> </w:t>
      </w:r>
      <w:r w:rsidR="00D81854" w:rsidRPr="00790645">
        <w:rPr>
          <w:rStyle w:val="eop"/>
          <w:rFonts w:ascii="Arial" w:hAnsi="Arial" w:cs="Arial"/>
          <w:color w:val="840084"/>
          <w:sz w:val="20"/>
          <w:shd w:val="clear" w:color="auto" w:fill="FFFFFF"/>
        </w:rPr>
        <w:t xml:space="preserve">destijds </w:t>
      </w:r>
      <w:r w:rsidR="00D81854" w:rsidRPr="00790645">
        <w:rPr>
          <w:rStyle w:val="eop"/>
          <w:rFonts w:ascii="Arial" w:hAnsi="Arial" w:cs="Arial"/>
          <w:color w:val="008200"/>
          <w:sz w:val="20"/>
          <w:shd w:val="clear" w:color="auto" w:fill="FFFFFF"/>
        </w:rPr>
        <w:t xml:space="preserve">notaris te </w:t>
      </w:r>
      <w:bookmarkStart w:id="58" w:name="_Hlk147411469"/>
      <w:r w:rsidR="00D81854" w:rsidRPr="009F1E93">
        <w:rPr>
          <w:rFonts w:ascii="Arial" w:hAnsi="Arial" w:cs="Arial"/>
          <w:kern w:val="28"/>
          <w:sz w:val="20"/>
          <w:lang w:eastAsia="en-US"/>
        </w:rPr>
        <w:fldChar w:fldCharType="begin"/>
      </w:r>
      <w:r w:rsidR="00D81854" w:rsidRPr="009F1E93">
        <w:rPr>
          <w:rFonts w:ascii="Arial" w:hAnsi="Arial" w:cs="Arial"/>
          <w:kern w:val="28"/>
          <w:sz w:val="20"/>
          <w:lang w:eastAsia="en-US"/>
        </w:rPr>
        <w:instrText>MacroButton Nomacro §</w:instrText>
      </w:r>
      <w:r w:rsidR="00D81854" w:rsidRPr="009F1E93">
        <w:rPr>
          <w:rFonts w:ascii="Arial" w:hAnsi="Arial" w:cs="Arial"/>
          <w:kern w:val="28"/>
          <w:sz w:val="20"/>
          <w:lang w:eastAsia="en-US"/>
        </w:rPr>
        <w:fldChar w:fldCharType="end"/>
      </w:r>
      <w:bookmarkEnd w:id="58"/>
      <w:r w:rsidR="00D81854">
        <w:rPr>
          <w:rFonts w:ascii="Arial" w:hAnsi="Arial" w:cs="Arial"/>
          <w:kern w:val="28"/>
          <w:sz w:val="20"/>
          <w:lang w:eastAsia="en-US"/>
        </w:rPr>
        <w:t>standplaats</w:t>
      </w:r>
      <w:r w:rsidR="00D81854" w:rsidRPr="004C6F00">
        <w:rPr>
          <w:rFonts w:ascii="Arial" w:hAnsi="Arial" w:cs="Arial"/>
          <w:color w:val="000000" w:themeColor="text1"/>
          <w:kern w:val="28"/>
          <w:sz w:val="20"/>
          <w:lang w:eastAsia="en-US"/>
        </w:rPr>
        <w:fldChar w:fldCharType="begin"/>
      </w:r>
      <w:r w:rsidR="00D81854" w:rsidRPr="004C6F00">
        <w:rPr>
          <w:rFonts w:ascii="Arial" w:hAnsi="Arial" w:cs="Arial"/>
          <w:color w:val="000000" w:themeColor="text1"/>
          <w:kern w:val="28"/>
          <w:sz w:val="20"/>
          <w:lang w:eastAsia="en-US"/>
        </w:rPr>
        <w:instrText>MacroButton Nomacro §</w:instrText>
      </w:r>
      <w:r w:rsidR="00D81854" w:rsidRPr="004C6F00">
        <w:rPr>
          <w:rFonts w:ascii="Arial" w:hAnsi="Arial" w:cs="Arial"/>
          <w:color w:val="000000" w:themeColor="text1"/>
          <w:kern w:val="28"/>
          <w:sz w:val="20"/>
          <w:lang w:eastAsia="en-US"/>
        </w:rPr>
        <w:fldChar w:fldCharType="end"/>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D81854" w:rsidRPr="00EA6A88">
        <w:rPr>
          <w:rStyle w:val="eop"/>
          <w:rFonts w:ascii="Arial" w:hAnsi="Arial" w:cs="Arial"/>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D81854" w:rsidRPr="00790645">
        <w:rPr>
          <w:rStyle w:val="eop"/>
          <w:rFonts w:ascii="Arial" w:hAnsi="Arial" w:cs="Arial"/>
          <w:color w:val="008200"/>
          <w:sz w:val="20"/>
          <w:shd w:val="clear" w:color="auto" w:fill="FFFFFF"/>
        </w:rPr>
        <w:t>mij, notaris</w:t>
      </w:r>
      <w:r w:rsidR="00D81854" w:rsidRPr="009F1E93">
        <w:rPr>
          <w:rStyle w:val="eop"/>
          <w:rFonts w:ascii="Arial" w:hAnsi="Arial" w:cs="Arial"/>
          <w:color w:val="7030A0"/>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9F1E93">
        <w:rPr>
          <w:rStyle w:val="eop"/>
          <w:rFonts w:ascii="Arial" w:hAnsi="Arial" w:cs="Arial"/>
          <w:color w:val="000000" w:themeColor="text1"/>
          <w:sz w:val="20"/>
          <w:shd w:val="clear" w:color="auto" w:fill="FFFFFF"/>
        </w:rPr>
        <w:t xml:space="preserve"> </w:t>
      </w:r>
      <w:r w:rsidRPr="009F1E93">
        <w:rPr>
          <w:rStyle w:val="eop"/>
          <w:rFonts w:ascii="Arial" w:hAnsi="Arial" w:cs="Arial"/>
          <w:color w:val="FF0000"/>
          <w:sz w:val="20"/>
          <w:shd w:val="clear" w:color="auto" w:fill="FFFFFF"/>
        </w:rPr>
        <w:t xml:space="preserve">onder gedeeltelijke gestanddoening van </w:t>
      </w:r>
      <w:r w:rsidR="00245392" w:rsidRPr="00895417">
        <w:rPr>
          <w:rStyle w:val="eop"/>
          <w:rFonts w:ascii="Arial" w:hAnsi="Arial" w:cs="Arial"/>
          <w:color w:val="008200"/>
          <w:sz w:val="20"/>
          <w:shd w:val="clear" w:color="auto" w:fill="FFFFFF"/>
        </w:rPr>
        <w:t>zijn</w:t>
      </w:r>
      <w:r w:rsidR="00245392" w:rsidRPr="00EA6A88">
        <w:rPr>
          <w:rStyle w:val="eop"/>
          <w:rFonts w:ascii="Arial" w:hAnsi="Arial" w:cs="Arial"/>
          <w:sz w:val="20"/>
          <w:shd w:val="clear" w:color="auto" w:fill="FFFFFF"/>
        </w:rPr>
        <w:t>/</w:t>
      </w:r>
      <w:r w:rsidR="00245392" w:rsidRPr="00895417">
        <w:rPr>
          <w:rStyle w:val="eop"/>
          <w:rFonts w:ascii="Arial" w:hAnsi="Arial" w:cs="Arial"/>
          <w:color w:val="008200"/>
          <w:sz w:val="20"/>
          <w:shd w:val="clear" w:color="auto" w:fill="FFFFFF"/>
        </w:rPr>
        <w:t xml:space="preserve">haar </w:t>
      </w:r>
      <w:r w:rsidR="0099095C" w:rsidRPr="003D3F11">
        <w:rPr>
          <w:rFonts w:ascii="Arial" w:hAnsi="Arial" w:cs="Arial"/>
          <w:kern w:val="28"/>
          <w:sz w:val="20"/>
        </w:rPr>
        <w:fldChar w:fldCharType="begin"/>
      </w:r>
      <w:r w:rsidR="0099095C" w:rsidRPr="003D3F11">
        <w:rPr>
          <w:rFonts w:ascii="Arial" w:hAnsi="Arial" w:cs="Arial"/>
          <w:kern w:val="28"/>
          <w:sz w:val="20"/>
        </w:rPr>
        <w:instrText>MacroButton Nomacro §</w:instrText>
      </w:r>
      <w:r w:rsidR="0099095C" w:rsidRPr="003D3F11">
        <w:rPr>
          <w:rFonts w:ascii="Arial" w:hAnsi="Arial" w:cs="Arial"/>
          <w:kern w:val="28"/>
          <w:sz w:val="20"/>
        </w:rPr>
        <w:fldChar w:fldCharType="end"/>
      </w:r>
      <w:r w:rsidR="0099095C" w:rsidRPr="003D3F11">
        <w:rPr>
          <w:rStyle w:val="eop"/>
          <w:rFonts w:ascii="Arial" w:hAnsi="Arial" w:cs="Arial"/>
          <w:color w:val="008200"/>
          <w:sz w:val="20"/>
          <w:shd w:val="clear" w:color="auto" w:fill="FFFFFF"/>
        </w:rPr>
        <w:t>testament</w:t>
      </w:r>
      <w:r w:rsidR="0099095C" w:rsidRPr="003D3F11">
        <w:rPr>
          <w:rFonts w:ascii="Arial" w:hAnsi="Arial" w:cs="Arial"/>
          <w:kern w:val="28"/>
          <w:sz w:val="20"/>
        </w:rPr>
        <w:fldChar w:fldCharType="begin"/>
      </w:r>
      <w:r w:rsidR="0099095C" w:rsidRPr="003D3F11">
        <w:rPr>
          <w:rFonts w:ascii="Arial" w:hAnsi="Arial" w:cs="Arial"/>
          <w:kern w:val="28"/>
          <w:sz w:val="20"/>
        </w:rPr>
        <w:instrText>MacroButton Nomacro §</w:instrText>
      </w:r>
      <w:r w:rsidR="0099095C" w:rsidRPr="003D3F11">
        <w:rPr>
          <w:rFonts w:ascii="Arial" w:hAnsi="Arial" w:cs="Arial"/>
          <w:kern w:val="28"/>
          <w:sz w:val="20"/>
        </w:rPr>
        <w:fldChar w:fldCharType="end"/>
      </w:r>
      <w:r w:rsidR="0099095C" w:rsidRPr="003D3F11">
        <w:rPr>
          <w:rStyle w:val="eop"/>
          <w:rFonts w:ascii="Arial" w:hAnsi="Arial" w:cs="Arial"/>
          <w:sz w:val="20"/>
          <w:shd w:val="clear" w:color="auto" w:fill="FFFFFF"/>
        </w:rPr>
        <w:t>/</w:t>
      </w:r>
      <w:r w:rsidR="0099095C" w:rsidRPr="003D3F11">
        <w:rPr>
          <w:rFonts w:ascii="Arial" w:hAnsi="Arial" w:cs="Arial"/>
          <w:kern w:val="28"/>
          <w:sz w:val="20"/>
        </w:rPr>
        <w:fldChar w:fldCharType="begin"/>
      </w:r>
      <w:r w:rsidR="0099095C" w:rsidRPr="003D3F11">
        <w:rPr>
          <w:rFonts w:ascii="Arial" w:hAnsi="Arial" w:cs="Arial"/>
          <w:kern w:val="28"/>
          <w:sz w:val="20"/>
        </w:rPr>
        <w:instrText>MacroButton Nomacro §</w:instrText>
      </w:r>
      <w:r w:rsidR="0099095C" w:rsidRPr="003D3F11">
        <w:rPr>
          <w:rFonts w:ascii="Arial" w:hAnsi="Arial" w:cs="Arial"/>
          <w:kern w:val="28"/>
          <w:sz w:val="20"/>
        </w:rPr>
        <w:fldChar w:fldCharType="end"/>
      </w:r>
      <w:r w:rsidR="0099095C" w:rsidRPr="003D3F11">
        <w:rPr>
          <w:rStyle w:val="eop"/>
          <w:rFonts w:ascii="Arial" w:hAnsi="Arial" w:cs="Arial"/>
          <w:color w:val="008200"/>
          <w:sz w:val="20"/>
          <w:shd w:val="clear" w:color="auto" w:fill="FFFFFF"/>
        </w:rPr>
        <w:t>uiterste wilsbeschikking</w:t>
      </w:r>
      <w:r w:rsidR="0099095C" w:rsidRPr="00224536">
        <w:rPr>
          <w:rFonts w:ascii="Arial" w:hAnsi="Arial" w:cs="Arial"/>
          <w:kern w:val="28"/>
          <w:sz w:val="20"/>
        </w:rPr>
        <w:fldChar w:fldCharType="begin"/>
      </w:r>
      <w:r w:rsidR="0099095C" w:rsidRPr="00224536">
        <w:rPr>
          <w:rFonts w:ascii="Arial" w:hAnsi="Arial" w:cs="Arial"/>
          <w:kern w:val="28"/>
          <w:sz w:val="20"/>
        </w:rPr>
        <w:instrText>MacroButton Nomacro §</w:instrText>
      </w:r>
      <w:r w:rsidR="0099095C" w:rsidRPr="00224536">
        <w:rPr>
          <w:rFonts w:ascii="Arial" w:hAnsi="Arial" w:cs="Arial"/>
          <w:kern w:val="28"/>
          <w:sz w:val="20"/>
        </w:rPr>
        <w:fldChar w:fldCharType="end"/>
      </w:r>
      <w:r w:rsidR="003D3F11">
        <w:rPr>
          <w:rFonts w:ascii="Arial" w:hAnsi="Arial" w:cs="Arial"/>
          <w:kern w:val="28"/>
          <w:sz w:val="20"/>
        </w:rPr>
        <w:t xml:space="preserve"> </w:t>
      </w:r>
      <w:r w:rsidRPr="009F1E93">
        <w:rPr>
          <w:rStyle w:val="eop"/>
          <w:rFonts w:ascii="Arial" w:hAnsi="Arial" w:cs="Arial"/>
          <w:color w:val="FF0000"/>
          <w:sz w:val="20"/>
          <w:shd w:val="clear" w:color="auto" w:fill="FFFFFF"/>
        </w:rPr>
        <w:t xml:space="preserve">op </w:t>
      </w:r>
      <w:r w:rsidR="00E61BBB" w:rsidRPr="009F1E93">
        <w:rPr>
          <w:rFonts w:ascii="Arial" w:hAnsi="Arial" w:cs="Arial"/>
          <w:snapToGrid w:val="0"/>
          <w:kern w:val="28"/>
          <w:sz w:val="20"/>
          <w:lang w:eastAsia="en-US"/>
        </w:rPr>
        <w:fldChar w:fldCharType="begin"/>
      </w:r>
      <w:r w:rsidR="00E61BBB" w:rsidRPr="009F1E93">
        <w:rPr>
          <w:rFonts w:ascii="Arial" w:hAnsi="Arial" w:cs="Arial"/>
          <w:snapToGrid w:val="0"/>
          <w:kern w:val="28"/>
          <w:sz w:val="20"/>
          <w:lang w:eastAsia="en-US"/>
        </w:rPr>
        <w:instrText>MacroButton Nomacro §</w:instrText>
      </w:r>
      <w:r w:rsidR="00E61BBB" w:rsidRPr="009F1E93">
        <w:rPr>
          <w:rFonts w:ascii="Arial" w:hAnsi="Arial" w:cs="Arial"/>
          <w:snapToGrid w:val="0"/>
          <w:kern w:val="28"/>
          <w:sz w:val="20"/>
          <w:lang w:eastAsia="en-US"/>
        </w:rPr>
        <w:fldChar w:fldCharType="end"/>
      </w:r>
      <w:r w:rsidR="00E61BBB" w:rsidRPr="009F1E93">
        <w:rPr>
          <w:rFonts w:ascii="Arial" w:hAnsi="Arial" w:cs="Arial"/>
          <w:snapToGrid w:val="0"/>
          <w:color w:val="000000"/>
          <w:kern w:val="28"/>
          <w:sz w:val="20"/>
          <w:lang w:eastAsia="en-US"/>
        </w:rPr>
        <w:t>datum</w:t>
      </w:r>
      <w:r w:rsidR="00E61BBB" w:rsidRPr="009F1E93">
        <w:rPr>
          <w:rFonts w:ascii="Arial" w:hAnsi="Arial" w:cs="Arial"/>
          <w:snapToGrid w:val="0"/>
          <w:kern w:val="28"/>
          <w:sz w:val="20"/>
          <w:lang w:eastAsia="en-US"/>
        </w:rPr>
        <w:fldChar w:fldCharType="begin"/>
      </w:r>
      <w:r w:rsidR="00E61BBB" w:rsidRPr="009F1E93">
        <w:rPr>
          <w:rFonts w:ascii="Arial" w:hAnsi="Arial" w:cs="Arial"/>
          <w:snapToGrid w:val="0"/>
          <w:kern w:val="28"/>
          <w:sz w:val="20"/>
          <w:lang w:eastAsia="en-US"/>
        </w:rPr>
        <w:instrText>MacroButton Nomacro §</w:instrText>
      </w:r>
      <w:r w:rsidR="00E61BBB" w:rsidRPr="009F1E93">
        <w:rPr>
          <w:rFonts w:ascii="Arial" w:hAnsi="Arial" w:cs="Arial"/>
          <w:snapToGrid w:val="0"/>
          <w:kern w:val="28"/>
          <w:sz w:val="20"/>
          <w:lang w:eastAsia="en-US"/>
        </w:rPr>
        <w:fldChar w:fldCharType="end"/>
      </w:r>
      <w:r w:rsidRPr="009F1E93">
        <w:rPr>
          <w:rStyle w:val="eop"/>
          <w:rFonts w:ascii="Arial" w:hAnsi="Arial" w:cs="Arial"/>
          <w:color w:val="0066FF"/>
          <w:sz w:val="20"/>
          <w:shd w:val="clear" w:color="auto" w:fill="FFFFFF"/>
        </w:rPr>
        <w:t xml:space="preserve"> </w:t>
      </w:r>
      <w:r w:rsidRPr="009F1E93">
        <w:rPr>
          <w:rStyle w:val="eop"/>
          <w:rFonts w:ascii="Arial" w:hAnsi="Arial" w:cs="Arial"/>
          <w:color w:val="FF0000"/>
          <w:sz w:val="20"/>
          <w:shd w:val="clear" w:color="auto" w:fill="FFFFFF"/>
        </w:rPr>
        <w:t>verleden voor</w:t>
      </w:r>
      <w:r w:rsidR="00F80E4A" w:rsidRPr="009F1E93">
        <w:rPr>
          <w:rStyle w:val="eop"/>
          <w:rFonts w:ascii="Arial" w:hAnsi="Arial" w:cs="Arial"/>
          <w:color w:val="FF0000"/>
          <w:sz w:val="20"/>
          <w:shd w:val="clear" w:color="auto" w:fill="FFFFFF"/>
        </w:rPr>
        <w:t xml:space="preserve"> </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ins w:id="59" w:author="Groot, Karina de" w:date="2024-08-08T12:27:00Z" w16du:dateUtc="2024-08-08T10:27:00Z">
        <w:r w:rsidR="00E12EC0" w:rsidRPr="00E12EC0">
          <w:rPr>
            <w:rFonts w:ascii="Arial" w:hAnsi="Arial" w:cs="Arial"/>
            <w:color w:val="840084"/>
            <w:sz w:val="20"/>
            <w:highlight w:val="yellow"/>
          </w:rPr>
          <w:t xml:space="preserve"> </w:t>
        </w:r>
        <w:r w:rsidR="00E12EC0" w:rsidRPr="00CF7B10">
          <w:rPr>
            <w:rFonts w:ascii="Arial" w:hAnsi="Arial" w:cs="Arial"/>
            <w:color w:val="840084"/>
            <w:sz w:val="20"/>
            <w:highlight w:val="yellow"/>
          </w:rPr>
          <w:t>VVE-</w:t>
        </w:r>
      </w:ins>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PERSOON</w:t>
      </w:r>
      <w:del w:id="60" w:author="Groot, Karina de" w:date="2024-08-08T12:27:00Z" w16du:dateUtc="2024-08-08T10:27:00Z">
        <w:r w:rsidR="0096624B" w:rsidRPr="00111F67" w:rsidDel="00E12EC0">
          <w:rPr>
            <w:rFonts w:ascii="Arial" w:hAnsi="Arial" w:cs="Arial"/>
            <w:color w:val="840084"/>
            <w:sz w:val="20"/>
            <w:highlight w:val="yellow"/>
          </w:rPr>
          <w:delText>-nieuw</w:delText>
        </w:r>
      </w:del>
      <w:r w:rsidR="00D81854" w:rsidRPr="00790645">
        <w:rPr>
          <w:rStyle w:val="eop"/>
          <w:rFonts w:ascii="Arial" w:hAnsi="Arial" w:cs="Arial"/>
          <w:color w:val="840084"/>
          <w:sz w:val="20"/>
          <w:shd w:val="clear" w:color="auto" w:fill="FFFFFF"/>
        </w:rPr>
        <w:t>,</w:t>
      </w:r>
      <w:commentRangeStart w:id="61"/>
      <w:r w:rsidR="00903D45" w:rsidRPr="009F1E93">
        <w:rPr>
          <w:rStyle w:val="Verwijzingopmerking"/>
          <w:rFonts w:ascii="Arial" w:hAnsi="Arial" w:cs="Arial"/>
          <w:color w:val="7030A0"/>
          <w:sz w:val="20"/>
          <w:szCs w:val="20"/>
          <w:shd w:val="clear" w:color="auto" w:fill="FFFFFF"/>
        </w:rPr>
        <w:t xml:space="preserve"> </w:t>
      </w:r>
      <w:r w:rsidR="00903D45" w:rsidRPr="009F1E93">
        <w:rPr>
          <w:rStyle w:val="eop"/>
          <w:rFonts w:ascii="Arial" w:hAnsi="Arial" w:cs="Arial"/>
          <w:color w:val="7030A0"/>
          <w:sz w:val="20"/>
          <w:shd w:val="clear" w:color="auto" w:fill="FFFFFF"/>
        </w:rPr>
        <w:t>destijds</w:t>
      </w:r>
      <w:r w:rsidR="00EE5249" w:rsidRPr="009F1E93">
        <w:rPr>
          <w:rStyle w:val="eop"/>
          <w:rFonts w:ascii="Arial" w:hAnsi="Arial" w:cs="Arial"/>
          <w:color w:val="7030A0"/>
          <w:sz w:val="20"/>
          <w:shd w:val="clear" w:color="auto" w:fill="FFFFFF"/>
        </w:rPr>
        <w:t xml:space="preserve"> </w:t>
      </w:r>
      <w:r w:rsidR="00EE5249" w:rsidRPr="00D81854">
        <w:rPr>
          <w:rStyle w:val="eop"/>
          <w:rFonts w:ascii="Arial" w:hAnsi="Arial" w:cs="Arial"/>
          <w:color w:val="008200"/>
          <w:sz w:val="20"/>
          <w:shd w:val="clear" w:color="auto" w:fill="FFFFFF"/>
        </w:rPr>
        <w:t xml:space="preserve">notaris te </w:t>
      </w:r>
      <w:r w:rsidR="00EE5249" w:rsidRPr="009F1E93">
        <w:rPr>
          <w:rFonts w:ascii="Arial" w:hAnsi="Arial" w:cs="Arial"/>
          <w:color w:val="000000" w:themeColor="text1"/>
          <w:kern w:val="28"/>
          <w:sz w:val="20"/>
          <w:lang w:eastAsia="en-US"/>
        </w:rPr>
        <w:fldChar w:fldCharType="begin"/>
      </w:r>
      <w:r w:rsidR="00EE5249" w:rsidRPr="009F1E93">
        <w:rPr>
          <w:rFonts w:ascii="Arial" w:hAnsi="Arial" w:cs="Arial"/>
          <w:color w:val="000000" w:themeColor="text1"/>
          <w:kern w:val="28"/>
          <w:sz w:val="20"/>
          <w:lang w:eastAsia="en-US"/>
        </w:rPr>
        <w:instrText>MacroButton Nomacro §</w:instrText>
      </w:r>
      <w:r w:rsidR="00EE5249" w:rsidRPr="009F1E93">
        <w:rPr>
          <w:rFonts w:ascii="Arial" w:hAnsi="Arial" w:cs="Arial"/>
          <w:color w:val="000000" w:themeColor="text1"/>
          <w:kern w:val="28"/>
          <w:sz w:val="20"/>
          <w:lang w:eastAsia="en-US"/>
        </w:rPr>
        <w:fldChar w:fldCharType="end"/>
      </w:r>
      <w:r w:rsidR="00216C22">
        <w:rPr>
          <w:rFonts w:ascii="Arial" w:hAnsi="Arial" w:cs="Arial"/>
          <w:color w:val="000000" w:themeColor="text1"/>
          <w:kern w:val="28"/>
          <w:sz w:val="20"/>
          <w:lang w:eastAsia="en-US"/>
        </w:rPr>
        <w:t>standplaats</w:t>
      </w:r>
      <w:r w:rsidR="00EE5249" w:rsidRPr="009F1E93">
        <w:rPr>
          <w:rFonts w:ascii="Arial" w:hAnsi="Arial" w:cs="Arial"/>
          <w:color w:val="000000" w:themeColor="text1"/>
          <w:kern w:val="28"/>
          <w:sz w:val="20"/>
          <w:lang w:eastAsia="en-US"/>
        </w:rPr>
        <w:fldChar w:fldCharType="begin"/>
      </w:r>
      <w:r w:rsidR="00EE5249" w:rsidRPr="009F1E93">
        <w:rPr>
          <w:rFonts w:ascii="Arial" w:hAnsi="Arial" w:cs="Arial"/>
          <w:color w:val="000000" w:themeColor="text1"/>
          <w:kern w:val="28"/>
          <w:sz w:val="20"/>
          <w:lang w:eastAsia="en-US"/>
        </w:rPr>
        <w:instrText>MacroButton Nomacro §</w:instrText>
      </w:r>
      <w:r w:rsidR="00EE5249" w:rsidRPr="009F1E93">
        <w:rPr>
          <w:rFonts w:ascii="Arial" w:hAnsi="Arial" w:cs="Arial"/>
          <w:color w:val="000000" w:themeColor="text1"/>
          <w:kern w:val="28"/>
          <w:sz w:val="20"/>
          <w:lang w:eastAsia="en-US"/>
        </w:rPr>
        <w:fldChar w:fldCharType="end"/>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EE5249" w:rsidRPr="00EA6A88">
        <w:rPr>
          <w:rStyle w:val="eop"/>
          <w:rFonts w:ascii="Arial" w:hAnsi="Arial" w:cs="Arial"/>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216C22">
        <w:rPr>
          <w:rStyle w:val="eop"/>
          <w:rFonts w:ascii="Arial" w:hAnsi="Arial" w:cs="Arial"/>
          <w:color w:val="008200"/>
          <w:sz w:val="20"/>
          <w:shd w:val="clear" w:color="auto" w:fill="FFFFFF"/>
        </w:rPr>
        <w:t xml:space="preserve">mij </w:t>
      </w:r>
      <w:r w:rsidRPr="00216C22">
        <w:rPr>
          <w:rStyle w:val="eop"/>
          <w:rFonts w:ascii="Arial" w:hAnsi="Arial" w:cs="Arial"/>
          <w:color w:val="008200"/>
          <w:sz w:val="20"/>
          <w:shd w:val="clear" w:color="auto" w:fill="FFFFFF"/>
        </w:rPr>
        <w:t>voornoemd</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EA6A88">
        <w:rPr>
          <w:rStyle w:val="eop"/>
          <w:rFonts w:ascii="Arial" w:hAnsi="Arial" w:cs="Arial"/>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216C22">
        <w:rPr>
          <w:rStyle w:val="eop"/>
          <w:rFonts w:ascii="Arial" w:hAnsi="Arial" w:cs="Arial"/>
          <w:color w:val="008200"/>
          <w:sz w:val="20"/>
          <w:shd w:val="clear" w:color="auto" w:fill="FFFFFF"/>
        </w:rPr>
        <w:t>mij, notaris</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216C22">
        <w:rPr>
          <w:rStyle w:val="eop"/>
          <w:rFonts w:ascii="Arial" w:hAnsi="Arial" w:cs="Arial"/>
          <w:color w:val="FF0000"/>
          <w:sz w:val="20"/>
          <w:shd w:val="clear" w:color="auto" w:fill="FFFFFF"/>
        </w:rPr>
        <w:t>.</w:t>
      </w:r>
      <w:r w:rsidRPr="009F1E93">
        <w:rPr>
          <w:rStyle w:val="eop"/>
          <w:rFonts w:ascii="Arial" w:hAnsi="Arial" w:cs="Arial"/>
          <w:color w:val="0066FF"/>
          <w:sz w:val="20"/>
          <w:shd w:val="clear" w:color="auto" w:fill="FFFFFF"/>
        </w:rPr>
        <w:t xml:space="preserve"> </w:t>
      </w:r>
      <w:commentRangeEnd w:id="61"/>
      <w:r w:rsidR="002C32A7" w:rsidRPr="009F1E93">
        <w:rPr>
          <w:rStyle w:val="Verwijzingopmerking"/>
          <w:rFonts w:ascii="Arial" w:hAnsi="Arial" w:cs="Arial"/>
          <w:sz w:val="20"/>
          <w:szCs w:val="20"/>
        </w:rPr>
        <w:commentReference w:id="61"/>
      </w:r>
    </w:p>
    <w:p w14:paraId="788EB57C" w14:textId="584790C8" w:rsidR="00F204EA" w:rsidRPr="009F1E93" w:rsidRDefault="00F204EA" w:rsidP="005946E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hd w:val="clear" w:color="auto" w:fill="FFFFFF"/>
        </w:rPr>
        <w:t xml:space="preserve">In laatstgemeld </w:t>
      </w:r>
      <w:r w:rsidR="0099095C" w:rsidRPr="003D3F11">
        <w:rPr>
          <w:rStyle w:val="eop"/>
          <w:rFonts w:ascii="Arial" w:hAnsi="Arial" w:cs="Arial"/>
          <w:color w:val="008200"/>
          <w:sz w:val="20"/>
          <w:shd w:val="clear" w:color="auto" w:fill="FFFFFF"/>
        </w:rPr>
        <w:t>testament</w:t>
      </w:r>
      <w:r w:rsidR="0099095C" w:rsidRPr="003D3F11">
        <w:rPr>
          <w:rStyle w:val="eop"/>
          <w:rFonts w:ascii="Arial" w:hAnsi="Arial" w:cs="Arial"/>
          <w:sz w:val="20"/>
          <w:shd w:val="clear" w:color="auto" w:fill="FFFFFF"/>
        </w:rPr>
        <w:t>/</w:t>
      </w:r>
      <w:r w:rsidR="0099095C" w:rsidRPr="003D3F11">
        <w:rPr>
          <w:rStyle w:val="eop"/>
          <w:rFonts w:ascii="Arial" w:hAnsi="Arial" w:cs="Arial"/>
          <w:color w:val="008200"/>
          <w:sz w:val="20"/>
          <w:shd w:val="clear" w:color="auto" w:fill="FFFFFF"/>
        </w:rPr>
        <w:t>uiterste wilsbeschikking</w:t>
      </w:r>
      <w:r w:rsidR="0099095C">
        <w:rPr>
          <w:rStyle w:val="eop"/>
          <w:rFonts w:ascii="Arial" w:hAnsi="Arial" w:cs="Arial"/>
          <w:color w:val="008200"/>
          <w:sz w:val="20"/>
          <w:shd w:val="clear" w:color="auto" w:fill="FFFFFF"/>
        </w:rPr>
        <w:t xml:space="preserve"> </w:t>
      </w:r>
      <w:r w:rsidRPr="009F1E93">
        <w:rPr>
          <w:rStyle w:val="eop"/>
          <w:rFonts w:ascii="Arial" w:hAnsi="Arial" w:cs="Arial"/>
          <w:color w:val="FF0000"/>
          <w:sz w:val="20"/>
          <w:shd w:val="clear" w:color="auto" w:fill="FFFFFF"/>
        </w:rPr>
        <w:t>heeft de overledene alle voorgaande uiterste wilsbeschikkingen herroepen.</w:t>
      </w:r>
    </w:p>
    <w:p w14:paraId="34F5E004" w14:textId="402C8C69" w:rsidR="00F204EA" w:rsidRPr="009F1E93" w:rsidRDefault="00F204EA" w:rsidP="005946E7">
      <w:pPr>
        <w:pStyle w:val="Geenafstand"/>
        <w:rPr>
          <w:rStyle w:val="eop"/>
          <w:rFonts w:ascii="Arial" w:hAnsi="Arial" w:cs="Arial"/>
          <w:color w:val="7030A0"/>
          <w:sz w:val="20"/>
          <w:shd w:val="clear" w:color="auto" w:fill="FFFFFF"/>
        </w:rPr>
      </w:pPr>
      <w:r w:rsidRPr="009F1E93">
        <w:rPr>
          <w:rStyle w:val="eop"/>
          <w:rFonts w:ascii="Arial" w:hAnsi="Arial" w:cs="Arial"/>
          <w:color w:val="7030A0"/>
          <w:sz w:val="20"/>
          <w:shd w:val="clear" w:color="auto" w:fill="FFFFFF"/>
        </w:rPr>
        <w:t>Van het bestaan van een codicil is mij, notaris, niet gebleken.</w:t>
      </w:r>
    </w:p>
    <w:p w14:paraId="25D93FB1" w14:textId="62D2935E" w:rsidR="00F204EA" w:rsidRPr="009F1E93" w:rsidRDefault="00344E9B"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Einde tekstfragment</w:t>
      </w:r>
    </w:p>
    <w:p w14:paraId="31435662" w14:textId="77777777" w:rsidR="00E61BBB" w:rsidRPr="009F1E93" w:rsidRDefault="00E61BBB" w:rsidP="005946E7">
      <w:pPr>
        <w:pStyle w:val="Geenafstand"/>
        <w:rPr>
          <w:rStyle w:val="eop"/>
          <w:rFonts w:ascii="Arial" w:hAnsi="Arial" w:cs="Arial"/>
          <w:sz w:val="20"/>
          <w:shd w:val="clear" w:color="auto" w:fill="FFFFFF"/>
        </w:rPr>
      </w:pPr>
    </w:p>
    <w:p w14:paraId="31C33FBE" w14:textId="21B1E42B" w:rsidR="00F204EA" w:rsidRPr="009F1E93" w:rsidRDefault="00E61BBB"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Variant D:</w:t>
      </w:r>
    </w:p>
    <w:p w14:paraId="1C4B023E" w14:textId="3A02C9F2" w:rsidR="00E61BBB" w:rsidRPr="009F1E93" w:rsidRDefault="00E61BBB"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Begin tekstfragment: </w:t>
      </w:r>
    </w:p>
    <w:p w14:paraId="69AB797A" w14:textId="08A3518F" w:rsidR="004F0E55" w:rsidRPr="009F1E93" w:rsidRDefault="009C25AA" w:rsidP="004F0E55">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t>De</w:t>
      </w:r>
      <w:r w:rsidRPr="009F1E93">
        <w:rPr>
          <w:rStyle w:val="eop"/>
          <w:rFonts w:ascii="Arial" w:hAnsi="Arial" w:cs="Arial"/>
          <w:color w:val="0066FF"/>
          <w:sz w:val="20"/>
          <w:shd w:val="clear" w:color="auto" w:fill="FFFFFF"/>
        </w:rPr>
        <w:t xml:space="preserve"> </w:t>
      </w:r>
      <w:r w:rsidRPr="00686889">
        <w:rPr>
          <w:rStyle w:val="eop"/>
          <w:rFonts w:ascii="Arial" w:hAnsi="Arial" w:cs="Arial"/>
          <w:color w:val="008200"/>
          <w:sz w:val="20"/>
          <w:shd w:val="clear" w:color="auto" w:fill="FFFFFF"/>
        </w:rPr>
        <w:t>e</w:t>
      </w:r>
      <w:r w:rsidR="00F204EA" w:rsidRPr="00686889">
        <w:rPr>
          <w:rStyle w:val="eop"/>
          <w:rFonts w:ascii="Arial" w:hAnsi="Arial" w:cs="Arial"/>
          <w:color w:val="008200"/>
          <w:sz w:val="20"/>
          <w:shd w:val="clear" w:color="auto" w:fill="FFFFFF"/>
        </w:rPr>
        <w:t>rflater</w:t>
      </w:r>
      <w:r w:rsidR="00F204EA" w:rsidRPr="00EA6A88">
        <w:rPr>
          <w:rStyle w:val="eop"/>
          <w:rFonts w:ascii="Arial" w:hAnsi="Arial" w:cs="Arial"/>
          <w:sz w:val="20"/>
          <w:shd w:val="clear" w:color="auto" w:fill="FFFFFF"/>
        </w:rPr>
        <w:t>/</w:t>
      </w:r>
      <w:r w:rsidRPr="00686889">
        <w:rPr>
          <w:rStyle w:val="eop"/>
          <w:rFonts w:ascii="Arial" w:hAnsi="Arial" w:cs="Arial"/>
          <w:color w:val="008200"/>
          <w:sz w:val="20"/>
          <w:shd w:val="clear" w:color="auto" w:fill="FFFFFF"/>
        </w:rPr>
        <w:t>e</w:t>
      </w:r>
      <w:r w:rsidR="00F204EA" w:rsidRPr="00686889">
        <w:rPr>
          <w:rStyle w:val="eop"/>
          <w:rFonts w:ascii="Arial" w:hAnsi="Arial" w:cs="Arial"/>
          <w:color w:val="008200"/>
          <w:sz w:val="20"/>
          <w:shd w:val="clear" w:color="auto" w:fill="FFFFFF"/>
        </w:rPr>
        <w:t>rflaatster</w:t>
      </w:r>
      <w:r w:rsidR="00F204EA" w:rsidRPr="00EA6A88">
        <w:rPr>
          <w:rStyle w:val="eop"/>
          <w:rFonts w:ascii="Arial" w:hAnsi="Arial" w:cs="Arial"/>
          <w:sz w:val="20"/>
          <w:shd w:val="clear" w:color="auto" w:fill="FFFFFF"/>
        </w:rPr>
        <w:t>/</w:t>
      </w:r>
      <w:r w:rsidRPr="00686889">
        <w:rPr>
          <w:rStyle w:val="eop"/>
          <w:rFonts w:ascii="Arial" w:hAnsi="Arial" w:cs="Arial"/>
          <w:color w:val="008200"/>
          <w:sz w:val="20"/>
          <w:shd w:val="clear" w:color="auto" w:fill="FFFFFF"/>
        </w:rPr>
        <w:t>ov</w:t>
      </w:r>
      <w:r w:rsidR="00F204EA" w:rsidRPr="00686889">
        <w:rPr>
          <w:rStyle w:val="eop"/>
          <w:rFonts w:ascii="Arial" w:hAnsi="Arial" w:cs="Arial"/>
          <w:color w:val="008200"/>
          <w:sz w:val="20"/>
          <w:shd w:val="clear" w:color="auto" w:fill="FFFFFF"/>
        </w:rPr>
        <w:t xml:space="preserve">erledene </w:t>
      </w:r>
      <w:r w:rsidR="00F204EA" w:rsidRPr="009F1E93">
        <w:rPr>
          <w:rStyle w:val="eop"/>
          <w:rFonts w:ascii="Arial" w:hAnsi="Arial" w:cs="Arial"/>
          <w:color w:val="FF0000"/>
          <w:sz w:val="20"/>
          <w:shd w:val="clear" w:color="auto" w:fill="FFFFFF"/>
        </w:rPr>
        <w:t xml:space="preserve">heeft, volgens opgave van het Centraal Testamenten Register </w:t>
      </w:r>
      <w:r w:rsidR="0032772C" w:rsidRPr="009F1E93">
        <w:rPr>
          <w:rStyle w:val="eop"/>
          <w:rFonts w:ascii="Arial" w:hAnsi="Arial" w:cs="Arial"/>
          <w:color w:val="7030A0"/>
          <w:sz w:val="20"/>
          <w:shd w:val="clear" w:color="auto" w:fill="FFFFFF"/>
        </w:rPr>
        <w:t>te ‘s-Gravenhage</w:t>
      </w:r>
      <w:r w:rsidR="00F204EA" w:rsidRPr="009F1E93">
        <w:rPr>
          <w:rStyle w:val="eop"/>
          <w:rFonts w:ascii="Arial" w:hAnsi="Arial" w:cs="Arial"/>
          <w:color w:val="FF0000"/>
          <w:sz w:val="20"/>
          <w:shd w:val="clear" w:color="auto" w:fill="FFFFFF"/>
        </w:rPr>
        <w:t xml:space="preserve">, over </w:t>
      </w:r>
      <w:r w:rsidR="00F204EA" w:rsidRPr="00686889">
        <w:rPr>
          <w:rStyle w:val="eop"/>
          <w:rFonts w:ascii="Arial" w:hAnsi="Arial" w:cs="Arial"/>
          <w:color w:val="008200"/>
          <w:sz w:val="20"/>
          <w:shd w:val="clear" w:color="auto" w:fill="FFFFFF"/>
        </w:rPr>
        <w:t>zijn</w:t>
      </w:r>
      <w:r w:rsidR="00F204EA" w:rsidRPr="00EA6A88">
        <w:rPr>
          <w:rStyle w:val="eop"/>
          <w:rFonts w:ascii="Arial" w:hAnsi="Arial" w:cs="Arial"/>
          <w:sz w:val="20"/>
          <w:shd w:val="clear" w:color="auto" w:fill="FFFFFF"/>
        </w:rPr>
        <w:t>/</w:t>
      </w:r>
      <w:r w:rsidR="00F204EA" w:rsidRPr="00686889">
        <w:rPr>
          <w:rStyle w:val="eop"/>
          <w:rFonts w:ascii="Arial" w:hAnsi="Arial" w:cs="Arial"/>
          <w:color w:val="008200"/>
          <w:sz w:val="20"/>
          <w:shd w:val="clear" w:color="auto" w:fill="FFFFFF"/>
        </w:rPr>
        <w:t xml:space="preserve">haar </w:t>
      </w:r>
      <w:r w:rsidR="00F204EA" w:rsidRPr="009F1E93">
        <w:rPr>
          <w:rStyle w:val="eop"/>
          <w:rFonts w:ascii="Arial" w:hAnsi="Arial" w:cs="Arial"/>
          <w:color w:val="FF0000"/>
          <w:sz w:val="20"/>
          <w:shd w:val="clear" w:color="auto" w:fill="FFFFFF"/>
        </w:rPr>
        <w:t xml:space="preserve">nalatenschap beschikt bij </w:t>
      </w:r>
      <w:r w:rsidR="00F204EA" w:rsidRPr="009F1E93">
        <w:rPr>
          <w:rStyle w:val="eop"/>
          <w:rFonts w:ascii="Arial" w:hAnsi="Arial" w:cs="Arial"/>
          <w:color w:val="008200"/>
          <w:sz w:val="20"/>
          <w:shd w:val="clear" w:color="auto" w:fill="FFFFFF"/>
        </w:rPr>
        <w:t>testament</w:t>
      </w:r>
      <w:r w:rsidR="00C34634" w:rsidRPr="00EA6A88">
        <w:rPr>
          <w:rStyle w:val="eop"/>
          <w:rFonts w:ascii="Arial" w:hAnsi="Arial" w:cs="Arial"/>
          <w:sz w:val="20"/>
          <w:shd w:val="clear" w:color="auto" w:fill="FFFFFF"/>
        </w:rPr>
        <w:t>/</w:t>
      </w:r>
      <w:r w:rsidR="00C34634" w:rsidRPr="009F1E93">
        <w:rPr>
          <w:rStyle w:val="eop"/>
          <w:rFonts w:ascii="Arial" w:hAnsi="Arial" w:cs="Arial"/>
          <w:color w:val="008200"/>
          <w:sz w:val="20"/>
          <w:shd w:val="clear" w:color="auto" w:fill="FFFFFF"/>
        </w:rPr>
        <w:t>uiterste wilsbeschikking</w:t>
      </w:r>
      <w:r w:rsidR="00F204EA" w:rsidRPr="009F1E93">
        <w:rPr>
          <w:rStyle w:val="eop"/>
          <w:rFonts w:ascii="Arial" w:hAnsi="Arial" w:cs="Arial"/>
          <w:color w:val="FF0000"/>
          <w:sz w:val="20"/>
          <w:shd w:val="clear" w:color="auto" w:fill="FFFFFF"/>
        </w:rPr>
        <w:t xml:space="preserve">, op </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A92630" w:rsidRPr="009F1E93">
        <w:rPr>
          <w:rFonts w:ascii="Arial" w:hAnsi="Arial" w:cs="Arial"/>
          <w:snapToGrid w:val="0"/>
          <w:color w:val="000000"/>
          <w:kern w:val="28"/>
          <w:sz w:val="20"/>
          <w:lang w:eastAsia="en-US"/>
        </w:rPr>
        <w:t>datum</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F204EA" w:rsidRPr="009F1E93">
        <w:rPr>
          <w:rStyle w:val="eop"/>
          <w:rFonts w:ascii="Arial" w:hAnsi="Arial" w:cs="Arial"/>
          <w:color w:val="FF0000"/>
          <w:sz w:val="20"/>
          <w:shd w:val="clear" w:color="auto" w:fill="FFFFFF"/>
        </w:rPr>
        <w:t xml:space="preserve"> verleden voor </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ins w:id="62" w:author="Groot, Karina de" w:date="2024-08-08T12:27:00Z" w16du:dateUtc="2024-08-08T10:27:00Z">
        <w:r w:rsidR="00E24542" w:rsidRPr="00E24542">
          <w:rPr>
            <w:rFonts w:ascii="Arial" w:hAnsi="Arial" w:cs="Arial"/>
            <w:color w:val="840084"/>
            <w:sz w:val="20"/>
            <w:highlight w:val="yellow"/>
          </w:rPr>
          <w:t xml:space="preserve"> </w:t>
        </w:r>
        <w:r w:rsidR="00E24542" w:rsidRPr="00CF7B10">
          <w:rPr>
            <w:rFonts w:ascii="Arial" w:hAnsi="Arial" w:cs="Arial"/>
            <w:color w:val="840084"/>
            <w:sz w:val="20"/>
            <w:highlight w:val="yellow"/>
          </w:rPr>
          <w:t>VVE-</w:t>
        </w:r>
      </w:ins>
      <w:r w:rsidR="00686889" w:rsidRPr="00790645">
        <w:rPr>
          <w:rFonts w:ascii="Arial" w:hAnsi="Arial" w:cs="Arial"/>
          <w:color w:val="840084"/>
          <w:sz w:val="20"/>
          <w:highlight w:val="yellow"/>
        </w:rPr>
        <w:t xml:space="preserve">TEKSTBLOK NATUURLIJK </w:t>
      </w:r>
      <w:r w:rsidR="00686889" w:rsidRPr="00BC41B4">
        <w:rPr>
          <w:rFonts w:ascii="Arial" w:hAnsi="Arial" w:cs="Arial"/>
          <w:color w:val="840084"/>
          <w:sz w:val="20"/>
          <w:highlight w:val="yellow"/>
        </w:rPr>
        <w:t>PERSOO</w:t>
      </w:r>
      <w:r w:rsidR="00686889" w:rsidRPr="0096624B">
        <w:rPr>
          <w:rFonts w:ascii="Arial" w:hAnsi="Arial" w:cs="Arial"/>
          <w:color w:val="840084"/>
          <w:sz w:val="20"/>
          <w:highlight w:val="yellow"/>
        </w:rPr>
        <w:t>N</w:t>
      </w:r>
      <w:del w:id="63" w:author="Groot, Karina de" w:date="2024-08-08T12:27:00Z" w16du:dateUtc="2024-08-08T10:27:00Z">
        <w:r w:rsidR="0096624B" w:rsidRPr="00111F67" w:rsidDel="00E24542">
          <w:rPr>
            <w:rFonts w:ascii="Arial" w:hAnsi="Arial" w:cs="Arial"/>
            <w:color w:val="840084"/>
            <w:sz w:val="20"/>
            <w:highlight w:val="yellow"/>
          </w:rPr>
          <w:delText>-nieuw</w:delText>
        </w:r>
      </w:del>
      <w:r w:rsidR="00686889" w:rsidRPr="00790645">
        <w:rPr>
          <w:rStyle w:val="eop"/>
          <w:rFonts w:ascii="Arial" w:hAnsi="Arial" w:cs="Arial"/>
          <w:color w:val="840084"/>
          <w:sz w:val="20"/>
          <w:shd w:val="clear" w:color="auto" w:fill="FFFFFF"/>
        </w:rPr>
        <w:t>,</w:t>
      </w:r>
      <w:r w:rsidR="00686889" w:rsidRPr="009F1E93">
        <w:rPr>
          <w:rStyle w:val="eop"/>
          <w:rFonts w:ascii="Arial" w:hAnsi="Arial" w:cs="Arial"/>
          <w:color w:val="0066FF"/>
          <w:sz w:val="20"/>
          <w:shd w:val="clear" w:color="auto" w:fill="FFFFFF"/>
        </w:rPr>
        <w:t xml:space="preserve"> </w:t>
      </w:r>
      <w:r w:rsidR="00686889" w:rsidRPr="00790645">
        <w:rPr>
          <w:rStyle w:val="eop"/>
          <w:rFonts w:ascii="Arial" w:hAnsi="Arial" w:cs="Arial"/>
          <w:color w:val="840084"/>
          <w:sz w:val="20"/>
          <w:shd w:val="clear" w:color="auto" w:fill="FFFFFF"/>
        </w:rPr>
        <w:t xml:space="preserve">destijds </w:t>
      </w:r>
      <w:r w:rsidR="00686889" w:rsidRPr="00790645">
        <w:rPr>
          <w:rStyle w:val="eop"/>
          <w:rFonts w:ascii="Arial" w:hAnsi="Arial" w:cs="Arial"/>
          <w:color w:val="008200"/>
          <w:sz w:val="20"/>
          <w:shd w:val="clear" w:color="auto" w:fill="FFFFFF"/>
        </w:rPr>
        <w:t xml:space="preserve">notaris te </w:t>
      </w:r>
      <w:r w:rsidR="00686889" w:rsidRPr="009F1E93">
        <w:rPr>
          <w:rFonts w:ascii="Arial" w:hAnsi="Arial" w:cs="Arial"/>
          <w:kern w:val="28"/>
          <w:sz w:val="20"/>
          <w:lang w:eastAsia="en-US"/>
        </w:rPr>
        <w:fldChar w:fldCharType="begin"/>
      </w:r>
      <w:r w:rsidR="00686889" w:rsidRPr="009F1E93">
        <w:rPr>
          <w:rFonts w:ascii="Arial" w:hAnsi="Arial" w:cs="Arial"/>
          <w:kern w:val="28"/>
          <w:sz w:val="20"/>
          <w:lang w:eastAsia="en-US"/>
        </w:rPr>
        <w:instrText>MacroButton Nomacro §</w:instrText>
      </w:r>
      <w:r w:rsidR="00686889" w:rsidRPr="009F1E93">
        <w:rPr>
          <w:rFonts w:ascii="Arial" w:hAnsi="Arial" w:cs="Arial"/>
          <w:kern w:val="28"/>
          <w:sz w:val="20"/>
          <w:lang w:eastAsia="en-US"/>
        </w:rPr>
        <w:fldChar w:fldCharType="end"/>
      </w:r>
      <w:r w:rsidR="00686889">
        <w:rPr>
          <w:rFonts w:ascii="Arial" w:hAnsi="Arial" w:cs="Arial"/>
          <w:kern w:val="28"/>
          <w:sz w:val="20"/>
          <w:lang w:eastAsia="en-US"/>
        </w:rPr>
        <w:t>standplaats</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686889" w:rsidRPr="00EA6A88">
        <w:rPr>
          <w:rStyle w:val="eop"/>
          <w:rFonts w:ascii="Arial" w:hAnsi="Arial" w:cs="Arial"/>
          <w:sz w:val="20"/>
          <w:shd w:val="clear" w:color="auto" w:fill="FFFFFF"/>
        </w:rPr>
        <w:t>/</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686889" w:rsidRPr="00790645">
        <w:rPr>
          <w:rStyle w:val="eop"/>
          <w:rFonts w:ascii="Arial" w:hAnsi="Arial" w:cs="Arial"/>
          <w:color w:val="008200"/>
          <w:sz w:val="20"/>
          <w:shd w:val="clear" w:color="auto" w:fill="FFFFFF"/>
        </w:rPr>
        <w:t>mij, notaris</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3618F1" w:rsidRPr="009F1E93">
        <w:rPr>
          <w:rStyle w:val="eop"/>
          <w:rFonts w:ascii="Arial" w:hAnsi="Arial" w:cs="Arial"/>
          <w:color w:val="FF0000"/>
          <w:sz w:val="20"/>
          <w:shd w:val="clear" w:color="auto" w:fill="FFFFFF"/>
        </w:rPr>
        <w:t xml:space="preserve">. </w:t>
      </w:r>
      <w:r w:rsidR="00F204EA" w:rsidRPr="009F1E93">
        <w:rPr>
          <w:rStyle w:val="eop"/>
          <w:rFonts w:ascii="Arial" w:hAnsi="Arial" w:cs="Arial"/>
          <w:color w:val="FF0000"/>
          <w:sz w:val="20"/>
          <w:shd w:val="clear" w:color="auto" w:fill="FFFFFF"/>
        </w:rPr>
        <w:t>Vervolgens heeft</w:t>
      </w:r>
      <w:r w:rsidRPr="009F1E93">
        <w:rPr>
          <w:rStyle w:val="eop"/>
          <w:rFonts w:ascii="Arial" w:hAnsi="Arial" w:cs="Arial"/>
          <w:color w:val="FF0000"/>
          <w:sz w:val="20"/>
          <w:shd w:val="clear" w:color="auto" w:fill="FFFFFF"/>
        </w:rPr>
        <w:t xml:space="preserve"> de</w:t>
      </w:r>
      <w:r w:rsidR="00F204EA" w:rsidRPr="009F1E93">
        <w:rPr>
          <w:rStyle w:val="eop"/>
          <w:rFonts w:ascii="Arial" w:hAnsi="Arial" w:cs="Arial"/>
          <w:color w:val="FF0000"/>
          <w:sz w:val="20"/>
          <w:shd w:val="clear" w:color="auto" w:fill="FFFFFF"/>
        </w:rPr>
        <w:t xml:space="preserve"> </w:t>
      </w:r>
      <w:r w:rsidRPr="00686889">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686889">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686889">
        <w:rPr>
          <w:rFonts w:ascii="Arial" w:hAnsi="Arial" w:cs="Arial"/>
          <w:snapToGrid w:val="0"/>
          <w:color w:val="008200"/>
          <w:kern w:val="28"/>
          <w:sz w:val="20"/>
          <w:lang w:eastAsia="en-US"/>
        </w:rPr>
        <w:t>overledene</w:t>
      </w:r>
      <w:r w:rsidR="00F204EA" w:rsidRPr="009F1E93">
        <w:rPr>
          <w:rStyle w:val="eop"/>
          <w:rFonts w:ascii="Arial" w:hAnsi="Arial" w:cs="Arial"/>
          <w:color w:val="FF0000"/>
          <w:sz w:val="20"/>
          <w:shd w:val="clear" w:color="auto" w:fill="FFFFFF"/>
        </w:rPr>
        <w:t xml:space="preserve">, volgens opgave van het Centraal Testamenten Register </w:t>
      </w:r>
      <w:r w:rsidR="0032772C" w:rsidRPr="009F1E93">
        <w:rPr>
          <w:rStyle w:val="eop"/>
          <w:rFonts w:ascii="Arial" w:hAnsi="Arial" w:cs="Arial"/>
          <w:color w:val="7030A0"/>
          <w:sz w:val="20"/>
          <w:shd w:val="clear" w:color="auto" w:fill="FFFFFF"/>
        </w:rPr>
        <w:t>te ‘s-Gravenhage</w:t>
      </w:r>
      <w:r w:rsidR="00F204EA" w:rsidRPr="009F1E93">
        <w:rPr>
          <w:rStyle w:val="eop"/>
          <w:rFonts w:ascii="Arial" w:hAnsi="Arial" w:cs="Arial"/>
          <w:color w:val="FF0000"/>
          <w:sz w:val="20"/>
          <w:shd w:val="clear" w:color="auto" w:fill="FFFFFF"/>
        </w:rPr>
        <w:t xml:space="preserve">, bij aanvullend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 xml:space="preserve">uiterste wilsbeschikking </w:t>
      </w:r>
      <w:r w:rsidR="00F204EA" w:rsidRPr="009F1E93">
        <w:rPr>
          <w:rStyle w:val="eop"/>
          <w:rFonts w:ascii="Arial" w:hAnsi="Arial" w:cs="Arial"/>
          <w:color w:val="FF0000"/>
          <w:sz w:val="20"/>
          <w:shd w:val="clear" w:color="auto" w:fill="FFFFFF"/>
        </w:rPr>
        <w:t xml:space="preserve">over </w:t>
      </w:r>
      <w:r w:rsidR="00F204EA" w:rsidRPr="00686889">
        <w:rPr>
          <w:rStyle w:val="eop"/>
          <w:rFonts w:ascii="Arial" w:hAnsi="Arial" w:cs="Arial"/>
          <w:color w:val="008200"/>
          <w:sz w:val="20"/>
          <w:shd w:val="clear" w:color="auto" w:fill="FFFFFF"/>
        </w:rPr>
        <w:t>zijn</w:t>
      </w:r>
      <w:r w:rsidR="00F204EA" w:rsidRPr="00EA6A88">
        <w:rPr>
          <w:rStyle w:val="eop"/>
          <w:rFonts w:ascii="Arial" w:hAnsi="Arial" w:cs="Arial"/>
          <w:sz w:val="20"/>
          <w:shd w:val="clear" w:color="auto" w:fill="FFFFFF"/>
        </w:rPr>
        <w:t>/</w:t>
      </w:r>
      <w:r w:rsidR="00F204EA" w:rsidRPr="00686889">
        <w:rPr>
          <w:rStyle w:val="eop"/>
          <w:rFonts w:ascii="Arial" w:hAnsi="Arial" w:cs="Arial"/>
          <w:color w:val="008200"/>
          <w:sz w:val="20"/>
          <w:shd w:val="clear" w:color="auto" w:fill="FFFFFF"/>
        </w:rPr>
        <w:t xml:space="preserve">haar </w:t>
      </w:r>
      <w:r w:rsidR="00F204EA" w:rsidRPr="009F1E93">
        <w:rPr>
          <w:rStyle w:val="eop"/>
          <w:rFonts w:ascii="Arial" w:hAnsi="Arial" w:cs="Arial"/>
          <w:color w:val="FF0000"/>
          <w:sz w:val="20"/>
          <w:shd w:val="clear" w:color="auto" w:fill="FFFFFF"/>
        </w:rPr>
        <w:t xml:space="preserve">nalatenschap beschikt, te weten op </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A92630" w:rsidRPr="009F1E93">
        <w:rPr>
          <w:rFonts w:ascii="Arial" w:hAnsi="Arial" w:cs="Arial"/>
          <w:snapToGrid w:val="0"/>
          <w:color w:val="000000"/>
          <w:kern w:val="28"/>
          <w:sz w:val="20"/>
          <w:lang w:eastAsia="en-US"/>
        </w:rPr>
        <w:t>datum</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F204EA" w:rsidRPr="009F1E93">
        <w:rPr>
          <w:rStyle w:val="eop"/>
          <w:rFonts w:ascii="Arial" w:hAnsi="Arial" w:cs="Arial"/>
          <w:color w:val="FF0000"/>
          <w:sz w:val="20"/>
          <w:shd w:val="clear" w:color="auto" w:fill="FFFFFF"/>
        </w:rPr>
        <w:t xml:space="preserve"> voor </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ins w:id="64" w:author="Groot, Karina de" w:date="2024-08-08T12:27:00Z" w16du:dateUtc="2024-08-08T10:27:00Z">
        <w:r w:rsidR="00E24542" w:rsidRPr="00E24542">
          <w:rPr>
            <w:rFonts w:ascii="Arial" w:hAnsi="Arial" w:cs="Arial"/>
            <w:color w:val="840084"/>
            <w:sz w:val="20"/>
            <w:highlight w:val="yellow"/>
          </w:rPr>
          <w:t xml:space="preserve"> </w:t>
        </w:r>
        <w:r w:rsidR="00E24542" w:rsidRPr="00CF7B10">
          <w:rPr>
            <w:rFonts w:ascii="Arial" w:hAnsi="Arial" w:cs="Arial"/>
            <w:color w:val="840084"/>
            <w:sz w:val="20"/>
            <w:highlight w:val="yellow"/>
          </w:rPr>
          <w:t>VVE-</w:t>
        </w:r>
      </w:ins>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del w:id="65" w:author="Groot, Karina de" w:date="2024-08-08T12:27:00Z" w16du:dateUtc="2024-08-08T10:27:00Z">
        <w:r w:rsidR="0096624B" w:rsidRPr="00111F67" w:rsidDel="00E24542">
          <w:rPr>
            <w:rFonts w:ascii="Arial" w:hAnsi="Arial" w:cs="Arial"/>
            <w:color w:val="840084"/>
            <w:sz w:val="20"/>
            <w:highlight w:val="yellow"/>
          </w:rPr>
          <w:delText>-nieuw</w:delText>
        </w:r>
      </w:del>
      <w:r w:rsidR="00686889" w:rsidRPr="00790645">
        <w:rPr>
          <w:rStyle w:val="eop"/>
          <w:rFonts w:ascii="Arial" w:hAnsi="Arial" w:cs="Arial"/>
          <w:color w:val="840084"/>
          <w:sz w:val="20"/>
          <w:shd w:val="clear" w:color="auto" w:fill="FFFFFF"/>
        </w:rPr>
        <w:t>,</w:t>
      </w:r>
      <w:r w:rsidR="00686889" w:rsidRPr="009F1E93">
        <w:rPr>
          <w:rStyle w:val="Verwijzingopmerking"/>
          <w:rFonts w:ascii="Arial" w:hAnsi="Arial" w:cs="Arial"/>
          <w:color w:val="7030A0"/>
          <w:sz w:val="20"/>
          <w:szCs w:val="20"/>
          <w:shd w:val="clear" w:color="auto" w:fill="FFFFFF"/>
        </w:rPr>
        <w:t xml:space="preserve"> </w:t>
      </w:r>
      <w:r w:rsidR="00686889" w:rsidRPr="009F1E93">
        <w:rPr>
          <w:rStyle w:val="eop"/>
          <w:rFonts w:ascii="Arial" w:hAnsi="Arial" w:cs="Arial"/>
          <w:color w:val="7030A0"/>
          <w:sz w:val="20"/>
          <w:shd w:val="clear" w:color="auto" w:fill="FFFFFF"/>
        </w:rPr>
        <w:t xml:space="preserve">destijds </w:t>
      </w:r>
      <w:r w:rsidR="00686889" w:rsidRPr="00D81854">
        <w:rPr>
          <w:rStyle w:val="eop"/>
          <w:rFonts w:ascii="Arial" w:hAnsi="Arial" w:cs="Arial"/>
          <w:color w:val="008200"/>
          <w:sz w:val="20"/>
          <w:shd w:val="clear" w:color="auto" w:fill="FFFFFF"/>
        </w:rPr>
        <w:t xml:space="preserve">notaris te </w:t>
      </w:r>
      <w:r w:rsidR="00686889" w:rsidRPr="009F1E93">
        <w:rPr>
          <w:rFonts w:ascii="Arial" w:hAnsi="Arial" w:cs="Arial"/>
          <w:color w:val="000000" w:themeColor="text1"/>
          <w:kern w:val="28"/>
          <w:sz w:val="20"/>
          <w:lang w:eastAsia="en-US"/>
        </w:rPr>
        <w:fldChar w:fldCharType="begin"/>
      </w:r>
      <w:r w:rsidR="00686889" w:rsidRPr="009F1E93">
        <w:rPr>
          <w:rFonts w:ascii="Arial" w:hAnsi="Arial" w:cs="Arial"/>
          <w:color w:val="000000" w:themeColor="text1"/>
          <w:kern w:val="28"/>
          <w:sz w:val="20"/>
          <w:lang w:eastAsia="en-US"/>
        </w:rPr>
        <w:instrText>MacroButton Nomacro §</w:instrText>
      </w:r>
      <w:r w:rsidR="00686889" w:rsidRPr="009F1E93">
        <w:rPr>
          <w:rFonts w:ascii="Arial" w:hAnsi="Arial" w:cs="Arial"/>
          <w:color w:val="000000" w:themeColor="text1"/>
          <w:kern w:val="28"/>
          <w:sz w:val="20"/>
          <w:lang w:eastAsia="en-US"/>
        </w:rPr>
        <w:fldChar w:fldCharType="end"/>
      </w:r>
      <w:r w:rsidR="00686889">
        <w:rPr>
          <w:rFonts w:ascii="Arial" w:hAnsi="Arial" w:cs="Arial"/>
          <w:color w:val="000000" w:themeColor="text1"/>
          <w:kern w:val="28"/>
          <w:sz w:val="20"/>
          <w:lang w:eastAsia="en-US"/>
        </w:rPr>
        <w:t>standplaats</w:t>
      </w:r>
      <w:r w:rsidR="00686889" w:rsidRPr="009F1E93">
        <w:rPr>
          <w:rFonts w:ascii="Arial" w:hAnsi="Arial" w:cs="Arial"/>
          <w:color w:val="000000" w:themeColor="text1"/>
          <w:kern w:val="28"/>
          <w:sz w:val="20"/>
          <w:lang w:eastAsia="en-US"/>
        </w:rPr>
        <w:fldChar w:fldCharType="begin"/>
      </w:r>
      <w:r w:rsidR="00686889" w:rsidRPr="009F1E93">
        <w:rPr>
          <w:rFonts w:ascii="Arial" w:hAnsi="Arial" w:cs="Arial"/>
          <w:color w:val="000000" w:themeColor="text1"/>
          <w:kern w:val="28"/>
          <w:sz w:val="20"/>
          <w:lang w:eastAsia="en-US"/>
        </w:rPr>
        <w:instrText>MacroButton Nomacro §</w:instrText>
      </w:r>
      <w:r w:rsidR="00686889" w:rsidRPr="009F1E93">
        <w:rPr>
          <w:rFonts w:ascii="Arial" w:hAnsi="Arial" w:cs="Arial"/>
          <w:color w:val="000000" w:themeColor="text1"/>
          <w:kern w:val="28"/>
          <w:sz w:val="20"/>
          <w:lang w:eastAsia="en-US"/>
        </w:rPr>
        <w:fldChar w:fldCharType="end"/>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sidRPr="00EA6A88">
        <w:rPr>
          <w:rStyle w:val="eop"/>
          <w:rFonts w:ascii="Arial" w:hAnsi="Arial" w:cs="Arial"/>
          <w:sz w:val="20"/>
          <w:shd w:val="clear" w:color="auto" w:fill="FFFFFF"/>
        </w:rPr>
        <w:t>/</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Pr>
          <w:rStyle w:val="eop"/>
          <w:rFonts w:ascii="Arial" w:hAnsi="Arial" w:cs="Arial"/>
          <w:color w:val="008200"/>
          <w:sz w:val="20"/>
          <w:shd w:val="clear" w:color="auto" w:fill="FFFFFF"/>
        </w:rPr>
        <w:t xml:space="preserve">mij </w:t>
      </w:r>
      <w:r w:rsidR="00686889" w:rsidRPr="00216C22">
        <w:rPr>
          <w:rStyle w:val="eop"/>
          <w:rFonts w:ascii="Arial" w:hAnsi="Arial" w:cs="Arial"/>
          <w:color w:val="008200"/>
          <w:sz w:val="20"/>
          <w:shd w:val="clear" w:color="auto" w:fill="FFFFFF"/>
        </w:rPr>
        <w:t>voornoemd</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sidRPr="00EA6A88">
        <w:rPr>
          <w:rStyle w:val="eop"/>
          <w:rFonts w:ascii="Arial" w:hAnsi="Arial" w:cs="Arial"/>
          <w:sz w:val="20"/>
          <w:shd w:val="clear" w:color="auto" w:fill="FFFFFF"/>
        </w:rPr>
        <w:t>/</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sidRPr="00216C22">
        <w:rPr>
          <w:rStyle w:val="eop"/>
          <w:rFonts w:ascii="Arial" w:hAnsi="Arial" w:cs="Arial"/>
          <w:color w:val="008200"/>
          <w:sz w:val="20"/>
          <w:shd w:val="clear" w:color="auto" w:fill="FFFFFF"/>
        </w:rPr>
        <w:t>mij, notaris</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commentRangeStart w:id="66"/>
      <w:r w:rsidR="003618F1" w:rsidRPr="009F1E93">
        <w:rPr>
          <w:rStyle w:val="eop"/>
          <w:rFonts w:ascii="Arial" w:hAnsi="Arial" w:cs="Arial"/>
          <w:color w:val="FF0000"/>
          <w:sz w:val="20"/>
          <w:shd w:val="clear" w:color="auto" w:fill="FFFFFF"/>
        </w:rPr>
        <w:t>.</w:t>
      </w:r>
      <w:commentRangeEnd w:id="66"/>
      <w:r w:rsidR="003618F1" w:rsidRPr="009F1E93">
        <w:rPr>
          <w:rStyle w:val="Verwijzingopmerking"/>
          <w:rFonts w:ascii="Arial" w:hAnsi="Arial" w:cs="Arial"/>
          <w:color w:val="FF0000"/>
          <w:sz w:val="20"/>
          <w:szCs w:val="20"/>
        </w:rPr>
        <w:commentReference w:id="66"/>
      </w:r>
      <w:r w:rsidR="004F0E55" w:rsidRPr="009F1E93">
        <w:rPr>
          <w:rStyle w:val="eop"/>
          <w:rFonts w:ascii="Arial" w:hAnsi="Arial" w:cs="Arial"/>
          <w:color w:val="FF0000"/>
          <w:sz w:val="20"/>
          <w:shd w:val="clear" w:color="auto" w:fill="FFFFFF"/>
        </w:rPr>
        <w:t xml:space="preserve"> </w:t>
      </w:r>
      <w:r w:rsidR="004F0E55" w:rsidRPr="009F1E93">
        <w:rPr>
          <w:rStyle w:val="eop"/>
          <w:rFonts w:ascii="Arial" w:hAnsi="Arial" w:cs="Arial"/>
          <w:color w:val="7030A0"/>
          <w:sz w:val="20"/>
          <w:shd w:val="clear" w:color="auto" w:fill="FFFFFF"/>
        </w:rPr>
        <w:t>Van het bestaan van een codicil is mij, notaris, niet gebleken.</w:t>
      </w:r>
    </w:p>
    <w:p w14:paraId="0EB4475D" w14:textId="72603966" w:rsidR="003618F1" w:rsidRPr="009F1E93" w:rsidRDefault="003618F1" w:rsidP="003618F1">
      <w:pPr>
        <w:pStyle w:val="Geenafstand"/>
        <w:rPr>
          <w:rStyle w:val="eop"/>
          <w:rFonts w:ascii="Arial" w:hAnsi="Arial" w:cs="Arial"/>
          <w:color w:val="FF0000"/>
          <w:sz w:val="20"/>
          <w:shd w:val="clear" w:color="auto" w:fill="FFFFFF"/>
        </w:rPr>
      </w:pPr>
    </w:p>
    <w:p w14:paraId="5DC30ABD" w14:textId="4D3C72CB" w:rsidR="00F204EA" w:rsidRPr="009F1E93" w:rsidRDefault="00A92630"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E</w:t>
      </w:r>
      <w:r w:rsidR="00F204EA" w:rsidRPr="009F1E93">
        <w:rPr>
          <w:rStyle w:val="eop"/>
          <w:rFonts w:ascii="Arial" w:hAnsi="Arial" w:cs="Arial"/>
          <w:sz w:val="20"/>
          <w:u w:val="single"/>
          <w:shd w:val="clear" w:color="auto" w:fill="FFFFFF"/>
        </w:rPr>
        <w:t xml:space="preserve">inde </w:t>
      </w:r>
      <w:r w:rsidRPr="009F1E93">
        <w:rPr>
          <w:rStyle w:val="eop"/>
          <w:rFonts w:ascii="Arial" w:hAnsi="Arial" w:cs="Arial"/>
          <w:sz w:val="20"/>
          <w:u w:val="single"/>
          <w:shd w:val="clear" w:color="auto" w:fill="FFFFFF"/>
        </w:rPr>
        <w:t>tekstfragment</w:t>
      </w:r>
    </w:p>
    <w:p w14:paraId="1E7FD89E" w14:textId="77777777" w:rsidR="00F204EA" w:rsidRPr="009F1E93" w:rsidRDefault="00F204EA" w:rsidP="005946E7">
      <w:pPr>
        <w:pStyle w:val="Geenafstand"/>
        <w:rPr>
          <w:rStyle w:val="eop"/>
          <w:rFonts w:ascii="Arial" w:hAnsi="Arial" w:cs="Arial"/>
          <w:sz w:val="20"/>
          <w:shd w:val="clear" w:color="auto" w:fill="FFFFFF"/>
        </w:rPr>
      </w:pPr>
    </w:p>
    <w:p w14:paraId="5C44069D" w14:textId="4DDC6E1A" w:rsidR="00F204EA" w:rsidRPr="009F1E93" w:rsidRDefault="00A92630"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Variant E:</w:t>
      </w:r>
    </w:p>
    <w:p w14:paraId="5FFA4A3B" w14:textId="3B76ADDE" w:rsidR="00A92630" w:rsidRPr="009F1E93" w:rsidRDefault="00A92630"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Begin tekstfragment: </w:t>
      </w:r>
    </w:p>
    <w:p w14:paraId="38BE8F79" w14:textId="6C631DA4" w:rsidR="00F204EA" w:rsidRPr="009F1E93" w:rsidRDefault="00067F80" w:rsidP="005946E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hd w:val="clear" w:color="auto" w:fill="FFFFFF"/>
        </w:rPr>
        <w:t>De</w:t>
      </w:r>
      <w:r w:rsidRPr="009F1E93">
        <w:rPr>
          <w:rStyle w:val="eop"/>
          <w:rFonts w:ascii="Arial" w:hAnsi="Arial" w:cs="Arial"/>
          <w:color w:val="0066FF"/>
          <w:sz w:val="20"/>
          <w:shd w:val="clear" w:color="auto" w:fill="FFFFFF"/>
        </w:rPr>
        <w:t xml:space="preserve"> </w:t>
      </w:r>
      <w:r w:rsidRPr="00BB58C5">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BB58C5">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BB58C5">
        <w:rPr>
          <w:rStyle w:val="eop"/>
          <w:rFonts w:ascii="Arial" w:hAnsi="Arial" w:cs="Arial"/>
          <w:color w:val="008200"/>
          <w:sz w:val="20"/>
          <w:shd w:val="clear" w:color="auto" w:fill="FFFFFF"/>
        </w:rPr>
        <w:t>overledene</w:t>
      </w:r>
      <w:r w:rsidR="00F74420" w:rsidRPr="00BB58C5">
        <w:rPr>
          <w:rStyle w:val="eop"/>
          <w:rFonts w:ascii="Arial" w:hAnsi="Arial" w:cs="Arial"/>
          <w:color w:val="008200"/>
          <w:sz w:val="20"/>
          <w:shd w:val="clear" w:color="auto" w:fill="FFFFFF"/>
        </w:rPr>
        <w:t xml:space="preserve"> </w:t>
      </w:r>
      <w:r w:rsidR="00F204EA" w:rsidRPr="009F1E93">
        <w:rPr>
          <w:rStyle w:val="eop"/>
          <w:rFonts w:ascii="Arial" w:hAnsi="Arial" w:cs="Arial"/>
          <w:color w:val="FF0000"/>
          <w:sz w:val="20"/>
          <w:shd w:val="clear" w:color="auto" w:fill="FFFFFF"/>
        </w:rPr>
        <w:t xml:space="preserve">heeft, volgens opgave van het Centraal Testamenten Register </w:t>
      </w:r>
      <w:r w:rsidR="0032772C" w:rsidRPr="009F1E93">
        <w:rPr>
          <w:rStyle w:val="eop"/>
          <w:rFonts w:ascii="Arial" w:hAnsi="Arial" w:cs="Arial"/>
          <w:color w:val="7030A0"/>
          <w:sz w:val="20"/>
          <w:shd w:val="clear" w:color="auto" w:fill="FFFFFF"/>
        </w:rPr>
        <w:t>te ‘s-Gravenhage</w:t>
      </w:r>
      <w:r w:rsidR="00F204EA" w:rsidRPr="009F1E93">
        <w:rPr>
          <w:rStyle w:val="eop"/>
          <w:rFonts w:ascii="Arial" w:hAnsi="Arial" w:cs="Arial"/>
          <w:color w:val="FF0000"/>
          <w:sz w:val="20"/>
          <w:shd w:val="clear" w:color="auto" w:fill="FFFFFF"/>
        </w:rPr>
        <w:t xml:space="preserve">, over </w:t>
      </w:r>
      <w:r w:rsidR="00F204EA" w:rsidRPr="00BB58C5">
        <w:rPr>
          <w:rStyle w:val="eop"/>
          <w:rFonts w:ascii="Arial" w:hAnsi="Arial" w:cs="Arial"/>
          <w:color w:val="008200"/>
          <w:sz w:val="20"/>
          <w:shd w:val="clear" w:color="auto" w:fill="FFFFFF"/>
        </w:rPr>
        <w:t>zijn</w:t>
      </w:r>
      <w:r w:rsidR="00F204EA" w:rsidRPr="00EA6A88">
        <w:rPr>
          <w:rStyle w:val="eop"/>
          <w:rFonts w:ascii="Arial" w:hAnsi="Arial" w:cs="Arial"/>
          <w:sz w:val="20"/>
          <w:shd w:val="clear" w:color="auto" w:fill="FFFFFF"/>
        </w:rPr>
        <w:t>/</w:t>
      </w:r>
      <w:r w:rsidR="00F204EA" w:rsidRPr="00BB58C5">
        <w:rPr>
          <w:rStyle w:val="eop"/>
          <w:rFonts w:ascii="Arial" w:hAnsi="Arial" w:cs="Arial"/>
          <w:color w:val="008200"/>
          <w:sz w:val="20"/>
          <w:shd w:val="clear" w:color="auto" w:fill="FFFFFF"/>
        </w:rPr>
        <w:t xml:space="preserve">haar </w:t>
      </w:r>
      <w:r w:rsidR="00F204EA" w:rsidRPr="009F1E93">
        <w:rPr>
          <w:rStyle w:val="eop"/>
          <w:rFonts w:ascii="Arial" w:hAnsi="Arial" w:cs="Arial"/>
          <w:color w:val="FF0000"/>
          <w:sz w:val="20"/>
          <w:shd w:val="clear" w:color="auto" w:fill="FFFFFF"/>
        </w:rPr>
        <w:t xml:space="preserve">nalatenschap beschikt bij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uiterste wilsbeschikking</w:t>
      </w:r>
      <w:r w:rsidR="00F204EA" w:rsidRPr="009F1E93">
        <w:rPr>
          <w:rStyle w:val="eop"/>
          <w:rFonts w:ascii="Arial" w:hAnsi="Arial" w:cs="Arial"/>
          <w:color w:val="FF0000"/>
          <w:sz w:val="20"/>
          <w:shd w:val="clear" w:color="auto" w:fill="FFFFFF"/>
        </w:rPr>
        <w:t>, op</w:t>
      </w:r>
      <w:r w:rsidR="004F44C0" w:rsidRPr="009F1E93">
        <w:rPr>
          <w:rStyle w:val="eop"/>
          <w:rFonts w:ascii="Arial" w:hAnsi="Arial" w:cs="Arial"/>
          <w:color w:val="FF0000"/>
          <w:sz w:val="20"/>
          <w:shd w:val="clear" w:color="auto" w:fill="FFFFFF"/>
        </w:rPr>
        <w:t xml:space="preserve"> </w:t>
      </w:r>
      <w:r w:rsidR="004F44C0" w:rsidRPr="009F1E93">
        <w:rPr>
          <w:rFonts w:ascii="Arial" w:hAnsi="Arial" w:cs="Arial"/>
          <w:snapToGrid w:val="0"/>
          <w:kern w:val="28"/>
          <w:sz w:val="20"/>
          <w:lang w:eastAsia="en-US"/>
        </w:rPr>
        <w:fldChar w:fldCharType="begin"/>
      </w:r>
      <w:r w:rsidR="004F44C0" w:rsidRPr="009F1E93">
        <w:rPr>
          <w:rFonts w:ascii="Arial" w:hAnsi="Arial" w:cs="Arial"/>
          <w:snapToGrid w:val="0"/>
          <w:kern w:val="28"/>
          <w:sz w:val="20"/>
          <w:lang w:eastAsia="en-US"/>
        </w:rPr>
        <w:instrText>MacroButton Nomacro §</w:instrText>
      </w:r>
      <w:r w:rsidR="004F44C0" w:rsidRPr="009F1E93">
        <w:rPr>
          <w:rFonts w:ascii="Arial" w:hAnsi="Arial" w:cs="Arial"/>
          <w:snapToGrid w:val="0"/>
          <w:kern w:val="28"/>
          <w:sz w:val="20"/>
          <w:lang w:eastAsia="en-US"/>
        </w:rPr>
        <w:fldChar w:fldCharType="end"/>
      </w:r>
      <w:r w:rsidR="004F44C0" w:rsidRPr="009F1E93">
        <w:rPr>
          <w:rFonts w:ascii="Arial" w:hAnsi="Arial" w:cs="Arial"/>
          <w:snapToGrid w:val="0"/>
          <w:color w:val="000000"/>
          <w:kern w:val="28"/>
          <w:sz w:val="20"/>
          <w:lang w:eastAsia="en-US"/>
        </w:rPr>
        <w:t>datum</w:t>
      </w:r>
      <w:r w:rsidR="004F44C0" w:rsidRPr="009F1E93">
        <w:rPr>
          <w:rFonts w:ascii="Arial" w:hAnsi="Arial" w:cs="Arial"/>
          <w:snapToGrid w:val="0"/>
          <w:kern w:val="28"/>
          <w:sz w:val="20"/>
          <w:lang w:eastAsia="en-US"/>
        </w:rPr>
        <w:fldChar w:fldCharType="begin"/>
      </w:r>
      <w:r w:rsidR="004F44C0" w:rsidRPr="009F1E93">
        <w:rPr>
          <w:rFonts w:ascii="Arial" w:hAnsi="Arial" w:cs="Arial"/>
          <w:snapToGrid w:val="0"/>
          <w:kern w:val="28"/>
          <w:sz w:val="20"/>
          <w:lang w:eastAsia="en-US"/>
        </w:rPr>
        <w:instrText>MacroButton Nomacro §</w:instrText>
      </w:r>
      <w:r w:rsidR="004F44C0" w:rsidRPr="009F1E93">
        <w:rPr>
          <w:rFonts w:ascii="Arial" w:hAnsi="Arial" w:cs="Arial"/>
          <w:snapToGrid w:val="0"/>
          <w:kern w:val="28"/>
          <w:sz w:val="20"/>
          <w:lang w:eastAsia="en-US"/>
        </w:rPr>
        <w:fldChar w:fldCharType="end"/>
      </w:r>
      <w:r w:rsidR="004F44C0" w:rsidRPr="009F1E93">
        <w:rPr>
          <w:rStyle w:val="eop"/>
          <w:rFonts w:ascii="Arial" w:hAnsi="Arial" w:cs="Arial"/>
          <w:color w:val="FF0000"/>
          <w:sz w:val="20"/>
          <w:shd w:val="clear" w:color="auto" w:fill="FFFFFF"/>
        </w:rPr>
        <w:t xml:space="preserve"> verleden voor</w:t>
      </w:r>
      <w:r w:rsidR="00BB58C5" w:rsidRPr="00790645">
        <w:rPr>
          <w:rStyle w:val="eop"/>
          <w:rFonts w:ascii="Arial" w:hAnsi="Arial" w:cs="Arial"/>
          <w:color w:val="840084"/>
          <w:sz w:val="20"/>
          <w:shd w:val="clear" w:color="auto" w:fill="FFFFFF"/>
        </w:rPr>
        <w:t xml:space="preserve"> </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ins w:id="67" w:author="Groot, Karina de" w:date="2024-08-08T12:27:00Z" w16du:dateUtc="2024-08-08T10:27:00Z">
        <w:r w:rsidR="00AB1B17" w:rsidRPr="00AB1B17">
          <w:rPr>
            <w:rFonts w:ascii="Arial" w:hAnsi="Arial" w:cs="Arial"/>
            <w:color w:val="840084"/>
            <w:sz w:val="20"/>
            <w:highlight w:val="yellow"/>
          </w:rPr>
          <w:t xml:space="preserve"> </w:t>
        </w:r>
        <w:r w:rsidR="00AB1B17" w:rsidRPr="00CF7B10">
          <w:rPr>
            <w:rFonts w:ascii="Arial" w:hAnsi="Arial" w:cs="Arial"/>
            <w:color w:val="840084"/>
            <w:sz w:val="20"/>
            <w:highlight w:val="yellow"/>
          </w:rPr>
          <w:t>VVE-</w:t>
        </w:r>
      </w:ins>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del w:id="68" w:author="Groot, Karina de" w:date="2024-08-08T12:27:00Z" w16du:dateUtc="2024-08-08T10:27:00Z">
        <w:r w:rsidR="0096624B" w:rsidRPr="00111F67" w:rsidDel="00AB1B17">
          <w:rPr>
            <w:rFonts w:ascii="Arial" w:hAnsi="Arial" w:cs="Arial"/>
            <w:color w:val="840084"/>
            <w:sz w:val="20"/>
            <w:highlight w:val="yellow"/>
          </w:rPr>
          <w:delText>-nieuw</w:delText>
        </w:r>
      </w:del>
      <w:r w:rsidR="00BB58C5" w:rsidRPr="00790645">
        <w:rPr>
          <w:rStyle w:val="eop"/>
          <w:rFonts w:ascii="Arial" w:hAnsi="Arial" w:cs="Arial"/>
          <w:color w:val="840084"/>
          <w:sz w:val="20"/>
          <w:shd w:val="clear" w:color="auto" w:fill="FFFFFF"/>
        </w:rPr>
        <w:t>,</w:t>
      </w:r>
      <w:r w:rsidR="00BB58C5" w:rsidRPr="009F1E93">
        <w:rPr>
          <w:rStyle w:val="eop"/>
          <w:rFonts w:ascii="Arial" w:hAnsi="Arial" w:cs="Arial"/>
          <w:color w:val="0066FF"/>
          <w:sz w:val="20"/>
          <w:shd w:val="clear" w:color="auto" w:fill="FFFFFF"/>
        </w:rPr>
        <w:t xml:space="preserve"> </w:t>
      </w:r>
      <w:r w:rsidR="00BB58C5" w:rsidRPr="00790645">
        <w:rPr>
          <w:rStyle w:val="eop"/>
          <w:rFonts w:ascii="Arial" w:hAnsi="Arial" w:cs="Arial"/>
          <w:color w:val="840084"/>
          <w:sz w:val="20"/>
          <w:shd w:val="clear" w:color="auto" w:fill="FFFFFF"/>
        </w:rPr>
        <w:t xml:space="preserve">destijds </w:t>
      </w:r>
      <w:r w:rsidR="00BB58C5" w:rsidRPr="00790645">
        <w:rPr>
          <w:rStyle w:val="eop"/>
          <w:rFonts w:ascii="Arial" w:hAnsi="Arial" w:cs="Arial"/>
          <w:color w:val="008200"/>
          <w:sz w:val="20"/>
          <w:shd w:val="clear" w:color="auto" w:fill="FFFFFF"/>
        </w:rPr>
        <w:t xml:space="preserve">notaris te </w:t>
      </w:r>
      <w:r w:rsidR="00BB58C5" w:rsidRPr="009F1E93">
        <w:rPr>
          <w:rFonts w:ascii="Arial" w:hAnsi="Arial" w:cs="Arial"/>
          <w:kern w:val="28"/>
          <w:sz w:val="20"/>
          <w:lang w:eastAsia="en-US"/>
        </w:rPr>
        <w:fldChar w:fldCharType="begin"/>
      </w:r>
      <w:r w:rsidR="00BB58C5" w:rsidRPr="009F1E93">
        <w:rPr>
          <w:rFonts w:ascii="Arial" w:hAnsi="Arial" w:cs="Arial"/>
          <w:kern w:val="28"/>
          <w:sz w:val="20"/>
          <w:lang w:eastAsia="en-US"/>
        </w:rPr>
        <w:instrText>MacroButton Nomacro §</w:instrText>
      </w:r>
      <w:r w:rsidR="00BB58C5" w:rsidRPr="009F1E93">
        <w:rPr>
          <w:rFonts w:ascii="Arial" w:hAnsi="Arial" w:cs="Arial"/>
          <w:kern w:val="28"/>
          <w:sz w:val="20"/>
          <w:lang w:eastAsia="en-US"/>
        </w:rPr>
        <w:fldChar w:fldCharType="end"/>
      </w:r>
      <w:r w:rsidR="00BB58C5">
        <w:rPr>
          <w:rFonts w:ascii="Arial" w:hAnsi="Arial" w:cs="Arial"/>
          <w:kern w:val="28"/>
          <w:sz w:val="20"/>
          <w:lang w:eastAsia="en-US"/>
        </w:rPr>
        <w:t>standplaats</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BB58C5" w:rsidRPr="00EA6A88">
        <w:rPr>
          <w:rStyle w:val="eop"/>
          <w:rFonts w:ascii="Arial" w:hAnsi="Arial" w:cs="Arial"/>
          <w:sz w:val="20"/>
          <w:shd w:val="clear" w:color="auto" w:fill="FFFFFF"/>
        </w:rPr>
        <w:t>/</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BB58C5" w:rsidRPr="00790645">
        <w:rPr>
          <w:rStyle w:val="eop"/>
          <w:rFonts w:ascii="Arial" w:hAnsi="Arial" w:cs="Arial"/>
          <w:color w:val="008200"/>
          <w:sz w:val="20"/>
          <w:shd w:val="clear" w:color="auto" w:fill="FFFFFF"/>
        </w:rPr>
        <w:t>mij, notaris</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F204EA" w:rsidRPr="009F1E93">
        <w:rPr>
          <w:rStyle w:val="eop"/>
          <w:rFonts w:ascii="Arial" w:hAnsi="Arial" w:cs="Arial"/>
          <w:color w:val="FF0000"/>
          <w:sz w:val="20"/>
          <w:shd w:val="clear" w:color="auto" w:fill="FFFFFF"/>
        </w:rPr>
        <w:t xml:space="preserve">, welk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 xml:space="preserve">uiterste wilsbeschikking </w:t>
      </w:r>
      <w:r w:rsidR="00F204EA" w:rsidRPr="009F1E93">
        <w:rPr>
          <w:rStyle w:val="eop"/>
          <w:rFonts w:ascii="Arial" w:hAnsi="Arial" w:cs="Arial"/>
          <w:color w:val="FF0000"/>
          <w:sz w:val="20"/>
          <w:shd w:val="clear" w:color="auto" w:fill="FFFFFF"/>
        </w:rPr>
        <w:t xml:space="preserve">onder meer een wettelijke verdeling bevat. </w:t>
      </w:r>
    </w:p>
    <w:p w14:paraId="6976BCBA" w14:textId="1AB53A04" w:rsidR="004F0E55" w:rsidRPr="009F1E93" w:rsidRDefault="00F204EA" w:rsidP="004F0E55">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t>Vervolgens heeft</w:t>
      </w:r>
      <w:r w:rsidR="0027035F" w:rsidRPr="009F1E93">
        <w:rPr>
          <w:rStyle w:val="eop"/>
          <w:rFonts w:ascii="Arial" w:hAnsi="Arial" w:cs="Arial"/>
          <w:color w:val="FF0000"/>
          <w:sz w:val="20"/>
          <w:shd w:val="clear" w:color="auto" w:fill="FFFFFF"/>
        </w:rPr>
        <w:t xml:space="preserve"> de</w:t>
      </w:r>
      <w:r w:rsidR="0027035F" w:rsidRPr="009F1E93">
        <w:rPr>
          <w:rStyle w:val="eop"/>
          <w:rFonts w:ascii="Arial" w:hAnsi="Arial" w:cs="Arial"/>
          <w:color w:val="0066FF"/>
          <w:sz w:val="20"/>
          <w:shd w:val="clear" w:color="auto" w:fill="FFFFFF"/>
        </w:rPr>
        <w:t xml:space="preserve"> </w:t>
      </w:r>
      <w:r w:rsidR="0027035F" w:rsidRPr="00895417">
        <w:rPr>
          <w:rStyle w:val="eop"/>
          <w:rFonts w:ascii="Arial" w:hAnsi="Arial" w:cs="Arial"/>
          <w:color w:val="008200"/>
          <w:sz w:val="20"/>
          <w:shd w:val="clear" w:color="auto" w:fill="FFFFFF"/>
        </w:rPr>
        <w:t>erflater</w:t>
      </w:r>
      <w:r w:rsidR="0027035F" w:rsidRPr="00EA6A88">
        <w:rPr>
          <w:rStyle w:val="eop"/>
          <w:rFonts w:ascii="Arial" w:hAnsi="Arial" w:cs="Arial"/>
          <w:sz w:val="20"/>
          <w:shd w:val="clear" w:color="auto" w:fill="FFFFFF"/>
        </w:rPr>
        <w:t>/</w:t>
      </w:r>
      <w:r w:rsidR="0027035F" w:rsidRPr="00895417">
        <w:rPr>
          <w:rStyle w:val="eop"/>
          <w:rFonts w:ascii="Arial" w:hAnsi="Arial" w:cs="Arial"/>
          <w:color w:val="008200"/>
          <w:sz w:val="20"/>
          <w:shd w:val="clear" w:color="auto" w:fill="FFFFFF"/>
        </w:rPr>
        <w:t>erflaatster</w:t>
      </w:r>
      <w:r w:rsidR="0027035F" w:rsidRPr="00EA6A88">
        <w:rPr>
          <w:rStyle w:val="eop"/>
          <w:rFonts w:ascii="Arial" w:hAnsi="Arial" w:cs="Arial"/>
          <w:sz w:val="20"/>
          <w:shd w:val="clear" w:color="auto" w:fill="FFFFFF"/>
        </w:rPr>
        <w:t>/</w:t>
      </w:r>
      <w:r w:rsidR="0027035F" w:rsidRPr="00895417">
        <w:rPr>
          <w:rStyle w:val="eop"/>
          <w:rFonts w:ascii="Arial" w:hAnsi="Arial" w:cs="Arial"/>
          <w:color w:val="008200"/>
          <w:sz w:val="20"/>
          <w:shd w:val="clear" w:color="auto" w:fill="FFFFFF"/>
        </w:rPr>
        <w:t>overledene</w:t>
      </w:r>
      <w:r w:rsidRPr="009F1E93">
        <w:rPr>
          <w:rStyle w:val="eop"/>
          <w:rFonts w:ascii="Arial" w:hAnsi="Arial" w:cs="Arial"/>
          <w:color w:val="FF0000"/>
          <w:sz w:val="20"/>
          <w:shd w:val="clear" w:color="auto" w:fill="FFFFFF"/>
        </w:rPr>
        <w:t xml:space="preserve">, volgens opgave van het Centraal Testamenten Register </w:t>
      </w:r>
      <w:r w:rsidRPr="009F1E93">
        <w:rPr>
          <w:rStyle w:val="eop"/>
          <w:rFonts w:ascii="Arial" w:hAnsi="Arial" w:cs="Arial"/>
          <w:color w:val="7030A0"/>
          <w:sz w:val="20"/>
          <w:shd w:val="clear" w:color="auto" w:fill="FFFFFF"/>
        </w:rPr>
        <w:t>te ‘s</w:t>
      </w:r>
      <w:r w:rsidR="004F0E55" w:rsidRPr="009F1E93">
        <w:rPr>
          <w:rStyle w:val="eop"/>
          <w:rFonts w:ascii="Arial" w:hAnsi="Arial" w:cs="Arial"/>
          <w:color w:val="7030A0"/>
          <w:sz w:val="20"/>
          <w:shd w:val="clear" w:color="auto" w:fill="FFFFFF"/>
        </w:rPr>
        <w:t>-</w:t>
      </w:r>
      <w:r w:rsidRPr="009F1E93">
        <w:rPr>
          <w:rStyle w:val="eop"/>
          <w:rFonts w:ascii="Arial" w:hAnsi="Arial" w:cs="Arial"/>
          <w:color w:val="7030A0"/>
          <w:sz w:val="20"/>
          <w:shd w:val="clear" w:color="auto" w:fill="FFFFFF"/>
        </w:rPr>
        <w:t>Gravenhage</w:t>
      </w:r>
      <w:r w:rsidRPr="009F1E93">
        <w:rPr>
          <w:rStyle w:val="eop"/>
          <w:rFonts w:ascii="Arial" w:hAnsi="Arial" w:cs="Arial"/>
          <w:color w:val="FF0000"/>
          <w:sz w:val="20"/>
          <w:shd w:val="clear" w:color="auto" w:fill="FFFFFF"/>
        </w:rPr>
        <w:t xml:space="preserve">, nog </w:t>
      </w:r>
      <w:r w:rsidR="008A4BE1" w:rsidRPr="009F1E93">
        <w:rPr>
          <w:rFonts w:ascii="Arial" w:hAnsi="Arial" w:cs="Arial"/>
          <w:snapToGrid w:val="0"/>
          <w:kern w:val="28"/>
          <w:sz w:val="20"/>
          <w:lang w:eastAsia="en-US"/>
        </w:rPr>
        <w:fldChar w:fldCharType="begin"/>
      </w:r>
      <w:r w:rsidR="008A4BE1" w:rsidRPr="009F1E93">
        <w:rPr>
          <w:rFonts w:ascii="Arial" w:hAnsi="Arial" w:cs="Arial"/>
          <w:snapToGrid w:val="0"/>
          <w:kern w:val="28"/>
          <w:sz w:val="20"/>
          <w:lang w:eastAsia="en-US"/>
        </w:rPr>
        <w:instrText>MacroButton Nomacro §</w:instrText>
      </w:r>
      <w:r w:rsidR="008A4BE1" w:rsidRPr="009F1E93">
        <w:rPr>
          <w:rFonts w:ascii="Arial" w:hAnsi="Arial" w:cs="Arial"/>
          <w:snapToGrid w:val="0"/>
          <w:kern w:val="28"/>
          <w:sz w:val="20"/>
          <w:lang w:eastAsia="en-US"/>
        </w:rPr>
        <w:fldChar w:fldCharType="end"/>
      </w:r>
      <w:r w:rsidR="008A4BE1" w:rsidRPr="009F1E93">
        <w:rPr>
          <w:rFonts w:ascii="Arial" w:hAnsi="Arial" w:cs="Arial"/>
          <w:snapToGrid w:val="0"/>
          <w:color w:val="000000"/>
          <w:kern w:val="28"/>
          <w:sz w:val="20"/>
          <w:lang w:eastAsia="en-US"/>
        </w:rPr>
        <w:t>aantal</w:t>
      </w:r>
      <w:r w:rsidR="008A4BE1" w:rsidRPr="009F1E93">
        <w:rPr>
          <w:rFonts w:ascii="Arial" w:hAnsi="Arial" w:cs="Arial"/>
          <w:snapToGrid w:val="0"/>
          <w:kern w:val="28"/>
          <w:sz w:val="20"/>
          <w:lang w:eastAsia="en-US"/>
        </w:rPr>
        <w:fldChar w:fldCharType="begin"/>
      </w:r>
      <w:r w:rsidR="008A4BE1" w:rsidRPr="009F1E93">
        <w:rPr>
          <w:rFonts w:ascii="Arial" w:hAnsi="Arial" w:cs="Arial"/>
          <w:snapToGrid w:val="0"/>
          <w:kern w:val="28"/>
          <w:sz w:val="20"/>
          <w:lang w:eastAsia="en-US"/>
        </w:rPr>
        <w:instrText>MacroButton Nomacro §</w:instrText>
      </w:r>
      <w:r w:rsidR="008A4BE1" w:rsidRPr="009F1E93">
        <w:rPr>
          <w:rFonts w:ascii="Arial" w:hAnsi="Arial" w:cs="Arial"/>
          <w:snapToGrid w:val="0"/>
          <w:kern w:val="28"/>
          <w:sz w:val="20"/>
          <w:lang w:eastAsia="en-US"/>
        </w:rPr>
        <w:fldChar w:fldCharType="end"/>
      </w:r>
      <w:r w:rsidR="00360A94" w:rsidRPr="009F1E93">
        <w:rPr>
          <w:rFonts w:ascii="Arial" w:hAnsi="Arial" w:cs="Arial"/>
          <w:snapToGrid w:val="0"/>
          <w:kern w:val="28"/>
          <w:sz w:val="20"/>
          <w:lang w:eastAsia="en-US"/>
        </w:rPr>
        <w:t xml:space="preserve"> </w:t>
      </w:r>
      <w:r w:rsidRPr="009F1E93">
        <w:rPr>
          <w:rStyle w:val="eop"/>
          <w:rFonts w:ascii="Arial" w:hAnsi="Arial" w:cs="Arial"/>
          <w:color w:val="FF0000"/>
          <w:sz w:val="20"/>
          <w:shd w:val="clear" w:color="auto" w:fill="FFFFFF"/>
        </w:rPr>
        <w:t xml:space="preserve">maal bij aanvullend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 xml:space="preserve">uiterste wilsbeschikking </w:t>
      </w:r>
      <w:r w:rsidRPr="009F1E93">
        <w:rPr>
          <w:rStyle w:val="eop"/>
          <w:rFonts w:ascii="Arial" w:hAnsi="Arial" w:cs="Arial"/>
          <w:color w:val="FF0000"/>
          <w:sz w:val="20"/>
          <w:shd w:val="clear" w:color="auto" w:fill="FFFFFF"/>
        </w:rPr>
        <w:t xml:space="preserve">over </w:t>
      </w:r>
      <w:r w:rsidRPr="00895417">
        <w:rPr>
          <w:rStyle w:val="eop"/>
          <w:rFonts w:ascii="Arial" w:hAnsi="Arial" w:cs="Arial"/>
          <w:color w:val="008200"/>
          <w:sz w:val="20"/>
          <w:shd w:val="clear" w:color="auto" w:fill="FFFFFF"/>
        </w:rPr>
        <w:t>zijn</w:t>
      </w:r>
      <w:r w:rsidRPr="00EA6A88">
        <w:rPr>
          <w:rStyle w:val="eop"/>
          <w:rFonts w:ascii="Arial" w:hAnsi="Arial" w:cs="Arial"/>
          <w:sz w:val="20"/>
          <w:shd w:val="clear" w:color="auto" w:fill="FFFFFF"/>
        </w:rPr>
        <w:t>/</w:t>
      </w:r>
      <w:r w:rsidRPr="00895417">
        <w:rPr>
          <w:rStyle w:val="eop"/>
          <w:rFonts w:ascii="Arial" w:hAnsi="Arial" w:cs="Arial"/>
          <w:color w:val="008200"/>
          <w:sz w:val="20"/>
          <w:shd w:val="clear" w:color="auto" w:fill="FFFFFF"/>
        </w:rPr>
        <w:t xml:space="preserve">haar </w:t>
      </w:r>
      <w:r w:rsidRPr="009F1E93">
        <w:rPr>
          <w:rStyle w:val="eop"/>
          <w:rFonts w:ascii="Arial" w:hAnsi="Arial" w:cs="Arial"/>
          <w:color w:val="FF0000"/>
          <w:sz w:val="20"/>
          <w:shd w:val="clear" w:color="auto" w:fill="FFFFFF"/>
        </w:rPr>
        <w:t xml:space="preserve">nalatenschap beschikt, te weten op </w:t>
      </w:r>
      <w:r w:rsidR="004C7D6D" w:rsidRPr="009F1E93">
        <w:rPr>
          <w:rFonts w:ascii="Arial" w:hAnsi="Arial" w:cs="Arial"/>
          <w:snapToGrid w:val="0"/>
          <w:kern w:val="28"/>
          <w:sz w:val="20"/>
          <w:lang w:eastAsia="en-US"/>
        </w:rPr>
        <w:fldChar w:fldCharType="begin"/>
      </w:r>
      <w:r w:rsidR="004C7D6D" w:rsidRPr="009F1E93">
        <w:rPr>
          <w:rFonts w:ascii="Arial" w:hAnsi="Arial" w:cs="Arial"/>
          <w:snapToGrid w:val="0"/>
          <w:kern w:val="28"/>
          <w:sz w:val="20"/>
          <w:lang w:eastAsia="en-US"/>
        </w:rPr>
        <w:instrText>MacroButton Nomacro §</w:instrText>
      </w:r>
      <w:r w:rsidR="004C7D6D" w:rsidRPr="009F1E93">
        <w:rPr>
          <w:rFonts w:ascii="Arial" w:hAnsi="Arial" w:cs="Arial"/>
          <w:snapToGrid w:val="0"/>
          <w:kern w:val="28"/>
          <w:sz w:val="20"/>
          <w:lang w:eastAsia="en-US"/>
        </w:rPr>
        <w:fldChar w:fldCharType="end"/>
      </w:r>
      <w:r w:rsidR="004C7D6D" w:rsidRPr="009F1E93">
        <w:rPr>
          <w:rFonts w:ascii="Arial" w:hAnsi="Arial" w:cs="Arial"/>
          <w:snapToGrid w:val="0"/>
          <w:color w:val="000000"/>
          <w:kern w:val="28"/>
          <w:sz w:val="20"/>
          <w:lang w:eastAsia="en-US"/>
        </w:rPr>
        <w:t>datum</w:t>
      </w:r>
      <w:r w:rsidR="004C7D6D" w:rsidRPr="009F1E93">
        <w:rPr>
          <w:rFonts w:ascii="Arial" w:hAnsi="Arial" w:cs="Arial"/>
          <w:snapToGrid w:val="0"/>
          <w:kern w:val="28"/>
          <w:sz w:val="20"/>
          <w:lang w:eastAsia="en-US"/>
        </w:rPr>
        <w:fldChar w:fldCharType="begin"/>
      </w:r>
      <w:r w:rsidR="004C7D6D" w:rsidRPr="009F1E93">
        <w:rPr>
          <w:rFonts w:ascii="Arial" w:hAnsi="Arial" w:cs="Arial"/>
          <w:snapToGrid w:val="0"/>
          <w:kern w:val="28"/>
          <w:sz w:val="20"/>
          <w:lang w:eastAsia="en-US"/>
        </w:rPr>
        <w:instrText>MacroButton Nomacro §</w:instrText>
      </w:r>
      <w:r w:rsidR="004C7D6D" w:rsidRPr="009F1E93">
        <w:rPr>
          <w:rFonts w:ascii="Arial" w:hAnsi="Arial" w:cs="Arial"/>
          <w:snapToGrid w:val="0"/>
          <w:kern w:val="28"/>
          <w:sz w:val="20"/>
          <w:lang w:eastAsia="en-US"/>
        </w:rPr>
        <w:fldChar w:fldCharType="end"/>
      </w:r>
      <w:r w:rsidRPr="009F1E93">
        <w:rPr>
          <w:rStyle w:val="eop"/>
          <w:rFonts w:ascii="Arial" w:hAnsi="Arial" w:cs="Arial"/>
          <w:color w:val="FF0000"/>
          <w:sz w:val="20"/>
          <w:shd w:val="clear" w:color="auto" w:fill="FFFFFF"/>
        </w:rPr>
        <w:t xml:space="preserve"> voor </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ins w:id="69" w:author="Groot, Karina de" w:date="2024-08-08T12:27:00Z" w16du:dateUtc="2024-08-08T10:27:00Z">
        <w:r w:rsidR="00AB1B17" w:rsidRPr="00AB1B17">
          <w:rPr>
            <w:rFonts w:ascii="Arial" w:hAnsi="Arial" w:cs="Arial"/>
            <w:color w:val="840084"/>
            <w:sz w:val="20"/>
            <w:highlight w:val="yellow"/>
          </w:rPr>
          <w:t xml:space="preserve"> </w:t>
        </w:r>
        <w:r w:rsidR="00AB1B17" w:rsidRPr="00CF7B10">
          <w:rPr>
            <w:rFonts w:ascii="Arial" w:hAnsi="Arial" w:cs="Arial"/>
            <w:color w:val="840084"/>
            <w:sz w:val="20"/>
            <w:highlight w:val="yellow"/>
          </w:rPr>
          <w:t>VVE-</w:t>
        </w:r>
      </w:ins>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del w:id="70" w:author="Groot, Karina de" w:date="2024-08-08T12:27:00Z" w16du:dateUtc="2024-08-08T10:27:00Z">
        <w:r w:rsidR="0096624B" w:rsidRPr="00111F67" w:rsidDel="00AB1B17">
          <w:rPr>
            <w:rFonts w:ascii="Arial" w:hAnsi="Arial" w:cs="Arial"/>
            <w:color w:val="840084"/>
            <w:sz w:val="20"/>
            <w:highlight w:val="yellow"/>
          </w:rPr>
          <w:delText>-nieuw</w:delText>
        </w:r>
      </w:del>
      <w:r w:rsidR="00895417" w:rsidRPr="00790645">
        <w:rPr>
          <w:rStyle w:val="eop"/>
          <w:rFonts w:ascii="Arial" w:hAnsi="Arial" w:cs="Arial"/>
          <w:color w:val="840084"/>
          <w:sz w:val="20"/>
          <w:shd w:val="clear" w:color="auto" w:fill="FFFFFF"/>
        </w:rPr>
        <w:t>,</w:t>
      </w:r>
      <w:r w:rsidR="00895417" w:rsidRPr="009F1E93">
        <w:rPr>
          <w:rStyle w:val="Verwijzingopmerking"/>
          <w:rFonts w:ascii="Arial" w:hAnsi="Arial" w:cs="Arial"/>
          <w:color w:val="7030A0"/>
          <w:sz w:val="20"/>
          <w:szCs w:val="20"/>
          <w:shd w:val="clear" w:color="auto" w:fill="FFFFFF"/>
        </w:rPr>
        <w:t xml:space="preserve"> </w:t>
      </w:r>
      <w:r w:rsidR="00895417" w:rsidRPr="009F1E93">
        <w:rPr>
          <w:rStyle w:val="eop"/>
          <w:rFonts w:ascii="Arial" w:hAnsi="Arial" w:cs="Arial"/>
          <w:color w:val="7030A0"/>
          <w:sz w:val="20"/>
          <w:shd w:val="clear" w:color="auto" w:fill="FFFFFF"/>
        </w:rPr>
        <w:t xml:space="preserve">destijds </w:t>
      </w:r>
      <w:r w:rsidR="00895417" w:rsidRPr="00D81854">
        <w:rPr>
          <w:rStyle w:val="eop"/>
          <w:rFonts w:ascii="Arial" w:hAnsi="Arial" w:cs="Arial"/>
          <w:color w:val="008200"/>
          <w:sz w:val="20"/>
          <w:shd w:val="clear" w:color="auto" w:fill="FFFFFF"/>
        </w:rPr>
        <w:t xml:space="preserve">notaris te </w:t>
      </w:r>
      <w:r w:rsidR="00895417" w:rsidRPr="009F1E93">
        <w:rPr>
          <w:rFonts w:ascii="Arial" w:hAnsi="Arial" w:cs="Arial"/>
          <w:color w:val="000000" w:themeColor="text1"/>
          <w:kern w:val="28"/>
          <w:sz w:val="20"/>
          <w:lang w:eastAsia="en-US"/>
        </w:rPr>
        <w:fldChar w:fldCharType="begin"/>
      </w:r>
      <w:r w:rsidR="00895417" w:rsidRPr="009F1E93">
        <w:rPr>
          <w:rFonts w:ascii="Arial" w:hAnsi="Arial" w:cs="Arial"/>
          <w:color w:val="000000" w:themeColor="text1"/>
          <w:kern w:val="28"/>
          <w:sz w:val="20"/>
          <w:lang w:eastAsia="en-US"/>
        </w:rPr>
        <w:instrText>MacroButton Nomacro §</w:instrText>
      </w:r>
      <w:r w:rsidR="00895417" w:rsidRPr="009F1E93">
        <w:rPr>
          <w:rFonts w:ascii="Arial" w:hAnsi="Arial" w:cs="Arial"/>
          <w:color w:val="000000" w:themeColor="text1"/>
          <w:kern w:val="28"/>
          <w:sz w:val="20"/>
          <w:lang w:eastAsia="en-US"/>
        </w:rPr>
        <w:fldChar w:fldCharType="end"/>
      </w:r>
      <w:r w:rsidR="00895417">
        <w:rPr>
          <w:rFonts w:ascii="Arial" w:hAnsi="Arial" w:cs="Arial"/>
          <w:color w:val="000000" w:themeColor="text1"/>
          <w:kern w:val="28"/>
          <w:sz w:val="20"/>
          <w:lang w:eastAsia="en-US"/>
        </w:rPr>
        <w:t>standplaats</w:t>
      </w:r>
      <w:r w:rsidR="00895417" w:rsidRPr="009F1E93">
        <w:rPr>
          <w:rFonts w:ascii="Arial" w:hAnsi="Arial" w:cs="Arial"/>
          <w:color w:val="000000" w:themeColor="text1"/>
          <w:kern w:val="28"/>
          <w:sz w:val="20"/>
          <w:lang w:eastAsia="en-US"/>
        </w:rPr>
        <w:fldChar w:fldCharType="begin"/>
      </w:r>
      <w:r w:rsidR="00895417" w:rsidRPr="009F1E93">
        <w:rPr>
          <w:rFonts w:ascii="Arial" w:hAnsi="Arial" w:cs="Arial"/>
          <w:color w:val="000000" w:themeColor="text1"/>
          <w:kern w:val="28"/>
          <w:sz w:val="20"/>
          <w:lang w:eastAsia="en-US"/>
        </w:rPr>
        <w:instrText>MacroButton Nomacro §</w:instrText>
      </w:r>
      <w:r w:rsidR="00895417" w:rsidRPr="009F1E93">
        <w:rPr>
          <w:rFonts w:ascii="Arial" w:hAnsi="Arial" w:cs="Arial"/>
          <w:color w:val="000000" w:themeColor="text1"/>
          <w:kern w:val="28"/>
          <w:sz w:val="20"/>
          <w:lang w:eastAsia="en-US"/>
        </w:rPr>
        <w:fldChar w:fldCharType="end"/>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sidRPr="00EA6A88">
        <w:rPr>
          <w:rStyle w:val="eop"/>
          <w:rFonts w:ascii="Arial" w:hAnsi="Arial" w:cs="Arial"/>
          <w:sz w:val="20"/>
          <w:shd w:val="clear" w:color="auto" w:fill="FFFFFF"/>
        </w:rPr>
        <w:t>/</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Pr>
          <w:rStyle w:val="eop"/>
          <w:rFonts w:ascii="Arial" w:hAnsi="Arial" w:cs="Arial"/>
          <w:color w:val="008200"/>
          <w:sz w:val="20"/>
          <w:shd w:val="clear" w:color="auto" w:fill="FFFFFF"/>
        </w:rPr>
        <w:t xml:space="preserve">mij </w:t>
      </w:r>
      <w:r w:rsidR="00895417" w:rsidRPr="00216C22">
        <w:rPr>
          <w:rStyle w:val="eop"/>
          <w:rFonts w:ascii="Arial" w:hAnsi="Arial" w:cs="Arial"/>
          <w:color w:val="008200"/>
          <w:sz w:val="20"/>
          <w:shd w:val="clear" w:color="auto" w:fill="FFFFFF"/>
        </w:rPr>
        <w:t>voornoemd</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sidRPr="00EA6A88">
        <w:rPr>
          <w:rStyle w:val="eop"/>
          <w:rFonts w:ascii="Arial" w:hAnsi="Arial" w:cs="Arial"/>
          <w:sz w:val="20"/>
          <w:shd w:val="clear" w:color="auto" w:fill="FFFFFF"/>
        </w:rPr>
        <w:t>/</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sidRPr="00216C22">
        <w:rPr>
          <w:rStyle w:val="eop"/>
          <w:rFonts w:ascii="Arial" w:hAnsi="Arial" w:cs="Arial"/>
          <w:color w:val="008200"/>
          <w:sz w:val="20"/>
          <w:shd w:val="clear" w:color="auto" w:fill="FFFFFF"/>
        </w:rPr>
        <w:t>mij, notaris</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1142B8" w:rsidRPr="00895417">
        <w:rPr>
          <w:rStyle w:val="eop"/>
          <w:rFonts w:ascii="Arial" w:hAnsi="Arial" w:cs="Arial"/>
          <w:color w:val="FF0000"/>
          <w:sz w:val="20"/>
          <w:shd w:val="clear" w:color="auto" w:fill="FFFFFF"/>
        </w:rPr>
        <w:t>.</w:t>
      </w:r>
      <w:r w:rsidR="0097178D" w:rsidRPr="009F1E93">
        <w:rPr>
          <w:rStyle w:val="eop"/>
          <w:rFonts w:ascii="Arial" w:hAnsi="Arial" w:cs="Arial"/>
          <w:color w:val="0066FF"/>
          <w:sz w:val="20"/>
          <w:shd w:val="clear" w:color="auto" w:fill="FFFFFF"/>
        </w:rPr>
        <w:t xml:space="preserve"> </w:t>
      </w:r>
      <w:r w:rsidR="004F0E55" w:rsidRPr="009F1E93">
        <w:rPr>
          <w:rStyle w:val="eop"/>
          <w:rFonts w:ascii="Arial" w:hAnsi="Arial" w:cs="Arial"/>
          <w:color w:val="7030A0"/>
          <w:sz w:val="20"/>
          <w:shd w:val="clear" w:color="auto" w:fill="FFFFFF"/>
        </w:rPr>
        <w:t>Van het bestaan van een codicil is mij, notaris, niet gebleken.</w:t>
      </w:r>
    </w:p>
    <w:p w14:paraId="7E4169DF" w14:textId="0B330B55" w:rsidR="00F204EA" w:rsidRPr="009F1E93" w:rsidRDefault="00F204EA" w:rsidP="005946E7">
      <w:pPr>
        <w:pStyle w:val="Geenafstand"/>
        <w:rPr>
          <w:rStyle w:val="eop"/>
          <w:rFonts w:ascii="Arial" w:hAnsi="Arial" w:cs="Arial"/>
          <w:color w:val="FF0000"/>
          <w:sz w:val="20"/>
          <w:shd w:val="clear" w:color="auto" w:fill="FFFFFF"/>
        </w:rPr>
      </w:pPr>
    </w:p>
    <w:p w14:paraId="2E87879A" w14:textId="77777777" w:rsidR="00F204EA" w:rsidRPr="009F1E93" w:rsidRDefault="00F204EA" w:rsidP="005946E7">
      <w:pPr>
        <w:pStyle w:val="Geenafstand"/>
        <w:rPr>
          <w:rStyle w:val="eop"/>
          <w:rFonts w:ascii="Arial" w:hAnsi="Arial" w:cs="Arial"/>
          <w:sz w:val="20"/>
          <w:shd w:val="clear" w:color="auto" w:fill="FFFFFF"/>
        </w:rPr>
      </w:pPr>
    </w:p>
    <w:p w14:paraId="74374BD3" w14:textId="55257F32" w:rsidR="00653274" w:rsidRPr="009F1E93" w:rsidRDefault="00653274" w:rsidP="00653274">
      <w:pPr>
        <w:pStyle w:val="Geenafstand"/>
        <w:rPr>
          <w:rFonts w:ascii="Arial" w:hAnsi="Arial" w:cs="Arial"/>
          <w:color w:val="FFFFFF" w:themeColor="background1"/>
          <w:sz w:val="20"/>
        </w:rPr>
      </w:pPr>
      <w:r w:rsidRPr="009F1E93">
        <w:rPr>
          <w:rStyle w:val="normaltextrun"/>
          <w:rFonts w:ascii="Arial" w:hAnsi="Arial" w:cs="Arial"/>
          <w:color w:val="FFFFFF" w:themeColor="background1"/>
          <w:sz w:val="20"/>
          <w:highlight w:val="darkYellow"/>
          <w:shd w:val="clear" w:color="auto" w:fill="FFFFFF"/>
        </w:rPr>
        <w:t>KEUZEBLOK ERFDELEN</w:t>
      </w:r>
      <w:r w:rsidRPr="009F1E93">
        <w:rPr>
          <w:rFonts w:ascii="Arial" w:hAnsi="Arial" w:cs="Arial"/>
          <w:color w:val="FFFFFF" w:themeColor="background1"/>
          <w:sz w:val="20"/>
        </w:rPr>
        <w:t xml:space="preserve"> </w:t>
      </w:r>
    </w:p>
    <w:p w14:paraId="3BA56900" w14:textId="34E101E7" w:rsidR="00653274" w:rsidRPr="009F1E93" w:rsidRDefault="00653274" w:rsidP="00653274">
      <w:pPr>
        <w:pStyle w:val="Geenafstand"/>
        <w:rPr>
          <w:rFonts w:ascii="Arial" w:hAnsi="Arial" w:cs="Arial"/>
          <w:color w:val="000000" w:themeColor="text1"/>
          <w:sz w:val="20"/>
          <w:u w:val="single"/>
        </w:rPr>
      </w:pPr>
      <w:r w:rsidRPr="009F1E93">
        <w:rPr>
          <w:rFonts w:ascii="Arial" w:hAnsi="Arial" w:cs="Arial"/>
          <w:color w:val="000000" w:themeColor="text1"/>
          <w:sz w:val="20"/>
          <w:u w:val="single"/>
        </w:rPr>
        <w:lastRenderedPageBreak/>
        <w:t>Variant A</w:t>
      </w:r>
    </w:p>
    <w:p w14:paraId="0101587B" w14:textId="77777777" w:rsidR="00653274" w:rsidRPr="009F1E93" w:rsidRDefault="00653274" w:rsidP="00653274">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Begint tekstfragment: </w:t>
      </w:r>
    </w:p>
    <w:p w14:paraId="223BAFA7" w14:textId="69361CD2" w:rsidR="00853E1A" w:rsidRPr="009F1E93" w:rsidRDefault="00853E1A" w:rsidP="00853E1A">
      <w:pPr>
        <w:pStyle w:val="Geenafstand"/>
        <w:rPr>
          <w:rFonts w:ascii="Arial" w:hAnsi="Arial" w:cs="Arial"/>
          <w:color w:val="FF0000"/>
          <w:sz w:val="20"/>
        </w:rPr>
      </w:pPr>
      <w:r w:rsidRPr="009F1E93">
        <w:rPr>
          <w:rStyle w:val="normaltextrun"/>
          <w:rFonts w:ascii="Arial" w:hAnsi="Arial" w:cs="Arial"/>
          <w:color w:val="FF0000"/>
          <w:sz w:val="20"/>
        </w:rPr>
        <w:t xml:space="preserve">Ingevolge de bepalingen van </w:t>
      </w:r>
      <w:r w:rsidRPr="009F1E93">
        <w:rPr>
          <w:rStyle w:val="normaltextrun"/>
          <w:rFonts w:ascii="Arial" w:hAnsi="Arial" w:cs="Arial"/>
          <w:color w:val="008200"/>
          <w:sz w:val="20"/>
        </w:rPr>
        <w:t>de wet</w:t>
      </w:r>
      <w:r w:rsidRPr="00EA6A88">
        <w:rPr>
          <w:rStyle w:val="normaltextrun"/>
          <w:rFonts w:ascii="Arial" w:hAnsi="Arial" w:cs="Arial"/>
          <w:sz w:val="20"/>
        </w:rPr>
        <w:t>/</w:t>
      </w:r>
      <w:r w:rsidRPr="009F1E93">
        <w:rPr>
          <w:rStyle w:val="normaltextrun"/>
          <w:rFonts w:ascii="Arial" w:hAnsi="Arial" w:cs="Arial"/>
          <w:color w:val="008200"/>
          <w:sz w:val="20"/>
        </w:rPr>
        <w:t xml:space="preserve"> de wet en gemeld testament</w:t>
      </w:r>
      <w:r w:rsidRPr="00EA6A88">
        <w:rPr>
          <w:rStyle w:val="normaltextrun"/>
          <w:rFonts w:ascii="Arial" w:hAnsi="Arial" w:cs="Arial"/>
          <w:sz w:val="20"/>
        </w:rPr>
        <w:t>/</w:t>
      </w:r>
      <w:r w:rsidRPr="009F1E93">
        <w:rPr>
          <w:rStyle w:val="normaltextrun"/>
          <w:rFonts w:ascii="Arial" w:hAnsi="Arial" w:cs="Arial"/>
          <w:color w:val="008200"/>
          <w:sz w:val="20"/>
        </w:rPr>
        <w:t>gemeld testament</w:t>
      </w:r>
      <w:r w:rsidR="00823881" w:rsidRPr="00EA6A88">
        <w:rPr>
          <w:rStyle w:val="normaltextrun"/>
          <w:rFonts w:ascii="Arial" w:hAnsi="Arial" w:cs="Arial"/>
          <w:sz w:val="20"/>
        </w:rPr>
        <w:t>/</w:t>
      </w:r>
      <w:r w:rsidR="00823881" w:rsidRPr="009F1E93">
        <w:rPr>
          <w:rStyle w:val="normaltextrun"/>
          <w:rFonts w:ascii="Arial" w:hAnsi="Arial" w:cs="Arial"/>
          <w:color w:val="008200"/>
          <w:sz w:val="20"/>
        </w:rPr>
        <w:t>gemelde uiterste wilsbeschikking</w:t>
      </w:r>
      <w:r w:rsidR="00823881" w:rsidRPr="00EA6A88">
        <w:rPr>
          <w:rStyle w:val="normaltextrun"/>
          <w:rFonts w:ascii="Arial" w:hAnsi="Arial" w:cs="Arial"/>
          <w:sz w:val="20"/>
        </w:rPr>
        <w:t>/</w:t>
      </w:r>
      <w:r w:rsidR="00823881" w:rsidRPr="009F1E93">
        <w:rPr>
          <w:rStyle w:val="Verwijzingopmerking"/>
          <w:rFonts w:ascii="Arial" w:hAnsi="Arial" w:cs="Arial"/>
          <w:color w:val="008200"/>
          <w:sz w:val="20"/>
          <w:szCs w:val="20"/>
        </w:rPr>
        <w:t xml:space="preserve"> </w:t>
      </w:r>
      <w:r w:rsidR="00823881" w:rsidRPr="009F1E93">
        <w:rPr>
          <w:rStyle w:val="normaltextrun"/>
          <w:rFonts w:ascii="Arial" w:hAnsi="Arial" w:cs="Arial"/>
          <w:color w:val="008200"/>
          <w:sz w:val="20"/>
        </w:rPr>
        <w:t>de wet en gemelde uiterste wilsbeschikking</w:t>
      </w:r>
      <w:r w:rsidRPr="009F1E93">
        <w:rPr>
          <w:rStyle w:val="normaltextrun"/>
          <w:rFonts w:ascii="Arial" w:hAnsi="Arial" w:cs="Arial"/>
          <w:color w:val="008200"/>
          <w:sz w:val="20"/>
        </w:rPr>
        <w:t xml:space="preserve"> </w:t>
      </w:r>
      <w:r w:rsidRPr="009F1E93">
        <w:rPr>
          <w:rStyle w:val="normaltextrun"/>
          <w:rFonts w:ascii="Arial" w:hAnsi="Arial" w:cs="Arial"/>
          <w:color w:val="FF0000"/>
          <w:sz w:val="20"/>
        </w:rPr>
        <w:t xml:space="preserve">heeft </w:t>
      </w:r>
      <w:r w:rsidR="00067F80" w:rsidRPr="009F1E93">
        <w:rPr>
          <w:rStyle w:val="normaltextrun"/>
          <w:rFonts w:ascii="Arial" w:hAnsi="Arial" w:cs="Arial"/>
          <w:color w:val="FF0000"/>
          <w:sz w:val="20"/>
        </w:rPr>
        <w:t>de</w:t>
      </w:r>
      <w:r w:rsidR="00067F80" w:rsidRPr="009F1E93">
        <w:rPr>
          <w:rStyle w:val="eop"/>
          <w:rFonts w:ascii="Arial" w:hAnsi="Arial" w:cs="Arial"/>
          <w:color w:val="0066FF"/>
          <w:sz w:val="20"/>
          <w:shd w:val="clear" w:color="auto" w:fill="FFFFFF"/>
        </w:rPr>
        <w:t xml:space="preserve"> </w:t>
      </w:r>
      <w:r w:rsidR="00067F80" w:rsidRPr="00895417">
        <w:rPr>
          <w:rStyle w:val="eop"/>
          <w:rFonts w:ascii="Arial" w:hAnsi="Arial" w:cs="Arial"/>
          <w:color w:val="008200"/>
          <w:sz w:val="20"/>
          <w:shd w:val="clear" w:color="auto" w:fill="FFFFFF"/>
        </w:rPr>
        <w:t>erflater</w:t>
      </w:r>
      <w:r w:rsidR="00067F80" w:rsidRPr="00EA6A88">
        <w:rPr>
          <w:rStyle w:val="eop"/>
          <w:rFonts w:ascii="Arial" w:hAnsi="Arial" w:cs="Arial"/>
          <w:sz w:val="20"/>
          <w:shd w:val="clear" w:color="auto" w:fill="FFFFFF"/>
        </w:rPr>
        <w:t>/</w:t>
      </w:r>
      <w:r w:rsidR="00067F80" w:rsidRPr="00895417">
        <w:rPr>
          <w:rStyle w:val="eop"/>
          <w:rFonts w:ascii="Arial" w:hAnsi="Arial" w:cs="Arial"/>
          <w:color w:val="008200"/>
          <w:sz w:val="20"/>
          <w:shd w:val="clear" w:color="auto" w:fill="FFFFFF"/>
        </w:rPr>
        <w:t>erflaatster</w:t>
      </w:r>
      <w:r w:rsidR="00067F80" w:rsidRPr="00EA6A88">
        <w:rPr>
          <w:rStyle w:val="eop"/>
          <w:rFonts w:ascii="Arial" w:hAnsi="Arial" w:cs="Arial"/>
          <w:sz w:val="20"/>
          <w:shd w:val="clear" w:color="auto" w:fill="FFFFFF"/>
        </w:rPr>
        <w:t>/</w:t>
      </w:r>
      <w:r w:rsidR="00067F80" w:rsidRPr="00895417">
        <w:rPr>
          <w:rStyle w:val="eop"/>
          <w:rFonts w:ascii="Arial" w:hAnsi="Arial" w:cs="Arial"/>
          <w:color w:val="008200"/>
          <w:sz w:val="20"/>
          <w:shd w:val="clear" w:color="auto" w:fill="FFFFFF"/>
        </w:rPr>
        <w:t>overledene</w:t>
      </w:r>
      <w:r w:rsidR="00067F80" w:rsidRPr="009F1E93">
        <w:rPr>
          <w:rStyle w:val="eop"/>
          <w:rFonts w:ascii="Arial" w:hAnsi="Arial" w:cs="Arial"/>
          <w:color w:val="0066FF"/>
          <w:sz w:val="20"/>
          <w:shd w:val="clear" w:color="auto" w:fill="FFFFFF"/>
        </w:rPr>
        <w:t xml:space="preserve"> </w:t>
      </w:r>
      <w:r w:rsidRPr="009F1E93">
        <w:rPr>
          <w:rStyle w:val="normaltextrun"/>
          <w:rFonts w:ascii="Arial" w:hAnsi="Arial" w:cs="Arial"/>
          <w:color w:val="FF0000"/>
          <w:sz w:val="20"/>
        </w:rPr>
        <w:t xml:space="preserve">als </w:t>
      </w:r>
      <w:r w:rsidR="003771D6" w:rsidRPr="00895417">
        <w:rPr>
          <w:rStyle w:val="eop"/>
          <w:rFonts w:ascii="Arial" w:hAnsi="Arial" w:cs="Arial"/>
          <w:color w:val="008200"/>
          <w:sz w:val="20"/>
          <w:shd w:val="clear" w:color="auto" w:fill="FFFFFF"/>
        </w:rPr>
        <w:t>zijn</w:t>
      </w:r>
      <w:r w:rsidR="003771D6" w:rsidRPr="00EA6A88">
        <w:rPr>
          <w:rStyle w:val="eop"/>
          <w:rFonts w:ascii="Arial" w:hAnsi="Arial" w:cs="Arial"/>
          <w:sz w:val="20"/>
          <w:shd w:val="clear" w:color="auto" w:fill="FFFFFF"/>
        </w:rPr>
        <w:t>/</w:t>
      </w:r>
      <w:r w:rsidR="003771D6" w:rsidRPr="00895417">
        <w:rPr>
          <w:rStyle w:val="eop"/>
          <w:rFonts w:ascii="Arial" w:hAnsi="Arial" w:cs="Arial"/>
          <w:color w:val="008200"/>
          <w:sz w:val="20"/>
          <w:shd w:val="clear" w:color="auto" w:fill="FFFFFF"/>
        </w:rPr>
        <w:t xml:space="preserve">haar </w:t>
      </w:r>
      <w:r w:rsidRPr="009F1E93">
        <w:rPr>
          <w:rStyle w:val="normaltextrun"/>
          <w:rFonts w:ascii="Arial" w:hAnsi="Arial" w:cs="Arial"/>
          <w:color w:val="FF0000"/>
          <w:sz w:val="20"/>
        </w:rPr>
        <w:t>enige erfgenamen achtergelaten</w:t>
      </w:r>
      <w:r w:rsidRPr="0054619A">
        <w:rPr>
          <w:rStyle w:val="normaltextrun"/>
          <w:rFonts w:ascii="Arial" w:hAnsi="Arial" w:cs="Arial"/>
          <w:color w:val="840084"/>
          <w:sz w:val="20"/>
        </w:rPr>
        <w:t>:</w:t>
      </w:r>
    </w:p>
    <w:p w14:paraId="66CE5CA7" w14:textId="58859337" w:rsidR="00853E1A" w:rsidRPr="009F1E93" w:rsidRDefault="008B491B" w:rsidP="00C84906">
      <w:pPr>
        <w:pStyle w:val="Geenafstand"/>
        <w:numPr>
          <w:ilvl w:val="0"/>
          <w:numId w:val="7"/>
        </w:numPr>
        <w:ind w:left="426" w:hanging="426"/>
        <w:rPr>
          <w:rFonts w:ascii="Arial" w:hAnsi="Arial" w:cs="Arial"/>
          <w:color w:val="0066FF"/>
          <w:sz w:val="20"/>
        </w:rPr>
      </w:pPr>
      <w:r w:rsidRPr="009F1E93">
        <w:rPr>
          <w:rStyle w:val="eop"/>
          <w:rFonts w:ascii="Arial" w:hAnsi="Arial" w:cs="Arial"/>
          <w:color w:val="339966"/>
          <w:sz w:val="20"/>
          <w:shd w:val="clear" w:color="auto" w:fill="FFFFFF"/>
        </w:rPr>
        <w:t>zijn</w:t>
      </w:r>
      <w:r w:rsidRPr="00EA6A88">
        <w:rPr>
          <w:rStyle w:val="eop"/>
          <w:rFonts w:ascii="Arial" w:hAnsi="Arial" w:cs="Arial"/>
          <w:sz w:val="20"/>
          <w:shd w:val="clear" w:color="auto" w:fill="FFFFFF"/>
        </w:rPr>
        <w:t>/</w:t>
      </w:r>
      <w:r w:rsidRPr="009F1E93">
        <w:rPr>
          <w:rStyle w:val="eop"/>
          <w:rFonts w:ascii="Arial" w:hAnsi="Arial" w:cs="Arial"/>
          <w:color w:val="339966"/>
          <w:sz w:val="20"/>
          <w:shd w:val="clear" w:color="auto" w:fill="FFFFFF"/>
        </w:rPr>
        <w:t xml:space="preserve">haar </w:t>
      </w:r>
      <w:r w:rsidR="00853E1A" w:rsidRPr="003E515C">
        <w:rPr>
          <w:rStyle w:val="normaltextrun"/>
          <w:rFonts w:ascii="Arial" w:hAnsi="Arial" w:cs="Arial"/>
          <w:color w:val="840084"/>
          <w:sz w:val="20"/>
        </w:rPr>
        <w:t>voornoemde</w:t>
      </w:r>
      <w:r w:rsidR="00853E1A" w:rsidRPr="009F1E93">
        <w:rPr>
          <w:rStyle w:val="normaltextrun"/>
          <w:rFonts w:ascii="Arial" w:hAnsi="Arial" w:cs="Arial"/>
          <w:color w:val="FF0000"/>
          <w:sz w:val="20"/>
        </w:rPr>
        <w:t xml:space="preserve"> </w:t>
      </w:r>
      <w:r w:rsidR="00853E1A" w:rsidRPr="009F1E93">
        <w:rPr>
          <w:rStyle w:val="normaltextrun"/>
          <w:rFonts w:ascii="Arial" w:hAnsi="Arial" w:cs="Arial"/>
          <w:color w:val="008200"/>
          <w:sz w:val="20"/>
        </w:rPr>
        <w:t>echtgenote</w:t>
      </w:r>
      <w:r w:rsidR="00853E1A" w:rsidRPr="00EA6A88">
        <w:rPr>
          <w:rStyle w:val="normaltextrun"/>
          <w:rFonts w:ascii="Arial" w:hAnsi="Arial" w:cs="Arial"/>
          <w:sz w:val="20"/>
        </w:rPr>
        <w:t>/</w:t>
      </w:r>
      <w:r w:rsidR="00853E1A" w:rsidRPr="009F1E93">
        <w:rPr>
          <w:rStyle w:val="normaltextrun"/>
          <w:rFonts w:ascii="Arial" w:hAnsi="Arial" w:cs="Arial"/>
          <w:color w:val="008200"/>
          <w:sz w:val="20"/>
        </w:rPr>
        <w:t>echtgenoot</w:t>
      </w:r>
      <w:r w:rsidR="00853E1A" w:rsidRPr="00EA6A88">
        <w:rPr>
          <w:rStyle w:val="normaltextrun"/>
          <w:rFonts w:ascii="Arial" w:hAnsi="Arial" w:cs="Arial"/>
          <w:sz w:val="20"/>
        </w:rPr>
        <w:t>/</w:t>
      </w:r>
      <w:r w:rsidR="00853E1A" w:rsidRPr="009F1E93">
        <w:rPr>
          <w:rStyle w:val="normaltextrun"/>
          <w:rFonts w:ascii="Arial" w:hAnsi="Arial" w:cs="Arial"/>
          <w:color w:val="008200"/>
          <w:sz w:val="20"/>
        </w:rPr>
        <w:t xml:space="preserve">geregistreerd partner </w:t>
      </w:r>
      <w:r w:rsidR="00853E1A" w:rsidRPr="003E515C">
        <w:rPr>
          <w:rStyle w:val="normaltextrun"/>
          <w:rFonts w:ascii="Arial" w:hAnsi="Arial" w:cs="Arial"/>
          <w:color w:val="FF0000"/>
          <w:sz w:val="20"/>
        </w:rPr>
        <w:t>en</w:t>
      </w:r>
      <w:r w:rsidR="00853E1A" w:rsidRPr="009F1E93">
        <w:rPr>
          <w:rStyle w:val="normaltextrun"/>
          <w:rFonts w:ascii="Arial" w:hAnsi="Arial" w:cs="Arial"/>
          <w:color w:val="7030A0"/>
          <w:sz w:val="20"/>
        </w:rPr>
        <w:t xml:space="preserve"> </w:t>
      </w:r>
      <w:r w:rsidR="00853E1A" w:rsidRPr="009F1E93">
        <w:rPr>
          <w:rStyle w:val="normaltextrun"/>
          <w:rFonts w:ascii="Arial" w:hAnsi="Arial" w:cs="Arial"/>
          <w:color w:val="008200"/>
          <w:sz w:val="20"/>
        </w:rPr>
        <w:t>zijn</w:t>
      </w:r>
      <w:r w:rsidR="00853E1A" w:rsidRPr="00EA6A88">
        <w:rPr>
          <w:rStyle w:val="normaltextrun"/>
          <w:rFonts w:ascii="Arial" w:hAnsi="Arial" w:cs="Arial"/>
          <w:sz w:val="20"/>
        </w:rPr>
        <w:t>/</w:t>
      </w:r>
      <w:r w:rsidR="00853E1A" w:rsidRPr="009F1E93">
        <w:rPr>
          <w:rStyle w:val="normaltextrun"/>
          <w:rFonts w:ascii="Arial" w:hAnsi="Arial" w:cs="Arial"/>
          <w:color w:val="008200"/>
          <w:sz w:val="20"/>
        </w:rPr>
        <w:t xml:space="preserve">haar </w:t>
      </w:r>
      <w:r w:rsidR="00853E1A" w:rsidRPr="00895417">
        <w:rPr>
          <w:rStyle w:val="normaltextrun"/>
          <w:rFonts w:ascii="Arial" w:hAnsi="Arial" w:cs="Arial"/>
          <w:color w:val="FF0000"/>
          <w:sz w:val="20"/>
        </w:rPr>
        <w:t>hiervoor</w:t>
      </w:r>
      <w:r w:rsidR="00AA7C36" w:rsidRPr="00895417">
        <w:rPr>
          <w:rStyle w:val="normaltextrun"/>
          <w:rFonts w:ascii="Arial" w:hAnsi="Arial" w:cs="Arial"/>
          <w:color w:val="FF0000"/>
          <w:sz w:val="20"/>
        </w:rPr>
        <w:t xml:space="preserve"> </w:t>
      </w:r>
      <w:r w:rsidR="00853E1A" w:rsidRPr="00895417">
        <w:rPr>
          <w:rStyle w:val="normaltextrun"/>
          <w:rFonts w:ascii="Arial" w:hAnsi="Arial" w:cs="Arial"/>
          <w:color w:val="FF0000"/>
          <w:sz w:val="20"/>
        </w:rPr>
        <w:t xml:space="preserve">genoemde </w:t>
      </w:r>
      <w:r w:rsidR="00853E1A" w:rsidRPr="00C84906">
        <w:rPr>
          <w:rStyle w:val="normaltextrun"/>
          <w:rFonts w:ascii="Arial" w:hAnsi="Arial" w:cs="Arial"/>
          <w:color w:val="FF0000"/>
          <w:sz w:val="20"/>
        </w:rPr>
        <w:t>kind</w:t>
      </w:r>
      <w:r w:rsidR="00853E1A" w:rsidRPr="00C84906">
        <w:rPr>
          <w:rStyle w:val="normaltextrun"/>
          <w:rFonts w:ascii="Arial" w:hAnsi="Arial" w:cs="Arial"/>
          <w:color w:val="840084"/>
          <w:sz w:val="20"/>
        </w:rPr>
        <w:t>eren</w:t>
      </w:r>
      <w:r w:rsidR="00853E1A" w:rsidRPr="00895417">
        <w:rPr>
          <w:rStyle w:val="normaltextrun"/>
          <w:rFonts w:ascii="Arial" w:hAnsi="Arial" w:cs="Arial"/>
          <w:color w:val="008200"/>
          <w:sz w:val="20"/>
        </w:rPr>
        <w:t xml:space="preserve">, </w:t>
      </w:r>
      <w:r w:rsidR="00853E1A" w:rsidRPr="009F2961">
        <w:rPr>
          <w:rStyle w:val="normaltextrun"/>
          <w:rFonts w:ascii="Arial" w:hAnsi="Arial" w:cs="Arial"/>
          <w:color w:val="FF0000"/>
          <w:sz w:val="20"/>
        </w:rPr>
        <w:t xml:space="preserve">ieder </w:t>
      </w:r>
      <w:r w:rsidR="00666772" w:rsidRPr="009F2961">
        <w:rPr>
          <w:rStyle w:val="normaltextrun"/>
          <w:rFonts w:ascii="Arial" w:hAnsi="Arial" w:cs="Arial"/>
          <w:color w:val="FF0000"/>
          <w:sz w:val="20"/>
        </w:rPr>
        <w:t>voor</w:t>
      </w:r>
      <w:r w:rsidR="00666772" w:rsidRPr="009F2961">
        <w:rPr>
          <w:rFonts w:ascii="Arial" w:hAnsi="Arial" w:cs="Arial"/>
          <w:color w:val="FF0000"/>
          <w:kern w:val="28"/>
          <w:sz w:val="20"/>
          <w:lang w:eastAsia="en-US"/>
        </w:rPr>
        <w:t xml:space="preserve"> </w:t>
      </w:r>
      <w:bookmarkStart w:id="71" w:name="_Hlk156209776"/>
      <w:r w:rsidR="00514E25" w:rsidRPr="009F1E93">
        <w:rPr>
          <w:rFonts w:ascii="Arial" w:hAnsi="Arial" w:cs="Arial"/>
          <w:kern w:val="28"/>
          <w:sz w:val="20"/>
          <w:lang w:eastAsia="en-US"/>
        </w:rPr>
        <w:fldChar w:fldCharType="begin"/>
      </w:r>
      <w:r w:rsidR="00514E25" w:rsidRPr="009F1E93">
        <w:rPr>
          <w:rFonts w:ascii="Arial" w:hAnsi="Arial" w:cs="Arial"/>
          <w:kern w:val="28"/>
          <w:sz w:val="20"/>
          <w:lang w:eastAsia="en-US"/>
        </w:rPr>
        <w:instrText>MacroButton Nomacro §</w:instrText>
      </w:r>
      <w:r w:rsidR="00514E25" w:rsidRPr="009F1E93">
        <w:rPr>
          <w:rFonts w:ascii="Arial" w:hAnsi="Arial" w:cs="Arial"/>
          <w:kern w:val="28"/>
          <w:sz w:val="20"/>
          <w:lang w:eastAsia="en-US"/>
        </w:rPr>
        <w:fldChar w:fldCharType="end"/>
      </w:r>
      <w:bookmarkEnd w:id="71"/>
      <w:r w:rsidR="00E37EA2" w:rsidRPr="009F1E93">
        <w:rPr>
          <w:rFonts w:ascii="Arial" w:hAnsi="Arial" w:cs="Arial"/>
          <w:sz w:val="20"/>
        </w:rPr>
        <w:t>breukdeel</w:t>
      </w:r>
      <w:r w:rsidR="00E37EA2" w:rsidRPr="009F1E93">
        <w:rPr>
          <w:rFonts w:ascii="Arial" w:hAnsi="Arial" w:cs="Arial"/>
          <w:sz w:val="20"/>
        </w:rPr>
        <w:fldChar w:fldCharType="begin"/>
      </w:r>
      <w:r w:rsidR="00E37EA2" w:rsidRPr="009F1E93">
        <w:rPr>
          <w:rFonts w:ascii="Arial" w:hAnsi="Arial" w:cs="Arial"/>
          <w:sz w:val="20"/>
        </w:rPr>
        <w:instrText>MacroButton Nomacro §</w:instrText>
      </w:r>
      <w:r w:rsidR="00E37EA2" w:rsidRPr="009F1E93">
        <w:rPr>
          <w:rFonts w:ascii="Arial" w:hAnsi="Arial" w:cs="Arial"/>
          <w:sz w:val="20"/>
        </w:rPr>
        <w:fldChar w:fldCharType="end"/>
      </w:r>
      <w:r w:rsidR="00853E1A" w:rsidRPr="009F1E93">
        <w:rPr>
          <w:rStyle w:val="normaltextrun"/>
          <w:rFonts w:ascii="Arial" w:hAnsi="Arial" w:cs="Arial"/>
          <w:color w:val="FF0000"/>
          <w:sz w:val="20"/>
        </w:rPr>
        <w:t xml:space="preserve"> </w:t>
      </w:r>
      <w:r w:rsidR="00CD7936" w:rsidRPr="009F1E93">
        <w:rPr>
          <w:rFonts w:ascii="Arial" w:hAnsi="Arial" w:cs="Arial"/>
          <w:kern w:val="28"/>
          <w:sz w:val="20"/>
          <w:lang w:eastAsia="en-US"/>
        </w:rPr>
        <w:fldChar w:fldCharType="begin"/>
      </w:r>
      <w:r w:rsidR="00CD7936" w:rsidRPr="009F1E93">
        <w:rPr>
          <w:rFonts w:ascii="Arial" w:hAnsi="Arial" w:cs="Arial"/>
          <w:kern w:val="28"/>
          <w:sz w:val="20"/>
          <w:lang w:eastAsia="en-US"/>
        </w:rPr>
        <w:instrText>MacroButton Nomacro §</w:instrText>
      </w:r>
      <w:r w:rsidR="00CD7936" w:rsidRPr="009F1E93">
        <w:rPr>
          <w:rFonts w:ascii="Arial" w:hAnsi="Arial" w:cs="Arial"/>
          <w:kern w:val="28"/>
          <w:sz w:val="20"/>
          <w:lang w:eastAsia="en-US"/>
        </w:rPr>
        <w:fldChar w:fldCharType="end"/>
      </w:r>
      <w:r w:rsidR="00853E1A" w:rsidRPr="00895417">
        <w:rPr>
          <w:rStyle w:val="normaltextrun"/>
          <w:rFonts w:ascii="Arial" w:hAnsi="Arial" w:cs="Arial"/>
          <w:color w:val="008200"/>
          <w:sz w:val="20"/>
        </w:rPr>
        <w:t xml:space="preserve">gedeelte van </w:t>
      </w:r>
      <w:r w:rsidR="0098605A" w:rsidRPr="00C84906">
        <w:rPr>
          <w:rStyle w:val="eop"/>
          <w:rFonts w:ascii="Arial" w:hAnsi="Arial" w:cs="Arial"/>
          <w:color w:val="00FFFF"/>
          <w:sz w:val="20"/>
          <w:shd w:val="clear" w:color="auto" w:fill="FFFFFF"/>
        </w:rPr>
        <w:t>zijn</w:t>
      </w:r>
      <w:r w:rsidR="0098605A" w:rsidRPr="00EA6A88">
        <w:rPr>
          <w:rStyle w:val="eop"/>
          <w:rFonts w:ascii="Arial" w:hAnsi="Arial" w:cs="Arial"/>
          <w:sz w:val="20"/>
          <w:shd w:val="clear" w:color="auto" w:fill="FFFFFF"/>
        </w:rPr>
        <w:t>/</w:t>
      </w:r>
      <w:r w:rsidR="0098605A" w:rsidRPr="00C84906">
        <w:rPr>
          <w:rStyle w:val="eop"/>
          <w:rFonts w:ascii="Arial" w:hAnsi="Arial" w:cs="Arial"/>
          <w:color w:val="00FFFF"/>
          <w:sz w:val="20"/>
          <w:shd w:val="clear" w:color="auto" w:fill="FFFFFF"/>
        </w:rPr>
        <w:t xml:space="preserve">haar </w:t>
      </w:r>
      <w:r w:rsidR="00853E1A" w:rsidRPr="00C84906">
        <w:rPr>
          <w:rStyle w:val="normaltextrun"/>
          <w:rFonts w:ascii="Arial" w:hAnsi="Arial" w:cs="Arial"/>
          <w:color w:val="008200"/>
          <w:sz w:val="20"/>
        </w:rPr>
        <w:t>nalatenschap</w:t>
      </w:r>
      <w:r w:rsidR="00514E25" w:rsidRPr="009F1E93">
        <w:rPr>
          <w:rFonts w:ascii="Arial" w:hAnsi="Arial" w:cs="Arial"/>
          <w:kern w:val="28"/>
          <w:sz w:val="20"/>
          <w:lang w:eastAsia="en-US"/>
        </w:rPr>
        <w:fldChar w:fldCharType="begin"/>
      </w:r>
      <w:r w:rsidR="00514E25" w:rsidRPr="009F1E93">
        <w:rPr>
          <w:rFonts w:ascii="Arial" w:hAnsi="Arial" w:cs="Arial"/>
          <w:kern w:val="28"/>
          <w:sz w:val="20"/>
          <w:lang w:eastAsia="en-US"/>
        </w:rPr>
        <w:instrText>MacroButton Nomacro §</w:instrText>
      </w:r>
      <w:r w:rsidR="00514E25" w:rsidRPr="009F1E93">
        <w:rPr>
          <w:rFonts w:ascii="Arial" w:hAnsi="Arial" w:cs="Arial"/>
          <w:kern w:val="28"/>
          <w:sz w:val="20"/>
          <w:lang w:eastAsia="en-US"/>
        </w:rPr>
        <w:fldChar w:fldCharType="end"/>
      </w:r>
      <w:r w:rsidR="00672524">
        <w:rPr>
          <w:rFonts w:ascii="Arial" w:hAnsi="Arial" w:cs="Arial"/>
          <w:kern w:val="28"/>
          <w:sz w:val="20"/>
          <w:lang w:eastAsia="en-US"/>
        </w:rPr>
        <w:t xml:space="preserve"> </w:t>
      </w:r>
      <w:r w:rsidR="00853E1A" w:rsidRPr="00EA6A88">
        <w:rPr>
          <w:rStyle w:val="normaltextrun"/>
          <w:rFonts w:ascii="Arial" w:hAnsi="Arial" w:cs="Arial"/>
          <w:sz w:val="20"/>
        </w:rPr>
        <w:t>/</w:t>
      </w:r>
      <w:r w:rsidR="00672524">
        <w:rPr>
          <w:rStyle w:val="normaltextrun"/>
          <w:rFonts w:ascii="Arial" w:hAnsi="Arial" w:cs="Arial"/>
          <w:sz w:val="20"/>
        </w:rPr>
        <w:t xml:space="preserve"> </w:t>
      </w:r>
      <w:r w:rsidR="00CD7936" w:rsidRPr="009F1E93">
        <w:rPr>
          <w:rFonts w:ascii="Arial" w:hAnsi="Arial" w:cs="Arial"/>
          <w:kern w:val="28"/>
          <w:sz w:val="20"/>
          <w:lang w:eastAsia="en-US"/>
        </w:rPr>
        <w:fldChar w:fldCharType="begin"/>
      </w:r>
      <w:r w:rsidR="00CD7936" w:rsidRPr="009F1E93">
        <w:rPr>
          <w:rFonts w:ascii="Arial" w:hAnsi="Arial" w:cs="Arial"/>
          <w:kern w:val="28"/>
          <w:sz w:val="20"/>
          <w:lang w:eastAsia="en-US"/>
        </w:rPr>
        <w:instrText>MacroButton Nomacro §</w:instrText>
      </w:r>
      <w:r w:rsidR="00CD7936" w:rsidRPr="009F1E93">
        <w:rPr>
          <w:rFonts w:ascii="Arial" w:hAnsi="Arial" w:cs="Arial"/>
          <w:kern w:val="28"/>
          <w:sz w:val="20"/>
          <w:lang w:eastAsia="en-US"/>
        </w:rPr>
        <w:fldChar w:fldCharType="end"/>
      </w:r>
      <w:r w:rsidR="00853E1A" w:rsidRPr="003E515C">
        <w:rPr>
          <w:rStyle w:val="normaltextrun"/>
          <w:rFonts w:ascii="Arial" w:hAnsi="Arial" w:cs="Arial"/>
          <w:color w:val="008200"/>
          <w:sz w:val="20"/>
        </w:rPr>
        <w:t>aandeel</w:t>
      </w:r>
      <w:r w:rsidR="00666772" w:rsidRPr="009F1E93">
        <w:rPr>
          <w:rFonts w:ascii="Arial" w:hAnsi="Arial" w:cs="Arial"/>
          <w:kern w:val="28"/>
          <w:sz w:val="20"/>
          <w:lang w:eastAsia="en-US"/>
        </w:rPr>
        <w:fldChar w:fldCharType="begin"/>
      </w:r>
      <w:r w:rsidR="00666772" w:rsidRPr="009F1E93">
        <w:rPr>
          <w:rFonts w:ascii="Arial" w:hAnsi="Arial" w:cs="Arial"/>
          <w:kern w:val="28"/>
          <w:sz w:val="20"/>
          <w:lang w:eastAsia="en-US"/>
        </w:rPr>
        <w:instrText>MacroButton Nomacro §</w:instrText>
      </w:r>
      <w:r w:rsidR="00666772" w:rsidRPr="009F1E93">
        <w:rPr>
          <w:rFonts w:ascii="Arial" w:hAnsi="Arial" w:cs="Arial"/>
          <w:kern w:val="28"/>
          <w:sz w:val="20"/>
          <w:lang w:eastAsia="en-US"/>
        </w:rPr>
        <w:fldChar w:fldCharType="end"/>
      </w:r>
      <w:r w:rsidR="00E77F32">
        <w:rPr>
          <w:rStyle w:val="eop"/>
          <w:rFonts w:ascii="Arial" w:hAnsi="Arial" w:cs="Arial"/>
          <w:color w:val="840084"/>
          <w:sz w:val="20"/>
        </w:rPr>
        <w:t>;</w:t>
      </w:r>
    </w:p>
    <w:p w14:paraId="00AD7F4D" w14:textId="71938206" w:rsidR="00853E1A" w:rsidRPr="00E208DF" w:rsidRDefault="00853E1A" w:rsidP="00C84906">
      <w:pPr>
        <w:pStyle w:val="Geenafstand"/>
        <w:numPr>
          <w:ilvl w:val="0"/>
          <w:numId w:val="7"/>
        </w:numPr>
        <w:ind w:left="426" w:hanging="426"/>
        <w:rPr>
          <w:rStyle w:val="normaltextrun"/>
          <w:rFonts w:ascii="Arial" w:hAnsi="Arial" w:cs="Arial"/>
          <w:sz w:val="20"/>
        </w:rPr>
      </w:pPr>
      <w:r w:rsidRPr="009F2961">
        <w:rPr>
          <w:rStyle w:val="normaltextrun"/>
          <w:rFonts w:ascii="Arial" w:hAnsi="Arial" w:cs="Arial"/>
          <w:color w:val="3165FF"/>
          <w:sz w:val="20"/>
        </w:rPr>
        <w:t>zijn</w:t>
      </w:r>
      <w:r w:rsidRPr="00EA6A88">
        <w:rPr>
          <w:rStyle w:val="normaltextrun"/>
          <w:rFonts w:ascii="Arial" w:hAnsi="Arial" w:cs="Arial"/>
          <w:sz w:val="20"/>
        </w:rPr>
        <w:t>/</w:t>
      </w:r>
      <w:r w:rsidRPr="009F2961">
        <w:rPr>
          <w:rStyle w:val="normaltextrun"/>
          <w:rFonts w:ascii="Arial" w:hAnsi="Arial" w:cs="Arial"/>
          <w:color w:val="3165FF"/>
          <w:sz w:val="20"/>
        </w:rPr>
        <w:t>haar</w:t>
      </w:r>
      <w:r w:rsidRPr="003E515C">
        <w:rPr>
          <w:rStyle w:val="normaltextrun"/>
          <w:rFonts w:ascii="Arial" w:hAnsi="Arial" w:cs="Arial"/>
          <w:color w:val="008200"/>
          <w:sz w:val="20"/>
        </w:rPr>
        <w:t xml:space="preserve"> </w:t>
      </w:r>
      <w:r w:rsidRPr="009F2961">
        <w:rPr>
          <w:rStyle w:val="normaltextrun"/>
          <w:rFonts w:ascii="Arial" w:hAnsi="Arial" w:cs="Arial"/>
          <w:color w:val="840084"/>
          <w:sz w:val="20"/>
        </w:rPr>
        <w:t xml:space="preserve">hiervoor genoemde </w:t>
      </w:r>
      <w:r w:rsidR="001D485A" w:rsidRPr="009F2961">
        <w:rPr>
          <w:rStyle w:val="normaltextrun"/>
          <w:rFonts w:ascii="Arial" w:hAnsi="Arial" w:cs="Arial"/>
          <w:color w:val="840084"/>
          <w:sz w:val="20"/>
        </w:rPr>
        <w:t>kleinkind</w:t>
      </w:r>
      <w:r w:rsidRPr="00F76516">
        <w:rPr>
          <w:rStyle w:val="normaltextrun"/>
          <w:rFonts w:ascii="Arial" w:hAnsi="Arial" w:cs="Arial"/>
          <w:color w:val="3165FF"/>
          <w:sz w:val="20"/>
        </w:rPr>
        <w:t>eren</w:t>
      </w:r>
      <w:r w:rsidRPr="003E515C">
        <w:rPr>
          <w:rStyle w:val="normaltextrun"/>
          <w:rFonts w:ascii="Arial" w:hAnsi="Arial" w:cs="Arial"/>
          <w:color w:val="3165FF"/>
          <w:sz w:val="20"/>
        </w:rPr>
        <w:t xml:space="preserve">, </w:t>
      </w:r>
      <w:r w:rsidRPr="009F1E93">
        <w:rPr>
          <w:rStyle w:val="normaltextrun"/>
          <w:rFonts w:ascii="Arial" w:hAnsi="Arial" w:cs="Arial"/>
          <w:color w:val="7030A0"/>
          <w:sz w:val="20"/>
        </w:rPr>
        <w:t xml:space="preserve">gezamenlijk </w:t>
      </w:r>
      <w:r w:rsidRPr="009F2961">
        <w:rPr>
          <w:rStyle w:val="normaltextrun"/>
          <w:rFonts w:ascii="Arial" w:hAnsi="Arial" w:cs="Arial"/>
          <w:color w:val="840084"/>
          <w:sz w:val="20"/>
        </w:rPr>
        <w:t xml:space="preserve">voor </w:t>
      </w:r>
      <w:r w:rsidR="003F5252" w:rsidRPr="009F1E93">
        <w:rPr>
          <w:rFonts w:ascii="Arial" w:hAnsi="Arial" w:cs="Arial"/>
          <w:color w:val="000000" w:themeColor="text1"/>
          <w:kern w:val="28"/>
          <w:sz w:val="20"/>
          <w:lang w:eastAsia="en-US"/>
        </w:rPr>
        <w:fldChar w:fldCharType="begin"/>
      </w:r>
      <w:r w:rsidR="003F5252" w:rsidRPr="009F1E93">
        <w:rPr>
          <w:rFonts w:ascii="Arial" w:hAnsi="Arial" w:cs="Arial"/>
          <w:color w:val="000000" w:themeColor="text1"/>
          <w:kern w:val="28"/>
          <w:sz w:val="20"/>
          <w:lang w:eastAsia="en-US"/>
        </w:rPr>
        <w:instrText>MacroButton Nomacro §</w:instrText>
      </w:r>
      <w:r w:rsidR="003F5252" w:rsidRPr="009F1E93">
        <w:rPr>
          <w:rFonts w:ascii="Arial" w:hAnsi="Arial" w:cs="Arial"/>
          <w:color w:val="000000" w:themeColor="text1"/>
          <w:kern w:val="28"/>
          <w:sz w:val="20"/>
          <w:lang w:eastAsia="en-US"/>
        </w:rPr>
        <w:fldChar w:fldCharType="end"/>
      </w:r>
      <w:r w:rsidR="003F5252" w:rsidRPr="009F1E93">
        <w:rPr>
          <w:rFonts w:ascii="Arial" w:hAnsi="Arial" w:cs="Arial"/>
          <w:sz w:val="20"/>
        </w:rPr>
        <w:t>breukdeel</w:t>
      </w:r>
      <w:r w:rsidR="003F5252" w:rsidRPr="009F1E93">
        <w:rPr>
          <w:rFonts w:ascii="Arial" w:hAnsi="Arial" w:cs="Arial"/>
          <w:sz w:val="20"/>
        </w:rPr>
        <w:fldChar w:fldCharType="begin"/>
      </w:r>
      <w:r w:rsidR="003F5252" w:rsidRPr="009F1E93">
        <w:rPr>
          <w:rFonts w:ascii="Arial" w:hAnsi="Arial" w:cs="Arial"/>
          <w:sz w:val="20"/>
        </w:rPr>
        <w:instrText>MacroButton Nomacro §</w:instrText>
      </w:r>
      <w:r w:rsidR="003F5252" w:rsidRPr="009F1E93">
        <w:rPr>
          <w:rFonts w:ascii="Arial" w:hAnsi="Arial" w:cs="Arial"/>
          <w:sz w:val="20"/>
        </w:rPr>
        <w:fldChar w:fldCharType="end"/>
      </w:r>
      <w:r w:rsidRPr="009F1E93">
        <w:rPr>
          <w:rStyle w:val="normaltextrun"/>
          <w:rFonts w:ascii="Arial" w:hAnsi="Arial" w:cs="Arial"/>
          <w:color w:val="0066FF"/>
          <w:sz w:val="20"/>
        </w:rPr>
        <w:t xml:space="preserve"> </w:t>
      </w:r>
      <w:r w:rsidRPr="009F2961">
        <w:rPr>
          <w:rStyle w:val="normaltextrun"/>
          <w:rFonts w:ascii="Arial" w:hAnsi="Arial" w:cs="Arial"/>
          <w:color w:val="840084"/>
          <w:sz w:val="20"/>
        </w:rPr>
        <w:t>gedeelte</w:t>
      </w:r>
      <w:r w:rsidR="00343561" w:rsidRPr="009F2961">
        <w:rPr>
          <w:rStyle w:val="normaltextrun"/>
          <w:rFonts w:ascii="Arial" w:hAnsi="Arial" w:cs="Arial"/>
          <w:color w:val="3165FF"/>
          <w:sz w:val="20"/>
        </w:rPr>
        <w:t>, derhalve ieder voor</w:t>
      </w:r>
      <w:r w:rsidR="00343561" w:rsidRPr="009F1E93">
        <w:rPr>
          <w:rStyle w:val="normaltextrun"/>
          <w:rFonts w:ascii="Arial" w:hAnsi="Arial" w:cs="Arial"/>
          <w:color w:val="0066FF"/>
          <w:sz w:val="20"/>
        </w:rPr>
        <w:t xml:space="preserve"> </w:t>
      </w:r>
      <w:r w:rsidR="00343561" w:rsidRPr="009F1E93">
        <w:rPr>
          <w:rFonts w:ascii="Arial" w:hAnsi="Arial" w:cs="Arial"/>
          <w:color w:val="000000" w:themeColor="text1"/>
          <w:kern w:val="28"/>
          <w:sz w:val="20"/>
        </w:rPr>
        <w:fldChar w:fldCharType="begin"/>
      </w:r>
      <w:r w:rsidR="00343561" w:rsidRPr="009F1E93">
        <w:rPr>
          <w:rFonts w:ascii="Arial" w:hAnsi="Arial" w:cs="Arial"/>
          <w:color w:val="000000" w:themeColor="text1"/>
          <w:kern w:val="28"/>
          <w:sz w:val="20"/>
        </w:rPr>
        <w:instrText>MacroButton Nomacro §</w:instrText>
      </w:r>
      <w:r w:rsidR="00343561" w:rsidRPr="009F1E93">
        <w:rPr>
          <w:rFonts w:ascii="Arial" w:hAnsi="Arial" w:cs="Arial"/>
          <w:color w:val="000000" w:themeColor="text1"/>
          <w:kern w:val="28"/>
          <w:sz w:val="20"/>
        </w:rPr>
        <w:fldChar w:fldCharType="end"/>
      </w:r>
      <w:r w:rsidR="00343561" w:rsidRPr="009F1E93">
        <w:rPr>
          <w:rFonts w:ascii="Arial" w:hAnsi="Arial" w:cs="Arial"/>
          <w:sz w:val="20"/>
        </w:rPr>
        <w:t>breukdeel</w:t>
      </w:r>
      <w:r w:rsidR="00343561" w:rsidRPr="009F1E93">
        <w:rPr>
          <w:rFonts w:ascii="Arial" w:hAnsi="Arial" w:cs="Arial"/>
          <w:sz w:val="20"/>
        </w:rPr>
        <w:fldChar w:fldCharType="begin"/>
      </w:r>
      <w:r w:rsidR="00343561" w:rsidRPr="009F1E93">
        <w:rPr>
          <w:rFonts w:ascii="Arial" w:hAnsi="Arial" w:cs="Arial"/>
          <w:sz w:val="20"/>
        </w:rPr>
        <w:instrText>MacroButton Nomacro §</w:instrText>
      </w:r>
      <w:r w:rsidR="00343561" w:rsidRPr="009F1E93">
        <w:rPr>
          <w:rFonts w:ascii="Arial" w:hAnsi="Arial" w:cs="Arial"/>
          <w:sz w:val="20"/>
        </w:rPr>
        <w:fldChar w:fldCharType="end"/>
      </w:r>
      <w:r w:rsidR="00343561" w:rsidRPr="009F1E93">
        <w:rPr>
          <w:rStyle w:val="normaltextrun"/>
          <w:rFonts w:ascii="Arial" w:hAnsi="Arial" w:cs="Arial"/>
          <w:color w:val="0066FF"/>
          <w:sz w:val="20"/>
        </w:rPr>
        <w:t xml:space="preserve"> </w:t>
      </w:r>
      <w:r w:rsidR="00343561" w:rsidRPr="009F2961">
        <w:rPr>
          <w:rStyle w:val="normaltextrun"/>
          <w:rFonts w:ascii="Arial" w:hAnsi="Arial" w:cs="Arial"/>
          <w:color w:val="3165FF"/>
          <w:sz w:val="20"/>
        </w:rPr>
        <w:t xml:space="preserve">gedeelte </w:t>
      </w:r>
      <w:r w:rsidRPr="009F2961">
        <w:rPr>
          <w:rStyle w:val="normaltextrun"/>
          <w:rFonts w:ascii="Arial" w:hAnsi="Arial" w:cs="Arial"/>
          <w:color w:val="3165FF"/>
          <w:sz w:val="20"/>
        </w:rPr>
        <w:t>van</w:t>
      </w:r>
      <w:r w:rsidRPr="003E515C">
        <w:rPr>
          <w:rStyle w:val="normaltextrun"/>
          <w:rFonts w:ascii="Arial" w:hAnsi="Arial" w:cs="Arial"/>
          <w:color w:val="FF0000"/>
          <w:sz w:val="20"/>
        </w:rPr>
        <w:t xml:space="preserve"> </w:t>
      </w:r>
      <w:r w:rsidRPr="00F76516">
        <w:rPr>
          <w:rStyle w:val="normaltextrun"/>
          <w:rFonts w:ascii="Arial" w:hAnsi="Arial" w:cs="Arial"/>
          <w:color w:val="3165FF"/>
          <w:sz w:val="20"/>
        </w:rPr>
        <w:t>zijn</w:t>
      </w:r>
      <w:r w:rsidRPr="00EA6A88">
        <w:rPr>
          <w:rStyle w:val="normaltextrun"/>
          <w:rFonts w:ascii="Arial" w:hAnsi="Arial" w:cs="Arial"/>
          <w:sz w:val="20"/>
        </w:rPr>
        <w:t>/</w:t>
      </w:r>
      <w:r w:rsidRPr="009F2961">
        <w:rPr>
          <w:rStyle w:val="normaltextrun"/>
          <w:rFonts w:ascii="Arial" w:hAnsi="Arial" w:cs="Arial"/>
          <w:color w:val="3165FF"/>
          <w:sz w:val="20"/>
        </w:rPr>
        <w:t>haar</w:t>
      </w:r>
      <w:r w:rsidRPr="009F1E93">
        <w:rPr>
          <w:rStyle w:val="normaltextrun"/>
          <w:rFonts w:ascii="Arial" w:hAnsi="Arial" w:cs="Arial"/>
          <w:color w:val="66FFFF"/>
          <w:sz w:val="20"/>
        </w:rPr>
        <w:t xml:space="preserve"> </w:t>
      </w:r>
      <w:r w:rsidRPr="009F2961">
        <w:rPr>
          <w:rStyle w:val="normaltextrun"/>
          <w:rFonts w:ascii="Arial" w:hAnsi="Arial" w:cs="Arial"/>
          <w:color w:val="3165FF"/>
          <w:sz w:val="20"/>
        </w:rPr>
        <w:t>nalatenscha</w:t>
      </w:r>
      <w:r w:rsidR="00514E25">
        <w:rPr>
          <w:rStyle w:val="normaltextrun"/>
          <w:rFonts w:ascii="Arial" w:hAnsi="Arial" w:cs="Arial"/>
          <w:color w:val="0066FF"/>
          <w:sz w:val="20"/>
        </w:rPr>
        <w:t>p</w:t>
      </w:r>
      <w:r w:rsidR="00514E25" w:rsidRPr="009F2961">
        <w:rPr>
          <w:rStyle w:val="normaltextrun"/>
          <w:rFonts w:ascii="Arial" w:hAnsi="Arial" w:cs="Arial"/>
          <w:color w:val="840084"/>
          <w:sz w:val="20"/>
        </w:rPr>
        <w:t>;</w:t>
      </w:r>
    </w:p>
    <w:p w14:paraId="5E7392BA" w14:textId="7033787A" w:rsidR="00E208DF" w:rsidRPr="00E208DF" w:rsidRDefault="00514E25" w:rsidP="00C84906">
      <w:pPr>
        <w:pStyle w:val="Geenafstand"/>
        <w:numPr>
          <w:ilvl w:val="0"/>
          <w:numId w:val="7"/>
        </w:numPr>
        <w:ind w:left="426" w:hanging="426"/>
        <w:rPr>
          <w:rStyle w:val="normaltextrun"/>
          <w:rFonts w:ascii="Arial" w:hAnsi="Arial" w:cs="Arial"/>
          <w:sz w:val="20"/>
        </w:rPr>
      </w:pPr>
      <w:r w:rsidRPr="000C704C">
        <w:rPr>
          <w:rStyle w:val="normaltextrun"/>
          <w:rFonts w:ascii="Arial" w:hAnsi="Arial" w:cs="Arial"/>
          <w:color w:val="3165FF"/>
          <w:sz w:val="20"/>
        </w:rPr>
        <w:t>zijn</w:t>
      </w:r>
      <w:r w:rsidRPr="00EA6A88">
        <w:rPr>
          <w:rStyle w:val="normaltextrun"/>
          <w:rFonts w:ascii="Arial" w:hAnsi="Arial" w:cs="Arial"/>
          <w:sz w:val="20"/>
        </w:rPr>
        <w:t>/</w:t>
      </w:r>
      <w:r w:rsidRPr="000C704C">
        <w:rPr>
          <w:rStyle w:val="normaltextrun"/>
          <w:rFonts w:ascii="Arial" w:hAnsi="Arial" w:cs="Arial"/>
          <w:color w:val="3165FF"/>
          <w:sz w:val="20"/>
        </w:rPr>
        <w:t>haar</w:t>
      </w:r>
      <w:r w:rsidRPr="003E515C">
        <w:rPr>
          <w:rStyle w:val="normaltextrun"/>
          <w:rFonts w:ascii="Arial" w:hAnsi="Arial" w:cs="Arial"/>
          <w:color w:val="008200"/>
          <w:sz w:val="20"/>
        </w:rPr>
        <w:t xml:space="preserve"> </w:t>
      </w:r>
      <w:r w:rsidR="00E208DF" w:rsidRPr="009F2961">
        <w:rPr>
          <w:rStyle w:val="normaltextrun"/>
          <w:rFonts w:ascii="Arial" w:hAnsi="Arial" w:cs="Arial"/>
          <w:color w:val="840084"/>
          <w:sz w:val="20"/>
        </w:rPr>
        <w:t>stiefkind</w:t>
      </w:r>
      <w:r w:rsidR="00E208DF" w:rsidRPr="009F2961">
        <w:rPr>
          <w:rStyle w:val="normaltextrun"/>
          <w:rFonts w:ascii="Arial" w:hAnsi="Arial" w:cs="Arial"/>
          <w:color w:val="3165FF"/>
          <w:sz w:val="20"/>
        </w:rPr>
        <w:t>eren</w:t>
      </w:r>
      <w:r w:rsidR="00E208DF" w:rsidRPr="00E208DF">
        <w:rPr>
          <w:rStyle w:val="normaltextrun"/>
          <w:rFonts w:ascii="Arial" w:hAnsi="Arial" w:cs="Arial"/>
          <w:color w:val="840084"/>
          <w:sz w:val="20"/>
        </w:rPr>
        <w:t>:</w:t>
      </w:r>
    </w:p>
    <w:p w14:paraId="36685EE3" w14:textId="24D5B144" w:rsidR="00E208DF" w:rsidRPr="009F2961" w:rsidRDefault="00C313B4" w:rsidP="00C84906">
      <w:pPr>
        <w:pStyle w:val="Geenafstand"/>
        <w:numPr>
          <w:ilvl w:val="1"/>
          <w:numId w:val="7"/>
        </w:numPr>
        <w:tabs>
          <w:tab w:val="left" w:pos="1134"/>
        </w:tabs>
        <w:ind w:left="851" w:hanging="426"/>
        <w:rPr>
          <w:rStyle w:val="normaltextrun"/>
          <w:rFonts w:ascii="Arial" w:hAnsi="Arial" w:cs="Arial"/>
          <w:color w:val="FF0000"/>
          <w:sz w:val="20"/>
          <w:u w:val="single"/>
        </w:rPr>
      </w:pPr>
      <w:ins w:id="72" w:author="Groot, Karina de" w:date="2024-08-08T12:28:00Z" w16du:dateUtc="2024-08-08T10:28:00Z">
        <w:r w:rsidRPr="00CF7B10">
          <w:rPr>
            <w:rFonts w:ascii="Arial" w:hAnsi="Arial" w:cs="Arial"/>
            <w:color w:val="840084"/>
            <w:sz w:val="20"/>
            <w:highlight w:val="yellow"/>
          </w:rPr>
          <w:t>VVE-</w:t>
        </w:r>
      </w:ins>
      <w:r w:rsidR="00BC41B4" w:rsidRPr="009F2961">
        <w:rPr>
          <w:rFonts w:ascii="Arial" w:hAnsi="Arial" w:cs="Arial"/>
          <w:color w:val="840084"/>
          <w:sz w:val="20"/>
          <w:highlight w:val="yellow"/>
        </w:rPr>
        <w:t>TEKSTBLOK NATUURLIJK PERSOO</w:t>
      </w:r>
      <w:r w:rsidR="00BC41B4" w:rsidRPr="0096624B">
        <w:rPr>
          <w:rFonts w:ascii="Arial" w:hAnsi="Arial" w:cs="Arial"/>
          <w:color w:val="840084"/>
          <w:sz w:val="20"/>
          <w:highlight w:val="yellow"/>
        </w:rPr>
        <w:t>N</w:t>
      </w:r>
      <w:del w:id="73" w:author="Groot, Karina de" w:date="2024-08-08T12:28:00Z" w16du:dateUtc="2024-08-08T10:28:00Z">
        <w:r w:rsidR="0096624B" w:rsidRPr="00111F67" w:rsidDel="00C313B4">
          <w:rPr>
            <w:rFonts w:ascii="Arial" w:hAnsi="Arial" w:cs="Arial"/>
            <w:color w:val="840084"/>
            <w:sz w:val="20"/>
            <w:highlight w:val="yellow"/>
          </w:rPr>
          <w:delText>-nieuw</w:delText>
        </w:r>
      </w:del>
      <w:r w:rsidR="00E208DF" w:rsidRPr="00243737">
        <w:rPr>
          <w:rFonts w:ascii="Arial" w:hAnsi="Arial" w:cs="Arial"/>
          <w:color w:val="840084"/>
          <w:sz w:val="20"/>
        </w:rPr>
        <w:t>,</w:t>
      </w:r>
      <w:r w:rsidR="00E208DF" w:rsidRPr="009F2961">
        <w:rPr>
          <w:rFonts w:ascii="Arial" w:hAnsi="Arial" w:cs="Arial"/>
          <w:color w:val="840084"/>
          <w:sz w:val="20"/>
        </w:rPr>
        <w:t xml:space="preserve"> </w:t>
      </w:r>
      <w:r w:rsidR="00E208DF" w:rsidRPr="00243737">
        <w:rPr>
          <w:rFonts w:ascii="Arial" w:hAnsi="Arial" w:cs="Arial"/>
          <w:color w:val="840084"/>
          <w:sz w:val="20"/>
        </w:rPr>
        <w:t>wonende te</w:t>
      </w:r>
      <w:r w:rsidR="00E208DF" w:rsidRPr="009F2961">
        <w:rPr>
          <w:rFonts w:ascii="Arial" w:hAnsi="Arial" w:cs="Arial"/>
          <w:color w:val="840084"/>
          <w:sz w:val="20"/>
        </w:rPr>
        <w:t xml:space="preserve"> </w:t>
      </w:r>
      <w:ins w:id="74" w:author="Groot, Karina de" w:date="2024-08-08T12:28:00Z" w16du:dateUtc="2024-08-08T10:28:00Z">
        <w:r w:rsidRPr="00CF7B10">
          <w:rPr>
            <w:rFonts w:ascii="Arial" w:hAnsi="Arial" w:cs="Arial"/>
            <w:color w:val="840084"/>
            <w:sz w:val="20"/>
            <w:highlight w:val="yellow"/>
          </w:rPr>
          <w:t>VVE-</w:t>
        </w:r>
      </w:ins>
      <w:r w:rsidR="00E208DF" w:rsidRPr="009F2961">
        <w:rPr>
          <w:rFonts w:ascii="Arial" w:hAnsi="Arial" w:cs="Arial"/>
          <w:color w:val="840084"/>
          <w:sz w:val="20"/>
          <w:highlight w:val="yellow"/>
        </w:rPr>
        <w:t>TEKSTBLOK WOONADRES</w:t>
      </w:r>
      <w:del w:id="75" w:author="Groot, Karina de" w:date="2024-08-08T12:28:00Z" w16du:dateUtc="2024-08-08T10:28:00Z">
        <w:r w:rsidR="0096624B" w:rsidRPr="00111F67" w:rsidDel="00C313B4">
          <w:rPr>
            <w:rFonts w:ascii="Arial" w:hAnsi="Arial" w:cs="Arial"/>
            <w:color w:val="840084"/>
            <w:sz w:val="20"/>
            <w:highlight w:val="yellow"/>
          </w:rPr>
          <w:delText>-nieuw</w:delText>
        </w:r>
      </w:del>
      <w:r w:rsidR="00E208DF" w:rsidRPr="009F2961">
        <w:rPr>
          <w:rStyle w:val="normaltextrun"/>
          <w:rFonts w:ascii="Arial" w:hAnsi="Arial" w:cs="Arial"/>
          <w:color w:val="840084"/>
          <w:sz w:val="20"/>
        </w:rPr>
        <w:t xml:space="preserve">, voor </w:t>
      </w:r>
      <w:r w:rsidR="00E208DF" w:rsidRPr="00E208DF">
        <w:rPr>
          <w:rFonts w:ascii="Arial" w:hAnsi="Arial" w:cs="Arial"/>
          <w:color w:val="000000" w:themeColor="text1"/>
          <w:kern w:val="28"/>
          <w:sz w:val="20"/>
          <w:lang w:eastAsia="en-US"/>
        </w:rPr>
        <w:fldChar w:fldCharType="begin"/>
      </w:r>
      <w:r w:rsidR="00E208DF" w:rsidRPr="00E208DF">
        <w:rPr>
          <w:rFonts w:ascii="Arial" w:hAnsi="Arial" w:cs="Arial"/>
          <w:color w:val="000000" w:themeColor="text1"/>
          <w:kern w:val="28"/>
          <w:sz w:val="20"/>
          <w:lang w:eastAsia="en-US"/>
        </w:rPr>
        <w:instrText>MacroButton Nomacro §</w:instrText>
      </w:r>
      <w:r w:rsidR="00E208DF" w:rsidRPr="00E208DF">
        <w:rPr>
          <w:rFonts w:ascii="Arial" w:hAnsi="Arial" w:cs="Arial"/>
          <w:color w:val="000000" w:themeColor="text1"/>
          <w:kern w:val="28"/>
          <w:sz w:val="20"/>
          <w:lang w:eastAsia="en-US"/>
        </w:rPr>
        <w:fldChar w:fldCharType="end"/>
      </w:r>
      <w:r w:rsidR="00E208DF" w:rsidRPr="00E208DF">
        <w:rPr>
          <w:rFonts w:ascii="Arial" w:hAnsi="Arial" w:cs="Arial"/>
          <w:sz w:val="20"/>
        </w:rPr>
        <w:t>breukdeel</w:t>
      </w:r>
      <w:r w:rsidR="00E208DF" w:rsidRPr="00E208DF">
        <w:rPr>
          <w:rFonts w:ascii="Arial" w:hAnsi="Arial" w:cs="Arial"/>
          <w:sz w:val="20"/>
        </w:rPr>
        <w:fldChar w:fldCharType="begin"/>
      </w:r>
      <w:r w:rsidR="00E208DF" w:rsidRPr="00E208DF">
        <w:rPr>
          <w:rFonts w:ascii="Arial" w:hAnsi="Arial" w:cs="Arial"/>
          <w:sz w:val="20"/>
        </w:rPr>
        <w:instrText>MacroButton Nomacro §</w:instrText>
      </w:r>
      <w:r w:rsidR="00E208DF" w:rsidRPr="00E208DF">
        <w:rPr>
          <w:rFonts w:ascii="Arial" w:hAnsi="Arial" w:cs="Arial"/>
          <w:sz w:val="20"/>
        </w:rPr>
        <w:fldChar w:fldCharType="end"/>
      </w:r>
      <w:r w:rsidR="00E208DF" w:rsidRPr="00E208DF">
        <w:rPr>
          <w:rStyle w:val="normaltextrun"/>
          <w:rFonts w:ascii="Arial" w:hAnsi="Arial" w:cs="Arial"/>
          <w:color w:val="0066FF"/>
          <w:sz w:val="20"/>
        </w:rPr>
        <w:t xml:space="preserve"> </w:t>
      </w:r>
      <w:r w:rsidR="00E208DF" w:rsidRPr="009F2961">
        <w:rPr>
          <w:rStyle w:val="normaltextrun"/>
          <w:rFonts w:ascii="Arial" w:hAnsi="Arial" w:cs="Arial"/>
          <w:color w:val="840084"/>
          <w:sz w:val="20"/>
        </w:rPr>
        <w:t>gedeelte</w:t>
      </w:r>
      <w:r w:rsidR="00E77F32" w:rsidRPr="009F2961">
        <w:rPr>
          <w:rStyle w:val="normaltextrun"/>
          <w:rFonts w:ascii="Arial" w:hAnsi="Arial" w:cs="Arial"/>
          <w:color w:val="FF0000"/>
          <w:sz w:val="20"/>
        </w:rPr>
        <w:t>.</w:t>
      </w:r>
    </w:p>
    <w:p w14:paraId="67C8710C" w14:textId="5B0A54E9" w:rsidR="00B25862" w:rsidRPr="009F2961" w:rsidRDefault="00853E1A" w:rsidP="00E208DF">
      <w:pPr>
        <w:pStyle w:val="Geenafstand"/>
        <w:rPr>
          <w:rStyle w:val="normaltextrun"/>
          <w:rFonts w:ascii="Arial" w:hAnsi="Arial" w:cs="Arial"/>
          <w:color w:val="FF0000"/>
          <w:sz w:val="20"/>
          <w:u w:val="single"/>
        </w:rPr>
      </w:pPr>
      <w:r w:rsidRPr="009F2961">
        <w:rPr>
          <w:rStyle w:val="normaltextrun"/>
          <w:rFonts w:ascii="Arial" w:hAnsi="Arial" w:cs="Arial"/>
          <w:color w:val="FF0000"/>
          <w:sz w:val="20"/>
          <w:u w:val="single"/>
        </w:rPr>
        <w:t>Einde tekstfragment</w:t>
      </w:r>
    </w:p>
    <w:p w14:paraId="04EF2D9E" w14:textId="77777777" w:rsidR="00B25862" w:rsidRPr="009F1E93" w:rsidRDefault="00B25862" w:rsidP="00853E1A">
      <w:pPr>
        <w:pStyle w:val="Geenafstand"/>
        <w:rPr>
          <w:rStyle w:val="normaltextrun"/>
          <w:rFonts w:ascii="Arial" w:hAnsi="Arial" w:cs="Arial"/>
          <w:sz w:val="20"/>
          <w:u w:val="single"/>
        </w:rPr>
      </w:pPr>
    </w:p>
    <w:p w14:paraId="0E8091D6" w14:textId="663C37AE" w:rsidR="00B25862" w:rsidRPr="009F1E93" w:rsidRDefault="00B25862" w:rsidP="00853E1A">
      <w:pPr>
        <w:pStyle w:val="Geenafstand"/>
        <w:rPr>
          <w:rFonts w:ascii="Arial" w:hAnsi="Arial" w:cs="Arial"/>
          <w:sz w:val="20"/>
          <w:u w:val="single"/>
        </w:rPr>
      </w:pPr>
      <w:r w:rsidRPr="009F1E93">
        <w:rPr>
          <w:rStyle w:val="normaltextrun"/>
          <w:rFonts w:ascii="Arial" w:hAnsi="Arial" w:cs="Arial"/>
          <w:sz w:val="20"/>
          <w:u w:val="single"/>
        </w:rPr>
        <w:t>Variant B</w:t>
      </w:r>
    </w:p>
    <w:p w14:paraId="67157C1C" w14:textId="2CA44468" w:rsidR="00B25862" w:rsidRPr="009F1E93" w:rsidRDefault="00B25862" w:rsidP="00853E1A">
      <w:pPr>
        <w:pStyle w:val="Geenafstand"/>
        <w:rPr>
          <w:rStyle w:val="normaltextrun"/>
          <w:rFonts w:ascii="Arial" w:hAnsi="Arial" w:cs="Arial"/>
          <w:sz w:val="20"/>
          <w:u w:val="single"/>
        </w:rPr>
      </w:pPr>
      <w:r w:rsidRPr="009F1E93">
        <w:rPr>
          <w:rStyle w:val="normaltextrun"/>
          <w:rFonts w:ascii="Arial" w:hAnsi="Arial" w:cs="Arial"/>
          <w:sz w:val="20"/>
          <w:u w:val="single"/>
        </w:rPr>
        <w:t>Begin tekstfragment:</w:t>
      </w:r>
    </w:p>
    <w:p w14:paraId="7C73FEC6" w14:textId="77777777" w:rsidR="00F2456D" w:rsidRPr="00CF1818" w:rsidRDefault="00F2456D" w:rsidP="00F2456D">
      <w:pPr>
        <w:pStyle w:val="Geenafstand"/>
        <w:rPr>
          <w:rFonts w:ascii="Arial" w:hAnsi="Arial" w:cs="Arial"/>
          <w:color w:val="FF0000"/>
          <w:sz w:val="20"/>
        </w:rPr>
      </w:pPr>
      <w:r w:rsidRPr="00CF1818">
        <w:rPr>
          <w:rStyle w:val="normaltextrun"/>
          <w:rFonts w:ascii="Arial" w:hAnsi="Arial" w:cs="Arial"/>
          <w:color w:val="FF0000"/>
          <w:sz w:val="20"/>
        </w:rPr>
        <w:t xml:space="preserve">Op grond van de bepalingen van </w:t>
      </w:r>
      <w:r w:rsidRPr="00CF1818">
        <w:rPr>
          <w:rStyle w:val="normaltextrun"/>
          <w:rFonts w:ascii="Arial" w:hAnsi="Arial" w:cs="Arial"/>
          <w:color w:val="008200"/>
          <w:sz w:val="20"/>
        </w:rPr>
        <w:t>de wet</w:t>
      </w:r>
      <w:r w:rsidRPr="00CF1818">
        <w:rPr>
          <w:rStyle w:val="normaltextrun"/>
          <w:rFonts w:ascii="Arial" w:hAnsi="Arial" w:cs="Arial"/>
          <w:sz w:val="20"/>
        </w:rPr>
        <w:t>/</w:t>
      </w:r>
      <w:r w:rsidRPr="00CF1818">
        <w:rPr>
          <w:rStyle w:val="normaltextrun"/>
          <w:rFonts w:ascii="Arial" w:hAnsi="Arial" w:cs="Arial"/>
          <w:color w:val="008200"/>
          <w:sz w:val="20"/>
        </w:rPr>
        <w:t xml:space="preserve"> de wet en gemeld testament</w:t>
      </w:r>
      <w:r w:rsidRPr="00CF1818">
        <w:rPr>
          <w:rStyle w:val="normaltextrun"/>
          <w:rFonts w:ascii="Arial" w:hAnsi="Arial" w:cs="Arial"/>
          <w:sz w:val="20"/>
        </w:rPr>
        <w:t>/</w:t>
      </w:r>
      <w:r w:rsidRPr="00CF1818">
        <w:rPr>
          <w:rStyle w:val="normaltextrun"/>
          <w:rFonts w:ascii="Arial" w:hAnsi="Arial" w:cs="Arial"/>
          <w:color w:val="008200"/>
          <w:sz w:val="20"/>
        </w:rPr>
        <w:t>gemeld testament</w:t>
      </w:r>
      <w:r w:rsidRPr="00CF1818">
        <w:rPr>
          <w:rStyle w:val="normaltextrun"/>
          <w:rFonts w:ascii="Arial" w:hAnsi="Arial" w:cs="Arial"/>
          <w:sz w:val="20"/>
        </w:rPr>
        <w:t>/</w:t>
      </w:r>
      <w:r w:rsidRPr="00CF1818">
        <w:rPr>
          <w:rStyle w:val="normaltextrun"/>
          <w:rFonts w:ascii="Arial" w:hAnsi="Arial" w:cs="Arial"/>
          <w:color w:val="008200"/>
          <w:sz w:val="20"/>
        </w:rPr>
        <w:t>gemelde uiterste wilsbeschikking</w:t>
      </w:r>
      <w:r w:rsidRPr="00CF1818">
        <w:rPr>
          <w:rStyle w:val="normaltextrun"/>
          <w:rFonts w:ascii="Arial" w:hAnsi="Arial" w:cs="Arial"/>
          <w:sz w:val="20"/>
        </w:rPr>
        <w:t>/</w:t>
      </w:r>
      <w:r w:rsidRPr="00CF1818">
        <w:rPr>
          <w:rStyle w:val="Verwijzingopmerking"/>
          <w:rFonts w:ascii="Arial" w:hAnsi="Arial" w:cs="Arial"/>
          <w:color w:val="008200"/>
          <w:sz w:val="20"/>
          <w:szCs w:val="20"/>
        </w:rPr>
        <w:t xml:space="preserve"> </w:t>
      </w:r>
      <w:r w:rsidRPr="00CF1818">
        <w:rPr>
          <w:rStyle w:val="normaltextrun"/>
          <w:rFonts w:ascii="Arial" w:hAnsi="Arial" w:cs="Arial"/>
          <w:color w:val="008200"/>
          <w:sz w:val="20"/>
        </w:rPr>
        <w:t xml:space="preserve">de wet en gemelde uiterste wilsbeschikking </w:t>
      </w:r>
      <w:r w:rsidRPr="00CF1818">
        <w:rPr>
          <w:rStyle w:val="normaltextrun"/>
          <w:rFonts w:ascii="Arial" w:hAnsi="Arial" w:cs="Arial"/>
          <w:color w:val="FF0000"/>
          <w:sz w:val="20"/>
        </w:rPr>
        <w:t>zijn aldus de erfgenamen van de overledene:</w:t>
      </w:r>
    </w:p>
    <w:p w14:paraId="477EE419" w14:textId="169FA350" w:rsidR="00777899" w:rsidRPr="00CF1818" w:rsidRDefault="00B51DFA" w:rsidP="00777899">
      <w:pPr>
        <w:pStyle w:val="Geenafstand"/>
        <w:ind w:left="426" w:hanging="426"/>
        <w:rPr>
          <w:rFonts w:ascii="Arial" w:hAnsi="Arial" w:cs="Arial"/>
          <w:color w:val="FF0000"/>
          <w:sz w:val="20"/>
        </w:rPr>
      </w:pPr>
      <w:ins w:id="76" w:author="Groot, Karina de" w:date="2024-07-02T10:17:00Z" w16du:dateUtc="2024-07-02T08:17:00Z">
        <w:r w:rsidRPr="00CF1818">
          <w:rPr>
            <w:rStyle w:val="normaltextrun"/>
            <w:rFonts w:ascii="Arial" w:hAnsi="Arial" w:cs="Arial"/>
            <w:color w:val="FF0000"/>
            <w:sz w:val="20"/>
          </w:rPr>
          <w:t>1.</w:t>
        </w:r>
      </w:ins>
      <w:del w:id="77" w:author="Groot, Karina de" w:date="2024-07-02T10:17:00Z" w16du:dateUtc="2024-07-02T08:17:00Z">
        <w:r w:rsidR="00F2456D" w:rsidRPr="00CF1818" w:rsidDel="00B51DFA">
          <w:rPr>
            <w:rStyle w:val="normaltextrun"/>
            <w:rFonts w:ascii="Arial" w:hAnsi="Arial" w:cs="Arial"/>
            <w:color w:val="FF0000"/>
            <w:sz w:val="20"/>
          </w:rPr>
          <w:delText>-</w:delText>
        </w:r>
      </w:del>
      <w:r w:rsidR="00F2456D" w:rsidRPr="00CF1818">
        <w:rPr>
          <w:rStyle w:val="normaltextrun"/>
          <w:rFonts w:ascii="Arial" w:hAnsi="Arial" w:cs="Arial"/>
          <w:color w:val="FF0000"/>
          <w:sz w:val="20"/>
        </w:rPr>
        <w:tab/>
      </w:r>
      <w:r w:rsidR="00777899" w:rsidRPr="00CF1818">
        <w:rPr>
          <w:rStyle w:val="normaltextrun"/>
          <w:rFonts w:ascii="Arial" w:hAnsi="Arial" w:cs="Arial"/>
          <w:color w:val="008200"/>
          <w:sz w:val="20"/>
        </w:rPr>
        <w:t xml:space="preserve">erflaters </w:t>
      </w:r>
      <w:r w:rsidR="00B119D0" w:rsidRPr="00CF1818">
        <w:rPr>
          <w:rStyle w:val="normaltextrun"/>
          <w:rFonts w:ascii="Arial" w:hAnsi="Arial" w:cs="Arial"/>
          <w:color w:val="008200"/>
          <w:sz w:val="20"/>
        </w:rPr>
        <w:t xml:space="preserve">echtgenote </w:t>
      </w:r>
      <w:r w:rsidR="00777899" w:rsidRPr="00CF1818">
        <w:rPr>
          <w:rStyle w:val="normaltextrun"/>
          <w:rFonts w:ascii="Arial" w:hAnsi="Arial" w:cs="Arial"/>
          <w:sz w:val="20"/>
        </w:rPr>
        <w:t>/</w:t>
      </w:r>
      <w:r w:rsidR="00777899" w:rsidRPr="00CF1818">
        <w:rPr>
          <w:rStyle w:val="normaltextrun"/>
          <w:rFonts w:ascii="Arial" w:hAnsi="Arial" w:cs="Arial"/>
          <w:color w:val="008200"/>
          <w:sz w:val="20"/>
        </w:rPr>
        <w:t>erflaatsters echtgeno</w:t>
      </w:r>
      <w:r w:rsidR="00B119D0" w:rsidRPr="00CF1818">
        <w:rPr>
          <w:rStyle w:val="normaltextrun"/>
          <w:rFonts w:ascii="Arial" w:hAnsi="Arial" w:cs="Arial"/>
          <w:color w:val="008200"/>
          <w:sz w:val="20"/>
        </w:rPr>
        <w:t>o</w:t>
      </w:r>
      <w:r w:rsidR="00777899" w:rsidRPr="00CF1818">
        <w:rPr>
          <w:rStyle w:val="normaltextrun"/>
          <w:rFonts w:ascii="Arial" w:hAnsi="Arial" w:cs="Arial"/>
          <w:color w:val="008200"/>
          <w:sz w:val="20"/>
        </w:rPr>
        <w:t xml:space="preserve">t </w:t>
      </w:r>
      <w:r w:rsidR="00777899" w:rsidRPr="00CF1818">
        <w:rPr>
          <w:rStyle w:val="normaltextrun"/>
          <w:rFonts w:ascii="Arial" w:hAnsi="Arial" w:cs="Arial"/>
          <w:sz w:val="20"/>
        </w:rPr>
        <w:t>/</w:t>
      </w:r>
      <w:r w:rsidR="00777899" w:rsidRPr="00CF1818">
        <w:rPr>
          <w:rFonts w:ascii="Arial" w:hAnsi="Arial" w:cs="Arial"/>
          <w:color w:val="008200"/>
          <w:sz w:val="20"/>
        </w:rPr>
        <w:t xml:space="preserve"> </w:t>
      </w:r>
      <w:r w:rsidR="00777899" w:rsidRPr="00CF1818">
        <w:rPr>
          <w:rStyle w:val="normaltextrun"/>
          <w:rFonts w:ascii="Arial" w:hAnsi="Arial" w:cs="Arial"/>
          <w:color w:val="008200"/>
          <w:sz w:val="20"/>
        </w:rPr>
        <w:t>erflaters geregistreerd partner</w:t>
      </w:r>
      <w:r w:rsidR="00777899" w:rsidRPr="00CF1818">
        <w:rPr>
          <w:rStyle w:val="normaltextrun"/>
          <w:rFonts w:ascii="Arial" w:hAnsi="Arial" w:cs="Arial"/>
          <w:sz w:val="20"/>
        </w:rPr>
        <w:t>/</w:t>
      </w:r>
      <w:r w:rsidR="00777899" w:rsidRPr="00CF1818">
        <w:rPr>
          <w:rFonts w:ascii="Arial" w:hAnsi="Arial" w:cs="Arial"/>
          <w:color w:val="008200"/>
          <w:sz w:val="20"/>
        </w:rPr>
        <w:t xml:space="preserve"> </w:t>
      </w:r>
      <w:r w:rsidR="00777899" w:rsidRPr="00CF1818">
        <w:rPr>
          <w:rStyle w:val="normaltextrun"/>
          <w:rFonts w:ascii="Arial" w:hAnsi="Arial" w:cs="Arial"/>
          <w:color w:val="008200"/>
          <w:sz w:val="20"/>
        </w:rPr>
        <w:t xml:space="preserve">erflaatsters geregistreerd partner </w:t>
      </w:r>
      <w:r w:rsidR="00777899" w:rsidRPr="00CF1818">
        <w:rPr>
          <w:rStyle w:val="normaltextrun"/>
          <w:rFonts w:ascii="Arial" w:hAnsi="Arial" w:cs="Arial"/>
          <w:sz w:val="20"/>
        </w:rPr>
        <w:t>/</w:t>
      </w:r>
      <w:r w:rsidR="00777899" w:rsidRPr="00CF1818">
        <w:rPr>
          <w:rFonts w:ascii="Arial" w:hAnsi="Arial" w:cs="Arial"/>
          <w:color w:val="008200"/>
          <w:sz w:val="20"/>
        </w:rPr>
        <w:t xml:space="preserve"> </w:t>
      </w:r>
      <w:r w:rsidR="00777899" w:rsidRPr="00CF1818">
        <w:rPr>
          <w:rStyle w:val="normaltextrun"/>
          <w:rFonts w:ascii="Arial" w:hAnsi="Arial" w:cs="Arial"/>
          <w:color w:val="008200"/>
          <w:sz w:val="20"/>
        </w:rPr>
        <w:t>echtgenoot</w:t>
      </w:r>
      <w:r w:rsidR="00777899" w:rsidRPr="00CF1818">
        <w:rPr>
          <w:rStyle w:val="normaltextrun"/>
          <w:rFonts w:ascii="Arial" w:hAnsi="Arial" w:cs="Arial"/>
          <w:sz w:val="20"/>
        </w:rPr>
        <w:t xml:space="preserve"> </w:t>
      </w:r>
      <w:r w:rsidR="00777899" w:rsidRPr="00CF1818">
        <w:rPr>
          <w:rStyle w:val="normaltextrun"/>
          <w:rFonts w:ascii="Arial" w:hAnsi="Arial" w:cs="Arial"/>
          <w:color w:val="008200"/>
          <w:sz w:val="20"/>
        </w:rPr>
        <w:t xml:space="preserve">van de overledene </w:t>
      </w:r>
      <w:r w:rsidR="00777899" w:rsidRPr="00CF1818">
        <w:rPr>
          <w:rStyle w:val="normaltextrun"/>
          <w:rFonts w:ascii="Arial" w:hAnsi="Arial" w:cs="Arial"/>
          <w:sz w:val="20"/>
        </w:rPr>
        <w:t>/</w:t>
      </w:r>
      <w:r w:rsidR="00777899" w:rsidRPr="00CF1818">
        <w:rPr>
          <w:rFonts w:ascii="Arial" w:hAnsi="Arial" w:cs="Arial"/>
          <w:color w:val="008200"/>
          <w:sz w:val="20"/>
        </w:rPr>
        <w:t xml:space="preserve"> </w:t>
      </w:r>
      <w:r w:rsidR="00777899" w:rsidRPr="00CF1818">
        <w:rPr>
          <w:rStyle w:val="normaltextrun"/>
          <w:rFonts w:ascii="Arial" w:hAnsi="Arial" w:cs="Arial"/>
          <w:color w:val="008200"/>
          <w:sz w:val="20"/>
        </w:rPr>
        <w:t>echtgenote van de overledene / geregistreerd</w:t>
      </w:r>
      <w:r w:rsidR="007F4DBD" w:rsidRPr="00CF1818">
        <w:rPr>
          <w:rStyle w:val="normaltextrun"/>
          <w:rFonts w:ascii="Arial" w:hAnsi="Arial" w:cs="Arial"/>
          <w:color w:val="008200"/>
          <w:sz w:val="20"/>
        </w:rPr>
        <w:t xml:space="preserve"> </w:t>
      </w:r>
      <w:r w:rsidR="00777899" w:rsidRPr="00CF1818">
        <w:rPr>
          <w:rStyle w:val="normaltextrun"/>
          <w:rFonts w:ascii="Arial" w:hAnsi="Arial" w:cs="Arial"/>
          <w:color w:val="008200"/>
          <w:sz w:val="20"/>
        </w:rPr>
        <w:t>partner van de overledene</w:t>
      </w:r>
      <w:r w:rsidR="00777899" w:rsidRPr="00CF1818">
        <w:rPr>
          <w:rStyle w:val="eop"/>
          <w:rFonts w:ascii="Arial" w:hAnsi="Arial" w:cs="Arial"/>
          <w:sz w:val="20"/>
          <w:rPrChange w:id="78" w:author="Groot, Karina de" w:date="2024-08-07T10:08:00Z" w16du:dateUtc="2024-08-07T08:08:00Z">
            <w:rPr>
              <w:rStyle w:val="eop"/>
              <w:sz w:val="16"/>
              <w:szCs w:val="16"/>
            </w:rPr>
          </w:rPrChange>
        </w:rPr>
        <w:t xml:space="preserve"> </w:t>
      </w:r>
      <w:r w:rsidR="00777899" w:rsidRPr="00CF1818">
        <w:rPr>
          <w:rStyle w:val="normaltextrun"/>
          <w:rFonts w:ascii="Arial" w:hAnsi="Arial" w:cs="Arial"/>
          <w:color w:val="FF0000"/>
          <w:sz w:val="20"/>
        </w:rPr>
        <w:t>voor</w:t>
      </w:r>
      <w:r w:rsidR="00777899" w:rsidRPr="00CF1818">
        <w:rPr>
          <w:rStyle w:val="normaltextrun"/>
          <w:rFonts w:ascii="Arial" w:hAnsi="Arial" w:cs="Arial"/>
          <w:color w:val="008200"/>
          <w:sz w:val="20"/>
        </w:rPr>
        <w:t xml:space="preserve"> </w:t>
      </w:r>
      <w:r w:rsidR="00777899" w:rsidRPr="00CF1818">
        <w:rPr>
          <w:rFonts w:ascii="Arial" w:hAnsi="Arial" w:cs="Arial"/>
          <w:color w:val="000000" w:themeColor="text1"/>
          <w:kern w:val="28"/>
          <w:sz w:val="20"/>
        </w:rPr>
        <w:fldChar w:fldCharType="begin"/>
      </w:r>
      <w:r w:rsidR="00777899" w:rsidRPr="00CF1818">
        <w:rPr>
          <w:rFonts w:ascii="Arial" w:hAnsi="Arial" w:cs="Arial"/>
          <w:color w:val="000000" w:themeColor="text1"/>
          <w:kern w:val="28"/>
          <w:sz w:val="20"/>
        </w:rPr>
        <w:instrText>MacroButton Nomacro §</w:instrText>
      </w:r>
      <w:r w:rsidR="00777899" w:rsidRPr="00CF1818">
        <w:rPr>
          <w:rFonts w:ascii="Arial" w:hAnsi="Arial" w:cs="Arial"/>
          <w:color w:val="000000" w:themeColor="text1"/>
          <w:kern w:val="28"/>
          <w:sz w:val="20"/>
        </w:rPr>
        <w:fldChar w:fldCharType="end"/>
      </w:r>
      <w:r w:rsidR="00777899" w:rsidRPr="00CF1818">
        <w:rPr>
          <w:rFonts w:ascii="Arial" w:hAnsi="Arial" w:cs="Arial"/>
          <w:sz w:val="20"/>
        </w:rPr>
        <w:t>breukdeel</w:t>
      </w:r>
      <w:r w:rsidR="00777899" w:rsidRPr="00CF1818">
        <w:rPr>
          <w:rFonts w:ascii="Arial" w:hAnsi="Arial" w:cs="Arial"/>
          <w:sz w:val="20"/>
        </w:rPr>
        <w:fldChar w:fldCharType="begin"/>
      </w:r>
      <w:r w:rsidR="00777899" w:rsidRPr="00CF1818">
        <w:rPr>
          <w:rFonts w:ascii="Arial" w:hAnsi="Arial" w:cs="Arial"/>
          <w:sz w:val="20"/>
        </w:rPr>
        <w:instrText>MacroButton Nomacro §</w:instrText>
      </w:r>
      <w:r w:rsidR="00777899" w:rsidRPr="00CF1818">
        <w:rPr>
          <w:rFonts w:ascii="Arial" w:hAnsi="Arial" w:cs="Arial"/>
          <w:sz w:val="20"/>
        </w:rPr>
        <w:fldChar w:fldCharType="end"/>
      </w:r>
      <w:r w:rsidR="00777899" w:rsidRPr="00CF1818">
        <w:rPr>
          <w:rStyle w:val="normaltextrun"/>
          <w:rFonts w:ascii="Arial" w:hAnsi="Arial" w:cs="Arial"/>
          <w:color w:val="FF0000"/>
          <w:sz w:val="20"/>
        </w:rPr>
        <w:t xml:space="preserve"> aandeel;</w:t>
      </w:r>
      <w:r w:rsidR="00777899" w:rsidRPr="00CF1818">
        <w:rPr>
          <w:rStyle w:val="eop"/>
          <w:rFonts w:ascii="Arial" w:hAnsi="Arial" w:cs="Arial"/>
          <w:color w:val="FF0000"/>
          <w:sz w:val="20"/>
        </w:rPr>
        <w:t> </w:t>
      </w:r>
    </w:p>
    <w:p w14:paraId="29CFBE3E" w14:textId="73640384" w:rsidR="00F2456D" w:rsidRPr="00CF1818" w:rsidRDefault="00B51DFA" w:rsidP="00F2456D">
      <w:pPr>
        <w:pStyle w:val="Geenafstand"/>
        <w:ind w:left="426" w:hanging="426"/>
        <w:rPr>
          <w:rStyle w:val="normaltextrun"/>
          <w:rFonts w:ascii="Arial" w:hAnsi="Arial" w:cs="Arial"/>
          <w:color w:val="840084"/>
          <w:sz w:val="20"/>
        </w:rPr>
      </w:pPr>
      <w:ins w:id="79" w:author="Groot, Karina de" w:date="2024-07-02T10:17:00Z" w16du:dateUtc="2024-07-02T08:17:00Z">
        <w:r w:rsidRPr="00CF1818">
          <w:rPr>
            <w:rStyle w:val="normaltextrun"/>
            <w:rFonts w:ascii="Arial" w:hAnsi="Arial" w:cs="Arial"/>
            <w:color w:val="FF0000"/>
            <w:sz w:val="20"/>
          </w:rPr>
          <w:t>2.</w:t>
        </w:r>
      </w:ins>
      <w:del w:id="80" w:author="Groot, Karina de" w:date="2024-07-02T10:17:00Z" w16du:dateUtc="2024-07-02T08:17:00Z">
        <w:r w:rsidR="00F2456D" w:rsidRPr="00CF1818" w:rsidDel="00B51DFA">
          <w:rPr>
            <w:rStyle w:val="normaltextrun"/>
            <w:rFonts w:ascii="Arial" w:hAnsi="Arial" w:cs="Arial"/>
            <w:color w:val="FF0000"/>
            <w:sz w:val="20"/>
          </w:rPr>
          <w:delText>-</w:delText>
        </w:r>
      </w:del>
      <w:r w:rsidR="00F2456D" w:rsidRPr="00CF1818">
        <w:rPr>
          <w:rStyle w:val="normaltextrun"/>
          <w:rFonts w:ascii="Arial" w:hAnsi="Arial" w:cs="Arial"/>
          <w:color w:val="FF0000"/>
          <w:sz w:val="20"/>
        </w:rPr>
        <w:t>      </w:t>
      </w:r>
      <w:r w:rsidR="00F2456D" w:rsidRPr="00CF1818">
        <w:rPr>
          <w:rStyle w:val="normaltextrun"/>
          <w:rFonts w:ascii="Arial" w:hAnsi="Arial" w:cs="Arial"/>
          <w:color w:val="FF0000"/>
          <w:sz w:val="20"/>
        </w:rPr>
        <w:tab/>
      </w:r>
      <w:ins w:id="81" w:author="Groot, Karina de" w:date="2024-07-02T11:20:00Z" w16du:dateUtc="2024-07-02T09:20:00Z">
        <w:r w:rsidR="001A77AB" w:rsidRPr="00CF1818">
          <w:rPr>
            <w:rStyle w:val="eop"/>
            <w:rFonts w:ascii="Arial" w:hAnsi="Arial" w:cs="Arial"/>
            <w:color w:val="840084"/>
            <w:sz w:val="20"/>
          </w:rPr>
          <w:t>kind</w:t>
        </w:r>
        <w:r w:rsidR="001A77AB" w:rsidRPr="00CF1818">
          <w:rPr>
            <w:rStyle w:val="eop"/>
            <w:rFonts w:ascii="Arial" w:hAnsi="Arial" w:cs="Arial"/>
            <w:color w:val="3165FF"/>
            <w:sz w:val="20"/>
          </w:rPr>
          <w:t>eren</w:t>
        </w:r>
      </w:ins>
      <w:del w:id="82" w:author="Groot, Karina de" w:date="2024-07-02T11:20:00Z" w16du:dateUtc="2024-07-02T09:20:00Z">
        <w:r w:rsidR="00F2456D" w:rsidRPr="00CF1818" w:rsidDel="001A77AB">
          <w:rPr>
            <w:rStyle w:val="normaltextrun"/>
            <w:rFonts w:ascii="Arial" w:hAnsi="Arial" w:cs="Arial"/>
            <w:color w:val="FF0000"/>
            <w:sz w:val="20"/>
          </w:rPr>
          <w:delText>kind</w:delText>
        </w:r>
        <w:r w:rsidR="00F2456D" w:rsidRPr="00CF1818" w:rsidDel="001A77AB">
          <w:rPr>
            <w:rStyle w:val="normaltextrun"/>
            <w:rFonts w:ascii="Arial" w:hAnsi="Arial" w:cs="Arial"/>
            <w:color w:val="840084"/>
            <w:sz w:val="20"/>
          </w:rPr>
          <w:delText>eren</w:delText>
        </w:r>
      </w:del>
      <w:r w:rsidR="00F2456D" w:rsidRPr="00CF1818">
        <w:rPr>
          <w:rStyle w:val="normaltextrun"/>
          <w:rFonts w:ascii="Arial" w:hAnsi="Arial" w:cs="Arial"/>
          <w:color w:val="FF0000"/>
          <w:sz w:val="20"/>
        </w:rPr>
        <w:t>:</w:t>
      </w:r>
    </w:p>
    <w:p w14:paraId="21C21635" w14:textId="27E60390" w:rsidR="00F2456D" w:rsidRPr="00CF1818" w:rsidRDefault="00966ECA" w:rsidP="00F2456D">
      <w:pPr>
        <w:pStyle w:val="Geenafstand"/>
        <w:numPr>
          <w:ilvl w:val="0"/>
          <w:numId w:val="8"/>
        </w:numPr>
        <w:ind w:left="851" w:hanging="425"/>
        <w:rPr>
          <w:rFonts w:ascii="Arial" w:hAnsi="Arial" w:cs="Arial"/>
          <w:color w:val="FF0000"/>
          <w:sz w:val="20"/>
        </w:rPr>
      </w:pPr>
      <w:ins w:id="83" w:author="Groot, Karina de" w:date="2024-08-08T12:28:00Z" w16du:dateUtc="2024-08-08T10:28:00Z">
        <w:r w:rsidRPr="00966ECA">
          <w:rPr>
            <w:rFonts w:ascii="Arial" w:hAnsi="Arial" w:cs="Arial"/>
            <w:color w:val="FF0000"/>
            <w:sz w:val="20"/>
            <w:highlight w:val="yellow"/>
            <w:rPrChange w:id="84" w:author="Groot, Karina de" w:date="2024-08-08T12:28:00Z" w16du:dateUtc="2024-08-08T10:28:00Z">
              <w:rPr>
                <w:rFonts w:ascii="Arial" w:hAnsi="Arial" w:cs="Arial"/>
                <w:color w:val="840084"/>
                <w:sz w:val="20"/>
                <w:highlight w:val="yellow"/>
              </w:rPr>
            </w:rPrChange>
          </w:rPr>
          <w:t>VVE-</w:t>
        </w:r>
      </w:ins>
      <w:r w:rsidR="00BC41B4" w:rsidRPr="00CF1818">
        <w:rPr>
          <w:rFonts w:ascii="Arial" w:hAnsi="Arial" w:cs="Arial"/>
          <w:color w:val="FF0000"/>
          <w:sz w:val="20"/>
          <w:highlight w:val="yellow"/>
        </w:rPr>
        <w:t>TEKSTBLOK NATUURLIJK PERSOON</w:t>
      </w:r>
      <w:del w:id="85" w:author="Groot, Karina de" w:date="2024-08-08T12:28:00Z" w16du:dateUtc="2024-08-08T10:28:00Z">
        <w:r w:rsidR="0096624B" w:rsidRPr="00CF1818" w:rsidDel="00966ECA">
          <w:rPr>
            <w:rFonts w:ascii="Arial" w:hAnsi="Arial" w:cs="Arial"/>
            <w:color w:val="FF0000"/>
            <w:sz w:val="20"/>
            <w:highlight w:val="yellow"/>
          </w:rPr>
          <w:delText>-nieuw</w:delText>
        </w:r>
      </w:del>
      <w:r w:rsidR="00F2456D" w:rsidRPr="00CF1818">
        <w:rPr>
          <w:rStyle w:val="normaltextrun"/>
          <w:rFonts w:ascii="Arial" w:hAnsi="Arial" w:cs="Arial"/>
          <w:color w:val="FF0000"/>
          <w:sz w:val="20"/>
        </w:rPr>
        <w:t xml:space="preserve">, voor het </w:t>
      </w:r>
      <w:r w:rsidR="00F2456D" w:rsidRPr="00CF1818">
        <w:rPr>
          <w:rFonts w:ascii="Arial" w:hAnsi="Arial" w:cs="Arial"/>
          <w:color w:val="000000" w:themeColor="text1"/>
          <w:kern w:val="28"/>
          <w:sz w:val="20"/>
        </w:rPr>
        <w:fldChar w:fldCharType="begin"/>
      </w:r>
      <w:r w:rsidR="00F2456D" w:rsidRPr="00CF1818">
        <w:rPr>
          <w:rFonts w:ascii="Arial" w:hAnsi="Arial" w:cs="Arial"/>
          <w:color w:val="000000" w:themeColor="text1"/>
          <w:kern w:val="28"/>
          <w:sz w:val="20"/>
        </w:rPr>
        <w:instrText>MacroButton Nomacro §</w:instrText>
      </w:r>
      <w:r w:rsidR="00F2456D" w:rsidRPr="00CF1818">
        <w:rPr>
          <w:rFonts w:ascii="Arial" w:hAnsi="Arial" w:cs="Arial"/>
          <w:color w:val="000000" w:themeColor="text1"/>
          <w:kern w:val="28"/>
          <w:sz w:val="20"/>
        </w:rPr>
        <w:fldChar w:fldCharType="end"/>
      </w:r>
      <w:r w:rsidR="00F2456D" w:rsidRPr="00CF1818">
        <w:rPr>
          <w:rFonts w:ascii="Arial" w:hAnsi="Arial" w:cs="Arial"/>
          <w:sz w:val="20"/>
        </w:rPr>
        <w:t>breukdeel</w:t>
      </w:r>
      <w:r w:rsidR="00F2456D" w:rsidRPr="00CF1818">
        <w:rPr>
          <w:rFonts w:ascii="Arial" w:hAnsi="Arial" w:cs="Arial"/>
          <w:sz w:val="20"/>
        </w:rPr>
        <w:fldChar w:fldCharType="begin"/>
      </w:r>
      <w:r w:rsidR="00F2456D" w:rsidRPr="00CF1818">
        <w:rPr>
          <w:rFonts w:ascii="Arial" w:hAnsi="Arial" w:cs="Arial"/>
          <w:sz w:val="20"/>
        </w:rPr>
        <w:instrText>MacroButton Nomacro §</w:instrText>
      </w:r>
      <w:r w:rsidR="00F2456D" w:rsidRPr="00CF1818">
        <w:rPr>
          <w:rFonts w:ascii="Arial" w:hAnsi="Arial" w:cs="Arial"/>
          <w:sz w:val="20"/>
        </w:rPr>
        <w:fldChar w:fldCharType="end"/>
      </w:r>
      <w:r w:rsidR="00F2456D" w:rsidRPr="00CF1818">
        <w:rPr>
          <w:rFonts w:ascii="Arial" w:hAnsi="Arial" w:cs="Arial"/>
          <w:sz w:val="20"/>
        </w:rPr>
        <w:t xml:space="preserve"> </w:t>
      </w:r>
      <w:r w:rsidR="00F2456D" w:rsidRPr="00CF1818">
        <w:rPr>
          <w:rStyle w:val="normaltextrun"/>
          <w:rFonts w:ascii="Arial" w:hAnsi="Arial" w:cs="Arial"/>
          <w:color w:val="FF0000"/>
          <w:sz w:val="20"/>
        </w:rPr>
        <w:t>aandeel</w:t>
      </w:r>
      <w:r w:rsidR="00F2456D" w:rsidRPr="00CF1818">
        <w:rPr>
          <w:rStyle w:val="normaltextrun"/>
          <w:rFonts w:ascii="Arial" w:hAnsi="Arial" w:cs="Arial"/>
          <w:color w:val="7030A0"/>
          <w:sz w:val="20"/>
        </w:rPr>
        <w:t xml:space="preserve">; </w:t>
      </w:r>
    </w:p>
    <w:p w14:paraId="2DDAC63F" w14:textId="7E6BFEC8" w:rsidR="00F2456D" w:rsidRPr="00CF1818" w:rsidRDefault="00B51DFA" w:rsidP="00F2456D">
      <w:pPr>
        <w:pStyle w:val="Geenafstand"/>
        <w:ind w:left="426" w:hanging="426"/>
        <w:rPr>
          <w:rStyle w:val="normaltextrun"/>
          <w:rFonts w:ascii="Arial" w:hAnsi="Arial" w:cs="Arial"/>
          <w:color w:val="FF0000"/>
          <w:sz w:val="20"/>
        </w:rPr>
      </w:pPr>
      <w:ins w:id="86" w:author="Groot, Karina de" w:date="2024-07-02T10:18:00Z" w16du:dateUtc="2024-07-02T08:18:00Z">
        <w:r w:rsidRPr="00CF1818">
          <w:rPr>
            <w:rStyle w:val="normaltextrun"/>
            <w:rFonts w:ascii="Arial" w:hAnsi="Arial" w:cs="Arial"/>
            <w:color w:val="840084"/>
            <w:sz w:val="20"/>
            <w:rPrChange w:id="87" w:author="Groot, Karina de" w:date="2024-08-07T10:08:00Z" w16du:dateUtc="2024-08-07T08:08:00Z">
              <w:rPr>
                <w:rStyle w:val="normaltextrun"/>
                <w:rFonts w:ascii="Arial" w:hAnsi="Arial" w:cs="Arial"/>
                <w:color w:val="FF0000"/>
                <w:sz w:val="20"/>
              </w:rPr>
            </w:rPrChange>
          </w:rPr>
          <w:t>3.</w:t>
        </w:r>
      </w:ins>
      <w:del w:id="88" w:author="Groot, Karina de" w:date="2024-07-02T10:17:00Z" w16du:dateUtc="2024-07-02T08:17:00Z">
        <w:r w:rsidR="00F2456D" w:rsidRPr="00CF1818" w:rsidDel="00B51DFA">
          <w:rPr>
            <w:rStyle w:val="normaltextrun"/>
            <w:rFonts w:ascii="Arial" w:hAnsi="Arial" w:cs="Arial"/>
            <w:color w:val="FF0000"/>
            <w:sz w:val="20"/>
          </w:rPr>
          <w:delText>-</w:delText>
        </w:r>
      </w:del>
      <w:r w:rsidR="00F2456D" w:rsidRPr="00CF1818">
        <w:rPr>
          <w:rStyle w:val="normaltextrun"/>
          <w:rFonts w:ascii="Arial" w:hAnsi="Arial" w:cs="Arial"/>
          <w:color w:val="FF0000"/>
          <w:sz w:val="20"/>
        </w:rPr>
        <w:tab/>
      </w:r>
      <w:r w:rsidR="00F2456D" w:rsidRPr="00CF1818">
        <w:rPr>
          <w:rStyle w:val="normaltextrun"/>
          <w:rFonts w:ascii="Arial" w:hAnsi="Arial" w:cs="Arial"/>
          <w:color w:val="840084"/>
          <w:sz w:val="20"/>
        </w:rPr>
        <w:t>kleinkind</w:t>
      </w:r>
      <w:r w:rsidR="00F2456D" w:rsidRPr="00CF1818">
        <w:rPr>
          <w:rStyle w:val="normaltextrun"/>
          <w:rFonts w:ascii="Arial" w:hAnsi="Arial" w:cs="Arial"/>
          <w:color w:val="3165FF"/>
          <w:sz w:val="20"/>
        </w:rPr>
        <w:t>eren</w:t>
      </w:r>
      <w:r w:rsidR="00F2456D" w:rsidRPr="00CF1818">
        <w:rPr>
          <w:rStyle w:val="normaltextrun"/>
          <w:rFonts w:ascii="Arial" w:hAnsi="Arial" w:cs="Arial"/>
          <w:color w:val="840084"/>
          <w:sz w:val="20"/>
        </w:rPr>
        <w:t>:</w:t>
      </w:r>
    </w:p>
    <w:p w14:paraId="56E3ADC1" w14:textId="34CE5B88" w:rsidR="00B31631" w:rsidRPr="00CF1818" w:rsidRDefault="00CF1818">
      <w:pPr>
        <w:pStyle w:val="Geenafstand"/>
        <w:ind w:left="709" w:hanging="283"/>
        <w:rPr>
          <w:ins w:id="89" w:author="Groot, Karina de" w:date="2024-07-02T10:20:00Z" w16du:dateUtc="2024-07-02T08:20:00Z"/>
          <w:rStyle w:val="normaltextrun"/>
          <w:rFonts w:ascii="Arial" w:hAnsi="Arial" w:cs="Arial"/>
          <w:color w:val="840084"/>
          <w:sz w:val="20"/>
        </w:rPr>
        <w:pPrChange w:id="90" w:author="Groot, Karina de" w:date="2024-08-07T10:10:00Z" w16du:dateUtc="2024-08-07T08:10:00Z">
          <w:pPr>
            <w:pStyle w:val="Geenafstand"/>
            <w:numPr>
              <w:numId w:val="8"/>
            </w:numPr>
            <w:ind w:left="851" w:hanging="425"/>
          </w:pPr>
        </w:pPrChange>
      </w:pPr>
      <w:ins w:id="91" w:author="Groot, Karina de" w:date="2024-08-07T10:09:00Z" w16du:dateUtc="2024-08-07T08:09:00Z">
        <w:r w:rsidRPr="00966ECA">
          <w:rPr>
            <w:rFonts w:ascii="Arial" w:hAnsi="Arial" w:cs="Arial"/>
            <w:color w:val="840084"/>
            <w:sz w:val="20"/>
            <w:rPrChange w:id="92" w:author="Groot, Karina de" w:date="2024-08-08T12:28:00Z" w16du:dateUtc="2024-08-08T10:28:00Z">
              <w:rPr>
                <w:rFonts w:ascii="Arial" w:hAnsi="Arial" w:cs="Arial"/>
                <w:color w:val="840084"/>
                <w:sz w:val="20"/>
                <w:highlight w:val="yellow"/>
              </w:rPr>
            </w:rPrChange>
          </w:rPr>
          <w:t xml:space="preserve">a. </w:t>
        </w:r>
      </w:ins>
      <w:ins w:id="93" w:author="Groot, Karina de" w:date="2024-08-07T10:10:00Z" w16du:dateUtc="2024-08-07T08:10:00Z">
        <w:r w:rsidRPr="00966ECA">
          <w:rPr>
            <w:rFonts w:ascii="Arial" w:hAnsi="Arial" w:cs="Arial"/>
            <w:color w:val="840084"/>
            <w:sz w:val="20"/>
            <w:rPrChange w:id="94" w:author="Groot, Karina de" w:date="2024-08-08T12:28:00Z" w16du:dateUtc="2024-08-08T10:28:00Z">
              <w:rPr>
                <w:rFonts w:ascii="Arial" w:hAnsi="Arial" w:cs="Arial"/>
                <w:color w:val="840084"/>
                <w:sz w:val="20"/>
                <w:highlight w:val="yellow"/>
              </w:rPr>
            </w:rPrChange>
          </w:rPr>
          <w:t xml:space="preserve">    </w:t>
        </w:r>
      </w:ins>
      <w:ins w:id="95" w:author="Groot, Karina de" w:date="2024-08-08T12:28:00Z" w16du:dateUtc="2024-08-08T10:28:00Z">
        <w:r w:rsidR="00966ECA" w:rsidRPr="00CF7B10">
          <w:rPr>
            <w:rFonts w:ascii="Arial" w:hAnsi="Arial" w:cs="Arial"/>
            <w:color w:val="840084"/>
            <w:sz w:val="20"/>
            <w:highlight w:val="yellow"/>
          </w:rPr>
          <w:t>VVE-</w:t>
        </w:r>
      </w:ins>
      <w:r w:rsidR="00BC41B4" w:rsidRPr="00CF1818">
        <w:rPr>
          <w:rFonts w:ascii="Arial" w:hAnsi="Arial" w:cs="Arial"/>
          <w:color w:val="840084"/>
          <w:sz w:val="20"/>
          <w:highlight w:val="yellow"/>
        </w:rPr>
        <w:t>TEKSTBLOK NATUURLIJK PERSOON</w:t>
      </w:r>
      <w:del w:id="96" w:author="Groot, Karina de" w:date="2024-08-08T12:28:00Z" w16du:dateUtc="2024-08-08T10:28:00Z">
        <w:r w:rsidR="0096624B" w:rsidRPr="00CF1818" w:rsidDel="00966ECA">
          <w:rPr>
            <w:rFonts w:ascii="Arial" w:hAnsi="Arial" w:cs="Arial"/>
            <w:color w:val="840084"/>
            <w:sz w:val="20"/>
            <w:highlight w:val="yellow"/>
          </w:rPr>
          <w:delText>-nieuw</w:delText>
        </w:r>
      </w:del>
      <w:ins w:id="97" w:author="Groot, Karina de" w:date="2024-07-02T10:25:00Z" w16du:dateUtc="2024-07-02T08:25:00Z">
        <w:r w:rsidR="00B31631" w:rsidRPr="00CF1818">
          <w:rPr>
            <w:rFonts w:ascii="Arial" w:hAnsi="Arial" w:cs="Arial"/>
            <w:color w:val="840084"/>
            <w:sz w:val="20"/>
          </w:rPr>
          <w:t>,</w:t>
        </w:r>
      </w:ins>
      <w:ins w:id="98" w:author="Groot, Karina de" w:date="2024-07-02T10:22:00Z" w16du:dateUtc="2024-07-02T08:22:00Z">
        <w:r w:rsidR="00B31631" w:rsidRPr="00CF1818">
          <w:rPr>
            <w:rStyle w:val="normaltextrun"/>
            <w:rFonts w:ascii="Arial" w:hAnsi="Arial" w:cs="Arial"/>
            <w:color w:val="840084"/>
            <w:sz w:val="20"/>
          </w:rPr>
          <w:t xml:space="preserve"> voor het </w:t>
        </w:r>
        <w:r w:rsidR="00B31631" w:rsidRPr="00CF1818">
          <w:rPr>
            <w:rFonts w:ascii="Arial" w:hAnsi="Arial" w:cs="Arial"/>
            <w:color w:val="000000" w:themeColor="text1"/>
            <w:kern w:val="28"/>
            <w:sz w:val="20"/>
          </w:rPr>
          <w:fldChar w:fldCharType="begin"/>
        </w:r>
        <w:r w:rsidR="00B31631" w:rsidRPr="00CF1818">
          <w:rPr>
            <w:rFonts w:ascii="Arial" w:hAnsi="Arial" w:cs="Arial"/>
            <w:color w:val="000000" w:themeColor="text1"/>
            <w:kern w:val="28"/>
            <w:sz w:val="20"/>
          </w:rPr>
          <w:instrText>MacroButton Nomacro §</w:instrText>
        </w:r>
        <w:r w:rsidR="00B31631" w:rsidRPr="00CF1818">
          <w:rPr>
            <w:rFonts w:ascii="Arial" w:hAnsi="Arial" w:cs="Arial"/>
            <w:color w:val="000000" w:themeColor="text1"/>
            <w:kern w:val="28"/>
            <w:sz w:val="20"/>
          </w:rPr>
          <w:fldChar w:fldCharType="end"/>
        </w:r>
        <w:r w:rsidR="00B31631" w:rsidRPr="00CF1818">
          <w:rPr>
            <w:rFonts w:ascii="Arial" w:hAnsi="Arial" w:cs="Arial"/>
            <w:sz w:val="20"/>
          </w:rPr>
          <w:t>breukdeel</w:t>
        </w:r>
        <w:r w:rsidR="00B31631" w:rsidRPr="00CF1818">
          <w:rPr>
            <w:rFonts w:ascii="Arial" w:hAnsi="Arial" w:cs="Arial"/>
            <w:sz w:val="20"/>
          </w:rPr>
          <w:fldChar w:fldCharType="begin"/>
        </w:r>
        <w:r w:rsidR="00B31631" w:rsidRPr="00CF1818">
          <w:rPr>
            <w:rFonts w:ascii="Arial" w:hAnsi="Arial" w:cs="Arial"/>
            <w:sz w:val="20"/>
          </w:rPr>
          <w:instrText>MacroButton Nomacro §</w:instrText>
        </w:r>
        <w:r w:rsidR="00B31631" w:rsidRPr="00CF1818">
          <w:rPr>
            <w:rFonts w:ascii="Arial" w:hAnsi="Arial" w:cs="Arial"/>
            <w:sz w:val="20"/>
          </w:rPr>
          <w:fldChar w:fldCharType="end"/>
        </w:r>
        <w:r w:rsidR="00B31631" w:rsidRPr="00CF1818">
          <w:rPr>
            <w:rFonts w:ascii="Arial" w:hAnsi="Arial" w:cs="Arial"/>
            <w:sz w:val="20"/>
          </w:rPr>
          <w:t xml:space="preserve"> </w:t>
        </w:r>
        <w:r w:rsidR="00B31631" w:rsidRPr="00CF1818">
          <w:rPr>
            <w:rStyle w:val="normaltextrun"/>
            <w:color w:val="840084"/>
            <w:rPrChange w:id="99" w:author="Groot, Karina de" w:date="2024-08-07T10:08:00Z" w16du:dateUtc="2024-08-07T08:08:00Z">
              <w:rPr>
                <w:rFonts w:ascii="Arial" w:hAnsi="Arial" w:cs="Arial"/>
                <w:sz w:val="20"/>
              </w:rPr>
            </w:rPrChange>
          </w:rPr>
          <w:t>aandeel</w:t>
        </w:r>
      </w:ins>
      <w:ins w:id="100" w:author="Groot, Karina de" w:date="2024-07-02T10:25:00Z" w16du:dateUtc="2024-07-02T08:25:00Z">
        <w:r w:rsidR="00B31631" w:rsidRPr="00CF1818">
          <w:rPr>
            <w:rStyle w:val="normaltextrun"/>
            <w:rFonts w:ascii="Arial" w:hAnsi="Arial" w:cs="Arial"/>
            <w:color w:val="840084"/>
            <w:sz w:val="20"/>
          </w:rPr>
          <w:t>;</w:t>
        </w:r>
      </w:ins>
      <w:del w:id="101" w:author="Groot, Karina de" w:date="2024-07-02T10:22:00Z" w16du:dateUtc="2024-07-02T08:22:00Z">
        <w:r w:rsidR="00F2456D" w:rsidRPr="00CF1818" w:rsidDel="00B31631">
          <w:rPr>
            <w:rStyle w:val="normaltextrun"/>
            <w:rFonts w:ascii="Arial" w:hAnsi="Arial" w:cs="Arial"/>
            <w:color w:val="840084"/>
            <w:sz w:val="20"/>
          </w:rPr>
          <w:delText xml:space="preserve">, </w:delText>
        </w:r>
      </w:del>
    </w:p>
    <w:p w14:paraId="3CF4344E" w14:textId="37686D5B" w:rsidR="00F2456D" w:rsidRPr="00CF1818" w:rsidDel="00B31631" w:rsidRDefault="00BC41B4">
      <w:pPr>
        <w:pStyle w:val="Geenafstand"/>
        <w:ind w:left="709" w:hanging="709"/>
        <w:rPr>
          <w:del w:id="102" w:author="Groot, Karina de" w:date="2024-07-02T10:21:00Z" w16du:dateUtc="2024-07-02T08:21:00Z"/>
          <w:rStyle w:val="normaltextrun"/>
          <w:rFonts w:ascii="Arial" w:hAnsi="Arial" w:cs="Arial"/>
          <w:color w:val="FF0000"/>
          <w:sz w:val="20"/>
          <w:rPrChange w:id="103" w:author="Groot, Karina de" w:date="2024-08-07T10:08:00Z" w16du:dateUtc="2024-08-07T08:08:00Z">
            <w:rPr>
              <w:del w:id="104" w:author="Groot, Karina de" w:date="2024-07-02T10:21:00Z" w16du:dateUtc="2024-07-02T08:21:00Z"/>
              <w:rStyle w:val="normaltextrun"/>
              <w:rFonts w:ascii="Arial" w:hAnsi="Arial" w:cs="Arial"/>
              <w:color w:val="840084"/>
              <w:sz w:val="20"/>
            </w:rPr>
          </w:rPrChange>
        </w:rPr>
        <w:pPrChange w:id="105" w:author="Groot, Karina de" w:date="2024-08-07T10:10:00Z" w16du:dateUtc="2024-08-07T08:10:00Z">
          <w:pPr>
            <w:pStyle w:val="Geenafstand"/>
            <w:numPr>
              <w:numId w:val="8"/>
            </w:numPr>
            <w:ind w:left="426" w:hanging="426"/>
          </w:pPr>
        </w:pPrChange>
      </w:pPr>
      <w:del w:id="106" w:author="Groot, Karina de" w:date="2024-07-02T10:22:00Z" w16du:dateUtc="2024-07-02T08:22:00Z">
        <w:r w:rsidRPr="00CF1818" w:rsidDel="00B31631">
          <w:rPr>
            <w:rFonts w:ascii="Arial" w:hAnsi="Arial" w:cs="Arial"/>
            <w:color w:val="840084"/>
            <w:sz w:val="20"/>
            <w:highlight w:val="yellow"/>
          </w:rPr>
          <w:delText>TEKSTBLOK NATUURLIJK PERSOON</w:delText>
        </w:r>
        <w:r w:rsidR="0096624B" w:rsidRPr="00CF1818" w:rsidDel="00B31631">
          <w:rPr>
            <w:rFonts w:ascii="Arial" w:hAnsi="Arial" w:cs="Arial"/>
            <w:color w:val="840084"/>
            <w:sz w:val="20"/>
            <w:highlight w:val="yellow"/>
          </w:rPr>
          <w:delText>-nieuw</w:delText>
        </w:r>
        <w:r w:rsidRPr="00CF1818" w:rsidDel="00B31631">
          <w:rPr>
            <w:rFonts w:ascii="Arial" w:hAnsi="Arial" w:cs="Arial"/>
            <w:color w:val="FF0000"/>
            <w:sz w:val="20"/>
          </w:rPr>
          <w:delText xml:space="preserve"> </w:delText>
        </w:r>
        <w:r w:rsidR="00F2456D" w:rsidRPr="00CF1818" w:rsidDel="00B31631">
          <w:rPr>
            <w:rStyle w:val="normaltextrun"/>
            <w:rFonts w:ascii="Arial" w:hAnsi="Arial" w:cs="Arial"/>
            <w:color w:val="840084"/>
            <w:sz w:val="20"/>
          </w:rPr>
          <w:delText xml:space="preserve">en </w:delText>
        </w:r>
        <w:r w:rsidRPr="00CF1818" w:rsidDel="00B31631">
          <w:rPr>
            <w:rFonts w:ascii="Arial" w:hAnsi="Arial" w:cs="Arial"/>
            <w:color w:val="840084"/>
            <w:sz w:val="20"/>
            <w:highlight w:val="yellow"/>
          </w:rPr>
          <w:delText>TEKSTBLOK NATUURLIJK PERSOON</w:delText>
        </w:r>
        <w:r w:rsidR="0096624B" w:rsidRPr="00CF1818" w:rsidDel="00B31631">
          <w:rPr>
            <w:rFonts w:ascii="Arial" w:hAnsi="Arial" w:cs="Arial"/>
            <w:color w:val="840084"/>
            <w:sz w:val="20"/>
            <w:highlight w:val="yellow"/>
          </w:rPr>
          <w:delText>-nieuw</w:delText>
        </w:r>
      </w:del>
      <w:del w:id="107" w:author="Groot, Karina de" w:date="2024-07-02T10:20:00Z" w16du:dateUtc="2024-07-02T08:20:00Z">
        <w:r w:rsidR="00F2456D" w:rsidRPr="00CF1818" w:rsidDel="00B31631">
          <w:rPr>
            <w:rStyle w:val="normaltextrun"/>
            <w:rFonts w:ascii="Arial" w:hAnsi="Arial" w:cs="Arial"/>
            <w:color w:val="840084"/>
            <w:sz w:val="20"/>
          </w:rPr>
          <w:delText>, gezamenlijk</w:delText>
        </w:r>
      </w:del>
      <w:del w:id="108" w:author="Groot, Karina de" w:date="2024-07-02T10:22:00Z" w16du:dateUtc="2024-07-02T08:22:00Z">
        <w:r w:rsidR="00F2456D" w:rsidRPr="00CF1818" w:rsidDel="00B31631">
          <w:rPr>
            <w:rStyle w:val="normaltextrun"/>
            <w:rFonts w:ascii="Arial" w:hAnsi="Arial" w:cs="Arial"/>
            <w:color w:val="840084"/>
            <w:sz w:val="20"/>
          </w:rPr>
          <w:delText xml:space="preserve"> </w:delText>
        </w:r>
      </w:del>
      <w:del w:id="109" w:author="Groot, Karina de" w:date="2024-07-02T10:23:00Z" w16du:dateUtc="2024-07-02T08:23:00Z">
        <w:r w:rsidR="00F2456D" w:rsidRPr="00CF1818" w:rsidDel="00B31631">
          <w:rPr>
            <w:rStyle w:val="normaltextrun"/>
            <w:rFonts w:ascii="Arial" w:hAnsi="Arial" w:cs="Arial"/>
            <w:color w:val="840084"/>
            <w:sz w:val="20"/>
          </w:rPr>
          <w:delText>voor</w:delText>
        </w:r>
        <w:r w:rsidR="00F2456D" w:rsidRPr="00CF1818" w:rsidDel="00B31631">
          <w:rPr>
            <w:rStyle w:val="normaltextrun"/>
            <w:rFonts w:ascii="Arial" w:hAnsi="Arial" w:cs="Arial"/>
            <w:color w:val="FF0000"/>
            <w:sz w:val="20"/>
          </w:rPr>
          <w:delText xml:space="preserve"> </w:delText>
        </w:r>
        <w:r w:rsidR="00F2456D" w:rsidRPr="00CF1818" w:rsidDel="00B31631">
          <w:rPr>
            <w:rFonts w:ascii="Arial" w:hAnsi="Arial" w:cs="Arial"/>
            <w:color w:val="000000" w:themeColor="text1"/>
            <w:kern w:val="28"/>
            <w:sz w:val="20"/>
          </w:rPr>
          <w:fldChar w:fldCharType="begin"/>
        </w:r>
        <w:r w:rsidR="00F2456D" w:rsidRPr="00CF1818" w:rsidDel="00B31631">
          <w:rPr>
            <w:rFonts w:ascii="Arial" w:hAnsi="Arial" w:cs="Arial"/>
            <w:color w:val="000000" w:themeColor="text1"/>
            <w:kern w:val="28"/>
            <w:sz w:val="20"/>
          </w:rPr>
          <w:delInstrText>MacroButton Nomacro §</w:delInstrText>
        </w:r>
        <w:r w:rsidR="00F2456D" w:rsidRPr="00CF1818" w:rsidDel="00B31631">
          <w:rPr>
            <w:rFonts w:ascii="Arial" w:hAnsi="Arial" w:cs="Arial"/>
            <w:color w:val="000000" w:themeColor="text1"/>
            <w:kern w:val="28"/>
            <w:sz w:val="20"/>
          </w:rPr>
          <w:fldChar w:fldCharType="end"/>
        </w:r>
        <w:r w:rsidR="00F2456D" w:rsidRPr="00CF1818" w:rsidDel="00B31631">
          <w:rPr>
            <w:rFonts w:ascii="Arial" w:hAnsi="Arial" w:cs="Arial"/>
            <w:sz w:val="20"/>
          </w:rPr>
          <w:delText>breukdeel</w:delText>
        </w:r>
        <w:r w:rsidR="00F2456D" w:rsidRPr="00CF1818" w:rsidDel="00B31631">
          <w:rPr>
            <w:rFonts w:ascii="Arial" w:hAnsi="Arial" w:cs="Arial"/>
            <w:sz w:val="20"/>
          </w:rPr>
          <w:fldChar w:fldCharType="begin"/>
        </w:r>
        <w:r w:rsidR="00F2456D" w:rsidRPr="00CF1818" w:rsidDel="00B31631">
          <w:rPr>
            <w:rFonts w:ascii="Arial" w:hAnsi="Arial" w:cs="Arial"/>
            <w:sz w:val="20"/>
          </w:rPr>
          <w:delInstrText>MacroButton Nomacro §</w:delInstrText>
        </w:r>
        <w:r w:rsidR="00F2456D" w:rsidRPr="00CF1818" w:rsidDel="00B31631">
          <w:rPr>
            <w:rFonts w:ascii="Arial" w:hAnsi="Arial" w:cs="Arial"/>
            <w:sz w:val="20"/>
          </w:rPr>
          <w:fldChar w:fldCharType="end"/>
        </w:r>
        <w:r w:rsidR="00F2456D" w:rsidRPr="00CF1818" w:rsidDel="00B31631">
          <w:rPr>
            <w:rStyle w:val="normaltextrun"/>
            <w:rFonts w:ascii="Arial" w:hAnsi="Arial" w:cs="Arial"/>
            <w:color w:val="0066FF"/>
            <w:sz w:val="20"/>
          </w:rPr>
          <w:delText xml:space="preserve"> </w:delText>
        </w:r>
        <w:r w:rsidR="00F2456D" w:rsidRPr="00CF1818" w:rsidDel="00B31631">
          <w:rPr>
            <w:rStyle w:val="normaltextrun"/>
            <w:rFonts w:ascii="Arial" w:hAnsi="Arial" w:cs="Arial"/>
            <w:color w:val="840084"/>
            <w:sz w:val="20"/>
          </w:rPr>
          <w:delText xml:space="preserve">aandeel, </w:delText>
        </w:r>
      </w:del>
      <w:del w:id="110" w:author="Groot, Karina de" w:date="2024-07-02T10:21:00Z" w16du:dateUtc="2024-07-02T08:21:00Z">
        <w:r w:rsidR="00F2456D" w:rsidRPr="00CF1818" w:rsidDel="00B31631">
          <w:rPr>
            <w:rStyle w:val="normaltextrun"/>
            <w:rFonts w:ascii="Arial" w:hAnsi="Arial" w:cs="Arial"/>
            <w:color w:val="3165FF"/>
            <w:sz w:val="20"/>
          </w:rPr>
          <w:delText>derhalve</w:delText>
        </w:r>
        <w:r w:rsidR="00F2456D" w:rsidRPr="00CF1818" w:rsidDel="00B31631">
          <w:rPr>
            <w:rStyle w:val="normaltextrun"/>
            <w:rFonts w:ascii="Arial" w:hAnsi="Arial" w:cs="Arial"/>
            <w:color w:val="840084"/>
            <w:sz w:val="20"/>
          </w:rPr>
          <w:delText xml:space="preserve"> </w:delText>
        </w:r>
        <w:r w:rsidR="00F2456D" w:rsidRPr="00CF1818" w:rsidDel="00B31631">
          <w:rPr>
            <w:rStyle w:val="normaltextrun"/>
            <w:rFonts w:ascii="Arial" w:hAnsi="Arial" w:cs="Arial"/>
            <w:color w:val="3165FF"/>
            <w:sz w:val="20"/>
          </w:rPr>
          <w:delText>ieder voor</w:delText>
        </w:r>
        <w:r w:rsidR="00F2456D" w:rsidRPr="00CF1818" w:rsidDel="00B31631">
          <w:rPr>
            <w:rStyle w:val="normaltextrun"/>
            <w:rFonts w:ascii="Arial" w:hAnsi="Arial" w:cs="Arial"/>
            <w:color w:val="0066FF"/>
            <w:sz w:val="20"/>
          </w:rPr>
          <w:delText xml:space="preserve"> </w:delText>
        </w:r>
        <w:r w:rsidR="00F2456D" w:rsidRPr="00CF1818" w:rsidDel="00B31631">
          <w:rPr>
            <w:rFonts w:ascii="Arial" w:hAnsi="Arial" w:cs="Arial"/>
            <w:color w:val="000000" w:themeColor="text1"/>
            <w:kern w:val="28"/>
            <w:sz w:val="20"/>
          </w:rPr>
          <w:fldChar w:fldCharType="begin"/>
        </w:r>
        <w:r w:rsidR="00F2456D" w:rsidRPr="00CF1818" w:rsidDel="00B31631">
          <w:rPr>
            <w:rFonts w:ascii="Arial" w:hAnsi="Arial" w:cs="Arial"/>
            <w:color w:val="000000" w:themeColor="text1"/>
            <w:kern w:val="28"/>
            <w:sz w:val="20"/>
          </w:rPr>
          <w:delInstrText>MacroButton Nomacro §</w:delInstrText>
        </w:r>
        <w:r w:rsidR="00F2456D" w:rsidRPr="00CF1818" w:rsidDel="00B31631">
          <w:rPr>
            <w:rFonts w:ascii="Arial" w:hAnsi="Arial" w:cs="Arial"/>
            <w:color w:val="000000" w:themeColor="text1"/>
            <w:kern w:val="28"/>
            <w:sz w:val="20"/>
          </w:rPr>
          <w:fldChar w:fldCharType="end"/>
        </w:r>
        <w:r w:rsidR="00F2456D" w:rsidRPr="00CF1818" w:rsidDel="00B31631">
          <w:rPr>
            <w:rFonts w:ascii="Arial" w:hAnsi="Arial" w:cs="Arial"/>
            <w:sz w:val="20"/>
          </w:rPr>
          <w:delText>breukdeel</w:delText>
        </w:r>
        <w:r w:rsidR="00F2456D" w:rsidRPr="00CF1818" w:rsidDel="00B31631">
          <w:rPr>
            <w:rFonts w:ascii="Arial" w:hAnsi="Arial" w:cs="Arial"/>
            <w:sz w:val="20"/>
          </w:rPr>
          <w:fldChar w:fldCharType="begin"/>
        </w:r>
        <w:r w:rsidR="00F2456D" w:rsidRPr="00CF1818" w:rsidDel="00B31631">
          <w:rPr>
            <w:rFonts w:ascii="Arial" w:hAnsi="Arial" w:cs="Arial"/>
            <w:sz w:val="20"/>
          </w:rPr>
          <w:delInstrText>MacroButton Nomacro §</w:delInstrText>
        </w:r>
        <w:r w:rsidR="00F2456D" w:rsidRPr="00CF1818" w:rsidDel="00B31631">
          <w:rPr>
            <w:rFonts w:ascii="Arial" w:hAnsi="Arial" w:cs="Arial"/>
            <w:sz w:val="20"/>
          </w:rPr>
          <w:fldChar w:fldCharType="end"/>
        </w:r>
        <w:r w:rsidR="00F2456D" w:rsidRPr="00CF1818" w:rsidDel="00B31631">
          <w:rPr>
            <w:rStyle w:val="normaltextrun"/>
            <w:rFonts w:ascii="Arial" w:hAnsi="Arial" w:cs="Arial"/>
            <w:color w:val="0066FF"/>
            <w:sz w:val="20"/>
          </w:rPr>
          <w:delText xml:space="preserve"> </w:delText>
        </w:r>
        <w:r w:rsidR="00F2456D" w:rsidRPr="00CF1818" w:rsidDel="00B31631">
          <w:rPr>
            <w:rStyle w:val="normaltextrun"/>
            <w:rFonts w:ascii="Arial" w:hAnsi="Arial" w:cs="Arial"/>
            <w:color w:val="3165FF"/>
            <w:sz w:val="20"/>
          </w:rPr>
          <w:delText>aandeel</w:delText>
        </w:r>
        <w:r w:rsidR="00F2456D" w:rsidRPr="00CF1818" w:rsidDel="00B31631">
          <w:rPr>
            <w:rStyle w:val="normaltextrun"/>
            <w:rFonts w:ascii="Arial" w:hAnsi="Arial" w:cs="Arial"/>
            <w:color w:val="840084"/>
            <w:sz w:val="20"/>
          </w:rPr>
          <w:delText>.</w:delText>
        </w:r>
      </w:del>
    </w:p>
    <w:p w14:paraId="7F8770DE" w14:textId="490B3C68" w:rsidR="00F2456D" w:rsidRPr="00CF1818" w:rsidRDefault="00F2456D">
      <w:pPr>
        <w:pStyle w:val="Geenafstand"/>
        <w:ind w:left="709" w:hanging="709"/>
        <w:rPr>
          <w:rStyle w:val="eop"/>
          <w:rFonts w:ascii="Arial" w:hAnsi="Arial" w:cs="Arial"/>
          <w:color w:val="840084"/>
          <w:sz w:val="20"/>
        </w:rPr>
        <w:pPrChange w:id="111" w:author="Groot, Karina de" w:date="2024-08-07T10:10:00Z" w16du:dateUtc="2024-08-07T08:10:00Z">
          <w:pPr>
            <w:pStyle w:val="Geenafstand"/>
            <w:ind w:left="426" w:hanging="426"/>
          </w:pPr>
        </w:pPrChange>
      </w:pPr>
      <w:del w:id="112" w:author="Groot, Karina de" w:date="2024-07-02T10:19:00Z" w16du:dateUtc="2024-07-02T08:19:00Z">
        <w:r w:rsidRPr="00CF1818" w:rsidDel="00B51DFA">
          <w:rPr>
            <w:rStyle w:val="eop"/>
            <w:rFonts w:ascii="Arial" w:hAnsi="Arial" w:cs="Arial"/>
            <w:color w:val="840084"/>
            <w:sz w:val="20"/>
            <w:rPrChange w:id="113" w:author="Groot, Karina de" w:date="2024-08-07T10:08:00Z" w16du:dateUtc="2024-08-07T08:08:00Z">
              <w:rPr>
                <w:rStyle w:val="eop"/>
                <w:rFonts w:ascii="Arial" w:hAnsi="Arial" w:cs="Arial"/>
                <w:color w:val="FF0000"/>
                <w:sz w:val="20"/>
              </w:rPr>
            </w:rPrChange>
          </w:rPr>
          <w:delText xml:space="preserve">- </w:delText>
        </w:r>
      </w:del>
      <w:ins w:id="114" w:author="Groot, Karina de" w:date="2024-07-02T10:19:00Z" w16du:dateUtc="2024-07-02T08:19:00Z">
        <w:r w:rsidR="00B51DFA" w:rsidRPr="00CF1818">
          <w:rPr>
            <w:rStyle w:val="eop"/>
            <w:rFonts w:ascii="Arial" w:hAnsi="Arial" w:cs="Arial"/>
            <w:color w:val="840084"/>
            <w:sz w:val="20"/>
            <w:rPrChange w:id="115" w:author="Groot, Karina de" w:date="2024-08-07T10:08:00Z" w16du:dateUtc="2024-08-07T08:08:00Z">
              <w:rPr>
                <w:rStyle w:val="eop"/>
                <w:rFonts w:ascii="Arial" w:hAnsi="Arial" w:cs="Arial"/>
                <w:color w:val="FF0000"/>
                <w:sz w:val="20"/>
              </w:rPr>
            </w:rPrChange>
          </w:rPr>
          <w:t>4.</w:t>
        </w:r>
      </w:ins>
      <w:ins w:id="116" w:author="Groot, Karina de" w:date="2024-07-02T10:23:00Z" w16du:dateUtc="2024-07-02T08:23:00Z">
        <w:r w:rsidR="00B31631" w:rsidRPr="00CF1818">
          <w:rPr>
            <w:rStyle w:val="eop"/>
            <w:rFonts w:ascii="Arial" w:hAnsi="Arial" w:cs="Arial"/>
            <w:color w:val="840084"/>
            <w:sz w:val="20"/>
          </w:rPr>
          <w:t xml:space="preserve">    </w:t>
        </w:r>
      </w:ins>
      <w:del w:id="117" w:author="Groot, Karina de" w:date="2024-07-02T10:21:00Z" w16du:dateUtc="2024-07-02T08:21:00Z">
        <w:r w:rsidRPr="00CF1818" w:rsidDel="00B31631">
          <w:rPr>
            <w:rStyle w:val="eop"/>
            <w:rFonts w:ascii="Arial" w:hAnsi="Arial" w:cs="Arial"/>
            <w:color w:val="FF0000"/>
            <w:sz w:val="20"/>
          </w:rPr>
          <w:tab/>
        </w:r>
      </w:del>
      <w:r w:rsidRPr="00CF1818">
        <w:rPr>
          <w:rStyle w:val="eop"/>
          <w:rFonts w:ascii="Arial" w:hAnsi="Arial" w:cs="Arial"/>
          <w:color w:val="840084"/>
          <w:sz w:val="20"/>
        </w:rPr>
        <w:t>stiefkind</w:t>
      </w:r>
      <w:r w:rsidRPr="00CF1818">
        <w:rPr>
          <w:rStyle w:val="eop"/>
          <w:rFonts w:ascii="Arial" w:hAnsi="Arial" w:cs="Arial"/>
          <w:color w:val="3165FF"/>
          <w:sz w:val="20"/>
        </w:rPr>
        <w:t>eren</w:t>
      </w:r>
      <w:r w:rsidRPr="00CF1818">
        <w:rPr>
          <w:rStyle w:val="eop"/>
          <w:rFonts w:ascii="Arial" w:hAnsi="Arial" w:cs="Arial"/>
          <w:color w:val="840084"/>
          <w:sz w:val="20"/>
        </w:rPr>
        <w:t>:</w:t>
      </w:r>
    </w:p>
    <w:p w14:paraId="421F511D" w14:textId="339A7610" w:rsidR="00A74429" w:rsidRPr="00CF1818" w:rsidRDefault="00CF1818" w:rsidP="00F2456D">
      <w:pPr>
        <w:pStyle w:val="Geenafstand"/>
        <w:ind w:left="851" w:hanging="425"/>
        <w:rPr>
          <w:rStyle w:val="normaltextrun"/>
          <w:rFonts w:ascii="Arial" w:hAnsi="Arial" w:cs="Arial"/>
          <w:color w:val="FF0000"/>
          <w:sz w:val="20"/>
        </w:rPr>
      </w:pPr>
      <w:ins w:id="118" w:author="Groot, Karina de" w:date="2024-08-07T10:10:00Z" w16du:dateUtc="2024-08-07T08:10:00Z">
        <w:r>
          <w:rPr>
            <w:rStyle w:val="eop"/>
            <w:rFonts w:ascii="Arial" w:hAnsi="Arial" w:cs="Arial"/>
            <w:color w:val="840084"/>
            <w:sz w:val="20"/>
          </w:rPr>
          <w:t>a.</w:t>
        </w:r>
      </w:ins>
      <w:del w:id="119" w:author="Groot, Karina de" w:date="2024-08-07T10:10:00Z" w16du:dateUtc="2024-08-07T08:10:00Z">
        <w:r w:rsidR="00F2456D" w:rsidRPr="00CF1818" w:rsidDel="00CF1818">
          <w:rPr>
            <w:rStyle w:val="eop"/>
            <w:rFonts w:ascii="Arial" w:hAnsi="Arial" w:cs="Arial"/>
            <w:color w:val="840084"/>
            <w:sz w:val="20"/>
          </w:rPr>
          <w:delText>c.</w:delText>
        </w:r>
      </w:del>
      <w:r w:rsidR="00F2456D" w:rsidRPr="00CF1818">
        <w:rPr>
          <w:rStyle w:val="eop"/>
          <w:rFonts w:ascii="Arial" w:hAnsi="Arial" w:cs="Arial"/>
          <w:color w:val="840084"/>
          <w:sz w:val="20"/>
        </w:rPr>
        <w:tab/>
      </w:r>
      <w:ins w:id="120" w:author="Groot, Karina de" w:date="2024-08-08T12:28:00Z" w16du:dateUtc="2024-08-08T10:28:00Z">
        <w:r w:rsidR="00966ECA" w:rsidRPr="00CF7B10">
          <w:rPr>
            <w:rFonts w:ascii="Arial" w:hAnsi="Arial" w:cs="Arial"/>
            <w:color w:val="840084"/>
            <w:sz w:val="20"/>
            <w:highlight w:val="yellow"/>
          </w:rPr>
          <w:t>VVE-</w:t>
        </w:r>
      </w:ins>
      <w:ins w:id="121" w:author="Groot, Karina de" w:date="2024-08-07T10:08:00Z" w16du:dateUtc="2024-08-07T08:08:00Z">
        <w:r w:rsidRPr="00CF1818">
          <w:rPr>
            <w:rFonts w:ascii="Arial" w:hAnsi="Arial" w:cs="Arial"/>
            <w:color w:val="840084"/>
            <w:sz w:val="20"/>
            <w:highlight w:val="yellow"/>
            <w:rPrChange w:id="122" w:author="Groot, Karina de" w:date="2024-08-07T10:08:00Z" w16du:dateUtc="2024-08-07T08:08:00Z">
              <w:rPr>
                <w:rFonts w:cs="Arial"/>
                <w:color w:val="840084"/>
                <w:sz w:val="20"/>
                <w:highlight w:val="yellow"/>
              </w:rPr>
            </w:rPrChange>
          </w:rPr>
          <w:t>TEKSTBLOK NATUURLIJK PERSOON</w:t>
        </w:r>
        <w:r w:rsidRPr="00CF1818">
          <w:rPr>
            <w:rFonts w:ascii="Arial" w:hAnsi="Arial" w:cs="Arial"/>
            <w:sz w:val="20"/>
            <w:rPrChange w:id="123" w:author="Groot, Karina de" w:date="2024-08-07T10:08:00Z" w16du:dateUtc="2024-08-07T08:08:00Z">
              <w:rPr>
                <w:sz w:val="20"/>
              </w:rPr>
            </w:rPrChange>
          </w:rPr>
          <w:t>,</w:t>
        </w:r>
        <w:r w:rsidRPr="00CF1818">
          <w:rPr>
            <w:rFonts w:ascii="Arial" w:hAnsi="Arial" w:cs="Arial"/>
            <w:color w:val="840084"/>
            <w:sz w:val="20"/>
            <w:rPrChange w:id="124" w:author="Groot, Karina de" w:date="2024-08-07T10:08:00Z" w16du:dateUtc="2024-08-07T08:08:00Z">
              <w:rPr>
                <w:color w:val="840084"/>
                <w:sz w:val="20"/>
              </w:rPr>
            </w:rPrChange>
          </w:rPr>
          <w:t xml:space="preserve"> </w:t>
        </w:r>
        <w:r w:rsidRPr="00CF1818">
          <w:rPr>
            <w:rFonts w:ascii="Arial" w:hAnsi="Arial" w:cs="Arial"/>
            <w:color w:val="840084"/>
            <w:sz w:val="20"/>
          </w:rPr>
          <w:t>wonende te</w:t>
        </w:r>
        <w:r w:rsidRPr="00CF1818">
          <w:rPr>
            <w:rFonts w:ascii="Arial" w:hAnsi="Arial" w:cs="Arial"/>
            <w:color w:val="339966"/>
            <w:sz w:val="20"/>
          </w:rPr>
          <w:t xml:space="preserve"> </w:t>
        </w:r>
      </w:ins>
      <w:ins w:id="125" w:author="Groot, Karina de" w:date="2024-08-08T12:28:00Z" w16du:dateUtc="2024-08-08T10:28:00Z">
        <w:r w:rsidR="00966ECA" w:rsidRPr="00CF7B10">
          <w:rPr>
            <w:rFonts w:ascii="Arial" w:hAnsi="Arial" w:cs="Arial"/>
            <w:color w:val="840084"/>
            <w:sz w:val="20"/>
            <w:highlight w:val="yellow"/>
          </w:rPr>
          <w:t>VVE-</w:t>
        </w:r>
      </w:ins>
      <w:ins w:id="126" w:author="Groot, Karina de" w:date="2024-08-07T10:08:00Z" w16du:dateUtc="2024-08-07T08:08:00Z">
        <w:r w:rsidRPr="00CF1818">
          <w:rPr>
            <w:rFonts w:ascii="Arial" w:hAnsi="Arial" w:cs="Arial"/>
            <w:color w:val="800080"/>
            <w:sz w:val="20"/>
            <w:highlight w:val="yellow"/>
          </w:rPr>
          <w:t>TEKSTBLOK WOONADRES</w:t>
        </w:r>
      </w:ins>
      <w:ins w:id="127" w:author="Groot, Karina de" w:date="2024-08-07T10:11:00Z" w16du:dateUtc="2024-08-07T08:11:00Z">
        <w:r w:rsidR="0031034B">
          <w:rPr>
            <w:rFonts w:ascii="Arial" w:hAnsi="Arial" w:cs="Arial"/>
            <w:color w:val="800080"/>
            <w:sz w:val="20"/>
            <w:highlight w:val="yellow"/>
          </w:rPr>
          <w:t>,</w:t>
        </w:r>
      </w:ins>
      <w:ins w:id="128" w:author="Groot, Karina de" w:date="2024-08-07T10:08:00Z" w16du:dateUtc="2024-08-07T08:08:00Z">
        <w:r w:rsidRPr="00CF1818" w:rsidDel="00B40F65">
          <w:rPr>
            <w:rFonts w:ascii="Arial" w:hAnsi="Arial" w:cs="Arial"/>
            <w:color w:val="840084"/>
            <w:sz w:val="20"/>
            <w:highlight w:val="yellow"/>
            <w:rPrChange w:id="129" w:author="Groot, Karina de" w:date="2024-08-07T10:08:00Z" w16du:dateUtc="2024-08-07T08:08:00Z">
              <w:rPr>
                <w:rFonts w:cs="Arial"/>
                <w:color w:val="840084"/>
                <w:sz w:val="20"/>
                <w:highlight w:val="yellow"/>
              </w:rPr>
            </w:rPrChange>
          </w:rPr>
          <w:t xml:space="preserve"> </w:t>
        </w:r>
        <w:r w:rsidRPr="00CF1818">
          <w:rPr>
            <w:rStyle w:val="normaltextrun"/>
            <w:rFonts w:ascii="Arial" w:hAnsi="Arial" w:cs="Arial"/>
            <w:color w:val="840084"/>
            <w:sz w:val="20"/>
            <w:rPrChange w:id="130" w:author="Groot, Karina de" w:date="2024-08-07T10:08:00Z" w16du:dateUtc="2024-08-07T08:08:00Z">
              <w:rPr>
                <w:rStyle w:val="normaltextrun"/>
                <w:rFonts w:cs="Arial"/>
                <w:color w:val="840084"/>
                <w:sz w:val="20"/>
              </w:rPr>
            </w:rPrChange>
          </w:rPr>
          <w:t>voor</w:t>
        </w:r>
        <w:r w:rsidRPr="00CF1818">
          <w:rPr>
            <w:rStyle w:val="normaltextrun"/>
            <w:rFonts w:ascii="Arial" w:hAnsi="Arial" w:cs="Arial"/>
            <w:color w:val="FF0000"/>
            <w:sz w:val="20"/>
            <w:rPrChange w:id="131" w:author="Groot, Karina de" w:date="2024-08-07T10:08:00Z" w16du:dateUtc="2024-08-07T08:08:00Z">
              <w:rPr>
                <w:rStyle w:val="normaltextrun"/>
                <w:rFonts w:cs="Arial"/>
                <w:color w:val="FF0000"/>
                <w:sz w:val="20"/>
              </w:rPr>
            </w:rPrChange>
          </w:rPr>
          <w:t xml:space="preserve"> </w:t>
        </w:r>
        <w:r w:rsidRPr="00CF1818">
          <w:rPr>
            <w:rStyle w:val="eop"/>
            <w:rFonts w:ascii="Arial" w:eastAsiaTheme="minorHAnsi" w:hAnsi="Arial" w:cs="Arial"/>
            <w:snapToGrid w:val="0"/>
            <w:color w:val="840084"/>
            <w:sz w:val="20"/>
            <w:rPrChange w:id="132" w:author="Groot, Karina de" w:date="2024-08-07T10:08:00Z" w16du:dateUtc="2024-08-07T08:08:00Z">
              <w:rPr>
                <w:rStyle w:val="eop"/>
                <w:rFonts w:eastAsiaTheme="minorHAnsi"/>
                <w:snapToGrid w:val="0"/>
                <w:color w:val="840084"/>
              </w:rPr>
            </w:rPrChange>
          </w:rPr>
          <w:t>het</w:t>
        </w:r>
        <w:r w:rsidRPr="00CF1818">
          <w:rPr>
            <w:rStyle w:val="normaltextrun"/>
            <w:rFonts w:ascii="Arial" w:hAnsi="Arial" w:cs="Arial"/>
            <w:color w:val="FF0000"/>
            <w:sz w:val="20"/>
            <w:rPrChange w:id="133" w:author="Groot, Karina de" w:date="2024-08-07T10:08:00Z" w16du:dateUtc="2024-08-07T08:08:00Z">
              <w:rPr>
                <w:rStyle w:val="normaltextrun"/>
                <w:rFonts w:cs="Arial"/>
                <w:color w:val="FF0000"/>
                <w:sz w:val="20"/>
              </w:rPr>
            </w:rPrChange>
          </w:rPr>
          <w:t xml:space="preserve"> </w:t>
        </w:r>
        <w:r w:rsidRPr="00CF1818">
          <w:rPr>
            <w:rFonts w:ascii="Arial" w:hAnsi="Arial" w:cs="Arial"/>
            <w:color w:val="000000" w:themeColor="text1"/>
            <w:sz w:val="20"/>
            <w:rPrChange w:id="134" w:author="Groot, Karina de" w:date="2024-08-07T10:08:00Z" w16du:dateUtc="2024-08-07T08:08:00Z">
              <w:rPr>
                <w:rFonts w:cs="Arial"/>
                <w:color w:val="000000" w:themeColor="text1"/>
                <w:sz w:val="20"/>
              </w:rPr>
            </w:rPrChange>
          </w:rPr>
          <w:fldChar w:fldCharType="begin"/>
        </w:r>
        <w:r w:rsidRPr="00CF1818">
          <w:rPr>
            <w:rFonts w:ascii="Arial" w:hAnsi="Arial" w:cs="Arial"/>
            <w:color w:val="000000" w:themeColor="text1"/>
            <w:sz w:val="20"/>
            <w:rPrChange w:id="135" w:author="Groot, Karina de" w:date="2024-08-07T10:08:00Z" w16du:dateUtc="2024-08-07T08:08:00Z">
              <w:rPr>
                <w:rFonts w:cs="Arial"/>
                <w:color w:val="000000" w:themeColor="text1"/>
                <w:sz w:val="20"/>
              </w:rPr>
            </w:rPrChange>
          </w:rPr>
          <w:instrText>MacroButton Nomacro §</w:instrText>
        </w:r>
        <w:r w:rsidRPr="00CF1818">
          <w:rPr>
            <w:rFonts w:ascii="Arial" w:hAnsi="Arial" w:cs="Arial"/>
            <w:color w:val="000000" w:themeColor="text1"/>
            <w:sz w:val="20"/>
            <w:rPrChange w:id="136" w:author="Groot, Karina de" w:date="2024-08-07T10:08:00Z" w16du:dateUtc="2024-08-07T08:08:00Z">
              <w:rPr>
                <w:rFonts w:cs="Arial"/>
                <w:color w:val="000000" w:themeColor="text1"/>
                <w:sz w:val="20"/>
              </w:rPr>
            </w:rPrChange>
          </w:rPr>
          <w:fldChar w:fldCharType="end"/>
        </w:r>
        <w:r w:rsidRPr="00CF1818">
          <w:rPr>
            <w:rFonts w:ascii="Arial" w:hAnsi="Arial" w:cs="Arial"/>
            <w:sz w:val="20"/>
            <w:rPrChange w:id="137" w:author="Groot, Karina de" w:date="2024-08-07T10:08:00Z" w16du:dateUtc="2024-08-07T08:08:00Z">
              <w:rPr>
                <w:rFonts w:cs="Arial"/>
                <w:sz w:val="20"/>
              </w:rPr>
            </w:rPrChange>
          </w:rPr>
          <w:t>breukdeel</w:t>
        </w:r>
        <w:r w:rsidRPr="00CF1818">
          <w:rPr>
            <w:rFonts w:ascii="Arial" w:hAnsi="Arial" w:cs="Arial"/>
            <w:sz w:val="20"/>
            <w:rPrChange w:id="138" w:author="Groot, Karina de" w:date="2024-08-07T10:08:00Z" w16du:dateUtc="2024-08-07T08:08:00Z">
              <w:rPr>
                <w:rFonts w:cs="Arial"/>
                <w:sz w:val="20"/>
              </w:rPr>
            </w:rPrChange>
          </w:rPr>
          <w:fldChar w:fldCharType="begin"/>
        </w:r>
        <w:r w:rsidRPr="00CF1818">
          <w:rPr>
            <w:rFonts w:ascii="Arial" w:hAnsi="Arial" w:cs="Arial"/>
            <w:sz w:val="20"/>
            <w:rPrChange w:id="139" w:author="Groot, Karina de" w:date="2024-08-07T10:08:00Z" w16du:dateUtc="2024-08-07T08:08:00Z">
              <w:rPr>
                <w:rFonts w:cs="Arial"/>
                <w:sz w:val="20"/>
              </w:rPr>
            </w:rPrChange>
          </w:rPr>
          <w:instrText>MacroButton Nomacro §</w:instrText>
        </w:r>
        <w:r w:rsidRPr="00CF1818">
          <w:rPr>
            <w:rFonts w:ascii="Arial" w:hAnsi="Arial" w:cs="Arial"/>
            <w:sz w:val="20"/>
            <w:rPrChange w:id="140" w:author="Groot, Karina de" w:date="2024-08-07T10:08:00Z" w16du:dateUtc="2024-08-07T08:08:00Z">
              <w:rPr>
                <w:rFonts w:cs="Arial"/>
                <w:sz w:val="20"/>
              </w:rPr>
            </w:rPrChange>
          </w:rPr>
          <w:fldChar w:fldCharType="end"/>
        </w:r>
        <w:r w:rsidRPr="00CF1818">
          <w:rPr>
            <w:rStyle w:val="normaltextrun"/>
            <w:rFonts w:ascii="Arial" w:hAnsi="Arial" w:cs="Arial"/>
            <w:color w:val="0066FF"/>
            <w:sz w:val="20"/>
            <w:rPrChange w:id="141" w:author="Groot, Karina de" w:date="2024-08-07T10:08:00Z" w16du:dateUtc="2024-08-07T08:08:00Z">
              <w:rPr>
                <w:rStyle w:val="normaltextrun"/>
                <w:rFonts w:cs="Arial"/>
                <w:color w:val="0066FF"/>
                <w:sz w:val="20"/>
              </w:rPr>
            </w:rPrChange>
          </w:rPr>
          <w:t xml:space="preserve"> </w:t>
        </w:r>
        <w:r w:rsidRPr="00CF1818">
          <w:rPr>
            <w:rStyle w:val="normaltextrun"/>
            <w:rFonts w:ascii="Arial" w:hAnsi="Arial" w:cs="Arial"/>
            <w:color w:val="840084"/>
            <w:sz w:val="20"/>
            <w:rPrChange w:id="142" w:author="Groot, Karina de" w:date="2024-08-07T10:08:00Z" w16du:dateUtc="2024-08-07T08:08:00Z">
              <w:rPr>
                <w:rStyle w:val="normaltextrun"/>
                <w:rFonts w:cs="Arial"/>
                <w:color w:val="840084"/>
                <w:sz w:val="20"/>
              </w:rPr>
            </w:rPrChange>
          </w:rPr>
          <w:t>aandeel</w:t>
        </w:r>
      </w:ins>
      <w:del w:id="143" w:author="Groot, Karina de" w:date="2024-08-07T10:08:00Z" w16du:dateUtc="2024-08-07T08:08:00Z">
        <w:r w:rsidR="00BC41B4" w:rsidRPr="00CF1818" w:rsidDel="00CF1818">
          <w:rPr>
            <w:rFonts w:ascii="Arial" w:hAnsi="Arial" w:cs="Arial"/>
            <w:color w:val="840084"/>
            <w:sz w:val="20"/>
            <w:highlight w:val="yellow"/>
          </w:rPr>
          <w:delText>TEKSTBLOK NATUURLIJK PERSOON</w:delText>
        </w:r>
        <w:r w:rsidR="0096624B" w:rsidRPr="00CF1818" w:rsidDel="00CF1818">
          <w:rPr>
            <w:rFonts w:ascii="Arial" w:hAnsi="Arial" w:cs="Arial"/>
            <w:color w:val="840084"/>
            <w:sz w:val="20"/>
            <w:highlight w:val="yellow"/>
          </w:rPr>
          <w:delText>-nieuw</w:delText>
        </w:r>
        <w:r w:rsidR="00F2456D" w:rsidRPr="00CF1818" w:rsidDel="00CF1818">
          <w:rPr>
            <w:rFonts w:ascii="Arial" w:hAnsi="Arial" w:cs="Arial"/>
            <w:color w:val="840084"/>
            <w:sz w:val="20"/>
          </w:rPr>
          <w:delText xml:space="preserve">, </w:delText>
        </w:r>
      </w:del>
      <w:del w:id="144" w:author="Groot, Karina de" w:date="2024-07-02T10:25:00Z" w16du:dateUtc="2024-07-02T08:25:00Z">
        <w:r w:rsidR="00BC41B4" w:rsidRPr="00CF1818" w:rsidDel="00B31631">
          <w:rPr>
            <w:rFonts w:ascii="Arial" w:hAnsi="Arial" w:cs="Arial"/>
            <w:color w:val="840084"/>
            <w:sz w:val="20"/>
            <w:highlight w:val="yellow"/>
          </w:rPr>
          <w:delText>TEKSTBLOK NATUURLIJK PERSOON</w:delText>
        </w:r>
        <w:r w:rsidR="0096624B" w:rsidRPr="00CF1818" w:rsidDel="00B31631">
          <w:rPr>
            <w:rFonts w:ascii="Arial" w:hAnsi="Arial" w:cs="Arial"/>
            <w:color w:val="840084"/>
            <w:sz w:val="20"/>
            <w:highlight w:val="yellow"/>
          </w:rPr>
          <w:delText>-nieuw</w:delText>
        </w:r>
        <w:r w:rsidR="00BC41B4" w:rsidRPr="00CF1818" w:rsidDel="00B31631">
          <w:rPr>
            <w:rFonts w:ascii="Arial" w:hAnsi="Arial" w:cs="Arial"/>
            <w:color w:val="840084"/>
            <w:sz w:val="20"/>
          </w:rPr>
          <w:delText xml:space="preserve"> </w:delText>
        </w:r>
        <w:r w:rsidR="00F2456D" w:rsidRPr="00CF1818" w:rsidDel="00B31631">
          <w:rPr>
            <w:rFonts w:ascii="Arial" w:hAnsi="Arial" w:cs="Arial"/>
            <w:color w:val="840084"/>
            <w:sz w:val="20"/>
          </w:rPr>
          <w:delText xml:space="preserve">en </w:delText>
        </w:r>
        <w:r w:rsidR="00BC41B4" w:rsidRPr="00CF1818" w:rsidDel="00B31631">
          <w:rPr>
            <w:rFonts w:ascii="Arial" w:hAnsi="Arial" w:cs="Arial"/>
            <w:color w:val="840084"/>
            <w:sz w:val="20"/>
            <w:highlight w:val="yellow"/>
          </w:rPr>
          <w:delText>TEKSTBLOK NATUURLIJK PERSOON</w:delText>
        </w:r>
        <w:r w:rsidR="0096624B" w:rsidRPr="00CF1818" w:rsidDel="00B31631">
          <w:rPr>
            <w:rFonts w:ascii="Arial" w:hAnsi="Arial" w:cs="Arial"/>
            <w:color w:val="840084"/>
            <w:sz w:val="20"/>
            <w:highlight w:val="yellow"/>
          </w:rPr>
          <w:delText>-nieuw</w:delText>
        </w:r>
        <w:r w:rsidR="00F2456D" w:rsidRPr="00CF1818" w:rsidDel="00B31631">
          <w:rPr>
            <w:rStyle w:val="normaltextrun"/>
            <w:rFonts w:ascii="Arial" w:hAnsi="Arial" w:cs="Arial"/>
            <w:color w:val="840084"/>
            <w:sz w:val="20"/>
          </w:rPr>
          <w:delText xml:space="preserve">, </w:delText>
        </w:r>
        <w:r w:rsidR="00F2456D" w:rsidRPr="00CF1818" w:rsidDel="00B31631">
          <w:rPr>
            <w:rStyle w:val="normaltextrun"/>
            <w:rFonts w:ascii="Arial" w:hAnsi="Arial" w:cs="Arial"/>
            <w:color w:val="7030A0"/>
            <w:sz w:val="20"/>
          </w:rPr>
          <w:delText xml:space="preserve">gezamenlijk </w:delText>
        </w:r>
      </w:del>
      <w:del w:id="145" w:author="Groot, Karina de" w:date="2024-08-07T10:08:00Z" w16du:dateUtc="2024-08-07T08:08:00Z">
        <w:r w:rsidR="00F2456D" w:rsidRPr="00CF1818" w:rsidDel="00CF1818">
          <w:rPr>
            <w:rStyle w:val="normaltextrun"/>
            <w:rFonts w:ascii="Arial" w:hAnsi="Arial" w:cs="Arial"/>
            <w:color w:val="840084"/>
            <w:sz w:val="20"/>
          </w:rPr>
          <w:delText xml:space="preserve">voor </w:delText>
        </w:r>
        <w:r w:rsidR="00F2456D" w:rsidRPr="00CF1818" w:rsidDel="00CF1818">
          <w:rPr>
            <w:rFonts w:ascii="Arial" w:hAnsi="Arial" w:cs="Arial"/>
            <w:color w:val="000000" w:themeColor="text1"/>
            <w:kern w:val="28"/>
            <w:sz w:val="20"/>
          </w:rPr>
          <w:fldChar w:fldCharType="begin"/>
        </w:r>
        <w:r w:rsidR="00F2456D" w:rsidRPr="00CF1818" w:rsidDel="00CF1818">
          <w:rPr>
            <w:rFonts w:ascii="Arial" w:hAnsi="Arial" w:cs="Arial"/>
            <w:color w:val="000000" w:themeColor="text1"/>
            <w:kern w:val="28"/>
            <w:sz w:val="20"/>
          </w:rPr>
          <w:delInstrText>MacroButton Nomacro §</w:delInstrText>
        </w:r>
        <w:r w:rsidR="00F2456D" w:rsidRPr="00CF1818" w:rsidDel="00CF1818">
          <w:rPr>
            <w:rFonts w:ascii="Arial" w:hAnsi="Arial" w:cs="Arial"/>
            <w:color w:val="000000" w:themeColor="text1"/>
            <w:kern w:val="28"/>
            <w:sz w:val="20"/>
          </w:rPr>
          <w:fldChar w:fldCharType="end"/>
        </w:r>
        <w:r w:rsidR="00F2456D" w:rsidRPr="00CF1818" w:rsidDel="00CF1818">
          <w:rPr>
            <w:rFonts w:ascii="Arial" w:hAnsi="Arial" w:cs="Arial"/>
            <w:sz w:val="20"/>
          </w:rPr>
          <w:delText>breukdeel</w:delText>
        </w:r>
        <w:r w:rsidR="00F2456D" w:rsidRPr="00CF1818" w:rsidDel="00CF1818">
          <w:rPr>
            <w:rFonts w:ascii="Arial" w:hAnsi="Arial" w:cs="Arial"/>
            <w:sz w:val="20"/>
          </w:rPr>
          <w:fldChar w:fldCharType="begin"/>
        </w:r>
        <w:r w:rsidR="00F2456D" w:rsidRPr="00CF1818" w:rsidDel="00CF1818">
          <w:rPr>
            <w:rFonts w:ascii="Arial" w:hAnsi="Arial" w:cs="Arial"/>
            <w:sz w:val="20"/>
          </w:rPr>
          <w:delInstrText>MacroButton Nomacro §</w:delInstrText>
        </w:r>
        <w:r w:rsidR="00F2456D" w:rsidRPr="00CF1818" w:rsidDel="00CF1818">
          <w:rPr>
            <w:rFonts w:ascii="Arial" w:hAnsi="Arial" w:cs="Arial"/>
            <w:sz w:val="20"/>
          </w:rPr>
          <w:fldChar w:fldCharType="end"/>
        </w:r>
        <w:r w:rsidR="00F2456D" w:rsidRPr="00CF1818" w:rsidDel="00CF1818">
          <w:rPr>
            <w:rStyle w:val="normaltextrun"/>
            <w:rFonts w:ascii="Arial" w:hAnsi="Arial" w:cs="Arial"/>
            <w:color w:val="0066FF"/>
            <w:sz w:val="20"/>
          </w:rPr>
          <w:delText xml:space="preserve"> </w:delText>
        </w:r>
        <w:r w:rsidR="00F2456D" w:rsidRPr="00CF1818" w:rsidDel="00CF1818">
          <w:rPr>
            <w:rStyle w:val="normaltextrun"/>
            <w:rFonts w:ascii="Arial" w:hAnsi="Arial" w:cs="Arial"/>
            <w:color w:val="840084"/>
            <w:sz w:val="20"/>
          </w:rPr>
          <w:delText>aandeel</w:delText>
        </w:r>
      </w:del>
      <w:ins w:id="146" w:author="Groot, Karina de" w:date="2024-07-02T10:25:00Z" w16du:dateUtc="2024-07-02T08:25:00Z">
        <w:r w:rsidR="00B31631" w:rsidRPr="00CF1818">
          <w:rPr>
            <w:rStyle w:val="normaltextrun"/>
            <w:rFonts w:ascii="Arial" w:hAnsi="Arial" w:cs="Arial"/>
            <w:color w:val="FF0000"/>
            <w:sz w:val="20"/>
            <w:rPrChange w:id="147" w:author="Groot, Karina de" w:date="2024-08-07T10:08:00Z" w16du:dateUtc="2024-08-07T08:08:00Z">
              <w:rPr>
                <w:rStyle w:val="normaltextrun"/>
                <w:rFonts w:ascii="Arial" w:hAnsi="Arial" w:cs="Arial"/>
                <w:color w:val="0066FF"/>
                <w:sz w:val="20"/>
              </w:rPr>
            </w:rPrChange>
          </w:rPr>
          <w:t>.</w:t>
        </w:r>
      </w:ins>
      <w:del w:id="148" w:author="Groot, Karina de" w:date="2024-07-02T10:25:00Z" w16du:dateUtc="2024-07-02T08:25:00Z">
        <w:r w:rsidR="00F2456D" w:rsidRPr="00CF1818" w:rsidDel="00B31631">
          <w:rPr>
            <w:rStyle w:val="normaltextrun"/>
            <w:rFonts w:ascii="Arial" w:hAnsi="Arial" w:cs="Arial"/>
            <w:color w:val="7030A0"/>
            <w:sz w:val="20"/>
          </w:rPr>
          <w:delText>,</w:delText>
        </w:r>
        <w:r w:rsidR="00F2456D" w:rsidRPr="00CF1818" w:rsidDel="00B31631">
          <w:rPr>
            <w:rStyle w:val="normaltextrun"/>
            <w:rFonts w:ascii="Arial" w:hAnsi="Arial" w:cs="Arial"/>
            <w:color w:val="0066FF"/>
            <w:sz w:val="20"/>
          </w:rPr>
          <w:delText xml:space="preserve"> </w:delText>
        </w:r>
        <w:r w:rsidR="00C77241" w:rsidRPr="00CF1818" w:rsidDel="00B31631">
          <w:rPr>
            <w:rStyle w:val="normaltextrun"/>
            <w:rFonts w:ascii="Arial" w:hAnsi="Arial" w:cs="Arial"/>
            <w:color w:val="3165FF"/>
            <w:sz w:val="20"/>
          </w:rPr>
          <w:delText>derhalve</w:delText>
        </w:r>
        <w:r w:rsidR="00C77241" w:rsidRPr="00CF1818" w:rsidDel="00B31631">
          <w:rPr>
            <w:rStyle w:val="normaltextrun"/>
            <w:rFonts w:ascii="Arial" w:hAnsi="Arial" w:cs="Arial"/>
            <w:color w:val="840084"/>
            <w:sz w:val="20"/>
          </w:rPr>
          <w:delText xml:space="preserve"> </w:delText>
        </w:r>
        <w:r w:rsidR="00C77241" w:rsidRPr="00CF1818" w:rsidDel="00B31631">
          <w:rPr>
            <w:rStyle w:val="normaltextrun"/>
            <w:rFonts w:ascii="Arial" w:hAnsi="Arial" w:cs="Arial"/>
            <w:color w:val="3165FF"/>
            <w:sz w:val="20"/>
          </w:rPr>
          <w:delText>ieder voor</w:delText>
        </w:r>
        <w:r w:rsidR="00C77241" w:rsidRPr="00CF1818" w:rsidDel="00B31631">
          <w:rPr>
            <w:rStyle w:val="normaltextrun"/>
            <w:rFonts w:ascii="Arial" w:hAnsi="Arial" w:cs="Arial"/>
            <w:color w:val="0066FF"/>
            <w:sz w:val="20"/>
          </w:rPr>
          <w:delText xml:space="preserve"> </w:delText>
        </w:r>
        <w:r w:rsidR="00C77241" w:rsidRPr="00CF1818" w:rsidDel="00B31631">
          <w:rPr>
            <w:rFonts w:ascii="Arial" w:hAnsi="Arial" w:cs="Arial"/>
            <w:color w:val="000000" w:themeColor="text1"/>
            <w:kern w:val="28"/>
            <w:sz w:val="20"/>
          </w:rPr>
          <w:fldChar w:fldCharType="begin"/>
        </w:r>
        <w:r w:rsidR="00C77241" w:rsidRPr="00CF1818" w:rsidDel="00B31631">
          <w:rPr>
            <w:rFonts w:ascii="Arial" w:hAnsi="Arial" w:cs="Arial"/>
            <w:color w:val="000000" w:themeColor="text1"/>
            <w:kern w:val="28"/>
            <w:sz w:val="20"/>
          </w:rPr>
          <w:delInstrText>MacroButton Nomacro §</w:delInstrText>
        </w:r>
        <w:r w:rsidR="00C77241" w:rsidRPr="00CF1818" w:rsidDel="00B31631">
          <w:rPr>
            <w:rFonts w:ascii="Arial" w:hAnsi="Arial" w:cs="Arial"/>
            <w:color w:val="000000" w:themeColor="text1"/>
            <w:kern w:val="28"/>
            <w:sz w:val="20"/>
          </w:rPr>
          <w:fldChar w:fldCharType="end"/>
        </w:r>
        <w:r w:rsidR="00C77241" w:rsidRPr="00CF1818" w:rsidDel="00B31631">
          <w:rPr>
            <w:rFonts w:ascii="Arial" w:hAnsi="Arial" w:cs="Arial"/>
            <w:sz w:val="20"/>
          </w:rPr>
          <w:delText>breukdeel</w:delText>
        </w:r>
        <w:r w:rsidR="00C77241" w:rsidRPr="00CF1818" w:rsidDel="00B31631">
          <w:rPr>
            <w:rFonts w:ascii="Arial" w:hAnsi="Arial" w:cs="Arial"/>
            <w:sz w:val="20"/>
          </w:rPr>
          <w:fldChar w:fldCharType="begin"/>
        </w:r>
        <w:r w:rsidR="00C77241" w:rsidRPr="00CF1818" w:rsidDel="00B31631">
          <w:rPr>
            <w:rFonts w:ascii="Arial" w:hAnsi="Arial" w:cs="Arial"/>
            <w:sz w:val="20"/>
          </w:rPr>
          <w:delInstrText>MacroButton Nomacro §</w:delInstrText>
        </w:r>
        <w:r w:rsidR="00C77241" w:rsidRPr="00CF1818" w:rsidDel="00B31631">
          <w:rPr>
            <w:rFonts w:ascii="Arial" w:hAnsi="Arial" w:cs="Arial"/>
            <w:sz w:val="20"/>
          </w:rPr>
          <w:fldChar w:fldCharType="end"/>
        </w:r>
        <w:r w:rsidR="00C77241" w:rsidRPr="00CF1818" w:rsidDel="00B31631">
          <w:rPr>
            <w:rStyle w:val="normaltextrun"/>
            <w:rFonts w:ascii="Arial" w:hAnsi="Arial" w:cs="Arial"/>
            <w:color w:val="0066FF"/>
            <w:sz w:val="20"/>
          </w:rPr>
          <w:delText xml:space="preserve"> </w:delText>
        </w:r>
        <w:r w:rsidR="00C77241" w:rsidRPr="00CF1818" w:rsidDel="00B31631">
          <w:rPr>
            <w:rStyle w:val="normaltextrun"/>
            <w:rFonts w:ascii="Arial" w:hAnsi="Arial" w:cs="Arial"/>
            <w:color w:val="3165FF"/>
            <w:sz w:val="20"/>
          </w:rPr>
          <w:delText>aandeel</w:delText>
        </w:r>
        <w:r w:rsidR="00F2456D" w:rsidRPr="00CF1818" w:rsidDel="00B31631">
          <w:rPr>
            <w:rStyle w:val="normaltextrun"/>
            <w:rFonts w:ascii="Arial" w:hAnsi="Arial" w:cs="Arial"/>
            <w:color w:val="FF0000"/>
            <w:sz w:val="20"/>
          </w:rPr>
          <w:delText>.</w:delText>
        </w:r>
      </w:del>
    </w:p>
    <w:p w14:paraId="50C0084E" w14:textId="1CFA1C60" w:rsidR="00F205C1" w:rsidRPr="009F1E93" w:rsidRDefault="00F205C1" w:rsidP="00A74429">
      <w:pPr>
        <w:pStyle w:val="Geenafstand"/>
        <w:rPr>
          <w:rFonts w:ascii="Arial" w:hAnsi="Arial" w:cs="Arial"/>
          <w:color w:val="000000" w:themeColor="text1"/>
          <w:sz w:val="20"/>
          <w:u w:val="single"/>
        </w:rPr>
      </w:pPr>
      <w:r w:rsidRPr="009F1E93">
        <w:rPr>
          <w:rStyle w:val="eop"/>
          <w:rFonts w:ascii="Arial" w:hAnsi="Arial" w:cs="Arial"/>
          <w:color w:val="000000" w:themeColor="text1"/>
          <w:sz w:val="20"/>
          <w:u w:val="single"/>
        </w:rPr>
        <w:t xml:space="preserve">Einde tekstfragment </w:t>
      </w:r>
    </w:p>
    <w:p w14:paraId="7ABF00D8" w14:textId="77777777" w:rsidR="00AC07DA" w:rsidRPr="009F1E93" w:rsidRDefault="00AC07DA" w:rsidP="00653274">
      <w:pPr>
        <w:pStyle w:val="Geenafstand"/>
        <w:rPr>
          <w:rFonts w:ascii="Arial" w:hAnsi="Arial" w:cs="Arial"/>
          <w:color w:val="FFFFFF" w:themeColor="background1"/>
          <w:sz w:val="20"/>
        </w:rPr>
      </w:pPr>
    </w:p>
    <w:p w14:paraId="0C9063C5" w14:textId="77777777" w:rsidR="00AC07DA" w:rsidRPr="009F1E93" w:rsidRDefault="00AC07DA" w:rsidP="00AC07DA">
      <w:pPr>
        <w:pStyle w:val="paragraph"/>
        <w:spacing w:before="0" w:beforeAutospacing="0" w:after="0" w:afterAutospacing="0"/>
        <w:textAlignment w:val="baseline"/>
        <w:rPr>
          <w:rStyle w:val="normaltextrun"/>
          <w:rFonts w:ascii="Arial" w:hAnsi="Arial" w:cs="Arial"/>
          <w:b/>
          <w:bCs/>
          <w:sz w:val="20"/>
          <w:szCs w:val="20"/>
        </w:rPr>
      </w:pPr>
      <w:r w:rsidRPr="009F1E93">
        <w:rPr>
          <w:rStyle w:val="normaltextrun"/>
          <w:rFonts w:ascii="Arial" w:hAnsi="Arial" w:cs="Arial"/>
          <w:color w:val="FFFFFF" w:themeColor="background1"/>
          <w:sz w:val="20"/>
          <w:szCs w:val="20"/>
          <w:highlight w:val="darkYellow"/>
          <w:shd w:val="clear" w:color="auto" w:fill="FFFFFF"/>
        </w:rPr>
        <w:t>KEUZEBLOK WETTELIJKE VERDELING</w:t>
      </w:r>
      <w:r w:rsidRPr="009F1E93">
        <w:rPr>
          <w:rStyle w:val="eop"/>
          <w:rFonts w:ascii="Arial" w:hAnsi="Arial" w:cs="Arial"/>
          <w:color w:val="FFFFFF" w:themeColor="background1"/>
          <w:sz w:val="20"/>
          <w:szCs w:val="20"/>
          <w:shd w:val="clear" w:color="auto" w:fill="FFFFFF"/>
        </w:rPr>
        <w:t> </w:t>
      </w:r>
    </w:p>
    <w:p w14:paraId="0AC41DF0" w14:textId="77777777" w:rsidR="00AC07DA" w:rsidRPr="009F1E93" w:rsidRDefault="00AC07DA" w:rsidP="00AC07DA">
      <w:pPr>
        <w:pStyle w:val="paragraph"/>
        <w:spacing w:before="0" w:beforeAutospacing="0" w:after="0" w:afterAutospacing="0"/>
        <w:textAlignment w:val="baseline"/>
        <w:rPr>
          <w:rStyle w:val="eop"/>
          <w:rFonts w:ascii="Arial" w:hAnsi="Arial" w:cs="Arial"/>
          <w:sz w:val="20"/>
          <w:szCs w:val="20"/>
        </w:rPr>
      </w:pPr>
      <w:r w:rsidRPr="009F1E93">
        <w:rPr>
          <w:rStyle w:val="eop"/>
          <w:rFonts w:ascii="Arial" w:hAnsi="Arial" w:cs="Arial"/>
          <w:sz w:val="20"/>
          <w:szCs w:val="20"/>
        </w:rPr>
        <w:t>Variant A</w:t>
      </w:r>
    </w:p>
    <w:p w14:paraId="1A503571" w14:textId="172C582F" w:rsidR="00AC07DA" w:rsidRPr="009F1E93" w:rsidRDefault="00AC07DA" w:rsidP="00AC07DA">
      <w:pPr>
        <w:pStyle w:val="paragraph"/>
        <w:spacing w:before="0" w:beforeAutospacing="0" w:after="0" w:afterAutospacing="0"/>
        <w:textAlignment w:val="baseline"/>
        <w:rPr>
          <w:rFonts w:ascii="Arial" w:hAnsi="Arial" w:cs="Arial"/>
          <w:sz w:val="20"/>
          <w:szCs w:val="20"/>
          <w:u w:val="single"/>
        </w:rPr>
      </w:pPr>
      <w:r w:rsidRPr="009F1E93">
        <w:rPr>
          <w:rStyle w:val="eop"/>
          <w:rFonts w:ascii="Arial" w:hAnsi="Arial" w:cs="Arial"/>
          <w:sz w:val="20"/>
          <w:szCs w:val="20"/>
          <w:u w:val="single"/>
        </w:rPr>
        <w:t>Begin tekstfragment: </w:t>
      </w:r>
    </w:p>
    <w:p w14:paraId="45452CA3" w14:textId="0BB599B5" w:rsidR="00AC07DA" w:rsidRPr="009F1E93" w:rsidRDefault="00AC07DA" w:rsidP="00AC07DA">
      <w:pPr>
        <w:pStyle w:val="paragraph"/>
        <w:spacing w:before="0" w:beforeAutospacing="0" w:after="0" w:afterAutospacing="0"/>
        <w:textAlignment w:val="baseline"/>
        <w:rPr>
          <w:rFonts w:ascii="Arial" w:hAnsi="Arial" w:cs="Arial"/>
          <w:sz w:val="20"/>
          <w:szCs w:val="20"/>
          <w:u w:val="single"/>
        </w:rPr>
      </w:pPr>
      <w:r w:rsidRPr="009F1E93">
        <w:rPr>
          <w:rStyle w:val="normaltextrun"/>
          <w:rFonts w:ascii="Arial" w:hAnsi="Arial" w:cs="Arial"/>
          <w:color w:val="FF0000"/>
          <w:sz w:val="20"/>
          <w:szCs w:val="20"/>
        </w:rPr>
        <w:t>Op de nalatenschap is afdeling 1, titel 3, boek 4 van het Burgerlijk Wetboek ("Wettelijke verdeling") van toepassing</w:t>
      </w:r>
      <w:r w:rsidRPr="009F1E93">
        <w:rPr>
          <w:rStyle w:val="normaltextrun"/>
          <w:rFonts w:ascii="Arial" w:hAnsi="Arial" w:cs="Arial"/>
          <w:sz w:val="20"/>
          <w:szCs w:val="20"/>
        </w:rPr>
        <w:t>.</w:t>
      </w:r>
      <w:r w:rsidR="000D3868" w:rsidRPr="009F1E93">
        <w:rPr>
          <w:rStyle w:val="eop"/>
          <w:rFonts w:ascii="Arial" w:hAnsi="Arial" w:cs="Arial"/>
          <w:color w:val="FF0000"/>
          <w:sz w:val="20"/>
          <w:szCs w:val="20"/>
        </w:rPr>
        <w:t xml:space="preserve"> </w:t>
      </w:r>
      <w:r w:rsidR="00616288" w:rsidRPr="009F1E93">
        <w:rPr>
          <w:rStyle w:val="eop"/>
          <w:rFonts w:ascii="Arial" w:hAnsi="Arial" w:cs="Arial"/>
          <w:color w:val="FF0000"/>
          <w:sz w:val="20"/>
          <w:szCs w:val="20"/>
        </w:rPr>
        <w:br/>
      </w:r>
      <w:r w:rsidRPr="009F1E93">
        <w:rPr>
          <w:rStyle w:val="normaltextrun"/>
          <w:rFonts w:ascii="Arial" w:hAnsi="Arial" w:cs="Arial"/>
          <w:sz w:val="20"/>
          <w:szCs w:val="20"/>
          <w:u w:val="single"/>
        </w:rPr>
        <w:t>Einde tekstfragment</w:t>
      </w:r>
      <w:r w:rsidRPr="009F1E93">
        <w:rPr>
          <w:rStyle w:val="eop"/>
          <w:rFonts w:ascii="Arial" w:hAnsi="Arial" w:cs="Arial"/>
          <w:sz w:val="20"/>
          <w:szCs w:val="20"/>
          <w:u w:val="single"/>
        </w:rPr>
        <w:t> </w:t>
      </w:r>
    </w:p>
    <w:p w14:paraId="616A37C0" w14:textId="77777777" w:rsidR="00AC07DA" w:rsidRPr="009F1E93" w:rsidRDefault="00AC07DA" w:rsidP="00AC07DA">
      <w:pPr>
        <w:pStyle w:val="paragraph"/>
        <w:spacing w:before="0" w:beforeAutospacing="0" w:after="0" w:afterAutospacing="0"/>
        <w:textAlignment w:val="baseline"/>
        <w:rPr>
          <w:rStyle w:val="normaltextrun"/>
          <w:rFonts w:ascii="Arial" w:hAnsi="Arial" w:cs="Arial"/>
          <w:b/>
          <w:bCs/>
          <w:sz w:val="20"/>
          <w:szCs w:val="20"/>
        </w:rPr>
      </w:pPr>
    </w:p>
    <w:p w14:paraId="4ED287A0" w14:textId="77777777" w:rsidR="00AC07DA" w:rsidRPr="009F1E93" w:rsidRDefault="00AC07DA" w:rsidP="00AC07DA">
      <w:pPr>
        <w:pStyle w:val="paragraph"/>
        <w:spacing w:before="0" w:beforeAutospacing="0" w:after="0" w:afterAutospacing="0"/>
        <w:textAlignment w:val="baseline"/>
        <w:rPr>
          <w:rStyle w:val="eop"/>
          <w:rFonts w:ascii="Arial" w:hAnsi="Arial" w:cs="Arial"/>
          <w:sz w:val="20"/>
          <w:szCs w:val="20"/>
        </w:rPr>
      </w:pPr>
      <w:r w:rsidRPr="009F1E93">
        <w:rPr>
          <w:rStyle w:val="eop"/>
          <w:rFonts w:ascii="Arial" w:hAnsi="Arial" w:cs="Arial"/>
          <w:sz w:val="20"/>
          <w:szCs w:val="20"/>
        </w:rPr>
        <w:t>Variant B</w:t>
      </w:r>
    </w:p>
    <w:p w14:paraId="09CE526B" w14:textId="6BE5449A" w:rsidR="00AC07DA" w:rsidRPr="009F1E93" w:rsidRDefault="00AC07DA" w:rsidP="00AC07DA">
      <w:pPr>
        <w:pStyle w:val="paragraph"/>
        <w:spacing w:before="0" w:beforeAutospacing="0" w:after="0" w:afterAutospacing="0"/>
        <w:textAlignment w:val="baseline"/>
        <w:rPr>
          <w:rFonts w:ascii="Arial" w:hAnsi="Arial" w:cs="Arial"/>
          <w:sz w:val="20"/>
          <w:szCs w:val="20"/>
          <w:u w:val="single"/>
        </w:rPr>
      </w:pPr>
      <w:r w:rsidRPr="009F1E93">
        <w:rPr>
          <w:rStyle w:val="eop"/>
          <w:rFonts w:ascii="Arial" w:hAnsi="Arial" w:cs="Arial"/>
          <w:sz w:val="20"/>
          <w:szCs w:val="20"/>
          <w:u w:val="single"/>
        </w:rPr>
        <w:t>Begin tekstfragment: </w:t>
      </w:r>
    </w:p>
    <w:p w14:paraId="30F9B77B" w14:textId="4780CF65" w:rsidR="00F00BA3" w:rsidRPr="009F1E93" w:rsidRDefault="006771FF" w:rsidP="00AC07DA">
      <w:pPr>
        <w:pStyle w:val="paragraph"/>
        <w:spacing w:before="0" w:beforeAutospacing="0" w:after="0" w:afterAutospacing="0"/>
        <w:textAlignment w:val="baseline"/>
        <w:rPr>
          <w:rStyle w:val="eop"/>
          <w:rFonts w:ascii="Arial" w:hAnsi="Arial" w:cs="Arial"/>
          <w:sz w:val="20"/>
          <w:szCs w:val="20"/>
          <w:u w:val="single"/>
        </w:rPr>
      </w:pPr>
      <w:r w:rsidRPr="009F1E93">
        <w:rPr>
          <w:rStyle w:val="normaltextrun"/>
          <w:rFonts w:ascii="Arial" w:hAnsi="Arial" w:cs="Arial"/>
          <w:color w:val="FF0000"/>
          <w:sz w:val="20"/>
          <w:szCs w:val="20"/>
        </w:rPr>
        <w:t>De</w:t>
      </w:r>
      <w:r w:rsidRPr="009F1E93">
        <w:rPr>
          <w:rStyle w:val="normaltextrun"/>
          <w:rFonts w:ascii="Arial" w:hAnsi="Arial" w:cs="Arial"/>
          <w:color w:val="0066FF"/>
          <w:sz w:val="20"/>
          <w:szCs w:val="20"/>
        </w:rPr>
        <w:t xml:space="preserve"> </w:t>
      </w:r>
      <w:r w:rsidRPr="00603428">
        <w:rPr>
          <w:rStyle w:val="normaltextrun"/>
          <w:rFonts w:ascii="Arial" w:hAnsi="Arial" w:cs="Arial"/>
          <w:color w:val="008200"/>
          <w:sz w:val="20"/>
          <w:szCs w:val="20"/>
        </w:rPr>
        <w:t>e</w:t>
      </w:r>
      <w:r w:rsidR="00AC07DA" w:rsidRPr="00603428">
        <w:rPr>
          <w:rStyle w:val="normaltextrun"/>
          <w:rFonts w:ascii="Arial" w:hAnsi="Arial" w:cs="Arial"/>
          <w:color w:val="008200"/>
          <w:sz w:val="20"/>
          <w:szCs w:val="20"/>
        </w:rPr>
        <w:t>rflater</w:t>
      </w:r>
      <w:r w:rsidR="00AC07DA" w:rsidRPr="00EA6A88">
        <w:rPr>
          <w:rStyle w:val="normaltextrun"/>
          <w:rFonts w:ascii="Arial" w:hAnsi="Arial" w:cs="Arial"/>
          <w:sz w:val="20"/>
          <w:szCs w:val="20"/>
        </w:rPr>
        <w:t>/</w:t>
      </w:r>
      <w:r w:rsidR="00AC07DA" w:rsidRPr="00603428">
        <w:rPr>
          <w:rStyle w:val="normaltextrun"/>
          <w:rFonts w:ascii="Arial" w:hAnsi="Arial" w:cs="Arial"/>
          <w:color w:val="008200"/>
          <w:sz w:val="20"/>
          <w:szCs w:val="20"/>
        </w:rPr>
        <w:t>erflaatster</w:t>
      </w:r>
      <w:r w:rsidR="00AC07DA" w:rsidRPr="00EA6A88">
        <w:rPr>
          <w:rStyle w:val="normaltextrun"/>
          <w:rFonts w:ascii="Arial" w:hAnsi="Arial" w:cs="Arial"/>
          <w:sz w:val="20"/>
          <w:szCs w:val="20"/>
        </w:rPr>
        <w:t>/</w:t>
      </w:r>
      <w:r w:rsidR="00AC07DA" w:rsidRPr="00603428">
        <w:rPr>
          <w:rStyle w:val="normaltextrun"/>
          <w:rFonts w:ascii="Arial" w:hAnsi="Arial" w:cs="Arial"/>
          <w:color w:val="008200"/>
          <w:sz w:val="20"/>
          <w:szCs w:val="20"/>
        </w:rPr>
        <w:t xml:space="preserve">overledene </w:t>
      </w:r>
      <w:r w:rsidR="00AC07DA" w:rsidRPr="009F1E93">
        <w:rPr>
          <w:rStyle w:val="normaltextrun"/>
          <w:rFonts w:ascii="Arial" w:hAnsi="Arial" w:cs="Arial"/>
          <w:color w:val="FF0000"/>
          <w:sz w:val="20"/>
          <w:szCs w:val="20"/>
        </w:rPr>
        <w:t xml:space="preserve">heeft de wettelijke verdeling, als bedoeld in afdeling 1, titel 3, boek 4 van het Burgerlijk Wetboek van toepassing verklaard op </w:t>
      </w:r>
      <w:r w:rsidR="00AC07DA" w:rsidRPr="00603428">
        <w:rPr>
          <w:rStyle w:val="normaltextrun"/>
          <w:rFonts w:ascii="Arial" w:hAnsi="Arial" w:cs="Arial"/>
          <w:color w:val="008200"/>
          <w:sz w:val="20"/>
          <w:szCs w:val="20"/>
        </w:rPr>
        <w:t>zijn</w:t>
      </w:r>
      <w:r w:rsidR="00AC07DA" w:rsidRPr="00EA6A88">
        <w:rPr>
          <w:rStyle w:val="normaltextrun"/>
          <w:rFonts w:ascii="Arial" w:hAnsi="Arial" w:cs="Arial"/>
          <w:sz w:val="20"/>
          <w:szCs w:val="20"/>
        </w:rPr>
        <w:t>/</w:t>
      </w:r>
      <w:r w:rsidR="00AC07DA" w:rsidRPr="00603428">
        <w:rPr>
          <w:rStyle w:val="normaltextrun"/>
          <w:rFonts w:ascii="Arial" w:hAnsi="Arial" w:cs="Arial"/>
          <w:color w:val="008200"/>
          <w:sz w:val="20"/>
          <w:szCs w:val="20"/>
        </w:rPr>
        <w:t xml:space="preserve">haar </w:t>
      </w:r>
      <w:r w:rsidR="00AC07DA" w:rsidRPr="009F1E93">
        <w:rPr>
          <w:rStyle w:val="normaltextrun"/>
          <w:rFonts w:ascii="Arial" w:hAnsi="Arial" w:cs="Arial"/>
          <w:color w:val="FF0000"/>
          <w:sz w:val="20"/>
          <w:szCs w:val="20"/>
        </w:rPr>
        <w:t>nalatenschap.</w:t>
      </w:r>
      <w:r w:rsidR="00214781" w:rsidRPr="009F1E93">
        <w:rPr>
          <w:rStyle w:val="eop"/>
          <w:rFonts w:ascii="Arial" w:hAnsi="Arial" w:cs="Arial"/>
          <w:color w:val="FF0000"/>
          <w:sz w:val="20"/>
          <w:szCs w:val="20"/>
        </w:rPr>
        <w:t xml:space="preserve"> </w:t>
      </w:r>
      <w:r w:rsidR="00D91649" w:rsidRPr="009F1E93">
        <w:rPr>
          <w:rStyle w:val="eop"/>
          <w:rFonts w:ascii="Arial" w:hAnsi="Arial" w:cs="Arial"/>
          <w:color w:val="FF0000"/>
          <w:sz w:val="20"/>
          <w:szCs w:val="20"/>
        </w:rPr>
        <w:br/>
      </w:r>
      <w:r w:rsidR="00B75641" w:rsidRPr="009F1E93">
        <w:rPr>
          <w:rStyle w:val="eop"/>
          <w:rFonts w:ascii="Arial" w:hAnsi="Arial" w:cs="Arial"/>
          <w:sz w:val="20"/>
          <w:szCs w:val="20"/>
          <w:u w:val="single"/>
        </w:rPr>
        <w:t xml:space="preserve">Einde tekstfragment </w:t>
      </w:r>
    </w:p>
    <w:p w14:paraId="68831D75" w14:textId="77777777" w:rsidR="000D3868" w:rsidRPr="009F1E93" w:rsidRDefault="000D3868" w:rsidP="00AC07DA">
      <w:pPr>
        <w:pStyle w:val="paragraph"/>
        <w:spacing w:before="0" w:beforeAutospacing="0" w:after="0" w:afterAutospacing="0"/>
        <w:textAlignment w:val="baseline"/>
        <w:rPr>
          <w:rStyle w:val="eop"/>
          <w:rFonts w:ascii="Arial" w:hAnsi="Arial" w:cs="Arial"/>
          <w:sz w:val="20"/>
          <w:szCs w:val="20"/>
          <w:u w:val="single"/>
        </w:rPr>
      </w:pPr>
    </w:p>
    <w:p w14:paraId="0973E608" w14:textId="45A1DA50" w:rsidR="001975A6" w:rsidRDefault="000D3868" w:rsidP="001975A6">
      <w:pPr>
        <w:pStyle w:val="paragraph"/>
        <w:spacing w:before="0" w:beforeAutospacing="0" w:after="0" w:afterAutospacing="0"/>
        <w:textAlignment w:val="baseline"/>
        <w:rPr>
          <w:rStyle w:val="eop"/>
          <w:rFonts w:ascii="Arial" w:hAnsi="Arial" w:cs="Arial"/>
          <w:sz w:val="20"/>
          <w:szCs w:val="20"/>
          <w:u w:val="single"/>
        </w:rPr>
      </w:pPr>
      <w:r w:rsidRPr="009F1E93">
        <w:rPr>
          <w:rStyle w:val="eop"/>
          <w:rFonts w:ascii="Arial" w:hAnsi="Arial" w:cs="Arial"/>
          <w:sz w:val="20"/>
          <w:szCs w:val="20"/>
          <w:u w:val="single"/>
        </w:rPr>
        <w:t>Vaste tekst</w:t>
      </w:r>
      <w:r w:rsidRPr="009F1E93">
        <w:rPr>
          <w:rStyle w:val="eop"/>
          <w:rFonts w:ascii="Arial" w:hAnsi="Arial" w:cs="Arial"/>
          <w:sz w:val="20"/>
          <w:szCs w:val="20"/>
          <w:u w:val="single"/>
        </w:rPr>
        <w:br/>
      </w:r>
      <w:r w:rsidR="001975A6" w:rsidRPr="009F1E93">
        <w:rPr>
          <w:rStyle w:val="eop"/>
          <w:rFonts w:ascii="Arial" w:hAnsi="Arial" w:cs="Arial"/>
          <w:sz w:val="20"/>
          <w:szCs w:val="20"/>
          <w:u w:val="single"/>
        </w:rPr>
        <w:t>Begin tekstfragment: </w:t>
      </w:r>
    </w:p>
    <w:p w14:paraId="6D41011B" w14:textId="5BF02690" w:rsidR="00AD0A6C" w:rsidRPr="00AD0A6C" w:rsidRDefault="00AD0A6C" w:rsidP="001975A6">
      <w:pPr>
        <w:pStyle w:val="paragraph"/>
        <w:spacing w:before="0" w:beforeAutospacing="0" w:after="0" w:afterAutospacing="0"/>
        <w:textAlignment w:val="baseline"/>
        <w:rPr>
          <w:rFonts w:ascii="Arial" w:hAnsi="Arial" w:cs="Arial"/>
          <w:sz w:val="20"/>
          <w:szCs w:val="20"/>
        </w:rPr>
      </w:pPr>
      <w:r>
        <w:rPr>
          <w:rStyle w:val="eop"/>
          <w:rFonts w:ascii="Arial" w:hAnsi="Arial" w:cs="Arial"/>
          <w:sz w:val="20"/>
          <w:szCs w:val="20"/>
        </w:rPr>
        <w:t>Keuze 1:</w:t>
      </w:r>
    </w:p>
    <w:p w14:paraId="7FF8B471" w14:textId="4E5CD087" w:rsidR="00B825F9" w:rsidRPr="005A5AE2" w:rsidRDefault="00B825F9" w:rsidP="00B825F9">
      <w:pPr>
        <w:pStyle w:val="paragraph"/>
        <w:spacing w:before="0" w:beforeAutospacing="0" w:after="0" w:afterAutospacing="0"/>
        <w:textAlignment w:val="baseline"/>
        <w:rPr>
          <w:rStyle w:val="normaltextrun"/>
          <w:rFonts w:ascii="Arial" w:hAnsi="Arial" w:cs="Arial"/>
          <w:color w:val="FF0000"/>
          <w:sz w:val="20"/>
          <w:szCs w:val="20"/>
        </w:rPr>
      </w:pPr>
      <w:r w:rsidRPr="005A5AE2">
        <w:rPr>
          <w:rStyle w:val="normaltextrun"/>
          <w:rFonts w:ascii="Arial" w:hAnsi="Arial" w:cs="Arial"/>
          <w:color w:val="FF0000"/>
          <w:sz w:val="20"/>
          <w:szCs w:val="20"/>
        </w:rPr>
        <w:t xml:space="preserve">Voorts heeft </w:t>
      </w:r>
      <w:r w:rsidRPr="005A5AE2">
        <w:rPr>
          <w:rFonts w:ascii="Arial" w:hAnsi="Arial" w:cs="Arial"/>
          <w:color w:val="FF0000"/>
          <w:sz w:val="20"/>
          <w:szCs w:val="20"/>
        </w:rPr>
        <w:t>de</w:t>
      </w:r>
      <w:r w:rsidRPr="009F1E93">
        <w:rPr>
          <w:rFonts w:ascii="Arial" w:hAnsi="Arial" w:cs="Arial"/>
          <w:color w:val="7030A0"/>
          <w:sz w:val="20"/>
          <w:szCs w:val="20"/>
        </w:rPr>
        <w:t xml:space="preserve"> </w:t>
      </w:r>
      <w:r w:rsidRPr="003D1A02">
        <w:rPr>
          <w:rStyle w:val="normaltextrun"/>
          <w:rFonts w:ascii="Arial" w:hAnsi="Arial" w:cs="Arial"/>
          <w:color w:val="008200"/>
          <w:sz w:val="20"/>
          <w:szCs w:val="20"/>
        </w:rPr>
        <w:t>heer</w:t>
      </w:r>
      <w:r w:rsidRPr="00A226E3">
        <w:rPr>
          <w:rStyle w:val="normaltextrun"/>
          <w:rFonts w:ascii="Arial" w:hAnsi="Arial" w:cs="Arial"/>
          <w:sz w:val="20"/>
          <w:szCs w:val="20"/>
        </w:rPr>
        <w:t>/</w:t>
      </w:r>
      <w:r w:rsidRPr="005A5AE2">
        <w:rPr>
          <w:rStyle w:val="normaltextrun"/>
          <w:rFonts w:ascii="Arial" w:hAnsi="Arial" w:cs="Arial"/>
          <w:color w:val="008200"/>
          <w:sz w:val="20"/>
          <w:szCs w:val="20"/>
        </w:rPr>
        <w:t>mevrouw</w:t>
      </w:r>
      <w:r w:rsidRPr="00F11F4D">
        <w:rPr>
          <w:rStyle w:val="normaltextrun"/>
          <w:rFonts w:ascii="Arial" w:hAnsi="Arial" w:cs="Arial"/>
          <w:color w:val="3165FF"/>
          <w:sz w:val="20"/>
          <w:szCs w:val="20"/>
        </w:rPr>
        <w:t xml:space="preserve"> </w:t>
      </w:r>
      <w:ins w:id="149" w:author="Groot, Karina de" w:date="2024-08-08T12:28:00Z" w16du:dateUtc="2024-08-08T10:28:00Z">
        <w:r w:rsidR="000C2033" w:rsidRPr="000C2033">
          <w:rPr>
            <w:rFonts w:ascii="Arial" w:hAnsi="Arial" w:cs="Arial"/>
            <w:color w:val="FF0000"/>
            <w:sz w:val="20"/>
            <w:szCs w:val="20"/>
            <w:highlight w:val="yellow"/>
            <w:rPrChange w:id="150" w:author="Groot, Karina de" w:date="2024-08-08T12:29:00Z" w16du:dateUtc="2024-08-08T10:29:00Z">
              <w:rPr>
                <w:rFonts w:ascii="Arial" w:hAnsi="Arial" w:cs="Arial"/>
                <w:color w:val="840084"/>
                <w:sz w:val="20"/>
                <w:szCs w:val="20"/>
                <w:highlight w:val="yellow"/>
              </w:rPr>
            </w:rPrChange>
          </w:rPr>
          <w:t>VVE-</w:t>
        </w:r>
      </w:ins>
      <w:r w:rsidRPr="009F1E93">
        <w:rPr>
          <w:rFonts w:ascii="Arial" w:hAnsi="Arial" w:cs="Arial"/>
          <w:color w:val="FF0000"/>
          <w:sz w:val="20"/>
          <w:szCs w:val="20"/>
          <w:highlight w:val="yellow"/>
        </w:rPr>
        <w:t>Tekstblok Personalia van Natuurlijk persoo</w:t>
      </w:r>
      <w:r w:rsidRPr="0096624B">
        <w:rPr>
          <w:rFonts w:ascii="Arial" w:hAnsi="Arial" w:cs="Arial"/>
          <w:color w:val="FF0000"/>
          <w:sz w:val="20"/>
          <w:szCs w:val="20"/>
          <w:highlight w:val="yellow"/>
        </w:rPr>
        <w:t>n</w:t>
      </w:r>
      <w:del w:id="151" w:author="Groot, Karina de" w:date="2024-08-08T12:29:00Z" w16du:dateUtc="2024-08-08T10:29:00Z">
        <w:r w:rsidR="0096624B" w:rsidRPr="00111F67" w:rsidDel="000C2033">
          <w:rPr>
            <w:rFonts w:ascii="Arial" w:hAnsi="Arial" w:cs="Arial"/>
            <w:color w:val="FF0000"/>
            <w:sz w:val="20"/>
            <w:szCs w:val="20"/>
            <w:highlight w:val="yellow"/>
          </w:rPr>
          <w:delText>-nieuw</w:delText>
        </w:r>
      </w:del>
      <w:r w:rsidRPr="009F1E93">
        <w:rPr>
          <w:rFonts w:ascii="Arial" w:hAnsi="Arial" w:cs="Arial"/>
          <w:snapToGrid w:val="0"/>
          <w:kern w:val="28"/>
          <w:sz w:val="20"/>
          <w:szCs w:val="20"/>
          <w:lang w:eastAsia="en-US"/>
        </w:rPr>
        <w:t>,</w:t>
      </w:r>
      <w:r w:rsidRPr="009F1E93">
        <w:rPr>
          <w:rStyle w:val="normaltextrun"/>
          <w:rFonts w:ascii="Arial" w:hAnsi="Arial" w:cs="Arial"/>
          <w:color w:val="339966"/>
          <w:sz w:val="20"/>
          <w:szCs w:val="20"/>
        </w:rPr>
        <w:t xml:space="preserve"> </w:t>
      </w:r>
      <w:r w:rsidRPr="005A5AE2">
        <w:rPr>
          <w:rStyle w:val="normaltextrun"/>
          <w:rFonts w:ascii="Arial" w:hAnsi="Arial" w:cs="Arial"/>
          <w:color w:val="7030A0"/>
          <w:sz w:val="20"/>
          <w:szCs w:val="20"/>
        </w:rPr>
        <w:t>voornoemd</w:t>
      </w:r>
      <w:r w:rsidRPr="009F1E93">
        <w:rPr>
          <w:rStyle w:val="normaltextrun"/>
          <w:rFonts w:ascii="Arial" w:hAnsi="Arial" w:cs="Arial"/>
          <w:color w:val="7030A0"/>
          <w:sz w:val="20"/>
          <w:szCs w:val="20"/>
        </w:rPr>
        <w:t xml:space="preserve">, </w:t>
      </w:r>
      <w:r w:rsidRPr="005A5AE2">
        <w:rPr>
          <w:rStyle w:val="normaltextrun"/>
          <w:rFonts w:ascii="Arial" w:hAnsi="Arial" w:cs="Arial"/>
          <w:color w:val="FF0000"/>
          <w:sz w:val="20"/>
          <w:szCs w:val="20"/>
        </w:rPr>
        <w:t>verklaard van de</w:t>
      </w:r>
      <w:r w:rsidRPr="005A5AE2">
        <w:rPr>
          <w:rStyle w:val="normaltextrun"/>
          <w:rFonts w:ascii="Arial" w:hAnsi="Arial" w:cs="Arial"/>
          <w:color w:val="008200"/>
          <w:sz w:val="20"/>
          <w:szCs w:val="20"/>
        </w:rPr>
        <w:t xml:space="preserve"> haar</w:t>
      </w:r>
      <w:r w:rsidRPr="00A226E3">
        <w:rPr>
          <w:rStyle w:val="normaltextrun"/>
          <w:rFonts w:ascii="Arial" w:hAnsi="Arial" w:cs="Arial"/>
          <w:sz w:val="20"/>
          <w:szCs w:val="20"/>
        </w:rPr>
        <w:t>/</w:t>
      </w:r>
      <w:r w:rsidRPr="005A5AE2">
        <w:rPr>
          <w:rStyle w:val="normaltextrun"/>
          <w:rFonts w:ascii="Arial" w:hAnsi="Arial" w:cs="Arial"/>
          <w:color w:val="008200"/>
          <w:sz w:val="20"/>
          <w:szCs w:val="20"/>
        </w:rPr>
        <w:t>hem</w:t>
      </w:r>
      <w:r w:rsidRPr="001E6720">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op grond van artikel 4:18 van het Burgerlijk Wetboek toekomende bevoegdheid de wettelijke verdeling ongedaan te maken, geen gebruik te hebben gemaakt en daarvan geen gebruik te zullen maken, welke verklaring aan deze akte is gehecht.</w:t>
      </w:r>
    </w:p>
    <w:p w14:paraId="2253D281" w14:textId="58484D8D" w:rsidR="00AD0A6C" w:rsidRPr="00AD0A6C" w:rsidRDefault="00AD0A6C" w:rsidP="00AC07DA">
      <w:pPr>
        <w:pStyle w:val="paragraph"/>
        <w:spacing w:before="0" w:beforeAutospacing="0" w:after="0" w:afterAutospacing="0"/>
        <w:textAlignment w:val="baseline"/>
        <w:rPr>
          <w:rStyle w:val="normaltextrun"/>
          <w:rFonts w:ascii="Arial" w:hAnsi="Arial" w:cs="Arial"/>
          <w:sz w:val="20"/>
          <w:szCs w:val="20"/>
        </w:rPr>
      </w:pPr>
      <w:r w:rsidRPr="00AD0A6C">
        <w:rPr>
          <w:rStyle w:val="normaltextrun"/>
          <w:rFonts w:ascii="Arial" w:hAnsi="Arial" w:cs="Arial"/>
          <w:sz w:val="20"/>
          <w:szCs w:val="20"/>
        </w:rPr>
        <w:t>Keuze 2</w:t>
      </w:r>
    </w:p>
    <w:p w14:paraId="7542B718" w14:textId="77777777" w:rsidR="00B21076" w:rsidRPr="005A5AE2" w:rsidRDefault="00B21076" w:rsidP="00B21076">
      <w:pPr>
        <w:pStyle w:val="paragraph"/>
        <w:spacing w:before="0" w:beforeAutospacing="0" w:after="0" w:afterAutospacing="0"/>
        <w:textAlignment w:val="baseline"/>
        <w:rPr>
          <w:rStyle w:val="eop"/>
          <w:rFonts w:ascii="Arial" w:hAnsi="Arial" w:cs="Arial"/>
          <w:color w:val="FF0000"/>
          <w:sz w:val="20"/>
          <w:szCs w:val="20"/>
        </w:rPr>
      </w:pPr>
      <w:r w:rsidRPr="005A5AE2">
        <w:rPr>
          <w:rStyle w:val="normaltextrun"/>
          <w:rFonts w:ascii="Arial" w:hAnsi="Arial" w:cs="Arial"/>
          <w:color w:val="FF0000"/>
          <w:sz w:val="20"/>
          <w:szCs w:val="20"/>
        </w:rPr>
        <w:t>De</w:t>
      </w:r>
      <w:r w:rsidRPr="009F1E93">
        <w:rPr>
          <w:rStyle w:val="normaltextrun"/>
          <w:rFonts w:ascii="Arial" w:hAnsi="Arial" w:cs="Arial"/>
          <w:color w:val="7030A0"/>
          <w:sz w:val="20"/>
          <w:szCs w:val="20"/>
        </w:rPr>
        <w:t xml:space="preserve"> </w:t>
      </w:r>
      <w:r w:rsidRPr="005A5AE2">
        <w:rPr>
          <w:rStyle w:val="normaltextrun"/>
          <w:rFonts w:ascii="Arial" w:hAnsi="Arial" w:cs="Arial"/>
          <w:color w:val="008200"/>
          <w:sz w:val="20"/>
          <w:szCs w:val="20"/>
        </w:rPr>
        <w:t>echtgenoot</w:t>
      </w:r>
      <w:r w:rsidRPr="00EA6A88">
        <w:rPr>
          <w:rStyle w:val="normaltextrun"/>
          <w:rFonts w:ascii="Arial" w:hAnsi="Arial" w:cs="Arial"/>
          <w:sz w:val="20"/>
          <w:szCs w:val="20"/>
        </w:rPr>
        <w:t>/</w:t>
      </w:r>
      <w:r w:rsidRPr="005A5AE2">
        <w:rPr>
          <w:rStyle w:val="normaltextrun"/>
          <w:rFonts w:ascii="Arial" w:hAnsi="Arial" w:cs="Arial"/>
          <w:color w:val="008200"/>
          <w:sz w:val="20"/>
          <w:szCs w:val="20"/>
        </w:rPr>
        <w:t>echtgenote</w:t>
      </w:r>
      <w:r w:rsidRPr="00A226E3">
        <w:rPr>
          <w:rStyle w:val="normaltextrun"/>
          <w:rFonts w:ascii="Arial" w:hAnsi="Arial" w:cs="Arial"/>
          <w:sz w:val="20"/>
          <w:szCs w:val="20"/>
        </w:rPr>
        <w:t>/</w:t>
      </w:r>
      <w:r w:rsidRPr="005A5AE2">
        <w:rPr>
          <w:rStyle w:val="normaltextrun"/>
          <w:rFonts w:ascii="Arial" w:hAnsi="Arial" w:cs="Arial"/>
          <w:color w:val="008200"/>
          <w:sz w:val="20"/>
          <w:szCs w:val="20"/>
        </w:rPr>
        <w:t>geregistreerd partner</w:t>
      </w:r>
      <w:r w:rsidRPr="001E6720">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van de</w:t>
      </w:r>
      <w:r w:rsidRPr="009F1E93">
        <w:rPr>
          <w:rStyle w:val="normaltextrun"/>
          <w:rFonts w:ascii="Arial" w:hAnsi="Arial" w:cs="Arial"/>
          <w:color w:val="7030A0"/>
          <w:sz w:val="20"/>
          <w:szCs w:val="20"/>
        </w:rPr>
        <w:t xml:space="preserve"> </w:t>
      </w:r>
      <w:r w:rsidRPr="005A5AE2">
        <w:rPr>
          <w:rStyle w:val="normaltextrun"/>
          <w:rFonts w:ascii="Arial" w:hAnsi="Arial" w:cs="Arial"/>
          <w:color w:val="008200"/>
          <w:sz w:val="20"/>
          <w:szCs w:val="20"/>
        </w:rPr>
        <w:t>erflater</w:t>
      </w:r>
      <w:r w:rsidRPr="00A226E3">
        <w:rPr>
          <w:rStyle w:val="normaltextrun"/>
          <w:rFonts w:ascii="Arial" w:hAnsi="Arial" w:cs="Arial"/>
          <w:sz w:val="20"/>
          <w:szCs w:val="20"/>
        </w:rPr>
        <w:t>/</w:t>
      </w:r>
      <w:r w:rsidRPr="005A5AE2">
        <w:rPr>
          <w:rStyle w:val="normaltextrun"/>
          <w:rFonts w:ascii="Arial" w:hAnsi="Arial" w:cs="Arial"/>
          <w:color w:val="008200"/>
          <w:sz w:val="20"/>
          <w:szCs w:val="20"/>
        </w:rPr>
        <w:t>erflaatster</w:t>
      </w:r>
      <w:r w:rsidRPr="00A226E3">
        <w:rPr>
          <w:rStyle w:val="normaltextrun"/>
          <w:rFonts w:ascii="Arial" w:hAnsi="Arial" w:cs="Arial"/>
          <w:sz w:val="20"/>
          <w:szCs w:val="20"/>
        </w:rPr>
        <w:t>/</w:t>
      </w:r>
      <w:r w:rsidRPr="005A5AE2">
        <w:rPr>
          <w:rStyle w:val="normaltextrun"/>
          <w:rFonts w:ascii="Arial" w:hAnsi="Arial" w:cs="Arial"/>
          <w:color w:val="008200"/>
          <w:sz w:val="20"/>
          <w:szCs w:val="20"/>
        </w:rPr>
        <w:t>overledene</w:t>
      </w:r>
      <w:r w:rsidRPr="001E6720">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heeft volgens het boedelregister van de rechtbank geen gebruik gemaakt van de wettelijke bevoegdheid om de wettelijke verdeling binnen drie (3) maanden na het openvallen van de nalatenschap ongedaan te maken en</w:t>
      </w:r>
      <w:r w:rsidRPr="009F1E93">
        <w:rPr>
          <w:rStyle w:val="normaltextrun"/>
          <w:rFonts w:ascii="Arial" w:hAnsi="Arial" w:cs="Arial"/>
          <w:color w:val="7030A0"/>
          <w:sz w:val="20"/>
          <w:szCs w:val="20"/>
        </w:rPr>
        <w:t xml:space="preserve"> </w:t>
      </w:r>
      <w:r w:rsidRPr="005A5AE2">
        <w:rPr>
          <w:rStyle w:val="normaltextrun"/>
          <w:rFonts w:ascii="Arial" w:hAnsi="Arial" w:cs="Arial"/>
          <w:color w:val="008200"/>
          <w:sz w:val="20"/>
          <w:szCs w:val="20"/>
        </w:rPr>
        <w:t>hij</w:t>
      </w:r>
      <w:r w:rsidRPr="00A226E3">
        <w:rPr>
          <w:rStyle w:val="normaltextrun"/>
          <w:rFonts w:ascii="Arial" w:hAnsi="Arial" w:cs="Arial"/>
          <w:sz w:val="20"/>
          <w:szCs w:val="20"/>
        </w:rPr>
        <w:t>/</w:t>
      </w:r>
      <w:r w:rsidRPr="005A5AE2">
        <w:rPr>
          <w:rStyle w:val="normaltextrun"/>
          <w:rFonts w:ascii="Arial" w:hAnsi="Arial" w:cs="Arial"/>
          <w:color w:val="008200"/>
          <w:sz w:val="20"/>
          <w:szCs w:val="20"/>
        </w:rPr>
        <w:t>zij</w:t>
      </w:r>
      <w:r>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kan nu, in verband met het verstrijken van deze termijn, zich niet meer op deze mogelijkheid beroepen.</w:t>
      </w:r>
      <w:r w:rsidRPr="005A5AE2">
        <w:rPr>
          <w:rStyle w:val="eop"/>
          <w:rFonts w:ascii="Arial" w:hAnsi="Arial" w:cs="Arial"/>
          <w:color w:val="FF0000"/>
          <w:sz w:val="20"/>
          <w:szCs w:val="20"/>
        </w:rPr>
        <w:t> </w:t>
      </w:r>
    </w:p>
    <w:p w14:paraId="79C1D5D5" w14:textId="37FFACF7" w:rsidR="000D3868" w:rsidRPr="009F1E93" w:rsidRDefault="001975A6" w:rsidP="00AC07DA">
      <w:pPr>
        <w:pStyle w:val="paragraph"/>
        <w:spacing w:before="0" w:beforeAutospacing="0" w:after="0" w:afterAutospacing="0"/>
        <w:textAlignment w:val="baseline"/>
        <w:rPr>
          <w:rStyle w:val="normaltextrun"/>
          <w:rFonts w:ascii="Arial" w:hAnsi="Arial" w:cs="Arial"/>
          <w:color w:val="FF0000"/>
          <w:sz w:val="20"/>
          <w:szCs w:val="20"/>
        </w:rPr>
      </w:pPr>
      <w:r w:rsidRPr="009F1E93">
        <w:rPr>
          <w:rStyle w:val="normaltextrun"/>
          <w:rFonts w:ascii="Arial" w:hAnsi="Arial" w:cs="Arial"/>
          <w:color w:val="FF0000"/>
          <w:sz w:val="20"/>
          <w:szCs w:val="20"/>
        </w:rPr>
        <w:t xml:space="preserve">Als gevolg hiervan heeft de </w:t>
      </w:r>
      <w:r w:rsidRPr="005D459F">
        <w:rPr>
          <w:rStyle w:val="normaltextrun"/>
          <w:rFonts w:ascii="Arial" w:hAnsi="Arial" w:cs="Arial"/>
          <w:color w:val="008200"/>
          <w:sz w:val="20"/>
          <w:szCs w:val="20"/>
        </w:rPr>
        <w:t>echtgenoot</w:t>
      </w:r>
      <w:r w:rsidRPr="00EA6A88">
        <w:rPr>
          <w:rStyle w:val="normaltextrun"/>
          <w:rFonts w:ascii="Arial" w:hAnsi="Arial" w:cs="Arial"/>
          <w:sz w:val="20"/>
          <w:szCs w:val="20"/>
        </w:rPr>
        <w:t>/</w:t>
      </w:r>
      <w:r w:rsidRPr="005D459F">
        <w:rPr>
          <w:rStyle w:val="normaltextrun"/>
          <w:rFonts w:ascii="Arial" w:hAnsi="Arial" w:cs="Arial"/>
          <w:color w:val="008200"/>
          <w:sz w:val="20"/>
          <w:szCs w:val="20"/>
        </w:rPr>
        <w:t>echtgenote</w:t>
      </w:r>
      <w:r w:rsidRPr="00EA6A88">
        <w:rPr>
          <w:rStyle w:val="normaltextrun"/>
          <w:rFonts w:ascii="Arial" w:hAnsi="Arial" w:cs="Arial"/>
          <w:sz w:val="20"/>
          <w:szCs w:val="20"/>
        </w:rPr>
        <w:t>/</w:t>
      </w:r>
      <w:r w:rsidRPr="005D459F">
        <w:rPr>
          <w:rStyle w:val="normaltextrun"/>
          <w:rFonts w:ascii="Arial" w:hAnsi="Arial" w:cs="Arial"/>
          <w:color w:val="008200"/>
          <w:sz w:val="20"/>
          <w:szCs w:val="20"/>
        </w:rPr>
        <w:t>geregistreerd partner</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van</w:t>
      </w:r>
      <w:r w:rsidR="00287753" w:rsidRPr="009F1E93">
        <w:rPr>
          <w:rStyle w:val="normaltextrun"/>
          <w:rFonts w:ascii="Arial" w:hAnsi="Arial" w:cs="Arial"/>
          <w:color w:val="FF0000"/>
          <w:sz w:val="20"/>
          <w:szCs w:val="20"/>
        </w:rPr>
        <w:t xml:space="preserve"> de</w:t>
      </w:r>
      <w:r w:rsidRPr="009F1E93">
        <w:rPr>
          <w:rStyle w:val="normaltextrun"/>
          <w:rFonts w:ascii="Arial" w:hAnsi="Arial" w:cs="Arial"/>
          <w:color w:val="FF0000"/>
          <w:sz w:val="20"/>
          <w:szCs w:val="20"/>
        </w:rPr>
        <w:t xml:space="preserve"> </w:t>
      </w:r>
      <w:r w:rsidRPr="005D459F">
        <w:rPr>
          <w:rStyle w:val="normaltextrun"/>
          <w:rFonts w:ascii="Arial" w:hAnsi="Arial" w:cs="Arial"/>
          <w:color w:val="008200"/>
          <w:sz w:val="20"/>
          <w:szCs w:val="20"/>
        </w:rPr>
        <w:t>erflater</w:t>
      </w:r>
      <w:r w:rsidRPr="00EA6A88">
        <w:rPr>
          <w:rStyle w:val="normaltextrun"/>
          <w:rFonts w:ascii="Arial" w:hAnsi="Arial" w:cs="Arial"/>
          <w:sz w:val="20"/>
          <w:szCs w:val="20"/>
        </w:rPr>
        <w:t>/</w:t>
      </w:r>
      <w:r w:rsidRPr="005D459F">
        <w:rPr>
          <w:rStyle w:val="normaltextrun"/>
          <w:rFonts w:ascii="Arial" w:hAnsi="Arial" w:cs="Arial"/>
          <w:color w:val="008200"/>
          <w:sz w:val="20"/>
          <w:szCs w:val="20"/>
        </w:rPr>
        <w:t>erflaatster</w:t>
      </w:r>
      <w:r w:rsidRPr="00111F67">
        <w:rPr>
          <w:rStyle w:val="normaltextrun"/>
          <w:rFonts w:ascii="Arial" w:hAnsi="Arial" w:cs="Arial"/>
          <w:sz w:val="20"/>
          <w:szCs w:val="20"/>
        </w:rPr>
        <w:t>/</w:t>
      </w:r>
      <w:r w:rsidRPr="005D459F">
        <w:rPr>
          <w:rStyle w:val="normaltextrun"/>
          <w:rFonts w:ascii="Arial" w:hAnsi="Arial" w:cs="Arial"/>
          <w:color w:val="008200"/>
          <w:sz w:val="20"/>
          <w:szCs w:val="20"/>
        </w:rPr>
        <w:t>overledene</w:t>
      </w:r>
      <w:r w:rsidRPr="00EA6A88">
        <w:rPr>
          <w:rStyle w:val="normaltextrun"/>
        </w:rPr>
        <w:t>/</w:t>
      </w:r>
      <w:r w:rsidR="00801F5B" w:rsidRPr="00801F5B">
        <w:rPr>
          <w:rFonts w:ascii="Arial" w:hAnsi="Arial" w:cs="Arial"/>
          <w:color w:val="008200"/>
          <w:sz w:val="20"/>
        </w:rPr>
        <w:t xml:space="preserve"> </w:t>
      </w:r>
      <w:r w:rsidR="00801F5B" w:rsidRPr="000C704C">
        <w:rPr>
          <w:rFonts w:ascii="Arial" w:hAnsi="Arial" w:cs="Arial"/>
          <w:color w:val="008200"/>
          <w:sz w:val="20"/>
        </w:rPr>
        <w:t>mevrouw</w:t>
      </w:r>
      <w:r w:rsidR="00801F5B" w:rsidRPr="00A226E3">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ins w:id="152" w:author="Groot, Karina de" w:date="2024-08-08T12:29:00Z" w16du:dateUtc="2024-08-08T10:29:00Z">
        <w:r w:rsidR="000C2033" w:rsidRPr="000C2033">
          <w:rPr>
            <w:rFonts w:ascii="Arial" w:hAnsi="Arial" w:cs="Arial"/>
            <w:color w:val="008200"/>
            <w:sz w:val="20"/>
            <w:highlight w:val="yellow"/>
            <w:rPrChange w:id="153" w:author="Groot, Karina de" w:date="2024-08-08T12:29:00Z" w16du:dateUtc="2024-08-08T10:29:00Z">
              <w:rPr>
                <w:rFonts w:ascii="Arial" w:hAnsi="Arial" w:cs="Arial"/>
                <w:color w:val="840084"/>
                <w:sz w:val="20"/>
                <w:szCs w:val="20"/>
                <w:highlight w:val="yellow"/>
              </w:rPr>
            </w:rPrChange>
          </w:rPr>
          <w:t>VVE-</w:t>
        </w:r>
      </w:ins>
      <w:r w:rsidR="002D7F9C" w:rsidRPr="00111F67">
        <w:rPr>
          <w:rFonts w:ascii="Arial" w:hAnsi="Arial" w:cs="Arial"/>
          <w:color w:val="008200"/>
          <w:sz w:val="20"/>
          <w:highlight w:val="yellow"/>
        </w:rPr>
        <w:t>Tekstblok Personalia van Natuurlijk persoon</w:t>
      </w:r>
      <w:del w:id="154" w:author="Groot, Karina de" w:date="2024-08-08T12:29:00Z" w16du:dateUtc="2024-08-08T10:29:00Z">
        <w:r w:rsidR="0096624B" w:rsidRPr="00111F67" w:rsidDel="000C2033">
          <w:rPr>
            <w:rFonts w:ascii="Arial" w:hAnsi="Arial" w:cs="Arial"/>
            <w:color w:val="008200"/>
            <w:sz w:val="20"/>
            <w:highlight w:val="yellow"/>
          </w:rPr>
          <w:delText>-nieuw</w:delText>
        </w:r>
      </w:del>
      <w:r w:rsidRPr="009F1E93">
        <w:rPr>
          <w:rStyle w:val="normaltextrun"/>
          <w:rFonts w:ascii="Arial" w:hAnsi="Arial" w:cs="Arial"/>
          <w:color w:val="7030A0"/>
          <w:sz w:val="20"/>
          <w:szCs w:val="20"/>
        </w:rPr>
        <w:t>,</w:t>
      </w:r>
      <w:r w:rsidRPr="009F1E93">
        <w:rPr>
          <w:rStyle w:val="normaltextrun"/>
          <w:rFonts w:ascii="Arial" w:hAnsi="Arial" w:cs="Arial"/>
          <w:color w:val="FF0000"/>
          <w:sz w:val="20"/>
          <w:szCs w:val="20"/>
        </w:rPr>
        <w:t xml:space="preserve"> </w:t>
      </w:r>
      <w:r w:rsidRPr="009F1E93">
        <w:rPr>
          <w:rStyle w:val="normaltextrun"/>
          <w:rFonts w:ascii="Arial" w:hAnsi="Arial" w:cs="Arial"/>
          <w:color w:val="7030A0"/>
          <w:sz w:val="20"/>
          <w:szCs w:val="20"/>
        </w:rPr>
        <w:lastRenderedPageBreak/>
        <w:t>voornoemd</w:t>
      </w:r>
      <w:r w:rsidRPr="00F76516">
        <w:rPr>
          <w:rStyle w:val="normaltextrun"/>
          <w:rFonts w:ascii="Arial" w:hAnsi="Arial" w:cs="Arial"/>
          <w:color w:val="840084"/>
          <w:sz w:val="20"/>
          <w:szCs w:val="20"/>
        </w:rPr>
        <w:t>,</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 xml:space="preserve">op het moment van het overlijden alle goederen van de nalatenschap verkregen en komen de schulden van de nalatenschap voor </w:t>
      </w:r>
      <w:r w:rsidRPr="009E2E00">
        <w:rPr>
          <w:rStyle w:val="normaltextrun"/>
          <w:rFonts w:ascii="Arial" w:hAnsi="Arial" w:cs="Arial"/>
          <w:color w:val="008200"/>
          <w:sz w:val="20"/>
          <w:szCs w:val="20"/>
        </w:rPr>
        <w:t>zijn</w:t>
      </w:r>
      <w:r w:rsidR="00D64FC0" w:rsidRPr="00EA6A88">
        <w:rPr>
          <w:rStyle w:val="normaltextrun"/>
          <w:rFonts w:ascii="Arial" w:hAnsi="Arial" w:cs="Arial"/>
          <w:sz w:val="20"/>
          <w:szCs w:val="20"/>
        </w:rPr>
        <w:t>/</w:t>
      </w:r>
      <w:r w:rsidR="00D64FC0">
        <w:rPr>
          <w:rStyle w:val="normaltextrun"/>
          <w:rFonts w:ascii="Arial" w:hAnsi="Arial" w:cs="Arial"/>
          <w:color w:val="008200"/>
          <w:sz w:val="20"/>
          <w:szCs w:val="20"/>
        </w:rPr>
        <w:t xml:space="preserve">haar </w:t>
      </w:r>
      <w:r w:rsidRPr="009F1E93">
        <w:rPr>
          <w:rStyle w:val="normaltextrun"/>
          <w:rFonts w:ascii="Arial" w:hAnsi="Arial" w:cs="Arial"/>
          <w:color w:val="FF0000"/>
          <w:sz w:val="20"/>
          <w:szCs w:val="20"/>
        </w:rPr>
        <w:t xml:space="preserve">rekening en is </w:t>
      </w:r>
      <w:r w:rsidRPr="009E2E00">
        <w:rPr>
          <w:rStyle w:val="normaltextrun"/>
          <w:rFonts w:ascii="Arial" w:hAnsi="Arial" w:cs="Arial"/>
          <w:color w:val="008200"/>
          <w:sz w:val="20"/>
          <w:szCs w:val="20"/>
        </w:rPr>
        <w:t>zij</w:t>
      </w:r>
      <w:r w:rsidRPr="00EA6A88">
        <w:rPr>
          <w:rStyle w:val="normaltextrun"/>
          <w:rFonts w:ascii="Arial" w:hAnsi="Arial" w:cs="Arial"/>
          <w:sz w:val="20"/>
          <w:szCs w:val="20"/>
        </w:rPr>
        <w:t>/</w:t>
      </w:r>
      <w:r w:rsidRPr="009E2E00">
        <w:rPr>
          <w:rStyle w:val="normaltextrun"/>
          <w:rFonts w:ascii="Arial" w:hAnsi="Arial" w:cs="Arial"/>
          <w:color w:val="008200"/>
          <w:sz w:val="20"/>
          <w:szCs w:val="20"/>
        </w:rPr>
        <w:t>hij</w:t>
      </w:r>
      <w:r w:rsidR="009E2E00">
        <w:rPr>
          <w:rStyle w:val="normaltextrun"/>
          <w:rFonts w:ascii="Arial" w:hAnsi="Arial" w:cs="Arial"/>
          <w:color w:val="008200"/>
          <w:sz w:val="20"/>
          <w:szCs w:val="20"/>
        </w:rPr>
        <w:t xml:space="preserve"> </w:t>
      </w:r>
      <w:r w:rsidRPr="009F1E93">
        <w:rPr>
          <w:rStyle w:val="normaltextrun"/>
          <w:rFonts w:ascii="Arial" w:hAnsi="Arial" w:cs="Arial"/>
          <w:color w:val="FF0000"/>
          <w:sz w:val="20"/>
          <w:szCs w:val="20"/>
        </w:rPr>
        <w:t>verplicht die te voldoen.</w:t>
      </w:r>
    </w:p>
    <w:p w14:paraId="344BECA7" w14:textId="5FC281AE" w:rsidR="001975A6" w:rsidRPr="009F1E93" w:rsidRDefault="001975A6" w:rsidP="00AC07DA">
      <w:pPr>
        <w:pStyle w:val="paragraph"/>
        <w:spacing w:before="0" w:beforeAutospacing="0" w:after="0" w:afterAutospacing="0"/>
        <w:textAlignment w:val="baseline"/>
        <w:rPr>
          <w:rFonts w:ascii="Arial" w:hAnsi="Arial" w:cs="Arial"/>
          <w:sz w:val="20"/>
          <w:szCs w:val="20"/>
          <w:u w:val="single"/>
        </w:rPr>
      </w:pPr>
      <w:r w:rsidRPr="009F1E93">
        <w:rPr>
          <w:rStyle w:val="normaltextrun"/>
          <w:rFonts w:ascii="Arial" w:hAnsi="Arial" w:cs="Arial"/>
          <w:sz w:val="20"/>
          <w:szCs w:val="20"/>
          <w:u w:val="single"/>
        </w:rPr>
        <w:t>Einde tekstfragment</w:t>
      </w:r>
      <w:r w:rsidRPr="009F1E93">
        <w:rPr>
          <w:rStyle w:val="eop"/>
          <w:rFonts w:ascii="Arial" w:hAnsi="Arial" w:cs="Arial"/>
          <w:sz w:val="20"/>
          <w:szCs w:val="20"/>
          <w:u w:val="single"/>
        </w:rPr>
        <w:t> </w:t>
      </w:r>
    </w:p>
    <w:p w14:paraId="533BE20E" w14:textId="77777777" w:rsidR="00A81079" w:rsidRPr="009F1E93" w:rsidRDefault="00A81079" w:rsidP="00AC07DA">
      <w:pPr>
        <w:pStyle w:val="paragraph"/>
        <w:spacing w:before="0" w:beforeAutospacing="0" w:after="0" w:afterAutospacing="0"/>
        <w:textAlignment w:val="baseline"/>
        <w:rPr>
          <w:rStyle w:val="normaltextrun"/>
          <w:rFonts w:ascii="Arial" w:hAnsi="Arial" w:cs="Arial"/>
          <w:sz w:val="20"/>
          <w:szCs w:val="20"/>
        </w:rPr>
      </w:pPr>
    </w:p>
    <w:p w14:paraId="430BE0A0" w14:textId="77777777" w:rsidR="003321D5" w:rsidRPr="009F1E93" w:rsidRDefault="003321D5" w:rsidP="003321D5">
      <w:pPr>
        <w:pStyle w:val="paragraph"/>
        <w:spacing w:before="0" w:beforeAutospacing="0" w:after="0" w:afterAutospacing="0"/>
        <w:ind w:left="720"/>
        <w:textAlignment w:val="baseline"/>
        <w:rPr>
          <w:rStyle w:val="normaltextrun"/>
          <w:rFonts w:ascii="Arial" w:hAnsi="Arial" w:cs="Arial"/>
          <w:sz w:val="20"/>
          <w:szCs w:val="20"/>
        </w:rPr>
      </w:pPr>
    </w:p>
    <w:p w14:paraId="20142393" w14:textId="4380B2C8" w:rsidR="00AE6D5A" w:rsidRPr="009F1E93" w:rsidRDefault="00AE6D5A" w:rsidP="00AE6D5A">
      <w:pPr>
        <w:pStyle w:val="paragraph"/>
        <w:spacing w:before="0" w:beforeAutospacing="0" w:after="0" w:afterAutospacing="0"/>
        <w:textAlignment w:val="baseline"/>
        <w:rPr>
          <w:rFonts w:ascii="Arial" w:hAnsi="Arial" w:cs="Arial"/>
          <w:color w:val="FFFFFF" w:themeColor="background1"/>
          <w:sz w:val="20"/>
          <w:szCs w:val="20"/>
        </w:rPr>
      </w:pPr>
      <w:r w:rsidRPr="009F1E93">
        <w:rPr>
          <w:rStyle w:val="normaltextrun"/>
          <w:rFonts w:ascii="Arial" w:hAnsi="Arial" w:cs="Arial"/>
          <w:color w:val="FFFFFF" w:themeColor="background1"/>
          <w:sz w:val="20"/>
          <w:szCs w:val="20"/>
          <w:highlight w:val="darkYellow"/>
          <w:u w:val="single"/>
        </w:rPr>
        <w:t>KEUZEBLOK ZUIVERE AANVAARDING</w:t>
      </w:r>
      <w:r w:rsidRPr="009F1E93">
        <w:rPr>
          <w:rStyle w:val="eop"/>
          <w:rFonts w:ascii="Arial" w:hAnsi="Arial" w:cs="Arial"/>
          <w:color w:val="FFFFFF" w:themeColor="background1"/>
          <w:sz w:val="20"/>
          <w:szCs w:val="20"/>
        </w:rPr>
        <w:t> </w:t>
      </w:r>
    </w:p>
    <w:p w14:paraId="7B0593D8"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rPr>
      </w:pPr>
      <w:r w:rsidRPr="009F1E93">
        <w:rPr>
          <w:rStyle w:val="normaltextrun"/>
          <w:rFonts w:ascii="Arial" w:hAnsi="Arial" w:cs="Arial"/>
          <w:sz w:val="20"/>
          <w:szCs w:val="20"/>
        </w:rPr>
        <w:t>Variant A</w:t>
      </w:r>
    </w:p>
    <w:p w14:paraId="16E0002D"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u w:val="single"/>
        </w:rPr>
      </w:pPr>
      <w:r w:rsidRPr="009F1E93">
        <w:rPr>
          <w:rStyle w:val="normaltextrun"/>
          <w:rFonts w:ascii="Arial" w:hAnsi="Arial" w:cs="Arial"/>
          <w:sz w:val="20"/>
          <w:szCs w:val="20"/>
          <w:u w:val="single"/>
        </w:rPr>
        <w:t xml:space="preserve">Begin tekstfragment: </w:t>
      </w:r>
    </w:p>
    <w:p w14:paraId="4CB20383" w14:textId="42D684E6" w:rsidR="00AE6D5A" w:rsidRPr="00A10515" w:rsidRDefault="00E54229" w:rsidP="00AE6D5A">
      <w:pPr>
        <w:pStyle w:val="paragraph"/>
        <w:spacing w:before="0" w:beforeAutospacing="0" w:after="0" w:afterAutospacing="0"/>
        <w:textAlignment w:val="baseline"/>
        <w:rPr>
          <w:rFonts w:ascii="Arial" w:hAnsi="Arial" w:cs="Arial"/>
          <w:color w:val="FF0000"/>
          <w:sz w:val="20"/>
          <w:szCs w:val="20"/>
        </w:rPr>
      </w:pPr>
      <w:r w:rsidRPr="00A10515">
        <w:rPr>
          <w:rFonts w:ascii="Arial" w:hAnsi="Arial" w:cs="Arial"/>
          <w:color w:val="008200"/>
          <w:sz w:val="20"/>
          <w:szCs w:val="20"/>
        </w:rPr>
        <w:t>Blijkens</w:t>
      </w:r>
      <w:r w:rsidRPr="00A10515">
        <w:rPr>
          <w:rFonts w:ascii="Arial" w:hAnsi="Arial" w:cs="Arial"/>
          <w:sz w:val="20"/>
          <w:szCs w:val="20"/>
        </w:rPr>
        <w:t>/</w:t>
      </w:r>
      <w:r w:rsidRPr="00A10515">
        <w:rPr>
          <w:rFonts w:ascii="Arial" w:hAnsi="Arial" w:cs="Arial"/>
          <w:color w:val="008200"/>
          <w:sz w:val="20"/>
          <w:szCs w:val="20"/>
        </w:rPr>
        <w:t xml:space="preserve"> Zoals blijkt uit </w:t>
      </w:r>
      <w:r w:rsidR="00AE6D5A" w:rsidRPr="00A10515">
        <w:rPr>
          <w:rStyle w:val="normaltextrun"/>
          <w:rFonts w:ascii="Arial" w:hAnsi="Arial" w:cs="Arial"/>
          <w:color w:val="FF0000"/>
          <w:sz w:val="20"/>
          <w:szCs w:val="20"/>
        </w:rPr>
        <w:t xml:space="preserve">de </w:t>
      </w:r>
      <w:r w:rsidR="00AE6D5A" w:rsidRPr="00A10515">
        <w:rPr>
          <w:rStyle w:val="normaltextrun"/>
          <w:rFonts w:ascii="Arial" w:hAnsi="Arial" w:cs="Arial"/>
          <w:color w:val="7030A0"/>
          <w:sz w:val="20"/>
          <w:szCs w:val="20"/>
        </w:rPr>
        <w:t xml:space="preserve">aan deze akte gehechte </w:t>
      </w:r>
      <w:r w:rsidR="00AE6D5A" w:rsidRPr="00A10515">
        <w:rPr>
          <w:rStyle w:val="normaltextrun"/>
          <w:rFonts w:ascii="Arial" w:hAnsi="Arial" w:cs="Arial"/>
          <w:color w:val="FF0000"/>
          <w:sz w:val="20"/>
          <w:szCs w:val="20"/>
        </w:rPr>
        <w:t xml:space="preserve">verklaringen hebben </w:t>
      </w:r>
      <w:del w:id="155" w:author="Schootbrugge, Jean-Michel van de" w:date="2024-06-27T15:07:00Z" w16du:dateUtc="2024-06-27T13:07:00Z">
        <w:r w:rsidR="00AE6D5A" w:rsidRPr="00A10515" w:rsidDel="00312162">
          <w:rPr>
            <w:rStyle w:val="normaltextrun"/>
            <w:rFonts w:ascii="Arial" w:hAnsi="Arial" w:cs="Arial"/>
            <w:color w:val="840084"/>
            <w:sz w:val="20"/>
            <w:szCs w:val="20"/>
          </w:rPr>
          <w:delText xml:space="preserve">voornoemde </w:delText>
        </w:r>
      </w:del>
      <w:r w:rsidR="00AE6D5A" w:rsidRPr="00A10515">
        <w:rPr>
          <w:rStyle w:val="normaltextrun"/>
          <w:rFonts w:ascii="Arial" w:hAnsi="Arial" w:cs="Arial"/>
          <w:color w:val="008200"/>
          <w:sz w:val="20"/>
          <w:szCs w:val="20"/>
        </w:rPr>
        <w:t>erflaters echtgenote</w:t>
      </w:r>
      <w:r w:rsidR="00AE6D5A" w:rsidRPr="00A10515">
        <w:rPr>
          <w:rStyle w:val="normaltextrun"/>
          <w:rFonts w:ascii="Arial" w:hAnsi="Arial" w:cs="Arial"/>
          <w:sz w:val="20"/>
          <w:szCs w:val="20"/>
        </w:rPr>
        <w:t>/</w:t>
      </w:r>
      <w:r w:rsidR="00AE6D5A" w:rsidRPr="00A10515">
        <w:rPr>
          <w:rStyle w:val="normaltextrun"/>
          <w:rFonts w:ascii="Arial" w:hAnsi="Arial" w:cs="Arial"/>
          <w:color w:val="008200"/>
          <w:sz w:val="20"/>
          <w:szCs w:val="20"/>
        </w:rPr>
        <w:t>erflaatsters echtgenoot</w:t>
      </w:r>
      <w:r w:rsidR="00AE6D5A" w:rsidRPr="00A10515">
        <w:rPr>
          <w:rStyle w:val="normaltextrun"/>
          <w:rFonts w:ascii="Arial" w:hAnsi="Arial" w:cs="Arial"/>
          <w:sz w:val="20"/>
          <w:szCs w:val="20"/>
        </w:rPr>
        <w:t>/</w:t>
      </w:r>
      <w:r w:rsidR="00AE6D5A" w:rsidRPr="00A10515">
        <w:rPr>
          <w:rStyle w:val="normaltextrun"/>
          <w:rFonts w:ascii="Arial" w:hAnsi="Arial" w:cs="Arial"/>
          <w:color w:val="008200"/>
          <w:sz w:val="20"/>
          <w:szCs w:val="20"/>
        </w:rPr>
        <w:t>erflaters geregistreerd partner</w:t>
      </w:r>
      <w:r w:rsidR="00AE6D5A" w:rsidRPr="00A10515">
        <w:rPr>
          <w:rStyle w:val="normaltextrun"/>
          <w:rFonts w:ascii="Arial" w:hAnsi="Arial" w:cs="Arial"/>
          <w:sz w:val="20"/>
          <w:szCs w:val="20"/>
        </w:rPr>
        <w:t>/</w:t>
      </w:r>
      <w:r w:rsidR="00AE6D5A" w:rsidRPr="00A10515">
        <w:rPr>
          <w:rStyle w:val="normaltextrun"/>
          <w:rFonts w:ascii="Arial" w:hAnsi="Arial" w:cs="Arial"/>
          <w:color w:val="008200"/>
          <w:sz w:val="20"/>
          <w:szCs w:val="20"/>
        </w:rPr>
        <w:t>erflaatsters geregistreerd partner</w:t>
      </w:r>
      <w:r w:rsidR="00AE6D5A" w:rsidRPr="00A10515">
        <w:rPr>
          <w:rStyle w:val="normaltextrun"/>
          <w:rFonts w:ascii="Arial" w:hAnsi="Arial" w:cs="Arial"/>
          <w:sz w:val="20"/>
          <w:szCs w:val="20"/>
        </w:rPr>
        <w:t>/</w:t>
      </w:r>
      <w:r w:rsidR="00AE6D5A" w:rsidRPr="00A10515">
        <w:rPr>
          <w:rStyle w:val="normaltextrun"/>
          <w:rFonts w:ascii="Arial" w:hAnsi="Arial" w:cs="Arial"/>
          <w:color w:val="008200"/>
          <w:sz w:val="20"/>
          <w:szCs w:val="20"/>
        </w:rPr>
        <w:t>echtgenoot</w:t>
      </w:r>
      <w:r w:rsidR="00AE6D5A" w:rsidRPr="00A10515">
        <w:rPr>
          <w:rStyle w:val="normaltextrun"/>
          <w:rFonts w:ascii="Arial" w:hAnsi="Arial" w:cs="Arial"/>
          <w:sz w:val="20"/>
          <w:szCs w:val="20"/>
        </w:rPr>
        <w:t>/</w:t>
      </w:r>
      <w:r w:rsidR="00AE6D5A" w:rsidRPr="00A10515">
        <w:rPr>
          <w:rStyle w:val="normaltextrun"/>
          <w:rFonts w:ascii="Arial" w:hAnsi="Arial" w:cs="Arial"/>
          <w:color w:val="008200"/>
          <w:sz w:val="20"/>
          <w:szCs w:val="20"/>
        </w:rPr>
        <w:t>echtgenote</w:t>
      </w:r>
      <w:r w:rsidR="00AE6D5A" w:rsidRPr="00A10515">
        <w:rPr>
          <w:rStyle w:val="normaltextrun"/>
          <w:rFonts w:ascii="Arial" w:hAnsi="Arial" w:cs="Arial"/>
          <w:sz w:val="20"/>
          <w:szCs w:val="20"/>
        </w:rPr>
        <w:t>/</w:t>
      </w:r>
      <w:r w:rsidR="00AE6D5A" w:rsidRPr="00A10515">
        <w:rPr>
          <w:rStyle w:val="normaltextrun"/>
          <w:rFonts w:ascii="Arial" w:hAnsi="Arial" w:cs="Arial"/>
          <w:color w:val="008200"/>
          <w:sz w:val="20"/>
          <w:szCs w:val="20"/>
        </w:rPr>
        <w:t xml:space="preserve">geregistreerd partner </w:t>
      </w:r>
      <w:r w:rsidR="00AE6D5A" w:rsidRPr="00A10515">
        <w:rPr>
          <w:rStyle w:val="normaltextrun"/>
          <w:rFonts w:ascii="Arial" w:hAnsi="Arial" w:cs="Arial"/>
          <w:color w:val="FF0000"/>
          <w:sz w:val="20"/>
          <w:szCs w:val="20"/>
        </w:rPr>
        <w:t xml:space="preserve">en </w:t>
      </w:r>
      <w:r w:rsidR="00AE6D5A" w:rsidRPr="00A10515">
        <w:rPr>
          <w:rStyle w:val="normaltextrun"/>
          <w:rFonts w:ascii="Arial" w:hAnsi="Arial" w:cs="Arial"/>
          <w:color w:val="008200"/>
          <w:sz w:val="20"/>
          <w:szCs w:val="20"/>
        </w:rPr>
        <w:t>zijn</w:t>
      </w:r>
      <w:r w:rsidR="00AE6D5A" w:rsidRPr="00A10515">
        <w:rPr>
          <w:rStyle w:val="normaltextrun"/>
          <w:rFonts w:ascii="Arial" w:hAnsi="Arial" w:cs="Arial"/>
          <w:sz w:val="20"/>
          <w:szCs w:val="20"/>
        </w:rPr>
        <w:t>/</w:t>
      </w:r>
      <w:r w:rsidR="00AE6D5A" w:rsidRPr="00A10515">
        <w:rPr>
          <w:rStyle w:val="normaltextrun"/>
          <w:rFonts w:ascii="Arial" w:hAnsi="Arial" w:cs="Arial"/>
          <w:color w:val="008200"/>
          <w:sz w:val="20"/>
          <w:szCs w:val="20"/>
        </w:rPr>
        <w:t xml:space="preserve">haar </w:t>
      </w:r>
      <w:r w:rsidR="00AE6D5A" w:rsidRPr="00A10515">
        <w:rPr>
          <w:rStyle w:val="normaltextrun"/>
          <w:rFonts w:ascii="Arial" w:hAnsi="Arial" w:cs="Arial"/>
          <w:color w:val="FF0000"/>
          <w:sz w:val="20"/>
          <w:szCs w:val="20"/>
        </w:rPr>
        <w:t xml:space="preserve">hiervoor </w:t>
      </w:r>
      <w:r w:rsidR="00D778BA" w:rsidRPr="00A10515">
        <w:rPr>
          <w:rStyle w:val="normaltextrun"/>
          <w:rFonts w:ascii="Arial" w:hAnsi="Arial" w:cs="Arial"/>
          <w:color w:val="7030A0"/>
          <w:sz w:val="20"/>
          <w:szCs w:val="20"/>
        </w:rPr>
        <w:t>onder ERFGENAMEN</w:t>
      </w:r>
      <w:r w:rsidR="00AE6D5A" w:rsidRPr="00A10515">
        <w:rPr>
          <w:rStyle w:val="normaltextrun"/>
          <w:rFonts w:ascii="Arial" w:hAnsi="Arial" w:cs="Arial"/>
          <w:color w:val="7030A0"/>
          <w:sz w:val="20"/>
          <w:szCs w:val="20"/>
        </w:rPr>
        <w:t xml:space="preserve"> </w:t>
      </w:r>
      <w:ins w:id="156" w:author="Groot, Karina de" w:date="2024-06-28T14:26:00Z" w16du:dateUtc="2024-06-28T12:26:00Z">
        <w:r w:rsidR="003709CA" w:rsidRPr="00A10515">
          <w:rPr>
            <w:rFonts w:ascii="Arial" w:hAnsi="Arial" w:cs="Arial"/>
            <w:snapToGrid w:val="0"/>
            <w:kern w:val="28"/>
            <w:sz w:val="20"/>
            <w:lang w:eastAsia="en-US"/>
          </w:rPr>
          <w:fldChar w:fldCharType="begin"/>
        </w:r>
        <w:r w:rsidR="003709CA" w:rsidRPr="00A10515">
          <w:rPr>
            <w:rFonts w:ascii="Arial" w:hAnsi="Arial" w:cs="Arial"/>
            <w:snapToGrid w:val="0"/>
            <w:kern w:val="28"/>
            <w:sz w:val="20"/>
            <w:lang w:eastAsia="en-US"/>
          </w:rPr>
          <w:instrText>MacroButton Nomacro §</w:instrText>
        </w:r>
        <w:r w:rsidR="003709CA" w:rsidRPr="00A10515">
          <w:rPr>
            <w:rFonts w:ascii="Arial" w:hAnsi="Arial" w:cs="Arial"/>
            <w:snapToGrid w:val="0"/>
            <w:kern w:val="28"/>
            <w:sz w:val="20"/>
            <w:lang w:eastAsia="en-US"/>
          </w:rPr>
          <w:fldChar w:fldCharType="end"/>
        </w:r>
      </w:ins>
      <w:ins w:id="157" w:author="Schootbrugge, Jean-Michel van de" w:date="2024-06-27T15:08:00Z" w16du:dateUtc="2024-06-27T13:08:00Z">
        <w:r w:rsidR="00590BC1" w:rsidRPr="00A10515">
          <w:rPr>
            <w:rStyle w:val="normaltextrun"/>
            <w:rFonts w:ascii="Arial" w:hAnsi="Arial" w:cs="Arial"/>
            <w:color w:val="7030A0"/>
            <w:sz w:val="20"/>
            <w:szCs w:val="20"/>
            <w:rPrChange w:id="158" w:author="Groot, Karina de" w:date="2024-08-13T14:01:00Z" w16du:dateUtc="2024-08-13T12:01:00Z">
              <w:rPr>
                <w:rStyle w:val="normaltextrun"/>
                <w:rFonts w:ascii="Arial" w:hAnsi="Arial" w:cs="Arial"/>
                <w:color w:val="FF0000"/>
                <w:sz w:val="20"/>
                <w:szCs w:val="20"/>
              </w:rPr>
            </w:rPrChange>
          </w:rPr>
          <w:t>sub</w:t>
        </w:r>
      </w:ins>
      <w:ins w:id="159" w:author="Schootbrugge, Jean-Michel van de" w:date="2024-06-27T15:09:00Z" w16du:dateUtc="2024-06-27T13:09:00Z">
        <w:r w:rsidR="00B91B54" w:rsidRPr="00A10515">
          <w:rPr>
            <w:rStyle w:val="normaltextrun"/>
            <w:rFonts w:ascii="Arial" w:hAnsi="Arial" w:cs="Arial"/>
            <w:color w:val="FF0000"/>
            <w:sz w:val="20"/>
            <w:szCs w:val="20"/>
          </w:rPr>
          <w:t xml:space="preserve"> </w:t>
        </w:r>
      </w:ins>
      <w:ins w:id="160" w:author="Schootbrugge, Jean-Michel van de" w:date="2024-06-27T15:11:00Z" w16du:dateUtc="2024-06-27T13:11:00Z">
        <w:r w:rsidR="00534A8A" w:rsidRPr="00A10515">
          <w:rPr>
            <w:rFonts w:ascii="Arial" w:hAnsi="Arial" w:cs="Arial"/>
            <w:snapToGrid w:val="0"/>
            <w:kern w:val="28"/>
            <w:sz w:val="20"/>
            <w:lang w:eastAsia="en-US"/>
          </w:rPr>
          <w:fldChar w:fldCharType="begin"/>
        </w:r>
        <w:r w:rsidR="00534A8A" w:rsidRPr="00A10515">
          <w:rPr>
            <w:rFonts w:ascii="Arial" w:hAnsi="Arial" w:cs="Arial"/>
            <w:snapToGrid w:val="0"/>
            <w:kern w:val="28"/>
            <w:sz w:val="20"/>
            <w:lang w:eastAsia="en-US"/>
          </w:rPr>
          <w:instrText>MacroButton Nomacro §</w:instrText>
        </w:r>
        <w:r w:rsidR="00534A8A" w:rsidRPr="00A10515">
          <w:rPr>
            <w:rFonts w:ascii="Arial" w:hAnsi="Arial" w:cs="Arial"/>
            <w:snapToGrid w:val="0"/>
            <w:kern w:val="28"/>
            <w:sz w:val="20"/>
            <w:lang w:eastAsia="en-US"/>
          </w:rPr>
          <w:fldChar w:fldCharType="end"/>
        </w:r>
        <w:r w:rsidR="00534A8A" w:rsidRPr="00A10515">
          <w:rPr>
            <w:rFonts w:ascii="Arial" w:hAnsi="Arial" w:cs="Arial"/>
            <w:snapToGrid w:val="0"/>
            <w:kern w:val="28"/>
            <w:sz w:val="20"/>
            <w:lang w:eastAsia="en-US"/>
          </w:rPr>
          <w:t>nummer(s)</w:t>
        </w:r>
        <w:r w:rsidR="00534A8A" w:rsidRPr="00A10515">
          <w:rPr>
            <w:rFonts w:ascii="Arial" w:hAnsi="Arial" w:cs="Arial"/>
            <w:snapToGrid w:val="0"/>
            <w:kern w:val="28"/>
            <w:sz w:val="20"/>
            <w:lang w:eastAsia="en-US"/>
          </w:rPr>
          <w:fldChar w:fldCharType="begin"/>
        </w:r>
        <w:r w:rsidR="00534A8A" w:rsidRPr="00A10515">
          <w:rPr>
            <w:rFonts w:ascii="Arial" w:hAnsi="Arial" w:cs="Arial"/>
            <w:snapToGrid w:val="0"/>
            <w:kern w:val="28"/>
            <w:sz w:val="20"/>
            <w:lang w:eastAsia="en-US"/>
          </w:rPr>
          <w:instrText>MacroButton Nomacro §</w:instrText>
        </w:r>
        <w:r w:rsidR="00534A8A" w:rsidRPr="00A10515">
          <w:rPr>
            <w:rFonts w:ascii="Arial" w:hAnsi="Arial" w:cs="Arial"/>
            <w:snapToGrid w:val="0"/>
            <w:kern w:val="28"/>
            <w:sz w:val="20"/>
            <w:lang w:eastAsia="en-US"/>
          </w:rPr>
          <w:fldChar w:fldCharType="end"/>
        </w:r>
      </w:ins>
      <w:ins w:id="161" w:author="Groot, Karina de" w:date="2024-06-28T14:26:00Z" w16du:dateUtc="2024-06-28T12:26:00Z">
        <w:r w:rsidR="003709CA" w:rsidRPr="00A10515">
          <w:rPr>
            <w:rFonts w:ascii="Arial" w:hAnsi="Arial" w:cs="Arial"/>
            <w:snapToGrid w:val="0"/>
            <w:kern w:val="28"/>
            <w:sz w:val="20"/>
            <w:lang w:eastAsia="en-US"/>
          </w:rPr>
          <w:fldChar w:fldCharType="begin"/>
        </w:r>
        <w:r w:rsidR="003709CA" w:rsidRPr="00A10515">
          <w:rPr>
            <w:rFonts w:ascii="Arial" w:hAnsi="Arial" w:cs="Arial"/>
            <w:snapToGrid w:val="0"/>
            <w:kern w:val="28"/>
            <w:sz w:val="20"/>
            <w:lang w:eastAsia="en-US"/>
          </w:rPr>
          <w:instrText>MacroButton Nomacro §</w:instrText>
        </w:r>
        <w:r w:rsidR="003709CA" w:rsidRPr="00A10515">
          <w:rPr>
            <w:rFonts w:ascii="Arial" w:hAnsi="Arial" w:cs="Arial"/>
            <w:snapToGrid w:val="0"/>
            <w:kern w:val="28"/>
            <w:sz w:val="20"/>
            <w:lang w:eastAsia="en-US"/>
          </w:rPr>
          <w:fldChar w:fldCharType="end"/>
        </w:r>
      </w:ins>
      <w:ins w:id="162" w:author="Schootbrugge, Jean-Michel van de" w:date="2024-06-27T15:08:00Z" w16du:dateUtc="2024-06-27T13:08:00Z">
        <w:r w:rsidR="00C469E2" w:rsidRPr="00A10515">
          <w:rPr>
            <w:rStyle w:val="normaltextrun"/>
            <w:rFonts w:ascii="Arial" w:hAnsi="Arial" w:cs="Arial"/>
            <w:color w:val="FF0000"/>
            <w:sz w:val="20"/>
            <w:szCs w:val="20"/>
          </w:rPr>
          <w:t xml:space="preserve"> </w:t>
        </w:r>
      </w:ins>
      <w:r w:rsidR="00AE6D5A" w:rsidRPr="00A10515">
        <w:rPr>
          <w:rStyle w:val="normaltextrun"/>
          <w:rFonts w:ascii="Arial" w:hAnsi="Arial" w:cs="Arial"/>
          <w:color w:val="FF0000"/>
          <w:sz w:val="20"/>
          <w:szCs w:val="20"/>
        </w:rPr>
        <w:t xml:space="preserve">genoemde </w:t>
      </w:r>
      <w:ins w:id="163" w:author="Groot, Karina de" w:date="2024-08-13T14:01:00Z" w16du:dateUtc="2024-08-13T12:01:00Z">
        <w:r w:rsidR="00A10515" w:rsidRPr="00A10515">
          <w:rPr>
            <w:rStyle w:val="normaltextrun"/>
            <w:rFonts w:ascii="Arial" w:hAnsi="Arial" w:cs="Arial"/>
            <w:color w:val="008200"/>
            <w:sz w:val="20"/>
            <w:rPrChange w:id="164" w:author="Groot, Karina de" w:date="2024-08-13T14:01:00Z" w16du:dateUtc="2024-08-13T12:01:00Z">
              <w:rPr>
                <w:rStyle w:val="normaltextrun"/>
                <w:rFonts w:cs="Arial"/>
                <w:color w:val="008200"/>
                <w:sz w:val="20"/>
              </w:rPr>
            </w:rPrChange>
          </w:rPr>
          <w:t>erfgenaam</w:t>
        </w:r>
        <w:r w:rsidR="00A10515" w:rsidRPr="00A10515">
          <w:rPr>
            <w:rStyle w:val="normaltextrun"/>
            <w:rFonts w:ascii="Arial" w:hAnsi="Arial" w:cs="Arial"/>
            <w:sz w:val="20"/>
            <w:rPrChange w:id="165" w:author="Groot, Karina de" w:date="2024-08-13T14:01:00Z" w16du:dateUtc="2024-08-13T12:01:00Z">
              <w:rPr>
                <w:rStyle w:val="normaltextrun"/>
                <w:rFonts w:cs="Arial"/>
                <w:sz w:val="20"/>
              </w:rPr>
            </w:rPrChange>
          </w:rPr>
          <w:t>/</w:t>
        </w:r>
        <w:r w:rsidR="00A10515" w:rsidRPr="00A10515">
          <w:rPr>
            <w:rStyle w:val="normaltextrun"/>
            <w:rFonts w:ascii="Arial" w:hAnsi="Arial" w:cs="Arial"/>
            <w:color w:val="008200"/>
            <w:sz w:val="20"/>
            <w:rPrChange w:id="166" w:author="Groot, Karina de" w:date="2024-08-13T14:01:00Z" w16du:dateUtc="2024-08-13T12:01:00Z">
              <w:rPr>
                <w:rStyle w:val="normaltextrun"/>
                <w:rFonts w:cs="Arial"/>
                <w:color w:val="008200"/>
                <w:sz w:val="20"/>
              </w:rPr>
            </w:rPrChange>
          </w:rPr>
          <w:t>erfgename</w:t>
        </w:r>
        <w:r w:rsidR="00A10515" w:rsidRPr="00A10515">
          <w:rPr>
            <w:rStyle w:val="normaltextrun"/>
            <w:rFonts w:ascii="Arial" w:hAnsi="Arial" w:cs="Arial"/>
            <w:sz w:val="20"/>
            <w:rPrChange w:id="167" w:author="Groot, Karina de" w:date="2024-08-13T14:01:00Z" w16du:dateUtc="2024-08-13T12:01:00Z">
              <w:rPr>
                <w:rStyle w:val="normaltextrun"/>
                <w:rFonts w:cs="Arial"/>
                <w:sz w:val="20"/>
              </w:rPr>
            </w:rPrChange>
          </w:rPr>
          <w:t>/</w:t>
        </w:r>
        <w:r w:rsidR="00A10515" w:rsidRPr="00A10515">
          <w:rPr>
            <w:rStyle w:val="normaltextrun"/>
            <w:rFonts w:ascii="Arial" w:hAnsi="Arial" w:cs="Arial"/>
            <w:color w:val="008200"/>
            <w:sz w:val="20"/>
            <w:rPrChange w:id="168" w:author="Groot, Karina de" w:date="2024-08-13T14:01:00Z" w16du:dateUtc="2024-08-13T12:01:00Z">
              <w:rPr>
                <w:rStyle w:val="normaltextrun"/>
                <w:rFonts w:cs="Arial"/>
                <w:color w:val="008200"/>
                <w:sz w:val="20"/>
              </w:rPr>
            </w:rPrChange>
          </w:rPr>
          <w:t xml:space="preserve">erfgenamen </w:t>
        </w:r>
      </w:ins>
      <w:del w:id="169" w:author="Groot, Karina de" w:date="2024-08-13T14:01:00Z" w16du:dateUtc="2024-08-13T12:01:00Z">
        <w:r w:rsidR="00AE6D5A" w:rsidRPr="00A10515" w:rsidDel="00A10515">
          <w:rPr>
            <w:rStyle w:val="normaltextrun"/>
            <w:rFonts w:ascii="Arial" w:hAnsi="Arial" w:cs="Arial"/>
            <w:color w:val="008200"/>
            <w:sz w:val="20"/>
            <w:szCs w:val="20"/>
          </w:rPr>
          <w:delText>erfgenaam</w:delText>
        </w:r>
        <w:r w:rsidR="00AE6D5A" w:rsidRPr="00A10515" w:rsidDel="00A10515">
          <w:rPr>
            <w:rStyle w:val="normaltextrun"/>
            <w:rFonts w:ascii="Arial" w:hAnsi="Arial" w:cs="Arial"/>
            <w:sz w:val="20"/>
            <w:szCs w:val="20"/>
          </w:rPr>
          <w:delText>/</w:delText>
        </w:r>
        <w:r w:rsidR="00AE6D5A" w:rsidRPr="00A10515" w:rsidDel="00A10515">
          <w:rPr>
            <w:rStyle w:val="normaltextrun"/>
            <w:rFonts w:ascii="Arial" w:hAnsi="Arial" w:cs="Arial"/>
            <w:color w:val="008200"/>
            <w:sz w:val="20"/>
            <w:szCs w:val="20"/>
          </w:rPr>
          <w:delText xml:space="preserve">erfgenamen </w:delText>
        </w:r>
      </w:del>
      <w:r w:rsidR="00AE6D5A" w:rsidRPr="00A10515">
        <w:rPr>
          <w:rStyle w:val="normaltextrun"/>
          <w:rFonts w:ascii="Arial" w:hAnsi="Arial" w:cs="Arial"/>
          <w:color w:val="FF0000"/>
          <w:sz w:val="20"/>
          <w:szCs w:val="20"/>
        </w:rPr>
        <w:t>de nalatenschap zuiver aanvaard.</w:t>
      </w:r>
      <w:r w:rsidR="00AE6D5A" w:rsidRPr="00A10515">
        <w:rPr>
          <w:rStyle w:val="eop"/>
          <w:rFonts w:ascii="Arial" w:hAnsi="Arial" w:cs="Arial"/>
          <w:color w:val="FF0000"/>
          <w:sz w:val="20"/>
          <w:szCs w:val="20"/>
        </w:rPr>
        <w:t> </w:t>
      </w:r>
    </w:p>
    <w:p w14:paraId="7B96EFB5"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u w:val="single"/>
        </w:rPr>
      </w:pPr>
      <w:r w:rsidRPr="009F1E93">
        <w:rPr>
          <w:rStyle w:val="normaltextrun"/>
          <w:rFonts w:ascii="Arial" w:hAnsi="Arial" w:cs="Arial"/>
          <w:sz w:val="20"/>
          <w:szCs w:val="20"/>
          <w:u w:val="single"/>
        </w:rPr>
        <w:t xml:space="preserve">Einde tekstfragment </w:t>
      </w:r>
    </w:p>
    <w:p w14:paraId="34C6C499"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rPr>
      </w:pPr>
    </w:p>
    <w:p w14:paraId="5827E31D"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rPr>
      </w:pPr>
      <w:r w:rsidRPr="009F1E93">
        <w:rPr>
          <w:rStyle w:val="normaltextrun"/>
          <w:rFonts w:ascii="Arial" w:hAnsi="Arial" w:cs="Arial"/>
          <w:sz w:val="20"/>
          <w:szCs w:val="20"/>
        </w:rPr>
        <w:t>Variant B</w:t>
      </w:r>
    </w:p>
    <w:p w14:paraId="7B65F410"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u w:val="single"/>
        </w:rPr>
      </w:pPr>
      <w:r w:rsidRPr="009F1E93">
        <w:rPr>
          <w:rStyle w:val="normaltextrun"/>
          <w:rFonts w:ascii="Arial" w:hAnsi="Arial" w:cs="Arial"/>
          <w:sz w:val="20"/>
          <w:szCs w:val="20"/>
          <w:u w:val="single"/>
        </w:rPr>
        <w:t>Begin tekstfragment:</w:t>
      </w:r>
    </w:p>
    <w:p w14:paraId="43EC9031" w14:textId="3039B533" w:rsidR="00AE6D5A" w:rsidRPr="009703AF" w:rsidRDefault="00AE6D5A" w:rsidP="00AE6D5A">
      <w:pPr>
        <w:pStyle w:val="paragraph"/>
        <w:spacing w:before="0" w:beforeAutospacing="0" w:after="0" w:afterAutospacing="0"/>
        <w:textAlignment w:val="baseline"/>
        <w:rPr>
          <w:rFonts w:ascii="Arial" w:hAnsi="Arial" w:cs="Arial"/>
          <w:color w:val="FF0000"/>
          <w:sz w:val="20"/>
          <w:szCs w:val="20"/>
        </w:rPr>
      </w:pPr>
      <w:r w:rsidRPr="009703AF">
        <w:rPr>
          <w:rStyle w:val="normaltextrun"/>
          <w:rFonts w:ascii="Arial" w:hAnsi="Arial" w:cs="Arial"/>
          <w:color w:val="FF0000"/>
          <w:sz w:val="20"/>
          <w:szCs w:val="20"/>
        </w:rPr>
        <w:t>De nalatenschap van</w:t>
      </w:r>
      <w:r w:rsidR="00287753" w:rsidRPr="009703AF">
        <w:rPr>
          <w:rStyle w:val="normaltextrun"/>
          <w:rFonts w:ascii="Arial" w:hAnsi="Arial" w:cs="Arial"/>
          <w:color w:val="FF0000"/>
          <w:sz w:val="20"/>
          <w:szCs w:val="20"/>
        </w:rPr>
        <w:t xml:space="preserve"> de</w:t>
      </w:r>
      <w:r w:rsidRPr="009703AF">
        <w:rPr>
          <w:rStyle w:val="normaltextrun"/>
          <w:rFonts w:ascii="Arial" w:hAnsi="Arial" w:cs="Arial"/>
          <w:color w:val="FF0000"/>
          <w:sz w:val="20"/>
          <w:szCs w:val="20"/>
        </w:rPr>
        <w:t xml:space="preserve"> </w:t>
      </w:r>
      <w:r w:rsidRPr="009703AF">
        <w:rPr>
          <w:rStyle w:val="normaltextrun"/>
          <w:rFonts w:ascii="Arial" w:hAnsi="Arial" w:cs="Arial"/>
          <w:color w:val="008200"/>
          <w:sz w:val="20"/>
          <w:szCs w:val="20"/>
        </w:rPr>
        <w:t>erflater</w:t>
      </w:r>
      <w:r w:rsidRPr="009703AF">
        <w:rPr>
          <w:rStyle w:val="normaltextrun"/>
          <w:rFonts w:ascii="Arial" w:hAnsi="Arial" w:cs="Arial"/>
          <w:sz w:val="20"/>
          <w:szCs w:val="20"/>
        </w:rPr>
        <w:t>/</w:t>
      </w:r>
      <w:r w:rsidRPr="009703AF">
        <w:rPr>
          <w:rStyle w:val="normaltextrun"/>
          <w:rFonts w:ascii="Arial" w:hAnsi="Arial" w:cs="Arial"/>
          <w:color w:val="008200"/>
          <w:sz w:val="20"/>
          <w:szCs w:val="20"/>
        </w:rPr>
        <w:t>erflaatster</w:t>
      </w:r>
      <w:r w:rsidRPr="009703AF">
        <w:rPr>
          <w:rStyle w:val="normaltextrun"/>
          <w:rFonts w:ascii="Arial" w:hAnsi="Arial" w:cs="Arial"/>
          <w:sz w:val="20"/>
          <w:szCs w:val="20"/>
        </w:rPr>
        <w:t>/</w:t>
      </w:r>
      <w:r w:rsidRPr="009703AF">
        <w:rPr>
          <w:rStyle w:val="normaltextrun"/>
          <w:rFonts w:ascii="Arial" w:hAnsi="Arial" w:cs="Arial"/>
          <w:color w:val="008200"/>
          <w:sz w:val="20"/>
          <w:szCs w:val="20"/>
        </w:rPr>
        <w:t>overledene</w:t>
      </w:r>
      <w:r w:rsidRPr="009703AF">
        <w:rPr>
          <w:rStyle w:val="normaltextrun"/>
          <w:rFonts w:ascii="Arial" w:hAnsi="Arial" w:cs="Arial"/>
          <w:color w:val="70AD47" w:themeColor="accent6"/>
          <w:sz w:val="20"/>
          <w:szCs w:val="20"/>
        </w:rPr>
        <w:t xml:space="preserve"> </w:t>
      </w:r>
      <w:r w:rsidRPr="009703AF">
        <w:rPr>
          <w:rStyle w:val="normaltextrun"/>
          <w:rFonts w:ascii="Arial" w:hAnsi="Arial" w:cs="Arial"/>
          <w:color w:val="FF0000"/>
          <w:sz w:val="20"/>
          <w:szCs w:val="20"/>
        </w:rPr>
        <w:t xml:space="preserve">is door </w:t>
      </w:r>
      <w:del w:id="170" w:author="Schootbrugge, Jean-Michel van de" w:date="2024-06-27T15:15:00Z" w16du:dateUtc="2024-06-27T13:15:00Z">
        <w:r w:rsidRPr="009703AF" w:rsidDel="003063D5">
          <w:rPr>
            <w:rStyle w:val="normaltextrun"/>
            <w:rFonts w:ascii="Arial" w:hAnsi="Arial" w:cs="Arial"/>
            <w:color w:val="840084"/>
            <w:sz w:val="20"/>
            <w:szCs w:val="20"/>
          </w:rPr>
          <w:delText>voornoemde</w:delText>
        </w:r>
        <w:r w:rsidRPr="009703AF" w:rsidDel="003063D5">
          <w:rPr>
            <w:rStyle w:val="normaltextrun"/>
            <w:rFonts w:ascii="Arial" w:hAnsi="Arial" w:cs="Arial"/>
            <w:color w:val="0066FF"/>
            <w:sz w:val="20"/>
            <w:szCs w:val="20"/>
          </w:rPr>
          <w:delText xml:space="preserve"> </w:delText>
        </w:r>
      </w:del>
      <w:r w:rsidR="00C301BD" w:rsidRPr="009703AF">
        <w:rPr>
          <w:rStyle w:val="normaltextrun"/>
          <w:rFonts w:ascii="Arial" w:hAnsi="Arial" w:cs="Arial"/>
          <w:color w:val="008200"/>
          <w:sz w:val="20"/>
          <w:szCs w:val="20"/>
        </w:rPr>
        <w:t>erflaters echtgenote</w:t>
      </w:r>
      <w:r w:rsidR="00C301BD" w:rsidRPr="009703AF">
        <w:rPr>
          <w:rStyle w:val="normaltextrun"/>
          <w:rFonts w:ascii="Arial" w:hAnsi="Arial" w:cs="Arial"/>
          <w:sz w:val="20"/>
          <w:szCs w:val="20"/>
        </w:rPr>
        <w:t>/</w:t>
      </w:r>
      <w:r w:rsidR="00C301BD" w:rsidRPr="009703AF">
        <w:rPr>
          <w:rStyle w:val="normaltextrun"/>
          <w:rFonts w:ascii="Arial" w:hAnsi="Arial" w:cs="Arial"/>
          <w:color w:val="008200"/>
          <w:sz w:val="20"/>
          <w:szCs w:val="20"/>
        </w:rPr>
        <w:t>erflaatsters echtgenoot</w:t>
      </w:r>
      <w:r w:rsidR="00C301BD" w:rsidRPr="009703AF">
        <w:rPr>
          <w:rStyle w:val="normaltextrun"/>
          <w:rFonts w:ascii="Arial" w:hAnsi="Arial" w:cs="Arial"/>
          <w:sz w:val="20"/>
          <w:szCs w:val="20"/>
        </w:rPr>
        <w:t>/</w:t>
      </w:r>
      <w:r w:rsidR="00C301BD" w:rsidRPr="009703AF">
        <w:rPr>
          <w:rStyle w:val="normaltextrun"/>
          <w:rFonts w:ascii="Arial" w:hAnsi="Arial" w:cs="Arial"/>
          <w:color w:val="008200"/>
          <w:sz w:val="20"/>
          <w:szCs w:val="20"/>
        </w:rPr>
        <w:t>erflaters geregistreerd partner</w:t>
      </w:r>
      <w:r w:rsidR="00C301BD" w:rsidRPr="009703AF">
        <w:rPr>
          <w:rStyle w:val="normaltextrun"/>
          <w:rFonts w:ascii="Arial" w:hAnsi="Arial" w:cs="Arial"/>
          <w:sz w:val="20"/>
          <w:szCs w:val="20"/>
        </w:rPr>
        <w:t>/</w:t>
      </w:r>
      <w:r w:rsidR="00C301BD" w:rsidRPr="009703AF">
        <w:rPr>
          <w:rStyle w:val="normaltextrun"/>
          <w:rFonts w:ascii="Arial" w:hAnsi="Arial" w:cs="Arial"/>
          <w:color w:val="008200"/>
          <w:sz w:val="20"/>
          <w:szCs w:val="20"/>
        </w:rPr>
        <w:t>erflaatsters geregistreerd partner</w:t>
      </w:r>
      <w:r w:rsidR="00C301BD" w:rsidRPr="009703AF">
        <w:rPr>
          <w:rStyle w:val="normaltextrun"/>
          <w:rFonts w:ascii="Arial" w:hAnsi="Arial" w:cs="Arial"/>
          <w:sz w:val="20"/>
          <w:szCs w:val="20"/>
        </w:rPr>
        <w:t>/</w:t>
      </w:r>
      <w:r w:rsidR="00C301BD" w:rsidRPr="009703AF">
        <w:rPr>
          <w:rStyle w:val="normaltextrun"/>
          <w:rFonts w:ascii="Arial" w:hAnsi="Arial" w:cs="Arial"/>
          <w:color w:val="008200"/>
          <w:sz w:val="20"/>
          <w:szCs w:val="20"/>
        </w:rPr>
        <w:t>echtgenoot</w:t>
      </w:r>
      <w:r w:rsidR="00C301BD" w:rsidRPr="009703AF">
        <w:rPr>
          <w:rStyle w:val="normaltextrun"/>
          <w:rFonts w:ascii="Arial" w:hAnsi="Arial" w:cs="Arial"/>
          <w:sz w:val="20"/>
          <w:szCs w:val="20"/>
        </w:rPr>
        <w:t>/</w:t>
      </w:r>
      <w:r w:rsidR="00C301BD" w:rsidRPr="009703AF">
        <w:rPr>
          <w:rStyle w:val="normaltextrun"/>
          <w:rFonts w:ascii="Arial" w:hAnsi="Arial" w:cs="Arial"/>
          <w:color w:val="008200"/>
          <w:sz w:val="20"/>
          <w:szCs w:val="20"/>
        </w:rPr>
        <w:t>echtgenote</w:t>
      </w:r>
      <w:r w:rsidR="00C301BD" w:rsidRPr="009703AF">
        <w:rPr>
          <w:rStyle w:val="normaltextrun"/>
          <w:rFonts w:ascii="Arial" w:hAnsi="Arial" w:cs="Arial"/>
          <w:sz w:val="20"/>
          <w:szCs w:val="20"/>
        </w:rPr>
        <w:t>/</w:t>
      </w:r>
      <w:r w:rsidR="00C301BD" w:rsidRPr="009703AF">
        <w:rPr>
          <w:rStyle w:val="normaltextrun"/>
          <w:rFonts w:ascii="Arial" w:hAnsi="Arial" w:cs="Arial"/>
          <w:color w:val="008200"/>
          <w:sz w:val="20"/>
          <w:szCs w:val="20"/>
        </w:rPr>
        <w:t>geregistreerd partner</w:t>
      </w:r>
      <w:r w:rsidRPr="009703AF">
        <w:rPr>
          <w:rStyle w:val="normaltextrun"/>
          <w:rFonts w:ascii="Arial" w:hAnsi="Arial" w:cs="Arial"/>
          <w:color w:val="008200"/>
          <w:sz w:val="20"/>
          <w:szCs w:val="20"/>
        </w:rPr>
        <w:t xml:space="preserve"> </w:t>
      </w:r>
      <w:r w:rsidRPr="009703AF">
        <w:rPr>
          <w:rStyle w:val="normaltextrun"/>
          <w:rFonts w:ascii="Arial" w:hAnsi="Arial" w:cs="Arial"/>
          <w:color w:val="FF0000"/>
          <w:sz w:val="20"/>
          <w:szCs w:val="20"/>
        </w:rPr>
        <w:t xml:space="preserve">en </w:t>
      </w:r>
      <w:r w:rsidRPr="009703AF">
        <w:rPr>
          <w:rStyle w:val="normaltextrun"/>
          <w:rFonts w:ascii="Arial" w:hAnsi="Arial" w:cs="Arial"/>
          <w:color w:val="008200"/>
          <w:sz w:val="20"/>
          <w:szCs w:val="20"/>
        </w:rPr>
        <w:t>zijn</w:t>
      </w:r>
      <w:r w:rsidRPr="009703AF">
        <w:rPr>
          <w:rStyle w:val="normaltextrun"/>
          <w:rFonts w:ascii="Arial" w:hAnsi="Arial" w:cs="Arial"/>
          <w:sz w:val="20"/>
          <w:szCs w:val="20"/>
        </w:rPr>
        <w:t>/</w:t>
      </w:r>
      <w:r w:rsidRPr="009703AF">
        <w:rPr>
          <w:rStyle w:val="normaltextrun"/>
          <w:rFonts w:ascii="Arial" w:hAnsi="Arial" w:cs="Arial"/>
          <w:color w:val="008200"/>
          <w:sz w:val="20"/>
          <w:szCs w:val="20"/>
        </w:rPr>
        <w:t xml:space="preserve">haar </w:t>
      </w:r>
      <w:r w:rsidRPr="009703AF">
        <w:rPr>
          <w:rStyle w:val="normaltextrun"/>
          <w:rFonts w:ascii="Arial" w:hAnsi="Arial" w:cs="Arial"/>
          <w:color w:val="FF0000"/>
          <w:sz w:val="20"/>
          <w:szCs w:val="20"/>
        </w:rPr>
        <w:t xml:space="preserve">hiervoor </w:t>
      </w:r>
      <w:r w:rsidRPr="009703AF">
        <w:rPr>
          <w:rStyle w:val="normaltextrun"/>
          <w:rFonts w:ascii="Arial" w:hAnsi="Arial" w:cs="Arial"/>
          <w:color w:val="7030A0"/>
          <w:sz w:val="20"/>
          <w:szCs w:val="20"/>
        </w:rPr>
        <w:t xml:space="preserve">onder </w:t>
      </w:r>
      <w:r w:rsidR="001755DD" w:rsidRPr="009703AF">
        <w:rPr>
          <w:rStyle w:val="normaltextrun"/>
          <w:rFonts w:ascii="Arial" w:hAnsi="Arial" w:cs="Arial"/>
          <w:color w:val="7030A0"/>
          <w:sz w:val="20"/>
          <w:szCs w:val="20"/>
        </w:rPr>
        <w:t>ERFGENAMEN</w:t>
      </w:r>
      <w:r w:rsidRPr="009703AF">
        <w:rPr>
          <w:rStyle w:val="normaltextrun"/>
          <w:rFonts w:ascii="Arial" w:hAnsi="Arial" w:cs="Arial"/>
          <w:color w:val="7030A0"/>
          <w:sz w:val="20"/>
          <w:szCs w:val="20"/>
        </w:rPr>
        <w:t xml:space="preserve"> </w:t>
      </w:r>
      <w:ins w:id="171" w:author="Groot, Karina de" w:date="2024-06-28T14:27:00Z" w16du:dateUtc="2024-06-28T12:27:00Z">
        <w:r w:rsidR="004E3E66" w:rsidRPr="009703AF">
          <w:rPr>
            <w:rFonts w:ascii="Arial" w:hAnsi="Arial" w:cs="Arial"/>
            <w:snapToGrid w:val="0"/>
            <w:kern w:val="28"/>
            <w:sz w:val="20"/>
            <w:lang w:eastAsia="en-US"/>
          </w:rPr>
          <w:fldChar w:fldCharType="begin"/>
        </w:r>
        <w:r w:rsidR="004E3E66" w:rsidRPr="009703AF">
          <w:rPr>
            <w:rFonts w:ascii="Arial" w:hAnsi="Arial" w:cs="Arial"/>
            <w:snapToGrid w:val="0"/>
            <w:kern w:val="28"/>
            <w:sz w:val="20"/>
            <w:lang w:eastAsia="en-US"/>
          </w:rPr>
          <w:instrText>MacroButton Nomacro §</w:instrText>
        </w:r>
        <w:r w:rsidR="004E3E66" w:rsidRPr="009703AF">
          <w:rPr>
            <w:rFonts w:ascii="Arial" w:hAnsi="Arial" w:cs="Arial"/>
            <w:snapToGrid w:val="0"/>
            <w:kern w:val="28"/>
            <w:sz w:val="20"/>
            <w:lang w:eastAsia="en-US"/>
          </w:rPr>
          <w:fldChar w:fldCharType="end"/>
        </w:r>
        <w:r w:rsidR="004E3E66" w:rsidRPr="009703AF">
          <w:rPr>
            <w:rStyle w:val="normaltextrun"/>
            <w:rFonts w:ascii="Arial" w:hAnsi="Arial" w:cs="Arial"/>
            <w:color w:val="7030A0"/>
            <w:sz w:val="20"/>
            <w:szCs w:val="20"/>
          </w:rPr>
          <w:t>sub</w:t>
        </w:r>
        <w:r w:rsidR="004E3E66" w:rsidRPr="009703AF">
          <w:rPr>
            <w:rStyle w:val="normaltextrun"/>
            <w:rFonts w:ascii="Arial" w:hAnsi="Arial" w:cs="Arial"/>
            <w:color w:val="FF0000"/>
            <w:sz w:val="20"/>
            <w:szCs w:val="20"/>
          </w:rPr>
          <w:t xml:space="preserve"> </w:t>
        </w:r>
        <w:r w:rsidR="004E3E66" w:rsidRPr="009703AF">
          <w:rPr>
            <w:rFonts w:ascii="Arial" w:hAnsi="Arial" w:cs="Arial"/>
            <w:snapToGrid w:val="0"/>
            <w:kern w:val="28"/>
            <w:sz w:val="20"/>
            <w:lang w:eastAsia="en-US"/>
          </w:rPr>
          <w:fldChar w:fldCharType="begin"/>
        </w:r>
        <w:r w:rsidR="004E3E66" w:rsidRPr="009703AF">
          <w:rPr>
            <w:rFonts w:ascii="Arial" w:hAnsi="Arial" w:cs="Arial"/>
            <w:snapToGrid w:val="0"/>
            <w:kern w:val="28"/>
            <w:sz w:val="20"/>
            <w:lang w:eastAsia="en-US"/>
          </w:rPr>
          <w:instrText>MacroButton Nomacro §</w:instrText>
        </w:r>
        <w:r w:rsidR="004E3E66" w:rsidRPr="009703AF">
          <w:rPr>
            <w:rFonts w:ascii="Arial" w:hAnsi="Arial" w:cs="Arial"/>
            <w:snapToGrid w:val="0"/>
            <w:kern w:val="28"/>
            <w:sz w:val="20"/>
            <w:lang w:eastAsia="en-US"/>
          </w:rPr>
          <w:fldChar w:fldCharType="end"/>
        </w:r>
        <w:r w:rsidR="004E3E66" w:rsidRPr="009703AF">
          <w:rPr>
            <w:rFonts w:ascii="Arial" w:hAnsi="Arial" w:cs="Arial"/>
            <w:snapToGrid w:val="0"/>
            <w:kern w:val="28"/>
            <w:sz w:val="20"/>
            <w:lang w:eastAsia="en-US"/>
          </w:rPr>
          <w:t>nummer(s)</w:t>
        </w:r>
        <w:r w:rsidR="004E3E66" w:rsidRPr="009703AF">
          <w:rPr>
            <w:rFonts w:ascii="Arial" w:hAnsi="Arial" w:cs="Arial"/>
            <w:snapToGrid w:val="0"/>
            <w:kern w:val="28"/>
            <w:sz w:val="20"/>
            <w:lang w:eastAsia="en-US"/>
          </w:rPr>
          <w:fldChar w:fldCharType="begin"/>
        </w:r>
        <w:r w:rsidR="004E3E66" w:rsidRPr="009703AF">
          <w:rPr>
            <w:rFonts w:ascii="Arial" w:hAnsi="Arial" w:cs="Arial"/>
            <w:snapToGrid w:val="0"/>
            <w:kern w:val="28"/>
            <w:sz w:val="20"/>
            <w:lang w:eastAsia="en-US"/>
          </w:rPr>
          <w:instrText>MacroButton Nomacro §</w:instrText>
        </w:r>
        <w:r w:rsidR="004E3E66" w:rsidRPr="009703AF">
          <w:rPr>
            <w:rFonts w:ascii="Arial" w:hAnsi="Arial" w:cs="Arial"/>
            <w:snapToGrid w:val="0"/>
            <w:kern w:val="28"/>
            <w:sz w:val="20"/>
            <w:lang w:eastAsia="en-US"/>
          </w:rPr>
          <w:fldChar w:fldCharType="end"/>
        </w:r>
        <w:r w:rsidR="004E3E66" w:rsidRPr="009703AF">
          <w:rPr>
            <w:rFonts w:ascii="Arial" w:hAnsi="Arial" w:cs="Arial"/>
            <w:snapToGrid w:val="0"/>
            <w:kern w:val="28"/>
            <w:sz w:val="20"/>
            <w:lang w:eastAsia="en-US"/>
          </w:rPr>
          <w:fldChar w:fldCharType="begin"/>
        </w:r>
        <w:r w:rsidR="004E3E66" w:rsidRPr="009703AF">
          <w:rPr>
            <w:rFonts w:ascii="Arial" w:hAnsi="Arial" w:cs="Arial"/>
            <w:snapToGrid w:val="0"/>
            <w:kern w:val="28"/>
            <w:sz w:val="20"/>
            <w:lang w:eastAsia="en-US"/>
          </w:rPr>
          <w:instrText>MacroButton Nomacro §</w:instrText>
        </w:r>
        <w:r w:rsidR="004E3E66" w:rsidRPr="009703AF">
          <w:rPr>
            <w:rFonts w:ascii="Arial" w:hAnsi="Arial" w:cs="Arial"/>
            <w:snapToGrid w:val="0"/>
            <w:kern w:val="28"/>
            <w:sz w:val="20"/>
            <w:lang w:eastAsia="en-US"/>
          </w:rPr>
          <w:fldChar w:fldCharType="end"/>
        </w:r>
      </w:ins>
      <w:ins w:id="172" w:author="Schootbrugge, Jean-Michel van de" w:date="2024-06-27T15:15:00Z" w16du:dateUtc="2024-06-27T13:15:00Z">
        <w:del w:id="173" w:author="Groot, Karina de" w:date="2024-06-28T14:27:00Z" w16du:dateUtc="2024-06-28T12:27:00Z">
          <w:r w:rsidR="00E657FC" w:rsidRPr="009703AF" w:rsidDel="004E3E66">
            <w:rPr>
              <w:rStyle w:val="normaltextrun"/>
              <w:rFonts w:ascii="Arial" w:hAnsi="Arial" w:cs="Arial"/>
              <w:color w:val="FF0000"/>
              <w:sz w:val="20"/>
              <w:szCs w:val="20"/>
            </w:rPr>
            <w:delText xml:space="preserve">sub </w:delText>
          </w:r>
          <w:r w:rsidR="00E657FC" w:rsidRPr="009703AF" w:rsidDel="004E3E66">
            <w:rPr>
              <w:rFonts w:ascii="Arial" w:hAnsi="Arial" w:cs="Arial"/>
              <w:snapToGrid w:val="0"/>
              <w:kern w:val="28"/>
              <w:sz w:val="20"/>
              <w:lang w:eastAsia="en-US"/>
            </w:rPr>
            <w:fldChar w:fldCharType="begin"/>
          </w:r>
          <w:r w:rsidR="00E657FC" w:rsidRPr="009703AF" w:rsidDel="004E3E66">
            <w:rPr>
              <w:rFonts w:ascii="Arial" w:hAnsi="Arial" w:cs="Arial"/>
              <w:snapToGrid w:val="0"/>
              <w:kern w:val="28"/>
              <w:sz w:val="20"/>
              <w:lang w:eastAsia="en-US"/>
            </w:rPr>
            <w:delInstrText>MacroButton Nomacro §</w:delInstrText>
          </w:r>
          <w:r w:rsidR="00E657FC" w:rsidRPr="009703AF" w:rsidDel="004E3E66">
            <w:rPr>
              <w:rFonts w:ascii="Arial" w:hAnsi="Arial" w:cs="Arial"/>
              <w:snapToGrid w:val="0"/>
              <w:kern w:val="28"/>
              <w:sz w:val="20"/>
              <w:lang w:eastAsia="en-US"/>
            </w:rPr>
            <w:fldChar w:fldCharType="end"/>
          </w:r>
          <w:r w:rsidR="00E657FC" w:rsidRPr="009703AF" w:rsidDel="004E3E66">
            <w:rPr>
              <w:rFonts w:ascii="Arial" w:hAnsi="Arial" w:cs="Arial"/>
              <w:snapToGrid w:val="0"/>
              <w:kern w:val="28"/>
              <w:sz w:val="20"/>
              <w:lang w:eastAsia="en-US"/>
            </w:rPr>
            <w:delText>nummer(s)</w:delText>
          </w:r>
          <w:r w:rsidR="00E657FC" w:rsidRPr="009703AF" w:rsidDel="004E3E66">
            <w:rPr>
              <w:rFonts w:ascii="Arial" w:hAnsi="Arial" w:cs="Arial"/>
              <w:snapToGrid w:val="0"/>
              <w:kern w:val="28"/>
              <w:sz w:val="20"/>
              <w:lang w:eastAsia="en-US"/>
            </w:rPr>
            <w:fldChar w:fldCharType="begin"/>
          </w:r>
          <w:r w:rsidR="00E657FC" w:rsidRPr="009703AF" w:rsidDel="004E3E66">
            <w:rPr>
              <w:rFonts w:ascii="Arial" w:hAnsi="Arial" w:cs="Arial"/>
              <w:snapToGrid w:val="0"/>
              <w:kern w:val="28"/>
              <w:sz w:val="20"/>
              <w:lang w:eastAsia="en-US"/>
            </w:rPr>
            <w:delInstrText>MacroButton Nomacro §</w:delInstrText>
          </w:r>
          <w:r w:rsidR="00E657FC" w:rsidRPr="009703AF" w:rsidDel="004E3E66">
            <w:rPr>
              <w:rFonts w:ascii="Arial" w:hAnsi="Arial" w:cs="Arial"/>
              <w:snapToGrid w:val="0"/>
              <w:kern w:val="28"/>
              <w:sz w:val="20"/>
              <w:lang w:eastAsia="en-US"/>
            </w:rPr>
            <w:fldChar w:fldCharType="end"/>
          </w:r>
        </w:del>
        <w:r w:rsidR="00E657FC" w:rsidRPr="009703AF">
          <w:rPr>
            <w:rStyle w:val="normaltextrun"/>
            <w:rFonts w:ascii="Arial" w:hAnsi="Arial" w:cs="Arial"/>
            <w:color w:val="FF0000"/>
            <w:sz w:val="20"/>
            <w:szCs w:val="20"/>
          </w:rPr>
          <w:t xml:space="preserve"> </w:t>
        </w:r>
      </w:ins>
      <w:r w:rsidRPr="009703AF">
        <w:rPr>
          <w:rStyle w:val="normaltextrun"/>
          <w:rFonts w:ascii="Arial" w:hAnsi="Arial" w:cs="Arial"/>
          <w:color w:val="FF0000"/>
          <w:sz w:val="20"/>
          <w:szCs w:val="20"/>
        </w:rPr>
        <w:t xml:space="preserve">genoemde </w:t>
      </w:r>
      <w:ins w:id="174" w:author="Groot, Karina de" w:date="2024-08-13T14:01:00Z" w16du:dateUtc="2024-08-13T12:01:00Z">
        <w:r w:rsidR="009703AF" w:rsidRPr="009703AF">
          <w:rPr>
            <w:rStyle w:val="normaltextrun"/>
            <w:rFonts w:ascii="Arial" w:hAnsi="Arial" w:cs="Arial"/>
            <w:color w:val="008200"/>
            <w:sz w:val="20"/>
            <w:rPrChange w:id="175" w:author="Groot, Karina de" w:date="2024-08-13T14:02:00Z" w16du:dateUtc="2024-08-13T12:02:00Z">
              <w:rPr>
                <w:rStyle w:val="normaltextrun"/>
                <w:rFonts w:cs="Arial"/>
                <w:color w:val="008200"/>
                <w:sz w:val="20"/>
              </w:rPr>
            </w:rPrChange>
          </w:rPr>
          <w:t>erfgenaam</w:t>
        </w:r>
        <w:r w:rsidR="009703AF" w:rsidRPr="009703AF">
          <w:rPr>
            <w:rStyle w:val="normaltextrun"/>
            <w:rFonts w:ascii="Arial" w:hAnsi="Arial" w:cs="Arial"/>
            <w:sz w:val="20"/>
            <w:rPrChange w:id="176" w:author="Groot, Karina de" w:date="2024-08-13T14:02:00Z" w16du:dateUtc="2024-08-13T12:02:00Z">
              <w:rPr>
                <w:rStyle w:val="normaltextrun"/>
                <w:rFonts w:cs="Arial"/>
                <w:sz w:val="20"/>
              </w:rPr>
            </w:rPrChange>
          </w:rPr>
          <w:t>/</w:t>
        </w:r>
        <w:r w:rsidR="009703AF" w:rsidRPr="009703AF">
          <w:rPr>
            <w:rStyle w:val="normaltextrun"/>
            <w:rFonts w:ascii="Arial" w:hAnsi="Arial" w:cs="Arial"/>
            <w:color w:val="008200"/>
            <w:sz w:val="20"/>
            <w:rPrChange w:id="177" w:author="Groot, Karina de" w:date="2024-08-13T14:02:00Z" w16du:dateUtc="2024-08-13T12:02:00Z">
              <w:rPr>
                <w:rStyle w:val="normaltextrun"/>
                <w:rFonts w:cs="Arial"/>
                <w:color w:val="008200"/>
                <w:sz w:val="20"/>
              </w:rPr>
            </w:rPrChange>
          </w:rPr>
          <w:t>erfgename</w:t>
        </w:r>
        <w:r w:rsidR="009703AF" w:rsidRPr="009703AF">
          <w:rPr>
            <w:rStyle w:val="normaltextrun"/>
            <w:rFonts w:ascii="Arial" w:hAnsi="Arial" w:cs="Arial"/>
            <w:sz w:val="20"/>
            <w:rPrChange w:id="178" w:author="Groot, Karina de" w:date="2024-08-13T14:02:00Z" w16du:dateUtc="2024-08-13T12:02:00Z">
              <w:rPr>
                <w:rStyle w:val="normaltextrun"/>
                <w:rFonts w:cs="Arial"/>
                <w:sz w:val="20"/>
              </w:rPr>
            </w:rPrChange>
          </w:rPr>
          <w:t>/</w:t>
        </w:r>
        <w:r w:rsidR="009703AF" w:rsidRPr="009703AF">
          <w:rPr>
            <w:rStyle w:val="normaltextrun"/>
            <w:rFonts w:ascii="Arial" w:hAnsi="Arial" w:cs="Arial"/>
            <w:color w:val="008200"/>
            <w:sz w:val="20"/>
            <w:rPrChange w:id="179" w:author="Groot, Karina de" w:date="2024-08-13T14:02:00Z" w16du:dateUtc="2024-08-13T12:02:00Z">
              <w:rPr>
                <w:rStyle w:val="normaltextrun"/>
                <w:rFonts w:cs="Arial"/>
                <w:color w:val="008200"/>
                <w:sz w:val="20"/>
              </w:rPr>
            </w:rPrChange>
          </w:rPr>
          <w:t xml:space="preserve">erfgenamen </w:t>
        </w:r>
      </w:ins>
      <w:del w:id="180" w:author="Groot, Karina de" w:date="2024-08-13T14:01:00Z" w16du:dateUtc="2024-08-13T12:01:00Z">
        <w:r w:rsidRPr="009703AF" w:rsidDel="009703AF">
          <w:rPr>
            <w:rStyle w:val="normaltextrun"/>
            <w:rFonts w:ascii="Arial" w:hAnsi="Arial" w:cs="Arial"/>
            <w:color w:val="008200"/>
            <w:sz w:val="20"/>
            <w:szCs w:val="20"/>
          </w:rPr>
          <w:delText>erfgenaam</w:delText>
        </w:r>
        <w:r w:rsidR="00AB5585" w:rsidRPr="009703AF" w:rsidDel="009703AF">
          <w:rPr>
            <w:rStyle w:val="normaltextrun"/>
            <w:rFonts w:ascii="Arial" w:hAnsi="Arial" w:cs="Arial"/>
            <w:sz w:val="20"/>
            <w:szCs w:val="20"/>
          </w:rPr>
          <w:delText>/</w:delText>
        </w:r>
        <w:r w:rsidRPr="009703AF" w:rsidDel="009703AF">
          <w:rPr>
            <w:rStyle w:val="normaltextrun"/>
            <w:rFonts w:ascii="Arial" w:hAnsi="Arial" w:cs="Arial"/>
            <w:color w:val="008200"/>
            <w:sz w:val="20"/>
            <w:szCs w:val="20"/>
          </w:rPr>
          <w:delText xml:space="preserve">erfgenamen </w:delText>
        </w:r>
      </w:del>
      <w:r w:rsidRPr="009703AF">
        <w:rPr>
          <w:rStyle w:val="normaltextrun"/>
          <w:rFonts w:ascii="Arial" w:hAnsi="Arial" w:cs="Arial"/>
          <w:color w:val="FF0000"/>
          <w:sz w:val="20"/>
          <w:szCs w:val="20"/>
        </w:rPr>
        <w:t xml:space="preserve">zuiver aanvaard. Van deze zuivere aanvaarding blijkt uit </w:t>
      </w:r>
      <w:r w:rsidR="00AB5585" w:rsidRPr="009703AF">
        <w:rPr>
          <w:rFonts w:ascii="Arial" w:hAnsi="Arial" w:cs="Arial"/>
          <w:snapToGrid w:val="0"/>
          <w:kern w:val="28"/>
          <w:sz w:val="20"/>
          <w:szCs w:val="20"/>
          <w:lang w:eastAsia="en-US"/>
        </w:rPr>
        <w:fldChar w:fldCharType="begin"/>
      </w:r>
      <w:r w:rsidR="00AB5585" w:rsidRPr="009703AF">
        <w:rPr>
          <w:rFonts w:ascii="Arial" w:hAnsi="Arial" w:cs="Arial"/>
          <w:snapToGrid w:val="0"/>
          <w:kern w:val="28"/>
          <w:sz w:val="20"/>
          <w:szCs w:val="20"/>
          <w:lang w:eastAsia="en-US"/>
        </w:rPr>
        <w:instrText>MacroButton Nomacro §</w:instrText>
      </w:r>
      <w:r w:rsidR="00AB5585" w:rsidRPr="009703AF">
        <w:rPr>
          <w:rFonts w:ascii="Arial" w:hAnsi="Arial" w:cs="Arial"/>
          <w:snapToGrid w:val="0"/>
          <w:kern w:val="28"/>
          <w:sz w:val="20"/>
          <w:szCs w:val="20"/>
          <w:lang w:eastAsia="en-US"/>
        </w:rPr>
        <w:fldChar w:fldCharType="end"/>
      </w:r>
      <w:r w:rsidR="00AB5585" w:rsidRPr="009703AF">
        <w:rPr>
          <w:rFonts w:ascii="Arial" w:hAnsi="Arial" w:cs="Arial"/>
          <w:snapToGrid w:val="0"/>
          <w:kern w:val="28"/>
          <w:sz w:val="20"/>
          <w:szCs w:val="20"/>
          <w:lang w:eastAsia="en-US"/>
        </w:rPr>
        <w:t>aantal</w:t>
      </w:r>
      <w:r w:rsidR="00AB5585" w:rsidRPr="009703AF">
        <w:rPr>
          <w:rFonts w:ascii="Arial" w:hAnsi="Arial" w:cs="Arial"/>
          <w:snapToGrid w:val="0"/>
          <w:kern w:val="28"/>
          <w:sz w:val="20"/>
          <w:szCs w:val="20"/>
          <w:lang w:eastAsia="en-US"/>
        </w:rPr>
        <w:fldChar w:fldCharType="begin"/>
      </w:r>
      <w:r w:rsidR="00AB5585" w:rsidRPr="009703AF">
        <w:rPr>
          <w:rFonts w:ascii="Arial" w:hAnsi="Arial" w:cs="Arial"/>
          <w:snapToGrid w:val="0"/>
          <w:kern w:val="28"/>
          <w:sz w:val="20"/>
          <w:szCs w:val="20"/>
          <w:lang w:eastAsia="en-US"/>
        </w:rPr>
        <w:instrText>MacroButton Nomacro §</w:instrText>
      </w:r>
      <w:r w:rsidR="00AB5585" w:rsidRPr="009703AF">
        <w:rPr>
          <w:rFonts w:ascii="Arial" w:hAnsi="Arial" w:cs="Arial"/>
          <w:snapToGrid w:val="0"/>
          <w:kern w:val="28"/>
          <w:sz w:val="20"/>
          <w:szCs w:val="20"/>
          <w:lang w:eastAsia="en-US"/>
        </w:rPr>
        <w:fldChar w:fldCharType="end"/>
      </w:r>
      <w:r w:rsidRPr="009703AF">
        <w:rPr>
          <w:rStyle w:val="normaltextrun"/>
          <w:rFonts w:ascii="Arial" w:hAnsi="Arial" w:cs="Arial"/>
          <w:color w:val="FF0000"/>
          <w:sz w:val="20"/>
          <w:szCs w:val="20"/>
        </w:rPr>
        <w:t xml:space="preserve"> onderhandse verklaringen van zuivere aanvaarding</w:t>
      </w:r>
      <w:r w:rsidR="00214781" w:rsidRPr="009703AF">
        <w:rPr>
          <w:rStyle w:val="normaltextrun"/>
          <w:rFonts w:ascii="Arial" w:hAnsi="Arial" w:cs="Arial"/>
          <w:color w:val="FF0000"/>
          <w:sz w:val="20"/>
          <w:szCs w:val="20"/>
        </w:rPr>
        <w:t xml:space="preserve"> </w:t>
      </w:r>
      <w:r w:rsidRPr="009703AF">
        <w:rPr>
          <w:rStyle w:val="normaltextrun"/>
          <w:rFonts w:ascii="Arial" w:hAnsi="Arial" w:cs="Arial"/>
          <w:color w:val="7030A0"/>
          <w:sz w:val="20"/>
          <w:szCs w:val="20"/>
        </w:rPr>
        <w:t>die aan deze akte zullen worden gehecht</w:t>
      </w:r>
      <w:r w:rsidRPr="009703AF">
        <w:rPr>
          <w:rStyle w:val="normaltextrun"/>
          <w:rFonts w:ascii="Arial" w:hAnsi="Arial" w:cs="Arial"/>
          <w:color w:val="FF0000"/>
          <w:sz w:val="20"/>
          <w:szCs w:val="20"/>
        </w:rPr>
        <w:t>.</w:t>
      </w:r>
      <w:r w:rsidRPr="009703AF">
        <w:rPr>
          <w:rStyle w:val="eop"/>
          <w:rFonts w:ascii="Arial" w:hAnsi="Arial" w:cs="Arial"/>
          <w:color w:val="FF0000"/>
          <w:sz w:val="20"/>
          <w:szCs w:val="20"/>
        </w:rPr>
        <w:t> </w:t>
      </w:r>
    </w:p>
    <w:p w14:paraId="65649246" w14:textId="17F7BA26" w:rsidR="00AE6D5A" w:rsidRPr="009F1E93" w:rsidRDefault="00AE6D5A" w:rsidP="00AE6D5A">
      <w:pPr>
        <w:pStyle w:val="paragraph"/>
        <w:spacing w:before="0" w:beforeAutospacing="0" w:after="0" w:afterAutospacing="0"/>
        <w:textAlignment w:val="baseline"/>
        <w:rPr>
          <w:rFonts w:ascii="Arial" w:hAnsi="Arial" w:cs="Arial"/>
          <w:sz w:val="20"/>
          <w:szCs w:val="20"/>
          <w:u w:val="single"/>
        </w:rPr>
      </w:pPr>
      <w:r w:rsidRPr="009F1E93">
        <w:rPr>
          <w:rStyle w:val="normaltextrun"/>
          <w:rFonts w:ascii="Arial" w:hAnsi="Arial" w:cs="Arial"/>
          <w:sz w:val="20"/>
          <w:szCs w:val="20"/>
          <w:u w:val="single"/>
        </w:rPr>
        <w:t xml:space="preserve">Einde tekstfragment </w:t>
      </w:r>
    </w:p>
    <w:p w14:paraId="4A1FBB29" w14:textId="77777777" w:rsidR="00AB5585" w:rsidRPr="009F1E93" w:rsidRDefault="00AB5585" w:rsidP="00653274">
      <w:pPr>
        <w:pStyle w:val="Geenafstand"/>
        <w:rPr>
          <w:rFonts w:ascii="Arial" w:hAnsi="Arial" w:cs="Arial"/>
          <w:color w:val="FF0000"/>
          <w:sz w:val="20"/>
        </w:rPr>
      </w:pPr>
    </w:p>
    <w:p w14:paraId="5956F861" w14:textId="2E61BDEB" w:rsidR="004A53C5" w:rsidRPr="009F1E93" w:rsidRDefault="00AB5585" w:rsidP="00653274">
      <w:pPr>
        <w:pStyle w:val="Geenafstand"/>
        <w:rPr>
          <w:rFonts w:ascii="Arial" w:hAnsi="Arial" w:cs="Arial"/>
          <w:color w:val="FFFFFF" w:themeColor="background1"/>
          <w:sz w:val="20"/>
        </w:rPr>
      </w:pPr>
      <w:r w:rsidRPr="009F1E93">
        <w:rPr>
          <w:rStyle w:val="normaltextrun"/>
          <w:rFonts w:ascii="Arial" w:hAnsi="Arial" w:cs="Arial"/>
          <w:color w:val="FFFFFF" w:themeColor="background1"/>
          <w:sz w:val="20"/>
          <w:highlight w:val="darkYellow"/>
          <w:u w:val="single"/>
        </w:rPr>
        <w:t>KEUZEBLOK BENEFICIAIRE AANVAARDING</w:t>
      </w:r>
      <w:r w:rsidRPr="009F1E93">
        <w:rPr>
          <w:rFonts w:ascii="Arial" w:hAnsi="Arial" w:cs="Arial"/>
          <w:color w:val="FFFFFF" w:themeColor="background1"/>
          <w:sz w:val="20"/>
        </w:rPr>
        <w:t xml:space="preserve"> </w:t>
      </w:r>
    </w:p>
    <w:p w14:paraId="67CB97CD" w14:textId="614D220F" w:rsidR="00ED50D7" w:rsidRPr="009F1E93" w:rsidRDefault="00332D18" w:rsidP="00ED50D7">
      <w:pPr>
        <w:pStyle w:val="Geenafstand"/>
        <w:rPr>
          <w:rFonts w:ascii="Arial" w:hAnsi="Arial" w:cs="Arial"/>
          <w:sz w:val="20"/>
        </w:rPr>
      </w:pPr>
      <w:commentRangeStart w:id="181"/>
      <w:r w:rsidRPr="009F1E93">
        <w:rPr>
          <w:rFonts w:ascii="Arial" w:hAnsi="Arial" w:cs="Arial"/>
          <w:sz w:val="20"/>
        </w:rPr>
        <w:t xml:space="preserve">Variant </w:t>
      </w:r>
      <w:r w:rsidR="00554618">
        <w:rPr>
          <w:rFonts w:ascii="Arial" w:hAnsi="Arial" w:cs="Arial"/>
          <w:sz w:val="20"/>
        </w:rPr>
        <w:t>C</w:t>
      </w:r>
      <w:commentRangeEnd w:id="181"/>
      <w:r w:rsidR="00C301BD">
        <w:rPr>
          <w:rStyle w:val="Verwijzingopmerking"/>
        </w:rPr>
        <w:commentReference w:id="181"/>
      </w:r>
      <w:r w:rsidR="002A7217" w:rsidRPr="009F1E93">
        <w:rPr>
          <w:rFonts w:ascii="Arial" w:hAnsi="Arial" w:cs="Arial"/>
          <w:sz w:val="20"/>
        </w:rPr>
        <w:t xml:space="preserve"> </w:t>
      </w:r>
      <w:r w:rsidR="00072425" w:rsidRPr="009F1E93">
        <w:rPr>
          <w:rFonts w:ascii="Arial" w:hAnsi="Arial" w:cs="Arial"/>
          <w:sz w:val="20"/>
        </w:rPr>
        <w:t>(onder het voorrecht van boedelbeschrijving)</w:t>
      </w:r>
    </w:p>
    <w:p w14:paraId="04FBF612" w14:textId="571FD469" w:rsidR="00332D18" w:rsidRPr="009F1E93" w:rsidRDefault="00332D18" w:rsidP="00ED50D7">
      <w:pPr>
        <w:pStyle w:val="Geenafstand"/>
        <w:rPr>
          <w:rFonts w:ascii="Arial" w:hAnsi="Arial" w:cs="Arial"/>
          <w:sz w:val="20"/>
          <w:u w:val="single"/>
        </w:rPr>
      </w:pPr>
      <w:r w:rsidRPr="009F1E93">
        <w:rPr>
          <w:rFonts w:ascii="Arial" w:hAnsi="Arial" w:cs="Arial"/>
          <w:sz w:val="20"/>
          <w:u w:val="single"/>
        </w:rPr>
        <w:t xml:space="preserve">Begin tekstfragment: </w:t>
      </w:r>
    </w:p>
    <w:p w14:paraId="3CCCFCA5" w14:textId="63CB3A87" w:rsidR="00332D18" w:rsidRPr="009F1E93" w:rsidRDefault="00ED50D7" w:rsidP="00ED50D7">
      <w:pPr>
        <w:pStyle w:val="Geenafstand"/>
        <w:rPr>
          <w:rFonts w:ascii="Arial" w:hAnsi="Arial" w:cs="Arial"/>
          <w:color w:val="7030A0"/>
          <w:sz w:val="20"/>
        </w:rPr>
      </w:pPr>
      <w:r w:rsidRPr="009F1E93">
        <w:rPr>
          <w:rFonts w:ascii="Arial" w:hAnsi="Arial" w:cs="Arial"/>
          <w:color w:val="FF0000"/>
          <w:sz w:val="20"/>
        </w:rPr>
        <w:t xml:space="preserve">De nalatenschap van </w:t>
      </w:r>
      <w:r w:rsidRPr="00A35BFB">
        <w:rPr>
          <w:rFonts w:ascii="Arial" w:hAnsi="Arial" w:cs="Arial"/>
          <w:color w:val="008200"/>
          <w:sz w:val="20"/>
        </w:rPr>
        <w:t>erflater</w:t>
      </w:r>
      <w:r w:rsidRPr="00EA6A88">
        <w:rPr>
          <w:rFonts w:ascii="Arial" w:hAnsi="Arial" w:cs="Arial"/>
          <w:sz w:val="20"/>
        </w:rPr>
        <w:t>/</w:t>
      </w:r>
      <w:r w:rsidRPr="00A35BFB">
        <w:rPr>
          <w:rFonts w:ascii="Arial" w:hAnsi="Arial" w:cs="Arial"/>
          <w:color w:val="008200"/>
          <w:sz w:val="20"/>
        </w:rPr>
        <w:t>erflaatster</w:t>
      </w:r>
      <w:r w:rsidRPr="00EA6A88">
        <w:rPr>
          <w:rFonts w:ascii="Arial" w:hAnsi="Arial" w:cs="Arial"/>
          <w:sz w:val="20"/>
        </w:rPr>
        <w:t>/</w:t>
      </w:r>
      <w:r w:rsidRPr="00A35BFB">
        <w:rPr>
          <w:rFonts w:ascii="Arial" w:hAnsi="Arial" w:cs="Arial"/>
          <w:color w:val="008200"/>
          <w:sz w:val="20"/>
        </w:rPr>
        <w:t xml:space="preserve">de overledene </w:t>
      </w:r>
      <w:r w:rsidRPr="009F1E93">
        <w:rPr>
          <w:rFonts w:ascii="Arial" w:hAnsi="Arial" w:cs="Arial"/>
          <w:color w:val="FF0000"/>
          <w:sz w:val="20"/>
        </w:rPr>
        <w:t xml:space="preserve">is door </w:t>
      </w:r>
      <w:r w:rsidRPr="00111F67">
        <w:rPr>
          <w:rFonts w:ascii="Arial" w:hAnsi="Arial" w:cs="Arial"/>
          <w:color w:val="FF0000"/>
          <w:sz w:val="20"/>
        </w:rPr>
        <w:t>de hiervoor</w:t>
      </w:r>
      <w:r w:rsidRPr="009F1E93">
        <w:rPr>
          <w:rFonts w:ascii="Arial" w:hAnsi="Arial" w:cs="Arial"/>
          <w:color w:val="7030A0"/>
          <w:sz w:val="20"/>
        </w:rPr>
        <w:t xml:space="preserve"> onder </w:t>
      </w:r>
      <w:r w:rsidR="00CC20BE" w:rsidRPr="009F1E93">
        <w:rPr>
          <w:rFonts w:ascii="Arial" w:hAnsi="Arial" w:cs="Arial"/>
          <w:color w:val="7030A0"/>
          <w:sz w:val="20"/>
        </w:rPr>
        <w:t>ERFGENAMEN</w:t>
      </w:r>
      <w:ins w:id="182" w:author="Schootbrugge, Jean-Michel van de" w:date="2024-06-27T15:11:00Z" w16du:dateUtc="2024-06-27T13:11:00Z">
        <w:r w:rsidR="00534A8A">
          <w:rPr>
            <w:rFonts w:ascii="Arial" w:hAnsi="Arial" w:cs="Arial"/>
            <w:color w:val="7030A0"/>
            <w:sz w:val="20"/>
          </w:rPr>
          <w:t xml:space="preserve"> </w:t>
        </w:r>
      </w:ins>
      <w:ins w:id="183" w:author="Groot, Karina de" w:date="2024-06-28T14:27:00Z" w16du:dateUtc="2024-06-28T12:27:00Z">
        <w:r w:rsidR="004E3E66" w:rsidRPr="009F1E93">
          <w:rPr>
            <w:rFonts w:ascii="Arial" w:hAnsi="Arial" w:cs="Arial"/>
            <w:snapToGrid w:val="0"/>
            <w:kern w:val="28"/>
            <w:sz w:val="20"/>
            <w:lang w:eastAsia="en-US"/>
          </w:rPr>
          <w:fldChar w:fldCharType="begin"/>
        </w:r>
        <w:r w:rsidR="004E3E66" w:rsidRPr="009F1E93">
          <w:rPr>
            <w:rFonts w:ascii="Arial" w:hAnsi="Arial" w:cs="Arial"/>
            <w:snapToGrid w:val="0"/>
            <w:kern w:val="28"/>
            <w:sz w:val="20"/>
            <w:lang w:eastAsia="en-US"/>
          </w:rPr>
          <w:instrText>MacroButton Nomacro §</w:instrText>
        </w:r>
        <w:r w:rsidR="004E3E66" w:rsidRPr="009F1E93">
          <w:rPr>
            <w:rFonts w:ascii="Arial" w:hAnsi="Arial" w:cs="Arial"/>
            <w:snapToGrid w:val="0"/>
            <w:kern w:val="28"/>
            <w:sz w:val="20"/>
            <w:lang w:eastAsia="en-US"/>
          </w:rPr>
          <w:fldChar w:fldCharType="end"/>
        </w:r>
        <w:r w:rsidR="004E3E66" w:rsidRPr="009429BC">
          <w:rPr>
            <w:rStyle w:val="normaltextrun"/>
            <w:rFonts w:ascii="Arial" w:hAnsi="Arial" w:cs="Arial"/>
            <w:color w:val="7030A0"/>
            <w:sz w:val="20"/>
          </w:rPr>
          <w:t>sub</w:t>
        </w:r>
        <w:r w:rsidR="004E3E66">
          <w:rPr>
            <w:rStyle w:val="normaltextrun"/>
            <w:rFonts w:ascii="Arial" w:hAnsi="Arial" w:cs="Arial"/>
            <w:color w:val="FF0000"/>
            <w:sz w:val="20"/>
          </w:rPr>
          <w:t xml:space="preserve"> </w:t>
        </w:r>
        <w:r w:rsidR="004E3E66" w:rsidRPr="009F1E93">
          <w:rPr>
            <w:rFonts w:ascii="Arial" w:hAnsi="Arial" w:cs="Arial"/>
            <w:snapToGrid w:val="0"/>
            <w:kern w:val="28"/>
            <w:sz w:val="20"/>
            <w:lang w:eastAsia="en-US"/>
          </w:rPr>
          <w:fldChar w:fldCharType="begin"/>
        </w:r>
        <w:r w:rsidR="004E3E66" w:rsidRPr="009F1E93">
          <w:rPr>
            <w:rFonts w:ascii="Arial" w:hAnsi="Arial" w:cs="Arial"/>
            <w:snapToGrid w:val="0"/>
            <w:kern w:val="28"/>
            <w:sz w:val="20"/>
            <w:lang w:eastAsia="en-US"/>
          </w:rPr>
          <w:instrText>MacroButton Nomacro §</w:instrText>
        </w:r>
        <w:r w:rsidR="004E3E66" w:rsidRPr="009F1E93">
          <w:rPr>
            <w:rFonts w:ascii="Arial" w:hAnsi="Arial" w:cs="Arial"/>
            <w:snapToGrid w:val="0"/>
            <w:kern w:val="28"/>
            <w:sz w:val="20"/>
            <w:lang w:eastAsia="en-US"/>
          </w:rPr>
          <w:fldChar w:fldCharType="end"/>
        </w:r>
        <w:r w:rsidR="004E3E66">
          <w:rPr>
            <w:rFonts w:ascii="Arial" w:hAnsi="Arial" w:cs="Arial"/>
            <w:snapToGrid w:val="0"/>
            <w:kern w:val="28"/>
            <w:sz w:val="20"/>
            <w:lang w:eastAsia="en-US"/>
          </w:rPr>
          <w:t>nummer(s)</w:t>
        </w:r>
        <w:r w:rsidR="004E3E66" w:rsidRPr="009F1E93">
          <w:rPr>
            <w:rFonts w:ascii="Arial" w:hAnsi="Arial" w:cs="Arial"/>
            <w:snapToGrid w:val="0"/>
            <w:kern w:val="28"/>
            <w:sz w:val="20"/>
            <w:lang w:eastAsia="en-US"/>
          </w:rPr>
          <w:fldChar w:fldCharType="begin"/>
        </w:r>
        <w:r w:rsidR="004E3E66" w:rsidRPr="009F1E93">
          <w:rPr>
            <w:rFonts w:ascii="Arial" w:hAnsi="Arial" w:cs="Arial"/>
            <w:snapToGrid w:val="0"/>
            <w:kern w:val="28"/>
            <w:sz w:val="20"/>
            <w:lang w:eastAsia="en-US"/>
          </w:rPr>
          <w:instrText>MacroButton Nomacro §</w:instrText>
        </w:r>
        <w:r w:rsidR="004E3E66" w:rsidRPr="009F1E93">
          <w:rPr>
            <w:rFonts w:ascii="Arial" w:hAnsi="Arial" w:cs="Arial"/>
            <w:snapToGrid w:val="0"/>
            <w:kern w:val="28"/>
            <w:sz w:val="20"/>
            <w:lang w:eastAsia="en-US"/>
          </w:rPr>
          <w:fldChar w:fldCharType="end"/>
        </w:r>
        <w:r w:rsidR="004E3E66" w:rsidRPr="009F1E93">
          <w:rPr>
            <w:rFonts w:ascii="Arial" w:hAnsi="Arial" w:cs="Arial"/>
            <w:snapToGrid w:val="0"/>
            <w:kern w:val="28"/>
            <w:sz w:val="20"/>
            <w:lang w:eastAsia="en-US"/>
          </w:rPr>
          <w:fldChar w:fldCharType="begin"/>
        </w:r>
        <w:r w:rsidR="004E3E66" w:rsidRPr="009F1E93">
          <w:rPr>
            <w:rFonts w:ascii="Arial" w:hAnsi="Arial" w:cs="Arial"/>
            <w:snapToGrid w:val="0"/>
            <w:kern w:val="28"/>
            <w:sz w:val="20"/>
            <w:lang w:eastAsia="en-US"/>
          </w:rPr>
          <w:instrText>MacroButton Nomacro §</w:instrText>
        </w:r>
        <w:r w:rsidR="004E3E66" w:rsidRPr="009F1E93">
          <w:rPr>
            <w:rFonts w:ascii="Arial" w:hAnsi="Arial" w:cs="Arial"/>
            <w:snapToGrid w:val="0"/>
            <w:kern w:val="28"/>
            <w:sz w:val="20"/>
            <w:lang w:eastAsia="en-US"/>
          </w:rPr>
          <w:fldChar w:fldCharType="end"/>
        </w:r>
      </w:ins>
      <w:ins w:id="184" w:author="Schootbrugge, Jean-Michel van de" w:date="2024-06-27T15:11:00Z" w16du:dateUtc="2024-06-27T13:11:00Z">
        <w:del w:id="185" w:author="Groot, Karina de" w:date="2024-06-28T14:27:00Z" w16du:dateUtc="2024-06-28T12:27:00Z">
          <w:r w:rsidR="00534A8A" w:rsidDel="004E3E66">
            <w:rPr>
              <w:rStyle w:val="normaltextrun"/>
              <w:rFonts w:ascii="Arial" w:hAnsi="Arial" w:cs="Arial"/>
              <w:color w:val="FF0000"/>
              <w:sz w:val="20"/>
            </w:rPr>
            <w:delText xml:space="preserve">sub </w:delText>
          </w:r>
          <w:r w:rsidR="00534A8A" w:rsidRPr="009F1E93" w:rsidDel="004E3E66">
            <w:rPr>
              <w:rFonts w:ascii="Arial" w:hAnsi="Arial" w:cs="Arial"/>
              <w:snapToGrid w:val="0"/>
              <w:kern w:val="28"/>
              <w:sz w:val="20"/>
              <w:lang w:eastAsia="en-US"/>
            </w:rPr>
            <w:fldChar w:fldCharType="begin"/>
          </w:r>
          <w:r w:rsidR="00534A8A" w:rsidRPr="009F1E93" w:rsidDel="004E3E66">
            <w:rPr>
              <w:rFonts w:ascii="Arial" w:hAnsi="Arial" w:cs="Arial"/>
              <w:snapToGrid w:val="0"/>
              <w:kern w:val="28"/>
              <w:sz w:val="20"/>
              <w:lang w:eastAsia="en-US"/>
            </w:rPr>
            <w:delInstrText>MacroButton Nomacro §</w:delInstrText>
          </w:r>
          <w:r w:rsidR="00534A8A" w:rsidRPr="009F1E93" w:rsidDel="004E3E66">
            <w:rPr>
              <w:rFonts w:ascii="Arial" w:hAnsi="Arial" w:cs="Arial"/>
              <w:snapToGrid w:val="0"/>
              <w:kern w:val="28"/>
              <w:sz w:val="20"/>
              <w:lang w:eastAsia="en-US"/>
            </w:rPr>
            <w:fldChar w:fldCharType="end"/>
          </w:r>
          <w:r w:rsidR="00534A8A" w:rsidDel="004E3E66">
            <w:rPr>
              <w:rFonts w:ascii="Arial" w:hAnsi="Arial" w:cs="Arial"/>
              <w:snapToGrid w:val="0"/>
              <w:kern w:val="28"/>
              <w:sz w:val="20"/>
              <w:lang w:eastAsia="en-US"/>
            </w:rPr>
            <w:delText>nummer(s)</w:delText>
          </w:r>
          <w:r w:rsidR="00534A8A" w:rsidRPr="009F1E93" w:rsidDel="004E3E66">
            <w:rPr>
              <w:rFonts w:ascii="Arial" w:hAnsi="Arial" w:cs="Arial"/>
              <w:snapToGrid w:val="0"/>
              <w:kern w:val="28"/>
              <w:sz w:val="20"/>
              <w:lang w:eastAsia="en-US"/>
            </w:rPr>
            <w:fldChar w:fldCharType="begin"/>
          </w:r>
          <w:r w:rsidR="00534A8A" w:rsidRPr="009F1E93" w:rsidDel="004E3E66">
            <w:rPr>
              <w:rFonts w:ascii="Arial" w:hAnsi="Arial" w:cs="Arial"/>
              <w:snapToGrid w:val="0"/>
              <w:kern w:val="28"/>
              <w:sz w:val="20"/>
              <w:lang w:eastAsia="en-US"/>
            </w:rPr>
            <w:delInstrText>MacroButton Nomacro §</w:delInstrText>
          </w:r>
          <w:r w:rsidR="00534A8A" w:rsidRPr="009F1E93" w:rsidDel="004E3E66">
            <w:rPr>
              <w:rFonts w:ascii="Arial" w:hAnsi="Arial" w:cs="Arial"/>
              <w:snapToGrid w:val="0"/>
              <w:kern w:val="28"/>
              <w:sz w:val="20"/>
              <w:lang w:eastAsia="en-US"/>
            </w:rPr>
            <w:fldChar w:fldCharType="end"/>
          </w:r>
        </w:del>
      </w:ins>
      <w:r w:rsidR="00CC20BE" w:rsidRPr="009F1E93">
        <w:rPr>
          <w:rFonts w:ascii="Arial" w:hAnsi="Arial" w:cs="Arial"/>
          <w:color w:val="7030A0"/>
          <w:sz w:val="20"/>
        </w:rPr>
        <w:t xml:space="preserve"> </w:t>
      </w:r>
      <w:r w:rsidRPr="00111F67">
        <w:rPr>
          <w:rFonts w:ascii="Arial" w:hAnsi="Arial" w:cs="Arial"/>
          <w:color w:val="FF0000"/>
          <w:sz w:val="20"/>
        </w:rPr>
        <w:t>genoemde</w:t>
      </w:r>
      <w:r w:rsidRPr="009F1E93">
        <w:rPr>
          <w:rFonts w:ascii="Arial" w:hAnsi="Arial" w:cs="Arial"/>
          <w:color w:val="7030A0"/>
          <w:sz w:val="20"/>
        </w:rPr>
        <w:t xml:space="preserve"> </w:t>
      </w:r>
      <w:ins w:id="186" w:author="Groot, Karina de" w:date="2024-08-13T14:02:00Z" w16du:dateUtc="2024-08-13T12:02:00Z">
        <w:r w:rsidR="009703AF" w:rsidRPr="00441BC1">
          <w:rPr>
            <w:rStyle w:val="normaltextrun"/>
            <w:rFonts w:ascii="Arial" w:hAnsi="Arial" w:cs="Arial"/>
            <w:color w:val="008200"/>
            <w:sz w:val="20"/>
          </w:rPr>
          <w:t>erfgenaam</w:t>
        </w:r>
        <w:r w:rsidR="009703AF" w:rsidRPr="00441BC1">
          <w:rPr>
            <w:rStyle w:val="normaltextrun"/>
            <w:rFonts w:ascii="Arial" w:hAnsi="Arial" w:cs="Arial"/>
            <w:sz w:val="20"/>
          </w:rPr>
          <w:t>/</w:t>
        </w:r>
        <w:r w:rsidR="009703AF" w:rsidRPr="00441BC1">
          <w:rPr>
            <w:rStyle w:val="normaltextrun"/>
            <w:rFonts w:ascii="Arial" w:hAnsi="Arial" w:cs="Arial"/>
            <w:color w:val="008200"/>
            <w:sz w:val="20"/>
          </w:rPr>
          <w:t>erfgename</w:t>
        </w:r>
        <w:r w:rsidR="009703AF" w:rsidRPr="00441BC1">
          <w:rPr>
            <w:rStyle w:val="normaltextrun"/>
            <w:rFonts w:ascii="Arial" w:hAnsi="Arial" w:cs="Arial"/>
            <w:sz w:val="20"/>
          </w:rPr>
          <w:t>/</w:t>
        </w:r>
        <w:r w:rsidR="009703AF" w:rsidRPr="00441BC1">
          <w:rPr>
            <w:rStyle w:val="normaltextrun"/>
            <w:rFonts w:ascii="Arial" w:hAnsi="Arial" w:cs="Arial"/>
            <w:color w:val="008200"/>
            <w:sz w:val="20"/>
          </w:rPr>
          <w:t xml:space="preserve">erfgenamen </w:t>
        </w:r>
      </w:ins>
      <w:del w:id="187" w:author="Groot, Karina de" w:date="2024-08-13T14:02:00Z" w16du:dateUtc="2024-08-13T12:02:00Z">
        <w:r w:rsidR="003E7E9A" w:rsidRPr="00A31881" w:rsidDel="009703AF">
          <w:rPr>
            <w:rStyle w:val="normaltextrun"/>
            <w:rFonts w:ascii="Arial" w:hAnsi="Arial" w:cs="Arial"/>
            <w:color w:val="008200"/>
            <w:sz w:val="20"/>
          </w:rPr>
          <w:delText>erfgenaam</w:delText>
        </w:r>
        <w:r w:rsidR="003E7E9A" w:rsidRPr="00EA6A88" w:rsidDel="009703AF">
          <w:rPr>
            <w:rStyle w:val="normaltextrun"/>
            <w:rFonts w:ascii="Arial" w:hAnsi="Arial" w:cs="Arial"/>
            <w:sz w:val="20"/>
          </w:rPr>
          <w:delText>/</w:delText>
        </w:r>
        <w:r w:rsidR="003E7E9A" w:rsidRPr="00A31881" w:rsidDel="009703AF">
          <w:rPr>
            <w:rStyle w:val="normaltextrun"/>
            <w:rFonts w:ascii="Arial" w:hAnsi="Arial" w:cs="Arial"/>
            <w:color w:val="008200"/>
            <w:sz w:val="20"/>
          </w:rPr>
          <w:delText xml:space="preserve">erfgenamen </w:delText>
        </w:r>
      </w:del>
      <w:r w:rsidRPr="009F1E93">
        <w:rPr>
          <w:rFonts w:ascii="Arial" w:hAnsi="Arial" w:cs="Arial"/>
          <w:color w:val="FF0000"/>
          <w:sz w:val="20"/>
        </w:rPr>
        <w:t xml:space="preserve">aanvaard onder het voorrecht van boedelbeschrijving, </w:t>
      </w:r>
      <w:r w:rsidRPr="00A35BFB">
        <w:rPr>
          <w:rFonts w:ascii="Arial" w:hAnsi="Arial" w:cs="Arial"/>
          <w:color w:val="008200"/>
          <w:sz w:val="20"/>
        </w:rPr>
        <w:t>blijkens</w:t>
      </w:r>
      <w:r w:rsidRPr="00EA6A88">
        <w:rPr>
          <w:rFonts w:ascii="Arial" w:hAnsi="Arial" w:cs="Arial"/>
          <w:sz w:val="20"/>
        </w:rPr>
        <w:t>/</w:t>
      </w:r>
      <w:r w:rsidRPr="00A35BFB">
        <w:rPr>
          <w:rFonts w:ascii="Arial" w:hAnsi="Arial" w:cs="Arial"/>
          <w:color w:val="008200"/>
          <w:sz w:val="20"/>
        </w:rPr>
        <w:t xml:space="preserve"> zoals blijkt uit</w:t>
      </w:r>
      <w:r w:rsidRPr="009F1E93">
        <w:rPr>
          <w:rFonts w:ascii="Arial" w:hAnsi="Arial" w:cs="Arial"/>
          <w:color w:val="70AD47" w:themeColor="accent6"/>
          <w:sz w:val="20"/>
        </w:rPr>
        <w:t xml:space="preserve"> </w:t>
      </w:r>
      <w:r w:rsidRPr="009F1E93">
        <w:rPr>
          <w:rFonts w:ascii="Arial" w:hAnsi="Arial" w:cs="Arial"/>
          <w:color w:val="FF0000"/>
          <w:sz w:val="20"/>
        </w:rPr>
        <w:t xml:space="preserve">een akte op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datum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FF0000"/>
          <w:sz w:val="20"/>
        </w:rPr>
        <w:t xml:space="preserve"> opgemaakt ter griffie van de Rechtbank </w:t>
      </w:r>
      <w:r w:rsidR="00576C4C" w:rsidRPr="009F1E93">
        <w:rPr>
          <w:rFonts w:ascii="Arial" w:hAnsi="Arial" w:cs="Arial"/>
          <w:snapToGrid w:val="0"/>
          <w:kern w:val="28"/>
          <w:sz w:val="20"/>
          <w:lang w:eastAsia="en-US"/>
        </w:rPr>
        <w:fldChar w:fldCharType="begin"/>
      </w:r>
      <w:r w:rsidR="00576C4C" w:rsidRPr="009F1E93">
        <w:rPr>
          <w:rFonts w:ascii="Arial" w:hAnsi="Arial" w:cs="Arial"/>
          <w:snapToGrid w:val="0"/>
          <w:kern w:val="28"/>
          <w:sz w:val="20"/>
          <w:lang w:eastAsia="en-US"/>
        </w:rPr>
        <w:instrText>MacroButton Nomacro §</w:instrText>
      </w:r>
      <w:r w:rsidR="00576C4C" w:rsidRPr="009F1E93">
        <w:rPr>
          <w:rFonts w:ascii="Arial" w:hAnsi="Arial" w:cs="Arial"/>
          <w:snapToGrid w:val="0"/>
          <w:kern w:val="28"/>
          <w:sz w:val="20"/>
          <w:lang w:eastAsia="en-US"/>
        </w:rPr>
        <w:fldChar w:fldCharType="end"/>
      </w:r>
      <w:ins w:id="188" w:author="Groot, Karina de" w:date="2024-06-28T14:53:00Z" w16du:dateUtc="2024-06-28T12:53:00Z">
        <w:r w:rsidR="00DA205F">
          <w:rPr>
            <w:rFonts w:ascii="Arial" w:hAnsi="Arial" w:cs="Arial"/>
            <w:snapToGrid w:val="0"/>
            <w:kern w:val="28"/>
            <w:sz w:val="20"/>
            <w:lang w:eastAsia="en-US"/>
          </w:rPr>
          <w:t>plaats</w:t>
        </w:r>
      </w:ins>
      <w:ins w:id="189" w:author="Groot, Karina de" w:date="2024-06-28T14:58:00Z" w16du:dateUtc="2024-06-28T12:58:00Z">
        <w:r w:rsidR="005364DB">
          <w:rPr>
            <w:rFonts w:ascii="Arial" w:hAnsi="Arial" w:cs="Arial"/>
            <w:snapToGrid w:val="0"/>
            <w:kern w:val="28"/>
            <w:sz w:val="20"/>
            <w:lang w:eastAsia="en-US"/>
          </w:rPr>
          <w:t xml:space="preserve"> of </w:t>
        </w:r>
      </w:ins>
      <w:r w:rsidR="00576C4C" w:rsidRPr="009F1E93">
        <w:rPr>
          <w:rFonts w:ascii="Arial" w:hAnsi="Arial" w:cs="Arial"/>
          <w:snapToGrid w:val="0"/>
          <w:kern w:val="28"/>
          <w:sz w:val="20"/>
          <w:lang w:eastAsia="en-US"/>
        </w:rPr>
        <w:t>naam rechtbank</w:t>
      </w:r>
      <w:r w:rsidR="00576C4C" w:rsidRPr="009F1E93">
        <w:rPr>
          <w:rFonts w:ascii="Arial" w:hAnsi="Arial" w:cs="Arial"/>
          <w:snapToGrid w:val="0"/>
          <w:kern w:val="28"/>
          <w:sz w:val="20"/>
          <w:lang w:eastAsia="en-US"/>
        </w:rPr>
        <w:fldChar w:fldCharType="begin"/>
      </w:r>
      <w:r w:rsidR="00576C4C" w:rsidRPr="009F1E93">
        <w:rPr>
          <w:rFonts w:ascii="Arial" w:hAnsi="Arial" w:cs="Arial"/>
          <w:snapToGrid w:val="0"/>
          <w:kern w:val="28"/>
          <w:sz w:val="20"/>
          <w:lang w:eastAsia="en-US"/>
        </w:rPr>
        <w:instrText>MacroButton Nomacro §</w:instrText>
      </w:r>
      <w:r w:rsidR="00576C4C" w:rsidRPr="009F1E93">
        <w:rPr>
          <w:rFonts w:ascii="Arial" w:hAnsi="Arial" w:cs="Arial"/>
          <w:snapToGrid w:val="0"/>
          <w:kern w:val="28"/>
          <w:sz w:val="20"/>
          <w:lang w:eastAsia="en-US"/>
        </w:rPr>
        <w:fldChar w:fldCharType="end"/>
      </w:r>
      <w:r w:rsidRPr="009F1E93">
        <w:rPr>
          <w:rFonts w:ascii="Arial" w:hAnsi="Arial" w:cs="Arial"/>
          <w:color w:val="FF0000"/>
          <w:sz w:val="20"/>
        </w:rPr>
        <w:t xml:space="preserve">, akte registernummer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registernummer</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FF0000"/>
          <w:sz w:val="20"/>
        </w:rPr>
        <w:t xml:space="preserve">. Een afschrift van die verklaring is ingeschreven in het boedelregister van voormelde Rechtbank. </w:t>
      </w:r>
    </w:p>
    <w:p w14:paraId="09911760" w14:textId="6D0CF61B" w:rsidR="00332D18" w:rsidRPr="009F1E93" w:rsidRDefault="00332D18" w:rsidP="00ED50D7">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Einde tekstfragment </w:t>
      </w:r>
    </w:p>
    <w:p w14:paraId="3289EA25" w14:textId="77777777" w:rsidR="00332D18" w:rsidRPr="009F1E93" w:rsidRDefault="00332D18" w:rsidP="00ED50D7">
      <w:pPr>
        <w:pStyle w:val="Geenafstand"/>
        <w:rPr>
          <w:rFonts w:ascii="Arial" w:hAnsi="Arial" w:cs="Arial"/>
          <w:color w:val="7030A0"/>
          <w:sz w:val="20"/>
        </w:rPr>
      </w:pPr>
    </w:p>
    <w:p w14:paraId="7A345220" w14:textId="0A955032" w:rsidR="00332D18" w:rsidRPr="009F1E93" w:rsidRDefault="00332D18" w:rsidP="00ED50D7">
      <w:pPr>
        <w:pStyle w:val="Geenafstand"/>
        <w:rPr>
          <w:rFonts w:ascii="Arial" w:hAnsi="Arial" w:cs="Arial"/>
          <w:sz w:val="20"/>
        </w:rPr>
      </w:pPr>
      <w:r w:rsidRPr="009F1E93">
        <w:rPr>
          <w:rFonts w:ascii="Arial" w:hAnsi="Arial" w:cs="Arial"/>
          <w:color w:val="000000" w:themeColor="text1"/>
          <w:sz w:val="20"/>
        </w:rPr>
        <w:t>Variant</w:t>
      </w:r>
      <w:r w:rsidR="00554618">
        <w:rPr>
          <w:rFonts w:ascii="Arial" w:hAnsi="Arial" w:cs="Arial"/>
          <w:color w:val="000000" w:themeColor="text1"/>
          <w:sz w:val="20"/>
        </w:rPr>
        <w:t xml:space="preserve"> D</w:t>
      </w:r>
      <w:r w:rsidR="00072425" w:rsidRPr="009F1E93">
        <w:rPr>
          <w:rFonts w:ascii="Arial" w:hAnsi="Arial" w:cs="Arial"/>
          <w:color w:val="000000" w:themeColor="text1"/>
          <w:sz w:val="20"/>
        </w:rPr>
        <w:t xml:space="preserve"> </w:t>
      </w:r>
      <w:r w:rsidR="00072425" w:rsidRPr="009F1E93">
        <w:rPr>
          <w:rFonts w:ascii="Arial" w:hAnsi="Arial" w:cs="Arial"/>
          <w:sz w:val="20"/>
        </w:rPr>
        <w:t>(onder het voorrecht van boedelbeschrijving, minderjarige kinderen)</w:t>
      </w:r>
    </w:p>
    <w:p w14:paraId="2A17D8CE" w14:textId="77777777" w:rsidR="00332D18" w:rsidRDefault="00332D18" w:rsidP="00332D18">
      <w:pPr>
        <w:pStyle w:val="Geenafstand"/>
        <w:rPr>
          <w:ins w:id="190" w:author="Groot, Karina de" w:date="2024-06-28T14:11:00Z" w16du:dateUtc="2024-06-28T12:11:00Z"/>
          <w:rFonts w:ascii="Arial" w:hAnsi="Arial" w:cs="Arial"/>
          <w:sz w:val="20"/>
          <w:u w:val="single"/>
        </w:rPr>
      </w:pPr>
      <w:r w:rsidRPr="009F1E93">
        <w:rPr>
          <w:rFonts w:ascii="Arial" w:hAnsi="Arial" w:cs="Arial"/>
          <w:sz w:val="20"/>
          <w:u w:val="single"/>
        </w:rPr>
        <w:t xml:space="preserve">Begin tekstfragment: </w:t>
      </w:r>
    </w:p>
    <w:p w14:paraId="72916E60" w14:textId="0A097E9E" w:rsidR="00A913DF" w:rsidRPr="00A913DF" w:rsidRDefault="00A913DF" w:rsidP="00332D18">
      <w:pPr>
        <w:pStyle w:val="Geenafstand"/>
        <w:rPr>
          <w:rFonts w:ascii="Arial" w:hAnsi="Arial" w:cs="Arial"/>
          <w:sz w:val="20"/>
          <w:rPrChange w:id="191" w:author="Groot, Karina de" w:date="2024-06-28T14:11:00Z" w16du:dateUtc="2024-06-28T12:11:00Z">
            <w:rPr>
              <w:rFonts w:ascii="Arial" w:hAnsi="Arial" w:cs="Arial"/>
              <w:sz w:val="20"/>
              <w:u w:val="single"/>
            </w:rPr>
          </w:rPrChange>
        </w:rPr>
      </w:pPr>
      <w:ins w:id="192" w:author="Groot, Karina de" w:date="2024-06-28T14:11:00Z" w16du:dateUtc="2024-06-28T12:11:00Z">
        <w:r w:rsidRPr="00A913DF">
          <w:rPr>
            <w:rFonts w:ascii="Arial" w:hAnsi="Arial" w:cs="Arial"/>
            <w:sz w:val="20"/>
            <w:rPrChange w:id="193" w:author="Groot, Karina de" w:date="2024-06-28T14:11:00Z" w16du:dateUtc="2024-06-28T12:11:00Z">
              <w:rPr>
                <w:rFonts w:ascii="Arial" w:hAnsi="Arial" w:cs="Arial"/>
                <w:sz w:val="20"/>
                <w:u w:val="single"/>
              </w:rPr>
            </w:rPrChange>
          </w:rPr>
          <w:t>Keuze 1</w:t>
        </w:r>
      </w:ins>
    </w:p>
    <w:p w14:paraId="70B5F961" w14:textId="57AE718B" w:rsidR="00A913DF" w:rsidRDefault="00332D18" w:rsidP="001824D8">
      <w:pPr>
        <w:pStyle w:val="Geenafstand"/>
        <w:rPr>
          <w:ins w:id="194" w:author="Groot, Karina de" w:date="2024-06-28T14:11:00Z" w16du:dateUtc="2024-06-28T12:11:00Z"/>
          <w:rFonts w:ascii="Arial" w:hAnsi="Arial" w:cs="Arial"/>
          <w:color w:val="FF0000"/>
          <w:sz w:val="20"/>
        </w:rPr>
      </w:pPr>
      <w:r w:rsidRPr="009F1E93">
        <w:rPr>
          <w:rFonts w:ascii="Arial" w:hAnsi="Arial" w:cs="Arial"/>
          <w:color w:val="FF0000"/>
          <w:sz w:val="20"/>
        </w:rPr>
        <w:t>De nalatenschap van</w:t>
      </w:r>
      <w:r w:rsidR="00BC5663" w:rsidRPr="009F1E93">
        <w:rPr>
          <w:rFonts w:ascii="Arial" w:hAnsi="Arial" w:cs="Arial"/>
          <w:color w:val="FF0000"/>
          <w:sz w:val="20"/>
        </w:rPr>
        <w:t xml:space="preserve"> de</w:t>
      </w:r>
      <w:r w:rsidRPr="009F1E93">
        <w:rPr>
          <w:rFonts w:ascii="Arial" w:hAnsi="Arial" w:cs="Arial"/>
          <w:color w:val="FF0000"/>
          <w:sz w:val="20"/>
        </w:rPr>
        <w:t xml:space="preserve"> </w:t>
      </w:r>
      <w:r w:rsidRPr="005E56E8">
        <w:rPr>
          <w:rFonts w:ascii="Arial" w:hAnsi="Arial" w:cs="Arial"/>
          <w:color w:val="008200"/>
          <w:sz w:val="20"/>
        </w:rPr>
        <w:t>erflater</w:t>
      </w:r>
      <w:r w:rsidRPr="00EA6A88">
        <w:rPr>
          <w:rFonts w:ascii="Arial" w:hAnsi="Arial" w:cs="Arial"/>
          <w:sz w:val="20"/>
        </w:rPr>
        <w:t>/</w:t>
      </w:r>
      <w:r w:rsidRPr="005E56E8">
        <w:rPr>
          <w:rFonts w:ascii="Arial" w:hAnsi="Arial" w:cs="Arial"/>
          <w:color w:val="008200"/>
          <w:sz w:val="20"/>
        </w:rPr>
        <w:t>erflaatster</w:t>
      </w:r>
      <w:r w:rsidRPr="00EA6A88">
        <w:rPr>
          <w:rFonts w:ascii="Arial" w:hAnsi="Arial" w:cs="Arial"/>
          <w:sz w:val="20"/>
        </w:rPr>
        <w:t>/</w:t>
      </w:r>
      <w:r w:rsidRPr="005E56E8">
        <w:rPr>
          <w:rFonts w:ascii="Arial" w:hAnsi="Arial" w:cs="Arial"/>
          <w:color w:val="008200"/>
          <w:sz w:val="20"/>
        </w:rPr>
        <w:t xml:space="preserve">overledene </w:t>
      </w:r>
      <w:r w:rsidRPr="009F1E93">
        <w:rPr>
          <w:rFonts w:ascii="Arial" w:hAnsi="Arial" w:cs="Arial"/>
          <w:color w:val="FF0000"/>
          <w:sz w:val="20"/>
        </w:rPr>
        <w:t xml:space="preserve">is door de wettelijke vertegenwoordiger namens de </w:t>
      </w:r>
      <w:r w:rsidRPr="00111F67">
        <w:rPr>
          <w:rFonts w:ascii="Arial" w:hAnsi="Arial" w:cs="Arial"/>
          <w:color w:val="FF0000"/>
          <w:sz w:val="20"/>
        </w:rPr>
        <w:t>hiervoor</w:t>
      </w:r>
      <w:r w:rsidRPr="009F1E93">
        <w:rPr>
          <w:rFonts w:ascii="Arial" w:hAnsi="Arial" w:cs="Arial"/>
          <w:color w:val="7030A0"/>
          <w:sz w:val="20"/>
        </w:rPr>
        <w:t xml:space="preserve"> </w:t>
      </w:r>
      <w:r w:rsidRPr="009D3A33">
        <w:rPr>
          <w:rFonts w:ascii="Arial" w:hAnsi="Arial" w:cs="Arial"/>
          <w:color w:val="7030A0"/>
          <w:sz w:val="20"/>
        </w:rPr>
        <w:t>onder</w:t>
      </w:r>
      <w:r w:rsidRPr="009F1E93">
        <w:rPr>
          <w:rFonts w:ascii="Arial" w:hAnsi="Arial" w:cs="Arial"/>
          <w:color w:val="7030A0"/>
          <w:sz w:val="20"/>
        </w:rPr>
        <w:t xml:space="preserve"> </w:t>
      </w:r>
      <w:r w:rsidR="001824D8" w:rsidRPr="009F1E93">
        <w:rPr>
          <w:rFonts w:ascii="Arial" w:hAnsi="Arial" w:cs="Arial"/>
          <w:color w:val="7030A0"/>
          <w:sz w:val="20"/>
        </w:rPr>
        <w:t>ERFGENAMEN</w:t>
      </w:r>
      <w:ins w:id="195" w:author="Schootbrugge, Jean-Michel van de" w:date="2024-06-27T15:16:00Z" w16du:dateUtc="2024-06-27T13:16:00Z">
        <w:r w:rsidR="00874E80">
          <w:rPr>
            <w:rFonts w:ascii="Arial" w:hAnsi="Arial" w:cs="Arial"/>
            <w:color w:val="7030A0"/>
            <w:sz w:val="20"/>
          </w:rPr>
          <w:t xml:space="preserve"> </w:t>
        </w:r>
      </w:ins>
      <w:del w:id="196" w:author="Schootbrugge, Jean-Michel van de" w:date="2024-06-27T15:17:00Z" w16du:dateUtc="2024-06-27T13:17:00Z">
        <w:r w:rsidR="001824D8" w:rsidRPr="009F1E93" w:rsidDel="006B7F57">
          <w:rPr>
            <w:rFonts w:ascii="Arial" w:hAnsi="Arial" w:cs="Arial"/>
            <w:color w:val="7030A0"/>
            <w:sz w:val="20"/>
          </w:rPr>
          <w:delText xml:space="preserve"> </w:delText>
        </w:r>
      </w:del>
      <w:r w:rsidRPr="00111F67">
        <w:rPr>
          <w:rFonts w:ascii="Arial" w:hAnsi="Arial" w:cs="Arial"/>
          <w:color w:val="FF0000"/>
          <w:sz w:val="20"/>
        </w:rPr>
        <w:t>genoemde</w:t>
      </w:r>
      <w:r w:rsidR="00F67B16" w:rsidRPr="00F67B16">
        <w:rPr>
          <w:rFonts w:ascii="Arial" w:hAnsi="Arial" w:cs="Arial"/>
          <w:color w:val="0066FF"/>
          <w:sz w:val="20"/>
          <w:szCs w:val="16"/>
        </w:rPr>
        <w:t xml:space="preserve"> </w:t>
      </w:r>
      <w:r w:rsidR="00F67B16" w:rsidRPr="00F67B16">
        <w:rPr>
          <w:rFonts w:ascii="Arial" w:hAnsi="Arial" w:cs="Arial"/>
          <w:color w:val="008200"/>
          <w:sz w:val="20"/>
        </w:rPr>
        <w:t>minderjarige</w:t>
      </w:r>
      <w:r w:rsidR="00F67B16" w:rsidRPr="00EA6A88">
        <w:rPr>
          <w:rFonts w:ascii="Arial" w:hAnsi="Arial" w:cs="Arial"/>
          <w:sz w:val="20"/>
        </w:rPr>
        <w:t>/</w:t>
      </w:r>
      <w:r w:rsidR="00F67B16" w:rsidRPr="00F67B16">
        <w:rPr>
          <w:rFonts w:ascii="Arial" w:hAnsi="Arial" w:cs="Arial"/>
          <w:color w:val="008200"/>
          <w:sz w:val="20"/>
        </w:rPr>
        <w:t>minderjarigen</w:t>
      </w:r>
      <w:r w:rsidR="00F67B16" w:rsidRPr="00D8561B">
        <w:rPr>
          <w:rFonts w:ascii="Arial" w:hAnsi="Arial" w:cs="Arial"/>
          <w:color w:val="0066FF"/>
          <w:sz w:val="20"/>
          <w:szCs w:val="16"/>
        </w:rPr>
        <w:t xml:space="preserve"> </w:t>
      </w:r>
      <w:r w:rsidR="001824D8" w:rsidRPr="009F1E93">
        <w:rPr>
          <w:rFonts w:ascii="Arial" w:hAnsi="Arial" w:cs="Arial"/>
          <w:color w:val="FF0000"/>
          <w:sz w:val="20"/>
        </w:rPr>
        <w:t xml:space="preserve">aanvaard onder het voorrecht van boedelbeschrijving, </w:t>
      </w:r>
      <w:r w:rsidR="001824D8" w:rsidRPr="005E56E8">
        <w:rPr>
          <w:rFonts w:ascii="Arial" w:hAnsi="Arial" w:cs="Arial"/>
          <w:color w:val="008200"/>
          <w:sz w:val="20"/>
        </w:rPr>
        <w:t>blijkens</w:t>
      </w:r>
      <w:r w:rsidR="001824D8" w:rsidRPr="00EA6A88">
        <w:rPr>
          <w:rFonts w:ascii="Arial" w:hAnsi="Arial" w:cs="Arial"/>
          <w:sz w:val="20"/>
        </w:rPr>
        <w:t>/</w:t>
      </w:r>
      <w:r w:rsidR="001824D8" w:rsidRPr="005E56E8">
        <w:rPr>
          <w:rFonts w:ascii="Arial" w:hAnsi="Arial" w:cs="Arial"/>
          <w:color w:val="008200"/>
          <w:sz w:val="20"/>
        </w:rPr>
        <w:t xml:space="preserve"> zoals blijkt uit </w:t>
      </w:r>
      <w:r w:rsidR="001824D8" w:rsidRPr="009F1E93">
        <w:rPr>
          <w:rFonts w:ascii="Arial" w:hAnsi="Arial" w:cs="Arial"/>
          <w:color w:val="FF0000"/>
          <w:sz w:val="20"/>
        </w:rPr>
        <w:t xml:space="preserve">een akte op </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snapToGrid w:val="0"/>
          <w:kern w:val="28"/>
          <w:sz w:val="20"/>
          <w:lang w:eastAsia="en-US"/>
        </w:rPr>
        <w:t>datum</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color w:val="FF0000"/>
          <w:sz w:val="20"/>
        </w:rPr>
        <w:t xml:space="preserve"> opgemaakt ter griffie van de Rechtbank </w:t>
      </w:r>
      <w:del w:id="197" w:author="Groot, Karina de" w:date="2024-06-28T14:53:00Z" w16du:dateUtc="2024-06-28T12:53:00Z">
        <w:r w:rsidR="001824D8" w:rsidRPr="009F1E93" w:rsidDel="00DA205F">
          <w:rPr>
            <w:rFonts w:ascii="Arial" w:hAnsi="Arial" w:cs="Arial"/>
            <w:color w:val="FF0000"/>
            <w:sz w:val="20"/>
          </w:rPr>
          <w:delText xml:space="preserve">te </w:delText>
        </w:r>
      </w:del>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ins w:id="198" w:author="Groot, Karina de" w:date="2024-06-28T14:54:00Z" w16du:dateUtc="2024-06-28T12:54:00Z">
        <w:r w:rsidR="005E625B">
          <w:rPr>
            <w:rFonts w:ascii="Arial" w:hAnsi="Arial" w:cs="Arial"/>
            <w:snapToGrid w:val="0"/>
            <w:kern w:val="28"/>
            <w:sz w:val="20"/>
            <w:lang w:eastAsia="en-US"/>
          </w:rPr>
          <w:t>plaats</w:t>
        </w:r>
      </w:ins>
      <w:ins w:id="199" w:author="Groot, Karina de" w:date="2024-06-28T14:58:00Z" w16du:dateUtc="2024-06-28T12:58:00Z">
        <w:r w:rsidR="00BF28E4">
          <w:rPr>
            <w:rFonts w:ascii="Arial" w:hAnsi="Arial" w:cs="Arial"/>
            <w:snapToGrid w:val="0"/>
            <w:kern w:val="28"/>
            <w:sz w:val="20"/>
            <w:lang w:eastAsia="en-US"/>
          </w:rPr>
          <w:t xml:space="preserve"> of </w:t>
        </w:r>
      </w:ins>
      <w:ins w:id="200" w:author="Groot, Karina de" w:date="2024-06-28T14:54:00Z" w16du:dateUtc="2024-06-28T12:54:00Z">
        <w:r w:rsidR="005E625B" w:rsidRPr="009F1E93">
          <w:rPr>
            <w:rFonts w:ascii="Arial" w:hAnsi="Arial" w:cs="Arial"/>
            <w:snapToGrid w:val="0"/>
            <w:kern w:val="28"/>
            <w:sz w:val="20"/>
            <w:lang w:eastAsia="en-US"/>
          </w:rPr>
          <w:t>naam rechtbank</w:t>
        </w:r>
        <w:r w:rsidR="005E625B" w:rsidRPr="009F1E93" w:rsidDel="005E625B">
          <w:rPr>
            <w:rFonts w:ascii="Arial" w:hAnsi="Arial" w:cs="Arial"/>
            <w:snapToGrid w:val="0"/>
            <w:kern w:val="28"/>
            <w:sz w:val="20"/>
            <w:lang w:eastAsia="en-US"/>
          </w:rPr>
          <w:t xml:space="preserve"> </w:t>
        </w:r>
      </w:ins>
      <w:del w:id="201" w:author="Groot, Karina de" w:date="2024-06-28T14:54:00Z" w16du:dateUtc="2024-06-28T12:54:00Z">
        <w:r w:rsidR="001824D8" w:rsidRPr="009F1E93" w:rsidDel="005E625B">
          <w:rPr>
            <w:rFonts w:ascii="Arial" w:hAnsi="Arial" w:cs="Arial"/>
            <w:snapToGrid w:val="0"/>
            <w:kern w:val="28"/>
            <w:sz w:val="20"/>
            <w:lang w:eastAsia="en-US"/>
          </w:rPr>
          <w:delText>plaats</w:delText>
        </w:r>
      </w:del>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color w:val="FF0000"/>
          <w:sz w:val="20"/>
        </w:rPr>
        <w:t xml:space="preserve">, akte registernummer </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snapToGrid w:val="0"/>
          <w:kern w:val="28"/>
          <w:sz w:val="20"/>
          <w:lang w:eastAsia="en-US"/>
        </w:rPr>
        <w:t>registernummer</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color w:val="FF0000"/>
          <w:sz w:val="20"/>
        </w:rPr>
        <w:t>. Een afschrift van die verklaring is ingeschreven in het boedelregister van voormelde Rechtbank.</w:t>
      </w:r>
    </w:p>
    <w:p w14:paraId="3A0AB6C9" w14:textId="522F03EA" w:rsidR="001824D8" w:rsidRPr="009F1E93" w:rsidRDefault="00A417FE" w:rsidP="001824D8">
      <w:pPr>
        <w:pStyle w:val="Geenafstand"/>
        <w:rPr>
          <w:rFonts w:ascii="Arial" w:hAnsi="Arial" w:cs="Arial"/>
          <w:color w:val="7030A0"/>
          <w:sz w:val="20"/>
        </w:rPr>
      </w:pPr>
      <w:ins w:id="202" w:author="Schootbrugge, Jean-Michel van de" w:date="2024-06-28T13:36:00Z" w16du:dateUtc="2024-06-28T11:36:00Z">
        <w:del w:id="203" w:author="Groot, Karina de" w:date="2024-06-28T14:11:00Z" w16du:dateUtc="2024-06-28T12:11:00Z">
          <w:r w:rsidRPr="002A3C72" w:rsidDel="00A913DF">
            <w:rPr>
              <w:rFonts w:ascii="Arial" w:hAnsi="Arial" w:cs="Arial"/>
              <w:sz w:val="20"/>
              <w:rPrChange w:id="204" w:author="Schootbrugge, Jean-Michel van de" w:date="2024-06-28T13:36:00Z" w16du:dateUtc="2024-06-28T11:36:00Z">
                <w:rPr>
                  <w:rFonts w:ascii="Arial" w:hAnsi="Arial" w:cs="Arial"/>
                  <w:color w:val="FF0000"/>
                  <w:sz w:val="20"/>
                </w:rPr>
              </w:rPrChange>
            </w:rPr>
            <w:delText>/</w:delText>
          </w:r>
        </w:del>
      </w:ins>
      <w:del w:id="205" w:author="Groot, Karina de" w:date="2024-06-28T14:11:00Z" w16du:dateUtc="2024-06-28T12:11:00Z">
        <w:r w:rsidR="001824D8" w:rsidRPr="009F1E93" w:rsidDel="00A913DF">
          <w:rPr>
            <w:rFonts w:ascii="Arial" w:hAnsi="Arial" w:cs="Arial"/>
            <w:color w:val="FF0000"/>
            <w:sz w:val="20"/>
          </w:rPr>
          <w:delText xml:space="preserve"> </w:delText>
        </w:r>
      </w:del>
      <w:ins w:id="206" w:author="Groot, Karina de" w:date="2024-06-28T14:11:00Z" w16du:dateUtc="2024-06-28T12:11:00Z">
        <w:r w:rsidR="003E572F">
          <w:rPr>
            <w:rFonts w:ascii="Arial" w:hAnsi="Arial" w:cs="Arial"/>
            <w:color w:val="FF0000"/>
            <w:sz w:val="20"/>
          </w:rPr>
          <w:br/>
        </w:r>
        <w:r w:rsidR="00A913DF" w:rsidRPr="00A913DF">
          <w:rPr>
            <w:rFonts w:ascii="Arial" w:hAnsi="Arial" w:cs="Arial"/>
            <w:sz w:val="20"/>
            <w:rPrChange w:id="207" w:author="Groot, Karina de" w:date="2024-06-28T14:11:00Z" w16du:dateUtc="2024-06-28T12:11:00Z">
              <w:rPr>
                <w:rFonts w:ascii="Arial" w:hAnsi="Arial" w:cs="Arial"/>
                <w:color w:val="7030A0"/>
                <w:sz w:val="20"/>
              </w:rPr>
            </w:rPrChange>
          </w:rPr>
          <w:t>Keuze 2</w:t>
        </w:r>
      </w:ins>
    </w:p>
    <w:p w14:paraId="6FE51300" w14:textId="1B6DC749" w:rsidR="00332D18" w:rsidRPr="00CF1912" w:rsidRDefault="00332D18" w:rsidP="00332D18">
      <w:pPr>
        <w:pStyle w:val="Geenafstand"/>
        <w:rPr>
          <w:rFonts w:ascii="Arial" w:hAnsi="Arial" w:cs="Arial"/>
          <w:color w:val="FF0000"/>
          <w:sz w:val="20"/>
          <w:rPrChange w:id="208" w:author="Schootbrugge, Jean-Michel van de" w:date="2024-06-28T13:38:00Z" w16du:dateUtc="2024-06-28T11:38:00Z">
            <w:rPr>
              <w:rFonts w:ascii="Arial" w:hAnsi="Arial" w:cs="Arial"/>
              <w:color w:val="7030A0"/>
              <w:sz w:val="20"/>
            </w:rPr>
          </w:rPrChange>
        </w:rPr>
      </w:pPr>
      <w:commentRangeStart w:id="209"/>
      <w:r w:rsidRPr="002A3C72">
        <w:rPr>
          <w:rFonts w:ascii="Arial" w:hAnsi="Arial" w:cs="Arial"/>
          <w:color w:val="FF0000"/>
          <w:sz w:val="20"/>
          <w:rPrChange w:id="210" w:author="Schootbrugge, Jean-Michel van de" w:date="2024-06-28T13:36:00Z" w16du:dateUtc="2024-06-28T11:36:00Z">
            <w:rPr>
              <w:rFonts w:ascii="Arial" w:hAnsi="Arial" w:cs="Arial"/>
              <w:color w:val="7030A0"/>
              <w:sz w:val="20"/>
            </w:rPr>
          </w:rPrChange>
        </w:rPr>
        <w:t>Namens</w:t>
      </w:r>
      <w:r w:rsidRPr="009F1E93">
        <w:rPr>
          <w:rFonts w:ascii="Arial" w:hAnsi="Arial" w:cs="Arial"/>
          <w:color w:val="7030A0"/>
          <w:sz w:val="20"/>
        </w:rPr>
        <w:t xml:space="preserve"> </w:t>
      </w:r>
      <w:del w:id="211" w:author="Schootbrugge, Jean-Michel van de" w:date="2024-06-28T13:43:00Z" w16du:dateUtc="2024-06-28T11:43:00Z">
        <w:r w:rsidRPr="00E57880" w:rsidDel="00616977">
          <w:rPr>
            <w:rFonts w:ascii="Arial" w:hAnsi="Arial" w:cs="Arial"/>
            <w:color w:val="008200"/>
            <w:sz w:val="20"/>
            <w:rPrChange w:id="212" w:author="Schootbrugge, Jean-Michel van de" w:date="2024-06-28T13:42:00Z" w16du:dateUtc="2024-06-28T11:42:00Z">
              <w:rPr>
                <w:rFonts w:ascii="Arial" w:hAnsi="Arial" w:cs="Arial"/>
                <w:color w:val="3165FF"/>
                <w:sz w:val="20"/>
              </w:rPr>
            </w:rPrChange>
          </w:rPr>
          <w:delText>de</w:delText>
        </w:r>
        <w:r w:rsidR="00AE2F09" w:rsidRPr="00E57880" w:rsidDel="00616977">
          <w:rPr>
            <w:rFonts w:ascii="Arial" w:hAnsi="Arial" w:cs="Arial"/>
            <w:color w:val="008200"/>
            <w:sz w:val="20"/>
            <w:rPrChange w:id="213" w:author="Schootbrugge, Jean-Michel van de" w:date="2024-06-28T13:42:00Z" w16du:dateUtc="2024-06-28T11:42:00Z">
              <w:rPr>
                <w:rFonts w:ascii="Arial" w:hAnsi="Arial" w:cs="Arial"/>
                <w:sz w:val="20"/>
              </w:rPr>
            </w:rPrChange>
          </w:rPr>
          <w:delText>/</w:delText>
        </w:r>
        <w:r w:rsidR="00AE2F09" w:rsidRPr="00E57880" w:rsidDel="00616977">
          <w:rPr>
            <w:rFonts w:ascii="Arial" w:hAnsi="Arial" w:cs="Arial"/>
            <w:color w:val="008200"/>
            <w:sz w:val="20"/>
            <w:rPrChange w:id="214" w:author="Schootbrugge, Jean-Michel van de" w:date="2024-06-28T13:42:00Z" w16du:dateUtc="2024-06-28T11:42:00Z">
              <w:rPr>
                <w:rFonts w:ascii="Arial" w:hAnsi="Arial" w:cs="Arial"/>
                <w:color w:val="3165FF"/>
                <w:sz w:val="20"/>
              </w:rPr>
            </w:rPrChange>
          </w:rPr>
          <w:delText>het</w:delText>
        </w:r>
        <w:r w:rsidRPr="00E57880" w:rsidDel="00616977">
          <w:rPr>
            <w:rFonts w:ascii="Arial" w:hAnsi="Arial" w:cs="Arial"/>
            <w:color w:val="008200"/>
            <w:sz w:val="20"/>
            <w:rPrChange w:id="215" w:author="Schootbrugge, Jean-Michel van de" w:date="2024-06-28T13:42:00Z" w16du:dateUtc="2024-06-28T11:42:00Z">
              <w:rPr>
                <w:rFonts w:ascii="Arial" w:hAnsi="Arial" w:cs="Arial"/>
                <w:color w:val="3165FF"/>
                <w:sz w:val="20"/>
              </w:rPr>
            </w:rPrChange>
          </w:rPr>
          <w:delText xml:space="preserve"> </w:delText>
        </w:r>
      </w:del>
      <w:ins w:id="216" w:author="Schootbrugge, Jean-Michel van de" w:date="2024-06-28T13:43:00Z" w16du:dateUtc="2024-06-28T11:43:00Z">
        <w:r w:rsidR="00616977">
          <w:rPr>
            <w:rFonts w:ascii="Arial" w:hAnsi="Arial" w:cs="Arial"/>
            <w:color w:val="008200"/>
            <w:sz w:val="20"/>
          </w:rPr>
          <w:t>het minderjarige kind</w:t>
        </w:r>
        <w:r w:rsidR="006B5457">
          <w:rPr>
            <w:rFonts w:ascii="Arial" w:hAnsi="Arial" w:cs="Arial"/>
            <w:color w:val="008200"/>
            <w:sz w:val="20"/>
          </w:rPr>
          <w:t>/ de minderjarige kinderen</w:t>
        </w:r>
      </w:ins>
      <w:del w:id="217" w:author="Schootbrugge, Jean-Michel van de" w:date="2024-06-28T13:40:00Z" w16du:dateUtc="2024-06-28T11:40:00Z">
        <w:r w:rsidRPr="009D3A33" w:rsidDel="00314277">
          <w:rPr>
            <w:rFonts w:ascii="Arial" w:hAnsi="Arial" w:cs="Arial"/>
            <w:color w:val="FF0000"/>
            <w:sz w:val="20"/>
            <w:rPrChange w:id="218" w:author="Schootbrugge, Jean-Michel van de" w:date="2024-06-28T13:37:00Z" w16du:dateUtc="2024-06-28T11:37:00Z">
              <w:rPr>
                <w:rFonts w:ascii="Arial" w:hAnsi="Arial" w:cs="Arial"/>
                <w:color w:val="7030A0"/>
                <w:sz w:val="20"/>
              </w:rPr>
            </w:rPrChange>
          </w:rPr>
          <w:delText>minderjarig</w:delText>
        </w:r>
        <w:r w:rsidR="00A17FD5" w:rsidRPr="009D3A33" w:rsidDel="00314277">
          <w:rPr>
            <w:rFonts w:ascii="Arial" w:hAnsi="Arial" w:cs="Arial"/>
            <w:color w:val="7030A0"/>
            <w:sz w:val="20"/>
            <w:rPrChange w:id="219" w:author="Schootbrugge, Jean-Michel van de" w:date="2024-06-28T13:37:00Z" w16du:dateUtc="2024-06-28T11:37:00Z">
              <w:rPr>
                <w:rFonts w:ascii="Arial" w:hAnsi="Arial" w:cs="Arial"/>
                <w:color w:val="3165FF"/>
                <w:sz w:val="20"/>
              </w:rPr>
            </w:rPrChange>
          </w:rPr>
          <w:delText>e</w:delText>
        </w:r>
      </w:del>
      <w:del w:id="220" w:author="Schootbrugge, Jean-Michel van de" w:date="2024-06-28T13:42:00Z" w16du:dateUtc="2024-06-28T11:42:00Z">
        <w:r w:rsidRPr="009F1E93" w:rsidDel="00E57880">
          <w:rPr>
            <w:rFonts w:ascii="Arial" w:hAnsi="Arial" w:cs="Arial"/>
            <w:color w:val="7030A0"/>
            <w:sz w:val="20"/>
          </w:rPr>
          <w:delText xml:space="preserve"> </w:delText>
        </w:r>
      </w:del>
      <w:del w:id="221" w:author="Schootbrugge, Jean-Michel van de" w:date="2024-06-28T13:43:00Z" w16du:dateUtc="2024-06-28T11:43:00Z">
        <w:r w:rsidRPr="00CF1912" w:rsidDel="006B5457">
          <w:rPr>
            <w:rFonts w:ascii="Arial" w:hAnsi="Arial" w:cs="Arial"/>
            <w:color w:val="FF0000"/>
            <w:sz w:val="20"/>
            <w:rPrChange w:id="222" w:author="Schootbrugge, Jean-Michel van de" w:date="2024-06-28T13:37:00Z" w16du:dateUtc="2024-06-28T11:37:00Z">
              <w:rPr>
                <w:rFonts w:ascii="Arial" w:hAnsi="Arial" w:cs="Arial"/>
                <w:color w:val="7030A0"/>
                <w:sz w:val="20"/>
              </w:rPr>
            </w:rPrChange>
          </w:rPr>
          <w:delText>kind</w:delText>
        </w:r>
        <w:r w:rsidRPr="009D3A33" w:rsidDel="006B5457">
          <w:rPr>
            <w:rFonts w:ascii="Arial" w:hAnsi="Arial" w:cs="Arial"/>
            <w:color w:val="7030A0"/>
            <w:sz w:val="20"/>
            <w:rPrChange w:id="223" w:author="Schootbrugge, Jean-Michel van de" w:date="2024-06-28T13:37:00Z" w16du:dateUtc="2024-06-28T11:37:00Z">
              <w:rPr>
                <w:rFonts w:ascii="Arial" w:hAnsi="Arial" w:cs="Arial"/>
                <w:color w:val="3165FF"/>
                <w:sz w:val="20"/>
              </w:rPr>
            </w:rPrChange>
          </w:rPr>
          <w:delText>eren</w:delText>
        </w:r>
      </w:del>
      <w:r w:rsidRPr="009F1E93">
        <w:rPr>
          <w:rFonts w:ascii="Arial" w:hAnsi="Arial" w:cs="Arial"/>
          <w:color w:val="7030A0"/>
          <w:sz w:val="20"/>
        </w:rPr>
        <w:t xml:space="preserve"> </w:t>
      </w:r>
      <w:r w:rsidRPr="00CF1912">
        <w:rPr>
          <w:rFonts w:ascii="Arial" w:hAnsi="Arial" w:cs="Arial"/>
          <w:color w:val="FF0000"/>
          <w:sz w:val="20"/>
          <w:rPrChange w:id="224" w:author="Schootbrugge, Jean-Michel van de" w:date="2024-06-28T13:37:00Z" w16du:dateUtc="2024-06-28T11:37:00Z">
            <w:rPr>
              <w:rFonts w:ascii="Arial" w:hAnsi="Arial" w:cs="Arial"/>
              <w:color w:val="7030A0"/>
              <w:sz w:val="20"/>
            </w:rPr>
          </w:rPrChange>
        </w:rPr>
        <w:t xml:space="preserve">is op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datum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7030A0"/>
          <w:sz w:val="20"/>
        </w:rPr>
        <w:t xml:space="preserve"> </w:t>
      </w:r>
      <w:r w:rsidRPr="00CF1912">
        <w:rPr>
          <w:rFonts w:ascii="Arial" w:hAnsi="Arial" w:cs="Arial"/>
          <w:color w:val="FF0000"/>
          <w:sz w:val="20"/>
          <w:rPrChange w:id="225" w:author="Schootbrugge, Jean-Michel van de" w:date="2024-06-28T13:37:00Z" w16du:dateUtc="2024-06-28T11:37:00Z">
            <w:rPr>
              <w:rFonts w:ascii="Arial" w:hAnsi="Arial" w:cs="Arial"/>
              <w:color w:val="7030A0"/>
              <w:sz w:val="20"/>
            </w:rPr>
          </w:rPrChange>
        </w:rPr>
        <w:t xml:space="preserve">bij de griffie van de Rechtbank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ins w:id="226" w:author="Groot, Karina de" w:date="2024-06-28T14:54:00Z" w16du:dateUtc="2024-06-28T12:54:00Z">
        <w:r w:rsidR="005E625B" w:rsidRPr="005E625B">
          <w:rPr>
            <w:rFonts w:ascii="Arial" w:hAnsi="Arial" w:cs="Arial"/>
            <w:snapToGrid w:val="0"/>
            <w:kern w:val="28"/>
            <w:sz w:val="20"/>
            <w:lang w:eastAsia="en-US"/>
          </w:rPr>
          <w:t xml:space="preserve"> </w:t>
        </w:r>
        <w:r w:rsidR="005E625B">
          <w:rPr>
            <w:rFonts w:ascii="Arial" w:hAnsi="Arial" w:cs="Arial"/>
            <w:snapToGrid w:val="0"/>
            <w:kern w:val="28"/>
            <w:sz w:val="20"/>
            <w:lang w:eastAsia="en-US"/>
          </w:rPr>
          <w:t>plaats</w:t>
        </w:r>
      </w:ins>
      <w:ins w:id="227" w:author="Groot, Karina de" w:date="2024-06-28T14:58:00Z" w16du:dateUtc="2024-06-28T12:58:00Z">
        <w:r w:rsidR="00BF28E4">
          <w:rPr>
            <w:rFonts w:ascii="Arial" w:hAnsi="Arial" w:cs="Arial"/>
            <w:snapToGrid w:val="0"/>
            <w:kern w:val="28"/>
            <w:sz w:val="20"/>
            <w:lang w:eastAsia="en-US"/>
          </w:rPr>
          <w:t xml:space="preserve"> of </w:t>
        </w:r>
      </w:ins>
      <w:ins w:id="228" w:author="Groot, Karina de" w:date="2024-06-28T14:54:00Z" w16du:dateUtc="2024-06-28T12:54:00Z">
        <w:r w:rsidR="005E625B" w:rsidRPr="009F1E93">
          <w:rPr>
            <w:rFonts w:ascii="Arial" w:hAnsi="Arial" w:cs="Arial"/>
            <w:snapToGrid w:val="0"/>
            <w:kern w:val="28"/>
            <w:sz w:val="20"/>
            <w:lang w:eastAsia="en-US"/>
          </w:rPr>
          <w:t>naam rechtbank</w:t>
        </w:r>
        <w:r w:rsidR="005E625B" w:rsidRPr="009F1E93" w:rsidDel="005E625B">
          <w:rPr>
            <w:rFonts w:ascii="Arial" w:hAnsi="Arial" w:cs="Arial"/>
            <w:snapToGrid w:val="0"/>
            <w:kern w:val="28"/>
            <w:sz w:val="20"/>
            <w:lang w:eastAsia="en-US"/>
          </w:rPr>
          <w:t xml:space="preserve"> </w:t>
        </w:r>
      </w:ins>
      <w:del w:id="229" w:author="Groot, Karina de" w:date="2024-06-28T14:54:00Z" w16du:dateUtc="2024-06-28T12:54:00Z">
        <w:r w:rsidR="00262367" w:rsidRPr="009F1E93" w:rsidDel="005E625B">
          <w:rPr>
            <w:rFonts w:ascii="Arial" w:hAnsi="Arial" w:cs="Arial"/>
            <w:snapToGrid w:val="0"/>
            <w:kern w:val="28"/>
            <w:sz w:val="20"/>
            <w:lang w:eastAsia="en-US"/>
          </w:rPr>
          <w:delText>naam rechtbank</w:delText>
        </w:r>
      </w:del>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7030A0"/>
          <w:sz w:val="20"/>
        </w:rPr>
        <w:t xml:space="preserve"> </w:t>
      </w:r>
      <w:r w:rsidRPr="00CF1912">
        <w:rPr>
          <w:rFonts w:ascii="Arial" w:hAnsi="Arial" w:cs="Arial"/>
          <w:color w:val="FF0000"/>
          <w:sz w:val="20"/>
          <w:rPrChange w:id="230" w:author="Schootbrugge, Jean-Michel van de" w:date="2024-06-28T13:38:00Z" w16du:dateUtc="2024-06-28T11:38:00Z">
            <w:rPr>
              <w:rFonts w:ascii="Arial" w:hAnsi="Arial" w:cs="Arial"/>
              <w:color w:val="7030A0"/>
              <w:sz w:val="20"/>
            </w:rPr>
          </w:rPrChange>
        </w:rPr>
        <w:t xml:space="preserve">(zaaknummer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zaaknummer</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CF1912">
        <w:rPr>
          <w:rFonts w:ascii="Arial" w:hAnsi="Arial" w:cs="Arial"/>
          <w:color w:val="FF0000"/>
          <w:sz w:val="20"/>
          <w:rPrChange w:id="231" w:author="Schootbrugge, Jean-Michel van de" w:date="2024-06-28T13:38:00Z" w16du:dateUtc="2024-06-28T11:38:00Z">
            <w:rPr>
              <w:rFonts w:ascii="Arial" w:hAnsi="Arial" w:cs="Arial"/>
              <w:color w:val="7030A0"/>
              <w:sz w:val="20"/>
            </w:rPr>
          </w:rPrChange>
        </w:rPr>
        <w:t>)</w:t>
      </w:r>
      <w:r w:rsidRPr="009F1E93">
        <w:rPr>
          <w:rFonts w:ascii="Arial" w:hAnsi="Arial" w:cs="Arial"/>
          <w:color w:val="7030A0"/>
          <w:sz w:val="20"/>
        </w:rPr>
        <w:t xml:space="preserve"> </w:t>
      </w:r>
      <w:r w:rsidRPr="00CF1912">
        <w:rPr>
          <w:rFonts w:ascii="Arial" w:hAnsi="Arial" w:cs="Arial"/>
          <w:color w:val="FF0000"/>
          <w:sz w:val="20"/>
          <w:rPrChange w:id="232" w:author="Schootbrugge, Jean-Michel van de" w:date="2024-06-28T13:38:00Z" w16du:dateUtc="2024-06-28T11:38:00Z">
            <w:rPr>
              <w:rFonts w:ascii="Arial" w:hAnsi="Arial" w:cs="Arial"/>
              <w:color w:val="7030A0"/>
              <w:sz w:val="20"/>
            </w:rPr>
          </w:rPrChange>
        </w:rPr>
        <w:t>de verklaring afgelegd dat de nalatenschap ten behoeve van de minderjarige</w:t>
      </w:r>
      <w:r w:rsidRPr="00CF1912">
        <w:rPr>
          <w:rFonts w:ascii="Arial" w:hAnsi="Arial" w:cs="Arial"/>
          <w:color w:val="7030A0"/>
          <w:sz w:val="20"/>
          <w:rPrChange w:id="233" w:author="Schootbrugge, Jean-Michel van de" w:date="2024-06-28T13:38:00Z" w16du:dateUtc="2024-06-28T11:38:00Z">
            <w:rPr>
              <w:rFonts w:ascii="Arial" w:hAnsi="Arial" w:cs="Arial"/>
              <w:color w:val="3165FF"/>
              <w:sz w:val="20"/>
            </w:rPr>
          </w:rPrChange>
        </w:rPr>
        <w:t>n</w:t>
      </w:r>
      <w:r w:rsidRPr="00CF1912">
        <w:rPr>
          <w:rFonts w:ascii="Arial" w:hAnsi="Arial" w:cs="Arial"/>
          <w:color w:val="FF0000"/>
          <w:sz w:val="20"/>
          <w:rPrChange w:id="234" w:author="Schootbrugge, Jean-Michel van de" w:date="2024-06-28T13:38:00Z" w16du:dateUtc="2024-06-28T11:38:00Z">
            <w:rPr>
              <w:rFonts w:ascii="Arial" w:hAnsi="Arial" w:cs="Arial"/>
              <w:color w:val="7030A0"/>
              <w:sz w:val="20"/>
            </w:rPr>
          </w:rPrChange>
        </w:rPr>
        <w:t xml:space="preserve"> is aanvaard onder het voorrecht van boedelbeschrijving.</w:t>
      </w:r>
      <w:commentRangeEnd w:id="209"/>
      <w:r w:rsidR="001B6C48">
        <w:rPr>
          <w:rStyle w:val="Verwijzingopmerking"/>
        </w:rPr>
        <w:commentReference w:id="209"/>
      </w:r>
    </w:p>
    <w:p w14:paraId="4216E1BC" w14:textId="77777777" w:rsidR="00332D18" w:rsidRPr="009F1E93" w:rsidRDefault="00332D18" w:rsidP="00332D18">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Einde tekstfragment </w:t>
      </w:r>
    </w:p>
    <w:p w14:paraId="7871D292" w14:textId="29EF470C" w:rsidR="003321D5" w:rsidRPr="009F1E93" w:rsidRDefault="003321D5" w:rsidP="00564C6E">
      <w:pPr>
        <w:widowControl/>
        <w:snapToGrid/>
        <w:spacing w:after="160" w:line="259" w:lineRule="auto"/>
        <w:rPr>
          <w:rStyle w:val="normaltextrun"/>
          <w:rFonts w:ascii="Arial" w:hAnsi="Arial" w:cs="Arial"/>
          <w:color w:val="FF0000"/>
          <w:sz w:val="20"/>
        </w:rPr>
      </w:pPr>
      <w:r w:rsidRPr="009F1E93">
        <w:rPr>
          <w:rStyle w:val="normaltextrun"/>
          <w:rFonts w:ascii="Arial" w:hAnsi="Arial" w:cs="Arial"/>
          <w:sz w:val="20"/>
        </w:rPr>
        <w:br/>
      </w:r>
      <w:r w:rsidR="00072425" w:rsidRPr="009F1E93">
        <w:rPr>
          <w:rStyle w:val="normaltextrun"/>
          <w:rFonts w:ascii="Arial" w:hAnsi="Arial" w:cs="Arial"/>
          <w:sz w:val="20"/>
        </w:rPr>
        <w:t xml:space="preserve">Variant </w:t>
      </w:r>
      <w:r w:rsidR="00554618">
        <w:rPr>
          <w:rStyle w:val="normaltextrun"/>
          <w:rFonts w:ascii="Arial" w:hAnsi="Arial" w:cs="Arial"/>
          <w:sz w:val="20"/>
        </w:rPr>
        <w:t>E</w:t>
      </w:r>
      <w:r w:rsidR="00072425" w:rsidRPr="009F1E93">
        <w:rPr>
          <w:rStyle w:val="normaltextrun"/>
          <w:rFonts w:ascii="Arial" w:hAnsi="Arial" w:cs="Arial"/>
          <w:sz w:val="20"/>
        </w:rPr>
        <w:t xml:space="preserve"> (</w:t>
      </w:r>
      <w:proofErr w:type="spellStart"/>
      <w:r w:rsidRPr="009F1E93">
        <w:rPr>
          <w:rStyle w:val="normaltextrun"/>
          <w:rFonts w:ascii="Arial" w:hAnsi="Arial" w:cs="Arial"/>
          <w:sz w:val="20"/>
        </w:rPr>
        <w:t>ivm</w:t>
      </w:r>
      <w:proofErr w:type="spellEnd"/>
      <w:r w:rsidRPr="009F1E93">
        <w:rPr>
          <w:rStyle w:val="normaltextrun"/>
          <w:rFonts w:ascii="Arial" w:hAnsi="Arial" w:cs="Arial"/>
          <w:sz w:val="20"/>
        </w:rPr>
        <w:t xml:space="preserve"> curatele)</w:t>
      </w:r>
      <w:r w:rsidRPr="009F1E93">
        <w:rPr>
          <w:rStyle w:val="normaltextrun"/>
          <w:rFonts w:ascii="Arial" w:hAnsi="Arial" w:cs="Arial"/>
          <w:sz w:val="20"/>
        </w:rPr>
        <w:br/>
      </w:r>
      <w:r w:rsidRPr="009F1E93">
        <w:rPr>
          <w:rStyle w:val="normaltextrun"/>
          <w:rFonts w:ascii="Arial" w:hAnsi="Arial" w:cs="Arial"/>
          <w:sz w:val="20"/>
          <w:u w:val="single"/>
        </w:rPr>
        <w:t>Begin tekstfragment:</w:t>
      </w:r>
      <w:r w:rsidRPr="009F1E93">
        <w:rPr>
          <w:rStyle w:val="normaltextrun"/>
          <w:rFonts w:ascii="Arial" w:hAnsi="Arial" w:cs="Arial"/>
          <w:sz w:val="20"/>
        </w:rPr>
        <w:t xml:space="preserve"> </w:t>
      </w:r>
      <w:r w:rsidRPr="009F1E93">
        <w:rPr>
          <w:rStyle w:val="normaltextrun"/>
          <w:rFonts w:ascii="Arial" w:hAnsi="Arial" w:cs="Arial"/>
          <w:color w:val="70AD47" w:themeColor="accent6"/>
          <w:sz w:val="20"/>
        </w:rPr>
        <w:br/>
      </w:r>
      <w:r w:rsidR="00E638B5" w:rsidRPr="005E56E8">
        <w:rPr>
          <w:rFonts w:ascii="Arial" w:hAnsi="Arial" w:cs="Arial"/>
          <w:color w:val="008200"/>
          <w:sz w:val="20"/>
        </w:rPr>
        <w:t>Blijkens</w:t>
      </w:r>
      <w:r w:rsidR="00E638B5" w:rsidRPr="00EA6A88">
        <w:rPr>
          <w:rFonts w:ascii="Arial" w:hAnsi="Arial" w:cs="Arial"/>
          <w:sz w:val="20"/>
        </w:rPr>
        <w:t>/</w:t>
      </w:r>
      <w:r w:rsidR="00E638B5" w:rsidRPr="005E56E8">
        <w:rPr>
          <w:rFonts w:ascii="Arial" w:hAnsi="Arial" w:cs="Arial"/>
          <w:color w:val="008200"/>
          <w:sz w:val="20"/>
        </w:rPr>
        <w:t xml:space="preserve"> Zoals blijkt uit </w:t>
      </w:r>
      <w:r w:rsidR="00564C6E" w:rsidRPr="009F1E93">
        <w:rPr>
          <w:rStyle w:val="normaltextrun"/>
          <w:rFonts w:ascii="Arial" w:hAnsi="Arial" w:cs="Arial"/>
          <w:color w:val="FF0000"/>
          <w:sz w:val="20"/>
        </w:rPr>
        <w:t xml:space="preserve">een beschikking van de rechtbank, is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ins w:id="235" w:author="Groot, Karina de" w:date="2024-08-08T12:29:00Z" w16du:dateUtc="2024-08-08T10:29:00Z">
        <w:r w:rsidR="002C65E5" w:rsidRPr="002C65E5">
          <w:rPr>
            <w:rFonts w:ascii="Arial" w:hAnsi="Arial" w:cs="Arial"/>
            <w:color w:val="FF0000"/>
            <w:sz w:val="20"/>
            <w:highlight w:val="yellow"/>
            <w:rPrChange w:id="236" w:author="Groot, Karina de" w:date="2024-08-08T12:29:00Z" w16du:dateUtc="2024-08-08T10:29:00Z">
              <w:rPr>
                <w:rFonts w:ascii="Arial" w:hAnsi="Arial" w:cs="Arial"/>
                <w:color w:val="840084"/>
                <w:sz w:val="20"/>
                <w:highlight w:val="yellow"/>
              </w:rPr>
            </w:rPrChange>
          </w:rPr>
          <w:t>VVE-</w:t>
        </w:r>
      </w:ins>
      <w:r w:rsidR="00E67FAD" w:rsidRPr="009F1E93">
        <w:rPr>
          <w:rFonts w:ascii="Arial" w:hAnsi="Arial" w:cs="Arial"/>
          <w:color w:val="FF0000"/>
          <w:sz w:val="20"/>
          <w:highlight w:val="yellow"/>
        </w:rPr>
        <w:t>Tekstblok Personalia van Natuurlijk persoo</w:t>
      </w:r>
      <w:r w:rsidR="00E67FAD" w:rsidRPr="0096624B">
        <w:rPr>
          <w:rFonts w:ascii="Arial" w:hAnsi="Arial" w:cs="Arial"/>
          <w:color w:val="FF0000"/>
          <w:sz w:val="20"/>
          <w:highlight w:val="yellow"/>
        </w:rPr>
        <w:t>n</w:t>
      </w:r>
      <w:del w:id="237" w:author="Groot, Karina de" w:date="2024-08-08T12:29:00Z" w16du:dateUtc="2024-08-08T10:29:00Z">
        <w:r w:rsidR="0096624B" w:rsidRPr="00111F67" w:rsidDel="002C65E5">
          <w:rPr>
            <w:rFonts w:ascii="Arial" w:hAnsi="Arial" w:cs="Arial"/>
            <w:color w:val="FF0000"/>
            <w:sz w:val="20"/>
            <w:highlight w:val="yellow"/>
          </w:rPr>
          <w:delText>-nieuw</w:delText>
        </w:r>
      </w:del>
      <w:r w:rsidR="00564C6E" w:rsidRPr="009F1E93">
        <w:rPr>
          <w:rStyle w:val="normaltextrun"/>
          <w:rFonts w:ascii="Arial" w:hAnsi="Arial" w:cs="Arial"/>
          <w:color w:val="7030A0"/>
          <w:sz w:val="20"/>
        </w:rPr>
        <w:t>, voornoemd</w:t>
      </w:r>
      <w:r w:rsidR="00564C6E" w:rsidRPr="009F1E93">
        <w:rPr>
          <w:rStyle w:val="normaltextrun"/>
          <w:rFonts w:ascii="Arial" w:hAnsi="Arial" w:cs="Arial"/>
          <w:color w:val="FF0000"/>
          <w:sz w:val="20"/>
        </w:rPr>
        <w:t>, onder curatele gesteld. Tot curator is benoemd:</w:t>
      </w:r>
      <w:r w:rsidR="00C346B6" w:rsidRPr="009F1E93">
        <w:rPr>
          <w:rStyle w:val="normaltextrun"/>
          <w:rFonts w:ascii="Arial" w:hAnsi="Arial" w:cs="Arial"/>
          <w:color w:val="FF0000"/>
          <w:sz w:val="20"/>
        </w:rPr>
        <w:t xml:space="preserve"> </w:t>
      </w:r>
      <w:ins w:id="238" w:author="Groot, Karina de" w:date="2024-08-08T12:30:00Z" w16du:dateUtc="2024-08-08T10:30:00Z">
        <w:r w:rsidR="002C65E5" w:rsidRPr="002C65E5">
          <w:rPr>
            <w:rFonts w:ascii="Arial" w:hAnsi="Arial" w:cs="Arial"/>
            <w:color w:val="FF0000"/>
            <w:sz w:val="20"/>
            <w:highlight w:val="yellow"/>
            <w:rPrChange w:id="239" w:author="Groot, Karina de" w:date="2024-08-08T12:30:00Z" w16du:dateUtc="2024-08-08T10:30:00Z">
              <w:rPr>
                <w:rFonts w:ascii="Arial" w:hAnsi="Arial" w:cs="Arial"/>
                <w:color w:val="840084"/>
                <w:sz w:val="20"/>
                <w:highlight w:val="yellow"/>
              </w:rPr>
            </w:rPrChange>
          </w:rPr>
          <w:t>VVE-</w:t>
        </w:r>
      </w:ins>
      <w:r w:rsidR="000A55EF" w:rsidRPr="009F1E93">
        <w:rPr>
          <w:rFonts w:ascii="Arial" w:hAnsi="Arial" w:cs="Arial"/>
          <w:color w:val="FF0000"/>
          <w:sz w:val="20"/>
          <w:highlight w:val="yellow"/>
        </w:rPr>
        <w:t xml:space="preserve">TEKSTBLOK NATUURLIJK </w:t>
      </w:r>
      <w:r w:rsidR="000A55EF" w:rsidRPr="00CF6767">
        <w:rPr>
          <w:rFonts w:ascii="Arial" w:hAnsi="Arial" w:cs="Arial"/>
          <w:color w:val="FF0000"/>
          <w:sz w:val="20"/>
          <w:highlight w:val="yellow"/>
        </w:rPr>
        <w:t>P</w:t>
      </w:r>
      <w:r w:rsidR="000A55EF" w:rsidRPr="0096624B">
        <w:rPr>
          <w:rFonts w:ascii="Arial" w:hAnsi="Arial" w:cs="Arial"/>
          <w:color w:val="FF0000"/>
          <w:sz w:val="20"/>
          <w:highlight w:val="yellow"/>
        </w:rPr>
        <w:t>ERSOON</w:t>
      </w:r>
      <w:del w:id="240" w:author="Groot, Karina de" w:date="2024-08-08T12:30:00Z" w16du:dateUtc="2024-08-08T10:30:00Z">
        <w:r w:rsidR="0096624B" w:rsidRPr="00111F67" w:rsidDel="002C65E5">
          <w:rPr>
            <w:rFonts w:ascii="Arial" w:hAnsi="Arial" w:cs="Arial"/>
            <w:color w:val="FF0000"/>
            <w:sz w:val="20"/>
            <w:highlight w:val="yellow"/>
          </w:rPr>
          <w:delText>-nieuw</w:delText>
        </w:r>
      </w:del>
      <w:r w:rsidR="00993E2D" w:rsidRPr="004C6F00">
        <w:rPr>
          <w:rFonts w:ascii="Arial" w:hAnsi="Arial" w:cs="Arial"/>
          <w:color w:val="FF0000"/>
          <w:sz w:val="20"/>
        </w:rPr>
        <w:t>,</w:t>
      </w:r>
      <w:r w:rsidR="00993E2D" w:rsidRPr="00CF6767">
        <w:rPr>
          <w:rFonts w:ascii="Arial" w:hAnsi="Arial" w:cs="Arial"/>
          <w:color w:val="FF0000"/>
          <w:sz w:val="20"/>
        </w:rPr>
        <w:t xml:space="preserve"> </w:t>
      </w:r>
      <w:r w:rsidR="00993E2D" w:rsidRPr="004C6F00">
        <w:rPr>
          <w:rFonts w:ascii="Arial" w:hAnsi="Arial" w:cs="Arial"/>
          <w:color w:val="FF0000"/>
          <w:sz w:val="20"/>
        </w:rPr>
        <w:t xml:space="preserve">wonende te </w:t>
      </w:r>
      <w:ins w:id="241" w:author="Groot, Karina de" w:date="2024-08-08T12:29:00Z" w16du:dateUtc="2024-08-08T10:29:00Z">
        <w:r w:rsidR="002C65E5" w:rsidRPr="002C65E5">
          <w:rPr>
            <w:rFonts w:ascii="Arial" w:hAnsi="Arial" w:cs="Arial"/>
            <w:color w:val="FF0000"/>
            <w:sz w:val="20"/>
            <w:highlight w:val="yellow"/>
            <w:rPrChange w:id="242" w:author="Groot, Karina de" w:date="2024-08-08T12:29:00Z" w16du:dateUtc="2024-08-08T10:29:00Z">
              <w:rPr>
                <w:rFonts w:ascii="Arial" w:hAnsi="Arial" w:cs="Arial"/>
                <w:color w:val="840084"/>
                <w:sz w:val="20"/>
                <w:highlight w:val="yellow"/>
              </w:rPr>
            </w:rPrChange>
          </w:rPr>
          <w:t>VVE-</w:t>
        </w:r>
      </w:ins>
      <w:r w:rsidR="00993E2D" w:rsidRPr="002C65E5">
        <w:rPr>
          <w:rFonts w:ascii="Arial" w:hAnsi="Arial" w:cs="Arial"/>
          <w:color w:val="FF0000"/>
          <w:sz w:val="20"/>
          <w:highlight w:val="yellow"/>
        </w:rPr>
        <w:t xml:space="preserve">TEKSTBLOK </w:t>
      </w:r>
      <w:r w:rsidR="00993E2D" w:rsidRPr="004C6F00">
        <w:rPr>
          <w:rFonts w:ascii="Arial" w:hAnsi="Arial" w:cs="Arial"/>
          <w:color w:val="FF0000"/>
          <w:sz w:val="20"/>
          <w:highlight w:val="yellow"/>
        </w:rPr>
        <w:t>WOON</w:t>
      </w:r>
      <w:r w:rsidR="00993E2D" w:rsidRPr="0096624B">
        <w:rPr>
          <w:rFonts w:ascii="Arial" w:hAnsi="Arial" w:cs="Arial"/>
          <w:color w:val="FF0000"/>
          <w:sz w:val="20"/>
          <w:highlight w:val="yellow"/>
        </w:rPr>
        <w:t>ADRES</w:t>
      </w:r>
      <w:del w:id="243" w:author="Groot, Karina de" w:date="2024-08-08T12:30:00Z" w16du:dateUtc="2024-08-08T10:30:00Z">
        <w:r w:rsidR="0096624B" w:rsidRPr="00111F67" w:rsidDel="002C65E5">
          <w:rPr>
            <w:rFonts w:ascii="Arial" w:hAnsi="Arial" w:cs="Arial"/>
            <w:color w:val="FF0000"/>
            <w:sz w:val="20"/>
            <w:highlight w:val="yellow"/>
          </w:rPr>
          <w:delText>-nieuw</w:delText>
        </w:r>
      </w:del>
      <w:r w:rsidR="00564C6E" w:rsidRPr="009F1E93">
        <w:rPr>
          <w:rStyle w:val="normaltextrun"/>
          <w:rFonts w:ascii="Arial" w:hAnsi="Arial" w:cs="Arial"/>
          <w:color w:val="FF0000"/>
          <w:sz w:val="20"/>
        </w:rPr>
        <w:t>.</w:t>
      </w:r>
      <w:r w:rsidR="00321F25" w:rsidRPr="009F1E93">
        <w:rPr>
          <w:rStyle w:val="normaltextrun"/>
          <w:rFonts w:ascii="Arial" w:hAnsi="Arial" w:cs="Arial"/>
          <w:color w:val="FF0000"/>
          <w:sz w:val="20"/>
        </w:rPr>
        <w:t xml:space="preserve"> </w:t>
      </w:r>
      <w:r w:rsidR="00564C6E" w:rsidRPr="009F1E93">
        <w:rPr>
          <w:rStyle w:val="normaltextrun"/>
          <w:rFonts w:ascii="Arial" w:hAnsi="Arial" w:cs="Arial"/>
          <w:color w:val="FF0000"/>
          <w:sz w:val="20"/>
        </w:rPr>
        <w:t>De curator heeft namens de onder</w:t>
      </w:r>
      <w:r w:rsidR="002D7441" w:rsidRPr="009F1E93">
        <w:rPr>
          <w:rStyle w:val="normaltextrun"/>
          <w:rFonts w:ascii="Arial" w:hAnsi="Arial" w:cs="Arial"/>
          <w:color w:val="FF0000"/>
          <w:sz w:val="20"/>
        </w:rPr>
        <w:t xml:space="preserve"> </w:t>
      </w:r>
      <w:r w:rsidR="00564C6E" w:rsidRPr="009F1E93">
        <w:rPr>
          <w:rStyle w:val="normaltextrun"/>
          <w:rFonts w:ascii="Arial" w:hAnsi="Arial" w:cs="Arial"/>
          <w:color w:val="FF0000"/>
          <w:sz w:val="20"/>
        </w:rPr>
        <w:t>curatele</w:t>
      </w:r>
      <w:r w:rsidR="002D7441" w:rsidRPr="009F1E93">
        <w:rPr>
          <w:rStyle w:val="normaltextrun"/>
          <w:rFonts w:ascii="Arial" w:hAnsi="Arial" w:cs="Arial"/>
          <w:color w:val="FF0000"/>
          <w:sz w:val="20"/>
        </w:rPr>
        <w:t xml:space="preserve"> </w:t>
      </w:r>
      <w:r w:rsidR="00564C6E" w:rsidRPr="009F1E93">
        <w:rPr>
          <w:rStyle w:val="normaltextrun"/>
          <w:rFonts w:ascii="Arial" w:hAnsi="Arial" w:cs="Arial"/>
          <w:color w:val="FF0000"/>
          <w:sz w:val="20"/>
        </w:rPr>
        <w:t xml:space="preserve">gestelde de nalatenschap van de overledene aanvaard onder het voorrecht van boedelbeschrijving. Hiervan blijkt uit een verklaring afgelegd op </w:t>
      </w:r>
      <w:r w:rsidR="00321F25" w:rsidRPr="009F1E93">
        <w:rPr>
          <w:rFonts w:ascii="Arial" w:hAnsi="Arial" w:cs="Arial"/>
          <w:snapToGrid w:val="0"/>
          <w:kern w:val="28"/>
          <w:sz w:val="20"/>
          <w:lang w:eastAsia="en-US"/>
        </w:rPr>
        <w:fldChar w:fldCharType="begin"/>
      </w:r>
      <w:r w:rsidR="00321F25" w:rsidRPr="009F1E93">
        <w:rPr>
          <w:rFonts w:ascii="Arial" w:hAnsi="Arial" w:cs="Arial"/>
          <w:snapToGrid w:val="0"/>
          <w:kern w:val="28"/>
          <w:sz w:val="20"/>
          <w:lang w:eastAsia="en-US"/>
        </w:rPr>
        <w:instrText>MacroButton Nomacro §</w:instrText>
      </w:r>
      <w:r w:rsidR="00321F25" w:rsidRPr="009F1E93">
        <w:rPr>
          <w:rFonts w:ascii="Arial" w:hAnsi="Arial" w:cs="Arial"/>
          <w:snapToGrid w:val="0"/>
          <w:kern w:val="28"/>
          <w:sz w:val="20"/>
          <w:lang w:eastAsia="en-US"/>
        </w:rPr>
        <w:fldChar w:fldCharType="end"/>
      </w:r>
      <w:r w:rsidR="00321F25" w:rsidRPr="009F1E93">
        <w:rPr>
          <w:rFonts w:ascii="Arial" w:hAnsi="Arial" w:cs="Arial"/>
          <w:snapToGrid w:val="0"/>
          <w:kern w:val="28"/>
          <w:sz w:val="20"/>
          <w:lang w:eastAsia="en-US"/>
        </w:rPr>
        <w:t>datum</w:t>
      </w:r>
      <w:r w:rsidR="00321F25" w:rsidRPr="009F1E93">
        <w:rPr>
          <w:rFonts w:ascii="Arial" w:hAnsi="Arial" w:cs="Arial"/>
          <w:snapToGrid w:val="0"/>
          <w:kern w:val="28"/>
          <w:sz w:val="20"/>
          <w:lang w:eastAsia="en-US"/>
        </w:rPr>
        <w:fldChar w:fldCharType="begin"/>
      </w:r>
      <w:r w:rsidR="00321F25" w:rsidRPr="009F1E93">
        <w:rPr>
          <w:rFonts w:ascii="Arial" w:hAnsi="Arial" w:cs="Arial"/>
          <w:snapToGrid w:val="0"/>
          <w:kern w:val="28"/>
          <w:sz w:val="20"/>
          <w:lang w:eastAsia="en-US"/>
        </w:rPr>
        <w:instrText>MacroButton Nomacro §</w:instrText>
      </w:r>
      <w:r w:rsidR="00321F25" w:rsidRPr="009F1E93">
        <w:rPr>
          <w:rFonts w:ascii="Arial" w:hAnsi="Arial" w:cs="Arial"/>
          <w:snapToGrid w:val="0"/>
          <w:kern w:val="28"/>
          <w:sz w:val="20"/>
          <w:lang w:eastAsia="en-US"/>
        </w:rPr>
        <w:fldChar w:fldCharType="end"/>
      </w:r>
      <w:r w:rsidR="00321F25" w:rsidRPr="009F1E93">
        <w:rPr>
          <w:rFonts w:ascii="Arial" w:hAnsi="Arial" w:cs="Arial"/>
          <w:snapToGrid w:val="0"/>
          <w:kern w:val="28"/>
          <w:sz w:val="20"/>
          <w:lang w:eastAsia="en-US"/>
        </w:rPr>
        <w:t xml:space="preserve"> </w:t>
      </w:r>
      <w:r w:rsidR="00564C6E" w:rsidRPr="009F1E93">
        <w:rPr>
          <w:rStyle w:val="normaltextrun"/>
          <w:rFonts w:ascii="Arial" w:hAnsi="Arial" w:cs="Arial"/>
          <w:color w:val="FF0000"/>
          <w:sz w:val="20"/>
        </w:rPr>
        <w:t xml:space="preserve">bij de griffie van de </w:t>
      </w:r>
      <w:r w:rsidR="00E12F43" w:rsidRPr="009F1E93">
        <w:rPr>
          <w:rStyle w:val="normaltextrun"/>
          <w:rFonts w:ascii="Arial" w:hAnsi="Arial" w:cs="Arial"/>
          <w:color w:val="FF0000"/>
          <w:sz w:val="20"/>
        </w:rPr>
        <w:t>R</w:t>
      </w:r>
      <w:r w:rsidR="00564C6E" w:rsidRPr="009F1E93">
        <w:rPr>
          <w:rStyle w:val="normaltextrun"/>
          <w:rFonts w:ascii="Arial" w:hAnsi="Arial" w:cs="Arial"/>
          <w:color w:val="FF0000"/>
          <w:sz w:val="20"/>
        </w:rPr>
        <w:t>echtbank</w:t>
      </w:r>
      <w:r w:rsidR="00262367" w:rsidRPr="009F1E93">
        <w:rPr>
          <w:rStyle w:val="normaltextrun"/>
          <w:rFonts w:ascii="Arial" w:hAnsi="Arial" w:cs="Arial"/>
          <w:color w:val="FF0000"/>
          <w:sz w:val="20"/>
        </w:rPr>
        <w:t xml:space="preserve"> </w:t>
      </w:r>
      <w:r w:rsidR="00845CE7" w:rsidRPr="009F1E93">
        <w:rPr>
          <w:rFonts w:ascii="Arial" w:hAnsi="Arial" w:cs="Arial"/>
          <w:snapToGrid w:val="0"/>
          <w:kern w:val="28"/>
          <w:sz w:val="20"/>
          <w:lang w:eastAsia="en-US"/>
        </w:rPr>
        <w:fldChar w:fldCharType="begin"/>
      </w:r>
      <w:r w:rsidR="00845CE7" w:rsidRPr="009F1E93">
        <w:rPr>
          <w:rFonts w:ascii="Arial" w:hAnsi="Arial" w:cs="Arial"/>
          <w:snapToGrid w:val="0"/>
          <w:kern w:val="28"/>
          <w:sz w:val="20"/>
          <w:lang w:eastAsia="en-US"/>
        </w:rPr>
        <w:instrText>MacroButton Nomacro §</w:instrText>
      </w:r>
      <w:r w:rsidR="00845CE7" w:rsidRPr="009F1E93">
        <w:rPr>
          <w:rFonts w:ascii="Arial" w:hAnsi="Arial" w:cs="Arial"/>
          <w:snapToGrid w:val="0"/>
          <w:kern w:val="28"/>
          <w:sz w:val="20"/>
          <w:lang w:eastAsia="en-US"/>
        </w:rPr>
        <w:fldChar w:fldCharType="end"/>
      </w:r>
      <w:ins w:id="244" w:author="Groot, Karina de" w:date="2024-06-28T14:54:00Z" w16du:dateUtc="2024-06-28T12:54:00Z">
        <w:r w:rsidR="00A612D4">
          <w:rPr>
            <w:rFonts w:ascii="Arial" w:hAnsi="Arial" w:cs="Arial"/>
            <w:snapToGrid w:val="0"/>
            <w:kern w:val="28"/>
            <w:sz w:val="20"/>
            <w:lang w:eastAsia="en-US"/>
          </w:rPr>
          <w:t>plaats/</w:t>
        </w:r>
        <w:r w:rsidR="00A612D4" w:rsidRPr="009F1E93">
          <w:rPr>
            <w:rFonts w:ascii="Arial" w:hAnsi="Arial" w:cs="Arial"/>
            <w:snapToGrid w:val="0"/>
            <w:kern w:val="28"/>
            <w:sz w:val="20"/>
            <w:lang w:eastAsia="en-US"/>
          </w:rPr>
          <w:t>naam rechtbank</w:t>
        </w:r>
      </w:ins>
      <w:del w:id="245" w:author="Groot, Karina de" w:date="2024-06-28T14:54:00Z" w16du:dateUtc="2024-06-28T12:54:00Z">
        <w:r w:rsidR="00262367" w:rsidRPr="009F1E93" w:rsidDel="00A612D4">
          <w:rPr>
            <w:rFonts w:ascii="Arial" w:hAnsi="Arial" w:cs="Arial"/>
            <w:snapToGrid w:val="0"/>
            <w:kern w:val="28"/>
            <w:sz w:val="20"/>
            <w:lang w:eastAsia="en-US"/>
          </w:rPr>
          <w:delText>naam rechtbank</w:delText>
        </w:r>
      </w:del>
      <w:r w:rsidR="00845CE7" w:rsidRPr="009F1E93">
        <w:rPr>
          <w:rFonts w:ascii="Arial" w:hAnsi="Arial" w:cs="Arial"/>
          <w:snapToGrid w:val="0"/>
          <w:kern w:val="28"/>
          <w:sz w:val="20"/>
          <w:lang w:eastAsia="en-US"/>
        </w:rPr>
        <w:fldChar w:fldCharType="begin"/>
      </w:r>
      <w:r w:rsidR="00845CE7" w:rsidRPr="009F1E93">
        <w:rPr>
          <w:rFonts w:ascii="Arial" w:hAnsi="Arial" w:cs="Arial"/>
          <w:snapToGrid w:val="0"/>
          <w:kern w:val="28"/>
          <w:sz w:val="20"/>
          <w:lang w:eastAsia="en-US"/>
        </w:rPr>
        <w:instrText>MacroButton Nomacro §</w:instrText>
      </w:r>
      <w:r w:rsidR="00845CE7" w:rsidRPr="009F1E93">
        <w:rPr>
          <w:rFonts w:ascii="Arial" w:hAnsi="Arial" w:cs="Arial"/>
          <w:snapToGrid w:val="0"/>
          <w:kern w:val="28"/>
          <w:sz w:val="20"/>
          <w:lang w:eastAsia="en-US"/>
        </w:rPr>
        <w:fldChar w:fldCharType="end"/>
      </w:r>
      <w:r w:rsidR="00564C6E" w:rsidRPr="009F1E93">
        <w:rPr>
          <w:rStyle w:val="normaltextrun"/>
          <w:rFonts w:ascii="Arial" w:hAnsi="Arial" w:cs="Arial"/>
          <w:color w:val="FF0000"/>
          <w:sz w:val="20"/>
        </w:rPr>
        <w:t xml:space="preserve"> (zaaknummer</w:t>
      </w:r>
      <w:r w:rsidR="00262367" w:rsidRPr="009F1E93">
        <w:rPr>
          <w:rStyle w:val="normaltextrun"/>
          <w:rFonts w:ascii="Arial" w:hAnsi="Arial" w:cs="Arial"/>
          <w:color w:val="FF0000"/>
          <w:sz w:val="20"/>
        </w:rPr>
        <w:t xml:space="preserve"> </w:t>
      </w:r>
      <w:r w:rsidR="00CD3412" w:rsidRPr="009F1E93">
        <w:rPr>
          <w:rFonts w:ascii="Arial" w:hAnsi="Arial" w:cs="Arial"/>
          <w:snapToGrid w:val="0"/>
          <w:kern w:val="28"/>
          <w:sz w:val="20"/>
          <w:lang w:eastAsia="en-US"/>
        </w:rPr>
        <w:fldChar w:fldCharType="begin"/>
      </w:r>
      <w:r w:rsidR="00CD3412" w:rsidRPr="009F1E93">
        <w:rPr>
          <w:rFonts w:ascii="Arial" w:hAnsi="Arial" w:cs="Arial"/>
          <w:snapToGrid w:val="0"/>
          <w:kern w:val="28"/>
          <w:sz w:val="20"/>
          <w:lang w:eastAsia="en-US"/>
        </w:rPr>
        <w:instrText>MacroButton Nomacro §</w:instrText>
      </w:r>
      <w:r w:rsidR="00CD3412" w:rsidRPr="009F1E93">
        <w:rPr>
          <w:rFonts w:ascii="Arial" w:hAnsi="Arial" w:cs="Arial"/>
          <w:snapToGrid w:val="0"/>
          <w:kern w:val="28"/>
          <w:sz w:val="20"/>
          <w:lang w:eastAsia="en-US"/>
        </w:rPr>
        <w:fldChar w:fldCharType="end"/>
      </w:r>
      <w:r w:rsidR="00CD3412" w:rsidRPr="009F1E93">
        <w:rPr>
          <w:rFonts w:ascii="Arial" w:hAnsi="Arial" w:cs="Arial"/>
          <w:snapToGrid w:val="0"/>
          <w:kern w:val="28"/>
          <w:sz w:val="20"/>
          <w:lang w:eastAsia="en-US"/>
        </w:rPr>
        <w:t>zaaknummer</w:t>
      </w:r>
      <w:r w:rsidR="00CD3412" w:rsidRPr="009F1E93">
        <w:rPr>
          <w:rFonts w:ascii="Arial" w:hAnsi="Arial" w:cs="Arial"/>
          <w:snapToGrid w:val="0"/>
          <w:kern w:val="28"/>
          <w:sz w:val="20"/>
          <w:lang w:eastAsia="en-US"/>
        </w:rPr>
        <w:fldChar w:fldCharType="begin"/>
      </w:r>
      <w:r w:rsidR="00CD3412" w:rsidRPr="009F1E93">
        <w:rPr>
          <w:rFonts w:ascii="Arial" w:hAnsi="Arial" w:cs="Arial"/>
          <w:snapToGrid w:val="0"/>
          <w:kern w:val="28"/>
          <w:sz w:val="20"/>
          <w:lang w:eastAsia="en-US"/>
        </w:rPr>
        <w:instrText>MacroButton Nomacro §</w:instrText>
      </w:r>
      <w:r w:rsidR="00CD3412" w:rsidRPr="009F1E93">
        <w:rPr>
          <w:rFonts w:ascii="Arial" w:hAnsi="Arial" w:cs="Arial"/>
          <w:snapToGrid w:val="0"/>
          <w:kern w:val="28"/>
          <w:sz w:val="20"/>
          <w:lang w:eastAsia="en-US"/>
        </w:rPr>
        <w:fldChar w:fldCharType="end"/>
      </w:r>
      <w:r w:rsidR="00564C6E" w:rsidRPr="009F1E93">
        <w:rPr>
          <w:rStyle w:val="normaltextrun"/>
          <w:rFonts w:ascii="Arial" w:hAnsi="Arial" w:cs="Arial"/>
          <w:color w:val="FF0000"/>
          <w:sz w:val="20"/>
        </w:rPr>
        <w:t>).</w:t>
      </w:r>
      <w:r w:rsidRPr="009F1E93">
        <w:rPr>
          <w:rStyle w:val="normaltextrun"/>
          <w:rFonts w:ascii="Arial" w:hAnsi="Arial" w:cs="Arial"/>
          <w:color w:val="FF0000"/>
          <w:sz w:val="20"/>
        </w:rPr>
        <w:br/>
      </w:r>
      <w:r w:rsidRPr="009F1E93">
        <w:rPr>
          <w:rStyle w:val="normaltextrun"/>
          <w:rFonts w:ascii="Arial" w:hAnsi="Arial" w:cs="Arial"/>
          <w:sz w:val="20"/>
          <w:u w:val="single"/>
        </w:rPr>
        <w:t>Einde tekstfragment</w:t>
      </w:r>
      <w:r w:rsidRPr="009F1E93">
        <w:rPr>
          <w:rStyle w:val="normaltextrun"/>
          <w:rFonts w:ascii="Arial" w:hAnsi="Arial" w:cs="Arial"/>
          <w:sz w:val="20"/>
        </w:rPr>
        <w:t xml:space="preserve"> </w:t>
      </w:r>
    </w:p>
    <w:p w14:paraId="2C0B0662" w14:textId="4F15E8B8" w:rsidR="003321D5" w:rsidRPr="009F1E93" w:rsidRDefault="003321D5" w:rsidP="00845CE7">
      <w:pPr>
        <w:widowControl/>
        <w:snapToGrid/>
        <w:spacing w:after="160" w:line="259" w:lineRule="auto"/>
        <w:rPr>
          <w:rStyle w:val="normaltextrun"/>
          <w:rFonts w:ascii="Arial" w:hAnsi="Arial" w:cs="Arial"/>
          <w:sz w:val="20"/>
        </w:rPr>
      </w:pPr>
      <w:r w:rsidRPr="009F1E93">
        <w:rPr>
          <w:rStyle w:val="normaltextrun"/>
          <w:rFonts w:ascii="Arial" w:hAnsi="Arial" w:cs="Arial"/>
          <w:sz w:val="20"/>
        </w:rPr>
        <w:lastRenderedPageBreak/>
        <w:t xml:space="preserve">Variant </w:t>
      </w:r>
      <w:r w:rsidR="00554618">
        <w:rPr>
          <w:rStyle w:val="normaltextrun"/>
          <w:rFonts w:ascii="Arial" w:hAnsi="Arial" w:cs="Arial"/>
          <w:sz w:val="20"/>
        </w:rPr>
        <w:t>F</w:t>
      </w:r>
      <w:r w:rsidRPr="009F1E93">
        <w:rPr>
          <w:rStyle w:val="normaltextrun"/>
          <w:rFonts w:ascii="Arial" w:hAnsi="Arial" w:cs="Arial"/>
          <w:sz w:val="20"/>
        </w:rPr>
        <w:t xml:space="preserve"> (</w:t>
      </w:r>
      <w:proofErr w:type="spellStart"/>
      <w:r w:rsidRPr="009F1E93">
        <w:rPr>
          <w:rStyle w:val="normaltextrun"/>
          <w:rFonts w:ascii="Arial" w:hAnsi="Arial" w:cs="Arial"/>
          <w:sz w:val="20"/>
        </w:rPr>
        <w:t>ivm</w:t>
      </w:r>
      <w:proofErr w:type="spellEnd"/>
      <w:r w:rsidRPr="009F1E93">
        <w:rPr>
          <w:rStyle w:val="normaltextrun"/>
          <w:rFonts w:ascii="Arial" w:hAnsi="Arial" w:cs="Arial"/>
          <w:sz w:val="20"/>
        </w:rPr>
        <w:t xml:space="preserve"> bewind) </w:t>
      </w:r>
      <w:r w:rsidRPr="009F1E93">
        <w:rPr>
          <w:rStyle w:val="normaltextrun"/>
          <w:rFonts w:ascii="Arial" w:hAnsi="Arial" w:cs="Arial"/>
          <w:sz w:val="20"/>
        </w:rPr>
        <w:br/>
      </w:r>
      <w:r w:rsidRPr="009F1E93">
        <w:rPr>
          <w:rStyle w:val="normaltextrun"/>
          <w:rFonts w:ascii="Arial" w:hAnsi="Arial" w:cs="Arial"/>
          <w:sz w:val="20"/>
          <w:u w:val="single"/>
        </w:rPr>
        <w:t>Begin tekstfragment:</w:t>
      </w:r>
      <w:r w:rsidRPr="009F1E93">
        <w:rPr>
          <w:rStyle w:val="normaltextrun"/>
          <w:rFonts w:ascii="Arial" w:hAnsi="Arial" w:cs="Arial"/>
          <w:sz w:val="20"/>
        </w:rPr>
        <w:t xml:space="preserve"> </w:t>
      </w:r>
      <w:r w:rsidRPr="009F1E93">
        <w:rPr>
          <w:rStyle w:val="normaltextrun"/>
          <w:rFonts w:ascii="Arial" w:hAnsi="Arial" w:cs="Arial"/>
          <w:sz w:val="20"/>
        </w:rPr>
        <w:br/>
      </w:r>
      <w:r w:rsidR="00845CE7" w:rsidRPr="009703AF">
        <w:rPr>
          <w:rStyle w:val="normaltextrun"/>
          <w:rFonts w:ascii="Arial" w:hAnsi="Arial" w:cs="Arial"/>
          <w:color w:val="008200"/>
          <w:sz w:val="20"/>
        </w:rPr>
        <w:t>Blijkens</w:t>
      </w:r>
      <w:r w:rsidR="00845CE7" w:rsidRPr="009703AF">
        <w:rPr>
          <w:rStyle w:val="normaltextrun"/>
          <w:rFonts w:ascii="Arial" w:hAnsi="Arial" w:cs="Arial"/>
          <w:sz w:val="20"/>
        </w:rPr>
        <w:t>/</w:t>
      </w:r>
      <w:r w:rsidR="00845CE7" w:rsidRPr="009703AF">
        <w:rPr>
          <w:rStyle w:val="normaltextrun"/>
          <w:rFonts w:ascii="Arial" w:hAnsi="Arial" w:cs="Arial"/>
          <w:color w:val="008200"/>
          <w:sz w:val="20"/>
        </w:rPr>
        <w:t xml:space="preserve">Zoals blijkt uit </w:t>
      </w:r>
      <w:r w:rsidR="00845CE7" w:rsidRPr="009703AF">
        <w:rPr>
          <w:rStyle w:val="normaltextrun"/>
          <w:rFonts w:ascii="Arial" w:hAnsi="Arial" w:cs="Arial"/>
          <w:color w:val="FF0000"/>
          <w:sz w:val="20"/>
        </w:rPr>
        <w:t xml:space="preserve">een beschikking van de </w:t>
      </w:r>
      <w:r w:rsidR="00E12F43" w:rsidRPr="009703AF">
        <w:rPr>
          <w:rStyle w:val="normaltextrun"/>
          <w:rFonts w:ascii="Arial" w:hAnsi="Arial" w:cs="Arial"/>
          <w:color w:val="FF0000"/>
          <w:sz w:val="20"/>
        </w:rPr>
        <w:t>R</w:t>
      </w:r>
      <w:r w:rsidR="00845CE7" w:rsidRPr="009703AF">
        <w:rPr>
          <w:rStyle w:val="normaltextrun"/>
          <w:rFonts w:ascii="Arial" w:hAnsi="Arial" w:cs="Arial"/>
          <w:color w:val="FF0000"/>
          <w:sz w:val="20"/>
        </w:rPr>
        <w:t xml:space="preserve">echtbank </w:t>
      </w:r>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r w:rsidR="00262367" w:rsidRPr="009703AF">
        <w:rPr>
          <w:rFonts w:ascii="Arial" w:hAnsi="Arial" w:cs="Arial"/>
          <w:snapToGrid w:val="0"/>
          <w:kern w:val="28"/>
          <w:sz w:val="20"/>
          <w:lang w:eastAsia="en-US"/>
        </w:rPr>
        <w:t>naam rechtbank</w:t>
      </w:r>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r w:rsidR="00845CE7" w:rsidRPr="009703AF">
        <w:rPr>
          <w:rStyle w:val="normaltextrun"/>
          <w:rFonts w:ascii="Arial" w:hAnsi="Arial" w:cs="Arial"/>
          <w:color w:val="FF0000"/>
          <w:sz w:val="20"/>
        </w:rPr>
        <w:t>,</w:t>
      </w:r>
      <w:r w:rsidR="007461B3" w:rsidRPr="009703AF">
        <w:rPr>
          <w:rStyle w:val="normaltextrun"/>
          <w:rFonts w:ascii="Arial" w:hAnsi="Arial" w:cs="Arial"/>
          <w:color w:val="FF0000"/>
          <w:sz w:val="20"/>
        </w:rPr>
        <w:t xml:space="preserve"> </w:t>
      </w:r>
      <w:r w:rsidR="00845CE7" w:rsidRPr="009703AF">
        <w:rPr>
          <w:rStyle w:val="normaltextrun"/>
          <w:rFonts w:ascii="Arial" w:hAnsi="Arial" w:cs="Arial"/>
          <w:color w:val="FF0000"/>
          <w:sz w:val="20"/>
        </w:rPr>
        <w:t>is er een bewind ingesteld over de goederen die (zullen gaan) toebehoren aan de hiervoor</w:t>
      </w:r>
      <w:r w:rsidR="005003B5" w:rsidRPr="009703AF">
        <w:rPr>
          <w:rStyle w:val="normaltextrun"/>
          <w:rFonts w:ascii="Arial" w:hAnsi="Arial" w:cs="Arial"/>
          <w:color w:val="FF0000"/>
          <w:sz w:val="20"/>
        </w:rPr>
        <w:t xml:space="preserve"> </w:t>
      </w:r>
      <w:r w:rsidR="005003B5" w:rsidRPr="009703AF">
        <w:rPr>
          <w:rFonts w:ascii="Arial" w:hAnsi="Arial" w:cs="Arial"/>
          <w:sz w:val="20"/>
          <w:rPrChange w:id="246" w:author="Groot, Karina de" w:date="2024-08-13T14:02:00Z" w16du:dateUtc="2024-08-13T12:02:00Z">
            <w:rPr>
              <w:rStyle w:val="normaltextrun"/>
              <w:rFonts w:ascii="Arial" w:hAnsi="Arial" w:cs="Arial"/>
              <w:color w:val="FF0000"/>
              <w:sz w:val="20"/>
            </w:rPr>
          </w:rPrChange>
        </w:rPr>
        <w:t xml:space="preserve">onder </w:t>
      </w:r>
      <w:r w:rsidR="005003B5" w:rsidRPr="009703AF">
        <w:rPr>
          <w:rFonts w:ascii="Arial" w:hAnsi="Arial" w:cs="Arial"/>
          <w:color w:val="7030A0"/>
          <w:sz w:val="20"/>
          <w:rPrChange w:id="247" w:author="Groot, Karina de" w:date="2024-08-13T14:02:00Z" w16du:dateUtc="2024-08-13T12:02:00Z">
            <w:rPr>
              <w:rStyle w:val="normaltextrun"/>
              <w:rFonts w:ascii="Arial" w:hAnsi="Arial" w:cs="Arial"/>
              <w:color w:val="008200"/>
              <w:sz w:val="20"/>
            </w:rPr>
          </w:rPrChange>
        </w:rPr>
        <w:t>Afstammelingen</w:t>
      </w:r>
      <w:r w:rsidR="005003B5" w:rsidRPr="009703AF">
        <w:rPr>
          <w:rFonts w:ascii="Arial" w:hAnsi="Arial" w:cs="Arial"/>
          <w:color w:val="7030A0"/>
          <w:sz w:val="20"/>
          <w:rPrChange w:id="248" w:author="Groot, Karina de" w:date="2024-08-13T14:02:00Z" w16du:dateUtc="2024-08-13T12:02:00Z">
            <w:rPr>
              <w:rStyle w:val="normaltextrun"/>
              <w:rFonts w:ascii="Arial" w:hAnsi="Arial" w:cs="Arial"/>
              <w:sz w:val="20"/>
            </w:rPr>
          </w:rPrChange>
        </w:rPr>
        <w:t>/</w:t>
      </w:r>
      <w:r w:rsidR="005003B5" w:rsidRPr="009703AF">
        <w:rPr>
          <w:rFonts w:ascii="Arial" w:hAnsi="Arial" w:cs="Arial"/>
          <w:color w:val="7030A0"/>
          <w:sz w:val="20"/>
          <w:rPrChange w:id="249" w:author="Groot, Karina de" w:date="2024-08-13T14:02:00Z" w16du:dateUtc="2024-08-13T12:02:00Z">
            <w:rPr>
              <w:rStyle w:val="normaltextrun"/>
              <w:rFonts w:ascii="Arial" w:hAnsi="Arial" w:cs="Arial"/>
              <w:color w:val="008200"/>
              <w:sz w:val="20"/>
            </w:rPr>
          </w:rPrChange>
        </w:rPr>
        <w:t xml:space="preserve">Erfgenamen </w:t>
      </w:r>
      <w:r w:rsidR="005003B5" w:rsidRPr="009703AF">
        <w:rPr>
          <w:rStyle w:val="normaltextrun"/>
          <w:rFonts w:ascii="Arial" w:hAnsi="Arial" w:cs="Arial"/>
          <w:color w:val="FF0000"/>
          <w:sz w:val="20"/>
        </w:rPr>
        <w:t>sub</w:t>
      </w:r>
      <w:r w:rsidR="005003B5" w:rsidRPr="009703AF">
        <w:rPr>
          <w:rStyle w:val="normaltextrun"/>
          <w:rFonts w:ascii="Arial" w:hAnsi="Arial" w:cs="Arial"/>
          <w:color w:val="7030A0"/>
          <w:sz w:val="20"/>
        </w:rPr>
        <w:t xml:space="preserve"> </w:t>
      </w:r>
      <w:r w:rsidR="005003B5" w:rsidRPr="009703AF">
        <w:rPr>
          <w:rFonts w:ascii="Arial" w:hAnsi="Arial" w:cs="Arial"/>
          <w:snapToGrid w:val="0"/>
          <w:kern w:val="28"/>
          <w:sz w:val="20"/>
          <w:lang w:eastAsia="en-US"/>
        </w:rPr>
        <w:fldChar w:fldCharType="begin"/>
      </w:r>
      <w:r w:rsidR="005003B5" w:rsidRPr="009703AF">
        <w:rPr>
          <w:rFonts w:ascii="Arial" w:hAnsi="Arial" w:cs="Arial"/>
          <w:snapToGrid w:val="0"/>
          <w:kern w:val="28"/>
          <w:sz w:val="20"/>
          <w:lang w:eastAsia="en-US"/>
        </w:rPr>
        <w:instrText>MacroButton Nomacro §</w:instrText>
      </w:r>
      <w:r w:rsidR="005003B5" w:rsidRPr="009703AF">
        <w:rPr>
          <w:rFonts w:ascii="Arial" w:hAnsi="Arial" w:cs="Arial"/>
          <w:snapToGrid w:val="0"/>
          <w:kern w:val="28"/>
          <w:sz w:val="20"/>
          <w:lang w:eastAsia="en-US"/>
        </w:rPr>
        <w:fldChar w:fldCharType="end"/>
      </w:r>
      <w:r w:rsidR="005003B5" w:rsidRPr="009703AF">
        <w:rPr>
          <w:rFonts w:ascii="Arial" w:hAnsi="Arial" w:cs="Arial"/>
          <w:snapToGrid w:val="0"/>
          <w:kern w:val="28"/>
          <w:sz w:val="20"/>
          <w:lang w:eastAsia="en-US"/>
        </w:rPr>
        <w:t>volgnummer</w:t>
      </w:r>
      <w:r w:rsidR="00E07FF6" w:rsidRPr="009703AF">
        <w:rPr>
          <w:rFonts w:ascii="Arial" w:hAnsi="Arial" w:cs="Arial"/>
          <w:snapToGrid w:val="0"/>
          <w:kern w:val="28"/>
          <w:sz w:val="20"/>
          <w:lang w:eastAsia="en-US"/>
        </w:rPr>
        <w:t>(</w:t>
      </w:r>
      <w:r w:rsidR="003446FF" w:rsidRPr="009703AF">
        <w:rPr>
          <w:rFonts w:ascii="Arial" w:hAnsi="Arial" w:cs="Arial"/>
          <w:snapToGrid w:val="0"/>
          <w:kern w:val="28"/>
          <w:sz w:val="20"/>
          <w:lang w:eastAsia="en-US"/>
        </w:rPr>
        <w:t>s</w:t>
      </w:r>
      <w:r w:rsidR="00E07FF6" w:rsidRPr="009703AF">
        <w:rPr>
          <w:rFonts w:ascii="Arial" w:hAnsi="Arial" w:cs="Arial"/>
          <w:snapToGrid w:val="0"/>
          <w:kern w:val="28"/>
          <w:sz w:val="20"/>
          <w:lang w:eastAsia="en-US"/>
        </w:rPr>
        <w:t>)</w:t>
      </w:r>
      <w:r w:rsidR="005003B5" w:rsidRPr="009703AF">
        <w:rPr>
          <w:rFonts w:ascii="Arial" w:hAnsi="Arial" w:cs="Arial"/>
          <w:snapToGrid w:val="0"/>
          <w:kern w:val="28"/>
          <w:sz w:val="20"/>
          <w:lang w:eastAsia="en-US"/>
        </w:rPr>
        <w:fldChar w:fldCharType="begin"/>
      </w:r>
      <w:r w:rsidR="005003B5" w:rsidRPr="009703AF">
        <w:rPr>
          <w:rFonts w:ascii="Arial" w:hAnsi="Arial" w:cs="Arial"/>
          <w:snapToGrid w:val="0"/>
          <w:kern w:val="28"/>
          <w:sz w:val="20"/>
          <w:lang w:eastAsia="en-US"/>
        </w:rPr>
        <w:instrText>MacroButton Nomacro §</w:instrText>
      </w:r>
      <w:r w:rsidR="005003B5" w:rsidRPr="009703AF">
        <w:rPr>
          <w:rFonts w:ascii="Arial" w:hAnsi="Arial" w:cs="Arial"/>
          <w:snapToGrid w:val="0"/>
          <w:kern w:val="28"/>
          <w:sz w:val="20"/>
          <w:lang w:eastAsia="en-US"/>
        </w:rPr>
        <w:fldChar w:fldCharType="end"/>
      </w:r>
      <w:r w:rsidR="00214781" w:rsidRPr="009703AF">
        <w:rPr>
          <w:rFonts w:ascii="Arial" w:hAnsi="Arial" w:cs="Arial"/>
          <w:snapToGrid w:val="0"/>
          <w:kern w:val="28"/>
          <w:sz w:val="20"/>
          <w:lang w:eastAsia="en-US"/>
        </w:rPr>
        <w:t xml:space="preserve"> </w:t>
      </w:r>
      <w:r w:rsidR="00845CE7" w:rsidRPr="009703AF">
        <w:rPr>
          <w:rStyle w:val="normaltextrun"/>
          <w:rFonts w:ascii="Arial" w:hAnsi="Arial" w:cs="Arial"/>
          <w:color w:val="FF0000"/>
          <w:sz w:val="20"/>
        </w:rPr>
        <w:t xml:space="preserve">genoemde </w:t>
      </w:r>
      <w:r w:rsidR="00845CE7" w:rsidRPr="009703AF">
        <w:rPr>
          <w:rStyle w:val="normaltextrun"/>
          <w:rFonts w:ascii="Arial" w:hAnsi="Arial" w:cs="Arial"/>
          <w:color w:val="008200"/>
          <w:sz w:val="20"/>
        </w:rPr>
        <w:t>erfgenaam</w:t>
      </w:r>
      <w:r w:rsidR="00845CE7" w:rsidRPr="009703AF">
        <w:rPr>
          <w:rStyle w:val="normaltextrun"/>
          <w:rFonts w:ascii="Arial" w:hAnsi="Arial" w:cs="Arial"/>
          <w:sz w:val="20"/>
        </w:rPr>
        <w:t>/</w:t>
      </w:r>
      <w:r w:rsidR="00845CE7" w:rsidRPr="009703AF">
        <w:rPr>
          <w:rStyle w:val="normaltextrun"/>
          <w:rFonts w:ascii="Arial" w:hAnsi="Arial" w:cs="Arial"/>
          <w:color w:val="008200"/>
          <w:sz w:val="20"/>
        </w:rPr>
        <w:t>erfgename</w:t>
      </w:r>
      <w:r w:rsidR="00845CE7" w:rsidRPr="009703AF">
        <w:rPr>
          <w:rStyle w:val="normaltextrun"/>
          <w:rFonts w:ascii="Arial" w:hAnsi="Arial" w:cs="Arial"/>
          <w:sz w:val="20"/>
        </w:rPr>
        <w:t>/</w:t>
      </w:r>
      <w:del w:id="250" w:author="Groot, Karina de" w:date="2024-08-13T14:02:00Z" w16du:dateUtc="2024-08-13T12:02:00Z">
        <w:r w:rsidR="00845CE7" w:rsidRPr="009703AF" w:rsidDel="009703AF">
          <w:rPr>
            <w:rStyle w:val="normaltextrun"/>
            <w:rFonts w:ascii="Arial" w:hAnsi="Arial" w:cs="Arial"/>
            <w:color w:val="008200"/>
            <w:sz w:val="20"/>
          </w:rPr>
          <w:delText xml:space="preserve"> </w:delText>
        </w:r>
      </w:del>
      <w:r w:rsidR="00845CE7" w:rsidRPr="009703AF">
        <w:rPr>
          <w:rStyle w:val="normaltextrun"/>
          <w:rFonts w:ascii="Arial" w:hAnsi="Arial" w:cs="Arial"/>
          <w:color w:val="008200"/>
          <w:sz w:val="20"/>
        </w:rPr>
        <w:t>erfgenamen</w:t>
      </w:r>
      <w:r w:rsidR="00845CE7" w:rsidRPr="009703AF">
        <w:rPr>
          <w:rStyle w:val="normaltextrun"/>
          <w:rFonts w:ascii="Arial" w:hAnsi="Arial" w:cs="Arial"/>
          <w:color w:val="FF0000"/>
          <w:sz w:val="20"/>
        </w:rPr>
        <w:t xml:space="preserve">. Tot bewindvoerder is benoemd </w:t>
      </w:r>
      <w:ins w:id="251" w:author="Groot, Karina de" w:date="2024-08-08T12:31:00Z" w16du:dateUtc="2024-08-08T10:31:00Z">
        <w:r w:rsidR="00507E6A" w:rsidRPr="009703AF">
          <w:rPr>
            <w:rFonts w:ascii="Arial" w:hAnsi="Arial" w:cs="Arial"/>
            <w:color w:val="FF0000"/>
            <w:sz w:val="20"/>
            <w:highlight w:val="yellow"/>
            <w:rPrChange w:id="252" w:author="Groot, Karina de" w:date="2024-08-13T14:02:00Z" w16du:dateUtc="2024-08-13T12:02:00Z">
              <w:rPr>
                <w:rFonts w:ascii="Arial" w:hAnsi="Arial" w:cs="Arial"/>
                <w:color w:val="840084"/>
                <w:sz w:val="20"/>
                <w:highlight w:val="yellow"/>
              </w:rPr>
            </w:rPrChange>
          </w:rPr>
          <w:t>VVE-</w:t>
        </w:r>
      </w:ins>
      <w:r w:rsidR="000A55EF" w:rsidRPr="009703AF">
        <w:rPr>
          <w:rFonts w:ascii="Arial" w:hAnsi="Arial" w:cs="Arial"/>
          <w:color w:val="FF0000"/>
          <w:sz w:val="20"/>
          <w:highlight w:val="yellow"/>
        </w:rPr>
        <w:t>TEKSTBLOK NATUURLIJK PERSOON</w:t>
      </w:r>
      <w:del w:id="253" w:author="Groot, Karina de" w:date="2024-08-08T12:31:00Z" w16du:dateUtc="2024-08-08T10:31:00Z">
        <w:r w:rsidR="0096624B" w:rsidRPr="009703AF" w:rsidDel="00507E6A">
          <w:rPr>
            <w:rFonts w:ascii="Arial" w:hAnsi="Arial" w:cs="Arial"/>
            <w:color w:val="FF0000"/>
            <w:sz w:val="20"/>
            <w:highlight w:val="yellow"/>
          </w:rPr>
          <w:delText>-nieuw</w:delText>
        </w:r>
      </w:del>
      <w:r w:rsidR="009A702A" w:rsidRPr="009703AF">
        <w:rPr>
          <w:rFonts w:ascii="Arial" w:hAnsi="Arial" w:cs="Arial"/>
          <w:color w:val="FF0000"/>
          <w:sz w:val="20"/>
        </w:rPr>
        <w:t xml:space="preserve">, wonende te </w:t>
      </w:r>
      <w:ins w:id="254" w:author="Groot, Karina de" w:date="2024-08-08T12:31:00Z" w16du:dateUtc="2024-08-08T10:31:00Z">
        <w:r w:rsidR="00507E6A" w:rsidRPr="009703AF">
          <w:rPr>
            <w:rFonts w:ascii="Arial" w:hAnsi="Arial" w:cs="Arial"/>
            <w:color w:val="FF0000"/>
            <w:sz w:val="20"/>
            <w:highlight w:val="yellow"/>
            <w:rPrChange w:id="255" w:author="Groot, Karina de" w:date="2024-08-13T14:02:00Z" w16du:dateUtc="2024-08-13T12:02:00Z">
              <w:rPr>
                <w:rFonts w:ascii="Arial" w:hAnsi="Arial" w:cs="Arial"/>
                <w:color w:val="840084"/>
                <w:sz w:val="20"/>
                <w:highlight w:val="yellow"/>
              </w:rPr>
            </w:rPrChange>
          </w:rPr>
          <w:t>VVE-</w:t>
        </w:r>
      </w:ins>
      <w:r w:rsidR="009A702A" w:rsidRPr="009703AF">
        <w:rPr>
          <w:rFonts w:ascii="Arial" w:hAnsi="Arial" w:cs="Arial"/>
          <w:color w:val="FF0000"/>
          <w:sz w:val="20"/>
          <w:highlight w:val="yellow"/>
        </w:rPr>
        <w:t>TEKSTBLOK WOONADRES</w:t>
      </w:r>
      <w:del w:id="256" w:author="Groot, Karina de" w:date="2024-08-08T12:32:00Z" w16du:dateUtc="2024-08-08T10:32:00Z">
        <w:r w:rsidR="0096624B" w:rsidRPr="009703AF" w:rsidDel="00507E6A">
          <w:rPr>
            <w:rFonts w:ascii="Arial" w:hAnsi="Arial" w:cs="Arial"/>
            <w:color w:val="FF0000"/>
            <w:sz w:val="20"/>
            <w:highlight w:val="yellow"/>
          </w:rPr>
          <w:delText>-nieuw</w:delText>
        </w:r>
      </w:del>
      <w:r w:rsidR="00845CE7" w:rsidRPr="009703AF">
        <w:rPr>
          <w:rStyle w:val="normaltextrun"/>
          <w:rFonts w:ascii="Arial" w:hAnsi="Arial" w:cs="Arial"/>
          <w:color w:val="FF0000"/>
          <w:sz w:val="20"/>
        </w:rPr>
        <w:t>.</w:t>
      </w:r>
      <w:r w:rsidR="00262367" w:rsidRPr="009703AF">
        <w:rPr>
          <w:rStyle w:val="normaltextrun"/>
          <w:rFonts w:ascii="Arial" w:hAnsi="Arial" w:cs="Arial"/>
          <w:color w:val="FF0000"/>
          <w:sz w:val="20"/>
        </w:rPr>
        <w:t xml:space="preserve"> </w:t>
      </w:r>
      <w:r w:rsidR="00845CE7" w:rsidRPr="009703AF">
        <w:rPr>
          <w:rStyle w:val="normaltextrun"/>
          <w:rFonts w:ascii="Arial" w:hAnsi="Arial" w:cs="Arial"/>
          <w:color w:val="FF0000"/>
          <w:sz w:val="20"/>
        </w:rPr>
        <w:t xml:space="preserve">De bewindvoerder heeft namens de gemelde </w:t>
      </w:r>
      <w:ins w:id="257" w:author="Groot, Karina de" w:date="2024-08-13T14:02:00Z" w16du:dateUtc="2024-08-13T12:02:00Z">
        <w:r w:rsidR="009703AF" w:rsidRPr="009703AF">
          <w:rPr>
            <w:rStyle w:val="normaltextrun"/>
            <w:rFonts w:ascii="Arial" w:hAnsi="Arial" w:cs="Arial"/>
            <w:color w:val="008200"/>
            <w:sz w:val="20"/>
          </w:rPr>
          <w:t>erfgenaam</w:t>
        </w:r>
        <w:r w:rsidR="009703AF" w:rsidRPr="009703AF">
          <w:rPr>
            <w:rStyle w:val="normaltextrun"/>
            <w:rFonts w:ascii="Arial" w:hAnsi="Arial" w:cs="Arial"/>
            <w:sz w:val="20"/>
          </w:rPr>
          <w:t>/</w:t>
        </w:r>
        <w:r w:rsidR="009703AF" w:rsidRPr="009703AF">
          <w:rPr>
            <w:rStyle w:val="normaltextrun"/>
            <w:rFonts w:ascii="Arial" w:hAnsi="Arial" w:cs="Arial"/>
            <w:color w:val="008200"/>
            <w:sz w:val="20"/>
          </w:rPr>
          <w:t>erfgename</w:t>
        </w:r>
        <w:r w:rsidR="009703AF" w:rsidRPr="009703AF">
          <w:rPr>
            <w:rStyle w:val="normaltextrun"/>
            <w:rFonts w:ascii="Arial" w:hAnsi="Arial" w:cs="Arial"/>
            <w:sz w:val="20"/>
          </w:rPr>
          <w:t>/</w:t>
        </w:r>
        <w:r w:rsidR="009703AF" w:rsidRPr="009703AF">
          <w:rPr>
            <w:rStyle w:val="normaltextrun"/>
            <w:rFonts w:ascii="Arial" w:hAnsi="Arial" w:cs="Arial"/>
            <w:color w:val="008200"/>
            <w:sz w:val="20"/>
          </w:rPr>
          <w:t xml:space="preserve">erfgenamen </w:t>
        </w:r>
      </w:ins>
      <w:del w:id="258" w:author="Groot, Karina de" w:date="2024-08-13T14:02:00Z" w16du:dateUtc="2024-08-13T12:02:00Z">
        <w:r w:rsidR="00845CE7" w:rsidRPr="009703AF" w:rsidDel="009703AF">
          <w:rPr>
            <w:rStyle w:val="normaltextrun"/>
            <w:rFonts w:ascii="Arial" w:hAnsi="Arial" w:cs="Arial"/>
            <w:color w:val="008200"/>
            <w:sz w:val="20"/>
          </w:rPr>
          <w:delText>erfgenaam</w:delText>
        </w:r>
        <w:r w:rsidR="00845CE7" w:rsidRPr="009703AF" w:rsidDel="009703AF">
          <w:rPr>
            <w:rStyle w:val="normaltextrun"/>
            <w:rFonts w:ascii="Arial" w:hAnsi="Arial" w:cs="Arial"/>
            <w:sz w:val="20"/>
          </w:rPr>
          <w:delText>/</w:delText>
        </w:r>
      </w:del>
      <w:del w:id="259" w:author="Groot, Karina de" w:date="2024-08-13T11:17:00Z" w16du:dateUtc="2024-08-13T09:17:00Z">
        <w:r w:rsidR="00845CE7" w:rsidRPr="009703AF" w:rsidDel="00745C67">
          <w:rPr>
            <w:rStyle w:val="normaltextrun"/>
            <w:rFonts w:ascii="Arial" w:hAnsi="Arial" w:cs="Arial"/>
            <w:color w:val="008200"/>
            <w:sz w:val="20"/>
          </w:rPr>
          <w:delText>erfgename</w:delText>
        </w:r>
        <w:r w:rsidR="00845CE7" w:rsidRPr="009703AF" w:rsidDel="00745C67">
          <w:rPr>
            <w:rStyle w:val="normaltextrun"/>
            <w:rFonts w:ascii="Arial" w:hAnsi="Arial" w:cs="Arial"/>
            <w:sz w:val="20"/>
          </w:rPr>
          <w:delText>/</w:delText>
        </w:r>
      </w:del>
      <w:del w:id="260" w:author="Groot, Karina de" w:date="2024-08-13T14:02:00Z" w16du:dateUtc="2024-08-13T12:02:00Z">
        <w:r w:rsidR="00845CE7" w:rsidRPr="009703AF" w:rsidDel="009703AF">
          <w:rPr>
            <w:rStyle w:val="normaltextrun"/>
            <w:rFonts w:ascii="Arial" w:hAnsi="Arial" w:cs="Arial"/>
            <w:color w:val="008200"/>
            <w:sz w:val="20"/>
          </w:rPr>
          <w:delText xml:space="preserve">erfgenamen </w:delText>
        </w:r>
      </w:del>
      <w:r w:rsidR="00845CE7" w:rsidRPr="009703AF">
        <w:rPr>
          <w:rStyle w:val="normaltextrun"/>
          <w:rFonts w:ascii="Arial" w:hAnsi="Arial" w:cs="Arial"/>
          <w:color w:val="FF0000"/>
          <w:sz w:val="20"/>
        </w:rPr>
        <w:t>de nalatenschap van de overledene aanvaard onder het voorrecht van boedelbeschrijving. Hiervan blijkt uit</w:t>
      </w:r>
      <w:r w:rsidR="00214781" w:rsidRPr="009703AF">
        <w:rPr>
          <w:rStyle w:val="normaltextrun"/>
          <w:rFonts w:ascii="Arial" w:hAnsi="Arial" w:cs="Arial"/>
          <w:color w:val="FF0000"/>
          <w:sz w:val="20"/>
        </w:rPr>
        <w:t xml:space="preserve"> </w:t>
      </w:r>
      <w:r w:rsidR="008E6EC6" w:rsidRPr="009703AF">
        <w:rPr>
          <w:rFonts w:ascii="Arial" w:hAnsi="Arial" w:cs="Arial"/>
          <w:snapToGrid w:val="0"/>
          <w:kern w:val="28"/>
          <w:sz w:val="20"/>
          <w:lang w:eastAsia="en-US"/>
        </w:rPr>
        <w:fldChar w:fldCharType="begin"/>
      </w:r>
      <w:r w:rsidR="008E6EC6" w:rsidRPr="009703AF">
        <w:rPr>
          <w:rFonts w:ascii="Arial" w:hAnsi="Arial" w:cs="Arial"/>
          <w:snapToGrid w:val="0"/>
          <w:kern w:val="28"/>
          <w:sz w:val="20"/>
          <w:lang w:eastAsia="en-US"/>
        </w:rPr>
        <w:instrText>MacroButton Nomacro §</w:instrText>
      </w:r>
      <w:r w:rsidR="008E6EC6" w:rsidRPr="009703AF">
        <w:rPr>
          <w:rFonts w:ascii="Arial" w:hAnsi="Arial" w:cs="Arial"/>
          <w:snapToGrid w:val="0"/>
          <w:kern w:val="28"/>
          <w:sz w:val="20"/>
          <w:lang w:eastAsia="en-US"/>
        </w:rPr>
        <w:fldChar w:fldCharType="end"/>
      </w:r>
      <w:r w:rsidR="008E6EC6" w:rsidRPr="009703AF">
        <w:rPr>
          <w:rFonts w:ascii="Arial" w:hAnsi="Arial" w:cs="Arial"/>
          <w:snapToGrid w:val="0"/>
          <w:kern w:val="28"/>
          <w:sz w:val="20"/>
          <w:lang w:eastAsia="en-US"/>
        </w:rPr>
        <w:t>aantal</w:t>
      </w:r>
      <w:r w:rsidR="008E6EC6" w:rsidRPr="009703AF">
        <w:rPr>
          <w:rFonts w:ascii="Arial" w:hAnsi="Arial" w:cs="Arial"/>
          <w:snapToGrid w:val="0"/>
          <w:kern w:val="28"/>
          <w:sz w:val="20"/>
          <w:lang w:eastAsia="en-US"/>
        </w:rPr>
        <w:fldChar w:fldCharType="begin"/>
      </w:r>
      <w:r w:rsidR="008E6EC6" w:rsidRPr="009703AF">
        <w:rPr>
          <w:rFonts w:ascii="Arial" w:hAnsi="Arial" w:cs="Arial"/>
          <w:snapToGrid w:val="0"/>
          <w:kern w:val="28"/>
          <w:sz w:val="20"/>
          <w:lang w:eastAsia="en-US"/>
        </w:rPr>
        <w:instrText>MacroButton Nomacro §</w:instrText>
      </w:r>
      <w:r w:rsidR="008E6EC6" w:rsidRPr="009703AF">
        <w:rPr>
          <w:rFonts w:ascii="Arial" w:hAnsi="Arial" w:cs="Arial"/>
          <w:snapToGrid w:val="0"/>
          <w:kern w:val="28"/>
          <w:sz w:val="20"/>
          <w:lang w:eastAsia="en-US"/>
        </w:rPr>
        <w:fldChar w:fldCharType="end"/>
      </w:r>
      <w:r w:rsidR="008E6EC6" w:rsidRPr="009703AF">
        <w:rPr>
          <w:rStyle w:val="normaltextrun"/>
          <w:rFonts w:ascii="Arial" w:hAnsi="Arial" w:cs="Arial"/>
          <w:color w:val="FF0000"/>
          <w:sz w:val="20"/>
        </w:rPr>
        <w:t xml:space="preserve"> </w:t>
      </w:r>
      <w:r w:rsidR="00845CE7" w:rsidRPr="009703AF">
        <w:rPr>
          <w:rStyle w:val="normaltextrun"/>
          <w:rFonts w:ascii="Arial" w:hAnsi="Arial" w:cs="Arial"/>
          <w:color w:val="FF0000"/>
          <w:sz w:val="20"/>
        </w:rPr>
        <w:t>verklaring</w:t>
      </w:r>
      <w:r w:rsidR="00392325" w:rsidRPr="009703AF">
        <w:rPr>
          <w:rFonts w:ascii="Arial" w:hAnsi="Arial" w:cs="Arial"/>
          <w:color w:val="840084"/>
          <w:sz w:val="20"/>
        </w:rPr>
        <w:t>en</w:t>
      </w:r>
      <w:r w:rsidR="00845CE7" w:rsidRPr="009703AF">
        <w:rPr>
          <w:rFonts w:ascii="Arial" w:hAnsi="Arial" w:cs="Arial"/>
          <w:color w:val="840084"/>
          <w:sz w:val="20"/>
        </w:rPr>
        <w:t xml:space="preserve">, </w:t>
      </w:r>
      <w:r w:rsidR="00845CE7" w:rsidRPr="009703AF">
        <w:rPr>
          <w:rStyle w:val="normaltextrun"/>
          <w:rFonts w:ascii="Arial" w:hAnsi="Arial" w:cs="Arial"/>
          <w:color w:val="FF0000"/>
          <w:sz w:val="20"/>
        </w:rPr>
        <w:t>afgelegd op</w:t>
      </w:r>
      <w:r w:rsidR="00262367" w:rsidRPr="009703AF">
        <w:rPr>
          <w:rStyle w:val="normaltextrun"/>
          <w:rFonts w:ascii="Arial" w:hAnsi="Arial" w:cs="Arial"/>
          <w:color w:val="FF0000"/>
          <w:sz w:val="20"/>
        </w:rPr>
        <w:t xml:space="preserve"> </w:t>
      </w:r>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r w:rsidR="00262367" w:rsidRPr="009703AF">
        <w:rPr>
          <w:rFonts w:ascii="Arial" w:hAnsi="Arial" w:cs="Arial"/>
          <w:snapToGrid w:val="0"/>
          <w:kern w:val="28"/>
          <w:sz w:val="20"/>
          <w:lang w:eastAsia="en-US"/>
        </w:rPr>
        <w:t>datum</w:t>
      </w:r>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r w:rsidR="00845CE7" w:rsidRPr="009703AF">
        <w:rPr>
          <w:rStyle w:val="normaltextrun"/>
          <w:rFonts w:ascii="Arial" w:hAnsi="Arial" w:cs="Arial"/>
          <w:color w:val="FF0000"/>
          <w:sz w:val="20"/>
        </w:rPr>
        <w:t xml:space="preserve"> bij de griffie van de </w:t>
      </w:r>
      <w:r w:rsidR="00790F4E" w:rsidRPr="009703AF">
        <w:rPr>
          <w:rStyle w:val="normaltextrun"/>
          <w:rFonts w:ascii="Arial" w:hAnsi="Arial" w:cs="Arial"/>
          <w:color w:val="FF0000"/>
          <w:sz w:val="20"/>
        </w:rPr>
        <w:t>R</w:t>
      </w:r>
      <w:r w:rsidR="00845CE7" w:rsidRPr="009703AF">
        <w:rPr>
          <w:rStyle w:val="normaltextrun"/>
          <w:rFonts w:ascii="Arial" w:hAnsi="Arial" w:cs="Arial"/>
          <w:color w:val="FF0000"/>
          <w:sz w:val="20"/>
        </w:rPr>
        <w:t xml:space="preserve">echtbank </w:t>
      </w:r>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ins w:id="261" w:author="Groot, Karina de" w:date="2024-06-28T14:56:00Z" w16du:dateUtc="2024-06-28T12:56:00Z">
        <w:r w:rsidR="00753012" w:rsidRPr="009703AF">
          <w:rPr>
            <w:rFonts w:ascii="Arial" w:hAnsi="Arial" w:cs="Arial"/>
            <w:snapToGrid w:val="0"/>
            <w:kern w:val="28"/>
            <w:sz w:val="20"/>
            <w:lang w:eastAsia="en-US"/>
          </w:rPr>
          <w:t>plaats</w:t>
        </w:r>
      </w:ins>
      <w:ins w:id="262" w:author="Groot, Karina de" w:date="2024-06-28T14:58:00Z" w16du:dateUtc="2024-06-28T12:58:00Z">
        <w:r w:rsidR="00BF28E4" w:rsidRPr="009703AF">
          <w:rPr>
            <w:rFonts w:ascii="Arial" w:hAnsi="Arial" w:cs="Arial"/>
            <w:snapToGrid w:val="0"/>
            <w:kern w:val="28"/>
            <w:sz w:val="20"/>
            <w:lang w:eastAsia="en-US"/>
          </w:rPr>
          <w:t xml:space="preserve"> of </w:t>
        </w:r>
      </w:ins>
      <w:ins w:id="263" w:author="Groot, Karina de" w:date="2024-06-28T14:56:00Z" w16du:dateUtc="2024-06-28T12:56:00Z">
        <w:r w:rsidR="00753012" w:rsidRPr="009703AF">
          <w:rPr>
            <w:rFonts w:ascii="Arial" w:hAnsi="Arial" w:cs="Arial"/>
            <w:snapToGrid w:val="0"/>
            <w:kern w:val="28"/>
            <w:sz w:val="20"/>
            <w:lang w:eastAsia="en-US"/>
          </w:rPr>
          <w:t>naam rechtbank</w:t>
        </w:r>
      </w:ins>
      <w:del w:id="264" w:author="Groot, Karina de" w:date="2024-06-28T14:56:00Z" w16du:dateUtc="2024-06-28T12:56:00Z">
        <w:r w:rsidR="00262367" w:rsidRPr="009703AF" w:rsidDel="00753012">
          <w:rPr>
            <w:rFonts w:ascii="Arial" w:hAnsi="Arial" w:cs="Arial"/>
            <w:snapToGrid w:val="0"/>
            <w:kern w:val="28"/>
            <w:sz w:val="20"/>
            <w:lang w:eastAsia="en-US"/>
          </w:rPr>
          <w:delText>naam rechtbank</w:delText>
        </w:r>
      </w:del>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r w:rsidR="00262367" w:rsidRPr="009703AF">
        <w:rPr>
          <w:rStyle w:val="normaltextrun"/>
          <w:rFonts w:ascii="Arial" w:hAnsi="Arial" w:cs="Arial"/>
          <w:color w:val="FF0000"/>
          <w:sz w:val="20"/>
        </w:rPr>
        <w:t xml:space="preserve"> </w:t>
      </w:r>
      <w:r w:rsidR="00845CE7" w:rsidRPr="009703AF">
        <w:rPr>
          <w:rStyle w:val="normaltextrun"/>
          <w:rFonts w:ascii="Arial" w:hAnsi="Arial" w:cs="Arial"/>
          <w:color w:val="FF0000"/>
          <w:sz w:val="20"/>
        </w:rPr>
        <w:t xml:space="preserve">(zaaknummer </w:t>
      </w:r>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r w:rsidR="00262367" w:rsidRPr="009703AF">
        <w:rPr>
          <w:rFonts w:ascii="Arial" w:hAnsi="Arial" w:cs="Arial"/>
          <w:snapToGrid w:val="0"/>
          <w:kern w:val="28"/>
          <w:sz w:val="20"/>
          <w:lang w:eastAsia="en-US"/>
        </w:rPr>
        <w:t>zaaknummer</w:t>
      </w:r>
      <w:r w:rsidR="00262367" w:rsidRPr="009703AF">
        <w:rPr>
          <w:rFonts w:ascii="Arial" w:hAnsi="Arial" w:cs="Arial"/>
          <w:snapToGrid w:val="0"/>
          <w:kern w:val="28"/>
          <w:sz w:val="20"/>
          <w:lang w:eastAsia="en-US"/>
        </w:rPr>
        <w:fldChar w:fldCharType="begin"/>
      </w:r>
      <w:r w:rsidR="00262367" w:rsidRPr="009703AF">
        <w:rPr>
          <w:rFonts w:ascii="Arial" w:hAnsi="Arial" w:cs="Arial"/>
          <w:snapToGrid w:val="0"/>
          <w:kern w:val="28"/>
          <w:sz w:val="20"/>
          <w:lang w:eastAsia="en-US"/>
        </w:rPr>
        <w:instrText>MacroButton Nomacro §</w:instrText>
      </w:r>
      <w:r w:rsidR="00262367" w:rsidRPr="009703AF">
        <w:rPr>
          <w:rFonts w:ascii="Arial" w:hAnsi="Arial" w:cs="Arial"/>
          <w:snapToGrid w:val="0"/>
          <w:kern w:val="28"/>
          <w:sz w:val="20"/>
          <w:lang w:eastAsia="en-US"/>
        </w:rPr>
        <w:fldChar w:fldCharType="end"/>
      </w:r>
      <w:r w:rsidR="00845CE7" w:rsidRPr="009703AF">
        <w:rPr>
          <w:rStyle w:val="normaltextrun"/>
          <w:rFonts w:ascii="Arial" w:hAnsi="Arial" w:cs="Arial"/>
          <w:color w:val="FF0000"/>
          <w:sz w:val="20"/>
        </w:rPr>
        <w:t>).</w:t>
      </w:r>
      <w:r w:rsidRPr="004A0FD3">
        <w:rPr>
          <w:rStyle w:val="normaltextrun"/>
          <w:rFonts w:ascii="Arial" w:hAnsi="Arial" w:cs="Arial"/>
          <w:color w:val="FF0000"/>
          <w:sz w:val="20"/>
        </w:rPr>
        <w:br/>
      </w:r>
      <w:r w:rsidRPr="009F1E93">
        <w:rPr>
          <w:rStyle w:val="normaltextrun"/>
          <w:rFonts w:ascii="Arial" w:hAnsi="Arial" w:cs="Arial"/>
          <w:sz w:val="20"/>
          <w:u w:val="single"/>
        </w:rPr>
        <w:t>Einde tekstfragment</w:t>
      </w:r>
    </w:p>
    <w:p w14:paraId="01D68EAD" w14:textId="35DD8906" w:rsidR="00804381" w:rsidRPr="009F1E93" w:rsidRDefault="00804381" w:rsidP="0098730C">
      <w:pPr>
        <w:widowControl/>
        <w:snapToGrid/>
        <w:spacing w:after="160" w:line="259" w:lineRule="auto"/>
        <w:rPr>
          <w:rFonts w:ascii="Arial" w:hAnsi="Arial" w:cs="Arial"/>
          <w:color w:val="FFFFFF" w:themeColor="background1"/>
          <w:sz w:val="20"/>
          <w:lang w:val="en-GB"/>
        </w:rPr>
      </w:pPr>
      <w:r w:rsidRPr="009F1E93">
        <w:rPr>
          <w:rStyle w:val="normaltextrun"/>
          <w:rFonts w:ascii="Arial" w:hAnsi="Arial" w:cs="Arial"/>
          <w:color w:val="FFFFFF" w:themeColor="background1"/>
          <w:sz w:val="20"/>
          <w:highlight w:val="darkYellow"/>
          <w:u w:val="single"/>
          <w:lang w:val="en-GB"/>
        </w:rPr>
        <w:t>KEUZEBLOK EXECUTELE</w:t>
      </w:r>
      <w:r w:rsidRPr="009F1E93">
        <w:rPr>
          <w:rFonts w:ascii="Arial" w:hAnsi="Arial" w:cs="Arial"/>
          <w:color w:val="FFFFFF" w:themeColor="background1"/>
          <w:sz w:val="20"/>
          <w:lang w:val="en-GB"/>
        </w:rPr>
        <w:t xml:space="preserve"> </w:t>
      </w:r>
    </w:p>
    <w:p w14:paraId="35B5F05D" w14:textId="75071B9D" w:rsidR="002B73FA" w:rsidRPr="009F1E93" w:rsidRDefault="00FE4B49" w:rsidP="002B73FA">
      <w:pPr>
        <w:pStyle w:val="Geenafstand"/>
        <w:rPr>
          <w:rFonts w:ascii="Arial" w:hAnsi="Arial" w:cs="Arial"/>
          <w:color w:val="FF0000"/>
          <w:sz w:val="20"/>
        </w:rPr>
      </w:pPr>
      <w:r w:rsidRPr="009F1E93">
        <w:rPr>
          <w:rFonts w:ascii="Arial" w:hAnsi="Arial" w:cs="Arial"/>
          <w:sz w:val="20"/>
        </w:rPr>
        <w:t>Variant A</w:t>
      </w:r>
      <w:r w:rsidR="003E2854" w:rsidRPr="009F1E93">
        <w:rPr>
          <w:rFonts w:ascii="Arial" w:hAnsi="Arial" w:cs="Arial"/>
          <w:sz w:val="20"/>
        </w:rPr>
        <w:t xml:space="preserve"> (echtgenoot executeur) </w:t>
      </w:r>
      <w:r w:rsidR="003E2854" w:rsidRPr="009F1E93">
        <w:rPr>
          <w:rFonts w:ascii="Arial" w:hAnsi="Arial" w:cs="Arial"/>
          <w:sz w:val="20"/>
        </w:rPr>
        <w:br/>
      </w:r>
      <w:r w:rsidR="003E2854" w:rsidRPr="009F1E93">
        <w:rPr>
          <w:rFonts w:ascii="Arial" w:hAnsi="Arial" w:cs="Arial"/>
          <w:sz w:val="20"/>
          <w:u w:val="single"/>
        </w:rPr>
        <w:t>Begin tekstfragment:</w:t>
      </w:r>
      <w:r w:rsidR="003E2854" w:rsidRPr="009F1E93">
        <w:rPr>
          <w:rFonts w:ascii="Arial" w:hAnsi="Arial" w:cs="Arial"/>
          <w:sz w:val="20"/>
        </w:rPr>
        <w:t xml:space="preserve"> </w:t>
      </w:r>
      <w:r w:rsidR="003E2854" w:rsidRPr="009F1E93">
        <w:rPr>
          <w:rFonts w:ascii="Arial" w:hAnsi="Arial" w:cs="Arial"/>
          <w:sz w:val="20"/>
        </w:rPr>
        <w:br/>
      </w:r>
      <w:r w:rsidR="002B73FA" w:rsidRPr="009F1E93">
        <w:rPr>
          <w:rFonts w:ascii="Arial" w:hAnsi="Arial" w:cs="Arial"/>
          <w:color w:val="FF0000"/>
          <w:sz w:val="20"/>
        </w:rPr>
        <w:t>In gemeld testament</w:t>
      </w:r>
      <w:r w:rsidR="00B11226" w:rsidRPr="009F1E93">
        <w:rPr>
          <w:rFonts w:ascii="Arial" w:hAnsi="Arial" w:cs="Arial"/>
          <w:color w:val="FF0000"/>
          <w:sz w:val="20"/>
        </w:rPr>
        <w:t>,</w:t>
      </w:r>
      <w:r w:rsidR="00B11226" w:rsidRPr="009F1E93">
        <w:rPr>
          <w:rFonts w:ascii="Arial" w:hAnsi="Arial" w:cs="Arial"/>
          <w:sz w:val="20"/>
        </w:rPr>
        <w:t xml:space="preserve"> </w:t>
      </w:r>
      <w:r w:rsidR="00B11226" w:rsidRPr="009F1E93">
        <w:rPr>
          <w:rFonts w:ascii="Arial" w:hAnsi="Arial" w:cs="Arial"/>
          <w:color w:val="FF0000"/>
          <w:sz w:val="20"/>
        </w:rPr>
        <w:t xml:space="preserve">van </w:t>
      </w:r>
      <w:r w:rsidR="00B11226" w:rsidRPr="009F1E93">
        <w:rPr>
          <w:rFonts w:ascii="Arial" w:hAnsi="Arial" w:cs="Arial"/>
          <w:snapToGrid w:val="0"/>
          <w:kern w:val="28"/>
          <w:sz w:val="20"/>
          <w:lang w:eastAsia="en-US"/>
        </w:rPr>
        <w:fldChar w:fldCharType="begin"/>
      </w:r>
      <w:r w:rsidR="00B11226" w:rsidRPr="009F1E93">
        <w:rPr>
          <w:rFonts w:ascii="Arial" w:hAnsi="Arial" w:cs="Arial"/>
          <w:snapToGrid w:val="0"/>
          <w:kern w:val="28"/>
          <w:sz w:val="20"/>
          <w:lang w:eastAsia="en-US"/>
        </w:rPr>
        <w:instrText>MacroButton Nomacro §</w:instrText>
      </w:r>
      <w:r w:rsidR="00B11226" w:rsidRPr="009F1E93">
        <w:rPr>
          <w:rFonts w:ascii="Arial" w:hAnsi="Arial" w:cs="Arial"/>
          <w:snapToGrid w:val="0"/>
          <w:kern w:val="28"/>
          <w:sz w:val="20"/>
          <w:lang w:eastAsia="en-US"/>
        </w:rPr>
        <w:fldChar w:fldCharType="end"/>
      </w:r>
      <w:r w:rsidR="00B11226" w:rsidRPr="009F1E93">
        <w:rPr>
          <w:rFonts w:ascii="Arial" w:hAnsi="Arial" w:cs="Arial"/>
          <w:snapToGrid w:val="0"/>
          <w:kern w:val="28"/>
          <w:sz w:val="20"/>
          <w:lang w:eastAsia="en-US"/>
        </w:rPr>
        <w:t>datum</w:t>
      </w:r>
      <w:r w:rsidR="00B11226" w:rsidRPr="009F1E93">
        <w:rPr>
          <w:rFonts w:ascii="Arial" w:hAnsi="Arial" w:cs="Arial"/>
          <w:snapToGrid w:val="0"/>
          <w:kern w:val="28"/>
          <w:sz w:val="20"/>
          <w:lang w:eastAsia="en-US"/>
        </w:rPr>
        <w:fldChar w:fldCharType="begin"/>
      </w:r>
      <w:r w:rsidR="00B11226" w:rsidRPr="009F1E93">
        <w:rPr>
          <w:rFonts w:ascii="Arial" w:hAnsi="Arial" w:cs="Arial"/>
          <w:snapToGrid w:val="0"/>
          <w:kern w:val="28"/>
          <w:sz w:val="20"/>
          <w:lang w:eastAsia="en-US"/>
        </w:rPr>
        <w:instrText>MacroButton Nomacro §</w:instrText>
      </w:r>
      <w:r w:rsidR="00B11226" w:rsidRPr="009F1E93">
        <w:rPr>
          <w:rFonts w:ascii="Arial" w:hAnsi="Arial" w:cs="Arial"/>
          <w:snapToGrid w:val="0"/>
          <w:kern w:val="28"/>
          <w:sz w:val="20"/>
          <w:lang w:eastAsia="en-US"/>
        </w:rPr>
        <w:fldChar w:fldCharType="end"/>
      </w:r>
      <w:r w:rsidR="00B11226" w:rsidRPr="009F1E93">
        <w:rPr>
          <w:rFonts w:ascii="Arial" w:hAnsi="Arial" w:cs="Arial"/>
          <w:snapToGrid w:val="0"/>
          <w:color w:val="FF0000"/>
          <w:kern w:val="28"/>
          <w:sz w:val="20"/>
          <w:lang w:eastAsia="en-US"/>
        </w:rPr>
        <w:t>,</w:t>
      </w:r>
      <w:r w:rsidR="00B11226" w:rsidRPr="009F1E93">
        <w:rPr>
          <w:rFonts w:ascii="Arial" w:hAnsi="Arial" w:cs="Arial"/>
          <w:sz w:val="20"/>
        </w:rPr>
        <w:t xml:space="preserve"> </w:t>
      </w:r>
      <w:r w:rsidR="002B73FA" w:rsidRPr="009F1E93">
        <w:rPr>
          <w:rFonts w:ascii="Arial" w:hAnsi="Arial" w:cs="Arial"/>
          <w:color w:val="FF0000"/>
          <w:sz w:val="20"/>
        </w:rPr>
        <w:t xml:space="preserve">heeft de </w:t>
      </w:r>
      <w:r w:rsidR="002B73FA" w:rsidRPr="00392325">
        <w:rPr>
          <w:rFonts w:ascii="Arial" w:hAnsi="Arial" w:cs="Arial"/>
          <w:color w:val="008200"/>
          <w:sz w:val="20"/>
        </w:rPr>
        <w:t>erflater</w:t>
      </w:r>
      <w:r w:rsidR="002B73FA" w:rsidRPr="00EA6A88">
        <w:rPr>
          <w:rFonts w:ascii="Arial" w:hAnsi="Arial" w:cs="Arial"/>
          <w:sz w:val="20"/>
        </w:rPr>
        <w:t>/</w:t>
      </w:r>
      <w:r w:rsidR="002B73FA" w:rsidRPr="00392325">
        <w:rPr>
          <w:rFonts w:ascii="Arial" w:hAnsi="Arial" w:cs="Arial"/>
          <w:color w:val="008200"/>
          <w:sz w:val="20"/>
        </w:rPr>
        <w:t>erflaatster</w:t>
      </w:r>
      <w:r w:rsidR="002B73FA" w:rsidRPr="00EA6A88">
        <w:rPr>
          <w:rFonts w:ascii="Arial" w:hAnsi="Arial" w:cs="Arial"/>
          <w:sz w:val="20"/>
        </w:rPr>
        <w:t>/</w:t>
      </w:r>
      <w:r w:rsidR="002B73FA" w:rsidRPr="00392325">
        <w:rPr>
          <w:rFonts w:ascii="Arial" w:hAnsi="Arial" w:cs="Arial"/>
          <w:color w:val="008200"/>
          <w:sz w:val="20"/>
        </w:rPr>
        <w:t xml:space="preserve">overledene </w:t>
      </w:r>
      <w:r w:rsidR="002B73FA" w:rsidRPr="00392325">
        <w:rPr>
          <w:rFonts w:ascii="Arial" w:hAnsi="Arial" w:cs="Arial"/>
          <w:color w:val="00FFFF"/>
          <w:sz w:val="20"/>
        </w:rPr>
        <w:t>zijn</w:t>
      </w:r>
      <w:r w:rsidR="002B73FA" w:rsidRPr="00EA6A88">
        <w:rPr>
          <w:rFonts w:ascii="Arial" w:hAnsi="Arial" w:cs="Arial"/>
          <w:sz w:val="20"/>
        </w:rPr>
        <w:t>/</w:t>
      </w:r>
      <w:r w:rsidR="002B73FA" w:rsidRPr="00392325">
        <w:rPr>
          <w:rFonts w:ascii="Arial" w:hAnsi="Arial" w:cs="Arial"/>
          <w:color w:val="00FFFF"/>
          <w:sz w:val="20"/>
        </w:rPr>
        <w:t xml:space="preserve">haar </w:t>
      </w:r>
      <w:r w:rsidR="002B73FA" w:rsidRPr="009F1E93">
        <w:rPr>
          <w:rFonts w:ascii="Arial" w:hAnsi="Arial" w:cs="Arial"/>
          <w:color w:val="FF0000"/>
          <w:sz w:val="20"/>
        </w:rPr>
        <w:t xml:space="preserve">genoemde </w:t>
      </w:r>
      <w:r w:rsidR="002B73FA" w:rsidRPr="00392325">
        <w:rPr>
          <w:rFonts w:ascii="Arial" w:hAnsi="Arial" w:cs="Arial"/>
          <w:color w:val="008200"/>
          <w:sz w:val="20"/>
        </w:rPr>
        <w:t>echtgenoot</w:t>
      </w:r>
      <w:r w:rsidR="002B73FA" w:rsidRPr="00EA6A88">
        <w:rPr>
          <w:rFonts w:ascii="Arial" w:hAnsi="Arial" w:cs="Arial"/>
          <w:sz w:val="20"/>
        </w:rPr>
        <w:t>/</w:t>
      </w:r>
      <w:r w:rsidR="002B73FA" w:rsidRPr="00392325">
        <w:rPr>
          <w:rFonts w:ascii="Arial" w:hAnsi="Arial" w:cs="Arial"/>
          <w:color w:val="008200"/>
          <w:sz w:val="20"/>
        </w:rPr>
        <w:t>echtgenote</w:t>
      </w:r>
      <w:r w:rsidR="002B73FA" w:rsidRPr="00EA6A88">
        <w:rPr>
          <w:rFonts w:ascii="Arial" w:hAnsi="Arial" w:cs="Arial"/>
          <w:sz w:val="20"/>
        </w:rPr>
        <w:t>/</w:t>
      </w:r>
      <w:r w:rsidR="0060305D" w:rsidRPr="00780433">
        <w:rPr>
          <w:rFonts w:ascii="Arial" w:hAnsi="Arial" w:cs="Arial"/>
          <w:color w:val="008200"/>
          <w:sz w:val="20"/>
        </w:rPr>
        <w:t xml:space="preserve">geregistreerd </w:t>
      </w:r>
      <w:r w:rsidR="002B73FA" w:rsidRPr="00392325">
        <w:rPr>
          <w:rFonts w:ascii="Arial" w:hAnsi="Arial" w:cs="Arial"/>
          <w:color w:val="008200"/>
          <w:sz w:val="20"/>
        </w:rPr>
        <w:t xml:space="preserve">partner </w:t>
      </w:r>
      <w:r w:rsidR="002B73FA" w:rsidRPr="009F1E93">
        <w:rPr>
          <w:rFonts w:ascii="Arial" w:hAnsi="Arial" w:cs="Arial"/>
          <w:color w:val="FF0000"/>
          <w:sz w:val="20"/>
        </w:rPr>
        <w:t xml:space="preserve">benoemd tot executeur. De genoemde </w:t>
      </w:r>
      <w:r w:rsidR="002B73FA" w:rsidRPr="00392325">
        <w:rPr>
          <w:rFonts w:ascii="Arial" w:hAnsi="Arial" w:cs="Arial"/>
          <w:color w:val="008200"/>
          <w:sz w:val="20"/>
        </w:rPr>
        <w:t>echtgenoot</w:t>
      </w:r>
      <w:r w:rsidR="002B73FA" w:rsidRPr="00EA6A88">
        <w:rPr>
          <w:rFonts w:ascii="Arial" w:hAnsi="Arial" w:cs="Arial"/>
          <w:sz w:val="20"/>
        </w:rPr>
        <w:t>/</w:t>
      </w:r>
      <w:r w:rsidR="002B73FA" w:rsidRPr="00392325">
        <w:rPr>
          <w:rFonts w:ascii="Arial" w:hAnsi="Arial" w:cs="Arial"/>
          <w:color w:val="008200"/>
          <w:sz w:val="20"/>
        </w:rPr>
        <w:t>echtgenote</w:t>
      </w:r>
      <w:r w:rsidR="002B73FA" w:rsidRPr="00EA6A88">
        <w:rPr>
          <w:rFonts w:ascii="Arial" w:hAnsi="Arial" w:cs="Arial"/>
          <w:sz w:val="20"/>
        </w:rPr>
        <w:t>/</w:t>
      </w:r>
      <w:r w:rsidR="0060305D" w:rsidRPr="00780433">
        <w:rPr>
          <w:rFonts w:ascii="Arial" w:hAnsi="Arial" w:cs="Arial"/>
          <w:color w:val="008200"/>
          <w:sz w:val="20"/>
        </w:rPr>
        <w:t xml:space="preserve">geregistreerd </w:t>
      </w:r>
      <w:r w:rsidR="002B73FA" w:rsidRPr="00392325">
        <w:rPr>
          <w:rFonts w:ascii="Arial" w:hAnsi="Arial" w:cs="Arial"/>
          <w:color w:val="008200"/>
          <w:sz w:val="20"/>
        </w:rPr>
        <w:t xml:space="preserve">partner </w:t>
      </w:r>
      <w:r w:rsidR="002B73FA" w:rsidRPr="009F1E93">
        <w:rPr>
          <w:rFonts w:ascii="Arial" w:hAnsi="Arial" w:cs="Arial"/>
          <w:color w:val="FF0000"/>
          <w:sz w:val="20"/>
        </w:rPr>
        <w:t xml:space="preserve">van de overledene heeft deze benoeming aanvaard. Hiervan blijkt uit een onderhandse verklaring van zuivere aanvaarding en aanvaarding executele. </w:t>
      </w:r>
    </w:p>
    <w:p w14:paraId="1FD30132" w14:textId="77777777" w:rsidR="002B73FA" w:rsidRPr="009F1E93" w:rsidRDefault="002B73FA" w:rsidP="002B73FA">
      <w:pPr>
        <w:pStyle w:val="Geenafstand"/>
        <w:rPr>
          <w:rFonts w:ascii="Arial" w:hAnsi="Arial" w:cs="Arial"/>
          <w:b/>
          <w:bCs/>
          <w:color w:val="FF0000"/>
          <w:sz w:val="20"/>
        </w:rPr>
      </w:pPr>
      <w:r w:rsidRPr="009F1E93">
        <w:rPr>
          <w:rFonts w:ascii="Arial" w:hAnsi="Arial" w:cs="Arial"/>
          <w:b/>
          <w:bCs/>
          <w:color w:val="FF0000"/>
          <w:sz w:val="20"/>
        </w:rPr>
        <w:t>Taak</w:t>
      </w:r>
      <w:r w:rsidRPr="00EA6A88">
        <w:rPr>
          <w:rFonts w:ascii="Arial" w:hAnsi="Arial" w:cs="Arial"/>
          <w:b/>
          <w:bCs/>
          <w:color w:val="FF0000"/>
          <w:sz w:val="20"/>
        </w:rPr>
        <w:t>/</w:t>
      </w:r>
      <w:r w:rsidRPr="009F1E93">
        <w:rPr>
          <w:rFonts w:ascii="Arial" w:hAnsi="Arial" w:cs="Arial"/>
          <w:b/>
          <w:bCs/>
          <w:color w:val="FF0000"/>
          <w:sz w:val="20"/>
        </w:rPr>
        <w:t>bevoegdheden executeur</w:t>
      </w:r>
    </w:p>
    <w:p w14:paraId="541C8F41" w14:textId="7AE53DA9" w:rsidR="002B73FA" w:rsidRPr="009F1E93" w:rsidRDefault="002B73FA" w:rsidP="002B73FA">
      <w:pPr>
        <w:pStyle w:val="Geenafstand"/>
        <w:rPr>
          <w:rFonts w:ascii="Arial" w:hAnsi="Arial" w:cs="Arial"/>
          <w:color w:val="FF0000"/>
          <w:sz w:val="20"/>
        </w:rPr>
      </w:pPr>
      <w:r w:rsidRPr="009F1E93">
        <w:rPr>
          <w:rFonts w:ascii="Arial" w:hAnsi="Arial" w:cs="Arial"/>
          <w:color w:val="FF0000"/>
          <w:sz w:val="20"/>
        </w:rPr>
        <w:t>De executeur heeft de taak en de bevoegdheid om de nalatenschap van de overledene te beheren. De executeur is bevoegd de door hem beheerde goederen te gelde te maken, voor zover dit nodig is om de schulden van de nalatenschap te voldoen. De executeur behoeft voor de tegeldemaking van een goed geen toestemming van de erfgenamen. Gedurende het beheer vertegenwoordigt de executeur de erfgenamen in en buiten rechte waar het de nalatenschap betreft. De executeur kan ook als wederpartij van zichzelf optreden</w:t>
      </w:r>
      <w:r w:rsidR="00524439">
        <w:rPr>
          <w:rFonts w:ascii="Arial" w:hAnsi="Arial" w:cs="Arial"/>
          <w:color w:val="FF0000"/>
          <w:sz w:val="20"/>
        </w:rPr>
        <w:t>.</w:t>
      </w:r>
    </w:p>
    <w:p w14:paraId="78F208A1" w14:textId="77777777" w:rsidR="002B73FA" w:rsidRPr="009F1E93" w:rsidRDefault="002B73FA" w:rsidP="002B73FA">
      <w:pPr>
        <w:pStyle w:val="Geenafstand"/>
        <w:rPr>
          <w:rFonts w:ascii="Arial" w:hAnsi="Arial" w:cs="Arial"/>
          <w:sz w:val="20"/>
          <w:u w:val="single"/>
        </w:rPr>
      </w:pPr>
      <w:r w:rsidRPr="009F1E93">
        <w:rPr>
          <w:rFonts w:ascii="Arial" w:hAnsi="Arial" w:cs="Arial"/>
          <w:sz w:val="20"/>
          <w:u w:val="single"/>
        </w:rPr>
        <w:t>Einde tekstfragment</w:t>
      </w:r>
    </w:p>
    <w:p w14:paraId="1A0937EE" w14:textId="77777777" w:rsidR="002B73FA" w:rsidRPr="009F1E93" w:rsidRDefault="002B73FA" w:rsidP="002B73FA">
      <w:pPr>
        <w:pStyle w:val="Geenafstand"/>
        <w:rPr>
          <w:rFonts w:ascii="Arial" w:hAnsi="Arial" w:cs="Arial"/>
          <w:sz w:val="20"/>
        </w:rPr>
      </w:pPr>
    </w:p>
    <w:p w14:paraId="2705FC32" w14:textId="77777777" w:rsidR="00347832" w:rsidRPr="009F1E93" w:rsidRDefault="002B73FA" w:rsidP="002B73FA">
      <w:pPr>
        <w:pStyle w:val="Geenafstand"/>
        <w:rPr>
          <w:rFonts w:ascii="Arial" w:hAnsi="Arial" w:cs="Arial"/>
          <w:sz w:val="20"/>
        </w:rPr>
      </w:pPr>
      <w:r w:rsidRPr="009F1E93">
        <w:rPr>
          <w:rFonts w:ascii="Arial" w:hAnsi="Arial" w:cs="Arial"/>
          <w:sz w:val="20"/>
        </w:rPr>
        <w:t>Variant B (</w:t>
      </w:r>
      <w:r w:rsidR="00347832" w:rsidRPr="009F1E93">
        <w:rPr>
          <w:rFonts w:ascii="Arial" w:hAnsi="Arial" w:cs="Arial"/>
          <w:sz w:val="20"/>
        </w:rPr>
        <w:t xml:space="preserve">echtgenoot executeur afwikkelingsbewindvoerder) </w:t>
      </w:r>
    </w:p>
    <w:p w14:paraId="7B602D93" w14:textId="77777777" w:rsidR="00347832" w:rsidRPr="009F1E93" w:rsidRDefault="00347832" w:rsidP="002B73FA">
      <w:pPr>
        <w:pStyle w:val="Geenafstand"/>
        <w:rPr>
          <w:rFonts w:ascii="Arial" w:hAnsi="Arial" w:cs="Arial"/>
          <w:sz w:val="20"/>
          <w:u w:val="single"/>
        </w:rPr>
      </w:pPr>
      <w:r w:rsidRPr="009F1E93">
        <w:rPr>
          <w:rFonts w:ascii="Arial" w:hAnsi="Arial" w:cs="Arial"/>
          <w:sz w:val="20"/>
          <w:u w:val="single"/>
        </w:rPr>
        <w:t xml:space="preserve">Begin tekstfragment: </w:t>
      </w:r>
    </w:p>
    <w:p w14:paraId="6E878A32" w14:textId="296A38B5"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In gemeld testament</w:t>
      </w:r>
      <w:r w:rsidR="004C3EC1" w:rsidRPr="009F1E93">
        <w:rPr>
          <w:rFonts w:ascii="Arial" w:hAnsi="Arial" w:cs="Arial"/>
          <w:color w:val="FF0000"/>
          <w:sz w:val="20"/>
        </w:rPr>
        <w:t>,</w:t>
      </w:r>
      <w:r w:rsidR="004C3EC1" w:rsidRPr="009F1E93">
        <w:rPr>
          <w:rFonts w:ascii="Arial" w:hAnsi="Arial" w:cs="Arial"/>
          <w:sz w:val="20"/>
        </w:rPr>
        <w:t xml:space="preserve"> </w:t>
      </w:r>
      <w:r w:rsidR="004C3EC1" w:rsidRPr="009F1E93">
        <w:rPr>
          <w:rFonts w:ascii="Arial" w:hAnsi="Arial" w:cs="Arial"/>
          <w:color w:val="FF0000"/>
          <w:sz w:val="20"/>
        </w:rPr>
        <w:t xml:space="preserve">van </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kern w:val="28"/>
          <w:sz w:val="20"/>
          <w:lang w:eastAsia="en-US"/>
        </w:rPr>
        <w:t>datum</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color w:val="FF0000"/>
          <w:kern w:val="28"/>
          <w:sz w:val="20"/>
          <w:lang w:eastAsia="en-US"/>
        </w:rPr>
        <w:t>,</w:t>
      </w:r>
      <w:r w:rsidRPr="009F1E93">
        <w:rPr>
          <w:rFonts w:ascii="Arial" w:hAnsi="Arial" w:cs="Arial"/>
          <w:color w:val="FF0000"/>
          <w:sz w:val="20"/>
        </w:rPr>
        <w:t xml:space="preserve"> heeft de </w:t>
      </w:r>
      <w:r w:rsidRPr="00392325">
        <w:rPr>
          <w:rFonts w:ascii="Arial" w:hAnsi="Arial" w:cs="Arial"/>
          <w:color w:val="008200"/>
          <w:sz w:val="20"/>
        </w:rPr>
        <w:t>erflater</w:t>
      </w:r>
      <w:r w:rsidRPr="00EA6A88">
        <w:rPr>
          <w:rFonts w:ascii="Arial" w:hAnsi="Arial" w:cs="Arial"/>
          <w:sz w:val="20"/>
        </w:rPr>
        <w:t>/</w:t>
      </w:r>
      <w:r w:rsidRPr="00392325">
        <w:rPr>
          <w:rFonts w:ascii="Arial" w:hAnsi="Arial" w:cs="Arial"/>
          <w:color w:val="008200"/>
          <w:sz w:val="20"/>
        </w:rPr>
        <w:t>erflaatster</w:t>
      </w:r>
      <w:r w:rsidRPr="00EA6A88">
        <w:rPr>
          <w:rFonts w:ascii="Arial" w:hAnsi="Arial" w:cs="Arial"/>
          <w:sz w:val="20"/>
        </w:rPr>
        <w:t>/</w:t>
      </w:r>
      <w:r w:rsidRPr="00392325">
        <w:rPr>
          <w:rFonts w:ascii="Arial" w:hAnsi="Arial" w:cs="Arial"/>
          <w:color w:val="008200"/>
          <w:sz w:val="20"/>
        </w:rPr>
        <w:t>overledene</w:t>
      </w:r>
      <w:r w:rsidRPr="009F1E93">
        <w:rPr>
          <w:rFonts w:ascii="Arial" w:hAnsi="Arial" w:cs="Arial"/>
          <w:color w:val="0066FF"/>
          <w:sz w:val="20"/>
        </w:rPr>
        <w:t xml:space="preserve"> </w:t>
      </w:r>
      <w:r w:rsidRPr="00392325">
        <w:rPr>
          <w:rFonts w:ascii="Arial" w:hAnsi="Arial" w:cs="Arial"/>
          <w:color w:val="00FFFF"/>
          <w:sz w:val="20"/>
        </w:rPr>
        <w:t>zijn</w:t>
      </w:r>
      <w:r w:rsidRPr="00EA6A88">
        <w:rPr>
          <w:rFonts w:ascii="Arial" w:hAnsi="Arial" w:cs="Arial"/>
          <w:sz w:val="20"/>
        </w:rPr>
        <w:t>/</w:t>
      </w:r>
      <w:r w:rsidRPr="00392325">
        <w:rPr>
          <w:rFonts w:ascii="Arial" w:hAnsi="Arial" w:cs="Arial"/>
          <w:color w:val="00FFFF"/>
          <w:sz w:val="20"/>
        </w:rPr>
        <w:t>haar</w:t>
      </w:r>
      <w:r w:rsidRPr="009F1E93">
        <w:rPr>
          <w:rFonts w:ascii="Arial" w:hAnsi="Arial" w:cs="Arial"/>
          <w:color w:val="0066FF"/>
          <w:sz w:val="20"/>
        </w:rPr>
        <w:t xml:space="preserve"> </w:t>
      </w:r>
      <w:r w:rsidRPr="00392325">
        <w:rPr>
          <w:rFonts w:ascii="Arial" w:hAnsi="Arial" w:cs="Arial"/>
          <w:color w:val="008200"/>
          <w:sz w:val="20"/>
        </w:rPr>
        <w:t>echtgenoot</w:t>
      </w:r>
      <w:r w:rsidRPr="00EA6A88">
        <w:rPr>
          <w:rFonts w:ascii="Arial" w:hAnsi="Arial" w:cs="Arial"/>
          <w:sz w:val="20"/>
        </w:rPr>
        <w:t>/</w:t>
      </w:r>
      <w:r w:rsidRPr="00392325">
        <w:rPr>
          <w:rFonts w:ascii="Arial" w:hAnsi="Arial" w:cs="Arial"/>
          <w:color w:val="008200"/>
          <w:sz w:val="20"/>
        </w:rPr>
        <w:t>echtgenote</w:t>
      </w:r>
      <w:r w:rsidRPr="00EA6A88">
        <w:rPr>
          <w:rFonts w:ascii="Arial" w:hAnsi="Arial" w:cs="Arial"/>
          <w:sz w:val="20"/>
        </w:rPr>
        <w:t>/</w:t>
      </w:r>
      <w:r w:rsidRPr="00392325">
        <w:rPr>
          <w:rFonts w:ascii="Arial" w:hAnsi="Arial" w:cs="Arial"/>
          <w:color w:val="008200"/>
          <w:sz w:val="20"/>
        </w:rPr>
        <w:t xml:space="preserve">partner </w:t>
      </w:r>
      <w:r w:rsidRPr="009F1E93">
        <w:rPr>
          <w:rFonts w:ascii="Arial" w:hAnsi="Arial" w:cs="Arial"/>
          <w:color w:val="FF0000"/>
          <w:sz w:val="20"/>
        </w:rPr>
        <w:t xml:space="preserve">tot executeur-afwikkelingsbewindvoerder benoemd. </w:t>
      </w:r>
      <w:r w:rsidRPr="00AE2F09">
        <w:rPr>
          <w:rFonts w:ascii="Arial" w:hAnsi="Arial" w:cs="Arial"/>
          <w:color w:val="008200"/>
          <w:sz w:val="20"/>
        </w:rPr>
        <w:t>Hij</w:t>
      </w:r>
      <w:r w:rsidRPr="00EA6A88">
        <w:rPr>
          <w:rFonts w:ascii="Arial" w:hAnsi="Arial" w:cs="Arial"/>
          <w:sz w:val="20"/>
        </w:rPr>
        <w:t>/</w:t>
      </w:r>
      <w:r w:rsidRPr="00AE2F09">
        <w:rPr>
          <w:rFonts w:ascii="Arial" w:hAnsi="Arial" w:cs="Arial"/>
          <w:color w:val="008200"/>
          <w:sz w:val="20"/>
        </w:rPr>
        <w:t>zij</w:t>
      </w:r>
      <w:r w:rsidR="00D1662D">
        <w:rPr>
          <w:rFonts w:ascii="Arial" w:hAnsi="Arial" w:cs="Arial"/>
          <w:color w:val="008200"/>
          <w:sz w:val="20"/>
        </w:rPr>
        <w:t xml:space="preserve"> </w:t>
      </w:r>
      <w:r w:rsidRPr="009F1E93">
        <w:rPr>
          <w:rFonts w:ascii="Arial" w:hAnsi="Arial" w:cs="Arial"/>
          <w:color w:val="FF0000"/>
          <w:sz w:val="20"/>
        </w:rPr>
        <w:t xml:space="preserve">heeft de benoeming aanvaard. </w:t>
      </w:r>
    </w:p>
    <w:p w14:paraId="60CD8949" w14:textId="77777777"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Hiervan blijkt uit gemelde verklaring van aanvaarding executele en afwikkelingsbewind.</w:t>
      </w:r>
    </w:p>
    <w:p w14:paraId="4818AFBA" w14:textId="77777777" w:rsidR="007C2C66" w:rsidRPr="009F1E93" w:rsidRDefault="007C2C66" w:rsidP="007C2C66">
      <w:pPr>
        <w:pStyle w:val="Geenafstand"/>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761A5639" w14:textId="66768AFE"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De executeur-afwikkelingsbewindvoerder, hierna ook te noemen ‘afwikkelingsbewindvoerder’, heeft tot taak de goederen van de nalatenschap te beheren, de vorderingen te innen en de schulden van de nalatenschap te voldoen die tijdens zijn</w:t>
      </w:r>
      <w:r w:rsidRPr="00803926">
        <w:rPr>
          <w:rFonts w:ascii="Arial" w:hAnsi="Arial" w:cs="Arial"/>
          <w:color w:val="FF0000"/>
          <w:sz w:val="20"/>
        </w:rPr>
        <w:t>/</w:t>
      </w:r>
      <w:r w:rsidRPr="009F1E93">
        <w:rPr>
          <w:rFonts w:ascii="Arial" w:hAnsi="Arial" w:cs="Arial"/>
          <w:color w:val="FF0000"/>
          <w:sz w:val="20"/>
        </w:rPr>
        <w:t>haar beheer uit die goederen behoren te worden voldaan, waaronder begrepen, voor zover van toepassing, het afgeven van legaten.</w:t>
      </w:r>
    </w:p>
    <w:p w14:paraId="6B6AB8DF" w14:textId="6D848859"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Daarnaast is de afwikkelingsbewindvoerder bevoegd om over de goederen van de nalatenschap van de</w:t>
      </w:r>
      <w:r w:rsidR="008E6EC6" w:rsidRPr="009F1E93">
        <w:rPr>
          <w:rFonts w:ascii="Arial" w:hAnsi="Arial" w:cs="Arial"/>
          <w:color w:val="FF0000"/>
          <w:sz w:val="20"/>
        </w:rPr>
        <w:t xml:space="preserve"> </w:t>
      </w:r>
      <w:r w:rsidR="008E6EC6" w:rsidRPr="00AE2F09">
        <w:rPr>
          <w:rFonts w:ascii="Arial" w:hAnsi="Arial" w:cs="Arial"/>
          <w:color w:val="008200"/>
          <w:sz w:val="20"/>
        </w:rPr>
        <w:t>erflater</w:t>
      </w:r>
      <w:r w:rsidR="008E6EC6" w:rsidRPr="00803926">
        <w:rPr>
          <w:rFonts w:ascii="Arial" w:hAnsi="Arial" w:cs="Arial"/>
          <w:sz w:val="20"/>
        </w:rPr>
        <w:t>/</w:t>
      </w:r>
      <w:r w:rsidR="008E6EC6" w:rsidRPr="00AE2F09">
        <w:rPr>
          <w:rFonts w:ascii="Arial" w:hAnsi="Arial" w:cs="Arial"/>
          <w:color w:val="008200"/>
          <w:sz w:val="20"/>
        </w:rPr>
        <w:t>erflaatster</w:t>
      </w:r>
      <w:r w:rsidR="008E6EC6" w:rsidRPr="00803926">
        <w:rPr>
          <w:rFonts w:ascii="Arial" w:hAnsi="Arial" w:cs="Arial"/>
          <w:sz w:val="20"/>
        </w:rPr>
        <w:t>/</w:t>
      </w:r>
      <w:r w:rsidR="008E6EC6" w:rsidRPr="00AE2F09">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78434010" w14:textId="77777777"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De executeur-afwikkelingsbewindvoerder is aldus onder meer bevoegd om de nalatenschap te verdelen bij notariële akte (ook partieel), alsmede goederen van de nalatenschap te vervreemden.</w:t>
      </w:r>
    </w:p>
    <w:p w14:paraId="37E56683" w14:textId="77777777" w:rsidR="007C2C66" w:rsidRPr="009F1E93" w:rsidRDefault="007C2C66" w:rsidP="007C2C66">
      <w:pPr>
        <w:pStyle w:val="Geenafstand"/>
        <w:rPr>
          <w:rFonts w:ascii="Arial" w:hAnsi="Arial" w:cs="Arial"/>
          <w:color w:val="7030A0"/>
          <w:sz w:val="20"/>
        </w:rPr>
      </w:pPr>
      <w:r w:rsidRPr="009F1E93">
        <w:rPr>
          <w:rFonts w:ascii="Arial" w:hAnsi="Arial" w:cs="Arial"/>
          <w:color w:val="7030A0"/>
          <w:sz w:val="20"/>
        </w:rPr>
        <w:t>De afwikkelingsbewindvoerder kan ook als wederpartij van zichzelf optreden.</w:t>
      </w:r>
    </w:p>
    <w:p w14:paraId="398B56BB" w14:textId="77777777" w:rsidR="007C2C66" w:rsidRPr="009F1E93" w:rsidRDefault="007C2C66"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4163C234" w14:textId="77777777" w:rsidR="007C2C66" w:rsidRPr="009F1E93" w:rsidRDefault="007C2C66" w:rsidP="007C2C66">
      <w:pPr>
        <w:pStyle w:val="Geenafstand"/>
        <w:rPr>
          <w:rFonts w:ascii="Arial" w:hAnsi="Arial" w:cs="Arial"/>
          <w:sz w:val="20"/>
        </w:rPr>
      </w:pPr>
    </w:p>
    <w:p w14:paraId="73ED3244" w14:textId="77777777" w:rsidR="00160F6F" w:rsidRPr="009F1E93" w:rsidRDefault="007C2C66" w:rsidP="007C2C66">
      <w:pPr>
        <w:pStyle w:val="Geenafstand"/>
        <w:rPr>
          <w:rFonts w:ascii="Arial" w:hAnsi="Arial" w:cs="Arial"/>
          <w:sz w:val="20"/>
        </w:rPr>
      </w:pPr>
      <w:r w:rsidRPr="009F1E93">
        <w:rPr>
          <w:rFonts w:ascii="Arial" w:hAnsi="Arial" w:cs="Arial"/>
          <w:sz w:val="20"/>
        </w:rPr>
        <w:t xml:space="preserve">Variant C (niet-echtgenoot executeur) </w:t>
      </w:r>
    </w:p>
    <w:p w14:paraId="6DBDA1D3" w14:textId="33078F6E" w:rsidR="00160F6F" w:rsidRPr="009F1E93" w:rsidRDefault="00160F6F" w:rsidP="007C2C66">
      <w:pPr>
        <w:pStyle w:val="Geenafstand"/>
        <w:rPr>
          <w:rFonts w:ascii="Arial" w:hAnsi="Arial" w:cs="Arial"/>
          <w:sz w:val="20"/>
        </w:rPr>
      </w:pPr>
      <w:r w:rsidRPr="009F1E93">
        <w:rPr>
          <w:rFonts w:ascii="Arial" w:hAnsi="Arial" w:cs="Arial"/>
          <w:sz w:val="20"/>
          <w:u w:val="single"/>
        </w:rPr>
        <w:t xml:space="preserve">Begin </w:t>
      </w:r>
      <w:r w:rsidR="00B108B7" w:rsidRPr="009F1E93">
        <w:rPr>
          <w:rFonts w:ascii="Arial" w:hAnsi="Arial" w:cs="Arial"/>
          <w:sz w:val="20"/>
          <w:u w:val="single"/>
        </w:rPr>
        <w:t>tekstfragment</w:t>
      </w:r>
      <w:r w:rsidRPr="009F1E93">
        <w:rPr>
          <w:rFonts w:ascii="Arial" w:hAnsi="Arial" w:cs="Arial"/>
          <w:sz w:val="20"/>
        </w:rPr>
        <w:t xml:space="preserve">: </w:t>
      </w:r>
    </w:p>
    <w:p w14:paraId="46CB4804" w14:textId="784B5C3A" w:rsidR="006F4B67" w:rsidRPr="009F1E93" w:rsidRDefault="006F4B67" w:rsidP="006F4B67">
      <w:pPr>
        <w:pStyle w:val="Geenafstand"/>
        <w:rPr>
          <w:rFonts w:ascii="Arial" w:hAnsi="Arial" w:cs="Arial"/>
          <w:color w:val="FF0000"/>
          <w:sz w:val="20"/>
        </w:rPr>
      </w:pPr>
      <w:r w:rsidRPr="009F1E93">
        <w:rPr>
          <w:rFonts w:ascii="Arial" w:hAnsi="Arial" w:cs="Arial"/>
          <w:color w:val="FF0000"/>
          <w:sz w:val="20"/>
        </w:rPr>
        <w:t>In gemeld testament</w:t>
      </w:r>
      <w:r w:rsidR="004C3EC1" w:rsidRPr="009F1E93">
        <w:rPr>
          <w:rFonts w:ascii="Arial" w:hAnsi="Arial" w:cs="Arial"/>
          <w:color w:val="FF0000"/>
          <w:sz w:val="20"/>
        </w:rPr>
        <w:t>,</w:t>
      </w:r>
      <w:r w:rsidR="004C3EC1" w:rsidRPr="009F1E93">
        <w:rPr>
          <w:rFonts w:ascii="Arial" w:hAnsi="Arial" w:cs="Arial"/>
          <w:sz w:val="20"/>
        </w:rPr>
        <w:t xml:space="preserve"> </w:t>
      </w:r>
      <w:r w:rsidR="004C3EC1" w:rsidRPr="009F1E93">
        <w:rPr>
          <w:rFonts w:ascii="Arial" w:hAnsi="Arial" w:cs="Arial"/>
          <w:color w:val="FF0000"/>
          <w:sz w:val="20"/>
        </w:rPr>
        <w:t xml:space="preserve">van </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kern w:val="28"/>
          <w:sz w:val="20"/>
          <w:lang w:eastAsia="en-US"/>
        </w:rPr>
        <w:t>datum</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color w:val="FF0000"/>
          <w:kern w:val="28"/>
          <w:sz w:val="20"/>
          <w:lang w:eastAsia="en-US"/>
        </w:rPr>
        <w:t>,</w:t>
      </w:r>
      <w:r w:rsidRPr="009F1E93">
        <w:rPr>
          <w:rFonts w:ascii="Arial" w:hAnsi="Arial" w:cs="Arial"/>
          <w:color w:val="FF0000"/>
          <w:sz w:val="20"/>
        </w:rPr>
        <w:t xml:space="preserve"> heeft</w:t>
      </w:r>
      <w:r w:rsidR="00BC5663"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tot executeur benoemd: </w:t>
      </w:r>
      <w:ins w:id="265" w:author="Groot, Karina de" w:date="2024-08-08T12:32:00Z" w16du:dateUtc="2024-08-08T10:32:00Z">
        <w:r w:rsidR="008B7F67" w:rsidRPr="008B7F67">
          <w:rPr>
            <w:rFonts w:ascii="Arial" w:hAnsi="Arial" w:cs="Arial"/>
            <w:color w:val="FF0000"/>
            <w:sz w:val="20"/>
            <w:highlight w:val="yellow"/>
            <w:rPrChange w:id="266" w:author="Groot, Karina de" w:date="2024-08-08T12:32:00Z" w16du:dateUtc="2024-08-08T10:32:00Z">
              <w:rPr>
                <w:rFonts w:ascii="Arial" w:hAnsi="Arial" w:cs="Arial"/>
                <w:color w:val="840084"/>
                <w:sz w:val="20"/>
                <w:highlight w:val="yellow"/>
              </w:rPr>
            </w:rPrChange>
          </w:rPr>
          <w:t>VVE-</w:t>
        </w:r>
      </w:ins>
      <w:r w:rsidR="00DB0792" w:rsidRPr="009F1E93">
        <w:rPr>
          <w:rFonts w:ascii="Arial" w:hAnsi="Arial" w:cs="Arial"/>
          <w:color w:val="FF0000"/>
          <w:sz w:val="20"/>
          <w:highlight w:val="yellow"/>
        </w:rPr>
        <w:t xml:space="preserve">TEKSTBLOK NATUURLIJK </w:t>
      </w:r>
      <w:r w:rsidR="00DB0792" w:rsidRPr="00CF6767">
        <w:rPr>
          <w:rFonts w:ascii="Arial" w:hAnsi="Arial" w:cs="Arial"/>
          <w:color w:val="FF0000"/>
          <w:sz w:val="20"/>
          <w:highlight w:val="yellow"/>
        </w:rPr>
        <w:t>PE</w:t>
      </w:r>
      <w:r w:rsidR="00DB0792" w:rsidRPr="0096624B">
        <w:rPr>
          <w:rFonts w:ascii="Arial" w:hAnsi="Arial" w:cs="Arial"/>
          <w:color w:val="FF0000"/>
          <w:sz w:val="20"/>
          <w:highlight w:val="yellow"/>
        </w:rPr>
        <w:t>RSOON</w:t>
      </w:r>
      <w:del w:id="267" w:author="Groot, Karina de" w:date="2024-08-08T12:32:00Z" w16du:dateUtc="2024-08-08T10:32:00Z">
        <w:r w:rsidR="0096624B" w:rsidRPr="00111F67" w:rsidDel="008B7F67">
          <w:rPr>
            <w:rFonts w:ascii="Arial" w:hAnsi="Arial" w:cs="Arial"/>
            <w:color w:val="FF0000"/>
            <w:sz w:val="20"/>
            <w:highlight w:val="yellow"/>
          </w:rPr>
          <w:delText>-nieuw</w:delText>
        </w:r>
      </w:del>
      <w:r w:rsidR="00B77D95" w:rsidRPr="004C6F00">
        <w:rPr>
          <w:rFonts w:ascii="Arial" w:hAnsi="Arial" w:cs="Arial"/>
          <w:color w:val="FF0000"/>
          <w:sz w:val="20"/>
        </w:rPr>
        <w:t xml:space="preserve">, wonende te </w:t>
      </w:r>
      <w:ins w:id="268" w:author="Groot, Karina de" w:date="2024-08-08T12:32:00Z" w16du:dateUtc="2024-08-08T10:32:00Z">
        <w:r w:rsidR="008B7F67" w:rsidRPr="008B7F67">
          <w:rPr>
            <w:rFonts w:ascii="Arial" w:hAnsi="Arial" w:cs="Arial"/>
            <w:color w:val="FF0000"/>
            <w:sz w:val="20"/>
            <w:highlight w:val="yellow"/>
            <w:rPrChange w:id="269" w:author="Groot, Karina de" w:date="2024-08-08T12:32:00Z" w16du:dateUtc="2024-08-08T10:32:00Z">
              <w:rPr>
                <w:rFonts w:ascii="Arial" w:hAnsi="Arial" w:cs="Arial"/>
                <w:color w:val="840084"/>
                <w:sz w:val="20"/>
                <w:highlight w:val="yellow"/>
              </w:rPr>
            </w:rPrChange>
          </w:rPr>
          <w:t>VVE-</w:t>
        </w:r>
      </w:ins>
      <w:r w:rsidR="00B77D95" w:rsidRPr="004C6F00">
        <w:rPr>
          <w:rFonts w:ascii="Arial" w:hAnsi="Arial" w:cs="Arial"/>
          <w:color w:val="FF0000"/>
          <w:sz w:val="20"/>
          <w:highlight w:val="yellow"/>
        </w:rPr>
        <w:t>TEKSTBLOK WOO</w:t>
      </w:r>
      <w:r w:rsidR="00B77D95" w:rsidRPr="0096624B">
        <w:rPr>
          <w:rFonts w:ascii="Arial" w:hAnsi="Arial" w:cs="Arial"/>
          <w:color w:val="FF0000"/>
          <w:sz w:val="20"/>
          <w:highlight w:val="yellow"/>
        </w:rPr>
        <w:t>NADRES</w:t>
      </w:r>
      <w:del w:id="270" w:author="Groot, Karina de" w:date="2024-08-08T12:32:00Z" w16du:dateUtc="2024-08-08T10:32:00Z">
        <w:r w:rsidR="0096624B" w:rsidRPr="00111F67" w:rsidDel="008B7F67">
          <w:rPr>
            <w:rFonts w:ascii="Arial" w:hAnsi="Arial" w:cs="Arial"/>
            <w:color w:val="FF0000"/>
            <w:sz w:val="20"/>
            <w:highlight w:val="yellow"/>
          </w:rPr>
          <w:delText>-nieuw</w:delText>
        </w:r>
      </w:del>
      <w:r w:rsidRPr="009F1E93">
        <w:rPr>
          <w:rFonts w:ascii="Arial" w:hAnsi="Arial" w:cs="Arial"/>
          <w:color w:val="FF0000"/>
          <w:sz w:val="20"/>
        </w:rPr>
        <w:t>.</w:t>
      </w:r>
      <w:r w:rsidR="00B108B7" w:rsidRPr="009F1E93">
        <w:rPr>
          <w:rFonts w:ascii="Arial" w:hAnsi="Arial" w:cs="Arial"/>
          <w:color w:val="FF0000"/>
          <w:sz w:val="20"/>
        </w:rPr>
        <w:t xml:space="preserve"> </w:t>
      </w:r>
      <w:r w:rsidRPr="007F773E">
        <w:rPr>
          <w:rFonts w:ascii="Arial" w:hAnsi="Arial" w:cs="Arial"/>
          <w:color w:val="008200"/>
          <w:sz w:val="20"/>
        </w:rPr>
        <w:t>Hij</w:t>
      </w:r>
      <w:r w:rsidRPr="00803926">
        <w:rPr>
          <w:rFonts w:ascii="Arial" w:hAnsi="Arial" w:cs="Arial"/>
          <w:sz w:val="20"/>
        </w:rPr>
        <w:t>/</w:t>
      </w:r>
      <w:r w:rsidR="00DD3B89">
        <w:rPr>
          <w:rFonts w:ascii="Arial" w:hAnsi="Arial" w:cs="Arial"/>
          <w:color w:val="008200"/>
          <w:sz w:val="20"/>
        </w:rPr>
        <w:t>Z</w:t>
      </w:r>
      <w:r w:rsidRPr="007F773E">
        <w:rPr>
          <w:rFonts w:ascii="Arial" w:hAnsi="Arial" w:cs="Arial"/>
          <w:color w:val="008200"/>
          <w:sz w:val="20"/>
        </w:rPr>
        <w:t>ij</w:t>
      </w:r>
      <w:r w:rsidR="00583EEE">
        <w:rPr>
          <w:rFonts w:ascii="Arial" w:hAnsi="Arial" w:cs="Arial"/>
          <w:color w:val="008200"/>
          <w:sz w:val="20"/>
        </w:rPr>
        <w:t xml:space="preserve"> </w:t>
      </w:r>
      <w:r w:rsidRPr="009F1E93">
        <w:rPr>
          <w:rFonts w:ascii="Arial" w:hAnsi="Arial" w:cs="Arial"/>
          <w:color w:val="FF0000"/>
          <w:sz w:val="20"/>
        </w:rPr>
        <w:t>heeft de benoeming aanvaard. Hiervan blijkt uit een onderhandse verklaring van aanvaarding executele.</w:t>
      </w:r>
    </w:p>
    <w:p w14:paraId="7F96A1F5" w14:textId="77777777" w:rsidR="006F4B67" w:rsidRPr="009F1E93" w:rsidRDefault="006F4B67" w:rsidP="006F4B67">
      <w:pPr>
        <w:pStyle w:val="Geenafstand"/>
        <w:rPr>
          <w:rFonts w:ascii="Arial" w:hAnsi="Arial" w:cs="Arial"/>
          <w:b/>
          <w:bCs/>
          <w:color w:val="FF0000"/>
          <w:sz w:val="20"/>
        </w:rPr>
      </w:pPr>
      <w:r w:rsidRPr="009F1E93">
        <w:rPr>
          <w:rFonts w:ascii="Arial" w:hAnsi="Arial" w:cs="Arial"/>
          <w:b/>
          <w:bCs/>
          <w:color w:val="FF0000"/>
          <w:sz w:val="20"/>
        </w:rPr>
        <w:t>Taken en bevoegdheden executeur</w:t>
      </w:r>
    </w:p>
    <w:p w14:paraId="5EC05E89" w14:textId="74E575E5" w:rsidR="00160F6F" w:rsidRPr="009F1E93" w:rsidRDefault="006F4B67" w:rsidP="006F4B67">
      <w:pPr>
        <w:pStyle w:val="Geenafstand"/>
        <w:rPr>
          <w:rFonts w:ascii="Arial" w:hAnsi="Arial" w:cs="Arial"/>
          <w:color w:val="FF0000"/>
          <w:sz w:val="20"/>
        </w:rPr>
      </w:pPr>
      <w:r w:rsidRPr="009F1E93">
        <w:rPr>
          <w:rFonts w:ascii="Arial" w:hAnsi="Arial" w:cs="Arial"/>
          <w:color w:val="FF0000"/>
          <w:sz w:val="20"/>
        </w:rPr>
        <w:t xml:space="preserve">De executeur heeft de taak en de bevoegdheid om de nalatenschap van de overledene te beheren. De executeur is bevoegd de door </w:t>
      </w:r>
      <w:r w:rsidRPr="007F773E">
        <w:rPr>
          <w:rFonts w:ascii="Arial" w:hAnsi="Arial" w:cs="Arial"/>
          <w:color w:val="008200"/>
          <w:sz w:val="20"/>
        </w:rPr>
        <w:t>hem</w:t>
      </w:r>
      <w:r w:rsidRPr="00803926">
        <w:rPr>
          <w:rFonts w:ascii="Arial" w:hAnsi="Arial" w:cs="Arial"/>
          <w:sz w:val="20"/>
        </w:rPr>
        <w:t>/</w:t>
      </w:r>
      <w:r w:rsidRPr="007F773E">
        <w:rPr>
          <w:rFonts w:ascii="Arial" w:hAnsi="Arial" w:cs="Arial"/>
          <w:color w:val="008200"/>
          <w:sz w:val="20"/>
        </w:rPr>
        <w:t>haar</w:t>
      </w:r>
      <w:r w:rsidR="00D1662D">
        <w:rPr>
          <w:rFonts w:ascii="Arial" w:hAnsi="Arial" w:cs="Arial"/>
          <w:color w:val="008200"/>
          <w:sz w:val="20"/>
        </w:rPr>
        <w:t xml:space="preserve"> </w:t>
      </w:r>
      <w:r w:rsidRPr="009F1E93">
        <w:rPr>
          <w:rFonts w:ascii="Arial" w:hAnsi="Arial" w:cs="Arial"/>
          <w:color w:val="FF0000"/>
          <w:sz w:val="20"/>
        </w:rPr>
        <w:t xml:space="preserve">beheerde goederen te gelde te maken, voor zover dit nodig is om de schulden van de nalatenschap te voldoen. </w:t>
      </w:r>
      <w:r w:rsidRPr="009F1E93">
        <w:rPr>
          <w:rFonts w:ascii="Arial" w:hAnsi="Arial" w:cs="Arial"/>
          <w:color w:val="7030A0"/>
          <w:sz w:val="20"/>
        </w:rPr>
        <w:t>De executeur behoeft voor de tegeldemaking van een goed geen toestemming van de erfgenamen.</w:t>
      </w:r>
      <w:r w:rsidRPr="009F1E93">
        <w:rPr>
          <w:rFonts w:ascii="Arial" w:hAnsi="Arial" w:cs="Arial"/>
          <w:color w:val="FF0000"/>
          <w:sz w:val="20"/>
        </w:rPr>
        <w:t xml:space="preserve"> Gedurende het beheer </w:t>
      </w:r>
      <w:r w:rsidRPr="009F1E93">
        <w:rPr>
          <w:rFonts w:ascii="Arial" w:hAnsi="Arial" w:cs="Arial"/>
          <w:color w:val="FF0000"/>
          <w:sz w:val="20"/>
        </w:rPr>
        <w:lastRenderedPageBreak/>
        <w:t xml:space="preserve">vertegenwoordigt de executeur de erfgenamen in en buiten rechte waar het de nalatenschap betreft. </w:t>
      </w:r>
      <w:r w:rsidRPr="009F1E93">
        <w:rPr>
          <w:rFonts w:ascii="Arial" w:hAnsi="Arial" w:cs="Arial"/>
          <w:color w:val="7030A0"/>
          <w:sz w:val="20"/>
        </w:rPr>
        <w:t>De executeur kan ook als wederpartij van zichzelf optreden.</w:t>
      </w:r>
    </w:p>
    <w:p w14:paraId="40DC670A" w14:textId="77777777" w:rsidR="00160F6F" w:rsidRPr="009F1E93" w:rsidRDefault="00160F6F"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0FCB3A50" w14:textId="77777777" w:rsidR="00160F6F" w:rsidRPr="009F1E93" w:rsidRDefault="00160F6F" w:rsidP="007C2C66">
      <w:pPr>
        <w:pStyle w:val="Geenafstand"/>
        <w:rPr>
          <w:rFonts w:ascii="Arial" w:hAnsi="Arial" w:cs="Arial"/>
          <w:sz w:val="20"/>
        </w:rPr>
      </w:pPr>
    </w:p>
    <w:p w14:paraId="5F1A2134" w14:textId="77777777" w:rsidR="00283621" w:rsidRPr="009F1E93" w:rsidRDefault="00160F6F" w:rsidP="007C2C66">
      <w:pPr>
        <w:pStyle w:val="Geenafstand"/>
        <w:rPr>
          <w:rFonts w:ascii="Arial" w:hAnsi="Arial" w:cs="Arial"/>
          <w:sz w:val="20"/>
        </w:rPr>
      </w:pPr>
      <w:r w:rsidRPr="009F1E93">
        <w:rPr>
          <w:rFonts w:ascii="Arial" w:hAnsi="Arial" w:cs="Arial"/>
          <w:sz w:val="20"/>
        </w:rPr>
        <w:t>Variant D (</w:t>
      </w:r>
      <w:r w:rsidR="00283621" w:rsidRPr="009F1E93">
        <w:rPr>
          <w:rFonts w:ascii="Arial" w:hAnsi="Arial" w:cs="Arial"/>
          <w:sz w:val="20"/>
        </w:rPr>
        <w:t xml:space="preserve">niet-echtgenoot executeur afwikkelingsbewindvoerder) </w:t>
      </w:r>
    </w:p>
    <w:p w14:paraId="21E64CF8" w14:textId="77777777" w:rsidR="00283621" w:rsidRPr="009F1E93" w:rsidRDefault="00283621" w:rsidP="007C2C66">
      <w:pPr>
        <w:pStyle w:val="Geenafstand"/>
        <w:rPr>
          <w:rFonts w:ascii="Arial" w:hAnsi="Arial" w:cs="Arial"/>
          <w:sz w:val="20"/>
          <w:u w:val="single"/>
        </w:rPr>
      </w:pPr>
      <w:r w:rsidRPr="009F1E93">
        <w:rPr>
          <w:rFonts w:ascii="Arial" w:hAnsi="Arial" w:cs="Arial"/>
          <w:sz w:val="20"/>
          <w:u w:val="single"/>
        </w:rPr>
        <w:t xml:space="preserve">Begin tekstfragment: </w:t>
      </w:r>
    </w:p>
    <w:p w14:paraId="6AF19BD4" w14:textId="7AC23303"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In gemeld testament</w:t>
      </w:r>
      <w:r w:rsidR="00255EEF" w:rsidRPr="009F1E93">
        <w:rPr>
          <w:rFonts w:ascii="Arial" w:hAnsi="Arial" w:cs="Arial"/>
          <w:color w:val="FF0000"/>
          <w:sz w:val="20"/>
        </w:rPr>
        <w:t>,</w:t>
      </w:r>
      <w:r w:rsidR="00255EEF" w:rsidRPr="009F1E93">
        <w:rPr>
          <w:rFonts w:ascii="Arial" w:hAnsi="Arial" w:cs="Arial"/>
          <w:sz w:val="20"/>
        </w:rPr>
        <w:t xml:space="preserve"> </w:t>
      </w:r>
      <w:r w:rsidR="00255EEF" w:rsidRPr="009F1E93">
        <w:rPr>
          <w:rFonts w:ascii="Arial" w:hAnsi="Arial" w:cs="Arial"/>
          <w:color w:val="FF0000"/>
          <w:sz w:val="20"/>
        </w:rPr>
        <w:t xml:space="preserve">van </w:t>
      </w:r>
      <w:r w:rsidR="00255EEF" w:rsidRPr="009F1E93">
        <w:rPr>
          <w:rFonts w:ascii="Arial" w:hAnsi="Arial" w:cs="Arial"/>
          <w:snapToGrid w:val="0"/>
          <w:kern w:val="28"/>
          <w:sz w:val="20"/>
          <w:lang w:eastAsia="en-US"/>
        </w:rPr>
        <w:fldChar w:fldCharType="begin"/>
      </w:r>
      <w:r w:rsidR="00255EEF" w:rsidRPr="009F1E93">
        <w:rPr>
          <w:rFonts w:ascii="Arial" w:hAnsi="Arial" w:cs="Arial"/>
          <w:snapToGrid w:val="0"/>
          <w:kern w:val="28"/>
          <w:sz w:val="20"/>
          <w:lang w:eastAsia="en-US"/>
        </w:rPr>
        <w:instrText>MacroButton Nomacro §</w:instrText>
      </w:r>
      <w:r w:rsidR="00255EEF" w:rsidRPr="009F1E93">
        <w:rPr>
          <w:rFonts w:ascii="Arial" w:hAnsi="Arial" w:cs="Arial"/>
          <w:snapToGrid w:val="0"/>
          <w:kern w:val="28"/>
          <w:sz w:val="20"/>
          <w:lang w:eastAsia="en-US"/>
        </w:rPr>
        <w:fldChar w:fldCharType="end"/>
      </w:r>
      <w:r w:rsidR="00255EEF" w:rsidRPr="009F1E93">
        <w:rPr>
          <w:rFonts w:ascii="Arial" w:hAnsi="Arial" w:cs="Arial"/>
          <w:snapToGrid w:val="0"/>
          <w:kern w:val="28"/>
          <w:sz w:val="20"/>
          <w:lang w:eastAsia="en-US"/>
        </w:rPr>
        <w:t>datum</w:t>
      </w:r>
      <w:r w:rsidR="00255EEF" w:rsidRPr="009F1E93">
        <w:rPr>
          <w:rFonts w:ascii="Arial" w:hAnsi="Arial" w:cs="Arial"/>
          <w:snapToGrid w:val="0"/>
          <w:kern w:val="28"/>
          <w:sz w:val="20"/>
          <w:lang w:eastAsia="en-US"/>
        </w:rPr>
        <w:fldChar w:fldCharType="begin"/>
      </w:r>
      <w:r w:rsidR="00255EEF" w:rsidRPr="009F1E93">
        <w:rPr>
          <w:rFonts w:ascii="Arial" w:hAnsi="Arial" w:cs="Arial"/>
          <w:snapToGrid w:val="0"/>
          <w:kern w:val="28"/>
          <w:sz w:val="20"/>
          <w:lang w:eastAsia="en-US"/>
        </w:rPr>
        <w:instrText>MacroButton Nomacro §</w:instrText>
      </w:r>
      <w:r w:rsidR="00255EEF" w:rsidRPr="009F1E93">
        <w:rPr>
          <w:rFonts w:ascii="Arial" w:hAnsi="Arial" w:cs="Arial"/>
          <w:snapToGrid w:val="0"/>
          <w:kern w:val="28"/>
          <w:sz w:val="20"/>
          <w:lang w:eastAsia="en-US"/>
        </w:rPr>
        <w:fldChar w:fldCharType="end"/>
      </w:r>
      <w:r w:rsidR="00255EEF" w:rsidRPr="009F1E93">
        <w:rPr>
          <w:rFonts w:ascii="Arial" w:hAnsi="Arial" w:cs="Arial"/>
          <w:snapToGrid w:val="0"/>
          <w:color w:val="FF0000"/>
          <w:kern w:val="28"/>
          <w:sz w:val="20"/>
          <w:lang w:eastAsia="en-US"/>
        </w:rPr>
        <w:t>,</w:t>
      </w:r>
      <w:r w:rsidRPr="009F1E93">
        <w:rPr>
          <w:rFonts w:ascii="Arial" w:hAnsi="Arial" w:cs="Arial"/>
          <w:color w:val="FF0000"/>
          <w:sz w:val="20"/>
        </w:rPr>
        <w:t xml:space="preserve"> heeft</w:t>
      </w:r>
      <w:r w:rsidR="00BC5663" w:rsidRPr="009F1E93">
        <w:rPr>
          <w:rFonts w:ascii="Arial" w:hAnsi="Arial" w:cs="Arial"/>
          <w:color w:val="FF0000"/>
          <w:sz w:val="20"/>
        </w:rPr>
        <w:t xml:space="preserve"> de</w:t>
      </w:r>
      <w:r w:rsidRPr="009F1E93">
        <w:rPr>
          <w:rFonts w:ascii="Arial" w:hAnsi="Arial" w:cs="Arial"/>
          <w:color w:val="FF0000"/>
          <w:sz w:val="20"/>
        </w:rPr>
        <w:t xml:space="preserve"> </w:t>
      </w:r>
      <w:r w:rsidRPr="00524439">
        <w:rPr>
          <w:rFonts w:ascii="Arial" w:hAnsi="Arial" w:cs="Arial"/>
          <w:color w:val="008200"/>
          <w:sz w:val="20"/>
        </w:rPr>
        <w:t>erflater</w:t>
      </w:r>
      <w:r w:rsidRPr="00803926">
        <w:rPr>
          <w:rFonts w:ascii="Arial" w:hAnsi="Arial" w:cs="Arial"/>
          <w:sz w:val="20"/>
        </w:rPr>
        <w:t>/</w:t>
      </w:r>
      <w:r w:rsidRPr="00524439">
        <w:rPr>
          <w:rFonts w:ascii="Arial" w:hAnsi="Arial" w:cs="Arial"/>
          <w:color w:val="008200"/>
          <w:sz w:val="20"/>
        </w:rPr>
        <w:t>erflaatster</w:t>
      </w:r>
      <w:r w:rsidRPr="00803926">
        <w:rPr>
          <w:rFonts w:ascii="Arial" w:hAnsi="Arial" w:cs="Arial"/>
          <w:sz w:val="20"/>
        </w:rPr>
        <w:t>/</w:t>
      </w:r>
      <w:r w:rsidRPr="00524439">
        <w:rPr>
          <w:rFonts w:ascii="Arial" w:hAnsi="Arial" w:cs="Arial"/>
          <w:color w:val="008200"/>
          <w:sz w:val="20"/>
        </w:rPr>
        <w:t>overledene</w:t>
      </w:r>
      <w:r w:rsidRPr="009F1E93">
        <w:rPr>
          <w:rFonts w:ascii="Arial" w:hAnsi="Arial" w:cs="Arial"/>
          <w:color w:val="0066FF"/>
          <w:sz w:val="20"/>
        </w:rPr>
        <w:t xml:space="preserve"> </w:t>
      </w:r>
      <w:r w:rsidRPr="009F1E93">
        <w:rPr>
          <w:rFonts w:ascii="Arial" w:hAnsi="Arial" w:cs="Arial"/>
          <w:color w:val="FF0000"/>
          <w:sz w:val="20"/>
        </w:rPr>
        <w:t>tot executeur-afwikkelingsbewindvoerder benoemd:</w:t>
      </w:r>
      <w:r w:rsidRPr="009F1E93">
        <w:rPr>
          <w:rFonts w:ascii="Arial" w:hAnsi="Arial" w:cs="Arial"/>
          <w:sz w:val="20"/>
        </w:rPr>
        <w:t xml:space="preserve"> </w:t>
      </w:r>
      <w:ins w:id="271" w:author="Groot, Karina de" w:date="2024-08-08T12:32:00Z" w16du:dateUtc="2024-08-08T10:32:00Z">
        <w:r w:rsidR="008B7F67" w:rsidRPr="008B7F67">
          <w:rPr>
            <w:rFonts w:ascii="Arial" w:hAnsi="Arial" w:cs="Arial"/>
            <w:color w:val="FF0000"/>
            <w:sz w:val="20"/>
            <w:highlight w:val="yellow"/>
            <w:rPrChange w:id="272" w:author="Groot, Karina de" w:date="2024-08-08T12:32:00Z" w16du:dateUtc="2024-08-08T10:32:00Z">
              <w:rPr>
                <w:rFonts w:ascii="Arial" w:hAnsi="Arial" w:cs="Arial"/>
                <w:color w:val="840084"/>
                <w:sz w:val="20"/>
                <w:highlight w:val="yellow"/>
              </w:rPr>
            </w:rPrChange>
          </w:rPr>
          <w:t>VVE-</w:t>
        </w:r>
      </w:ins>
      <w:r w:rsidR="00A12CDE" w:rsidRPr="008B7F67">
        <w:rPr>
          <w:rFonts w:ascii="Arial" w:hAnsi="Arial" w:cs="Arial"/>
          <w:color w:val="FF0000"/>
          <w:sz w:val="20"/>
          <w:highlight w:val="yellow"/>
        </w:rPr>
        <w:t xml:space="preserve">TEKSTBLOK </w:t>
      </w:r>
      <w:r w:rsidR="00A12CDE" w:rsidRPr="009F1E93">
        <w:rPr>
          <w:rFonts w:ascii="Arial" w:hAnsi="Arial" w:cs="Arial"/>
          <w:color w:val="FF0000"/>
          <w:sz w:val="20"/>
          <w:highlight w:val="yellow"/>
        </w:rPr>
        <w:t xml:space="preserve">NATUURLIJK </w:t>
      </w:r>
      <w:r w:rsidR="00A12CDE" w:rsidRPr="00CF6767">
        <w:rPr>
          <w:rFonts w:ascii="Arial" w:hAnsi="Arial" w:cs="Arial"/>
          <w:color w:val="FF0000"/>
          <w:sz w:val="20"/>
          <w:highlight w:val="yellow"/>
        </w:rPr>
        <w:t>PER</w:t>
      </w:r>
      <w:r w:rsidR="00A12CDE" w:rsidRPr="0096624B">
        <w:rPr>
          <w:rFonts w:ascii="Arial" w:hAnsi="Arial" w:cs="Arial"/>
          <w:color w:val="FF0000"/>
          <w:sz w:val="20"/>
          <w:highlight w:val="yellow"/>
        </w:rPr>
        <w:t>SOON</w:t>
      </w:r>
      <w:del w:id="273" w:author="Groot, Karina de" w:date="2024-08-08T12:33:00Z" w16du:dateUtc="2024-08-08T10:33:00Z">
        <w:r w:rsidR="0096624B" w:rsidRPr="00111F67" w:rsidDel="008B7F67">
          <w:rPr>
            <w:rFonts w:ascii="Arial" w:hAnsi="Arial" w:cs="Arial"/>
            <w:color w:val="FF0000"/>
            <w:sz w:val="20"/>
            <w:highlight w:val="yellow"/>
          </w:rPr>
          <w:delText>-nieuw</w:delText>
        </w:r>
      </w:del>
      <w:r w:rsidR="006627AD" w:rsidRPr="004C6F00">
        <w:rPr>
          <w:rFonts w:ascii="Arial" w:hAnsi="Arial" w:cs="Arial"/>
          <w:color w:val="FF0000"/>
          <w:sz w:val="20"/>
        </w:rPr>
        <w:t xml:space="preserve">, wonende te </w:t>
      </w:r>
      <w:ins w:id="274" w:author="Groot, Karina de" w:date="2024-08-08T12:33:00Z" w16du:dateUtc="2024-08-08T10:33:00Z">
        <w:r w:rsidR="008B7F67" w:rsidRPr="008B7F67">
          <w:rPr>
            <w:rFonts w:ascii="Arial" w:hAnsi="Arial" w:cs="Arial"/>
            <w:color w:val="FF0000"/>
            <w:sz w:val="20"/>
            <w:highlight w:val="yellow"/>
            <w:rPrChange w:id="275" w:author="Groot, Karina de" w:date="2024-08-08T12:33:00Z" w16du:dateUtc="2024-08-08T10:33:00Z">
              <w:rPr>
                <w:rFonts w:ascii="Arial" w:hAnsi="Arial" w:cs="Arial"/>
                <w:color w:val="840084"/>
                <w:sz w:val="20"/>
                <w:highlight w:val="yellow"/>
              </w:rPr>
            </w:rPrChange>
          </w:rPr>
          <w:t>VVE-</w:t>
        </w:r>
      </w:ins>
      <w:r w:rsidR="006627AD" w:rsidRPr="004C6F00">
        <w:rPr>
          <w:rFonts w:ascii="Arial" w:hAnsi="Arial" w:cs="Arial"/>
          <w:color w:val="FF0000"/>
          <w:sz w:val="20"/>
          <w:highlight w:val="yellow"/>
        </w:rPr>
        <w:t>TEKSTBLOK WOONA</w:t>
      </w:r>
      <w:r w:rsidR="006627AD" w:rsidRPr="0096624B">
        <w:rPr>
          <w:rFonts w:ascii="Arial" w:hAnsi="Arial" w:cs="Arial"/>
          <w:color w:val="FF0000"/>
          <w:sz w:val="20"/>
          <w:highlight w:val="yellow"/>
        </w:rPr>
        <w:t>DRES</w:t>
      </w:r>
      <w:del w:id="276" w:author="Groot, Karina de" w:date="2024-08-08T12:33:00Z" w16du:dateUtc="2024-08-08T10:33:00Z">
        <w:r w:rsidR="0096624B" w:rsidRPr="00111F67" w:rsidDel="008B7F67">
          <w:rPr>
            <w:rFonts w:ascii="Arial" w:hAnsi="Arial" w:cs="Arial"/>
            <w:color w:val="FF0000"/>
            <w:sz w:val="20"/>
            <w:highlight w:val="yellow"/>
          </w:rPr>
          <w:delText>-nieuw</w:delText>
        </w:r>
      </w:del>
      <w:r w:rsidR="008F49C8" w:rsidRPr="009F1E93">
        <w:rPr>
          <w:rFonts w:ascii="Arial" w:hAnsi="Arial" w:cs="Arial"/>
          <w:color w:val="FF0000"/>
          <w:sz w:val="20"/>
        </w:rPr>
        <w:t xml:space="preserve"> </w:t>
      </w:r>
      <w:r w:rsidRPr="007F773E">
        <w:rPr>
          <w:rFonts w:ascii="Arial" w:hAnsi="Arial" w:cs="Arial"/>
          <w:color w:val="008200"/>
          <w:sz w:val="20"/>
        </w:rPr>
        <w:t>Hij</w:t>
      </w:r>
      <w:r w:rsidRPr="00803926">
        <w:rPr>
          <w:rFonts w:ascii="Arial" w:hAnsi="Arial" w:cs="Arial"/>
          <w:sz w:val="20"/>
        </w:rPr>
        <w:t>/</w:t>
      </w:r>
      <w:r w:rsidRPr="007F773E">
        <w:rPr>
          <w:rFonts w:ascii="Arial" w:hAnsi="Arial" w:cs="Arial"/>
          <w:color w:val="008200"/>
          <w:sz w:val="20"/>
        </w:rPr>
        <w:t>Zij</w:t>
      </w:r>
      <w:r w:rsidR="00DD3B89">
        <w:rPr>
          <w:rFonts w:ascii="Arial" w:hAnsi="Arial" w:cs="Arial"/>
          <w:color w:val="008200"/>
          <w:sz w:val="20"/>
        </w:rPr>
        <w:t xml:space="preserve"> </w:t>
      </w:r>
      <w:r w:rsidRPr="009F1E93">
        <w:rPr>
          <w:rFonts w:ascii="Arial" w:hAnsi="Arial" w:cs="Arial"/>
          <w:color w:val="FF0000"/>
          <w:sz w:val="20"/>
        </w:rPr>
        <w:t xml:space="preserve">heeft de benoeming aanvaard. </w:t>
      </w:r>
    </w:p>
    <w:p w14:paraId="51F4083B" w14:textId="77777777"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Hiervan blijkt uit gemelde verklaring van aanvaarding executele en afwikkelingsbewind.</w:t>
      </w:r>
    </w:p>
    <w:p w14:paraId="19EC8EC9" w14:textId="77777777" w:rsidR="000516B4" w:rsidRPr="009F1E93" w:rsidRDefault="000516B4" w:rsidP="000516B4">
      <w:pPr>
        <w:pStyle w:val="Geenafstand"/>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232E7636" w14:textId="77777777"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De executeur-afwikkelingsbewindvoerder, hierna ook te noemen ‘afwikkelingsbewindvoerder’, heeft tot taak de goederen van de nalatenschap te beheren, de vorderingen te innen en de schulden van de nalatenschap te voldoen die tijdens haar beheer uit die goederen behoren te worden voldaan, waaronder begrepen, voor zover van toepassing, het afgeven van legaten.</w:t>
      </w:r>
    </w:p>
    <w:p w14:paraId="4879AA24" w14:textId="0ACEBF06"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Daarnaast is de afwikkelingsbewindvoerder bevoegd om over de goederen van de nalatenschap van</w:t>
      </w:r>
      <w:r w:rsidR="002D7420"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7E810D94" w14:textId="77777777"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De executeur-afwikkelingsbewindvoerder is aldus onder meer bevoegd om de nalatenschap te verdelen bij notariële akte (ook partieel), alsmede goederen van de nalatenschap te vervreemden.</w:t>
      </w:r>
    </w:p>
    <w:p w14:paraId="3F8AB334" w14:textId="37F2D330" w:rsidR="00283621" w:rsidRPr="009F1E93" w:rsidRDefault="000516B4" w:rsidP="000516B4">
      <w:pPr>
        <w:pStyle w:val="Geenafstand"/>
        <w:rPr>
          <w:rFonts w:ascii="Arial" w:hAnsi="Arial" w:cs="Arial"/>
          <w:color w:val="7030A0"/>
          <w:sz w:val="20"/>
        </w:rPr>
      </w:pPr>
      <w:r w:rsidRPr="009F1E93">
        <w:rPr>
          <w:rFonts w:ascii="Arial" w:hAnsi="Arial" w:cs="Arial"/>
          <w:color w:val="7030A0"/>
          <w:sz w:val="20"/>
        </w:rPr>
        <w:t>De afwikkelingsbewindvoerder kan ook als wederpartij van zichzelf optreden.</w:t>
      </w:r>
    </w:p>
    <w:p w14:paraId="2DC7005D" w14:textId="77777777" w:rsidR="00283621" w:rsidRPr="009F1E93" w:rsidRDefault="00283621"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4A5C4C24" w14:textId="77777777" w:rsidR="00283621" w:rsidRPr="009F1E93" w:rsidRDefault="00283621" w:rsidP="007C2C66">
      <w:pPr>
        <w:pStyle w:val="Geenafstand"/>
        <w:rPr>
          <w:rFonts w:ascii="Arial" w:hAnsi="Arial" w:cs="Arial"/>
          <w:sz w:val="20"/>
        </w:rPr>
      </w:pPr>
    </w:p>
    <w:p w14:paraId="4DF17442" w14:textId="77777777" w:rsidR="000D0FAF" w:rsidRPr="009F1E93" w:rsidRDefault="00283621" w:rsidP="007C2C66">
      <w:pPr>
        <w:pStyle w:val="Geenafstand"/>
        <w:rPr>
          <w:rFonts w:ascii="Arial" w:hAnsi="Arial" w:cs="Arial"/>
          <w:sz w:val="20"/>
        </w:rPr>
      </w:pPr>
      <w:r w:rsidRPr="009F1E93">
        <w:rPr>
          <w:rFonts w:ascii="Arial" w:hAnsi="Arial" w:cs="Arial"/>
          <w:sz w:val="20"/>
        </w:rPr>
        <w:t>Variant E (</w:t>
      </w:r>
      <w:r w:rsidR="000D0FAF" w:rsidRPr="009F1E93">
        <w:rPr>
          <w:rFonts w:ascii="Arial" w:hAnsi="Arial" w:cs="Arial"/>
          <w:sz w:val="20"/>
        </w:rPr>
        <w:t xml:space="preserve">twee executeurs) </w:t>
      </w:r>
    </w:p>
    <w:p w14:paraId="5CF11565" w14:textId="77777777" w:rsidR="000D0FAF" w:rsidRPr="009F1E93" w:rsidRDefault="000D0FAF" w:rsidP="007C2C66">
      <w:pPr>
        <w:pStyle w:val="Geenafstand"/>
        <w:rPr>
          <w:rFonts w:ascii="Arial" w:hAnsi="Arial" w:cs="Arial"/>
          <w:sz w:val="20"/>
          <w:u w:val="single"/>
        </w:rPr>
      </w:pPr>
      <w:r w:rsidRPr="009F1E93">
        <w:rPr>
          <w:rFonts w:ascii="Arial" w:hAnsi="Arial" w:cs="Arial"/>
          <w:sz w:val="20"/>
          <w:u w:val="single"/>
        </w:rPr>
        <w:t xml:space="preserve">Begin tekstfragment: </w:t>
      </w:r>
    </w:p>
    <w:p w14:paraId="124B3A6B" w14:textId="5089AA15" w:rsidR="00D143A3" w:rsidRPr="009F1E93" w:rsidRDefault="00D143A3" w:rsidP="00D143A3">
      <w:pPr>
        <w:pStyle w:val="Geenafstand"/>
        <w:rPr>
          <w:rFonts w:ascii="Arial" w:hAnsi="Arial" w:cs="Arial"/>
          <w:color w:val="FF0000"/>
          <w:sz w:val="20"/>
        </w:rPr>
      </w:pPr>
      <w:r w:rsidRPr="009F1E93">
        <w:rPr>
          <w:rFonts w:ascii="Arial" w:hAnsi="Arial" w:cs="Arial"/>
          <w:color w:val="FF0000"/>
          <w:sz w:val="20"/>
        </w:rPr>
        <w:t>In gemeld testament</w:t>
      </w:r>
      <w:r w:rsidR="007C2D01" w:rsidRPr="009F1E93">
        <w:rPr>
          <w:rFonts w:ascii="Arial" w:hAnsi="Arial" w:cs="Arial"/>
          <w:color w:val="FF0000"/>
          <w:sz w:val="20"/>
        </w:rPr>
        <w:t xml:space="preserve"> </w:t>
      </w:r>
      <w:r w:rsidRPr="009F1E93">
        <w:rPr>
          <w:rFonts w:ascii="Arial" w:hAnsi="Arial" w:cs="Arial"/>
          <w:color w:val="FF0000"/>
          <w:sz w:val="20"/>
        </w:rPr>
        <w:t xml:space="preserve">van </w:t>
      </w:r>
      <w:r w:rsidR="007C2D01" w:rsidRPr="009F1E93">
        <w:rPr>
          <w:rFonts w:ascii="Arial" w:hAnsi="Arial" w:cs="Arial"/>
          <w:snapToGrid w:val="0"/>
          <w:kern w:val="28"/>
          <w:sz w:val="20"/>
          <w:lang w:eastAsia="en-US"/>
        </w:rPr>
        <w:fldChar w:fldCharType="begin"/>
      </w:r>
      <w:r w:rsidR="007C2D01" w:rsidRPr="009F1E93">
        <w:rPr>
          <w:rFonts w:ascii="Arial" w:hAnsi="Arial" w:cs="Arial"/>
          <w:snapToGrid w:val="0"/>
          <w:kern w:val="28"/>
          <w:sz w:val="20"/>
          <w:lang w:eastAsia="en-US"/>
        </w:rPr>
        <w:instrText>MacroButton Nomacro §</w:instrText>
      </w:r>
      <w:r w:rsidR="007C2D01" w:rsidRPr="009F1E93">
        <w:rPr>
          <w:rFonts w:ascii="Arial" w:hAnsi="Arial" w:cs="Arial"/>
          <w:snapToGrid w:val="0"/>
          <w:kern w:val="28"/>
          <w:sz w:val="20"/>
          <w:lang w:eastAsia="en-US"/>
        </w:rPr>
        <w:fldChar w:fldCharType="end"/>
      </w:r>
      <w:r w:rsidR="007C2D01" w:rsidRPr="009F1E93">
        <w:rPr>
          <w:rFonts w:ascii="Arial" w:hAnsi="Arial" w:cs="Arial"/>
          <w:snapToGrid w:val="0"/>
          <w:kern w:val="28"/>
          <w:sz w:val="20"/>
          <w:lang w:eastAsia="en-US"/>
        </w:rPr>
        <w:t>datum</w:t>
      </w:r>
      <w:r w:rsidR="007C2D01" w:rsidRPr="009F1E93">
        <w:rPr>
          <w:rFonts w:ascii="Arial" w:hAnsi="Arial" w:cs="Arial"/>
          <w:snapToGrid w:val="0"/>
          <w:kern w:val="28"/>
          <w:sz w:val="20"/>
          <w:lang w:eastAsia="en-US"/>
        </w:rPr>
        <w:fldChar w:fldCharType="begin"/>
      </w:r>
      <w:r w:rsidR="007C2D01" w:rsidRPr="009F1E93">
        <w:rPr>
          <w:rFonts w:ascii="Arial" w:hAnsi="Arial" w:cs="Arial"/>
          <w:snapToGrid w:val="0"/>
          <w:kern w:val="28"/>
          <w:sz w:val="20"/>
          <w:lang w:eastAsia="en-US"/>
        </w:rPr>
        <w:instrText>MacroButton Nomacro §</w:instrText>
      </w:r>
      <w:r w:rsidR="007C2D01" w:rsidRPr="009F1E93">
        <w:rPr>
          <w:rFonts w:ascii="Arial" w:hAnsi="Arial" w:cs="Arial"/>
          <w:snapToGrid w:val="0"/>
          <w:kern w:val="28"/>
          <w:sz w:val="20"/>
          <w:lang w:eastAsia="en-US"/>
        </w:rPr>
        <w:fldChar w:fldCharType="end"/>
      </w:r>
      <w:r w:rsidR="007C2D01" w:rsidRPr="009F1E93">
        <w:rPr>
          <w:rFonts w:ascii="Arial" w:hAnsi="Arial" w:cs="Arial"/>
          <w:color w:val="FF0000"/>
          <w:sz w:val="20"/>
        </w:rPr>
        <w:t xml:space="preserve"> </w:t>
      </w:r>
      <w:r w:rsidRPr="009F1E93">
        <w:rPr>
          <w:rFonts w:ascii="Arial" w:hAnsi="Arial" w:cs="Arial"/>
          <w:color w:val="FF0000"/>
          <w:sz w:val="20"/>
        </w:rPr>
        <w:t>heeft</w:t>
      </w:r>
      <w:r w:rsidR="002D7420"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tot executeurs benoemd: </w:t>
      </w:r>
      <w:ins w:id="277" w:author="Groot, Karina de" w:date="2024-08-08T12:33:00Z" w16du:dateUtc="2024-08-08T10:33:00Z">
        <w:r w:rsidR="00E8178D" w:rsidRPr="00CF7B10">
          <w:rPr>
            <w:rFonts w:ascii="Arial" w:hAnsi="Arial" w:cs="Arial"/>
            <w:color w:val="FF0000"/>
            <w:sz w:val="20"/>
            <w:highlight w:val="yellow"/>
          </w:rPr>
          <w:t>VVE-</w:t>
        </w:r>
      </w:ins>
      <w:r w:rsidR="00A12CDE" w:rsidRPr="009F1E93">
        <w:rPr>
          <w:rFonts w:ascii="Arial" w:hAnsi="Arial" w:cs="Arial"/>
          <w:color w:val="FF0000"/>
          <w:sz w:val="20"/>
          <w:highlight w:val="yellow"/>
        </w:rPr>
        <w:t xml:space="preserve">TEKSTBLOK NATUURLIJK </w:t>
      </w:r>
      <w:r w:rsidR="00A12CDE" w:rsidRPr="00CF6767">
        <w:rPr>
          <w:rFonts w:ascii="Arial" w:hAnsi="Arial" w:cs="Arial"/>
          <w:color w:val="FF0000"/>
          <w:sz w:val="20"/>
          <w:highlight w:val="yellow"/>
        </w:rPr>
        <w:t>PERS</w:t>
      </w:r>
      <w:r w:rsidR="00A12CDE" w:rsidRPr="0096624B">
        <w:rPr>
          <w:rFonts w:ascii="Arial" w:hAnsi="Arial" w:cs="Arial"/>
          <w:color w:val="FF0000"/>
          <w:sz w:val="20"/>
          <w:highlight w:val="yellow"/>
        </w:rPr>
        <w:t>OON</w:t>
      </w:r>
      <w:del w:id="278" w:author="Groot, Karina de" w:date="2024-08-08T12:33:00Z" w16du:dateUtc="2024-08-08T10:33:00Z">
        <w:r w:rsidR="0096624B" w:rsidRPr="00111F67" w:rsidDel="00E8178D">
          <w:rPr>
            <w:rFonts w:ascii="Arial" w:hAnsi="Arial" w:cs="Arial"/>
            <w:color w:val="FF0000"/>
            <w:sz w:val="20"/>
            <w:highlight w:val="yellow"/>
          </w:rPr>
          <w:delText>-nieuw</w:delText>
        </w:r>
      </w:del>
      <w:r w:rsidR="00F76176" w:rsidRPr="004C6F00">
        <w:rPr>
          <w:rFonts w:ascii="Arial" w:hAnsi="Arial" w:cs="Arial"/>
          <w:color w:val="FF0000"/>
          <w:sz w:val="20"/>
        </w:rPr>
        <w:t xml:space="preserve">, wonende te </w:t>
      </w:r>
      <w:ins w:id="279" w:author="Groot, Karina de" w:date="2024-08-08T12:33:00Z" w16du:dateUtc="2024-08-08T10:33:00Z">
        <w:r w:rsidR="00E8178D" w:rsidRPr="00CF7B10">
          <w:rPr>
            <w:rFonts w:ascii="Arial" w:hAnsi="Arial" w:cs="Arial"/>
            <w:color w:val="FF0000"/>
            <w:sz w:val="20"/>
            <w:highlight w:val="yellow"/>
          </w:rPr>
          <w:t>VVE-</w:t>
        </w:r>
      </w:ins>
      <w:r w:rsidR="00F76176" w:rsidRPr="004C6F00">
        <w:rPr>
          <w:rFonts w:ascii="Arial" w:hAnsi="Arial" w:cs="Arial"/>
          <w:color w:val="FF0000"/>
          <w:sz w:val="20"/>
          <w:highlight w:val="yellow"/>
        </w:rPr>
        <w:t>TEKSTBLOK WOON</w:t>
      </w:r>
      <w:r w:rsidR="00F76176" w:rsidRPr="0096624B">
        <w:rPr>
          <w:rFonts w:ascii="Arial" w:hAnsi="Arial" w:cs="Arial"/>
          <w:color w:val="FF0000"/>
          <w:sz w:val="20"/>
          <w:highlight w:val="yellow"/>
        </w:rPr>
        <w:t>ADRES</w:t>
      </w:r>
      <w:del w:id="280" w:author="Groot, Karina de" w:date="2024-08-08T12:33:00Z" w16du:dateUtc="2024-08-08T10:33:00Z">
        <w:r w:rsidR="0096624B" w:rsidRPr="00111F67" w:rsidDel="00E8178D">
          <w:rPr>
            <w:rFonts w:ascii="Arial" w:hAnsi="Arial" w:cs="Arial"/>
            <w:color w:val="FF0000"/>
            <w:sz w:val="20"/>
            <w:highlight w:val="yellow"/>
          </w:rPr>
          <w:delText>-nieuw</w:delText>
        </w:r>
      </w:del>
      <w:r w:rsidR="007C2D01" w:rsidRPr="00DD3B89">
        <w:rPr>
          <w:rFonts w:ascii="Arial" w:hAnsi="Arial" w:cs="Arial"/>
          <w:color w:val="FF0000"/>
          <w:sz w:val="20"/>
        </w:rPr>
        <w:t xml:space="preserve"> </w:t>
      </w:r>
      <w:r w:rsidR="007C2D01" w:rsidRPr="009F1E93">
        <w:rPr>
          <w:rFonts w:ascii="Arial" w:hAnsi="Arial" w:cs="Arial"/>
          <w:color w:val="FF0000"/>
          <w:sz w:val="20"/>
        </w:rPr>
        <w:t xml:space="preserve">en </w:t>
      </w:r>
      <w:ins w:id="281" w:author="Groot, Karina de" w:date="2024-08-08T12:33:00Z" w16du:dateUtc="2024-08-08T10:33:00Z">
        <w:r w:rsidR="00E8178D" w:rsidRPr="00CF7B10">
          <w:rPr>
            <w:rFonts w:ascii="Arial" w:hAnsi="Arial" w:cs="Arial"/>
            <w:color w:val="FF0000"/>
            <w:sz w:val="20"/>
            <w:highlight w:val="yellow"/>
          </w:rPr>
          <w:t>VVE-</w:t>
        </w:r>
      </w:ins>
      <w:r w:rsidR="00A12CDE" w:rsidRPr="009F1E93">
        <w:rPr>
          <w:rFonts w:ascii="Arial" w:hAnsi="Arial" w:cs="Arial"/>
          <w:color w:val="FF0000"/>
          <w:sz w:val="20"/>
          <w:highlight w:val="yellow"/>
        </w:rPr>
        <w:t xml:space="preserve">TEKSTBLOK NATUURLIJK </w:t>
      </w:r>
      <w:r w:rsidR="00A12CDE" w:rsidRPr="00CF6767">
        <w:rPr>
          <w:rFonts w:ascii="Arial" w:hAnsi="Arial" w:cs="Arial"/>
          <w:color w:val="FF0000"/>
          <w:sz w:val="20"/>
          <w:highlight w:val="yellow"/>
        </w:rPr>
        <w:t>PER</w:t>
      </w:r>
      <w:r w:rsidR="00A12CDE" w:rsidRPr="0096624B">
        <w:rPr>
          <w:rFonts w:ascii="Arial" w:hAnsi="Arial" w:cs="Arial"/>
          <w:color w:val="FF0000"/>
          <w:sz w:val="20"/>
          <w:highlight w:val="yellow"/>
        </w:rPr>
        <w:t>SOON</w:t>
      </w:r>
      <w:del w:id="282" w:author="Groot, Karina de" w:date="2024-08-08T12:33:00Z" w16du:dateUtc="2024-08-08T10:33:00Z">
        <w:r w:rsidR="0096624B" w:rsidRPr="00111F67" w:rsidDel="00E8178D">
          <w:rPr>
            <w:rFonts w:ascii="Arial" w:hAnsi="Arial" w:cs="Arial"/>
            <w:color w:val="FF0000"/>
            <w:sz w:val="20"/>
            <w:highlight w:val="yellow"/>
          </w:rPr>
          <w:delText>-nieuw</w:delText>
        </w:r>
      </w:del>
      <w:r w:rsidR="00F76176" w:rsidRPr="004C6F00">
        <w:rPr>
          <w:rFonts w:ascii="Arial" w:hAnsi="Arial" w:cs="Arial"/>
          <w:color w:val="FF0000"/>
          <w:sz w:val="20"/>
        </w:rPr>
        <w:t xml:space="preserve">, wonende te </w:t>
      </w:r>
      <w:ins w:id="283" w:author="Groot, Karina de" w:date="2024-08-08T12:33:00Z" w16du:dateUtc="2024-08-08T10:33:00Z">
        <w:r w:rsidR="00E8178D" w:rsidRPr="00CF7B10">
          <w:rPr>
            <w:rFonts w:ascii="Arial" w:hAnsi="Arial" w:cs="Arial"/>
            <w:color w:val="FF0000"/>
            <w:sz w:val="20"/>
            <w:highlight w:val="yellow"/>
          </w:rPr>
          <w:t>VVE-</w:t>
        </w:r>
      </w:ins>
      <w:r w:rsidR="00F76176" w:rsidRPr="004C6F00">
        <w:rPr>
          <w:rFonts w:ascii="Arial" w:hAnsi="Arial" w:cs="Arial"/>
          <w:color w:val="FF0000"/>
          <w:sz w:val="20"/>
          <w:highlight w:val="yellow"/>
        </w:rPr>
        <w:t>TEKSTBLOK WOONAD</w:t>
      </w:r>
      <w:r w:rsidR="00F76176" w:rsidRPr="0096624B">
        <w:rPr>
          <w:rFonts w:ascii="Arial" w:hAnsi="Arial" w:cs="Arial"/>
          <w:color w:val="FF0000"/>
          <w:sz w:val="20"/>
          <w:highlight w:val="yellow"/>
        </w:rPr>
        <w:t>RES</w:t>
      </w:r>
      <w:del w:id="284" w:author="Groot, Karina de" w:date="2024-08-08T12:33:00Z" w16du:dateUtc="2024-08-08T10:33:00Z">
        <w:r w:rsidR="0096624B" w:rsidRPr="00111F67" w:rsidDel="00E8178D">
          <w:rPr>
            <w:rFonts w:ascii="Arial" w:hAnsi="Arial" w:cs="Arial"/>
            <w:color w:val="FF0000"/>
            <w:sz w:val="20"/>
            <w:highlight w:val="yellow"/>
          </w:rPr>
          <w:delText>-nieuw</w:delText>
        </w:r>
      </w:del>
      <w:r w:rsidRPr="009F1E93">
        <w:rPr>
          <w:rFonts w:ascii="Arial" w:hAnsi="Arial" w:cs="Arial"/>
          <w:color w:val="FF0000"/>
          <w:sz w:val="20"/>
        </w:rPr>
        <w:t>.</w:t>
      </w:r>
    </w:p>
    <w:p w14:paraId="68011F39" w14:textId="2B012D13" w:rsidR="00D143A3" w:rsidRPr="009F1E93" w:rsidRDefault="00D143A3" w:rsidP="00D143A3">
      <w:pPr>
        <w:pStyle w:val="Geenafstand"/>
        <w:rPr>
          <w:rFonts w:ascii="Arial" w:hAnsi="Arial" w:cs="Arial"/>
          <w:color w:val="FF0000"/>
          <w:sz w:val="20"/>
        </w:rPr>
      </w:pPr>
      <w:r w:rsidRPr="009F1E93">
        <w:rPr>
          <w:rFonts w:ascii="Arial" w:hAnsi="Arial" w:cs="Arial"/>
          <w:color w:val="FF0000"/>
          <w:sz w:val="20"/>
        </w:rPr>
        <w:t>Zij hebben de benoeming aanvaard. Hiervan blijkt uit twee onderhandse verklaring van aanvaarding executele.</w:t>
      </w:r>
    </w:p>
    <w:p w14:paraId="3EF05B99" w14:textId="72BF07CC" w:rsidR="00D143A3" w:rsidRPr="009F1E93" w:rsidRDefault="00D143A3" w:rsidP="00D143A3">
      <w:pPr>
        <w:pStyle w:val="Geenafstand"/>
        <w:rPr>
          <w:rFonts w:ascii="Arial" w:hAnsi="Arial" w:cs="Arial"/>
          <w:color w:val="7030A0"/>
          <w:sz w:val="20"/>
        </w:rPr>
      </w:pPr>
      <w:r w:rsidRPr="009F1E93">
        <w:rPr>
          <w:rFonts w:ascii="Arial" w:hAnsi="Arial" w:cs="Arial"/>
          <w:color w:val="7030A0"/>
          <w:sz w:val="20"/>
        </w:rPr>
        <w:t>Voor het afwikkelen van de bank- en financiële zaken van</w:t>
      </w:r>
      <w:r w:rsidR="002D7420" w:rsidRPr="009F1E93">
        <w:rPr>
          <w:rFonts w:ascii="Arial" w:hAnsi="Arial" w:cs="Arial"/>
          <w:color w:val="7030A0"/>
          <w:sz w:val="20"/>
        </w:rPr>
        <w:t xml:space="preserve"> de</w:t>
      </w:r>
      <w:r w:rsidRPr="009F1E93">
        <w:rPr>
          <w:rFonts w:ascii="Arial" w:hAnsi="Arial" w:cs="Arial"/>
          <w:color w:val="7030A0"/>
          <w:sz w:val="20"/>
        </w:rPr>
        <w:t xml:space="preserve"> </w:t>
      </w:r>
      <w:r w:rsidRPr="009F1E93">
        <w:rPr>
          <w:rFonts w:ascii="Arial" w:hAnsi="Arial" w:cs="Arial"/>
          <w:color w:val="0066FF"/>
          <w:sz w:val="20"/>
        </w:rPr>
        <w:t>erflater</w:t>
      </w:r>
      <w:r w:rsidRPr="00803926">
        <w:rPr>
          <w:rFonts w:ascii="Arial" w:hAnsi="Arial" w:cs="Arial"/>
          <w:sz w:val="20"/>
        </w:rPr>
        <w:t>/</w:t>
      </w:r>
      <w:r w:rsidRPr="009F1E93">
        <w:rPr>
          <w:rFonts w:ascii="Arial" w:hAnsi="Arial" w:cs="Arial"/>
          <w:color w:val="0066FF"/>
          <w:sz w:val="20"/>
        </w:rPr>
        <w:t>erflaatster</w:t>
      </w:r>
      <w:r w:rsidRPr="00803926">
        <w:rPr>
          <w:rFonts w:ascii="Arial" w:hAnsi="Arial" w:cs="Arial"/>
          <w:sz w:val="20"/>
        </w:rPr>
        <w:t>/</w:t>
      </w:r>
      <w:r w:rsidRPr="009F1E93">
        <w:rPr>
          <w:rFonts w:ascii="Arial" w:hAnsi="Arial" w:cs="Arial"/>
          <w:color w:val="0066FF"/>
          <w:sz w:val="20"/>
        </w:rPr>
        <w:t xml:space="preserve">overledene </w:t>
      </w:r>
      <w:r w:rsidRPr="009F1E93">
        <w:rPr>
          <w:rFonts w:ascii="Arial" w:hAnsi="Arial" w:cs="Arial"/>
          <w:color w:val="7030A0"/>
          <w:sz w:val="20"/>
        </w:rPr>
        <w:t>hebben de executeurs elkaar over en weer een volmacht gegeven, zodat zij ieder afzonderlijk bevoegd zijn.</w:t>
      </w:r>
    </w:p>
    <w:p w14:paraId="08508D23" w14:textId="77777777" w:rsidR="00D143A3" w:rsidRPr="009F1E93" w:rsidRDefault="00D143A3" w:rsidP="00D143A3">
      <w:pPr>
        <w:pStyle w:val="Geenafstand"/>
        <w:rPr>
          <w:rFonts w:ascii="Arial" w:hAnsi="Arial" w:cs="Arial"/>
          <w:b/>
          <w:bCs/>
          <w:color w:val="FF0000"/>
          <w:sz w:val="20"/>
        </w:rPr>
      </w:pPr>
      <w:r w:rsidRPr="009F1E93">
        <w:rPr>
          <w:rFonts w:ascii="Arial" w:hAnsi="Arial" w:cs="Arial"/>
          <w:b/>
          <w:bCs/>
          <w:color w:val="FF0000"/>
          <w:sz w:val="20"/>
        </w:rPr>
        <w:t>Taken en bevoegdheden executeur</w:t>
      </w:r>
    </w:p>
    <w:p w14:paraId="3FA037FF" w14:textId="71DAC1B0" w:rsidR="000D0FAF" w:rsidRPr="009F1E93" w:rsidRDefault="00D143A3" w:rsidP="00D143A3">
      <w:pPr>
        <w:pStyle w:val="Geenafstand"/>
        <w:rPr>
          <w:rFonts w:ascii="Arial" w:hAnsi="Arial" w:cs="Arial"/>
          <w:color w:val="FF0000"/>
          <w:sz w:val="20"/>
        </w:rPr>
      </w:pPr>
      <w:r w:rsidRPr="009F1E93">
        <w:rPr>
          <w:rFonts w:ascii="Arial" w:hAnsi="Arial" w:cs="Arial"/>
          <w:color w:val="FF0000"/>
          <w:sz w:val="20"/>
        </w:rPr>
        <w:t>De executeurs hebben de taak en de bevoegdheid om de nalatenschap van</w:t>
      </w:r>
      <w:r w:rsidR="002D7420"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te beheren. De executeurs zijn bevoegd de door hen beheerde goederen te gelde te maken, voor zover dit nodig is om de schulden van de nalatenschap te voldoen. </w:t>
      </w:r>
      <w:r w:rsidRPr="009F1E93">
        <w:rPr>
          <w:rFonts w:ascii="Arial" w:hAnsi="Arial" w:cs="Arial"/>
          <w:color w:val="7030A0"/>
          <w:sz w:val="20"/>
        </w:rPr>
        <w:t xml:space="preserve">De executeurs behoeven voor de tegeldemaking van een goed geen toestemming van de erfgenamen. </w:t>
      </w:r>
      <w:r w:rsidRPr="009F1E93">
        <w:rPr>
          <w:rFonts w:ascii="Arial" w:hAnsi="Arial" w:cs="Arial"/>
          <w:color w:val="FF0000"/>
          <w:sz w:val="20"/>
        </w:rPr>
        <w:t xml:space="preserve">Gedurende het beheer vertegenwoordigen de executeurs de erfgenamen in en buiten rechte waar het de nalatenschap betreft. </w:t>
      </w:r>
      <w:r w:rsidRPr="009F1E93">
        <w:rPr>
          <w:rFonts w:ascii="Arial" w:hAnsi="Arial" w:cs="Arial"/>
          <w:color w:val="7030A0"/>
          <w:sz w:val="20"/>
        </w:rPr>
        <w:t>De executeurs kunnen ook als wederpartij van zichzelf optreden.</w:t>
      </w:r>
    </w:p>
    <w:p w14:paraId="6713B74F" w14:textId="77777777" w:rsidR="000D0FAF" w:rsidRPr="009F1E93" w:rsidRDefault="000D0FAF"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049911A7" w14:textId="77777777" w:rsidR="00E44B55" w:rsidRPr="009F1E93" w:rsidRDefault="00E44B55" w:rsidP="007C2C66">
      <w:pPr>
        <w:pStyle w:val="Geenafstand"/>
        <w:rPr>
          <w:rFonts w:ascii="Arial" w:hAnsi="Arial" w:cs="Arial"/>
          <w:sz w:val="20"/>
        </w:rPr>
      </w:pPr>
    </w:p>
    <w:p w14:paraId="5E74843B" w14:textId="1E1F87B7" w:rsidR="00E44B55" w:rsidRPr="009F1E93" w:rsidRDefault="00E44B55" w:rsidP="007C2C66">
      <w:pPr>
        <w:pStyle w:val="Geenafstand"/>
        <w:rPr>
          <w:rFonts w:ascii="Arial" w:hAnsi="Arial" w:cs="Arial"/>
          <w:sz w:val="20"/>
        </w:rPr>
      </w:pPr>
      <w:r w:rsidRPr="009F1E93">
        <w:rPr>
          <w:rFonts w:ascii="Arial" w:hAnsi="Arial" w:cs="Arial"/>
          <w:sz w:val="20"/>
        </w:rPr>
        <w:t>Variant F (twee executeurs afwikkelingsbewindvoerders)</w:t>
      </w:r>
    </w:p>
    <w:p w14:paraId="181D78E3" w14:textId="3D930750" w:rsidR="00E44B55" w:rsidRPr="009F1E93" w:rsidRDefault="00E44B55" w:rsidP="007C2C66">
      <w:pPr>
        <w:pStyle w:val="Geenafstand"/>
        <w:rPr>
          <w:rFonts w:ascii="Arial" w:hAnsi="Arial" w:cs="Arial"/>
          <w:sz w:val="20"/>
          <w:u w:val="single"/>
        </w:rPr>
      </w:pPr>
      <w:r w:rsidRPr="009F1E93">
        <w:rPr>
          <w:rFonts w:ascii="Arial" w:hAnsi="Arial" w:cs="Arial"/>
          <w:sz w:val="20"/>
          <w:u w:val="single"/>
        </w:rPr>
        <w:t xml:space="preserve">Begin tekstfragment: </w:t>
      </w:r>
    </w:p>
    <w:p w14:paraId="77CBB579" w14:textId="041103CC"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In gemeld testament</w:t>
      </w:r>
      <w:r w:rsidR="000059EA" w:rsidRPr="009F1E93">
        <w:rPr>
          <w:rFonts w:ascii="Arial" w:hAnsi="Arial" w:cs="Arial"/>
          <w:color w:val="FF0000"/>
          <w:sz w:val="20"/>
        </w:rPr>
        <w:t xml:space="preserve"> </w:t>
      </w:r>
      <w:r w:rsidRPr="009F1E93">
        <w:rPr>
          <w:rFonts w:ascii="Arial" w:hAnsi="Arial" w:cs="Arial"/>
          <w:color w:val="FF0000"/>
          <w:sz w:val="20"/>
        </w:rPr>
        <w:t xml:space="preserve">van </w:t>
      </w:r>
      <w:r w:rsidR="000059EA" w:rsidRPr="009F1E93">
        <w:rPr>
          <w:rFonts w:ascii="Arial" w:hAnsi="Arial" w:cs="Arial"/>
          <w:snapToGrid w:val="0"/>
          <w:kern w:val="28"/>
          <w:sz w:val="20"/>
          <w:lang w:eastAsia="en-US"/>
        </w:rPr>
        <w:fldChar w:fldCharType="begin"/>
      </w:r>
      <w:r w:rsidR="000059EA" w:rsidRPr="009F1E93">
        <w:rPr>
          <w:rFonts w:ascii="Arial" w:hAnsi="Arial" w:cs="Arial"/>
          <w:snapToGrid w:val="0"/>
          <w:kern w:val="28"/>
          <w:sz w:val="20"/>
          <w:lang w:eastAsia="en-US"/>
        </w:rPr>
        <w:instrText>MacroButton Nomacro §</w:instrText>
      </w:r>
      <w:r w:rsidR="000059EA" w:rsidRPr="009F1E93">
        <w:rPr>
          <w:rFonts w:ascii="Arial" w:hAnsi="Arial" w:cs="Arial"/>
          <w:snapToGrid w:val="0"/>
          <w:kern w:val="28"/>
          <w:sz w:val="20"/>
          <w:lang w:eastAsia="en-US"/>
        </w:rPr>
        <w:fldChar w:fldCharType="end"/>
      </w:r>
      <w:r w:rsidR="000059EA" w:rsidRPr="009F1E93">
        <w:rPr>
          <w:rFonts w:ascii="Arial" w:hAnsi="Arial" w:cs="Arial"/>
          <w:snapToGrid w:val="0"/>
          <w:kern w:val="28"/>
          <w:sz w:val="20"/>
          <w:lang w:eastAsia="en-US"/>
        </w:rPr>
        <w:t>datum</w:t>
      </w:r>
      <w:r w:rsidR="000059EA" w:rsidRPr="009F1E93">
        <w:rPr>
          <w:rFonts w:ascii="Arial" w:hAnsi="Arial" w:cs="Arial"/>
          <w:snapToGrid w:val="0"/>
          <w:kern w:val="28"/>
          <w:sz w:val="20"/>
          <w:lang w:eastAsia="en-US"/>
        </w:rPr>
        <w:fldChar w:fldCharType="begin"/>
      </w:r>
      <w:r w:rsidR="000059EA" w:rsidRPr="009F1E93">
        <w:rPr>
          <w:rFonts w:ascii="Arial" w:hAnsi="Arial" w:cs="Arial"/>
          <w:snapToGrid w:val="0"/>
          <w:kern w:val="28"/>
          <w:sz w:val="20"/>
          <w:lang w:eastAsia="en-US"/>
        </w:rPr>
        <w:instrText>MacroButton Nomacro §</w:instrText>
      </w:r>
      <w:r w:rsidR="000059EA" w:rsidRPr="009F1E93">
        <w:rPr>
          <w:rFonts w:ascii="Arial" w:hAnsi="Arial" w:cs="Arial"/>
          <w:snapToGrid w:val="0"/>
          <w:kern w:val="28"/>
          <w:sz w:val="20"/>
          <w:lang w:eastAsia="en-US"/>
        </w:rPr>
        <w:fldChar w:fldCharType="end"/>
      </w:r>
      <w:r w:rsidRPr="009F1E93">
        <w:rPr>
          <w:rFonts w:ascii="Arial" w:hAnsi="Arial" w:cs="Arial"/>
          <w:color w:val="FF0000"/>
          <w:sz w:val="20"/>
        </w:rPr>
        <w:t xml:space="preserve"> heeft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de overledene </w:t>
      </w:r>
      <w:r w:rsidRPr="009F1E93">
        <w:rPr>
          <w:rFonts w:ascii="Arial" w:hAnsi="Arial" w:cs="Arial"/>
          <w:color w:val="FF0000"/>
          <w:sz w:val="20"/>
        </w:rPr>
        <w:t xml:space="preserve">tot executeur-afwikkelingsbewindvoerders benoemd: </w:t>
      </w:r>
      <w:ins w:id="285" w:author="Groot, Karina de" w:date="2024-08-08T12:34:00Z" w16du:dateUtc="2024-08-08T10:34:00Z">
        <w:r w:rsidR="00E8178D" w:rsidRPr="00CF7B10">
          <w:rPr>
            <w:rFonts w:ascii="Arial" w:hAnsi="Arial" w:cs="Arial"/>
            <w:color w:val="FF0000"/>
            <w:sz w:val="20"/>
            <w:highlight w:val="yellow"/>
          </w:rPr>
          <w:t>VVE-</w:t>
        </w:r>
      </w:ins>
      <w:r w:rsidR="003E2F5D" w:rsidRPr="009F1E93">
        <w:rPr>
          <w:rFonts w:ascii="Arial" w:hAnsi="Arial" w:cs="Arial"/>
          <w:color w:val="FF0000"/>
          <w:sz w:val="20"/>
          <w:highlight w:val="yellow"/>
        </w:rPr>
        <w:t xml:space="preserve">TEKSTBLOK NATUURLIJK </w:t>
      </w:r>
      <w:r w:rsidR="003E2F5D" w:rsidRPr="00CF6767">
        <w:rPr>
          <w:rFonts w:ascii="Arial" w:hAnsi="Arial" w:cs="Arial"/>
          <w:color w:val="FF0000"/>
          <w:sz w:val="20"/>
          <w:highlight w:val="yellow"/>
        </w:rPr>
        <w:t>PERS</w:t>
      </w:r>
      <w:r w:rsidR="003E2F5D" w:rsidRPr="0096624B">
        <w:rPr>
          <w:rFonts w:ascii="Arial" w:hAnsi="Arial" w:cs="Arial"/>
          <w:color w:val="FF0000"/>
          <w:sz w:val="20"/>
          <w:highlight w:val="yellow"/>
        </w:rPr>
        <w:t>OON</w:t>
      </w:r>
      <w:del w:id="286" w:author="Groot, Karina de" w:date="2024-08-08T12:34:00Z" w16du:dateUtc="2024-08-08T10:34:00Z">
        <w:r w:rsidR="0096624B" w:rsidRPr="00111F67" w:rsidDel="00E8178D">
          <w:rPr>
            <w:rFonts w:ascii="Arial" w:hAnsi="Arial" w:cs="Arial"/>
            <w:color w:val="FF0000"/>
            <w:sz w:val="20"/>
            <w:highlight w:val="yellow"/>
          </w:rPr>
          <w:delText>-nieuw</w:delText>
        </w:r>
      </w:del>
      <w:r w:rsidR="00F335BE" w:rsidRPr="004C6F00">
        <w:rPr>
          <w:rFonts w:ascii="Arial" w:hAnsi="Arial" w:cs="Arial"/>
          <w:color w:val="FF0000"/>
          <w:sz w:val="20"/>
        </w:rPr>
        <w:t xml:space="preserve">, wonende te </w:t>
      </w:r>
      <w:ins w:id="287" w:author="Groot, Karina de" w:date="2024-08-08T12:34:00Z" w16du:dateUtc="2024-08-08T10:34:00Z">
        <w:r w:rsidR="00E8178D" w:rsidRPr="00CF7B10">
          <w:rPr>
            <w:rFonts w:ascii="Arial" w:hAnsi="Arial" w:cs="Arial"/>
            <w:color w:val="FF0000"/>
            <w:sz w:val="20"/>
            <w:highlight w:val="yellow"/>
          </w:rPr>
          <w:t>VVE-</w:t>
        </w:r>
      </w:ins>
      <w:r w:rsidR="00F335BE" w:rsidRPr="004C6F00">
        <w:rPr>
          <w:rFonts w:ascii="Arial" w:hAnsi="Arial" w:cs="Arial"/>
          <w:color w:val="FF0000"/>
          <w:sz w:val="20"/>
          <w:highlight w:val="yellow"/>
        </w:rPr>
        <w:t>TEKSTBLOK WOON</w:t>
      </w:r>
      <w:r w:rsidR="00F335BE" w:rsidRPr="00E86481">
        <w:rPr>
          <w:rFonts w:ascii="Arial" w:hAnsi="Arial" w:cs="Arial"/>
          <w:color w:val="FF0000"/>
          <w:sz w:val="20"/>
          <w:highlight w:val="yellow"/>
        </w:rPr>
        <w:t>ADRES</w:t>
      </w:r>
      <w:del w:id="288" w:author="Groot, Karina de" w:date="2024-08-08T12:34:00Z" w16du:dateUtc="2024-08-08T10:34:00Z">
        <w:r w:rsidR="00E86481" w:rsidDel="00E8178D">
          <w:rPr>
            <w:rFonts w:ascii="Arial" w:hAnsi="Arial" w:cs="Arial"/>
            <w:color w:val="FF0000"/>
            <w:sz w:val="20"/>
            <w:highlight w:val="yellow"/>
          </w:rPr>
          <w:delText>-</w:delText>
        </w:r>
        <w:r w:rsidR="00E86481" w:rsidRPr="00111F67" w:rsidDel="00E8178D">
          <w:rPr>
            <w:rFonts w:ascii="Arial" w:hAnsi="Arial" w:cs="Arial"/>
            <w:color w:val="FF0000"/>
            <w:sz w:val="20"/>
            <w:highlight w:val="yellow"/>
          </w:rPr>
          <w:delText>nieuw</w:delText>
        </w:r>
      </w:del>
      <w:r w:rsidR="000059EA" w:rsidRPr="009F1E93">
        <w:rPr>
          <w:rFonts w:ascii="Arial" w:hAnsi="Arial" w:cs="Arial"/>
          <w:color w:val="FF0000"/>
          <w:sz w:val="20"/>
        </w:rPr>
        <w:t xml:space="preserve"> en </w:t>
      </w:r>
      <w:ins w:id="289" w:author="Groot, Karina de" w:date="2024-08-08T12:34:00Z" w16du:dateUtc="2024-08-08T10:34:00Z">
        <w:r w:rsidR="00E8178D" w:rsidRPr="00CF7B10">
          <w:rPr>
            <w:rFonts w:ascii="Arial" w:hAnsi="Arial" w:cs="Arial"/>
            <w:color w:val="FF0000"/>
            <w:sz w:val="20"/>
            <w:highlight w:val="yellow"/>
          </w:rPr>
          <w:t>VVE-</w:t>
        </w:r>
      </w:ins>
      <w:r w:rsidR="003E2F5D" w:rsidRPr="009F1E93">
        <w:rPr>
          <w:rFonts w:ascii="Arial" w:hAnsi="Arial" w:cs="Arial"/>
          <w:color w:val="FF0000"/>
          <w:sz w:val="20"/>
          <w:highlight w:val="yellow"/>
        </w:rPr>
        <w:t xml:space="preserve">TEKSTBLOK NATUURLIJK </w:t>
      </w:r>
      <w:r w:rsidR="003E2F5D" w:rsidRPr="00F35A26">
        <w:rPr>
          <w:rFonts w:ascii="Arial" w:hAnsi="Arial" w:cs="Arial"/>
          <w:color w:val="FF0000"/>
          <w:sz w:val="20"/>
          <w:highlight w:val="yellow"/>
        </w:rPr>
        <w:t>PERSO</w:t>
      </w:r>
      <w:r w:rsidR="003E2F5D" w:rsidRPr="00E86481">
        <w:rPr>
          <w:rFonts w:ascii="Arial" w:hAnsi="Arial" w:cs="Arial"/>
          <w:color w:val="FF0000"/>
          <w:sz w:val="20"/>
          <w:highlight w:val="yellow"/>
        </w:rPr>
        <w:t>ON</w:t>
      </w:r>
      <w:del w:id="290" w:author="Groot, Karina de" w:date="2024-08-08T12:34:00Z" w16du:dateUtc="2024-08-08T10:34:00Z">
        <w:r w:rsidR="00E86481" w:rsidRPr="00111F67" w:rsidDel="00E8178D">
          <w:rPr>
            <w:rFonts w:ascii="Arial" w:hAnsi="Arial" w:cs="Arial"/>
            <w:color w:val="FF0000"/>
            <w:sz w:val="20"/>
            <w:highlight w:val="yellow"/>
          </w:rPr>
          <w:delText>-nieuw</w:delText>
        </w:r>
      </w:del>
      <w:r w:rsidR="00F335BE" w:rsidRPr="004C6F00">
        <w:rPr>
          <w:rFonts w:ascii="Arial" w:hAnsi="Arial" w:cs="Arial"/>
          <w:color w:val="FF0000"/>
          <w:sz w:val="20"/>
        </w:rPr>
        <w:t xml:space="preserve">, wonende te </w:t>
      </w:r>
      <w:ins w:id="291" w:author="Groot, Karina de" w:date="2024-08-08T12:34:00Z" w16du:dateUtc="2024-08-08T10:34:00Z">
        <w:r w:rsidR="00AA7FB2" w:rsidRPr="00CF7B10">
          <w:rPr>
            <w:rFonts w:ascii="Arial" w:hAnsi="Arial" w:cs="Arial"/>
            <w:color w:val="FF0000"/>
            <w:sz w:val="20"/>
            <w:highlight w:val="yellow"/>
          </w:rPr>
          <w:t>VVE-</w:t>
        </w:r>
      </w:ins>
      <w:r w:rsidR="00F335BE" w:rsidRPr="004C6F00">
        <w:rPr>
          <w:rFonts w:ascii="Arial" w:hAnsi="Arial" w:cs="Arial"/>
          <w:color w:val="FF0000"/>
          <w:sz w:val="20"/>
          <w:highlight w:val="yellow"/>
        </w:rPr>
        <w:t>TEKSTBLOK WOO</w:t>
      </w:r>
      <w:r w:rsidR="00F335BE" w:rsidRPr="00E86481">
        <w:rPr>
          <w:rFonts w:ascii="Arial" w:hAnsi="Arial" w:cs="Arial"/>
          <w:color w:val="FF0000"/>
          <w:sz w:val="20"/>
          <w:highlight w:val="yellow"/>
        </w:rPr>
        <w:t>NADRES</w:t>
      </w:r>
      <w:del w:id="292" w:author="Groot, Karina de" w:date="2024-08-08T12:34:00Z" w16du:dateUtc="2024-08-08T10:34:00Z">
        <w:r w:rsidR="00E86481" w:rsidRPr="00111F67" w:rsidDel="00AA7FB2">
          <w:rPr>
            <w:rFonts w:ascii="Arial" w:hAnsi="Arial" w:cs="Arial"/>
            <w:color w:val="FF0000"/>
            <w:sz w:val="20"/>
            <w:highlight w:val="yellow"/>
          </w:rPr>
          <w:delText>-nieuw</w:delText>
        </w:r>
      </w:del>
      <w:r w:rsidR="000059EA" w:rsidRPr="009F1E93">
        <w:rPr>
          <w:rFonts w:ascii="Arial" w:hAnsi="Arial" w:cs="Arial"/>
          <w:color w:val="FF0000"/>
          <w:sz w:val="20"/>
        </w:rPr>
        <w:t xml:space="preserve">. </w:t>
      </w:r>
      <w:r w:rsidRPr="009F1E93">
        <w:rPr>
          <w:rFonts w:ascii="Arial" w:hAnsi="Arial" w:cs="Arial"/>
          <w:color w:val="FF0000"/>
          <w:sz w:val="20"/>
        </w:rPr>
        <w:t>Zij hebben de benoeming aanvaard. Hiervan blijkt uit twee verklaringen van aanvaarding executele en afwikkelingsbewind.</w:t>
      </w:r>
    </w:p>
    <w:p w14:paraId="1339EB0F" w14:textId="77777777" w:rsidR="00E87775" w:rsidRPr="009F1E93" w:rsidRDefault="00E87775" w:rsidP="00E87775">
      <w:pPr>
        <w:pStyle w:val="Geenafstand"/>
        <w:rPr>
          <w:rFonts w:ascii="Arial" w:hAnsi="Arial" w:cs="Arial"/>
          <w:color w:val="7030A0"/>
          <w:sz w:val="20"/>
        </w:rPr>
      </w:pPr>
      <w:r w:rsidRPr="009F1E93">
        <w:rPr>
          <w:rFonts w:ascii="Arial" w:hAnsi="Arial" w:cs="Arial"/>
          <w:color w:val="7030A0"/>
          <w:sz w:val="20"/>
        </w:rPr>
        <w:t xml:space="preserve">Voor het afwikkelen van de bank- en financiële zaken van </w:t>
      </w:r>
      <w:r w:rsidRPr="009F1E93">
        <w:rPr>
          <w:rFonts w:ascii="Arial" w:hAnsi="Arial" w:cs="Arial"/>
          <w:color w:val="0066FF"/>
          <w:sz w:val="20"/>
        </w:rPr>
        <w:t>erflater</w:t>
      </w:r>
      <w:r w:rsidRPr="00803926">
        <w:rPr>
          <w:rFonts w:ascii="Arial" w:hAnsi="Arial" w:cs="Arial"/>
          <w:sz w:val="20"/>
        </w:rPr>
        <w:t>/</w:t>
      </w:r>
      <w:r w:rsidRPr="009F1E93">
        <w:rPr>
          <w:rFonts w:ascii="Arial" w:hAnsi="Arial" w:cs="Arial"/>
          <w:color w:val="0066FF"/>
          <w:sz w:val="20"/>
        </w:rPr>
        <w:t>erflaatster</w:t>
      </w:r>
      <w:r w:rsidRPr="00803926">
        <w:rPr>
          <w:rFonts w:ascii="Arial" w:hAnsi="Arial" w:cs="Arial"/>
          <w:sz w:val="20"/>
        </w:rPr>
        <w:t>/</w:t>
      </w:r>
      <w:r w:rsidRPr="009F1E93">
        <w:rPr>
          <w:rFonts w:ascii="Arial" w:hAnsi="Arial" w:cs="Arial"/>
          <w:color w:val="0066FF"/>
          <w:sz w:val="20"/>
        </w:rPr>
        <w:t xml:space="preserve">de overledene </w:t>
      </w:r>
      <w:r w:rsidRPr="009F1E93">
        <w:rPr>
          <w:rFonts w:ascii="Arial" w:hAnsi="Arial" w:cs="Arial"/>
          <w:color w:val="7030A0"/>
          <w:sz w:val="20"/>
        </w:rPr>
        <w:t xml:space="preserve">hebben de executeurs-afwikkelingsbewindvoerders elkaar over en weer een </w:t>
      </w:r>
      <w:proofErr w:type="spellStart"/>
      <w:r w:rsidRPr="009F1E93">
        <w:rPr>
          <w:rFonts w:ascii="Arial" w:hAnsi="Arial" w:cs="Arial"/>
          <w:color w:val="7030A0"/>
          <w:sz w:val="20"/>
        </w:rPr>
        <w:t>ondervolmacht</w:t>
      </w:r>
      <w:proofErr w:type="spellEnd"/>
      <w:r w:rsidRPr="009F1E93">
        <w:rPr>
          <w:rFonts w:ascii="Arial" w:hAnsi="Arial" w:cs="Arial"/>
          <w:color w:val="7030A0"/>
          <w:sz w:val="20"/>
        </w:rPr>
        <w:t xml:space="preserve"> gegeven, zodat zij ieder afzonderlijk bevoegd zijn.</w:t>
      </w:r>
    </w:p>
    <w:p w14:paraId="57A26159" w14:textId="77777777" w:rsidR="00E87775" w:rsidRPr="009F1E93" w:rsidRDefault="00E87775" w:rsidP="00E87775">
      <w:pPr>
        <w:pStyle w:val="Geenafstand"/>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0B7D65C2" w14:textId="77777777"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De executeur-afwikkelingsbewindvoerders, hierna ook te noemen ‘afwikkelingsbewindvoerders’, hebben tot taak de goederen van de nalatenschap te beheren, de vorderingen te innen en de schulden van de nalatenschap te voldoen die tijdens hun beheer uit die goederen behoren te worden voldaan, waaronder begrepen, voor zover van toepassing, het afgeven van legaten.</w:t>
      </w:r>
    </w:p>
    <w:p w14:paraId="64B56F75" w14:textId="2D74CFC3"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Daarnaast zijn de afwikkelingsbewindvoerders bevoegd om over de goederen van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te beschikken en om zelfstandig een verdeling van de </w:t>
      </w:r>
      <w:r w:rsidRPr="009F1E93">
        <w:rPr>
          <w:rFonts w:ascii="Arial" w:hAnsi="Arial" w:cs="Arial"/>
          <w:color w:val="FF0000"/>
          <w:sz w:val="20"/>
        </w:rPr>
        <w:lastRenderedPageBreak/>
        <w:t>nalatenschap tot stand te brengen, zonder medewerking, zonder machtiging of goedkeuring van de rechthebbende(n) of de (kanton)rechter.</w:t>
      </w:r>
    </w:p>
    <w:p w14:paraId="1F81CD3F" w14:textId="77777777"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De executeur-afwikkelingsbewindvoerders zijn aldus onder meer bevoegd om de nalatenschap te verdelen bij notariële akte (ook partieel), alsmede goederen van de nalatenschap te vervreemden.</w:t>
      </w:r>
    </w:p>
    <w:p w14:paraId="40277181" w14:textId="51ABB963" w:rsidR="00E44B55" w:rsidRPr="009F1E93" w:rsidRDefault="00E87775" w:rsidP="00E87775">
      <w:pPr>
        <w:pStyle w:val="Geenafstand"/>
        <w:rPr>
          <w:rFonts w:ascii="Arial" w:hAnsi="Arial" w:cs="Arial"/>
          <w:color w:val="FF0000"/>
          <w:sz w:val="20"/>
        </w:rPr>
      </w:pPr>
      <w:r w:rsidRPr="002467A5">
        <w:rPr>
          <w:rFonts w:ascii="Arial" w:hAnsi="Arial" w:cs="Arial"/>
          <w:color w:val="840084"/>
          <w:sz w:val="20"/>
        </w:rPr>
        <w:t>De afwikkelingsbewindvoerders kunnen ook als wederpartij van zichzelf optreden</w:t>
      </w:r>
      <w:r w:rsidRPr="009F1E93">
        <w:rPr>
          <w:rFonts w:ascii="Arial" w:hAnsi="Arial" w:cs="Arial"/>
          <w:color w:val="7030A0"/>
          <w:sz w:val="20"/>
        </w:rPr>
        <w:t>.</w:t>
      </w:r>
    </w:p>
    <w:p w14:paraId="0978B569" w14:textId="3AB5B01E" w:rsidR="00E44B55" w:rsidRPr="009F1E93" w:rsidRDefault="00E44B55" w:rsidP="007C2C66">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Einde tekstfragment. </w:t>
      </w:r>
    </w:p>
    <w:p w14:paraId="0DF259C9" w14:textId="77777777" w:rsidR="00E44B55" w:rsidRPr="009F1E93" w:rsidRDefault="00E44B55" w:rsidP="007C2C66">
      <w:pPr>
        <w:pStyle w:val="Geenafstand"/>
        <w:rPr>
          <w:rFonts w:ascii="Arial" w:hAnsi="Arial" w:cs="Arial"/>
          <w:sz w:val="20"/>
        </w:rPr>
      </w:pPr>
    </w:p>
    <w:p w14:paraId="0C43C6D8" w14:textId="77777777" w:rsidR="00E3115E" w:rsidRPr="009F1E93" w:rsidRDefault="00E3115E" w:rsidP="00695DD8">
      <w:pPr>
        <w:pStyle w:val="Geenafstand"/>
        <w:rPr>
          <w:rFonts w:ascii="Arial" w:hAnsi="Arial" w:cs="Arial"/>
          <w:sz w:val="20"/>
        </w:rPr>
      </w:pPr>
    </w:p>
    <w:p w14:paraId="1F2FFB9A" w14:textId="77777777" w:rsidR="00E3115E" w:rsidRPr="009F1E93" w:rsidRDefault="00E3115E" w:rsidP="00E3115E">
      <w:pPr>
        <w:pStyle w:val="Geenafstand"/>
        <w:rPr>
          <w:rFonts w:ascii="Arial" w:hAnsi="Arial" w:cs="Arial"/>
          <w:bCs/>
          <w:color w:val="FFFFFF" w:themeColor="background1"/>
          <w:sz w:val="20"/>
          <w:u w:val="single"/>
        </w:rPr>
      </w:pPr>
      <w:r w:rsidRPr="009F1E93">
        <w:rPr>
          <w:rFonts w:ascii="Arial" w:hAnsi="Arial" w:cs="Arial"/>
          <w:bCs/>
          <w:color w:val="FFFFFF" w:themeColor="background1"/>
          <w:sz w:val="20"/>
          <w:highlight w:val="darkYellow"/>
          <w:u w:val="single"/>
        </w:rPr>
        <w:t>KEUZEBLOK CONCLUSIE</w:t>
      </w:r>
    </w:p>
    <w:p w14:paraId="2874598A" w14:textId="4900784C" w:rsidR="00E3115E" w:rsidRPr="009F1E93" w:rsidRDefault="00E3115E" w:rsidP="00695DD8">
      <w:pPr>
        <w:pStyle w:val="Geenafstand"/>
        <w:rPr>
          <w:rFonts w:ascii="Arial" w:hAnsi="Arial" w:cs="Arial"/>
          <w:sz w:val="20"/>
        </w:rPr>
      </w:pPr>
      <w:r w:rsidRPr="009F1E93">
        <w:rPr>
          <w:rFonts w:ascii="Arial" w:hAnsi="Arial" w:cs="Arial"/>
          <w:sz w:val="20"/>
        </w:rPr>
        <w:t xml:space="preserve">Variant A </w:t>
      </w:r>
      <w:r w:rsidR="00C34039" w:rsidRPr="009F1E93">
        <w:rPr>
          <w:rFonts w:ascii="Arial" w:hAnsi="Arial" w:cs="Arial"/>
          <w:sz w:val="20"/>
        </w:rPr>
        <w:t>(</w:t>
      </w:r>
      <w:proofErr w:type="spellStart"/>
      <w:r w:rsidR="00C34039" w:rsidRPr="009F1E93">
        <w:rPr>
          <w:rFonts w:ascii="Arial" w:hAnsi="Arial" w:cs="Arial"/>
          <w:sz w:val="20"/>
        </w:rPr>
        <w:t>igv</w:t>
      </w:r>
      <w:proofErr w:type="spellEnd"/>
      <w:r w:rsidR="00C34039" w:rsidRPr="009F1E93">
        <w:rPr>
          <w:rFonts w:ascii="Arial" w:hAnsi="Arial" w:cs="Arial"/>
          <w:sz w:val="20"/>
        </w:rPr>
        <w:t xml:space="preserve"> echtgenoot):</w:t>
      </w:r>
    </w:p>
    <w:p w14:paraId="5CF168BD" w14:textId="77777777" w:rsidR="00E3115E" w:rsidRPr="009F1E93" w:rsidRDefault="00E3115E" w:rsidP="00695DD8">
      <w:pPr>
        <w:pStyle w:val="Geenafstand"/>
        <w:rPr>
          <w:rFonts w:ascii="Arial" w:hAnsi="Arial" w:cs="Arial"/>
          <w:sz w:val="20"/>
          <w:u w:val="single"/>
        </w:rPr>
      </w:pPr>
      <w:r w:rsidRPr="009F1E93">
        <w:rPr>
          <w:rFonts w:ascii="Arial" w:hAnsi="Arial" w:cs="Arial"/>
          <w:sz w:val="20"/>
          <w:u w:val="single"/>
        </w:rPr>
        <w:t xml:space="preserve">Begin tekstfragment: </w:t>
      </w:r>
    </w:p>
    <w:p w14:paraId="6553919A" w14:textId="4FAFFEE4" w:rsidR="00E3115E" w:rsidRPr="009F1E93" w:rsidRDefault="002E4DFF" w:rsidP="00695DD8">
      <w:pPr>
        <w:pStyle w:val="Geenafstand"/>
        <w:rPr>
          <w:rFonts w:ascii="Arial" w:hAnsi="Arial" w:cs="Arial"/>
          <w:color w:val="FF0000"/>
          <w:sz w:val="20"/>
        </w:rPr>
      </w:pPr>
      <w:r w:rsidRPr="009F1E93">
        <w:rPr>
          <w:rFonts w:ascii="Arial" w:hAnsi="Arial" w:cs="Arial"/>
          <w:color w:val="FF0000"/>
          <w:sz w:val="20"/>
        </w:rPr>
        <w:t xml:space="preserve">Op grond van het vorenstaande is genoemde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bookmarkStart w:id="293" w:name="_Hlk126744809"/>
      <w:ins w:id="294" w:author="Groot, Karina de" w:date="2024-08-08T12:34:00Z" w16du:dateUtc="2024-08-08T10:34:00Z">
        <w:r w:rsidR="000C0B4A" w:rsidRPr="00CF7B10">
          <w:rPr>
            <w:rFonts w:ascii="Arial" w:hAnsi="Arial" w:cs="Arial"/>
            <w:color w:val="FF0000"/>
            <w:sz w:val="20"/>
            <w:highlight w:val="yellow"/>
          </w:rPr>
          <w:t>VVE-</w:t>
        </w:r>
      </w:ins>
      <w:r w:rsidR="0082582C" w:rsidRPr="009F1E93">
        <w:rPr>
          <w:rFonts w:ascii="Arial" w:hAnsi="Arial" w:cs="Arial"/>
          <w:color w:val="FF0000"/>
          <w:sz w:val="20"/>
          <w:highlight w:val="yellow"/>
        </w:rPr>
        <w:t>Tekstblok Personalia van Natuurlijk pe</w:t>
      </w:r>
      <w:r w:rsidR="0082582C" w:rsidRPr="00E86481">
        <w:rPr>
          <w:rFonts w:ascii="Arial" w:hAnsi="Arial" w:cs="Arial"/>
          <w:color w:val="FF0000"/>
          <w:sz w:val="20"/>
          <w:highlight w:val="yellow"/>
        </w:rPr>
        <w:t>rsoon</w:t>
      </w:r>
      <w:bookmarkEnd w:id="293"/>
      <w:del w:id="295" w:author="Groot, Karina de" w:date="2024-08-08T12:34:00Z" w16du:dateUtc="2024-08-08T10:34:00Z">
        <w:r w:rsidR="00E86481" w:rsidRPr="00111F67" w:rsidDel="000C0B4A">
          <w:rPr>
            <w:rFonts w:ascii="Arial" w:hAnsi="Arial" w:cs="Arial"/>
            <w:color w:val="FF0000"/>
            <w:sz w:val="20"/>
            <w:highlight w:val="yellow"/>
          </w:rPr>
          <w:delText>-nieuw</w:delText>
        </w:r>
      </w:del>
      <w:r w:rsidR="002F45F0" w:rsidRPr="009F1E93">
        <w:rPr>
          <w:rFonts w:ascii="Arial" w:hAnsi="Arial" w:cs="Arial"/>
          <w:color w:val="FF0000"/>
          <w:sz w:val="20"/>
        </w:rPr>
        <w:t>,</w:t>
      </w:r>
      <w:r w:rsidR="00677F5B" w:rsidRPr="009F1E93">
        <w:rPr>
          <w:rFonts w:ascii="Arial" w:hAnsi="Arial" w:cs="Arial"/>
          <w:color w:val="FF0000"/>
          <w:sz w:val="20"/>
        </w:rPr>
        <w:t xml:space="preserve"> </w:t>
      </w:r>
      <w:r w:rsidRPr="009F1E93">
        <w:rPr>
          <w:rFonts w:ascii="Arial" w:hAnsi="Arial" w:cs="Arial"/>
          <w:color w:val="FF0000"/>
          <w:sz w:val="20"/>
        </w:rPr>
        <w:t xml:space="preserve">als enige gerechtigd tot alle goederen en gelden behorende tot </w:t>
      </w:r>
      <w:r w:rsidRPr="002467A5">
        <w:rPr>
          <w:rFonts w:ascii="Arial" w:hAnsi="Arial" w:cs="Arial"/>
          <w:color w:val="840084"/>
          <w:sz w:val="20"/>
        </w:rPr>
        <w:t>de door overlijden ontbonden gemeenschap van goederen en</w:t>
      </w:r>
      <w:r w:rsidRPr="009F1E93">
        <w:rPr>
          <w:rFonts w:ascii="Arial" w:hAnsi="Arial" w:cs="Arial"/>
          <w:color w:val="FF0000"/>
          <w:sz w:val="20"/>
        </w:rPr>
        <w:t xml:space="preserve">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2467A5">
        <w:rPr>
          <w:rFonts w:ascii="Arial" w:hAnsi="Arial" w:cs="Arial"/>
          <w:color w:val="008200"/>
          <w:sz w:val="20"/>
        </w:rPr>
        <w:t>erflater</w:t>
      </w:r>
      <w:r w:rsidRPr="00803926">
        <w:rPr>
          <w:rFonts w:ascii="Arial" w:hAnsi="Arial" w:cs="Arial"/>
          <w:sz w:val="20"/>
        </w:rPr>
        <w:t>/</w:t>
      </w:r>
      <w:r w:rsidRPr="002467A5">
        <w:rPr>
          <w:rFonts w:ascii="Arial" w:hAnsi="Arial" w:cs="Arial"/>
          <w:color w:val="008200"/>
          <w:sz w:val="20"/>
        </w:rPr>
        <w:t>erflaatster</w:t>
      </w:r>
      <w:r w:rsidRPr="00803926">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 xml:space="preserve">, en mitsdien </w:t>
      </w:r>
      <w:r w:rsidRPr="002467A5">
        <w:rPr>
          <w:rFonts w:ascii="Arial" w:hAnsi="Arial" w:cs="Arial"/>
          <w:color w:val="840084"/>
          <w:sz w:val="20"/>
        </w:rPr>
        <w:t xml:space="preserve">zelfstandig bevoegd en </w:t>
      </w:r>
      <w:r w:rsidRPr="009F1E93">
        <w:rPr>
          <w:rFonts w:ascii="Arial" w:hAnsi="Arial" w:cs="Arial"/>
          <w:color w:val="FF0000"/>
          <w:sz w:val="20"/>
        </w:rPr>
        <w:t>gerechtigd om over al deze goederen te beheren en daarover te beschikken.</w:t>
      </w:r>
    </w:p>
    <w:p w14:paraId="6F882577" w14:textId="77777777" w:rsidR="00E3115E" w:rsidRPr="009F1E93" w:rsidRDefault="00E3115E" w:rsidP="00695DD8">
      <w:pPr>
        <w:pStyle w:val="Geenafstand"/>
        <w:rPr>
          <w:rFonts w:ascii="Arial" w:hAnsi="Arial" w:cs="Arial"/>
          <w:sz w:val="20"/>
          <w:u w:val="single"/>
        </w:rPr>
      </w:pPr>
      <w:r w:rsidRPr="009F1E93">
        <w:rPr>
          <w:rFonts w:ascii="Arial" w:hAnsi="Arial" w:cs="Arial"/>
          <w:sz w:val="20"/>
          <w:u w:val="single"/>
        </w:rPr>
        <w:t xml:space="preserve">Einde tekstfragment. </w:t>
      </w:r>
    </w:p>
    <w:p w14:paraId="37225925" w14:textId="77777777" w:rsidR="00E3115E" w:rsidRPr="009F1E93" w:rsidRDefault="00E3115E" w:rsidP="00695DD8">
      <w:pPr>
        <w:pStyle w:val="Geenafstand"/>
        <w:rPr>
          <w:rFonts w:ascii="Arial" w:hAnsi="Arial" w:cs="Arial"/>
          <w:sz w:val="20"/>
          <w:u w:val="single"/>
        </w:rPr>
      </w:pPr>
    </w:p>
    <w:p w14:paraId="3BC2C299" w14:textId="2686B7FC" w:rsidR="00E3115E" w:rsidRPr="009F1E93" w:rsidRDefault="00E3115E" w:rsidP="00E3115E">
      <w:pPr>
        <w:pStyle w:val="Geenafstand"/>
        <w:rPr>
          <w:rFonts w:ascii="Arial" w:hAnsi="Arial" w:cs="Arial"/>
          <w:sz w:val="20"/>
        </w:rPr>
      </w:pPr>
      <w:r w:rsidRPr="009F1E93">
        <w:rPr>
          <w:rFonts w:ascii="Arial" w:hAnsi="Arial" w:cs="Arial"/>
          <w:sz w:val="20"/>
        </w:rPr>
        <w:t xml:space="preserve">Variant B </w:t>
      </w:r>
      <w:r w:rsidR="007C7F6A" w:rsidRPr="009F1E93">
        <w:rPr>
          <w:rFonts w:ascii="Arial" w:hAnsi="Arial" w:cs="Arial"/>
          <w:sz w:val="20"/>
        </w:rPr>
        <w:t>(</w:t>
      </w:r>
      <w:proofErr w:type="spellStart"/>
      <w:r w:rsidR="007C7F6A" w:rsidRPr="009F1E93">
        <w:rPr>
          <w:rFonts w:ascii="Arial" w:hAnsi="Arial" w:cs="Arial"/>
          <w:sz w:val="20"/>
        </w:rPr>
        <w:t>igv</w:t>
      </w:r>
      <w:proofErr w:type="spellEnd"/>
      <w:r w:rsidR="007C7F6A" w:rsidRPr="009F1E93">
        <w:rPr>
          <w:rFonts w:ascii="Arial" w:hAnsi="Arial" w:cs="Arial"/>
          <w:sz w:val="20"/>
        </w:rPr>
        <w:t xml:space="preserve"> executeur</w:t>
      </w:r>
      <w:r w:rsidR="007C7F6A" w:rsidRPr="00A505B9">
        <w:rPr>
          <w:rFonts w:ascii="Arial" w:hAnsi="Arial" w:cs="Arial"/>
          <w:sz w:val="20"/>
        </w:rPr>
        <w:t>/</w:t>
      </w:r>
      <w:r w:rsidR="007C7F6A" w:rsidRPr="009F1E93">
        <w:rPr>
          <w:rFonts w:ascii="Arial" w:hAnsi="Arial" w:cs="Arial"/>
          <w:sz w:val="20"/>
        </w:rPr>
        <w:t>bewindvoerder):</w:t>
      </w:r>
    </w:p>
    <w:p w14:paraId="39B03F79" w14:textId="77777777" w:rsidR="00E3115E" w:rsidRPr="009F1E93" w:rsidRDefault="00E3115E" w:rsidP="00E3115E">
      <w:pPr>
        <w:pStyle w:val="Geenafstand"/>
        <w:rPr>
          <w:rFonts w:ascii="Arial" w:hAnsi="Arial" w:cs="Arial"/>
          <w:sz w:val="20"/>
          <w:u w:val="single"/>
        </w:rPr>
      </w:pPr>
      <w:r w:rsidRPr="009F1E93">
        <w:rPr>
          <w:rFonts w:ascii="Arial" w:hAnsi="Arial" w:cs="Arial"/>
          <w:sz w:val="20"/>
          <w:u w:val="single"/>
        </w:rPr>
        <w:t xml:space="preserve">Begin tekstfragment: </w:t>
      </w:r>
    </w:p>
    <w:p w14:paraId="397FE145" w14:textId="06486DFB" w:rsidR="00E3115E" w:rsidRPr="009F1E93" w:rsidRDefault="000E0697" w:rsidP="00E3115E">
      <w:pPr>
        <w:pStyle w:val="Geenafstand"/>
        <w:rPr>
          <w:rFonts w:ascii="Arial" w:hAnsi="Arial" w:cs="Arial"/>
          <w:color w:val="FF0000"/>
          <w:sz w:val="20"/>
        </w:rPr>
      </w:pPr>
      <w:r w:rsidRPr="009F1E93">
        <w:rPr>
          <w:rFonts w:ascii="Arial" w:hAnsi="Arial" w:cs="Arial"/>
          <w:color w:val="FF0000"/>
          <w:sz w:val="20"/>
        </w:rPr>
        <w:t xml:space="preserve">Mitsdien is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ins w:id="296" w:author="Groot, Karina de" w:date="2024-08-08T12:34:00Z" w16du:dateUtc="2024-08-08T10:34:00Z">
        <w:r w:rsidR="002C6DF6" w:rsidRPr="00CF7B10">
          <w:rPr>
            <w:rFonts w:ascii="Arial" w:hAnsi="Arial" w:cs="Arial"/>
            <w:color w:val="FF0000"/>
            <w:sz w:val="20"/>
            <w:highlight w:val="yellow"/>
          </w:rPr>
          <w:t>VVE-</w:t>
        </w:r>
      </w:ins>
      <w:r w:rsidR="0082582C" w:rsidRPr="009F1E93">
        <w:rPr>
          <w:rFonts w:ascii="Arial" w:hAnsi="Arial" w:cs="Arial"/>
          <w:color w:val="FF0000"/>
          <w:sz w:val="20"/>
          <w:highlight w:val="yellow"/>
        </w:rPr>
        <w:t>Tekstblok Personalia van Natuurlijk pers</w:t>
      </w:r>
      <w:r w:rsidR="0082582C" w:rsidRPr="00E86481">
        <w:rPr>
          <w:rFonts w:ascii="Arial" w:hAnsi="Arial" w:cs="Arial"/>
          <w:color w:val="FF0000"/>
          <w:sz w:val="20"/>
          <w:highlight w:val="yellow"/>
        </w:rPr>
        <w:t>oon</w:t>
      </w:r>
      <w:del w:id="297" w:author="Groot, Karina de" w:date="2024-08-08T12:34:00Z" w16du:dateUtc="2024-08-08T10:34:00Z">
        <w:r w:rsidR="00E86481" w:rsidRPr="00111F67" w:rsidDel="002C6DF6">
          <w:rPr>
            <w:rFonts w:ascii="Arial" w:hAnsi="Arial" w:cs="Arial"/>
            <w:color w:val="FF0000"/>
            <w:sz w:val="20"/>
            <w:highlight w:val="yellow"/>
          </w:rPr>
          <w:delText>-nieuw</w:delText>
        </w:r>
      </w:del>
      <w:r w:rsidR="0082582C" w:rsidRPr="0082582C">
        <w:rPr>
          <w:rFonts w:ascii="Arial" w:hAnsi="Arial" w:cs="Arial"/>
          <w:color w:val="840084"/>
          <w:sz w:val="20"/>
        </w:rPr>
        <w:t>,</w:t>
      </w:r>
      <w:r w:rsidR="0082582C">
        <w:rPr>
          <w:rFonts w:ascii="Arial" w:hAnsi="Arial" w:cs="Arial"/>
          <w:color w:val="FF0000"/>
          <w:sz w:val="20"/>
        </w:rPr>
        <w:t xml:space="preserve"> </w:t>
      </w:r>
      <w:r w:rsidRPr="002467A5">
        <w:rPr>
          <w:rFonts w:ascii="Arial" w:hAnsi="Arial" w:cs="Arial"/>
          <w:color w:val="840084"/>
          <w:sz w:val="20"/>
        </w:rPr>
        <w:t>voornoemd</w:t>
      </w:r>
      <w:r w:rsidRPr="0082582C">
        <w:rPr>
          <w:rFonts w:ascii="Arial" w:hAnsi="Arial" w:cs="Arial"/>
          <w:color w:val="840084"/>
          <w:sz w:val="20"/>
        </w:rPr>
        <w:t>,</w:t>
      </w:r>
      <w:r w:rsidRPr="009F1E93">
        <w:rPr>
          <w:rFonts w:ascii="Arial" w:hAnsi="Arial" w:cs="Arial"/>
          <w:color w:val="FF0000"/>
          <w:sz w:val="20"/>
        </w:rPr>
        <w:t xml:space="preserve"> met uitsluiting van ieder ander zelfstandig bevoegd en gerechtigd tot alle daden van beheer en beschikking betreft de ontbonden huwelijksgoederengemeenschap en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2467A5">
        <w:rPr>
          <w:rFonts w:ascii="Arial" w:hAnsi="Arial" w:cs="Arial"/>
          <w:color w:val="008200"/>
          <w:sz w:val="20"/>
        </w:rPr>
        <w:t>erflater</w:t>
      </w:r>
      <w:r w:rsidRPr="00803926">
        <w:rPr>
          <w:rFonts w:ascii="Arial" w:hAnsi="Arial" w:cs="Arial"/>
          <w:sz w:val="20"/>
        </w:rPr>
        <w:t>/</w:t>
      </w:r>
      <w:r w:rsidRPr="002467A5">
        <w:rPr>
          <w:rFonts w:ascii="Arial" w:hAnsi="Arial" w:cs="Arial"/>
          <w:color w:val="008200"/>
          <w:sz w:val="20"/>
        </w:rPr>
        <w:t>erflaatster</w:t>
      </w:r>
      <w:r w:rsidRPr="00803926">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w:t>
      </w:r>
    </w:p>
    <w:p w14:paraId="2AD449C7" w14:textId="53B7330F" w:rsidR="00E3115E" w:rsidRPr="009F1E93" w:rsidRDefault="00E3115E" w:rsidP="00E3115E">
      <w:pPr>
        <w:pStyle w:val="Geenafstand"/>
        <w:rPr>
          <w:rFonts w:ascii="Arial" w:hAnsi="Arial" w:cs="Arial"/>
          <w:sz w:val="20"/>
          <w:u w:val="single"/>
        </w:rPr>
      </w:pPr>
      <w:r w:rsidRPr="009F1E93">
        <w:rPr>
          <w:rFonts w:ascii="Arial" w:hAnsi="Arial" w:cs="Arial"/>
          <w:sz w:val="20"/>
          <w:u w:val="single"/>
        </w:rPr>
        <w:t>Einde tekstfragment.</w:t>
      </w:r>
    </w:p>
    <w:p w14:paraId="1E3FD2F6" w14:textId="77777777" w:rsidR="00E3115E" w:rsidRPr="009F1E93" w:rsidRDefault="00E3115E" w:rsidP="00E3115E">
      <w:pPr>
        <w:pStyle w:val="Geenafstand"/>
        <w:rPr>
          <w:rFonts w:ascii="Arial" w:hAnsi="Arial" w:cs="Arial"/>
          <w:sz w:val="20"/>
          <w:u w:val="single"/>
        </w:rPr>
      </w:pPr>
    </w:p>
    <w:p w14:paraId="118CE230" w14:textId="24FBF5D3" w:rsidR="00E3115E" w:rsidRPr="009F1E93" w:rsidRDefault="00E3115E" w:rsidP="00E3115E">
      <w:pPr>
        <w:pStyle w:val="Geenafstand"/>
        <w:rPr>
          <w:rFonts w:ascii="Arial" w:hAnsi="Arial" w:cs="Arial"/>
          <w:sz w:val="20"/>
        </w:rPr>
      </w:pPr>
      <w:r w:rsidRPr="009F1E93">
        <w:rPr>
          <w:rFonts w:ascii="Arial" w:hAnsi="Arial" w:cs="Arial"/>
          <w:sz w:val="20"/>
        </w:rPr>
        <w:t xml:space="preserve">Variant C </w:t>
      </w:r>
    </w:p>
    <w:p w14:paraId="64CE1577" w14:textId="7BE2EA20" w:rsidR="00E3115E" w:rsidRPr="009F1E93" w:rsidRDefault="00E3115E" w:rsidP="00E3115E">
      <w:pPr>
        <w:pStyle w:val="Geenafstand"/>
        <w:rPr>
          <w:rFonts w:ascii="Arial" w:hAnsi="Arial" w:cs="Arial"/>
          <w:sz w:val="20"/>
          <w:u w:val="single"/>
        </w:rPr>
      </w:pPr>
      <w:r w:rsidRPr="009F1E93">
        <w:rPr>
          <w:rFonts w:ascii="Arial" w:hAnsi="Arial" w:cs="Arial"/>
          <w:sz w:val="20"/>
          <w:u w:val="single"/>
        </w:rPr>
        <w:t xml:space="preserve">Begin tekstfragment: </w:t>
      </w:r>
      <w:r w:rsidR="007C7F6A" w:rsidRPr="009F1E93">
        <w:rPr>
          <w:rFonts w:ascii="Arial" w:hAnsi="Arial" w:cs="Arial"/>
          <w:sz w:val="20"/>
        </w:rPr>
        <w:t>(</w:t>
      </w:r>
      <w:proofErr w:type="spellStart"/>
      <w:r w:rsidR="007C7F6A" w:rsidRPr="009F1E93">
        <w:rPr>
          <w:rFonts w:ascii="Arial" w:hAnsi="Arial" w:cs="Arial"/>
          <w:sz w:val="20"/>
        </w:rPr>
        <w:t>igv</w:t>
      </w:r>
      <w:proofErr w:type="spellEnd"/>
      <w:r w:rsidR="007C7F6A" w:rsidRPr="009F1E93">
        <w:rPr>
          <w:rFonts w:ascii="Arial" w:hAnsi="Arial" w:cs="Arial"/>
          <w:sz w:val="20"/>
        </w:rPr>
        <w:t xml:space="preserve"> 2 executeurs</w:t>
      </w:r>
      <w:r w:rsidR="007C7F6A" w:rsidRPr="00A505B9">
        <w:rPr>
          <w:rFonts w:ascii="Arial" w:hAnsi="Arial" w:cs="Arial"/>
          <w:sz w:val="20"/>
        </w:rPr>
        <w:t>/</w:t>
      </w:r>
      <w:r w:rsidR="007C7F6A" w:rsidRPr="009F1E93">
        <w:rPr>
          <w:rFonts w:ascii="Arial" w:hAnsi="Arial" w:cs="Arial"/>
          <w:sz w:val="20"/>
        </w:rPr>
        <w:t>bewindvoerders):</w:t>
      </w:r>
    </w:p>
    <w:p w14:paraId="511A61C0" w14:textId="1CD27070" w:rsidR="00E3115E" w:rsidRPr="009F1E93" w:rsidRDefault="00797B99" w:rsidP="00E3115E">
      <w:pPr>
        <w:pStyle w:val="Geenafstand"/>
        <w:rPr>
          <w:rFonts w:ascii="Arial" w:hAnsi="Arial" w:cs="Arial"/>
          <w:color w:val="70AD47" w:themeColor="accent6"/>
          <w:sz w:val="20"/>
        </w:rPr>
      </w:pPr>
      <w:r w:rsidRPr="009F1E93">
        <w:rPr>
          <w:rFonts w:ascii="Arial" w:hAnsi="Arial" w:cs="Arial"/>
          <w:color w:val="FF0000"/>
          <w:sz w:val="20"/>
        </w:rPr>
        <w:t xml:space="preserve">Mitsdien zijn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ins w:id="298" w:author="Groot, Karina de" w:date="2024-08-08T12:35:00Z" w16du:dateUtc="2024-08-08T10:35:00Z">
        <w:r w:rsidR="00845458" w:rsidRPr="00CF7B10">
          <w:rPr>
            <w:rFonts w:ascii="Arial" w:hAnsi="Arial" w:cs="Arial"/>
            <w:color w:val="FF0000"/>
            <w:sz w:val="20"/>
            <w:highlight w:val="yellow"/>
          </w:rPr>
          <w:t>VVE-</w:t>
        </w:r>
      </w:ins>
      <w:r w:rsidR="0082582C" w:rsidRPr="009F1E93">
        <w:rPr>
          <w:rFonts w:ascii="Arial" w:hAnsi="Arial" w:cs="Arial"/>
          <w:color w:val="FF0000"/>
          <w:sz w:val="20"/>
          <w:highlight w:val="yellow"/>
        </w:rPr>
        <w:t>Tekstblok Personalia van Natuurlijk p</w:t>
      </w:r>
      <w:r w:rsidR="0082582C" w:rsidRPr="00E86481">
        <w:rPr>
          <w:rFonts w:ascii="Arial" w:hAnsi="Arial" w:cs="Arial"/>
          <w:color w:val="FF0000"/>
          <w:sz w:val="20"/>
          <w:highlight w:val="yellow"/>
        </w:rPr>
        <w:t>ersoon</w:t>
      </w:r>
      <w:del w:id="299" w:author="Groot, Karina de" w:date="2024-08-08T12:35:00Z" w16du:dateUtc="2024-08-08T10:35:00Z">
        <w:r w:rsidR="00E86481" w:rsidRPr="00111F67" w:rsidDel="00845458">
          <w:rPr>
            <w:rFonts w:ascii="Arial" w:hAnsi="Arial" w:cs="Arial"/>
            <w:color w:val="FF0000"/>
            <w:sz w:val="20"/>
            <w:highlight w:val="yellow"/>
          </w:rPr>
          <w:delText>-nieuw</w:delText>
        </w:r>
      </w:del>
      <w:r w:rsidR="00677F5B" w:rsidRPr="009F1E93">
        <w:rPr>
          <w:rFonts w:ascii="Arial" w:hAnsi="Arial" w:cs="Arial"/>
          <w:color w:val="FF0000"/>
          <w:sz w:val="20"/>
        </w:rPr>
        <w:t xml:space="preserve"> </w:t>
      </w:r>
      <w:r w:rsidRPr="009F1E93">
        <w:rPr>
          <w:rFonts w:ascii="Arial" w:hAnsi="Arial" w:cs="Arial"/>
          <w:sz w:val="20"/>
        </w:rPr>
        <w:t>en</w:t>
      </w:r>
      <w:r w:rsidR="00214781">
        <w:rPr>
          <w:rFonts w:ascii="Arial" w:hAnsi="Arial" w:cs="Arial"/>
          <w:sz w:val="20"/>
        </w:rPr>
        <w:t xml:space="preserve"> </w:t>
      </w:r>
      <w:r w:rsidR="002467A5" w:rsidRPr="004C6F00">
        <w:rPr>
          <w:rFonts w:ascii="Arial" w:hAnsi="Arial" w:cs="Arial"/>
          <w:color w:val="008200"/>
          <w:sz w:val="20"/>
        </w:rPr>
        <w:t>mevrouw</w:t>
      </w:r>
      <w:r w:rsidR="002467A5" w:rsidRPr="00803926">
        <w:rPr>
          <w:rFonts w:ascii="Arial" w:hAnsi="Arial" w:cs="Arial"/>
          <w:sz w:val="20"/>
        </w:rPr>
        <w:t>/</w:t>
      </w:r>
      <w:r w:rsidR="002467A5" w:rsidRPr="004C6F00">
        <w:rPr>
          <w:rFonts w:ascii="Arial" w:hAnsi="Arial" w:cs="Arial"/>
          <w:color w:val="008200"/>
          <w:sz w:val="20"/>
        </w:rPr>
        <w:t>de heer</w:t>
      </w:r>
      <w:r w:rsidR="002467A5" w:rsidRPr="002467A5">
        <w:rPr>
          <w:rFonts w:ascii="Arial" w:hAnsi="Arial" w:cs="Arial"/>
          <w:color w:val="840084"/>
          <w:sz w:val="20"/>
        </w:rPr>
        <w:t xml:space="preserve"> </w:t>
      </w:r>
      <w:ins w:id="300" w:author="Groot, Karina de" w:date="2024-08-08T12:35:00Z" w16du:dateUtc="2024-08-08T10:35:00Z">
        <w:r w:rsidR="00845458" w:rsidRPr="00CF7B10">
          <w:rPr>
            <w:rFonts w:ascii="Arial" w:hAnsi="Arial" w:cs="Arial"/>
            <w:color w:val="FF0000"/>
            <w:sz w:val="20"/>
            <w:highlight w:val="yellow"/>
          </w:rPr>
          <w:t>VVE-</w:t>
        </w:r>
      </w:ins>
      <w:r w:rsidR="0082582C" w:rsidRPr="009F1E93">
        <w:rPr>
          <w:rFonts w:ascii="Arial" w:hAnsi="Arial" w:cs="Arial"/>
          <w:color w:val="FF0000"/>
          <w:sz w:val="20"/>
          <w:highlight w:val="yellow"/>
        </w:rPr>
        <w:t>Tekstblok Personalia van Natuurlijk p</w:t>
      </w:r>
      <w:r w:rsidR="0082582C" w:rsidRPr="00E86481">
        <w:rPr>
          <w:rFonts w:ascii="Arial" w:hAnsi="Arial" w:cs="Arial"/>
          <w:color w:val="FF0000"/>
          <w:sz w:val="20"/>
          <w:highlight w:val="yellow"/>
        </w:rPr>
        <w:t>ersoon</w:t>
      </w:r>
      <w:del w:id="301" w:author="Groot, Karina de" w:date="2024-08-08T12:35:00Z" w16du:dateUtc="2024-08-08T10:35:00Z">
        <w:r w:rsidR="00E86481" w:rsidRPr="00111F67" w:rsidDel="00845458">
          <w:rPr>
            <w:rFonts w:ascii="Arial" w:hAnsi="Arial" w:cs="Arial"/>
            <w:color w:val="FF0000"/>
            <w:sz w:val="20"/>
            <w:highlight w:val="yellow"/>
          </w:rPr>
          <w:delText>-nieuw</w:delText>
        </w:r>
      </w:del>
      <w:r w:rsidR="0082582C" w:rsidRPr="001D2058">
        <w:rPr>
          <w:rFonts w:ascii="Arial" w:hAnsi="Arial" w:cs="Arial"/>
          <w:color w:val="840084"/>
          <w:sz w:val="20"/>
        </w:rPr>
        <w:t>,</w:t>
      </w:r>
      <w:r w:rsidR="0082582C">
        <w:rPr>
          <w:rFonts w:ascii="Arial" w:hAnsi="Arial" w:cs="Arial"/>
          <w:color w:val="840084"/>
          <w:sz w:val="20"/>
        </w:rPr>
        <w:t xml:space="preserve"> </w:t>
      </w:r>
      <w:r w:rsidRPr="009F1E93">
        <w:rPr>
          <w:rFonts w:ascii="Arial" w:hAnsi="Arial" w:cs="Arial"/>
          <w:color w:val="7030A0"/>
          <w:sz w:val="20"/>
        </w:rPr>
        <w:t>beiden voornoemd</w:t>
      </w:r>
      <w:r w:rsidRPr="009F1E93">
        <w:rPr>
          <w:rFonts w:ascii="Arial" w:hAnsi="Arial" w:cs="Arial"/>
          <w:sz w:val="20"/>
        </w:rPr>
        <w:t xml:space="preserve">, </w:t>
      </w:r>
      <w:r w:rsidRPr="009F1E93">
        <w:rPr>
          <w:rFonts w:ascii="Arial" w:hAnsi="Arial" w:cs="Arial"/>
          <w:color w:val="FF0000"/>
          <w:sz w:val="20"/>
        </w:rPr>
        <w:t xml:space="preserve">met uitsluiting van </w:t>
      </w:r>
      <w:r w:rsidRPr="002467A5">
        <w:rPr>
          <w:rFonts w:ascii="Arial" w:hAnsi="Arial" w:cs="Arial"/>
          <w:color w:val="008200"/>
          <w:sz w:val="20"/>
        </w:rPr>
        <w:t>ieder ander</w:t>
      </w:r>
      <w:r w:rsidR="00345816" w:rsidRPr="00803926">
        <w:rPr>
          <w:rFonts w:ascii="Arial" w:hAnsi="Arial" w:cs="Arial"/>
          <w:sz w:val="20"/>
        </w:rPr>
        <w:t>/</w:t>
      </w:r>
      <w:r w:rsidRPr="002467A5">
        <w:rPr>
          <w:rFonts w:ascii="Arial" w:hAnsi="Arial" w:cs="Arial"/>
          <w:color w:val="008200"/>
          <w:sz w:val="20"/>
        </w:rPr>
        <w:t>ieder zelfstandig</w:t>
      </w:r>
      <w:r w:rsidRPr="00803926">
        <w:rPr>
          <w:rFonts w:ascii="Arial" w:hAnsi="Arial" w:cs="Arial"/>
          <w:sz w:val="20"/>
        </w:rPr>
        <w:t>/</w:t>
      </w:r>
      <w:r w:rsidRPr="002467A5">
        <w:rPr>
          <w:rFonts w:ascii="Arial" w:hAnsi="Arial" w:cs="Arial"/>
          <w:color w:val="008200"/>
          <w:sz w:val="20"/>
        </w:rPr>
        <w:t>gezamenlijk</w:t>
      </w:r>
      <w:r w:rsidRPr="009F1E93">
        <w:rPr>
          <w:rFonts w:ascii="Arial" w:hAnsi="Arial" w:cs="Arial"/>
          <w:color w:val="FF0000"/>
          <w:sz w:val="20"/>
        </w:rPr>
        <w:t xml:space="preserve"> bevoegd en gerechtigd tot alle daden van beheer en beschikking betreft de ontbonden huwelijksgoederengemeenschap en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2467A5">
        <w:rPr>
          <w:rFonts w:ascii="Arial" w:hAnsi="Arial" w:cs="Arial"/>
          <w:color w:val="008200"/>
          <w:sz w:val="20"/>
        </w:rPr>
        <w:t>erflater</w:t>
      </w:r>
      <w:r w:rsidRPr="00803926">
        <w:rPr>
          <w:rFonts w:ascii="Arial" w:hAnsi="Arial" w:cs="Arial"/>
          <w:sz w:val="20"/>
        </w:rPr>
        <w:t>/</w:t>
      </w:r>
      <w:r w:rsidRPr="002467A5">
        <w:rPr>
          <w:rFonts w:ascii="Arial" w:hAnsi="Arial" w:cs="Arial"/>
          <w:color w:val="008200"/>
          <w:sz w:val="20"/>
        </w:rPr>
        <w:t>erflaatster</w:t>
      </w:r>
      <w:r w:rsidRPr="00803926">
        <w:rPr>
          <w:rFonts w:ascii="Arial" w:hAnsi="Arial" w:cs="Arial"/>
          <w:sz w:val="20"/>
        </w:rPr>
        <w:t>/</w:t>
      </w:r>
      <w:r w:rsidRPr="002467A5">
        <w:rPr>
          <w:rFonts w:ascii="Arial" w:hAnsi="Arial" w:cs="Arial"/>
          <w:color w:val="008200"/>
          <w:sz w:val="20"/>
        </w:rPr>
        <w:t>overledene</w:t>
      </w:r>
      <w:r w:rsidR="00345816" w:rsidRPr="009F1E93">
        <w:rPr>
          <w:rFonts w:ascii="Arial" w:hAnsi="Arial" w:cs="Arial"/>
          <w:color w:val="FF0000"/>
          <w:sz w:val="20"/>
        </w:rPr>
        <w:t>.</w:t>
      </w:r>
    </w:p>
    <w:p w14:paraId="1BA4798A" w14:textId="77777777" w:rsidR="00744814" w:rsidRPr="009F1E93" w:rsidRDefault="00E3115E" w:rsidP="00E3115E">
      <w:pPr>
        <w:pStyle w:val="Geenafstand"/>
        <w:rPr>
          <w:rFonts w:ascii="Arial" w:hAnsi="Arial" w:cs="Arial"/>
          <w:sz w:val="20"/>
          <w:u w:val="single"/>
        </w:rPr>
      </w:pPr>
      <w:r w:rsidRPr="009F1E93">
        <w:rPr>
          <w:rFonts w:ascii="Arial" w:hAnsi="Arial" w:cs="Arial"/>
          <w:sz w:val="20"/>
          <w:u w:val="single"/>
        </w:rPr>
        <w:t xml:space="preserve">Einde tekstfragment. </w:t>
      </w:r>
    </w:p>
    <w:p w14:paraId="56FC63FC" w14:textId="77777777" w:rsidR="00744814" w:rsidRPr="009F1E93" w:rsidRDefault="00744814" w:rsidP="00E3115E">
      <w:pPr>
        <w:pStyle w:val="Geenafstand"/>
        <w:rPr>
          <w:rFonts w:ascii="Arial" w:hAnsi="Arial" w:cs="Arial"/>
          <w:sz w:val="20"/>
          <w:u w:val="single"/>
        </w:rPr>
      </w:pPr>
    </w:p>
    <w:p w14:paraId="3E00AB38" w14:textId="2DF2A979" w:rsidR="002E4F3A" w:rsidRPr="009F1E93" w:rsidRDefault="002E4F3A" w:rsidP="00744814">
      <w:pPr>
        <w:pStyle w:val="Geenafstand"/>
        <w:rPr>
          <w:rFonts w:ascii="Arial" w:hAnsi="Arial" w:cs="Arial"/>
          <w:bCs/>
          <w:color w:val="FFFFFF" w:themeColor="background1"/>
          <w:sz w:val="20"/>
          <w:u w:val="single"/>
        </w:rPr>
      </w:pPr>
      <w:r w:rsidRPr="009F1E93">
        <w:rPr>
          <w:rFonts w:ascii="Arial" w:hAnsi="Arial" w:cs="Arial"/>
          <w:bCs/>
          <w:color w:val="FFFFFF" w:themeColor="background1"/>
          <w:sz w:val="20"/>
          <w:highlight w:val="darkYellow"/>
          <w:u w:val="single"/>
        </w:rPr>
        <w:t>KEUZEBLOK INSCHRIJVING BOEDELREGISTER</w:t>
      </w:r>
    </w:p>
    <w:p w14:paraId="2349788C" w14:textId="7CCF4B89" w:rsidR="00244A64" w:rsidRPr="009F1E93" w:rsidRDefault="00620469" w:rsidP="00244A64">
      <w:pPr>
        <w:pStyle w:val="Geenafstand"/>
        <w:rPr>
          <w:rFonts w:ascii="Arial" w:hAnsi="Arial" w:cs="Arial"/>
          <w:sz w:val="20"/>
        </w:rPr>
      </w:pPr>
      <w:r w:rsidRPr="009F1E93">
        <w:rPr>
          <w:rFonts w:ascii="Arial" w:hAnsi="Arial" w:cs="Arial"/>
          <w:sz w:val="20"/>
        </w:rPr>
        <w:t>Variant A (</w:t>
      </w:r>
      <w:r w:rsidR="00244A64" w:rsidRPr="009F1E93">
        <w:rPr>
          <w:rFonts w:ascii="Arial" w:hAnsi="Arial" w:cs="Arial"/>
          <w:sz w:val="20"/>
        </w:rPr>
        <w:t>geen waarneming</w:t>
      </w:r>
      <w:r w:rsidRPr="009F1E93">
        <w:rPr>
          <w:rFonts w:ascii="Arial" w:hAnsi="Arial" w:cs="Arial"/>
          <w:sz w:val="20"/>
        </w:rPr>
        <w:t>)</w:t>
      </w:r>
    </w:p>
    <w:p w14:paraId="4FDF2581" w14:textId="52471473" w:rsidR="002401E1" w:rsidRPr="009F1E93" w:rsidRDefault="002401E1" w:rsidP="00244A64">
      <w:pPr>
        <w:pStyle w:val="Geenafstand"/>
        <w:rPr>
          <w:rFonts w:ascii="Arial" w:hAnsi="Arial" w:cs="Arial"/>
          <w:sz w:val="20"/>
          <w:u w:val="single"/>
        </w:rPr>
      </w:pPr>
      <w:r w:rsidRPr="009F1E93">
        <w:rPr>
          <w:rFonts w:ascii="Arial" w:hAnsi="Arial" w:cs="Arial"/>
          <w:sz w:val="20"/>
          <w:u w:val="single"/>
        </w:rPr>
        <w:t>Begin tekstfragment:</w:t>
      </w:r>
    </w:p>
    <w:p w14:paraId="54A253BF" w14:textId="462D388C" w:rsidR="00244A64" w:rsidRPr="009F1E93" w:rsidRDefault="00244A64" w:rsidP="00244A64">
      <w:pPr>
        <w:pStyle w:val="Geenafstand"/>
        <w:rPr>
          <w:rFonts w:ascii="Arial" w:hAnsi="Arial" w:cs="Arial"/>
          <w:color w:val="FF0000"/>
          <w:sz w:val="20"/>
        </w:rPr>
      </w:pPr>
      <w:r w:rsidRPr="00111F67">
        <w:rPr>
          <w:rFonts w:ascii="Arial" w:hAnsi="Arial" w:cs="Arial"/>
          <w:color w:val="840084"/>
          <w:sz w:val="20"/>
        </w:rPr>
        <w:t>Als notaris, bedoeld in artikel 4:186 lid 2 van het Burgerlijk Wetboek, is ondergetekende in het boedelregister ingeschreven.</w:t>
      </w:r>
    </w:p>
    <w:p w14:paraId="7273ABC3" w14:textId="0BE862E9" w:rsidR="00244A64" w:rsidRPr="009F1E93" w:rsidRDefault="00620469" w:rsidP="00244A64">
      <w:pPr>
        <w:pStyle w:val="Geenafstand"/>
        <w:rPr>
          <w:rFonts w:ascii="Arial" w:hAnsi="Arial" w:cs="Arial"/>
          <w:sz w:val="20"/>
          <w:u w:val="single"/>
        </w:rPr>
      </w:pPr>
      <w:r w:rsidRPr="009F1E93">
        <w:rPr>
          <w:rFonts w:ascii="Arial" w:hAnsi="Arial" w:cs="Arial"/>
          <w:sz w:val="20"/>
          <w:u w:val="single"/>
        </w:rPr>
        <w:t>Einde tekstfragment</w:t>
      </w:r>
      <w:r w:rsidR="002401E1" w:rsidRPr="009F1E93">
        <w:rPr>
          <w:rFonts w:ascii="Arial" w:hAnsi="Arial" w:cs="Arial"/>
          <w:sz w:val="20"/>
          <w:u w:val="single"/>
        </w:rPr>
        <w:t>.</w:t>
      </w:r>
      <w:r w:rsidRPr="009F1E93">
        <w:rPr>
          <w:rFonts w:ascii="Arial" w:hAnsi="Arial" w:cs="Arial"/>
          <w:sz w:val="20"/>
          <w:u w:val="single"/>
        </w:rPr>
        <w:t xml:space="preserve"> </w:t>
      </w:r>
    </w:p>
    <w:p w14:paraId="5516E8C4" w14:textId="77777777" w:rsidR="00620469" w:rsidRPr="009F1E93" w:rsidRDefault="00620469" w:rsidP="00244A64">
      <w:pPr>
        <w:pStyle w:val="Geenafstand"/>
        <w:rPr>
          <w:rFonts w:ascii="Arial" w:hAnsi="Arial" w:cs="Arial"/>
          <w:sz w:val="20"/>
        </w:rPr>
      </w:pPr>
    </w:p>
    <w:p w14:paraId="5A914ED3" w14:textId="73DF35F2" w:rsidR="00244A64" w:rsidRPr="009F1E93" w:rsidRDefault="00620469" w:rsidP="00244A64">
      <w:pPr>
        <w:pStyle w:val="Geenafstand"/>
        <w:rPr>
          <w:rFonts w:ascii="Arial" w:hAnsi="Arial" w:cs="Arial"/>
          <w:sz w:val="20"/>
        </w:rPr>
      </w:pPr>
      <w:r w:rsidRPr="009F1E93">
        <w:rPr>
          <w:rFonts w:ascii="Arial" w:hAnsi="Arial" w:cs="Arial"/>
          <w:sz w:val="20"/>
        </w:rPr>
        <w:t>Variant B</w:t>
      </w:r>
      <w:r w:rsidR="00244A64" w:rsidRPr="009F1E93">
        <w:rPr>
          <w:rFonts w:ascii="Arial" w:hAnsi="Arial" w:cs="Arial"/>
          <w:sz w:val="20"/>
        </w:rPr>
        <w:t xml:space="preserve"> </w:t>
      </w:r>
      <w:r w:rsidR="00965DB5" w:rsidRPr="009F1E93">
        <w:rPr>
          <w:rFonts w:ascii="Arial" w:hAnsi="Arial" w:cs="Arial"/>
          <w:sz w:val="20"/>
        </w:rPr>
        <w:t>(</w:t>
      </w:r>
      <w:r w:rsidR="00244A64" w:rsidRPr="009F1E93">
        <w:rPr>
          <w:rFonts w:ascii="Arial" w:hAnsi="Arial" w:cs="Arial"/>
          <w:sz w:val="20"/>
        </w:rPr>
        <w:t>waarneming</w:t>
      </w:r>
      <w:r w:rsidR="00965DB5" w:rsidRPr="009F1E93">
        <w:rPr>
          <w:rFonts w:ascii="Arial" w:hAnsi="Arial" w:cs="Arial"/>
          <w:sz w:val="20"/>
        </w:rPr>
        <w:t>)</w:t>
      </w:r>
      <w:r w:rsidR="00244A64" w:rsidRPr="009F1E93">
        <w:rPr>
          <w:rFonts w:ascii="Arial" w:hAnsi="Arial" w:cs="Arial"/>
          <w:sz w:val="20"/>
        </w:rPr>
        <w:t xml:space="preserve"> </w:t>
      </w:r>
    </w:p>
    <w:p w14:paraId="22D6B0A6"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Begin tekstfragment:</w:t>
      </w:r>
    </w:p>
    <w:p w14:paraId="1389DF94" w14:textId="2384BB4E" w:rsidR="00244A64" w:rsidRPr="009F1E93" w:rsidRDefault="00244A64" w:rsidP="00244A64">
      <w:pPr>
        <w:pStyle w:val="Geenafstand"/>
        <w:rPr>
          <w:rFonts w:ascii="Arial" w:hAnsi="Arial" w:cs="Arial"/>
          <w:color w:val="FF0000"/>
          <w:sz w:val="20"/>
        </w:rPr>
      </w:pPr>
      <w:r w:rsidRPr="00111F67">
        <w:rPr>
          <w:rFonts w:ascii="Arial" w:hAnsi="Arial" w:cs="Arial"/>
          <w:color w:val="840084"/>
          <w:sz w:val="20"/>
        </w:rPr>
        <w:t>Als notaris, bedoeld in artikel 4</w:t>
      </w:r>
      <w:r w:rsidRPr="006D21CC">
        <w:rPr>
          <w:rFonts w:ascii="Arial" w:hAnsi="Arial" w:cs="Arial"/>
          <w:color w:val="840084"/>
          <w:sz w:val="20"/>
        </w:rPr>
        <w:t>:186 lid 2 van het Burgerlijk Wetboek, is in het boedelregister ingeschreven</w:t>
      </w:r>
      <w:r w:rsidRPr="009F1E93">
        <w:rPr>
          <w:rFonts w:ascii="Arial" w:hAnsi="Arial" w:cs="Arial"/>
          <w:color w:val="FF0000"/>
          <w:sz w:val="20"/>
        </w:rPr>
        <w:t xml:space="preserve"> </w:t>
      </w:r>
      <w:r w:rsidR="00801F5B" w:rsidRPr="006D21CC">
        <w:rPr>
          <w:rFonts w:ascii="Arial" w:hAnsi="Arial" w:cs="Arial"/>
          <w:color w:val="0066FF"/>
          <w:sz w:val="20"/>
        </w:rPr>
        <w:t>mevrouw/de heer</w:t>
      </w:r>
      <w:r w:rsidR="00801F5B" w:rsidRPr="002467A5">
        <w:rPr>
          <w:rFonts w:ascii="Arial" w:hAnsi="Arial" w:cs="Arial"/>
          <w:color w:val="840084"/>
          <w:sz w:val="20"/>
        </w:rPr>
        <w:t xml:space="preserve"> </w:t>
      </w:r>
      <w:ins w:id="302" w:author="Groot, Karina de" w:date="2024-08-08T12:35:00Z" w16du:dateUtc="2024-08-08T10:35:00Z">
        <w:r w:rsidR="008475BE" w:rsidRPr="008475BE">
          <w:rPr>
            <w:rFonts w:ascii="Arial" w:hAnsi="Arial" w:cs="Arial"/>
            <w:color w:val="840084"/>
            <w:sz w:val="20"/>
            <w:highlight w:val="yellow"/>
            <w:rPrChange w:id="303" w:author="Groot, Karina de" w:date="2024-08-08T12:35:00Z" w16du:dateUtc="2024-08-08T10:35:00Z">
              <w:rPr>
                <w:rFonts w:ascii="Arial" w:hAnsi="Arial" w:cs="Arial"/>
                <w:color w:val="FF0000"/>
                <w:sz w:val="20"/>
                <w:highlight w:val="yellow"/>
              </w:rPr>
            </w:rPrChange>
          </w:rPr>
          <w:t>VVE-</w:t>
        </w:r>
      </w:ins>
      <w:r w:rsidR="006D21CC" w:rsidRPr="00111F67">
        <w:rPr>
          <w:rFonts w:ascii="Arial" w:hAnsi="Arial" w:cs="Arial"/>
          <w:color w:val="840084"/>
          <w:sz w:val="20"/>
          <w:highlight w:val="yellow"/>
        </w:rPr>
        <w:t xml:space="preserve">Tekstblok </w:t>
      </w:r>
      <w:r w:rsidR="006D21CC" w:rsidRPr="006A5A3A">
        <w:rPr>
          <w:rFonts w:ascii="Arial" w:hAnsi="Arial" w:cs="Arial"/>
          <w:color w:val="840084"/>
          <w:sz w:val="20"/>
          <w:highlight w:val="yellow"/>
        </w:rPr>
        <w:t xml:space="preserve">Personalia </w:t>
      </w:r>
      <w:r w:rsidR="006D21CC" w:rsidRPr="00111F67">
        <w:rPr>
          <w:rFonts w:ascii="Arial" w:hAnsi="Arial" w:cs="Arial"/>
          <w:color w:val="840084"/>
          <w:sz w:val="20"/>
          <w:highlight w:val="yellow"/>
        </w:rPr>
        <w:t>van Natuurlijk persoon</w:t>
      </w:r>
      <w:del w:id="304" w:author="Groot, Karina de" w:date="2024-08-08T12:35:00Z" w16du:dateUtc="2024-08-08T10:35:00Z">
        <w:r w:rsidR="00E86481" w:rsidRPr="00111F67" w:rsidDel="008475BE">
          <w:rPr>
            <w:rFonts w:ascii="Arial" w:hAnsi="Arial" w:cs="Arial"/>
            <w:color w:val="840084"/>
            <w:sz w:val="20"/>
            <w:highlight w:val="yellow"/>
          </w:rPr>
          <w:delText>-nieuw</w:delText>
        </w:r>
      </w:del>
      <w:r w:rsidR="00BA6954" w:rsidRPr="006D21CC">
        <w:rPr>
          <w:rFonts w:ascii="Arial" w:hAnsi="Arial" w:cs="Arial"/>
          <w:color w:val="840084"/>
          <w:sz w:val="20"/>
        </w:rPr>
        <w:t>.</w:t>
      </w:r>
    </w:p>
    <w:p w14:paraId="5F2B690A"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 xml:space="preserve">Einde tekstfragment. </w:t>
      </w:r>
    </w:p>
    <w:p w14:paraId="273302E0" w14:textId="3289539F" w:rsidR="00244A64" w:rsidRPr="009F1E93" w:rsidRDefault="00244A64" w:rsidP="00244A64">
      <w:pPr>
        <w:pStyle w:val="Geenafstand"/>
        <w:rPr>
          <w:rFonts w:ascii="Arial" w:hAnsi="Arial" w:cs="Arial"/>
          <w:sz w:val="20"/>
        </w:rPr>
      </w:pPr>
    </w:p>
    <w:p w14:paraId="651B96AD" w14:textId="5B1FE8C3" w:rsidR="00965DB5" w:rsidRPr="009F1E93" w:rsidRDefault="00965DB5" w:rsidP="00244A64">
      <w:pPr>
        <w:pStyle w:val="Geenafstand"/>
        <w:rPr>
          <w:rFonts w:ascii="Arial" w:hAnsi="Arial" w:cs="Arial"/>
          <w:sz w:val="20"/>
        </w:rPr>
      </w:pPr>
      <w:r w:rsidRPr="009F1E93">
        <w:rPr>
          <w:rFonts w:ascii="Arial" w:hAnsi="Arial" w:cs="Arial"/>
          <w:sz w:val="20"/>
        </w:rPr>
        <w:t>V</w:t>
      </w:r>
      <w:r w:rsidR="006E2802" w:rsidRPr="009F1E93">
        <w:rPr>
          <w:rFonts w:ascii="Arial" w:hAnsi="Arial" w:cs="Arial"/>
          <w:sz w:val="20"/>
        </w:rPr>
        <w:t>ariant C</w:t>
      </w:r>
      <w:r w:rsidR="002401E1" w:rsidRPr="009F1E93">
        <w:rPr>
          <w:rFonts w:ascii="Arial" w:hAnsi="Arial" w:cs="Arial"/>
          <w:sz w:val="20"/>
        </w:rPr>
        <w:t xml:space="preserve"> (boedelregister)</w:t>
      </w:r>
    </w:p>
    <w:p w14:paraId="3AF489D9"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Begin tekstfragment:</w:t>
      </w:r>
    </w:p>
    <w:p w14:paraId="6B02224A" w14:textId="77777777" w:rsidR="00244A64" w:rsidRPr="00111F67" w:rsidRDefault="00244A64" w:rsidP="00244A64">
      <w:pPr>
        <w:pStyle w:val="Geenafstand"/>
        <w:rPr>
          <w:rFonts w:ascii="Arial" w:hAnsi="Arial" w:cs="Arial"/>
          <w:color w:val="840084"/>
          <w:sz w:val="20"/>
        </w:rPr>
      </w:pPr>
      <w:r w:rsidRPr="00111F67">
        <w:rPr>
          <w:rFonts w:ascii="Arial" w:hAnsi="Arial" w:cs="Arial"/>
          <w:color w:val="840084"/>
          <w:sz w:val="20"/>
        </w:rPr>
        <w:t>Ondergetekende is als betrokken notaris ingeschreven in het boedelregister.</w:t>
      </w:r>
    </w:p>
    <w:p w14:paraId="2CEC3C38"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 xml:space="preserve">Einde tekstfragment. </w:t>
      </w:r>
    </w:p>
    <w:p w14:paraId="1D2DF7D6" w14:textId="77777777" w:rsidR="0003051B" w:rsidRPr="009F1E93" w:rsidRDefault="0003051B" w:rsidP="00244A64">
      <w:pPr>
        <w:pStyle w:val="Geenafstand"/>
        <w:rPr>
          <w:rFonts w:ascii="Arial" w:hAnsi="Arial" w:cs="Arial"/>
          <w:sz w:val="20"/>
        </w:rPr>
      </w:pPr>
    </w:p>
    <w:p w14:paraId="078997D3" w14:textId="77777777" w:rsidR="0003051B" w:rsidRPr="009F1E93" w:rsidRDefault="0003051B" w:rsidP="0003051B">
      <w:pPr>
        <w:pStyle w:val="Geenafstand"/>
        <w:rPr>
          <w:rFonts w:ascii="Arial" w:hAnsi="Arial" w:cs="Arial"/>
          <w:bCs/>
          <w:color w:val="FFFFFF" w:themeColor="background1"/>
          <w:sz w:val="20"/>
          <w:u w:val="single"/>
        </w:rPr>
      </w:pPr>
      <w:r w:rsidRPr="009F1E93">
        <w:rPr>
          <w:rFonts w:ascii="Arial" w:hAnsi="Arial" w:cs="Arial"/>
          <w:bCs/>
          <w:color w:val="FFFFFF" w:themeColor="background1"/>
          <w:sz w:val="20"/>
          <w:highlight w:val="darkYellow"/>
          <w:u w:val="single"/>
        </w:rPr>
        <w:t>KEUZEBLOK WOONPLAATS</w:t>
      </w:r>
    </w:p>
    <w:p w14:paraId="3403E0B3" w14:textId="093E445D" w:rsidR="00EA03C9" w:rsidRPr="009F1E93" w:rsidRDefault="00EA03C9" w:rsidP="0003051B">
      <w:pPr>
        <w:pStyle w:val="Geenafstand"/>
        <w:rPr>
          <w:rFonts w:ascii="Arial" w:hAnsi="Arial" w:cs="Arial"/>
          <w:sz w:val="20"/>
        </w:rPr>
      </w:pPr>
      <w:r w:rsidRPr="009F1E93">
        <w:rPr>
          <w:rFonts w:ascii="Arial" w:hAnsi="Arial" w:cs="Arial"/>
          <w:sz w:val="20"/>
        </w:rPr>
        <w:t>Variant A (Woonplaatskeuze)</w:t>
      </w:r>
    </w:p>
    <w:p w14:paraId="552165DD"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Begin tekstfragment:</w:t>
      </w:r>
    </w:p>
    <w:p w14:paraId="44922D47" w14:textId="00642878" w:rsidR="0003051B" w:rsidRPr="00111F67" w:rsidRDefault="0003051B" w:rsidP="0003051B">
      <w:pPr>
        <w:pStyle w:val="Geenafstand"/>
        <w:rPr>
          <w:rFonts w:ascii="Arial" w:hAnsi="Arial" w:cs="Arial"/>
          <w:color w:val="840084"/>
          <w:sz w:val="20"/>
        </w:rPr>
      </w:pPr>
      <w:r w:rsidRPr="00111F67">
        <w:rPr>
          <w:rFonts w:ascii="Arial" w:hAnsi="Arial" w:cs="Arial"/>
          <w:color w:val="840084"/>
          <w:sz w:val="20"/>
        </w:rPr>
        <w:t>Voornoemde erfgenamen hebben voor de uitvoering van deze akte, waaronder begrepen de inschrijving daarvan in de openbare registers, woonplaats gekozen</w:t>
      </w:r>
      <w:r w:rsidRPr="00111F67">
        <w:rPr>
          <w:rFonts w:ascii="Arial" w:hAnsi="Arial" w:cs="Arial"/>
          <w:color w:val="0066FF"/>
          <w:sz w:val="20"/>
        </w:rPr>
        <w:t xml:space="preserve"> ten kantore</w:t>
      </w:r>
      <w:r w:rsidRPr="00111F67">
        <w:rPr>
          <w:rFonts w:ascii="Arial" w:hAnsi="Arial" w:cs="Arial"/>
          <w:sz w:val="20"/>
        </w:rPr>
        <w:t xml:space="preserve"> </w:t>
      </w:r>
      <w:r w:rsidRPr="002D7F9C">
        <w:rPr>
          <w:rFonts w:ascii="Arial" w:hAnsi="Arial" w:cs="Arial"/>
          <w:sz w:val="20"/>
        </w:rPr>
        <w:t>/</w:t>
      </w:r>
      <w:r w:rsidR="002D7F9C">
        <w:rPr>
          <w:rFonts w:ascii="Arial" w:hAnsi="Arial" w:cs="Arial"/>
          <w:sz w:val="20"/>
        </w:rPr>
        <w:t xml:space="preserve"> </w:t>
      </w:r>
      <w:r w:rsidRPr="00111F67">
        <w:rPr>
          <w:rFonts w:ascii="Arial" w:hAnsi="Arial" w:cs="Arial"/>
          <w:color w:val="0066FF"/>
          <w:sz w:val="20"/>
        </w:rPr>
        <w:t>op het kantoor</w:t>
      </w:r>
      <w:r w:rsidRPr="00111F67">
        <w:rPr>
          <w:rFonts w:ascii="Arial" w:hAnsi="Arial" w:cs="Arial"/>
          <w:color w:val="840084"/>
          <w:sz w:val="20"/>
        </w:rPr>
        <w:t xml:space="preserve"> van de bewaarder van deze akte.</w:t>
      </w:r>
    </w:p>
    <w:p w14:paraId="1A624C07"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 xml:space="preserve">Einde tekstfragment. </w:t>
      </w:r>
    </w:p>
    <w:p w14:paraId="34F55311" w14:textId="77777777" w:rsidR="00EA03C9" w:rsidRPr="009F1E93" w:rsidRDefault="00EA03C9" w:rsidP="0003051B">
      <w:pPr>
        <w:pStyle w:val="Geenafstand"/>
        <w:rPr>
          <w:rFonts w:ascii="Arial" w:hAnsi="Arial" w:cs="Arial"/>
          <w:sz w:val="20"/>
        </w:rPr>
      </w:pPr>
    </w:p>
    <w:p w14:paraId="36DFDC67" w14:textId="23914866" w:rsidR="0003051B" w:rsidRPr="009F1E93" w:rsidRDefault="00EA03C9" w:rsidP="0003051B">
      <w:pPr>
        <w:pStyle w:val="Geenafstand"/>
        <w:rPr>
          <w:rFonts w:ascii="Arial" w:hAnsi="Arial" w:cs="Arial"/>
          <w:sz w:val="20"/>
        </w:rPr>
      </w:pPr>
      <w:r w:rsidRPr="009F1E93">
        <w:rPr>
          <w:rFonts w:ascii="Arial" w:hAnsi="Arial" w:cs="Arial"/>
          <w:sz w:val="20"/>
        </w:rPr>
        <w:t>Variant B (</w:t>
      </w:r>
      <w:r w:rsidR="0003051B" w:rsidRPr="009F1E93">
        <w:rPr>
          <w:rFonts w:ascii="Arial" w:hAnsi="Arial" w:cs="Arial"/>
          <w:sz w:val="20"/>
        </w:rPr>
        <w:t>woonplaatskeuze kennisgeving naar notaris</w:t>
      </w:r>
      <w:r w:rsidRPr="009F1E93">
        <w:rPr>
          <w:rFonts w:ascii="Arial" w:hAnsi="Arial" w:cs="Arial"/>
          <w:sz w:val="20"/>
        </w:rPr>
        <w:t>)</w:t>
      </w:r>
    </w:p>
    <w:p w14:paraId="263E8F3B"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Begin tekstfragment:</w:t>
      </w:r>
    </w:p>
    <w:p w14:paraId="45172C91" w14:textId="1D713A12" w:rsidR="0003051B" w:rsidRPr="009F1E93" w:rsidRDefault="0003051B" w:rsidP="0003051B">
      <w:pPr>
        <w:pStyle w:val="Geenafstand"/>
        <w:rPr>
          <w:rFonts w:ascii="Arial" w:hAnsi="Arial" w:cs="Arial"/>
          <w:color w:val="FF0000"/>
          <w:sz w:val="20"/>
        </w:rPr>
      </w:pPr>
      <w:r w:rsidRPr="00111F67">
        <w:rPr>
          <w:rFonts w:ascii="Arial" w:hAnsi="Arial" w:cs="Arial"/>
          <w:color w:val="840084"/>
          <w:sz w:val="20"/>
        </w:rPr>
        <w:t>De erfgenamen kiezen op voet van art. 1:15 Burgerlijk Wetboek ter zake van de kennisgevingen van het Kadaster domicilie op het kantoor</w:t>
      </w:r>
      <w:r w:rsidRPr="009F1E93">
        <w:rPr>
          <w:rFonts w:ascii="Arial" w:hAnsi="Arial" w:cs="Arial"/>
          <w:color w:val="FF0000"/>
          <w:sz w:val="20"/>
        </w:rPr>
        <w:t xml:space="preserve"> </w:t>
      </w:r>
      <w:r w:rsidRPr="00111F67">
        <w:rPr>
          <w:rFonts w:ascii="Arial" w:hAnsi="Arial" w:cs="Arial"/>
          <w:color w:val="840084"/>
          <w:sz w:val="20"/>
        </w:rPr>
        <w:t>van de</w:t>
      </w:r>
      <w:r w:rsidRPr="00675D7D">
        <w:rPr>
          <w:rFonts w:ascii="Arial" w:hAnsi="Arial" w:cs="Arial"/>
          <w:color w:val="008200"/>
          <w:sz w:val="20"/>
        </w:rPr>
        <w:t xml:space="preserve"> </w:t>
      </w:r>
      <w:r w:rsidRPr="00111F67">
        <w:rPr>
          <w:rFonts w:ascii="Arial" w:hAnsi="Arial" w:cs="Arial"/>
          <w:color w:val="0066FF"/>
          <w:sz w:val="20"/>
        </w:rPr>
        <w:t>bewaarder van deze akte</w:t>
      </w:r>
      <w:r w:rsidR="002D7F9C">
        <w:rPr>
          <w:rFonts w:ascii="Arial" w:hAnsi="Arial" w:cs="Arial"/>
          <w:color w:val="0066FF"/>
          <w:sz w:val="20"/>
        </w:rPr>
        <w:t xml:space="preserve"> </w:t>
      </w:r>
      <w:r w:rsidRPr="00803926">
        <w:rPr>
          <w:rFonts w:ascii="Arial" w:hAnsi="Arial" w:cs="Arial"/>
          <w:sz w:val="20"/>
        </w:rPr>
        <w:t>/</w:t>
      </w:r>
      <w:r w:rsidR="002D7F9C">
        <w:rPr>
          <w:rFonts w:ascii="Arial" w:hAnsi="Arial" w:cs="Arial"/>
          <w:color w:val="008200"/>
          <w:sz w:val="20"/>
        </w:rPr>
        <w:t xml:space="preserve"> </w:t>
      </w:r>
      <w:r w:rsidRPr="00111F67">
        <w:rPr>
          <w:rFonts w:ascii="Arial" w:hAnsi="Arial" w:cs="Arial"/>
          <w:color w:val="0066FF"/>
          <w:sz w:val="20"/>
        </w:rPr>
        <w:t>notaris</w:t>
      </w:r>
      <w:r w:rsidRPr="00111F67">
        <w:rPr>
          <w:rFonts w:ascii="Arial" w:hAnsi="Arial" w:cs="Arial"/>
          <w:color w:val="840084"/>
          <w:sz w:val="20"/>
        </w:rPr>
        <w:t>.</w:t>
      </w:r>
    </w:p>
    <w:p w14:paraId="6094DE13"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 xml:space="preserve">Einde tekstfragment. </w:t>
      </w:r>
    </w:p>
    <w:p w14:paraId="5721F5F9" w14:textId="77777777" w:rsidR="00EA03C9" w:rsidRPr="009F1E93" w:rsidRDefault="00EA03C9" w:rsidP="0003051B">
      <w:pPr>
        <w:pStyle w:val="Geenafstand"/>
        <w:rPr>
          <w:rFonts w:ascii="Arial" w:hAnsi="Arial" w:cs="Arial"/>
          <w:sz w:val="20"/>
        </w:rPr>
      </w:pPr>
    </w:p>
    <w:p w14:paraId="45B51C61" w14:textId="7C1D10E3" w:rsidR="0003051B" w:rsidRPr="009F1E93" w:rsidRDefault="00550E13" w:rsidP="0003051B">
      <w:pPr>
        <w:pStyle w:val="Geenafstand"/>
        <w:rPr>
          <w:rFonts w:ascii="Arial" w:hAnsi="Arial" w:cs="Arial"/>
          <w:sz w:val="20"/>
        </w:rPr>
      </w:pPr>
      <w:r w:rsidRPr="009F1E93">
        <w:rPr>
          <w:rFonts w:ascii="Arial" w:hAnsi="Arial" w:cs="Arial"/>
          <w:sz w:val="20"/>
        </w:rPr>
        <w:t>Variant C (</w:t>
      </w:r>
      <w:r w:rsidR="0003051B" w:rsidRPr="009F1E93">
        <w:rPr>
          <w:rFonts w:ascii="Arial" w:hAnsi="Arial" w:cs="Arial"/>
          <w:sz w:val="20"/>
        </w:rPr>
        <w:t>woonplaatskeuze kennisgeving naar derde</w:t>
      </w:r>
      <w:r w:rsidRPr="009F1E93">
        <w:rPr>
          <w:rFonts w:ascii="Arial" w:hAnsi="Arial" w:cs="Arial"/>
          <w:sz w:val="20"/>
        </w:rPr>
        <w:t>)</w:t>
      </w:r>
    </w:p>
    <w:p w14:paraId="1068F4B1"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Begin tekstfragment:</w:t>
      </w:r>
    </w:p>
    <w:p w14:paraId="500E7E5E" w14:textId="590D1F82" w:rsidR="0003051B" w:rsidRPr="009F1E93" w:rsidRDefault="0003051B" w:rsidP="0003051B">
      <w:pPr>
        <w:pStyle w:val="Geenafstand"/>
        <w:rPr>
          <w:rFonts w:ascii="Arial" w:hAnsi="Arial" w:cs="Arial"/>
          <w:color w:val="FF0000"/>
          <w:sz w:val="20"/>
        </w:rPr>
      </w:pPr>
      <w:r w:rsidRPr="00111F67">
        <w:rPr>
          <w:rFonts w:ascii="Arial" w:hAnsi="Arial" w:cs="Arial"/>
          <w:color w:val="840084"/>
          <w:sz w:val="20"/>
        </w:rPr>
        <w:t xml:space="preserve">De erfgenamen kiezen op voet van art. 1:15 Burgerlijk Wetboek ter zake van de kennisgevingen van het Kadaster domicilie </w:t>
      </w:r>
      <w:r w:rsidR="002F5F78" w:rsidRPr="00111F67">
        <w:rPr>
          <w:rFonts w:ascii="Arial" w:hAnsi="Arial" w:cs="Arial"/>
          <w:color w:val="840084"/>
          <w:sz w:val="20"/>
        </w:rPr>
        <w:t>te</w:t>
      </w:r>
      <w:r w:rsidRPr="009F1E93">
        <w:rPr>
          <w:rFonts w:ascii="Arial" w:hAnsi="Arial" w:cs="Arial"/>
          <w:color w:val="FF0000"/>
          <w:sz w:val="20"/>
        </w:rPr>
        <w:t xml:space="preserve"> </w:t>
      </w:r>
      <w:r w:rsidR="00675D7D" w:rsidRPr="00111F67">
        <w:rPr>
          <w:rFonts w:ascii="Arial" w:hAnsi="Arial" w:cs="Arial"/>
          <w:color w:val="0066FF"/>
          <w:sz w:val="20"/>
        </w:rPr>
        <w:t>mevrouw</w:t>
      </w:r>
      <w:r w:rsidR="00801F5B" w:rsidRPr="002D7F9C">
        <w:rPr>
          <w:rFonts w:ascii="Arial" w:hAnsi="Arial" w:cs="Arial"/>
          <w:sz w:val="20"/>
        </w:rPr>
        <w:t>/</w:t>
      </w:r>
      <w:r w:rsidR="00675D7D" w:rsidRPr="00111F67">
        <w:rPr>
          <w:rFonts w:ascii="Arial" w:hAnsi="Arial" w:cs="Arial"/>
          <w:color w:val="0066FF"/>
          <w:sz w:val="20"/>
        </w:rPr>
        <w:t xml:space="preserve">de </w:t>
      </w:r>
      <w:r w:rsidR="00675D7D" w:rsidRPr="006D21CC">
        <w:rPr>
          <w:rFonts w:ascii="Arial" w:hAnsi="Arial" w:cs="Arial"/>
          <w:color w:val="0066FF"/>
          <w:sz w:val="20"/>
        </w:rPr>
        <w:t>heer</w:t>
      </w:r>
      <w:r w:rsidR="00675D7D" w:rsidRPr="002467A5">
        <w:rPr>
          <w:rFonts w:ascii="Arial" w:hAnsi="Arial" w:cs="Arial"/>
          <w:color w:val="840084"/>
          <w:sz w:val="20"/>
        </w:rPr>
        <w:t xml:space="preserve"> </w:t>
      </w:r>
      <w:ins w:id="305" w:author="Groot, Karina de" w:date="2024-08-08T12:35:00Z" w16du:dateUtc="2024-08-08T10:35:00Z">
        <w:r w:rsidR="001461B5" w:rsidRPr="001461B5">
          <w:rPr>
            <w:rFonts w:ascii="Arial" w:hAnsi="Arial" w:cs="Arial"/>
            <w:color w:val="840084"/>
            <w:sz w:val="20"/>
            <w:highlight w:val="yellow"/>
            <w:rPrChange w:id="306" w:author="Groot, Karina de" w:date="2024-08-08T12:35:00Z" w16du:dateUtc="2024-08-08T10:35:00Z">
              <w:rPr>
                <w:rFonts w:ascii="Arial" w:hAnsi="Arial" w:cs="Arial"/>
                <w:color w:val="FF0000"/>
                <w:sz w:val="20"/>
                <w:highlight w:val="yellow"/>
              </w:rPr>
            </w:rPrChange>
          </w:rPr>
          <w:t>VVE-</w:t>
        </w:r>
      </w:ins>
      <w:r w:rsidR="006D21CC" w:rsidRPr="001D2058">
        <w:rPr>
          <w:rFonts w:ascii="Arial" w:hAnsi="Arial" w:cs="Arial"/>
          <w:color w:val="840084"/>
          <w:sz w:val="20"/>
          <w:highlight w:val="yellow"/>
        </w:rPr>
        <w:t>Tekstblok Personalia van Natuurlijk per</w:t>
      </w:r>
      <w:r w:rsidR="006D21CC" w:rsidRPr="00E86481">
        <w:rPr>
          <w:rFonts w:ascii="Arial" w:hAnsi="Arial" w:cs="Arial"/>
          <w:color w:val="840084"/>
          <w:sz w:val="20"/>
          <w:highlight w:val="yellow"/>
        </w:rPr>
        <w:t>soon</w:t>
      </w:r>
      <w:del w:id="307" w:author="Groot, Karina de" w:date="2024-08-08T12:35:00Z" w16du:dateUtc="2024-08-08T10:35:00Z">
        <w:r w:rsidR="00E86481" w:rsidRPr="00111F67" w:rsidDel="001461B5">
          <w:rPr>
            <w:rFonts w:ascii="Arial" w:hAnsi="Arial" w:cs="Arial"/>
            <w:color w:val="840084"/>
            <w:sz w:val="20"/>
            <w:highlight w:val="yellow"/>
          </w:rPr>
          <w:delText>-nieuw</w:delText>
        </w:r>
      </w:del>
      <w:r w:rsidR="00806F3C" w:rsidRPr="006D21CC">
        <w:rPr>
          <w:rFonts w:ascii="Arial" w:hAnsi="Arial" w:cs="Arial"/>
          <w:color w:val="840084"/>
          <w:sz w:val="20"/>
        </w:rPr>
        <w:t>.</w:t>
      </w:r>
    </w:p>
    <w:p w14:paraId="24B20FF2"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 xml:space="preserve">Einde tekstfragment. </w:t>
      </w:r>
    </w:p>
    <w:p w14:paraId="2D1E5CE7" w14:textId="77777777" w:rsidR="005458F0" w:rsidRPr="009F1E93" w:rsidRDefault="005458F0" w:rsidP="00EA03C9">
      <w:pPr>
        <w:pStyle w:val="Geenafstand"/>
        <w:rPr>
          <w:rFonts w:ascii="Arial" w:hAnsi="Arial" w:cs="Arial"/>
          <w:sz w:val="20"/>
          <w:u w:val="single"/>
        </w:rPr>
      </w:pPr>
    </w:p>
    <w:p w14:paraId="7FE031A6" w14:textId="77777777" w:rsidR="005458F0" w:rsidRPr="009F1E93" w:rsidRDefault="005458F0" w:rsidP="00EA03C9">
      <w:pPr>
        <w:pStyle w:val="Geenafstand"/>
        <w:rPr>
          <w:rFonts w:ascii="Arial" w:hAnsi="Arial" w:cs="Arial"/>
          <w:sz w:val="20"/>
          <w:u w:val="single"/>
        </w:rPr>
      </w:pPr>
    </w:p>
    <w:p w14:paraId="0F7EC6BA" w14:textId="77777777" w:rsidR="005458F0" w:rsidRPr="009F1E93" w:rsidRDefault="005458F0" w:rsidP="00EA03C9">
      <w:pPr>
        <w:pStyle w:val="Geenafstand"/>
        <w:rPr>
          <w:rFonts w:ascii="Arial" w:hAnsi="Arial" w:cs="Arial"/>
          <w:sz w:val="20"/>
          <w:u w:val="single"/>
        </w:rPr>
      </w:pPr>
    </w:p>
    <w:p w14:paraId="79F3EAEF" w14:textId="77777777" w:rsidR="005458F0" w:rsidRPr="009F1E93" w:rsidRDefault="005458F0" w:rsidP="00EA03C9">
      <w:pPr>
        <w:pStyle w:val="Geenafstand"/>
        <w:rPr>
          <w:rFonts w:ascii="Arial" w:hAnsi="Arial" w:cs="Arial"/>
          <w:sz w:val="20"/>
          <w:u w:val="single"/>
        </w:rPr>
      </w:pPr>
    </w:p>
    <w:p w14:paraId="263C980C" w14:textId="77777777" w:rsidR="005458F0" w:rsidRPr="009F1E93" w:rsidRDefault="005458F0" w:rsidP="00EA03C9">
      <w:pPr>
        <w:pStyle w:val="Geenafstand"/>
        <w:rPr>
          <w:rFonts w:ascii="Arial" w:hAnsi="Arial" w:cs="Arial"/>
          <w:sz w:val="20"/>
          <w:u w:val="single"/>
        </w:rPr>
      </w:pPr>
    </w:p>
    <w:p w14:paraId="41BCEB67" w14:textId="77777777" w:rsidR="005458F0" w:rsidRPr="009F1E93" w:rsidRDefault="005458F0" w:rsidP="00EA03C9">
      <w:pPr>
        <w:pStyle w:val="Geenafstand"/>
        <w:rPr>
          <w:rFonts w:ascii="Arial" w:hAnsi="Arial" w:cs="Arial"/>
          <w:sz w:val="20"/>
          <w:u w:val="single"/>
        </w:rPr>
      </w:pPr>
    </w:p>
    <w:p w14:paraId="142BF076" w14:textId="77777777" w:rsidR="005458F0" w:rsidRPr="009F1E93" w:rsidRDefault="005458F0" w:rsidP="00EA03C9">
      <w:pPr>
        <w:pStyle w:val="Geenafstand"/>
        <w:rPr>
          <w:rFonts w:ascii="Arial" w:hAnsi="Arial" w:cs="Arial"/>
          <w:sz w:val="20"/>
          <w:u w:val="single"/>
        </w:rPr>
      </w:pPr>
    </w:p>
    <w:p w14:paraId="4E8D0992" w14:textId="77777777" w:rsidR="005458F0" w:rsidRPr="009F1E93" w:rsidRDefault="005458F0" w:rsidP="00EA03C9">
      <w:pPr>
        <w:pStyle w:val="Geenafstand"/>
        <w:rPr>
          <w:rFonts w:ascii="Arial" w:hAnsi="Arial" w:cs="Arial"/>
          <w:sz w:val="20"/>
          <w:u w:val="single"/>
        </w:rPr>
      </w:pPr>
    </w:p>
    <w:p w14:paraId="2ED4886C" w14:textId="15A374E0" w:rsidR="00C11050" w:rsidRPr="009F1E93" w:rsidRDefault="00827BA0" w:rsidP="00EA03C9">
      <w:pPr>
        <w:pStyle w:val="Geenafstand"/>
        <w:rPr>
          <w:rStyle w:val="normaltextrun"/>
          <w:rFonts w:ascii="Arial" w:hAnsi="Arial" w:cs="Arial"/>
          <w:b/>
          <w:bCs/>
          <w:color w:val="000000"/>
          <w:sz w:val="20"/>
          <w:bdr w:val="none" w:sz="0" w:space="0" w:color="auto" w:frame="1"/>
        </w:rPr>
      </w:pPr>
      <w:r w:rsidRPr="009F1E93">
        <w:rPr>
          <w:rStyle w:val="normaltextrun"/>
          <w:rFonts w:ascii="Arial" w:hAnsi="Arial" w:cs="Arial"/>
          <w:b/>
          <w:bCs/>
          <w:color w:val="000000"/>
          <w:sz w:val="20"/>
          <w:bdr w:val="none" w:sz="0" w:space="0" w:color="auto" w:frame="1"/>
        </w:rPr>
        <w:t>Versiehistorie</w:t>
      </w:r>
    </w:p>
    <w:p w14:paraId="1C5B2314" w14:textId="77777777" w:rsidR="00827BA0" w:rsidRPr="009F1E93" w:rsidRDefault="00827BA0" w:rsidP="00EA03C9">
      <w:pPr>
        <w:pStyle w:val="Geenafstand"/>
        <w:rPr>
          <w:rFonts w:ascii="Arial" w:hAnsi="Arial" w:cs="Arial"/>
          <w:sz w:val="20"/>
          <w:u w:val="single"/>
        </w:rPr>
      </w:pP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3"/>
        <w:gridCol w:w="1553"/>
        <w:gridCol w:w="1765"/>
        <w:gridCol w:w="5019"/>
      </w:tblGrid>
      <w:tr w:rsidR="00C11050" w:rsidRPr="009F1E93" w14:paraId="406C06EA" w14:textId="77777777" w:rsidTr="00E711CC">
        <w:trPr>
          <w:trHeight w:val="270"/>
        </w:trPr>
        <w:tc>
          <w:tcPr>
            <w:tcW w:w="633" w:type="dxa"/>
            <w:shd w:val="clear" w:color="auto" w:fill="auto"/>
            <w:vAlign w:val="bottom"/>
            <w:hideMark/>
          </w:tcPr>
          <w:p w14:paraId="5B8C0C2C"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Versie </w:t>
            </w:r>
          </w:p>
        </w:tc>
        <w:tc>
          <w:tcPr>
            <w:tcW w:w="1553" w:type="dxa"/>
            <w:shd w:val="clear" w:color="auto" w:fill="auto"/>
            <w:vAlign w:val="bottom"/>
            <w:hideMark/>
          </w:tcPr>
          <w:p w14:paraId="26BBD312"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Datum </w:t>
            </w:r>
          </w:p>
        </w:tc>
        <w:tc>
          <w:tcPr>
            <w:tcW w:w="1765" w:type="dxa"/>
            <w:shd w:val="clear" w:color="auto" w:fill="auto"/>
            <w:vAlign w:val="bottom"/>
            <w:hideMark/>
          </w:tcPr>
          <w:p w14:paraId="0E9D2046"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Auteur </w:t>
            </w:r>
          </w:p>
        </w:tc>
        <w:tc>
          <w:tcPr>
            <w:tcW w:w="5019" w:type="dxa"/>
            <w:shd w:val="clear" w:color="auto" w:fill="auto"/>
            <w:vAlign w:val="bottom"/>
            <w:hideMark/>
          </w:tcPr>
          <w:p w14:paraId="3CEBE2E4"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Opmerking </w:t>
            </w:r>
          </w:p>
        </w:tc>
      </w:tr>
      <w:tr w:rsidR="00C11050" w:rsidRPr="009F1E93" w14:paraId="049313FA" w14:textId="77777777" w:rsidTr="00E711CC">
        <w:trPr>
          <w:trHeight w:val="300"/>
        </w:trPr>
        <w:tc>
          <w:tcPr>
            <w:tcW w:w="633" w:type="dxa"/>
            <w:shd w:val="clear" w:color="auto" w:fill="auto"/>
            <w:hideMark/>
          </w:tcPr>
          <w:p w14:paraId="0B5220CB" w14:textId="0FFC4789"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0.</w:t>
            </w:r>
            <w:r w:rsidR="00C11050" w:rsidRPr="009F1E93">
              <w:rPr>
                <w:rFonts w:ascii="Arial" w:hAnsi="Arial" w:cs="Arial"/>
                <w:sz w:val="20"/>
              </w:rPr>
              <w:t>4 </w:t>
            </w:r>
          </w:p>
        </w:tc>
        <w:tc>
          <w:tcPr>
            <w:tcW w:w="1553" w:type="dxa"/>
            <w:shd w:val="clear" w:color="auto" w:fill="auto"/>
            <w:hideMark/>
          </w:tcPr>
          <w:p w14:paraId="68C0C0CB" w14:textId="0D915C6B"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22-11-2022</w:t>
            </w:r>
            <w:r w:rsidR="00C11050" w:rsidRPr="009F1E93">
              <w:rPr>
                <w:rFonts w:ascii="Arial" w:hAnsi="Arial" w:cs="Arial"/>
                <w:sz w:val="20"/>
              </w:rPr>
              <w:t> </w:t>
            </w:r>
          </w:p>
        </w:tc>
        <w:tc>
          <w:tcPr>
            <w:tcW w:w="1765" w:type="dxa"/>
            <w:shd w:val="clear" w:color="auto" w:fill="auto"/>
            <w:hideMark/>
          </w:tcPr>
          <w:p w14:paraId="45B11CAA" w14:textId="1E46C832"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ODR/DPI</w:t>
            </w:r>
            <w:r w:rsidR="00C11050" w:rsidRPr="009F1E93">
              <w:rPr>
                <w:rFonts w:ascii="Arial" w:hAnsi="Arial" w:cs="Arial"/>
                <w:sz w:val="20"/>
              </w:rPr>
              <w:t> </w:t>
            </w:r>
          </w:p>
        </w:tc>
        <w:tc>
          <w:tcPr>
            <w:tcW w:w="5019" w:type="dxa"/>
            <w:shd w:val="clear" w:color="auto" w:fill="auto"/>
          </w:tcPr>
          <w:p w14:paraId="36A57555" w14:textId="4A84A1AC" w:rsidR="00C11050" w:rsidRPr="009F1E93" w:rsidRDefault="00827BA0" w:rsidP="00C11050">
            <w:pPr>
              <w:widowControl/>
              <w:snapToGrid/>
              <w:textAlignment w:val="baseline"/>
              <w:rPr>
                <w:rFonts w:ascii="Arial" w:hAnsi="Arial" w:cs="Arial"/>
                <w:sz w:val="20"/>
              </w:rPr>
            </w:pPr>
            <w:r w:rsidRPr="009F1E93">
              <w:rPr>
                <w:rFonts w:ascii="Arial" w:hAnsi="Arial" w:cs="Arial"/>
                <w:sz w:val="20"/>
              </w:rPr>
              <w:t>Eerste oplevering totale model</w:t>
            </w:r>
          </w:p>
        </w:tc>
      </w:tr>
      <w:tr w:rsidR="00C11050" w:rsidRPr="009F1E93" w14:paraId="520AF907" w14:textId="77777777" w:rsidTr="00E711CC">
        <w:trPr>
          <w:trHeight w:val="300"/>
        </w:trPr>
        <w:tc>
          <w:tcPr>
            <w:tcW w:w="633" w:type="dxa"/>
            <w:shd w:val="clear" w:color="auto" w:fill="auto"/>
            <w:hideMark/>
          </w:tcPr>
          <w:p w14:paraId="197205FC" w14:textId="1A761EDD"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0.5</w:t>
            </w:r>
          </w:p>
        </w:tc>
        <w:tc>
          <w:tcPr>
            <w:tcW w:w="1553" w:type="dxa"/>
            <w:shd w:val="clear" w:color="auto" w:fill="auto"/>
            <w:hideMark/>
          </w:tcPr>
          <w:p w14:paraId="465C55CF" w14:textId="6FFD4400"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2</w:t>
            </w:r>
            <w:r w:rsidR="005458F0" w:rsidRPr="009F1E93">
              <w:rPr>
                <w:rFonts w:ascii="Arial" w:hAnsi="Arial" w:cs="Arial"/>
                <w:sz w:val="20"/>
              </w:rPr>
              <w:t>7-01-2023</w:t>
            </w:r>
            <w:r w:rsidRPr="009F1E93">
              <w:rPr>
                <w:rFonts w:ascii="Arial" w:hAnsi="Arial" w:cs="Arial"/>
                <w:sz w:val="20"/>
              </w:rPr>
              <w:t> </w:t>
            </w:r>
          </w:p>
        </w:tc>
        <w:tc>
          <w:tcPr>
            <w:tcW w:w="1765" w:type="dxa"/>
            <w:shd w:val="clear" w:color="auto" w:fill="auto"/>
            <w:hideMark/>
          </w:tcPr>
          <w:p w14:paraId="5F54C80E" w14:textId="684C83ED"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ODR/DPI </w:t>
            </w:r>
          </w:p>
        </w:tc>
        <w:tc>
          <w:tcPr>
            <w:tcW w:w="5019" w:type="dxa"/>
            <w:shd w:val="clear" w:color="auto" w:fill="auto"/>
          </w:tcPr>
          <w:p w14:paraId="528BA377" w14:textId="2A1BC82B" w:rsidR="00C11050" w:rsidRPr="009F1E93" w:rsidRDefault="00827BA0" w:rsidP="00C11050">
            <w:pPr>
              <w:widowControl/>
              <w:snapToGrid/>
              <w:textAlignment w:val="baseline"/>
              <w:rPr>
                <w:rFonts w:ascii="Arial" w:hAnsi="Arial" w:cs="Arial"/>
                <w:sz w:val="20"/>
              </w:rPr>
            </w:pPr>
            <w:r w:rsidRPr="009F1E93">
              <w:rPr>
                <w:rFonts w:ascii="Arial" w:hAnsi="Arial" w:cs="Arial"/>
                <w:sz w:val="20"/>
              </w:rPr>
              <w:t>Aanpassing woonplaatskeuze ‘derde’</w:t>
            </w:r>
            <w:r w:rsidR="00C24441" w:rsidRPr="009F1E93">
              <w:rPr>
                <w:rFonts w:ascii="Arial" w:hAnsi="Arial" w:cs="Arial"/>
                <w:sz w:val="20"/>
              </w:rPr>
              <w:t xml:space="preserve"> en keuzeblok </w:t>
            </w:r>
            <w:r w:rsidR="0078183D" w:rsidRPr="009F1E93">
              <w:rPr>
                <w:rFonts w:ascii="Arial" w:hAnsi="Arial" w:cs="Arial"/>
                <w:sz w:val="20"/>
              </w:rPr>
              <w:t>afstammelingen toegevoegd.</w:t>
            </w:r>
          </w:p>
        </w:tc>
      </w:tr>
      <w:tr w:rsidR="00C11050" w:rsidRPr="009F1E93" w14:paraId="51B44AFF" w14:textId="77777777" w:rsidTr="00E711CC">
        <w:trPr>
          <w:trHeight w:val="300"/>
        </w:trPr>
        <w:tc>
          <w:tcPr>
            <w:tcW w:w="633" w:type="dxa"/>
            <w:shd w:val="clear" w:color="auto" w:fill="auto"/>
          </w:tcPr>
          <w:p w14:paraId="0A00517F" w14:textId="2E8BFD05" w:rsidR="00C11050" w:rsidRPr="009F1E93" w:rsidRDefault="00393420" w:rsidP="00C11050">
            <w:pPr>
              <w:widowControl/>
              <w:snapToGrid/>
              <w:textAlignment w:val="baseline"/>
              <w:rPr>
                <w:rFonts w:ascii="Arial" w:hAnsi="Arial" w:cs="Arial"/>
                <w:sz w:val="20"/>
              </w:rPr>
            </w:pPr>
            <w:r w:rsidRPr="009F1E93">
              <w:rPr>
                <w:rFonts w:ascii="Arial" w:hAnsi="Arial" w:cs="Arial"/>
                <w:sz w:val="20"/>
              </w:rPr>
              <w:t>0.6</w:t>
            </w:r>
          </w:p>
        </w:tc>
        <w:tc>
          <w:tcPr>
            <w:tcW w:w="1553" w:type="dxa"/>
            <w:shd w:val="clear" w:color="auto" w:fill="auto"/>
          </w:tcPr>
          <w:p w14:paraId="49432158" w14:textId="21413436" w:rsidR="00C11050" w:rsidRPr="009F1E93" w:rsidRDefault="00393420" w:rsidP="00C11050">
            <w:pPr>
              <w:widowControl/>
              <w:snapToGrid/>
              <w:textAlignment w:val="baseline"/>
              <w:rPr>
                <w:rFonts w:ascii="Arial" w:hAnsi="Arial" w:cs="Arial"/>
                <w:sz w:val="20"/>
              </w:rPr>
            </w:pPr>
            <w:r w:rsidRPr="009F1E93">
              <w:rPr>
                <w:rFonts w:ascii="Arial" w:hAnsi="Arial" w:cs="Arial"/>
                <w:sz w:val="20"/>
              </w:rPr>
              <w:t>07-02-2023</w:t>
            </w:r>
          </w:p>
        </w:tc>
        <w:tc>
          <w:tcPr>
            <w:tcW w:w="1765" w:type="dxa"/>
            <w:shd w:val="clear" w:color="auto" w:fill="auto"/>
          </w:tcPr>
          <w:p w14:paraId="2F630D41" w14:textId="4F17EE22" w:rsidR="00C11050" w:rsidRPr="009F1E93" w:rsidRDefault="003B4712" w:rsidP="00C11050">
            <w:pPr>
              <w:widowControl/>
              <w:snapToGrid/>
              <w:textAlignment w:val="baseline"/>
              <w:rPr>
                <w:rFonts w:ascii="Arial" w:hAnsi="Arial" w:cs="Arial"/>
                <w:sz w:val="20"/>
              </w:rPr>
            </w:pPr>
            <w:r>
              <w:rPr>
                <w:rFonts w:ascii="Arial" w:hAnsi="Arial" w:cs="Arial"/>
                <w:sz w:val="20"/>
              </w:rPr>
              <w:t>BSU2/Team2/AA</w:t>
            </w:r>
          </w:p>
        </w:tc>
        <w:tc>
          <w:tcPr>
            <w:tcW w:w="5019" w:type="dxa"/>
            <w:shd w:val="clear" w:color="auto" w:fill="auto"/>
          </w:tcPr>
          <w:p w14:paraId="060039C1" w14:textId="2592B4AA" w:rsidR="00C11050" w:rsidRPr="009F1E93" w:rsidRDefault="00393420" w:rsidP="00C11050">
            <w:pPr>
              <w:widowControl/>
              <w:snapToGrid/>
              <w:textAlignment w:val="baseline"/>
              <w:rPr>
                <w:rFonts w:ascii="Arial" w:hAnsi="Arial" w:cs="Arial"/>
                <w:sz w:val="20"/>
              </w:rPr>
            </w:pPr>
            <w:r w:rsidRPr="009F1E93">
              <w:rPr>
                <w:rFonts w:ascii="Arial" w:hAnsi="Arial" w:cs="Arial"/>
                <w:sz w:val="20"/>
              </w:rPr>
              <w:t>Diverse tekstuele wijzigingen en kleuren aangepast.</w:t>
            </w:r>
          </w:p>
        </w:tc>
      </w:tr>
      <w:tr w:rsidR="00E711CC" w:rsidRPr="009F1E93" w14:paraId="575549D2" w14:textId="77777777" w:rsidTr="00E711CC">
        <w:trPr>
          <w:trHeight w:val="300"/>
        </w:trPr>
        <w:tc>
          <w:tcPr>
            <w:tcW w:w="633" w:type="dxa"/>
            <w:shd w:val="clear" w:color="auto" w:fill="auto"/>
          </w:tcPr>
          <w:p w14:paraId="0ADFB665" w14:textId="4C2B7932" w:rsidR="00E711CC" w:rsidRPr="009F1E93" w:rsidRDefault="00E711CC" w:rsidP="00E711CC">
            <w:pPr>
              <w:widowControl/>
              <w:snapToGrid/>
              <w:textAlignment w:val="baseline"/>
              <w:rPr>
                <w:rFonts w:ascii="Arial" w:hAnsi="Arial" w:cs="Arial"/>
                <w:sz w:val="20"/>
              </w:rPr>
            </w:pPr>
            <w:r>
              <w:rPr>
                <w:rFonts w:ascii="Arial" w:hAnsi="Arial" w:cs="Arial"/>
                <w:sz w:val="20"/>
              </w:rPr>
              <w:t>0.7</w:t>
            </w:r>
          </w:p>
        </w:tc>
        <w:tc>
          <w:tcPr>
            <w:tcW w:w="1553" w:type="dxa"/>
            <w:shd w:val="clear" w:color="auto" w:fill="auto"/>
          </w:tcPr>
          <w:p w14:paraId="4364E8DA" w14:textId="5F83AC29" w:rsidR="00E711CC" w:rsidRPr="009F1E93" w:rsidRDefault="00E711CC" w:rsidP="00E711CC">
            <w:pPr>
              <w:widowControl/>
              <w:snapToGrid/>
              <w:textAlignment w:val="baseline"/>
              <w:rPr>
                <w:rFonts w:ascii="Arial" w:hAnsi="Arial" w:cs="Arial"/>
                <w:sz w:val="20"/>
              </w:rPr>
            </w:pPr>
            <w:r>
              <w:rPr>
                <w:rFonts w:ascii="Arial" w:hAnsi="Arial" w:cs="Arial"/>
                <w:sz w:val="20"/>
              </w:rPr>
              <w:t>8—3-2023</w:t>
            </w:r>
          </w:p>
        </w:tc>
        <w:tc>
          <w:tcPr>
            <w:tcW w:w="1765" w:type="dxa"/>
            <w:shd w:val="clear" w:color="auto" w:fill="auto"/>
          </w:tcPr>
          <w:p w14:paraId="1145DAD3" w14:textId="088A8786" w:rsidR="00E711CC" w:rsidRDefault="00E711CC" w:rsidP="00E711CC">
            <w:pPr>
              <w:widowControl/>
              <w:snapToGrid/>
              <w:textAlignment w:val="baseline"/>
              <w:rPr>
                <w:rFonts w:ascii="Arial" w:hAnsi="Arial" w:cs="Arial"/>
                <w:sz w:val="20"/>
              </w:rPr>
            </w:pPr>
            <w:r>
              <w:rPr>
                <w:rFonts w:ascii="Arial" w:hAnsi="Arial" w:cs="Arial"/>
                <w:sz w:val="20"/>
              </w:rPr>
              <w:t>BSU2/Team2/AA</w:t>
            </w:r>
          </w:p>
        </w:tc>
        <w:tc>
          <w:tcPr>
            <w:tcW w:w="5019" w:type="dxa"/>
            <w:shd w:val="clear" w:color="auto" w:fill="auto"/>
          </w:tcPr>
          <w:p w14:paraId="3FE88C25" w14:textId="061044D6" w:rsidR="008D46F4" w:rsidRPr="009F1E93" w:rsidRDefault="00E711CC" w:rsidP="00E711CC">
            <w:pPr>
              <w:widowControl/>
              <w:snapToGrid/>
              <w:textAlignment w:val="baseline"/>
              <w:rPr>
                <w:rFonts w:ascii="Arial" w:hAnsi="Arial" w:cs="Arial"/>
                <w:sz w:val="20"/>
              </w:rPr>
            </w:pPr>
            <w:r w:rsidRPr="009F1E93">
              <w:rPr>
                <w:rFonts w:ascii="Arial" w:hAnsi="Arial" w:cs="Arial"/>
                <w:sz w:val="20"/>
              </w:rPr>
              <w:t>Diverse tekstuele wijzigingen en kleuren aangepast.</w:t>
            </w:r>
          </w:p>
        </w:tc>
      </w:tr>
      <w:tr w:rsidR="00296F49" w:rsidRPr="009F1E93" w14:paraId="40DF44EA" w14:textId="77777777" w:rsidTr="00E711CC">
        <w:trPr>
          <w:trHeight w:val="300"/>
          <w:ins w:id="308" w:author="Schootbrugge, Jean-Michel van de" w:date="2024-06-28T13:44:00Z"/>
        </w:trPr>
        <w:tc>
          <w:tcPr>
            <w:tcW w:w="633" w:type="dxa"/>
            <w:shd w:val="clear" w:color="auto" w:fill="auto"/>
          </w:tcPr>
          <w:p w14:paraId="0A94F46B" w14:textId="494C8D39" w:rsidR="00296F49" w:rsidRDefault="00296F49" w:rsidP="00296F49">
            <w:pPr>
              <w:widowControl/>
              <w:snapToGrid/>
              <w:textAlignment w:val="baseline"/>
              <w:rPr>
                <w:ins w:id="309" w:author="Schootbrugge, Jean-Michel van de" w:date="2024-06-28T13:44:00Z" w16du:dateUtc="2024-06-28T11:44:00Z"/>
                <w:rFonts w:ascii="Arial" w:hAnsi="Arial" w:cs="Arial"/>
                <w:sz w:val="20"/>
              </w:rPr>
            </w:pPr>
            <w:ins w:id="310" w:author="Schootbrugge, Jean-Michel van de" w:date="2024-06-28T13:45:00Z" w16du:dateUtc="2024-06-28T11:45:00Z">
              <w:r>
                <w:rPr>
                  <w:rFonts w:ascii="Arial" w:hAnsi="Arial" w:cs="Arial"/>
                  <w:sz w:val="20"/>
                </w:rPr>
                <w:t>1.0</w:t>
              </w:r>
            </w:ins>
          </w:p>
        </w:tc>
        <w:tc>
          <w:tcPr>
            <w:tcW w:w="1553" w:type="dxa"/>
            <w:shd w:val="clear" w:color="auto" w:fill="auto"/>
          </w:tcPr>
          <w:p w14:paraId="0F715A48" w14:textId="18D2AF9B" w:rsidR="00296F49" w:rsidRDefault="00296F49" w:rsidP="00296F49">
            <w:pPr>
              <w:widowControl/>
              <w:snapToGrid/>
              <w:textAlignment w:val="baseline"/>
              <w:rPr>
                <w:ins w:id="311" w:author="Schootbrugge, Jean-Michel van de" w:date="2024-06-28T13:44:00Z" w16du:dateUtc="2024-06-28T11:44:00Z"/>
                <w:rFonts w:ascii="Arial" w:hAnsi="Arial" w:cs="Arial"/>
                <w:sz w:val="20"/>
              </w:rPr>
            </w:pPr>
            <w:ins w:id="312" w:author="Schootbrugge, Jean-Michel van de" w:date="2024-06-28T13:45:00Z" w16du:dateUtc="2024-06-28T11:45:00Z">
              <w:r>
                <w:rPr>
                  <w:rFonts w:ascii="Arial" w:hAnsi="Arial" w:cs="Arial"/>
                  <w:sz w:val="20"/>
                </w:rPr>
                <w:t>05-01-2024</w:t>
              </w:r>
            </w:ins>
          </w:p>
        </w:tc>
        <w:tc>
          <w:tcPr>
            <w:tcW w:w="1765" w:type="dxa"/>
            <w:shd w:val="clear" w:color="auto" w:fill="auto"/>
          </w:tcPr>
          <w:p w14:paraId="0AA1327C" w14:textId="65A7965D" w:rsidR="00296F49" w:rsidRDefault="00296F49" w:rsidP="00296F49">
            <w:pPr>
              <w:widowControl/>
              <w:snapToGrid/>
              <w:textAlignment w:val="baseline"/>
              <w:rPr>
                <w:ins w:id="313" w:author="Schootbrugge, Jean-Michel van de" w:date="2024-06-28T13:44:00Z" w16du:dateUtc="2024-06-28T11:44:00Z"/>
                <w:rFonts w:ascii="Arial" w:hAnsi="Arial" w:cs="Arial"/>
                <w:sz w:val="20"/>
              </w:rPr>
            </w:pPr>
            <w:ins w:id="314" w:author="Schootbrugge, Jean-Michel van de" w:date="2024-06-28T13:45:00Z" w16du:dateUtc="2024-06-28T11:45:00Z">
              <w:r>
                <w:rPr>
                  <w:rFonts w:ascii="Arial" w:hAnsi="Arial" w:cs="Arial"/>
                  <w:sz w:val="20"/>
                </w:rPr>
                <w:t>BSU2/Team2/AA</w:t>
              </w:r>
            </w:ins>
          </w:p>
        </w:tc>
        <w:tc>
          <w:tcPr>
            <w:tcW w:w="5019" w:type="dxa"/>
            <w:shd w:val="clear" w:color="auto" w:fill="auto"/>
          </w:tcPr>
          <w:p w14:paraId="651A669B" w14:textId="69404B71" w:rsidR="00296F49" w:rsidRPr="009F1E93" w:rsidRDefault="00296F49" w:rsidP="00296F49">
            <w:pPr>
              <w:widowControl/>
              <w:snapToGrid/>
              <w:textAlignment w:val="baseline"/>
              <w:rPr>
                <w:ins w:id="315" w:author="Schootbrugge, Jean-Michel van de" w:date="2024-06-28T13:44:00Z" w16du:dateUtc="2024-06-28T11:44:00Z"/>
                <w:rFonts w:ascii="Arial" w:hAnsi="Arial" w:cs="Arial"/>
                <w:sz w:val="20"/>
              </w:rPr>
            </w:pPr>
            <w:ins w:id="316" w:author="Schootbrugge, Jean-Michel van de" w:date="2024-06-28T13:45:00Z" w16du:dateUtc="2024-06-28T11:45:00Z">
              <w:r>
                <w:rPr>
                  <w:rFonts w:ascii="Arial" w:hAnsi="Arial" w:cs="Arial"/>
                  <w:sz w:val="20"/>
                </w:rPr>
                <w:t>Definitieve versie</w:t>
              </w:r>
            </w:ins>
          </w:p>
        </w:tc>
      </w:tr>
      <w:tr w:rsidR="00296F49" w:rsidRPr="009F1E93" w14:paraId="2BA8CB05" w14:textId="77777777" w:rsidTr="00E711CC">
        <w:trPr>
          <w:trHeight w:val="300"/>
          <w:ins w:id="317" w:author="Schootbrugge, Jean-Michel van de" w:date="2024-06-28T13:44:00Z"/>
        </w:trPr>
        <w:tc>
          <w:tcPr>
            <w:tcW w:w="633" w:type="dxa"/>
            <w:shd w:val="clear" w:color="auto" w:fill="auto"/>
          </w:tcPr>
          <w:p w14:paraId="6FBC3654" w14:textId="769501EB" w:rsidR="00296F49" w:rsidRDefault="00296F49" w:rsidP="00296F49">
            <w:pPr>
              <w:widowControl/>
              <w:snapToGrid/>
              <w:textAlignment w:val="baseline"/>
              <w:rPr>
                <w:ins w:id="318" w:author="Schootbrugge, Jean-Michel van de" w:date="2024-06-28T13:44:00Z" w16du:dateUtc="2024-06-28T11:44:00Z"/>
                <w:rFonts w:ascii="Arial" w:hAnsi="Arial" w:cs="Arial"/>
                <w:sz w:val="20"/>
              </w:rPr>
            </w:pPr>
            <w:ins w:id="319" w:author="Schootbrugge, Jean-Michel van de" w:date="2024-06-28T13:45:00Z" w16du:dateUtc="2024-06-28T11:45:00Z">
              <w:r>
                <w:rPr>
                  <w:rFonts w:ascii="Arial" w:hAnsi="Arial" w:cs="Arial"/>
                  <w:sz w:val="20"/>
                </w:rPr>
                <w:t>1.1</w:t>
              </w:r>
            </w:ins>
          </w:p>
        </w:tc>
        <w:tc>
          <w:tcPr>
            <w:tcW w:w="1553" w:type="dxa"/>
            <w:shd w:val="clear" w:color="auto" w:fill="auto"/>
          </w:tcPr>
          <w:p w14:paraId="227D2822" w14:textId="4D779C11" w:rsidR="00296F49" w:rsidRDefault="00296F49" w:rsidP="00296F49">
            <w:pPr>
              <w:widowControl/>
              <w:snapToGrid/>
              <w:textAlignment w:val="baseline"/>
              <w:rPr>
                <w:ins w:id="320" w:author="Schootbrugge, Jean-Michel van de" w:date="2024-06-28T13:44:00Z" w16du:dateUtc="2024-06-28T11:44:00Z"/>
                <w:rFonts w:ascii="Arial" w:hAnsi="Arial" w:cs="Arial"/>
                <w:sz w:val="20"/>
              </w:rPr>
            </w:pPr>
            <w:ins w:id="321" w:author="Schootbrugge, Jean-Michel van de" w:date="2024-06-28T13:45:00Z" w16du:dateUtc="2024-06-28T11:45:00Z">
              <w:r>
                <w:rPr>
                  <w:rFonts w:ascii="Arial" w:hAnsi="Arial" w:cs="Arial"/>
                  <w:sz w:val="20"/>
                </w:rPr>
                <w:t>24-06-2024</w:t>
              </w:r>
            </w:ins>
          </w:p>
        </w:tc>
        <w:tc>
          <w:tcPr>
            <w:tcW w:w="1765" w:type="dxa"/>
            <w:shd w:val="clear" w:color="auto" w:fill="auto"/>
          </w:tcPr>
          <w:p w14:paraId="36795E51" w14:textId="00AB1039" w:rsidR="00296F49" w:rsidRDefault="00296F49" w:rsidP="00296F49">
            <w:pPr>
              <w:widowControl/>
              <w:snapToGrid/>
              <w:textAlignment w:val="baseline"/>
              <w:rPr>
                <w:ins w:id="322" w:author="Schootbrugge, Jean-Michel van de" w:date="2024-06-28T13:44:00Z" w16du:dateUtc="2024-06-28T11:44:00Z"/>
                <w:rFonts w:ascii="Arial" w:hAnsi="Arial" w:cs="Arial"/>
                <w:sz w:val="20"/>
              </w:rPr>
            </w:pPr>
            <w:ins w:id="323" w:author="Schootbrugge, Jean-Michel van de" w:date="2024-06-28T13:45:00Z" w16du:dateUtc="2024-06-28T11:45:00Z">
              <w:r w:rsidRPr="009F1E93">
                <w:rPr>
                  <w:rFonts w:ascii="Arial" w:hAnsi="Arial" w:cs="Arial"/>
                  <w:sz w:val="20"/>
                </w:rPr>
                <w:t>ODR/DPI </w:t>
              </w:r>
            </w:ins>
          </w:p>
        </w:tc>
        <w:tc>
          <w:tcPr>
            <w:tcW w:w="5019" w:type="dxa"/>
            <w:shd w:val="clear" w:color="auto" w:fill="auto"/>
          </w:tcPr>
          <w:p w14:paraId="69242B94" w14:textId="38CE22F1" w:rsidR="00296F49" w:rsidRPr="009F1E93" w:rsidRDefault="00FC7EB1" w:rsidP="00296F49">
            <w:pPr>
              <w:widowControl/>
              <w:snapToGrid/>
              <w:textAlignment w:val="baseline"/>
              <w:rPr>
                <w:ins w:id="324" w:author="Schootbrugge, Jean-Michel van de" w:date="2024-06-28T13:44:00Z" w16du:dateUtc="2024-06-28T11:44:00Z"/>
                <w:rFonts w:ascii="Arial" w:hAnsi="Arial" w:cs="Arial"/>
                <w:sz w:val="20"/>
              </w:rPr>
            </w:pPr>
            <w:ins w:id="325" w:author="Groot, Karina de" w:date="2024-08-08T12:36:00Z" w16du:dateUtc="2024-08-08T10:36:00Z">
              <w:r>
                <w:rPr>
                  <w:rFonts w:ascii="Arial" w:hAnsi="Arial" w:cs="Arial"/>
                  <w:sz w:val="20"/>
                </w:rPr>
                <w:t xml:space="preserve">Afstammelingen, Erfgenamen en </w:t>
              </w:r>
            </w:ins>
            <w:ins w:id="326" w:author="Schootbrugge, Jean-Michel van de" w:date="2024-06-28T13:45:00Z" w16du:dateUtc="2024-06-28T11:45:00Z">
              <w:r w:rsidR="00296F49">
                <w:rPr>
                  <w:rFonts w:ascii="Arial" w:hAnsi="Arial" w:cs="Arial"/>
                  <w:sz w:val="20"/>
                </w:rPr>
                <w:t>Aanvaarding aangepast</w:t>
              </w:r>
            </w:ins>
            <w:ins w:id="327" w:author="Groot, Karina de" w:date="2024-08-08T12:36:00Z" w16du:dateUtc="2024-08-08T10:36:00Z">
              <w:r>
                <w:rPr>
                  <w:rFonts w:ascii="Arial" w:hAnsi="Arial" w:cs="Arial"/>
                  <w:sz w:val="20"/>
                </w:rPr>
                <w:t xml:space="preserve"> en gebruikte </w:t>
              </w:r>
              <w:proofErr w:type="spellStart"/>
              <w:r>
                <w:rPr>
                  <w:rFonts w:ascii="Arial" w:hAnsi="Arial" w:cs="Arial"/>
                  <w:sz w:val="20"/>
                </w:rPr>
                <w:t>Teksblokken</w:t>
              </w:r>
              <w:proofErr w:type="spellEnd"/>
              <w:r>
                <w:rPr>
                  <w:rFonts w:ascii="Arial" w:hAnsi="Arial" w:cs="Arial"/>
                  <w:sz w:val="20"/>
                </w:rPr>
                <w:t xml:space="preserve"> hernoemd.</w:t>
              </w:r>
            </w:ins>
          </w:p>
        </w:tc>
      </w:tr>
    </w:tbl>
    <w:p w14:paraId="6875405E" w14:textId="77777777" w:rsidR="00C11050" w:rsidRPr="009F1E93" w:rsidRDefault="00C11050" w:rsidP="00EA03C9">
      <w:pPr>
        <w:pStyle w:val="Geenafstand"/>
        <w:rPr>
          <w:rFonts w:ascii="Arial" w:hAnsi="Arial" w:cs="Arial"/>
          <w:sz w:val="20"/>
          <w:u w:val="single"/>
        </w:rPr>
      </w:pPr>
    </w:p>
    <w:sectPr w:rsidR="00C11050" w:rsidRPr="009F1E9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1" w:author="Schootbrugge, Jean-Michel van de" w:date="2022-10-06T15:52:00Z" w:initials="SJMvd">
    <w:p w14:paraId="60C0CE62" w14:textId="77777777" w:rsidR="002C32A7" w:rsidRDefault="002C32A7" w:rsidP="000B4BC2">
      <w:pPr>
        <w:pStyle w:val="Tekstopmerking"/>
      </w:pPr>
      <w:r>
        <w:rPr>
          <w:rStyle w:val="Verwijzingopmerking"/>
        </w:rPr>
        <w:annotationRef/>
      </w:r>
      <w:r>
        <w:t>Dit zijn 3 mogelijkheden: 1. een 'derde' 2. eerder genoemde notaris binnen de keuze 3. mij, notaris</w:t>
      </w:r>
    </w:p>
  </w:comment>
  <w:comment w:id="66" w:author="Schootbrugge, Jean-Michel van de" w:date="2022-10-06T15:52:00Z" w:initials="SJMvd">
    <w:p w14:paraId="0337E5AC" w14:textId="77777777" w:rsidR="003618F1" w:rsidRDefault="003618F1" w:rsidP="003618F1">
      <w:pPr>
        <w:pStyle w:val="Tekstopmerking"/>
      </w:pPr>
      <w:r>
        <w:rPr>
          <w:rStyle w:val="Verwijzingopmerking"/>
        </w:rPr>
        <w:annotationRef/>
      </w:r>
      <w:r>
        <w:t>Dit zijn 3 mogelijkheden: 1. een 'derde' 2. eerder genoemde notaris binnen de keuze 3. mij, notaris</w:t>
      </w:r>
    </w:p>
  </w:comment>
  <w:comment w:id="181" w:author="Groot, Karina de" w:date="2023-03-22T11:29:00Z" w:initials="KdG">
    <w:p w14:paraId="73101510" w14:textId="77777777" w:rsidR="00C301BD" w:rsidRDefault="00C301BD" w:rsidP="008834DE">
      <w:pPr>
        <w:pStyle w:val="Tekstopmerking"/>
      </w:pPr>
      <w:r>
        <w:rPr>
          <w:rStyle w:val="Verwijzingopmerking"/>
        </w:rPr>
        <w:annotationRef/>
      </w:r>
      <w:r>
        <w:t>Varianten hierna door genummerd, dit anders lastig op te nemen in de XML</w:t>
      </w:r>
    </w:p>
  </w:comment>
  <w:comment w:id="209" w:author="Schootbrugge, Jean-Michel van de" w:date="2024-06-28T13:39:00Z" w:initials="JS">
    <w:p w14:paraId="7EEFDCD3" w14:textId="77777777" w:rsidR="001B6C48" w:rsidRDefault="001B6C48" w:rsidP="001B6C48">
      <w:pPr>
        <w:pStyle w:val="Tekstopmerking"/>
      </w:pPr>
      <w:r>
        <w:rPr>
          <w:rStyle w:val="Verwijzingopmerking"/>
        </w:rPr>
        <w:annotationRef/>
      </w:r>
      <w:r>
        <w:t xml:space="preserve">Dit is een keuze tussen deel 1 voor de / of deel 2 wat daarna komt.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C0CE62" w15:done="0"/>
  <w15:commentEx w15:paraId="0337E5AC" w15:done="0"/>
  <w15:commentEx w15:paraId="73101510" w15:done="0"/>
  <w15:commentEx w15:paraId="7EEFDC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E97834" w16cex:dateUtc="2022-10-06T13:52:00Z"/>
  <w16cex:commentExtensible w16cex:durableId="26E978E9" w16cex:dateUtc="2022-10-06T13:52:00Z"/>
  <w16cex:commentExtensible w16cex:durableId="27C56517" w16cex:dateUtc="2023-03-22T10:29:00Z"/>
  <w16cex:commentExtensible w16cex:durableId="51C9E393" w16cex:dateUtc="2024-06-28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C0CE62" w16cid:durableId="26E97834"/>
  <w16cid:commentId w16cid:paraId="0337E5AC" w16cid:durableId="26E978E9"/>
  <w16cid:commentId w16cid:paraId="73101510" w16cid:durableId="27C56517"/>
  <w16cid:commentId w16cid:paraId="7EEFDCD3" w16cid:durableId="51C9E3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317C"/>
    <w:multiLevelType w:val="hybridMultilevel"/>
    <w:tmpl w:val="1EC850A4"/>
    <w:lvl w:ilvl="0" w:tplc="820EF03E">
      <w:start w:val="1"/>
      <w:numFmt w:val="decimal"/>
      <w:lvlText w:val="%1."/>
      <w:lvlJc w:val="left"/>
      <w:pPr>
        <w:ind w:left="720" w:hanging="360"/>
      </w:pPr>
      <w:rPr>
        <w:rFonts w:ascii="Arial" w:hAnsi="Arial"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C0116F"/>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2" w15:restartNumberingAfterBreak="0">
    <w:nsid w:val="0F2525A6"/>
    <w:multiLevelType w:val="hybridMultilevel"/>
    <w:tmpl w:val="B29A3BD2"/>
    <w:lvl w:ilvl="0" w:tplc="14FC4E28">
      <w:start w:val="1"/>
      <w:numFmt w:val="decimal"/>
      <w:lvlText w:val="%1."/>
      <w:lvlJc w:val="left"/>
      <w:pPr>
        <w:ind w:left="720" w:hanging="360"/>
      </w:pPr>
      <w:rPr>
        <w:rFonts w:ascii="Arial" w:eastAsia="Arial" w:hAnsi="Arial" w:hint="default"/>
        <w:color w:val="84008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D004D0"/>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4" w15:restartNumberingAfterBreak="0">
    <w:nsid w:val="1D714184"/>
    <w:multiLevelType w:val="hybridMultilevel"/>
    <w:tmpl w:val="F8D8FE94"/>
    <w:lvl w:ilvl="0" w:tplc="E3F27D6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B53AFB"/>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6" w15:restartNumberingAfterBreak="0">
    <w:nsid w:val="3777180B"/>
    <w:multiLevelType w:val="hybridMultilevel"/>
    <w:tmpl w:val="E52C4408"/>
    <w:lvl w:ilvl="0" w:tplc="3DFC5F78">
      <w:start w:val="1"/>
      <w:numFmt w:val="decimal"/>
      <w:lvlText w:val="%1."/>
      <w:lvlJc w:val="left"/>
      <w:pPr>
        <w:ind w:left="720" w:hanging="360"/>
      </w:pPr>
      <w:rPr>
        <w:rFonts w:ascii="Arial" w:hAnsi="Arial"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801337A"/>
    <w:multiLevelType w:val="hybridMultilevel"/>
    <w:tmpl w:val="1E60C162"/>
    <w:lvl w:ilvl="0" w:tplc="04130019">
      <w:start w:val="1"/>
      <w:numFmt w:val="lowerLetter"/>
      <w:lvlText w:val="%1."/>
      <w:lvlJc w:val="left"/>
      <w:pPr>
        <w:ind w:left="1505" w:hanging="360"/>
      </w:pPr>
    </w:lvl>
    <w:lvl w:ilvl="1" w:tplc="04130019" w:tentative="1">
      <w:start w:val="1"/>
      <w:numFmt w:val="lowerLetter"/>
      <w:lvlText w:val="%2."/>
      <w:lvlJc w:val="left"/>
      <w:pPr>
        <w:ind w:left="2225" w:hanging="360"/>
      </w:pPr>
    </w:lvl>
    <w:lvl w:ilvl="2" w:tplc="0413001B" w:tentative="1">
      <w:start w:val="1"/>
      <w:numFmt w:val="lowerRoman"/>
      <w:lvlText w:val="%3."/>
      <w:lvlJc w:val="right"/>
      <w:pPr>
        <w:ind w:left="2945" w:hanging="180"/>
      </w:pPr>
    </w:lvl>
    <w:lvl w:ilvl="3" w:tplc="0413000F" w:tentative="1">
      <w:start w:val="1"/>
      <w:numFmt w:val="decimal"/>
      <w:lvlText w:val="%4."/>
      <w:lvlJc w:val="left"/>
      <w:pPr>
        <w:ind w:left="3665" w:hanging="360"/>
      </w:pPr>
    </w:lvl>
    <w:lvl w:ilvl="4" w:tplc="04130019" w:tentative="1">
      <w:start w:val="1"/>
      <w:numFmt w:val="lowerLetter"/>
      <w:lvlText w:val="%5."/>
      <w:lvlJc w:val="left"/>
      <w:pPr>
        <w:ind w:left="4385" w:hanging="360"/>
      </w:pPr>
    </w:lvl>
    <w:lvl w:ilvl="5" w:tplc="0413001B" w:tentative="1">
      <w:start w:val="1"/>
      <w:numFmt w:val="lowerRoman"/>
      <w:lvlText w:val="%6."/>
      <w:lvlJc w:val="right"/>
      <w:pPr>
        <w:ind w:left="5105" w:hanging="180"/>
      </w:pPr>
    </w:lvl>
    <w:lvl w:ilvl="6" w:tplc="0413000F" w:tentative="1">
      <w:start w:val="1"/>
      <w:numFmt w:val="decimal"/>
      <w:lvlText w:val="%7."/>
      <w:lvlJc w:val="left"/>
      <w:pPr>
        <w:ind w:left="5825" w:hanging="360"/>
      </w:pPr>
    </w:lvl>
    <w:lvl w:ilvl="7" w:tplc="04130019" w:tentative="1">
      <w:start w:val="1"/>
      <w:numFmt w:val="lowerLetter"/>
      <w:lvlText w:val="%8."/>
      <w:lvlJc w:val="left"/>
      <w:pPr>
        <w:ind w:left="6545" w:hanging="360"/>
      </w:pPr>
    </w:lvl>
    <w:lvl w:ilvl="8" w:tplc="0413001B" w:tentative="1">
      <w:start w:val="1"/>
      <w:numFmt w:val="lowerRoman"/>
      <w:lvlText w:val="%9."/>
      <w:lvlJc w:val="right"/>
      <w:pPr>
        <w:ind w:left="7265" w:hanging="180"/>
      </w:pPr>
    </w:lvl>
  </w:abstractNum>
  <w:abstractNum w:abstractNumId="8" w15:restartNumberingAfterBreak="0">
    <w:nsid w:val="3DA06FBF"/>
    <w:multiLevelType w:val="hybridMultilevel"/>
    <w:tmpl w:val="CEDEDB04"/>
    <w:lvl w:ilvl="0" w:tplc="D79026AA">
      <w:start w:val="1"/>
      <w:numFmt w:val="lowerLetter"/>
      <w:lvlText w:val="%1."/>
      <w:lvlJc w:val="left"/>
      <w:pPr>
        <w:ind w:left="786" w:hanging="360"/>
      </w:pPr>
      <w:rPr>
        <w:color w:val="840084"/>
      </w:rPr>
    </w:lvl>
    <w:lvl w:ilvl="1" w:tplc="04130019" w:tentative="1">
      <w:start w:val="1"/>
      <w:numFmt w:val="lowerLetter"/>
      <w:lvlText w:val="%2."/>
      <w:lvlJc w:val="left"/>
      <w:pPr>
        <w:ind w:left="3569" w:hanging="360"/>
      </w:pPr>
    </w:lvl>
    <w:lvl w:ilvl="2" w:tplc="0413001B" w:tentative="1">
      <w:start w:val="1"/>
      <w:numFmt w:val="lowerRoman"/>
      <w:lvlText w:val="%3."/>
      <w:lvlJc w:val="right"/>
      <w:pPr>
        <w:ind w:left="4289" w:hanging="180"/>
      </w:pPr>
    </w:lvl>
    <w:lvl w:ilvl="3" w:tplc="0413000F" w:tentative="1">
      <w:start w:val="1"/>
      <w:numFmt w:val="decimal"/>
      <w:lvlText w:val="%4."/>
      <w:lvlJc w:val="left"/>
      <w:pPr>
        <w:ind w:left="5009" w:hanging="360"/>
      </w:pPr>
    </w:lvl>
    <w:lvl w:ilvl="4" w:tplc="04130019" w:tentative="1">
      <w:start w:val="1"/>
      <w:numFmt w:val="lowerLetter"/>
      <w:lvlText w:val="%5."/>
      <w:lvlJc w:val="left"/>
      <w:pPr>
        <w:ind w:left="5729" w:hanging="360"/>
      </w:pPr>
    </w:lvl>
    <w:lvl w:ilvl="5" w:tplc="0413001B" w:tentative="1">
      <w:start w:val="1"/>
      <w:numFmt w:val="lowerRoman"/>
      <w:lvlText w:val="%6."/>
      <w:lvlJc w:val="right"/>
      <w:pPr>
        <w:ind w:left="6449" w:hanging="180"/>
      </w:pPr>
    </w:lvl>
    <w:lvl w:ilvl="6" w:tplc="0413000F" w:tentative="1">
      <w:start w:val="1"/>
      <w:numFmt w:val="decimal"/>
      <w:lvlText w:val="%7."/>
      <w:lvlJc w:val="left"/>
      <w:pPr>
        <w:ind w:left="7169" w:hanging="360"/>
      </w:pPr>
    </w:lvl>
    <w:lvl w:ilvl="7" w:tplc="04130019" w:tentative="1">
      <w:start w:val="1"/>
      <w:numFmt w:val="lowerLetter"/>
      <w:lvlText w:val="%8."/>
      <w:lvlJc w:val="left"/>
      <w:pPr>
        <w:ind w:left="7889" w:hanging="360"/>
      </w:pPr>
    </w:lvl>
    <w:lvl w:ilvl="8" w:tplc="0413001B" w:tentative="1">
      <w:start w:val="1"/>
      <w:numFmt w:val="lowerRoman"/>
      <w:lvlText w:val="%9."/>
      <w:lvlJc w:val="right"/>
      <w:pPr>
        <w:ind w:left="8609" w:hanging="180"/>
      </w:pPr>
    </w:lvl>
  </w:abstractNum>
  <w:abstractNum w:abstractNumId="9" w15:restartNumberingAfterBreak="0">
    <w:nsid w:val="47997153"/>
    <w:multiLevelType w:val="hybridMultilevel"/>
    <w:tmpl w:val="BFC22D74"/>
    <w:lvl w:ilvl="0" w:tplc="22126E3C">
      <w:start w:val="1"/>
      <w:numFmt w:val="bullet"/>
      <w:lvlText w:val="-"/>
      <w:lvlJc w:val="left"/>
      <w:pPr>
        <w:ind w:left="720" w:hanging="360"/>
      </w:pPr>
      <w:rPr>
        <w:rFonts w:ascii="Arial" w:eastAsia="Times New Roman" w:hAnsi="Arial" w:cs="Arial" w:hint="default"/>
        <w:color w:val="840084"/>
      </w:rPr>
    </w:lvl>
    <w:lvl w:ilvl="1" w:tplc="8B98B7A2">
      <w:start w:val="1"/>
      <w:numFmt w:val="lowerLetter"/>
      <w:lvlText w:val="%2."/>
      <w:lvlJc w:val="left"/>
      <w:pPr>
        <w:ind w:left="1440" w:hanging="360"/>
      </w:pPr>
      <w:rPr>
        <w:color w:val="840084"/>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0003A9"/>
    <w:multiLevelType w:val="hybridMultilevel"/>
    <w:tmpl w:val="433223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31A2190"/>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2" w15:restartNumberingAfterBreak="0">
    <w:nsid w:val="68E317C7"/>
    <w:multiLevelType w:val="hybridMultilevel"/>
    <w:tmpl w:val="CD04B1A8"/>
    <w:lvl w:ilvl="0" w:tplc="CF987D4A">
      <w:start w:val="1"/>
      <w:numFmt w:val="decimal"/>
      <w:lvlText w:val="%1."/>
      <w:lvlJc w:val="left"/>
      <w:pPr>
        <w:tabs>
          <w:tab w:val="num" w:pos="567"/>
        </w:tabs>
        <w:ind w:left="567" w:hanging="207"/>
      </w:pPr>
      <w:rPr>
        <w:rFonts w:ascii="Arial" w:eastAsia="Arial" w:hAnsi="Arial" w:hint="default"/>
        <w:color w:val="84008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250990"/>
    <w:multiLevelType w:val="hybridMultilevel"/>
    <w:tmpl w:val="27A2E39A"/>
    <w:lvl w:ilvl="0" w:tplc="04130019">
      <w:start w:val="1"/>
      <w:numFmt w:val="lowerLetter"/>
      <w:lvlText w:val="%1."/>
      <w:lvlJc w:val="left"/>
      <w:pPr>
        <w:ind w:left="786" w:hanging="360"/>
      </w:p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4" w15:restartNumberingAfterBreak="0">
    <w:nsid w:val="74B62C8A"/>
    <w:multiLevelType w:val="hybridMultilevel"/>
    <w:tmpl w:val="52A887F2"/>
    <w:lvl w:ilvl="0" w:tplc="7A72FE8E">
      <w:start w:val="1"/>
      <w:numFmt w:val="decimal"/>
      <w:lvlText w:val="%1."/>
      <w:lvlJc w:val="left"/>
      <w:pPr>
        <w:ind w:left="720" w:hanging="360"/>
      </w:pPr>
      <w:rPr>
        <w:rFonts w:ascii="Arial" w:hAnsi="Arial"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9428BF"/>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num w:numId="1" w16cid:durableId="842553596">
    <w:abstractNumId w:val="4"/>
  </w:num>
  <w:num w:numId="2" w16cid:durableId="784151828">
    <w:abstractNumId w:val="2"/>
  </w:num>
  <w:num w:numId="3" w16cid:durableId="1317343018">
    <w:abstractNumId w:val="12"/>
  </w:num>
  <w:num w:numId="4" w16cid:durableId="1067990938">
    <w:abstractNumId w:val="0"/>
  </w:num>
  <w:num w:numId="5" w16cid:durableId="538057203">
    <w:abstractNumId w:val="14"/>
  </w:num>
  <w:num w:numId="6" w16cid:durableId="1456874151">
    <w:abstractNumId w:val="6"/>
  </w:num>
  <w:num w:numId="7" w16cid:durableId="1983460870">
    <w:abstractNumId w:val="9"/>
  </w:num>
  <w:num w:numId="8" w16cid:durableId="1439376100">
    <w:abstractNumId w:val="8"/>
  </w:num>
  <w:num w:numId="9" w16cid:durableId="1571962674">
    <w:abstractNumId w:val="3"/>
  </w:num>
  <w:num w:numId="10" w16cid:durableId="1249462965">
    <w:abstractNumId w:val="7"/>
  </w:num>
  <w:num w:numId="11" w16cid:durableId="1255166699">
    <w:abstractNumId w:val="10"/>
  </w:num>
  <w:num w:numId="12" w16cid:durableId="72777282">
    <w:abstractNumId w:val="13"/>
  </w:num>
  <w:num w:numId="13" w16cid:durableId="1544947822">
    <w:abstractNumId w:val="15"/>
  </w:num>
  <w:num w:numId="14" w16cid:durableId="2139374147">
    <w:abstractNumId w:val="5"/>
  </w:num>
  <w:num w:numId="15" w16cid:durableId="1259945720">
    <w:abstractNumId w:val="11"/>
  </w:num>
  <w:num w:numId="16" w16cid:durableId="2813524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5"/>
    <w:rsid w:val="00000496"/>
    <w:rsid w:val="00001BA0"/>
    <w:rsid w:val="00004C43"/>
    <w:rsid w:val="000059EA"/>
    <w:rsid w:val="00007E2D"/>
    <w:rsid w:val="0001014A"/>
    <w:rsid w:val="000107F8"/>
    <w:rsid w:val="000122A8"/>
    <w:rsid w:val="0002699A"/>
    <w:rsid w:val="0003051B"/>
    <w:rsid w:val="00031A5D"/>
    <w:rsid w:val="0003359A"/>
    <w:rsid w:val="00034B4A"/>
    <w:rsid w:val="00036E3E"/>
    <w:rsid w:val="000372E7"/>
    <w:rsid w:val="000416BF"/>
    <w:rsid w:val="000516B4"/>
    <w:rsid w:val="000540E1"/>
    <w:rsid w:val="000575BF"/>
    <w:rsid w:val="00060E50"/>
    <w:rsid w:val="00062668"/>
    <w:rsid w:val="00067F80"/>
    <w:rsid w:val="0007047F"/>
    <w:rsid w:val="00072425"/>
    <w:rsid w:val="00074C33"/>
    <w:rsid w:val="00076FD8"/>
    <w:rsid w:val="0008080F"/>
    <w:rsid w:val="00083BE7"/>
    <w:rsid w:val="00086851"/>
    <w:rsid w:val="000971BE"/>
    <w:rsid w:val="00097E38"/>
    <w:rsid w:val="000A200E"/>
    <w:rsid w:val="000A55EF"/>
    <w:rsid w:val="000C0B4A"/>
    <w:rsid w:val="000C1A0F"/>
    <w:rsid w:val="000C2033"/>
    <w:rsid w:val="000C2429"/>
    <w:rsid w:val="000C4AC2"/>
    <w:rsid w:val="000C553F"/>
    <w:rsid w:val="000D02AE"/>
    <w:rsid w:val="000D04CC"/>
    <w:rsid w:val="000D0FAF"/>
    <w:rsid w:val="000D27E4"/>
    <w:rsid w:val="000D3868"/>
    <w:rsid w:val="000D7721"/>
    <w:rsid w:val="000E0697"/>
    <w:rsid w:val="000E2DD4"/>
    <w:rsid w:val="000E3650"/>
    <w:rsid w:val="000E4CB6"/>
    <w:rsid w:val="000E54E5"/>
    <w:rsid w:val="000F49D3"/>
    <w:rsid w:val="000F50E2"/>
    <w:rsid w:val="000F60DA"/>
    <w:rsid w:val="00101016"/>
    <w:rsid w:val="00103EC9"/>
    <w:rsid w:val="0010494F"/>
    <w:rsid w:val="001052E2"/>
    <w:rsid w:val="00111F67"/>
    <w:rsid w:val="001142B8"/>
    <w:rsid w:val="001225A0"/>
    <w:rsid w:val="00123A03"/>
    <w:rsid w:val="0014049B"/>
    <w:rsid w:val="00142265"/>
    <w:rsid w:val="00143374"/>
    <w:rsid w:val="00145D10"/>
    <w:rsid w:val="001461B5"/>
    <w:rsid w:val="00154B77"/>
    <w:rsid w:val="001561EA"/>
    <w:rsid w:val="00160F6F"/>
    <w:rsid w:val="001648F6"/>
    <w:rsid w:val="00172FE5"/>
    <w:rsid w:val="001755DD"/>
    <w:rsid w:val="001824D8"/>
    <w:rsid w:val="00185DF4"/>
    <w:rsid w:val="00196B02"/>
    <w:rsid w:val="001973F4"/>
    <w:rsid w:val="001975A6"/>
    <w:rsid w:val="001A36C1"/>
    <w:rsid w:val="001A58F0"/>
    <w:rsid w:val="001A77AB"/>
    <w:rsid w:val="001B1635"/>
    <w:rsid w:val="001B3AA5"/>
    <w:rsid w:val="001B6C48"/>
    <w:rsid w:val="001B7170"/>
    <w:rsid w:val="001B7942"/>
    <w:rsid w:val="001C1929"/>
    <w:rsid w:val="001C4BE8"/>
    <w:rsid w:val="001C6D68"/>
    <w:rsid w:val="001D3F77"/>
    <w:rsid w:val="001D485A"/>
    <w:rsid w:val="001D4CE8"/>
    <w:rsid w:val="001D6E12"/>
    <w:rsid w:val="001D7CD1"/>
    <w:rsid w:val="001E6720"/>
    <w:rsid w:val="001E7CDD"/>
    <w:rsid w:val="001F0D97"/>
    <w:rsid w:val="001F1A73"/>
    <w:rsid w:val="001F301E"/>
    <w:rsid w:val="002035D8"/>
    <w:rsid w:val="002061AB"/>
    <w:rsid w:val="00206246"/>
    <w:rsid w:val="002107DB"/>
    <w:rsid w:val="00211043"/>
    <w:rsid w:val="00214781"/>
    <w:rsid w:val="00216C22"/>
    <w:rsid w:val="00221C10"/>
    <w:rsid w:val="00224536"/>
    <w:rsid w:val="00225E46"/>
    <w:rsid w:val="002263A3"/>
    <w:rsid w:val="00233A7A"/>
    <w:rsid w:val="00233EB8"/>
    <w:rsid w:val="00237AC7"/>
    <w:rsid w:val="002401E1"/>
    <w:rsid w:val="002401F3"/>
    <w:rsid w:val="00242487"/>
    <w:rsid w:val="00243737"/>
    <w:rsid w:val="00244A55"/>
    <w:rsid w:val="00244A64"/>
    <w:rsid w:val="00245392"/>
    <w:rsid w:val="00245C7A"/>
    <w:rsid w:val="00246581"/>
    <w:rsid w:val="002467A5"/>
    <w:rsid w:val="00252766"/>
    <w:rsid w:val="00255EEF"/>
    <w:rsid w:val="00260529"/>
    <w:rsid w:val="00262367"/>
    <w:rsid w:val="00263C02"/>
    <w:rsid w:val="0026401C"/>
    <w:rsid w:val="00264C08"/>
    <w:rsid w:val="0027035F"/>
    <w:rsid w:val="002754E2"/>
    <w:rsid w:val="0027588B"/>
    <w:rsid w:val="0027684A"/>
    <w:rsid w:val="00281ED3"/>
    <w:rsid w:val="00281ED8"/>
    <w:rsid w:val="00283621"/>
    <w:rsid w:val="002870C9"/>
    <w:rsid w:val="00287753"/>
    <w:rsid w:val="00291AA1"/>
    <w:rsid w:val="0029231E"/>
    <w:rsid w:val="00295387"/>
    <w:rsid w:val="00296F49"/>
    <w:rsid w:val="002A3C72"/>
    <w:rsid w:val="002A7217"/>
    <w:rsid w:val="002A7632"/>
    <w:rsid w:val="002B10A5"/>
    <w:rsid w:val="002B3D8F"/>
    <w:rsid w:val="002B6D1B"/>
    <w:rsid w:val="002B73FA"/>
    <w:rsid w:val="002C32A7"/>
    <w:rsid w:val="002C65E5"/>
    <w:rsid w:val="002C6DF6"/>
    <w:rsid w:val="002D03BF"/>
    <w:rsid w:val="002D7420"/>
    <w:rsid w:val="002D7441"/>
    <w:rsid w:val="002D7F9C"/>
    <w:rsid w:val="002E0349"/>
    <w:rsid w:val="002E1474"/>
    <w:rsid w:val="002E1FAA"/>
    <w:rsid w:val="002E2403"/>
    <w:rsid w:val="002E4DFF"/>
    <w:rsid w:val="002E4F3A"/>
    <w:rsid w:val="002E525D"/>
    <w:rsid w:val="002E649F"/>
    <w:rsid w:val="002E7441"/>
    <w:rsid w:val="002F00C0"/>
    <w:rsid w:val="002F126B"/>
    <w:rsid w:val="002F45F0"/>
    <w:rsid w:val="002F5F78"/>
    <w:rsid w:val="003004A9"/>
    <w:rsid w:val="0030057B"/>
    <w:rsid w:val="003063D5"/>
    <w:rsid w:val="0031034B"/>
    <w:rsid w:val="00312162"/>
    <w:rsid w:val="00314277"/>
    <w:rsid w:val="003146C4"/>
    <w:rsid w:val="00321F25"/>
    <w:rsid w:val="0032473E"/>
    <w:rsid w:val="00324826"/>
    <w:rsid w:val="0032629D"/>
    <w:rsid w:val="0032772C"/>
    <w:rsid w:val="00327871"/>
    <w:rsid w:val="003301F6"/>
    <w:rsid w:val="00330A01"/>
    <w:rsid w:val="003321D5"/>
    <w:rsid w:val="003329FB"/>
    <w:rsid w:val="00332D18"/>
    <w:rsid w:val="00333FE0"/>
    <w:rsid w:val="0033443B"/>
    <w:rsid w:val="003417E2"/>
    <w:rsid w:val="00343561"/>
    <w:rsid w:val="003446FF"/>
    <w:rsid w:val="00344E9B"/>
    <w:rsid w:val="00345816"/>
    <w:rsid w:val="00347832"/>
    <w:rsid w:val="00350936"/>
    <w:rsid w:val="00350A7A"/>
    <w:rsid w:val="00351B5C"/>
    <w:rsid w:val="00353BF9"/>
    <w:rsid w:val="00360A94"/>
    <w:rsid w:val="00360ADB"/>
    <w:rsid w:val="003618F1"/>
    <w:rsid w:val="0036214E"/>
    <w:rsid w:val="003673CD"/>
    <w:rsid w:val="003709CA"/>
    <w:rsid w:val="003771D6"/>
    <w:rsid w:val="00377DC9"/>
    <w:rsid w:val="0038198D"/>
    <w:rsid w:val="003905B2"/>
    <w:rsid w:val="003914AD"/>
    <w:rsid w:val="00392325"/>
    <w:rsid w:val="00393377"/>
    <w:rsid w:val="00393420"/>
    <w:rsid w:val="00395CA2"/>
    <w:rsid w:val="00397E90"/>
    <w:rsid w:val="003A040E"/>
    <w:rsid w:val="003A22DB"/>
    <w:rsid w:val="003A269D"/>
    <w:rsid w:val="003A7D2E"/>
    <w:rsid w:val="003B18B6"/>
    <w:rsid w:val="003B4712"/>
    <w:rsid w:val="003C15D8"/>
    <w:rsid w:val="003C2A7D"/>
    <w:rsid w:val="003D0B21"/>
    <w:rsid w:val="003D3F11"/>
    <w:rsid w:val="003D3FDF"/>
    <w:rsid w:val="003E005A"/>
    <w:rsid w:val="003E12D6"/>
    <w:rsid w:val="003E2854"/>
    <w:rsid w:val="003E2F5D"/>
    <w:rsid w:val="003E37B6"/>
    <w:rsid w:val="003E515C"/>
    <w:rsid w:val="003E572F"/>
    <w:rsid w:val="003E7E9A"/>
    <w:rsid w:val="003F5252"/>
    <w:rsid w:val="003F5A3A"/>
    <w:rsid w:val="003F7A1E"/>
    <w:rsid w:val="004076E4"/>
    <w:rsid w:val="004107BD"/>
    <w:rsid w:val="004147CC"/>
    <w:rsid w:val="004155BB"/>
    <w:rsid w:val="00417E63"/>
    <w:rsid w:val="00423A15"/>
    <w:rsid w:val="004254F7"/>
    <w:rsid w:val="004263EF"/>
    <w:rsid w:val="00435FF2"/>
    <w:rsid w:val="00437FEF"/>
    <w:rsid w:val="00441280"/>
    <w:rsid w:val="00446BB1"/>
    <w:rsid w:val="004522C6"/>
    <w:rsid w:val="00452D04"/>
    <w:rsid w:val="004534E3"/>
    <w:rsid w:val="00455935"/>
    <w:rsid w:val="004663B7"/>
    <w:rsid w:val="0047020D"/>
    <w:rsid w:val="004725DF"/>
    <w:rsid w:val="00473CA9"/>
    <w:rsid w:val="00473EEB"/>
    <w:rsid w:val="00477767"/>
    <w:rsid w:val="0048268E"/>
    <w:rsid w:val="00491AE6"/>
    <w:rsid w:val="004A0FD3"/>
    <w:rsid w:val="004A2157"/>
    <w:rsid w:val="004A39E3"/>
    <w:rsid w:val="004A53C5"/>
    <w:rsid w:val="004B2B61"/>
    <w:rsid w:val="004B51CE"/>
    <w:rsid w:val="004B68DA"/>
    <w:rsid w:val="004C2744"/>
    <w:rsid w:val="004C3EC1"/>
    <w:rsid w:val="004C4FBB"/>
    <w:rsid w:val="004C6F00"/>
    <w:rsid w:val="004C7AC0"/>
    <w:rsid w:val="004C7D6D"/>
    <w:rsid w:val="004D7A3E"/>
    <w:rsid w:val="004E2833"/>
    <w:rsid w:val="004E3E66"/>
    <w:rsid w:val="004E5846"/>
    <w:rsid w:val="004E678D"/>
    <w:rsid w:val="004E7B23"/>
    <w:rsid w:val="004F0E55"/>
    <w:rsid w:val="004F0F86"/>
    <w:rsid w:val="004F1613"/>
    <w:rsid w:val="004F44C0"/>
    <w:rsid w:val="004F48DE"/>
    <w:rsid w:val="004F519B"/>
    <w:rsid w:val="004F620B"/>
    <w:rsid w:val="004F6715"/>
    <w:rsid w:val="005003B5"/>
    <w:rsid w:val="0050521B"/>
    <w:rsid w:val="00506150"/>
    <w:rsid w:val="00507E67"/>
    <w:rsid w:val="00507E6A"/>
    <w:rsid w:val="00510082"/>
    <w:rsid w:val="00513699"/>
    <w:rsid w:val="00514E25"/>
    <w:rsid w:val="00516D1F"/>
    <w:rsid w:val="00520262"/>
    <w:rsid w:val="00523BB6"/>
    <w:rsid w:val="00524439"/>
    <w:rsid w:val="00524B8E"/>
    <w:rsid w:val="00526EED"/>
    <w:rsid w:val="00527326"/>
    <w:rsid w:val="00527AC7"/>
    <w:rsid w:val="00527CA1"/>
    <w:rsid w:val="00527DA2"/>
    <w:rsid w:val="00534A8A"/>
    <w:rsid w:val="005361EA"/>
    <w:rsid w:val="005364DB"/>
    <w:rsid w:val="005365C9"/>
    <w:rsid w:val="005451B4"/>
    <w:rsid w:val="005458F0"/>
    <w:rsid w:val="0054619A"/>
    <w:rsid w:val="00546A67"/>
    <w:rsid w:val="00547E79"/>
    <w:rsid w:val="00550E13"/>
    <w:rsid w:val="0055101E"/>
    <w:rsid w:val="00554618"/>
    <w:rsid w:val="0055734E"/>
    <w:rsid w:val="00564C6E"/>
    <w:rsid w:val="0057016F"/>
    <w:rsid w:val="00570815"/>
    <w:rsid w:val="00570FB7"/>
    <w:rsid w:val="00572F5A"/>
    <w:rsid w:val="00576C4C"/>
    <w:rsid w:val="00580C8D"/>
    <w:rsid w:val="00582EE0"/>
    <w:rsid w:val="005831AC"/>
    <w:rsid w:val="0058377F"/>
    <w:rsid w:val="00583EEE"/>
    <w:rsid w:val="0058789C"/>
    <w:rsid w:val="00590BC1"/>
    <w:rsid w:val="00591597"/>
    <w:rsid w:val="005942C6"/>
    <w:rsid w:val="005946E7"/>
    <w:rsid w:val="00595883"/>
    <w:rsid w:val="005A0910"/>
    <w:rsid w:val="005A21EB"/>
    <w:rsid w:val="005A77FB"/>
    <w:rsid w:val="005A78CE"/>
    <w:rsid w:val="005B0BA9"/>
    <w:rsid w:val="005B387C"/>
    <w:rsid w:val="005B6098"/>
    <w:rsid w:val="005B7C9F"/>
    <w:rsid w:val="005C1B6C"/>
    <w:rsid w:val="005C6866"/>
    <w:rsid w:val="005D1669"/>
    <w:rsid w:val="005D316D"/>
    <w:rsid w:val="005D459F"/>
    <w:rsid w:val="005D4CC1"/>
    <w:rsid w:val="005D57F7"/>
    <w:rsid w:val="005D6FA3"/>
    <w:rsid w:val="005E56E8"/>
    <w:rsid w:val="005E5B5D"/>
    <w:rsid w:val="005E5F36"/>
    <w:rsid w:val="005E625B"/>
    <w:rsid w:val="005E7CA2"/>
    <w:rsid w:val="005F02F7"/>
    <w:rsid w:val="005F0CC7"/>
    <w:rsid w:val="005F272C"/>
    <w:rsid w:val="005F39BD"/>
    <w:rsid w:val="0060305D"/>
    <w:rsid w:val="0060323C"/>
    <w:rsid w:val="00603428"/>
    <w:rsid w:val="00603D69"/>
    <w:rsid w:val="00604EB1"/>
    <w:rsid w:val="0061072B"/>
    <w:rsid w:val="00616288"/>
    <w:rsid w:val="00616977"/>
    <w:rsid w:val="00620469"/>
    <w:rsid w:val="006222A0"/>
    <w:rsid w:val="006366FB"/>
    <w:rsid w:val="00640A65"/>
    <w:rsid w:val="00643EA4"/>
    <w:rsid w:val="00645B88"/>
    <w:rsid w:val="00652E58"/>
    <w:rsid w:val="00653274"/>
    <w:rsid w:val="006537DE"/>
    <w:rsid w:val="00661D57"/>
    <w:rsid w:val="006627AD"/>
    <w:rsid w:val="00662A8D"/>
    <w:rsid w:val="00666772"/>
    <w:rsid w:val="00672524"/>
    <w:rsid w:val="00675D7D"/>
    <w:rsid w:val="0067645B"/>
    <w:rsid w:val="006771FF"/>
    <w:rsid w:val="006775ED"/>
    <w:rsid w:val="00677F5B"/>
    <w:rsid w:val="00677F9F"/>
    <w:rsid w:val="00686889"/>
    <w:rsid w:val="006916AD"/>
    <w:rsid w:val="00693713"/>
    <w:rsid w:val="00695DD8"/>
    <w:rsid w:val="006A1BC9"/>
    <w:rsid w:val="006A408B"/>
    <w:rsid w:val="006A5A3A"/>
    <w:rsid w:val="006B2DF0"/>
    <w:rsid w:val="006B44A8"/>
    <w:rsid w:val="006B4D2E"/>
    <w:rsid w:val="006B5457"/>
    <w:rsid w:val="006B7F57"/>
    <w:rsid w:val="006D17A2"/>
    <w:rsid w:val="006D21CC"/>
    <w:rsid w:val="006D3FAB"/>
    <w:rsid w:val="006E1242"/>
    <w:rsid w:val="006E1470"/>
    <w:rsid w:val="006E2802"/>
    <w:rsid w:val="006E3CA5"/>
    <w:rsid w:val="006E492A"/>
    <w:rsid w:val="006E59AE"/>
    <w:rsid w:val="006E5BC8"/>
    <w:rsid w:val="006E5DFF"/>
    <w:rsid w:val="006F3751"/>
    <w:rsid w:val="006F3C13"/>
    <w:rsid w:val="006F4B67"/>
    <w:rsid w:val="006F7376"/>
    <w:rsid w:val="00703CE0"/>
    <w:rsid w:val="00715B7D"/>
    <w:rsid w:val="00715C7D"/>
    <w:rsid w:val="00716135"/>
    <w:rsid w:val="0072025E"/>
    <w:rsid w:val="00731021"/>
    <w:rsid w:val="00731CED"/>
    <w:rsid w:val="00743C9F"/>
    <w:rsid w:val="00743F62"/>
    <w:rsid w:val="00744814"/>
    <w:rsid w:val="00745AA0"/>
    <w:rsid w:val="00745C67"/>
    <w:rsid w:val="007461B3"/>
    <w:rsid w:val="007505FE"/>
    <w:rsid w:val="00753012"/>
    <w:rsid w:val="0075758F"/>
    <w:rsid w:val="00760D29"/>
    <w:rsid w:val="0076243F"/>
    <w:rsid w:val="0076673A"/>
    <w:rsid w:val="00766A71"/>
    <w:rsid w:val="00770E79"/>
    <w:rsid w:val="00770F7C"/>
    <w:rsid w:val="00771715"/>
    <w:rsid w:val="00773A7A"/>
    <w:rsid w:val="007742F4"/>
    <w:rsid w:val="00776C63"/>
    <w:rsid w:val="00777899"/>
    <w:rsid w:val="0078183D"/>
    <w:rsid w:val="00781E6B"/>
    <w:rsid w:val="00784A9B"/>
    <w:rsid w:val="007872B7"/>
    <w:rsid w:val="00790645"/>
    <w:rsid w:val="00790F4E"/>
    <w:rsid w:val="00797B99"/>
    <w:rsid w:val="007A69F7"/>
    <w:rsid w:val="007B5BF4"/>
    <w:rsid w:val="007C2C66"/>
    <w:rsid w:val="007C2D01"/>
    <w:rsid w:val="007C38D8"/>
    <w:rsid w:val="007C7F6A"/>
    <w:rsid w:val="007D1B42"/>
    <w:rsid w:val="007D742B"/>
    <w:rsid w:val="007E03FA"/>
    <w:rsid w:val="007F26BE"/>
    <w:rsid w:val="007F4DBD"/>
    <w:rsid w:val="007F773E"/>
    <w:rsid w:val="00800A20"/>
    <w:rsid w:val="00801131"/>
    <w:rsid w:val="00801F5B"/>
    <w:rsid w:val="00803926"/>
    <w:rsid w:val="00803FFC"/>
    <w:rsid w:val="00804381"/>
    <w:rsid w:val="00806F3C"/>
    <w:rsid w:val="0081068A"/>
    <w:rsid w:val="00811EA0"/>
    <w:rsid w:val="00814465"/>
    <w:rsid w:val="00821F49"/>
    <w:rsid w:val="00823881"/>
    <w:rsid w:val="0082582C"/>
    <w:rsid w:val="00827BA0"/>
    <w:rsid w:val="00840AE8"/>
    <w:rsid w:val="008410DD"/>
    <w:rsid w:val="00841F49"/>
    <w:rsid w:val="00844E65"/>
    <w:rsid w:val="00845458"/>
    <w:rsid w:val="008458FD"/>
    <w:rsid w:val="00845CE7"/>
    <w:rsid w:val="00846269"/>
    <w:rsid w:val="008475BE"/>
    <w:rsid w:val="0084768C"/>
    <w:rsid w:val="00847EB8"/>
    <w:rsid w:val="00853E1A"/>
    <w:rsid w:val="00857EC5"/>
    <w:rsid w:val="0086053F"/>
    <w:rsid w:val="00862675"/>
    <w:rsid w:val="00872F91"/>
    <w:rsid w:val="008738FC"/>
    <w:rsid w:val="00874AD7"/>
    <w:rsid w:val="00874E80"/>
    <w:rsid w:val="0088379D"/>
    <w:rsid w:val="00884060"/>
    <w:rsid w:val="00885328"/>
    <w:rsid w:val="0088622B"/>
    <w:rsid w:val="008908F9"/>
    <w:rsid w:val="00891A60"/>
    <w:rsid w:val="008950BB"/>
    <w:rsid w:val="00895417"/>
    <w:rsid w:val="008A246F"/>
    <w:rsid w:val="008A4BE1"/>
    <w:rsid w:val="008B027C"/>
    <w:rsid w:val="008B318C"/>
    <w:rsid w:val="008B39F0"/>
    <w:rsid w:val="008B4604"/>
    <w:rsid w:val="008B491B"/>
    <w:rsid w:val="008B700D"/>
    <w:rsid w:val="008B7E40"/>
    <w:rsid w:val="008B7F67"/>
    <w:rsid w:val="008C245A"/>
    <w:rsid w:val="008C3F25"/>
    <w:rsid w:val="008D46F4"/>
    <w:rsid w:val="008D4947"/>
    <w:rsid w:val="008E3A78"/>
    <w:rsid w:val="008E6EC6"/>
    <w:rsid w:val="008F1B49"/>
    <w:rsid w:val="008F299D"/>
    <w:rsid w:val="008F49C8"/>
    <w:rsid w:val="008F6291"/>
    <w:rsid w:val="009017D4"/>
    <w:rsid w:val="00903D45"/>
    <w:rsid w:val="0090485E"/>
    <w:rsid w:val="00907B25"/>
    <w:rsid w:val="009156F3"/>
    <w:rsid w:val="009358F5"/>
    <w:rsid w:val="00935B9C"/>
    <w:rsid w:val="0094053C"/>
    <w:rsid w:val="00943DA9"/>
    <w:rsid w:val="0094407D"/>
    <w:rsid w:val="00944177"/>
    <w:rsid w:val="00953DE0"/>
    <w:rsid w:val="00955296"/>
    <w:rsid w:val="00955B5B"/>
    <w:rsid w:val="00957FC7"/>
    <w:rsid w:val="00965DB5"/>
    <w:rsid w:val="0096624B"/>
    <w:rsid w:val="009664AA"/>
    <w:rsid w:val="00966805"/>
    <w:rsid w:val="00966ECA"/>
    <w:rsid w:val="009703AF"/>
    <w:rsid w:val="0097178D"/>
    <w:rsid w:val="0097652D"/>
    <w:rsid w:val="009771DE"/>
    <w:rsid w:val="009801C8"/>
    <w:rsid w:val="00980876"/>
    <w:rsid w:val="00981FF9"/>
    <w:rsid w:val="009845E8"/>
    <w:rsid w:val="00984AB3"/>
    <w:rsid w:val="0098605A"/>
    <w:rsid w:val="0098730C"/>
    <w:rsid w:val="0099095C"/>
    <w:rsid w:val="00993E2D"/>
    <w:rsid w:val="009947D9"/>
    <w:rsid w:val="009A0F83"/>
    <w:rsid w:val="009A2F24"/>
    <w:rsid w:val="009A702A"/>
    <w:rsid w:val="009B4483"/>
    <w:rsid w:val="009B55CB"/>
    <w:rsid w:val="009C14D1"/>
    <w:rsid w:val="009C1684"/>
    <w:rsid w:val="009C25AA"/>
    <w:rsid w:val="009C3209"/>
    <w:rsid w:val="009C4E08"/>
    <w:rsid w:val="009D39BC"/>
    <w:rsid w:val="009D3A33"/>
    <w:rsid w:val="009D522E"/>
    <w:rsid w:val="009E0A7A"/>
    <w:rsid w:val="009E2E00"/>
    <w:rsid w:val="009E655A"/>
    <w:rsid w:val="009E670F"/>
    <w:rsid w:val="009E7254"/>
    <w:rsid w:val="009E7684"/>
    <w:rsid w:val="009F11B9"/>
    <w:rsid w:val="009F1E93"/>
    <w:rsid w:val="009F2961"/>
    <w:rsid w:val="009F2C9B"/>
    <w:rsid w:val="009F3547"/>
    <w:rsid w:val="00A0312E"/>
    <w:rsid w:val="00A06966"/>
    <w:rsid w:val="00A10515"/>
    <w:rsid w:val="00A10635"/>
    <w:rsid w:val="00A12CDE"/>
    <w:rsid w:val="00A1654C"/>
    <w:rsid w:val="00A17815"/>
    <w:rsid w:val="00A17F84"/>
    <w:rsid w:val="00A17FD5"/>
    <w:rsid w:val="00A213D5"/>
    <w:rsid w:val="00A226E3"/>
    <w:rsid w:val="00A22FC0"/>
    <w:rsid w:val="00A23BFC"/>
    <w:rsid w:val="00A26E8F"/>
    <w:rsid w:val="00A31881"/>
    <w:rsid w:val="00A3273B"/>
    <w:rsid w:val="00A3289A"/>
    <w:rsid w:val="00A35BFB"/>
    <w:rsid w:val="00A36152"/>
    <w:rsid w:val="00A417FE"/>
    <w:rsid w:val="00A467D4"/>
    <w:rsid w:val="00A505B9"/>
    <w:rsid w:val="00A50B69"/>
    <w:rsid w:val="00A55233"/>
    <w:rsid w:val="00A56F33"/>
    <w:rsid w:val="00A60F30"/>
    <w:rsid w:val="00A612D4"/>
    <w:rsid w:val="00A70FB4"/>
    <w:rsid w:val="00A740A3"/>
    <w:rsid w:val="00A740CE"/>
    <w:rsid w:val="00A74429"/>
    <w:rsid w:val="00A7488A"/>
    <w:rsid w:val="00A74DEB"/>
    <w:rsid w:val="00A81079"/>
    <w:rsid w:val="00A818DA"/>
    <w:rsid w:val="00A86A91"/>
    <w:rsid w:val="00A913DF"/>
    <w:rsid w:val="00A9180D"/>
    <w:rsid w:val="00A92630"/>
    <w:rsid w:val="00A926A5"/>
    <w:rsid w:val="00A9384E"/>
    <w:rsid w:val="00AA145F"/>
    <w:rsid w:val="00AA671E"/>
    <w:rsid w:val="00AA7C36"/>
    <w:rsid w:val="00AA7FB2"/>
    <w:rsid w:val="00AB1B17"/>
    <w:rsid w:val="00AB23CD"/>
    <w:rsid w:val="00AB5585"/>
    <w:rsid w:val="00AB65D7"/>
    <w:rsid w:val="00AC07DA"/>
    <w:rsid w:val="00AC7517"/>
    <w:rsid w:val="00AD0A6C"/>
    <w:rsid w:val="00AD33A7"/>
    <w:rsid w:val="00AD69E2"/>
    <w:rsid w:val="00AD7C10"/>
    <w:rsid w:val="00AE0BE6"/>
    <w:rsid w:val="00AE1B22"/>
    <w:rsid w:val="00AE2F09"/>
    <w:rsid w:val="00AE6D5A"/>
    <w:rsid w:val="00AF539B"/>
    <w:rsid w:val="00AF58B7"/>
    <w:rsid w:val="00AF756A"/>
    <w:rsid w:val="00B02212"/>
    <w:rsid w:val="00B02323"/>
    <w:rsid w:val="00B02DDD"/>
    <w:rsid w:val="00B052A9"/>
    <w:rsid w:val="00B068A6"/>
    <w:rsid w:val="00B07751"/>
    <w:rsid w:val="00B108B7"/>
    <w:rsid w:val="00B11226"/>
    <w:rsid w:val="00B119D0"/>
    <w:rsid w:val="00B152BA"/>
    <w:rsid w:val="00B17B2F"/>
    <w:rsid w:val="00B21076"/>
    <w:rsid w:val="00B239E6"/>
    <w:rsid w:val="00B25862"/>
    <w:rsid w:val="00B31631"/>
    <w:rsid w:val="00B33D70"/>
    <w:rsid w:val="00B401ED"/>
    <w:rsid w:val="00B40E46"/>
    <w:rsid w:val="00B51DFA"/>
    <w:rsid w:val="00B5412F"/>
    <w:rsid w:val="00B647A5"/>
    <w:rsid w:val="00B66383"/>
    <w:rsid w:val="00B73CC7"/>
    <w:rsid w:val="00B75641"/>
    <w:rsid w:val="00B77D95"/>
    <w:rsid w:val="00B825F9"/>
    <w:rsid w:val="00B84F8C"/>
    <w:rsid w:val="00B91B54"/>
    <w:rsid w:val="00B96578"/>
    <w:rsid w:val="00B96FE9"/>
    <w:rsid w:val="00BA0930"/>
    <w:rsid w:val="00BA137A"/>
    <w:rsid w:val="00BA3B44"/>
    <w:rsid w:val="00BA442D"/>
    <w:rsid w:val="00BA4A0D"/>
    <w:rsid w:val="00BA6954"/>
    <w:rsid w:val="00BB0665"/>
    <w:rsid w:val="00BB22F3"/>
    <w:rsid w:val="00BB2664"/>
    <w:rsid w:val="00BB58C5"/>
    <w:rsid w:val="00BB5F08"/>
    <w:rsid w:val="00BB7BEF"/>
    <w:rsid w:val="00BC0579"/>
    <w:rsid w:val="00BC0A44"/>
    <w:rsid w:val="00BC2F25"/>
    <w:rsid w:val="00BC41B4"/>
    <w:rsid w:val="00BC47D1"/>
    <w:rsid w:val="00BC5663"/>
    <w:rsid w:val="00BD085C"/>
    <w:rsid w:val="00BD359A"/>
    <w:rsid w:val="00BD4A0B"/>
    <w:rsid w:val="00BD4DCD"/>
    <w:rsid w:val="00BD5AC0"/>
    <w:rsid w:val="00BE1CCB"/>
    <w:rsid w:val="00BF28E4"/>
    <w:rsid w:val="00BF4B49"/>
    <w:rsid w:val="00BF6FE7"/>
    <w:rsid w:val="00BF7A9D"/>
    <w:rsid w:val="00C01B92"/>
    <w:rsid w:val="00C02906"/>
    <w:rsid w:val="00C0322B"/>
    <w:rsid w:val="00C0485C"/>
    <w:rsid w:val="00C056D2"/>
    <w:rsid w:val="00C11050"/>
    <w:rsid w:val="00C134E1"/>
    <w:rsid w:val="00C21FC0"/>
    <w:rsid w:val="00C24441"/>
    <w:rsid w:val="00C25412"/>
    <w:rsid w:val="00C25812"/>
    <w:rsid w:val="00C27578"/>
    <w:rsid w:val="00C301BD"/>
    <w:rsid w:val="00C313B4"/>
    <w:rsid w:val="00C34039"/>
    <w:rsid w:val="00C34634"/>
    <w:rsid w:val="00C346B6"/>
    <w:rsid w:val="00C42175"/>
    <w:rsid w:val="00C43595"/>
    <w:rsid w:val="00C469E2"/>
    <w:rsid w:val="00C5045E"/>
    <w:rsid w:val="00C627B7"/>
    <w:rsid w:val="00C64522"/>
    <w:rsid w:val="00C64BA5"/>
    <w:rsid w:val="00C70927"/>
    <w:rsid w:val="00C73E98"/>
    <w:rsid w:val="00C77241"/>
    <w:rsid w:val="00C83D49"/>
    <w:rsid w:val="00C84906"/>
    <w:rsid w:val="00C87F86"/>
    <w:rsid w:val="00C90F45"/>
    <w:rsid w:val="00C94C7E"/>
    <w:rsid w:val="00C97404"/>
    <w:rsid w:val="00CB3B26"/>
    <w:rsid w:val="00CB6EF8"/>
    <w:rsid w:val="00CC122D"/>
    <w:rsid w:val="00CC20BE"/>
    <w:rsid w:val="00CC520E"/>
    <w:rsid w:val="00CD1263"/>
    <w:rsid w:val="00CD3412"/>
    <w:rsid w:val="00CD7936"/>
    <w:rsid w:val="00CE42C2"/>
    <w:rsid w:val="00CF0840"/>
    <w:rsid w:val="00CF109D"/>
    <w:rsid w:val="00CF1818"/>
    <w:rsid w:val="00CF1912"/>
    <w:rsid w:val="00CF2211"/>
    <w:rsid w:val="00CF6767"/>
    <w:rsid w:val="00D0204C"/>
    <w:rsid w:val="00D0471F"/>
    <w:rsid w:val="00D07173"/>
    <w:rsid w:val="00D137BD"/>
    <w:rsid w:val="00D143A3"/>
    <w:rsid w:val="00D1662D"/>
    <w:rsid w:val="00D174B7"/>
    <w:rsid w:val="00D24BFE"/>
    <w:rsid w:val="00D25E8E"/>
    <w:rsid w:val="00D32241"/>
    <w:rsid w:val="00D3724F"/>
    <w:rsid w:val="00D61428"/>
    <w:rsid w:val="00D647F8"/>
    <w:rsid w:val="00D64FC0"/>
    <w:rsid w:val="00D66424"/>
    <w:rsid w:val="00D778BA"/>
    <w:rsid w:val="00D8069D"/>
    <w:rsid w:val="00D81854"/>
    <w:rsid w:val="00D81C50"/>
    <w:rsid w:val="00D82745"/>
    <w:rsid w:val="00D84AA4"/>
    <w:rsid w:val="00D8561B"/>
    <w:rsid w:val="00D8687A"/>
    <w:rsid w:val="00D91649"/>
    <w:rsid w:val="00D9423C"/>
    <w:rsid w:val="00D972AE"/>
    <w:rsid w:val="00DA205F"/>
    <w:rsid w:val="00DA31B6"/>
    <w:rsid w:val="00DA6C73"/>
    <w:rsid w:val="00DA7352"/>
    <w:rsid w:val="00DB0792"/>
    <w:rsid w:val="00DB6C80"/>
    <w:rsid w:val="00DB7DD9"/>
    <w:rsid w:val="00DC07D1"/>
    <w:rsid w:val="00DC1CD0"/>
    <w:rsid w:val="00DC3B76"/>
    <w:rsid w:val="00DD2D57"/>
    <w:rsid w:val="00DD3B89"/>
    <w:rsid w:val="00DD5102"/>
    <w:rsid w:val="00DD6785"/>
    <w:rsid w:val="00DE2F92"/>
    <w:rsid w:val="00DE484C"/>
    <w:rsid w:val="00DE4D34"/>
    <w:rsid w:val="00DF0098"/>
    <w:rsid w:val="00DF03C3"/>
    <w:rsid w:val="00DF2E6B"/>
    <w:rsid w:val="00E0282A"/>
    <w:rsid w:val="00E058F6"/>
    <w:rsid w:val="00E07FF6"/>
    <w:rsid w:val="00E10A37"/>
    <w:rsid w:val="00E10F04"/>
    <w:rsid w:val="00E11107"/>
    <w:rsid w:val="00E113B5"/>
    <w:rsid w:val="00E12EC0"/>
    <w:rsid w:val="00E12F43"/>
    <w:rsid w:val="00E14571"/>
    <w:rsid w:val="00E208DF"/>
    <w:rsid w:val="00E24542"/>
    <w:rsid w:val="00E30062"/>
    <w:rsid w:val="00E3115E"/>
    <w:rsid w:val="00E32FDC"/>
    <w:rsid w:val="00E34740"/>
    <w:rsid w:val="00E37EA2"/>
    <w:rsid w:val="00E419DA"/>
    <w:rsid w:val="00E44B55"/>
    <w:rsid w:val="00E46D78"/>
    <w:rsid w:val="00E54229"/>
    <w:rsid w:val="00E57880"/>
    <w:rsid w:val="00E61054"/>
    <w:rsid w:val="00E61BBB"/>
    <w:rsid w:val="00E638B5"/>
    <w:rsid w:val="00E63DA0"/>
    <w:rsid w:val="00E657FC"/>
    <w:rsid w:val="00E66487"/>
    <w:rsid w:val="00E67295"/>
    <w:rsid w:val="00E67FAD"/>
    <w:rsid w:val="00E711CC"/>
    <w:rsid w:val="00E743D8"/>
    <w:rsid w:val="00E766C1"/>
    <w:rsid w:val="00E77F32"/>
    <w:rsid w:val="00E8078A"/>
    <w:rsid w:val="00E8178D"/>
    <w:rsid w:val="00E851D3"/>
    <w:rsid w:val="00E86481"/>
    <w:rsid w:val="00E8660B"/>
    <w:rsid w:val="00E87775"/>
    <w:rsid w:val="00E90B9C"/>
    <w:rsid w:val="00E93126"/>
    <w:rsid w:val="00E94A2C"/>
    <w:rsid w:val="00EA03C9"/>
    <w:rsid w:val="00EA125A"/>
    <w:rsid w:val="00EA31EA"/>
    <w:rsid w:val="00EA6A88"/>
    <w:rsid w:val="00EC0D46"/>
    <w:rsid w:val="00EC3718"/>
    <w:rsid w:val="00EC4DDC"/>
    <w:rsid w:val="00EC6E66"/>
    <w:rsid w:val="00ED50D7"/>
    <w:rsid w:val="00ED69D6"/>
    <w:rsid w:val="00ED71A1"/>
    <w:rsid w:val="00ED7E31"/>
    <w:rsid w:val="00EE09FE"/>
    <w:rsid w:val="00EE3B63"/>
    <w:rsid w:val="00EE5249"/>
    <w:rsid w:val="00EE749F"/>
    <w:rsid w:val="00EF2A3D"/>
    <w:rsid w:val="00EF7316"/>
    <w:rsid w:val="00F00B5B"/>
    <w:rsid w:val="00F00BA3"/>
    <w:rsid w:val="00F035B9"/>
    <w:rsid w:val="00F03F81"/>
    <w:rsid w:val="00F070B5"/>
    <w:rsid w:val="00F0758B"/>
    <w:rsid w:val="00F12956"/>
    <w:rsid w:val="00F13178"/>
    <w:rsid w:val="00F13702"/>
    <w:rsid w:val="00F1566E"/>
    <w:rsid w:val="00F204EA"/>
    <w:rsid w:val="00F205C1"/>
    <w:rsid w:val="00F21340"/>
    <w:rsid w:val="00F23516"/>
    <w:rsid w:val="00F2456D"/>
    <w:rsid w:val="00F24946"/>
    <w:rsid w:val="00F2649C"/>
    <w:rsid w:val="00F335BE"/>
    <w:rsid w:val="00F33940"/>
    <w:rsid w:val="00F35436"/>
    <w:rsid w:val="00F35A26"/>
    <w:rsid w:val="00F35F38"/>
    <w:rsid w:val="00F507D6"/>
    <w:rsid w:val="00F54776"/>
    <w:rsid w:val="00F648BA"/>
    <w:rsid w:val="00F67B16"/>
    <w:rsid w:val="00F70AC0"/>
    <w:rsid w:val="00F74420"/>
    <w:rsid w:val="00F76176"/>
    <w:rsid w:val="00F76516"/>
    <w:rsid w:val="00F77F58"/>
    <w:rsid w:val="00F80C49"/>
    <w:rsid w:val="00F80E4A"/>
    <w:rsid w:val="00F875B7"/>
    <w:rsid w:val="00F878D8"/>
    <w:rsid w:val="00F9090A"/>
    <w:rsid w:val="00F95C5F"/>
    <w:rsid w:val="00F966FF"/>
    <w:rsid w:val="00F97433"/>
    <w:rsid w:val="00FA0A22"/>
    <w:rsid w:val="00FA485F"/>
    <w:rsid w:val="00FA4D88"/>
    <w:rsid w:val="00FB1AD6"/>
    <w:rsid w:val="00FB4D7E"/>
    <w:rsid w:val="00FB7F4F"/>
    <w:rsid w:val="00FC2037"/>
    <w:rsid w:val="00FC204B"/>
    <w:rsid w:val="00FC7EB1"/>
    <w:rsid w:val="00FD0F24"/>
    <w:rsid w:val="00FD1373"/>
    <w:rsid w:val="00FD6B94"/>
    <w:rsid w:val="00FD6EF1"/>
    <w:rsid w:val="00FE4B49"/>
    <w:rsid w:val="00FF1BE2"/>
    <w:rsid w:val="00FF3FC2"/>
    <w:rsid w:val="00FF7452"/>
    <w:rsid w:val="27EBAC85"/>
    <w:rsid w:val="292467E6"/>
    <w:rsid w:val="33C302DD"/>
    <w:rsid w:val="4E1676DD"/>
    <w:rsid w:val="4E5AA383"/>
    <w:rsid w:val="570D9100"/>
    <w:rsid w:val="5AC0DCFD"/>
    <w:rsid w:val="5FE7F1AF"/>
    <w:rsid w:val="700A2B8E"/>
    <w:rsid w:val="789A68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5899"/>
  <w15:chartTrackingRefBased/>
  <w15:docId w15:val="{943E3AF3-1391-4ED5-A546-7DA1E0C9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8268E"/>
    <w:pPr>
      <w:widowControl w:val="0"/>
      <w:snapToGrid w:val="0"/>
    </w:pPr>
    <w:rPr>
      <w:rFonts w:ascii="Courier New" w:eastAsia="Times New Roman" w:hAnsi="Courier New" w:cs="Times New Roman"/>
      <w:sz w:val="24"/>
      <w:szCs w:val="20"/>
      <w:lang w:eastAsia="nl-NL"/>
    </w:rPr>
  </w:style>
  <w:style w:type="paragraph" w:styleId="Kop1">
    <w:name w:val="heading 1"/>
    <w:basedOn w:val="Standaard"/>
    <w:next w:val="Standaard"/>
    <w:link w:val="Kop1Char"/>
    <w:uiPriority w:val="99"/>
    <w:qFormat/>
    <w:rsid w:val="00695DD8"/>
    <w:pPr>
      <w:autoSpaceDE w:val="0"/>
      <w:autoSpaceDN w:val="0"/>
      <w:adjustRightInd w:val="0"/>
      <w:snapToGrid/>
      <w:outlineLvl w:val="0"/>
    </w:pPr>
    <w:rPr>
      <w:rFonts w:ascii="Arial" w:hAnsi="Arial"/>
      <w:bCs/>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unhideWhenUsed/>
    <w:rsid w:val="00103EC9"/>
    <w:rPr>
      <w:sz w:val="16"/>
      <w:szCs w:val="16"/>
    </w:rPr>
  </w:style>
  <w:style w:type="paragraph" w:styleId="Tekstopmerking">
    <w:name w:val="annotation text"/>
    <w:basedOn w:val="Standaard"/>
    <w:link w:val="TekstopmerkingChar"/>
    <w:uiPriority w:val="99"/>
    <w:unhideWhenUsed/>
    <w:rsid w:val="00103EC9"/>
    <w:rPr>
      <w:sz w:val="20"/>
    </w:rPr>
  </w:style>
  <w:style w:type="character" w:customStyle="1" w:styleId="TekstopmerkingChar">
    <w:name w:val="Tekst opmerking Char"/>
    <w:basedOn w:val="Standaardalinea-lettertype"/>
    <w:link w:val="Tekstopmerking"/>
    <w:uiPriority w:val="99"/>
    <w:rsid w:val="00103EC9"/>
    <w:rPr>
      <w:rFonts w:ascii="Courier New" w:eastAsia="Times New Roman" w:hAnsi="Courier New"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03EC9"/>
    <w:rPr>
      <w:b/>
      <w:bCs/>
    </w:rPr>
  </w:style>
  <w:style w:type="character" w:customStyle="1" w:styleId="OnderwerpvanopmerkingChar">
    <w:name w:val="Onderwerp van opmerking Char"/>
    <w:basedOn w:val="TekstopmerkingChar"/>
    <w:link w:val="Onderwerpvanopmerking"/>
    <w:uiPriority w:val="99"/>
    <w:semiHidden/>
    <w:rsid w:val="00103EC9"/>
    <w:rPr>
      <w:rFonts w:ascii="Courier New" w:eastAsia="Times New Roman" w:hAnsi="Courier New" w:cs="Times New Roman"/>
      <w:b/>
      <w:bCs/>
      <w:sz w:val="20"/>
      <w:szCs w:val="20"/>
      <w:lang w:eastAsia="nl-NL"/>
    </w:rPr>
  </w:style>
  <w:style w:type="character" w:styleId="Hyperlink">
    <w:name w:val="Hyperlink"/>
    <w:basedOn w:val="Standaardalinea-lettertype"/>
    <w:uiPriority w:val="99"/>
    <w:unhideWhenUsed/>
    <w:rsid w:val="00D0204C"/>
    <w:rPr>
      <w:color w:val="0563C1" w:themeColor="hyperlink"/>
      <w:u w:val="single"/>
    </w:rPr>
  </w:style>
  <w:style w:type="character" w:styleId="Onopgelostemelding">
    <w:name w:val="Unresolved Mention"/>
    <w:basedOn w:val="Standaardalinea-lettertype"/>
    <w:uiPriority w:val="99"/>
    <w:semiHidden/>
    <w:unhideWhenUsed/>
    <w:rsid w:val="00D0204C"/>
    <w:rPr>
      <w:color w:val="605E5C"/>
      <w:shd w:val="clear" w:color="auto" w:fill="E1DFDD"/>
    </w:rPr>
  </w:style>
  <w:style w:type="paragraph" w:customStyle="1" w:styleId="paragraph">
    <w:name w:val="paragraph"/>
    <w:basedOn w:val="Standaard"/>
    <w:rsid w:val="00582EE0"/>
    <w:pPr>
      <w:widowControl/>
      <w:snapToGrid/>
      <w:spacing w:before="100" w:beforeAutospacing="1" w:after="100" w:afterAutospacing="1"/>
    </w:pPr>
    <w:rPr>
      <w:rFonts w:ascii="Times New Roman" w:hAnsi="Times New Roman"/>
      <w:szCs w:val="24"/>
    </w:rPr>
  </w:style>
  <w:style w:type="character" w:customStyle="1" w:styleId="normaltextrun">
    <w:name w:val="normaltextrun"/>
    <w:basedOn w:val="Standaardalinea-lettertype"/>
    <w:rsid w:val="00582EE0"/>
  </w:style>
  <w:style w:type="character" w:customStyle="1" w:styleId="eop">
    <w:name w:val="eop"/>
    <w:basedOn w:val="Standaardalinea-lettertype"/>
    <w:rsid w:val="00582EE0"/>
  </w:style>
  <w:style w:type="character" w:customStyle="1" w:styleId="tabchar">
    <w:name w:val="tabchar"/>
    <w:basedOn w:val="Standaardalinea-lettertype"/>
    <w:rsid w:val="00582EE0"/>
  </w:style>
  <w:style w:type="paragraph" w:styleId="Geenafstand">
    <w:name w:val="No Spacing"/>
    <w:uiPriority w:val="1"/>
    <w:qFormat/>
    <w:rsid w:val="00F204EA"/>
    <w:pPr>
      <w:widowControl w:val="0"/>
      <w:snapToGrid w:val="0"/>
    </w:pPr>
    <w:rPr>
      <w:rFonts w:ascii="Courier New" w:eastAsia="Times New Roman" w:hAnsi="Courier New" w:cs="Times New Roman"/>
      <w:sz w:val="24"/>
      <w:szCs w:val="20"/>
      <w:lang w:eastAsia="nl-NL"/>
    </w:rPr>
  </w:style>
  <w:style w:type="character" w:customStyle="1" w:styleId="spellingerror">
    <w:name w:val="spellingerror"/>
    <w:basedOn w:val="Standaardalinea-lettertype"/>
    <w:rsid w:val="00AC07DA"/>
  </w:style>
  <w:style w:type="character" w:customStyle="1" w:styleId="Kop1Char">
    <w:name w:val="Kop 1 Char"/>
    <w:basedOn w:val="Standaardalinea-lettertype"/>
    <w:link w:val="Kop1"/>
    <w:uiPriority w:val="99"/>
    <w:rsid w:val="00695DD8"/>
    <w:rPr>
      <w:rFonts w:ascii="Arial" w:eastAsia="Times New Roman" w:hAnsi="Arial" w:cs="Times New Roman"/>
      <w:bCs/>
      <w:szCs w:val="24"/>
      <w:lang w:eastAsia="nl-NL"/>
    </w:rPr>
  </w:style>
  <w:style w:type="character" w:customStyle="1" w:styleId="contextualspellingandgrammarerror">
    <w:name w:val="contextualspellingandgrammarerror"/>
    <w:basedOn w:val="Standaardalinea-lettertype"/>
    <w:rsid w:val="00C11050"/>
  </w:style>
  <w:style w:type="paragraph" w:styleId="Lijstalinea">
    <w:name w:val="List Paragraph"/>
    <w:basedOn w:val="Standaard"/>
    <w:uiPriority w:val="34"/>
    <w:qFormat/>
    <w:rsid w:val="00527326"/>
    <w:pPr>
      <w:ind w:left="720"/>
      <w:contextualSpacing/>
    </w:pPr>
  </w:style>
  <w:style w:type="paragraph" w:styleId="Revisie">
    <w:name w:val="Revision"/>
    <w:hidden/>
    <w:uiPriority w:val="99"/>
    <w:semiHidden/>
    <w:rsid w:val="00C301BD"/>
    <w:rPr>
      <w:rFonts w:ascii="Courier New" w:eastAsia="Times New Roman" w:hAnsi="Courier New" w:cs="Times New Roman"/>
      <w:sz w:val="24"/>
      <w:szCs w:val="20"/>
      <w:lang w:eastAsia="nl-NL"/>
    </w:rPr>
  </w:style>
  <w:style w:type="paragraph" w:styleId="Koptekst">
    <w:name w:val="header"/>
    <w:basedOn w:val="Standaard"/>
    <w:link w:val="KoptekstChar"/>
    <w:rsid w:val="00777899"/>
    <w:pPr>
      <w:widowControl/>
      <w:tabs>
        <w:tab w:val="center" w:pos="4536"/>
        <w:tab w:val="right" w:pos="9072"/>
      </w:tabs>
      <w:snapToGrid/>
      <w:spacing w:after="80" w:line="240" w:lineRule="exact"/>
    </w:pPr>
    <w:rPr>
      <w:rFonts w:ascii="Arial" w:hAnsi="Arial"/>
      <w:bCs/>
      <w:snapToGrid w:val="0"/>
      <w:kern w:val="28"/>
      <w:sz w:val="20"/>
      <w:lang w:eastAsia="en-US"/>
    </w:rPr>
  </w:style>
  <w:style w:type="character" w:customStyle="1" w:styleId="KoptekstChar">
    <w:name w:val="Koptekst Char"/>
    <w:basedOn w:val="Standaardalinea-lettertype"/>
    <w:link w:val="Koptekst"/>
    <w:rsid w:val="00777899"/>
    <w:rPr>
      <w:rFonts w:ascii="Arial" w:eastAsia="Times New Roman" w:hAnsi="Arial" w:cs="Times New Roman"/>
      <w:bCs/>
      <w:snapToGrid w:val="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1628">
      <w:bodyDiv w:val="1"/>
      <w:marLeft w:val="0"/>
      <w:marRight w:val="0"/>
      <w:marTop w:val="0"/>
      <w:marBottom w:val="0"/>
      <w:divBdr>
        <w:top w:val="none" w:sz="0" w:space="0" w:color="auto"/>
        <w:left w:val="none" w:sz="0" w:space="0" w:color="auto"/>
        <w:bottom w:val="none" w:sz="0" w:space="0" w:color="auto"/>
        <w:right w:val="none" w:sz="0" w:space="0" w:color="auto"/>
      </w:divBdr>
    </w:div>
    <w:div w:id="204408684">
      <w:bodyDiv w:val="1"/>
      <w:marLeft w:val="0"/>
      <w:marRight w:val="0"/>
      <w:marTop w:val="0"/>
      <w:marBottom w:val="0"/>
      <w:divBdr>
        <w:top w:val="none" w:sz="0" w:space="0" w:color="auto"/>
        <w:left w:val="none" w:sz="0" w:space="0" w:color="auto"/>
        <w:bottom w:val="none" w:sz="0" w:space="0" w:color="auto"/>
        <w:right w:val="none" w:sz="0" w:space="0" w:color="auto"/>
      </w:divBdr>
    </w:div>
    <w:div w:id="235281754">
      <w:bodyDiv w:val="1"/>
      <w:marLeft w:val="0"/>
      <w:marRight w:val="0"/>
      <w:marTop w:val="0"/>
      <w:marBottom w:val="0"/>
      <w:divBdr>
        <w:top w:val="none" w:sz="0" w:space="0" w:color="auto"/>
        <w:left w:val="none" w:sz="0" w:space="0" w:color="auto"/>
        <w:bottom w:val="none" w:sz="0" w:space="0" w:color="auto"/>
        <w:right w:val="none" w:sz="0" w:space="0" w:color="auto"/>
      </w:divBdr>
      <w:divsChild>
        <w:div w:id="2095973347">
          <w:marLeft w:val="0"/>
          <w:marRight w:val="0"/>
          <w:marTop w:val="0"/>
          <w:marBottom w:val="0"/>
          <w:divBdr>
            <w:top w:val="none" w:sz="0" w:space="0" w:color="auto"/>
            <w:left w:val="none" w:sz="0" w:space="0" w:color="auto"/>
            <w:bottom w:val="none" w:sz="0" w:space="0" w:color="auto"/>
            <w:right w:val="none" w:sz="0" w:space="0" w:color="auto"/>
          </w:divBdr>
        </w:div>
        <w:div w:id="435639707">
          <w:marLeft w:val="0"/>
          <w:marRight w:val="0"/>
          <w:marTop w:val="0"/>
          <w:marBottom w:val="0"/>
          <w:divBdr>
            <w:top w:val="none" w:sz="0" w:space="0" w:color="auto"/>
            <w:left w:val="none" w:sz="0" w:space="0" w:color="auto"/>
            <w:bottom w:val="none" w:sz="0" w:space="0" w:color="auto"/>
            <w:right w:val="none" w:sz="0" w:space="0" w:color="auto"/>
          </w:divBdr>
        </w:div>
        <w:div w:id="1324355113">
          <w:marLeft w:val="0"/>
          <w:marRight w:val="0"/>
          <w:marTop w:val="0"/>
          <w:marBottom w:val="0"/>
          <w:divBdr>
            <w:top w:val="none" w:sz="0" w:space="0" w:color="auto"/>
            <w:left w:val="none" w:sz="0" w:space="0" w:color="auto"/>
            <w:bottom w:val="none" w:sz="0" w:space="0" w:color="auto"/>
            <w:right w:val="none" w:sz="0" w:space="0" w:color="auto"/>
          </w:divBdr>
        </w:div>
        <w:div w:id="1405955877">
          <w:marLeft w:val="0"/>
          <w:marRight w:val="0"/>
          <w:marTop w:val="0"/>
          <w:marBottom w:val="0"/>
          <w:divBdr>
            <w:top w:val="none" w:sz="0" w:space="0" w:color="auto"/>
            <w:left w:val="none" w:sz="0" w:space="0" w:color="auto"/>
            <w:bottom w:val="none" w:sz="0" w:space="0" w:color="auto"/>
            <w:right w:val="none" w:sz="0" w:space="0" w:color="auto"/>
          </w:divBdr>
        </w:div>
        <w:div w:id="685790497">
          <w:marLeft w:val="0"/>
          <w:marRight w:val="0"/>
          <w:marTop w:val="0"/>
          <w:marBottom w:val="0"/>
          <w:divBdr>
            <w:top w:val="none" w:sz="0" w:space="0" w:color="auto"/>
            <w:left w:val="none" w:sz="0" w:space="0" w:color="auto"/>
            <w:bottom w:val="none" w:sz="0" w:space="0" w:color="auto"/>
            <w:right w:val="none" w:sz="0" w:space="0" w:color="auto"/>
          </w:divBdr>
        </w:div>
        <w:div w:id="1862551352">
          <w:marLeft w:val="0"/>
          <w:marRight w:val="0"/>
          <w:marTop w:val="0"/>
          <w:marBottom w:val="0"/>
          <w:divBdr>
            <w:top w:val="none" w:sz="0" w:space="0" w:color="auto"/>
            <w:left w:val="none" w:sz="0" w:space="0" w:color="auto"/>
            <w:bottom w:val="none" w:sz="0" w:space="0" w:color="auto"/>
            <w:right w:val="none" w:sz="0" w:space="0" w:color="auto"/>
          </w:divBdr>
        </w:div>
        <w:div w:id="1568221515">
          <w:marLeft w:val="0"/>
          <w:marRight w:val="0"/>
          <w:marTop w:val="0"/>
          <w:marBottom w:val="0"/>
          <w:divBdr>
            <w:top w:val="none" w:sz="0" w:space="0" w:color="auto"/>
            <w:left w:val="none" w:sz="0" w:space="0" w:color="auto"/>
            <w:bottom w:val="none" w:sz="0" w:space="0" w:color="auto"/>
            <w:right w:val="none" w:sz="0" w:space="0" w:color="auto"/>
          </w:divBdr>
        </w:div>
        <w:div w:id="1198392126">
          <w:marLeft w:val="0"/>
          <w:marRight w:val="0"/>
          <w:marTop w:val="0"/>
          <w:marBottom w:val="0"/>
          <w:divBdr>
            <w:top w:val="none" w:sz="0" w:space="0" w:color="auto"/>
            <w:left w:val="none" w:sz="0" w:space="0" w:color="auto"/>
            <w:bottom w:val="none" w:sz="0" w:space="0" w:color="auto"/>
            <w:right w:val="none" w:sz="0" w:space="0" w:color="auto"/>
          </w:divBdr>
        </w:div>
        <w:div w:id="1855653822">
          <w:marLeft w:val="0"/>
          <w:marRight w:val="0"/>
          <w:marTop w:val="0"/>
          <w:marBottom w:val="0"/>
          <w:divBdr>
            <w:top w:val="none" w:sz="0" w:space="0" w:color="auto"/>
            <w:left w:val="none" w:sz="0" w:space="0" w:color="auto"/>
            <w:bottom w:val="none" w:sz="0" w:space="0" w:color="auto"/>
            <w:right w:val="none" w:sz="0" w:space="0" w:color="auto"/>
          </w:divBdr>
        </w:div>
      </w:divsChild>
    </w:div>
    <w:div w:id="343358721">
      <w:bodyDiv w:val="1"/>
      <w:marLeft w:val="0"/>
      <w:marRight w:val="0"/>
      <w:marTop w:val="0"/>
      <w:marBottom w:val="0"/>
      <w:divBdr>
        <w:top w:val="none" w:sz="0" w:space="0" w:color="auto"/>
        <w:left w:val="none" w:sz="0" w:space="0" w:color="auto"/>
        <w:bottom w:val="none" w:sz="0" w:space="0" w:color="auto"/>
        <w:right w:val="none" w:sz="0" w:space="0" w:color="auto"/>
      </w:divBdr>
      <w:divsChild>
        <w:div w:id="366373793">
          <w:marLeft w:val="0"/>
          <w:marRight w:val="0"/>
          <w:marTop w:val="0"/>
          <w:marBottom w:val="0"/>
          <w:divBdr>
            <w:top w:val="none" w:sz="0" w:space="0" w:color="auto"/>
            <w:left w:val="none" w:sz="0" w:space="0" w:color="auto"/>
            <w:bottom w:val="none" w:sz="0" w:space="0" w:color="auto"/>
            <w:right w:val="none" w:sz="0" w:space="0" w:color="auto"/>
          </w:divBdr>
        </w:div>
        <w:div w:id="829910862">
          <w:marLeft w:val="0"/>
          <w:marRight w:val="0"/>
          <w:marTop w:val="0"/>
          <w:marBottom w:val="0"/>
          <w:divBdr>
            <w:top w:val="none" w:sz="0" w:space="0" w:color="auto"/>
            <w:left w:val="none" w:sz="0" w:space="0" w:color="auto"/>
            <w:bottom w:val="none" w:sz="0" w:space="0" w:color="auto"/>
            <w:right w:val="none" w:sz="0" w:space="0" w:color="auto"/>
          </w:divBdr>
        </w:div>
        <w:div w:id="828985530">
          <w:marLeft w:val="0"/>
          <w:marRight w:val="0"/>
          <w:marTop w:val="0"/>
          <w:marBottom w:val="0"/>
          <w:divBdr>
            <w:top w:val="none" w:sz="0" w:space="0" w:color="auto"/>
            <w:left w:val="none" w:sz="0" w:space="0" w:color="auto"/>
            <w:bottom w:val="none" w:sz="0" w:space="0" w:color="auto"/>
            <w:right w:val="none" w:sz="0" w:space="0" w:color="auto"/>
          </w:divBdr>
        </w:div>
        <w:div w:id="266818413">
          <w:marLeft w:val="0"/>
          <w:marRight w:val="0"/>
          <w:marTop w:val="0"/>
          <w:marBottom w:val="0"/>
          <w:divBdr>
            <w:top w:val="none" w:sz="0" w:space="0" w:color="auto"/>
            <w:left w:val="none" w:sz="0" w:space="0" w:color="auto"/>
            <w:bottom w:val="none" w:sz="0" w:space="0" w:color="auto"/>
            <w:right w:val="none" w:sz="0" w:space="0" w:color="auto"/>
          </w:divBdr>
        </w:div>
      </w:divsChild>
    </w:div>
    <w:div w:id="466751148">
      <w:bodyDiv w:val="1"/>
      <w:marLeft w:val="0"/>
      <w:marRight w:val="0"/>
      <w:marTop w:val="0"/>
      <w:marBottom w:val="0"/>
      <w:divBdr>
        <w:top w:val="none" w:sz="0" w:space="0" w:color="auto"/>
        <w:left w:val="none" w:sz="0" w:space="0" w:color="auto"/>
        <w:bottom w:val="none" w:sz="0" w:space="0" w:color="auto"/>
        <w:right w:val="none" w:sz="0" w:space="0" w:color="auto"/>
      </w:divBdr>
    </w:div>
    <w:div w:id="484785428">
      <w:bodyDiv w:val="1"/>
      <w:marLeft w:val="0"/>
      <w:marRight w:val="0"/>
      <w:marTop w:val="0"/>
      <w:marBottom w:val="0"/>
      <w:divBdr>
        <w:top w:val="none" w:sz="0" w:space="0" w:color="auto"/>
        <w:left w:val="none" w:sz="0" w:space="0" w:color="auto"/>
        <w:bottom w:val="none" w:sz="0" w:space="0" w:color="auto"/>
        <w:right w:val="none" w:sz="0" w:space="0" w:color="auto"/>
      </w:divBdr>
    </w:div>
    <w:div w:id="543490723">
      <w:bodyDiv w:val="1"/>
      <w:marLeft w:val="0"/>
      <w:marRight w:val="0"/>
      <w:marTop w:val="0"/>
      <w:marBottom w:val="0"/>
      <w:divBdr>
        <w:top w:val="none" w:sz="0" w:space="0" w:color="auto"/>
        <w:left w:val="none" w:sz="0" w:space="0" w:color="auto"/>
        <w:bottom w:val="none" w:sz="0" w:space="0" w:color="auto"/>
        <w:right w:val="none" w:sz="0" w:space="0" w:color="auto"/>
      </w:divBdr>
      <w:divsChild>
        <w:div w:id="327439984">
          <w:marLeft w:val="0"/>
          <w:marRight w:val="0"/>
          <w:marTop w:val="0"/>
          <w:marBottom w:val="0"/>
          <w:divBdr>
            <w:top w:val="none" w:sz="0" w:space="0" w:color="auto"/>
            <w:left w:val="none" w:sz="0" w:space="0" w:color="auto"/>
            <w:bottom w:val="none" w:sz="0" w:space="0" w:color="auto"/>
            <w:right w:val="none" w:sz="0" w:space="0" w:color="auto"/>
          </w:divBdr>
        </w:div>
        <w:div w:id="822894048">
          <w:marLeft w:val="0"/>
          <w:marRight w:val="0"/>
          <w:marTop w:val="0"/>
          <w:marBottom w:val="0"/>
          <w:divBdr>
            <w:top w:val="none" w:sz="0" w:space="0" w:color="auto"/>
            <w:left w:val="none" w:sz="0" w:space="0" w:color="auto"/>
            <w:bottom w:val="none" w:sz="0" w:space="0" w:color="auto"/>
            <w:right w:val="none" w:sz="0" w:space="0" w:color="auto"/>
          </w:divBdr>
        </w:div>
        <w:div w:id="2096588676">
          <w:marLeft w:val="0"/>
          <w:marRight w:val="0"/>
          <w:marTop w:val="0"/>
          <w:marBottom w:val="0"/>
          <w:divBdr>
            <w:top w:val="none" w:sz="0" w:space="0" w:color="auto"/>
            <w:left w:val="none" w:sz="0" w:space="0" w:color="auto"/>
            <w:bottom w:val="none" w:sz="0" w:space="0" w:color="auto"/>
            <w:right w:val="none" w:sz="0" w:space="0" w:color="auto"/>
          </w:divBdr>
        </w:div>
        <w:div w:id="1362975219">
          <w:marLeft w:val="0"/>
          <w:marRight w:val="0"/>
          <w:marTop w:val="0"/>
          <w:marBottom w:val="0"/>
          <w:divBdr>
            <w:top w:val="none" w:sz="0" w:space="0" w:color="auto"/>
            <w:left w:val="none" w:sz="0" w:space="0" w:color="auto"/>
            <w:bottom w:val="none" w:sz="0" w:space="0" w:color="auto"/>
            <w:right w:val="none" w:sz="0" w:space="0" w:color="auto"/>
          </w:divBdr>
        </w:div>
        <w:div w:id="1792675297">
          <w:marLeft w:val="0"/>
          <w:marRight w:val="0"/>
          <w:marTop w:val="0"/>
          <w:marBottom w:val="0"/>
          <w:divBdr>
            <w:top w:val="none" w:sz="0" w:space="0" w:color="auto"/>
            <w:left w:val="none" w:sz="0" w:space="0" w:color="auto"/>
            <w:bottom w:val="none" w:sz="0" w:space="0" w:color="auto"/>
            <w:right w:val="none" w:sz="0" w:space="0" w:color="auto"/>
          </w:divBdr>
        </w:div>
        <w:div w:id="1875345369">
          <w:marLeft w:val="0"/>
          <w:marRight w:val="0"/>
          <w:marTop w:val="0"/>
          <w:marBottom w:val="0"/>
          <w:divBdr>
            <w:top w:val="none" w:sz="0" w:space="0" w:color="auto"/>
            <w:left w:val="none" w:sz="0" w:space="0" w:color="auto"/>
            <w:bottom w:val="none" w:sz="0" w:space="0" w:color="auto"/>
            <w:right w:val="none" w:sz="0" w:space="0" w:color="auto"/>
          </w:divBdr>
        </w:div>
        <w:div w:id="1358972243">
          <w:marLeft w:val="0"/>
          <w:marRight w:val="0"/>
          <w:marTop w:val="0"/>
          <w:marBottom w:val="0"/>
          <w:divBdr>
            <w:top w:val="none" w:sz="0" w:space="0" w:color="auto"/>
            <w:left w:val="none" w:sz="0" w:space="0" w:color="auto"/>
            <w:bottom w:val="none" w:sz="0" w:space="0" w:color="auto"/>
            <w:right w:val="none" w:sz="0" w:space="0" w:color="auto"/>
          </w:divBdr>
        </w:div>
      </w:divsChild>
    </w:div>
    <w:div w:id="613750923">
      <w:bodyDiv w:val="1"/>
      <w:marLeft w:val="0"/>
      <w:marRight w:val="0"/>
      <w:marTop w:val="0"/>
      <w:marBottom w:val="0"/>
      <w:divBdr>
        <w:top w:val="none" w:sz="0" w:space="0" w:color="auto"/>
        <w:left w:val="none" w:sz="0" w:space="0" w:color="auto"/>
        <w:bottom w:val="none" w:sz="0" w:space="0" w:color="auto"/>
        <w:right w:val="none" w:sz="0" w:space="0" w:color="auto"/>
      </w:divBdr>
      <w:divsChild>
        <w:div w:id="2099911072">
          <w:marLeft w:val="0"/>
          <w:marRight w:val="0"/>
          <w:marTop w:val="0"/>
          <w:marBottom w:val="0"/>
          <w:divBdr>
            <w:top w:val="none" w:sz="0" w:space="0" w:color="auto"/>
            <w:left w:val="none" w:sz="0" w:space="0" w:color="auto"/>
            <w:bottom w:val="none" w:sz="0" w:space="0" w:color="auto"/>
            <w:right w:val="none" w:sz="0" w:space="0" w:color="auto"/>
          </w:divBdr>
        </w:div>
        <w:div w:id="632247344">
          <w:marLeft w:val="0"/>
          <w:marRight w:val="0"/>
          <w:marTop w:val="0"/>
          <w:marBottom w:val="0"/>
          <w:divBdr>
            <w:top w:val="none" w:sz="0" w:space="0" w:color="auto"/>
            <w:left w:val="none" w:sz="0" w:space="0" w:color="auto"/>
            <w:bottom w:val="none" w:sz="0" w:space="0" w:color="auto"/>
            <w:right w:val="none" w:sz="0" w:space="0" w:color="auto"/>
          </w:divBdr>
        </w:div>
        <w:div w:id="1577015503">
          <w:marLeft w:val="0"/>
          <w:marRight w:val="0"/>
          <w:marTop w:val="0"/>
          <w:marBottom w:val="0"/>
          <w:divBdr>
            <w:top w:val="none" w:sz="0" w:space="0" w:color="auto"/>
            <w:left w:val="none" w:sz="0" w:space="0" w:color="auto"/>
            <w:bottom w:val="none" w:sz="0" w:space="0" w:color="auto"/>
            <w:right w:val="none" w:sz="0" w:space="0" w:color="auto"/>
          </w:divBdr>
        </w:div>
        <w:div w:id="777604445">
          <w:marLeft w:val="0"/>
          <w:marRight w:val="0"/>
          <w:marTop w:val="0"/>
          <w:marBottom w:val="0"/>
          <w:divBdr>
            <w:top w:val="none" w:sz="0" w:space="0" w:color="auto"/>
            <w:left w:val="none" w:sz="0" w:space="0" w:color="auto"/>
            <w:bottom w:val="none" w:sz="0" w:space="0" w:color="auto"/>
            <w:right w:val="none" w:sz="0" w:space="0" w:color="auto"/>
          </w:divBdr>
        </w:div>
        <w:div w:id="31271046">
          <w:marLeft w:val="0"/>
          <w:marRight w:val="0"/>
          <w:marTop w:val="0"/>
          <w:marBottom w:val="0"/>
          <w:divBdr>
            <w:top w:val="none" w:sz="0" w:space="0" w:color="auto"/>
            <w:left w:val="none" w:sz="0" w:space="0" w:color="auto"/>
            <w:bottom w:val="none" w:sz="0" w:space="0" w:color="auto"/>
            <w:right w:val="none" w:sz="0" w:space="0" w:color="auto"/>
          </w:divBdr>
        </w:div>
        <w:div w:id="1045763534">
          <w:marLeft w:val="0"/>
          <w:marRight w:val="0"/>
          <w:marTop w:val="0"/>
          <w:marBottom w:val="0"/>
          <w:divBdr>
            <w:top w:val="none" w:sz="0" w:space="0" w:color="auto"/>
            <w:left w:val="none" w:sz="0" w:space="0" w:color="auto"/>
            <w:bottom w:val="none" w:sz="0" w:space="0" w:color="auto"/>
            <w:right w:val="none" w:sz="0" w:space="0" w:color="auto"/>
          </w:divBdr>
        </w:div>
        <w:div w:id="294599573">
          <w:marLeft w:val="0"/>
          <w:marRight w:val="0"/>
          <w:marTop w:val="0"/>
          <w:marBottom w:val="0"/>
          <w:divBdr>
            <w:top w:val="none" w:sz="0" w:space="0" w:color="auto"/>
            <w:left w:val="none" w:sz="0" w:space="0" w:color="auto"/>
            <w:bottom w:val="none" w:sz="0" w:space="0" w:color="auto"/>
            <w:right w:val="none" w:sz="0" w:space="0" w:color="auto"/>
          </w:divBdr>
        </w:div>
        <w:div w:id="1846162740">
          <w:marLeft w:val="0"/>
          <w:marRight w:val="0"/>
          <w:marTop w:val="0"/>
          <w:marBottom w:val="0"/>
          <w:divBdr>
            <w:top w:val="none" w:sz="0" w:space="0" w:color="auto"/>
            <w:left w:val="none" w:sz="0" w:space="0" w:color="auto"/>
            <w:bottom w:val="none" w:sz="0" w:space="0" w:color="auto"/>
            <w:right w:val="none" w:sz="0" w:space="0" w:color="auto"/>
          </w:divBdr>
        </w:div>
        <w:div w:id="366218416">
          <w:marLeft w:val="0"/>
          <w:marRight w:val="0"/>
          <w:marTop w:val="0"/>
          <w:marBottom w:val="0"/>
          <w:divBdr>
            <w:top w:val="none" w:sz="0" w:space="0" w:color="auto"/>
            <w:left w:val="none" w:sz="0" w:space="0" w:color="auto"/>
            <w:bottom w:val="none" w:sz="0" w:space="0" w:color="auto"/>
            <w:right w:val="none" w:sz="0" w:space="0" w:color="auto"/>
          </w:divBdr>
        </w:div>
        <w:div w:id="1089696047">
          <w:marLeft w:val="0"/>
          <w:marRight w:val="0"/>
          <w:marTop w:val="0"/>
          <w:marBottom w:val="0"/>
          <w:divBdr>
            <w:top w:val="none" w:sz="0" w:space="0" w:color="auto"/>
            <w:left w:val="none" w:sz="0" w:space="0" w:color="auto"/>
            <w:bottom w:val="none" w:sz="0" w:space="0" w:color="auto"/>
            <w:right w:val="none" w:sz="0" w:space="0" w:color="auto"/>
          </w:divBdr>
        </w:div>
        <w:div w:id="989864544">
          <w:marLeft w:val="0"/>
          <w:marRight w:val="0"/>
          <w:marTop w:val="0"/>
          <w:marBottom w:val="0"/>
          <w:divBdr>
            <w:top w:val="none" w:sz="0" w:space="0" w:color="auto"/>
            <w:left w:val="none" w:sz="0" w:space="0" w:color="auto"/>
            <w:bottom w:val="none" w:sz="0" w:space="0" w:color="auto"/>
            <w:right w:val="none" w:sz="0" w:space="0" w:color="auto"/>
          </w:divBdr>
        </w:div>
        <w:div w:id="1579515583">
          <w:marLeft w:val="0"/>
          <w:marRight w:val="0"/>
          <w:marTop w:val="0"/>
          <w:marBottom w:val="0"/>
          <w:divBdr>
            <w:top w:val="none" w:sz="0" w:space="0" w:color="auto"/>
            <w:left w:val="none" w:sz="0" w:space="0" w:color="auto"/>
            <w:bottom w:val="none" w:sz="0" w:space="0" w:color="auto"/>
            <w:right w:val="none" w:sz="0" w:space="0" w:color="auto"/>
          </w:divBdr>
        </w:div>
      </w:divsChild>
    </w:div>
    <w:div w:id="771053435">
      <w:bodyDiv w:val="1"/>
      <w:marLeft w:val="0"/>
      <w:marRight w:val="0"/>
      <w:marTop w:val="0"/>
      <w:marBottom w:val="0"/>
      <w:divBdr>
        <w:top w:val="none" w:sz="0" w:space="0" w:color="auto"/>
        <w:left w:val="none" w:sz="0" w:space="0" w:color="auto"/>
        <w:bottom w:val="none" w:sz="0" w:space="0" w:color="auto"/>
        <w:right w:val="none" w:sz="0" w:space="0" w:color="auto"/>
      </w:divBdr>
    </w:div>
    <w:div w:id="824780257">
      <w:bodyDiv w:val="1"/>
      <w:marLeft w:val="0"/>
      <w:marRight w:val="0"/>
      <w:marTop w:val="0"/>
      <w:marBottom w:val="0"/>
      <w:divBdr>
        <w:top w:val="none" w:sz="0" w:space="0" w:color="auto"/>
        <w:left w:val="none" w:sz="0" w:space="0" w:color="auto"/>
        <w:bottom w:val="none" w:sz="0" w:space="0" w:color="auto"/>
        <w:right w:val="none" w:sz="0" w:space="0" w:color="auto"/>
      </w:divBdr>
      <w:divsChild>
        <w:div w:id="835413398">
          <w:marLeft w:val="0"/>
          <w:marRight w:val="0"/>
          <w:marTop w:val="0"/>
          <w:marBottom w:val="0"/>
          <w:divBdr>
            <w:top w:val="none" w:sz="0" w:space="0" w:color="auto"/>
            <w:left w:val="none" w:sz="0" w:space="0" w:color="auto"/>
            <w:bottom w:val="none" w:sz="0" w:space="0" w:color="auto"/>
            <w:right w:val="none" w:sz="0" w:space="0" w:color="auto"/>
          </w:divBdr>
        </w:div>
        <w:div w:id="1423986317">
          <w:marLeft w:val="0"/>
          <w:marRight w:val="0"/>
          <w:marTop w:val="0"/>
          <w:marBottom w:val="0"/>
          <w:divBdr>
            <w:top w:val="none" w:sz="0" w:space="0" w:color="auto"/>
            <w:left w:val="none" w:sz="0" w:space="0" w:color="auto"/>
            <w:bottom w:val="none" w:sz="0" w:space="0" w:color="auto"/>
            <w:right w:val="none" w:sz="0" w:space="0" w:color="auto"/>
          </w:divBdr>
        </w:div>
        <w:div w:id="438918495">
          <w:marLeft w:val="0"/>
          <w:marRight w:val="0"/>
          <w:marTop w:val="0"/>
          <w:marBottom w:val="0"/>
          <w:divBdr>
            <w:top w:val="none" w:sz="0" w:space="0" w:color="auto"/>
            <w:left w:val="none" w:sz="0" w:space="0" w:color="auto"/>
            <w:bottom w:val="none" w:sz="0" w:space="0" w:color="auto"/>
            <w:right w:val="none" w:sz="0" w:space="0" w:color="auto"/>
          </w:divBdr>
        </w:div>
        <w:div w:id="706876364">
          <w:marLeft w:val="0"/>
          <w:marRight w:val="0"/>
          <w:marTop w:val="0"/>
          <w:marBottom w:val="0"/>
          <w:divBdr>
            <w:top w:val="none" w:sz="0" w:space="0" w:color="auto"/>
            <w:left w:val="none" w:sz="0" w:space="0" w:color="auto"/>
            <w:bottom w:val="none" w:sz="0" w:space="0" w:color="auto"/>
            <w:right w:val="none" w:sz="0" w:space="0" w:color="auto"/>
          </w:divBdr>
        </w:div>
        <w:div w:id="133524997">
          <w:marLeft w:val="0"/>
          <w:marRight w:val="0"/>
          <w:marTop w:val="0"/>
          <w:marBottom w:val="0"/>
          <w:divBdr>
            <w:top w:val="none" w:sz="0" w:space="0" w:color="auto"/>
            <w:left w:val="none" w:sz="0" w:space="0" w:color="auto"/>
            <w:bottom w:val="none" w:sz="0" w:space="0" w:color="auto"/>
            <w:right w:val="none" w:sz="0" w:space="0" w:color="auto"/>
          </w:divBdr>
        </w:div>
        <w:div w:id="1828979006">
          <w:marLeft w:val="0"/>
          <w:marRight w:val="0"/>
          <w:marTop w:val="0"/>
          <w:marBottom w:val="0"/>
          <w:divBdr>
            <w:top w:val="none" w:sz="0" w:space="0" w:color="auto"/>
            <w:left w:val="none" w:sz="0" w:space="0" w:color="auto"/>
            <w:bottom w:val="none" w:sz="0" w:space="0" w:color="auto"/>
            <w:right w:val="none" w:sz="0" w:space="0" w:color="auto"/>
          </w:divBdr>
        </w:div>
        <w:div w:id="723404488">
          <w:marLeft w:val="0"/>
          <w:marRight w:val="0"/>
          <w:marTop w:val="0"/>
          <w:marBottom w:val="0"/>
          <w:divBdr>
            <w:top w:val="none" w:sz="0" w:space="0" w:color="auto"/>
            <w:left w:val="none" w:sz="0" w:space="0" w:color="auto"/>
            <w:bottom w:val="none" w:sz="0" w:space="0" w:color="auto"/>
            <w:right w:val="none" w:sz="0" w:space="0" w:color="auto"/>
          </w:divBdr>
        </w:div>
        <w:div w:id="1913808648">
          <w:marLeft w:val="0"/>
          <w:marRight w:val="0"/>
          <w:marTop w:val="0"/>
          <w:marBottom w:val="0"/>
          <w:divBdr>
            <w:top w:val="none" w:sz="0" w:space="0" w:color="auto"/>
            <w:left w:val="none" w:sz="0" w:space="0" w:color="auto"/>
            <w:bottom w:val="none" w:sz="0" w:space="0" w:color="auto"/>
            <w:right w:val="none" w:sz="0" w:space="0" w:color="auto"/>
          </w:divBdr>
        </w:div>
        <w:div w:id="1406221537">
          <w:marLeft w:val="0"/>
          <w:marRight w:val="0"/>
          <w:marTop w:val="0"/>
          <w:marBottom w:val="0"/>
          <w:divBdr>
            <w:top w:val="none" w:sz="0" w:space="0" w:color="auto"/>
            <w:left w:val="none" w:sz="0" w:space="0" w:color="auto"/>
            <w:bottom w:val="none" w:sz="0" w:space="0" w:color="auto"/>
            <w:right w:val="none" w:sz="0" w:space="0" w:color="auto"/>
          </w:divBdr>
        </w:div>
        <w:div w:id="406418986">
          <w:marLeft w:val="0"/>
          <w:marRight w:val="0"/>
          <w:marTop w:val="0"/>
          <w:marBottom w:val="0"/>
          <w:divBdr>
            <w:top w:val="none" w:sz="0" w:space="0" w:color="auto"/>
            <w:left w:val="none" w:sz="0" w:space="0" w:color="auto"/>
            <w:bottom w:val="none" w:sz="0" w:space="0" w:color="auto"/>
            <w:right w:val="none" w:sz="0" w:space="0" w:color="auto"/>
          </w:divBdr>
        </w:div>
        <w:div w:id="1572614144">
          <w:marLeft w:val="0"/>
          <w:marRight w:val="0"/>
          <w:marTop w:val="0"/>
          <w:marBottom w:val="0"/>
          <w:divBdr>
            <w:top w:val="none" w:sz="0" w:space="0" w:color="auto"/>
            <w:left w:val="none" w:sz="0" w:space="0" w:color="auto"/>
            <w:bottom w:val="none" w:sz="0" w:space="0" w:color="auto"/>
            <w:right w:val="none" w:sz="0" w:space="0" w:color="auto"/>
          </w:divBdr>
        </w:div>
        <w:div w:id="304819167">
          <w:marLeft w:val="0"/>
          <w:marRight w:val="0"/>
          <w:marTop w:val="0"/>
          <w:marBottom w:val="0"/>
          <w:divBdr>
            <w:top w:val="none" w:sz="0" w:space="0" w:color="auto"/>
            <w:left w:val="none" w:sz="0" w:space="0" w:color="auto"/>
            <w:bottom w:val="none" w:sz="0" w:space="0" w:color="auto"/>
            <w:right w:val="none" w:sz="0" w:space="0" w:color="auto"/>
          </w:divBdr>
        </w:div>
        <w:div w:id="313334295">
          <w:marLeft w:val="0"/>
          <w:marRight w:val="0"/>
          <w:marTop w:val="0"/>
          <w:marBottom w:val="0"/>
          <w:divBdr>
            <w:top w:val="none" w:sz="0" w:space="0" w:color="auto"/>
            <w:left w:val="none" w:sz="0" w:space="0" w:color="auto"/>
            <w:bottom w:val="none" w:sz="0" w:space="0" w:color="auto"/>
            <w:right w:val="none" w:sz="0" w:space="0" w:color="auto"/>
          </w:divBdr>
        </w:div>
        <w:div w:id="2059746266">
          <w:marLeft w:val="0"/>
          <w:marRight w:val="0"/>
          <w:marTop w:val="0"/>
          <w:marBottom w:val="0"/>
          <w:divBdr>
            <w:top w:val="none" w:sz="0" w:space="0" w:color="auto"/>
            <w:left w:val="none" w:sz="0" w:space="0" w:color="auto"/>
            <w:bottom w:val="none" w:sz="0" w:space="0" w:color="auto"/>
            <w:right w:val="none" w:sz="0" w:space="0" w:color="auto"/>
          </w:divBdr>
        </w:div>
        <w:div w:id="1021660590">
          <w:marLeft w:val="0"/>
          <w:marRight w:val="0"/>
          <w:marTop w:val="0"/>
          <w:marBottom w:val="0"/>
          <w:divBdr>
            <w:top w:val="none" w:sz="0" w:space="0" w:color="auto"/>
            <w:left w:val="none" w:sz="0" w:space="0" w:color="auto"/>
            <w:bottom w:val="none" w:sz="0" w:space="0" w:color="auto"/>
            <w:right w:val="none" w:sz="0" w:space="0" w:color="auto"/>
          </w:divBdr>
        </w:div>
        <w:div w:id="594020946">
          <w:marLeft w:val="0"/>
          <w:marRight w:val="0"/>
          <w:marTop w:val="0"/>
          <w:marBottom w:val="0"/>
          <w:divBdr>
            <w:top w:val="none" w:sz="0" w:space="0" w:color="auto"/>
            <w:left w:val="none" w:sz="0" w:space="0" w:color="auto"/>
            <w:bottom w:val="none" w:sz="0" w:space="0" w:color="auto"/>
            <w:right w:val="none" w:sz="0" w:space="0" w:color="auto"/>
          </w:divBdr>
        </w:div>
        <w:div w:id="1694961684">
          <w:marLeft w:val="0"/>
          <w:marRight w:val="0"/>
          <w:marTop w:val="0"/>
          <w:marBottom w:val="0"/>
          <w:divBdr>
            <w:top w:val="none" w:sz="0" w:space="0" w:color="auto"/>
            <w:left w:val="none" w:sz="0" w:space="0" w:color="auto"/>
            <w:bottom w:val="none" w:sz="0" w:space="0" w:color="auto"/>
            <w:right w:val="none" w:sz="0" w:space="0" w:color="auto"/>
          </w:divBdr>
        </w:div>
        <w:div w:id="1514685480">
          <w:marLeft w:val="0"/>
          <w:marRight w:val="0"/>
          <w:marTop w:val="0"/>
          <w:marBottom w:val="0"/>
          <w:divBdr>
            <w:top w:val="none" w:sz="0" w:space="0" w:color="auto"/>
            <w:left w:val="none" w:sz="0" w:space="0" w:color="auto"/>
            <w:bottom w:val="none" w:sz="0" w:space="0" w:color="auto"/>
            <w:right w:val="none" w:sz="0" w:space="0" w:color="auto"/>
          </w:divBdr>
        </w:div>
        <w:div w:id="1173757598">
          <w:marLeft w:val="0"/>
          <w:marRight w:val="0"/>
          <w:marTop w:val="0"/>
          <w:marBottom w:val="0"/>
          <w:divBdr>
            <w:top w:val="none" w:sz="0" w:space="0" w:color="auto"/>
            <w:left w:val="none" w:sz="0" w:space="0" w:color="auto"/>
            <w:bottom w:val="none" w:sz="0" w:space="0" w:color="auto"/>
            <w:right w:val="none" w:sz="0" w:space="0" w:color="auto"/>
          </w:divBdr>
        </w:div>
        <w:div w:id="667319791">
          <w:marLeft w:val="0"/>
          <w:marRight w:val="0"/>
          <w:marTop w:val="0"/>
          <w:marBottom w:val="0"/>
          <w:divBdr>
            <w:top w:val="none" w:sz="0" w:space="0" w:color="auto"/>
            <w:left w:val="none" w:sz="0" w:space="0" w:color="auto"/>
            <w:bottom w:val="none" w:sz="0" w:space="0" w:color="auto"/>
            <w:right w:val="none" w:sz="0" w:space="0" w:color="auto"/>
          </w:divBdr>
        </w:div>
        <w:div w:id="1617642519">
          <w:marLeft w:val="0"/>
          <w:marRight w:val="0"/>
          <w:marTop w:val="0"/>
          <w:marBottom w:val="0"/>
          <w:divBdr>
            <w:top w:val="none" w:sz="0" w:space="0" w:color="auto"/>
            <w:left w:val="none" w:sz="0" w:space="0" w:color="auto"/>
            <w:bottom w:val="none" w:sz="0" w:space="0" w:color="auto"/>
            <w:right w:val="none" w:sz="0" w:space="0" w:color="auto"/>
          </w:divBdr>
        </w:div>
        <w:div w:id="878515748">
          <w:marLeft w:val="0"/>
          <w:marRight w:val="0"/>
          <w:marTop w:val="0"/>
          <w:marBottom w:val="0"/>
          <w:divBdr>
            <w:top w:val="none" w:sz="0" w:space="0" w:color="auto"/>
            <w:left w:val="none" w:sz="0" w:space="0" w:color="auto"/>
            <w:bottom w:val="none" w:sz="0" w:space="0" w:color="auto"/>
            <w:right w:val="none" w:sz="0" w:space="0" w:color="auto"/>
          </w:divBdr>
        </w:div>
        <w:div w:id="1677075009">
          <w:marLeft w:val="0"/>
          <w:marRight w:val="0"/>
          <w:marTop w:val="0"/>
          <w:marBottom w:val="0"/>
          <w:divBdr>
            <w:top w:val="none" w:sz="0" w:space="0" w:color="auto"/>
            <w:left w:val="none" w:sz="0" w:space="0" w:color="auto"/>
            <w:bottom w:val="none" w:sz="0" w:space="0" w:color="auto"/>
            <w:right w:val="none" w:sz="0" w:space="0" w:color="auto"/>
          </w:divBdr>
        </w:div>
        <w:div w:id="781342285">
          <w:marLeft w:val="0"/>
          <w:marRight w:val="0"/>
          <w:marTop w:val="0"/>
          <w:marBottom w:val="0"/>
          <w:divBdr>
            <w:top w:val="none" w:sz="0" w:space="0" w:color="auto"/>
            <w:left w:val="none" w:sz="0" w:space="0" w:color="auto"/>
            <w:bottom w:val="none" w:sz="0" w:space="0" w:color="auto"/>
            <w:right w:val="none" w:sz="0" w:space="0" w:color="auto"/>
          </w:divBdr>
        </w:div>
        <w:div w:id="1469396565">
          <w:marLeft w:val="0"/>
          <w:marRight w:val="0"/>
          <w:marTop w:val="0"/>
          <w:marBottom w:val="0"/>
          <w:divBdr>
            <w:top w:val="none" w:sz="0" w:space="0" w:color="auto"/>
            <w:left w:val="none" w:sz="0" w:space="0" w:color="auto"/>
            <w:bottom w:val="none" w:sz="0" w:space="0" w:color="auto"/>
            <w:right w:val="none" w:sz="0" w:space="0" w:color="auto"/>
          </w:divBdr>
        </w:div>
        <w:div w:id="1780098996">
          <w:marLeft w:val="0"/>
          <w:marRight w:val="0"/>
          <w:marTop w:val="0"/>
          <w:marBottom w:val="0"/>
          <w:divBdr>
            <w:top w:val="none" w:sz="0" w:space="0" w:color="auto"/>
            <w:left w:val="none" w:sz="0" w:space="0" w:color="auto"/>
            <w:bottom w:val="none" w:sz="0" w:space="0" w:color="auto"/>
            <w:right w:val="none" w:sz="0" w:space="0" w:color="auto"/>
          </w:divBdr>
        </w:div>
      </w:divsChild>
    </w:div>
    <w:div w:id="940137969">
      <w:bodyDiv w:val="1"/>
      <w:marLeft w:val="0"/>
      <w:marRight w:val="0"/>
      <w:marTop w:val="0"/>
      <w:marBottom w:val="0"/>
      <w:divBdr>
        <w:top w:val="none" w:sz="0" w:space="0" w:color="auto"/>
        <w:left w:val="none" w:sz="0" w:space="0" w:color="auto"/>
        <w:bottom w:val="none" w:sz="0" w:space="0" w:color="auto"/>
        <w:right w:val="none" w:sz="0" w:space="0" w:color="auto"/>
      </w:divBdr>
    </w:div>
    <w:div w:id="1164591195">
      <w:bodyDiv w:val="1"/>
      <w:marLeft w:val="0"/>
      <w:marRight w:val="0"/>
      <w:marTop w:val="0"/>
      <w:marBottom w:val="0"/>
      <w:divBdr>
        <w:top w:val="none" w:sz="0" w:space="0" w:color="auto"/>
        <w:left w:val="none" w:sz="0" w:space="0" w:color="auto"/>
        <w:bottom w:val="none" w:sz="0" w:space="0" w:color="auto"/>
        <w:right w:val="none" w:sz="0" w:space="0" w:color="auto"/>
      </w:divBdr>
      <w:divsChild>
        <w:div w:id="1194684919">
          <w:marLeft w:val="0"/>
          <w:marRight w:val="0"/>
          <w:marTop w:val="0"/>
          <w:marBottom w:val="0"/>
          <w:divBdr>
            <w:top w:val="none" w:sz="0" w:space="0" w:color="auto"/>
            <w:left w:val="none" w:sz="0" w:space="0" w:color="auto"/>
            <w:bottom w:val="none" w:sz="0" w:space="0" w:color="auto"/>
            <w:right w:val="none" w:sz="0" w:space="0" w:color="auto"/>
          </w:divBdr>
        </w:div>
        <w:div w:id="813982485">
          <w:marLeft w:val="0"/>
          <w:marRight w:val="0"/>
          <w:marTop w:val="0"/>
          <w:marBottom w:val="0"/>
          <w:divBdr>
            <w:top w:val="none" w:sz="0" w:space="0" w:color="auto"/>
            <w:left w:val="none" w:sz="0" w:space="0" w:color="auto"/>
            <w:bottom w:val="none" w:sz="0" w:space="0" w:color="auto"/>
            <w:right w:val="none" w:sz="0" w:space="0" w:color="auto"/>
          </w:divBdr>
        </w:div>
      </w:divsChild>
    </w:div>
    <w:div w:id="1188176356">
      <w:bodyDiv w:val="1"/>
      <w:marLeft w:val="0"/>
      <w:marRight w:val="0"/>
      <w:marTop w:val="0"/>
      <w:marBottom w:val="0"/>
      <w:divBdr>
        <w:top w:val="none" w:sz="0" w:space="0" w:color="auto"/>
        <w:left w:val="none" w:sz="0" w:space="0" w:color="auto"/>
        <w:bottom w:val="none" w:sz="0" w:space="0" w:color="auto"/>
        <w:right w:val="none" w:sz="0" w:space="0" w:color="auto"/>
      </w:divBdr>
    </w:div>
    <w:div w:id="1211727017">
      <w:bodyDiv w:val="1"/>
      <w:marLeft w:val="0"/>
      <w:marRight w:val="0"/>
      <w:marTop w:val="0"/>
      <w:marBottom w:val="0"/>
      <w:divBdr>
        <w:top w:val="none" w:sz="0" w:space="0" w:color="auto"/>
        <w:left w:val="none" w:sz="0" w:space="0" w:color="auto"/>
        <w:bottom w:val="none" w:sz="0" w:space="0" w:color="auto"/>
        <w:right w:val="none" w:sz="0" w:space="0" w:color="auto"/>
      </w:divBdr>
      <w:divsChild>
        <w:div w:id="2055423575">
          <w:marLeft w:val="0"/>
          <w:marRight w:val="0"/>
          <w:marTop w:val="0"/>
          <w:marBottom w:val="0"/>
          <w:divBdr>
            <w:top w:val="none" w:sz="0" w:space="0" w:color="auto"/>
            <w:left w:val="none" w:sz="0" w:space="0" w:color="auto"/>
            <w:bottom w:val="none" w:sz="0" w:space="0" w:color="auto"/>
            <w:right w:val="none" w:sz="0" w:space="0" w:color="auto"/>
          </w:divBdr>
          <w:divsChild>
            <w:div w:id="1678577064">
              <w:marLeft w:val="0"/>
              <w:marRight w:val="0"/>
              <w:marTop w:val="0"/>
              <w:marBottom w:val="0"/>
              <w:divBdr>
                <w:top w:val="none" w:sz="0" w:space="0" w:color="auto"/>
                <w:left w:val="none" w:sz="0" w:space="0" w:color="auto"/>
                <w:bottom w:val="none" w:sz="0" w:space="0" w:color="auto"/>
                <w:right w:val="none" w:sz="0" w:space="0" w:color="auto"/>
              </w:divBdr>
            </w:div>
          </w:divsChild>
        </w:div>
        <w:div w:id="186526711">
          <w:marLeft w:val="0"/>
          <w:marRight w:val="0"/>
          <w:marTop w:val="0"/>
          <w:marBottom w:val="0"/>
          <w:divBdr>
            <w:top w:val="none" w:sz="0" w:space="0" w:color="auto"/>
            <w:left w:val="none" w:sz="0" w:space="0" w:color="auto"/>
            <w:bottom w:val="none" w:sz="0" w:space="0" w:color="auto"/>
            <w:right w:val="none" w:sz="0" w:space="0" w:color="auto"/>
          </w:divBdr>
          <w:divsChild>
            <w:div w:id="139924912">
              <w:marLeft w:val="0"/>
              <w:marRight w:val="0"/>
              <w:marTop w:val="0"/>
              <w:marBottom w:val="0"/>
              <w:divBdr>
                <w:top w:val="none" w:sz="0" w:space="0" w:color="auto"/>
                <w:left w:val="none" w:sz="0" w:space="0" w:color="auto"/>
                <w:bottom w:val="none" w:sz="0" w:space="0" w:color="auto"/>
                <w:right w:val="none" w:sz="0" w:space="0" w:color="auto"/>
              </w:divBdr>
            </w:div>
          </w:divsChild>
        </w:div>
        <w:div w:id="1293360795">
          <w:marLeft w:val="0"/>
          <w:marRight w:val="0"/>
          <w:marTop w:val="0"/>
          <w:marBottom w:val="0"/>
          <w:divBdr>
            <w:top w:val="none" w:sz="0" w:space="0" w:color="auto"/>
            <w:left w:val="none" w:sz="0" w:space="0" w:color="auto"/>
            <w:bottom w:val="none" w:sz="0" w:space="0" w:color="auto"/>
            <w:right w:val="none" w:sz="0" w:space="0" w:color="auto"/>
          </w:divBdr>
          <w:divsChild>
            <w:div w:id="1088692438">
              <w:marLeft w:val="0"/>
              <w:marRight w:val="0"/>
              <w:marTop w:val="0"/>
              <w:marBottom w:val="0"/>
              <w:divBdr>
                <w:top w:val="none" w:sz="0" w:space="0" w:color="auto"/>
                <w:left w:val="none" w:sz="0" w:space="0" w:color="auto"/>
                <w:bottom w:val="none" w:sz="0" w:space="0" w:color="auto"/>
                <w:right w:val="none" w:sz="0" w:space="0" w:color="auto"/>
              </w:divBdr>
            </w:div>
          </w:divsChild>
        </w:div>
        <w:div w:id="1372002456">
          <w:marLeft w:val="0"/>
          <w:marRight w:val="0"/>
          <w:marTop w:val="0"/>
          <w:marBottom w:val="0"/>
          <w:divBdr>
            <w:top w:val="none" w:sz="0" w:space="0" w:color="auto"/>
            <w:left w:val="none" w:sz="0" w:space="0" w:color="auto"/>
            <w:bottom w:val="none" w:sz="0" w:space="0" w:color="auto"/>
            <w:right w:val="none" w:sz="0" w:space="0" w:color="auto"/>
          </w:divBdr>
          <w:divsChild>
            <w:div w:id="737479066">
              <w:marLeft w:val="0"/>
              <w:marRight w:val="0"/>
              <w:marTop w:val="0"/>
              <w:marBottom w:val="0"/>
              <w:divBdr>
                <w:top w:val="none" w:sz="0" w:space="0" w:color="auto"/>
                <w:left w:val="none" w:sz="0" w:space="0" w:color="auto"/>
                <w:bottom w:val="none" w:sz="0" w:space="0" w:color="auto"/>
                <w:right w:val="none" w:sz="0" w:space="0" w:color="auto"/>
              </w:divBdr>
            </w:div>
          </w:divsChild>
        </w:div>
        <w:div w:id="258370351">
          <w:marLeft w:val="0"/>
          <w:marRight w:val="0"/>
          <w:marTop w:val="0"/>
          <w:marBottom w:val="0"/>
          <w:divBdr>
            <w:top w:val="none" w:sz="0" w:space="0" w:color="auto"/>
            <w:left w:val="none" w:sz="0" w:space="0" w:color="auto"/>
            <w:bottom w:val="none" w:sz="0" w:space="0" w:color="auto"/>
            <w:right w:val="none" w:sz="0" w:space="0" w:color="auto"/>
          </w:divBdr>
          <w:divsChild>
            <w:div w:id="2125540132">
              <w:marLeft w:val="0"/>
              <w:marRight w:val="0"/>
              <w:marTop w:val="0"/>
              <w:marBottom w:val="0"/>
              <w:divBdr>
                <w:top w:val="none" w:sz="0" w:space="0" w:color="auto"/>
                <w:left w:val="none" w:sz="0" w:space="0" w:color="auto"/>
                <w:bottom w:val="none" w:sz="0" w:space="0" w:color="auto"/>
                <w:right w:val="none" w:sz="0" w:space="0" w:color="auto"/>
              </w:divBdr>
            </w:div>
          </w:divsChild>
        </w:div>
        <w:div w:id="555168164">
          <w:marLeft w:val="0"/>
          <w:marRight w:val="0"/>
          <w:marTop w:val="0"/>
          <w:marBottom w:val="0"/>
          <w:divBdr>
            <w:top w:val="none" w:sz="0" w:space="0" w:color="auto"/>
            <w:left w:val="none" w:sz="0" w:space="0" w:color="auto"/>
            <w:bottom w:val="none" w:sz="0" w:space="0" w:color="auto"/>
            <w:right w:val="none" w:sz="0" w:space="0" w:color="auto"/>
          </w:divBdr>
          <w:divsChild>
            <w:div w:id="274295866">
              <w:marLeft w:val="0"/>
              <w:marRight w:val="0"/>
              <w:marTop w:val="0"/>
              <w:marBottom w:val="0"/>
              <w:divBdr>
                <w:top w:val="none" w:sz="0" w:space="0" w:color="auto"/>
                <w:left w:val="none" w:sz="0" w:space="0" w:color="auto"/>
                <w:bottom w:val="none" w:sz="0" w:space="0" w:color="auto"/>
                <w:right w:val="none" w:sz="0" w:space="0" w:color="auto"/>
              </w:divBdr>
            </w:div>
          </w:divsChild>
        </w:div>
        <w:div w:id="299847771">
          <w:marLeft w:val="0"/>
          <w:marRight w:val="0"/>
          <w:marTop w:val="0"/>
          <w:marBottom w:val="0"/>
          <w:divBdr>
            <w:top w:val="none" w:sz="0" w:space="0" w:color="auto"/>
            <w:left w:val="none" w:sz="0" w:space="0" w:color="auto"/>
            <w:bottom w:val="none" w:sz="0" w:space="0" w:color="auto"/>
            <w:right w:val="none" w:sz="0" w:space="0" w:color="auto"/>
          </w:divBdr>
          <w:divsChild>
            <w:div w:id="30035523">
              <w:marLeft w:val="0"/>
              <w:marRight w:val="0"/>
              <w:marTop w:val="0"/>
              <w:marBottom w:val="0"/>
              <w:divBdr>
                <w:top w:val="none" w:sz="0" w:space="0" w:color="auto"/>
                <w:left w:val="none" w:sz="0" w:space="0" w:color="auto"/>
                <w:bottom w:val="none" w:sz="0" w:space="0" w:color="auto"/>
                <w:right w:val="none" w:sz="0" w:space="0" w:color="auto"/>
              </w:divBdr>
            </w:div>
          </w:divsChild>
        </w:div>
        <w:div w:id="1445423435">
          <w:marLeft w:val="0"/>
          <w:marRight w:val="0"/>
          <w:marTop w:val="0"/>
          <w:marBottom w:val="0"/>
          <w:divBdr>
            <w:top w:val="none" w:sz="0" w:space="0" w:color="auto"/>
            <w:left w:val="none" w:sz="0" w:space="0" w:color="auto"/>
            <w:bottom w:val="none" w:sz="0" w:space="0" w:color="auto"/>
            <w:right w:val="none" w:sz="0" w:space="0" w:color="auto"/>
          </w:divBdr>
          <w:divsChild>
            <w:div w:id="1089544824">
              <w:marLeft w:val="0"/>
              <w:marRight w:val="0"/>
              <w:marTop w:val="0"/>
              <w:marBottom w:val="0"/>
              <w:divBdr>
                <w:top w:val="none" w:sz="0" w:space="0" w:color="auto"/>
                <w:left w:val="none" w:sz="0" w:space="0" w:color="auto"/>
                <w:bottom w:val="none" w:sz="0" w:space="0" w:color="auto"/>
                <w:right w:val="none" w:sz="0" w:space="0" w:color="auto"/>
              </w:divBdr>
            </w:div>
          </w:divsChild>
        </w:div>
        <w:div w:id="882405238">
          <w:marLeft w:val="0"/>
          <w:marRight w:val="0"/>
          <w:marTop w:val="0"/>
          <w:marBottom w:val="0"/>
          <w:divBdr>
            <w:top w:val="none" w:sz="0" w:space="0" w:color="auto"/>
            <w:left w:val="none" w:sz="0" w:space="0" w:color="auto"/>
            <w:bottom w:val="none" w:sz="0" w:space="0" w:color="auto"/>
            <w:right w:val="none" w:sz="0" w:space="0" w:color="auto"/>
          </w:divBdr>
          <w:divsChild>
            <w:div w:id="463164116">
              <w:marLeft w:val="0"/>
              <w:marRight w:val="0"/>
              <w:marTop w:val="0"/>
              <w:marBottom w:val="0"/>
              <w:divBdr>
                <w:top w:val="none" w:sz="0" w:space="0" w:color="auto"/>
                <w:left w:val="none" w:sz="0" w:space="0" w:color="auto"/>
                <w:bottom w:val="none" w:sz="0" w:space="0" w:color="auto"/>
                <w:right w:val="none" w:sz="0" w:space="0" w:color="auto"/>
              </w:divBdr>
            </w:div>
          </w:divsChild>
        </w:div>
        <w:div w:id="511067564">
          <w:marLeft w:val="0"/>
          <w:marRight w:val="0"/>
          <w:marTop w:val="0"/>
          <w:marBottom w:val="0"/>
          <w:divBdr>
            <w:top w:val="none" w:sz="0" w:space="0" w:color="auto"/>
            <w:left w:val="none" w:sz="0" w:space="0" w:color="auto"/>
            <w:bottom w:val="none" w:sz="0" w:space="0" w:color="auto"/>
            <w:right w:val="none" w:sz="0" w:space="0" w:color="auto"/>
          </w:divBdr>
          <w:divsChild>
            <w:div w:id="937059322">
              <w:marLeft w:val="0"/>
              <w:marRight w:val="0"/>
              <w:marTop w:val="0"/>
              <w:marBottom w:val="0"/>
              <w:divBdr>
                <w:top w:val="none" w:sz="0" w:space="0" w:color="auto"/>
                <w:left w:val="none" w:sz="0" w:space="0" w:color="auto"/>
                <w:bottom w:val="none" w:sz="0" w:space="0" w:color="auto"/>
                <w:right w:val="none" w:sz="0" w:space="0" w:color="auto"/>
              </w:divBdr>
            </w:div>
          </w:divsChild>
        </w:div>
        <w:div w:id="954561827">
          <w:marLeft w:val="0"/>
          <w:marRight w:val="0"/>
          <w:marTop w:val="0"/>
          <w:marBottom w:val="0"/>
          <w:divBdr>
            <w:top w:val="none" w:sz="0" w:space="0" w:color="auto"/>
            <w:left w:val="none" w:sz="0" w:space="0" w:color="auto"/>
            <w:bottom w:val="none" w:sz="0" w:space="0" w:color="auto"/>
            <w:right w:val="none" w:sz="0" w:space="0" w:color="auto"/>
          </w:divBdr>
          <w:divsChild>
            <w:div w:id="52775145">
              <w:marLeft w:val="0"/>
              <w:marRight w:val="0"/>
              <w:marTop w:val="0"/>
              <w:marBottom w:val="0"/>
              <w:divBdr>
                <w:top w:val="none" w:sz="0" w:space="0" w:color="auto"/>
                <w:left w:val="none" w:sz="0" w:space="0" w:color="auto"/>
                <w:bottom w:val="none" w:sz="0" w:space="0" w:color="auto"/>
                <w:right w:val="none" w:sz="0" w:space="0" w:color="auto"/>
              </w:divBdr>
            </w:div>
          </w:divsChild>
        </w:div>
        <w:div w:id="2096972383">
          <w:marLeft w:val="0"/>
          <w:marRight w:val="0"/>
          <w:marTop w:val="0"/>
          <w:marBottom w:val="0"/>
          <w:divBdr>
            <w:top w:val="none" w:sz="0" w:space="0" w:color="auto"/>
            <w:left w:val="none" w:sz="0" w:space="0" w:color="auto"/>
            <w:bottom w:val="none" w:sz="0" w:space="0" w:color="auto"/>
            <w:right w:val="none" w:sz="0" w:space="0" w:color="auto"/>
          </w:divBdr>
          <w:divsChild>
            <w:div w:id="1490170703">
              <w:marLeft w:val="0"/>
              <w:marRight w:val="0"/>
              <w:marTop w:val="0"/>
              <w:marBottom w:val="0"/>
              <w:divBdr>
                <w:top w:val="none" w:sz="0" w:space="0" w:color="auto"/>
                <w:left w:val="none" w:sz="0" w:space="0" w:color="auto"/>
                <w:bottom w:val="none" w:sz="0" w:space="0" w:color="auto"/>
                <w:right w:val="none" w:sz="0" w:space="0" w:color="auto"/>
              </w:divBdr>
            </w:div>
          </w:divsChild>
        </w:div>
        <w:div w:id="1027605362">
          <w:marLeft w:val="0"/>
          <w:marRight w:val="0"/>
          <w:marTop w:val="0"/>
          <w:marBottom w:val="0"/>
          <w:divBdr>
            <w:top w:val="none" w:sz="0" w:space="0" w:color="auto"/>
            <w:left w:val="none" w:sz="0" w:space="0" w:color="auto"/>
            <w:bottom w:val="none" w:sz="0" w:space="0" w:color="auto"/>
            <w:right w:val="none" w:sz="0" w:space="0" w:color="auto"/>
          </w:divBdr>
          <w:divsChild>
            <w:div w:id="1085152900">
              <w:marLeft w:val="0"/>
              <w:marRight w:val="0"/>
              <w:marTop w:val="0"/>
              <w:marBottom w:val="0"/>
              <w:divBdr>
                <w:top w:val="none" w:sz="0" w:space="0" w:color="auto"/>
                <w:left w:val="none" w:sz="0" w:space="0" w:color="auto"/>
                <w:bottom w:val="none" w:sz="0" w:space="0" w:color="auto"/>
                <w:right w:val="none" w:sz="0" w:space="0" w:color="auto"/>
              </w:divBdr>
            </w:div>
          </w:divsChild>
        </w:div>
        <w:div w:id="1099787641">
          <w:marLeft w:val="0"/>
          <w:marRight w:val="0"/>
          <w:marTop w:val="0"/>
          <w:marBottom w:val="0"/>
          <w:divBdr>
            <w:top w:val="none" w:sz="0" w:space="0" w:color="auto"/>
            <w:left w:val="none" w:sz="0" w:space="0" w:color="auto"/>
            <w:bottom w:val="none" w:sz="0" w:space="0" w:color="auto"/>
            <w:right w:val="none" w:sz="0" w:space="0" w:color="auto"/>
          </w:divBdr>
          <w:divsChild>
            <w:div w:id="926502255">
              <w:marLeft w:val="0"/>
              <w:marRight w:val="0"/>
              <w:marTop w:val="0"/>
              <w:marBottom w:val="0"/>
              <w:divBdr>
                <w:top w:val="none" w:sz="0" w:space="0" w:color="auto"/>
                <w:left w:val="none" w:sz="0" w:space="0" w:color="auto"/>
                <w:bottom w:val="none" w:sz="0" w:space="0" w:color="auto"/>
                <w:right w:val="none" w:sz="0" w:space="0" w:color="auto"/>
              </w:divBdr>
            </w:div>
          </w:divsChild>
        </w:div>
        <w:div w:id="828600078">
          <w:marLeft w:val="0"/>
          <w:marRight w:val="0"/>
          <w:marTop w:val="0"/>
          <w:marBottom w:val="0"/>
          <w:divBdr>
            <w:top w:val="none" w:sz="0" w:space="0" w:color="auto"/>
            <w:left w:val="none" w:sz="0" w:space="0" w:color="auto"/>
            <w:bottom w:val="none" w:sz="0" w:space="0" w:color="auto"/>
            <w:right w:val="none" w:sz="0" w:space="0" w:color="auto"/>
          </w:divBdr>
          <w:divsChild>
            <w:div w:id="1688406682">
              <w:marLeft w:val="0"/>
              <w:marRight w:val="0"/>
              <w:marTop w:val="0"/>
              <w:marBottom w:val="0"/>
              <w:divBdr>
                <w:top w:val="none" w:sz="0" w:space="0" w:color="auto"/>
                <w:left w:val="none" w:sz="0" w:space="0" w:color="auto"/>
                <w:bottom w:val="none" w:sz="0" w:space="0" w:color="auto"/>
                <w:right w:val="none" w:sz="0" w:space="0" w:color="auto"/>
              </w:divBdr>
            </w:div>
          </w:divsChild>
        </w:div>
        <w:div w:id="2053141999">
          <w:marLeft w:val="0"/>
          <w:marRight w:val="0"/>
          <w:marTop w:val="0"/>
          <w:marBottom w:val="0"/>
          <w:divBdr>
            <w:top w:val="none" w:sz="0" w:space="0" w:color="auto"/>
            <w:left w:val="none" w:sz="0" w:space="0" w:color="auto"/>
            <w:bottom w:val="none" w:sz="0" w:space="0" w:color="auto"/>
            <w:right w:val="none" w:sz="0" w:space="0" w:color="auto"/>
          </w:divBdr>
          <w:divsChild>
            <w:div w:id="625280047">
              <w:marLeft w:val="0"/>
              <w:marRight w:val="0"/>
              <w:marTop w:val="0"/>
              <w:marBottom w:val="0"/>
              <w:divBdr>
                <w:top w:val="none" w:sz="0" w:space="0" w:color="auto"/>
                <w:left w:val="none" w:sz="0" w:space="0" w:color="auto"/>
                <w:bottom w:val="none" w:sz="0" w:space="0" w:color="auto"/>
                <w:right w:val="none" w:sz="0" w:space="0" w:color="auto"/>
              </w:divBdr>
            </w:div>
          </w:divsChild>
        </w:div>
        <w:div w:id="1420558902">
          <w:marLeft w:val="0"/>
          <w:marRight w:val="0"/>
          <w:marTop w:val="0"/>
          <w:marBottom w:val="0"/>
          <w:divBdr>
            <w:top w:val="none" w:sz="0" w:space="0" w:color="auto"/>
            <w:left w:val="none" w:sz="0" w:space="0" w:color="auto"/>
            <w:bottom w:val="none" w:sz="0" w:space="0" w:color="auto"/>
            <w:right w:val="none" w:sz="0" w:space="0" w:color="auto"/>
          </w:divBdr>
          <w:divsChild>
            <w:div w:id="269776780">
              <w:marLeft w:val="0"/>
              <w:marRight w:val="0"/>
              <w:marTop w:val="0"/>
              <w:marBottom w:val="0"/>
              <w:divBdr>
                <w:top w:val="none" w:sz="0" w:space="0" w:color="auto"/>
                <w:left w:val="none" w:sz="0" w:space="0" w:color="auto"/>
                <w:bottom w:val="none" w:sz="0" w:space="0" w:color="auto"/>
                <w:right w:val="none" w:sz="0" w:space="0" w:color="auto"/>
              </w:divBdr>
            </w:div>
          </w:divsChild>
        </w:div>
        <w:div w:id="563377023">
          <w:marLeft w:val="0"/>
          <w:marRight w:val="0"/>
          <w:marTop w:val="0"/>
          <w:marBottom w:val="0"/>
          <w:divBdr>
            <w:top w:val="none" w:sz="0" w:space="0" w:color="auto"/>
            <w:left w:val="none" w:sz="0" w:space="0" w:color="auto"/>
            <w:bottom w:val="none" w:sz="0" w:space="0" w:color="auto"/>
            <w:right w:val="none" w:sz="0" w:space="0" w:color="auto"/>
          </w:divBdr>
          <w:divsChild>
            <w:div w:id="1220938160">
              <w:marLeft w:val="0"/>
              <w:marRight w:val="0"/>
              <w:marTop w:val="0"/>
              <w:marBottom w:val="0"/>
              <w:divBdr>
                <w:top w:val="none" w:sz="0" w:space="0" w:color="auto"/>
                <w:left w:val="none" w:sz="0" w:space="0" w:color="auto"/>
                <w:bottom w:val="none" w:sz="0" w:space="0" w:color="auto"/>
                <w:right w:val="none" w:sz="0" w:space="0" w:color="auto"/>
              </w:divBdr>
            </w:div>
          </w:divsChild>
        </w:div>
        <w:div w:id="1255820355">
          <w:marLeft w:val="0"/>
          <w:marRight w:val="0"/>
          <w:marTop w:val="0"/>
          <w:marBottom w:val="0"/>
          <w:divBdr>
            <w:top w:val="none" w:sz="0" w:space="0" w:color="auto"/>
            <w:left w:val="none" w:sz="0" w:space="0" w:color="auto"/>
            <w:bottom w:val="none" w:sz="0" w:space="0" w:color="auto"/>
            <w:right w:val="none" w:sz="0" w:space="0" w:color="auto"/>
          </w:divBdr>
          <w:divsChild>
            <w:div w:id="2058971045">
              <w:marLeft w:val="0"/>
              <w:marRight w:val="0"/>
              <w:marTop w:val="0"/>
              <w:marBottom w:val="0"/>
              <w:divBdr>
                <w:top w:val="none" w:sz="0" w:space="0" w:color="auto"/>
                <w:left w:val="none" w:sz="0" w:space="0" w:color="auto"/>
                <w:bottom w:val="none" w:sz="0" w:space="0" w:color="auto"/>
                <w:right w:val="none" w:sz="0" w:space="0" w:color="auto"/>
              </w:divBdr>
            </w:div>
          </w:divsChild>
        </w:div>
        <w:div w:id="797576903">
          <w:marLeft w:val="0"/>
          <w:marRight w:val="0"/>
          <w:marTop w:val="0"/>
          <w:marBottom w:val="0"/>
          <w:divBdr>
            <w:top w:val="none" w:sz="0" w:space="0" w:color="auto"/>
            <w:left w:val="none" w:sz="0" w:space="0" w:color="auto"/>
            <w:bottom w:val="none" w:sz="0" w:space="0" w:color="auto"/>
            <w:right w:val="none" w:sz="0" w:space="0" w:color="auto"/>
          </w:divBdr>
          <w:divsChild>
            <w:div w:id="1403024730">
              <w:marLeft w:val="0"/>
              <w:marRight w:val="0"/>
              <w:marTop w:val="0"/>
              <w:marBottom w:val="0"/>
              <w:divBdr>
                <w:top w:val="none" w:sz="0" w:space="0" w:color="auto"/>
                <w:left w:val="none" w:sz="0" w:space="0" w:color="auto"/>
                <w:bottom w:val="none" w:sz="0" w:space="0" w:color="auto"/>
                <w:right w:val="none" w:sz="0" w:space="0" w:color="auto"/>
              </w:divBdr>
            </w:div>
          </w:divsChild>
        </w:div>
        <w:div w:id="122846013">
          <w:marLeft w:val="0"/>
          <w:marRight w:val="0"/>
          <w:marTop w:val="0"/>
          <w:marBottom w:val="0"/>
          <w:divBdr>
            <w:top w:val="none" w:sz="0" w:space="0" w:color="auto"/>
            <w:left w:val="none" w:sz="0" w:space="0" w:color="auto"/>
            <w:bottom w:val="none" w:sz="0" w:space="0" w:color="auto"/>
            <w:right w:val="none" w:sz="0" w:space="0" w:color="auto"/>
          </w:divBdr>
          <w:divsChild>
            <w:div w:id="1820148818">
              <w:marLeft w:val="0"/>
              <w:marRight w:val="0"/>
              <w:marTop w:val="0"/>
              <w:marBottom w:val="0"/>
              <w:divBdr>
                <w:top w:val="none" w:sz="0" w:space="0" w:color="auto"/>
                <w:left w:val="none" w:sz="0" w:space="0" w:color="auto"/>
                <w:bottom w:val="none" w:sz="0" w:space="0" w:color="auto"/>
                <w:right w:val="none" w:sz="0" w:space="0" w:color="auto"/>
              </w:divBdr>
            </w:div>
          </w:divsChild>
        </w:div>
        <w:div w:id="986013860">
          <w:marLeft w:val="0"/>
          <w:marRight w:val="0"/>
          <w:marTop w:val="0"/>
          <w:marBottom w:val="0"/>
          <w:divBdr>
            <w:top w:val="none" w:sz="0" w:space="0" w:color="auto"/>
            <w:left w:val="none" w:sz="0" w:space="0" w:color="auto"/>
            <w:bottom w:val="none" w:sz="0" w:space="0" w:color="auto"/>
            <w:right w:val="none" w:sz="0" w:space="0" w:color="auto"/>
          </w:divBdr>
          <w:divsChild>
            <w:div w:id="1970625654">
              <w:marLeft w:val="0"/>
              <w:marRight w:val="0"/>
              <w:marTop w:val="0"/>
              <w:marBottom w:val="0"/>
              <w:divBdr>
                <w:top w:val="none" w:sz="0" w:space="0" w:color="auto"/>
                <w:left w:val="none" w:sz="0" w:space="0" w:color="auto"/>
                <w:bottom w:val="none" w:sz="0" w:space="0" w:color="auto"/>
                <w:right w:val="none" w:sz="0" w:space="0" w:color="auto"/>
              </w:divBdr>
            </w:div>
          </w:divsChild>
        </w:div>
        <w:div w:id="1031685275">
          <w:marLeft w:val="0"/>
          <w:marRight w:val="0"/>
          <w:marTop w:val="0"/>
          <w:marBottom w:val="0"/>
          <w:divBdr>
            <w:top w:val="none" w:sz="0" w:space="0" w:color="auto"/>
            <w:left w:val="none" w:sz="0" w:space="0" w:color="auto"/>
            <w:bottom w:val="none" w:sz="0" w:space="0" w:color="auto"/>
            <w:right w:val="none" w:sz="0" w:space="0" w:color="auto"/>
          </w:divBdr>
          <w:divsChild>
            <w:div w:id="635381657">
              <w:marLeft w:val="0"/>
              <w:marRight w:val="0"/>
              <w:marTop w:val="0"/>
              <w:marBottom w:val="0"/>
              <w:divBdr>
                <w:top w:val="none" w:sz="0" w:space="0" w:color="auto"/>
                <w:left w:val="none" w:sz="0" w:space="0" w:color="auto"/>
                <w:bottom w:val="none" w:sz="0" w:space="0" w:color="auto"/>
                <w:right w:val="none" w:sz="0" w:space="0" w:color="auto"/>
              </w:divBdr>
            </w:div>
          </w:divsChild>
        </w:div>
        <w:div w:id="1292904744">
          <w:marLeft w:val="0"/>
          <w:marRight w:val="0"/>
          <w:marTop w:val="0"/>
          <w:marBottom w:val="0"/>
          <w:divBdr>
            <w:top w:val="none" w:sz="0" w:space="0" w:color="auto"/>
            <w:left w:val="none" w:sz="0" w:space="0" w:color="auto"/>
            <w:bottom w:val="none" w:sz="0" w:space="0" w:color="auto"/>
            <w:right w:val="none" w:sz="0" w:space="0" w:color="auto"/>
          </w:divBdr>
          <w:divsChild>
            <w:div w:id="199363720">
              <w:marLeft w:val="0"/>
              <w:marRight w:val="0"/>
              <w:marTop w:val="0"/>
              <w:marBottom w:val="0"/>
              <w:divBdr>
                <w:top w:val="none" w:sz="0" w:space="0" w:color="auto"/>
                <w:left w:val="none" w:sz="0" w:space="0" w:color="auto"/>
                <w:bottom w:val="none" w:sz="0" w:space="0" w:color="auto"/>
                <w:right w:val="none" w:sz="0" w:space="0" w:color="auto"/>
              </w:divBdr>
            </w:div>
          </w:divsChild>
        </w:div>
        <w:div w:id="47186664">
          <w:marLeft w:val="0"/>
          <w:marRight w:val="0"/>
          <w:marTop w:val="0"/>
          <w:marBottom w:val="0"/>
          <w:divBdr>
            <w:top w:val="none" w:sz="0" w:space="0" w:color="auto"/>
            <w:left w:val="none" w:sz="0" w:space="0" w:color="auto"/>
            <w:bottom w:val="none" w:sz="0" w:space="0" w:color="auto"/>
            <w:right w:val="none" w:sz="0" w:space="0" w:color="auto"/>
          </w:divBdr>
          <w:divsChild>
            <w:div w:id="2100132119">
              <w:marLeft w:val="0"/>
              <w:marRight w:val="0"/>
              <w:marTop w:val="0"/>
              <w:marBottom w:val="0"/>
              <w:divBdr>
                <w:top w:val="none" w:sz="0" w:space="0" w:color="auto"/>
                <w:left w:val="none" w:sz="0" w:space="0" w:color="auto"/>
                <w:bottom w:val="none" w:sz="0" w:space="0" w:color="auto"/>
                <w:right w:val="none" w:sz="0" w:space="0" w:color="auto"/>
              </w:divBdr>
            </w:div>
          </w:divsChild>
        </w:div>
        <w:div w:id="871108599">
          <w:marLeft w:val="0"/>
          <w:marRight w:val="0"/>
          <w:marTop w:val="0"/>
          <w:marBottom w:val="0"/>
          <w:divBdr>
            <w:top w:val="none" w:sz="0" w:space="0" w:color="auto"/>
            <w:left w:val="none" w:sz="0" w:space="0" w:color="auto"/>
            <w:bottom w:val="none" w:sz="0" w:space="0" w:color="auto"/>
            <w:right w:val="none" w:sz="0" w:space="0" w:color="auto"/>
          </w:divBdr>
          <w:divsChild>
            <w:div w:id="429130233">
              <w:marLeft w:val="0"/>
              <w:marRight w:val="0"/>
              <w:marTop w:val="0"/>
              <w:marBottom w:val="0"/>
              <w:divBdr>
                <w:top w:val="none" w:sz="0" w:space="0" w:color="auto"/>
                <w:left w:val="none" w:sz="0" w:space="0" w:color="auto"/>
                <w:bottom w:val="none" w:sz="0" w:space="0" w:color="auto"/>
                <w:right w:val="none" w:sz="0" w:space="0" w:color="auto"/>
              </w:divBdr>
            </w:div>
          </w:divsChild>
        </w:div>
        <w:div w:id="1655261029">
          <w:marLeft w:val="0"/>
          <w:marRight w:val="0"/>
          <w:marTop w:val="0"/>
          <w:marBottom w:val="0"/>
          <w:divBdr>
            <w:top w:val="none" w:sz="0" w:space="0" w:color="auto"/>
            <w:left w:val="none" w:sz="0" w:space="0" w:color="auto"/>
            <w:bottom w:val="none" w:sz="0" w:space="0" w:color="auto"/>
            <w:right w:val="none" w:sz="0" w:space="0" w:color="auto"/>
          </w:divBdr>
          <w:divsChild>
            <w:div w:id="2026855820">
              <w:marLeft w:val="0"/>
              <w:marRight w:val="0"/>
              <w:marTop w:val="0"/>
              <w:marBottom w:val="0"/>
              <w:divBdr>
                <w:top w:val="none" w:sz="0" w:space="0" w:color="auto"/>
                <w:left w:val="none" w:sz="0" w:space="0" w:color="auto"/>
                <w:bottom w:val="none" w:sz="0" w:space="0" w:color="auto"/>
                <w:right w:val="none" w:sz="0" w:space="0" w:color="auto"/>
              </w:divBdr>
            </w:div>
          </w:divsChild>
        </w:div>
        <w:div w:id="1676304752">
          <w:marLeft w:val="0"/>
          <w:marRight w:val="0"/>
          <w:marTop w:val="0"/>
          <w:marBottom w:val="0"/>
          <w:divBdr>
            <w:top w:val="none" w:sz="0" w:space="0" w:color="auto"/>
            <w:left w:val="none" w:sz="0" w:space="0" w:color="auto"/>
            <w:bottom w:val="none" w:sz="0" w:space="0" w:color="auto"/>
            <w:right w:val="none" w:sz="0" w:space="0" w:color="auto"/>
          </w:divBdr>
          <w:divsChild>
            <w:div w:id="355931973">
              <w:marLeft w:val="0"/>
              <w:marRight w:val="0"/>
              <w:marTop w:val="0"/>
              <w:marBottom w:val="0"/>
              <w:divBdr>
                <w:top w:val="none" w:sz="0" w:space="0" w:color="auto"/>
                <w:left w:val="none" w:sz="0" w:space="0" w:color="auto"/>
                <w:bottom w:val="none" w:sz="0" w:space="0" w:color="auto"/>
                <w:right w:val="none" w:sz="0" w:space="0" w:color="auto"/>
              </w:divBdr>
            </w:div>
            <w:div w:id="936182566">
              <w:marLeft w:val="0"/>
              <w:marRight w:val="0"/>
              <w:marTop w:val="0"/>
              <w:marBottom w:val="0"/>
              <w:divBdr>
                <w:top w:val="none" w:sz="0" w:space="0" w:color="auto"/>
                <w:left w:val="none" w:sz="0" w:space="0" w:color="auto"/>
                <w:bottom w:val="none" w:sz="0" w:space="0" w:color="auto"/>
                <w:right w:val="none" w:sz="0" w:space="0" w:color="auto"/>
              </w:divBdr>
            </w:div>
          </w:divsChild>
        </w:div>
        <w:div w:id="906961191">
          <w:marLeft w:val="0"/>
          <w:marRight w:val="0"/>
          <w:marTop w:val="0"/>
          <w:marBottom w:val="0"/>
          <w:divBdr>
            <w:top w:val="none" w:sz="0" w:space="0" w:color="auto"/>
            <w:left w:val="none" w:sz="0" w:space="0" w:color="auto"/>
            <w:bottom w:val="none" w:sz="0" w:space="0" w:color="auto"/>
            <w:right w:val="none" w:sz="0" w:space="0" w:color="auto"/>
          </w:divBdr>
          <w:divsChild>
            <w:div w:id="978143879">
              <w:marLeft w:val="0"/>
              <w:marRight w:val="0"/>
              <w:marTop w:val="0"/>
              <w:marBottom w:val="0"/>
              <w:divBdr>
                <w:top w:val="none" w:sz="0" w:space="0" w:color="auto"/>
                <w:left w:val="none" w:sz="0" w:space="0" w:color="auto"/>
                <w:bottom w:val="none" w:sz="0" w:space="0" w:color="auto"/>
                <w:right w:val="none" w:sz="0" w:space="0" w:color="auto"/>
              </w:divBdr>
            </w:div>
          </w:divsChild>
        </w:div>
        <w:div w:id="793518279">
          <w:marLeft w:val="0"/>
          <w:marRight w:val="0"/>
          <w:marTop w:val="0"/>
          <w:marBottom w:val="0"/>
          <w:divBdr>
            <w:top w:val="none" w:sz="0" w:space="0" w:color="auto"/>
            <w:left w:val="none" w:sz="0" w:space="0" w:color="auto"/>
            <w:bottom w:val="none" w:sz="0" w:space="0" w:color="auto"/>
            <w:right w:val="none" w:sz="0" w:space="0" w:color="auto"/>
          </w:divBdr>
          <w:divsChild>
            <w:div w:id="1819880632">
              <w:marLeft w:val="0"/>
              <w:marRight w:val="0"/>
              <w:marTop w:val="0"/>
              <w:marBottom w:val="0"/>
              <w:divBdr>
                <w:top w:val="none" w:sz="0" w:space="0" w:color="auto"/>
                <w:left w:val="none" w:sz="0" w:space="0" w:color="auto"/>
                <w:bottom w:val="none" w:sz="0" w:space="0" w:color="auto"/>
                <w:right w:val="none" w:sz="0" w:space="0" w:color="auto"/>
              </w:divBdr>
            </w:div>
          </w:divsChild>
        </w:div>
        <w:div w:id="1479344855">
          <w:marLeft w:val="0"/>
          <w:marRight w:val="0"/>
          <w:marTop w:val="0"/>
          <w:marBottom w:val="0"/>
          <w:divBdr>
            <w:top w:val="none" w:sz="0" w:space="0" w:color="auto"/>
            <w:left w:val="none" w:sz="0" w:space="0" w:color="auto"/>
            <w:bottom w:val="none" w:sz="0" w:space="0" w:color="auto"/>
            <w:right w:val="none" w:sz="0" w:space="0" w:color="auto"/>
          </w:divBdr>
          <w:divsChild>
            <w:div w:id="308289851">
              <w:marLeft w:val="0"/>
              <w:marRight w:val="0"/>
              <w:marTop w:val="0"/>
              <w:marBottom w:val="0"/>
              <w:divBdr>
                <w:top w:val="none" w:sz="0" w:space="0" w:color="auto"/>
                <w:left w:val="none" w:sz="0" w:space="0" w:color="auto"/>
                <w:bottom w:val="none" w:sz="0" w:space="0" w:color="auto"/>
                <w:right w:val="none" w:sz="0" w:space="0" w:color="auto"/>
              </w:divBdr>
            </w:div>
          </w:divsChild>
        </w:div>
        <w:div w:id="2006202804">
          <w:marLeft w:val="0"/>
          <w:marRight w:val="0"/>
          <w:marTop w:val="0"/>
          <w:marBottom w:val="0"/>
          <w:divBdr>
            <w:top w:val="none" w:sz="0" w:space="0" w:color="auto"/>
            <w:left w:val="none" w:sz="0" w:space="0" w:color="auto"/>
            <w:bottom w:val="none" w:sz="0" w:space="0" w:color="auto"/>
            <w:right w:val="none" w:sz="0" w:space="0" w:color="auto"/>
          </w:divBdr>
          <w:divsChild>
            <w:div w:id="1822772121">
              <w:marLeft w:val="0"/>
              <w:marRight w:val="0"/>
              <w:marTop w:val="0"/>
              <w:marBottom w:val="0"/>
              <w:divBdr>
                <w:top w:val="none" w:sz="0" w:space="0" w:color="auto"/>
                <w:left w:val="none" w:sz="0" w:space="0" w:color="auto"/>
                <w:bottom w:val="none" w:sz="0" w:space="0" w:color="auto"/>
                <w:right w:val="none" w:sz="0" w:space="0" w:color="auto"/>
              </w:divBdr>
            </w:div>
            <w:div w:id="1160075114">
              <w:marLeft w:val="0"/>
              <w:marRight w:val="0"/>
              <w:marTop w:val="0"/>
              <w:marBottom w:val="0"/>
              <w:divBdr>
                <w:top w:val="none" w:sz="0" w:space="0" w:color="auto"/>
                <w:left w:val="none" w:sz="0" w:space="0" w:color="auto"/>
                <w:bottom w:val="none" w:sz="0" w:space="0" w:color="auto"/>
                <w:right w:val="none" w:sz="0" w:space="0" w:color="auto"/>
              </w:divBdr>
            </w:div>
            <w:div w:id="660231549">
              <w:marLeft w:val="0"/>
              <w:marRight w:val="0"/>
              <w:marTop w:val="0"/>
              <w:marBottom w:val="0"/>
              <w:divBdr>
                <w:top w:val="none" w:sz="0" w:space="0" w:color="auto"/>
                <w:left w:val="none" w:sz="0" w:space="0" w:color="auto"/>
                <w:bottom w:val="none" w:sz="0" w:space="0" w:color="auto"/>
                <w:right w:val="none" w:sz="0" w:space="0" w:color="auto"/>
              </w:divBdr>
            </w:div>
            <w:div w:id="882442597">
              <w:marLeft w:val="0"/>
              <w:marRight w:val="0"/>
              <w:marTop w:val="0"/>
              <w:marBottom w:val="0"/>
              <w:divBdr>
                <w:top w:val="none" w:sz="0" w:space="0" w:color="auto"/>
                <w:left w:val="none" w:sz="0" w:space="0" w:color="auto"/>
                <w:bottom w:val="none" w:sz="0" w:space="0" w:color="auto"/>
                <w:right w:val="none" w:sz="0" w:space="0" w:color="auto"/>
              </w:divBdr>
            </w:div>
          </w:divsChild>
        </w:div>
        <w:div w:id="1524132170">
          <w:marLeft w:val="0"/>
          <w:marRight w:val="0"/>
          <w:marTop w:val="0"/>
          <w:marBottom w:val="0"/>
          <w:divBdr>
            <w:top w:val="none" w:sz="0" w:space="0" w:color="auto"/>
            <w:left w:val="none" w:sz="0" w:space="0" w:color="auto"/>
            <w:bottom w:val="none" w:sz="0" w:space="0" w:color="auto"/>
            <w:right w:val="none" w:sz="0" w:space="0" w:color="auto"/>
          </w:divBdr>
          <w:divsChild>
            <w:div w:id="973603165">
              <w:marLeft w:val="0"/>
              <w:marRight w:val="0"/>
              <w:marTop w:val="0"/>
              <w:marBottom w:val="0"/>
              <w:divBdr>
                <w:top w:val="none" w:sz="0" w:space="0" w:color="auto"/>
                <w:left w:val="none" w:sz="0" w:space="0" w:color="auto"/>
                <w:bottom w:val="none" w:sz="0" w:space="0" w:color="auto"/>
                <w:right w:val="none" w:sz="0" w:space="0" w:color="auto"/>
              </w:divBdr>
            </w:div>
          </w:divsChild>
        </w:div>
        <w:div w:id="161505386">
          <w:marLeft w:val="0"/>
          <w:marRight w:val="0"/>
          <w:marTop w:val="0"/>
          <w:marBottom w:val="0"/>
          <w:divBdr>
            <w:top w:val="none" w:sz="0" w:space="0" w:color="auto"/>
            <w:left w:val="none" w:sz="0" w:space="0" w:color="auto"/>
            <w:bottom w:val="none" w:sz="0" w:space="0" w:color="auto"/>
            <w:right w:val="none" w:sz="0" w:space="0" w:color="auto"/>
          </w:divBdr>
          <w:divsChild>
            <w:div w:id="1937396729">
              <w:marLeft w:val="0"/>
              <w:marRight w:val="0"/>
              <w:marTop w:val="0"/>
              <w:marBottom w:val="0"/>
              <w:divBdr>
                <w:top w:val="none" w:sz="0" w:space="0" w:color="auto"/>
                <w:left w:val="none" w:sz="0" w:space="0" w:color="auto"/>
                <w:bottom w:val="none" w:sz="0" w:space="0" w:color="auto"/>
                <w:right w:val="none" w:sz="0" w:space="0" w:color="auto"/>
              </w:divBdr>
            </w:div>
          </w:divsChild>
        </w:div>
        <w:div w:id="1596858444">
          <w:marLeft w:val="0"/>
          <w:marRight w:val="0"/>
          <w:marTop w:val="0"/>
          <w:marBottom w:val="0"/>
          <w:divBdr>
            <w:top w:val="none" w:sz="0" w:space="0" w:color="auto"/>
            <w:left w:val="none" w:sz="0" w:space="0" w:color="auto"/>
            <w:bottom w:val="none" w:sz="0" w:space="0" w:color="auto"/>
            <w:right w:val="none" w:sz="0" w:space="0" w:color="auto"/>
          </w:divBdr>
          <w:divsChild>
            <w:div w:id="2049404157">
              <w:marLeft w:val="0"/>
              <w:marRight w:val="0"/>
              <w:marTop w:val="0"/>
              <w:marBottom w:val="0"/>
              <w:divBdr>
                <w:top w:val="none" w:sz="0" w:space="0" w:color="auto"/>
                <w:left w:val="none" w:sz="0" w:space="0" w:color="auto"/>
                <w:bottom w:val="none" w:sz="0" w:space="0" w:color="auto"/>
                <w:right w:val="none" w:sz="0" w:space="0" w:color="auto"/>
              </w:divBdr>
            </w:div>
          </w:divsChild>
        </w:div>
        <w:div w:id="144199507">
          <w:marLeft w:val="0"/>
          <w:marRight w:val="0"/>
          <w:marTop w:val="0"/>
          <w:marBottom w:val="0"/>
          <w:divBdr>
            <w:top w:val="none" w:sz="0" w:space="0" w:color="auto"/>
            <w:left w:val="none" w:sz="0" w:space="0" w:color="auto"/>
            <w:bottom w:val="none" w:sz="0" w:space="0" w:color="auto"/>
            <w:right w:val="none" w:sz="0" w:space="0" w:color="auto"/>
          </w:divBdr>
          <w:divsChild>
            <w:div w:id="504442708">
              <w:marLeft w:val="0"/>
              <w:marRight w:val="0"/>
              <w:marTop w:val="0"/>
              <w:marBottom w:val="0"/>
              <w:divBdr>
                <w:top w:val="none" w:sz="0" w:space="0" w:color="auto"/>
                <w:left w:val="none" w:sz="0" w:space="0" w:color="auto"/>
                <w:bottom w:val="none" w:sz="0" w:space="0" w:color="auto"/>
                <w:right w:val="none" w:sz="0" w:space="0" w:color="auto"/>
              </w:divBdr>
            </w:div>
            <w:div w:id="863903326">
              <w:marLeft w:val="0"/>
              <w:marRight w:val="0"/>
              <w:marTop w:val="0"/>
              <w:marBottom w:val="0"/>
              <w:divBdr>
                <w:top w:val="none" w:sz="0" w:space="0" w:color="auto"/>
                <w:left w:val="none" w:sz="0" w:space="0" w:color="auto"/>
                <w:bottom w:val="none" w:sz="0" w:space="0" w:color="auto"/>
                <w:right w:val="none" w:sz="0" w:space="0" w:color="auto"/>
              </w:divBdr>
            </w:div>
          </w:divsChild>
        </w:div>
        <w:div w:id="1021397259">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sChild>
        </w:div>
        <w:div w:id="733087062">
          <w:marLeft w:val="0"/>
          <w:marRight w:val="0"/>
          <w:marTop w:val="0"/>
          <w:marBottom w:val="0"/>
          <w:divBdr>
            <w:top w:val="none" w:sz="0" w:space="0" w:color="auto"/>
            <w:left w:val="none" w:sz="0" w:space="0" w:color="auto"/>
            <w:bottom w:val="none" w:sz="0" w:space="0" w:color="auto"/>
            <w:right w:val="none" w:sz="0" w:space="0" w:color="auto"/>
          </w:divBdr>
          <w:divsChild>
            <w:div w:id="996305318">
              <w:marLeft w:val="0"/>
              <w:marRight w:val="0"/>
              <w:marTop w:val="0"/>
              <w:marBottom w:val="0"/>
              <w:divBdr>
                <w:top w:val="none" w:sz="0" w:space="0" w:color="auto"/>
                <w:left w:val="none" w:sz="0" w:space="0" w:color="auto"/>
                <w:bottom w:val="none" w:sz="0" w:space="0" w:color="auto"/>
                <w:right w:val="none" w:sz="0" w:space="0" w:color="auto"/>
              </w:divBdr>
            </w:div>
          </w:divsChild>
        </w:div>
        <w:div w:id="512382447">
          <w:marLeft w:val="0"/>
          <w:marRight w:val="0"/>
          <w:marTop w:val="0"/>
          <w:marBottom w:val="0"/>
          <w:divBdr>
            <w:top w:val="none" w:sz="0" w:space="0" w:color="auto"/>
            <w:left w:val="none" w:sz="0" w:space="0" w:color="auto"/>
            <w:bottom w:val="none" w:sz="0" w:space="0" w:color="auto"/>
            <w:right w:val="none" w:sz="0" w:space="0" w:color="auto"/>
          </w:divBdr>
          <w:divsChild>
            <w:div w:id="877157483">
              <w:marLeft w:val="0"/>
              <w:marRight w:val="0"/>
              <w:marTop w:val="0"/>
              <w:marBottom w:val="0"/>
              <w:divBdr>
                <w:top w:val="none" w:sz="0" w:space="0" w:color="auto"/>
                <w:left w:val="none" w:sz="0" w:space="0" w:color="auto"/>
                <w:bottom w:val="none" w:sz="0" w:space="0" w:color="auto"/>
                <w:right w:val="none" w:sz="0" w:space="0" w:color="auto"/>
              </w:divBdr>
            </w:div>
          </w:divsChild>
        </w:div>
        <w:div w:id="1699161367">
          <w:marLeft w:val="0"/>
          <w:marRight w:val="0"/>
          <w:marTop w:val="0"/>
          <w:marBottom w:val="0"/>
          <w:divBdr>
            <w:top w:val="none" w:sz="0" w:space="0" w:color="auto"/>
            <w:left w:val="none" w:sz="0" w:space="0" w:color="auto"/>
            <w:bottom w:val="none" w:sz="0" w:space="0" w:color="auto"/>
            <w:right w:val="none" w:sz="0" w:space="0" w:color="auto"/>
          </w:divBdr>
          <w:divsChild>
            <w:div w:id="1495610016">
              <w:marLeft w:val="0"/>
              <w:marRight w:val="0"/>
              <w:marTop w:val="0"/>
              <w:marBottom w:val="0"/>
              <w:divBdr>
                <w:top w:val="none" w:sz="0" w:space="0" w:color="auto"/>
                <w:left w:val="none" w:sz="0" w:space="0" w:color="auto"/>
                <w:bottom w:val="none" w:sz="0" w:space="0" w:color="auto"/>
                <w:right w:val="none" w:sz="0" w:space="0" w:color="auto"/>
              </w:divBdr>
            </w:div>
            <w:div w:id="838614810">
              <w:marLeft w:val="0"/>
              <w:marRight w:val="0"/>
              <w:marTop w:val="0"/>
              <w:marBottom w:val="0"/>
              <w:divBdr>
                <w:top w:val="none" w:sz="0" w:space="0" w:color="auto"/>
                <w:left w:val="none" w:sz="0" w:space="0" w:color="auto"/>
                <w:bottom w:val="none" w:sz="0" w:space="0" w:color="auto"/>
                <w:right w:val="none" w:sz="0" w:space="0" w:color="auto"/>
              </w:divBdr>
            </w:div>
          </w:divsChild>
        </w:div>
        <w:div w:id="926116529">
          <w:marLeft w:val="0"/>
          <w:marRight w:val="0"/>
          <w:marTop w:val="0"/>
          <w:marBottom w:val="0"/>
          <w:divBdr>
            <w:top w:val="none" w:sz="0" w:space="0" w:color="auto"/>
            <w:left w:val="none" w:sz="0" w:space="0" w:color="auto"/>
            <w:bottom w:val="none" w:sz="0" w:space="0" w:color="auto"/>
            <w:right w:val="none" w:sz="0" w:space="0" w:color="auto"/>
          </w:divBdr>
          <w:divsChild>
            <w:div w:id="1823689561">
              <w:marLeft w:val="0"/>
              <w:marRight w:val="0"/>
              <w:marTop w:val="0"/>
              <w:marBottom w:val="0"/>
              <w:divBdr>
                <w:top w:val="none" w:sz="0" w:space="0" w:color="auto"/>
                <w:left w:val="none" w:sz="0" w:space="0" w:color="auto"/>
                <w:bottom w:val="none" w:sz="0" w:space="0" w:color="auto"/>
                <w:right w:val="none" w:sz="0" w:space="0" w:color="auto"/>
              </w:divBdr>
            </w:div>
          </w:divsChild>
        </w:div>
        <w:div w:id="736128083">
          <w:marLeft w:val="0"/>
          <w:marRight w:val="0"/>
          <w:marTop w:val="0"/>
          <w:marBottom w:val="0"/>
          <w:divBdr>
            <w:top w:val="none" w:sz="0" w:space="0" w:color="auto"/>
            <w:left w:val="none" w:sz="0" w:space="0" w:color="auto"/>
            <w:bottom w:val="none" w:sz="0" w:space="0" w:color="auto"/>
            <w:right w:val="none" w:sz="0" w:space="0" w:color="auto"/>
          </w:divBdr>
          <w:divsChild>
            <w:div w:id="809522446">
              <w:marLeft w:val="0"/>
              <w:marRight w:val="0"/>
              <w:marTop w:val="0"/>
              <w:marBottom w:val="0"/>
              <w:divBdr>
                <w:top w:val="none" w:sz="0" w:space="0" w:color="auto"/>
                <w:left w:val="none" w:sz="0" w:space="0" w:color="auto"/>
                <w:bottom w:val="none" w:sz="0" w:space="0" w:color="auto"/>
                <w:right w:val="none" w:sz="0" w:space="0" w:color="auto"/>
              </w:divBdr>
            </w:div>
          </w:divsChild>
        </w:div>
        <w:div w:id="189686531">
          <w:marLeft w:val="0"/>
          <w:marRight w:val="0"/>
          <w:marTop w:val="0"/>
          <w:marBottom w:val="0"/>
          <w:divBdr>
            <w:top w:val="none" w:sz="0" w:space="0" w:color="auto"/>
            <w:left w:val="none" w:sz="0" w:space="0" w:color="auto"/>
            <w:bottom w:val="none" w:sz="0" w:space="0" w:color="auto"/>
            <w:right w:val="none" w:sz="0" w:space="0" w:color="auto"/>
          </w:divBdr>
          <w:divsChild>
            <w:div w:id="1428773768">
              <w:marLeft w:val="0"/>
              <w:marRight w:val="0"/>
              <w:marTop w:val="0"/>
              <w:marBottom w:val="0"/>
              <w:divBdr>
                <w:top w:val="none" w:sz="0" w:space="0" w:color="auto"/>
                <w:left w:val="none" w:sz="0" w:space="0" w:color="auto"/>
                <w:bottom w:val="none" w:sz="0" w:space="0" w:color="auto"/>
                <w:right w:val="none" w:sz="0" w:space="0" w:color="auto"/>
              </w:divBdr>
            </w:div>
          </w:divsChild>
        </w:div>
        <w:div w:id="1126003801">
          <w:marLeft w:val="0"/>
          <w:marRight w:val="0"/>
          <w:marTop w:val="0"/>
          <w:marBottom w:val="0"/>
          <w:divBdr>
            <w:top w:val="none" w:sz="0" w:space="0" w:color="auto"/>
            <w:left w:val="none" w:sz="0" w:space="0" w:color="auto"/>
            <w:bottom w:val="none" w:sz="0" w:space="0" w:color="auto"/>
            <w:right w:val="none" w:sz="0" w:space="0" w:color="auto"/>
          </w:divBdr>
          <w:divsChild>
            <w:div w:id="50078604">
              <w:marLeft w:val="0"/>
              <w:marRight w:val="0"/>
              <w:marTop w:val="0"/>
              <w:marBottom w:val="0"/>
              <w:divBdr>
                <w:top w:val="none" w:sz="0" w:space="0" w:color="auto"/>
                <w:left w:val="none" w:sz="0" w:space="0" w:color="auto"/>
                <w:bottom w:val="none" w:sz="0" w:space="0" w:color="auto"/>
                <w:right w:val="none" w:sz="0" w:space="0" w:color="auto"/>
              </w:divBdr>
            </w:div>
          </w:divsChild>
        </w:div>
        <w:div w:id="1329552816">
          <w:marLeft w:val="0"/>
          <w:marRight w:val="0"/>
          <w:marTop w:val="0"/>
          <w:marBottom w:val="0"/>
          <w:divBdr>
            <w:top w:val="none" w:sz="0" w:space="0" w:color="auto"/>
            <w:left w:val="none" w:sz="0" w:space="0" w:color="auto"/>
            <w:bottom w:val="none" w:sz="0" w:space="0" w:color="auto"/>
            <w:right w:val="none" w:sz="0" w:space="0" w:color="auto"/>
          </w:divBdr>
          <w:divsChild>
            <w:div w:id="516431389">
              <w:marLeft w:val="0"/>
              <w:marRight w:val="0"/>
              <w:marTop w:val="0"/>
              <w:marBottom w:val="0"/>
              <w:divBdr>
                <w:top w:val="none" w:sz="0" w:space="0" w:color="auto"/>
                <w:left w:val="none" w:sz="0" w:space="0" w:color="auto"/>
                <w:bottom w:val="none" w:sz="0" w:space="0" w:color="auto"/>
                <w:right w:val="none" w:sz="0" w:space="0" w:color="auto"/>
              </w:divBdr>
            </w:div>
          </w:divsChild>
        </w:div>
        <w:div w:id="1024406330">
          <w:marLeft w:val="0"/>
          <w:marRight w:val="0"/>
          <w:marTop w:val="0"/>
          <w:marBottom w:val="0"/>
          <w:divBdr>
            <w:top w:val="none" w:sz="0" w:space="0" w:color="auto"/>
            <w:left w:val="none" w:sz="0" w:space="0" w:color="auto"/>
            <w:bottom w:val="none" w:sz="0" w:space="0" w:color="auto"/>
            <w:right w:val="none" w:sz="0" w:space="0" w:color="auto"/>
          </w:divBdr>
          <w:divsChild>
            <w:div w:id="1503547753">
              <w:marLeft w:val="0"/>
              <w:marRight w:val="0"/>
              <w:marTop w:val="0"/>
              <w:marBottom w:val="0"/>
              <w:divBdr>
                <w:top w:val="none" w:sz="0" w:space="0" w:color="auto"/>
                <w:left w:val="none" w:sz="0" w:space="0" w:color="auto"/>
                <w:bottom w:val="none" w:sz="0" w:space="0" w:color="auto"/>
                <w:right w:val="none" w:sz="0" w:space="0" w:color="auto"/>
              </w:divBdr>
            </w:div>
          </w:divsChild>
        </w:div>
        <w:div w:id="1321077020">
          <w:marLeft w:val="0"/>
          <w:marRight w:val="0"/>
          <w:marTop w:val="0"/>
          <w:marBottom w:val="0"/>
          <w:divBdr>
            <w:top w:val="none" w:sz="0" w:space="0" w:color="auto"/>
            <w:left w:val="none" w:sz="0" w:space="0" w:color="auto"/>
            <w:bottom w:val="none" w:sz="0" w:space="0" w:color="auto"/>
            <w:right w:val="none" w:sz="0" w:space="0" w:color="auto"/>
          </w:divBdr>
          <w:divsChild>
            <w:div w:id="1384282713">
              <w:marLeft w:val="0"/>
              <w:marRight w:val="0"/>
              <w:marTop w:val="0"/>
              <w:marBottom w:val="0"/>
              <w:divBdr>
                <w:top w:val="none" w:sz="0" w:space="0" w:color="auto"/>
                <w:left w:val="none" w:sz="0" w:space="0" w:color="auto"/>
                <w:bottom w:val="none" w:sz="0" w:space="0" w:color="auto"/>
                <w:right w:val="none" w:sz="0" w:space="0" w:color="auto"/>
              </w:divBdr>
            </w:div>
          </w:divsChild>
        </w:div>
        <w:div w:id="1394355047">
          <w:marLeft w:val="0"/>
          <w:marRight w:val="0"/>
          <w:marTop w:val="0"/>
          <w:marBottom w:val="0"/>
          <w:divBdr>
            <w:top w:val="none" w:sz="0" w:space="0" w:color="auto"/>
            <w:left w:val="none" w:sz="0" w:space="0" w:color="auto"/>
            <w:bottom w:val="none" w:sz="0" w:space="0" w:color="auto"/>
            <w:right w:val="none" w:sz="0" w:space="0" w:color="auto"/>
          </w:divBdr>
          <w:divsChild>
            <w:div w:id="79064974">
              <w:marLeft w:val="0"/>
              <w:marRight w:val="0"/>
              <w:marTop w:val="0"/>
              <w:marBottom w:val="0"/>
              <w:divBdr>
                <w:top w:val="none" w:sz="0" w:space="0" w:color="auto"/>
                <w:left w:val="none" w:sz="0" w:space="0" w:color="auto"/>
                <w:bottom w:val="none" w:sz="0" w:space="0" w:color="auto"/>
                <w:right w:val="none" w:sz="0" w:space="0" w:color="auto"/>
              </w:divBdr>
            </w:div>
          </w:divsChild>
        </w:div>
        <w:div w:id="2080980297">
          <w:marLeft w:val="0"/>
          <w:marRight w:val="0"/>
          <w:marTop w:val="0"/>
          <w:marBottom w:val="0"/>
          <w:divBdr>
            <w:top w:val="none" w:sz="0" w:space="0" w:color="auto"/>
            <w:left w:val="none" w:sz="0" w:space="0" w:color="auto"/>
            <w:bottom w:val="none" w:sz="0" w:space="0" w:color="auto"/>
            <w:right w:val="none" w:sz="0" w:space="0" w:color="auto"/>
          </w:divBdr>
          <w:divsChild>
            <w:div w:id="290744744">
              <w:marLeft w:val="0"/>
              <w:marRight w:val="0"/>
              <w:marTop w:val="0"/>
              <w:marBottom w:val="0"/>
              <w:divBdr>
                <w:top w:val="none" w:sz="0" w:space="0" w:color="auto"/>
                <w:left w:val="none" w:sz="0" w:space="0" w:color="auto"/>
                <w:bottom w:val="none" w:sz="0" w:space="0" w:color="auto"/>
                <w:right w:val="none" w:sz="0" w:space="0" w:color="auto"/>
              </w:divBdr>
            </w:div>
          </w:divsChild>
        </w:div>
        <w:div w:id="479469453">
          <w:marLeft w:val="0"/>
          <w:marRight w:val="0"/>
          <w:marTop w:val="0"/>
          <w:marBottom w:val="0"/>
          <w:divBdr>
            <w:top w:val="none" w:sz="0" w:space="0" w:color="auto"/>
            <w:left w:val="none" w:sz="0" w:space="0" w:color="auto"/>
            <w:bottom w:val="none" w:sz="0" w:space="0" w:color="auto"/>
            <w:right w:val="none" w:sz="0" w:space="0" w:color="auto"/>
          </w:divBdr>
          <w:divsChild>
            <w:div w:id="968784345">
              <w:marLeft w:val="0"/>
              <w:marRight w:val="0"/>
              <w:marTop w:val="0"/>
              <w:marBottom w:val="0"/>
              <w:divBdr>
                <w:top w:val="none" w:sz="0" w:space="0" w:color="auto"/>
                <w:left w:val="none" w:sz="0" w:space="0" w:color="auto"/>
                <w:bottom w:val="none" w:sz="0" w:space="0" w:color="auto"/>
                <w:right w:val="none" w:sz="0" w:space="0" w:color="auto"/>
              </w:divBdr>
            </w:div>
          </w:divsChild>
        </w:div>
        <w:div w:id="945767366">
          <w:marLeft w:val="0"/>
          <w:marRight w:val="0"/>
          <w:marTop w:val="0"/>
          <w:marBottom w:val="0"/>
          <w:divBdr>
            <w:top w:val="none" w:sz="0" w:space="0" w:color="auto"/>
            <w:left w:val="none" w:sz="0" w:space="0" w:color="auto"/>
            <w:bottom w:val="none" w:sz="0" w:space="0" w:color="auto"/>
            <w:right w:val="none" w:sz="0" w:space="0" w:color="auto"/>
          </w:divBdr>
          <w:divsChild>
            <w:div w:id="135680517">
              <w:marLeft w:val="0"/>
              <w:marRight w:val="0"/>
              <w:marTop w:val="0"/>
              <w:marBottom w:val="0"/>
              <w:divBdr>
                <w:top w:val="none" w:sz="0" w:space="0" w:color="auto"/>
                <w:left w:val="none" w:sz="0" w:space="0" w:color="auto"/>
                <w:bottom w:val="none" w:sz="0" w:space="0" w:color="auto"/>
                <w:right w:val="none" w:sz="0" w:space="0" w:color="auto"/>
              </w:divBdr>
            </w:div>
          </w:divsChild>
        </w:div>
        <w:div w:id="2040737763">
          <w:marLeft w:val="0"/>
          <w:marRight w:val="0"/>
          <w:marTop w:val="0"/>
          <w:marBottom w:val="0"/>
          <w:divBdr>
            <w:top w:val="none" w:sz="0" w:space="0" w:color="auto"/>
            <w:left w:val="none" w:sz="0" w:space="0" w:color="auto"/>
            <w:bottom w:val="none" w:sz="0" w:space="0" w:color="auto"/>
            <w:right w:val="none" w:sz="0" w:space="0" w:color="auto"/>
          </w:divBdr>
          <w:divsChild>
            <w:div w:id="782194491">
              <w:marLeft w:val="0"/>
              <w:marRight w:val="0"/>
              <w:marTop w:val="0"/>
              <w:marBottom w:val="0"/>
              <w:divBdr>
                <w:top w:val="none" w:sz="0" w:space="0" w:color="auto"/>
                <w:left w:val="none" w:sz="0" w:space="0" w:color="auto"/>
                <w:bottom w:val="none" w:sz="0" w:space="0" w:color="auto"/>
                <w:right w:val="none" w:sz="0" w:space="0" w:color="auto"/>
              </w:divBdr>
            </w:div>
            <w:div w:id="213008280">
              <w:marLeft w:val="0"/>
              <w:marRight w:val="0"/>
              <w:marTop w:val="0"/>
              <w:marBottom w:val="0"/>
              <w:divBdr>
                <w:top w:val="none" w:sz="0" w:space="0" w:color="auto"/>
                <w:left w:val="none" w:sz="0" w:space="0" w:color="auto"/>
                <w:bottom w:val="none" w:sz="0" w:space="0" w:color="auto"/>
                <w:right w:val="none" w:sz="0" w:space="0" w:color="auto"/>
              </w:divBdr>
            </w:div>
            <w:div w:id="1248732960">
              <w:marLeft w:val="0"/>
              <w:marRight w:val="0"/>
              <w:marTop w:val="0"/>
              <w:marBottom w:val="0"/>
              <w:divBdr>
                <w:top w:val="none" w:sz="0" w:space="0" w:color="auto"/>
                <w:left w:val="none" w:sz="0" w:space="0" w:color="auto"/>
                <w:bottom w:val="none" w:sz="0" w:space="0" w:color="auto"/>
                <w:right w:val="none" w:sz="0" w:space="0" w:color="auto"/>
              </w:divBdr>
            </w:div>
          </w:divsChild>
        </w:div>
        <w:div w:id="902331644">
          <w:marLeft w:val="0"/>
          <w:marRight w:val="0"/>
          <w:marTop w:val="0"/>
          <w:marBottom w:val="0"/>
          <w:divBdr>
            <w:top w:val="none" w:sz="0" w:space="0" w:color="auto"/>
            <w:left w:val="none" w:sz="0" w:space="0" w:color="auto"/>
            <w:bottom w:val="none" w:sz="0" w:space="0" w:color="auto"/>
            <w:right w:val="none" w:sz="0" w:space="0" w:color="auto"/>
          </w:divBdr>
          <w:divsChild>
            <w:div w:id="677345370">
              <w:marLeft w:val="0"/>
              <w:marRight w:val="0"/>
              <w:marTop w:val="0"/>
              <w:marBottom w:val="0"/>
              <w:divBdr>
                <w:top w:val="none" w:sz="0" w:space="0" w:color="auto"/>
                <w:left w:val="none" w:sz="0" w:space="0" w:color="auto"/>
                <w:bottom w:val="none" w:sz="0" w:space="0" w:color="auto"/>
                <w:right w:val="none" w:sz="0" w:space="0" w:color="auto"/>
              </w:divBdr>
            </w:div>
          </w:divsChild>
        </w:div>
        <w:div w:id="704716767">
          <w:marLeft w:val="0"/>
          <w:marRight w:val="0"/>
          <w:marTop w:val="0"/>
          <w:marBottom w:val="0"/>
          <w:divBdr>
            <w:top w:val="none" w:sz="0" w:space="0" w:color="auto"/>
            <w:left w:val="none" w:sz="0" w:space="0" w:color="auto"/>
            <w:bottom w:val="none" w:sz="0" w:space="0" w:color="auto"/>
            <w:right w:val="none" w:sz="0" w:space="0" w:color="auto"/>
          </w:divBdr>
          <w:divsChild>
            <w:div w:id="1877348661">
              <w:marLeft w:val="0"/>
              <w:marRight w:val="0"/>
              <w:marTop w:val="0"/>
              <w:marBottom w:val="0"/>
              <w:divBdr>
                <w:top w:val="none" w:sz="0" w:space="0" w:color="auto"/>
                <w:left w:val="none" w:sz="0" w:space="0" w:color="auto"/>
                <w:bottom w:val="none" w:sz="0" w:space="0" w:color="auto"/>
                <w:right w:val="none" w:sz="0" w:space="0" w:color="auto"/>
              </w:divBdr>
            </w:div>
          </w:divsChild>
        </w:div>
        <w:div w:id="903218146">
          <w:marLeft w:val="0"/>
          <w:marRight w:val="0"/>
          <w:marTop w:val="0"/>
          <w:marBottom w:val="0"/>
          <w:divBdr>
            <w:top w:val="none" w:sz="0" w:space="0" w:color="auto"/>
            <w:left w:val="none" w:sz="0" w:space="0" w:color="auto"/>
            <w:bottom w:val="none" w:sz="0" w:space="0" w:color="auto"/>
            <w:right w:val="none" w:sz="0" w:space="0" w:color="auto"/>
          </w:divBdr>
          <w:divsChild>
            <w:div w:id="940182213">
              <w:marLeft w:val="0"/>
              <w:marRight w:val="0"/>
              <w:marTop w:val="0"/>
              <w:marBottom w:val="0"/>
              <w:divBdr>
                <w:top w:val="none" w:sz="0" w:space="0" w:color="auto"/>
                <w:left w:val="none" w:sz="0" w:space="0" w:color="auto"/>
                <w:bottom w:val="none" w:sz="0" w:space="0" w:color="auto"/>
                <w:right w:val="none" w:sz="0" w:space="0" w:color="auto"/>
              </w:divBdr>
            </w:div>
          </w:divsChild>
        </w:div>
        <w:div w:id="583221695">
          <w:marLeft w:val="0"/>
          <w:marRight w:val="0"/>
          <w:marTop w:val="0"/>
          <w:marBottom w:val="0"/>
          <w:divBdr>
            <w:top w:val="none" w:sz="0" w:space="0" w:color="auto"/>
            <w:left w:val="none" w:sz="0" w:space="0" w:color="auto"/>
            <w:bottom w:val="none" w:sz="0" w:space="0" w:color="auto"/>
            <w:right w:val="none" w:sz="0" w:space="0" w:color="auto"/>
          </w:divBdr>
          <w:divsChild>
            <w:div w:id="1823618743">
              <w:marLeft w:val="0"/>
              <w:marRight w:val="0"/>
              <w:marTop w:val="0"/>
              <w:marBottom w:val="0"/>
              <w:divBdr>
                <w:top w:val="none" w:sz="0" w:space="0" w:color="auto"/>
                <w:left w:val="none" w:sz="0" w:space="0" w:color="auto"/>
                <w:bottom w:val="none" w:sz="0" w:space="0" w:color="auto"/>
                <w:right w:val="none" w:sz="0" w:space="0" w:color="auto"/>
              </w:divBdr>
            </w:div>
          </w:divsChild>
        </w:div>
        <w:div w:id="1420714273">
          <w:marLeft w:val="0"/>
          <w:marRight w:val="0"/>
          <w:marTop w:val="0"/>
          <w:marBottom w:val="0"/>
          <w:divBdr>
            <w:top w:val="none" w:sz="0" w:space="0" w:color="auto"/>
            <w:left w:val="none" w:sz="0" w:space="0" w:color="auto"/>
            <w:bottom w:val="none" w:sz="0" w:space="0" w:color="auto"/>
            <w:right w:val="none" w:sz="0" w:space="0" w:color="auto"/>
          </w:divBdr>
          <w:divsChild>
            <w:div w:id="1434865078">
              <w:marLeft w:val="0"/>
              <w:marRight w:val="0"/>
              <w:marTop w:val="0"/>
              <w:marBottom w:val="0"/>
              <w:divBdr>
                <w:top w:val="none" w:sz="0" w:space="0" w:color="auto"/>
                <w:left w:val="none" w:sz="0" w:space="0" w:color="auto"/>
                <w:bottom w:val="none" w:sz="0" w:space="0" w:color="auto"/>
                <w:right w:val="none" w:sz="0" w:space="0" w:color="auto"/>
              </w:divBdr>
            </w:div>
          </w:divsChild>
        </w:div>
        <w:div w:id="1318071143">
          <w:marLeft w:val="0"/>
          <w:marRight w:val="0"/>
          <w:marTop w:val="0"/>
          <w:marBottom w:val="0"/>
          <w:divBdr>
            <w:top w:val="none" w:sz="0" w:space="0" w:color="auto"/>
            <w:left w:val="none" w:sz="0" w:space="0" w:color="auto"/>
            <w:bottom w:val="none" w:sz="0" w:space="0" w:color="auto"/>
            <w:right w:val="none" w:sz="0" w:space="0" w:color="auto"/>
          </w:divBdr>
          <w:divsChild>
            <w:div w:id="1581712613">
              <w:marLeft w:val="0"/>
              <w:marRight w:val="0"/>
              <w:marTop w:val="0"/>
              <w:marBottom w:val="0"/>
              <w:divBdr>
                <w:top w:val="none" w:sz="0" w:space="0" w:color="auto"/>
                <w:left w:val="none" w:sz="0" w:space="0" w:color="auto"/>
                <w:bottom w:val="none" w:sz="0" w:space="0" w:color="auto"/>
                <w:right w:val="none" w:sz="0" w:space="0" w:color="auto"/>
              </w:divBdr>
            </w:div>
          </w:divsChild>
        </w:div>
        <w:div w:id="1993175064">
          <w:marLeft w:val="0"/>
          <w:marRight w:val="0"/>
          <w:marTop w:val="0"/>
          <w:marBottom w:val="0"/>
          <w:divBdr>
            <w:top w:val="none" w:sz="0" w:space="0" w:color="auto"/>
            <w:left w:val="none" w:sz="0" w:space="0" w:color="auto"/>
            <w:bottom w:val="none" w:sz="0" w:space="0" w:color="auto"/>
            <w:right w:val="none" w:sz="0" w:space="0" w:color="auto"/>
          </w:divBdr>
          <w:divsChild>
            <w:div w:id="860625635">
              <w:marLeft w:val="0"/>
              <w:marRight w:val="0"/>
              <w:marTop w:val="0"/>
              <w:marBottom w:val="0"/>
              <w:divBdr>
                <w:top w:val="none" w:sz="0" w:space="0" w:color="auto"/>
                <w:left w:val="none" w:sz="0" w:space="0" w:color="auto"/>
                <w:bottom w:val="none" w:sz="0" w:space="0" w:color="auto"/>
                <w:right w:val="none" w:sz="0" w:space="0" w:color="auto"/>
              </w:divBdr>
            </w:div>
          </w:divsChild>
        </w:div>
        <w:div w:id="1193303230">
          <w:marLeft w:val="0"/>
          <w:marRight w:val="0"/>
          <w:marTop w:val="0"/>
          <w:marBottom w:val="0"/>
          <w:divBdr>
            <w:top w:val="none" w:sz="0" w:space="0" w:color="auto"/>
            <w:left w:val="none" w:sz="0" w:space="0" w:color="auto"/>
            <w:bottom w:val="none" w:sz="0" w:space="0" w:color="auto"/>
            <w:right w:val="none" w:sz="0" w:space="0" w:color="auto"/>
          </w:divBdr>
          <w:divsChild>
            <w:div w:id="1596403190">
              <w:marLeft w:val="0"/>
              <w:marRight w:val="0"/>
              <w:marTop w:val="0"/>
              <w:marBottom w:val="0"/>
              <w:divBdr>
                <w:top w:val="none" w:sz="0" w:space="0" w:color="auto"/>
                <w:left w:val="none" w:sz="0" w:space="0" w:color="auto"/>
                <w:bottom w:val="none" w:sz="0" w:space="0" w:color="auto"/>
                <w:right w:val="none" w:sz="0" w:space="0" w:color="auto"/>
              </w:divBdr>
            </w:div>
          </w:divsChild>
        </w:div>
        <w:div w:id="894123781">
          <w:marLeft w:val="0"/>
          <w:marRight w:val="0"/>
          <w:marTop w:val="0"/>
          <w:marBottom w:val="0"/>
          <w:divBdr>
            <w:top w:val="none" w:sz="0" w:space="0" w:color="auto"/>
            <w:left w:val="none" w:sz="0" w:space="0" w:color="auto"/>
            <w:bottom w:val="none" w:sz="0" w:space="0" w:color="auto"/>
            <w:right w:val="none" w:sz="0" w:space="0" w:color="auto"/>
          </w:divBdr>
          <w:divsChild>
            <w:div w:id="192963926">
              <w:marLeft w:val="0"/>
              <w:marRight w:val="0"/>
              <w:marTop w:val="0"/>
              <w:marBottom w:val="0"/>
              <w:divBdr>
                <w:top w:val="none" w:sz="0" w:space="0" w:color="auto"/>
                <w:left w:val="none" w:sz="0" w:space="0" w:color="auto"/>
                <w:bottom w:val="none" w:sz="0" w:space="0" w:color="auto"/>
                <w:right w:val="none" w:sz="0" w:space="0" w:color="auto"/>
              </w:divBdr>
            </w:div>
          </w:divsChild>
        </w:div>
        <w:div w:id="261030725">
          <w:marLeft w:val="0"/>
          <w:marRight w:val="0"/>
          <w:marTop w:val="0"/>
          <w:marBottom w:val="0"/>
          <w:divBdr>
            <w:top w:val="none" w:sz="0" w:space="0" w:color="auto"/>
            <w:left w:val="none" w:sz="0" w:space="0" w:color="auto"/>
            <w:bottom w:val="none" w:sz="0" w:space="0" w:color="auto"/>
            <w:right w:val="none" w:sz="0" w:space="0" w:color="auto"/>
          </w:divBdr>
          <w:divsChild>
            <w:div w:id="981232501">
              <w:marLeft w:val="0"/>
              <w:marRight w:val="0"/>
              <w:marTop w:val="0"/>
              <w:marBottom w:val="0"/>
              <w:divBdr>
                <w:top w:val="none" w:sz="0" w:space="0" w:color="auto"/>
                <w:left w:val="none" w:sz="0" w:space="0" w:color="auto"/>
                <w:bottom w:val="none" w:sz="0" w:space="0" w:color="auto"/>
                <w:right w:val="none" w:sz="0" w:space="0" w:color="auto"/>
              </w:divBdr>
            </w:div>
          </w:divsChild>
        </w:div>
        <w:div w:id="805510532">
          <w:marLeft w:val="0"/>
          <w:marRight w:val="0"/>
          <w:marTop w:val="0"/>
          <w:marBottom w:val="0"/>
          <w:divBdr>
            <w:top w:val="none" w:sz="0" w:space="0" w:color="auto"/>
            <w:left w:val="none" w:sz="0" w:space="0" w:color="auto"/>
            <w:bottom w:val="none" w:sz="0" w:space="0" w:color="auto"/>
            <w:right w:val="none" w:sz="0" w:space="0" w:color="auto"/>
          </w:divBdr>
          <w:divsChild>
            <w:div w:id="1703826015">
              <w:marLeft w:val="0"/>
              <w:marRight w:val="0"/>
              <w:marTop w:val="0"/>
              <w:marBottom w:val="0"/>
              <w:divBdr>
                <w:top w:val="none" w:sz="0" w:space="0" w:color="auto"/>
                <w:left w:val="none" w:sz="0" w:space="0" w:color="auto"/>
                <w:bottom w:val="none" w:sz="0" w:space="0" w:color="auto"/>
                <w:right w:val="none" w:sz="0" w:space="0" w:color="auto"/>
              </w:divBdr>
            </w:div>
          </w:divsChild>
        </w:div>
        <w:div w:id="1901864768">
          <w:marLeft w:val="0"/>
          <w:marRight w:val="0"/>
          <w:marTop w:val="0"/>
          <w:marBottom w:val="0"/>
          <w:divBdr>
            <w:top w:val="none" w:sz="0" w:space="0" w:color="auto"/>
            <w:left w:val="none" w:sz="0" w:space="0" w:color="auto"/>
            <w:bottom w:val="none" w:sz="0" w:space="0" w:color="auto"/>
            <w:right w:val="none" w:sz="0" w:space="0" w:color="auto"/>
          </w:divBdr>
          <w:divsChild>
            <w:div w:id="1325890326">
              <w:marLeft w:val="0"/>
              <w:marRight w:val="0"/>
              <w:marTop w:val="0"/>
              <w:marBottom w:val="0"/>
              <w:divBdr>
                <w:top w:val="none" w:sz="0" w:space="0" w:color="auto"/>
                <w:left w:val="none" w:sz="0" w:space="0" w:color="auto"/>
                <w:bottom w:val="none" w:sz="0" w:space="0" w:color="auto"/>
                <w:right w:val="none" w:sz="0" w:space="0" w:color="auto"/>
              </w:divBdr>
            </w:div>
            <w:div w:id="906651508">
              <w:marLeft w:val="0"/>
              <w:marRight w:val="0"/>
              <w:marTop w:val="0"/>
              <w:marBottom w:val="0"/>
              <w:divBdr>
                <w:top w:val="none" w:sz="0" w:space="0" w:color="auto"/>
                <w:left w:val="none" w:sz="0" w:space="0" w:color="auto"/>
                <w:bottom w:val="none" w:sz="0" w:space="0" w:color="auto"/>
                <w:right w:val="none" w:sz="0" w:space="0" w:color="auto"/>
              </w:divBdr>
            </w:div>
            <w:div w:id="1671636147">
              <w:marLeft w:val="0"/>
              <w:marRight w:val="0"/>
              <w:marTop w:val="0"/>
              <w:marBottom w:val="0"/>
              <w:divBdr>
                <w:top w:val="none" w:sz="0" w:space="0" w:color="auto"/>
                <w:left w:val="none" w:sz="0" w:space="0" w:color="auto"/>
                <w:bottom w:val="none" w:sz="0" w:space="0" w:color="auto"/>
                <w:right w:val="none" w:sz="0" w:space="0" w:color="auto"/>
              </w:divBdr>
            </w:div>
          </w:divsChild>
        </w:div>
        <w:div w:id="2106802318">
          <w:marLeft w:val="0"/>
          <w:marRight w:val="0"/>
          <w:marTop w:val="0"/>
          <w:marBottom w:val="0"/>
          <w:divBdr>
            <w:top w:val="none" w:sz="0" w:space="0" w:color="auto"/>
            <w:left w:val="none" w:sz="0" w:space="0" w:color="auto"/>
            <w:bottom w:val="none" w:sz="0" w:space="0" w:color="auto"/>
            <w:right w:val="none" w:sz="0" w:space="0" w:color="auto"/>
          </w:divBdr>
          <w:divsChild>
            <w:div w:id="1133060091">
              <w:marLeft w:val="0"/>
              <w:marRight w:val="0"/>
              <w:marTop w:val="0"/>
              <w:marBottom w:val="0"/>
              <w:divBdr>
                <w:top w:val="none" w:sz="0" w:space="0" w:color="auto"/>
                <w:left w:val="none" w:sz="0" w:space="0" w:color="auto"/>
                <w:bottom w:val="none" w:sz="0" w:space="0" w:color="auto"/>
                <w:right w:val="none" w:sz="0" w:space="0" w:color="auto"/>
              </w:divBdr>
            </w:div>
          </w:divsChild>
        </w:div>
        <w:div w:id="1437290612">
          <w:marLeft w:val="0"/>
          <w:marRight w:val="0"/>
          <w:marTop w:val="0"/>
          <w:marBottom w:val="0"/>
          <w:divBdr>
            <w:top w:val="none" w:sz="0" w:space="0" w:color="auto"/>
            <w:left w:val="none" w:sz="0" w:space="0" w:color="auto"/>
            <w:bottom w:val="none" w:sz="0" w:space="0" w:color="auto"/>
            <w:right w:val="none" w:sz="0" w:space="0" w:color="auto"/>
          </w:divBdr>
          <w:divsChild>
            <w:div w:id="325330045">
              <w:marLeft w:val="0"/>
              <w:marRight w:val="0"/>
              <w:marTop w:val="0"/>
              <w:marBottom w:val="0"/>
              <w:divBdr>
                <w:top w:val="none" w:sz="0" w:space="0" w:color="auto"/>
                <w:left w:val="none" w:sz="0" w:space="0" w:color="auto"/>
                <w:bottom w:val="none" w:sz="0" w:space="0" w:color="auto"/>
                <w:right w:val="none" w:sz="0" w:space="0" w:color="auto"/>
              </w:divBdr>
            </w:div>
          </w:divsChild>
        </w:div>
        <w:div w:id="752121654">
          <w:marLeft w:val="0"/>
          <w:marRight w:val="0"/>
          <w:marTop w:val="0"/>
          <w:marBottom w:val="0"/>
          <w:divBdr>
            <w:top w:val="none" w:sz="0" w:space="0" w:color="auto"/>
            <w:left w:val="none" w:sz="0" w:space="0" w:color="auto"/>
            <w:bottom w:val="none" w:sz="0" w:space="0" w:color="auto"/>
            <w:right w:val="none" w:sz="0" w:space="0" w:color="auto"/>
          </w:divBdr>
          <w:divsChild>
            <w:div w:id="532614656">
              <w:marLeft w:val="0"/>
              <w:marRight w:val="0"/>
              <w:marTop w:val="0"/>
              <w:marBottom w:val="0"/>
              <w:divBdr>
                <w:top w:val="none" w:sz="0" w:space="0" w:color="auto"/>
                <w:left w:val="none" w:sz="0" w:space="0" w:color="auto"/>
                <w:bottom w:val="none" w:sz="0" w:space="0" w:color="auto"/>
                <w:right w:val="none" w:sz="0" w:space="0" w:color="auto"/>
              </w:divBdr>
            </w:div>
          </w:divsChild>
        </w:div>
        <w:div w:id="1425498288">
          <w:marLeft w:val="0"/>
          <w:marRight w:val="0"/>
          <w:marTop w:val="0"/>
          <w:marBottom w:val="0"/>
          <w:divBdr>
            <w:top w:val="none" w:sz="0" w:space="0" w:color="auto"/>
            <w:left w:val="none" w:sz="0" w:space="0" w:color="auto"/>
            <w:bottom w:val="none" w:sz="0" w:space="0" w:color="auto"/>
            <w:right w:val="none" w:sz="0" w:space="0" w:color="auto"/>
          </w:divBdr>
          <w:divsChild>
            <w:div w:id="2124616360">
              <w:marLeft w:val="0"/>
              <w:marRight w:val="0"/>
              <w:marTop w:val="0"/>
              <w:marBottom w:val="0"/>
              <w:divBdr>
                <w:top w:val="none" w:sz="0" w:space="0" w:color="auto"/>
                <w:left w:val="none" w:sz="0" w:space="0" w:color="auto"/>
                <w:bottom w:val="none" w:sz="0" w:space="0" w:color="auto"/>
                <w:right w:val="none" w:sz="0" w:space="0" w:color="auto"/>
              </w:divBdr>
            </w:div>
            <w:div w:id="12564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935">
      <w:bodyDiv w:val="1"/>
      <w:marLeft w:val="0"/>
      <w:marRight w:val="0"/>
      <w:marTop w:val="0"/>
      <w:marBottom w:val="0"/>
      <w:divBdr>
        <w:top w:val="none" w:sz="0" w:space="0" w:color="auto"/>
        <w:left w:val="none" w:sz="0" w:space="0" w:color="auto"/>
        <w:bottom w:val="none" w:sz="0" w:space="0" w:color="auto"/>
        <w:right w:val="none" w:sz="0" w:space="0" w:color="auto"/>
      </w:divBdr>
    </w:div>
    <w:div w:id="1342194870">
      <w:bodyDiv w:val="1"/>
      <w:marLeft w:val="0"/>
      <w:marRight w:val="0"/>
      <w:marTop w:val="0"/>
      <w:marBottom w:val="0"/>
      <w:divBdr>
        <w:top w:val="none" w:sz="0" w:space="0" w:color="auto"/>
        <w:left w:val="none" w:sz="0" w:space="0" w:color="auto"/>
        <w:bottom w:val="none" w:sz="0" w:space="0" w:color="auto"/>
        <w:right w:val="none" w:sz="0" w:space="0" w:color="auto"/>
      </w:divBdr>
      <w:divsChild>
        <w:div w:id="112747771">
          <w:marLeft w:val="0"/>
          <w:marRight w:val="0"/>
          <w:marTop w:val="0"/>
          <w:marBottom w:val="0"/>
          <w:divBdr>
            <w:top w:val="none" w:sz="0" w:space="0" w:color="auto"/>
            <w:left w:val="none" w:sz="0" w:space="0" w:color="auto"/>
            <w:bottom w:val="none" w:sz="0" w:space="0" w:color="auto"/>
            <w:right w:val="none" w:sz="0" w:space="0" w:color="auto"/>
          </w:divBdr>
        </w:div>
        <w:div w:id="223757969">
          <w:marLeft w:val="0"/>
          <w:marRight w:val="0"/>
          <w:marTop w:val="0"/>
          <w:marBottom w:val="0"/>
          <w:divBdr>
            <w:top w:val="none" w:sz="0" w:space="0" w:color="auto"/>
            <w:left w:val="none" w:sz="0" w:space="0" w:color="auto"/>
            <w:bottom w:val="none" w:sz="0" w:space="0" w:color="auto"/>
            <w:right w:val="none" w:sz="0" w:space="0" w:color="auto"/>
          </w:divBdr>
        </w:div>
      </w:divsChild>
    </w:div>
    <w:div w:id="1394044282">
      <w:bodyDiv w:val="1"/>
      <w:marLeft w:val="0"/>
      <w:marRight w:val="0"/>
      <w:marTop w:val="0"/>
      <w:marBottom w:val="0"/>
      <w:divBdr>
        <w:top w:val="none" w:sz="0" w:space="0" w:color="auto"/>
        <w:left w:val="none" w:sz="0" w:space="0" w:color="auto"/>
        <w:bottom w:val="none" w:sz="0" w:space="0" w:color="auto"/>
        <w:right w:val="none" w:sz="0" w:space="0" w:color="auto"/>
      </w:divBdr>
    </w:div>
    <w:div w:id="1482379527">
      <w:bodyDiv w:val="1"/>
      <w:marLeft w:val="0"/>
      <w:marRight w:val="0"/>
      <w:marTop w:val="0"/>
      <w:marBottom w:val="0"/>
      <w:divBdr>
        <w:top w:val="none" w:sz="0" w:space="0" w:color="auto"/>
        <w:left w:val="none" w:sz="0" w:space="0" w:color="auto"/>
        <w:bottom w:val="none" w:sz="0" w:space="0" w:color="auto"/>
        <w:right w:val="none" w:sz="0" w:space="0" w:color="auto"/>
      </w:divBdr>
      <w:divsChild>
        <w:div w:id="209611476">
          <w:marLeft w:val="0"/>
          <w:marRight w:val="0"/>
          <w:marTop w:val="0"/>
          <w:marBottom w:val="0"/>
          <w:divBdr>
            <w:top w:val="none" w:sz="0" w:space="0" w:color="auto"/>
            <w:left w:val="none" w:sz="0" w:space="0" w:color="auto"/>
            <w:bottom w:val="none" w:sz="0" w:space="0" w:color="auto"/>
            <w:right w:val="none" w:sz="0" w:space="0" w:color="auto"/>
          </w:divBdr>
        </w:div>
        <w:div w:id="1887183997">
          <w:marLeft w:val="0"/>
          <w:marRight w:val="0"/>
          <w:marTop w:val="0"/>
          <w:marBottom w:val="0"/>
          <w:divBdr>
            <w:top w:val="none" w:sz="0" w:space="0" w:color="auto"/>
            <w:left w:val="none" w:sz="0" w:space="0" w:color="auto"/>
            <w:bottom w:val="none" w:sz="0" w:space="0" w:color="auto"/>
            <w:right w:val="none" w:sz="0" w:space="0" w:color="auto"/>
          </w:divBdr>
        </w:div>
      </w:divsChild>
    </w:div>
    <w:div w:id="1588690352">
      <w:bodyDiv w:val="1"/>
      <w:marLeft w:val="0"/>
      <w:marRight w:val="0"/>
      <w:marTop w:val="0"/>
      <w:marBottom w:val="0"/>
      <w:divBdr>
        <w:top w:val="none" w:sz="0" w:space="0" w:color="auto"/>
        <w:left w:val="none" w:sz="0" w:space="0" w:color="auto"/>
        <w:bottom w:val="none" w:sz="0" w:space="0" w:color="auto"/>
        <w:right w:val="none" w:sz="0" w:space="0" w:color="auto"/>
      </w:divBdr>
    </w:div>
    <w:div w:id="1658728656">
      <w:bodyDiv w:val="1"/>
      <w:marLeft w:val="0"/>
      <w:marRight w:val="0"/>
      <w:marTop w:val="0"/>
      <w:marBottom w:val="0"/>
      <w:divBdr>
        <w:top w:val="none" w:sz="0" w:space="0" w:color="auto"/>
        <w:left w:val="none" w:sz="0" w:space="0" w:color="auto"/>
        <w:bottom w:val="none" w:sz="0" w:space="0" w:color="auto"/>
        <w:right w:val="none" w:sz="0" w:space="0" w:color="auto"/>
      </w:divBdr>
    </w:div>
    <w:div w:id="1743940385">
      <w:bodyDiv w:val="1"/>
      <w:marLeft w:val="0"/>
      <w:marRight w:val="0"/>
      <w:marTop w:val="0"/>
      <w:marBottom w:val="0"/>
      <w:divBdr>
        <w:top w:val="none" w:sz="0" w:space="0" w:color="auto"/>
        <w:left w:val="none" w:sz="0" w:space="0" w:color="auto"/>
        <w:bottom w:val="none" w:sz="0" w:space="0" w:color="auto"/>
        <w:right w:val="none" w:sz="0" w:space="0" w:color="auto"/>
      </w:divBdr>
      <w:divsChild>
        <w:div w:id="2143960030">
          <w:marLeft w:val="0"/>
          <w:marRight w:val="0"/>
          <w:marTop w:val="0"/>
          <w:marBottom w:val="0"/>
          <w:divBdr>
            <w:top w:val="none" w:sz="0" w:space="0" w:color="auto"/>
            <w:left w:val="none" w:sz="0" w:space="0" w:color="auto"/>
            <w:bottom w:val="none" w:sz="0" w:space="0" w:color="auto"/>
            <w:right w:val="none" w:sz="0" w:space="0" w:color="auto"/>
          </w:divBdr>
          <w:divsChild>
            <w:div w:id="24671720">
              <w:marLeft w:val="0"/>
              <w:marRight w:val="0"/>
              <w:marTop w:val="0"/>
              <w:marBottom w:val="0"/>
              <w:divBdr>
                <w:top w:val="none" w:sz="0" w:space="0" w:color="auto"/>
                <w:left w:val="none" w:sz="0" w:space="0" w:color="auto"/>
                <w:bottom w:val="none" w:sz="0" w:space="0" w:color="auto"/>
                <w:right w:val="none" w:sz="0" w:space="0" w:color="auto"/>
              </w:divBdr>
            </w:div>
          </w:divsChild>
        </w:div>
        <w:div w:id="1503082675">
          <w:marLeft w:val="0"/>
          <w:marRight w:val="0"/>
          <w:marTop w:val="0"/>
          <w:marBottom w:val="0"/>
          <w:divBdr>
            <w:top w:val="none" w:sz="0" w:space="0" w:color="auto"/>
            <w:left w:val="none" w:sz="0" w:space="0" w:color="auto"/>
            <w:bottom w:val="none" w:sz="0" w:space="0" w:color="auto"/>
            <w:right w:val="none" w:sz="0" w:space="0" w:color="auto"/>
          </w:divBdr>
          <w:divsChild>
            <w:div w:id="1596327495">
              <w:marLeft w:val="0"/>
              <w:marRight w:val="0"/>
              <w:marTop w:val="0"/>
              <w:marBottom w:val="0"/>
              <w:divBdr>
                <w:top w:val="none" w:sz="0" w:space="0" w:color="auto"/>
                <w:left w:val="none" w:sz="0" w:space="0" w:color="auto"/>
                <w:bottom w:val="none" w:sz="0" w:space="0" w:color="auto"/>
                <w:right w:val="none" w:sz="0" w:space="0" w:color="auto"/>
              </w:divBdr>
            </w:div>
          </w:divsChild>
        </w:div>
        <w:div w:id="729155248">
          <w:marLeft w:val="0"/>
          <w:marRight w:val="0"/>
          <w:marTop w:val="0"/>
          <w:marBottom w:val="0"/>
          <w:divBdr>
            <w:top w:val="none" w:sz="0" w:space="0" w:color="auto"/>
            <w:left w:val="none" w:sz="0" w:space="0" w:color="auto"/>
            <w:bottom w:val="none" w:sz="0" w:space="0" w:color="auto"/>
            <w:right w:val="none" w:sz="0" w:space="0" w:color="auto"/>
          </w:divBdr>
          <w:divsChild>
            <w:div w:id="856190244">
              <w:marLeft w:val="0"/>
              <w:marRight w:val="0"/>
              <w:marTop w:val="0"/>
              <w:marBottom w:val="0"/>
              <w:divBdr>
                <w:top w:val="none" w:sz="0" w:space="0" w:color="auto"/>
                <w:left w:val="none" w:sz="0" w:space="0" w:color="auto"/>
                <w:bottom w:val="none" w:sz="0" w:space="0" w:color="auto"/>
                <w:right w:val="none" w:sz="0" w:space="0" w:color="auto"/>
              </w:divBdr>
            </w:div>
          </w:divsChild>
        </w:div>
        <w:div w:id="1937787726">
          <w:marLeft w:val="0"/>
          <w:marRight w:val="0"/>
          <w:marTop w:val="0"/>
          <w:marBottom w:val="0"/>
          <w:divBdr>
            <w:top w:val="none" w:sz="0" w:space="0" w:color="auto"/>
            <w:left w:val="none" w:sz="0" w:space="0" w:color="auto"/>
            <w:bottom w:val="none" w:sz="0" w:space="0" w:color="auto"/>
            <w:right w:val="none" w:sz="0" w:space="0" w:color="auto"/>
          </w:divBdr>
          <w:divsChild>
            <w:div w:id="641160241">
              <w:marLeft w:val="0"/>
              <w:marRight w:val="0"/>
              <w:marTop w:val="0"/>
              <w:marBottom w:val="0"/>
              <w:divBdr>
                <w:top w:val="none" w:sz="0" w:space="0" w:color="auto"/>
                <w:left w:val="none" w:sz="0" w:space="0" w:color="auto"/>
                <w:bottom w:val="none" w:sz="0" w:space="0" w:color="auto"/>
                <w:right w:val="none" w:sz="0" w:space="0" w:color="auto"/>
              </w:divBdr>
            </w:div>
          </w:divsChild>
        </w:div>
        <w:div w:id="196504467">
          <w:marLeft w:val="0"/>
          <w:marRight w:val="0"/>
          <w:marTop w:val="0"/>
          <w:marBottom w:val="0"/>
          <w:divBdr>
            <w:top w:val="none" w:sz="0" w:space="0" w:color="auto"/>
            <w:left w:val="none" w:sz="0" w:space="0" w:color="auto"/>
            <w:bottom w:val="none" w:sz="0" w:space="0" w:color="auto"/>
            <w:right w:val="none" w:sz="0" w:space="0" w:color="auto"/>
          </w:divBdr>
          <w:divsChild>
            <w:div w:id="494999524">
              <w:marLeft w:val="0"/>
              <w:marRight w:val="0"/>
              <w:marTop w:val="0"/>
              <w:marBottom w:val="0"/>
              <w:divBdr>
                <w:top w:val="none" w:sz="0" w:space="0" w:color="auto"/>
                <w:left w:val="none" w:sz="0" w:space="0" w:color="auto"/>
                <w:bottom w:val="none" w:sz="0" w:space="0" w:color="auto"/>
                <w:right w:val="none" w:sz="0" w:space="0" w:color="auto"/>
              </w:divBdr>
            </w:div>
          </w:divsChild>
        </w:div>
        <w:div w:id="303779982">
          <w:marLeft w:val="0"/>
          <w:marRight w:val="0"/>
          <w:marTop w:val="0"/>
          <w:marBottom w:val="0"/>
          <w:divBdr>
            <w:top w:val="none" w:sz="0" w:space="0" w:color="auto"/>
            <w:left w:val="none" w:sz="0" w:space="0" w:color="auto"/>
            <w:bottom w:val="none" w:sz="0" w:space="0" w:color="auto"/>
            <w:right w:val="none" w:sz="0" w:space="0" w:color="auto"/>
          </w:divBdr>
          <w:divsChild>
            <w:div w:id="197014629">
              <w:marLeft w:val="0"/>
              <w:marRight w:val="0"/>
              <w:marTop w:val="0"/>
              <w:marBottom w:val="0"/>
              <w:divBdr>
                <w:top w:val="none" w:sz="0" w:space="0" w:color="auto"/>
                <w:left w:val="none" w:sz="0" w:space="0" w:color="auto"/>
                <w:bottom w:val="none" w:sz="0" w:space="0" w:color="auto"/>
                <w:right w:val="none" w:sz="0" w:space="0" w:color="auto"/>
              </w:divBdr>
            </w:div>
          </w:divsChild>
        </w:div>
        <w:div w:id="1287590645">
          <w:marLeft w:val="0"/>
          <w:marRight w:val="0"/>
          <w:marTop w:val="0"/>
          <w:marBottom w:val="0"/>
          <w:divBdr>
            <w:top w:val="none" w:sz="0" w:space="0" w:color="auto"/>
            <w:left w:val="none" w:sz="0" w:space="0" w:color="auto"/>
            <w:bottom w:val="none" w:sz="0" w:space="0" w:color="auto"/>
            <w:right w:val="none" w:sz="0" w:space="0" w:color="auto"/>
          </w:divBdr>
          <w:divsChild>
            <w:div w:id="2065521749">
              <w:marLeft w:val="0"/>
              <w:marRight w:val="0"/>
              <w:marTop w:val="0"/>
              <w:marBottom w:val="0"/>
              <w:divBdr>
                <w:top w:val="none" w:sz="0" w:space="0" w:color="auto"/>
                <w:left w:val="none" w:sz="0" w:space="0" w:color="auto"/>
                <w:bottom w:val="none" w:sz="0" w:space="0" w:color="auto"/>
                <w:right w:val="none" w:sz="0" w:space="0" w:color="auto"/>
              </w:divBdr>
            </w:div>
          </w:divsChild>
        </w:div>
        <w:div w:id="2012758665">
          <w:marLeft w:val="0"/>
          <w:marRight w:val="0"/>
          <w:marTop w:val="0"/>
          <w:marBottom w:val="0"/>
          <w:divBdr>
            <w:top w:val="none" w:sz="0" w:space="0" w:color="auto"/>
            <w:left w:val="none" w:sz="0" w:space="0" w:color="auto"/>
            <w:bottom w:val="none" w:sz="0" w:space="0" w:color="auto"/>
            <w:right w:val="none" w:sz="0" w:space="0" w:color="auto"/>
          </w:divBdr>
          <w:divsChild>
            <w:div w:id="1266770974">
              <w:marLeft w:val="0"/>
              <w:marRight w:val="0"/>
              <w:marTop w:val="0"/>
              <w:marBottom w:val="0"/>
              <w:divBdr>
                <w:top w:val="none" w:sz="0" w:space="0" w:color="auto"/>
                <w:left w:val="none" w:sz="0" w:space="0" w:color="auto"/>
                <w:bottom w:val="none" w:sz="0" w:space="0" w:color="auto"/>
                <w:right w:val="none" w:sz="0" w:space="0" w:color="auto"/>
              </w:divBdr>
            </w:div>
          </w:divsChild>
        </w:div>
        <w:div w:id="192235868">
          <w:marLeft w:val="0"/>
          <w:marRight w:val="0"/>
          <w:marTop w:val="0"/>
          <w:marBottom w:val="0"/>
          <w:divBdr>
            <w:top w:val="none" w:sz="0" w:space="0" w:color="auto"/>
            <w:left w:val="none" w:sz="0" w:space="0" w:color="auto"/>
            <w:bottom w:val="none" w:sz="0" w:space="0" w:color="auto"/>
            <w:right w:val="none" w:sz="0" w:space="0" w:color="auto"/>
          </w:divBdr>
          <w:divsChild>
            <w:div w:id="610861917">
              <w:marLeft w:val="0"/>
              <w:marRight w:val="0"/>
              <w:marTop w:val="0"/>
              <w:marBottom w:val="0"/>
              <w:divBdr>
                <w:top w:val="none" w:sz="0" w:space="0" w:color="auto"/>
                <w:left w:val="none" w:sz="0" w:space="0" w:color="auto"/>
                <w:bottom w:val="none" w:sz="0" w:space="0" w:color="auto"/>
                <w:right w:val="none" w:sz="0" w:space="0" w:color="auto"/>
              </w:divBdr>
            </w:div>
          </w:divsChild>
        </w:div>
        <w:div w:id="2000503557">
          <w:marLeft w:val="0"/>
          <w:marRight w:val="0"/>
          <w:marTop w:val="0"/>
          <w:marBottom w:val="0"/>
          <w:divBdr>
            <w:top w:val="none" w:sz="0" w:space="0" w:color="auto"/>
            <w:left w:val="none" w:sz="0" w:space="0" w:color="auto"/>
            <w:bottom w:val="none" w:sz="0" w:space="0" w:color="auto"/>
            <w:right w:val="none" w:sz="0" w:space="0" w:color="auto"/>
          </w:divBdr>
          <w:divsChild>
            <w:div w:id="1990942820">
              <w:marLeft w:val="0"/>
              <w:marRight w:val="0"/>
              <w:marTop w:val="0"/>
              <w:marBottom w:val="0"/>
              <w:divBdr>
                <w:top w:val="none" w:sz="0" w:space="0" w:color="auto"/>
                <w:left w:val="none" w:sz="0" w:space="0" w:color="auto"/>
                <w:bottom w:val="none" w:sz="0" w:space="0" w:color="auto"/>
                <w:right w:val="none" w:sz="0" w:space="0" w:color="auto"/>
              </w:divBdr>
            </w:div>
          </w:divsChild>
        </w:div>
        <w:div w:id="759106805">
          <w:marLeft w:val="0"/>
          <w:marRight w:val="0"/>
          <w:marTop w:val="0"/>
          <w:marBottom w:val="0"/>
          <w:divBdr>
            <w:top w:val="none" w:sz="0" w:space="0" w:color="auto"/>
            <w:left w:val="none" w:sz="0" w:space="0" w:color="auto"/>
            <w:bottom w:val="none" w:sz="0" w:space="0" w:color="auto"/>
            <w:right w:val="none" w:sz="0" w:space="0" w:color="auto"/>
          </w:divBdr>
          <w:divsChild>
            <w:div w:id="819229909">
              <w:marLeft w:val="0"/>
              <w:marRight w:val="0"/>
              <w:marTop w:val="0"/>
              <w:marBottom w:val="0"/>
              <w:divBdr>
                <w:top w:val="none" w:sz="0" w:space="0" w:color="auto"/>
                <w:left w:val="none" w:sz="0" w:space="0" w:color="auto"/>
                <w:bottom w:val="none" w:sz="0" w:space="0" w:color="auto"/>
                <w:right w:val="none" w:sz="0" w:space="0" w:color="auto"/>
              </w:divBdr>
            </w:div>
          </w:divsChild>
        </w:div>
        <w:div w:id="675428161">
          <w:marLeft w:val="0"/>
          <w:marRight w:val="0"/>
          <w:marTop w:val="0"/>
          <w:marBottom w:val="0"/>
          <w:divBdr>
            <w:top w:val="none" w:sz="0" w:space="0" w:color="auto"/>
            <w:left w:val="none" w:sz="0" w:space="0" w:color="auto"/>
            <w:bottom w:val="none" w:sz="0" w:space="0" w:color="auto"/>
            <w:right w:val="none" w:sz="0" w:space="0" w:color="auto"/>
          </w:divBdr>
          <w:divsChild>
            <w:div w:id="206378620">
              <w:marLeft w:val="0"/>
              <w:marRight w:val="0"/>
              <w:marTop w:val="0"/>
              <w:marBottom w:val="0"/>
              <w:divBdr>
                <w:top w:val="none" w:sz="0" w:space="0" w:color="auto"/>
                <w:left w:val="none" w:sz="0" w:space="0" w:color="auto"/>
                <w:bottom w:val="none" w:sz="0" w:space="0" w:color="auto"/>
                <w:right w:val="none" w:sz="0" w:space="0" w:color="auto"/>
              </w:divBdr>
            </w:div>
          </w:divsChild>
        </w:div>
        <w:div w:id="698507266">
          <w:marLeft w:val="0"/>
          <w:marRight w:val="0"/>
          <w:marTop w:val="0"/>
          <w:marBottom w:val="0"/>
          <w:divBdr>
            <w:top w:val="none" w:sz="0" w:space="0" w:color="auto"/>
            <w:left w:val="none" w:sz="0" w:space="0" w:color="auto"/>
            <w:bottom w:val="none" w:sz="0" w:space="0" w:color="auto"/>
            <w:right w:val="none" w:sz="0" w:space="0" w:color="auto"/>
          </w:divBdr>
          <w:divsChild>
            <w:div w:id="1681008133">
              <w:marLeft w:val="0"/>
              <w:marRight w:val="0"/>
              <w:marTop w:val="0"/>
              <w:marBottom w:val="0"/>
              <w:divBdr>
                <w:top w:val="none" w:sz="0" w:space="0" w:color="auto"/>
                <w:left w:val="none" w:sz="0" w:space="0" w:color="auto"/>
                <w:bottom w:val="none" w:sz="0" w:space="0" w:color="auto"/>
                <w:right w:val="none" w:sz="0" w:space="0" w:color="auto"/>
              </w:divBdr>
            </w:div>
          </w:divsChild>
        </w:div>
        <w:div w:id="596062538">
          <w:marLeft w:val="0"/>
          <w:marRight w:val="0"/>
          <w:marTop w:val="0"/>
          <w:marBottom w:val="0"/>
          <w:divBdr>
            <w:top w:val="none" w:sz="0" w:space="0" w:color="auto"/>
            <w:left w:val="none" w:sz="0" w:space="0" w:color="auto"/>
            <w:bottom w:val="none" w:sz="0" w:space="0" w:color="auto"/>
            <w:right w:val="none" w:sz="0" w:space="0" w:color="auto"/>
          </w:divBdr>
          <w:divsChild>
            <w:div w:id="1405762365">
              <w:marLeft w:val="0"/>
              <w:marRight w:val="0"/>
              <w:marTop w:val="0"/>
              <w:marBottom w:val="0"/>
              <w:divBdr>
                <w:top w:val="none" w:sz="0" w:space="0" w:color="auto"/>
                <w:left w:val="none" w:sz="0" w:space="0" w:color="auto"/>
                <w:bottom w:val="none" w:sz="0" w:space="0" w:color="auto"/>
                <w:right w:val="none" w:sz="0" w:space="0" w:color="auto"/>
              </w:divBdr>
            </w:div>
          </w:divsChild>
        </w:div>
        <w:div w:id="523904902">
          <w:marLeft w:val="0"/>
          <w:marRight w:val="0"/>
          <w:marTop w:val="0"/>
          <w:marBottom w:val="0"/>
          <w:divBdr>
            <w:top w:val="none" w:sz="0" w:space="0" w:color="auto"/>
            <w:left w:val="none" w:sz="0" w:space="0" w:color="auto"/>
            <w:bottom w:val="none" w:sz="0" w:space="0" w:color="auto"/>
            <w:right w:val="none" w:sz="0" w:space="0" w:color="auto"/>
          </w:divBdr>
          <w:divsChild>
            <w:div w:id="115031662">
              <w:marLeft w:val="0"/>
              <w:marRight w:val="0"/>
              <w:marTop w:val="0"/>
              <w:marBottom w:val="0"/>
              <w:divBdr>
                <w:top w:val="none" w:sz="0" w:space="0" w:color="auto"/>
                <w:left w:val="none" w:sz="0" w:space="0" w:color="auto"/>
                <w:bottom w:val="none" w:sz="0" w:space="0" w:color="auto"/>
                <w:right w:val="none" w:sz="0" w:space="0" w:color="auto"/>
              </w:divBdr>
            </w:div>
          </w:divsChild>
        </w:div>
        <w:div w:id="118647675">
          <w:marLeft w:val="0"/>
          <w:marRight w:val="0"/>
          <w:marTop w:val="0"/>
          <w:marBottom w:val="0"/>
          <w:divBdr>
            <w:top w:val="none" w:sz="0" w:space="0" w:color="auto"/>
            <w:left w:val="none" w:sz="0" w:space="0" w:color="auto"/>
            <w:bottom w:val="none" w:sz="0" w:space="0" w:color="auto"/>
            <w:right w:val="none" w:sz="0" w:space="0" w:color="auto"/>
          </w:divBdr>
          <w:divsChild>
            <w:div w:id="1522552574">
              <w:marLeft w:val="0"/>
              <w:marRight w:val="0"/>
              <w:marTop w:val="0"/>
              <w:marBottom w:val="0"/>
              <w:divBdr>
                <w:top w:val="none" w:sz="0" w:space="0" w:color="auto"/>
                <w:left w:val="none" w:sz="0" w:space="0" w:color="auto"/>
                <w:bottom w:val="none" w:sz="0" w:space="0" w:color="auto"/>
                <w:right w:val="none" w:sz="0" w:space="0" w:color="auto"/>
              </w:divBdr>
            </w:div>
          </w:divsChild>
        </w:div>
        <w:div w:id="1363365751">
          <w:marLeft w:val="0"/>
          <w:marRight w:val="0"/>
          <w:marTop w:val="0"/>
          <w:marBottom w:val="0"/>
          <w:divBdr>
            <w:top w:val="none" w:sz="0" w:space="0" w:color="auto"/>
            <w:left w:val="none" w:sz="0" w:space="0" w:color="auto"/>
            <w:bottom w:val="none" w:sz="0" w:space="0" w:color="auto"/>
            <w:right w:val="none" w:sz="0" w:space="0" w:color="auto"/>
          </w:divBdr>
          <w:divsChild>
            <w:div w:id="2045908025">
              <w:marLeft w:val="0"/>
              <w:marRight w:val="0"/>
              <w:marTop w:val="0"/>
              <w:marBottom w:val="0"/>
              <w:divBdr>
                <w:top w:val="none" w:sz="0" w:space="0" w:color="auto"/>
                <w:left w:val="none" w:sz="0" w:space="0" w:color="auto"/>
                <w:bottom w:val="none" w:sz="0" w:space="0" w:color="auto"/>
                <w:right w:val="none" w:sz="0" w:space="0" w:color="auto"/>
              </w:divBdr>
            </w:div>
          </w:divsChild>
        </w:div>
        <w:div w:id="976030905">
          <w:marLeft w:val="0"/>
          <w:marRight w:val="0"/>
          <w:marTop w:val="0"/>
          <w:marBottom w:val="0"/>
          <w:divBdr>
            <w:top w:val="none" w:sz="0" w:space="0" w:color="auto"/>
            <w:left w:val="none" w:sz="0" w:space="0" w:color="auto"/>
            <w:bottom w:val="none" w:sz="0" w:space="0" w:color="auto"/>
            <w:right w:val="none" w:sz="0" w:space="0" w:color="auto"/>
          </w:divBdr>
          <w:divsChild>
            <w:div w:id="966206124">
              <w:marLeft w:val="0"/>
              <w:marRight w:val="0"/>
              <w:marTop w:val="0"/>
              <w:marBottom w:val="0"/>
              <w:divBdr>
                <w:top w:val="none" w:sz="0" w:space="0" w:color="auto"/>
                <w:left w:val="none" w:sz="0" w:space="0" w:color="auto"/>
                <w:bottom w:val="none" w:sz="0" w:space="0" w:color="auto"/>
                <w:right w:val="none" w:sz="0" w:space="0" w:color="auto"/>
              </w:divBdr>
            </w:div>
          </w:divsChild>
        </w:div>
        <w:div w:id="1874029623">
          <w:marLeft w:val="0"/>
          <w:marRight w:val="0"/>
          <w:marTop w:val="0"/>
          <w:marBottom w:val="0"/>
          <w:divBdr>
            <w:top w:val="none" w:sz="0" w:space="0" w:color="auto"/>
            <w:left w:val="none" w:sz="0" w:space="0" w:color="auto"/>
            <w:bottom w:val="none" w:sz="0" w:space="0" w:color="auto"/>
            <w:right w:val="none" w:sz="0" w:space="0" w:color="auto"/>
          </w:divBdr>
          <w:divsChild>
            <w:div w:id="333382175">
              <w:marLeft w:val="0"/>
              <w:marRight w:val="0"/>
              <w:marTop w:val="0"/>
              <w:marBottom w:val="0"/>
              <w:divBdr>
                <w:top w:val="none" w:sz="0" w:space="0" w:color="auto"/>
                <w:left w:val="none" w:sz="0" w:space="0" w:color="auto"/>
                <w:bottom w:val="none" w:sz="0" w:space="0" w:color="auto"/>
                <w:right w:val="none" w:sz="0" w:space="0" w:color="auto"/>
              </w:divBdr>
            </w:div>
          </w:divsChild>
        </w:div>
        <w:div w:id="879783639">
          <w:marLeft w:val="0"/>
          <w:marRight w:val="0"/>
          <w:marTop w:val="0"/>
          <w:marBottom w:val="0"/>
          <w:divBdr>
            <w:top w:val="none" w:sz="0" w:space="0" w:color="auto"/>
            <w:left w:val="none" w:sz="0" w:space="0" w:color="auto"/>
            <w:bottom w:val="none" w:sz="0" w:space="0" w:color="auto"/>
            <w:right w:val="none" w:sz="0" w:space="0" w:color="auto"/>
          </w:divBdr>
          <w:divsChild>
            <w:div w:id="482431590">
              <w:marLeft w:val="0"/>
              <w:marRight w:val="0"/>
              <w:marTop w:val="0"/>
              <w:marBottom w:val="0"/>
              <w:divBdr>
                <w:top w:val="none" w:sz="0" w:space="0" w:color="auto"/>
                <w:left w:val="none" w:sz="0" w:space="0" w:color="auto"/>
                <w:bottom w:val="none" w:sz="0" w:space="0" w:color="auto"/>
                <w:right w:val="none" w:sz="0" w:space="0" w:color="auto"/>
              </w:divBdr>
            </w:div>
          </w:divsChild>
        </w:div>
        <w:div w:id="904531617">
          <w:marLeft w:val="0"/>
          <w:marRight w:val="0"/>
          <w:marTop w:val="0"/>
          <w:marBottom w:val="0"/>
          <w:divBdr>
            <w:top w:val="none" w:sz="0" w:space="0" w:color="auto"/>
            <w:left w:val="none" w:sz="0" w:space="0" w:color="auto"/>
            <w:bottom w:val="none" w:sz="0" w:space="0" w:color="auto"/>
            <w:right w:val="none" w:sz="0" w:space="0" w:color="auto"/>
          </w:divBdr>
          <w:divsChild>
            <w:div w:id="1478453083">
              <w:marLeft w:val="0"/>
              <w:marRight w:val="0"/>
              <w:marTop w:val="0"/>
              <w:marBottom w:val="0"/>
              <w:divBdr>
                <w:top w:val="none" w:sz="0" w:space="0" w:color="auto"/>
                <w:left w:val="none" w:sz="0" w:space="0" w:color="auto"/>
                <w:bottom w:val="none" w:sz="0" w:space="0" w:color="auto"/>
                <w:right w:val="none" w:sz="0" w:space="0" w:color="auto"/>
              </w:divBdr>
            </w:div>
          </w:divsChild>
        </w:div>
        <w:div w:id="1617709509">
          <w:marLeft w:val="0"/>
          <w:marRight w:val="0"/>
          <w:marTop w:val="0"/>
          <w:marBottom w:val="0"/>
          <w:divBdr>
            <w:top w:val="none" w:sz="0" w:space="0" w:color="auto"/>
            <w:left w:val="none" w:sz="0" w:space="0" w:color="auto"/>
            <w:bottom w:val="none" w:sz="0" w:space="0" w:color="auto"/>
            <w:right w:val="none" w:sz="0" w:space="0" w:color="auto"/>
          </w:divBdr>
          <w:divsChild>
            <w:div w:id="1313176120">
              <w:marLeft w:val="0"/>
              <w:marRight w:val="0"/>
              <w:marTop w:val="0"/>
              <w:marBottom w:val="0"/>
              <w:divBdr>
                <w:top w:val="none" w:sz="0" w:space="0" w:color="auto"/>
                <w:left w:val="none" w:sz="0" w:space="0" w:color="auto"/>
                <w:bottom w:val="none" w:sz="0" w:space="0" w:color="auto"/>
                <w:right w:val="none" w:sz="0" w:space="0" w:color="auto"/>
              </w:divBdr>
            </w:div>
          </w:divsChild>
        </w:div>
        <w:div w:id="371853783">
          <w:marLeft w:val="0"/>
          <w:marRight w:val="0"/>
          <w:marTop w:val="0"/>
          <w:marBottom w:val="0"/>
          <w:divBdr>
            <w:top w:val="none" w:sz="0" w:space="0" w:color="auto"/>
            <w:left w:val="none" w:sz="0" w:space="0" w:color="auto"/>
            <w:bottom w:val="none" w:sz="0" w:space="0" w:color="auto"/>
            <w:right w:val="none" w:sz="0" w:space="0" w:color="auto"/>
          </w:divBdr>
          <w:divsChild>
            <w:div w:id="900024966">
              <w:marLeft w:val="0"/>
              <w:marRight w:val="0"/>
              <w:marTop w:val="0"/>
              <w:marBottom w:val="0"/>
              <w:divBdr>
                <w:top w:val="none" w:sz="0" w:space="0" w:color="auto"/>
                <w:left w:val="none" w:sz="0" w:space="0" w:color="auto"/>
                <w:bottom w:val="none" w:sz="0" w:space="0" w:color="auto"/>
                <w:right w:val="none" w:sz="0" w:space="0" w:color="auto"/>
              </w:divBdr>
            </w:div>
          </w:divsChild>
        </w:div>
        <w:div w:id="1649360226">
          <w:marLeft w:val="0"/>
          <w:marRight w:val="0"/>
          <w:marTop w:val="0"/>
          <w:marBottom w:val="0"/>
          <w:divBdr>
            <w:top w:val="none" w:sz="0" w:space="0" w:color="auto"/>
            <w:left w:val="none" w:sz="0" w:space="0" w:color="auto"/>
            <w:bottom w:val="none" w:sz="0" w:space="0" w:color="auto"/>
            <w:right w:val="none" w:sz="0" w:space="0" w:color="auto"/>
          </w:divBdr>
          <w:divsChild>
            <w:div w:id="2098751548">
              <w:marLeft w:val="0"/>
              <w:marRight w:val="0"/>
              <w:marTop w:val="0"/>
              <w:marBottom w:val="0"/>
              <w:divBdr>
                <w:top w:val="none" w:sz="0" w:space="0" w:color="auto"/>
                <w:left w:val="none" w:sz="0" w:space="0" w:color="auto"/>
                <w:bottom w:val="none" w:sz="0" w:space="0" w:color="auto"/>
                <w:right w:val="none" w:sz="0" w:space="0" w:color="auto"/>
              </w:divBdr>
            </w:div>
          </w:divsChild>
        </w:div>
        <w:div w:id="302976438">
          <w:marLeft w:val="0"/>
          <w:marRight w:val="0"/>
          <w:marTop w:val="0"/>
          <w:marBottom w:val="0"/>
          <w:divBdr>
            <w:top w:val="none" w:sz="0" w:space="0" w:color="auto"/>
            <w:left w:val="none" w:sz="0" w:space="0" w:color="auto"/>
            <w:bottom w:val="none" w:sz="0" w:space="0" w:color="auto"/>
            <w:right w:val="none" w:sz="0" w:space="0" w:color="auto"/>
          </w:divBdr>
          <w:divsChild>
            <w:div w:id="1687751031">
              <w:marLeft w:val="0"/>
              <w:marRight w:val="0"/>
              <w:marTop w:val="0"/>
              <w:marBottom w:val="0"/>
              <w:divBdr>
                <w:top w:val="none" w:sz="0" w:space="0" w:color="auto"/>
                <w:left w:val="none" w:sz="0" w:space="0" w:color="auto"/>
                <w:bottom w:val="none" w:sz="0" w:space="0" w:color="auto"/>
                <w:right w:val="none" w:sz="0" w:space="0" w:color="auto"/>
              </w:divBdr>
            </w:div>
          </w:divsChild>
        </w:div>
        <w:div w:id="214322261">
          <w:marLeft w:val="0"/>
          <w:marRight w:val="0"/>
          <w:marTop w:val="0"/>
          <w:marBottom w:val="0"/>
          <w:divBdr>
            <w:top w:val="none" w:sz="0" w:space="0" w:color="auto"/>
            <w:left w:val="none" w:sz="0" w:space="0" w:color="auto"/>
            <w:bottom w:val="none" w:sz="0" w:space="0" w:color="auto"/>
            <w:right w:val="none" w:sz="0" w:space="0" w:color="auto"/>
          </w:divBdr>
          <w:divsChild>
            <w:div w:id="2141456515">
              <w:marLeft w:val="0"/>
              <w:marRight w:val="0"/>
              <w:marTop w:val="0"/>
              <w:marBottom w:val="0"/>
              <w:divBdr>
                <w:top w:val="none" w:sz="0" w:space="0" w:color="auto"/>
                <w:left w:val="none" w:sz="0" w:space="0" w:color="auto"/>
                <w:bottom w:val="none" w:sz="0" w:space="0" w:color="auto"/>
                <w:right w:val="none" w:sz="0" w:space="0" w:color="auto"/>
              </w:divBdr>
            </w:div>
          </w:divsChild>
        </w:div>
        <w:div w:id="370769250">
          <w:marLeft w:val="0"/>
          <w:marRight w:val="0"/>
          <w:marTop w:val="0"/>
          <w:marBottom w:val="0"/>
          <w:divBdr>
            <w:top w:val="none" w:sz="0" w:space="0" w:color="auto"/>
            <w:left w:val="none" w:sz="0" w:space="0" w:color="auto"/>
            <w:bottom w:val="none" w:sz="0" w:space="0" w:color="auto"/>
            <w:right w:val="none" w:sz="0" w:space="0" w:color="auto"/>
          </w:divBdr>
          <w:divsChild>
            <w:div w:id="1998874989">
              <w:marLeft w:val="0"/>
              <w:marRight w:val="0"/>
              <w:marTop w:val="0"/>
              <w:marBottom w:val="0"/>
              <w:divBdr>
                <w:top w:val="none" w:sz="0" w:space="0" w:color="auto"/>
                <w:left w:val="none" w:sz="0" w:space="0" w:color="auto"/>
                <w:bottom w:val="none" w:sz="0" w:space="0" w:color="auto"/>
                <w:right w:val="none" w:sz="0" w:space="0" w:color="auto"/>
              </w:divBdr>
            </w:div>
          </w:divsChild>
        </w:div>
        <w:div w:id="1816220921">
          <w:marLeft w:val="0"/>
          <w:marRight w:val="0"/>
          <w:marTop w:val="0"/>
          <w:marBottom w:val="0"/>
          <w:divBdr>
            <w:top w:val="none" w:sz="0" w:space="0" w:color="auto"/>
            <w:left w:val="none" w:sz="0" w:space="0" w:color="auto"/>
            <w:bottom w:val="none" w:sz="0" w:space="0" w:color="auto"/>
            <w:right w:val="none" w:sz="0" w:space="0" w:color="auto"/>
          </w:divBdr>
          <w:divsChild>
            <w:div w:id="1154494294">
              <w:marLeft w:val="0"/>
              <w:marRight w:val="0"/>
              <w:marTop w:val="0"/>
              <w:marBottom w:val="0"/>
              <w:divBdr>
                <w:top w:val="none" w:sz="0" w:space="0" w:color="auto"/>
                <w:left w:val="none" w:sz="0" w:space="0" w:color="auto"/>
                <w:bottom w:val="none" w:sz="0" w:space="0" w:color="auto"/>
                <w:right w:val="none" w:sz="0" w:space="0" w:color="auto"/>
              </w:divBdr>
            </w:div>
            <w:div w:id="93018321">
              <w:marLeft w:val="0"/>
              <w:marRight w:val="0"/>
              <w:marTop w:val="0"/>
              <w:marBottom w:val="0"/>
              <w:divBdr>
                <w:top w:val="none" w:sz="0" w:space="0" w:color="auto"/>
                <w:left w:val="none" w:sz="0" w:space="0" w:color="auto"/>
                <w:bottom w:val="none" w:sz="0" w:space="0" w:color="auto"/>
                <w:right w:val="none" w:sz="0" w:space="0" w:color="auto"/>
              </w:divBdr>
            </w:div>
          </w:divsChild>
        </w:div>
        <w:div w:id="92282270">
          <w:marLeft w:val="0"/>
          <w:marRight w:val="0"/>
          <w:marTop w:val="0"/>
          <w:marBottom w:val="0"/>
          <w:divBdr>
            <w:top w:val="none" w:sz="0" w:space="0" w:color="auto"/>
            <w:left w:val="none" w:sz="0" w:space="0" w:color="auto"/>
            <w:bottom w:val="none" w:sz="0" w:space="0" w:color="auto"/>
            <w:right w:val="none" w:sz="0" w:space="0" w:color="auto"/>
          </w:divBdr>
          <w:divsChild>
            <w:div w:id="1751853596">
              <w:marLeft w:val="0"/>
              <w:marRight w:val="0"/>
              <w:marTop w:val="0"/>
              <w:marBottom w:val="0"/>
              <w:divBdr>
                <w:top w:val="none" w:sz="0" w:space="0" w:color="auto"/>
                <w:left w:val="none" w:sz="0" w:space="0" w:color="auto"/>
                <w:bottom w:val="none" w:sz="0" w:space="0" w:color="auto"/>
                <w:right w:val="none" w:sz="0" w:space="0" w:color="auto"/>
              </w:divBdr>
            </w:div>
          </w:divsChild>
        </w:div>
        <w:div w:id="942224103">
          <w:marLeft w:val="0"/>
          <w:marRight w:val="0"/>
          <w:marTop w:val="0"/>
          <w:marBottom w:val="0"/>
          <w:divBdr>
            <w:top w:val="none" w:sz="0" w:space="0" w:color="auto"/>
            <w:left w:val="none" w:sz="0" w:space="0" w:color="auto"/>
            <w:bottom w:val="none" w:sz="0" w:space="0" w:color="auto"/>
            <w:right w:val="none" w:sz="0" w:space="0" w:color="auto"/>
          </w:divBdr>
          <w:divsChild>
            <w:div w:id="1030034962">
              <w:marLeft w:val="0"/>
              <w:marRight w:val="0"/>
              <w:marTop w:val="0"/>
              <w:marBottom w:val="0"/>
              <w:divBdr>
                <w:top w:val="none" w:sz="0" w:space="0" w:color="auto"/>
                <w:left w:val="none" w:sz="0" w:space="0" w:color="auto"/>
                <w:bottom w:val="none" w:sz="0" w:space="0" w:color="auto"/>
                <w:right w:val="none" w:sz="0" w:space="0" w:color="auto"/>
              </w:divBdr>
            </w:div>
          </w:divsChild>
        </w:div>
        <w:div w:id="2132935014">
          <w:marLeft w:val="0"/>
          <w:marRight w:val="0"/>
          <w:marTop w:val="0"/>
          <w:marBottom w:val="0"/>
          <w:divBdr>
            <w:top w:val="none" w:sz="0" w:space="0" w:color="auto"/>
            <w:left w:val="none" w:sz="0" w:space="0" w:color="auto"/>
            <w:bottom w:val="none" w:sz="0" w:space="0" w:color="auto"/>
            <w:right w:val="none" w:sz="0" w:space="0" w:color="auto"/>
          </w:divBdr>
          <w:divsChild>
            <w:div w:id="1660814426">
              <w:marLeft w:val="0"/>
              <w:marRight w:val="0"/>
              <w:marTop w:val="0"/>
              <w:marBottom w:val="0"/>
              <w:divBdr>
                <w:top w:val="none" w:sz="0" w:space="0" w:color="auto"/>
                <w:left w:val="none" w:sz="0" w:space="0" w:color="auto"/>
                <w:bottom w:val="none" w:sz="0" w:space="0" w:color="auto"/>
                <w:right w:val="none" w:sz="0" w:space="0" w:color="auto"/>
              </w:divBdr>
            </w:div>
          </w:divsChild>
        </w:div>
        <w:div w:id="418872107">
          <w:marLeft w:val="0"/>
          <w:marRight w:val="0"/>
          <w:marTop w:val="0"/>
          <w:marBottom w:val="0"/>
          <w:divBdr>
            <w:top w:val="none" w:sz="0" w:space="0" w:color="auto"/>
            <w:left w:val="none" w:sz="0" w:space="0" w:color="auto"/>
            <w:bottom w:val="none" w:sz="0" w:space="0" w:color="auto"/>
            <w:right w:val="none" w:sz="0" w:space="0" w:color="auto"/>
          </w:divBdr>
          <w:divsChild>
            <w:div w:id="1039016532">
              <w:marLeft w:val="0"/>
              <w:marRight w:val="0"/>
              <w:marTop w:val="0"/>
              <w:marBottom w:val="0"/>
              <w:divBdr>
                <w:top w:val="none" w:sz="0" w:space="0" w:color="auto"/>
                <w:left w:val="none" w:sz="0" w:space="0" w:color="auto"/>
                <w:bottom w:val="none" w:sz="0" w:space="0" w:color="auto"/>
                <w:right w:val="none" w:sz="0" w:space="0" w:color="auto"/>
              </w:divBdr>
            </w:div>
            <w:div w:id="204218224">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986086116">
              <w:marLeft w:val="0"/>
              <w:marRight w:val="0"/>
              <w:marTop w:val="0"/>
              <w:marBottom w:val="0"/>
              <w:divBdr>
                <w:top w:val="none" w:sz="0" w:space="0" w:color="auto"/>
                <w:left w:val="none" w:sz="0" w:space="0" w:color="auto"/>
                <w:bottom w:val="none" w:sz="0" w:space="0" w:color="auto"/>
                <w:right w:val="none" w:sz="0" w:space="0" w:color="auto"/>
              </w:divBdr>
            </w:div>
          </w:divsChild>
        </w:div>
        <w:div w:id="1522282942">
          <w:marLeft w:val="0"/>
          <w:marRight w:val="0"/>
          <w:marTop w:val="0"/>
          <w:marBottom w:val="0"/>
          <w:divBdr>
            <w:top w:val="none" w:sz="0" w:space="0" w:color="auto"/>
            <w:left w:val="none" w:sz="0" w:space="0" w:color="auto"/>
            <w:bottom w:val="none" w:sz="0" w:space="0" w:color="auto"/>
            <w:right w:val="none" w:sz="0" w:space="0" w:color="auto"/>
          </w:divBdr>
          <w:divsChild>
            <w:div w:id="1338314635">
              <w:marLeft w:val="0"/>
              <w:marRight w:val="0"/>
              <w:marTop w:val="0"/>
              <w:marBottom w:val="0"/>
              <w:divBdr>
                <w:top w:val="none" w:sz="0" w:space="0" w:color="auto"/>
                <w:left w:val="none" w:sz="0" w:space="0" w:color="auto"/>
                <w:bottom w:val="none" w:sz="0" w:space="0" w:color="auto"/>
                <w:right w:val="none" w:sz="0" w:space="0" w:color="auto"/>
              </w:divBdr>
            </w:div>
          </w:divsChild>
        </w:div>
        <w:div w:id="1725252129">
          <w:marLeft w:val="0"/>
          <w:marRight w:val="0"/>
          <w:marTop w:val="0"/>
          <w:marBottom w:val="0"/>
          <w:divBdr>
            <w:top w:val="none" w:sz="0" w:space="0" w:color="auto"/>
            <w:left w:val="none" w:sz="0" w:space="0" w:color="auto"/>
            <w:bottom w:val="none" w:sz="0" w:space="0" w:color="auto"/>
            <w:right w:val="none" w:sz="0" w:space="0" w:color="auto"/>
          </w:divBdr>
          <w:divsChild>
            <w:div w:id="1429958243">
              <w:marLeft w:val="0"/>
              <w:marRight w:val="0"/>
              <w:marTop w:val="0"/>
              <w:marBottom w:val="0"/>
              <w:divBdr>
                <w:top w:val="none" w:sz="0" w:space="0" w:color="auto"/>
                <w:left w:val="none" w:sz="0" w:space="0" w:color="auto"/>
                <w:bottom w:val="none" w:sz="0" w:space="0" w:color="auto"/>
                <w:right w:val="none" w:sz="0" w:space="0" w:color="auto"/>
              </w:divBdr>
            </w:div>
          </w:divsChild>
        </w:div>
        <w:div w:id="2026704996">
          <w:marLeft w:val="0"/>
          <w:marRight w:val="0"/>
          <w:marTop w:val="0"/>
          <w:marBottom w:val="0"/>
          <w:divBdr>
            <w:top w:val="none" w:sz="0" w:space="0" w:color="auto"/>
            <w:left w:val="none" w:sz="0" w:space="0" w:color="auto"/>
            <w:bottom w:val="none" w:sz="0" w:space="0" w:color="auto"/>
            <w:right w:val="none" w:sz="0" w:space="0" w:color="auto"/>
          </w:divBdr>
          <w:divsChild>
            <w:div w:id="2139491709">
              <w:marLeft w:val="0"/>
              <w:marRight w:val="0"/>
              <w:marTop w:val="0"/>
              <w:marBottom w:val="0"/>
              <w:divBdr>
                <w:top w:val="none" w:sz="0" w:space="0" w:color="auto"/>
                <w:left w:val="none" w:sz="0" w:space="0" w:color="auto"/>
                <w:bottom w:val="none" w:sz="0" w:space="0" w:color="auto"/>
                <w:right w:val="none" w:sz="0" w:space="0" w:color="auto"/>
              </w:divBdr>
            </w:div>
          </w:divsChild>
        </w:div>
        <w:div w:id="255943397">
          <w:marLeft w:val="0"/>
          <w:marRight w:val="0"/>
          <w:marTop w:val="0"/>
          <w:marBottom w:val="0"/>
          <w:divBdr>
            <w:top w:val="none" w:sz="0" w:space="0" w:color="auto"/>
            <w:left w:val="none" w:sz="0" w:space="0" w:color="auto"/>
            <w:bottom w:val="none" w:sz="0" w:space="0" w:color="auto"/>
            <w:right w:val="none" w:sz="0" w:space="0" w:color="auto"/>
          </w:divBdr>
          <w:divsChild>
            <w:div w:id="1543247394">
              <w:marLeft w:val="0"/>
              <w:marRight w:val="0"/>
              <w:marTop w:val="0"/>
              <w:marBottom w:val="0"/>
              <w:divBdr>
                <w:top w:val="none" w:sz="0" w:space="0" w:color="auto"/>
                <w:left w:val="none" w:sz="0" w:space="0" w:color="auto"/>
                <w:bottom w:val="none" w:sz="0" w:space="0" w:color="auto"/>
                <w:right w:val="none" w:sz="0" w:space="0" w:color="auto"/>
              </w:divBdr>
            </w:div>
            <w:div w:id="518349374">
              <w:marLeft w:val="0"/>
              <w:marRight w:val="0"/>
              <w:marTop w:val="0"/>
              <w:marBottom w:val="0"/>
              <w:divBdr>
                <w:top w:val="none" w:sz="0" w:space="0" w:color="auto"/>
                <w:left w:val="none" w:sz="0" w:space="0" w:color="auto"/>
                <w:bottom w:val="none" w:sz="0" w:space="0" w:color="auto"/>
                <w:right w:val="none" w:sz="0" w:space="0" w:color="auto"/>
              </w:divBdr>
            </w:div>
          </w:divsChild>
        </w:div>
        <w:div w:id="1474516825">
          <w:marLeft w:val="0"/>
          <w:marRight w:val="0"/>
          <w:marTop w:val="0"/>
          <w:marBottom w:val="0"/>
          <w:divBdr>
            <w:top w:val="none" w:sz="0" w:space="0" w:color="auto"/>
            <w:left w:val="none" w:sz="0" w:space="0" w:color="auto"/>
            <w:bottom w:val="none" w:sz="0" w:space="0" w:color="auto"/>
            <w:right w:val="none" w:sz="0" w:space="0" w:color="auto"/>
          </w:divBdr>
          <w:divsChild>
            <w:div w:id="54859673">
              <w:marLeft w:val="0"/>
              <w:marRight w:val="0"/>
              <w:marTop w:val="0"/>
              <w:marBottom w:val="0"/>
              <w:divBdr>
                <w:top w:val="none" w:sz="0" w:space="0" w:color="auto"/>
                <w:left w:val="none" w:sz="0" w:space="0" w:color="auto"/>
                <w:bottom w:val="none" w:sz="0" w:space="0" w:color="auto"/>
                <w:right w:val="none" w:sz="0" w:space="0" w:color="auto"/>
              </w:divBdr>
            </w:div>
          </w:divsChild>
        </w:div>
        <w:div w:id="317156007">
          <w:marLeft w:val="0"/>
          <w:marRight w:val="0"/>
          <w:marTop w:val="0"/>
          <w:marBottom w:val="0"/>
          <w:divBdr>
            <w:top w:val="none" w:sz="0" w:space="0" w:color="auto"/>
            <w:left w:val="none" w:sz="0" w:space="0" w:color="auto"/>
            <w:bottom w:val="none" w:sz="0" w:space="0" w:color="auto"/>
            <w:right w:val="none" w:sz="0" w:space="0" w:color="auto"/>
          </w:divBdr>
          <w:divsChild>
            <w:div w:id="512452542">
              <w:marLeft w:val="0"/>
              <w:marRight w:val="0"/>
              <w:marTop w:val="0"/>
              <w:marBottom w:val="0"/>
              <w:divBdr>
                <w:top w:val="none" w:sz="0" w:space="0" w:color="auto"/>
                <w:left w:val="none" w:sz="0" w:space="0" w:color="auto"/>
                <w:bottom w:val="none" w:sz="0" w:space="0" w:color="auto"/>
                <w:right w:val="none" w:sz="0" w:space="0" w:color="auto"/>
              </w:divBdr>
            </w:div>
          </w:divsChild>
        </w:div>
        <w:div w:id="1049846000">
          <w:marLeft w:val="0"/>
          <w:marRight w:val="0"/>
          <w:marTop w:val="0"/>
          <w:marBottom w:val="0"/>
          <w:divBdr>
            <w:top w:val="none" w:sz="0" w:space="0" w:color="auto"/>
            <w:left w:val="none" w:sz="0" w:space="0" w:color="auto"/>
            <w:bottom w:val="none" w:sz="0" w:space="0" w:color="auto"/>
            <w:right w:val="none" w:sz="0" w:space="0" w:color="auto"/>
          </w:divBdr>
          <w:divsChild>
            <w:div w:id="792477038">
              <w:marLeft w:val="0"/>
              <w:marRight w:val="0"/>
              <w:marTop w:val="0"/>
              <w:marBottom w:val="0"/>
              <w:divBdr>
                <w:top w:val="none" w:sz="0" w:space="0" w:color="auto"/>
                <w:left w:val="none" w:sz="0" w:space="0" w:color="auto"/>
                <w:bottom w:val="none" w:sz="0" w:space="0" w:color="auto"/>
                <w:right w:val="none" w:sz="0" w:space="0" w:color="auto"/>
              </w:divBdr>
            </w:div>
          </w:divsChild>
        </w:div>
        <w:div w:id="71397107">
          <w:marLeft w:val="0"/>
          <w:marRight w:val="0"/>
          <w:marTop w:val="0"/>
          <w:marBottom w:val="0"/>
          <w:divBdr>
            <w:top w:val="none" w:sz="0" w:space="0" w:color="auto"/>
            <w:left w:val="none" w:sz="0" w:space="0" w:color="auto"/>
            <w:bottom w:val="none" w:sz="0" w:space="0" w:color="auto"/>
            <w:right w:val="none" w:sz="0" w:space="0" w:color="auto"/>
          </w:divBdr>
          <w:divsChild>
            <w:div w:id="2631371">
              <w:marLeft w:val="0"/>
              <w:marRight w:val="0"/>
              <w:marTop w:val="0"/>
              <w:marBottom w:val="0"/>
              <w:divBdr>
                <w:top w:val="none" w:sz="0" w:space="0" w:color="auto"/>
                <w:left w:val="none" w:sz="0" w:space="0" w:color="auto"/>
                <w:bottom w:val="none" w:sz="0" w:space="0" w:color="auto"/>
                <w:right w:val="none" w:sz="0" w:space="0" w:color="auto"/>
              </w:divBdr>
            </w:div>
            <w:div w:id="1533417844">
              <w:marLeft w:val="0"/>
              <w:marRight w:val="0"/>
              <w:marTop w:val="0"/>
              <w:marBottom w:val="0"/>
              <w:divBdr>
                <w:top w:val="none" w:sz="0" w:space="0" w:color="auto"/>
                <w:left w:val="none" w:sz="0" w:space="0" w:color="auto"/>
                <w:bottom w:val="none" w:sz="0" w:space="0" w:color="auto"/>
                <w:right w:val="none" w:sz="0" w:space="0" w:color="auto"/>
              </w:divBdr>
            </w:div>
          </w:divsChild>
        </w:div>
        <w:div w:id="889851319">
          <w:marLeft w:val="0"/>
          <w:marRight w:val="0"/>
          <w:marTop w:val="0"/>
          <w:marBottom w:val="0"/>
          <w:divBdr>
            <w:top w:val="none" w:sz="0" w:space="0" w:color="auto"/>
            <w:left w:val="none" w:sz="0" w:space="0" w:color="auto"/>
            <w:bottom w:val="none" w:sz="0" w:space="0" w:color="auto"/>
            <w:right w:val="none" w:sz="0" w:space="0" w:color="auto"/>
          </w:divBdr>
          <w:divsChild>
            <w:div w:id="434251810">
              <w:marLeft w:val="0"/>
              <w:marRight w:val="0"/>
              <w:marTop w:val="0"/>
              <w:marBottom w:val="0"/>
              <w:divBdr>
                <w:top w:val="none" w:sz="0" w:space="0" w:color="auto"/>
                <w:left w:val="none" w:sz="0" w:space="0" w:color="auto"/>
                <w:bottom w:val="none" w:sz="0" w:space="0" w:color="auto"/>
                <w:right w:val="none" w:sz="0" w:space="0" w:color="auto"/>
              </w:divBdr>
            </w:div>
          </w:divsChild>
        </w:div>
        <w:div w:id="810440572">
          <w:marLeft w:val="0"/>
          <w:marRight w:val="0"/>
          <w:marTop w:val="0"/>
          <w:marBottom w:val="0"/>
          <w:divBdr>
            <w:top w:val="none" w:sz="0" w:space="0" w:color="auto"/>
            <w:left w:val="none" w:sz="0" w:space="0" w:color="auto"/>
            <w:bottom w:val="none" w:sz="0" w:space="0" w:color="auto"/>
            <w:right w:val="none" w:sz="0" w:space="0" w:color="auto"/>
          </w:divBdr>
          <w:divsChild>
            <w:div w:id="846670709">
              <w:marLeft w:val="0"/>
              <w:marRight w:val="0"/>
              <w:marTop w:val="0"/>
              <w:marBottom w:val="0"/>
              <w:divBdr>
                <w:top w:val="none" w:sz="0" w:space="0" w:color="auto"/>
                <w:left w:val="none" w:sz="0" w:space="0" w:color="auto"/>
                <w:bottom w:val="none" w:sz="0" w:space="0" w:color="auto"/>
                <w:right w:val="none" w:sz="0" w:space="0" w:color="auto"/>
              </w:divBdr>
            </w:div>
          </w:divsChild>
        </w:div>
        <w:div w:id="332418865">
          <w:marLeft w:val="0"/>
          <w:marRight w:val="0"/>
          <w:marTop w:val="0"/>
          <w:marBottom w:val="0"/>
          <w:divBdr>
            <w:top w:val="none" w:sz="0" w:space="0" w:color="auto"/>
            <w:left w:val="none" w:sz="0" w:space="0" w:color="auto"/>
            <w:bottom w:val="none" w:sz="0" w:space="0" w:color="auto"/>
            <w:right w:val="none" w:sz="0" w:space="0" w:color="auto"/>
          </w:divBdr>
          <w:divsChild>
            <w:div w:id="1468280012">
              <w:marLeft w:val="0"/>
              <w:marRight w:val="0"/>
              <w:marTop w:val="0"/>
              <w:marBottom w:val="0"/>
              <w:divBdr>
                <w:top w:val="none" w:sz="0" w:space="0" w:color="auto"/>
                <w:left w:val="none" w:sz="0" w:space="0" w:color="auto"/>
                <w:bottom w:val="none" w:sz="0" w:space="0" w:color="auto"/>
                <w:right w:val="none" w:sz="0" w:space="0" w:color="auto"/>
              </w:divBdr>
            </w:div>
          </w:divsChild>
        </w:div>
        <w:div w:id="801267042">
          <w:marLeft w:val="0"/>
          <w:marRight w:val="0"/>
          <w:marTop w:val="0"/>
          <w:marBottom w:val="0"/>
          <w:divBdr>
            <w:top w:val="none" w:sz="0" w:space="0" w:color="auto"/>
            <w:left w:val="none" w:sz="0" w:space="0" w:color="auto"/>
            <w:bottom w:val="none" w:sz="0" w:space="0" w:color="auto"/>
            <w:right w:val="none" w:sz="0" w:space="0" w:color="auto"/>
          </w:divBdr>
          <w:divsChild>
            <w:div w:id="822626597">
              <w:marLeft w:val="0"/>
              <w:marRight w:val="0"/>
              <w:marTop w:val="0"/>
              <w:marBottom w:val="0"/>
              <w:divBdr>
                <w:top w:val="none" w:sz="0" w:space="0" w:color="auto"/>
                <w:left w:val="none" w:sz="0" w:space="0" w:color="auto"/>
                <w:bottom w:val="none" w:sz="0" w:space="0" w:color="auto"/>
                <w:right w:val="none" w:sz="0" w:space="0" w:color="auto"/>
              </w:divBdr>
            </w:div>
          </w:divsChild>
        </w:div>
        <w:div w:id="107817084">
          <w:marLeft w:val="0"/>
          <w:marRight w:val="0"/>
          <w:marTop w:val="0"/>
          <w:marBottom w:val="0"/>
          <w:divBdr>
            <w:top w:val="none" w:sz="0" w:space="0" w:color="auto"/>
            <w:left w:val="none" w:sz="0" w:space="0" w:color="auto"/>
            <w:bottom w:val="none" w:sz="0" w:space="0" w:color="auto"/>
            <w:right w:val="none" w:sz="0" w:space="0" w:color="auto"/>
          </w:divBdr>
          <w:divsChild>
            <w:div w:id="749737479">
              <w:marLeft w:val="0"/>
              <w:marRight w:val="0"/>
              <w:marTop w:val="0"/>
              <w:marBottom w:val="0"/>
              <w:divBdr>
                <w:top w:val="none" w:sz="0" w:space="0" w:color="auto"/>
                <w:left w:val="none" w:sz="0" w:space="0" w:color="auto"/>
                <w:bottom w:val="none" w:sz="0" w:space="0" w:color="auto"/>
                <w:right w:val="none" w:sz="0" w:space="0" w:color="auto"/>
              </w:divBdr>
            </w:div>
          </w:divsChild>
        </w:div>
        <w:div w:id="1586454010">
          <w:marLeft w:val="0"/>
          <w:marRight w:val="0"/>
          <w:marTop w:val="0"/>
          <w:marBottom w:val="0"/>
          <w:divBdr>
            <w:top w:val="none" w:sz="0" w:space="0" w:color="auto"/>
            <w:left w:val="none" w:sz="0" w:space="0" w:color="auto"/>
            <w:bottom w:val="none" w:sz="0" w:space="0" w:color="auto"/>
            <w:right w:val="none" w:sz="0" w:space="0" w:color="auto"/>
          </w:divBdr>
          <w:divsChild>
            <w:div w:id="627055360">
              <w:marLeft w:val="0"/>
              <w:marRight w:val="0"/>
              <w:marTop w:val="0"/>
              <w:marBottom w:val="0"/>
              <w:divBdr>
                <w:top w:val="none" w:sz="0" w:space="0" w:color="auto"/>
                <w:left w:val="none" w:sz="0" w:space="0" w:color="auto"/>
                <w:bottom w:val="none" w:sz="0" w:space="0" w:color="auto"/>
                <w:right w:val="none" w:sz="0" w:space="0" w:color="auto"/>
              </w:divBdr>
            </w:div>
          </w:divsChild>
        </w:div>
        <w:div w:id="1128087984">
          <w:marLeft w:val="0"/>
          <w:marRight w:val="0"/>
          <w:marTop w:val="0"/>
          <w:marBottom w:val="0"/>
          <w:divBdr>
            <w:top w:val="none" w:sz="0" w:space="0" w:color="auto"/>
            <w:left w:val="none" w:sz="0" w:space="0" w:color="auto"/>
            <w:bottom w:val="none" w:sz="0" w:space="0" w:color="auto"/>
            <w:right w:val="none" w:sz="0" w:space="0" w:color="auto"/>
          </w:divBdr>
          <w:divsChild>
            <w:div w:id="1847937434">
              <w:marLeft w:val="0"/>
              <w:marRight w:val="0"/>
              <w:marTop w:val="0"/>
              <w:marBottom w:val="0"/>
              <w:divBdr>
                <w:top w:val="none" w:sz="0" w:space="0" w:color="auto"/>
                <w:left w:val="none" w:sz="0" w:space="0" w:color="auto"/>
                <w:bottom w:val="none" w:sz="0" w:space="0" w:color="auto"/>
                <w:right w:val="none" w:sz="0" w:space="0" w:color="auto"/>
              </w:divBdr>
            </w:div>
          </w:divsChild>
        </w:div>
        <w:div w:id="293021492">
          <w:marLeft w:val="0"/>
          <w:marRight w:val="0"/>
          <w:marTop w:val="0"/>
          <w:marBottom w:val="0"/>
          <w:divBdr>
            <w:top w:val="none" w:sz="0" w:space="0" w:color="auto"/>
            <w:left w:val="none" w:sz="0" w:space="0" w:color="auto"/>
            <w:bottom w:val="none" w:sz="0" w:space="0" w:color="auto"/>
            <w:right w:val="none" w:sz="0" w:space="0" w:color="auto"/>
          </w:divBdr>
          <w:divsChild>
            <w:div w:id="610359549">
              <w:marLeft w:val="0"/>
              <w:marRight w:val="0"/>
              <w:marTop w:val="0"/>
              <w:marBottom w:val="0"/>
              <w:divBdr>
                <w:top w:val="none" w:sz="0" w:space="0" w:color="auto"/>
                <w:left w:val="none" w:sz="0" w:space="0" w:color="auto"/>
                <w:bottom w:val="none" w:sz="0" w:space="0" w:color="auto"/>
                <w:right w:val="none" w:sz="0" w:space="0" w:color="auto"/>
              </w:divBdr>
            </w:div>
          </w:divsChild>
        </w:div>
        <w:div w:id="415052239">
          <w:marLeft w:val="0"/>
          <w:marRight w:val="0"/>
          <w:marTop w:val="0"/>
          <w:marBottom w:val="0"/>
          <w:divBdr>
            <w:top w:val="none" w:sz="0" w:space="0" w:color="auto"/>
            <w:left w:val="none" w:sz="0" w:space="0" w:color="auto"/>
            <w:bottom w:val="none" w:sz="0" w:space="0" w:color="auto"/>
            <w:right w:val="none" w:sz="0" w:space="0" w:color="auto"/>
          </w:divBdr>
          <w:divsChild>
            <w:div w:id="2056538485">
              <w:marLeft w:val="0"/>
              <w:marRight w:val="0"/>
              <w:marTop w:val="0"/>
              <w:marBottom w:val="0"/>
              <w:divBdr>
                <w:top w:val="none" w:sz="0" w:space="0" w:color="auto"/>
                <w:left w:val="none" w:sz="0" w:space="0" w:color="auto"/>
                <w:bottom w:val="none" w:sz="0" w:space="0" w:color="auto"/>
                <w:right w:val="none" w:sz="0" w:space="0" w:color="auto"/>
              </w:divBdr>
            </w:div>
          </w:divsChild>
        </w:div>
        <w:div w:id="506987513">
          <w:marLeft w:val="0"/>
          <w:marRight w:val="0"/>
          <w:marTop w:val="0"/>
          <w:marBottom w:val="0"/>
          <w:divBdr>
            <w:top w:val="none" w:sz="0" w:space="0" w:color="auto"/>
            <w:left w:val="none" w:sz="0" w:space="0" w:color="auto"/>
            <w:bottom w:val="none" w:sz="0" w:space="0" w:color="auto"/>
            <w:right w:val="none" w:sz="0" w:space="0" w:color="auto"/>
          </w:divBdr>
          <w:divsChild>
            <w:div w:id="1912421584">
              <w:marLeft w:val="0"/>
              <w:marRight w:val="0"/>
              <w:marTop w:val="0"/>
              <w:marBottom w:val="0"/>
              <w:divBdr>
                <w:top w:val="none" w:sz="0" w:space="0" w:color="auto"/>
                <w:left w:val="none" w:sz="0" w:space="0" w:color="auto"/>
                <w:bottom w:val="none" w:sz="0" w:space="0" w:color="auto"/>
                <w:right w:val="none" w:sz="0" w:space="0" w:color="auto"/>
              </w:divBdr>
            </w:div>
          </w:divsChild>
        </w:div>
        <w:div w:id="1091043639">
          <w:marLeft w:val="0"/>
          <w:marRight w:val="0"/>
          <w:marTop w:val="0"/>
          <w:marBottom w:val="0"/>
          <w:divBdr>
            <w:top w:val="none" w:sz="0" w:space="0" w:color="auto"/>
            <w:left w:val="none" w:sz="0" w:space="0" w:color="auto"/>
            <w:bottom w:val="none" w:sz="0" w:space="0" w:color="auto"/>
            <w:right w:val="none" w:sz="0" w:space="0" w:color="auto"/>
          </w:divBdr>
          <w:divsChild>
            <w:div w:id="1742290563">
              <w:marLeft w:val="0"/>
              <w:marRight w:val="0"/>
              <w:marTop w:val="0"/>
              <w:marBottom w:val="0"/>
              <w:divBdr>
                <w:top w:val="none" w:sz="0" w:space="0" w:color="auto"/>
                <w:left w:val="none" w:sz="0" w:space="0" w:color="auto"/>
                <w:bottom w:val="none" w:sz="0" w:space="0" w:color="auto"/>
                <w:right w:val="none" w:sz="0" w:space="0" w:color="auto"/>
              </w:divBdr>
            </w:div>
          </w:divsChild>
        </w:div>
        <w:div w:id="736514274">
          <w:marLeft w:val="0"/>
          <w:marRight w:val="0"/>
          <w:marTop w:val="0"/>
          <w:marBottom w:val="0"/>
          <w:divBdr>
            <w:top w:val="none" w:sz="0" w:space="0" w:color="auto"/>
            <w:left w:val="none" w:sz="0" w:space="0" w:color="auto"/>
            <w:bottom w:val="none" w:sz="0" w:space="0" w:color="auto"/>
            <w:right w:val="none" w:sz="0" w:space="0" w:color="auto"/>
          </w:divBdr>
          <w:divsChild>
            <w:div w:id="405567703">
              <w:marLeft w:val="0"/>
              <w:marRight w:val="0"/>
              <w:marTop w:val="0"/>
              <w:marBottom w:val="0"/>
              <w:divBdr>
                <w:top w:val="none" w:sz="0" w:space="0" w:color="auto"/>
                <w:left w:val="none" w:sz="0" w:space="0" w:color="auto"/>
                <w:bottom w:val="none" w:sz="0" w:space="0" w:color="auto"/>
                <w:right w:val="none" w:sz="0" w:space="0" w:color="auto"/>
              </w:divBdr>
            </w:div>
            <w:div w:id="132913586">
              <w:marLeft w:val="0"/>
              <w:marRight w:val="0"/>
              <w:marTop w:val="0"/>
              <w:marBottom w:val="0"/>
              <w:divBdr>
                <w:top w:val="none" w:sz="0" w:space="0" w:color="auto"/>
                <w:left w:val="none" w:sz="0" w:space="0" w:color="auto"/>
                <w:bottom w:val="none" w:sz="0" w:space="0" w:color="auto"/>
                <w:right w:val="none" w:sz="0" w:space="0" w:color="auto"/>
              </w:divBdr>
            </w:div>
            <w:div w:id="1369182020">
              <w:marLeft w:val="0"/>
              <w:marRight w:val="0"/>
              <w:marTop w:val="0"/>
              <w:marBottom w:val="0"/>
              <w:divBdr>
                <w:top w:val="none" w:sz="0" w:space="0" w:color="auto"/>
                <w:left w:val="none" w:sz="0" w:space="0" w:color="auto"/>
                <w:bottom w:val="none" w:sz="0" w:space="0" w:color="auto"/>
                <w:right w:val="none" w:sz="0" w:space="0" w:color="auto"/>
              </w:divBdr>
            </w:div>
          </w:divsChild>
        </w:div>
        <w:div w:id="1087310097">
          <w:marLeft w:val="0"/>
          <w:marRight w:val="0"/>
          <w:marTop w:val="0"/>
          <w:marBottom w:val="0"/>
          <w:divBdr>
            <w:top w:val="none" w:sz="0" w:space="0" w:color="auto"/>
            <w:left w:val="none" w:sz="0" w:space="0" w:color="auto"/>
            <w:bottom w:val="none" w:sz="0" w:space="0" w:color="auto"/>
            <w:right w:val="none" w:sz="0" w:space="0" w:color="auto"/>
          </w:divBdr>
          <w:divsChild>
            <w:div w:id="127893268">
              <w:marLeft w:val="0"/>
              <w:marRight w:val="0"/>
              <w:marTop w:val="0"/>
              <w:marBottom w:val="0"/>
              <w:divBdr>
                <w:top w:val="none" w:sz="0" w:space="0" w:color="auto"/>
                <w:left w:val="none" w:sz="0" w:space="0" w:color="auto"/>
                <w:bottom w:val="none" w:sz="0" w:space="0" w:color="auto"/>
                <w:right w:val="none" w:sz="0" w:space="0" w:color="auto"/>
              </w:divBdr>
            </w:div>
          </w:divsChild>
        </w:div>
        <w:div w:id="508641747">
          <w:marLeft w:val="0"/>
          <w:marRight w:val="0"/>
          <w:marTop w:val="0"/>
          <w:marBottom w:val="0"/>
          <w:divBdr>
            <w:top w:val="none" w:sz="0" w:space="0" w:color="auto"/>
            <w:left w:val="none" w:sz="0" w:space="0" w:color="auto"/>
            <w:bottom w:val="none" w:sz="0" w:space="0" w:color="auto"/>
            <w:right w:val="none" w:sz="0" w:space="0" w:color="auto"/>
          </w:divBdr>
          <w:divsChild>
            <w:div w:id="1565798057">
              <w:marLeft w:val="0"/>
              <w:marRight w:val="0"/>
              <w:marTop w:val="0"/>
              <w:marBottom w:val="0"/>
              <w:divBdr>
                <w:top w:val="none" w:sz="0" w:space="0" w:color="auto"/>
                <w:left w:val="none" w:sz="0" w:space="0" w:color="auto"/>
                <w:bottom w:val="none" w:sz="0" w:space="0" w:color="auto"/>
                <w:right w:val="none" w:sz="0" w:space="0" w:color="auto"/>
              </w:divBdr>
            </w:div>
          </w:divsChild>
        </w:div>
        <w:div w:id="1646737982">
          <w:marLeft w:val="0"/>
          <w:marRight w:val="0"/>
          <w:marTop w:val="0"/>
          <w:marBottom w:val="0"/>
          <w:divBdr>
            <w:top w:val="none" w:sz="0" w:space="0" w:color="auto"/>
            <w:left w:val="none" w:sz="0" w:space="0" w:color="auto"/>
            <w:bottom w:val="none" w:sz="0" w:space="0" w:color="auto"/>
            <w:right w:val="none" w:sz="0" w:space="0" w:color="auto"/>
          </w:divBdr>
          <w:divsChild>
            <w:div w:id="1296373410">
              <w:marLeft w:val="0"/>
              <w:marRight w:val="0"/>
              <w:marTop w:val="0"/>
              <w:marBottom w:val="0"/>
              <w:divBdr>
                <w:top w:val="none" w:sz="0" w:space="0" w:color="auto"/>
                <w:left w:val="none" w:sz="0" w:space="0" w:color="auto"/>
                <w:bottom w:val="none" w:sz="0" w:space="0" w:color="auto"/>
                <w:right w:val="none" w:sz="0" w:space="0" w:color="auto"/>
              </w:divBdr>
            </w:div>
          </w:divsChild>
        </w:div>
        <w:div w:id="344748368">
          <w:marLeft w:val="0"/>
          <w:marRight w:val="0"/>
          <w:marTop w:val="0"/>
          <w:marBottom w:val="0"/>
          <w:divBdr>
            <w:top w:val="none" w:sz="0" w:space="0" w:color="auto"/>
            <w:left w:val="none" w:sz="0" w:space="0" w:color="auto"/>
            <w:bottom w:val="none" w:sz="0" w:space="0" w:color="auto"/>
            <w:right w:val="none" w:sz="0" w:space="0" w:color="auto"/>
          </w:divBdr>
          <w:divsChild>
            <w:div w:id="44567883">
              <w:marLeft w:val="0"/>
              <w:marRight w:val="0"/>
              <w:marTop w:val="0"/>
              <w:marBottom w:val="0"/>
              <w:divBdr>
                <w:top w:val="none" w:sz="0" w:space="0" w:color="auto"/>
                <w:left w:val="none" w:sz="0" w:space="0" w:color="auto"/>
                <w:bottom w:val="none" w:sz="0" w:space="0" w:color="auto"/>
                <w:right w:val="none" w:sz="0" w:space="0" w:color="auto"/>
              </w:divBdr>
            </w:div>
          </w:divsChild>
        </w:div>
        <w:div w:id="359160413">
          <w:marLeft w:val="0"/>
          <w:marRight w:val="0"/>
          <w:marTop w:val="0"/>
          <w:marBottom w:val="0"/>
          <w:divBdr>
            <w:top w:val="none" w:sz="0" w:space="0" w:color="auto"/>
            <w:left w:val="none" w:sz="0" w:space="0" w:color="auto"/>
            <w:bottom w:val="none" w:sz="0" w:space="0" w:color="auto"/>
            <w:right w:val="none" w:sz="0" w:space="0" w:color="auto"/>
          </w:divBdr>
          <w:divsChild>
            <w:div w:id="620500710">
              <w:marLeft w:val="0"/>
              <w:marRight w:val="0"/>
              <w:marTop w:val="0"/>
              <w:marBottom w:val="0"/>
              <w:divBdr>
                <w:top w:val="none" w:sz="0" w:space="0" w:color="auto"/>
                <w:left w:val="none" w:sz="0" w:space="0" w:color="auto"/>
                <w:bottom w:val="none" w:sz="0" w:space="0" w:color="auto"/>
                <w:right w:val="none" w:sz="0" w:space="0" w:color="auto"/>
              </w:divBdr>
            </w:div>
          </w:divsChild>
        </w:div>
        <w:div w:id="559832424">
          <w:marLeft w:val="0"/>
          <w:marRight w:val="0"/>
          <w:marTop w:val="0"/>
          <w:marBottom w:val="0"/>
          <w:divBdr>
            <w:top w:val="none" w:sz="0" w:space="0" w:color="auto"/>
            <w:left w:val="none" w:sz="0" w:space="0" w:color="auto"/>
            <w:bottom w:val="none" w:sz="0" w:space="0" w:color="auto"/>
            <w:right w:val="none" w:sz="0" w:space="0" w:color="auto"/>
          </w:divBdr>
          <w:divsChild>
            <w:div w:id="1088696404">
              <w:marLeft w:val="0"/>
              <w:marRight w:val="0"/>
              <w:marTop w:val="0"/>
              <w:marBottom w:val="0"/>
              <w:divBdr>
                <w:top w:val="none" w:sz="0" w:space="0" w:color="auto"/>
                <w:left w:val="none" w:sz="0" w:space="0" w:color="auto"/>
                <w:bottom w:val="none" w:sz="0" w:space="0" w:color="auto"/>
                <w:right w:val="none" w:sz="0" w:space="0" w:color="auto"/>
              </w:divBdr>
            </w:div>
          </w:divsChild>
        </w:div>
        <w:div w:id="475612722">
          <w:marLeft w:val="0"/>
          <w:marRight w:val="0"/>
          <w:marTop w:val="0"/>
          <w:marBottom w:val="0"/>
          <w:divBdr>
            <w:top w:val="none" w:sz="0" w:space="0" w:color="auto"/>
            <w:left w:val="none" w:sz="0" w:space="0" w:color="auto"/>
            <w:bottom w:val="none" w:sz="0" w:space="0" w:color="auto"/>
            <w:right w:val="none" w:sz="0" w:space="0" w:color="auto"/>
          </w:divBdr>
          <w:divsChild>
            <w:div w:id="2133862353">
              <w:marLeft w:val="0"/>
              <w:marRight w:val="0"/>
              <w:marTop w:val="0"/>
              <w:marBottom w:val="0"/>
              <w:divBdr>
                <w:top w:val="none" w:sz="0" w:space="0" w:color="auto"/>
                <w:left w:val="none" w:sz="0" w:space="0" w:color="auto"/>
                <w:bottom w:val="none" w:sz="0" w:space="0" w:color="auto"/>
                <w:right w:val="none" w:sz="0" w:space="0" w:color="auto"/>
              </w:divBdr>
            </w:div>
          </w:divsChild>
        </w:div>
        <w:div w:id="82840050">
          <w:marLeft w:val="0"/>
          <w:marRight w:val="0"/>
          <w:marTop w:val="0"/>
          <w:marBottom w:val="0"/>
          <w:divBdr>
            <w:top w:val="none" w:sz="0" w:space="0" w:color="auto"/>
            <w:left w:val="none" w:sz="0" w:space="0" w:color="auto"/>
            <w:bottom w:val="none" w:sz="0" w:space="0" w:color="auto"/>
            <w:right w:val="none" w:sz="0" w:space="0" w:color="auto"/>
          </w:divBdr>
          <w:divsChild>
            <w:div w:id="370687984">
              <w:marLeft w:val="0"/>
              <w:marRight w:val="0"/>
              <w:marTop w:val="0"/>
              <w:marBottom w:val="0"/>
              <w:divBdr>
                <w:top w:val="none" w:sz="0" w:space="0" w:color="auto"/>
                <w:left w:val="none" w:sz="0" w:space="0" w:color="auto"/>
                <w:bottom w:val="none" w:sz="0" w:space="0" w:color="auto"/>
                <w:right w:val="none" w:sz="0" w:space="0" w:color="auto"/>
              </w:divBdr>
            </w:div>
          </w:divsChild>
        </w:div>
        <w:div w:id="370806534">
          <w:marLeft w:val="0"/>
          <w:marRight w:val="0"/>
          <w:marTop w:val="0"/>
          <w:marBottom w:val="0"/>
          <w:divBdr>
            <w:top w:val="none" w:sz="0" w:space="0" w:color="auto"/>
            <w:left w:val="none" w:sz="0" w:space="0" w:color="auto"/>
            <w:bottom w:val="none" w:sz="0" w:space="0" w:color="auto"/>
            <w:right w:val="none" w:sz="0" w:space="0" w:color="auto"/>
          </w:divBdr>
          <w:divsChild>
            <w:div w:id="69886450">
              <w:marLeft w:val="0"/>
              <w:marRight w:val="0"/>
              <w:marTop w:val="0"/>
              <w:marBottom w:val="0"/>
              <w:divBdr>
                <w:top w:val="none" w:sz="0" w:space="0" w:color="auto"/>
                <w:left w:val="none" w:sz="0" w:space="0" w:color="auto"/>
                <w:bottom w:val="none" w:sz="0" w:space="0" w:color="auto"/>
                <w:right w:val="none" w:sz="0" w:space="0" w:color="auto"/>
              </w:divBdr>
            </w:div>
          </w:divsChild>
        </w:div>
        <w:div w:id="1314529783">
          <w:marLeft w:val="0"/>
          <w:marRight w:val="0"/>
          <w:marTop w:val="0"/>
          <w:marBottom w:val="0"/>
          <w:divBdr>
            <w:top w:val="none" w:sz="0" w:space="0" w:color="auto"/>
            <w:left w:val="none" w:sz="0" w:space="0" w:color="auto"/>
            <w:bottom w:val="none" w:sz="0" w:space="0" w:color="auto"/>
            <w:right w:val="none" w:sz="0" w:space="0" w:color="auto"/>
          </w:divBdr>
          <w:divsChild>
            <w:div w:id="1685012940">
              <w:marLeft w:val="0"/>
              <w:marRight w:val="0"/>
              <w:marTop w:val="0"/>
              <w:marBottom w:val="0"/>
              <w:divBdr>
                <w:top w:val="none" w:sz="0" w:space="0" w:color="auto"/>
                <w:left w:val="none" w:sz="0" w:space="0" w:color="auto"/>
                <w:bottom w:val="none" w:sz="0" w:space="0" w:color="auto"/>
                <w:right w:val="none" w:sz="0" w:space="0" w:color="auto"/>
              </w:divBdr>
            </w:div>
          </w:divsChild>
        </w:div>
        <w:div w:id="1957248210">
          <w:marLeft w:val="0"/>
          <w:marRight w:val="0"/>
          <w:marTop w:val="0"/>
          <w:marBottom w:val="0"/>
          <w:divBdr>
            <w:top w:val="none" w:sz="0" w:space="0" w:color="auto"/>
            <w:left w:val="none" w:sz="0" w:space="0" w:color="auto"/>
            <w:bottom w:val="none" w:sz="0" w:space="0" w:color="auto"/>
            <w:right w:val="none" w:sz="0" w:space="0" w:color="auto"/>
          </w:divBdr>
          <w:divsChild>
            <w:div w:id="318391123">
              <w:marLeft w:val="0"/>
              <w:marRight w:val="0"/>
              <w:marTop w:val="0"/>
              <w:marBottom w:val="0"/>
              <w:divBdr>
                <w:top w:val="none" w:sz="0" w:space="0" w:color="auto"/>
                <w:left w:val="none" w:sz="0" w:space="0" w:color="auto"/>
                <w:bottom w:val="none" w:sz="0" w:space="0" w:color="auto"/>
                <w:right w:val="none" w:sz="0" w:space="0" w:color="auto"/>
              </w:divBdr>
            </w:div>
          </w:divsChild>
        </w:div>
        <w:div w:id="1359115920">
          <w:marLeft w:val="0"/>
          <w:marRight w:val="0"/>
          <w:marTop w:val="0"/>
          <w:marBottom w:val="0"/>
          <w:divBdr>
            <w:top w:val="none" w:sz="0" w:space="0" w:color="auto"/>
            <w:left w:val="none" w:sz="0" w:space="0" w:color="auto"/>
            <w:bottom w:val="none" w:sz="0" w:space="0" w:color="auto"/>
            <w:right w:val="none" w:sz="0" w:space="0" w:color="auto"/>
          </w:divBdr>
          <w:divsChild>
            <w:div w:id="1843080068">
              <w:marLeft w:val="0"/>
              <w:marRight w:val="0"/>
              <w:marTop w:val="0"/>
              <w:marBottom w:val="0"/>
              <w:divBdr>
                <w:top w:val="none" w:sz="0" w:space="0" w:color="auto"/>
                <w:left w:val="none" w:sz="0" w:space="0" w:color="auto"/>
                <w:bottom w:val="none" w:sz="0" w:space="0" w:color="auto"/>
                <w:right w:val="none" w:sz="0" w:space="0" w:color="auto"/>
              </w:divBdr>
            </w:div>
            <w:div w:id="1929342890">
              <w:marLeft w:val="0"/>
              <w:marRight w:val="0"/>
              <w:marTop w:val="0"/>
              <w:marBottom w:val="0"/>
              <w:divBdr>
                <w:top w:val="none" w:sz="0" w:space="0" w:color="auto"/>
                <w:left w:val="none" w:sz="0" w:space="0" w:color="auto"/>
                <w:bottom w:val="none" w:sz="0" w:space="0" w:color="auto"/>
                <w:right w:val="none" w:sz="0" w:space="0" w:color="auto"/>
              </w:divBdr>
            </w:div>
            <w:div w:id="2094468386">
              <w:marLeft w:val="0"/>
              <w:marRight w:val="0"/>
              <w:marTop w:val="0"/>
              <w:marBottom w:val="0"/>
              <w:divBdr>
                <w:top w:val="none" w:sz="0" w:space="0" w:color="auto"/>
                <w:left w:val="none" w:sz="0" w:space="0" w:color="auto"/>
                <w:bottom w:val="none" w:sz="0" w:space="0" w:color="auto"/>
                <w:right w:val="none" w:sz="0" w:space="0" w:color="auto"/>
              </w:divBdr>
            </w:div>
          </w:divsChild>
        </w:div>
        <w:div w:id="995306715">
          <w:marLeft w:val="0"/>
          <w:marRight w:val="0"/>
          <w:marTop w:val="0"/>
          <w:marBottom w:val="0"/>
          <w:divBdr>
            <w:top w:val="none" w:sz="0" w:space="0" w:color="auto"/>
            <w:left w:val="none" w:sz="0" w:space="0" w:color="auto"/>
            <w:bottom w:val="none" w:sz="0" w:space="0" w:color="auto"/>
            <w:right w:val="none" w:sz="0" w:space="0" w:color="auto"/>
          </w:divBdr>
          <w:divsChild>
            <w:div w:id="222911459">
              <w:marLeft w:val="0"/>
              <w:marRight w:val="0"/>
              <w:marTop w:val="0"/>
              <w:marBottom w:val="0"/>
              <w:divBdr>
                <w:top w:val="none" w:sz="0" w:space="0" w:color="auto"/>
                <w:left w:val="none" w:sz="0" w:space="0" w:color="auto"/>
                <w:bottom w:val="none" w:sz="0" w:space="0" w:color="auto"/>
                <w:right w:val="none" w:sz="0" w:space="0" w:color="auto"/>
              </w:divBdr>
            </w:div>
          </w:divsChild>
        </w:div>
        <w:div w:id="2093887383">
          <w:marLeft w:val="0"/>
          <w:marRight w:val="0"/>
          <w:marTop w:val="0"/>
          <w:marBottom w:val="0"/>
          <w:divBdr>
            <w:top w:val="none" w:sz="0" w:space="0" w:color="auto"/>
            <w:left w:val="none" w:sz="0" w:space="0" w:color="auto"/>
            <w:bottom w:val="none" w:sz="0" w:space="0" w:color="auto"/>
            <w:right w:val="none" w:sz="0" w:space="0" w:color="auto"/>
          </w:divBdr>
          <w:divsChild>
            <w:div w:id="1864594243">
              <w:marLeft w:val="0"/>
              <w:marRight w:val="0"/>
              <w:marTop w:val="0"/>
              <w:marBottom w:val="0"/>
              <w:divBdr>
                <w:top w:val="none" w:sz="0" w:space="0" w:color="auto"/>
                <w:left w:val="none" w:sz="0" w:space="0" w:color="auto"/>
                <w:bottom w:val="none" w:sz="0" w:space="0" w:color="auto"/>
                <w:right w:val="none" w:sz="0" w:space="0" w:color="auto"/>
              </w:divBdr>
            </w:div>
          </w:divsChild>
        </w:div>
        <w:div w:id="504782950">
          <w:marLeft w:val="0"/>
          <w:marRight w:val="0"/>
          <w:marTop w:val="0"/>
          <w:marBottom w:val="0"/>
          <w:divBdr>
            <w:top w:val="none" w:sz="0" w:space="0" w:color="auto"/>
            <w:left w:val="none" w:sz="0" w:space="0" w:color="auto"/>
            <w:bottom w:val="none" w:sz="0" w:space="0" w:color="auto"/>
            <w:right w:val="none" w:sz="0" w:space="0" w:color="auto"/>
          </w:divBdr>
          <w:divsChild>
            <w:div w:id="1230194036">
              <w:marLeft w:val="0"/>
              <w:marRight w:val="0"/>
              <w:marTop w:val="0"/>
              <w:marBottom w:val="0"/>
              <w:divBdr>
                <w:top w:val="none" w:sz="0" w:space="0" w:color="auto"/>
                <w:left w:val="none" w:sz="0" w:space="0" w:color="auto"/>
                <w:bottom w:val="none" w:sz="0" w:space="0" w:color="auto"/>
                <w:right w:val="none" w:sz="0" w:space="0" w:color="auto"/>
              </w:divBdr>
            </w:div>
          </w:divsChild>
        </w:div>
        <w:div w:id="1547373439">
          <w:marLeft w:val="0"/>
          <w:marRight w:val="0"/>
          <w:marTop w:val="0"/>
          <w:marBottom w:val="0"/>
          <w:divBdr>
            <w:top w:val="none" w:sz="0" w:space="0" w:color="auto"/>
            <w:left w:val="none" w:sz="0" w:space="0" w:color="auto"/>
            <w:bottom w:val="none" w:sz="0" w:space="0" w:color="auto"/>
            <w:right w:val="none" w:sz="0" w:space="0" w:color="auto"/>
          </w:divBdr>
          <w:divsChild>
            <w:div w:id="1250118266">
              <w:marLeft w:val="0"/>
              <w:marRight w:val="0"/>
              <w:marTop w:val="0"/>
              <w:marBottom w:val="0"/>
              <w:divBdr>
                <w:top w:val="none" w:sz="0" w:space="0" w:color="auto"/>
                <w:left w:val="none" w:sz="0" w:space="0" w:color="auto"/>
                <w:bottom w:val="none" w:sz="0" w:space="0" w:color="auto"/>
                <w:right w:val="none" w:sz="0" w:space="0" w:color="auto"/>
              </w:divBdr>
            </w:div>
            <w:div w:id="13300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73">
      <w:bodyDiv w:val="1"/>
      <w:marLeft w:val="0"/>
      <w:marRight w:val="0"/>
      <w:marTop w:val="0"/>
      <w:marBottom w:val="0"/>
      <w:divBdr>
        <w:top w:val="none" w:sz="0" w:space="0" w:color="auto"/>
        <w:left w:val="none" w:sz="0" w:space="0" w:color="auto"/>
        <w:bottom w:val="none" w:sz="0" w:space="0" w:color="auto"/>
        <w:right w:val="none" w:sz="0" w:space="0" w:color="auto"/>
      </w:divBdr>
      <w:divsChild>
        <w:div w:id="877159642">
          <w:marLeft w:val="0"/>
          <w:marRight w:val="0"/>
          <w:marTop w:val="0"/>
          <w:marBottom w:val="0"/>
          <w:divBdr>
            <w:top w:val="none" w:sz="0" w:space="0" w:color="auto"/>
            <w:left w:val="none" w:sz="0" w:space="0" w:color="auto"/>
            <w:bottom w:val="none" w:sz="0" w:space="0" w:color="auto"/>
            <w:right w:val="none" w:sz="0" w:space="0" w:color="auto"/>
          </w:divBdr>
        </w:div>
        <w:div w:id="736981227">
          <w:marLeft w:val="0"/>
          <w:marRight w:val="0"/>
          <w:marTop w:val="0"/>
          <w:marBottom w:val="0"/>
          <w:divBdr>
            <w:top w:val="none" w:sz="0" w:space="0" w:color="auto"/>
            <w:left w:val="none" w:sz="0" w:space="0" w:color="auto"/>
            <w:bottom w:val="none" w:sz="0" w:space="0" w:color="auto"/>
            <w:right w:val="none" w:sz="0" w:space="0" w:color="auto"/>
          </w:divBdr>
        </w:div>
        <w:div w:id="23865375">
          <w:marLeft w:val="0"/>
          <w:marRight w:val="0"/>
          <w:marTop w:val="0"/>
          <w:marBottom w:val="0"/>
          <w:divBdr>
            <w:top w:val="none" w:sz="0" w:space="0" w:color="auto"/>
            <w:left w:val="none" w:sz="0" w:space="0" w:color="auto"/>
            <w:bottom w:val="none" w:sz="0" w:space="0" w:color="auto"/>
            <w:right w:val="none" w:sz="0" w:space="0" w:color="auto"/>
          </w:divBdr>
        </w:div>
        <w:div w:id="1007513326">
          <w:marLeft w:val="0"/>
          <w:marRight w:val="0"/>
          <w:marTop w:val="0"/>
          <w:marBottom w:val="0"/>
          <w:divBdr>
            <w:top w:val="none" w:sz="0" w:space="0" w:color="auto"/>
            <w:left w:val="none" w:sz="0" w:space="0" w:color="auto"/>
            <w:bottom w:val="none" w:sz="0" w:space="0" w:color="auto"/>
            <w:right w:val="none" w:sz="0" w:space="0" w:color="auto"/>
          </w:divBdr>
        </w:div>
        <w:div w:id="985738023">
          <w:marLeft w:val="0"/>
          <w:marRight w:val="0"/>
          <w:marTop w:val="0"/>
          <w:marBottom w:val="0"/>
          <w:divBdr>
            <w:top w:val="none" w:sz="0" w:space="0" w:color="auto"/>
            <w:left w:val="none" w:sz="0" w:space="0" w:color="auto"/>
            <w:bottom w:val="none" w:sz="0" w:space="0" w:color="auto"/>
            <w:right w:val="none" w:sz="0" w:space="0" w:color="auto"/>
          </w:divBdr>
        </w:div>
        <w:div w:id="480848671">
          <w:marLeft w:val="0"/>
          <w:marRight w:val="0"/>
          <w:marTop w:val="0"/>
          <w:marBottom w:val="0"/>
          <w:divBdr>
            <w:top w:val="none" w:sz="0" w:space="0" w:color="auto"/>
            <w:left w:val="none" w:sz="0" w:space="0" w:color="auto"/>
            <w:bottom w:val="none" w:sz="0" w:space="0" w:color="auto"/>
            <w:right w:val="none" w:sz="0" w:space="0" w:color="auto"/>
          </w:divBdr>
        </w:div>
        <w:div w:id="1214342168">
          <w:marLeft w:val="0"/>
          <w:marRight w:val="0"/>
          <w:marTop w:val="0"/>
          <w:marBottom w:val="0"/>
          <w:divBdr>
            <w:top w:val="none" w:sz="0" w:space="0" w:color="auto"/>
            <w:left w:val="none" w:sz="0" w:space="0" w:color="auto"/>
            <w:bottom w:val="none" w:sz="0" w:space="0" w:color="auto"/>
            <w:right w:val="none" w:sz="0" w:space="0" w:color="auto"/>
          </w:divBdr>
        </w:div>
        <w:div w:id="603540939">
          <w:marLeft w:val="0"/>
          <w:marRight w:val="0"/>
          <w:marTop w:val="0"/>
          <w:marBottom w:val="0"/>
          <w:divBdr>
            <w:top w:val="none" w:sz="0" w:space="0" w:color="auto"/>
            <w:left w:val="none" w:sz="0" w:space="0" w:color="auto"/>
            <w:bottom w:val="none" w:sz="0" w:space="0" w:color="auto"/>
            <w:right w:val="none" w:sz="0" w:space="0" w:color="auto"/>
          </w:divBdr>
        </w:div>
        <w:div w:id="385449784">
          <w:marLeft w:val="0"/>
          <w:marRight w:val="0"/>
          <w:marTop w:val="0"/>
          <w:marBottom w:val="0"/>
          <w:divBdr>
            <w:top w:val="none" w:sz="0" w:space="0" w:color="auto"/>
            <w:left w:val="none" w:sz="0" w:space="0" w:color="auto"/>
            <w:bottom w:val="none" w:sz="0" w:space="0" w:color="auto"/>
            <w:right w:val="none" w:sz="0" w:space="0" w:color="auto"/>
          </w:divBdr>
        </w:div>
        <w:div w:id="1015153437">
          <w:marLeft w:val="0"/>
          <w:marRight w:val="0"/>
          <w:marTop w:val="0"/>
          <w:marBottom w:val="0"/>
          <w:divBdr>
            <w:top w:val="none" w:sz="0" w:space="0" w:color="auto"/>
            <w:left w:val="none" w:sz="0" w:space="0" w:color="auto"/>
            <w:bottom w:val="none" w:sz="0" w:space="0" w:color="auto"/>
            <w:right w:val="none" w:sz="0" w:space="0" w:color="auto"/>
          </w:divBdr>
        </w:div>
        <w:div w:id="166293053">
          <w:marLeft w:val="0"/>
          <w:marRight w:val="0"/>
          <w:marTop w:val="0"/>
          <w:marBottom w:val="0"/>
          <w:divBdr>
            <w:top w:val="none" w:sz="0" w:space="0" w:color="auto"/>
            <w:left w:val="none" w:sz="0" w:space="0" w:color="auto"/>
            <w:bottom w:val="none" w:sz="0" w:space="0" w:color="auto"/>
            <w:right w:val="none" w:sz="0" w:space="0" w:color="auto"/>
          </w:divBdr>
        </w:div>
        <w:div w:id="1044525979">
          <w:marLeft w:val="0"/>
          <w:marRight w:val="0"/>
          <w:marTop w:val="0"/>
          <w:marBottom w:val="0"/>
          <w:divBdr>
            <w:top w:val="none" w:sz="0" w:space="0" w:color="auto"/>
            <w:left w:val="none" w:sz="0" w:space="0" w:color="auto"/>
            <w:bottom w:val="none" w:sz="0" w:space="0" w:color="auto"/>
            <w:right w:val="none" w:sz="0" w:space="0" w:color="auto"/>
          </w:divBdr>
        </w:div>
        <w:div w:id="1390497165">
          <w:marLeft w:val="0"/>
          <w:marRight w:val="0"/>
          <w:marTop w:val="0"/>
          <w:marBottom w:val="0"/>
          <w:divBdr>
            <w:top w:val="none" w:sz="0" w:space="0" w:color="auto"/>
            <w:left w:val="none" w:sz="0" w:space="0" w:color="auto"/>
            <w:bottom w:val="none" w:sz="0" w:space="0" w:color="auto"/>
            <w:right w:val="none" w:sz="0" w:space="0" w:color="auto"/>
          </w:divBdr>
        </w:div>
        <w:div w:id="916088828">
          <w:marLeft w:val="0"/>
          <w:marRight w:val="0"/>
          <w:marTop w:val="0"/>
          <w:marBottom w:val="0"/>
          <w:divBdr>
            <w:top w:val="none" w:sz="0" w:space="0" w:color="auto"/>
            <w:left w:val="none" w:sz="0" w:space="0" w:color="auto"/>
            <w:bottom w:val="none" w:sz="0" w:space="0" w:color="auto"/>
            <w:right w:val="none" w:sz="0" w:space="0" w:color="auto"/>
          </w:divBdr>
        </w:div>
        <w:div w:id="1193036538">
          <w:marLeft w:val="0"/>
          <w:marRight w:val="0"/>
          <w:marTop w:val="0"/>
          <w:marBottom w:val="0"/>
          <w:divBdr>
            <w:top w:val="none" w:sz="0" w:space="0" w:color="auto"/>
            <w:left w:val="none" w:sz="0" w:space="0" w:color="auto"/>
            <w:bottom w:val="none" w:sz="0" w:space="0" w:color="auto"/>
            <w:right w:val="none" w:sz="0" w:space="0" w:color="auto"/>
          </w:divBdr>
        </w:div>
      </w:divsChild>
    </w:div>
    <w:div w:id="206039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52EF85-BD3A-4064-8981-0161832F011C}">
  <ds:schemaRefs>
    <ds:schemaRef ds:uri="http://schemas.microsoft.com/sharepoint/v3/contenttype/forms"/>
  </ds:schemaRefs>
</ds:datastoreItem>
</file>

<file path=customXml/itemProps2.xml><?xml version="1.0" encoding="utf-8"?>
<ds:datastoreItem xmlns:ds="http://schemas.openxmlformats.org/officeDocument/2006/customXml" ds:itemID="{BBA4F168-64E8-4FAC-ACF1-882EAAFC91E8}">
  <ds:schemaRefs>
    <ds:schemaRef ds:uri="http://schemas.openxmlformats.org/officeDocument/2006/bibliography"/>
  </ds:schemaRefs>
</ds:datastoreItem>
</file>

<file path=customXml/itemProps3.xml><?xml version="1.0" encoding="utf-8"?>
<ds:datastoreItem xmlns:ds="http://schemas.openxmlformats.org/officeDocument/2006/customXml" ds:itemID="{4B768E66-8520-4EF7-AE96-C78F3AF0212F}">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4.xml><?xml version="1.0" encoding="utf-8"?>
<ds:datastoreItem xmlns:ds="http://schemas.openxmlformats.org/officeDocument/2006/customXml" ds:itemID="{A68FBF1C-E013-4375-A6C3-722670227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5459</Words>
  <Characters>30028</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35417</CharactersWithSpaces>
  <SharedDoc>false</SharedDoc>
  <HLinks>
    <vt:vector size="6" baseType="variant">
      <vt:variant>
        <vt:i4>3211367</vt:i4>
      </vt:variant>
      <vt:variant>
        <vt:i4>0</vt:i4>
      </vt:variant>
      <vt:variant>
        <vt:i4>0</vt:i4>
      </vt:variant>
      <vt:variant>
        <vt:i4>5</vt:i4>
      </vt:variant>
      <vt:variant>
        <vt:lpwstr>https://weten.site/genderneutrale-voornaamwoorden/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39</cp:revision>
  <cp:lastPrinted>2023-02-13T09:17:00Z</cp:lastPrinted>
  <dcterms:created xsi:type="dcterms:W3CDTF">2024-08-07T07:40:00Z</dcterms:created>
  <dcterms:modified xsi:type="dcterms:W3CDTF">2024-08-13T12:08:00Z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