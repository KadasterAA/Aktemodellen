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4E8D8439"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1D008EE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4529AE">
              <w:rPr>
                <w:lang w:val="nl-NL"/>
              </w:rPr>
              <w:t>Lloyds</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7DCED0D8" w:rsidR="00EC1610" w:rsidRPr="00343045" w:rsidRDefault="00945F60" w:rsidP="00EC1610">
            <w:bookmarkStart w:id="5" w:name="bmAuteurs"/>
            <w:bookmarkEnd w:id="5"/>
            <w:r>
              <w:t>1.0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2A37C8" w:rsidRPr="008C145E" w14:paraId="14A6A18B" w14:textId="77777777" w:rsidTr="00323158">
        <w:tc>
          <w:tcPr>
            <w:tcW w:w="637" w:type="dxa"/>
          </w:tcPr>
          <w:p w14:paraId="00C6C6FC" w14:textId="75085F6A" w:rsidR="002A37C8" w:rsidRDefault="002A37C8" w:rsidP="004C1BBE">
            <w:pPr>
              <w:pStyle w:val="Subtitel"/>
              <w:spacing w:line="280" w:lineRule="exact"/>
              <w:rPr>
                <w:rStyle w:val="Versie0"/>
                <w:bCs/>
                <w:sz w:val="16"/>
              </w:rPr>
            </w:pPr>
            <w:r>
              <w:rPr>
                <w:rStyle w:val="Versie0"/>
                <w:bCs/>
                <w:sz w:val="16"/>
              </w:rPr>
              <w:t>1.</w:t>
            </w:r>
            <w:r w:rsidR="00F44643">
              <w:rPr>
                <w:rStyle w:val="Versie0"/>
                <w:bCs/>
                <w:sz w:val="16"/>
              </w:rPr>
              <w:t>0</w:t>
            </w:r>
          </w:p>
        </w:tc>
        <w:tc>
          <w:tcPr>
            <w:tcW w:w="1560" w:type="dxa"/>
          </w:tcPr>
          <w:p w14:paraId="64CC653F" w14:textId="405224C3" w:rsidR="002A37C8" w:rsidRDefault="002A37C8" w:rsidP="004C1BBE">
            <w:pPr>
              <w:rPr>
                <w:rStyle w:val="Datumopmaakprofiel"/>
                <w:rFonts w:cs="Helvetica"/>
                <w:sz w:val="16"/>
                <w:szCs w:val="16"/>
              </w:rPr>
            </w:pPr>
            <w:r>
              <w:rPr>
                <w:rStyle w:val="Datumopmaakprofiel"/>
                <w:rFonts w:cs="Helvetica"/>
                <w:sz w:val="16"/>
                <w:szCs w:val="16"/>
              </w:rPr>
              <w:t>0</w:t>
            </w:r>
            <w:r w:rsidR="00D96F2F">
              <w:rPr>
                <w:rStyle w:val="Datumopmaakprofiel"/>
                <w:rFonts w:cs="Helvetica"/>
                <w:sz w:val="16"/>
                <w:szCs w:val="16"/>
              </w:rPr>
              <w:t>7</w:t>
            </w:r>
            <w:r>
              <w:rPr>
                <w:rStyle w:val="Datumopmaakprofiel"/>
                <w:rFonts w:cs="Helvetica"/>
                <w:sz w:val="16"/>
                <w:szCs w:val="16"/>
              </w:rPr>
              <w:t xml:space="preserve"> januari 2021</w:t>
            </w:r>
          </w:p>
        </w:tc>
        <w:tc>
          <w:tcPr>
            <w:tcW w:w="1984" w:type="dxa"/>
          </w:tcPr>
          <w:p w14:paraId="10550878" w14:textId="402A45F6" w:rsidR="002A37C8" w:rsidRPr="0043720F" w:rsidRDefault="002A37C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293295B9" w14:textId="5770B5D7" w:rsidR="002A37C8" w:rsidRPr="0043720F" w:rsidRDefault="002A37C8" w:rsidP="004C1BBE">
            <w:pPr>
              <w:rPr>
                <w:rFonts w:cs="Arial"/>
                <w:sz w:val="16"/>
                <w:szCs w:val="16"/>
              </w:rPr>
            </w:pPr>
            <w:r>
              <w:rPr>
                <w:rFonts w:cs="Arial"/>
                <w:sz w:val="16"/>
                <w:szCs w:val="16"/>
              </w:rPr>
              <w:t>AA-4919</w:t>
            </w:r>
            <w:r w:rsidR="00F44643">
              <w:rPr>
                <w:rFonts w:cs="Arial"/>
                <w:sz w:val="16"/>
                <w:szCs w:val="16"/>
              </w:rPr>
              <w:t>:</w:t>
            </w:r>
            <w:r>
              <w:rPr>
                <w:rFonts w:cs="Arial"/>
                <w:sz w:val="16"/>
                <w:szCs w:val="16"/>
              </w:rPr>
              <w:t xml:space="preserve"> </w:t>
            </w:r>
            <w:r w:rsidR="00F44643">
              <w:rPr>
                <w:rFonts w:cs="Arial"/>
                <w:sz w:val="16"/>
                <w:szCs w:val="16"/>
              </w:rPr>
              <w:t>N</w:t>
            </w:r>
            <w:r w:rsidR="00F44643">
              <w:rPr>
                <w:rFonts w:cs="Arial"/>
                <w:szCs w:val="16"/>
              </w:rPr>
              <w:t>ieuw model hypotheekbank</w:t>
            </w:r>
          </w:p>
        </w:tc>
      </w:tr>
      <w:tr w:rsidR="002A37C8" w:rsidRPr="008C145E" w14:paraId="3668A3BF" w14:textId="77777777" w:rsidTr="00323158">
        <w:tc>
          <w:tcPr>
            <w:tcW w:w="637" w:type="dxa"/>
          </w:tcPr>
          <w:p w14:paraId="56648D73" w14:textId="77777777" w:rsidR="002A37C8" w:rsidRDefault="002A37C8" w:rsidP="004C1BBE">
            <w:pPr>
              <w:pStyle w:val="Subtitel"/>
              <w:spacing w:line="280" w:lineRule="exact"/>
              <w:rPr>
                <w:rStyle w:val="Versie0"/>
                <w:bCs/>
                <w:sz w:val="16"/>
              </w:rPr>
            </w:pPr>
          </w:p>
        </w:tc>
        <w:tc>
          <w:tcPr>
            <w:tcW w:w="1560" w:type="dxa"/>
          </w:tcPr>
          <w:p w14:paraId="6A9365EB" w14:textId="77777777" w:rsidR="002A37C8" w:rsidRDefault="002A37C8" w:rsidP="004C1BBE">
            <w:pPr>
              <w:rPr>
                <w:rStyle w:val="Datumopmaakprofiel"/>
                <w:rFonts w:cs="Helvetica"/>
                <w:sz w:val="16"/>
                <w:szCs w:val="16"/>
              </w:rPr>
            </w:pPr>
          </w:p>
        </w:tc>
        <w:tc>
          <w:tcPr>
            <w:tcW w:w="1984" w:type="dxa"/>
          </w:tcPr>
          <w:p w14:paraId="33B9CCDA" w14:textId="77777777" w:rsidR="002A37C8" w:rsidRDefault="002A37C8" w:rsidP="004C1BBE">
            <w:pPr>
              <w:rPr>
                <w:rFonts w:ascii="Helvetica" w:hAnsi="Helvetica" w:cs="Helvetica"/>
                <w:sz w:val="16"/>
                <w:szCs w:val="16"/>
                <w:lang w:val="en-GB"/>
              </w:rPr>
            </w:pPr>
          </w:p>
        </w:tc>
        <w:tc>
          <w:tcPr>
            <w:tcW w:w="5387" w:type="dxa"/>
          </w:tcPr>
          <w:p w14:paraId="79F490EC" w14:textId="77777777" w:rsidR="002A37C8" w:rsidRPr="0043720F" w:rsidRDefault="002A37C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13ED5E1F" w14:textId="6540A371" w:rsidR="00FB52CD"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1267106" w:history="1">
        <w:r w:rsidR="00FB52CD" w:rsidRPr="007D02F3">
          <w:rPr>
            <w:rStyle w:val="Hyperlink"/>
          </w:rPr>
          <w:t>1</w:t>
        </w:r>
        <w:r w:rsidR="00FB52CD">
          <w:rPr>
            <w:rFonts w:asciiTheme="minorHAnsi" w:eastAsiaTheme="minorEastAsia" w:hAnsiTheme="minorHAnsi" w:cstheme="minorBidi"/>
            <w:b w:val="0"/>
            <w:bCs w:val="0"/>
            <w:snapToGrid/>
            <w:kern w:val="0"/>
            <w:sz w:val="22"/>
            <w:szCs w:val="22"/>
            <w:lang w:eastAsia="nl-NL"/>
          </w:rPr>
          <w:tab/>
        </w:r>
        <w:r w:rsidR="00FB52CD" w:rsidRPr="007D02F3">
          <w:rPr>
            <w:rStyle w:val="Hyperlink"/>
          </w:rPr>
          <w:t>Inleiding</w:t>
        </w:r>
        <w:r w:rsidR="00FB52CD">
          <w:rPr>
            <w:webHidden/>
          </w:rPr>
          <w:tab/>
        </w:r>
        <w:r w:rsidR="00FB52CD">
          <w:rPr>
            <w:webHidden/>
          </w:rPr>
          <w:fldChar w:fldCharType="begin"/>
        </w:r>
        <w:r w:rsidR="00FB52CD">
          <w:rPr>
            <w:webHidden/>
          </w:rPr>
          <w:instrText xml:space="preserve"> PAGEREF _Toc61267106 \h </w:instrText>
        </w:r>
        <w:r w:rsidR="00FB52CD">
          <w:rPr>
            <w:webHidden/>
          </w:rPr>
        </w:r>
        <w:r w:rsidR="00FB52CD">
          <w:rPr>
            <w:webHidden/>
          </w:rPr>
          <w:fldChar w:fldCharType="separate"/>
        </w:r>
        <w:r w:rsidR="00FB52CD">
          <w:rPr>
            <w:webHidden/>
          </w:rPr>
          <w:t>6</w:t>
        </w:r>
        <w:r w:rsidR="00FB52CD">
          <w:rPr>
            <w:webHidden/>
          </w:rPr>
          <w:fldChar w:fldCharType="end"/>
        </w:r>
      </w:hyperlink>
    </w:p>
    <w:p w14:paraId="1440967E" w14:textId="6D4610F2" w:rsidR="00FB52CD" w:rsidRDefault="00400408">
      <w:pPr>
        <w:pStyle w:val="Inhopg2"/>
        <w:rPr>
          <w:rFonts w:asciiTheme="minorHAnsi" w:eastAsiaTheme="minorEastAsia" w:hAnsiTheme="minorHAnsi" w:cstheme="minorBidi"/>
          <w:snapToGrid/>
          <w:kern w:val="0"/>
          <w:sz w:val="22"/>
          <w:szCs w:val="22"/>
          <w:lang w:eastAsia="nl-NL"/>
        </w:rPr>
      </w:pPr>
      <w:hyperlink w:anchor="_Toc61267107" w:history="1">
        <w:r w:rsidR="00FB52CD" w:rsidRPr="007D02F3">
          <w:rPr>
            <w:rStyle w:val="Hyperlink"/>
          </w:rPr>
          <w:t>1.1</w:t>
        </w:r>
        <w:r w:rsidR="00FB52CD">
          <w:rPr>
            <w:rFonts w:asciiTheme="minorHAnsi" w:eastAsiaTheme="minorEastAsia" w:hAnsiTheme="minorHAnsi" w:cstheme="minorBidi"/>
            <w:snapToGrid/>
            <w:kern w:val="0"/>
            <w:sz w:val="22"/>
            <w:szCs w:val="22"/>
            <w:lang w:eastAsia="nl-NL"/>
          </w:rPr>
          <w:tab/>
        </w:r>
        <w:r w:rsidR="00FB52CD" w:rsidRPr="007D02F3">
          <w:rPr>
            <w:rStyle w:val="Hyperlink"/>
          </w:rPr>
          <w:t>Doel</w:t>
        </w:r>
        <w:r w:rsidR="00FB52CD">
          <w:rPr>
            <w:webHidden/>
          </w:rPr>
          <w:tab/>
        </w:r>
        <w:r w:rsidR="00FB52CD">
          <w:rPr>
            <w:webHidden/>
          </w:rPr>
          <w:fldChar w:fldCharType="begin"/>
        </w:r>
        <w:r w:rsidR="00FB52CD">
          <w:rPr>
            <w:webHidden/>
          </w:rPr>
          <w:instrText xml:space="preserve"> PAGEREF _Toc61267107 \h </w:instrText>
        </w:r>
        <w:r w:rsidR="00FB52CD">
          <w:rPr>
            <w:webHidden/>
          </w:rPr>
        </w:r>
        <w:r w:rsidR="00FB52CD">
          <w:rPr>
            <w:webHidden/>
          </w:rPr>
          <w:fldChar w:fldCharType="separate"/>
        </w:r>
        <w:r w:rsidR="00FB52CD">
          <w:rPr>
            <w:webHidden/>
          </w:rPr>
          <w:t>6</w:t>
        </w:r>
        <w:r w:rsidR="00FB52CD">
          <w:rPr>
            <w:webHidden/>
          </w:rPr>
          <w:fldChar w:fldCharType="end"/>
        </w:r>
      </w:hyperlink>
    </w:p>
    <w:p w14:paraId="0CDA2157" w14:textId="659E63BF" w:rsidR="00FB52CD" w:rsidRDefault="00400408">
      <w:pPr>
        <w:pStyle w:val="Inhopg2"/>
        <w:rPr>
          <w:rFonts w:asciiTheme="minorHAnsi" w:eastAsiaTheme="minorEastAsia" w:hAnsiTheme="minorHAnsi" w:cstheme="minorBidi"/>
          <w:snapToGrid/>
          <w:kern w:val="0"/>
          <w:sz w:val="22"/>
          <w:szCs w:val="22"/>
          <w:lang w:eastAsia="nl-NL"/>
        </w:rPr>
      </w:pPr>
      <w:hyperlink w:anchor="_Toc61267108" w:history="1">
        <w:r w:rsidR="00FB52CD" w:rsidRPr="007D02F3">
          <w:rPr>
            <w:rStyle w:val="Hyperlink"/>
          </w:rPr>
          <w:t>1.2</w:t>
        </w:r>
        <w:r w:rsidR="00FB52CD">
          <w:rPr>
            <w:rFonts w:asciiTheme="minorHAnsi" w:eastAsiaTheme="minorEastAsia" w:hAnsiTheme="minorHAnsi" w:cstheme="minorBidi"/>
            <w:snapToGrid/>
            <w:kern w:val="0"/>
            <w:sz w:val="22"/>
            <w:szCs w:val="22"/>
            <w:lang w:eastAsia="nl-NL"/>
          </w:rPr>
          <w:tab/>
        </w:r>
        <w:r w:rsidR="00FB52CD" w:rsidRPr="007D02F3">
          <w:rPr>
            <w:rStyle w:val="Hyperlink"/>
          </w:rPr>
          <w:t>Algemeen</w:t>
        </w:r>
        <w:r w:rsidR="00FB52CD">
          <w:rPr>
            <w:webHidden/>
          </w:rPr>
          <w:tab/>
        </w:r>
        <w:r w:rsidR="00FB52CD">
          <w:rPr>
            <w:webHidden/>
          </w:rPr>
          <w:fldChar w:fldCharType="begin"/>
        </w:r>
        <w:r w:rsidR="00FB52CD">
          <w:rPr>
            <w:webHidden/>
          </w:rPr>
          <w:instrText xml:space="preserve"> PAGEREF _Toc61267108 \h </w:instrText>
        </w:r>
        <w:r w:rsidR="00FB52CD">
          <w:rPr>
            <w:webHidden/>
          </w:rPr>
        </w:r>
        <w:r w:rsidR="00FB52CD">
          <w:rPr>
            <w:webHidden/>
          </w:rPr>
          <w:fldChar w:fldCharType="separate"/>
        </w:r>
        <w:r w:rsidR="00FB52CD">
          <w:rPr>
            <w:webHidden/>
          </w:rPr>
          <w:t>6</w:t>
        </w:r>
        <w:r w:rsidR="00FB52CD">
          <w:rPr>
            <w:webHidden/>
          </w:rPr>
          <w:fldChar w:fldCharType="end"/>
        </w:r>
      </w:hyperlink>
    </w:p>
    <w:p w14:paraId="273DB79C" w14:textId="26D64C86" w:rsidR="00FB52CD" w:rsidRDefault="00400408">
      <w:pPr>
        <w:pStyle w:val="Inhopg2"/>
        <w:rPr>
          <w:rFonts w:asciiTheme="minorHAnsi" w:eastAsiaTheme="minorEastAsia" w:hAnsiTheme="minorHAnsi" w:cstheme="minorBidi"/>
          <w:snapToGrid/>
          <w:kern w:val="0"/>
          <w:sz w:val="22"/>
          <w:szCs w:val="22"/>
          <w:lang w:eastAsia="nl-NL"/>
        </w:rPr>
      </w:pPr>
      <w:hyperlink w:anchor="_Toc61267109" w:history="1">
        <w:r w:rsidR="00FB52CD" w:rsidRPr="007D02F3">
          <w:rPr>
            <w:rStyle w:val="Hyperlink"/>
          </w:rPr>
          <w:t>1.3</w:t>
        </w:r>
        <w:r w:rsidR="00FB52CD">
          <w:rPr>
            <w:rFonts w:asciiTheme="minorHAnsi" w:eastAsiaTheme="minorEastAsia" w:hAnsiTheme="minorHAnsi" w:cstheme="minorBidi"/>
            <w:snapToGrid/>
            <w:kern w:val="0"/>
            <w:sz w:val="22"/>
            <w:szCs w:val="22"/>
            <w:lang w:eastAsia="nl-NL"/>
          </w:rPr>
          <w:tab/>
        </w:r>
        <w:r w:rsidR="00FB52CD" w:rsidRPr="007D02F3">
          <w:rPr>
            <w:rStyle w:val="Hyperlink"/>
          </w:rPr>
          <w:t>Referenties</w:t>
        </w:r>
        <w:r w:rsidR="00FB52CD">
          <w:rPr>
            <w:webHidden/>
          </w:rPr>
          <w:tab/>
        </w:r>
        <w:r w:rsidR="00FB52CD">
          <w:rPr>
            <w:webHidden/>
          </w:rPr>
          <w:fldChar w:fldCharType="begin"/>
        </w:r>
        <w:r w:rsidR="00FB52CD">
          <w:rPr>
            <w:webHidden/>
          </w:rPr>
          <w:instrText xml:space="preserve"> PAGEREF _Toc61267109 \h </w:instrText>
        </w:r>
        <w:r w:rsidR="00FB52CD">
          <w:rPr>
            <w:webHidden/>
          </w:rPr>
        </w:r>
        <w:r w:rsidR="00FB52CD">
          <w:rPr>
            <w:webHidden/>
          </w:rPr>
          <w:fldChar w:fldCharType="separate"/>
        </w:r>
        <w:r w:rsidR="00FB52CD">
          <w:rPr>
            <w:webHidden/>
          </w:rPr>
          <w:t>7</w:t>
        </w:r>
        <w:r w:rsidR="00FB52CD">
          <w:rPr>
            <w:webHidden/>
          </w:rPr>
          <w:fldChar w:fldCharType="end"/>
        </w:r>
      </w:hyperlink>
    </w:p>
    <w:p w14:paraId="05B9AD93" w14:textId="3DD4DAD5" w:rsidR="00FB52CD" w:rsidRDefault="00400408">
      <w:pPr>
        <w:pStyle w:val="Inhopg1"/>
        <w:rPr>
          <w:rFonts w:asciiTheme="minorHAnsi" w:eastAsiaTheme="minorEastAsia" w:hAnsiTheme="minorHAnsi" w:cstheme="minorBidi"/>
          <w:b w:val="0"/>
          <w:bCs w:val="0"/>
          <w:snapToGrid/>
          <w:kern w:val="0"/>
          <w:sz w:val="22"/>
          <w:szCs w:val="22"/>
          <w:lang w:eastAsia="nl-NL"/>
        </w:rPr>
      </w:pPr>
      <w:hyperlink w:anchor="_Toc61267110" w:history="1">
        <w:r w:rsidR="00FB52CD" w:rsidRPr="007D02F3">
          <w:rPr>
            <w:rStyle w:val="Hyperlink"/>
          </w:rPr>
          <w:t>2</w:t>
        </w:r>
        <w:r w:rsidR="00FB52CD">
          <w:rPr>
            <w:rFonts w:asciiTheme="minorHAnsi" w:eastAsiaTheme="minorEastAsia" w:hAnsiTheme="minorHAnsi" w:cstheme="minorBidi"/>
            <w:b w:val="0"/>
            <w:bCs w:val="0"/>
            <w:snapToGrid/>
            <w:kern w:val="0"/>
            <w:sz w:val="22"/>
            <w:szCs w:val="22"/>
            <w:lang w:eastAsia="nl-NL"/>
          </w:rPr>
          <w:tab/>
        </w:r>
        <w:r w:rsidR="00FB52CD" w:rsidRPr="007D02F3">
          <w:rPr>
            <w:rStyle w:val="Hyperlink"/>
          </w:rPr>
          <w:t>Lloyds Hypotheekakte</w:t>
        </w:r>
        <w:r w:rsidR="00FB52CD">
          <w:rPr>
            <w:webHidden/>
          </w:rPr>
          <w:tab/>
        </w:r>
        <w:r w:rsidR="00FB52CD">
          <w:rPr>
            <w:webHidden/>
          </w:rPr>
          <w:fldChar w:fldCharType="begin"/>
        </w:r>
        <w:r w:rsidR="00FB52CD">
          <w:rPr>
            <w:webHidden/>
          </w:rPr>
          <w:instrText xml:space="preserve"> PAGEREF _Toc61267110 \h </w:instrText>
        </w:r>
        <w:r w:rsidR="00FB52CD">
          <w:rPr>
            <w:webHidden/>
          </w:rPr>
        </w:r>
        <w:r w:rsidR="00FB52CD">
          <w:rPr>
            <w:webHidden/>
          </w:rPr>
          <w:fldChar w:fldCharType="separate"/>
        </w:r>
        <w:r w:rsidR="00FB52CD">
          <w:rPr>
            <w:webHidden/>
          </w:rPr>
          <w:t>8</w:t>
        </w:r>
        <w:r w:rsidR="00FB52CD">
          <w:rPr>
            <w:webHidden/>
          </w:rPr>
          <w:fldChar w:fldCharType="end"/>
        </w:r>
      </w:hyperlink>
    </w:p>
    <w:p w14:paraId="3F4481F8" w14:textId="3CB96AE2" w:rsidR="00FB52CD" w:rsidRDefault="00400408">
      <w:pPr>
        <w:pStyle w:val="Inhopg2"/>
        <w:rPr>
          <w:rFonts w:asciiTheme="minorHAnsi" w:eastAsiaTheme="minorEastAsia" w:hAnsiTheme="minorHAnsi" w:cstheme="minorBidi"/>
          <w:snapToGrid/>
          <w:kern w:val="0"/>
          <w:sz w:val="22"/>
          <w:szCs w:val="22"/>
          <w:lang w:eastAsia="nl-NL"/>
        </w:rPr>
      </w:pPr>
      <w:hyperlink w:anchor="_Toc61267111" w:history="1">
        <w:r w:rsidR="00FB52CD" w:rsidRPr="007D02F3">
          <w:rPr>
            <w:rStyle w:val="Hyperlink"/>
          </w:rPr>
          <w:t>2.1</w:t>
        </w:r>
        <w:r w:rsidR="00FB52CD">
          <w:rPr>
            <w:rFonts w:asciiTheme="minorHAnsi" w:eastAsiaTheme="minorEastAsia" w:hAnsiTheme="minorHAnsi" w:cstheme="minorBidi"/>
            <w:snapToGrid/>
            <w:kern w:val="0"/>
            <w:sz w:val="22"/>
            <w:szCs w:val="22"/>
            <w:lang w:eastAsia="nl-NL"/>
          </w:rPr>
          <w:tab/>
        </w:r>
        <w:r w:rsidR="00FB52CD" w:rsidRPr="007D02F3">
          <w:rPr>
            <w:rStyle w:val="Hyperlink"/>
          </w:rPr>
          <w:t>Equivalentieverklaring</w:t>
        </w:r>
        <w:r w:rsidR="00FB52CD">
          <w:rPr>
            <w:webHidden/>
          </w:rPr>
          <w:tab/>
        </w:r>
        <w:r w:rsidR="00FB52CD">
          <w:rPr>
            <w:webHidden/>
          </w:rPr>
          <w:fldChar w:fldCharType="begin"/>
        </w:r>
        <w:r w:rsidR="00FB52CD">
          <w:rPr>
            <w:webHidden/>
          </w:rPr>
          <w:instrText xml:space="preserve"> PAGEREF _Toc61267111 \h </w:instrText>
        </w:r>
        <w:r w:rsidR="00FB52CD">
          <w:rPr>
            <w:webHidden/>
          </w:rPr>
        </w:r>
        <w:r w:rsidR="00FB52CD">
          <w:rPr>
            <w:webHidden/>
          </w:rPr>
          <w:fldChar w:fldCharType="separate"/>
        </w:r>
        <w:r w:rsidR="00FB52CD">
          <w:rPr>
            <w:webHidden/>
          </w:rPr>
          <w:t>8</w:t>
        </w:r>
        <w:r w:rsidR="00FB52CD">
          <w:rPr>
            <w:webHidden/>
          </w:rPr>
          <w:fldChar w:fldCharType="end"/>
        </w:r>
      </w:hyperlink>
    </w:p>
    <w:p w14:paraId="423AEF52" w14:textId="5A1ECF89" w:rsidR="00FB52CD" w:rsidRDefault="00400408">
      <w:pPr>
        <w:pStyle w:val="Inhopg2"/>
        <w:rPr>
          <w:rFonts w:asciiTheme="minorHAnsi" w:eastAsiaTheme="minorEastAsia" w:hAnsiTheme="minorHAnsi" w:cstheme="minorBidi"/>
          <w:snapToGrid/>
          <w:kern w:val="0"/>
          <w:sz w:val="22"/>
          <w:szCs w:val="22"/>
          <w:lang w:eastAsia="nl-NL"/>
        </w:rPr>
      </w:pPr>
      <w:hyperlink w:anchor="_Toc61267112" w:history="1">
        <w:r w:rsidR="00FB52CD" w:rsidRPr="007D02F3">
          <w:rPr>
            <w:rStyle w:val="Hyperlink"/>
          </w:rPr>
          <w:t>2.2</w:t>
        </w:r>
        <w:r w:rsidR="00FB52CD">
          <w:rPr>
            <w:rFonts w:asciiTheme="minorHAnsi" w:eastAsiaTheme="minorEastAsia" w:hAnsiTheme="minorHAnsi" w:cstheme="minorBidi"/>
            <w:snapToGrid/>
            <w:kern w:val="0"/>
            <w:sz w:val="22"/>
            <w:szCs w:val="22"/>
            <w:lang w:eastAsia="nl-NL"/>
          </w:rPr>
          <w:tab/>
        </w:r>
        <w:r w:rsidR="00FB52CD" w:rsidRPr="007D02F3">
          <w:rPr>
            <w:rStyle w:val="Hyperlink"/>
          </w:rPr>
          <w:t>Titel</w:t>
        </w:r>
        <w:r w:rsidR="00FB52CD">
          <w:rPr>
            <w:webHidden/>
          </w:rPr>
          <w:tab/>
        </w:r>
        <w:r w:rsidR="00FB52CD">
          <w:rPr>
            <w:webHidden/>
          </w:rPr>
          <w:fldChar w:fldCharType="begin"/>
        </w:r>
        <w:r w:rsidR="00FB52CD">
          <w:rPr>
            <w:webHidden/>
          </w:rPr>
          <w:instrText xml:space="preserve"> PAGEREF _Toc61267112 \h </w:instrText>
        </w:r>
        <w:r w:rsidR="00FB52CD">
          <w:rPr>
            <w:webHidden/>
          </w:rPr>
        </w:r>
        <w:r w:rsidR="00FB52CD">
          <w:rPr>
            <w:webHidden/>
          </w:rPr>
          <w:fldChar w:fldCharType="separate"/>
        </w:r>
        <w:r w:rsidR="00FB52CD">
          <w:rPr>
            <w:webHidden/>
          </w:rPr>
          <w:t>9</w:t>
        </w:r>
        <w:r w:rsidR="00FB52CD">
          <w:rPr>
            <w:webHidden/>
          </w:rPr>
          <w:fldChar w:fldCharType="end"/>
        </w:r>
      </w:hyperlink>
    </w:p>
    <w:p w14:paraId="69FBE9AA" w14:textId="6395CFD9" w:rsidR="00FB52CD" w:rsidRDefault="00400408">
      <w:pPr>
        <w:pStyle w:val="Inhopg2"/>
        <w:rPr>
          <w:rFonts w:asciiTheme="minorHAnsi" w:eastAsiaTheme="minorEastAsia" w:hAnsiTheme="minorHAnsi" w:cstheme="minorBidi"/>
          <w:snapToGrid/>
          <w:kern w:val="0"/>
          <w:sz w:val="22"/>
          <w:szCs w:val="22"/>
          <w:lang w:eastAsia="nl-NL"/>
        </w:rPr>
      </w:pPr>
      <w:hyperlink w:anchor="_Toc61267113" w:history="1">
        <w:r w:rsidR="00FB52CD" w:rsidRPr="007D02F3">
          <w:rPr>
            <w:rStyle w:val="Hyperlink"/>
          </w:rPr>
          <w:t>2.3</w:t>
        </w:r>
        <w:r w:rsidR="00FB52CD">
          <w:rPr>
            <w:rFonts w:asciiTheme="minorHAnsi" w:eastAsiaTheme="minorEastAsia" w:hAnsiTheme="minorHAnsi" w:cstheme="minorBidi"/>
            <w:snapToGrid/>
            <w:kern w:val="0"/>
            <w:sz w:val="22"/>
            <w:szCs w:val="22"/>
            <w:lang w:eastAsia="nl-NL"/>
          </w:rPr>
          <w:tab/>
        </w:r>
        <w:r w:rsidR="00FB52CD" w:rsidRPr="007D02F3">
          <w:rPr>
            <w:rStyle w:val="Hyperlink"/>
          </w:rPr>
          <w:t>Aanhef</w:t>
        </w:r>
        <w:r w:rsidR="00FB52CD">
          <w:rPr>
            <w:webHidden/>
          </w:rPr>
          <w:tab/>
        </w:r>
        <w:r w:rsidR="00FB52CD">
          <w:rPr>
            <w:webHidden/>
          </w:rPr>
          <w:fldChar w:fldCharType="begin"/>
        </w:r>
        <w:r w:rsidR="00FB52CD">
          <w:rPr>
            <w:webHidden/>
          </w:rPr>
          <w:instrText xml:space="preserve"> PAGEREF _Toc61267113 \h </w:instrText>
        </w:r>
        <w:r w:rsidR="00FB52CD">
          <w:rPr>
            <w:webHidden/>
          </w:rPr>
        </w:r>
        <w:r w:rsidR="00FB52CD">
          <w:rPr>
            <w:webHidden/>
          </w:rPr>
          <w:fldChar w:fldCharType="separate"/>
        </w:r>
        <w:r w:rsidR="00FB52CD">
          <w:rPr>
            <w:webHidden/>
          </w:rPr>
          <w:t>9</w:t>
        </w:r>
        <w:r w:rsidR="00FB52CD">
          <w:rPr>
            <w:webHidden/>
          </w:rPr>
          <w:fldChar w:fldCharType="end"/>
        </w:r>
      </w:hyperlink>
    </w:p>
    <w:p w14:paraId="0040068A" w14:textId="07F865A3" w:rsidR="00FB52CD" w:rsidRDefault="00400408">
      <w:pPr>
        <w:pStyle w:val="Inhopg2"/>
        <w:rPr>
          <w:rFonts w:asciiTheme="minorHAnsi" w:eastAsiaTheme="minorEastAsia" w:hAnsiTheme="minorHAnsi" w:cstheme="minorBidi"/>
          <w:snapToGrid/>
          <w:kern w:val="0"/>
          <w:sz w:val="22"/>
          <w:szCs w:val="22"/>
          <w:lang w:eastAsia="nl-NL"/>
        </w:rPr>
      </w:pPr>
      <w:hyperlink w:anchor="_Toc61267114" w:history="1">
        <w:r w:rsidR="00FB52CD" w:rsidRPr="007D02F3">
          <w:rPr>
            <w:rStyle w:val="Hyperlink"/>
          </w:rPr>
          <w:t>2.4</w:t>
        </w:r>
        <w:r w:rsidR="00FB52CD">
          <w:rPr>
            <w:rFonts w:asciiTheme="minorHAnsi" w:eastAsiaTheme="minorEastAsia" w:hAnsiTheme="minorHAnsi" w:cstheme="minorBidi"/>
            <w:snapToGrid/>
            <w:kern w:val="0"/>
            <w:sz w:val="22"/>
            <w:szCs w:val="22"/>
            <w:lang w:eastAsia="nl-NL"/>
          </w:rPr>
          <w:tab/>
        </w:r>
        <w:r w:rsidR="00FB52CD" w:rsidRPr="007D02F3">
          <w:rPr>
            <w:rStyle w:val="Hyperlink"/>
          </w:rPr>
          <w:t>Partijen</w:t>
        </w:r>
        <w:r w:rsidR="00FB52CD">
          <w:rPr>
            <w:webHidden/>
          </w:rPr>
          <w:tab/>
        </w:r>
        <w:r w:rsidR="00FB52CD">
          <w:rPr>
            <w:webHidden/>
          </w:rPr>
          <w:fldChar w:fldCharType="begin"/>
        </w:r>
        <w:r w:rsidR="00FB52CD">
          <w:rPr>
            <w:webHidden/>
          </w:rPr>
          <w:instrText xml:space="preserve"> PAGEREF _Toc61267114 \h </w:instrText>
        </w:r>
        <w:r w:rsidR="00FB52CD">
          <w:rPr>
            <w:webHidden/>
          </w:rPr>
        </w:r>
        <w:r w:rsidR="00FB52CD">
          <w:rPr>
            <w:webHidden/>
          </w:rPr>
          <w:fldChar w:fldCharType="separate"/>
        </w:r>
        <w:r w:rsidR="00FB52CD">
          <w:rPr>
            <w:webHidden/>
          </w:rPr>
          <w:t>10</w:t>
        </w:r>
        <w:r w:rsidR="00FB52CD">
          <w:rPr>
            <w:webHidden/>
          </w:rPr>
          <w:fldChar w:fldCharType="end"/>
        </w:r>
      </w:hyperlink>
    </w:p>
    <w:p w14:paraId="33477F33" w14:textId="318F9713" w:rsidR="00FB52CD" w:rsidRDefault="00400408">
      <w:pPr>
        <w:pStyle w:val="Inhopg3"/>
        <w:rPr>
          <w:rFonts w:asciiTheme="minorHAnsi" w:eastAsiaTheme="minorEastAsia" w:hAnsiTheme="minorHAnsi" w:cstheme="minorBidi"/>
          <w:snapToGrid/>
          <w:kern w:val="0"/>
          <w:sz w:val="22"/>
          <w:szCs w:val="22"/>
          <w:lang w:eastAsia="nl-NL"/>
        </w:rPr>
      </w:pPr>
      <w:hyperlink w:anchor="_Toc61267115" w:history="1">
        <w:r w:rsidR="00FB52CD" w:rsidRPr="007D02F3">
          <w:rPr>
            <w:rStyle w:val="Hyperlink"/>
          </w:rPr>
          <w:t>2.4.1</w:t>
        </w:r>
        <w:r w:rsidR="00FB52CD">
          <w:rPr>
            <w:rFonts w:asciiTheme="minorHAnsi" w:eastAsiaTheme="minorEastAsia" w:hAnsiTheme="minorHAnsi" w:cstheme="minorBidi"/>
            <w:snapToGrid/>
            <w:kern w:val="0"/>
            <w:sz w:val="22"/>
            <w:szCs w:val="22"/>
            <w:lang w:eastAsia="nl-NL"/>
          </w:rPr>
          <w:tab/>
        </w:r>
        <w:r w:rsidR="00FB52CD" w:rsidRPr="007D02F3">
          <w:rPr>
            <w:rStyle w:val="Hyperlink"/>
          </w:rPr>
          <w:t>Hypotheekbank</w:t>
        </w:r>
        <w:r w:rsidR="00FB52CD">
          <w:rPr>
            <w:webHidden/>
          </w:rPr>
          <w:tab/>
        </w:r>
        <w:r w:rsidR="00FB52CD">
          <w:rPr>
            <w:webHidden/>
          </w:rPr>
          <w:fldChar w:fldCharType="begin"/>
        </w:r>
        <w:r w:rsidR="00FB52CD">
          <w:rPr>
            <w:webHidden/>
          </w:rPr>
          <w:instrText xml:space="preserve"> PAGEREF _Toc61267115 \h </w:instrText>
        </w:r>
        <w:r w:rsidR="00FB52CD">
          <w:rPr>
            <w:webHidden/>
          </w:rPr>
        </w:r>
        <w:r w:rsidR="00FB52CD">
          <w:rPr>
            <w:webHidden/>
          </w:rPr>
          <w:fldChar w:fldCharType="separate"/>
        </w:r>
        <w:r w:rsidR="00FB52CD">
          <w:rPr>
            <w:webHidden/>
          </w:rPr>
          <w:t>11</w:t>
        </w:r>
        <w:r w:rsidR="00FB52CD">
          <w:rPr>
            <w:webHidden/>
          </w:rPr>
          <w:fldChar w:fldCharType="end"/>
        </w:r>
      </w:hyperlink>
    </w:p>
    <w:p w14:paraId="58E7A1AB" w14:textId="2C656430" w:rsidR="00FB52CD" w:rsidRDefault="00400408">
      <w:pPr>
        <w:pStyle w:val="Inhopg3"/>
        <w:rPr>
          <w:rFonts w:asciiTheme="minorHAnsi" w:eastAsiaTheme="minorEastAsia" w:hAnsiTheme="minorHAnsi" w:cstheme="minorBidi"/>
          <w:snapToGrid/>
          <w:kern w:val="0"/>
          <w:sz w:val="22"/>
          <w:szCs w:val="22"/>
          <w:lang w:eastAsia="nl-NL"/>
        </w:rPr>
      </w:pPr>
      <w:hyperlink w:anchor="_Toc61267116" w:history="1">
        <w:r w:rsidR="00FB52CD" w:rsidRPr="007D02F3">
          <w:rPr>
            <w:rStyle w:val="Hyperlink"/>
          </w:rPr>
          <w:t>2.4.2</w:t>
        </w:r>
        <w:r w:rsidR="00FB52CD">
          <w:rPr>
            <w:rFonts w:asciiTheme="minorHAnsi" w:eastAsiaTheme="minorEastAsia" w:hAnsiTheme="minorHAnsi" w:cstheme="minorBidi"/>
            <w:snapToGrid/>
            <w:kern w:val="0"/>
            <w:sz w:val="22"/>
            <w:szCs w:val="22"/>
            <w:lang w:eastAsia="nl-NL"/>
          </w:rPr>
          <w:tab/>
        </w:r>
        <w:r w:rsidR="00FB52CD" w:rsidRPr="007D02F3">
          <w:rPr>
            <w:rStyle w:val="Hyperlink"/>
          </w:rPr>
          <w:t>Schuldenaar</w:t>
        </w:r>
        <w:r w:rsidR="00FB52CD">
          <w:rPr>
            <w:webHidden/>
          </w:rPr>
          <w:tab/>
        </w:r>
        <w:r w:rsidR="00FB52CD">
          <w:rPr>
            <w:webHidden/>
          </w:rPr>
          <w:fldChar w:fldCharType="begin"/>
        </w:r>
        <w:r w:rsidR="00FB52CD">
          <w:rPr>
            <w:webHidden/>
          </w:rPr>
          <w:instrText xml:space="preserve"> PAGEREF _Toc61267116 \h </w:instrText>
        </w:r>
        <w:r w:rsidR="00FB52CD">
          <w:rPr>
            <w:webHidden/>
          </w:rPr>
        </w:r>
        <w:r w:rsidR="00FB52CD">
          <w:rPr>
            <w:webHidden/>
          </w:rPr>
          <w:fldChar w:fldCharType="separate"/>
        </w:r>
        <w:r w:rsidR="00FB52CD">
          <w:rPr>
            <w:webHidden/>
          </w:rPr>
          <w:t>13</w:t>
        </w:r>
        <w:r w:rsidR="00FB52CD">
          <w:rPr>
            <w:webHidden/>
          </w:rPr>
          <w:fldChar w:fldCharType="end"/>
        </w:r>
      </w:hyperlink>
    </w:p>
    <w:p w14:paraId="4931F2B0" w14:textId="12A98803" w:rsidR="00FB52CD" w:rsidRDefault="00400408">
      <w:pPr>
        <w:pStyle w:val="Inhopg2"/>
        <w:rPr>
          <w:rFonts w:asciiTheme="minorHAnsi" w:eastAsiaTheme="minorEastAsia" w:hAnsiTheme="minorHAnsi" w:cstheme="minorBidi"/>
          <w:snapToGrid/>
          <w:kern w:val="0"/>
          <w:sz w:val="22"/>
          <w:szCs w:val="22"/>
          <w:lang w:eastAsia="nl-NL"/>
        </w:rPr>
      </w:pPr>
      <w:hyperlink w:anchor="_Toc61267117" w:history="1">
        <w:r w:rsidR="00FB52CD" w:rsidRPr="007D02F3">
          <w:rPr>
            <w:rStyle w:val="Hyperlink"/>
          </w:rPr>
          <w:t>2.5</w:t>
        </w:r>
        <w:r w:rsidR="00FB52CD">
          <w:rPr>
            <w:rFonts w:asciiTheme="minorHAnsi" w:eastAsiaTheme="minorEastAsia" w:hAnsiTheme="minorHAnsi" w:cstheme="minorBidi"/>
            <w:snapToGrid/>
            <w:kern w:val="0"/>
            <w:sz w:val="22"/>
            <w:szCs w:val="22"/>
            <w:lang w:eastAsia="nl-NL"/>
          </w:rPr>
          <w:tab/>
        </w:r>
        <w:r w:rsidR="00FB52CD" w:rsidRPr="007D02F3">
          <w:rPr>
            <w:rStyle w:val="Hyperlink"/>
          </w:rPr>
          <w:t>Definities, Overeenkomst en Geldlening</w:t>
        </w:r>
        <w:r w:rsidR="00FB52CD">
          <w:rPr>
            <w:webHidden/>
          </w:rPr>
          <w:tab/>
        </w:r>
        <w:r w:rsidR="00FB52CD">
          <w:rPr>
            <w:webHidden/>
          </w:rPr>
          <w:fldChar w:fldCharType="begin"/>
        </w:r>
        <w:r w:rsidR="00FB52CD">
          <w:rPr>
            <w:webHidden/>
          </w:rPr>
          <w:instrText xml:space="preserve"> PAGEREF _Toc61267117 \h </w:instrText>
        </w:r>
        <w:r w:rsidR="00FB52CD">
          <w:rPr>
            <w:webHidden/>
          </w:rPr>
        </w:r>
        <w:r w:rsidR="00FB52CD">
          <w:rPr>
            <w:webHidden/>
          </w:rPr>
          <w:fldChar w:fldCharType="separate"/>
        </w:r>
        <w:r w:rsidR="00FB52CD">
          <w:rPr>
            <w:webHidden/>
          </w:rPr>
          <w:t>15</w:t>
        </w:r>
        <w:r w:rsidR="00FB52CD">
          <w:rPr>
            <w:webHidden/>
          </w:rPr>
          <w:fldChar w:fldCharType="end"/>
        </w:r>
      </w:hyperlink>
    </w:p>
    <w:p w14:paraId="1C38346A" w14:textId="32A474C1" w:rsidR="00FB52CD" w:rsidRDefault="00400408">
      <w:pPr>
        <w:pStyle w:val="Inhopg2"/>
        <w:rPr>
          <w:rFonts w:asciiTheme="minorHAnsi" w:eastAsiaTheme="minorEastAsia" w:hAnsiTheme="minorHAnsi" w:cstheme="minorBidi"/>
          <w:snapToGrid/>
          <w:kern w:val="0"/>
          <w:sz w:val="22"/>
          <w:szCs w:val="22"/>
          <w:lang w:eastAsia="nl-NL"/>
        </w:rPr>
      </w:pPr>
      <w:hyperlink w:anchor="_Toc61267118" w:history="1">
        <w:r w:rsidR="00FB52CD" w:rsidRPr="007D02F3">
          <w:rPr>
            <w:rStyle w:val="Hyperlink"/>
          </w:rPr>
          <w:t>2.6</w:t>
        </w:r>
        <w:r w:rsidR="00FB52CD">
          <w:rPr>
            <w:rFonts w:asciiTheme="minorHAnsi" w:eastAsiaTheme="minorEastAsia" w:hAnsiTheme="minorHAnsi" w:cstheme="minorBidi"/>
            <w:snapToGrid/>
            <w:kern w:val="0"/>
            <w:sz w:val="22"/>
            <w:szCs w:val="22"/>
            <w:lang w:eastAsia="nl-NL"/>
          </w:rPr>
          <w:tab/>
        </w:r>
        <w:r w:rsidR="00FB52CD" w:rsidRPr="007D02F3">
          <w:rPr>
            <w:rStyle w:val="Hyperlink"/>
          </w:rPr>
          <w:t>SVn Starterslening</w:t>
        </w:r>
        <w:r w:rsidR="00FB52CD">
          <w:rPr>
            <w:webHidden/>
          </w:rPr>
          <w:tab/>
        </w:r>
        <w:r w:rsidR="00FB52CD">
          <w:rPr>
            <w:webHidden/>
          </w:rPr>
          <w:fldChar w:fldCharType="begin"/>
        </w:r>
        <w:r w:rsidR="00FB52CD">
          <w:rPr>
            <w:webHidden/>
          </w:rPr>
          <w:instrText xml:space="preserve"> PAGEREF _Toc61267118 \h </w:instrText>
        </w:r>
        <w:r w:rsidR="00FB52CD">
          <w:rPr>
            <w:webHidden/>
          </w:rPr>
        </w:r>
        <w:r w:rsidR="00FB52CD">
          <w:rPr>
            <w:webHidden/>
          </w:rPr>
          <w:fldChar w:fldCharType="separate"/>
        </w:r>
        <w:r w:rsidR="00FB52CD">
          <w:rPr>
            <w:webHidden/>
          </w:rPr>
          <w:t>17</w:t>
        </w:r>
        <w:r w:rsidR="00FB52CD">
          <w:rPr>
            <w:webHidden/>
          </w:rPr>
          <w:fldChar w:fldCharType="end"/>
        </w:r>
      </w:hyperlink>
    </w:p>
    <w:p w14:paraId="333F7E41" w14:textId="16FF4E09" w:rsidR="00FB52CD" w:rsidRDefault="00400408">
      <w:pPr>
        <w:pStyle w:val="Inhopg2"/>
        <w:rPr>
          <w:rFonts w:asciiTheme="minorHAnsi" w:eastAsiaTheme="minorEastAsia" w:hAnsiTheme="minorHAnsi" w:cstheme="minorBidi"/>
          <w:snapToGrid/>
          <w:kern w:val="0"/>
          <w:sz w:val="22"/>
          <w:szCs w:val="22"/>
          <w:lang w:eastAsia="nl-NL"/>
        </w:rPr>
      </w:pPr>
      <w:hyperlink w:anchor="_Toc61267119" w:history="1">
        <w:r w:rsidR="00FB52CD" w:rsidRPr="007D02F3">
          <w:rPr>
            <w:rStyle w:val="Hyperlink"/>
          </w:rPr>
          <w:t>2.7</w:t>
        </w:r>
        <w:r w:rsidR="00FB52CD">
          <w:rPr>
            <w:rFonts w:asciiTheme="minorHAnsi" w:eastAsiaTheme="minorEastAsia" w:hAnsiTheme="minorHAnsi" w:cstheme="minorBidi"/>
            <w:snapToGrid/>
            <w:kern w:val="0"/>
            <w:sz w:val="22"/>
            <w:szCs w:val="22"/>
            <w:lang w:eastAsia="nl-NL"/>
          </w:rPr>
          <w:tab/>
        </w:r>
        <w:r w:rsidR="00FB52CD" w:rsidRPr="007D02F3">
          <w:rPr>
            <w:rStyle w:val="Hyperlink"/>
          </w:rPr>
          <w:t>Hypotheekstelling</w:t>
        </w:r>
        <w:r w:rsidR="00FB52CD">
          <w:rPr>
            <w:webHidden/>
          </w:rPr>
          <w:tab/>
        </w:r>
        <w:r w:rsidR="00FB52CD">
          <w:rPr>
            <w:webHidden/>
          </w:rPr>
          <w:fldChar w:fldCharType="begin"/>
        </w:r>
        <w:r w:rsidR="00FB52CD">
          <w:rPr>
            <w:webHidden/>
          </w:rPr>
          <w:instrText xml:space="preserve"> PAGEREF _Toc61267119 \h </w:instrText>
        </w:r>
        <w:r w:rsidR="00FB52CD">
          <w:rPr>
            <w:webHidden/>
          </w:rPr>
        </w:r>
        <w:r w:rsidR="00FB52CD">
          <w:rPr>
            <w:webHidden/>
          </w:rPr>
          <w:fldChar w:fldCharType="separate"/>
        </w:r>
        <w:r w:rsidR="00FB52CD">
          <w:rPr>
            <w:webHidden/>
          </w:rPr>
          <w:t>18</w:t>
        </w:r>
        <w:r w:rsidR="00FB52CD">
          <w:rPr>
            <w:webHidden/>
          </w:rPr>
          <w:fldChar w:fldCharType="end"/>
        </w:r>
      </w:hyperlink>
    </w:p>
    <w:p w14:paraId="25DB62D9" w14:textId="452D1860" w:rsidR="00FB52CD" w:rsidRDefault="00400408">
      <w:pPr>
        <w:pStyle w:val="Inhopg2"/>
        <w:rPr>
          <w:rFonts w:asciiTheme="minorHAnsi" w:eastAsiaTheme="minorEastAsia" w:hAnsiTheme="minorHAnsi" w:cstheme="minorBidi"/>
          <w:snapToGrid/>
          <w:kern w:val="0"/>
          <w:sz w:val="22"/>
          <w:szCs w:val="22"/>
          <w:lang w:eastAsia="nl-NL"/>
        </w:rPr>
      </w:pPr>
      <w:hyperlink w:anchor="_Toc61267120" w:history="1">
        <w:r w:rsidR="00FB52CD" w:rsidRPr="007D02F3">
          <w:rPr>
            <w:rStyle w:val="Hyperlink"/>
          </w:rPr>
          <w:t>2.8</w:t>
        </w:r>
        <w:r w:rsidR="00FB52CD">
          <w:rPr>
            <w:rFonts w:asciiTheme="minorHAnsi" w:eastAsiaTheme="minorEastAsia" w:hAnsiTheme="minorHAnsi" w:cstheme="minorBidi"/>
            <w:snapToGrid/>
            <w:kern w:val="0"/>
            <w:sz w:val="22"/>
            <w:szCs w:val="22"/>
            <w:lang w:eastAsia="nl-NL"/>
          </w:rPr>
          <w:tab/>
        </w:r>
        <w:r w:rsidR="00FB52CD" w:rsidRPr="007D02F3">
          <w:rPr>
            <w:rStyle w:val="Hyperlink"/>
          </w:rPr>
          <w:t>Overbruggingslening</w:t>
        </w:r>
        <w:r w:rsidR="00FB52CD">
          <w:rPr>
            <w:webHidden/>
          </w:rPr>
          <w:tab/>
        </w:r>
        <w:r w:rsidR="00FB52CD">
          <w:rPr>
            <w:webHidden/>
          </w:rPr>
          <w:fldChar w:fldCharType="begin"/>
        </w:r>
        <w:r w:rsidR="00FB52CD">
          <w:rPr>
            <w:webHidden/>
          </w:rPr>
          <w:instrText xml:space="preserve"> PAGEREF _Toc61267120 \h </w:instrText>
        </w:r>
        <w:r w:rsidR="00FB52CD">
          <w:rPr>
            <w:webHidden/>
          </w:rPr>
        </w:r>
        <w:r w:rsidR="00FB52CD">
          <w:rPr>
            <w:webHidden/>
          </w:rPr>
          <w:fldChar w:fldCharType="separate"/>
        </w:r>
        <w:r w:rsidR="00FB52CD">
          <w:rPr>
            <w:webHidden/>
          </w:rPr>
          <w:t>20</w:t>
        </w:r>
        <w:r w:rsidR="00FB52CD">
          <w:rPr>
            <w:webHidden/>
          </w:rPr>
          <w:fldChar w:fldCharType="end"/>
        </w:r>
      </w:hyperlink>
    </w:p>
    <w:p w14:paraId="6C6BF380" w14:textId="0CDCBEF9" w:rsidR="00FB52CD" w:rsidRDefault="00400408">
      <w:pPr>
        <w:pStyle w:val="Inhopg2"/>
        <w:rPr>
          <w:rFonts w:asciiTheme="minorHAnsi" w:eastAsiaTheme="minorEastAsia" w:hAnsiTheme="minorHAnsi" w:cstheme="minorBidi"/>
          <w:snapToGrid/>
          <w:kern w:val="0"/>
          <w:sz w:val="22"/>
          <w:szCs w:val="22"/>
          <w:lang w:eastAsia="nl-NL"/>
        </w:rPr>
      </w:pPr>
      <w:hyperlink w:anchor="_Toc61267121" w:history="1">
        <w:r w:rsidR="00FB52CD" w:rsidRPr="007D02F3">
          <w:rPr>
            <w:rStyle w:val="Hyperlink"/>
          </w:rPr>
          <w:t>2.9</w:t>
        </w:r>
        <w:r w:rsidR="00FB52CD">
          <w:rPr>
            <w:rFonts w:asciiTheme="minorHAnsi" w:eastAsiaTheme="minorEastAsia" w:hAnsiTheme="minorHAnsi" w:cstheme="minorBidi"/>
            <w:snapToGrid/>
            <w:kern w:val="0"/>
            <w:sz w:val="22"/>
            <w:szCs w:val="22"/>
            <w:lang w:eastAsia="nl-NL"/>
          </w:rPr>
          <w:tab/>
        </w:r>
        <w:r w:rsidR="00FB52CD" w:rsidRPr="007D02F3">
          <w:rPr>
            <w:rStyle w:val="Hyperlink"/>
          </w:rPr>
          <w:t>Opzegging</w:t>
        </w:r>
        <w:r w:rsidR="00FB52CD">
          <w:rPr>
            <w:webHidden/>
          </w:rPr>
          <w:tab/>
        </w:r>
        <w:r w:rsidR="00FB52CD">
          <w:rPr>
            <w:webHidden/>
          </w:rPr>
          <w:fldChar w:fldCharType="begin"/>
        </w:r>
        <w:r w:rsidR="00FB52CD">
          <w:rPr>
            <w:webHidden/>
          </w:rPr>
          <w:instrText xml:space="preserve"> PAGEREF _Toc61267121 \h </w:instrText>
        </w:r>
        <w:r w:rsidR="00FB52CD">
          <w:rPr>
            <w:webHidden/>
          </w:rPr>
        </w:r>
        <w:r w:rsidR="00FB52CD">
          <w:rPr>
            <w:webHidden/>
          </w:rPr>
          <w:fldChar w:fldCharType="separate"/>
        </w:r>
        <w:r w:rsidR="00FB52CD">
          <w:rPr>
            <w:webHidden/>
          </w:rPr>
          <w:t>22</w:t>
        </w:r>
        <w:r w:rsidR="00FB52CD">
          <w:rPr>
            <w:webHidden/>
          </w:rPr>
          <w:fldChar w:fldCharType="end"/>
        </w:r>
      </w:hyperlink>
    </w:p>
    <w:p w14:paraId="04695915" w14:textId="7261BC72" w:rsidR="00FB52CD" w:rsidRDefault="00400408">
      <w:pPr>
        <w:pStyle w:val="Inhopg2"/>
        <w:rPr>
          <w:rFonts w:asciiTheme="minorHAnsi" w:eastAsiaTheme="minorEastAsia" w:hAnsiTheme="minorHAnsi" w:cstheme="minorBidi"/>
          <w:snapToGrid/>
          <w:kern w:val="0"/>
          <w:sz w:val="22"/>
          <w:szCs w:val="22"/>
          <w:lang w:eastAsia="nl-NL"/>
        </w:rPr>
      </w:pPr>
      <w:hyperlink w:anchor="_Toc61267122" w:history="1">
        <w:r w:rsidR="00FB52CD" w:rsidRPr="007D02F3">
          <w:rPr>
            <w:rStyle w:val="Hyperlink"/>
          </w:rPr>
          <w:t>2.10</w:t>
        </w:r>
        <w:r w:rsidR="00FB52CD">
          <w:rPr>
            <w:rFonts w:asciiTheme="minorHAnsi" w:eastAsiaTheme="minorEastAsia" w:hAnsiTheme="minorHAnsi" w:cstheme="minorBidi"/>
            <w:snapToGrid/>
            <w:kern w:val="0"/>
            <w:sz w:val="22"/>
            <w:szCs w:val="22"/>
            <w:lang w:eastAsia="nl-NL"/>
          </w:rPr>
          <w:tab/>
        </w:r>
        <w:r w:rsidR="00FB52CD" w:rsidRPr="007D02F3">
          <w:rPr>
            <w:rStyle w:val="Hyperlink"/>
          </w:rPr>
          <w:t>Woonplaatskeuze</w:t>
        </w:r>
        <w:r w:rsidR="00FB52CD">
          <w:rPr>
            <w:webHidden/>
          </w:rPr>
          <w:tab/>
        </w:r>
        <w:r w:rsidR="00FB52CD">
          <w:rPr>
            <w:webHidden/>
          </w:rPr>
          <w:fldChar w:fldCharType="begin"/>
        </w:r>
        <w:r w:rsidR="00FB52CD">
          <w:rPr>
            <w:webHidden/>
          </w:rPr>
          <w:instrText xml:space="preserve"> PAGEREF _Toc61267122 \h </w:instrText>
        </w:r>
        <w:r w:rsidR="00FB52CD">
          <w:rPr>
            <w:webHidden/>
          </w:rPr>
        </w:r>
        <w:r w:rsidR="00FB52CD">
          <w:rPr>
            <w:webHidden/>
          </w:rPr>
          <w:fldChar w:fldCharType="separate"/>
        </w:r>
        <w:r w:rsidR="00FB52CD">
          <w:rPr>
            <w:webHidden/>
          </w:rPr>
          <w:t>23</w:t>
        </w:r>
        <w:r w:rsidR="00FB52CD">
          <w:rPr>
            <w:webHidden/>
          </w:rPr>
          <w:fldChar w:fldCharType="end"/>
        </w:r>
      </w:hyperlink>
    </w:p>
    <w:p w14:paraId="588B3D8A" w14:textId="08FB48D8" w:rsidR="00FB52CD" w:rsidRDefault="00400408">
      <w:pPr>
        <w:pStyle w:val="Inhopg2"/>
        <w:rPr>
          <w:rFonts w:asciiTheme="minorHAnsi" w:eastAsiaTheme="minorEastAsia" w:hAnsiTheme="minorHAnsi" w:cstheme="minorBidi"/>
          <w:snapToGrid/>
          <w:kern w:val="0"/>
          <w:sz w:val="22"/>
          <w:szCs w:val="22"/>
          <w:lang w:eastAsia="nl-NL"/>
        </w:rPr>
      </w:pPr>
      <w:hyperlink w:anchor="_Toc61267123" w:history="1">
        <w:r w:rsidR="00FB52CD" w:rsidRPr="007D02F3">
          <w:rPr>
            <w:rStyle w:val="Hyperlink"/>
          </w:rPr>
          <w:t>2.11</w:t>
        </w:r>
        <w:r w:rsidR="00FB52CD">
          <w:rPr>
            <w:rFonts w:asciiTheme="minorHAnsi" w:eastAsiaTheme="minorEastAsia" w:hAnsiTheme="minorHAnsi" w:cstheme="minorBidi"/>
            <w:snapToGrid/>
            <w:kern w:val="0"/>
            <w:sz w:val="22"/>
            <w:szCs w:val="22"/>
            <w:lang w:eastAsia="nl-NL"/>
          </w:rPr>
          <w:tab/>
        </w:r>
        <w:r w:rsidR="00FB52CD" w:rsidRPr="007D02F3">
          <w:rPr>
            <w:rStyle w:val="Hyperlink"/>
          </w:rPr>
          <w:t>Einde kadasterdeel</w:t>
        </w:r>
        <w:r w:rsidR="00FB52CD">
          <w:rPr>
            <w:webHidden/>
          </w:rPr>
          <w:tab/>
        </w:r>
        <w:r w:rsidR="00FB52CD">
          <w:rPr>
            <w:webHidden/>
          </w:rPr>
          <w:fldChar w:fldCharType="begin"/>
        </w:r>
        <w:r w:rsidR="00FB52CD">
          <w:rPr>
            <w:webHidden/>
          </w:rPr>
          <w:instrText xml:space="preserve"> PAGEREF _Toc61267123 \h </w:instrText>
        </w:r>
        <w:r w:rsidR="00FB52CD">
          <w:rPr>
            <w:webHidden/>
          </w:rPr>
        </w:r>
        <w:r w:rsidR="00FB52CD">
          <w:rPr>
            <w:webHidden/>
          </w:rPr>
          <w:fldChar w:fldCharType="separate"/>
        </w:r>
        <w:r w:rsidR="00FB52CD">
          <w:rPr>
            <w:webHidden/>
          </w:rPr>
          <w:t>23</w:t>
        </w:r>
        <w:r w:rsidR="00FB52CD">
          <w:rPr>
            <w:webHidden/>
          </w:rPr>
          <w:fldChar w:fldCharType="end"/>
        </w:r>
      </w:hyperlink>
    </w:p>
    <w:p w14:paraId="70C4B8D6" w14:textId="65D6103B" w:rsidR="00FB52CD" w:rsidRDefault="00400408">
      <w:pPr>
        <w:pStyle w:val="Inhopg2"/>
        <w:rPr>
          <w:rFonts w:asciiTheme="minorHAnsi" w:eastAsiaTheme="minorEastAsia" w:hAnsiTheme="minorHAnsi" w:cstheme="minorBidi"/>
          <w:snapToGrid/>
          <w:kern w:val="0"/>
          <w:sz w:val="22"/>
          <w:szCs w:val="22"/>
          <w:lang w:eastAsia="nl-NL"/>
        </w:rPr>
      </w:pPr>
      <w:hyperlink w:anchor="_Toc61267124" w:history="1">
        <w:r w:rsidR="00FB52CD" w:rsidRPr="007D02F3">
          <w:rPr>
            <w:rStyle w:val="Hyperlink"/>
          </w:rPr>
          <w:t>2.12</w:t>
        </w:r>
        <w:r w:rsidR="00FB52CD">
          <w:rPr>
            <w:rFonts w:asciiTheme="minorHAnsi" w:eastAsiaTheme="minorEastAsia" w:hAnsiTheme="minorHAnsi" w:cstheme="minorBidi"/>
            <w:snapToGrid/>
            <w:kern w:val="0"/>
            <w:sz w:val="22"/>
            <w:szCs w:val="22"/>
            <w:lang w:eastAsia="nl-NL"/>
          </w:rPr>
          <w:tab/>
        </w:r>
        <w:r w:rsidR="00FB52CD" w:rsidRPr="007D02F3">
          <w:rPr>
            <w:rStyle w:val="Hyperlink"/>
          </w:rPr>
          <w:t>Vrije gedeelte</w:t>
        </w:r>
        <w:r w:rsidR="00FB52CD">
          <w:rPr>
            <w:webHidden/>
          </w:rPr>
          <w:tab/>
        </w:r>
        <w:r w:rsidR="00FB52CD">
          <w:rPr>
            <w:webHidden/>
          </w:rPr>
          <w:fldChar w:fldCharType="begin"/>
        </w:r>
        <w:r w:rsidR="00FB52CD">
          <w:rPr>
            <w:webHidden/>
          </w:rPr>
          <w:instrText xml:space="preserve"> PAGEREF _Toc61267124 \h </w:instrText>
        </w:r>
        <w:r w:rsidR="00FB52CD">
          <w:rPr>
            <w:webHidden/>
          </w:rPr>
        </w:r>
        <w:r w:rsidR="00FB52CD">
          <w:rPr>
            <w:webHidden/>
          </w:rPr>
          <w:fldChar w:fldCharType="separate"/>
        </w:r>
        <w:r w:rsidR="00FB52CD">
          <w:rPr>
            <w:webHidden/>
          </w:rPr>
          <w:t>24</w:t>
        </w:r>
        <w:r w:rsidR="00FB52CD">
          <w:rPr>
            <w:webHidden/>
          </w:rPr>
          <w:fldChar w:fldCharType="end"/>
        </w:r>
      </w:hyperlink>
    </w:p>
    <w:p w14:paraId="1C799441" w14:textId="45F3E48D"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61267106"/>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61267107"/>
      <w:r w:rsidRPr="00343045">
        <w:t>Doel</w:t>
      </w:r>
      <w:bookmarkEnd w:id="13"/>
      <w:bookmarkEnd w:id="14"/>
      <w:bookmarkEnd w:id="15"/>
    </w:p>
    <w:p w14:paraId="3CFD72A5" w14:textId="3552AC2B" w:rsidR="008D0862" w:rsidRDefault="008D0862" w:rsidP="008D0862">
      <w:r w:rsidRPr="00343045">
        <w:t>I</w:t>
      </w:r>
      <w:r>
        <w:t>n dit document wordt beschreven</w:t>
      </w:r>
      <w:r w:rsidRPr="00343045">
        <w:t xml:space="preserve"> hoe het modeldocument voor</w:t>
      </w:r>
      <w:r w:rsidR="00286F0E">
        <w:t xml:space="preserve"> </w:t>
      </w:r>
      <w:r w:rsidR="004529AE">
        <w:t>Lloyds</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61267108"/>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61267109"/>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4E1813" w:rsidRPr="00DB7FA4" w14:paraId="4CF0D5F8" w14:textId="77777777" w:rsidTr="006306AE">
        <w:tc>
          <w:tcPr>
            <w:tcW w:w="556" w:type="dxa"/>
            <w:shd w:val="clear" w:color="auto" w:fill="CCCCCC"/>
          </w:tcPr>
          <w:p w14:paraId="1140F714" w14:textId="77777777" w:rsidR="004E1813" w:rsidRPr="00DB7FA4" w:rsidRDefault="004E1813" w:rsidP="00BF18B4">
            <w:pPr>
              <w:rPr>
                <w:b/>
                <w:lang w:val="nl"/>
              </w:rPr>
            </w:pPr>
            <w:r w:rsidRPr="00DB7FA4">
              <w:rPr>
                <w:b/>
                <w:lang w:val="nl"/>
              </w:rPr>
              <w:t>ID</w:t>
            </w:r>
          </w:p>
        </w:tc>
        <w:tc>
          <w:tcPr>
            <w:tcW w:w="7803" w:type="dxa"/>
            <w:shd w:val="clear" w:color="auto" w:fill="CCCCCC"/>
          </w:tcPr>
          <w:p w14:paraId="045369ED" w14:textId="77777777" w:rsidR="004E1813" w:rsidRPr="00DB7FA4" w:rsidRDefault="004E1813" w:rsidP="00BF18B4">
            <w:pPr>
              <w:rPr>
                <w:b/>
                <w:lang w:val="nl"/>
              </w:rPr>
            </w:pPr>
            <w:r w:rsidRPr="00DB7FA4">
              <w:rPr>
                <w:b/>
                <w:lang w:val="nl"/>
              </w:rPr>
              <w:t>Documentnaam</w:t>
            </w:r>
          </w:p>
        </w:tc>
      </w:tr>
      <w:tr w:rsidR="004E1813" w:rsidRPr="00DB7FA4" w14:paraId="60482898" w14:textId="77777777" w:rsidTr="006306AE">
        <w:tc>
          <w:tcPr>
            <w:tcW w:w="556" w:type="dxa"/>
            <w:shd w:val="clear" w:color="auto" w:fill="auto"/>
          </w:tcPr>
          <w:p w14:paraId="4E4D7112" w14:textId="77777777" w:rsidR="004E1813" w:rsidRPr="00DB7FA4" w:rsidRDefault="004E1813" w:rsidP="00BF18B4">
            <w:pPr>
              <w:rPr>
                <w:lang w:val="nl"/>
              </w:rPr>
            </w:pPr>
            <w:r w:rsidRPr="002C7327">
              <w:t>[1]</w:t>
            </w:r>
          </w:p>
        </w:tc>
        <w:tc>
          <w:tcPr>
            <w:tcW w:w="7803" w:type="dxa"/>
            <w:shd w:val="clear" w:color="auto" w:fill="auto"/>
          </w:tcPr>
          <w:p w14:paraId="0BF7A18C" w14:textId="068FC96B" w:rsidR="004E1813" w:rsidRPr="00DB7FA4" w:rsidRDefault="004E1813" w:rsidP="00EC1610">
            <w:pPr>
              <w:rPr>
                <w:lang w:val="nl"/>
              </w:rPr>
            </w:pPr>
            <w:r w:rsidRPr="00CC0276">
              <w:t xml:space="preserve">Modeldocument </w:t>
            </w:r>
            <w:r>
              <w:t>Lloyds hypotheek</w:t>
            </w:r>
          </w:p>
        </w:tc>
      </w:tr>
      <w:tr w:rsidR="004E1813" w:rsidRPr="00DB7FA4" w14:paraId="4F78AA22" w14:textId="77777777" w:rsidTr="006306AE">
        <w:tc>
          <w:tcPr>
            <w:tcW w:w="556" w:type="dxa"/>
            <w:shd w:val="clear" w:color="auto" w:fill="auto"/>
          </w:tcPr>
          <w:p w14:paraId="4B4A411C" w14:textId="77777777" w:rsidR="004E1813" w:rsidRPr="00DB7FA4" w:rsidRDefault="004E1813" w:rsidP="00BF18B4">
            <w:pPr>
              <w:rPr>
                <w:lang w:val="nl"/>
              </w:rPr>
            </w:pPr>
            <w:r w:rsidRPr="00134AAB">
              <w:t>[2]</w:t>
            </w:r>
          </w:p>
        </w:tc>
        <w:tc>
          <w:tcPr>
            <w:tcW w:w="7803" w:type="dxa"/>
            <w:shd w:val="clear" w:color="auto" w:fill="auto"/>
          </w:tcPr>
          <w:p w14:paraId="7AB0AC9B" w14:textId="6FC279CE" w:rsidR="004E1813" w:rsidRPr="00DB7FA4" w:rsidRDefault="004E1813" w:rsidP="00BF18B4">
            <w:pPr>
              <w:rPr>
                <w:lang w:val="nl"/>
              </w:rPr>
            </w:pPr>
            <w:r w:rsidRPr="00134AAB">
              <w:t xml:space="preserve">Documentatie standaard tekstblokken: namen van de documenten en de versies daarvan zijn in </w:t>
            </w:r>
            <w:r w:rsidR="003A7243">
              <w:t xml:space="preserve">de bijbehorende </w:t>
            </w:r>
            <w:proofErr w:type="spellStart"/>
            <w:r w:rsidR="003A7243">
              <w:t>releasnotes</w:t>
            </w:r>
            <w:proofErr w:type="spellEnd"/>
            <w:r>
              <w:t xml:space="preserve"> </w:t>
            </w:r>
            <w:r w:rsidRPr="00134AAB">
              <w:t>opgenomen</w:t>
            </w:r>
          </w:p>
        </w:tc>
      </w:tr>
      <w:tr w:rsidR="004E1813" w:rsidRPr="00DB7FA4" w14:paraId="59A3BC86" w14:textId="77777777" w:rsidTr="006306AE">
        <w:tc>
          <w:tcPr>
            <w:tcW w:w="556" w:type="dxa"/>
            <w:shd w:val="clear" w:color="auto" w:fill="auto"/>
          </w:tcPr>
          <w:p w14:paraId="6323B4CA" w14:textId="607BDF2A" w:rsidR="004E1813" w:rsidRPr="00DB7FA4" w:rsidRDefault="004E1813" w:rsidP="004529AE">
            <w:pPr>
              <w:rPr>
                <w:lang w:val="nl"/>
              </w:rPr>
            </w:pPr>
            <w:bookmarkStart w:id="26" w:name="AlgemeneAfsprakenDocument"/>
            <w:r>
              <w:t>[3]</w:t>
            </w:r>
            <w:bookmarkEnd w:id="26"/>
          </w:p>
        </w:tc>
        <w:tc>
          <w:tcPr>
            <w:tcW w:w="7803" w:type="dxa"/>
            <w:shd w:val="clear" w:color="auto" w:fill="auto"/>
          </w:tcPr>
          <w:p w14:paraId="6BDB8C70" w14:textId="1E4160E0" w:rsidR="004E1813" w:rsidRPr="00DB7FA4" w:rsidRDefault="004E1813" w:rsidP="004529AE">
            <w:pPr>
              <w:rPr>
                <w:lang w:val="nl"/>
              </w:rPr>
            </w:pPr>
            <w:r w:rsidRPr="00F04F48">
              <w:t>Tekstblok - Algemene afspraken modeldocumenten en tekstblokken</w:t>
            </w:r>
          </w:p>
        </w:tc>
      </w:tr>
      <w:tr w:rsidR="004E1813" w:rsidRPr="00DB7FA4" w14:paraId="0BE56058" w14:textId="77777777" w:rsidTr="006306AE">
        <w:tc>
          <w:tcPr>
            <w:tcW w:w="556" w:type="dxa"/>
            <w:shd w:val="clear" w:color="auto" w:fill="auto"/>
          </w:tcPr>
          <w:p w14:paraId="79844382" w14:textId="20308C2A" w:rsidR="004E1813" w:rsidRDefault="004E1813" w:rsidP="00BF18B4">
            <w:bookmarkStart w:id="27" w:name="TC"/>
            <w:r>
              <w:t>[TC]</w:t>
            </w:r>
            <w:bookmarkEnd w:id="27"/>
          </w:p>
        </w:tc>
        <w:tc>
          <w:tcPr>
            <w:tcW w:w="7803" w:type="dxa"/>
            <w:shd w:val="clear" w:color="auto" w:fill="auto"/>
          </w:tcPr>
          <w:p w14:paraId="621EC278" w14:textId="77777777" w:rsidR="004E1813" w:rsidRDefault="004E1813" w:rsidP="00BF18B4">
            <w:r w:rsidRPr="00362DEE">
              <w:t xml:space="preserve">Toelichting - Comparitie nummering en </w:t>
            </w:r>
            <w:proofErr w:type="spellStart"/>
            <w:r w:rsidRPr="00362DEE">
              <w:t>layout</w:t>
            </w:r>
            <w:proofErr w:type="spellEnd"/>
          </w:p>
        </w:tc>
      </w:tr>
      <w:tr w:rsidR="004E1813" w:rsidRPr="00DB7FA4" w14:paraId="5E527C8D" w14:textId="77777777" w:rsidTr="006306AE">
        <w:tc>
          <w:tcPr>
            <w:tcW w:w="556" w:type="dxa"/>
            <w:shd w:val="clear" w:color="auto" w:fill="auto"/>
          </w:tcPr>
          <w:p w14:paraId="79ADCB4F" w14:textId="77777777" w:rsidR="004E1813" w:rsidRDefault="004E1813" w:rsidP="004529AE">
            <w:r>
              <w:t>[4]</w:t>
            </w:r>
          </w:p>
        </w:tc>
        <w:tc>
          <w:tcPr>
            <w:tcW w:w="7803" w:type="dxa"/>
            <w:shd w:val="clear" w:color="auto" w:fill="auto"/>
          </w:tcPr>
          <w:p w14:paraId="1B5D9082" w14:textId="4D518C79" w:rsidR="004E1813" w:rsidRPr="00F04F48" w:rsidRDefault="004E1813" w:rsidP="004529AE">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34507273"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7C99F210" w:rsidR="008D0862" w:rsidRDefault="004529AE" w:rsidP="008D0862">
      <w:pPr>
        <w:pStyle w:val="Kop1"/>
        <w:numPr>
          <w:ilvl w:val="0"/>
          <w:numId w:val="1"/>
        </w:numPr>
        <w:rPr>
          <w:lang w:val="nl-NL"/>
        </w:rPr>
      </w:pPr>
      <w:bookmarkStart w:id="30" w:name="_Toc464135495"/>
      <w:bookmarkStart w:id="31" w:name="_Toc61267110"/>
      <w:bookmarkEnd w:id="12"/>
      <w:r>
        <w:rPr>
          <w:lang w:val="nl-NL"/>
        </w:rPr>
        <w:lastRenderedPageBreak/>
        <w:t>Lloyds</w:t>
      </w:r>
      <w:r w:rsidR="00340045">
        <w:rPr>
          <w:lang w:val="nl-NL"/>
        </w:rPr>
        <w:t xml:space="preserve"> </w:t>
      </w:r>
      <w:r w:rsidR="008D0862">
        <w:rPr>
          <w:lang w:val="nl-NL"/>
        </w:rPr>
        <w:t>Hypotheekakte</w:t>
      </w:r>
      <w:bookmarkEnd w:id="30"/>
      <w:bookmarkEnd w:id="31"/>
    </w:p>
    <w:p w14:paraId="41022976" w14:textId="55DFE2D1" w:rsidR="008D0862" w:rsidRDefault="008D0862" w:rsidP="008D0862">
      <w:r>
        <w:t xml:space="preserve">In dit hoofdstuk is de structuur van de </w:t>
      </w:r>
      <w:r w:rsidR="004529AE">
        <w:t>Lloyds</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2" w:name="_Toc246925271"/>
      <w:bookmarkStart w:id="33" w:name="_Toc464135496"/>
      <w:bookmarkStart w:id="34" w:name="_Toc61267111"/>
      <w:r>
        <w:t>Equivalentiev</w:t>
      </w:r>
      <w:r w:rsidR="008D0862">
        <w:t>erklaring</w:t>
      </w:r>
      <w:bookmarkEnd w:id="32"/>
      <w:bookmarkEnd w:id="33"/>
      <w:bookmarkEnd w:id="34"/>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5" w:name="_Toc464135497"/>
      <w:bookmarkStart w:id="36" w:name="_Toc61267112"/>
      <w:bookmarkStart w:id="37" w:name="_Ref438019207"/>
      <w:r>
        <w:lastRenderedPageBreak/>
        <w:t>Titel</w:t>
      </w:r>
      <w:bookmarkEnd w:id="35"/>
      <w:bookmarkEnd w:id="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8" w:name="_Toc464135498"/>
      <w:bookmarkStart w:id="39" w:name="_Toc61267113"/>
      <w:bookmarkEnd w:id="37"/>
      <w:r>
        <w:t>Aanhef</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0" w:name="_Toc245786300"/>
            <w:bookmarkEnd w:id="40"/>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1" w:name="_Toc464135499"/>
      <w:bookmarkStart w:id="42" w:name="_Toc61267114"/>
      <w:bookmarkStart w:id="43" w:name="_Ref182807022"/>
      <w:r>
        <w:lastRenderedPageBreak/>
        <w:t>Partijen</w:t>
      </w:r>
      <w:bookmarkEnd w:id="41"/>
      <w:bookmarkEnd w:id="42"/>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529AE" w:rsidRPr="004529A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4" w:name="_Toc464135500"/>
      <w:bookmarkStart w:id="45" w:name="_Toc61267115"/>
      <w:r>
        <w:lastRenderedPageBreak/>
        <w:t>Hypotheekb</w:t>
      </w:r>
      <w:r w:rsidR="00900C94">
        <w:t>ank</w:t>
      </w:r>
      <w:bookmarkEnd w:id="44"/>
      <w:bookmarkEnd w:id="45"/>
    </w:p>
    <w:bookmarkEnd w:id="43"/>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9D54DA" w:rsidRDefault="00864C61" w:rsidP="00BF6AC8">
            <w:pPr>
              <w:tabs>
                <w:tab w:val="left" w:pos="-1440"/>
                <w:tab w:val="left" w:pos="-720"/>
              </w:tabs>
              <w:suppressAutoHyphens/>
              <w:ind w:left="284"/>
              <w:rPr>
                <w:rFonts w:cs="Arial"/>
                <w:snapToGrid/>
                <w:color w:val="FF0000"/>
                <w:kern w:val="0"/>
                <w:szCs w:val="18"/>
                <w:lang w:eastAsia="nl-NL"/>
              </w:rPr>
            </w:pPr>
            <w:r w:rsidRPr="009D54DA">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7758FE47" w14:textId="331D01A1" w:rsidR="00244FF2" w:rsidRPr="009D54DA" w:rsidRDefault="00244FF2" w:rsidP="00244FF2">
            <w:pPr>
              <w:tabs>
                <w:tab w:val="left" w:pos="-1440"/>
                <w:tab w:val="left" w:pos="-720"/>
              </w:tabs>
              <w:suppressAutoHyphens/>
              <w:ind w:left="284"/>
              <w:rPr>
                <w:rFonts w:cs="Arial"/>
                <w:snapToGrid/>
                <w:color w:val="FF0000"/>
                <w:szCs w:val="18"/>
              </w:rPr>
            </w:pPr>
            <w:r w:rsidRPr="009D54DA">
              <w:rPr>
                <w:rFonts w:cs="Arial"/>
                <w:snapToGrid/>
                <w:color w:val="FF0000"/>
                <w:szCs w:val="18"/>
              </w:rPr>
              <w:t>hierna te noemen</w:t>
            </w:r>
            <w:r w:rsidR="006C63FD" w:rsidRPr="009D54DA">
              <w:rPr>
                <w:rFonts w:cs="Arial"/>
                <w:snapToGrid/>
                <w:color w:val="FF0000"/>
                <w:szCs w:val="18"/>
              </w:rPr>
              <w:t>:</w:t>
            </w:r>
            <w:r w:rsidRPr="009D54DA">
              <w:rPr>
                <w:rFonts w:cs="Arial"/>
                <w:snapToGrid/>
                <w:color w:val="FF0000"/>
                <w:szCs w:val="18"/>
              </w:rPr>
              <w:t xml:space="preserve"> de “</w:t>
            </w:r>
            <w:r w:rsidRPr="009D54DA">
              <w:rPr>
                <w:rFonts w:cs="Arial"/>
                <w:snapToGrid/>
                <w:color w:val="FF0000"/>
                <w:szCs w:val="18"/>
                <w:u w:val="single"/>
              </w:rPr>
              <w:t>schuldeiser</w:t>
            </w:r>
            <w:r w:rsidRPr="009D54DA">
              <w:rPr>
                <w:rFonts w:cs="Arial"/>
                <w:snapToGrid/>
                <w:color w:val="FF0000"/>
                <w:szCs w:val="18"/>
              </w:rPr>
              <w:t>”;</w:t>
            </w:r>
          </w:p>
          <w:p w14:paraId="623AC264" w14:textId="6A5FC6C2" w:rsidR="00BA7A59" w:rsidRPr="009D54DA" w:rsidRDefault="00BA7A59" w:rsidP="00D77156">
            <w:pPr>
              <w:tabs>
                <w:tab w:val="left" w:pos="-1440"/>
                <w:tab w:val="left" w:pos="-720"/>
              </w:tabs>
              <w:suppressAutoHyphens/>
              <w:ind w:left="284"/>
              <w:rPr>
                <w:rFonts w:cs="Arial"/>
                <w:color w:val="339966"/>
                <w:szCs w:val="18"/>
              </w:rPr>
            </w:pP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6" w:name="_Toc464135501"/>
      <w:bookmarkStart w:id="47" w:name="_Toc61267116"/>
      <w:r>
        <w:lastRenderedPageBreak/>
        <w:t>Schuldenaar</w:t>
      </w:r>
      <w:bookmarkEnd w:id="46"/>
      <w:bookmarkEnd w:id="4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529A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7B1C3CCA" w:rsidR="00EF4E44" w:rsidRPr="008C7022" w:rsidRDefault="00E365BC" w:rsidP="00FC062D">
            <w:pPr>
              <w:widowControl w:val="0"/>
              <w:tabs>
                <w:tab w:val="left" w:pos="-1440"/>
                <w:tab w:val="left" w:pos="-720"/>
              </w:tabs>
              <w:suppressAutoHyphens/>
              <w:spacing w:line="240" w:lineRule="auto"/>
              <w:ind w:left="310"/>
              <w:rPr>
                <w:rFonts w:cs="Arial"/>
                <w:color w:val="FF0000"/>
                <w:kern w:val="0"/>
                <w:szCs w:val="18"/>
                <w:lang w:eastAsia="nl-NL"/>
              </w:rPr>
            </w:pPr>
            <w:r w:rsidRPr="008C7022">
              <w:rPr>
                <w:rFonts w:cs="Arial"/>
                <w:color w:val="FF0000"/>
                <w:kern w:val="0"/>
                <w:szCs w:val="18"/>
                <w:lang w:eastAsia="nl-NL"/>
              </w:rPr>
              <w:t>h</w:t>
            </w:r>
            <w:r w:rsidR="009620A2" w:rsidRPr="008C7022">
              <w:rPr>
                <w:rFonts w:cs="Arial"/>
                <w:color w:val="FF0000"/>
                <w:kern w:val="0"/>
                <w:szCs w:val="18"/>
                <w:lang w:eastAsia="nl-NL"/>
              </w:rPr>
              <w:t>ierna</w:t>
            </w:r>
            <w:r w:rsidR="009620A2" w:rsidRPr="008C7022">
              <w:rPr>
                <w:rFonts w:cs="Arial"/>
                <w:color w:val="7030A0"/>
                <w:kern w:val="0"/>
                <w:szCs w:val="18"/>
                <w:lang w:eastAsia="nl-NL"/>
              </w:rPr>
              <w:t xml:space="preserve">, </w:t>
            </w:r>
            <w:r w:rsidR="009620A2" w:rsidRPr="008C7022">
              <w:rPr>
                <w:rFonts w:cs="Arial"/>
                <w:color w:val="800080"/>
                <w:kern w:val="0"/>
                <w:szCs w:val="18"/>
                <w:lang w:eastAsia="nl-NL"/>
              </w:rPr>
              <w:t>zowel tezamen als ieder afzonderlijk,</w:t>
            </w:r>
            <w:r w:rsidR="00FC062D" w:rsidRPr="008C7022">
              <w:rPr>
                <w:rFonts w:cs="Arial"/>
                <w:color w:val="FF0000"/>
                <w:kern w:val="0"/>
                <w:szCs w:val="18"/>
                <w:lang w:eastAsia="nl-NL"/>
              </w:rPr>
              <w:t xml:space="preserve"> te noemen: </w:t>
            </w:r>
            <w:r w:rsidR="00FC062D" w:rsidRPr="008C7022">
              <w:rPr>
                <w:rFonts w:cs="Arial"/>
                <w:color w:val="FF0000"/>
                <w:kern w:val="0"/>
                <w:szCs w:val="18"/>
                <w:lang w:eastAsia="nl-NL"/>
              </w:rPr>
              <w:br/>
            </w:r>
            <w:r w:rsidR="009620A2" w:rsidRPr="008C7022">
              <w:rPr>
                <w:rFonts w:cs="Arial"/>
                <w:color w:val="FF0000"/>
                <w:kern w:val="0"/>
                <w:szCs w:val="18"/>
                <w:lang w:eastAsia="nl-NL"/>
              </w:rPr>
              <w:t>de “</w:t>
            </w:r>
            <w:r w:rsidR="00B43F52" w:rsidRPr="008C7022">
              <w:rPr>
                <w:rFonts w:cs="Arial"/>
                <w:color w:val="FF0000"/>
                <w:kern w:val="0"/>
                <w:szCs w:val="18"/>
                <w:u w:val="single"/>
                <w:lang w:eastAsia="nl-NL"/>
              </w:rPr>
              <w:t>s</w:t>
            </w:r>
            <w:r w:rsidR="009620A2" w:rsidRPr="008C7022">
              <w:rPr>
                <w:rFonts w:cs="Arial"/>
                <w:color w:val="FF0000"/>
                <w:kern w:val="0"/>
                <w:szCs w:val="18"/>
                <w:u w:val="single"/>
                <w:lang w:eastAsia="nl-NL"/>
              </w:rPr>
              <w:t>chuldenaar</w:t>
            </w:r>
            <w:r w:rsidR="009620A2" w:rsidRPr="008C7022">
              <w:rPr>
                <w:rFonts w:cs="Arial"/>
                <w:color w:val="FF0000"/>
                <w:kern w:val="0"/>
                <w:szCs w:val="18"/>
                <w:lang w:eastAsia="nl-NL"/>
              </w:rPr>
              <w:t>”</w:t>
            </w:r>
            <w:r w:rsidR="00E40422" w:rsidRPr="008C7022">
              <w:rPr>
                <w:rFonts w:cs="Arial"/>
                <w:color w:val="FF0000"/>
                <w:kern w:val="0"/>
                <w:szCs w:val="18"/>
                <w:lang w:eastAsia="nl-NL"/>
              </w:rPr>
              <w:t>.</w:t>
            </w:r>
            <w:r w:rsidR="009620A2" w:rsidRPr="008C7022">
              <w:rPr>
                <w:rFonts w:cs="Arial"/>
                <w:color w:val="FF0000"/>
                <w:kern w:val="0"/>
                <w:szCs w:val="18"/>
                <w:lang w:eastAsia="nl-NL"/>
              </w:rPr>
              <w:t xml:space="preserve">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4C560DCC" w:rsidR="00C15CF7" w:rsidRDefault="00B43F52" w:rsidP="001D61D1">
      <w:pPr>
        <w:pStyle w:val="Kop2"/>
        <w:pageBreakBefore/>
      </w:pPr>
      <w:bookmarkStart w:id="48" w:name="_Ref438019187"/>
      <w:bookmarkStart w:id="49" w:name="_Toc464135502"/>
      <w:bookmarkStart w:id="50" w:name="_Toc61267117"/>
      <w:r>
        <w:lastRenderedPageBreak/>
        <w:t xml:space="preserve">Definities, Overeenkomst en </w:t>
      </w:r>
      <w:r w:rsidR="003952DF">
        <w:t>Geldl</w:t>
      </w:r>
      <w:r w:rsidR="0070234C">
        <w:t>ening</w:t>
      </w:r>
      <w:bookmarkEnd w:id="48"/>
      <w:bookmarkEnd w:id="49"/>
      <w:bookmarkEnd w:id="50"/>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1FB17C11" w14:textId="77777777" w:rsidTr="00D75DCE">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75DCE">
        <w:trPr>
          <w:trHeight w:val="125"/>
        </w:trPr>
        <w:tc>
          <w:tcPr>
            <w:tcW w:w="2394" w:type="pct"/>
            <w:shd w:val="clear" w:color="auto" w:fill="auto"/>
          </w:tcPr>
          <w:p w14:paraId="287C9C3C" w14:textId="77777777" w:rsidR="00B43F52" w:rsidRPr="00B43F52" w:rsidRDefault="00B43F52" w:rsidP="00B43F52">
            <w:pPr>
              <w:widowControl w:val="0"/>
              <w:tabs>
                <w:tab w:val="left" w:pos="-1440"/>
                <w:tab w:val="left" w:pos="-720"/>
              </w:tabs>
              <w:suppressAutoHyphens/>
              <w:spacing w:line="240" w:lineRule="auto"/>
              <w:rPr>
                <w:color w:val="FF0000"/>
                <w:kern w:val="0"/>
                <w:szCs w:val="18"/>
                <w:u w:val="single"/>
                <w:lang w:eastAsia="nl-NL"/>
              </w:rPr>
            </w:pPr>
            <w:r w:rsidRPr="00B43F52">
              <w:rPr>
                <w:color w:val="FF0000"/>
                <w:kern w:val="0"/>
                <w:szCs w:val="18"/>
                <w:u w:val="single"/>
                <w:lang w:eastAsia="nl-NL"/>
              </w:rPr>
              <w:t>DEFINITIES</w:t>
            </w:r>
          </w:p>
          <w:p w14:paraId="563FF45D" w14:textId="77777777" w:rsidR="006A28E6" w:rsidRDefault="00B43F52"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De comparanten verklaarden dat hierna voorts wordt verstaan onder:</w:t>
            </w:r>
            <w:r w:rsidRPr="006C63FD">
              <w:rPr>
                <w:color w:val="FF0000"/>
                <w:kern w:val="0"/>
                <w:szCs w:val="18"/>
                <w:lang w:eastAsia="nl-NL"/>
              </w:rPr>
              <w:br/>
              <w:t>-</w:t>
            </w:r>
            <w:r w:rsidRPr="006C63FD">
              <w:rPr>
                <w:color w:val="FF0000"/>
                <w:kern w:val="0"/>
                <w:szCs w:val="18"/>
                <w:lang w:eastAsia="nl-NL"/>
              </w:rPr>
              <w:tab/>
              <w:t xml:space="preserve">“het hypotheekaanbod”: de overeenkomst tussen de schuldeiser en de </w:t>
            </w:r>
            <w:r w:rsidR="006A28E6">
              <w:rPr>
                <w:color w:val="FF0000"/>
                <w:kern w:val="0"/>
                <w:szCs w:val="18"/>
                <w:lang w:eastAsia="nl-NL"/>
              </w:rPr>
              <w:t xml:space="preserve">    </w:t>
            </w:r>
          </w:p>
          <w:p w14:paraId="1ABF0726" w14:textId="77777777" w:rsidR="006A28E6" w:rsidRDefault="00B43F52" w:rsidP="006A28E6">
            <w:pPr>
              <w:widowControl w:val="0"/>
              <w:tabs>
                <w:tab w:val="left" w:pos="426"/>
              </w:tabs>
              <w:suppressAutoHyphens/>
              <w:spacing w:line="240" w:lineRule="auto"/>
              <w:ind w:left="447" w:firstLine="22"/>
              <w:rPr>
                <w:color w:val="FF0000"/>
                <w:kern w:val="0"/>
                <w:szCs w:val="18"/>
                <w:lang w:eastAsia="nl-NL"/>
              </w:rPr>
            </w:pPr>
            <w:r w:rsidRPr="006C63FD">
              <w:rPr>
                <w:color w:val="FF0000"/>
                <w:kern w:val="0"/>
                <w:szCs w:val="18"/>
                <w:lang w:eastAsia="nl-NL"/>
              </w:rPr>
              <w:t xml:space="preserve">schuldenaar met betrekking tot geldlening met hypotheekstelling en inpandgeving, blijkend uit het aan deze akte gehechte ondertekende bindend hypotheekaanbod en de daarbij behorende toelichting waarin aanvullende </w:t>
            </w:r>
            <w:proofErr w:type="spellStart"/>
            <w:r w:rsidRPr="006C63FD">
              <w:rPr>
                <w:color w:val="FF0000"/>
                <w:kern w:val="0"/>
                <w:szCs w:val="18"/>
                <w:lang w:eastAsia="nl-NL"/>
              </w:rPr>
              <w:t>leningvoorwaarden</w:t>
            </w:r>
            <w:proofErr w:type="spellEnd"/>
            <w:r w:rsidRPr="006C63FD">
              <w:rPr>
                <w:color w:val="FF0000"/>
                <w:kern w:val="0"/>
                <w:szCs w:val="18"/>
                <w:lang w:eastAsia="nl-NL"/>
              </w:rPr>
              <w:t xml:space="preserve"> zijn opgenomen, met inbegrip van daarop overeengekomen wijzigingen en/of aanvullingen;</w:t>
            </w:r>
          </w:p>
          <w:p w14:paraId="00B5325B" w14:textId="77777777" w:rsidR="006A28E6"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“de hoofdsom”: het door de schuldenaar van de schuldeiser ter leen ontvangen bedrag</w:t>
            </w:r>
            <w:r w:rsidR="00094F85" w:rsidRPr="006C63FD">
              <w:rPr>
                <w:color w:val="FF0000"/>
                <w:kern w:val="0"/>
                <w:szCs w:val="18"/>
                <w:lang w:eastAsia="nl-NL"/>
              </w:rPr>
              <w:t>;</w:t>
            </w:r>
            <w:r w:rsidRPr="006C63FD">
              <w:rPr>
                <w:color w:val="FF0000"/>
                <w:kern w:val="0"/>
                <w:szCs w:val="18"/>
                <w:lang w:eastAsia="nl-NL"/>
              </w:rPr>
              <w:tab/>
            </w:r>
          </w:p>
          <w:p w14:paraId="54E4EEB8" w14:textId="77777777" w:rsidR="006A28E6"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“het onderpand”: het (de) hierna nader te omschrijven registergoed(eren);</w:t>
            </w:r>
          </w:p>
          <w:p w14:paraId="582FC8C9" w14:textId="10ACEBF6" w:rsidR="002F1F94" w:rsidRPr="006C63FD"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“de Algemene bepalingen”: de Algemene voorwaarden van geldlening en</w:t>
            </w:r>
          </w:p>
          <w:p w14:paraId="27FBE169" w14:textId="4E8D7257" w:rsidR="002F1F94" w:rsidRPr="006C63FD" w:rsidRDefault="002F1F94"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 xml:space="preserve">         </w:t>
            </w:r>
            <w:r w:rsidR="00B43F52" w:rsidRPr="006C63FD">
              <w:rPr>
                <w:color w:val="FF0000"/>
                <w:kern w:val="0"/>
                <w:szCs w:val="18"/>
                <w:lang w:eastAsia="nl-NL"/>
              </w:rPr>
              <w:t>zekerheidstelling van de schuldeiser, zoals deze in het aan deze akte</w:t>
            </w:r>
          </w:p>
          <w:p w14:paraId="4F828176" w14:textId="1ADCD5DC" w:rsidR="00B43F52" w:rsidRPr="00B43F52" w:rsidRDefault="002F1F94"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 xml:space="preserve">        </w:t>
            </w:r>
            <w:r w:rsidR="00B43F52" w:rsidRPr="006C63FD">
              <w:rPr>
                <w:color w:val="FF0000"/>
                <w:kern w:val="0"/>
                <w:szCs w:val="18"/>
                <w:lang w:eastAsia="nl-NL"/>
              </w:rPr>
              <w:t xml:space="preserve"> gehechte hypotheekaanbod zijn overeengekomen;</w:t>
            </w:r>
            <w:r w:rsidR="00B43F52" w:rsidRPr="006C63FD">
              <w:rPr>
                <w:color w:val="FF0000"/>
                <w:kern w:val="0"/>
                <w:szCs w:val="18"/>
                <w:lang w:eastAsia="nl-NL"/>
              </w:rPr>
              <w:br/>
              <w:t xml:space="preserve">en dat voor het overige de definities zullen gelden zoals deze zijn gebruikt in de Algemene bepalingen, tenzij uit deze akte of het hypotheekaanbod anders blijkt. </w:t>
            </w:r>
            <w:r w:rsidR="00B43F52" w:rsidRPr="006C63FD">
              <w:rPr>
                <w:color w:val="FF0000"/>
                <w:kern w:val="0"/>
                <w:szCs w:val="18"/>
                <w:lang w:eastAsia="nl-NL"/>
              </w:rPr>
              <w:br/>
            </w:r>
            <w:r w:rsidR="00B43F52" w:rsidRPr="00B43F52">
              <w:rPr>
                <w:color w:val="FF0000"/>
                <w:kern w:val="0"/>
                <w:szCs w:val="18"/>
                <w:u w:val="single"/>
                <w:lang w:eastAsia="nl-NL"/>
              </w:rPr>
              <w:t>OVEREENKOMST</w:t>
            </w:r>
            <w:r w:rsidR="00B43F52" w:rsidRPr="00B43F52">
              <w:rPr>
                <w:color w:val="FF0000"/>
                <w:kern w:val="0"/>
                <w:szCs w:val="18"/>
                <w:lang w:eastAsia="nl-NL"/>
              </w:rPr>
              <w:br/>
              <w:t xml:space="preserve">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 uitvoering waarvan zij het volgende zijn overeengekomen. </w:t>
            </w:r>
            <w:r w:rsidR="00B43F52" w:rsidRPr="00B43F52">
              <w:rPr>
                <w:color w:val="FF0000"/>
                <w:kern w:val="0"/>
                <w:szCs w:val="18"/>
                <w:lang w:eastAsia="nl-NL"/>
              </w:rPr>
              <w:br/>
            </w:r>
            <w:r w:rsidR="00B43F52" w:rsidRPr="00B43F52">
              <w:rPr>
                <w:color w:val="FF0000"/>
                <w:kern w:val="0"/>
                <w:szCs w:val="18"/>
                <w:u w:val="single"/>
                <w:lang w:eastAsia="nl-NL"/>
              </w:rPr>
              <w:t>GELDLENING</w:t>
            </w:r>
          </w:p>
          <w:p w14:paraId="5CAD79A3" w14:textId="61F12502"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 schuldenaar verklaarde wegens van de schuldeiser ter leen ontvangen gelden schuldig te zijn aan de</w:t>
            </w:r>
            <w:r w:rsidRPr="00B43F52">
              <w:rPr>
                <w:i/>
                <w:color w:val="FF0000"/>
                <w:kern w:val="0"/>
                <w:szCs w:val="18"/>
                <w:lang w:eastAsia="nl-NL"/>
              </w:rPr>
              <w:t xml:space="preserve"> </w:t>
            </w:r>
            <w:r w:rsidRPr="00B43F52">
              <w:rPr>
                <w:color w:val="FF0000"/>
                <w:kern w:val="0"/>
                <w:szCs w:val="18"/>
                <w:lang w:eastAsia="nl-NL"/>
              </w:rPr>
              <w:t>schuldeiser een bedrag</w:t>
            </w:r>
            <w:r w:rsidR="006C63FD">
              <w:rPr>
                <w:color w:val="FF0000"/>
                <w:kern w:val="0"/>
                <w:szCs w:val="18"/>
                <w:lang w:eastAsia="nl-NL"/>
              </w:rPr>
              <w:t xml:space="preserve"> van</w:t>
            </w:r>
            <w:r w:rsidRPr="00B43F52">
              <w:rPr>
                <w:color w:val="FF0000"/>
                <w:kern w:val="0"/>
                <w:szCs w:val="18"/>
                <w:lang w:eastAsia="nl-NL"/>
              </w:rPr>
              <w:t xml:space="preserve"> </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proofErr w:type="spellStart"/>
            <w:r w:rsidRPr="00B43F52">
              <w:rPr>
                <w:rFonts w:cs="Arial"/>
                <w:kern w:val="0"/>
                <w:szCs w:val="18"/>
                <w:lang w:eastAsia="nl-NL"/>
              </w:rPr>
              <w:t>leningbedrag</w:t>
            </w:r>
            <w:proofErr w:type="spellEnd"/>
            <w:r w:rsidRPr="00B43F52">
              <w:rPr>
                <w:rFonts w:cs="Arial"/>
                <w:kern w:val="0"/>
                <w:szCs w:val="18"/>
                <w:lang w:eastAsia="nl-NL"/>
              </w:rPr>
              <w:t xml:space="preserve"> voluit in letters (</w:t>
            </w:r>
            <w:proofErr w:type="spellStart"/>
            <w:r w:rsidRPr="00B43F52">
              <w:rPr>
                <w:rFonts w:cs="Arial"/>
                <w:kern w:val="0"/>
                <w:szCs w:val="18"/>
                <w:lang w:eastAsia="nl-NL"/>
              </w:rPr>
              <w:t>leningbedrag</w:t>
            </w:r>
            <w:proofErr w:type="spellEnd"/>
            <w:r w:rsidRPr="00B43F52">
              <w:rPr>
                <w:rFonts w:cs="Arial"/>
                <w:kern w:val="0"/>
                <w:szCs w:val="18"/>
                <w:lang w:eastAsia="nl-NL"/>
              </w:rPr>
              <w:t xml:space="preserve"> in cijfers)</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r w:rsidRPr="00B43F52">
              <w:rPr>
                <w:color w:val="FF0000"/>
                <w:kern w:val="0"/>
                <w:szCs w:val="18"/>
                <w:lang w:eastAsia="nl-NL"/>
              </w:rPr>
              <w:t xml:space="preserve">. </w:t>
            </w:r>
          </w:p>
          <w:p w14:paraId="06204007"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verklaarde de hiervoor vermelde schuld</w:t>
            </w:r>
            <w:r w:rsidRPr="00B43F52">
              <w:rPr>
                <w:color w:val="FF0000"/>
                <w:kern w:val="0"/>
                <w:szCs w:val="18"/>
                <w:lang w:eastAsia="nl-NL"/>
              </w:rPr>
              <w:softHyphen/>
              <w:t>beken</w:t>
            </w:r>
            <w:r w:rsidRPr="00B43F52">
              <w:rPr>
                <w:color w:val="FF0000"/>
                <w:kern w:val="0"/>
                <w:szCs w:val="18"/>
                <w:lang w:eastAsia="nl-NL"/>
              </w:rPr>
              <w:softHyphen/>
              <w:t xml:space="preserve">tenis te aanvaarden. </w:t>
            </w:r>
          </w:p>
          <w:p w14:paraId="1E450FE8"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Tot zekerheid voor de terugbetaling van de hoofdsom en de betaling van het verdere verschuldigde zullen ten behoeve van</w:t>
            </w:r>
            <w:r w:rsidRPr="00B43F52">
              <w:rPr>
                <w:i/>
                <w:color w:val="FF0000"/>
                <w:kern w:val="0"/>
                <w:szCs w:val="18"/>
                <w:lang w:eastAsia="nl-NL"/>
              </w:rPr>
              <w:t xml:space="preserve"> </w:t>
            </w: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rechten van hypotheek en pand worden gevestigd zoals hierna wordt omschreven.</w:t>
            </w:r>
          </w:p>
          <w:p w14:paraId="5A7FF612" w14:textId="77777777" w:rsidR="00B43F52" w:rsidRPr="00B43F52" w:rsidRDefault="00B43F52" w:rsidP="00B43F52">
            <w:pPr>
              <w:widowControl w:val="0"/>
              <w:tabs>
                <w:tab w:val="left" w:pos="-720"/>
                <w:tab w:val="left" w:pos="0"/>
                <w:tab w:val="left" w:pos="720"/>
              </w:tabs>
              <w:suppressAutoHyphens/>
              <w:spacing w:line="240" w:lineRule="auto"/>
              <w:rPr>
                <w:kern w:val="0"/>
                <w:szCs w:val="18"/>
                <w:u w:val="single"/>
                <w:lang w:eastAsia="nl-NL"/>
              </w:rPr>
            </w:pPr>
            <w:r w:rsidRPr="00B43F52">
              <w:rPr>
                <w:color w:val="FF0000"/>
                <w:kern w:val="0"/>
                <w:szCs w:val="18"/>
                <w:lang w:eastAsia="nl-NL"/>
              </w:rPr>
              <w:t>Met betrekking tot deze lening hebben de comparanten verklaard dat de</w:t>
            </w:r>
            <w:r w:rsidRPr="00B43F52">
              <w:rPr>
                <w:i/>
                <w:color w:val="FF0000"/>
                <w:kern w:val="0"/>
                <w:szCs w:val="18"/>
                <w:lang w:eastAsia="nl-NL"/>
              </w:rPr>
              <w:t xml:space="preserve"> </w:t>
            </w:r>
            <w:r w:rsidRPr="00B43F52">
              <w:rPr>
                <w:color w:val="FF0000"/>
                <w:kern w:val="0"/>
                <w:szCs w:val="18"/>
                <w:lang w:eastAsia="nl-NL"/>
              </w:rPr>
              <w:t>schuldeiser en de schuldenaar het volgende zijn overeengekomen.</w:t>
            </w:r>
            <w:r w:rsidRPr="00B43F52">
              <w:rPr>
                <w:kern w:val="0"/>
                <w:szCs w:val="18"/>
                <w:u w:val="single"/>
                <w:lang w:eastAsia="nl-NL"/>
              </w:rPr>
              <w:t xml:space="preserve"> </w:t>
            </w:r>
          </w:p>
          <w:p w14:paraId="7C619BAA" w14:textId="028E6BEC" w:rsidR="00B730AA" w:rsidRPr="00B730AA" w:rsidRDefault="00B43F52" w:rsidP="00094F85">
            <w:pPr>
              <w:pStyle w:val="Lijstalinea"/>
              <w:numPr>
                <w:ilvl w:val="0"/>
                <w:numId w:val="42"/>
              </w:numPr>
              <w:spacing w:after="160" w:line="240" w:lineRule="auto"/>
              <w:ind w:left="567"/>
              <w:rPr>
                <w:rFonts w:cs="Arial"/>
                <w:color w:val="FF0000"/>
                <w:sz w:val="20"/>
                <w:u w:val="single"/>
                <w:lang w:eastAsia="nl-NL"/>
              </w:rPr>
            </w:pPr>
            <w:r w:rsidRPr="00B730AA">
              <w:rPr>
                <w:rFonts w:cs="Arial"/>
                <w:color w:val="FF0000"/>
                <w:kern w:val="0"/>
                <w:szCs w:val="18"/>
                <w:u w:val="single"/>
                <w:lang w:eastAsia="nl-NL"/>
              </w:rPr>
              <w:lastRenderedPageBreak/>
              <w:t>Looptijd en aflossing</w:t>
            </w:r>
            <w:r w:rsidRPr="00B730AA">
              <w:rPr>
                <w:rFonts w:cs="Arial"/>
                <w:color w:val="FF0000"/>
                <w:kern w:val="0"/>
                <w:szCs w:val="18"/>
                <w:u w:val="single"/>
                <w:lang w:eastAsia="nl-NL"/>
              </w:rPr>
              <w:br/>
            </w:r>
            <w:r w:rsidRPr="00B730AA">
              <w:rPr>
                <w:rFonts w:cs="Arial"/>
                <w:color w:val="FF0000"/>
                <w:kern w:val="0"/>
                <w:szCs w:val="18"/>
                <w:lang w:eastAsia="nl-NL"/>
              </w:rPr>
              <w:t>De lening heeft een looptijd zoals in het hypotheekaanbod is overeengekomen. De aflossing van de lening vindt plaats op de wijze zoals in het hypotheekaanbod is overeengekomen, dan wel zoals eventueel nader tussen partijen zal worden overeengekomen</w:t>
            </w:r>
            <w:r w:rsidR="00B730AA">
              <w:rPr>
                <w:rFonts w:cs="Arial"/>
                <w:color w:val="FF0000"/>
                <w:kern w:val="0"/>
                <w:szCs w:val="18"/>
                <w:lang w:eastAsia="nl-NL"/>
              </w:rPr>
              <w:t>.</w:t>
            </w:r>
          </w:p>
          <w:p w14:paraId="56B40316" w14:textId="700E6ECB" w:rsidR="00B730AA" w:rsidRPr="008C4319" w:rsidRDefault="00B43F52" w:rsidP="008C4319">
            <w:pPr>
              <w:pStyle w:val="Lijstalinea"/>
              <w:numPr>
                <w:ilvl w:val="0"/>
                <w:numId w:val="42"/>
              </w:numPr>
              <w:spacing w:after="160" w:line="240" w:lineRule="auto"/>
              <w:ind w:left="567"/>
              <w:rPr>
                <w:rFonts w:cs="Arial"/>
                <w:color w:val="FF0000"/>
                <w:szCs w:val="18"/>
                <w:u w:val="single"/>
                <w:lang w:eastAsia="nl-NL"/>
              </w:rPr>
            </w:pPr>
            <w:r w:rsidRPr="009D54DA">
              <w:rPr>
                <w:rFonts w:cs="Arial"/>
                <w:color w:val="FF0000"/>
                <w:kern w:val="0"/>
                <w:szCs w:val="18"/>
                <w:u w:val="single"/>
                <w:lang w:eastAsia="nl-NL"/>
              </w:rPr>
              <w:t>Rente</w:t>
            </w:r>
            <w:r w:rsidRPr="009D54DA">
              <w:rPr>
                <w:rFonts w:cs="Arial"/>
                <w:color w:val="FF0000"/>
                <w:kern w:val="0"/>
                <w:szCs w:val="18"/>
                <w:u w:val="single"/>
                <w:lang w:eastAsia="nl-NL"/>
              </w:rPr>
              <w:br/>
            </w:r>
            <w:r w:rsidR="00B730AA" w:rsidRPr="009D54DA">
              <w:rPr>
                <w:rFonts w:cs="Arial"/>
                <w:color w:val="FF0000"/>
                <w:szCs w:val="18"/>
                <w:lang w:eastAsia="nl-NL"/>
              </w:rPr>
              <w:t xml:space="preserve">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 eventueel verschuldigde maar niet betaalde rente, kosten en andere bedragen bij de hoofdsom worden geteld. </w:t>
            </w:r>
            <w:r w:rsidR="008C4319">
              <w:rPr>
                <w:rFonts w:cs="Arial"/>
                <w:color w:val="FF0000"/>
                <w:szCs w:val="18"/>
                <w:lang w:eastAsia="nl-NL"/>
              </w:rPr>
              <w:br/>
            </w:r>
            <w:r w:rsidR="00B730AA" w:rsidRPr="008C4319">
              <w:rPr>
                <w:rFonts w:cs="Arial"/>
                <w:color w:val="FF0000"/>
                <w:szCs w:val="18"/>
                <w:lang w:eastAsia="nl-NL"/>
              </w:rPr>
              <w:t>Het rentepercentage wordt herzien op de wijze als is vermeld in het hypotheekaanbod.</w:t>
            </w:r>
          </w:p>
          <w:p w14:paraId="193EDED2" w14:textId="77777777" w:rsidR="006476B8" w:rsidRPr="006476B8" w:rsidRDefault="00B730AA" w:rsidP="00094F85">
            <w:pPr>
              <w:pStyle w:val="Lijstalinea"/>
              <w:numPr>
                <w:ilvl w:val="0"/>
                <w:numId w:val="42"/>
              </w:numPr>
              <w:spacing w:after="160" w:line="240" w:lineRule="auto"/>
              <w:ind w:left="567"/>
              <w:rPr>
                <w:rFonts w:cs="Arial"/>
                <w:color w:val="800080"/>
                <w:sz w:val="20"/>
                <w:u w:val="single"/>
                <w:lang w:eastAsia="nl-NL"/>
              </w:rPr>
            </w:pPr>
            <w:r w:rsidRPr="006476B8">
              <w:rPr>
                <w:rFonts w:cs="Arial"/>
                <w:color w:val="FF0000"/>
                <w:kern w:val="0"/>
                <w:szCs w:val="18"/>
                <w:u w:val="single"/>
                <w:lang w:eastAsia="nl-NL"/>
              </w:rPr>
              <w:t>Betalingen</w:t>
            </w:r>
            <w:r w:rsidR="006476B8" w:rsidRPr="006476B8">
              <w:rPr>
                <w:rFonts w:cs="Arial"/>
                <w:color w:val="FF0000"/>
                <w:kern w:val="0"/>
                <w:szCs w:val="18"/>
                <w:u w:val="single"/>
                <w:lang w:eastAsia="nl-NL"/>
              </w:rPr>
              <w:br/>
            </w:r>
            <w:r w:rsidR="006476B8" w:rsidRPr="006476B8">
              <w:rPr>
                <w:rFonts w:cs="Arial"/>
                <w:color w:val="FF0000"/>
                <w:kern w:val="0"/>
                <w:szCs w:val="18"/>
                <w:lang w:eastAsia="nl-NL"/>
              </w:rPr>
              <w:t>Alle betalingen dienen te geschieden op de wijze als in het hypotheekaanbod is vermeld.</w:t>
            </w:r>
          </w:p>
          <w:p w14:paraId="1FEF23D8" w14:textId="286A3572" w:rsidR="006476B8" w:rsidRPr="00D75DCE" w:rsidRDefault="00B43F52" w:rsidP="00D75DCE">
            <w:pPr>
              <w:pStyle w:val="Lijstalinea"/>
              <w:numPr>
                <w:ilvl w:val="0"/>
                <w:numId w:val="42"/>
              </w:numPr>
              <w:spacing w:after="160" w:line="240" w:lineRule="auto"/>
              <w:ind w:left="567"/>
              <w:rPr>
                <w:rFonts w:cs="Arial"/>
                <w:color w:val="800080"/>
                <w:szCs w:val="18"/>
                <w:u w:val="single"/>
                <w:lang w:eastAsia="nl-NL"/>
              </w:rPr>
            </w:pPr>
            <w:r w:rsidRPr="006476B8">
              <w:rPr>
                <w:rFonts w:cs="Arial"/>
                <w:color w:val="FF0000"/>
                <w:kern w:val="0"/>
                <w:szCs w:val="18"/>
                <w:u w:val="single"/>
                <w:lang w:eastAsia="nl-NL"/>
              </w:rPr>
              <w:t>Hoofdelijkheid</w:t>
            </w:r>
            <w:r w:rsidRPr="006476B8">
              <w:rPr>
                <w:rFonts w:cs="Arial"/>
                <w:color w:val="FF0000"/>
                <w:kern w:val="0"/>
                <w:szCs w:val="18"/>
                <w:lang w:eastAsia="nl-NL"/>
              </w:rPr>
              <w:br/>
              <w:t xml:space="preserve">Indien schuldenaar uit meer dan een persoon bestaat, zijn zij allen hoofdelijk verbonden en houdt deze akte mede in verpanding en mededeling als bedoeld in artikel 4 lid 2 van de Algemene bepalingen en </w:t>
            </w:r>
            <w:r w:rsidRPr="009D54DA">
              <w:rPr>
                <w:rFonts w:cs="Arial"/>
                <w:color w:val="FF0000"/>
                <w:kern w:val="0"/>
                <w:szCs w:val="18"/>
                <w:lang w:eastAsia="nl-NL"/>
              </w:rPr>
              <w:t>aanvaarding van die verpanding door de schuldeiser.</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8135468" w14:textId="77777777" w:rsidR="00EF4E44" w:rsidRDefault="00962926" w:rsidP="00FD6F38">
            <w:pPr>
              <w:keepNext/>
              <w:spacing w:line="240" w:lineRule="auto"/>
              <w:ind w:left="227"/>
              <w:rPr>
                <w:sz w:val="16"/>
                <w:szCs w:val="16"/>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58AD63B2" w14:textId="77777777" w:rsidR="006476B8" w:rsidRPr="006476B8" w:rsidRDefault="006476B8" w:rsidP="006476B8"/>
          <w:p w14:paraId="5676E593" w14:textId="77777777" w:rsidR="006476B8" w:rsidRPr="006476B8" w:rsidRDefault="006476B8" w:rsidP="006476B8"/>
          <w:p w14:paraId="2DB196BC" w14:textId="77777777" w:rsidR="006476B8" w:rsidRPr="006476B8" w:rsidRDefault="006476B8" w:rsidP="006476B8"/>
          <w:p w14:paraId="73890139" w14:textId="268DFDDB" w:rsidR="006476B8" w:rsidRDefault="006476B8" w:rsidP="006476B8"/>
          <w:p w14:paraId="30507FB9" w14:textId="181579B3" w:rsidR="006476B8" w:rsidRDefault="006476B8" w:rsidP="006476B8"/>
          <w:p w14:paraId="0AEA9369" w14:textId="41D4F02F" w:rsidR="006476B8" w:rsidRDefault="006476B8" w:rsidP="006476B8"/>
          <w:p w14:paraId="210F24F3" w14:textId="27FDA47C" w:rsidR="006476B8" w:rsidRDefault="006476B8" w:rsidP="006476B8"/>
          <w:p w14:paraId="489BECC8" w14:textId="77C0CCB3" w:rsidR="006476B8" w:rsidRDefault="006476B8" w:rsidP="006476B8"/>
          <w:p w14:paraId="3A79EB7C" w14:textId="729EC1B6" w:rsidR="006476B8" w:rsidRDefault="006476B8" w:rsidP="006476B8"/>
          <w:p w14:paraId="4F7A6617" w14:textId="1F911955" w:rsidR="006476B8" w:rsidRDefault="006476B8" w:rsidP="006476B8"/>
          <w:p w14:paraId="1C858B94" w14:textId="33C88760" w:rsidR="006476B8" w:rsidRDefault="006476B8" w:rsidP="006476B8"/>
          <w:p w14:paraId="2EFE3150" w14:textId="56932B36" w:rsidR="006476B8" w:rsidRDefault="006476B8" w:rsidP="006476B8"/>
          <w:p w14:paraId="66EDA403" w14:textId="765BD71E" w:rsidR="006476B8" w:rsidRDefault="006476B8" w:rsidP="006476B8"/>
          <w:p w14:paraId="3C589010" w14:textId="2A146527" w:rsidR="006476B8" w:rsidRDefault="006476B8" w:rsidP="006476B8"/>
          <w:p w14:paraId="6B795598" w14:textId="5651A396" w:rsidR="006476B8" w:rsidRDefault="006476B8" w:rsidP="006476B8"/>
          <w:p w14:paraId="14FDA064" w14:textId="5C297BA9" w:rsidR="006476B8" w:rsidRDefault="006476B8" w:rsidP="006476B8"/>
          <w:p w14:paraId="3E79E12E" w14:textId="2CF0D581" w:rsidR="006476B8" w:rsidRDefault="006476B8" w:rsidP="006476B8"/>
          <w:p w14:paraId="2E3B8AFC" w14:textId="77777777" w:rsidR="006476B8" w:rsidRPr="006476B8" w:rsidRDefault="006476B8" w:rsidP="006476B8"/>
          <w:p w14:paraId="60F58794" w14:textId="77777777" w:rsidR="006476B8" w:rsidRDefault="006476B8" w:rsidP="006476B8">
            <w:pPr>
              <w:rPr>
                <w:lang w:val="nl"/>
              </w:rPr>
            </w:pPr>
          </w:p>
          <w:p w14:paraId="2BDE0D0F" w14:textId="77777777" w:rsidR="006476B8" w:rsidRDefault="006476B8" w:rsidP="006476B8">
            <w:pPr>
              <w:rPr>
                <w:lang w:val="nl"/>
              </w:rPr>
            </w:pPr>
          </w:p>
          <w:p w14:paraId="2BBCEF32" w14:textId="77777777" w:rsidR="006476B8" w:rsidRDefault="006476B8" w:rsidP="006476B8">
            <w:pPr>
              <w:rPr>
                <w:lang w:val="nl"/>
              </w:rPr>
            </w:pPr>
          </w:p>
          <w:p w14:paraId="353F35AB" w14:textId="77777777" w:rsidR="006476B8" w:rsidRDefault="006476B8" w:rsidP="006476B8">
            <w:pPr>
              <w:rPr>
                <w:lang w:val="nl"/>
              </w:rPr>
            </w:pPr>
          </w:p>
          <w:p w14:paraId="45CD8684" w14:textId="77777777" w:rsidR="006476B8" w:rsidRDefault="006476B8" w:rsidP="006476B8">
            <w:pPr>
              <w:rPr>
                <w:lang w:val="nl"/>
              </w:rPr>
            </w:pPr>
          </w:p>
          <w:p w14:paraId="0B3056F7" w14:textId="77777777" w:rsidR="006476B8" w:rsidRDefault="006476B8" w:rsidP="006476B8">
            <w:pPr>
              <w:rPr>
                <w:lang w:val="nl"/>
              </w:rPr>
            </w:pPr>
          </w:p>
          <w:p w14:paraId="5D1046D0" w14:textId="77777777" w:rsidR="006476B8" w:rsidRDefault="006476B8" w:rsidP="006476B8">
            <w:pPr>
              <w:rPr>
                <w:lang w:val="nl"/>
              </w:rPr>
            </w:pPr>
          </w:p>
          <w:p w14:paraId="78CF5721" w14:textId="77777777" w:rsidR="006476B8" w:rsidRDefault="006476B8" w:rsidP="006476B8">
            <w:pPr>
              <w:rPr>
                <w:lang w:val="nl"/>
              </w:rPr>
            </w:pPr>
          </w:p>
          <w:p w14:paraId="4022F031" w14:textId="77777777" w:rsidR="006476B8" w:rsidRDefault="006476B8" w:rsidP="006476B8">
            <w:pPr>
              <w:rPr>
                <w:lang w:val="nl"/>
              </w:rPr>
            </w:pPr>
          </w:p>
          <w:p w14:paraId="7850129D" w14:textId="77777777" w:rsidR="006476B8" w:rsidRDefault="006476B8" w:rsidP="006476B8">
            <w:pPr>
              <w:rPr>
                <w:lang w:val="nl"/>
              </w:rPr>
            </w:pPr>
          </w:p>
          <w:p w14:paraId="7207CEEF" w14:textId="77777777" w:rsidR="006476B8" w:rsidRDefault="006476B8" w:rsidP="006476B8">
            <w:pPr>
              <w:rPr>
                <w:lang w:val="nl"/>
              </w:rPr>
            </w:pPr>
          </w:p>
          <w:p w14:paraId="535CEB8B" w14:textId="77777777" w:rsidR="006476B8" w:rsidRDefault="006476B8" w:rsidP="006476B8">
            <w:pPr>
              <w:rPr>
                <w:lang w:val="nl"/>
              </w:rPr>
            </w:pPr>
          </w:p>
          <w:p w14:paraId="7312023E" w14:textId="77777777" w:rsidR="006476B8" w:rsidRDefault="006476B8" w:rsidP="006476B8">
            <w:pPr>
              <w:rPr>
                <w:lang w:val="nl"/>
              </w:rPr>
            </w:pPr>
          </w:p>
          <w:p w14:paraId="130CC77B" w14:textId="77777777" w:rsidR="006476B8" w:rsidRDefault="006476B8" w:rsidP="006476B8">
            <w:pPr>
              <w:rPr>
                <w:lang w:val="nl"/>
              </w:rPr>
            </w:pPr>
          </w:p>
          <w:p w14:paraId="4909F83D" w14:textId="77777777" w:rsidR="006476B8" w:rsidRDefault="006476B8" w:rsidP="006476B8">
            <w:pPr>
              <w:rPr>
                <w:lang w:val="nl"/>
              </w:rPr>
            </w:pPr>
          </w:p>
          <w:p w14:paraId="77E30559" w14:textId="77777777" w:rsidR="006476B8" w:rsidRDefault="006476B8" w:rsidP="006476B8">
            <w:pPr>
              <w:rPr>
                <w:lang w:val="nl"/>
              </w:rPr>
            </w:pPr>
          </w:p>
          <w:p w14:paraId="03096619" w14:textId="77777777" w:rsidR="006476B8" w:rsidRDefault="006476B8" w:rsidP="006476B8">
            <w:pPr>
              <w:rPr>
                <w:lang w:val="nl"/>
              </w:rPr>
            </w:pPr>
          </w:p>
          <w:p w14:paraId="403BFAF0" w14:textId="77777777" w:rsidR="006476B8" w:rsidRDefault="006476B8" w:rsidP="006476B8">
            <w:pPr>
              <w:rPr>
                <w:lang w:val="nl"/>
              </w:rPr>
            </w:pPr>
          </w:p>
          <w:p w14:paraId="343EC9B2" w14:textId="31AF22AD" w:rsidR="006476B8" w:rsidRPr="006476B8" w:rsidRDefault="006476B8" w:rsidP="006476B8">
            <w:pPr>
              <w:tabs>
                <w:tab w:val="left" w:pos="2707"/>
              </w:tabs>
            </w:pPr>
          </w:p>
        </w:tc>
      </w:tr>
    </w:tbl>
    <w:p w14:paraId="7A6199A8" w14:textId="77777777" w:rsidR="008B71DC" w:rsidRDefault="008B71DC">
      <w:pPr>
        <w:spacing w:line="240" w:lineRule="auto"/>
        <w:rPr>
          <w:b/>
          <w:highlight w:val="lightGray"/>
          <w:lang w:val="nl"/>
        </w:rPr>
      </w:pPr>
      <w:bookmarkStart w:id="51" w:name="_Toc464135504"/>
      <w:r>
        <w:rPr>
          <w:highlight w:val="lightGray"/>
        </w:rPr>
        <w:lastRenderedPageBreak/>
        <w:br w:type="page"/>
      </w:r>
    </w:p>
    <w:p w14:paraId="7AFAA199" w14:textId="7FBFC125" w:rsidR="00D75DCE" w:rsidRDefault="008B71DC" w:rsidP="008B71DC">
      <w:pPr>
        <w:pStyle w:val="Kop2"/>
      </w:pPr>
      <w:bookmarkStart w:id="52" w:name="_Toc61267118"/>
      <w:r>
        <w:lastRenderedPageBreak/>
        <w:t>SVn Starterslening</w:t>
      </w:r>
      <w:bookmarkEnd w:id="52"/>
    </w:p>
    <w:p w14:paraId="498BAD98" w14:textId="5DB1B1AF" w:rsidR="00D75DCE" w:rsidRDefault="00D75DCE" w:rsidP="00D75DCE">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0"/>
      </w:tblGrid>
      <w:tr w:rsidR="00D75DCE" w:rsidRPr="00D77156" w14:paraId="5CED582F" w14:textId="77777777" w:rsidTr="00647161">
        <w:trPr>
          <w:tblHeader/>
        </w:trPr>
        <w:tc>
          <w:tcPr>
            <w:tcW w:w="2394" w:type="pct"/>
            <w:shd w:val="clear" w:color="auto" w:fill="auto"/>
          </w:tcPr>
          <w:p w14:paraId="280DF7C8" w14:textId="77777777" w:rsidR="00D75DCE" w:rsidRPr="00D77156" w:rsidRDefault="00D75DCE" w:rsidP="00647161">
            <w:pPr>
              <w:rPr>
                <w:b/>
              </w:rPr>
            </w:pPr>
            <w:r w:rsidRPr="00DB7FA4">
              <w:rPr>
                <w:b/>
              </w:rPr>
              <w:t>Modeldocument tekst</w:t>
            </w:r>
          </w:p>
        </w:tc>
        <w:tc>
          <w:tcPr>
            <w:tcW w:w="2606" w:type="pct"/>
            <w:shd w:val="clear" w:color="auto" w:fill="auto"/>
          </w:tcPr>
          <w:p w14:paraId="3AE777D7" w14:textId="77777777" w:rsidR="00D75DCE" w:rsidRPr="00D77156" w:rsidRDefault="00D75DCE" w:rsidP="00647161">
            <w:pPr>
              <w:rPr>
                <w:b/>
              </w:rPr>
            </w:pPr>
            <w:r w:rsidRPr="00DB7FA4">
              <w:rPr>
                <w:b/>
              </w:rPr>
              <w:t>Toelichting</w:t>
            </w:r>
          </w:p>
        </w:tc>
      </w:tr>
      <w:tr w:rsidR="00D75DCE" w:rsidRPr="009620A2" w14:paraId="6CC4FE71" w14:textId="77777777" w:rsidTr="003D6926">
        <w:trPr>
          <w:trHeight w:val="537"/>
        </w:trPr>
        <w:tc>
          <w:tcPr>
            <w:tcW w:w="2394" w:type="pct"/>
            <w:shd w:val="clear" w:color="auto" w:fill="auto"/>
          </w:tcPr>
          <w:p w14:paraId="185CDE31" w14:textId="77777777" w:rsidR="00D75DCE" w:rsidRPr="00CE1A10" w:rsidRDefault="00D75DCE" w:rsidP="003D6926">
            <w:pPr>
              <w:pStyle w:val="Ondertitel"/>
              <w:ind w:left="589" w:hanging="589"/>
              <w:rPr>
                <w:color w:val="FF0000"/>
              </w:rPr>
            </w:pPr>
            <w:r w:rsidRPr="003D6926">
              <w:rPr>
                <w:color w:val="800080"/>
                <w:sz w:val="18"/>
              </w:rPr>
              <w:t xml:space="preserve">V.       </w:t>
            </w:r>
            <w:r w:rsidRPr="003D6926">
              <w:rPr>
                <w:color w:val="800080"/>
              </w:rPr>
              <w:t xml:space="preserve"> </w:t>
            </w:r>
            <w:r w:rsidRPr="003D6926">
              <w:rPr>
                <w:color w:val="800080"/>
                <w:sz w:val="18"/>
                <w:u w:val="single"/>
              </w:rPr>
              <w:t>SVn Starterslening</w:t>
            </w:r>
            <w:r w:rsidRPr="003D6926">
              <w:rPr>
                <w:color w:val="800080"/>
                <w:u w:val="single"/>
              </w:rPr>
              <w:br/>
            </w:r>
            <w:r w:rsidRPr="003D6926">
              <w:rPr>
                <w:color w:val="800080"/>
                <w:sz w:val="18"/>
                <w:szCs w:val="18"/>
                <w:lang w:eastAsia="nl-NL"/>
              </w:rPr>
              <w:t>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2606" w:type="pct"/>
            <w:shd w:val="clear" w:color="auto" w:fill="auto"/>
          </w:tcPr>
          <w:p w14:paraId="3DC4AC7B" w14:textId="77777777" w:rsidR="00D75DCE" w:rsidRPr="000D1FB0" w:rsidRDefault="00D75DCE" w:rsidP="00647161">
            <w:pPr>
              <w:rPr>
                <w:szCs w:val="18"/>
                <w:u w:val="single"/>
              </w:rPr>
            </w:pPr>
            <w:r w:rsidRPr="000D1FB0">
              <w:rPr>
                <w:szCs w:val="18"/>
                <w:lang w:val="nl"/>
              </w:rPr>
              <w:t>Optionele keuzetekst om aan te geven dat een ‘starterslening’ van toepassing is, mag ook weggelaten worden.</w:t>
            </w:r>
          </w:p>
          <w:p w14:paraId="3D19CABE" w14:textId="77777777" w:rsidR="00D75DCE" w:rsidRPr="000D1FB0" w:rsidRDefault="00D75DCE" w:rsidP="00647161">
            <w:pPr>
              <w:rPr>
                <w:szCs w:val="18"/>
                <w:u w:val="single"/>
              </w:rPr>
            </w:pPr>
            <w:proofErr w:type="spellStart"/>
            <w:r w:rsidRPr="000D1FB0">
              <w:rPr>
                <w:szCs w:val="18"/>
                <w:u w:val="single"/>
              </w:rPr>
              <w:t>Mapping</w:t>
            </w:r>
            <w:proofErr w:type="spellEnd"/>
            <w:r w:rsidRPr="000D1FB0">
              <w:rPr>
                <w:szCs w:val="18"/>
                <w:u w:val="single"/>
              </w:rPr>
              <w:t>:</w:t>
            </w:r>
          </w:p>
          <w:p w14:paraId="2183AF9F" w14:textId="77777777" w:rsidR="00D75DCE" w:rsidRPr="00D75DCE" w:rsidRDefault="00D75DCE" w:rsidP="00647161">
            <w:pPr>
              <w:rPr>
                <w:sz w:val="16"/>
                <w:szCs w:val="16"/>
              </w:rPr>
            </w:pPr>
            <w:r w:rsidRPr="00D75DCE">
              <w:rPr>
                <w:sz w:val="16"/>
                <w:szCs w:val="16"/>
              </w:rPr>
              <w:t>//</w:t>
            </w:r>
            <w:proofErr w:type="spellStart"/>
            <w:r w:rsidRPr="00D75DCE">
              <w:rPr>
                <w:sz w:val="16"/>
                <w:szCs w:val="16"/>
              </w:rPr>
              <w:t>IMKAD_AangebodenStuk</w:t>
            </w:r>
            <w:proofErr w:type="spellEnd"/>
            <w:r w:rsidRPr="00D75DCE">
              <w:rPr>
                <w:sz w:val="16"/>
                <w:szCs w:val="16"/>
              </w:rPr>
              <w:t>/</w:t>
            </w:r>
            <w:proofErr w:type="spellStart"/>
            <w:r w:rsidRPr="00D75DCE">
              <w:rPr>
                <w:sz w:val="16"/>
                <w:szCs w:val="16"/>
              </w:rPr>
              <w:t>tia_TekstKeuze</w:t>
            </w:r>
            <w:proofErr w:type="spellEnd"/>
            <w:r w:rsidRPr="00D75DCE">
              <w:rPr>
                <w:sz w:val="16"/>
                <w:szCs w:val="16"/>
              </w:rPr>
              <w:t>/</w:t>
            </w:r>
          </w:p>
          <w:p w14:paraId="53F51D02" w14:textId="77777777" w:rsidR="00D75DCE" w:rsidRPr="00D75DCE" w:rsidRDefault="00D75DCE" w:rsidP="00647161">
            <w:pPr>
              <w:spacing w:before="72" w:line="240" w:lineRule="auto"/>
              <w:rPr>
                <w:sz w:val="16"/>
                <w:szCs w:val="16"/>
              </w:rPr>
            </w:pPr>
            <w:r w:rsidRPr="00D75DCE">
              <w:rPr>
                <w:sz w:val="16"/>
                <w:szCs w:val="16"/>
              </w:rPr>
              <w:t>./</w:t>
            </w:r>
            <w:proofErr w:type="spellStart"/>
            <w:r w:rsidRPr="00D75DCE">
              <w:rPr>
                <w:sz w:val="16"/>
                <w:szCs w:val="16"/>
              </w:rPr>
              <w:t>tagNaam</w:t>
            </w:r>
            <w:proofErr w:type="spellEnd"/>
            <w:r w:rsidRPr="00D75DCE">
              <w:rPr>
                <w:sz w:val="16"/>
                <w:szCs w:val="16"/>
              </w:rPr>
              <w:t>('</w:t>
            </w:r>
            <w:proofErr w:type="spellStart"/>
            <w:r w:rsidRPr="00D75DCE">
              <w:rPr>
                <w:sz w:val="16"/>
                <w:szCs w:val="16"/>
              </w:rPr>
              <w:t>k_SVnStarterslening</w:t>
            </w:r>
            <w:proofErr w:type="spellEnd"/>
            <w:r w:rsidRPr="00D75DCE">
              <w:rPr>
                <w:sz w:val="16"/>
                <w:szCs w:val="16"/>
              </w:rPr>
              <w:t>')</w:t>
            </w:r>
          </w:p>
          <w:p w14:paraId="7D66C30B" w14:textId="77777777" w:rsidR="00D75DCE" w:rsidRPr="00D75DCE" w:rsidRDefault="00D75DCE" w:rsidP="00647161">
            <w:pPr>
              <w:tabs>
                <w:tab w:val="left" w:pos="2246"/>
              </w:tabs>
              <w:rPr>
                <w:sz w:val="16"/>
                <w:szCs w:val="16"/>
              </w:rPr>
            </w:pPr>
            <w:r w:rsidRPr="00D75DCE">
              <w:rPr>
                <w:sz w:val="16"/>
                <w:szCs w:val="16"/>
              </w:rPr>
              <w:t>./tekst = (‘</w:t>
            </w:r>
            <w:proofErr w:type="spellStart"/>
            <w:r w:rsidRPr="00D75DCE">
              <w:rPr>
                <w:sz w:val="16"/>
                <w:szCs w:val="16"/>
              </w:rPr>
              <w:t>true</w:t>
            </w:r>
            <w:proofErr w:type="spellEnd"/>
            <w:r w:rsidRPr="00D75DCE">
              <w:rPr>
                <w:sz w:val="16"/>
                <w:szCs w:val="16"/>
              </w:rPr>
              <w:t>’ = tekst wordt wel getoond; ‘</w:t>
            </w:r>
            <w:proofErr w:type="spellStart"/>
            <w:r w:rsidRPr="00D75DCE">
              <w:rPr>
                <w:sz w:val="16"/>
                <w:szCs w:val="16"/>
              </w:rPr>
              <w:t>false</w:t>
            </w:r>
            <w:proofErr w:type="spellEnd"/>
            <w:r w:rsidRPr="00D75DCE">
              <w:rPr>
                <w:sz w:val="16"/>
                <w:szCs w:val="16"/>
              </w:rPr>
              <w:t>’ = tekst wordt niet getoond)</w:t>
            </w:r>
          </w:p>
          <w:p w14:paraId="6A557DB8" w14:textId="77777777" w:rsidR="00D75DCE" w:rsidRPr="009620A2" w:rsidRDefault="00D75DCE" w:rsidP="00647161">
            <w:pPr>
              <w:keepNext/>
              <w:autoSpaceDE w:val="0"/>
              <w:autoSpaceDN w:val="0"/>
              <w:adjustRightInd w:val="0"/>
              <w:spacing w:line="240" w:lineRule="auto"/>
              <w:rPr>
                <w:sz w:val="16"/>
                <w:szCs w:val="16"/>
              </w:rPr>
            </w:pPr>
          </w:p>
        </w:tc>
      </w:tr>
    </w:tbl>
    <w:p w14:paraId="77606538" w14:textId="141820A2" w:rsidR="00D75DCE" w:rsidRPr="00D75DCE" w:rsidRDefault="008B71DC" w:rsidP="008B71DC">
      <w:pPr>
        <w:spacing w:line="240" w:lineRule="auto"/>
        <w:rPr>
          <w:lang w:val="nl"/>
        </w:rPr>
      </w:pPr>
      <w:r>
        <w:rPr>
          <w:lang w:val="nl"/>
        </w:rPr>
        <w:br w:type="page"/>
      </w:r>
    </w:p>
    <w:p w14:paraId="3B472906" w14:textId="3673290D" w:rsidR="00A03E3E" w:rsidRPr="00B97244" w:rsidRDefault="00CB448C" w:rsidP="003638D8">
      <w:pPr>
        <w:pStyle w:val="Kop2"/>
        <w:pageBreakBefore/>
      </w:pPr>
      <w:bookmarkStart w:id="53" w:name="_Toc61267119"/>
      <w:r>
        <w:lastRenderedPageBreak/>
        <w:t>Hypotheekstelling</w:t>
      </w:r>
      <w:bookmarkEnd w:id="51"/>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44BF5D2C" w14:textId="77777777" w:rsidR="00D75DCE" w:rsidRPr="00D75DCE" w:rsidRDefault="00B43F52" w:rsidP="00D75DCE">
            <w:pPr>
              <w:spacing w:line="240" w:lineRule="auto"/>
              <w:rPr>
                <w:rFonts w:cs="Arial"/>
                <w:snapToGrid/>
                <w:color w:val="FF0000"/>
                <w:kern w:val="0"/>
                <w:szCs w:val="18"/>
                <w:u w:val="single"/>
                <w:lang w:eastAsia="nl-NL"/>
              </w:rPr>
            </w:pPr>
            <w:r w:rsidRPr="00D75DCE">
              <w:rPr>
                <w:color w:val="FF0000"/>
                <w:szCs w:val="18"/>
                <w:u w:val="single"/>
              </w:rPr>
              <w:t>HYPOTHEEKSTELLING</w:t>
            </w:r>
            <w:r w:rsidRPr="00D75DCE">
              <w:rPr>
                <w:color w:val="FF0000"/>
                <w:szCs w:val="18"/>
                <w:u w:val="single"/>
              </w:rPr>
              <w:br/>
            </w:r>
            <w:r w:rsidR="00D75DCE" w:rsidRPr="00D75DCE">
              <w:rPr>
                <w:rFonts w:cs="Arial"/>
                <w:snapToGrid/>
                <w:color w:val="FF0000"/>
                <w:kern w:val="0"/>
                <w:szCs w:val="18"/>
                <w:u w:val="single"/>
                <w:lang w:eastAsia="nl-NL"/>
              </w:rPr>
              <w:t>Tot meerdere zekerheid voor</w:t>
            </w:r>
            <w:r w:rsidR="00D75DCE" w:rsidRPr="00D75DCE">
              <w:rPr>
                <w:rFonts w:cs="Arial"/>
                <w:snapToGrid/>
                <w:color w:val="FF0000"/>
                <w:kern w:val="0"/>
                <w:szCs w:val="18"/>
                <w:lang w:eastAsia="nl-NL"/>
              </w:rPr>
              <w:t>:</w:t>
            </w:r>
          </w:p>
          <w:p w14:paraId="68988CF5" w14:textId="77777777" w:rsidR="000D1FB0" w:rsidRDefault="00D75DCE" w:rsidP="000D1FB0">
            <w:pPr>
              <w:numPr>
                <w:ilvl w:val="0"/>
                <w:numId w:val="45"/>
              </w:numPr>
              <w:tabs>
                <w:tab w:val="left" w:pos="426"/>
              </w:tabs>
              <w:spacing w:after="160" w:line="240" w:lineRule="auto"/>
              <w:ind w:left="447" w:hanging="403"/>
              <w:contextualSpacing/>
              <w:rPr>
                <w:snapToGrid/>
                <w:color w:val="FF0000"/>
                <w:kern w:val="0"/>
                <w:szCs w:val="18"/>
                <w:lang w:eastAsia="nl-NL"/>
              </w:rPr>
            </w:pPr>
            <w:r w:rsidRPr="00D75DCE">
              <w:rPr>
                <w:snapToGrid/>
                <w:color w:val="FF0000"/>
                <w:kern w:val="0"/>
                <w:szCs w:val="18"/>
                <w:lang w:eastAsia="nl-NL"/>
              </w:rPr>
              <w:t xml:space="preserve">de betaling van al hetgeen de schuldenaar aan de schuldeiser schuldig is of zal worden uit 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hypotheekbedrag voluit in letters (hypotheekbedrag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39971530" w14:textId="77777777" w:rsidR="000D1FB0" w:rsidRDefault="00D75DCE" w:rsidP="000D1FB0">
            <w:pPr>
              <w:numPr>
                <w:ilvl w:val="0"/>
                <w:numId w:val="45"/>
              </w:numPr>
              <w:tabs>
                <w:tab w:val="left" w:pos="426"/>
              </w:tabs>
              <w:spacing w:after="160" w:line="240" w:lineRule="auto"/>
              <w:ind w:left="447" w:hanging="403"/>
              <w:contextualSpacing/>
              <w:rPr>
                <w:snapToGrid/>
                <w:color w:val="FF0000"/>
                <w:kern w:val="0"/>
                <w:szCs w:val="18"/>
                <w:lang w:eastAsia="nl-NL"/>
              </w:rPr>
            </w:pPr>
            <w:r w:rsidRPr="00D75DCE">
              <w:rPr>
                <w:snapToGrid/>
                <w:color w:val="FF0000"/>
                <w:kern w:val="0"/>
                <w:szCs w:val="18"/>
                <w:lang w:eastAsia="nl-NL"/>
              </w:rPr>
              <w:t>1.</w:t>
            </w:r>
            <w:r w:rsidRPr="00D75DCE">
              <w:rPr>
                <w:snapToGrid/>
                <w:color w:val="FF0000"/>
                <w:kern w:val="0"/>
                <w:szCs w:val="18"/>
                <w:lang w:eastAsia="nl-NL"/>
              </w:rPr>
              <w:tab/>
              <w:t xml:space="preserve">voldoening van de bedongen rente alsmede de eventueel later overeen </w:t>
            </w:r>
            <w:r w:rsidR="000D1FB0">
              <w:rPr>
                <w:snapToGrid/>
                <w:color w:val="FF0000"/>
                <w:kern w:val="0"/>
                <w:szCs w:val="18"/>
                <w:lang w:eastAsia="nl-NL"/>
              </w:rPr>
              <w:t xml:space="preserve">  </w:t>
            </w:r>
          </w:p>
          <w:p w14:paraId="2CC1F3A4" w14:textId="2BAD0DD7" w:rsidR="00D75DCE" w:rsidRPr="00D75DCE" w:rsidRDefault="000D1FB0" w:rsidP="000D1FB0">
            <w:pPr>
              <w:tabs>
                <w:tab w:val="left" w:pos="426"/>
              </w:tabs>
              <w:spacing w:after="160" w:line="240" w:lineRule="auto"/>
              <w:ind w:left="447"/>
              <w:contextualSpacing/>
              <w:rPr>
                <w:snapToGrid/>
                <w:color w:val="FF0000"/>
                <w:kern w:val="0"/>
                <w:szCs w:val="18"/>
                <w:lang w:eastAsia="nl-NL"/>
              </w:rPr>
            </w:pPr>
            <w:r>
              <w:rPr>
                <w:snapToGrid/>
                <w:color w:val="FF0000"/>
                <w:kern w:val="0"/>
                <w:szCs w:val="18"/>
                <w:lang w:eastAsia="nl-NL"/>
              </w:rPr>
              <w:t xml:space="preserve">     </w:t>
            </w:r>
            <w:r w:rsidR="00D75DCE" w:rsidRPr="00D75DCE">
              <w:rPr>
                <w:snapToGrid/>
                <w:color w:val="FF0000"/>
                <w:kern w:val="0"/>
                <w:szCs w:val="18"/>
                <w:lang w:eastAsia="nl-NL"/>
              </w:rPr>
              <w:t>te komen verhoging daarvan;</w:t>
            </w:r>
          </w:p>
          <w:p w14:paraId="27ACA91B" w14:textId="77777777" w:rsidR="00D75DCE" w:rsidRPr="00D75DCE" w:rsidRDefault="00D75DCE" w:rsidP="00D75DCE">
            <w:pPr>
              <w:spacing w:line="240" w:lineRule="auto"/>
              <w:ind w:left="708" w:hanging="282"/>
              <w:contextualSpacing/>
              <w:rPr>
                <w:snapToGrid/>
                <w:color w:val="FF0000"/>
                <w:kern w:val="0"/>
                <w:szCs w:val="18"/>
                <w:lang w:eastAsia="nl-NL"/>
              </w:rPr>
            </w:pPr>
            <w:r w:rsidRPr="00D75DCE">
              <w:rPr>
                <w:snapToGrid/>
                <w:color w:val="FF0000"/>
                <w:kern w:val="0"/>
                <w:szCs w:val="18"/>
                <w:lang w:eastAsia="nl-NL"/>
              </w:rPr>
              <w:t>2.</w:t>
            </w:r>
            <w:r w:rsidRPr="00D75DCE">
              <w:rPr>
                <w:snapToGrid/>
                <w:color w:val="FF0000"/>
                <w:kern w:val="0"/>
                <w:szCs w:val="18"/>
                <w:lang w:eastAsia="nl-NL"/>
              </w:rPr>
              <w:tab/>
              <w:t>voldoening van alle kosten en rechten, schadevergoedingen en al hetgeen de schuldeiser verder uit hoofde van de lening van de schuldenaar te vorderen mocht hebben,</w:t>
            </w:r>
          </w:p>
          <w:p w14:paraId="25E03213" w14:textId="77777777" w:rsidR="00D75DCE" w:rsidRPr="00D75DCE" w:rsidRDefault="00D75DCE" w:rsidP="00D75DCE">
            <w:pPr>
              <w:spacing w:line="240" w:lineRule="auto"/>
              <w:ind w:left="426"/>
              <w:contextualSpacing/>
              <w:rPr>
                <w:snapToGrid/>
                <w:color w:val="FF0000"/>
                <w:kern w:val="0"/>
                <w:szCs w:val="18"/>
                <w:lang w:eastAsia="nl-NL"/>
              </w:rPr>
            </w:pPr>
            <w:r w:rsidRPr="00D75DCE">
              <w:rPr>
                <w:snapToGrid/>
                <w:color w:val="FF0000"/>
                <w:kern w:val="0"/>
                <w:szCs w:val="18"/>
                <w:lang w:eastAsia="nl-NL"/>
              </w:rPr>
              <w:t xml:space="preserve">welke onder 1 en 2 bedoelde bedragen worden begroot op een totaal bedrag ad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rente</w:t>
            </w:r>
            <w:r w:rsidRPr="00D75DCE">
              <w:rPr>
                <w:rFonts w:cs="Arial"/>
                <w:snapToGrid/>
                <w:color w:val="000000"/>
                <w:kern w:val="0"/>
                <w:szCs w:val="18"/>
                <w:lang w:eastAsia="nl-NL"/>
              </w:rPr>
              <w:t>bedrag voluit in letters (rentebedrag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24EDBE66" w14:textId="77777777" w:rsidR="00D75DCE" w:rsidRPr="00D75DCE" w:rsidRDefault="00D75DCE" w:rsidP="000D1FB0">
            <w:pPr>
              <w:spacing w:line="240" w:lineRule="auto"/>
              <w:contextualSpacing/>
              <w:rPr>
                <w:snapToGrid/>
                <w:color w:val="FF0000"/>
                <w:kern w:val="0"/>
                <w:szCs w:val="18"/>
                <w:lang w:eastAsia="nl-NL"/>
              </w:rPr>
            </w:pPr>
            <w:r w:rsidRPr="00D75DCE">
              <w:rPr>
                <w:snapToGrid/>
                <w:color w:val="FF0000"/>
                <w:kern w:val="0"/>
                <w:szCs w:val="18"/>
                <w:lang w:eastAsia="nl-NL"/>
              </w:rPr>
              <w:t xml:space="preserve">derhalve tot een totaalbedrag ad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totaal</w:t>
            </w:r>
            <w:r w:rsidRPr="00D75DCE">
              <w:rPr>
                <w:rFonts w:cs="Arial"/>
                <w:snapToGrid/>
                <w:color w:val="000000"/>
                <w:kern w:val="0"/>
                <w:szCs w:val="18"/>
                <w:lang w:eastAsia="nl-NL"/>
              </w:rPr>
              <w:t>bedrag voluit in letters (totaalbedrag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62EB9E55" w14:textId="65593C9C" w:rsidR="00D75DCE" w:rsidRPr="00D75DCE" w:rsidRDefault="00D75DCE" w:rsidP="000D1FB0">
            <w:pPr>
              <w:spacing w:line="240" w:lineRule="auto"/>
              <w:ind w:left="22" w:hanging="22"/>
              <w:contextualSpacing/>
              <w:rPr>
                <w:snapToGrid/>
                <w:color w:val="FF0000"/>
                <w:kern w:val="0"/>
                <w:szCs w:val="18"/>
                <w:lang w:eastAsia="nl-NL"/>
              </w:rPr>
            </w:pPr>
            <w:r w:rsidRPr="00D75DCE">
              <w:rPr>
                <w:snapToGrid/>
                <w:color w:val="FF0000"/>
                <w:kern w:val="0"/>
                <w:szCs w:val="18"/>
                <w:lang w:eastAsia="nl-NL"/>
              </w:rPr>
              <w:t>verleent de schuldenaar bij deze aan de schuldeiser, die van de schuldenaar</w:t>
            </w:r>
            <w:r w:rsidR="000D1FB0">
              <w:rPr>
                <w:snapToGrid/>
                <w:color w:val="FF0000"/>
                <w:kern w:val="0"/>
                <w:szCs w:val="18"/>
                <w:lang w:eastAsia="nl-NL"/>
              </w:rPr>
              <w:t xml:space="preserve"> </w:t>
            </w:r>
            <w:r w:rsidRPr="00D75DCE">
              <w:rPr>
                <w:snapToGrid/>
                <w:color w:val="FF0000"/>
                <w:kern w:val="0"/>
                <w:szCs w:val="18"/>
                <w:lang w:eastAsia="nl-NL"/>
              </w:rPr>
              <w:t>aanvaardt, het recht van</w:t>
            </w:r>
            <w:r w:rsidR="000D1FB0">
              <w:rPr>
                <w:snapToGrid/>
                <w:color w:val="FF0000"/>
                <w:kern w:val="0"/>
                <w:szCs w:val="18"/>
                <w:lang w:eastAsia="nl-NL"/>
              </w:rPr>
              <w:t xml:space="preserve">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telwoord</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 xml:space="preserve"> hypotheek op het navolgende onderpand:</w:t>
            </w:r>
          </w:p>
          <w:p w14:paraId="3EACBC39" w14:textId="04261932" w:rsidR="00E729A7" w:rsidRPr="00D75DCE" w:rsidRDefault="00E729A7" w:rsidP="00970A3F">
            <w:pPr>
              <w:tabs>
                <w:tab w:val="left" w:pos="-1440"/>
                <w:tab w:val="left" w:pos="-720"/>
              </w:tabs>
              <w:suppressAutoHyphens/>
              <w:rPr>
                <w:rFonts w:cs="Arial"/>
                <w:color w:val="FF0000"/>
                <w:szCs w:val="18"/>
              </w:rPr>
            </w:pPr>
          </w:p>
        </w:tc>
        <w:tc>
          <w:tcPr>
            <w:tcW w:w="7371" w:type="dxa"/>
            <w:shd w:val="clear" w:color="auto" w:fill="auto"/>
          </w:tcPr>
          <w:p w14:paraId="03BDA097"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Default="004F0F5D" w:rsidP="00030A78">
            <w:pPr>
              <w:keepNext/>
            </w:pPr>
            <w:r>
              <w:t xml:space="preserve">Het telwoord </w:t>
            </w:r>
            <w:r w:rsidRPr="00A33B2A">
              <w:t>wordt als getal in het essentialiabestand opgenomen maar als tekst in de akte</w:t>
            </w:r>
            <w:r w:rsidRPr="00030A78">
              <w:t>.</w:t>
            </w:r>
          </w:p>
          <w:p w14:paraId="1CA544EA" w14:textId="77777777" w:rsidR="00B43F52" w:rsidRPr="00DB7FA4" w:rsidRDefault="00B43F52" w:rsidP="00B43F52">
            <w:pPr>
              <w:spacing w:line="240" w:lineRule="auto"/>
              <w:rPr>
                <w:u w:val="single"/>
              </w:rPr>
            </w:pPr>
            <w:proofErr w:type="spellStart"/>
            <w:r w:rsidRPr="00DB7FA4">
              <w:rPr>
                <w:u w:val="single"/>
              </w:rPr>
              <w:t>Mapping</w:t>
            </w:r>
            <w:proofErr w:type="spellEnd"/>
            <w:r w:rsidRPr="00DB7FA4">
              <w:rPr>
                <w:u w:val="single"/>
              </w:rPr>
              <w:t xml:space="preserve"> hypotheekbedrag:</w:t>
            </w:r>
          </w:p>
          <w:p w14:paraId="0B5178A3" w14:textId="77777777" w:rsidR="00B43F52" w:rsidRPr="00DB7FA4" w:rsidRDefault="00B43F52" w:rsidP="00B43F52">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F8DBE76" w14:textId="77777777" w:rsidR="00B43F52" w:rsidRPr="00DB7FA4" w:rsidRDefault="00B43F52" w:rsidP="00B43F52">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B4E79D9" w14:textId="5E551A6A" w:rsidR="00B43F52" w:rsidRPr="008844A5" w:rsidRDefault="00B43F52" w:rsidP="008844A5">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37A67B0" w14:textId="77777777" w:rsidR="008844A5" w:rsidRPr="00AD2288" w:rsidRDefault="008844A5" w:rsidP="008844A5">
            <w:pPr>
              <w:spacing w:before="72"/>
              <w:rPr>
                <w:szCs w:val="18"/>
                <w:u w:val="single"/>
              </w:rPr>
            </w:pPr>
            <w:proofErr w:type="spellStart"/>
            <w:r w:rsidRPr="00AD2288">
              <w:rPr>
                <w:szCs w:val="18"/>
                <w:u w:val="single"/>
              </w:rPr>
              <w:t>Mapping</w:t>
            </w:r>
            <w:proofErr w:type="spellEnd"/>
            <w:r w:rsidRPr="00AD2288">
              <w:rPr>
                <w:szCs w:val="18"/>
                <w:u w:val="single"/>
              </w:rPr>
              <w:t xml:space="preserve"> bedrag:</w:t>
            </w:r>
          </w:p>
          <w:p w14:paraId="59E892A5" w14:textId="77777777" w:rsidR="008844A5" w:rsidRPr="00AD2288" w:rsidRDefault="008844A5" w:rsidP="008844A5">
            <w:pPr>
              <w:autoSpaceDE w:val="0"/>
              <w:autoSpaceDN w:val="0"/>
              <w:adjustRightInd w:val="0"/>
              <w:spacing w:line="240" w:lineRule="auto"/>
              <w:rPr>
                <w:szCs w:val="18"/>
                <w:u w:val="single"/>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w:t>
            </w:r>
          </w:p>
          <w:p w14:paraId="4A4E9743"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rFonts w:cs="Arial"/>
                <w:snapToGrid/>
                <w:kern w:val="0"/>
                <w:sz w:val="16"/>
                <w:szCs w:val="16"/>
                <w:lang w:eastAsia="nl-NL"/>
              </w:rPr>
              <w:t>bedragRente</w:t>
            </w:r>
            <w:proofErr w:type="spellEnd"/>
            <w:r w:rsidRPr="00AD2288">
              <w:rPr>
                <w:sz w:val="16"/>
                <w:szCs w:val="16"/>
              </w:rPr>
              <w:t>/som</w:t>
            </w:r>
          </w:p>
          <w:p w14:paraId="440DBE94"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sz w:val="16"/>
                <w:szCs w:val="16"/>
              </w:rPr>
              <w:t>bedragRente</w:t>
            </w:r>
            <w:proofErr w:type="spellEnd"/>
            <w:r w:rsidRPr="00AD2288">
              <w:rPr>
                <w:sz w:val="16"/>
                <w:szCs w:val="16"/>
              </w:rPr>
              <w:t>/</w:t>
            </w:r>
            <w:r w:rsidRPr="00AD2288">
              <w:rPr>
                <w:rFonts w:cs="Arial"/>
                <w:snapToGrid/>
                <w:kern w:val="0"/>
                <w:sz w:val="16"/>
                <w:szCs w:val="16"/>
                <w:lang w:eastAsia="nl-NL"/>
              </w:rPr>
              <w:t>valuta</w:t>
            </w:r>
          </w:p>
          <w:p w14:paraId="491C8EC7" w14:textId="77777777" w:rsidR="000615AF" w:rsidRDefault="000615AF" w:rsidP="000615AF">
            <w:pPr>
              <w:spacing w:line="240" w:lineRule="auto"/>
              <w:rPr>
                <w:sz w:val="16"/>
                <w:szCs w:val="16"/>
              </w:rPr>
            </w:pPr>
          </w:p>
          <w:p w14:paraId="4043BF3A" w14:textId="0C436D56" w:rsidR="000615AF" w:rsidRDefault="000615AF" w:rsidP="000615AF">
            <w:pPr>
              <w:spacing w:line="240" w:lineRule="auto"/>
              <w:rPr>
                <w:rFonts w:cs="Arial"/>
                <w:sz w:val="16"/>
                <w:szCs w:val="16"/>
              </w:rPr>
            </w:pPr>
            <w:proofErr w:type="spellStart"/>
            <w:r w:rsidRPr="00BB309B">
              <w:rPr>
                <w:szCs w:val="18"/>
                <w:u w:val="single"/>
              </w:rPr>
              <w:t>Mapping</w:t>
            </w:r>
            <w:proofErr w:type="spellEnd"/>
            <w:r w:rsidRPr="00BB309B">
              <w:rPr>
                <w:szCs w:val="18"/>
                <w:u w:val="single"/>
              </w:rPr>
              <w:t xml:space="preserve"> totaalbedrag:</w:t>
            </w:r>
            <w:r>
              <w:rPr>
                <w:szCs w:val="18"/>
                <w:u w:val="single"/>
              </w:rPr>
              <w:br/>
            </w: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Pr>
                <w:rFonts w:cs="Arial"/>
                <w:sz w:val="16"/>
                <w:szCs w:val="16"/>
              </w:rPr>
              <w:t xml:space="preserve">leeg of </w:t>
            </w:r>
            <w:r w:rsidRPr="00BB309B">
              <w:rPr>
                <w:rFonts w:cs="Arial"/>
                <w:sz w:val="16"/>
                <w:szCs w:val="16"/>
              </w:rPr>
              <w:t>niet aanwezig]</w:t>
            </w:r>
          </w:p>
          <w:p w14:paraId="029C31B8" w14:textId="36A22586" w:rsidR="000615AF" w:rsidRPr="000615AF" w:rsidRDefault="000615AF" w:rsidP="000615AF">
            <w:pPr>
              <w:spacing w:line="240" w:lineRule="auto"/>
              <w:rPr>
                <w:szCs w:val="18"/>
                <w:u w:val="single"/>
              </w:rPr>
            </w:pPr>
            <w:r w:rsidRPr="00BB309B">
              <w:rPr>
                <w:sz w:val="16"/>
                <w:szCs w:val="16"/>
              </w:rPr>
              <w:tab/>
              <w:t>./</w:t>
            </w:r>
            <w:proofErr w:type="spellStart"/>
            <w:r w:rsidRPr="00BB309B">
              <w:rPr>
                <w:sz w:val="16"/>
                <w:szCs w:val="16"/>
              </w:rPr>
              <w:t>bedragTotaal</w:t>
            </w:r>
            <w:proofErr w:type="spellEnd"/>
            <w:r w:rsidRPr="00BB309B">
              <w:rPr>
                <w:sz w:val="16"/>
                <w:szCs w:val="16"/>
              </w:rPr>
              <w:t>/som</w:t>
            </w:r>
          </w:p>
          <w:p w14:paraId="3B67BA87" w14:textId="5C7E3E87" w:rsidR="000615AF" w:rsidRDefault="000615AF" w:rsidP="000615AF">
            <w:pPr>
              <w:spacing w:line="240" w:lineRule="auto"/>
              <w:rPr>
                <w:sz w:val="16"/>
                <w:szCs w:val="16"/>
              </w:rPr>
            </w:pPr>
            <w:r w:rsidRPr="00BB309B">
              <w:rPr>
                <w:sz w:val="16"/>
                <w:szCs w:val="16"/>
              </w:rPr>
              <w:tab/>
              <w:t>./</w:t>
            </w:r>
            <w:proofErr w:type="spellStart"/>
            <w:r w:rsidRPr="00BB309B">
              <w:rPr>
                <w:sz w:val="16"/>
                <w:szCs w:val="16"/>
              </w:rPr>
              <w:t>bedragTotaal</w:t>
            </w:r>
            <w:proofErr w:type="spellEnd"/>
            <w:r w:rsidRPr="00BB309B">
              <w:rPr>
                <w:sz w:val="16"/>
                <w:szCs w:val="16"/>
              </w:rPr>
              <w:t>/valuta</w:t>
            </w:r>
            <w:r>
              <w:rPr>
                <w:sz w:val="16"/>
                <w:szCs w:val="16"/>
              </w:rPr>
              <w:t xml:space="preserve"> </w:t>
            </w:r>
          </w:p>
          <w:p w14:paraId="27D2DBB0" w14:textId="77777777" w:rsidR="00323158" w:rsidRDefault="00323158" w:rsidP="000615AF">
            <w:pPr>
              <w:spacing w:line="240" w:lineRule="auto"/>
              <w:rPr>
                <w:sz w:val="16"/>
                <w:szCs w:val="16"/>
              </w:rPr>
            </w:pPr>
          </w:p>
          <w:p w14:paraId="5F42A87B" w14:textId="77777777" w:rsidR="00323158" w:rsidRPr="00B97244" w:rsidRDefault="00323158" w:rsidP="000615AF">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0615AF">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0615AF">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r w:rsidR="00970A3F" w:rsidRPr="00343045" w14:paraId="4772C31A" w14:textId="77777777" w:rsidTr="00DB7FA4">
        <w:tc>
          <w:tcPr>
            <w:tcW w:w="6771" w:type="dxa"/>
            <w:shd w:val="clear" w:color="auto" w:fill="auto"/>
          </w:tcPr>
          <w:p w14:paraId="528BD2BC" w14:textId="68A49039" w:rsidR="00970A3F" w:rsidRPr="00D75DCE" w:rsidRDefault="00970A3F" w:rsidP="00970A3F">
            <w:pPr>
              <w:spacing w:after="160" w:line="259" w:lineRule="auto"/>
              <w:rPr>
                <w:rFonts w:cs="Arial"/>
                <w:color w:val="FF0000"/>
                <w:szCs w:val="18"/>
              </w:rPr>
            </w:pPr>
            <w:r w:rsidRPr="00D75DCE">
              <w:rPr>
                <w:rFonts w:cs="Arial"/>
                <w:color w:val="FF0000"/>
                <w:szCs w:val="18"/>
                <w:highlight w:val="yellow"/>
              </w:rPr>
              <w:t>TEKSTBLOK RECHT</w:t>
            </w:r>
            <w:r w:rsidRPr="00D75DCE">
              <w:rPr>
                <w:rFonts w:cs="Arial"/>
                <w:color w:val="FF0000"/>
                <w:szCs w:val="18"/>
              </w:rPr>
              <w:t xml:space="preserve"> </w:t>
            </w:r>
            <w:r w:rsidRPr="00D75DCE">
              <w:rPr>
                <w:rFonts w:cs="Arial"/>
                <w:color w:val="FF0000"/>
                <w:szCs w:val="18"/>
                <w:highlight w:val="yellow"/>
              </w:rPr>
              <w:t>TEKSTBLOK REGISTERGOED</w:t>
            </w:r>
            <w:r w:rsidR="006C63FD" w:rsidRPr="00D75DCE">
              <w:rPr>
                <w:rFonts w:cs="Arial"/>
                <w:color w:val="FF0000"/>
                <w:szCs w:val="18"/>
              </w:rPr>
              <w:t>.</w:t>
            </w:r>
          </w:p>
        </w:tc>
        <w:tc>
          <w:tcPr>
            <w:tcW w:w="7371" w:type="dxa"/>
            <w:shd w:val="clear" w:color="auto" w:fill="auto"/>
          </w:tcPr>
          <w:p w14:paraId="4C190485" w14:textId="77777777" w:rsidR="00970A3F" w:rsidRPr="00124E96" w:rsidRDefault="00970A3F" w:rsidP="00970A3F">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6CF3F00" w14:textId="77777777" w:rsidR="00970A3F" w:rsidRDefault="00970A3F" w:rsidP="00970A3F"/>
          <w:p w14:paraId="07B0D74B" w14:textId="77777777" w:rsidR="00970A3F" w:rsidRPr="00DB7FA4" w:rsidRDefault="00970A3F" w:rsidP="00970A3F">
            <w:pPr>
              <w:rPr>
                <w:lang w:val="nl"/>
              </w:rPr>
            </w:pPr>
            <w:r>
              <w:t>Van TEKSTBLOK REGISTERGOED zijn alleen de objecten perceel, appartementsrecht, netwerk en schip van toepassing.</w:t>
            </w:r>
            <w:r w:rsidRPr="00DB7FA4">
              <w:rPr>
                <w:lang w:val="nl"/>
              </w:rPr>
              <w:t xml:space="preserve"> </w:t>
            </w:r>
          </w:p>
          <w:p w14:paraId="26400821" w14:textId="77777777" w:rsidR="00970A3F" w:rsidRDefault="00970A3F" w:rsidP="00970A3F">
            <w:pPr>
              <w:rPr>
                <w:lang w:val="nl"/>
              </w:rPr>
            </w:pPr>
          </w:p>
          <w:p w14:paraId="01849017" w14:textId="77777777" w:rsidR="00970A3F" w:rsidRDefault="00970A3F" w:rsidP="00970A3F">
            <w:pPr>
              <w:rPr>
                <w:lang w:val="nl"/>
              </w:rPr>
            </w:pPr>
            <w:r>
              <w:rPr>
                <w:lang w:val="nl"/>
              </w:rPr>
              <w:lastRenderedPageBreak/>
              <w:t>Bij meer combinaties TEKSTBLOK RECHT en REGISTERGOED wordt de laatste combinatie afgesloten met een punt ‘.’ en de andere combinaties met een puntkomma ‘;’.</w:t>
            </w:r>
          </w:p>
          <w:p w14:paraId="55987B60" w14:textId="77777777" w:rsidR="00970A3F" w:rsidRPr="00DB7FA4" w:rsidRDefault="00970A3F" w:rsidP="00970A3F">
            <w:pPr>
              <w:rPr>
                <w:lang w:val="nl"/>
              </w:rPr>
            </w:pPr>
          </w:p>
          <w:p w14:paraId="55C1F47B" w14:textId="77777777" w:rsidR="00970A3F" w:rsidRPr="00DB7FA4" w:rsidRDefault="00970A3F" w:rsidP="00970A3F">
            <w:pPr>
              <w:rPr>
                <w:u w:val="single"/>
                <w:lang w:val="nl"/>
              </w:rPr>
            </w:pPr>
            <w:r w:rsidRPr="00DB7FA4">
              <w:rPr>
                <w:u w:val="single"/>
                <w:lang w:val="nl"/>
              </w:rPr>
              <w:t>Mapping:</w:t>
            </w:r>
          </w:p>
          <w:p w14:paraId="0CCCF97D" w14:textId="77777777" w:rsidR="00970A3F" w:rsidRPr="00DB7FA4" w:rsidRDefault="00970A3F" w:rsidP="00970A3F">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59204E90" w14:textId="2E8BEBFB" w:rsidR="00970A3F" w:rsidRPr="00B13D63" w:rsidRDefault="00970A3F" w:rsidP="00970A3F">
            <w:pPr>
              <w:keepNext/>
            </w:pPr>
            <w:r w:rsidRPr="00DB7FA4">
              <w:rPr>
                <w:sz w:val="16"/>
                <w:szCs w:val="16"/>
              </w:rPr>
              <w:t xml:space="preserve">zie tekstblokken voor de verdere </w:t>
            </w:r>
            <w:proofErr w:type="spellStart"/>
            <w:r w:rsidRPr="00DB7FA4">
              <w:rPr>
                <w:sz w:val="16"/>
                <w:szCs w:val="16"/>
              </w:rPr>
              <w:t>mapping</w:t>
            </w:r>
            <w:proofErr w:type="spellEnd"/>
          </w:p>
        </w:tc>
      </w:tr>
      <w:tr w:rsidR="00970A3F" w:rsidRPr="00343045" w14:paraId="42A6DC0E" w14:textId="77777777" w:rsidTr="00DB7FA4">
        <w:tc>
          <w:tcPr>
            <w:tcW w:w="6771" w:type="dxa"/>
            <w:shd w:val="clear" w:color="auto" w:fill="auto"/>
          </w:tcPr>
          <w:p w14:paraId="09057587" w14:textId="77777777" w:rsidR="002D06CA" w:rsidRPr="002D06CA" w:rsidRDefault="002D06CA" w:rsidP="002D06CA">
            <w:pPr>
              <w:spacing w:line="240" w:lineRule="auto"/>
              <w:contextualSpacing/>
              <w:rPr>
                <w:rFonts w:cs="Arial"/>
                <w:snapToGrid/>
                <w:color w:val="FF0000"/>
                <w:kern w:val="0"/>
                <w:szCs w:val="18"/>
                <w:lang w:eastAsia="nl-NL"/>
              </w:rPr>
            </w:pPr>
            <w:r w:rsidRPr="002D06CA">
              <w:rPr>
                <w:color w:val="FF0000"/>
                <w:szCs w:val="18"/>
                <w:lang w:eastAsia="nl-NL"/>
              </w:rPr>
              <w:lastRenderedPageBreak/>
              <w:t>De schuldenaar staat er voorts jegens de schuldeiser voor in:</w:t>
            </w:r>
          </w:p>
          <w:p w14:paraId="317A61F5"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hem in volle en onbezwaarde eigendom toebehoort, behoudens het (de) eventuele ten behoeve van de schuldeiser eerder gevestigde hypotheekrecht(en) ten laste van de schuldenaar, en dat hij daarover de onvoorwaardelijke beschikking heeft;</w:t>
            </w:r>
          </w:p>
          <w:p w14:paraId="3F0CCA66"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niet is belast met beslagen en niet is verhuurd noch anderszins in gebruik of genot is afgestaan aan derden;</w:t>
            </w:r>
          </w:p>
          <w:p w14:paraId="68BD6F16"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niet anders met recht van hypotheek is of kan worden bezwaard dan krachtens deze akte, behoudens het (de) eventuele ten behoeve van de schuldeiser eerder gevestigde hypotheekrecht(en) ten laste van de schuldenaar.</w:t>
            </w:r>
          </w:p>
          <w:p w14:paraId="653CDCEE" w14:textId="465B9C7F" w:rsidR="00970A3F" w:rsidRPr="009067F2" w:rsidRDefault="002D06CA" w:rsidP="002D06CA">
            <w:pPr>
              <w:spacing w:after="160" w:line="259" w:lineRule="auto"/>
              <w:rPr>
                <w:color w:val="FF0000"/>
                <w:szCs w:val="18"/>
              </w:rPr>
            </w:pPr>
            <w:r w:rsidRPr="002D06CA">
              <w:rPr>
                <w:color w:val="FF0000"/>
                <w:szCs w:val="18"/>
                <w:lang w:eastAsia="nl-NL"/>
              </w:rP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Pr="002D06CA">
              <w:rPr>
                <w:color w:val="FF0000"/>
                <w:szCs w:val="18"/>
                <w:lang w:eastAsia="nl-NL"/>
              </w:rPr>
              <w:br/>
              <w:t>De schuldenaar verleent bij voorbaat toestemming voor deze overdacht.</w:t>
            </w:r>
          </w:p>
        </w:tc>
        <w:tc>
          <w:tcPr>
            <w:tcW w:w="7371" w:type="dxa"/>
            <w:shd w:val="clear" w:color="auto" w:fill="auto"/>
          </w:tcPr>
          <w:p w14:paraId="6AF48BDF" w14:textId="00E11611" w:rsidR="00970A3F" w:rsidRDefault="00970A3F" w:rsidP="00970A3F">
            <w:r>
              <w:t>Vaste tekst.</w:t>
            </w:r>
          </w:p>
        </w:tc>
      </w:tr>
    </w:tbl>
    <w:p w14:paraId="2CC430E5" w14:textId="156B9A99" w:rsidR="003952DF" w:rsidRDefault="003952DF"/>
    <w:p w14:paraId="191A82AA" w14:textId="2C921991" w:rsidR="00F644E0" w:rsidRDefault="00970A3F" w:rsidP="00F644E0">
      <w:pPr>
        <w:pStyle w:val="Kop2"/>
        <w:pageBreakBefore/>
      </w:pPr>
      <w:bookmarkStart w:id="54" w:name="_Toc61267120"/>
      <w:r>
        <w:lastRenderedPageBreak/>
        <w:t>Overbruggingslening</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4DCB348D" w14:textId="53E48E3E" w:rsidR="00F644E0" w:rsidRPr="00970A3F" w:rsidRDefault="00970A3F" w:rsidP="00FD6F38">
            <w:pPr>
              <w:tabs>
                <w:tab w:val="left" w:pos="-1440"/>
                <w:tab w:val="left" w:pos="-720"/>
              </w:tabs>
              <w:suppressAutoHyphens/>
              <w:rPr>
                <w:rFonts w:cs="Arial"/>
                <w:color w:val="7030A0"/>
                <w:szCs w:val="18"/>
              </w:rPr>
            </w:pPr>
            <w:r w:rsidRPr="00970A3F">
              <w:rPr>
                <w:rFonts w:cs="Arial"/>
                <w:color w:val="800080"/>
                <w:szCs w:val="18"/>
                <w:u w:val="single"/>
              </w:rPr>
              <w:t>Overbruggingslening</w:t>
            </w:r>
            <w:r w:rsidRPr="00970A3F">
              <w:rPr>
                <w:rFonts w:cs="Arial"/>
                <w:color w:val="800080"/>
                <w:szCs w:val="18"/>
                <w:u w:val="single"/>
              </w:rPr>
              <w:br/>
            </w:r>
            <w:r w:rsidRPr="00970A3F">
              <w:rPr>
                <w:rFonts w:cs="Arial"/>
                <w:color w:val="800080"/>
                <w:szCs w:val="18"/>
              </w:rPr>
              <w:t xml:space="preserve">Voorts verleent de schuldenaar tot zekerheid voor de betaling van het verschuldigde als hierboven vermeld bij deze aan de schuldeiser, die van de schuldenaar aanvaardt, het recht van </w:t>
            </w:r>
            <w:r w:rsidRPr="00214E3D">
              <w:rPr>
                <w:rFonts w:cs="Arial"/>
                <w:szCs w:val="18"/>
              </w:rPr>
              <w:fldChar w:fldCharType="begin"/>
            </w:r>
            <w:r w:rsidRPr="00214E3D">
              <w:rPr>
                <w:rFonts w:cs="Arial"/>
                <w:szCs w:val="18"/>
              </w:rPr>
              <w:instrText>MacroButton Nomacro §</w:instrText>
            </w:r>
            <w:r w:rsidRPr="00214E3D">
              <w:rPr>
                <w:rFonts w:cs="Arial"/>
                <w:szCs w:val="18"/>
              </w:rPr>
              <w:fldChar w:fldCharType="end"/>
            </w:r>
            <w:r w:rsidRPr="00214E3D">
              <w:rPr>
                <w:rFonts w:cs="Arial"/>
                <w:szCs w:val="18"/>
                <w:rPrChange w:id="55" w:author="Groot, Karina de" w:date="2021-01-15T09:37:00Z">
                  <w:rPr>
                    <w:rFonts w:cs="Arial"/>
                    <w:color w:val="800080"/>
                    <w:szCs w:val="18"/>
                  </w:rPr>
                </w:rPrChange>
              </w:rPr>
              <w:t>telwoord</w:t>
            </w:r>
            <w:r w:rsidRPr="00214E3D">
              <w:rPr>
                <w:rFonts w:cs="Arial"/>
                <w:szCs w:val="18"/>
                <w:rPrChange w:id="56" w:author="Groot, Karina de" w:date="2021-01-15T09:37:00Z">
                  <w:rPr>
                    <w:rFonts w:cs="Arial"/>
                    <w:szCs w:val="18"/>
                  </w:rPr>
                </w:rPrChange>
              </w:rPr>
              <w:fldChar w:fldCharType="begin"/>
            </w:r>
            <w:r w:rsidRPr="00214E3D">
              <w:rPr>
                <w:rFonts w:cs="Arial"/>
                <w:szCs w:val="18"/>
                <w:rPrChange w:id="57" w:author="Groot, Karina de" w:date="2021-01-15T09:37:00Z">
                  <w:rPr>
                    <w:rFonts w:cs="Arial"/>
                    <w:szCs w:val="18"/>
                  </w:rPr>
                </w:rPrChange>
              </w:rPr>
              <w:instrText>MacroButton Nomacro §</w:instrText>
            </w:r>
            <w:r w:rsidRPr="00214E3D">
              <w:rPr>
                <w:rFonts w:cs="Arial"/>
                <w:szCs w:val="18"/>
                <w:rPrChange w:id="58" w:author="Groot, Karina de" w:date="2021-01-15T09:37:00Z">
                  <w:rPr>
                    <w:rFonts w:cs="Arial"/>
                    <w:szCs w:val="18"/>
                  </w:rPr>
                </w:rPrChange>
              </w:rPr>
              <w:fldChar w:fldCharType="end"/>
            </w:r>
            <w:ins w:id="59" w:author="Groot, Karina de" w:date="2021-01-15T09:37:00Z">
              <w:r w:rsidR="00B564AA">
                <w:rPr>
                  <w:rFonts w:cs="Arial"/>
                  <w:szCs w:val="18"/>
                </w:rPr>
                <w:t xml:space="preserve"> </w:t>
              </w:r>
            </w:ins>
            <w:r w:rsidRPr="00970A3F">
              <w:rPr>
                <w:rFonts w:cs="Arial"/>
                <w:color w:val="800080"/>
                <w:szCs w:val="18"/>
              </w:rPr>
              <w:t>hypotheek op het navolgende tweede onderpand:</w:t>
            </w: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r w:rsidR="00292438" w14:paraId="7EB32D7E" w14:textId="77777777" w:rsidTr="00FD6F38">
        <w:tc>
          <w:tcPr>
            <w:tcW w:w="6771" w:type="dxa"/>
            <w:shd w:val="clear" w:color="auto" w:fill="auto"/>
          </w:tcPr>
          <w:p w14:paraId="379DD8AC" w14:textId="77777777" w:rsidR="00292438" w:rsidRPr="006C63FD" w:rsidRDefault="00292438" w:rsidP="00292438">
            <w:pPr>
              <w:spacing w:line="240" w:lineRule="auto"/>
              <w:contextualSpacing/>
              <w:rPr>
                <w:rFonts w:cs="Arial"/>
                <w:color w:val="800080"/>
                <w:szCs w:val="18"/>
                <w:lang w:eastAsia="nl-NL"/>
              </w:rPr>
            </w:pPr>
            <w:r w:rsidRPr="006C63FD">
              <w:rPr>
                <w:rFonts w:cs="Arial"/>
                <w:color w:val="800080"/>
                <w:szCs w:val="18"/>
                <w:lang w:eastAsia="nl-NL"/>
              </w:rPr>
              <w:lastRenderedPageBreak/>
              <w:t>De schuldenaar staat er voorts jegens de schuldeiser voor in:</w:t>
            </w:r>
          </w:p>
          <w:p w14:paraId="7CC56332" w14:textId="65521924"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hem in volle en onbezwaarde eigendom toebehoort, behoudens het (de) ten behoeve van de schuldeiser of andere hypotheekhouders eerder gevestigde hypotheekrecht(en) ten laste van de schuldenaar, en dat hij daarover de onvoorwaardelijke beschikking heeft;</w:t>
            </w:r>
          </w:p>
          <w:p w14:paraId="317F9A3A" w14:textId="77777777"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niet is belast met beslagen en niet is verhuurd noch anderszins in gebruik of genot is afgestaan aan derden;</w:t>
            </w:r>
          </w:p>
          <w:p w14:paraId="074C80F6" w14:textId="77777777"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niet anders met recht van hypotheek is of kan worden bezwaard dan krachtens deze akte, behoudens het (de) ten behoeve van de schuldeiser of andere hypotheekhouders eerder gevestigde hypotheekrecht(en) ten laste van de schuldenaar.</w:t>
            </w:r>
          </w:p>
          <w:p w14:paraId="1439DE83" w14:textId="1CFC0156" w:rsidR="00292438" w:rsidRPr="00292438" w:rsidRDefault="00292438" w:rsidP="00292438">
            <w:pPr>
              <w:widowControl w:val="0"/>
              <w:spacing w:line="240" w:lineRule="auto"/>
              <w:rPr>
                <w:rFonts w:cs="Arial"/>
                <w:color w:val="800080"/>
                <w:sz w:val="20"/>
              </w:rPr>
            </w:pPr>
            <w:r w:rsidRPr="006C63FD">
              <w:rPr>
                <w:rFonts w:cs="Arial"/>
                <w:color w:val="800080"/>
                <w:szCs w:val="18"/>
                <w:lang w:eastAsia="nl-NL"/>
              </w:rPr>
              <w:t>Dit tweede onderpand is, tenzij anders blijkt, in deze akte mede begrepen onder het begrip “onderpand”.</w:t>
            </w:r>
            <w:r w:rsidRPr="006C63FD">
              <w:rPr>
                <w:rFonts w:cs="Arial"/>
                <w:color w:val="800080"/>
                <w:szCs w:val="18"/>
                <w:lang w:eastAsia="nl-NL"/>
              </w:rPr>
              <w:br/>
            </w:r>
          </w:p>
        </w:tc>
        <w:tc>
          <w:tcPr>
            <w:tcW w:w="7371" w:type="dxa"/>
            <w:shd w:val="clear" w:color="auto" w:fill="auto"/>
          </w:tcPr>
          <w:p w14:paraId="17EAD0F7" w14:textId="77777777" w:rsidR="0001356A" w:rsidRPr="005C72AF" w:rsidRDefault="0001356A" w:rsidP="0001356A">
            <w:pPr>
              <w:rPr>
                <w:ins w:id="60" w:author="Groot, Karina de" w:date="2021-01-15T09:38:00Z"/>
                <w:szCs w:val="18"/>
                <w:u w:val="single"/>
                <w:lang w:val="nl"/>
              </w:rPr>
            </w:pPr>
            <w:ins w:id="61" w:author="Groot, Karina de" w:date="2021-01-15T09:38:00Z">
              <w:r w:rsidRPr="005C72AF">
                <w:rPr>
                  <w:szCs w:val="18"/>
                  <w:u w:val="single"/>
                  <w:lang w:val="nl"/>
                </w:rPr>
                <w:t>Mapping tonen overbruggingshypotheek:</w:t>
              </w:r>
            </w:ins>
          </w:p>
          <w:p w14:paraId="265F5ECF" w14:textId="77777777" w:rsidR="0001356A" w:rsidRPr="002A4B22" w:rsidRDefault="0001356A" w:rsidP="0001356A">
            <w:pPr>
              <w:spacing w:line="240" w:lineRule="auto"/>
              <w:rPr>
                <w:ins w:id="62" w:author="Groot, Karina de" w:date="2021-01-15T09:38:00Z"/>
                <w:rFonts w:cs="Arial"/>
                <w:sz w:val="16"/>
                <w:szCs w:val="16"/>
              </w:rPr>
            </w:pPr>
            <w:ins w:id="63" w:author="Groot, Karina de" w:date="2021-01-15T09:38:00Z">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ins>
          </w:p>
          <w:p w14:paraId="0B19FAB2" w14:textId="33C50530" w:rsidR="00292438" w:rsidRDefault="0001356A" w:rsidP="0001356A">
            <w:ins w:id="64" w:author="Groot, Karina de" w:date="2021-01-15T09:38:00Z">
              <w:r w:rsidRPr="002A4B22">
                <w:rPr>
                  <w:rFonts w:cs="Arial"/>
                  <w:sz w:val="16"/>
                  <w:szCs w:val="16"/>
                </w:rPr>
                <w:t>-is aanwezig</w:t>
              </w:r>
            </w:ins>
          </w:p>
        </w:tc>
      </w:tr>
    </w:tbl>
    <w:p w14:paraId="7EEEA0DE" w14:textId="77777777" w:rsidR="00F644E0" w:rsidRPr="00FD6F38" w:rsidRDefault="00F644E0" w:rsidP="00FD6F38"/>
    <w:p w14:paraId="0FD4BD30" w14:textId="57DD4A07" w:rsidR="00CE1A10" w:rsidRDefault="00CE1A10" w:rsidP="00CE1A10">
      <w:pPr>
        <w:pStyle w:val="Kop2"/>
        <w:pageBreakBefore/>
      </w:pPr>
      <w:bookmarkStart w:id="65" w:name="_Toc61267121"/>
      <w:r>
        <w:lastRenderedPageBreak/>
        <w:t>Opzegging</w:t>
      </w:r>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E1A10" w:rsidRPr="00D77156" w14:paraId="54AAC9A3" w14:textId="77777777" w:rsidTr="002A37C8">
        <w:trPr>
          <w:tblHeader/>
        </w:trPr>
        <w:tc>
          <w:tcPr>
            <w:tcW w:w="6771" w:type="dxa"/>
            <w:shd w:val="clear" w:color="auto" w:fill="auto"/>
          </w:tcPr>
          <w:p w14:paraId="6F6AA54A" w14:textId="77777777" w:rsidR="00CE1A10" w:rsidRPr="00D77156" w:rsidRDefault="00CE1A10" w:rsidP="002A37C8">
            <w:pPr>
              <w:rPr>
                <w:b/>
              </w:rPr>
            </w:pPr>
            <w:bookmarkStart w:id="66" w:name="_Hlk60987779"/>
            <w:r w:rsidRPr="00DB7FA4">
              <w:rPr>
                <w:b/>
              </w:rPr>
              <w:t>Modeldocument tekst</w:t>
            </w:r>
          </w:p>
        </w:tc>
        <w:tc>
          <w:tcPr>
            <w:tcW w:w="7371" w:type="dxa"/>
            <w:shd w:val="clear" w:color="auto" w:fill="auto"/>
          </w:tcPr>
          <w:p w14:paraId="6953F354" w14:textId="77777777" w:rsidR="00CE1A10" w:rsidRPr="00D77156" w:rsidRDefault="00CE1A10" w:rsidP="002A37C8">
            <w:pPr>
              <w:rPr>
                <w:b/>
              </w:rPr>
            </w:pPr>
            <w:r w:rsidRPr="00DB7FA4">
              <w:rPr>
                <w:b/>
              </w:rPr>
              <w:t>Toelichting</w:t>
            </w:r>
          </w:p>
        </w:tc>
      </w:tr>
      <w:tr w:rsidR="00CE1A10" w:rsidRPr="00343045" w14:paraId="6F9E33D2" w14:textId="77777777" w:rsidTr="002A37C8">
        <w:tc>
          <w:tcPr>
            <w:tcW w:w="6771" w:type="dxa"/>
            <w:shd w:val="clear" w:color="auto" w:fill="auto"/>
          </w:tcPr>
          <w:p w14:paraId="657F59DA" w14:textId="37AE0C48" w:rsidR="00CE1A10" w:rsidRPr="00CE1A10" w:rsidRDefault="00CE1A10" w:rsidP="002A37C8">
            <w:pPr>
              <w:tabs>
                <w:tab w:val="left" w:pos="-1440"/>
                <w:tab w:val="left" w:pos="-720"/>
              </w:tabs>
              <w:suppressAutoHyphens/>
              <w:rPr>
                <w:rFonts w:cs="Arial"/>
                <w:color w:val="FF0000"/>
                <w:szCs w:val="18"/>
              </w:rPr>
            </w:pPr>
            <w:r w:rsidRPr="00CE1A10">
              <w:rPr>
                <w:rFonts w:cs="Arial"/>
                <w:bCs/>
                <w:color w:val="FF0000"/>
                <w:szCs w:val="18"/>
                <w:u w:val="single"/>
              </w:rPr>
              <w:t>Opzegging</w:t>
            </w:r>
            <w:bookmarkStart w:id="67" w:name="_DV_M281"/>
            <w:bookmarkEnd w:id="67"/>
            <w:r w:rsidRPr="00CE1A10">
              <w:rPr>
                <w:rFonts w:cs="Arial"/>
                <w:bCs/>
                <w:color w:val="FF0000"/>
                <w:szCs w:val="18"/>
                <w:u w:val="single"/>
              </w:rPr>
              <w:br/>
            </w:r>
            <w:r w:rsidRPr="00CE1A10">
              <w:rPr>
                <w:rFonts w:cs="Arial"/>
                <w:color w:val="FF0000"/>
                <w:szCs w:val="18"/>
              </w:rPr>
              <w:t>De schuldeiser is bevoegd het recht van hypotheek geheel of gedeeltelijk teniet te doen.</w:t>
            </w:r>
          </w:p>
        </w:tc>
        <w:tc>
          <w:tcPr>
            <w:tcW w:w="7371" w:type="dxa"/>
            <w:shd w:val="clear" w:color="auto" w:fill="auto"/>
          </w:tcPr>
          <w:p w14:paraId="7EC1E5EA" w14:textId="15985C24" w:rsidR="00CE1A10" w:rsidRPr="009620A2" w:rsidRDefault="00CE1A10" w:rsidP="00CE1A10">
            <w:pPr>
              <w:keepNext/>
              <w:autoSpaceDE w:val="0"/>
              <w:autoSpaceDN w:val="0"/>
              <w:adjustRightInd w:val="0"/>
              <w:spacing w:line="240" w:lineRule="auto"/>
              <w:rPr>
                <w:sz w:val="16"/>
                <w:szCs w:val="16"/>
              </w:rPr>
            </w:pPr>
            <w:r>
              <w:rPr>
                <w:szCs w:val="18"/>
              </w:rPr>
              <w:t>Vaste tekst.</w:t>
            </w:r>
          </w:p>
        </w:tc>
      </w:tr>
      <w:bookmarkEnd w:id="66"/>
    </w:tbl>
    <w:p w14:paraId="18A0099F" w14:textId="77777777" w:rsidR="002606D8" w:rsidRDefault="002606D8"/>
    <w:p w14:paraId="7D6172F8" w14:textId="77777777" w:rsidR="0082293D" w:rsidRDefault="0082293D" w:rsidP="00D70CF4">
      <w:pPr>
        <w:pStyle w:val="Kop2"/>
        <w:pageBreakBefore/>
      </w:pPr>
      <w:bookmarkStart w:id="68" w:name="_Toc464135507"/>
      <w:bookmarkStart w:id="69" w:name="_Toc61267122"/>
      <w:r>
        <w:lastRenderedPageBreak/>
        <w:t>Woonplaatskeuze</w:t>
      </w:r>
      <w:bookmarkEnd w:id="68"/>
      <w:bookmarkEnd w:id="6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44727D" w:rsidRDefault="009620A2" w:rsidP="009620A2">
            <w:pPr>
              <w:widowControl w:val="0"/>
              <w:tabs>
                <w:tab w:val="left" w:pos="-1440"/>
                <w:tab w:val="left" w:pos="-720"/>
              </w:tabs>
              <w:suppressAutoHyphens/>
              <w:spacing w:line="240" w:lineRule="auto"/>
              <w:rPr>
                <w:rFonts w:cs="Arial"/>
                <w:color w:val="800080"/>
                <w:kern w:val="0"/>
                <w:szCs w:val="18"/>
                <w:u w:val="single"/>
                <w:lang w:eastAsia="nl-NL"/>
              </w:rPr>
            </w:pPr>
            <w:r w:rsidRPr="0044727D">
              <w:rPr>
                <w:rFonts w:cs="Arial"/>
                <w:color w:val="800080"/>
                <w:kern w:val="0"/>
                <w:szCs w:val="18"/>
                <w:u w:val="single"/>
                <w:lang w:eastAsia="nl-NL"/>
              </w:rPr>
              <w:t xml:space="preserve">Woonplaats </w:t>
            </w:r>
          </w:p>
          <w:p w14:paraId="52CA1399" w14:textId="5D49CE68" w:rsidR="00A92EB9" w:rsidRPr="00A92EB9" w:rsidRDefault="00005355" w:rsidP="00030A78">
            <w:pPr>
              <w:tabs>
                <w:tab w:val="left" w:pos="-1440"/>
                <w:tab w:val="left" w:pos="-720"/>
              </w:tabs>
              <w:suppressAutoHyphens/>
              <w:rPr>
                <w:rFonts w:cs="Arial"/>
                <w:color w:val="FF0000"/>
                <w:sz w:val="20"/>
              </w:rPr>
            </w:pPr>
            <w:r w:rsidRPr="0044727D">
              <w:rPr>
                <w:rFonts w:cs="Arial"/>
                <w:color w:val="800080"/>
                <w:szCs w:val="18"/>
                <w:lang w:eastAsia="nl-NL"/>
              </w:rPr>
              <w:t>Voor de tenuitvoerlegging van deze akte wordt woonplaats gekozen ten kantore van de schuldeiser te Amsterdam, alsmede ten kantore van de notaris, bewaarder van deze akte.</w:t>
            </w: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70" w:name="_Toc464135508"/>
      <w:bookmarkStart w:id="71" w:name="_Toc61267123"/>
      <w:r>
        <w:t xml:space="preserve">Einde </w:t>
      </w:r>
      <w:r w:rsidRPr="0082293D">
        <w:rPr>
          <w:lang w:val="nl-NL"/>
        </w:rPr>
        <w:t>kadasterdeel</w:t>
      </w:r>
      <w:bookmarkEnd w:id="70"/>
      <w:bookmarkEnd w:id="7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0DE50B3F" w:rsidR="00E729A7" w:rsidRPr="00CE1A10" w:rsidRDefault="00CE1A10"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CE1A10">
              <w:rPr>
                <w:rFonts w:cs="Arial"/>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72" w:name="_Toc248216324"/>
      <w:bookmarkStart w:id="73" w:name="_Toc464135509"/>
      <w:bookmarkStart w:id="74" w:name="_Toc61267124"/>
      <w:r w:rsidRPr="00B13D63">
        <w:rPr>
          <w:lang w:val="nl-NL"/>
        </w:rPr>
        <w:lastRenderedPageBreak/>
        <w:t>Vrije gedeelte</w:t>
      </w:r>
      <w:bookmarkEnd w:id="72"/>
      <w:bookmarkEnd w:id="73"/>
      <w:bookmarkEnd w:id="7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724A6" w14:textId="77777777" w:rsidR="00400408" w:rsidRDefault="00400408">
      <w:r>
        <w:separator/>
      </w:r>
    </w:p>
  </w:endnote>
  <w:endnote w:type="continuationSeparator" w:id="0">
    <w:p w14:paraId="031EA71B" w14:textId="77777777" w:rsidR="00400408" w:rsidRDefault="0040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6A28E6" w:rsidRDefault="006A28E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6A28E6" w:rsidRDefault="006A28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7EE99" w14:textId="77777777" w:rsidR="00400408" w:rsidRDefault="00400408">
      <w:r>
        <w:separator/>
      </w:r>
    </w:p>
  </w:footnote>
  <w:footnote w:type="continuationSeparator" w:id="0">
    <w:p w14:paraId="13F2C782" w14:textId="77777777" w:rsidR="00400408" w:rsidRDefault="0040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A28E6" w14:paraId="1712C727" w14:textId="77777777">
      <w:tc>
        <w:tcPr>
          <w:tcW w:w="4181" w:type="dxa"/>
        </w:tcPr>
        <w:p w14:paraId="610BA701" w14:textId="77777777" w:rsidR="006A28E6" w:rsidRDefault="006A28E6">
          <w:pPr>
            <w:pStyle w:val="tussenkopje"/>
            <w:spacing w:before="0"/>
          </w:pPr>
          <w:r>
            <w:t>Datum</w:t>
          </w:r>
        </w:p>
      </w:tc>
    </w:tr>
    <w:tr w:rsidR="006A28E6" w14:paraId="2846A5EC" w14:textId="77777777">
      <w:tc>
        <w:tcPr>
          <w:tcW w:w="4181" w:type="dxa"/>
        </w:tcPr>
        <w:p w14:paraId="466EEB53" w14:textId="6094D906" w:rsidR="006A28E6" w:rsidRDefault="006A28E6">
          <w:pPr>
            <w:spacing w:line="240" w:lineRule="atLeast"/>
          </w:pPr>
          <w:r>
            <w:rPr>
              <w:noProof/>
            </w:rPr>
            <w:t>0</w:t>
          </w:r>
          <w:r w:rsidR="00D96F2F">
            <w:rPr>
              <w:noProof/>
            </w:rPr>
            <w:t>7</w:t>
          </w:r>
          <w:r>
            <w:rPr>
              <w:noProof/>
            </w:rPr>
            <w:t xml:space="preserve"> januari 2021</w:t>
          </w:r>
        </w:p>
      </w:tc>
    </w:tr>
    <w:tr w:rsidR="006A28E6" w14:paraId="024DCCCA" w14:textId="77777777">
      <w:tc>
        <w:tcPr>
          <w:tcW w:w="4181" w:type="dxa"/>
        </w:tcPr>
        <w:p w14:paraId="39580F40" w14:textId="77777777" w:rsidR="006A28E6" w:rsidRDefault="006A28E6">
          <w:pPr>
            <w:pStyle w:val="tussenkopje"/>
          </w:pPr>
          <w:r>
            <w:t>Titel</w:t>
          </w:r>
        </w:p>
      </w:tc>
    </w:tr>
    <w:tr w:rsidR="006A28E6" w14:paraId="4EFFF9F0" w14:textId="77777777">
      <w:tc>
        <w:tcPr>
          <w:tcW w:w="4181" w:type="dxa"/>
        </w:tcPr>
        <w:p w14:paraId="7DB6203F" w14:textId="12ADE178" w:rsidR="006A28E6" w:rsidRDefault="006A28E6">
          <w:pPr>
            <w:spacing w:line="240" w:lineRule="atLeast"/>
            <w:rPr>
              <w:noProof/>
            </w:rPr>
          </w:pPr>
          <w:r>
            <w:rPr>
              <w:noProof/>
            </w:rPr>
            <w:fldChar w:fldCharType="begin"/>
          </w:r>
          <w:r>
            <w:rPr>
              <w:noProof/>
            </w:rPr>
            <w:instrText xml:space="preserve"> STYLEREF Titel \* MERGEFORMAT </w:instrText>
          </w:r>
          <w:r>
            <w:rPr>
              <w:noProof/>
            </w:rPr>
            <w:fldChar w:fldCharType="separate"/>
          </w:r>
          <w:r w:rsidR="0001356A">
            <w:rPr>
              <w:noProof/>
            </w:rPr>
            <w:t>Toelichting modeldocument Lloyds hypotheek</w:t>
          </w:r>
          <w:r>
            <w:rPr>
              <w:noProof/>
            </w:rPr>
            <w:fldChar w:fldCharType="end"/>
          </w:r>
        </w:p>
      </w:tc>
    </w:tr>
    <w:tr w:rsidR="006A28E6" w14:paraId="05207AE4" w14:textId="77777777">
      <w:tc>
        <w:tcPr>
          <w:tcW w:w="4181" w:type="dxa"/>
        </w:tcPr>
        <w:p w14:paraId="4D245011" w14:textId="6ABEC9CB" w:rsidR="006A28E6" w:rsidRDefault="006A28E6" w:rsidP="004529AE">
          <w:pPr>
            <w:pStyle w:val="tussenkopje"/>
            <w:tabs>
              <w:tab w:val="left" w:pos="1290"/>
            </w:tabs>
          </w:pPr>
          <w:r>
            <w:t>Versie</w:t>
          </w:r>
          <w:r>
            <w:tab/>
          </w:r>
        </w:p>
      </w:tc>
    </w:tr>
    <w:tr w:rsidR="006A28E6" w14:paraId="744F0CE8" w14:textId="77777777">
      <w:tc>
        <w:tcPr>
          <w:tcW w:w="4181" w:type="dxa"/>
        </w:tcPr>
        <w:p w14:paraId="4A1720B8" w14:textId="5EB04515" w:rsidR="006A28E6" w:rsidRDefault="00322DBD">
          <w:pPr>
            <w:spacing w:line="240" w:lineRule="atLeast"/>
          </w:pPr>
          <w:r>
            <w:rPr>
              <w:noProof/>
            </w:rPr>
            <w:t>1.0</w:t>
          </w:r>
        </w:p>
      </w:tc>
    </w:tr>
    <w:tr w:rsidR="006A28E6" w14:paraId="30A6F306" w14:textId="77777777">
      <w:tc>
        <w:tcPr>
          <w:tcW w:w="4181" w:type="dxa"/>
        </w:tcPr>
        <w:p w14:paraId="17AF06DC" w14:textId="77777777" w:rsidR="006A28E6" w:rsidRDefault="006A28E6">
          <w:pPr>
            <w:pStyle w:val="tussenkopje"/>
          </w:pPr>
          <w:r>
            <w:t>Blad</w:t>
          </w:r>
        </w:p>
      </w:tc>
    </w:tr>
    <w:tr w:rsidR="006A28E6" w14:paraId="3A810291" w14:textId="77777777">
      <w:tc>
        <w:tcPr>
          <w:tcW w:w="4181" w:type="dxa"/>
        </w:tcPr>
        <w:p w14:paraId="0FC60380" w14:textId="4AB17006" w:rsidR="006A28E6" w:rsidRDefault="006A28E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01356A">
            <w:rPr>
              <w:noProof/>
            </w:rPr>
            <w:instrText>23</w:instrText>
          </w:r>
          <w:r>
            <w:rPr>
              <w:noProof/>
            </w:rPr>
            <w:fldChar w:fldCharType="end"/>
          </w:r>
          <w:r>
            <w:instrText xml:space="preserve"> </w:instrText>
          </w:r>
          <w:r>
            <w:fldChar w:fldCharType="separate"/>
          </w:r>
          <w:r w:rsidR="0001356A">
            <w:rPr>
              <w:noProof/>
            </w:rPr>
            <w:t>24</w:t>
          </w:r>
          <w:r>
            <w:fldChar w:fldCharType="end"/>
          </w:r>
          <w:r>
            <w:t xml:space="preserve"> </w:t>
          </w:r>
        </w:p>
      </w:tc>
    </w:tr>
  </w:tbl>
  <w:p w14:paraId="024C4FF1" w14:textId="238461A8" w:rsidR="006A28E6" w:rsidRDefault="006A28E6">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A28E6" w14:paraId="076988DE" w14:textId="77777777">
      <w:tc>
        <w:tcPr>
          <w:tcW w:w="4181" w:type="dxa"/>
        </w:tcPr>
        <w:p w14:paraId="2819F8C6" w14:textId="77777777" w:rsidR="006A28E6" w:rsidRDefault="006A28E6">
          <w:pPr>
            <w:pStyle w:val="tussenkopje"/>
            <w:spacing w:before="0"/>
          </w:pPr>
          <w:r>
            <w:t>Datum</w:t>
          </w:r>
        </w:p>
      </w:tc>
    </w:tr>
    <w:tr w:rsidR="006A28E6" w14:paraId="0179760F" w14:textId="77777777">
      <w:tc>
        <w:tcPr>
          <w:tcW w:w="4181" w:type="dxa"/>
        </w:tcPr>
        <w:p w14:paraId="76B46451" w14:textId="20874BF6" w:rsidR="006A28E6" w:rsidRDefault="006A28E6" w:rsidP="00101970">
          <w:pPr>
            <w:spacing w:line="240" w:lineRule="atLeast"/>
          </w:pPr>
          <w:bookmarkStart w:id="28" w:name="Datum"/>
          <w:r>
            <w:t>0</w:t>
          </w:r>
          <w:r w:rsidR="00D96F2F">
            <w:t>7</w:t>
          </w:r>
          <w:r>
            <w:t xml:space="preserve"> januari 2021</w:t>
          </w:r>
          <w:r>
            <w:fldChar w:fldCharType="begin"/>
          </w:r>
          <w:r>
            <w:instrText xml:space="preserve"> STYLEREF Datumopmaakprofiel\l  \* MERGEFORMAT </w:instrText>
          </w:r>
          <w:r>
            <w:fldChar w:fldCharType="end"/>
          </w:r>
          <w:bookmarkEnd w:id="28"/>
        </w:p>
      </w:tc>
    </w:tr>
    <w:tr w:rsidR="006A28E6" w14:paraId="05E36754" w14:textId="77777777">
      <w:tc>
        <w:tcPr>
          <w:tcW w:w="4181" w:type="dxa"/>
        </w:tcPr>
        <w:p w14:paraId="2BB2D007" w14:textId="77777777" w:rsidR="006A28E6" w:rsidRDefault="006A28E6">
          <w:pPr>
            <w:pStyle w:val="tussenkopje"/>
          </w:pPr>
          <w:r>
            <w:t>Titel</w:t>
          </w:r>
        </w:p>
      </w:tc>
    </w:tr>
    <w:tr w:rsidR="006A28E6" w14:paraId="0D60F1F3" w14:textId="77777777">
      <w:tc>
        <w:tcPr>
          <w:tcW w:w="4181" w:type="dxa"/>
        </w:tcPr>
        <w:p w14:paraId="7FFFA4C4" w14:textId="3BAB462C" w:rsidR="006A28E6" w:rsidRPr="00435110" w:rsidRDefault="006A28E6">
          <w:pPr>
            <w:spacing w:line="240" w:lineRule="atLeast"/>
          </w:pPr>
          <w:r>
            <w:rPr>
              <w:noProof/>
            </w:rPr>
            <w:fldChar w:fldCharType="begin"/>
          </w:r>
          <w:r>
            <w:rPr>
              <w:noProof/>
            </w:rPr>
            <w:instrText xml:space="preserve"> STYLEREF Titel \* MERGEFORMAT </w:instrText>
          </w:r>
          <w:r>
            <w:rPr>
              <w:noProof/>
            </w:rPr>
            <w:fldChar w:fldCharType="separate"/>
          </w:r>
          <w:r w:rsidR="0001356A">
            <w:rPr>
              <w:noProof/>
            </w:rPr>
            <w:t>Toelichting modeldocument Lloyds hypotheek</w:t>
          </w:r>
          <w:r>
            <w:rPr>
              <w:noProof/>
            </w:rPr>
            <w:fldChar w:fldCharType="end"/>
          </w:r>
        </w:p>
      </w:tc>
    </w:tr>
    <w:tr w:rsidR="006A28E6" w14:paraId="26E3D099" w14:textId="77777777">
      <w:tc>
        <w:tcPr>
          <w:tcW w:w="4181" w:type="dxa"/>
        </w:tcPr>
        <w:p w14:paraId="5B2EA103" w14:textId="77777777" w:rsidR="006A28E6" w:rsidRDefault="006A28E6">
          <w:pPr>
            <w:pStyle w:val="tussenkopje"/>
          </w:pPr>
          <w:r>
            <w:t>Versie</w:t>
          </w:r>
        </w:p>
      </w:tc>
    </w:tr>
    <w:tr w:rsidR="006A28E6" w14:paraId="2FCF9F03" w14:textId="77777777">
      <w:tc>
        <w:tcPr>
          <w:tcW w:w="4181" w:type="dxa"/>
        </w:tcPr>
        <w:p w14:paraId="0CC655A0" w14:textId="59BD43B4" w:rsidR="006A28E6" w:rsidRDefault="006A28E6">
          <w:pPr>
            <w:spacing w:line="240" w:lineRule="atLeast"/>
          </w:pPr>
          <w:bookmarkStart w:id="29" w:name="Versie"/>
          <w:r>
            <w:t>1.</w:t>
          </w:r>
          <w:r w:rsidR="00F12CBC">
            <w:t>0</w:t>
          </w:r>
          <w:r>
            <w:fldChar w:fldCharType="begin"/>
          </w:r>
          <w:r>
            <w:instrText xml:space="preserve"> STYLEREF Versie\l  \* MERGEFORMAT </w:instrText>
          </w:r>
          <w:r>
            <w:fldChar w:fldCharType="end"/>
          </w:r>
          <w:bookmarkEnd w:id="29"/>
        </w:p>
      </w:tc>
    </w:tr>
    <w:tr w:rsidR="006A28E6" w14:paraId="5935CBD8" w14:textId="77777777">
      <w:tc>
        <w:tcPr>
          <w:tcW w:w="4181" w:type="dxa"/>
        </w:tcPr>
        <w:p w14:paraId="4B13FF4B" w14:textId="77777777" w:rsidR="006A28E6" w:rsidRDefault="006A28E6">
          <w:pPr>
            <w:pStyle w:val="tussenkopje"/>
          </w:pPr>
          <w:r>
            <w:t>Blad</w:t>
          </w:r>
        </w:p>
      </w:tc>
    </w:tr>
    <w:tr w:rsidR="006A28E6" w14:paraId="66FFEE3B" w14:textId="77777777">
      <w:tc>
        <w:tcPr>
          <w:tcW w:w="4181" w:type="dxa"/>
        </w:tcPr>
        <w:p w14:paraId="7FD9F103" w14:textId="37E9E85B" w:rsidR="006A28E6" w:rsidRDefault="006A28E6">
          <w:pPr>
            <w:spacing w:line="240" w:lineRule="atLeast"/>
          </w:pPr>
          <w:r>
            <w:fldChar w:fldCharType="begin"/>
          </w:r>
          <w:r>
            <w:instrText xml:space="preserve"> PAGE  \* MERGEFORMAT </w:instrText>
          </w:r>
          <w:r>
            <w:fldChar w:fldCharType="separate"/>
          </w:r>
          <w:r>
            <w:rPr>
              <w:noProof/>
            </w:rPr>
            <w:t>24</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01356A">
            <w:rPr>
              <w:noProof/>
            </w:rPr>
            <w:instrText>23</w:instrText>
          </w:r>
          <w:r>
            <w:rPr>
              <w:noProof/>
            </w:rPr>
            <w:fldChar w:fldCharType="end"/>
          </w:r>
          <w:r>
            <w:instrText xml:space="preserve"> </w:instrText>
          </w:r>
          <w:r>
            <w:fldChar w:fldCharType="separate"/>
          </w:r>
          <w:r w:rsidR="0001356A">
            <w:rPr>
              <w:noProof/>
            </w:rPr>
            <w:t>24</w:t>
          </w:r>
          <w:r>
            <w:fldChar w:fldCharType="end"/>
          </w:r>
          <w:r>
            <w:t xml:space="preserve"> </w:t>
          </w:r>
        </w:p>
      </w:tc>
    </w:tr>
  </w:tbl>
  <w:p w14:paraId="03634E3D" w14:textId="4AB5A02A" w:rsidR="006A28E6" w:rsidRDefault="006A28E6">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A0A38"/>
    <w:multiLevelType w:val="hybridMultilevel"/>
    <w:tmpl w:val="55A28E32"/>
    <w:lvl w:ilvl="0" w:tplc="B4BC44B6">
      <w:start w:val="1"/>
      <w:numFmt w:val="upperRoman"/>
      <w:lvlText w:val="%1."/>
      <w:lvlJc w:val="left"/>
      <w:pPr>
        <w:ind w:left="947" w:hanging="720"/>
      </w:pPr>
      <w:rPr>
        <w:rFonts w:hint="default"/>
      </w:rPr>
    </w:lvl>
    <w:lvl w:ilvl="1" w:tplc="04130019" w:tentative="1">
      <w:start w:val="1"/>
      <w:numFmt w:val="lowerLetter"/>
      <w:lvlText w:val="%2."/>
      <w:lvlJc w:val="left"/>
      <w:pPr>
        <w:ind w:left="1307" w:hanging="360"/>
      </w:pPr>
    </w:lvl>
    <w:lvl w:ilvl="2" w:tplc="0413001B" w:tentative="1">
      <w:start w:val="1"/>
      <w:numFmt w:val="lowerRoman"/>
      <w:lvlText w:val="%3."/>
      <w:lvlJc w:val="right"/>
      <w:pPr>
        <w:ind w:left="2027" w:hanging="180"/>
      </w:pPr>
    </w:lvl>
    <w:lvl w:ilvl="3" w:tplc="0413000F" w:tentative="1">
      <w:start w:val="1"/>
      <w:numFmt w:val="decimal"/>
      <w:lvlText w:val="%4."/>
      <w:lvlJc w:val="left"/>
      <w:pPr>
        <w:ind w:left="2747" w:hanging="360"/>
      </w:pPr>
    </w:lvl>
    <w:lvl w:ilvl="4" w:tplc="04130019" w:tentative="1">
      <w:start w:val="1"/>
      <w:numFmt w:val="lowerLetter"/>
      <w:lvlText w:val="%5."/>
      <w:lvlJc w:val="left"/>
      <w:pPr>
        <w:ind w:left="3467" w:hanging="360"/>
      </w:pPr>
    </w:lvl>
    <w:lvl w:ilvl="5" w:tplc="0413001B" w:tentative="1">
      <w:start w:val="1"/>
      <w:numFmt w:val="lowerRoman"/>
      <w:lvlText w:val="%6."/>
      <w:lvlJc w:val="right"/>
      <w:pPr>
        <w:ind w:left="4187" w:hanging="180"/>
      </w:pPr>
    </w:lvl>
    <w:lvl w:ilvl="6" w:tplc="0413000F" w:tentative="1">
      <w:start w:val="1"/>
      <w:numFmt w:val="decimal"/>
      <w:lvlText w:val="%7."/>
      <w:lvlJc w:val="left"/>
      <w:pPr>
        <w:ind w:left="4907" w:hanging="360"/>
      </w:pPr>
    </w:lvl>
    <w:lvl w:ilvl="7" w:tplc="04130019" w:tentative="1">
      <w:start w:val="1"/>
      <w:numFmt w:val="lowerLetter"/>
      <w:lvlText w:val="%8."/>
      <w:lvlJc w:val="left"/>
      <w:pPr>
        <w:ind w:left="5627" w:hanging="360"/>
      </w:pPr>
    </w:lvl>
    <w:lvl w:ilvl="8" w:tplc="0413001B" w:tentative="1">
      <w:start w:val="1"/>
      <w:numFmt w:val="lowerRoman"/>
      <w:lvlText w:val="%9."/>
      <w:lvlJc w:val="right"/>
      <w:pPr>
        <w:ind w:left="6347" w:hanging="180"/>
      </w:p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51789E"/>
    <w:multiLevelType w:val="hybridMultilevel"/>
    <w:tmpl w:val="1182164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C704B02"/>
    <w:multiLevelType w:val="hybridMultilevel"/>
    <w:tmpl w:val="65700F8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CAF4431"/>
    <w:multiLevelType w:val="hybridMultilevel"/>
    <w:tmpl w:val="ACBE8DE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F448D2"/>
    <w:multiLevelType w:val="hybridMultilevel"/>
    <w:tmpl w:val="D68E938E"/>
    <w:lvl w:ilvl="0" w:tplc="27705E18">
      <w:start w:val="1"/>
      <w:numFmt w:val="upperRoman"/>
      <w:lvlText w:val="%1."/>
      <w:lvlJc w:val="right"/>
      <w:pPr>
        <w:ind w:left="360" w:hanging="360"/>
      </w:pPr>
      <w:rPr>
        <w:rFonts w:cs="Times New Roman"/>
        <w:color w:val="FF000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733278"/>
    <w:multiLevelType w:val="hybridMultilevel"/>
    <w:tmpl w:val="3B7EA8C2"/>
    <w:lvl w:ilvl="0" w:tplc="04130019">
      <w:start w:val="1"/>
      <w:numFmt w:val="lowerLetter"/>
      <w:lvlText w:val="%1."/>
      <w:lvlJc w:val="left"/>
      <w:pPr>
        <w:ind w:left="360" w:hanging="360"/>
      </w:pPr>
      <w:rPr>
        <w:rFonts w:cs="Times New Roman"/>
      </w:rPr>
    </w:lvl>
    <w:lvl w:ilvl="1" w:tplc="04130019">
      <w:start w:val="1"/>
      <w:numFmt w:val="lowerLetter"/>
      <w:lvlText w:val="%2."/>
      <w:lvlJc w:val="left"/>
      <w:pPr>
        <w:ind w:left="1080" w:hanging="360"/>
      </w:pPr>
      <w:rPr>
        <w:rFonts w:cs="Times New Roman"/>
      </w:rPr>
    </w:lvl>
    <w:lvl w:ilvl="2" w:tplc="0413001B">
      <w:start w:val="1"/>
      <w:numFmt w:val="lowerRoman"/>
      <w:lvlText w:val="%3."/>
      <w:lvlJc w:val="right"/>
      <w:pPr>
        <w:ind w:left="1800" w:hanging="180"/>
      </w:pPr>
      <w:rPr>
        <w:rFonts w:cs="Times New Roman"/>
      </w:rPr>
    </w:lvl>
    <w:lvl w:ilvl="3" w:tplc="0413000F">
      <w:start w:val="1"/>
      <w:numFmt w:val="decimal"/>
      <w:lvlText w:val="%4."/>
      <w:lvlJc w:val="left"/>
      <w:pPr>
        <w:ind w:left="2520" w:hanging="360"/>
      </w:pPr>
      <w:rPr>
        <w:rFonts w:cs="Times New Roman"/>
      </w:rPr>
    </w:lvl>
    <w:lvl w:ilvl="4" w:tplc="04130019">
      <w:start w:val="1"/>
      <w:numFmt w:val="lowerLetter"/>
      <w:lvlText w:val="%5."/>
      <w:lvlJc w:val="left"/>
      <w:pPr>
        <w:ind w:left="3240" w:hanging="360"/>
      </w:pPr>
      <w:rPr>
        <w:rFonts w:cs="Times New Roman"/>
      </w:rPr>
    </w:lvl>
    <w:lvl w:ilvl="5" w:tplc="0413001B">
      <w:start w:val="1"/>
      <w:numFmt w:val="lowerRoman"/>
      <w:lvlText w:val="%6."/>
      <w:lvlJc w:val="right"/>
      <w:pPr>
        <w:ind w:left="3960" w:hanging="180"/>
      </w:pPr>
      <w:rPr>
        <w:rFonts w:cs="Times New Roman"/>
      </w:rPr>
    </w:lvl>
    <w:lvl w:ilvl="6" w:tplc="0413000F">
      <w:start w:val="1"/>
      <w:numFmt w:val="decimal"/>
      <w:lvlText w:val="%7."/>
      <w:lvlJc w:val="left"/>
      <w:pPr>
        <w:ind w:left="4680" w:hanging="360"/>
      </w:pPr>
      <w:rPr>
        <w:rFonts w:cs="Times New Roman"/>
      </w:rPr>
    </w:lvl>
    <w:lvl w:ilvl="7" w:tplc="04130019">
      <w:start w:val="1"/>
      <w:numFmt w:val="lowerLetter"/>
      <w:lvlText w:val="%8."/>
      <w:lvlJc w:val="left"/>
      <w:pPr>
        <w:ind w:left="5400" w:hanging="360"/>
      </w:pPr>
      <w:rPr>
        <w:rFonts w:cs="Times New Roman"/>
      </w:rPr>
    </w:lvl>
    <w:lvl w:ilvl="8" w:tplc="0413001B">
      <w:start w:val="1"/>
      <w:numFmt w:val="lowerRoman"/>
      <w:lvlText w:val="%9."/>
      <w:lvlJc w:val="right"/>
      <w:pPr>
        <w:ind w:left="6120" w:hanging="180"/>
      </w:pPr>
      <w:rPr>
        <w:rFonts w:cs="Times New Roman"/>
      </w:rPr>
    </w:lvl>
  </w:abstractNum>
  <w:abstractNum w:abstractNumId="2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2B675FF"/>
    <w:multiLevelType w:val="hybridMultilevel"/>
    <w:tmpl w:val="2174CDAC"/>
    <w:lvl w:ilvl="0" w:tplc="FD3818DA">
      <w:start w:val="1"/>
      <w:numFmt w:val="upperRoman"/>
      <w:lvlText w:val="%1."/>
      <w:lvlJc w:val="right"/>
      <w:pPr>
        <w:ind w:left="360" w:hanging="360"/>
      </w:pPr>
      <w:rPr>
        <w:rFonts w:cs="Times New Roman"/>
        <w:color w:val="7030A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1"/>
  </w:num>
  <w:num w:numId="2">
    <w:abstractNumId w:val="31"/>
  </w:num>
  <w:num w:numId="3">
    <w:abstractNumId w:val="30"/>
  </w:num>
  <w:num w:numId="4">
    <w:abstractNumId w:val="18"/>
  </w:num>
  <w:num w:numId="5">
    <w:abstractNumId w:val="0"/>
  </w:num>
  <w:num w:numId="6">
    <w:abstractNumId w:val="3"/>
  </w:num>
  <w:num w:numId="7">
    <w:abstractNumId w:val="32"/>
  </w:num>
  <w:num w:numId="8">
    <w:abstractNumId w:val="12"/>
  </w:num>
  <w:num w:numId="9">
    <w:abstractNumId w:val="29"/>
  </w:num>
  <w:num w:numId="10">
    <w:abstractNumId w:val="14"/>
  </w:num>
  <w:num w:numId="11">
    <w:abstractNumId w:val="20"/>
  </w:num>
  <w:num w:numId="12">
    <w:abstractNumId w:val="24"/>
  </w:num>
  <w:num w:numId="13">
    <w:abstractNumId w:val="19"/>
  </w:num>
  <w:num w:numId="14">
    <w:abstractNumId w:val="31"/>
  </w:num>
  <w:num w:numId="15">
    <w:abstractNumId w:val="31"/>
  </w:num>
  <w:num w:numId="16">
    <w:abstractNumId w:val="25"/>
  </w:num>
  <w:num w:numId="17">
    <w:abstractNumId w:val="22"/>
  </w:num>
  <w:num w:numId="18">
    <w:abstractNumId w:val="5"/>
  </w:num>
  <w:num w:numId="19">
    <w:abstractNumId w:val="34"/>
  </w:num>
  <w:num w:numId="20">
    <w:abstractNumId w:val="36"/>
  </w:num>
  <w:num w:numId="21">
    <w:abstractNumId w:val="31"/>
  </w:num>
  <w:num w:numId="22">
    <w:abstractNumId w:val="31"/>
  </w:num>
  <w:num w:numId="23">
    <w:abstractNumId w:val="31"/>
  </w:num>
  <w:num w:numId="24">
    <w:abstractNumId w:val="26"/>
  </w:num>
  <w:num w:numId="25">
    <w:abstractNumId w:val="10"/>
  </w:num>
  <w:num w:numId="26">
    <w:abstractNumId w:val="1"/>
  </w:num>
  <w:num w:numId="27">
    <w:abstractNumId w:val="7"/>
  </w:num>
  <w:num w:numId="28">
    <w:abstractNumId w:val="0"/>
  </w:num>
  <w:num w:numId="29">
    <w:abstractNumId w:val="21"/>
  </w:num>
  <w:num w:numId="30">
    <w:abstractNumId w:val="9"/>
  </w:num>
  <w:num w:numId="31">
    <w:abstractNumId w:val="27"/>
  </w:num>
  <w:num w:numId="32">
    <w:abstractNumId w:val="33"/>
  </w:num>
  <w:num w:numId="33">
    <w:abstractNumId w:val="6"/>
  </w:num>
  <w:num w:numId="34">
    <w:abstractNumId w:val="23"/>
  </w:num>
  <w:num w:numId="35">
    <w:abstractNumId w:val="2"/>
  </w:num>
  <w:num w:numId="36">
    <w:abstractNumId w:val="13"/>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lvl w:ilvl="0" w:tplc="04130019">
        <w:start w:val="1"/>
        <w:numFmt w:val="lowerLetter"/>
        <w:lvlText w:val="%1."/>
        <w:lvlJc w:val="left"/>
        <w:pPr>
          <w:ind w:left="720" w:hanging="360"/>
        </w:pPr>
        <w:rPr>
          <w:rFonts w:hint="default"/>
        </w:rPr>
      </w:lvl>
    </w:lvlOverride>
    <w:lvlOverride w:ilvl="1">
      <w:lvl w:ilvl="1" w:tplc="04130019">
        <w:start w:val="1"/>
        <w:numFmt w:val="lowerLetter"/>
        <w:lvlText w:val="%2."/>
        <w:lvlJc w:val="left"/>
        <w:pPr>
          <w:ind w:left="1440" w:hanging="360"/>
        </w:pPr>
        <w:rPr>
          <w:rFonts w:hint="default"/>
        </w:rPr>
      </w:lvl>
    </w:lvlOverride>
    <w:lvlOverride w:ilvl="2">
      <w:lvl w:ilvl="2" w:tplc="0413001B">
        <w:start w:val="1"/>
        <w:numFmt w:val="lowerRoman"/>
        <w:lvlText w:val="%3."/>
        <w:lvlJc w:val="right"/>
        <w:pPr>
          <w:ind w:left="2160" w:hanging="180"/>
        </w:pPr>
        <w:rPr>
          <w:rFonts w:hint="default"/>
        </w:rPr>
      </w:lvl>
    </w:lvlOverride>
    <w:lvlOverride w:ilvl="3">
      <w:lvl w:ilvl="3" w:tplc="0413000F">
        <w:start w:val="1"/>
        <w:numFmt w:val="decimal"/>
        <w:lvlText w:val="%4."/>
        <w:lvlJc w:val="left"/>
        <w:pPr>
          <w:ind w:left="2880" w:hanging="360"/>
        </w:pPr>
        <w:rPr>
          <w:rFonts w:hint="default"/>
        </w:rPr>
      </w:lvl>
    </w:lvlOverride>
    <w:lvlOverride w:ilvl="4">
      <w:lvl w:ilvl="4" w:tplc="04130019">
        <w:start w:val="1"/>
        <w:numFmt w:val="lowerLetter"/>
        <w:lvlText w:val="%5."/>
        <w:lvlJc w:val="left"/>
        <w:pPr>
          <w:ind w:left="3600" w:hanging="360"/>
        </w:pPr>
        <w:rPr>
          <w:rFonts w:hint="default"/>
        </w:rPr>
      </w:lvl>
    </w:lvlOverride>
    <w:lvlOverride w:ilvl="5">
      <w:lvl w:ilvl="5" w:tplc="0413001B">
        <w:start w:val="1"/>
        <w:numFmt w:val="lowerRoman"/>
        <w:lvlText w:val="%6."/>
        <w:lvlJc w:val="right"/>
        <w:pPr>
          <w:ind w:left="4320" w:hanging="180"/>
        </w:pPr>
        <w:rPr>
          <w:rFonts w:hint="default"/>
        </w:rPr>
      </w:lvl>
    </w:lvlOverride>
    <w:lvlOverride w:ilvl="6">
      <w:lvl w:ilvl="6" w:tplc="0413000F">
        <w:start w:val="1"/>
        <w:numFmt w:val="decimal"/>
        <w:lvlText w:val="%7."/>
        <w:lvlJc w:val="left"/>
        <w:pPr>
          <w:ind w:left="5040" w:hanging="360"/>
        </w:pPr>
        <w:rPr>
          <w:rFonts w:hint="default"/>
        </w:rPr>
      </w:lvl>
    </w:lvlOverride>
    <w:lvlOverride w:ilvl="7">
      <w:lvl w:ilvl="7" w:tplc="04130019">
        <w:start w:val="1"/>
        <w:numFmt w:val="lowerLetter"/>
        <w:lvlText w:val="%8."/>
        <w:lvlJc w:val="left"/>
        <w:pPr>
          <w:ind w:left="5760" w:hanging="360"/>
        </w:pPr>
        <w:rPr>
          <w:rFonts w:hint="default"/>
        </w:rPr>
      </w:lvl>
    </w:lvlOverride>
    <w:lvlOverride w:ilvl="8">
      <w:lvl w:ilvl="8" w:tplc="0413001B">
        <w:start w:val="1"/>
        <w:numFmt w:val="lowerRoman"/>
        <w:lvlText w:val="%9."/>
        <w:lvlJc w:val="right"/>
        <w:pPr>
          <w:ind w:left="6480" w:hanging="180"/>
        </w:pPr>
        <w:rPr>
          <w:rFonts w:hint="default"/>
        </w:rPr>
      </w:lvl>
    </w:lvlOverride>
  </w:num>
  <w:num w:numId="41">
    <w:abstractNumId w:val="8"/>
  </w:num>
  <w:num w:numId="42">
    <w:abstractNumId w:val="17"/>
  </w:num>
  <w:num w:numId="43">
    <w:abstractNumId w:val="15"/>
  </w:num>
  <w:num w:numId="44">
    <w:abstractNumId w:val="35"/>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lvl w:ilvl="0" w:tplc="04130019">
        <w:start w:val="1"/>
        <w:numFmt w:val="decimal"/>
        <w:lvlText w:val="%1."/>
        <w:lvlJc w:val="left"/>
        <w:pPr>
          <w:ind w:left="720" w:hanging="360"/>
        </w:pPr>
        <w:rPr>
          <w:rFonts w:cs="Times New Roman"/>
        </w:rPr>
      </w:lvl>
    </w:lvlOverride>
    <w:lvlOverride w:ilvl="1">
      <w:lvl w:ilvl="1" w:tplc="04130019">
        <w:start w:val="1"/>
        <w:numFmt w:val="decimal"/>
        <w:lvlText w:val="%2."/>
        <w:lvlJc w:val="left"/>
        <w:pPr>
          <w:ind w:left="1440" w:hanging="360"/>
        </w:pPr>
        <w:rPr>
          <w:rFonts w:cs="Times New Roman"/>
        </w:rPr>
      </w:lvl>
    </w:lvlOverride>
    <w:lvlOverride w:ilvl="2">
      <w:lvl w:ilvl="2" w:tplc="0413001B">
        <w:start w:val="1"/>
        <w:numFmt w:val="decimal"/>
        <w:lvlText w:val="%3."/>
        <w:lvlJc w:val="right"/>
        <w:pPr>
          <w:ind w:left="2160" w:hanging="180"/>
        </w:pPr>
        <w:rPr>
          <w:rFonts w:cs="Times New Roman"/>
        </w:rPr>
      </w:lvl>
    </w:lvlOverride>
    <w:lvlOverride w:ilvl="3">
      <w:lvl w:ilvl="3" w:tplc="0413000F">
        <w:start w:val="1"/>
        <w:numFmt w:val="decimal"/>
        <w:lvlText w:val="%4."/>
        <w:lvlJc w:val="left"/>
        <w:pPr>
          <w:ind w:left="2880" w:hanging="360"/>
        </w:pPr>
        <w:rPr>
          <w:rFonts w:cs="Times New Roman"/>
        </w:rPr>
      </w:lvl>
    </w:lvlOverride>
    <w:lvlOverride w:ilvl="4">
      <w:lvl w:ilvl="4" w:tplc="04130019">
        <w:start w:val="1"/>
        <w:numFmt w:val="decimal"/>
        <w:lvlText w:val="%5."/>
        <w:lvlJc w:val="left"/>
        <w:pPr>
          <w:ind w:left="3600" w:hanging="360"/>
        </w:pPr>
        <w:rPr>
          <w:rFonts w:cs="Times New Roman"/>
        </w:rPr>
      </w:lvl>
    </w:lvlOverride>
    <w:lvlOverride w:ilvl="5">
      <w:lvl w:ilvl="5" w:tplc="0413001B">
        <w:start w:val="1"/>
        <w:numFmt w:val="decimal"/>
        <w:lvlText w:val="%6."/>
        <w:lvlJc w:val="right"/>
        <w:pPr>
          <w:ind w:left="4320" w:hanging="180"/>
        </w:pPr>
        <w:rPr>
          <w:rFonts w:cs="Times New Roman"/>
        </w:rPr>
      </w:lvl>
    </w:lvlOverride>
    <w:lvlOverride w:ilvl="6">
      <w:lvl w:ilvl="6" w:tplc="0413000F">
        <w:start w:val="1"/>
        <w:numFmt w:val="decimal"/>
        <w:lvlText w:val="%7."/>
        <w:lvlJc w:val="left"/>
        <w:pPr>
          <w:ind w:left="5040" w:hanging="360"/>
        </w:pPr>
        <w:rPr>
          <w:rFonts w:cs="Times New Roman"/>
        </w:rPr>
      </w:lvl>
    </w:lvlOverride>
    <w:lvlOverride w:ilvl="7">
      <w:lvl w:ilvl="7" w:tplc="04130019">
        <w:start w:val="1"/>
        <w:numFmt w:val="decimal"/>
        <w:lvlText w:val="%8."/>
        <w:lvlJc w:val="left"/>
        <w:pPr>
          <w:ind w:left="5760" w:hanging="360"/>
        </w:pPr>
        <w:rPr>
          <w:rFonts w:cs="Times New Roman"/>
        </w:rPr>
      </w:lvl>
    </w:lvlOverride>
    <w:lvlOverride w:ilvl="8">
      <w:lvl w:ilvl="8" w:tplc="0413001B">
        <w:start w:val="1"/>
        <w:numFmt w:val="decimal"/>
        <w:lvlText w:val="%9."/>
        <w:lvlJc w:val="right"/>
        <w:pPr>
          <w:ind w:left="6480" w:hanging="180"/>
        </w:pPr>
        <w:rPr>
          <w:rFonts w:cs="Times New Roman"/>
        </w:rPr>
      </w:lvl>
    </w:lvlOverride>
  </w:num>
  <w:num w:numId="47">
    <w:abstractNumId w:val="16"/>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114"/>
    <w:rsid w:val="00005355"/>
    <w:rsid w:val="00005407"/>
    <w:rsid w:val="00006CD8"/>
    <w:rsid w:val="00010577"/>
    <w:rsid w:val="00010AA1"/>
    <w:rsid w:val="00011618"/>
    <w:rsid w:val="00012F09"/>
    <w:rsid w:val="0001338A"/>
    <w:rsid w:val="0001356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0A4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5AF"/>
    <w:rsid w:val="0006178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071"/>
    <w:rsid w:val="00083121"/>
    <w:rsid w:val="00084C0A"/>
    <w:rsid w:val="00085E96"/>
    <w:rsid w:val="0008708F"/>
    <w:rsid w:val="00090725"/>
    <w:rsid w:val="000911E2"/>
    <w:rsid w:val="0009268D"/>
    <w:rsid w:val="00093CFA"/>
    <w:rsid w:val="00093DCF"/>
    <w:rsid w:val="00094F85"/>
    <w:rsid w:val="000974F6"/>
    <w:rsid w:val="000A01CD"/>
    <w:rsid w:val="000A0356"/>
    <w:rsid w:val="000A0E63"/>
    <w:rsid w:val="000A0EA1"/>
    <w:rsid w:val="000A5F82"/>
    <w:rsid w:val="000A70AC"/>
    <w:rsid w:val="000A77B3"/>
    <w:rsid w:val="000A787C"/>
    <w:rsid w:val="000B1694"/>
    <w:rsid w:val="000B3BE7"/>
    <w:rsid w:val="000B5054"/>
    <w:rsid w:val="000B530F"/>
    <w:rsid w:val="000B74F1"/>
    <w:rsid w:val="000C4C66"/>
    <w:rsid w:val="000C7052"/>
    <w:rsid w:val="000D1B5D"/>
    <w:rsid w:val="000D1FB0"/>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AB7"/>
    <w:rsid w:val="00117B86"/>
    <w:rsid w:val="001219DE"/>
    <w:rsid w:val="00123774"/>
    <w:rsid w:val="00124E96"/>
    <w:rsid w:val="0012509E"/>
    <w:rsid w:val="00133B01"/>
    <w:rsid w:val="00133C71"/>
    <w:rsid w:val="00134AAB"/>
    <w:rsid w:val="00135DA4"/>
    <w:rsid w:val="00136E60"/>
    <w:rsid w:val="0013774C"/>
    <w:rsid w:val="00137AD2"/>
    <w:rsid w:val="00137BBF"/>
    <w:rsid w:val="0014042A"/>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4E3D"/>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4FF2"/>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2438"/>
    <w:rsid w:val="00294DC4"/>
    <w:rsid w:val="00295254"/>
    <w:rsid w:val="00295D48"/>
    <w:rsid w:val="00297F28"/>
    <w:rsid w:val="002A010E"/>
    <w:rsid w:val="002A1A93"/>
    <w:rsid w:val="002A3524"/>
    <w:rsid w:val="002A37C8"/>
    <w:rsid w:val="002A4B2B"/>
    <w:rsid w:val="002A61D1"/>
    <w:rsid w:val="002A66ED"/>
    <w:rsid w:val="002A73CA"/>
    <w:rsid w:val="002A78C8"/>
    <w:rsid w:val="002A7BBF"/>
    <w:rsid w:val="002A7EF0"/>
    <w:rsid w:val="002B074D"/>
    <w:rsid w:val="002B2EFF"/>
    <w:rsid w:val="002B5054"/>
    <w:rsid w:val="002B5159"/>
    <w:rsid w:val="002B627D"/>
    <w:rsid w:val="002B6BB8"/>
    <w:rsid w:val="002B7FF0"/>
    <w:rsid w:val="002C01BF"/>
    <w:rsid w:val="002C023F"/>
    <w:rsid w:val="002C0368"/>
    <w:rsid w:val="002C177B"/>
    <w:rsid w:val="002C3665"/>
    <w:rsid w:val="002C53A4"/>
    <w:rsid w:val="002C551F"/>
    <w:rsid w:val="002C68F9"/>
    <w:rsid w:val="002C7327"/>
    <w:rsid w:val="002D06CA"/>
    <w:rsid w:val="002D38C8"/>
    <w:rsid w:val="002D6CC8"/>
    <w:rsid w:val="002D6F14"/>
    <w:rsid w:val="002E0C80"/>
    <w:rsid w:val="002E0D2E"/>
    <w:rsid w:val="002E0F5E"/>
    <w:rsid w:val="002E19B9"/>
    <w:rsid w:val="002E3056"/>
    <w:rsid w:val="002E46E1"/>
    <w:rsid w:val="002E5438"/>
    <w:rsid w:val="002E71D9"/>
    <w:rsid w:val="002E7245"/>
    <w:rsid w:val="002E729C"/>
    <w:rsid w:val="002F1F94"/>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2DBD"/>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986"/>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A7243"/>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D6926"/>
    <w:rsid w:val="003E02D2"/>
    <w:rsid w:val="003E0444"/>
    <w:rsid w:val="003E1358"/>
    <w:rsid w:val="003E1B71"/>
    <w:rsid w:val="003E1B85"/>
    <w:rsid w:val="003E4811"/>
    <w:rsid w:val="003E7298"/>
    <w:rsid w:val="003E7B00"/>
    <w:rsid w:val="003F29FF"/>
    <w:rsid w:val="003F4E96"/>
    <w:rsid w:val="003F56B0"/>
    <w:rsid w:val="003F57C4"/>
    <w:rsid w:val="003F628D"/>
    <w:rsid w:val="00400408"/>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27D"/>
    <w:rsid w:val="00447EB0"/>
    <w:rsid w:val="00450C54"/>
    <w:rsid w:val="00451113"/>
    <w:rsid w:val="004529AE"/>
    <w:rsid w:val="0045515D"/>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025"/>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1813"/>
    <w:rsid w:val="004E29FD"/>
    <w:rsid w:val="004E4868"/>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625"/>
    <w:rsid w:val="0051376E"/>
    <w:rsid w:val="00513F30"/>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1C1"/>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F9C"/>
    <w:rsid w:val="00623747"/>
    <w:rsid w:val="006241C2"/>
    <w:rsid w:val="00625687"/>
    <w:rsid w:val="0062641F"/>
    <w:rsid w:val="00626EA6"/>
    <w:rsid w:val="00627198"/>
    <w:rsid w:val="00627268"/>
    <w:rsid w:val="0062755D"/>
    <w:rsid w:val="006306AE"/>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476B8"/>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8E6"/>
    <w:rsid w:val="006A2B59"/>
    <w:rsid w:val="006A5F93"/>
    <w:rsid w:val="006A6706"/>
    <w:rsid w:val="006A7006"/>
    <w:rsid w:val="006A7079"/>
    <w:rsid w:val="006A7586"/>
    <w:rsid w:val="006A799E"/>
    <w:rsid w:val="006A7CEA"/>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3FD"/>
    <w:rsid w:val="006C6E96"/>
    <w:rsid w:val="006C772B"/>
    <w:rsid w:val="006C7780"/>
    <w:rsid w:val="006D1058"/>
    <w:rsid w:val="006D11BD"/>
    <w:rsid w:val="006D213F"/>
    <w:rsid w:val="006D3268"/>
    <w:rsid w:val="006D663A"/>
    <w:rsid w:val="006D6F44"/>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67888"/>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2CCC"/>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1865"/>
    <w:rsid w:val="0082293D"/>
    <w:rsid w:val="0082410C"/>
    <w:rsid w:val="00826D92"/>
    <w:rsid w:val="00827835"/>
    <w:rsid w:val="00827CAE"/>
    <w:rsid w:val="00830D5E"/>
    <w:rsid w:val="008315FB"/>
    <w:rsid w:val="0083186D"/>
    <w:rsid w:val="008319A5"/>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03D"/>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44A5"/>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B71DC"/>
    <w:rsid w:val="008C022A"/>
    <w:rsid w:val="008C0F8F"/>
    <w:rsid w:val="008C145E"/>
    <w:rsid w:val="008C1658"/>
    <w:rsid w:val="008C2F7D"/>
    <w:rsid w:val="008C39DC"/>
    <w:rsid w:val="008C3AB2"/>
    <w:rsid w:val="008C42AB"/>
    <w:rsid w:val="008C4319"/>
    <w:rsid w:val="008C6569"/>
    <w:rsid w:val="008C7022"/>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7F2"/>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45F60"/>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A3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4DA"/>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0FC5"/>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3F52"/>
    <w:rsid w:val="00B454AF"/>
    <w:rsid w:val="00B45BF1"/>
    <w:rsid w:val="00B466C6"/>
    <w:rsid w:val="00B46A96"/>
    <w:rsid w:val="00B50010"/>
    <w:rsid w:val="00B515F2"/>
    <w:rsid w:val="00B526E2"/>
    <w:rsid w:val="00B52B03"/>
    <w:rsid w:val="00B564AA"/>
    <w:rsid w:val="00B56E10"/>
    <w:rsid w:val="00B57422"/>
    <w:rsid w:val="00B57AD5"/>
    <w:rsid w:val="00B60321"/>
    <w:rsid w:val="00B61F35"/>
    <w:rsid w:val="00B651CE"/>
    <w:rsid w:val="00B6769D"/>
    <w:rsid w:val="00B67BD7"/>
    <w:rsid w:val="00B70FFC"/>
    <w:rsid w:val="00B71379"/>
    <w:rsid w:val="00B71D93"/>
    <w:rsid w:val="00B71F4A"/>
    <w:rsid w:val="00B730A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27662"/>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C7AEB"/>
    <w:rsid w:val="00CD1549"/>
    <w:rsid w:val="00CD1888"/>
    <w:rsid w:val="00CD1A91"/>
    <w:rsid w:val="00CD47B7"/>
    <w:rsid w:val="00CD521B"/>
    <w:rsid w:val="00CD567B"/>
    <w:rsid w:val="00CD732D"/>
    <w:rsid w:val="00CE066E"/>
    <w:rsid w:val="00CE091C"/>
    <w:rsid w:val="00CE14A0"/>
    <w:rsid w:val="00CE1A1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DCE"/>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95D8B"/>
    <w:rsid w:val="00D96F2F"/>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2EC1"/>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050"/>
    <w:rsid w:val="00E31BE8"/>
    <w:rsid w:val="00E335DA"/>
    <w:rsid w:val="00E337FF"/>
    <w:rsid w:val="00E33E8F"/>
    <w:rsid w:val="00E34C5A"/>
    <w:rsid w:val="00E35E0C"/>
    <w:rsid w:val="00E365BC"/>
    <w:rsid w:val="00E36636"/>
    <w:rsid w:val="00E40422"/>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5722B"/>
    <w:rsid w:val="00E61992"/>
    <w:rsid w:val="00E61A1E"/>
    <w:rsid w:val="00E61D9B"/>
    <w:rsid w:val="00E622E6"/>
    <w:rsid w:val="00E7092E"/>
    <w:rsid w:val="00E729A7"/>
    <w:rsid w:val="00E72DE8"/>
    <w:rsid w:val="00E74084"/>
    <w:rsid w:val="00E74CA5"/>
    <w:rsid w:val="00E76158"/>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14A1"/>
    <w:rsid w:val="00F0385E"/>
    <w:rsid w:val="00F039DC"/>
    <w:rsid w:val="00F04E05"/>
    <w:rsid w:val="00F04E20"/>
    <w:rsid w:val="00F04F48"/>
    <w:rsid w:val="00F065C8"/>
    <w:rsid w:val="00F07079"/>
    <w:rsid w:val="00F0712A"/>
    <w:rsid w:val="00F07617"/>
    <w:rsid w:val="00F1065D"/>
    <w:rsid w:val="00F111CE"/>
    <w:rsid w:val="00F12CBC"/>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643"/>
    <w:rsid w:val="00F44907"/>
    <w:rsid w:val="00F452C6"/>
    <w:rsid w:val="00F458AC"/>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16B"/>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2CD"/>
    <w:rsid w:val="00FB5E12"/>
    <w:rsid w:val="00FB6CC0"/>
    <w:rsid w:val="00FB7917"/>
    <w:rsid w:val="00FC062D"/>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01356A"/>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8345">
      <w:bodyDiv w:val="1"/>
      <w:marLeft w:val="0"/>
      <w:marRight w:val="0"/>
      <w:marTop w:val="0"/>
      <w:marBottom w:val="0"/>
      <w:divBdr>
        <w:top w:val="none" w:sz="0" w:space="0" w:color="auto"/>
        <w:left w:val="none" w:sz="0" w:space="0" w:color="auto"/>
        <w:bottom w:val="none" w:sz="0" w:space="0" w:color="auto"/>
        <w:right w:val="none" w:sz="0" w:space="0" w:color="auto"/>
      </w:divBdr>
    </w:div>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673604330">
      <w:bodyDiv w:val="1"/>
      <w:marLeft w:val="0"/>
      <w:marRight w:val="0"/>
      <w:marTop w:val="0"/>
      <w:marBottom w:val="0"/>
      <w:divBdr>
        <w:top w:val="none" w:sz="0" w:space="0" w:color="auto"/>
        <w:left w:val="none" w:sz="0" w:space="0" w:color="auto"/>
        <w:bottom w:val="none" w:sz="0" w:space="0" w:color="auto"/>
        <w:right w:val="none" w:sz="0" w:space="0" w:color="auto"/>
      </w:divBdr>
    </w:div>
    <w:div w:id="85238028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777366563">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A4C5-FA29-4321-BB09-7544C3E0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35</TotalTime>
  <Pages>23</Pages>
  <Words>3557</Words>
  <Characters>19565</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23076</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24</cp:revision>
  <cp:lastPrinted>2015-07-15T14:30:00Z</cp:lastPrinted>
  <dcterms:created xsi:type="dcterms:W3CDTF">2021-01-08T07:54:00Z</dcterms:created>
  <dcterms:modified xsi:type="dcterms:W3CDTF">2021-01-15T08:38:00Z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