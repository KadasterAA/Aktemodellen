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FCB6" w14:textId="18C5635A" w:rsidR="008626A2" w:rsidRPr="008626A2" w:rsidRDefault="008626A2" w:rsidP="008626A2">
      <w:pPr>
        <w:widowControl w:val="0"/>
        <w:spacing w:after="0" w:line="240" w:lineRule="atLeast"/>
        <w:ind w:right="96"/>
        <w:rPr>
          <w:rFonts w:ascii="Arial" w:eastAsia="Times New Roman" w:hAnsi="Arial" w:cs="Arial"/>
          <w:color w:val="000000"/>
          <w:lang w:eastAsia="nl-NL"/>
        </w:rPr>
      </w:pPr>
      <w:r w:rsidRPr="008626A2">
        <w:rPr>
          <w:rFonts w:ascii="Arial" w:eastAsia="Times New Roman" w:hAnsi="Arial" w:cs="Arial"/>
          <w:b/>
          <w:color w:val="000000"/>
          <w:sz w:val="24"/>
          <w:szCs w:val="24"/>
          <w:lang w:eastAsia="nl-NL"/>
        </w:rPr>
        <w:t xml:space="preserve">Hypotheekakte Lloyds bank GmbH </w:t>
      </w:r>
      <w:r w:rsidRPr="008626A2">
        <w:rPr>
          <w:rFonts w:ascii="Arial" w:eastAsia="Times New Roman" w:hAnsi="Arial" w:cs="Arial"/>
          <w:color w:val="000000"/>
          <w:lang w:eastAsia="nl-NL"/>
        </w:rPr>
        <w:t xml:space="preserve">(o.b.v. model LBGMBH </w:t>
      </w:r>
      <w:r w:rsidR="00566B20">
        <w:rPr>
          <w:rFonts w:ascii="Arial" w:eastAsia="Times New Roman" w:hAnsi="Arial" w:cs="Arial"/>
          <w:color w:val="000000"/>
          <w:lang w:eastAsia="nl-NL"/>
        </w:rPr>
        <w:t>21</w:t>
      </w:r>
      <w:r w:rsidRPr="008626A2">
        <w:rPr>
          <w:rFonts w:ascii="Arial" w:eastAsia="Times New Roman" w:hAnsi="Arial" w:cs="Arial"/>
          <w:color w:val="000000"/>
          <w:lang w:eastAsia="nl-NL"/>
        </w:rPr>
        <w:t>.0</w:t>
      </w:r>
      <w:ins w:id="0" w:author="Schootbrugge, Jean-Michel van de" w:date="2021-11-01T16:36:00Z">
        <w:r w:rsidR="0048398E">
          <w:rPr>
            <w:rFonts w:ascii="Arial" w:eastAsia="Times New Roman" w:hAnsi="Arial" w:cs="Arial"/>
            <w:color w:val="000000"/>
            <w:lang w:eastAsia="nl-NL"/>
          </w:rPr>
          <w:t>2</w:t>
        </w:r>
      </w:ins>
      <w:del w:id="1" w:author="Schootbrugge, Jean-Michel van de" w:date="2021-10-12T11:21:00Z">
        <w:r w:rsidR="00566B20" w:rsidDel="002862DA">
          <w:rPr>
            <w:rFonts w:ascii="Arial" w:eastAsia="Times New Roman" w:hAnsi="Arial" w:cs="Arial"/>
            <w:color w:val="000000"/>
            <w:lang w:eastAsia="nl-NL"/>
          </w:rPr>
          <w:delText>1</w:delText>
        </w:r>
      </w:del>
      <w:r w:rsidRPr="008626A2">
        <w:rPr>
          <w:rFonts w:ascii="Arial" w:eastAsia="Times New Roman" w:hAnsi="Arial" w:cs="Arial"/>
          <w:color w:val="000000"/>
          <w:lang w:eastAsia="nl-NL"/>
        </w:rPr>
        <w:t>)</w:t>
      </w:r>
    </w:p>
    <w:p w14:paraId="545993E7" w14:textId="77777777" w:rsidR="008626A2" w:rsidRPr="008626A2" w:rsidRDefault="008626A2" w:rsidP="008626A2">
      <w:pPr>
        <w:widowControl w:val="0"/>
        <w:spacing w:after="0" w:line="240" w:lineRule="atLeast"/>
        <w:ind w:right="96"/>
        <w:rPr>
          <w:rFonts w:ascii="Arial" w:eastAsia="Times New Roman" w:hAnsi="Arial" w:cs="Arial"/>
          <w:color w:val="000000"/>
          <w:lang w:eastAsia="nl-NL"/>
        </w:rPr>
      </w:pPr>
    </w:p>
    <w:p w14:paraId="0B8BF131" w14:textId="444F347C" w:rsidR="008626A2" w:rsidRPr="008626A2" w:rsidRDefault="008626A2" w:rsidP="008626A2">
      <w:pPr>
        <w:widowControl w:val="0"/>
        <w:spacing w:after="0" w:line="240" w:lineRule="atLeast"/>
        <w:ind w:right="96"/>
        <w:rPr>
          <w:rFonts w:ascii="Arial" w:eastAsia="Times New Roman" w:hAnsi="Arial" w:cs="Arial"/>
          <w:b/>
          <w:color w:val="000000"/>
          <w:sz w:val="20"/>
          <w:szCs w:val="20"/>
          <w:u w:val="single"/>
          <w:lang w:eastAsia="nl-NL"/>
        </w:rPr>
      </w:pPr>
      <w:r w:rsidRPr="008626A2">
        <w:rPr>
          <w:rFonts w:ascii="Arial" w:eastAsia="Times New Roman" w:hAnsi="Arial" w:cs="Arial"/>
          <w:b/>
          <w:color w:val="000000"/>
          <w:sz w:val="20"/>
          <w:szCs w:val="20"/>
          <w:u w:val="single"/>
          <w:lang w:eastAsia="nl-NL"/>
        </w:rPr>
        <w:t xml:space="preserve">Versie </w:t>
      </w:r>
      <w:ins w:id="2" w:author="Groot, Karina de" w:date="2021-10-14T09:46:00Z">
        <w:r w:rsidR="009122C8">
          <w:rPr>
            <w:rFonts w:ascii="Arial" w:eastAsia="Times New Roman" w:hAnsi="Arial" w:cs="Arial"/>
            <w:b/>
            <w:color w:val="000000"/>
            <w:sz w:val="20"/>
            <w:szCs w:val="20"/>
            <w:u w:val="single"/>
            <w:lang w:eastAsia="nl-NL"/>
          </w:rPr>
          <w:t>2.0</w:t>
        </w:r>
      </w:ins>
      <w:del w:id="3" w:author="Groot, Karina de" w:date="2021-10-14T09:46:00Z">
        <w:r w:rsidRPr="008626A2" w:rsidDel="009122C8">
          <w:rPr>
            <w:rFonts w:ascii="Arial" w:eastAsia="Times New Roman" w:hAnsi="Arial" w:cs="Arial"/>
            <w:b/>
            <w:color w:val="000000"/>
            <w:sz w:val="20"/>
            <w:szCs w:val="20"/>
            <w:u w:val="single"/>
            <w:lang w:eastAsia="nl-NL"/>
          </w:rPr>
          <w:delText>1.</w:delText>
        </w:r>
      </w:del>
      <w:ins w:id="4" w:author="Schootbrugge, Jean-Michel van de" w:date="2021-10-12T11:21:00Z">
        <w:del w:id="5" w:author="Groot, Karina de" w:date="2021-10-14T09:46:00Z">
          <w:r w:rsidR="002862DA" w:rsidDel="009122C8">
            <w:rPr>
              <w:rFonts w:ascii="Arial" w:eastAsia="Times New Roman" w:hAnsi="Arial" w:cs="Arial"/>
              <w:b/>
              <w:color w:val="000000"/>
              <w:sz w:val="20"/>
              <w:szCs w:val="20"/>
              <w:u w:val="single"/>
              <w:lang w:eastAsia="nl-NL"/>
            </w:rPr>
            <w:delText>2</w:delText>
          </w:r>
        </w:del>
      </w:ins>
      <w:del w:id="6" w:author="Schootbrugge, Jean-Michel van de" w:date="2021-10-12T11:21:00Z">
        <w:r w:rsidR="000F251C" w:rsidDel="002862DA">
          <w:rPr>
            <w:rFonts w:ascii="Arial" w:eastAsia="Times New Roman" w:hAnsi="Arial" w:cs="Arial"/>
            <w:b/>
            <w:color w:val="000000"/>
            <w:sz w:val="20"/>
            <w:szCs w:val="20"/>
            <w:u w:val="single"/>
            <w:lang w:eastAsia="nl-NL"/>
          </w:rPr>
          <w:delText>0</w:delText>
        </w:r>
      </w:del>
      <w:r w:rsidRPr="008626A2">
        <w:rPr>
          <w:rFonts w:ascii="Arial" w:eastAsia="Times New Roman" w:hAnsi="Arial" w:cs="Arial"/>
          <w:b/>
          <w:color w:val="000000"/>
          <w:sz w:val="20"/>
          <w:szCs w:val="20"/>
          <w:u w:val="single"/>
          <w:lang w:eastAsia="nl-NL"/>
        </w:rPr>
        <w:tab/>
      </w:r>
      <w:r w:rsidRPr="008626A2">
        <w:rPr>
          <w:rFonts w:ascii="Arial" w:eastAsia="Times New Roman" w:hAnsi="Arial" w:cs="Arial"/>
          <w:b/>
          <w:color w:val="000000"/>
          <w:sz w:val="20"/>
          <w:szCs w:val="20"/>
          <w:u w:val="single"/>
          <w:lang w:eastAsia="nl-NL"/>
        </w:rPr>
        <w:tab/>
        <w:t xml:space="preserve">d.d. </w:t>
      </w:r>
      <w:ins w:id="7" w:author="Schootbrugge, Jean-Michel van de" w:date="2021-10-12T11:21:00Z">
        <w:r w:rsidR="002862DA">
          <w:rPr>
            <w:rFonts w:ascii="Arial" w:eastAsia="Times New Roman" w:hAnsi="Arial" w:cs="Arial"/>
            <w:b/>
            <w:color w:val="000000"/>
            <w:sz w:val="20"/>
            <w:szCs w:val="20"/>
            <w:u w:val="single"/>
            <w:lang w:eastAsia="nl-NL"/>
          </w:rPr>
          <w:t>12</w:t>
        </w:r>
      </w:ins>
      <w:del w:id="8" w:author="Schootbrugge, Jean-Michel van de" w:date="2021-10-12T11:21:00Z">
        <w:r w:rsidR="00207406" w:rsidDel="002862DA">
          <w:rPr>
            <w:rFonts w:ascii="Arial" w:eastAsia="Times New Roman" w:hAnsi="Arial" w:cs="Arial"/>
            <w:b/>
            <w:color w:val="000000"/>
            <w:sz w:val="20"/>
            <w:szCs w:val="20"/>
            <w:u w:val="single"/>
            <w:lang w:eastAsia="nl-NL"/>
          </w:rPr>
          <w:delText>07</w:delText>
        </w:r>
      </w:del>
      <w:r w:rsidRPr="008626A2">
        <w:rPr>
          <w:rFonts w:ascii="Arial" w:eastAsia="Times New Roman" w:hAnsi="Arial" w:cs="Arial"/>
          <w:b/>
          <w:color w:val="000000"/>
          <w:sz w:val="20"/>
          <w:szCs w:val="20"/>
          <w:u w:val="single"/>
          <w:lang w:eastAsia="nl-NL"/>
        </w:rPr>
        <w:t>-</w:t>
      </w:r>
      <w:ins w:id="9" w:author="Schootbrugge, Jean-Michel van de" w:date="2021-10-12T11:21:00Z">
        <w:r w:rsidR="002862DA">
          <w:rPr>
            <w:rFonts w:ascii="Arial" w:eastAsia="Times New Roman" w:hAnsi="Arial" w:cs="Arial"/>
            <w:b/>
            <w:color w:val="000000"/>
            <w:sz w:val="20"/>
            <w:szCs w:val="20"/>
            <w:u w:val="single"/>
            <w:lang w:eastAsia="nl-NL"/>
          </w:rPr>
          <w:t>10</w:t>
        </w:r>
      </w:ins>
      <w:del w:id="10" w:author="Schootbrugge, Jean-Michel van de" w:date="2021-10-12T11:21:00Z">
        <w:r w:rsidR="00207406" w:rsidDel="002862DA">
          <w:rPr>
            <w:rFonts w:ascii="Arial" w:eastAsia="Times New Roman" w:hAnsi="Arial" w:cs="Arial"/>
            <w:b/>
            <w:color w:val="000000"/>
            <w:sz w:val="20"/>
            <w:szCs w:val="20"/>
            <w:u w:val="single"/>
            <w:lang w:eastAsia="nl-NL"/>
          </w:rPr>
          <w:delText>01</w:delText>
        </w:r>
      </w:del>
      <w:r w:rsidRPr="008626A2">
        <w:rPr>
          <w:rFonts w:ascii="Arial" w:eastAsia="Times New Roman" w:hAnsi="Arial" w:cs="Arial"/>
          <w:b/>
          <w:color w:val="000000"/>
          <w:sz w:val="20"/>
          <w:szCs w:val="20"/>
          <w:u w:val="single"/>
          <w:lang w:eastAsia="nl-NL"/>
        </w:rPr>
        <w:t>-20</w:t>
      </w:r>
      <w:r>
        <w:rPr>
          <w:rFonts w:ascii="Arial" w:eastAsia="Times New Roman" w:hAnsi="Arial" w:cs="Arial"/>
          <w:b/>
          <w:color w:val="000000"/>
          <w:sz w:val="20"/>
          <w:szCs w:val="20"/>
          <w:u w:val="single"/>
          <w:lang w:eastAsia="nl-NL"/>
        </w:rPr>
        <w:t>2</w:t>
      </w:r>
      <w:r w:rsidR="00640F20">
        <w:rPr>
          <w:rFonts w:ascii="Arial" w:eastAsia="Times New Roman" w:hAnsi="Arial" w:cs="Arial"/>
          <w:b/>
          <w:color w:val="000000"/>
          <w:sz w:val="20"/>
          <w:szCs w:val="20"/>
          <w:u w:val="single"/>
          <w:lang w:eastAsia="nl-NL"/>
        </w:rPr>
        <w:t>1</w:t>
      </w:r>
    </w:p>
    <w:p w14:paraId="12B0AA56" w14:textId="77777777" w:rsidR="008626A2" w:rsidRPr="008626A2" w:rsidRDefault="008626A2" w:rsidP="008626A2">
      <w:pPr>
        <w:widowControl w:val="0"/>
        <w:spacing w:after="0" w:line="240" w:lineRule="auto"/>
        <w:rPr>
          <w:rFonts w:ascii="Courier New" w:eastAsia="Times New Roman" w:hAnsi="Courier New" w:cs="Times New Roman"/>
          <w:sz w:val="24"/>
          <w:szCs w:val="20"/>
          <w:lang w:eastAsia="nl-NL"/>
        </w:rPr>
      </w:pPr>
    </w:p>
    <w:p w14:paraId="1E836E4D" w14:textId="77777777" w:rsidR="008626A2" w:rsidRPr="008626A2" w:rsidRDefault="008626A2" w:rsidP="008626A2">
      <w:pPr>
        <w:widowControl w:val="0"/>
        <w:tabs>
          <w:tab w:val="left" w:pos="-1440"/>
          <w:tab w:val="left" w:pos="-720"/>
        </w:tabs>
        <w:suppressAutoHyphens/>
        <w:spacing w:after="0" w:line="240" w:lineRule="atLeast"/>
        <w:rPr>
          <w:rFonts w:ascii="Arial" w:eastAsia="Times New Roman" w:hAnsi="Arial" w:cs="Arial"/>
          <w:color w:val="FF0000"/>
          <w:sz w:val="20"/>
          <w:szCs w:val="20"/>
          <w:lang w:eastAsia="nl-NL"/>
        </w:rPr>
      </w:pPr>
      <w:r w:rsidRPr="008626A2">
        <w:rPr>
          <w:rFonts w:ascii="Arial" w:eastAsia="Times New Roman" w:hAnsi="Arial" w:cs="Arial"/>
          <w:color w:val="FF0000"/>
          <w:sz w:val="20"/>
          <w:szCs w:val="20"/>
          <w:highlight w:val="yellow"/>
          <w:lang w:eastAsia="nl-NL"/>
        </w:rPr>
        <w:t>TEKSTBLOK EQUIVALENTIEVERKLARING</w:t>
      </w:r>
      <w:r w:rsidRPr="008626A2">
        <w:rPr>
          <w:rFonts w:ascii="Arial" w:eastAsia="Times New Roman" w:hAnsi="Arial" w:cs="Arial"/>
          <w:color w:val="FF0000"/>
          <w:sz w:val="20"/>
          <w:szCs w:val="20"/>
          <w:lang w:eastAsia="nl-NL"/>
        </w:rPr>
        <w:t>.</w:t>
      </w:r>
    </w:p>
    <w:p w14:paraId="332B3745" w14:textId="77777777" w:rsidR="008626A2" w:rsidRPr="008626A2" w:rsidRDefault="008626A2" w:rsidP="008626A2">
      <w:pPr>
        <w:widowControl w:val="0"/>
        <w:spacing w:after="0" w:line="240" w:lineRule="atLeast"/>
        <w:ind w:right="96"/>
        <w:rPr>
          <w:rFonts w:ascii="Arial" w:eastAsia="Times New Roman" w:hAnsi="Arial" w:cs="Arial"/>
          <w:color w:val="000000"/>
          <w:lang w:eastAsia="nl-NL"/>
        </w:rPr>
      </w:pPr>
    </w:p>
    <w:p w14:paraId="1BF42DDB" w14:textId="77777777" w:rsidR="008626A2" w:rsidRPr="008626A2" w:rsidRDefault="008626A2" w:rsidP="008626A2">
      <w:pPr>
        <w:widowControl w:val="0"/>
        <w:spacing w:after="0" w:line="240" w:lineRule="atLeast"/>
        <w:ind w:right="96"/>
        <w:rPr>
          <w:rFonts w:ascii="Arial" w:eastAsia="Times New Roman" w:hAnsi="Arial" w:cs="Arial"/>
          <w:color w:val="000000"/>
          <w:lang w:eastAsia="nl-NL"/>
        </w:rPr>
      </w:pPr>
    </w:p>
    <w:p w14:paraId="018FF198" w14:textId="77777777" w:rsidR="008626A2" w:rsidRPr="008626A2" w:rsidRDefault="008626A2" w:rsidP="008626A2">
      <w:pPr>
        <w:widowControl w:val="0"/>
        <w:tabs>
          <w:tab w:val="left" w:pos="-1440"/>
          <w:tab w:val="left" w:pos="-720"/>
        </w:tabs>
        <w:suppressAutoHyphens/>
        <w:spacing w:after="0" w:line="240" w:lineRule="atLeast"/>
        <w:jc w:val="center"/>
        <w:rPr>
          <w:rFonts w:ascii="Arial" w:eastAsia="Times New Roman" w:hAnsi="Arial" w:cs="Arial"/>
          <w:color w:val="800080"/>
          <w:sz w:val="20"/>
          <w:szCs w:val="20"/>
          <w:lang w:eastAsia="nl-NL"/>
        </w:rPr>
      </w:pPr>
      <w:r w:rsidRPr="008626A2">
        <w:rPr>
          <w:rFonts w:ascii="Arial" w:eastAsia="Times New Roman" w:hAnsi="Arial" w:cs="Arial"/>
          <w:color w:val="800080"/>
          <w:sz w:val="20"/>
          <w:szCs w:val="20"/>
          <w:highlight w:val="yellow"/>
          <w:lang w:eastAsia="nl-NL"/>
        </w:rPr>
        <w:t>TEKSTBLOK TITEL HYPOTHEEKAKTEN</w:t>
      </w:r>
    </w:p>
    <w:p w14:paraId="0A340F31" w14:textId="77777777" w:rsidR="008626A2" w:rsidRPr="008626A2" w:rsidRDefault="008626A2" w:rsidP="008626A2">
      <w:pPr>
        <w:widowControl w:val="0"/>
        <w:tabs>
          <w:tab w:val="left" w:pos="-1440"/>
          <w:tab w:val="left" w:pos="-720"/>
        </w:tabs>
        <w:suppressAutoHyphens/>
        <w:spacing w:after="0" w:line="240" w:lineRule="atLeast"/>
        <w:jc w:val="center"/>
        <w:rPr>
          <w:rFonts w:ascii="Arial" w:eastAsia="Times New Roman" w:hAnsi="Arial" w:cs="Arial"/>
          <w:color w:val="800080"/>
          <w:sz w:val="20"/>
          <w:szCs w:val="20"/>
          <w:lang w:eastAsia="nl-NL"/>
        </w:rPr>
      </w:pPr>
    </w:p>
    <w:p w14:paraId="0A377C68" w14:textId="77777777" w:rsidR="008626A2" w:rsidRPr="008626A2" w:rsidRDefault="008626A2" w:rsidP="008626A2">
      <w:pPr>
        <w:widowControl w:val="0"/>
        <w:tabs>
          <w:tab w:val="left" w:pos="-1440"/>
          <w:tab w:val="left" w:pos="-720"/>
        </w:tabs>
        <w:suppressAutoHyphens/>
        <w:spacing w:after="0" w:line="240" w:lineRule="atLeast"/>
        <w:rPr>
          <w:rFonts w:ascii="Arial" w:eastAsia="Times New Roman" w:hAnsi="Arial" w:cs="Arial"/>
          <w:color w:val="FF0000"/>
          <w:sz w:val="20"/>
          <w:szCs w:val="20"/>
          <w:highlight w:val="yellow"/>
          <w:lang w:eastAsia="nl-NL"/>
        </w:rPr>
      </w:pPr>
      <w:r w:rsidRPr="008626A2">
        <w:rPr>
          <w:rFonts w:ascii="Arial" w:eastAsia="Times New Roman" w:hAnsi="Arial" w:cs="Arial"/>
          <w:color w:val="FF0000"/>
          <w:sz w:val="20"/>
          <w:szCs w:val="20"/>
          <w:highlight w:val="yellow"/>
          <w:lang w:eastAsia="nl-NL"/>
        </w:rPr>
        <w:t>TEKSTBLOK AANHEF</w:t>
      </w:r>
      <w:r w:rsidRPr="008626A2">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highlight w:val="yellow"/>
          <w:lang w:eastAsia="nl-NL"/>
        </w:rPr>
        <w:t xml:space="preserve"> </w:t>
      </w:r>
    </w:p>
    <w:p w14:paraId="0DAC6A34" w14:textId="77777777" w:rsidR="008626A2" w:rsidRPr="008626A2" w:rsidRDefault="008626A2" w:rsidP="008626A2">
      <w:pPr>
        <w:widowControl w:val="0"/>
        <w:tabs>
          <w:tab w:val="left" w:pos="-1440"/>
          <w:tab w:val="left" w:pos="-720"/>
        </w:tabs>
        <w:suppressAutoHyphens/>
        <w:spacing w:after="0" w:line="240" w:lineRule="auto"/>
        <w:ind w:left="284" w:hanging="284"/>
        <w:rPr>
          <w:rFonts w:ascii="Arial" w:eastAsia="Times New Roman" w:hAnsi="Arial" w:cs="Arial"/>
          <w:bCs/>
          <w:color w:val="FF0000"/>
          <w:sz w:val="20"/>
          <w:szCs w:val="20"/>
          <w:lang w:eastAsia="nl-NL"/>
        </w:rPr>
      </w:pPr>
      <w:r w:rsidRPr="008626A2">
        <w:rPr>
          <w:rFonts w:ascii="Arial" w:eastAsia="Times New Roman" w:hAnsi="Arial" w:cs="Arial"/>
          <w:color w:val="FF0000"/>
          <w:sz w:val="20"/>
          <w:szCs w:val="20"/>
          <w:lang w:eastAsia="nl-NL"/>
        </w:rPr>
        <w:t>1.</w:t>
      </w:r>
      <w:r w:rsidRPr="008626A2">
        <w:rPr>
          <w:rFonts w:ascii="Arial" w:eastAsia="Times New Roman" w:hAnsi="Arial" w:cs="Arial"/>
          <w:sz w:val="20"/>
          <w:szCs w:val="20"/>
          <w:lang w:eastAsia="nl-NL"/>
        </w:rPr>
        <w:t xml:space="preserve"> </w:t>
      </w:r>
      <w:r w:rsidRPr="008626A2">
        <w:rPr>
          <w:rFonts w:ascii="Arial" w:eastAsia="Times New Roman" w:hAnsi="Arial" w:cs="Arial"/>
          <w:bCs/>
          <w:color w:val="FF0000"/>
          <w:sz w:val="20"/>
          <w:szCs w:val="20"/>
          <w:highlight w:val="yellow"/>
          <w:lang w:eastAsia="nl-NL"/>
        </w:rPr>
        <w:t>TEKSTBLOK GEVOLMACHTIGDE</w:t>
      </w:r>
      <w:r w:rsidRPr="008626A2">
        <w:rPr>
          <w:rFonts w:ascii="Arial" w:eastAsia="Times New Roman" w:hAnsi="Arial" w:cs="Arial"/>
          <w:bCs/>
          <w:color w:val="FF0000"/>
          <w:sz w:val="20"/>
          <w:szCs w:val="20"/>
          <w:lang w:eastAsia="nl-NL"/>
        </w:rPr>
        <w:t xml:space="preserve">: </w:t>
      </w:r>
    </w:p>
    <w:p w14:paraId="2A730281"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8626A2">
        <w:rPr>
          <w:rFonts w:ascii="Arial" w:eastAsia="Times New Roman" w:hAnsi="Arial" w:cs="Arial"/>
          <w:color w:val="FF0000"/>
          <w:sz w:val="20"/>
          <w:szCs w:val="20"/>
          <w:highlight w:val="yellow"/>
          <w:lang w:eastAsia="nl-NL"/>
        </w:rPr>
        <w:t>TEKSTBLOK RECHTSPERSOON</w:t>
      </w:r>
      <w:r w:rsidRPr="008626A2">
        <w:rPr>
          <w:rFonts w:ascii="Arial" w:eastAsia="Times New Roman" w:hAnsi="Arial" w:cs="Arial"/>
          <w:color w:val="800080"/>
          <w:sz w:val="20"/>
          <w:szCs w:val="20"/>
          <w:lang w:eastAsia="nl-NL"/>
        </w:rPr>
        <w:t xml:space="preserve"> (correspondentieadres voor alle</w:t>
      </w:r>
    </w:p>
    <w:p w14:paraId="1933D423"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3366FF"/>
          <w:sz w:val="20"/>
          <w:szCs w:val="20"/>
          <w:lang w:eastAsia="nl-NL"/>
        </w:rPr>
      </w:pPr>
      <w:r w:rsidRPr="008626A2">
        <w:rPr>
          <w:rFonts w:ascii="Arial" w:eastAsia="Times New Roman" w:hAnsi="Arial" w:cs="Arial"/>
          <w:color w:val="800080"/>
          <w:sz w:val="20"/>
          <w:szCs w:val="20"/>
          <w:lang w:eastAsia="nl-NL"/>
        </w:rPr>
        <w:t xml:space="preserve">aangelegenheden betreffende de hierna te vermelden rechtshandelingen: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label</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 xml:space="preserve">, </w:t>
      </w:r>
    </w:p>
    <w:p w14:paraId="745E068F"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afdeling</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postcode</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plaats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w:t>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straatnaam</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huisnummer</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letter</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toevoeging</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 xml:space="preserve"> </w:t>
      </w:r>
      <w:r w:rsidRPr="008626A2">
        <w:rPr>
          <w:rFonts w:ascii="Arial" w:eastAsia="Times New Roman" w:hAnsi="Arial" w:cs="Arial"/>
          <w:color w:val="800080"/>
          <w:sz w:val="20"/>
          <w:szCs w:val="20"/>
          <w:lang w:eastAsia="nl-NL"/>
        </w:rPr>
        <w:t>/</w:t>
      </w:r>
    </w:p>
    <w:p w14:paraId="562E9B37"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FF0000"/>
          <w:sz w:val="20"/>
          <w:szCs w:val="20"/>
          <w:lang w:eastAsia="nl-NL"/>
        </w:rPr>
      </w:pPr>
      <w:r w:rsidRPr="008626A2">
        <w:rPr>
          <w:rFonts w:ascii="Arial" w:eastAsia="Times New Roman" w:hAnsi="Arial" w:cs="Arial"/>
          <w:color w:val="800080"/>
          <w:sz w:val="20"/>
          <w:szCs w:val="20"/>
          <w:lang w:eastAsia="nl-NL"/>
        </w:rPr>
        <w:t xml:space="preserve">postbus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postbusnummer</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postcode</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plaats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regio</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plaats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w:t>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straat</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land</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w:t>
      </w:r>
      <w:r w:rsidRPr="008626A2">
        <w:rPr>
          <w:rFonts w:ascii="Arial" w:eastAsia="Times New Roman" w:hAnsi="Arial" w:cs="Arial"/>
          <w:color w:val="FF0000"/>
          <w:sz w:val="20"/>
          <w:szCs w:val="20"/>
          <w:lang w:eastAsia="nl-NL"/>
        </w:rPr>
        <w:t>;</w:t>
      </w:r>
    </w:p>
    <w:p w14:paraId="55056791" w14:textId="709E9361" w:rsidR="008626A2" w:rsidRPr="008626A2" w:rsidRDefault="008626A2" w:rsidP="008626A2">
      <w:pPr>
        <w:widowControl w:val="0"/>
        <w:tabs>
          <w:tab w:val="left" w:pos="-1440"/>
          <w:tab w:val="left" w:pos="-720"/>
        </w:tabs>
        <w:suppressAutoHyphens/>
        <w:spacing w:after="0" w:line="240" w:lineRule="auto"/>
        <w:ind w:left="284"/>
        <w:rPr>
          <w:rFonts w:ascii="Arial" w:eastAsia="Times New Roman" w:hAnsi="Arial" w:cs="Arial"/>
          <w:color w:val="FF0000"/>
          <w:sz w:val="20"/>
          <w:szCs w:val="20"/>
          <w:lang w:eastAsia="nl-NL"/>
        </w:rPr>
      </w:pPr>
      <w:r w:rsidRPr="008626A2">
        <w:rPr>
          <w:rFonts w:ascii="Arial" w:eastAsia="Times New Roman" w:hAnsi="Arial" w:cs="Arial"/>
          <w:color w:val="FF0000"/>
          <w:sz w:val="20"/>
          <w:szCs w:val="20"/>
          <w:lang w:eastAsia="nl-NL"/>
        </w:rPr>
        <w:t>hierna te noemen</w:t>
      </w:r>
      <w:r w:rsidR="0006049D">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lang w:eastAsia="nl-NL"/>
        </w:rPr>
        <w:t xml:space="preserve"> de </w:t>
      </w:r>
      <w:r w:rsidR="00DD7B75">
        <w:rPr>
          <w:rFonts w:ascii="Arial" w:eastAsia="Times New Roman" w:hAnsi="Arial" w:cs="Arial"/>
          <w:color w:val="FF0000"/>
          <w:sz w:val="20"/>
          <w:szCs w:val="20"/>
          <w:lang w:eastAsia="nl-NL"/>
        </w:rPr>
        <w:t>“</w:t>
      </w:r>
      <w:r w:rsidRPr="008F4283">
        <w:rPr>
          <w:rFonts w:ascii="Arial" w:eastAsia="Times New Roman" w:hAnsi="Arial" w:cs="Arial"/>
          <w:color w:val="FF0000"/>
          <w:sz w:val="20"/>
          <w:szCs w:val="20"/>
          <w:u w:val="single"/>
          <w:lang w:eastAsia="nl-NL"/>
        </w:rPr>
        <w:t>schuldeiser</w:t>
      </w:r>
      <w:r w:rsidR="00DD7B75">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lang w:eastAsia="nl-NL"/>
        </w:rPr>
        <w:t>;</w:t>
      </w:r>
    </w:p>
    <w:p w14:paraId="4B6316AB"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r w:rsidRPr="008626A2">
        <w:rPr>
          <w:rFonts w:ascii="Arial" w:eastAsia="Times New Roman" w:hAnsi="Arial" w:cs="Arial"/>
          <w:color w:val="FF0000"/>
          <w:sz w:val="20"/>
          <w:szCs w:val="20"/>
          <w:lang w:eastAsia="nl-NL"/>
        </w:rPr>
        <w:t>2.</w:t>
      </w:r>
      <w:r w:rsidRPr="008626A2">
        <w:rPr>
          <w:rFonts w:ascii="Arial" w:eastAsia="Times New Roman" w:hAnsi="Arial" w:cs="Arial"/>
          <w:sz w:val="20"/>
          <w:szCs w:val="20"/>
          <w:lang w:eastAsia="nl-NL"/>
        </w:rPr>
        <w:t xml:space="preserve"> </w:t>
      </w:r>
      <w:r w:rsidRPr="008626A2">
        <w:rPr>
          <w:rFonts w:ascii="Arial" w:eastAsia="Times New Roman" w:hAnsi="Arial" w:cs="Arial"/>
          <w:bCs/>
          <w:color w:val="800080"/>
          <w:sz w:val="20"/>
          <w:szCs w:val="20"/>
          <w:highlight w:val="yellow"/>
          <w:lang w:eastAsia="nl-NL"/>
        </w:rPr>
        <w:t>TEKSTBLOK GEVOLMACHTIGDE</w:t>
      </w:r>
      <w:r w:rsidRPr="008626A2">
        <w:rPr>
          <w:rFonts w:ascii="Arial" w:eastAsia="Times New Roman" w:hAnsi="Arial" w:cs="Arial"/>
          <w:bCs/>
          <w:color w:val="800080"/>
          <w:sz w:val="20"/>
          <w:szCs w:val="20"/>
          <w:lang w:eastAsia="nl-NL"/>
        </w:rPr>
        <w:t>:</w:t>
      </w:r>
    </w:p>
    <w:p w14:paraId="336974AA" w14:textId="77777777" w:rsidR="008626A2" w:rsidRPr="008626A2" w:rsidRDefault="008626A2" w:rsidP="008626A2">
      <w:pPr>
        <w:widowControl w:val="0"/>
        <w:spacing w:after="0" w:line="240" w:lineRule="auto"/>
        <w:ind w:left="748" w:hanging="448"/>
        <w:rPr>
          <w:rFonts w:ascii="Arial" w:eastAsia="Times New Roman" w:hAnsi="Arial" w:cs="Arial"/>
          <w:color w:val="339966"/>
          <w:sz w:val="20"/>
          <w:szCs w:val="20"/>
          <w:lang w:eastAsia="nl-NL"/>
        </w:rPr>
      </w:pP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proofErr w:type="spellStart"/>
      <w:r w:rsidRPr="008626A2">
        <w:rPr>
          <w:rFonts w:ascii="Arial" w:eastAsia="Times New Roman" w:hAnsi="Arial" w:cs="Arial"/>
          <w:color w:val="800080"/>
          <w:sz w:val="20"/>
          <w:szCs w:val="20"/>
          <w:lang w:eastAsia="nl-NL"/>
        </w:rPr>
        <w:t>a.</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9966"/>
          <w:sz w:val="20"/>
          <w:szCs w:val="20"/>
          <w:highlight w:val="yellow"/>
          <w:lang w:eastAsia="nl-NL"/>
        </w:rPr>
        <w:t>TEKSTBLOK</w:t>
      </w:r>
      <w:proofErr w:type="spellEnd"/>
      <w:r w:rsidRPr="008626A2">
        <w:rPr>
          <w:rFonts w:ascii="Arial" w:eastAsia="Times New Roman" w:hAnsi="Arial" w:cs="Arial"/>
          <w:color w:val="339966"/>
          <w:sz w:val="20"/>
          <w:szCs w:val="20"/>
          <w:highlight w:val="yellow"/>
          <w:lang w:eastAsia="nl-NL"/>
        </w:rPr>
        <w:t xml:space="preserve"> PARTIJ NATUURLIJK PERSOON/TEKSTBLOK PARTIJ NIET NATUURLIJK PERSOON</w:t>
      </w:r>
      <w:r w:rsidRPr="008626A2">
        <w:rPr>
          <w:rFonts w:ascii="Arial" w:eastAsia="Times New Roman" w:hAnsi="Arial" w:cs="Arial"/>
          <w:color w:val="FF0000"/>
          <w:sz w:val="20"/>
          <w:szCs w:val="20"/>
          <w:lang w:eastAsia="nl-NL"/>
        </w:rPr>
        <w:t>;</w:t>
      </w:r>
    </w:p>
    <w:p w14:paraId="6FAD6FBA" w14:textId="57BE50FA" w:rsidR="008626A2" w:rsidRPr="008626A2" w:rsidRDefault="008626A2" w:rsidP="008626A2">
      <w:pPr>
        <w:widowControl w:val="0"/>
        <w:spacing w:after="0" w:line="240" w:lineRule="auto"/>
        <w:ind w:left="748" w:hanging="448"/>
        <w:rPr>
          <w:rFonts w:ascii="Arial" w:eastAsia="Times New Roman" w:hAnsi="Arial" w:cs="Arial"/>
          <w:color w:val="339966"/>
          <w:sz w:val="20"/>
          <w:szCs w:val="20"/>
          <w:lang w:eastAsia="nl-NL"/>
        </w:rPr>
      </w:pPr>
      <w:r w:rsidRPr="008626A2">
        <w:rPr>
          <w:rFonts w:ascii="Arial" w:eastAsia="Times New Roman" w:hAnsi="Arial" w:cs="Arial"/>
          <w:color w:val="FF0000"/>
          <w:sz w:val="20"/>
          <w:szCs w:val="20"/>
          <w:lang w:eastAsia="nl-NL"/>
        </w:rPr>
        <w:t>hierna</w:t>
      </w:r>
      <w:r w:rsidRPr="008626A2">
        <w:rPr>
          <w:rFonts w:ascii="Arial" w:eastAsia="Times New Roman" w:hAnsi="Arial" w:cs="Arial"/>
          <w:color w:val="800080"/>
          <w:sz w:val="20"/>
          <w:szCs w:val="20"/>
          <w:lang w:eastAsia="nl-NL"/>
        </w:rPr>
        <w:t>, zowel tezamen als ieder afzonderlijk,</w:t>
      </w:r>
      <w:r w:rsidRPr="008626A2">
        <w:rPr>
          <w:rFonts w:ascii="Arial" w:eastAsia="Times New Roman" w:hAnsi="Arial" w:cs="Arial"/>
          <w:color w:val="FF0000"/>
          <w:sz w:val="20"/>
          <w:szCs w:val="20"/>
          <w:lang w:eastAsia="nl-NL"/>
        </w:rPr>
        <w:t xml:space="preserve"> te noemen: de </w:t>
      </w:r>
      <w:r w:rsidR="00DD7B75">
        <w:rPr>
          <w:rFonts w:ascii="Arial" w:eastAsia="Times New Roman" w:hAnsi="Arial" w:cs="Arial"/>
          <w:color w:val="FF0000"/>
          <w:sz w:val="20"/>
          <w:szCs w:val="20"/>
          <w:lang w:eastAsia="nl-NL"/>
        </w:rPr>
        <w:t>“</w:t>
      </w:r>
      <w:r w:rsidRPr="008F4283">
        <w:rPr>
          <w:rFonts w:ascii="Arial" w:eastAsia="Times New Roman" w:hAnsi="Arial" w:cs="Arial"/>
          <w:color w:val="FF0000"/>
          <w:sz w:val="20"/>
          <w:szCs w:val="20"/>
          <w:u w:val="single"/>
          <w:lang w:eastAsia="nl-NL"/>
        </w:rPr>
        <w:t>schuldenaar</w:t>
      </w:r>
      <w:r w:rsidR="00DD7B75">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lang w:eastAsia="nl-NL"/>
        </w:rPr>
        <w:t xml:space="preserve">. </w:t>
      </w:r>
    </w:p>
    <w:p w14:paraId="6BA427D5"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Times New Roman"/>
          <w:color w:val="FF0000"/>
          <w:sz w:val="20"/>
          <w:szCs w:val="20"/>
          <w:u w:val="single"/>
          <w:lang w:eastAsia="nl-NL"/>
        </w:rPr>
      </w:pPr>
      <w:r w:rsidRPr="008626A2">
        <w:rPr>
          <w:rFonts w:ascii="Arial" w:eastAsia="Times New Roman" w:hAnsi="Arial" w:cs="Times New Roman"/>
          <w:color w:val="FF0000"/>
          <w:sz w:val="20"/>
          <w:szCs w:val="20"/>
          <w:u w:val="single"/>
          <w:lang w:eastAsia="nl-NL"/>
        </w:rPr>
        <w:t>DEFINITIES</w:t>
      </w:r>
    </w:p>
    <w:p w14:paraId="1398FA90" w14:textId="289897BD" w:rsidR="008626A2" w:rsidRPr="008626A2" w:rsidRDefault="008626A2" w:rsidP="008626A2">
      <w:pPr>
        <w:widowControl w:val="0"/>
        <w:tabs>
          <w:tab w:val="left" w:pos="426"/>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 comparanten verklaarden dat hierna voorts wordt verstaan onder:</w:t>
      </w:r>
      <w:r w:rsidRPr="008626A2">
        <w:rPr>
          <w:rFonts w:ascii="Arial" w:eastAsia="Times New Roman" w:hAnsi="Arial" w:cs="Times New Roman"/>
          <w:color w:val="FF0000"/>
          <w:sz w:val="20"/>
          <w:szCs w:val="20"/>
          <w:lang w:eastAsia="nl-NL"/>
        </w:rPr>
        <w:b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het hypotheekaanbod</w:t>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 xml:space="preserve">: de overeenkomst tussen de schuldeiser en de schuldenaar met </w:t>
      </w:r>
    </w:p>
    <w:p w14:paraId="6ED1143E" w14:textId="77777777" w:rsidR="008626A2" w:rsidRPr="008626A2" w:rsidRDefault="008626A2" w:rsidP="008626A2">
      <w:pPr>
        <w:widowControl w:val="0"/>
        <w:tabs>
          <w:tab w:val="left" w:pos="426"/>
        </w:tabs>
        <w:suppressAutoHyphens/>
        <w:spacing w:after="0" w:line="240" w:lineRule="auto"/>
        <w:ind w:left="426"/>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betrekking tot geldlening met hypotheekstelling en inpandgeving, blijkend uit het aan deze akte gehechte ondertekende bindend hypotheekaanbod en de daarbij behorende toelichting waarin aanvullende </w:t>
      </w:r>
      <w:proofErr w:type="spellStart"/>
      <w:r w:rsidRPr="008626A2">
        <w:rPr>
          <w:rFonts w:ascii="Arial" w:eastAsia="Times New Roman" w:hAnsi="Arial" w:cs="Times New Roman"/>
          <w:color w:val="FF0000"/>
          <w:sz w:val="20"/>
          <w:szCs w:val="20"/>
          <w:lang w:eastAsia="nl-NL"/>
        </w:rPr>
        <w:t>leningvoorwaarden</w:t>
      </w:r>
      <w:proofErr w:type="spellEnd"/>
      <w:r w:rsidRPr="008626A2">
        <w:rPr>
          <w:rFonts w:ascii="Arial" w:eastAsia="Times New Roman" w:hAnsi="Arial" w:cs="Times New Roman"/>
          <w:color w:val="FF0000"/>
          <w:sz w:val="20"/>
          <w:szCs w:val="20"/>
          <w:lang w:eastAsia="nl-NL"/>
        </w:rPr>
        <w:t xml:space="preserve"> zijn opgenomen, met inbegrip van daarop overeengekomen wijzigingen en/of aanvullingen;</w:t>
      </w:r>
    </w:p>
    <w:p w14:paraId="6602759F" w14:textId="36AFA02D" w:rsidR="008626A2" w:rsidRPr="008626A2" w:rsidRDefault="008626A2" w:rsidP="008626A2">
      <w:pPr>
        <w:widowControl w:val="0"/>
        <w:tabs>
          <w:tab w:val="left" w:pos="426"/>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de hoofdsom”: het door de schuldenaar van de schuldeiser ter leen ontvangen bedrag;</w:t>
      </w:r>
      <w:r w:rsidRPr="008626A2">
        <w:rPr>
          <w:rFonts w:ascii="Arial" w:eastAsia="Times New Roman" w:hAnsi="Arial" w:cs="Times New Roman"/>
          <w:color w:val="FF0000"/>
          <w:sz w:val="20"/>
          <w:szCs w:val="20"/>
          <w:lang w:eastAsia="nl-NL"/>
        </w:rPr>
        <w:tab/>
      </w:r>
      <w:r w:rsidRPr="008626A2">
        <w:rPr>
          <w:rFonts w:ascii="Arial" w:eastAsia="Times New Roman" w:hAnsi="Arial" w:cs="Times New Roman"/>
          <w:color w:val="FF0000"/>
          <w:sz w:val="20"/>
          <w:szCs w:val="20"/>
          <w:lang w:eastAsia="nl-NL"/>
        </w:rPr>
        <w:b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het onderpand</w:t>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 het (de) hierna nader te omschrijven registergoed(eren);</w:t>
      </w:r>
      <w:r w:rsidRPr="008626A2">
        <w:rPr>
          <w:rFonts w:ascii="Arial" w:eastAsia="Times New Roman" w:hAnsi="Arial" w:cs="Times New Roman"/>
          <w:color w:val="FF0000"/>
          <w:sz w:val="20"/>
          <w:szCs w:val="20"/>
          <w:lang w:eastAsia="nl-NL"/>
        </w:rPr>
        <w:b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de Algemene bepalingen</w:t>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 xml:space="preserve">: de Algemene voorwaarden van geldlening en zekerheidstelling van </w:t>
      </w:r>
    </w:p>
    <w:p w14:paraId="07675292" w14:textId="77777777" w:rsidR="008626A2" w:rsidRPr="008626A2" w:rsidRDefault="008626A2" w:rsidP="008626A2">
      <w:pPr>
        <w:widowControl w:val="0"/>
        <w:tabs>
          <w:tab w:val="left" w:pos="426"/>
        </w:tabs>
        <w:suppressAutoHyphens/>
        <w:spacing w:after="0" w:line="240" w:lineRule="auto"/>
        <w:ind w:left="426"/>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 schuldeiser, zoals deze in het aan deze akte gehechte hypotheekaanbod zijn overeengekomen;</w:t>
      </w:r>
    </w:p>
    <w:p w14:paraId="21D75D8B" w14:textId="77777777" w:rsidR="008626A2" w:rsidRPr="008626A2" w:rsidRDefault="008626A2" w:rsidP="008626A2">
      <w:pPr>
        <w:widowControl w:val="0"/>
        <w:tabs>
          <w:tab w:val="left" w:pos="426"/>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en dat voor het overige de definities zullen gelden zoals deze zijn gebruikt in de Algemene bepalingen, tenzij uit deze akte of het hypotheekaanbod anders blijkt. </w:t>
      </w:r>
      <w:r w:rsidRPr="008626A2">
        <w:rPr>
          <w:rFonts w:ascii="Arial" w:eastAsia="Times New Roman" w:hAnsi="Arial" w:cs="Times New Roman"/>
          <w:color w:val="FF0000"/>
          <w:sz w:val="20"/>
          <w:szCs w:val="20"/>
          <w:lang w:eastAsia="nl-NL"/>
        </w:rPr>
        <w:br/>
      </w:r>
      <w:r w:rsidRPr="008626A2">
        <w:rPr>
          <w:rFonts w:ascii="Arial" w:eastAsia="Times New Roman" w:hAnsi="Arial" w:cs="Times New Roman"/>
          <w:color w:val="FF0000"/>
          <w:sz w:val="20"/>
          <w:szCs w:val="20"/>
          <w:u w:val="single"/>
          <w:lang w:eastAsia="nl-NL"/>
        </w:rPr>
        <w:t>OVEREENKOMST</w:t>
      </w:r>
      <w:r w:rsidRPr="008626A2">
        <w:rPr>
          <w:rFonts w:ascii="Arial" w:eastAsia="Times New Roman" w:hAnsi="Arial" w:cs="Times New Roman"/>
          <w:color w:val="FF0000"/>
          <w:sz w:val="20"/>
          <w:szCs w:val="20"/>
          <w:lang w:eastAsia="nl-NL"/>
        </w:rPr>
        <w:br/>
        <w:t xml:space="preserve">De comparanten verklaarden dat tussen de schuldeiser en de schuldenaar is overeengekomen een geldlening met hypotheekstelling en inpandgeving aan te gaan, van welke overeenkomst blijkt uit het hypotheekaanbod, dat na door schuldenaar ondertekend te zijn aan deze akte is gehecht, ter uitvoering waarvan zij het volgende zijn overeengekomen. </w:t>
      </w:r>
      <w:r w:rsidRPr="008626A2">
        <w:rPr>
          <w:rFonts w:ascii="Arial" w:eastAsia="Times New Roman" w:hAnsi="Arial" w:cs="Times New Roman"/>
          <w:color w:val="FF0000"/>
          <w:sz w:val="20"/>
          <w:szCs w:val="20"/>
          <w:lang w:eastAsia="nl-NL"/>
        </w:rPr>
        <w:br/>
      </w:r>
      <w:r w:rsidRPr="008626A2">
        <w:rPr>
          <w:rFonts w:ascii="Arial" w:eastAsia="Times New Roman" w:hAnsi="Arial" w:cs="Times New Roman"/>
          <w:color w:val="FF0000"/>
          <w:sz w:val="20"/>
          <w:szCs w:val="20"/>
          <w:u w:val="single"/>
          <w:lang w:eastAsia="nl-NL"/>
        </w:rPr>
        <w:t>GELDLENING</w:t>
      </w:r>
    </w:p>
    <w:p w14:paraId="5E2C614E" w14:textId="77777777" w:rsidR="008626A2" w:rsidRPr="008626A2" w:rsidRDefault="008626A2" w:rsidP="008626A2">
      <w:pPr>
        <w:widowControl w:val="0"/>
        <w:tabs>
          <w:tab w:val="left" w:pos="0"/>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 schuldenaar verklaarde wegens van de schuldeiser ter leen ontvangen gelden schuldig te zijn aan 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 xml:space="preserve">schuldeiser een bedrag van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proofErr w:type="spellStart"/>
      <w:r w:rsidRPr="008626A2">
        <w:rPr>
          <w:rFonts w:ascii="Arial" w:eastAsia="Times New Roman" w:hAnsi="Arial" w:cs="Arial"/>
          <w:sz w:val="20"/>
          <w:szCs w:val="20"/>
          <w:lang w:eastAsia="nl-NL"/>
        </w:rPr>
        <w:t>leningbedrag</w:t>
      </w:r>
      <w:proofErr w:type="spellEnd"/>
      <w:r w:rsidRPr="008626A2">
        <w:rPr>
          <w:rFonts w:ascii="Arial" w:eastAsia="Times New Roman" w:hAnsi="Arial" w:cs="Arial"/>
          <w:sz w:val="20"/>
          <w:szCs w:val="20"/>
          <w:lang w:eastAsia="nl-NL"/>
        </w:rPr>
        <w:t xml:space="preserve"> voluit in letters (</w:t>
      </w:r>
      <w:proofErr w:type="spellStart"/>
      <w:r w:rsidRPr="008626A2">
        <w:rPr>
          <w:rFonts w:ascii="Arial" w:eastAsia="Times New Roman" w:hAnsi="Arial" w:cs="Arial"/>
          <w:sz w:val="20"/>
          <w:szCs w:val="20"/>
          <w:lang w:eastAsia="nl-NL"/>
        </w:rPr>
        <w:t>leningbedrag</w:t>
      </w:r>
      <w:proofErr w:type="spellEnd"/>
      <w:r w:rsidRPr="008626A2">
        <w:rPr>
          <w:rFonts w:ascii="Arial" w:eastAsia="Times New Roman" w:hAnsi="Arial" w:cs="Arial"/>
          <w:sz w:val="20"/>
          <w:szCs w:val="20"/>
          <w:lang w:eastAsia="nl-NL"/>
        </w:rPr>
        <w:t xml:space="preserve">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 xml:space="preserve">. </w:t>
      </w:r>
    </w:p>
    <w:p w14:paraId="679DD5EF" w14:textId="77777777" w:rsidR="008626A2" w:rsidRPr="008626A2" w:rsidRDefault="008626A2" w:rsidP="008626A2">
      <w:pPr>
        <w:widowControl w:val="0"/>
        <w:tabs>
          <w:tab w:val="left" w:pos="0"/>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schuldeiser verklaarde de hiervoor vermelde schuld</w:t>
      </w:r>
      <w:r w:rsidRPr="008626A2">
        <w:rPr>
          <w:rFonts w:ascii="Arial" w:eastAsia="Times New Roman" w:hAnsi="Arial" w:cs="Times New Roman"/>
          <w:color w:val="FF0000"/>
          <w:sz w:val="20"/>
          <w:szCs w:val="20"/>
          <w:lang w:eastAsia="nl-NL"/>
        </w:rPr>
        <w:softHyphen/>
        <w:t>beken</w:t>
      </w:r>
      <w:r w:rsidRPr="008626A2">
        <w:rPr>
          <w:rFonts w:ascii="Arial" w:eastAsia="Times New Roman" w:hAnsi="Arial" w:cs="Times New Roman"/>
          <w:color w:val="FF0000"/>
          <w:sz w:val="20"/>
          <w:szCs w:val="20"/>
          <w:lang w:eastAsia="nl-NL"/>
        </w:rPr>
        <w:softHyphen/>
        <w:t xml:space="preserve">tenis te aanvaarden. </w:t>
      </w:r>
    </w:p>
    <w:p w14:paraId="2D25218B" w14:textId="77777777" w:rsidR="008626A2" w:rsidRPr="008626A2" w:rsidRDefault="008626A2" w:rsidP="008626A2">
      <w:pPr>
        <w:widowControl w:val="0"/>
        <w:tabs>
          <w:tab w:val="left" w:pos="0"/>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Tot zekerheid voor de terugbetaling van de hoofdsom en de betaling van het verdere verschuldigde zullen ten behoeve van</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schuldeiser rechten van hypotheek en pand worden gevestigd zoals hierna wordt omschreven.</w:t>
      </w:r>
    </w:p>
    <w:p w14:paraId="0484A4AC" w14:textId="77777777" w:rsidR="008626A2" w:rsidRPr="008626A2" w:rsidRDefault="008626A2" w:rsidP="008626A2">
      <w:pPr>
        <w:widowControl w:val="0"/>
        <w:tabs>
          <w:tab w:val="left" w:pos="-720"/>
          <w:tab w:val="left" w:pos="0"/>
          <w:tab w:val="left" w:pos="720"/>
        </w:tabs>
        <w:suppressAutoHyphens/>
        <w:spacing w:after="0" w:line="240" w:lineRule="auto"/>
        <w:rPr>
          <w:rFonts w:ascii="Arial" w:eastAsia="Times New Roman" w:hAnsi="Arial" w:cs="Times New Roman"/>
          <w:sz w:val="24"/>
          <w:szCs w:val="20"/>
          <w:u w:val="single"/>
          <w:lang w:eastAsia="nl-NL"/>
        </w:rPr>
      </w:pPr>
      <w:r w:rsidRPr="008626A2">
        <w:rPr>
          <w:rFonts w:ascii="Arial" w:eastAsia="Times New Roman" w:hAnsi="Arial" w:cs="Times New Roman"/>
          <w:color w:val="FF0000"/>
          <w:sz w:val="20"/>
          <w:szCs w:val="20"/>
          <w:lang w:eastAsia="nl-NL"/>
        </w:rPr>
        <w:t>Met betrekking tot deze lening hebben de comparanten verklaard dat 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schuldeiser en de schuldenaar het volgende zijn overeengekomen.</w:t>
      </w:r>
      <w:r w:rsidRPr="008626A2">
        <w:rPr>
          <w:rFonts w:ascii="Arial" w:eastAsia="Times New Roman" w:hAnsi="Arial" w:cs="Times New Roman"/>
          <w:sz w:val="24"/>
          <w:szCs w:val="20"/>
          <w:u w:val="single"/>
          <w:lang w:eastAsia="nl-NL"/>
        </w:rPr>
        <w:t xml:space="preserve"> </w:t>
      </w:r>
    </w:p>
    <w:p w14:paraId="6FADFF6C"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Looptijd en aflossing</w:t>
      </w:r>
      <w:r w:rsidRPr="008626A2">
        <w:rPr>
          <w:rFonts w:ascii="Arial" w:eastAsia="Times New Roman" w:hAnsi="Arial" w:cs="Arial"/>
          <w:color w:val="FF0000"/>
          <w:sz w:val="20"/>
          <w:szCs w:val="20"/>
          <w:u w:val="single"/>
          <w:lang w:eastAsia="nl-NL"/>
        </w:rPr>
        <w:br/>
      </w:r>
      <w:r w:rsidRPr="008626A2">
        <w:rPr>
          <w:rFonts w:ascii="Arial" w:eastAsia="Times New Roman" w:hAnsi="Arial" w:cs="Arial"/>
          <w:color w:val="FF0000"/>
          <w:sz w:val="20"/>
          <w:szCs w:val="20"/>
          <w:lang w:eastAsia="nl-NL"/>
        </w:rPr>
        <w:t>De lening heeft een looptijd zoals in het hypotheekaanbod is overeengekomen. De aflossing van de lening vindt plaats op de wijze zoals in het hypotheekaanbod is overeengekomen, dan wel zoals eventueel nader tussen partijen zal worden overeengekomen.</w:t>
      </w:r>
    </w:p>
    <w:p w14:paraId="012CC122" w14:textId="7C4C01D9"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Rente</w:t>
      </w:r>
      <w:r w:rsidRPr="008626A2">
        <w:rPr>
          <w:rFonts w:ascii="Arial" w:eastAsia="Times New Roman" w:hAnsi="Arial" w:cs="Arial"/>
          <w:color w:val="FF0000"/>
          <w:sz w:val="20"/>
          <w:szCs w:val="20"/>
          <w:u w:val="single"/>
          <w:lang w:eastAsia="nl-NL"/>
        </w:rPr>
        <w:br/>
      </w:r>
      <w:r w:rsidRPr="008626A2">
        <w:rPr>
          <w:rFonts w:ascii="Arial" w:eastAsia="Times New Roman" w:hAnsi="Arial" w:cs="Arial"/>
          <w:color w:val="FF0000"/>
          <w:sz w:val="20"/>
          <w:szCs w:val="20"/>
          <w:lang w:eastAsia="nl-NL"/>
        </w:rPr>
        <w:t xml:space="preserve">De schuldenaar is voor het eerst vanaf de datum omschreven in het hypotheekaanbod tot het einde van de desbetreffende maand het blijkens het hypotheekaanbod overeengekomen percentage rente verschuldigd, berekend over de hoofdsom of het restant daarvan. De rente wordt voor iedere volgende maand naar het overeengekomen percentage berekend over de hoofdsom of het restant daarvan per het einde van de daaraan voorafgaande maand. Bij de saldobepaling van het verschuldigde zullen - echter uitsluitend voor de berekening van de rente </w:t>
      </w:r>
      <w:r w:rsidRPr="008626A2">
        <w:rPr>
          <w:rFonts w:ascii="Arial" w:eastAsia="Times New Roman" w:hAnsi="Arial" w:cs="Arial"/>
          <w:color w:val="FF0000"/>
          <w:sz w:val="20"/>
          <w:szCs w:val="20"/>
          <w:lang w:eastAsia="nl-NL"/>
        </w:rPr>
        <w:lastRenderedPageBreak/>
        <w:t>- eventueel verschuldigde maar niet betaalde rente, kosten en andere bedragen bij de hoofdsom worden geteld.</w:t>
      </w:r>
      <w:r>
        <w:rPr>
          <w:rFonts w:ascii="Arial" w:eastAsia="Times New Roman" w:hAnsi="Arial" w:cs="Arial"/>
          <w:color w:val="FF0000"/>
          <w:sz w:val="20"/>
          <w:szCs w:val="20"/>
          <w:lang w:eastAsia="nl-NL"/>
        </w:rPr>
        <w:t xml:space="preserve"> </w:t>
      </w:r>
      <w:r w:rsidR="008F4283">
        <w:rPr>
          <w:rFonts w:ascii="Arial" w:eastAsia="Times New Roman" w:hAnsi="Arial" w:cs="Arial"/>
          <w:color w:val="FF0000"/>
          <w:sz w:val="20"/>
          <w:szCs w:val="20"/>
          <w:lang w:eastAsia="nl-NL"/>
        </w:rPr>
        <w:br/>
      </w:r>
      <w:r w:rsidRPr="008626A2">
        <w:rPr>
          <w:rFonts w:ascii="Arial" w:eastAsia="Times New Roman" w:hAnsi="Arial" w:cs="Arial"/>
          <w:color w:val="FF0000"/>
          <w:sz w:val="20"/>
          <w:szCs w:val="20"/>
          <w:lang w:eastAsia="nl-NL"/>
        </w:rPr>
        <w:t xml:space="preserve">Het rentepercentage wordt herzien op de wijze als is vermeld in het hypotheekaanbod. </w:t>
      </w:r>
    </w:p>
    <w:p w14:paraId="2CF9E23C"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 xml:space="preserve">Betalingen </w:t>
      </w:r>
    </w:p>
    <w:p w14:paraId="0968EA13" w14:textId="77777777" w:rsidR="008626A2" w:rsidRPr="008626A2" w:rsidRDefault="008626A2" w:rsidP="008F4283">
      <w:p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lang w:eastAsia="nl-NL"/>
        </w:rPr>
        <w:t>Alle betalingen dienen te geschieden op de wijze als in het hypotheekaanbod is vermeld.</w:t>
      </w:r>
    </w:p>
    <w:p w14:paraId="18E88474"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Hoofdelijkheid</w:t>
      </w:r>
      <w:r w:rsidRPr="008626A2">
        <w:rPr>
          <w:rFonts w:ascii="Arial" w:eastAsia="Times New Roman" w:hAnsi="Arial" w:cs="Arial"/>
          <w:color w:val="FF0000"/>
          <w:sz w:val="20"/>
          <w:szCs w:val="20"/>
          <w:lang w:eastAsia="nl-NL"/>
        </w:rPr>
        <w:br/>
        <w:t xml:space="preserve">Indien schuldenaar uit meer dan een persoon bestaat, zijn zij allen hoofdelijk verbonden en houdt deze akte mede in verpanding en mededeling als bedoeld in artikel 4 lid 2 van de Algemene bepalingen en aanvaarding van die verpanding door de schuldeiser. </w:t>
      </w:r>
    </w:p>
    <w:p w14:paraId="2B2E120C"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800080"/>
          <w:sz w:val="20"/>
          <w:szCs w:val="20"/>
          <w:u w:val="single"/>
          <w:lang w:eastAsia="nl-NL"/>
        </w:rPr>
      </w:pPr>
      <w:proofErr w:type="spellStart"/>
      <w:r w:rsidRPr="008626A2">
        <w:rPr>
          <w:rFonts w:ascii="Arial" w:eastAsia="Times New Roman" w:hAnsi="Arial" w:cs="Arial"/>
          <w:color w:val="800080"/>
          <w:sz w:val="20"/>
          <w:szCs w:val="20"/>
          <w:u w:val="single"/>
          <w:lang w:eastAsia="nl-NL"/>
        </w:rPr>
        <w:t>SVn</w:t>
      </w:r>
      <w:proofErr w:type="spellEnd"/>
      <w:r w:rsidRPr="008626A2">
        <w:rPr>
          <w:rFonts w:ascii="Arial" w:eastAsia="Times New Roman" w:hAnsi="Arial" w:cs="Arial"/>
          <w:color w:val="800080"/>
          <w:sz w:val="20"/>
          <w:szCs w:val="20"/>
          <w:u w:val="single"/>
          <w:lang w:eastAsia="nl-NL"/>
        </w:rPr>
        <w:t xml:space="preserve"> Starterslening</w:t>
      </w:r>
      <w:r w:rsidRPr="008626A2">
        <w:rPr>
          <w:rFonts w:ascii="Arial" w:eastAsia="Times New Roman" w:hAnsi="Arial" w:cs="Arial"/>
          <w:color w:val="800080"/>
          <w:sz w:val="20"/>
          <w:szCs w:val="20"/>
          <w:lang w:eastAsia="nl-NL"/>
        </w:rPr>
        <w:br/>
        <w:t>In verband met de door de Stichting Stimuleringsfonds Volkshuisvesting Nederlandse Gemeenten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te verstrekken Starterslening, heeft de schuldeiser zich jegens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aangegane Starterslening niet volledig is afgelost.</w:t>
      </w:r>
    </w:p>
    <w:p w14:paraId="21772586" w14:textId="3B357916" w:rsidR="008626A2" w:rsidRPr="008626A2" w:rsidRDefault="008626A2" w:rsidP="008626A2">
      <w:pPr>
        <w:spacing w:after="0" w:line="240" w:lineRule="auto"/>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HYPOTHEEKSTELLING</w:t>
      </w:r>
      <w:r w:rsidRPr="008626A2">
        <w:rPr>
          <w:rFonts w:ascii="Arial" w:eastAsia="Times New Roman" w:hAnsi="Arial" w:cs="Arial"/>
          <w:color w:val="FF0000"/>
          <w:sz w:val="20"/>
          <w:szCs w:val="20"/>
          <w:u w:val="single"/>
          <w:lang w:eastAsia="nl-NL"/>
        </w:rPr>
        <w:br/>
      </w:r>
      <w:r w:rsidRPr="008F4283">
        <w:rPr>
          <w:rFonts w:ascii="Arial" w:eastAsia="Times New Roman" w:hAnsi="Arial" w:cs="Arial"/>
          <w:color w:val="FF0000"/>
          <w:sz w:val="20"/>
          <w:szCs w:val="20"/>
          <w:u w:val="single"/>
          <w:lang w:eastAsia="nl-NL"/>
        </w:rPr>
        <w:t>Tot meerdere zekerheid voor</w:t>
      </w:r>
      <w:r w:rsidRPr="008626A2">
        <w:rPr>
          <w:rFonts w:ascii="Arial" w:eastAsia="Times New Roman" w:hAnsi="Arial" w:cs="Arial"/>
          <w:color w:val="FF0000"/>
          <w:sz w:val="20"/>
          <w:szCs w:val="20"/>
          <w:lang w:eastAsia="nl-NL"/>
        </w:rPr>
        <w:t>:</w:t>
      </w:r>
    </w:p>
    <w:p w14:paraId="72E748A0" w14:textId="77777777" w:rsidR="008626A2" w:rsidRPr="008626A2" w:rsidRDefault="008626A2" w:rsidP="008626A2">
      <w:pPr>
        <w:numPr>
          <w:ilvl w:val="0"/>
          <w:numId w:val="1"/>
        </w:numPr>
        <w:tabs>
          <w:tab w:val="left" w:pos="426"/>
        </w:tabs>
        <w:spacing w:after="0" w:line="240" w:lineRule="auto"/>
        <w:ind w:left="0" w:firstLine="0"/>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de betaling van al hetgeen de schuldenaar aan de schuldeiser schuldig is of zal worden uit </w:t>
      </w:r>
    </w:p>
    <w:p w14:paraId="2DDA1A80" w14:textId="77777777" w:rsidR="008626A2" w:rsidRPr="008626A2" w:rsidRDefault="008626A2" w:rsidP="008626A2">
      <w:pPr>
        <w:tabs>
          <w:tab w:val="left" w:pos="426"/>
        </w:tabs>
        <w:spacing w:after="0" w:line="240" w:lineRule="auto"/>
        <w:ind w:left="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hoofde van voormelde lening en voor al hetgeen de schuldenaar aan de schuldeiser verschuldigd is en zal zijn uit hoofde van eventueel in deze akte genoemde eerder verleden akte(n) van geldlening met hypotheekstelling aangaande het onderpand, dan wel uit hoofde van nog te verstrekken geldleningen, kredieten in rekening-courant, dan wel uit welke hoofde ook, zulks tot een maximumbedrag van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hypotheekbedrag voluit in letters (hypotheekbedrag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w:t>
      </w:r>
    </w:p>
    <w:p w14:paraId="23375FD1" w14:textId="77777777" w:rsidR="008626A2" w:rsidRPr="008626A2" w:rsidRDefault="008626A2" w:rsidP="008626A2">
      <w:pPr>
        <w:numPr>
          <w:ilvl w:val="0"/>
          <w:numId w:val="2"/>
        </w:numPr>
        <w:spacing w:after="0" w:line="240" w:lineRule="auto"/>
        <w:ind w:left="426" w:hanging="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1.</w:t>
      </w:r>
      <w:r w:rsidRPr="008626A2">
        <w:rPr>
          <w:rFonts w:ascii="Arial" w:eastAsia="Times New Roman" w:hAnsi="Arial" w:cs="Times New Roman"/>
          <w:color w:val="FF0000"/>
          <w:sz w:val="20"/>
          <w:szCs w:val="20"/>
          <w:lang w:eastAsia="nl-NL"/>
        </w:rPr>
        <w:tab/>
        <w:t xml:space="preserve">voldoening van de bedongen rente alsmede de eventueel later overeen te komen verhoging </w:t>
      </w:r>
    </w:p>
    <w:p w14:paraId="1E639B10" w14:textId="77777777" w:rsidR="008626A2" w:rsidRPr="008626A2" w:rsidRDefault="008626A2" w:rsidP="008626A2">
      <w:pPr>
        <w:spacing w:after="0" w:line="240" w:lineRule="auto"/>
        <w:ind w:left="426" w:firstLine="282"/>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daarvan;</w:t>
      </w:r>
    </w:p>
    <w:p w14:paraId="6E4068E3" w14:textId="77777777" w:rsidR="008626A2" w:rsidRPr="008626A2" w:rsidRDefault="008626A2" w:rsidP="008626A2">
      <w:pPr>
        <w:spacing w:after="0" w:line="240" w:lineRule="auto"/>
        <w:ind w:left="708" w:hanging="282"/>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2.</w:t>
      </w:r>
      <w:r w:rsidRPr="008626A2">
        <w:rPr>
          <w:rFonts w:ascii="Arial" w:eastAsia="Times New Roman" w:hAnsi="Arial" w:cs="Times New Roman"/>
          <w:color w:val="FF0000"/>
          <w:sz w:val="20"/>
          <w:szCs w:val="20"/>
          <w:lang w:eastAsia="nl-NL"/>
        </w:rPr>
        <w:tab/>
        <w:t>voldoening van alle kosten en rechten, schadevergoedingen en al hetgeen de schuldeiser verder uit hoofde van de lening van de schuldenaar te vorderen mocht hebben,</w:t>
      </w:r>
    </w:p>
    <w:p w14:paraId="3804AF85" w14:textId="77777777" w:rsidR="008626A2" w:rsidRPr="008626A2" w:rsidRDefault="008626A2" w:rsidP="008626A2">
      <w:pPr>
        <w:spacing w:after="0" w:line="240" w:lineRule="auto"/>
        <w:ind w:left="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welke onder 1 en 2 bedoelde bedragen worden begroot op een totaal bedrag ad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rente</w:t>
      </w:r>
      <w:r w:rsidRPr="008626A2">
        <w:rPr>
          <w:rFonts w:ascii="Arial" w:eastAsia="Times New Roman" w:hAnsi="Arial" w:cs="Arial"/>
          <w:color w:val="000000"/>
          <w:sz w:val="20"/>
          <w:szCs w:val="20"/>
          <w:lang w:eastAsia="nl-NL"/>
        </w:rPr>
        <w:t>bedrag voluit in letters (rentebedrag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w:t>
      </w:r>
    </w:p>
    <w:p w14:paraId="26CE6041" w14:textId="77777777" w:rsidR="008626A2" w:rsidRPr="008626A2" w:rsidRDefault="008626A2" w:rsidP="008626A2">
      <w:pPr>
        <w:spacing w:after="0" w:line="240" w:lineRule="auto"/>
        <w:ind w:left="426" w:hanging="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derhalve tot een totaalbedrag ad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totaal</w:t>
      </w:r>
      <w:r w:rsidRPr="008626A2">
        <w:rPr>
          <w:rFonts w:ascii="Arial" w:eastAsia="Times New Roman" w:hAnsi="Arial" w:cs="Arial"/>
          <w:color w:val="000000"/>
          <w:sz w:val="20"/>
          <w:szCs w:val="20"/>
          <w:lang w:eastAsia="nl-NL"/>
        </w:rPr>
        <w:t>bedrag voluit in letters (totaalbedrag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w:t>
      </w:r>
    </w:p>
    <w:p w14:paraId="564F5668" w14:textId="77777777" w:rsidR="008626A2" w:rsidRPr="008626A2" w:rsidRDefault="008626A2" w:rsidP="008626A2">
      <w:pPr>
        <w:spacing w:after="0" w:line="240" w:lineRule="auto"/>
        <w:ind w:left="360" w:hanging="360"/>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verleent de schuldenaar bij deze aan de schuldeiser, die van de schuldenaar aanvaardt, het recht van</w:t>
      </w:r>
    </w:p>
    <w:p w14:paraId="3CB2C7D8" w14:textId="77777777" w:rsidR="008626A2" w:rsidRPr="008626A2" w:rsidRDefault="008626A2" w:rsidP="008626A2">
      <w:pPr>
        <w:ind w:left="360" w:hanging="360"/>
        <w:contextualSpacing/>
        <w:rPr>
          <w:rFonts w:ascii="Arial" w:eastAsia="Times New Roman" w:hAnsi="Arial" w:cs="Times New Roman"/>
          <w:color w:val="FF0000"/>
          <w:sz w:val="20"/>
          <w:szCs w:val="20"/>
          <w:lang w:eastAsia="nl-NL"/>
        </w:rPr>
      </w:pP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3E38E8">
        <w:rPr>
          <w:rFonts w:ascii="Arial" w:eastAsia="Times New Roman" w:hAnsi="Arial" w:cs="Arial"/>
          <w:sz w:val="20"/>
          <w:szCs w:val="20"/>
          <w:lang w:eastAsia="nl-NL"/>
        </w:rPr>
        <w:t>telwoord</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 xml:space="preserve"> hypotheek op het navolgende onderpand:</w:t>
      </w:r>
    </w:p>
    <w:p w14:paraId="31A9912C" w14:textId="77777777" w:rsidR="008626A2" w:rsidRPr="008626A2" w:rsidRDefault="008626A2" w:rsidP="008626A2">
      <w:pPr>
        <w:spacing w:after="0" w:line="240" w:lineRule="auto"/>
        <w:contextualSpacing/>
        <w:rPr>
          <w:rFonts w:ascii="Arial" w:eastAsia="Times New Roman" w:hAnsi="Arial" w:cs="Arial"/>
          <w:color w:val="FF0000"/>
          <w:sz w:val="20"/>
          <w:szCs w:val="20"/>
          <w:lang w:eastAsia="nl-NL"/>
        </w:rPr>
      </w:pPr>
      <w:r w:rsidRPr="008626A2">
        <w:rPr>
          <w:rFonts w:ascii="Arial" w:eastAsia="Times New Roman" w:hAnsi="Arial" w:cs="Arial"/>
          <w:color w:val="FF0000"/>
          <w:sz w:val="20"/>
          <w:szCs w:val="20"/>
          <w:highlight w:val="yellow"/>
          <w:lang w:eastAsia="nl-NL"/>
        </w:rPr>
        <w:t>TEKSTBLOK RECHT</w:t>
      </w:r>
      <w:r w:rsidRPr="008626A2">
        <w:rPr>
          <w:rFonts w:ascii="Arial" w:eastAsia="Times New Roman" w:hAnsi="Arial" w:cs="Arial"/>
          <w:color w:val="FF0000"/>
          <w:sz w:val="20"/>
          <w:szCs w:val="20"/>
          <w:lang w:eastAsia="nl-NL"/>
        </w:rPr>
        <w:t xml:space="preserve"> </w:t>
      </w:r>
      <w:r w:rsidRPr="008626A2">
        <w:rPr>
          <w:rFonts w:ascii="Arial" w:eastAsia="Times New Roman" w:hAnsi="Arial" w:cs="Arial"/>
          <w:color w:val="FF0000"/>
          <w:sz w:val="20"/>
          <w:szCs w:val="20"/>
          <w:highlight w:val="yellow"/>
          <w:lang w:eastAsia="nl-NL"/>
        </w:rPr>
        <w:t>TEKSTBLOK REGISTERGOED</w:t>
      </w:r>
      <w:r w:rsidRPr="008626A2">
        <w:rPr>
          <w:rFonts w:ascii="Arial" w:eastAsia="Times New Roman" w:hAnsi="Arial" w:cs="Arial"/>
          <w:color w:val="FF0000"/>
          <w:sz w:val="20"/>
          <w:szCs w:val="20"/>
          <w:lang w:eastAsia="nl-NL"/>
        </w:rPr>
        <w:t xml:space="preserve">. </w:t>
      </w:r>
      <w:r w:rsidRPr="008626A2">
        <w:rPr>
          <w:rFonts w:ascii="Arial" w:eastAsia="Times New Roman" w:hAnsi="Arial" w:cs="Arial"/>
          <w:color w:val="FF0000"/>
          <w:sz w:val="20"/>
          <w:szCs w:val="20"/>
          <w:lang w:eastAsia="nl-NL"/>
        </w:rPr>
        <w:br/>
      </w:r>
      <w:r w:rsidRPr="008626A2">
        <w:rPr>
          <w:rFonts w:ascii="Arial" w:eastAsia="Times New Roman" w:hAnsi="Arial" w:cs="Times New Roman"/>
          <w:color w:val="FF0000"/>
          <w:sz w:val="20"/>
          <w:szCs w:val="20"/>
          <w:lang w:eastAsia="nl-NL"/>
        </w:rPr>
        <w:t>De schuldenaar staat er voorts jegens de schuldeiser voor in:</w:t>
      </w:r>
    </w:p>
    <w:p w14:paraId="51330772" w14:textId="77777777" w:rsidR="008626A2" w:rsidRPr="008626A2" w:rsidRDefault="008626A2" w:rsidP="008626A2">
      <w:pPr>
        <w:numPr>
          <w:ilvl w:val="0"/>
          <w:numId w:val="3"/>
        </w:numPr>
        <w:spacing w:after="0" w:line="240" w:lineRule="auto"/>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dat het onderpand hem in volle en onbezwaarde eigendom toebehoort, behoudens het (de) eventuele ten behoeve van de schuldeiser eerder gevestigde hypotheekrecht(en) ten laste van de schuldenaar, en dat hij daarover de onvoorwaardelijke beschikking heeft;</w:t>
      </w:r>
    </w:p>
    <w:p w14:paraId="2DB17EAD" w14:textId="77777777" w:rsidR="008626A2" w:rsidRPr="008626A2" w:rsidRDefault="008626A2" w:rsidP="008626A2">
      <w:pPr>
        <w:numPr>
          <w:ilvl w:val="0"/>
          <w:numId w:val="3"/>
        </w:numPr>
        <w:spacing w:after="0" w:line="240" w:lineRule="auto"/>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dat het onderpand niet is belast met beslagen en niet is verhuurd noch anderszins in gebruik of genot is afgestaan aan derden;</w:t>
      </w:r>
    </w:p>
    <w:p w14:paraId="0D5579A9" w14:textId="77777777" w:rsidR="008626A2" w:rsidRPr="008626A2" w:rsidRDefault="008626A2" w:rsidP="008626A2">
      <w:pPr>
        <w:numPr>
          <w:ilvl w:val="0"/>
          <w:numId w:val="3"/>
        </w:numPr>
        <w:spacing w:after="0" w:line="240" w:lineRule="auto"/>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dat het onderpand niet anders met recht van hypotheek is of kan worden bezwaard dan krachtens deze akte, behoudens het (de) eventuele ten behoeve van de schuldeiser eerder gevestigde hypotheekrecht(en) ten laste van de schuldenaar.</w:t>
      </w:r>
    </w:p>
    <w:p w14:paraId="5CAA7AA7" w14:textId="2E8A5D28" w:rsidR="00C14ADB" w:rsidRDefault="008626A2" w:rsidP="008626A2">
      <w:pPr>
        <w:spacing w:after="0" w:line="240" w:lineRule="auto"/>
        <w:contextualSpacing/>
        <w:rPr>
          <w:rFonts w:ascii="Arial" w:eastAsia="Times New Roman" w:hAnsi="Arial" w:cs="Arial"/>
          <w:color w:val="800080"/>
          <w:sz w:val="20"/>
          <w:szCs w:val="20"/>
          <w:lang w:eastAsia="nl-NL"/>
        </w:rPr>
      </w:pPr>
      <w:r w:rsidRPr="008626A2">
        <w:rPr>
          <w:rFonts w:ascii="Arial" w:eastAsia="Times New Roman" w:hAnsi="Arial" w:cs="Times New Roman"/>
          <w:color w:val="FF0000"/>
          <w:sz w:val="20"/>
          <w:szCs w:val="20"/>
          <w:lang w:eastAsia="nl-NL"/>
        </w:rPr>
        <w:t>De schuldenaar en de schuldeiser komen hierbij overeen dat, indien de schuldeiser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r w:rsidRPr="008626A2">
        <w:rPr>
          <w:rFonts w:ascii="Arial" w:eastAsia="Times New Roman" w:hAnsi="Arial" w:cs="Times New Roman"/>
          <w:color w:val="FF0000"/>
          <w:sz w:val="20"/>
          <w:szCs w:val="20"/>
          <w:lang w:eastAsia="nl-NL"/>
        </w:rPr>
        <w:br/>
        <w:t>De schuldenaar verleent bij voorbaat toestemming voor deze overd</w:t>
      </w:r>
      <w:ins w:id="11" w:author="Schootbrugge, Jean-Michel van de" w:date="2021-10-12T11:22:00Z">
        <w:r w:rsidR="002862DA">
          <w:rPr>
            <w:rFonts w:ascii="Arial" w:eastAsia="Times New Roman" w:hAnsi="Arial" w:cs="Times New Roman"/>
            <w:color w:val="FF0000"/>
            <w:sz w:val="20"/>
            <w:szCs w:val="20"/>
            <w:lang w:eastAsia="nl-NL"/>
          </w:rPr>
          <w:t>r</w:t>
        </w:r>
      </w:ins>
      <w:r w:rsidRPr="008626A2">
        <w:rPr>
          <w:rFonts w:ascii="Arial" w:eastAsia="Times New Roman" w:hAnsi="Arial" w:cs="Times New Roman"/>
          <w:color w:val="FF0000"/>
          <w:sz w:val="20"/>
          <w:szCs w:val="20"/>
          <w:lang w:eastAsia="nl-NL"/>
        </w:rPr>
        <w:t>acht.</w:t>
      </w:r>
      <w:r w:rsidRPr="008626A2">
        <w:rPr>
          <w:rFonts w:ascii="Arial" w:eastAsia="Times New Roman" w:hAnsi="Arial" w:cs="Times New Roman"/>
          <w:color w:val="FF0000"/>
          <w:sz w:val="20"/>
          <w:szCs w:val="20"/>
          <w:lang w:eastAsia="nl-NL"/>
        </w:rPr>
        <w:br/>
      </w:r>
      <w:r w:rsidRPr="008626A2">
        <w:rPr>
          <w:rFonts w:ascii="Arial" w:eastAsia="Times New Roman" w:hAnsi="Arial" w:cs="Arial"/>
          <w:color w:val="800080"/>
          <w:sz w:val="20"/>
          <w:szCs w:val="20"/>
          <w:u w:val="single"/>
          <w:lang w:eastAsia="nl-NL"/>
        </w:rPr>
        <w:t>Overbruggingslening</w:t>
      </w:r>
      <w:r w:rsidRPr="008626A2">
        <w:rPr>
          <w:rFonts w:ascii="Arial" w:eastAsia="Times New Roman" w:hAnsi="Arial" w:cs="Arial"/>
          <w:color w:val="800080"/>
          <w:sz w:val="20"/>
          <w:szCs w:val="20"/>
          <w:u w:val="single"/>
          <w:lang w:eastAsia="nl-NL"/>
        </w:rPr>
        <w:br/>
      </w:r>
      <w:r w:rsidRPr="008626A2">
        <w:rPr>
          <w:rFonts w:ascii="Arial" w:eastAsia="Times New Roman" w:hAnsi="Arial" w:cs="Arial"/>
          <w:color w:val="800080"/>
          <w:sz w:val="20"/>
          <w:szCs w:val="20"/>
          <w:lang w:eastAsia="nl-NL"/>
        </w:rPr>
        <w:t xml:space="preserve">Voorts verleent de schuldenaar tot zekerheid voor de betaling van het verschuldigde als hierboven vermeld bij deze aan de schuldeiser, die van de schuldenaar aanvaardt, het recht van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F4283">
        <w:rPr>
          <w:rFonts w:ascii="Arial" w:eastAsia="Times New Roman" w:hAnsi="Arial" w:cs="Arial"/>
          <w:sz w:val="20"/>
          <w:szCs w:val="20"/>
          <w:lang w:eastAsia="nl-NL"/>
        </w:rPr>
        <w:t>telwoord</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hypotheek op het navolgende tweede onderpand:</w:t>
      </w:r>
      <w:r w:rsidRPr="008626A2">
        <w:rPr>
          <w:rFonts w:ascii="Arial" w:eastAsia="Times New Roman" w:hAnsi="Arial" w:cs="Arial"/>
          <w:color w:val="800080"/>
          <w:sz w:val="20"/>
          <w:szCs w:val="20"/>
          <w:lang w:eastAsia="nl-NL"/>
        </w:rPr>
        <w:br/>
      </w:r>
      <w:r w:rsidRPr="008626A2">
        <w:rPr>
          <w:rFonts w:ascii="Arial" w:eastAsia="Times New Roman" w:hAnsi="Arial" w:cs="Arial"/>
          <w:color w:val="800080"/>
          <w:sz w:val="20"/>
          <w:szCs w:val="20"/>
          <w:highlight w:val="yellow"/>
          <w:lang w:eastAsia="nl-NL"/>
        </w:rPr>
        <w:t>TEKSTBLOK RECHT</w:t>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color w:val="800080"/>
          <w:sz w:val="20"/>
          <w:szCs w:val="20"/>
          <w:highlight w:val="yellow"/>
          <w:lang w:eastAsia="nl-NL"/>
        </w:rPr>
        <w:t>TEKSTBLOK REGISTERGOED</w:t>
      </w:r>
      <w:r w:rsidRPr="008626A2">
        <w:rPr>
          <w:rFonts w:ascii="Arial" w:eastAsia="Times New Roman" w:hAnsi="Arial" w:cs="Arial"/>
          <w:color w:val="800080"/>
          <w:sz w:val="20"/>
          <w:szCs w:val="20"/>
          <w:lang w:eastAsia="nl-NL"/>
        </w:rPr>
        <w:t xml:space="preserve">. </w:t>
      </w:r>
    </w:p>
    <w:p w14:paraId="14C8142E" w14:textId="77777777" w:rsidR="00C14ADB" w:rsidRPr="00C14ADB" w:rsidRDefault="00C14ADB" w:rsidP="00C14ADB">
      <w:pPr>
        <w:spacing w:after="0" w:line="240" w:lineRule="auto"/>
        <w:contextualSpacing/>
        <w:rPr>
          <w:rFonts w:ascii="Arial" w:eastAsia="Times New Roman" w:hAnsi="Arial" w:cs="Arial"/>
          <w:color w:val="800080"/>
          <w:sz w:val="20"/>
          <w:szCs w:val="20"/>
          <w:lang w:eastAsia="nl-NL"/>
        </w:rPr>
      </w:pPr>
      <w:r w:rsidRPr="00C14ADB">
        <w:rPr>
          <w:rFonts w:ascii="Arial" w:eastAsia="Times New Roman" w:hAnsi="Arial" w:cs="Arial"/>
          <w:color w:val="800080"/>
          <w:sz w:val="20"/>
          <w:szCs w:val="20"/>
          <w:lang w:eastAsia="nl-NL"/>
        </w:rPr>
        <w:t>De schuldenaar staat er voorts jegens de schuldeiser voor in:</w:t>
      </w:r>
    </w:p>
    <w:p w14:paraId="042D3796" w14:textId="5F16178E" w:rsidR="00C14ADB" w:rsidRDefault="00C14ADB" w:rsidP="00C14ADB">
      <w:pPr>
        <w:pStyle w:val="Lijstalinea"/>
        <w:numPr>
          <w:ilvl w:val="0"/>
          <w:numId w:val="5"/>
        </w:numPr>
        <w:ind w:left="284" w:hanging="284"/>
        <w:rPr>
          <w:rFonts w:ascii="Arial" w:hAnsi="Arial" w:cs="Arial"/>
          <w:color w:val="800080"/>
          <w:sz w:val="20"/>
        </w:rPr>
      </w:pPr>
      <w:r w:rsidRPr="00C14ADB">
        <w:rPr>
          <w:rFonts w:ascii="Arial" w:hAnsi="Arial" w:cs="Arial"/>
          <w:color w:val="800080"/>
          <w:sz w:val="20"/>
        </w:rPr>
        <w:t>dat het voormelde tweede onderpand hem in volle en onbezwaarde eigendom</w:t>
      </w:r>
      <w:r>
        <w:rPr>
          <w:rFonts w:ascii="Arial" w:hAnsi="Arial" w:cs="Arial"/>
          <w:color w:val="800080"/>
          <w:sz w:val="20"/>
        </w:rPr>
        <w:t xml:space="preserve"> </w:t>
      </w:r>
      <w:r w:rsidRPr="00C14ADB">
        <w:rPr>
          <w:rFonts w:ascii="Arial" w:hAnsi="Arial" w:cs="Arial"/>
          <w:color w:val="800080"/>
          <w:sz w:val="20"/>
        </w:rPr>
        <w:t>toebehoort, behoudens het (de) ten behoeve van de schuldeiser of andere</w:t>
      </w:r>
      <w:r>
        <w:rPr>
          <w:rFonts w:ascii="Arial" w:hAnsi="Arial" w:cs="Arial"/>
          <w:color w:val="800080"/>
          <w:sz w:val="20"/>
        </w:rPr>
        <w:t xml:space="preserve"> </w:t>
      </w:r>
      <w:r w:rsidRPr="00C14ADB">
        <w:rPr>
          <w:rFonts w:ascii="Arial" w:hAnsi="Arial" w:cs="Arial"/>
          <w:color w:val="800080"/>
          <w:sz w:val="20"/>
        </w:rPr>
        <w:t>hypotheekhouders eerder gevestigde hypotheekrecht(en) ten laste van de</w:t>
      </w:r>
      <w:r>
        <w:rPr>
          <w:rFonts w:ascii="Arial" w:hAnsi="Arial" w:cs="Arial"/>
          <w:color w:val="800080"/>
          <w:sz w:val="20"/>
        </w:rPr>
        <w:t xml:space="preserve"> </w:t>
      </w:r>
      <w:r w:rsidRPr="00C14ADB">
        <w:rPr>
          <w:rFonts w:ascii="Arial" w:hAnsi="Arial" w:cs="Arial"/>
          <w:color w:val="800080"/>
          <w:sz w:val="20"/>
        </w:rPr>
        <w:t>schuldenaar, en dat hij daarover de onvoorwaardelijke beschikking heeft;</w:t>
      </w:r>
    </w:p>
    <w:p w14:paraId="691E82CC" w14:textId="77777777" w:rsidR="00C14ADB" w:rsidRDefault="00C14ADB" w:rsidP="00C14ADB">
      <w:pPr>
        <w:pStyle w:val="Lijstalinea"/>
        <w:numPr>
          <w:ilvl w:val="0"/>
          <w:numId w:val="5"/>
        </w:numPr>
        <w:ind w:left="284" w:hanging="284"/>
        <w:rPr>
          <w:rFonts w:ascii="Arial" w:hAnsi="Arial" w:cs="Arial"/>
          <w:color w:val="800080"/>
          <w:sz w:val="20"/>
        </w:rPr>
      </w:pPr>
      <w:r w:rsidRPr="00C14ADB">
        <w:rPr>
          <w:rFonts w:ascii="Arial" w:hAnsi="Arial" w:cs="Arial"/>
          <w:color w:val="800080"/>
          <w:sz w:val="20"/>
        </w:rPr>
        <w:lastRenderedPageBreak/>
        <w:t>dat het voormelde tweede onderpand niet is belast met beslagen en niet is</w:t>
      </w:r>
      <w:r>
        <w:rPr>
          <w:rFonts w:ascii="Arial" w:hAnsi="Arial" w:cs="Arial"/>
          <w:color w:val="800080"/>
          <w:sz w:val="20"/>
        </w:rPr>
        <w:t xml:space="preserve"> </w:t>
      </w:r>
      <w:r w:rsidRPr="00C14ADB">
        <w:rPr>
          <w:rFonts w:ascii="Arial" w:hAnsi="Arial" w:cs="Arial"/>
          <w:color w:val="800080"/>
          <w:sz w:val="20"/>
        </w:rPr>
        <w:t>verhuurd noch anderszins in gebruik of genot is afgestaan aan derden;</w:t>
      </w:r>
    </w:p>
    <w:p w14:paraId="5DE87759" w14:textId="1C027507" w:rsidR="00C14ADB" w:rsidRPr="00C14ADB" w:rsidRDefault="00C14ADB" w:rsidP="00C14ADB">
      <w:pPr>
        <w:pStyle w:val="Lijstalinea"/>
        <w:numPr>
          <w:ilvl w:val="0"/>
          <w:numId w:val="5"/>
        </w:numPr>
        <w:ind w:left="284" w:hanging="284"/>
        <w:rPr>
          <w:rFonts w:ascii="Arial" w:hAnsi="Arial" w:cs="Arial"/>
          <w:color w:val="800080"/>
          <w:sz w:val="20"/>
        </w:rPr>
      </w:pPr>
      <w:r w:rsidRPr="00C14ADB">
        <w:rPr>
          <w:rFonts w:ascii="Arial" w:hAnsi="Arial" w:cs="Arial"/>
          <w:color w:val="800080"/>
          <w:sz w:val="20"/>
        </w:rPr>
        <w:t>dat het voormelde tweede onderpand niet anders met recht van hypotheek is of</w:t>
      </w:r>
      <w:r>
        <w:rPr>
          <w:rFonts w:ascii="Arial" w:hAnsi="Arial" w:cs="Arial"/>
          <w:color w:val="800080"/>
          <w:sz w:val="20"/>
        </w:rPr>
        <w:t xml:space="preserve"> </w:t>
      </w:r>
      <w:r w:rsidRPr="00C14ADB">
        <w:rPr>
          <w:rFonts w:ascii="Arial" w:hAnsi="Arial" w:cs="Arial"/>
          <w:color w:val="800080"/>
          <w:sz w:val="20"/>
        </w:rPr>
        <w:t>kan worden bezwaard dan krachtens deze akte, behoudens het (de) ten behoeve</w:t>
      </w:r>
      <w:r>
        <w:rPr>
          <w:rFonts w:ascii="Arial" w:hAnsi="Arial" w:cs="Arial"/>
          <w:color w:val="800080"/>
          <w:sz w:val="20"/>
        </w:rPr>
        <w:t xml:space="preserve"> </w:t>
      </w:r>
      <w:r w:rsidRPr="00C14ADB">
        <w:rPr>
          <w:rFonts w:ascii="Arial" w:hAnsi="Arial" w:cs="Arial"/>
          <w:color w:val="800080"/>
          <w:sz w:val="20"/>
        </w:rPr>
        <w:t>van de schuldeiser of andere hypotheekhouders eerder gevestigde</w:t>
      </w:r>
      <w:r>
        <w:rPr>
          <w:rFonts w:ascii="Arial" w:hAnsi="Arial" w:cs="Arial"/>
          <w:color w:val="800080"/>
          <w:sz w:val="20"/>
        </w:rPr>
        <w:t xml:space="preserve"> </w:t>
      </w:r>
      <w:r w:rsidRPr="00C14ADB">
        <w:rPr>
          <w:rFonts w:ascii="Arial" w:hAnsi="Arial" w:cs="Arial"/>
          <w:color w:val="800080"/>
          <w:sz w:val="20"/>
        </w:rPr>
        <w:t>hypotheekrecht(en) ten laste van de schuldenaar.</w:t>
      </w:r>
    </w:p>
    <w:p w14:paraId="2328EE76" w14:textId="13DC0EED" w:rsidR="008626A2" w:rsidRPr="00C14ADB" w:rsidRDefault="00C14ADB" w:rsidP="00C14ADB">
      <w:pPr>
        <w:spacing w:after="0" w:line="240" w:lineRule="auto"/>
        <w:contextualSpacing/>
        <w:rPr>
          <w:rFonts w:ascii="Arial" w:eastAsia="Times New Roman" w:hAnsi="Arial" w:cs="Arial"/>
          <w:color w:val="800080"/>
          <w:sz w:val="20"/>
          <w:szCs w:val="20"/>
          <w:lang w:eastAsia="nl-NL"/>
        </w:rPr>
      </w:pPr>
      <w:r w:rsidRPr="00C14ADB">
        <w:rPr>
          <w:rFonts w:ascii="Arial" w:eastAsia="Times New Roman" w:hAnsi="Arial" w:cs="Arial"/>
          <w:color w:val="800080"/>
          <w:sz w:val="20"/>
          <w:szCs w:val="20"/>
          <w:lang w:eastAsia="nl-NL"/>
        </w:rPr>
        <w:t>Dit tweede onderpand is, tenzij anders blijkt, in deze akte mede begrepen onder het</w:t>
      </w:r>
      <w:r>
        <w:rPr>
          <w:rFonts w:ascii="Arial" w:eastAsia="Times New Roman" w:hAnsi="Arial" w:cs="Arial"/>
          <w:color w:val="800080"/>
          <w:sz w:val="20"/>
          <w:szCs w:val="20"/>
          <w:lang w:eastAsia="nl-NL"/>
        </w:rPr>
        <w:t xml:space="preserve"> begrip </w:t>
      </w:r>
      <w:r w:rsidR="00AD4CD7">
        <w:rPr>
          <w:rFonts w:ascii="Arial" w:eastAsia="Times New Roman" w:hAnsi="Arial" w:cs="Arial"/>
          <w:color w:val="800080"/>
          <w:sz w:val="20"/>
          <w:szCs w:val="20"/>
          <w:lang w:eastAsia="nl-NL"/>
        </w:rPr>
        <w:t>“</w:t>
      </w:r>
      <w:r>
        <w:rPr>
          <w:rFonts w:ascii="Arial" w:eastAsia="Times New Roman" w:hAnsi="Arial" w:cs="Arial"/>
          <w:color w:val="800080"/>
          <w:sz w:val="20"/>
          <w:szCs w:val="20"/>
          <w:lang w:eastAsia="nl-NL"/>
        </w:rPr>
        <w:t>onderpand</w:t>
      </w:r>
      <w:r w:rsidR="00AD4CD7">
        <w:rPr>
          <w:rFonts w:ascii="Arial" w:eastAsia="Times New Roman" w:hAnsi="Arial" w:cs="Arial"/>
          <w:color w:val="800080"/>
          <w:sz w:val="20"/>
          <w:szCs w:val="20"/>
          <w:lang w:eastAsia="nl-NL"/>
        </w:rPr>
        <w:t>”</w:t>
      </w:r>
      <w:r>
        <w:rPr>
          <w:rFonts w:ascii="Arial" w:eastAsia="Times New Roman" w:hAnsi="Arial" w:cs="Arial"/>
          <w:color w:val="800080"/>
          <w:sz w:val="20"/>
          <w:szCs w:val="20"/>
          <w:lang w:eastAsia="nl-NL"/>
        </w:rPr>
        <w:t>.</w:t>
      </w:r>
      <w:r w:rsidR="008626A2" w:rsidRPr="008626A2">
        <w:rPr>
          <w:rFonts w:ascii="Arial" w:eastAsia="Times New Roman" w:hAnsi="Arial" w:cs="Arial"/>
          <w:color w:val="800080"/>
          <w:sz w:val="20"/>
          <w:szCs w:val="20"/>
          <w:lang w:eastAsia="nl-NL"/>
        </w:rPr>
        <w:br/>
      </w:r>
      <w:r w:rsidR="008626A2" w:rsidRPr="008626A2">
        <w:rPr>
          <w:rFonts w:ascii="Arial" w:eastAsia="Times New Roman" w:hAnsi="Arial" w:cs="Arial"/>
          <w:bCs/>
          <w:color w:val="FF0000"/>
          <w:sz w:val="20"/>
          <w:szCs w:val="20"/>
          <w:u w:val="single"/>
          <w:lang w:eastAsia="nl-NL"/>
        </w:rPr>
        <w:t>Opzegging</w:t>
      </w:r>
      <w:bookmarkStart w:id="12" w:name="_DV_M281"/>
      <w:bookmarkEnd w:id="12"/>
      <w:r w:rsidR="008626A2" w:rsidRPr="008626A2">
        <w:rPr>
          <w:rFonts w:ascii="Arial" w:eastAsia="Times New Roman" w:hAnsi="Arial" w:cs="Arial"/>
          <w:bCs/>
          <w:color w:val="FF0000"/>
          <w:sz w:val="20"/>
          <w:szCs w:val="20"/>
          <w:u w:val="single"/>
          <w:lang w:eastAsia="nl-NL"/>
        </w:rPr>
        <w:br/>
      </w:r>
      <w:r w:rsidR="008626A2" w:rsidRPr="008626A2">
        <w:rPr>
          <w:rFonts w:ascii="Arial" w:eastAsia="Times New Roman" w:hAnsi="Arial" w:cs="Arial"/>
          <w:color w:val="FF0000"/>
          <w:sz w:val="20"/>
          <w:szCs w:val="20"/>
          <w:lang w:eastAsia="nl-NL"/>
        </w:rPr>
        <w:t>De schuldeiser is bevoegd het recht van hypotheek geheel of gedeeltelijk teniet te doen.</w:t>
      </w:r>
      <w:r w:rsidR="008626A2" w:rsidRPr="008626A2">
        <w:rPr>
          <w:rFonts w:ascii="Arial" w:eastAsia="Times New Roman" w:hAnsi="Arial" w:cs="Arial"/>
          <w:color w:val="FF0000"/>
          <w:sz w:val="20"/>
          <w:szCs w:val="20"/>
          <w:lang w:eastAsia="nl-NL"/>
        </w:rPr>
        <w:br/>
      </w:r>
      <w:r w:rsidR="008626A2" w:rsidRPr="008626A2">
        <w:rPr>
          <w:rFonts w:ascii="Arial" w:eastAsia="Times New Roman" w:hAnsi="Arial" w:cs="Arial"/>
          <w:color w:val="800080"/>
          <w:sz w:val="20"/>
          <w:szCs w:val="20"/>
          <w:u w:val="single"/>
          <w:lang w:eastAsia="nl-NL"/>
        </w:rPr>
        <w:t>Woonplaats</w:t>
      </w:r>
      <w:r w:rsidR="008626A2" w:rsidRPr="008626A2">
        <w:rPr>
          <w:rFonts w:ascii="Arial" w:eastAsia="Times New Roman" w:hAnsi="Arial" w:cs="Arial"/>
          <w:color w:val="800080"/>
          <w:sz w:val="20"/>
          <w:szCs w:val="20"/>
          <w:lang w:eastAsia="nl-NL"/>
        </w:rPr>
        <w:br/>
        <w:t>Voor de tenuitvoerlegging van deze akte wordt woonplaats gekozen ten kantore van de schuldeiser te Amsterdam, alsmede ten kantore van de notaris, bewaarder van deze akte.</w:t>
      </w:r>
      <w:r w:rsidR="008626A2" w:rsidRPr="008626A2">
        <w:rPr>
          <w:rFonts w:ascii="Arial" w:eastAsia="Times New Roman" w:hAnsi="Arial" w:cs="Arial"/>
          <w:color w:val="800080"/>
          <w:sz w:val="20"/>
          <w:szCs w:val="20"/>
          <w:lang w:eastAsia="nl-NL"/>
        </w:rPr>
        <w:br/>
      </w:r>
      <w:r w:rsidR="008626A2" w:rsidRPr="008626A2">
        <w:rPr>
          <w:rFonts w:ascii="Arial" w:eastAsia="Times New Roman" w:hAnsi="Arial" w:cs="Arial"/>
          <w:color w:val="FF0000"/>
          <w:sz w:val="20"/>
          <w:szCs w:val="20"/>
          <w:lang w:eastAsia="nl-NL"/>
        </w:rPr>
        <w:t>EINDE KADASTERDEEL</w:t>
      </w:r>
    </w:p>
    <w:p w14:paraId="7450E2D4"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5E1AE789"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49314ACF"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030FD174"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10E2F1FC"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6D6A15C8" w14:textId="77777777" w:rsidR="008626A2" w:rsidRPr="008626A2" w:rsidRDefault="008626A2" w:rsidP="008626A2">
      <w:pPr>
        <w:spacing w:after="0" w:line="240" w:lineRule="auto"/>
        <w:contextualSpacing/>
        <w:rPr>
          <w:rFonts w:ascii="Arial" w:eastAsia="Times New Roman" w:hAnsi="Arial" w:cs="Arial"/>
          <w:color w:val="FF0000"/>
          <w:sz w:val="20"/>
          <w:szCs w:val="20"/>
          <w:lang w:eastAsia="nl-NL"/>
        </w:rPr>
      </w:pPr>
      <w:r w:rsidRPr="008626A2">
        <w:rPr>
          <w:rFonts w:ascii="Arial" w:eastAsia="Times New Roman" w:hAnsi="Arial" w:cs="Arial"/>
          <w:b/>
          <w:i/>
          <w:color w:val="000000"/>
          <w:sz w:val="20"/>
          <w:szCs w:val="20"/>
          <w:lang w:eastAsia="nl-NL"/>
        </w:rPr>
        <w:t>Voorbeeld comparitie partij Lloyds Bank GmbH</w:t>
      </w:r>
    </w:p>
    <w:p w14:paraId="19D28435" w14:textId="7C354900" w:rsidR="008626A2" w:rsidRPr="008626A2" w:rsidRDefault="008626A2" w:rsidP="008626A2">
      <w:pPr>
        <w:widowControl w:val="0"/>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de Rechtspersoon naar buitenlands recht: Lloyds Bank GmbH, statutair gevestigd te Berlijn Duitsland, mede kantoorhoudende te 1101 EE Amsterdam, De entree 254, ingeschreven in het handelsregister van de Kamer van Koophandel onder nummer: 72211342 (correspondentieadres voor alle aangelegenheden betreffende de hierna te vermelden rechtshandelingen: postbus 2687, 3800 GE Amersfoort);</w:t>
      </w:r>
    </w:p>
    <w:p w14:paraId="3C26A41F"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p>
    <w:p w14:paraId="3172FBF3" w14:textId="77777777" w:rsidR="008626A2" w:rsidRPr="008626A2" w:rsidRDefault="008626A2" w:rsidP="008626A2">
      <w:pPr>
        <w:widowControl w:val="0"/>
        <w:spacing w:after="0" w:line="240" w:lineRule="auto"/>
        <w:rPr>
          <w:rFonts w:ascii="Arial" w:eastAsia="Times New Roman" w:hAnsi="Arial" w:cs="Arial"/>
          <w:b/>
          <w:i/>
          <w:color w:val="000000"/>
          <w:sz w:val="20"/>
          <w:szCs w:val="20"/>
          <w:lang w:eastAsia="nl-NL"/>
        </w:rPr>
      </w:pPr>
      <w:r w:rsidRPr="008626A2">
        <w:rPr>
          <w:rFonts w:ascii="Arial" w:eastAsia="Times New Roman" w:hAnsi="Arial" w:cs="Arial"/>
          <w:b/>
          <w:i/>
          <w:color w:val="000000"/>
          <w:sz w:val="20"/>
          <w:szCs w:val="20"/>
          <w:lang w:eastAsia="nl-NL"/>
        </w:rPr>
        <w:t>Toelichting</w:t>
      </w:r>
    </w:p>
    <w:p w14:paraId="23386615"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 xml:space="preserve">Rangwisseling wordt </w:t>
      </w:r>
      <w:r w:rsidRPr="008626A2">
        <w:rPr>
          <w:rFonts w:ascii="Arial" w:eastAsia="Times New Roman" w:hAnsi="Arial" w:cs="Arial"/>
          <w:sz w:val="20"/>
          <w:szCs w:val="20"/>
          <w:u w:val="single"/>
          <w:lang w:eastAsia="nl-NL"/>
        </w:rPr>
        <w:t>niet</w:t>
      </w:r>
      <w:r w:rsidRPr="008626A2">
        <w:rPr>
          <w:rFonts w:ascii="Arial" w:eastAsia="Times New Roman" w:hAnsi="Arial" w:cs="Arial"/>
          <w:sz w:val="20"/>
          <w:szCs w:val="20"/>
          <w:lang w:eastAsia="nl-NL"/>
        </w:rPr>
        <w:t xml:space="preserve"> ondersteund in de akte, in verband met de verplichte vermelding van aankomsttitel en voorbelasting.</w:t>
      </w:r>
    </w:p>
    <w:p w14:paraId="45B0EE13"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p>
    <w:p w14:paraId="2FAA1C74"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 xml:space="preserve">Zie voor het kleurgebruik in deze modelakte: </w:t>
      </w:r>
    </w:p>
    <w:p w14:paraId="2C1267E8"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Tekstblok – Algemene afspraken modeldocumenten en tekstblokken</w:t>
      </w:r>
    </w:p>
    <w:p w14:paraId="5928F9FC"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p>
    <w:p w14:paraId="140B160F" w14:textId="77777777" w:rsidR="008626A2" w:rsidRPr="008626A2" w:rsidRDefault="008626A2" w:rsidP="008626A2">
      <w:pPr>
        <w:widowControl w:val="0"/>
        <w:spacing w:after="0" w:line="240" w:lineRule="auto"/>
        <w:rPr>
          <w:rFonts w:ascii="Courier New" w:eastAsia="Times New Roman" w:hAnsi="Courier New" w:cs="Times New Roman"/>
          <w:sz w:val="24"/>
          <w:szCs w:val="20"/>
          <w:lang w:eastAsia="nl-NL"/>
        </w:rPr>
      </w:pPr>
      <w:r w:rsidRPr="008626A2">
        <w:rPr>
          <w:rFonts w:ascii="Arial" w:eastAsia="Times New Roman" w:hAnsi="Arial" w:cs="Arial"/>
          <w:sz w:val="20"/>
          <w:szCs w:val="20"/>
          <w:lang w:eastAsia="nl-NL"/>
        </w:rPr>
        <w:t>De paragrafen en tekstfragmenten welke in dit modeldocument optioneel zijn, dienen op het moment dat ze worden opgenomen in de akte altijd binnen het Kadasterdeel te staan.</w:t>
      </w:r>
    </w:p>
    <w:p w14:paraId="085A0B4E"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rPr>
          <w:rFonts w:ascii="Arial" w:eastAsia="Times New Roman" w:hAnsi="Arial" w:cs="Arial"/>
          <w:color w:val="FF0000"/>
          <w:sz w:val="20"/>
          <w:szCs w:val="20"/>
          <w:lang w:eastAsia="nl-NL"/>
        </w:rPr>
      </w:pPr>
    </w:p>
    <w:p w14:paraId="01705840"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ind w:left="708" w:hanging="708"/>
        <w:rPr>
          <w:rFonts w:ascii="Arial" w:eastAsia="Times New Roman" w:hAnsi="Arial" w:cs="Arial"/>
          <w:color w:val="FF0000"/>
          <w:sz w:val="20"/>
          <w:szCs w:val="20"/>
          <w:lang w:eastAsia="nl-NL"/>
        </w:rPr>
      </w:pPr>
    </w:p>
    <w:p w14:paraId="4DF64978"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ind w:left="708" w:hanging="708"/>
        <w:rPr>
          <w:rFonts w:ascii="Arial" w:eastAsia="Times New Roman" w:hAnsi="Arial" w:cs="Arial"/>
          <w:color w:val="FF0000"/>
          <w:sz w:val="20"/>
          <w:szCs w:val="20"/>
          <w:lang w:eastAsia="nl-N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8626A2" w:rsidRPr="008626A2" w14:paraId="0AF9888A" w14:textId="77777777" w:rsidTr="0083396E">
        <w:trPr>
          <w:trHeight w:val="332"/>
        </w:trPr>
        <w:tc>
          <w:tcPr>
            <w:tcW w:w="5173" w:type="dxa"/>
            <w:vAlign w:val="bottom"/>
            <w:hideMark/>
          </w:tcPr>
          <w:p w14:paraId="7C6D5F9A" w14:textId="77777777" w:rsidR="008626A2" w:rsidRPr="008626A2" w:rsidRDefault="008626A2" w:rsidP="008626A2">
            <w:pPr>
              <w:snapToGrid w:val="0"/>
              <w:spacing w:before="120" w:after="0" w:line="278" w:lineRule="auto"/>
              <w:rPr>
                <w:rFonts w:ascii="Arial" w:eastAsia="Times New Roman" w:hAnsi="Arial" w:cs="Arial"/>
                <w:bCs/>
                <w:kern w:val="28"/>
                <w:sz w:val="16"/>
                <w:szCs w:val="16"/>
              </w:rPr>
            </w:pPr>
            <w:r w:rsidRPr="008626A2">
              <w:rPr>
                <w:rFonts w:ascii="Arial" w:eastAsia="Times New Roman" w:hAnsi="Arial" w:cs="Arial"/>
                <w:b/>
                <w:kern w:val="28"/>
                <w:sz w:val="16"/>
                <w:szCs w:val="16"/>
              </w:rPr>
              <w:t>Versiehistorie</w:t>
            </w:r>
          </w:p>
        </w:tc>
      </w:tr>
    </w:tbl>
    <w:p w14:paraId="21F7D7B2" w14:textId="77777777" w:rsidR="008626A2" w:rsidRPr="008626A2" w:rsidRDefault="008626A2" w:rsidP="008626A2">
      <w:pPr>
        <w:widowControl w:val="0"/>
        <w:spacing w:after="0" w:line="14" w:lineRule="exact"/>
        <w:rPr>
          <w:rFonts w:ascii="Arial" w:eastAsia="Times New Roman" w:hAnsi="Arial" w:cs="Arial"/>
          <w:kern w:val="28"/>
          <w:sz w:val="16"/>
          <w:szCs w:val="16"/>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8"/>
        <w:gridCol w:w="1903"/>
        <w:gridCol w:w="807"/>
        <w:gridCol w:w="4662"/>
      </w:tblGrid>
      <w:tr w:rsidR="008626A2" w:rsidRPr="008626A2" w14:paraId="16F14CEA" w14:textId="77777777" w:rsidTr="0083396E">
        <w:trPr>
          <w:trHeight w:hRule="exact" w:val="281"/>
          <w:tblHeader/>
        </w:trPr>
        <w:tc>
          <w:tcPr>
            <w:tcW w:w="779" w:type="dxa"/>
            <w:vAlign w:val="bottom"/>
            <w:hideMark/>
          </w:tcPr>
          <w:p w14:paraId="3C1A9F08"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Versie</w:t>
            </w:r>
          </w:p>
        </w:tc>
        <w:tc>
          <w:tcPr>
            <w:tcW w:w="1909" w:type="dxa"/>
            <w:vAlign w:val="bottom"/>
            <w:hideMark/>
          </w:tcPr>
          <w:p w14:paraId="6453C7CD"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Datum</w:t>
            </w:r>
          </w:p>
        </w:tc>
        <w:tc>
          <w:tcPr>
            <w:tcW w:w="784" w:type="dxa"/>
            <w:vAlign w:val="bottom"/>
            <w:hideMark/>
          </w:tcPr>
          <w:p w14:paraId="7D24F1C4"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Auteur</w:t>
            </w:r>
          </w:p>
        </w:tc>
        <w:tc>
          <w:tcPr>
            <w:tcW w:w="4678" w:type="dxa"/>
            <w:vAlign w:val="bottom"/>
            <w:hideMark/>
          </w:tcPr>
          <w:p w14:paraId="0D5BD46F"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Opmerking</w:t>
            </w:r>
          </w:p>
        </w:tc>
      </w:tr>
      <w:tr w:rsidR="008626A2" w:rsidRPr="008626A2" w14:paraId="53EB42B3" w14:textId="77777777" w:rsidTr="0083396E">
        <w:trPr>
          <w:trHeight w:hRule="exact" w:val="250"/>
          <w:tblHeader/>
        </w:trPr>
        <w:tc>
          <w:tcPr>
            <w:tcW w:w="779" w:type="dxa"/>
            <w:hideMark/>
          </w:tcPr>
          <w:p w14:paraId="42207564"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1.0</w:t>
            </w:r>
          </w:p>
        </w:tc>
        <w:tc>
          <w:tcPr>
            <w:tcW w:w="1909" w:type="dxa"/>
            <w:hideMark/>
          </w:tcPr>
          <w:p w14:paraId="724442A2" w14:textId="233E79F7" w:rsidR="008626A2" w:rsidRPr="008626A2" w:rsidRDefault="008626A2" w:rsidP="008626A2">
            <w:pPr>
              <w:snapToGrid w:val="0"/>
              <w:spacing w:after="0" w:line="240" w:lineRule="atLeast"/>
              <w:rPr>
                <w:rFonts w:ascii="Arial" w:eastAsia="Times New Roman" w:hAnsi="Arial" w:cs="Arial"/>
                <w:kern w:val="28"/>
                <w:sz w:val="16"/>
                <w:szCs w:val="16"/>
              </w:rPr>
            </w:pPr>
            <w:r>
              <w:rPr>
                <w:rFonts w:ascii="Arial" w:eastAsia="Times New Roman" w:hAnsi="Arial" w:cs="Arial"/>
                <w:kern w:val="28"/>
                <w:sz w:val="16"/>
                <w:szCs w:val="16"/>
              </w:rPr>
              <w:t xml:space="preserve">01 </w:t>
            </w:r>
            <w:r w:rsidR="004600F9">
              <w:rPr>
                <w:rFonts w:ascii="Arial" w:eastAsia="Times New Roman" w:hAnsi="Arial" w:cs="Arial"/>
                <w:kern w:val="28"/>
                <w:sz w:val="16"/>
                <w:szCs w:val="16"/>
              </w:rPr>
              <w:t>mei</w:t>
            </w:r>
            <w:r>
              <w:rPr>
                <w:rFonts w:ascii="Arial" w:eastAsia="Times New Roman" w:hAnsi="Arial" w:cs="Arial"/>
                <w:kern w:val="28"/>
                <w:sz w:val="16"/>
                <w:szCs w:val="16"/>
              </w:rPr>
              <w:t xml:space="preserve"> 2020</w:t>
            </w:r>
          </w:p>
          <w:p w14:paraId="3FBD41BB"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Er 201</w:t>
            </w:r>
          </w:p>
        </w:tc>
        <w:tc>
          <w:tcPr>
            <w:tcW w:w="784" w:type="dxa"/>
            <w:hideMark/>
          </w:tcPr>
          <w:p w14:paraId="5A8F6698"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LG/PPB</w:t>
            </w:r>
          </w:p>
        </w:tc>
        <w:tc>
          <w:tcPr>
            <w:tcW w:w="4678" w:type="dxa"/>
            <w:hideMark/>
          </w:tcPr>
          <w:p w14:paraId="4A5FAFE2"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 xml:space="preserve">Modeldocument Lloyds Bank conform model </w:t>
            </w:r>
            <w:r w:rsidRPr="008626A2">
              <w:rPr>
                <w:rFonts w:ascii="Arial" w:eastAsia="Times New Roman" w:hAnsi="Arial" w:cs="Arial"/>
                <w:color w:val="000000"/>
                <w:kern w:val="28"/>
                <w:sz w:val="16"/>
                <w:lang w:val="nl"/>
              </w:rPr>
              <w:t>LBGMBH 19.02</w:t>
            </w:r>
          </w:p>
        </w:tc>
      </w:tr>
      <w:tr w:rsidR="00566B20" w:rsidRPr="008626A2" w14:paraId="410B6FF5" w14:textId="77777777" w:rsidTr="0083396E">
        <w:trPr>
          <w:trHeight w:hRule="exact" w:val="250"/>
          <w:tblHeader/>
        </w:trPr>
        <w:tc>
          <w:tcPr>
            <w:tcW w:w="779" w:type="dxa"/>
          </w:tcPr>
          <w:p w14:paraId="0C5B4645" w14:textId="3845754D" w:rsidR="00566B20" w:rsidRPr="008626A2" w:rsidRDefault="00566B20" w:rsidP="00566B20">
            <w:pPr>
              <w:snapToGrid w:val="0"/>
              <w:spacing w:after="0" w:line="240" w:lineRule="atLeast"/>
              <w:rPr>
                <w:rFonts w:ascii="Arial" w:eastAsia="Times New Roman" w:hAnsi="Arial" w:cs="Arial"/>
                <w:kern w:val="28"/>
                <w:sz w:val="16"/>
                <w:szCs w:val="16"/>
              </w:rPr>
            </w:pPr>
            <w:r>
              <w:rPr>
                <w:rFonts w:ascii="Arial" w:eastAsia="Times New Roman" w:hAnsi="Arial" w:cs="Arial"/>
                <w:kern w:val="28"/>
                <w:sz w:val="16"/>
                <w:szCs w:val="16"/>
              </w:rPr>
              <w:t>1.1</w:t>
            </w:r>
          </w:p>
        </w:tc>
        <w:tc>
          <w:tcPr>
            <w:tcW w:w="1909" w:type="dxa"/>
          </w:tcPr>
          <w:p w14:paraId="24A37F10" w14:textId="6D928C62" w:rsidR="00566B20" w:rsidRDefault="00207406" w:rsidP="00566B20">
            <w:pPr>
              <w:snapToGrid w:val="0"/>
              <w:spacing w:after="0" w:line="240" w:lineRule="atLeast"/>
              <w:rPr>
                <w:rFonts w:ascii="Arial" w:eastAsia="Times New Roman" w:hAnsi="Arial" w:cs="Arial"/>
                <w:kern w:val="28"/>
                <w:sz w:val="16"/>
                <w:szCs w:val="16"/>
              </w:rPr>
            </w:pPr>
            <w:r>
              <w:rPr>
                <w:rFonts w:ascii="Arial" w:eastAsia="Times New Roman" w:hAnsi="Arial" w:cs="Arial"/>
                <w:kern w:val="28"/>
                <w:sz w:val="16"/>
                <w:szCs w:val="16"/>
              </w:rPr>
              <w:t>07 januari 2021</w:t>
            </w:r>
            <w:r w:rsidR="00566B20">
              <w:rPr>
                <w:rFonts w:ascii="Arial" w:eastAsia="Times New Roman" w:hAnsi="Arial" w:cs="Arial"/>
                <w:kern w:val="28"/>
                <w:sz w:val="16"/>
                <w:szCs w:val="16"/>
              </w:rPr>
              <w:t xml:space="preserve"> </w:t>
            </w:r>
          </w:p>
        </w:tc>
        <w:tc>
          <w:tcPr>
            <w:tcW w:w="784" w:type="dxa"/>
          </w:tcPr>
          <w:p w14:paraId="2F4E52EB" w14:textId="3A9ACB39" w:rsidR="00566B20" w:rsidRPr="008626A2" w:rsidRDefault="00566B20" w:rsidP="00566B20">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LG/PPB</w:t>
            </w:r>
          </w:p>
        </w:tc>
        <w:tc>
          <w:tcPr>
            <w:tcW w:w="4678" w:type="dxa"/>
          </w:tcPr>
          <w:p w14:paraId="6ACFCD7F" w14:textId="590D0405" w:rsidR="00566B20" w:rsidRPr="008626A2" w:rsidRDefault="00566B20" w:rsidP="00566B20">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 xml:space="preserve">Modeldocument Lloyds Bank conform model </w:t>
            </w:r>
            <w:r w:rsidRPr="008626A2">
              <w:rPr>
                <w:rFonts w:ascii="Arial" w:eastAsia="Times New Roman" w:hAnsi="Arial" w:cs="Arial"/>
                <w:color w:val="000000"/>
                <w:kern w:val="28"/>
                <w:sz w:val="16"/>
                <w:lang w:val="nl"/>
              </w:rPr>
              <w:t xml:space="preserve">LBGMBH </w:t>
            </w:r>
            <w:r>
              <w:rPr>
                <w:rFonts w:ascii="Arial" w:eastAsia="Times New Roman" w:hAnsi="Arial" w:cs="Arial"/>
                <w:color w:val="000000"/>
                <w:kern w:val="28"/>
                <w:sz w:val="16"/>
                <w:lang w:val="nl"/>
              </w:rPr>
              <w:t>21</w:t>
            </w:r>
            <w:r w:rsidRPr="008626A2">
              <w:rPr>
                <w:rFonts w:ascii="Arial" w:eastAsia="Times New Roman" w:hAnsi="Arial" w:cs="Arial"/>
                <w:color w:val="000000"/>
                <w:kern w:val="28"/>
                <w:sz w:val="16"/>
                <w:lang w:val="nl"/>
              </w:rPr>
              <w:t>.0</w:t>
            </w:r>
            <w:r>
              <w:rPr>
                <w:rFonts w:ascii="Arial" w:eastAsia="Times New Roman" w:hAnsi="Arial" w:cs="Arial"/>
                <w:color w:val="000000"/>
                <w:kern w:val="28"/>
                <w:sz w:val="16"/>
                <w:lang w:val="nl"/>
              </w:rPr>
              <w:t>1</w:t>
            </w:r>
          </w:p>
        </w:tc>
      </w:tr>
      <w:tr w:rsidR="002862DA" w:rsidRPr="008626A2" w14:paraId="4E017537" w14:textId="77777777" w:rsidTr="0083396E">
        <w:trPr>
          <w:trHeight w:hRule="exact" w:val="250"/>
          <w:tblHeader/>
          <w:ins w:id="13" w:author="Schootbrugge, Jean-Michel van de" w:date="2021-10-12T11:22:00Z"/>
        </w:trPr>
        <w:tc>
          <w:tcPr>
            <w:tcW w:w="779" w:type="dxa"/>
          </w:tcPr>
          <w:p w14:paraId="56F872E0" w14:textId="3522E384" w:rsidR="002862DA" w:rsidRDefault="005A3661" w:rsidP="00566B20">
            <w:pPr>
              <w:snapToGrid w:val="0"/>
              <w:spacing w:after="0" w:line="240" w:lineRule="atLeast"/>
              <w:rPr>
                <w:ins w:id="14" w:author="Schootbrugge, Jean-Michel van de" w:date="2021-10-12T11:22:00Z"/>
                <w:rFonts w:ascii="Arial" w:eastAsia="Times New Roman" w:hAnsi="Arial" w:cs="Arial"/>
                <w:kern w:val="28"/>
                <w:sz w:val="16"/>
                <w:szCs w:val="16"/>
              </w:rPr>
            </w:pPr>
            <w:ins w:id="15" w:author="Schootbrugge, Jean-Michel van de" w:date="2021-10-25T14:52:00Z">
              <w:r>
                <w:rPr>
                  <w:rFonts w:ascii="Arial" w:eastAsia="Times New Roman" w:hAnsi="Arial" w:cs="Arial"/>
                  <w:kern w:val="28"/>
                  <w:sz w:val="16"/>
                  <w:szCs w:val="16"/>
                </w:rPr>
                <w:t>2.0</w:t>
              </w:r>
            </w:ins>
          </w:p>
        </w:tc>
        <w:tc>
          <w:tcPr>
            <w:tcW w:w="1909" w:type="dxa"/>
          </w:tcPr>
          <w:p w14:paraId="145BE3D4" w14:textId="1CE9CD03" w:rsidR="002862DA" w:rsidRDefault="002862DA" w:rsidP="00566B20">
            <w:pPr>
              <w:snapToGrid w:val="0"/>
              <w:spacing w:after="0" w:line="240" w:lineRule="atLeast"/>
              <w:rPr>
                <w:ins w:id="16" w:author="Schootbrugge, Jean-Michel van de" w:date="2021-10-12T11:22:00Z"/>
                <w:rFonts w:ascii="Arial" w:eastAsia="Times New Roman" w:hAnsi="Arial" w:cs="Arial"/>
                <w:kern w:val="28"/>
                <w:sz w:val="16"/>
                <w:szCs w:val="16"/>
              </w:rPr>
            </w:pPr>
            <w:ins w:id="17" w:author="Schootbrugge, Jean-Michel van de" w:date="2021-10-12T11:22:00Z">
              <w:r>
                <w:rPr>
                  <w:rFonts w:ascii="Arial" w:eastAsia="Times New Roman" w:hAnsi="Arial" w:cs="Arial"/>
                  <w:kern w:val="28"/>
                  <w:sz w:val="16"/>
                  <w:szCs w:val="16"/>
                </w:rPr>
                <w:t>12 oktober 2021</w:t>
              </w:r>
            </w:ins>
          </w:p>
        </w:tc>
        <w:tc>
          <w:tcPr>
            <w:tcW w:w="784" w:type="dxa"/>
          </w:tcPr>
          <w:p w14:paraId="243FF770" w14:textId="3783E473" w:rsidR="002862DA" w:rsidRPr="008626A2" w:rsidRDefault="002862DA" w:rsidP="00566B20">
            <w:pPr>
              <w:snapToGrid w:val="0"/>
              <w:spacing w:after="0" w:line="240" w:lineRule="atLeast"/>
              <w:rPr>
                <w:ins w:id="18" w:author="Schootbrugge, Jean-Michel van de" w:date="2021-10-12T11:22:00Z"/>
                <w:rFonts w:ascii="Arial" w:eastAsia="Times New Roman" w:hAnsi="Arial" w:cs="Arial"/>
                <w:kern w:val="28"/>
                <w:sz w:val="16"/>
                <w:szCs w:val="16"/>
              </w:rPr>
            </w:pPr>
            <w:ins w:id="19" w:author="Schootbrugge, Jean-Michel van de" w:date="2021-10-12T11:22:00Z">
              <w:r>
                <w:rPr>
                  <w:rFonts w:ascii="Arial" w:eastAsia="Times New Roman" w:hAnsi="Arial" w:cs="Arial"/>
                  <w:kern w:val="28"/>
                  <w:sz w:val="16"/>
                  <w:szCs w:val="16"/>
                </w:rPr>
                <w:t>ODR/DPI</w:t>
              </w:r>
            </w:ins>
          </w:p>
        </w:tc>
        <w:tc>
          <w:tcPr>
            <w:tcW w:w="4678" w:type="dxa"/>
          </w:tcPr>
          <w:p w14:paraId="450438BD" w14:textId="4A511E62" w:rsidR="002862DA" w:rsidRPr="008626A2" w:rsidRDefault="002862DA" w:rsidP="00566B20">
            <w:pPr>
              <w:snapToGrid w:val="0"/>
              <w:spacing w:after="0" w:line="240" w:lineRule="atLeast"/>
              <w:rPr>
                <w:ins w:id="20" w:author="Schootbrugge, Jean-Michel van de" w:date="2021-10-12T11:22:00Z"/>
                <w:rFonts w:ascii="Arial" w:eastAsia="Times New Roman" w:hAnsi="Arial" w:cs="Arial"/>
                <w:kern w:val="28"/>
                <w:sz w:val="16"/>
                <w:szCs w:val="16"/>
              </w:rPr>
            </w:pPr>
            <w:ins w:id="21" w:author="Schootbrugge, Jean-Michel van de" w:date="2021-10-12T11:22:00Z">
              <w:r>
                <w:rPr>
                  <w:rFonts w:ascii="Arial" w:eastAsia="Times New Roman" w:hAnsi="Arial" w:cs="Arial"/>
                  <w:kern w:val="28"/>
                  <w:sz w:val="16"/>
                  <w:szCs w:val="16"/>
                </w:rPr>
                <w:t>Aanpassing woord overdracht o</w:t>
              </w:r>
            </w:ins>
            <w:ins w:id="22" w:author="Schootbrugge, Jean-Michel van de" w:date="2021-11-01T16:37:00Z">
              <w:r w:rsidR="00892ABB">
                <w:rPr>
                  <w:rFonts w:ascii="Arial" w:eastAsia="Times New Roman" w:hAnsi="Arial" w:cs="Arial"/>
                  <w:kern w:val="28"/>
                  <w:sz w:val="16"/>
                  <w:szCs w:val="16"/>
                </w:rPr>
                <w:t>.</w:t>
              </w:r>
            </w:ins>
            <w:ins w:id="23" w:author="Schootbrugge, Jean-Michel van de" w:date="2021-10-12T11:22:00Z">
              <w:r>
                <w:rPr>
                  <w:rFonts w:ascii="Arial" w:eastAsia="Times New Roman" w:hAnsi="Arial" w:cs="Arial"/>
                  <w:kern w:val="28"/>
                  <w:sz w:val="16"/>
                  <w:szCs w:val="16"/>
                </w:rPr>
                <w:t>b</w:t>
              </w:r>
            </w:ins>
            <w:ins w:id="24" w:author="Schootbrugge, Jean-Michel van de" w:date="2021-11-01T16:37:00Z">
              <w:r w:rsidR="00892ABB">
                <w:rPr>
                  <w:rFonts w:ascii="Arial" w:eastAsia="Times New Roman" w:hAnsi="Arial" w:cs="Arial"/>
                  <w:kern w:val="28"/>
                  <w:sz w:val="16"/>
                  <w:szCs w:val="16"/>
                </w:rPr>
                <w:t>.</w:t>
              </w:r>
            </w:ins>
            <w:ins w:id="25" w:author="Schootbrugge, Jean-Michel van de" w:date="2021-10-12T11:22:00Z">
              <w:r>
                <w:rPr>
                  <w:rFonts w:ascii="Arial" w:eastAsia="Times New Roman" w:hAnsi="Arial" w:cs="Arial"/>
                  <w:kern w:val="28"/>
                  <w:sz w:val="16"/>
                  <w:szCs w:val="16"/>
                </w:rPr>
                <w:t>v</w:t>
              </w:r>
            </w:ins>
            <w:ins w:id="26" w:author="Schootbrugge, Jean-Michel van de" w:date="2021-11-01T16:37:00Z">
              <w:r w:rsidR="00892ABB">
                <w:rPr>
                  <w:rFonts w:ascii="Arial" w:eastAsia="Times New Roman" w:hAnsi="Arial" w:cs="Arial"/>
                  <w:kern w:val="28"/>
                  <w:sz w:val="16"/>
                  <w:szCs w:val="16"/>
                </w:rPr>
                <w:t>.</w:t>
              </w:r>
            </w:ins>
            <w:ins w:id="27" w:author="Schootbrugge, Jean-Michel van de" w:date="2021-10-12T11:22:00Z">
              <w:r>
                <w:rPr>
                  <w:rFonts w:ascii="Arial" w:eastAsia="Times New Roman" w:hAnsi="Arial" w:cs="Arial"/>
                  <w:kern w:val="28"/>
                  <w:sz w:val="16"/>
                  <w:szCs w:val="16"/>
                </w:rPr>
                <w:t xml:space="preserve"> </w:t>
              </w:r>
              <w:r w:rsidRPr="008626A2">
                <w:rPr>
                  <w:rFonts w:ascii="Arial" w:eastAsia="Times New Roman" w:hAnsi="Arial" w:cs="Arial"/>
                  <w:kern w:val="28"/>
                  <w:sz w:val="16"/>
                  <w:szCs w:val="16"/>
                </w:rPr>
                <w:t xml:space="preserve">model </w:t>
              </w:r>
              <w:r w:rsidRPr="008626A2">
                <w:rPr>
                  <w:rFonts w:ascii="Arial" w:eastAsia="Times New Roman" w:hAnsi="Arial" w:cs="Arial"/>
                  <w:color w:val="000000"/>
                  <w:kern w:val="28"/>
                  <w:sz w:val="16"/>
                  <w:lang w:val="nl"/>
                </w:rPr>
                <w:t xml:space="preserve">LBGMBH </w:t>
              </w:r>
              <w:r>
                <w:rPr>
                  <w:rFonts w:ascii="Arial" w:eastAsia="Times New Roman" w:hAnsi="Arial" w:cs="Arial"/>
                  <w:color w:val="000000"/>
                  <w:kern w:val="28"/>
                  <w:sz w:val="16"/>
                  <w:lang w:val="nl"/>
                </w:rPr>
                <w:t>21</w:t>
              </w:r>
              <w:r w:rsidRPr="008626A2">
                <w:rPr>
                  <w:rFonts w:ascii="Arial" w:eastAsia="Times New Roman" w:hAnsi="Arial" w:cs="Arial"/>
                  <w:color w:val="000000"/>
                  <w:kern w:val="28"/>
                  <w:sz w:val="16"/>
                  <w:lang w:val="nl"/>
                </w:rPr>
                <w:t>.0</w:t>
              </w:r>
            </w:ins>
            <w:ins w:id="28" w:author="Schootbrugge, Jean-Michel van de" w:date="2021-11-01T16:36:00Z">
              <w:r w:rsidR="0048398E">
                <w:rPr>
                  <w:rFonts w:ascii="Arial" w:eastAsia="Times New Roman" w:hAnsi="Arial" w:cs="Arial"/>
                  <w:color w:val="000000"/>
                  <w:kern w:val="28"/>
                  <w:sz w:val="16"/>
                  <w:lang w:val="nl"/>
                </w:rPr>
                <w:t>2</w:t>
              </w:r>
            </w:ins>
          </w:p>
        </w:tc>
      </w:tr>
    </w:tbl>
    <w:p w14:paraId="036A9F74"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rPr>
          <w:rFonts w:ascii="Arial" w:eastAsia="Times New Roman" w:hAnsi="Arial" w:cs="Times New Roman"/>
          <w:color w:val="FF0000"/>
          <w:sz w:val="20"/>
          <w:szCs w:val="20"/>
          <w:lang w:eastAsia="nl-NL"/>
        </w:rPr>
      </w:pPr>
      <w:bookmarkStart w:id="29" w:name="bmVersie"/>
      <w:bookmarkStart w:id="30" w:name="bmDatum"/>
      <w:bookmarkEnd w:id="29"/>
      <w:bookmarkEnd w:id="30"/>
    </w:p>
    <w:p w14:paraId="2C73D120"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Arial"/>
          <w:color w:val="999999"/>
          <w:sz w:val="20"/>
          <w:szCs w:val="20"/>
          <w:lang w:eastAsia="nl-NL"/>
        </w:rPr>
      </w:pPr>
    </w:p>
    <w:p w14:paraId="722A8400" w14:textId="77777777" w:rsidR="008626A2" w:rsidRPr="008626A2" w:rsidRDefault="008626A2" w:rsidP="008626A2">
      <w:pPr>
        <w:widowControl w:val="0"/>
        <w:spacing w:after="0" w:line="240" w:lineRule="auto"/>
        <w:rPr>
          <w:rFonts w:ascii="Courier New" w:eastAsia="Times New Roman" w:hAnsi="Courier New" w:cs="Times New Roman"/>
          <w:sz w:val="24"/>
          <w:szCs w:val="20"/>
          <w:lang w:eastAsia="nl-NL"/>
        </w:rPr>
      </w:pPr>
    </w:p>
    <w:p w14:paraId="6416E9DC" w14:textId="77777777" w:rsidR="008626A2" w:rsidRDefault="008626A2"/>
    <w:sectPr w:rsidR="008626A2" w:rsidSect="00F65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1789E"/>
    <w:multiLevelType w:val="hybridMultilevel"/>
    <w:tmpl w:val="11821646"/>
    <w:lvl w:ilvl="0" w:tplc="04130019">
      <w:start w:val="1"/>
      <w:numFmt w:val="lowerLetter"/>
      <w:lvlText w:val="%1."/>
      <w:lvlJc w:val="left"/>
      <w:pPr>
        <w:ind w:left="720" w:hanging="360"/>
      </w:pPr>
      <w:rPr>
        <w:rFonts w:cs="Times New Roman"/>
      </w:rPr>
    </w:lvl>
    <w:lvl w:ilvl="1" w:tplc="04130019">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 w15:restartNumberingAfterBreak="0">
    <w:nsid w:val="3C704B02"/>
    <w:multiLevelType w:val="hybridMultilevel"/>
    <w:tmpl w:val="65700F8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F448D2"/>
    <w:multiLevelType w:val="hybridMultilevel"/>
    <w:tmpl w:val="CC347822"/>
    <w:lvl w:ilvl="0" w:tplc="04130013">
      <w:start w:val="1"/>
      <w:numFmt w:val="upperRoman"/>
      <w:lvlText w:val="%1."/>
      <w:lvlJc w:val="righ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15:restartNumberingAfterBreak="0">
    <w:nsid w:val="69733278"/>
    <w:multiLevelType w:val="hybridMultilevel"/>
    <w:tmpl w:val="3B7EA8C2"/>
    <w:lvl w:ilvl="0" w:tplc="04130019">
      <w:start w:val="1"/>
      <w:numFmt w:val="lowerLetter"/>
      <w:lvlText w:val="%1."/>
      <w:lvlJc w:val="left"/>
      <w:pPr>
        <w:ind w:left="360" w:hanging="360"/>
      </w:pPr>
      <w:rPr>
        <w:rFonts w:cs="Times New Roman"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num w:numId="1">
    <w:abstractNumId w:val="0"/>
  </w:num>
  <w:num w:numId="2">
    <w:abstractNumId w:val="0"/>
    <w:lvlOverride w:ilvl="0">
      <w:lvl w:ilvl="0" w:tplc="04130019">
        <w:start w:val="1"/>
        <w:numFmt w:val="lowerLetter"/>
        <w:lvlText w:val="%1."/>
        <w:lvlJc w:val="left"/>
        <w:pPr>
          <w:ind w:left="720" w:hanging="360"/>
        </w:pPr>
        <w:rPr>
          <w:rFonts w:cs="Times New Roman"/>
        </w:rPr>
      </w:lvl>
    </w:lvlOverride>
    <w:lvlOverride w:ilvl="1">
      <w:lvl w:ilvl="1" w:tplc="04130019">
        <w:start w:val="1"/>
        <w:numFmt w:val="lowerLetter"/>
        <w:lvlText w:val="%2."/>
        <w:lvlJc w:val="left"/>
        <w:pPr>
          <w:ind w:left="1440" w:hanging="360"/>
        </w:pPr>
        <w:rPr>
          <w:rFonts w:cs="Times New Roman"/>
        </w:rPr>
      </w:lvl>
    </w:lvlOverride>
    <w:lvlOverride w:ilvl="2">
      <w:lvl w:ilvl="2" w:tplc="0413001B" w:tentative="1">
        <w:start w:val="1"/>
        <w:numFmt w:val="lowerRoman"/>
        <w:lvlText w:val="%3."/>
        <w:lvlJc w:val="right"/>
        <w:pPr>
          <w:ind w:left="2160" w:hanging="180"/>
        </w:pPr>
        <w:rPr>
          <w:rFonts w:cs="Times New Roman"/>
        </w:rPr>
      </w:lvl>
    </w:lvlOverride>
    <w:lvlOverride w:ilvl="3">
      <w:lvl w:ilvl="3" w:tplc="0413000F" w:tentative="1">
        <w:start w:val="1"/>
        <w:numFmt w:val="decimal"/>
        <w:lvlText w:val="%4."/>
        <w:lvlJc w:val="left"/>
        <w:pPr>
          <w:ind w:left="2880" w:hanging="360"/>
        </w:pPr>
        <w:rPr>
          <w:rFonts w:cs="Times New Roman"/>
        </w:rPr>
      </w:lvl>
    </w:lvlOverride>
    <w:lvlOverride w:ilvl="4">
      <w:lvl w:ilvl="4" w:tplc="04130019" w:tentative="1">
        <w:start w:val="1"/>
        <w:numFmt w:val="lowerLetter"/>
        <w:lvlText w:val="%5."/>
        <w:lvlJc w:val="left"/>
        <w:pPr>
          <w:ind w:left="3600" w:hanging="360"/>
        </w:pPr>
        <w:rPr>
          <w:rFonts w:cs="Times New Roman"/>
        </w:rPr>
      </w:lvl>
    </w:lvlOverride>
    <w:lvlOverride w:ilvl="5">
      <w:lvl w:ilvl="5" w:tplc="0413001B" w:tentative="1">
        <w:start w:val="1"/>
        <w:numFmt w:val="lowerRoman"/>
        <w:lvlText w:val="%6."/>
        <w:lvlJc w:val="right"/>
        <w:pPr>
          <w:ind w:left="4320" w:hanging="180"/>
        </w:pPr>
        <w:rPr>
          <w:rFonts w:cs="Times New Roman"/>
        </w:rPr>
      </w:lvl>
    </w:lvlOverride>
    <w:lvlOverride w:ilvl="6">
      <w:lvl w:ilvl="6" w:tplc="0413000F" w:tentative="1">
        <w:start w:val="1"/>
        <w:numFmt w:val="decimal"/>
        <w:lvlText w:val="%7."/>
        <w:lvlJc w:val="left"/>
        <w:pPr>
          <w:ind w:left="5040" w:hanging="360"/>
        </w:pPr>
        <w:rPr>
          <w:rFonts w:cs="Times New Roman"/>
        </w:rPr>
      </w:lvl>
    </w:lvlOverride>
    <w:lvlOverride w:ilvl="7">
      <w:lvl w:ilvl="7" w:tplc="04130019" w:tentative="1">
        <w:start w:val="1"/>
        <w:numFmt w:val="lowerLetter"/>
        <w:lvlText w:val="%8."/>
        <w:lvlJc w:val="left"/>
        <w:pPr>
          <w:ind w:left="5760" w:hanging="360"/>
        </w:pPr>
        <w:rPr>
          <w:rFonts w:cs="Times New Roman"/>
        </w:rPr>
      </w:lvl>
    </w:lvlOverride>
    <w:lvlOverride w:ilvl="8">
      <w:lvl w:ilvl="8" w:tplc="0413001B" w:tentative="1">
        <w:start w:val="1"/>
        <w:numFmt w:val="lowerRoman"/>
        <w:lvlText w:val="%9."/>
        <w:lvlJc w:val="right"/>
        <w:pPr>
          <w:ind w:left="6480" w:hanging="180"/>
        </w:pPr>
        <w:rPr>
          <w:rFonts w:cs="Times New Roman"/>
        </w:rPr>
      </w:lvl>
    </w:lvlOverride>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otbrugge, Jean-Michel van de">
    <w15:presenceInfo w15:providerId="AD" w15:userId="S::Jean-Michel.vandeSchootbrugge@kadaster.nl::c5d12ae5-a140-482f-a2e7-2152ef91105d"/>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A2"/>
    <w:rsid w:val="000106A0"/>
    <w:rsid w:val="0006049D"/>
    <w:rsid w:val="000F251C"/>
    <w:rsid w:val="00207406"/>
    <w:rsid w:val="002862DA"/>
    <w:rsid w:val="003E38E8"/>
    <w:rsid w:val="004600F9"/>
    <w:rsid w:val="0048398E"/>
    <w:rsid w:val="00566B20"/>
    <w:rsid w:val="005A3661"/>
    <w:rsid w:val="00640F20"/>
    <w:rsid w:val="00777720"/>
    <w:rsid w:val="008626A2"/>
    <w:rsid w:val="00892ABB"/>
    <w:rsid w:val="008B500B"/>
    <w:rsid w:val="008F4283"/>
    <w:rsid w:val="009122C8"/>
    <w:rsid w:val="00A63076"/>
    <w:rsid w:val="00AD4CD7"/>
    <w:rsid w:val="00C14ADB"/>
    <w:rsid w:val="00DD7B75"/>
    <w:rsid w:val="00E9243D"/>
    <w:rsid w:val="00EB6FA6"/>
    <w:rsid w:val="00F51297"/>
    <w:rsid w:val="00FB15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477F"/>
  <w15:chartTrackingRefBased/>
  <w15:docId w15:val="{B624638D-22E1-4C39-8C62-24315CD6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26A2"/>
    <w:pPr>
      <w:widowControl w:val="0"/>
      <w:spacing w:after="0" w:line="240" w:lineRule="auto"/>
      <w:ind w:left="720"/>
      <w:contextualSpacing/>
    </w:pPr>
    <w:rPr>
      <w:rFonts w:ascii="Courier New" w:eastAsia="Times New Roman" w:hAnsi="Courier New" w:cs="Times New Roman"/>
      <w:sz w:val="24"/>
      <w:szCs w:val="20"/>
      <w:lang w:eastAsia="nl-NL"/>
    </w:rPr>
  </w:style>
  <w:style w:type="paragraph" w:customStyle="1" w:styleId="kopje">
    <w:name w:val="kopje"/>
    <w:basedOn w:val="Standaard"/>
    <w:next w:val="Standaard"/>
    <w:rsid w:val="008626A2"/>
    <w:pPr>
      <w:snapToGrid w:val="0"/>
      <w:spacing w:before="120" w:after="0" w:line="278" w:lineRule="auto"/>
    </w:pPr>
    <w:rPr>
      <w:rFonts w:ascii="Arial" w:eastAsia="Times New Roman" w:hAnsi="Arial" w:cs="Times New Roman"/>
      <w:b/>
      <w:kern w:val="28"/>
      <w:sz w:val="18"/>
      <w:szCs w:val="20"/>
    </w:rPr>
  </w:style>
  <w:style w:type="paragraph" w:customStyle="1" w:styleId="tussenkopje">
    <w:name w:val="tussenkopje"/>
    <w:basedOn w:val="Standaard"/>
    <w:rsid w:val="008626A2"/>
    <w:pPr>
      <w:snapToGrid w:val="0"/>
      <w:spacing w:before="90" w:after="0" w:line="240" w:lineRule="atLeast"/>
    </w:pPr>
    <w:rPr>
      <w:rFonts w:ascii="Arial" w:eastAsia="Times New Roman" w:hAnsi="Arial" w:cs="Times New Roman"/>
      <w:kern w:val="28"/>
      <w:sz w:val="14"/>
      <w:szCs w:val="20"/>
      <w:lang w:val="nl"/>
    </w:rPr>
  </w:style>
  <w:style w:type="paragraph" w:styleId="Ballontekst">
    <w:name w:val="Balloon Text"/>
    <w:basedOn w:val="Standaard"/>
    <w:link w:val="BallontekstChar"/>
    <w:uiPriority w:val="99"/>
    <w:semiHidden/>
    <w:unhideWhenUsed/>
    <w:rsid w:val="00C14AD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14ADB"/>
    <w:rPr>
      <w:rFonts w:ascii="Segoe UI" w:hAnsi="Segoe UI" w:cs="Segoe UI"/>
      <w:sz w:val="18"/>
      <w:szCs w:val="18"/>
    </w:rPr>
  </w:style>
  <w:style w:type="paragraph" w:styleId="Revisie">
    <w:name w:val="Revision"/>
    <w:hidden/>
    <w:uiPriority w:val="99"/>
    <w:semiHidden/>
    <w:rsid w:val="005A36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10" ma:contentTypeDescription="Een nieuw document maken." ma:contentTypeScope="" ma:versionID="baf27969b3092164269a1fc11149de61">
  <xsd:schema xmlns:xsd="http://www.w3.org/2001/XMLSchema" xmlns:xs="http://www.w3.org/2001/XMLSchema" xmlns:p="http://schemas.microsoft.com/office/2006/metadata/properties" xmlns:ns2="eb354532-2e9a-4d0a-af9f-82777415d42b" targetNamespace="http://schemas.microsoft.com/office/2006/metadata/properties" ma:root="true" ma:fieldsID="163c68020200dcc279c6d0e711efe59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2429-8B65-4D9A-B378-E94398912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E0D015-B06A-4485-AE8B-85682277A68D}">
  <ds:schemaRefs>
    <ds:schemaRef ds:uri="http://schemas.microsoft.com/sharepoint/v3/contenttype/forms"/>
  </ds:schemaRefs>
</ds:datastoreItem>
</file>

<file path=customXml/itemProps3.xml><?xml version="1.0" encoding="utf-8"?>
<ds:datastoreItem xmlns:ds="http://schemas.openxmlformats.org/officeDocument/2006/customXml" ds:itemID="{29DE2993-7039-4C93-9C11-93095B1B8D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71E6AF-AAE9-4059-AC65-7BBE5744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1658</Words>
  <Characters>9120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dcterms:created xsi:type="dcterms:W3CDTF">2021-11-03T08:37:00Z</dcterms:created>
  <dcterms:modified xsi:type="dcterms:W3CDTF">2021-11-03T08:37:00Z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13459600</vt:r8>
  </property>
</Properties>
</file>