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5A35C" w14:textId="3FFB21B0" w:rsidR="00F41FB9" w:rsidRPr="000D7B52" w:rsidRDefault="00F41FB9" w:rsidP="00F41FB9">
      <w:pPr>
        <w:ind w:right="96"/>
        <w:rPr>
          <w:rFonts w:ascii="Arial" w:hAnsi="Arial" w:cs="Arial"/>
          <w:color w:val="000000"/>
          <w:sz w:val="20"/>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w:t>
      </w:r>
      <w:r>
        <w:rPr>
          <w:rFonts w:ascii="Arial" w:hAnsi="Arial" w:cs="Arial"/>
          <w:color w:val="000000"/>
          <w:sz w:val="22"/>
          <w:szCs w:val="22"/>
        </w:rPr>
        <w:t>(o.b.v.</w:t>
      </w:r>
      <w:r w:rsidR="00846BCF">
        <w:rPr>
          <w:rFonts w:ascii="Arial" w:hAnsi="Arial" w:cs="Arial"/>
          <w:color w:val="000000"/>
          <w:sz w:val="22"/>
          <w:szCs w:val="22"/>
        </w:rPr>
        <w:t xml:space="preserve"> HYQUAR00 M</w:t>
      </w:r>
      <w:r>
        <w:rPr>
          <w:rFonts w:ascii="Arial" w:hAnsi="Arial" w:cs="Arial"/>
          <w:color w:val="000000"/>
          <w:sz w:val="22"/>
          <w:szCs w:val="22"/>
        </w:rPr>
        <w:t xml:space="preserve">odel </w:t>
      </w:r>
      <w:r w:rsidR="005B5DDE">
        <w:rPr>
          <w:rFonts w:ascii="Arial" w:hAnsi="Arial" w:cs="Arial"/>
          <w:color w:val="000000"/>
          <w:sz w:val="22"/>
          <w:szCs w:val="22"/>
        </w:rPr>
        <w:t>Argenta</w:t>
      </w:r>
      <w:r w:rsidR="00846BCF">
        <w:rPr>
          <w:rFonts w:ascii="Arial" w:hAnsi="Arial" w:cs="Arial"/>
          <w:color w:val="000000"/>
          <w:sz w:val="22"/>
          <w:szCs w:val="22"/>
        </w:rPr>
        <w:t xml:space="preserve"> 5.3</w:t>
      </w:r>
      <w:r w:rsidR="00E33D5E">
        <w:rPr>
          <w:rFonts w:ascii="Arial" w:hAnsi="Arial" w:cs="Arial"/>
          <w:color w:val="000000"/>
          <w:sz w:val="22"/>
          <w:szCs w:val="22"/>
        </w:rPr>
        <w:t xml:space="preserve"> </w:t>
      </w:r>
      <w:r w:rsidR="00545D0E">
        <w:rPr>
          <w:rFonts w:ascii="Arial" w:hAnsi="Arial" w:cs="Arial"/>
          <w:color w:val="000000"/>
          <w:sz w:val="22"/>
          <w:szCs w:val="22"/>
        </w:rPr>
        <w:t>)</w:t>
      </w:r>
    </w:p>
    <w:p w14:paraId="4B8C2E24" w14:textId="77777777" w:rsidR="00D1121E" w:rsidRDefault="00D1121E" w:rsidP="00F41FB9">
      <w:pPr>
        <w:ind w:right="96"/>
        <w:rPr>
          <w:rFonts w:ascii="Arial" w:hAnsi="Arial" w:cs="Arial"/>
          <w:b/>
          <w:color w:val="000000"/>
          <w:sz w:val="20"/>
          <w:u w:val="single"/>
        </w:rPr>
      </w:pPr>
    </w:p>
    <w:p w14:paraId="1708C1FD" w14:textId="214A31FC" w:rsidR="00F41FB9" w:rsidRPr="000D0BA0" w:rsidRDefault="00F41FB9" w:rsidP="00F41FB9">
      <w:pPr>
        <w:ind w:right="96"/>
        <w:rPr>
          <w:rFonts w:ascii="Arial" w:hAnsi="Arial" w:cs="Arial"/>
          <w:b/>
          <w:color w:val="000000"/>
          <w:sz w:val="20"/>
          <w:u w:val="single"/>
        </w:rPr>
      </w:pPr>
      <w:r w:rsidRPr="000D0BA0">
        <w:rPr>
          <w:rFonts w:ascii="Arial" w:hAnsi="Arial" w:cs="Arial"/>
          <w:b/>
          <w:color w:val="000000"/>
          <w:sz w:val="20"/>
          <w:u w:val="single"/>
        </w:rPr>
        <w:t xml:space="preserve">Versie </w:t>
      </w:r>
      <w:r w:rsidR="004140A0">
        <w:rPr>
          <w:rFonts w:ascii="Arial" w:hAnsi="Arial" w:cs="Arial"/>
          <w:b/>
          <w:color w:val="000000"/>
          <w:sz w:val="20"/>
          <w:u w:val="single"/>
        </w:rPr>
        <w:t>2</w:t>
      </w:r>
      <w:r w:rsidR="00E33D5E">
        <w:rPr>
          <w:rFonts w:ascii="Arial" w:hAnsi="Arial" w:cs="Arial"/>
          <w:b/>
          <w:color w:val="000000"/>
          <w:sz w:val="20"/>
          <w:u w:val="single"/>
        </w:rPr>
        <w:t>.0</w:t>
      </w:r>
      <w:r w:rsidRPr="000D0BA0">
        <w:rPr>
          <w:rFonts w:ascii="Arial" w:hAnsi="Arial" w:cs="Arial"/>
          <w:b/>
          <w:color w:val="000000"/>
          <w:sz w:val="20"/>
          <w:u w:val="single"/>
        </w:rPr>
        <w:tab/>
      </w:r>
      <w:r w:rsidRPr="000D0BA0">
        <w:rPr>
          <w:rFonts w:ascii="Arial" w:hAnsi="Arial" w:cs="Arial"/>
          <w:b/>
          <w:color w:val="000000"/>
          <w:sz w:val="20"/>
          <w:u w:val="single"/>
        </w:rPr>
        <w:tab/>
        <w:t>d.d.</w:t>
      </w:r>
      <w:r>
        <w:rPr>
          <w:rFonts w:ascii="Arial" w:hAnsi="Arial" w:cs="Arial"/>
          <w:b/>
          <w:color w:val="000000"/>
          <w:sz w:val="20"/>
          <w:u w:val="single"/>
        </w:rPr>
        <w:t xml:space="preserve"> </w:t>
      </w:r>
      <w:del w:id="0" w:author="Schootbrugge, Jean-Michel van de" w:date="2021-04-09T13:46:00Z">
        <w:r w:rsidR="003E3916" w:rsidDel="00E67397">
          <w:rPr>
            <w:rFonts w:ascii="Arial" w:hAnsi="Arial" w:cs="Arial"/>
            <w:b/>
            <w:color w:val="000000"/>
            <w:sz w:val="20"/>
            <w:u w:val="single"/>
          </w:rPr>
          <w:delText>1</w:delText>
        </w:r>
      </w:del>
      <w:ins w:id="1" w:author="Schootbrugge, Jean-Michel van de" w:date="2021-04-09T13:46:00Z">
        <w:r w:rsidR="00E67397">
          <w:rPr>
            <w:rFonts w:ascii="Arial" w:hAnsi="Arial" w:cs="Arial"/>
            <w:b/>
            <w:color w:val="000000"/>
            <w:sz w:val="20"/>
            <w:u w:val="single"/>
          </w:rPr>
          <w:t>09</w:t>
        </w:r>
      </w:ins>
      <w:del w:id="2" w:author="Schootbrugge, Jean-Michel van de" w:date="2021-04-09T13:46:00Z">
        <w:r w:rsidR="003E3916" w:rsidDel="00E67397">
          <w:rPr>
            <w:rFonts w:ascii="Arial" w:hAnsi="Arial" w:cs="Arial"/>
            <w:b/>
            <w:color w:val="000000"/>
            <w:sz w:val="20"/>
            <w:u w:val="single"/>
          </w:rPr>
          <w:delText>2</w:delText>
        </w:r>
      </w:del>
      <w:r>
        <w:rPr>
          <w:rFonts w:ascii="Arial" w:hAnsi="Arial" w:cs="Arial"/>
          <w:b/>
          <w:color w:val="000000"/>
          <w:sz w:val="20"/>
          <w:u w:val="single"/>
        </w:rPr>
        <w:t>-0</w:t>
      </w:r>
      <w:ins w:id="3" w:author="Schootbrugge, Jean-Michel van de" w:date="2021-04-09T13:46:00Z">
        <w:r w:rsidR="00E67397">
          <w:rPr>
            <w:rFonts w:ascii="Arial" w:hAnsi="Arial" w:cs="Arial"/>
            <w:b/>
            <w:color w:val="000000"/>
            <w:sz w:val="20"/>
            <w:u w:val="single"/>
          </w:rPr>
          <w:t>4</w:t>
        </w:r>
      </w:ins>
      <w:del w:id="4" w:author="Schootbrugge, Jean-Michel van de" w:date="2021-04-09T13:46:00Z">
        <w:r w:rsidR="00B37CE0" w:rsidDel="00E67397">
          <w:rPr>
            <w:rFonts w:ascii="Arial" w:hAnsi="Arial" w:cs="Arial"/>
            <w:b/>
            <w:color w:val="000000"/>
            <w:sz w:val="20"/>
            <w:u w:val="single"/>
          </w:rPr>
          <w:delText>3</w:delText>
        </w:r>
      </w:del>
      <w:r>
        <w:rPr>
          <w:rFonts w:ascii="Arial" w:hAnsi="Arial" w:cs="Arial"/>
          <w:b/>
          <w:color w:val="000000"/>
          <w:sz w:val="20"/>
          <w:u w:val="single"/>
        </w:rPr>
        <w:t>-202</w:t>
      </w:r>
      <w:r w:rsidR="007F26B6">
        <w:rPr>
          <w:rFonts w:ascii="Arial" w:hAnsi="Arial" w:cs="Arial"/>
          <w:b/>
          <w:color w:val="000000"/>
          <w:sz w:val="20"/>
          <w:u w:val="single"/>
        </w:rPr>
        <w:t>1</w:t>
      </w:r>
      <w:r>
        <w:rPr>
          <w:rFonts w:ascii="Arial" w:hAnsi="Arial" w:cs="Arial"/>
          <w:b/>
          <w:color w:val="000000"/>
          <w:sz w:val="20"/>
          <w:u w:val="single"/>
        </w:rPr>
        <w:t xml:space="preserve"> </w:t>
      </w:r>
      <w:r w:rsidRPr="000D0BA0">
        <w:rPr>
          <w:rFonts w:ascii="Arial" w:hAnsi="Arial" w:cs="Arial"/>
          <w:b/>
          <w:color w:val="000000"/>
          <w:sz w:val="20"/>
          <w:u w:val="single"/>
        </w:rPr>
        <w:t xml:space="preserve"> </w:t>
      </w:r>
    </w:p>
    <w:p w14:paraId="4606B7EA" w14:textId="77777777" w:rsidR="00F41FB9" w:rsidRDefault="00F41FB9" w:rsidP="00F41FB9">
      <w:pPr>
        <w:tabs>
          <w:tab w:val="left" w:pos="-1440"/>
          <w:tab w:val="left" w:pos="-720"/>
        </w:tabs>
        <w:suppressAutoHyphens/>
        <w:ind w:right="96"/>
        <w:rPr>
          <w:rFonts w:ascii="Arial" w:hAnsi="Arial" w:cs="Arial"/>
          <w:color w:val="000000"/>
          <w:sz w:val="20"/>
        </w:rPr>
      </w:pPr>
    </w:p>
    <w:p w14:paraId="0ACA5DE8" w14:textId="77777777" w:rsidR="00F41FB9" w:rsidRPr="002E7F50" w:rsidRDefault="00F41FB9" w:rsidP="00F41FB9">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14:paraId="10815537" w14:textId="77777777" w:rsidR="00F41FB9" w:rsidRPr="002E7F50" w:rsidRDefault="00F41FB9" w:rsidP="00F41FB9">
      <w:pPr>
        <w:tabs>
          <w:tab w:val="left" w:pos="-1440"/>
          <w:tab w:val="left" w:pos="-720"/>
        </w:tabs>
        <w:suppressAutoHyphens/>
        <w:rPr>
          <w:rFonts w:ascii="Arial" w:hAnsi="Arial" w:cs="Arial"/>
          <w:color w:val="800080"/>
          <w:sz w:val="20"/>
        </w:rPr>
      </w:pPr>
    </w:p>
    <w:p w14:paraId="4CAEE0D8" w14:textId="77777777" w:rsidR="00F41FB9" w:rsidRPr="002E7F50" w:rsidRDefault="00F41FB9" w:rsidP="00F41FB9">
      <w:pPr>
        <w:tabs>
          <w:tab w:val="left" w:pos="-1440"/>
          <w:tab w:val="left" w:pos="-720"/>
        </w:tabs>
        <w:suppressAutoHyphens/>
        <w:rPr>
          <w:rFonts w:ascii="Arial" w:hAnsi="Arial" w:cs="Arial"/>
          <w:color w:val="800080"/>
          <w:sz w:val="20"/>
        </w:rPr>
      </w:pPr>
    </w:p>
    <w:p w14:paraId="6BF48B58" w14:textId="77777777" w:rsidR="00F41FB9" w:rsidRDefault="00F41FB9" w:rsidP="00F41FB9">
      <w:pPr>
        <w:tabs>
          <w:tab w:val="left" w:pos="-1440"/>
          <w:tab w:val="left" w:pos="-720"/>
        </w:tabs>
        <w:suppressAutoHyphens/>
        <w:jc w:val="center"/>
        <w:rPr>
          <w:rFonts w:ascii="Arial" w:hAnsi="Arial" w:cs="Arial"/>
          <w:color w:val="800080"/>
          <w:sz w:val="20"/>
        </w:rPr>
      </w:pPr>
      <w:r w:rsidRPr="00006777">
        <w:rPr>
          <w:rFonts w:ascii="Arial" w:hAnsi="Arial" w:cs="Arial"/>
          <w:color w:val="800080"/>
          <w:sz w:val="20"/>
          <w:highlight w:val="yellow"/>
        </w:rPr>
        <w:t>TEKSTBLOK TITEL HYPOTHEEKAKTEN</w:t>
      </w:r>
    </w:p>
    <w:p w14:paraId="1F9296BF" w14:textId="77777777" w:rsidR="00F41FB9" w:rsidRPr="002E7F50" w:rsidRDefault="00F41FB9" w:rsidP="00F41FB9">
      <w:pPr>
        <w:tabs>
          <w:tab w:val="left" w:pos="-1440"/>
          <w:tab w:val="left" w:pos="-720"/>
        </w:tabs>
        <w:suppressAutoHyphens/>
        <w:jc w:val="center"/>
        <w:rPr>
          <w:rFonts w:ascii="Arial" w:hAnsi="Arial" w:cs="Arial"/>
          <w:sz w:val="20"/>
        </w:rPr>
      </w:pPr>
    </w:p>
    <w:p w14:paraId="55ADE6E4" w14:textId="77777777" w:rsidR="00F41FB9" w:rsidRPr="002E7F50" w:rsidRDefault="00F41FB9" w:rsidP="00F41FB9">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14:paraId="57EE2E80" w14:textId="77777777" w:rsidR="006A3561" w:rsidRDefault="006A3561" w:rsidP="006A3561">
      <w:pPr>
        <w:tabs>
          <w:tab w:val="left" w:pos="-1440"/>
          <w:tab w:val="left" w:pos="-720"/>
        </w:tabs>
        <w:suppressAutoHyphens/>
        <w:spacing w:line="240" w:lineRule="atLeast"/>
        <w:rPr>
          <w:rFonts w:ascii="Arial" w:hAnsi="Arial" w:cs="Arial"/>
          <w:color w:val="800080"/>
          <w:sz w:val="20"/>
        </w:rPr>
      </w:pPr>
      <w:r>
        <w:rPr>
          <w:rFonts w:ascii="Arial" w:hAnsi="Arial" w:cs="Arial"/>
          <w:color w:val="FF0000"/>
          <w:sz w:val="20"/>
        </w:rPr>
        <w:t>1.</w:t>
      </w:r>
      <w:r>
        <w:rPr>
          <w:rFonts w:ascii="Arial" w:hAnsi="Arial" w:cs="Arial"/>
          <w:sz w:val="20"/>
        </w:rPr>
        <w:t xml:space="preserve">  </w:t>
      </w:r>
      <w:r>
        <w:rPr>
          <w:rFonts w:ascii="Arial" w:hAnsi="Arial" w:cs="Arial"/>
          <w:bCs/>
          <w:color w:val="800080"/>
          <w:sz w:val="20"/>
          <w:highlight w:val="yellow"/>
        </w:rPr>
        <w:t>TEKSTBLOK GEVOLMACHTIGDE</w:t>
      </w:r>
      <w:r>
        <w:rPr>
          <w:rFonts w:ascii="Arial" w:hAnsi="Arial" w:cs="Arial"/>
          <w:bCs/>
          <w:color w:val="800080"/>
          <w:sz w:val="20"/>
        </w:rPr>
        <w:t>:</w:t>
      </w:r>
    </w:p>
    <w:p w14:paraId="677AC036" w14:textId="77777777" w:rsidR="006A3561" w:rsidRDefault="006A3561" w:rsidP="006A3561">
      <w:pPr>
        <w:spacing w:line="240" w:lineRule="atLeast"/>
        <w:ind w:left="748" w:hanging="448"/>
        <w:rPr>
          <w:rFonts w:ascii="Arial" w:hAnsi="Arial" w:cs="Arial"/>
          <w:color w:val="FF0000"/>
          <w:sz w:val="20"/>
        </w:rPr>
      </w:pP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proofErr w:type="spellStart"/>
      <w:r>
        <w:rPr>
          <w:rFonts w:ascii="Arial" w:hAnsi="Arial" w:cs="Arial"/>
          <w:color w:val="800080"/>
          <w:sz w:val="20"/>
        </w:rPr>
        <w:t>a.</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339966"/>
          <w:sz w:val="20"/>
          <w:highlight w:val="yellow"/>
        </w:rPr>
        <w:t>TEKSTBLOK</w:t>
      </w:r>
      <w:proofErr w:type="spellEnd"/>
      <w:r>
        <w:rPr>
          <w:rFonts w:ascii="Arial" w:hAnsi="Arial" w:cs="Arial"/>
          <w:color w:val="339966"/>
          <w:sz w:val="20"/>
          <w:highlight w:val="yellow"/>
        </w:rPr>
        <w:t xml:space="preserve"> PARTIJ NATUU</w:t>
      </w:r>
      <w:r w:rsidRPr="004C4DF4">
        <w:rPr>
          <w:rFonts w:ascii="Arial" w:hAnsi="Arial" w:cs="Arial"/>
          <w:color w:val="339966"/>
          <w:sz w:val="20"/>
          <w:highlight w:val="yellow"/>
        </w:rPr>
        <w:t>RLIJK</w:t>
      </w:r>
      <w:r>
        <w:rPr>
          <w:rFonts w:ascii="Arial" w:hAnsi="Arial" w:cs="Arial"/>
          <w:color w:val="339966"/>
          <w:sz w:val="20"/>
          <w:highlight w:val="yellow"/>
        </w:rPr>
        <w:t xml:space="preserve"> PERSOON/TEKSTBLOK PARTIJ NIET NATUURLIJK PERSOON</w:t>
      </w:r>
      <w:r>
        <w:rPr>
          <w:rFonts w:ascii="Arial" w:hAnsi="Arial" w:cs="Arial"/>
          <w:color w:val="FF0000"/>
          <w:sz w:val="20"/>
        </w:rPr>
        <w:t>;</w:t>
      </w:r>
    </w:p>
    <w:p w14:paraId="6B2CBE0B" w14:textId="3E29B934" w:rsidR="006A3561" w:rsidRDefault="000F2F91">
      <w:pPr>
        <w:spacing w:line="240" w:lineRule="atLeast"/>
        <w:ind w:left="284"/>
        <w:rPr>
          <w:rFonts w:ascii="Arial" w:hAnsi="Arial" w:cs="Arial"/>
          <w:color w:val="FF0000"/>
          <w:sz w:val="20"/>
        </w:rPr>
        <w:pPrChange w:id="5" w:author="Schootbrugge, Jean-Michel van de" w:date="2021-04-09T13:08:00Z">
          <w:pPr>
            <w:spacing w:line="240" w:lineRule="atLeast"/>
            <w:ind w:left="748" w:hanging="448"/>
          </w:pPr>
        </w:pPrChange>
      </w:pPr>
      <w:ins w:id="6" w:author="Schootbrugge, Jean-Michel van de" w:date="2021-04-09T13:08:00Z">
        <w:r w:rsidRPr="00FC15B5">
          <w:rPr>
            <w:rFonts w:ascii="Arial" w:hAnsi="Arial" w:cs="Arial"/>
            <w:color w:val="FF0000"/>
            <w:kern w:val="28"/>
            <w:sz w:val="20"/>
            <w:lang w:eastAsia="en-US"/>
            <w:rPrChange w:id="7" w:author="Schootbrugge, Jean-Michel van de" w:date="2021-04-09T13:08:00Z">
              <w:rPr>
                <w:rFonts w:ascii="Arial" w:hAnsi="Arial" w:cs="Arial"/>
                <w:color w:val="339966"/>
                <w:kern w:val="28"/>
                <w:sz w:val="20"/>
                <w:lang w:eastAsia="en-US"/>
              </w:rPr>
            </w:rPrChange>
          </w:rPr>
          <w:t>hierna</w:t>
        </w:r>
        <w:r w:rsidRPr="005950EA">
          <w:rPr>
            <w:rFonts w:ascii="Arial" w:hAnsi="Arial" w:cs="Arial"/>
            <w:color w:val="FF0000"/>
            <w:kern w:val="28"/>
            <w:sz w:val="20"/>
            <w:lang w:eastAsia="en-US"/>
          </w:rPr>
          <w:t xml:space="preserve"> </w:t>
        </w:r>
        <w:r w:rsidRPr="004F7200">
          <w:rPr>
            <w:rFonts w:ascii="Arial" w:hAnsi="Arial" w:cs="Arial"/>
            <w:color w:val="800080"/>
            <w:kern w:val="28"/>
            <w:sz w:val="20"/>
            <w:lang w:eastAsia="en-US"/>
          </w:rPr>
          <w:t>(z</w:t>
        </w:r>
        <w:r w:rsidRPr="005950EA">
          <w:rPr>
            <w:rFonts w:ascii="Arial" w:hAnsi="Arial" w:cs="Arial"/>
            <w:color w:val="800080"/>
            <w:kern w:val="28"/>
            <w:sz w:val="20"/>
            <w:lang w:eastAsia="en-US"/>
          </w:rPr>
          <w:t xml:space="preserve">owel </w:t>
        </w:r>
        <w:r>
          <w:rPr>
            <w:rFonts w:ascii="Arial" w:hAnsi="Arial" w:cs="Arial"/>
            <w:color w:val="800080"/>
            <w:kern w:val="28"/>
            <w:sz w:val="20"/>
            <w:lang w:eastAsia="en-US"/>
          </w:rPr>
          <w:t>gezamenlijk</w:t>
        </w:r>
        <w:r w:rsidRPr="005950EA">
          <w:rPr>
            <w:rFonts w:ascii="Arial" w:hAnsi="Arial" w:cs="Arial"/>
            <w:color w:val="800080"/>
            <w:kern w:val="28"/>
            <w:sz w:val="20"/>
            <w:lang w:eastAsia="en-US"/>
          </w:rPr>
          <w:t xml:space="preserve"> als </w:t>
        </w:r>
        <w:r w:rsidRPr="004F7200">
          <w:rPr>
            <w:rFonts w:ascii="Arial" w:hAnsi="Arial" w:cs="Arial"/>
            <w:color w:val="800080"/>
            <w:kern w:val="28"/>
            <w:sz w:val="20"/>
            <w:lang w:eastAsia="en-US"/>
          </w:rPr>
          <w:t>ieder afz</w:t>
        </w:r>
        <w:r w:rsidRPr="005950EA">
          <w:rPr>
            <w:rFonts w:ascii="Arial" w:hAnsi="Arial" w:cs="Arial"/>
            <w:color w:val="800080"/>
            <w:kern w:val="28"/>
            <w:sz w:val="20"/>
            <w:lang w:eastAsia="en-US"/>
          </w:rPr>
          <w:t>onder</w:t>
        </w:r>
        <w:r w:rsidRPr="00E8157A">
          <w:rPr>
            <w:rFonts w:ascii="Arial" w:hAnsi="Arial" w:cs="Arial"/>
            <w:color w:val="800080"/>
            <w:kern w:val="28"/>
            <w:sz w:val="20"/>
            <w:lang w:eastAsia="en-US"/>
          </w:rPr>
          <w:t>lijk</w:t>
        </w:r>
        <w:r>
          <w:rPr>
            <w:rFonts w:ascii="Arial" w:hAnsi="Arial" w:cs="Arial"/>
            <w:color w:val="800080"/>
            <w:kern w:val="28"/>
            <w:sz w:val="20"/>
            <w:lang w:eastAsia="en-US"/>
          </w:rPr>
          <w:t>)</w:t>
        </w:r>
        <w:r w:rsidRPr="005950EA">
          <w:rPr>
            <w:rFonts w:ascii="Arial" w:hAnsi="Arial" w:cs="Arial"/>
            <w:color w:val="339966"/>
            <w:kern w:val="28"/>
            <w:sz w:val="20"/>
            <w:lang w:eastAsia="en-US"/>
          </w:rPr>
          <w:t xml:space="preserve"> </w:t>
        </w:r>
        <w:r w:rsidRPr="00FC15B5">
          <w:rPr>
            <w:rFonts w:ascii="Arial" w:hAnsi="Arial" w:cs="Arial"/>
            <w:color w:val="FF0000"/>
            <w:kern w:val="28"/>
            <w:sz w:val="20"/>
            <w:lang w:eastAsia="en-US"/>
            <w:rPrChange w:id="8" w:author="Schootbrugge, Jean-Michel van de" w:date="2021-04-09T13:08:00Z">
              <w:rPr>
                <w:rFonts w:ascii="Arial" w:hAnsi="Arial" w:cs="Arial"/>
                <w:color w:val="339966"/>
                <w:kern w:val="28"/>
                <w:sz w:val="20"/>
                <w:lang w:eastAsia="en-US"/>
              </w:rPr>
            </w:rPrChange>
          </w:rPr>
          <w:t>te noemen:</w:t>
        </w:r>
        <w:r w:rsidRPr="00FC15B5">
          <w:rPr>
            <w:rFonts w:ascii="Arial" w:hAnsi="Arial" w:cs="Arial"/>
            <w:color w:val="FF0000"/>
            <w:kern w:val="28"/>
            <w:sz w:val="20"/>
            <w:lang w:eastAsia="en-US"/>
            <w:rPrChange w:id="9" w:author="Schootbrugge, Jean-Michel van de" w:date="2021-04-09T13:08:00Z">
              <w:rPr>
                <w:rFonts w:ascii="Arial" w:hAnsi="Arial" w:cs="Arial"/>
                <w:color w:val="008000"/>
                <w:kern w:val="28"/>
                <w:sz w:val="20"/>
                <w:lang w:eastAsia="en-US"/>
              </w:rPr>
            </w:rPrChange>
          </w:rPr>
          <w:t xml:space="preserve"> “</w:t>
        </w:r>
        <w:r w:rsidRPr="00FC15B5">
          <w:rPr>
            <w:rFonts w:ascii="Arial" w:hAnsi="Arial" w:cs="Arial"/>
            <w:color w:val="FF0000"/>
            <w:kern w:val="28"/>
            <w:sz w:val="20"/>
            <w:lang w:eastAsia="en-US"/>
            <w:rPrChange w:id="10" w:author="Schootbrugge, Jean-Michel van de" w:date="2021-04-09T13:08:00Z">
              <w:rPr>
                <w:rFonts w:ascii="Arial" w:hAnsi="Arial" w:cs="Arial"/>
                <w:color w:val="339966"/>
                <w:kern w:val="28"/>
                <w:sz w:val="20"/>
                <w:lang w:eastAsia="en-US"/>
              </w:rPr>
            </w:rPrChange>
          </w:rPr>
          <w:t>de geldnemer” of</w:t>
        </w:r>
        <w:r w:rsidR="00FC15B5" w:rsidRPr="00FC15B5">
          <w:rPr>
            <w:rFonts w:ascii="Arial" w:hAnsi="Arial" w:cs="Arial"/>
            <w:color w:val="FF0000"/>
            <w:kern w:val="28"/>
            <w:sz w:val="20"/>
            <w:lang w:eastAsia="en-US"/>
            <w:rPrChange w:id="11" w:author="Schootbrugge, Jean-Michel van de" w:date="2021-04-09T13:08:00Z">
              <w:rPr>
                <w:rFonts w:ascii="Arial" w:hAnsi="Arial" w:cs="Arial"/>
                <w:color w:val="339966"/>
                <w:kern w:val="28"/>
                <w:sz w:val="20"/>
                <w:lang w:eastAsia="en-US"/>
              </w:rPr>
            </w:rPrChange>
          </w:rPr>
          <w:t xml:space="preserve"> </w:t>
        </w:r>
        <w:r w:rsidRPr="00FC15B5">
          <w:rPr>
            <w:rFonts w:ascii="Arial" w:hAnsi="Arial" w:cs="Arial"/>
            <w:color w:val="FF0000"/>
            <w:kern w:val="28"/>
            <w:sz w:val="20"/>
            <w:lang w:eastAsia="en-US"/>
            <w:rPrChange w:id="12" w:author="Schootbrugge, Jean-Michel van de" w:date="2021-04-09T13:08:00Z">
              <w:rPr>
                <w:rFonts w:ascii="Arial" w:hAnsi="Arial" w:cs="Arial"/>
                <w:color w:val="339966"/>
                <w:kern w:val="28"/>
                <w:sz w:val="20"/>
                <w:lang w:eastAsia="en-US"/>
              </w:rPr>
            </w:rPrChange>
          </w:rPr>
          <w:t>“schuldenaar”</w:t>
        </w:r>
      </w:ins>
      <w:del w:id="13" w:author="Schootbrugge, Jean-Michel van de" w:date="2021-04-09T13:08:00Z">
        <w:r w:rsidR="006A3561" w:rsidRPr="00FC15B5" w:rsidDel="00FC15B5">
          <w:rPr>
            <w:rFonts w:ascii="Arial" w:hAnsi="Arial" w:cs="Arial"/>
            <w:color w:val="FF0000"/>
            <w:sz w:val="20"/>
            <w:highlight w:val="darkYellow"/>
            <w:rPrChange w:id="14" w:author="Schootbrugge, Jean-Michel van de" w:date="2021-04-09T13:08:00Z">
              <w:rPr>
                <w:rFonts w:ascii="Arial" w:hAnsi="Arial" w:cs="Arial"/>
                <w:color w:val="FFFFFF"/>
                <w:sz w:val="20"/>
                <w:highlight w:val="darkYellow"/>
              </w:rPr>
            </w:rPrChange>
          </w:rPr>
          <w:delText>KEUZEBLOK PARTIJNAMEN HYPOTHEEKAKTE</w:delText>
        </w:r>
      </w:del>
      <w:r w:rsidR="006A3561" w:rsidRPr="00FC15B5">
        <w:rPr>
          <w:rFonts w:ascii="Arial" w:hAnsi="Arial" w:cs="Arial"/>
          <w:color w:val="FF0000"/>
          <w:sz w:val="20"/>
        </w:rPr>
        <w:t xml:space="preserve">; </w:t>
      </w:r>
    </w:p>
    <w:p w14:paraId="2E839173" w14:textId="36014571" w:rsidR="006A3561" w:rsidRDefault="006A3561" w:rsidP="006A3561">
      <w:pPr>
        <w:tabs>
          <w:tab w:val="left" w:pos="-1440"/>
          <w:tab w:val="left" w:pos="-720"/>
        </w:tabs>
        <w:suppressAutoHyphens/>
        <w:spacing w:line="240" w:lineRule="atLeast"/>
        <w:ind w:left="284" w:hanging="284"/>
        <w:rPr>
          <w:rFonts w:ascii="Arial" w:hAnsi="Arial" w:cs="Arial"/>
          <w:bCs/>
          <w:color w:val="FF0000"/>
          <w:sz w:val="20"/>
        </w:rPr>
      </w:pPr>
      <w:r>
        <w:rPr>
          <w:rFonts w:ascii="Arial" w:hAnsi="Arial" w:cs="Arial"/>
          <w:color w:val="FF0000"/>
          <w:sz w:val="20"/>
        </w:rPr>
        <w:t>2.</w:t>
      </w:r>
      <w:r>
        <w:rPr>
          <w:rFonts w:ascii="Arial" w:hAnsi="Arial" w:cs="Arial"/>
          <w:sz w:val="20"/>
        </w:rPr>
        <w:t xml:space="preserve">  </w:t>
      </w:r>
      <w:r>
        <w:rPr>
          <w:rFonts w:ascii="Arial" w:hAnsi="Arial" w:cs="Arial"/>
          <w:bCs/>
          <w:color w:val="FF0000"/>
          <w:sz w:val="20"/>
          <w:highlight w:val="yellow"/>
        </w:rPr>
        <w:t>TEKSTBLOK GEVOLMACHTIGDE</w:t>
      </w:r>
      <w:r>
        <w:rPr>
          <w:rFonts w:ascii="Arial" w:hAnsi="Arial" w:cs="Arial"/>
          <w:bCs/>
          <w:color w:val="FF0000"/>
          <w:sz w:val="20"/>
        </w:rPr>
        <w:t xml:space="preserve">: </w:t>
      </w:r>
    </w:p>
    <w:p w14:paraId="086FC086" w14:textId="77777777" w:rsidR="006A3561" w:rsidRPr="003E3A35" w:rsidRDefault="006A3561" w:rsidP="006A3561">
      <w:pPr>
        <w:tabs>
          <w:tab w:val="left" w:pos="-1440"/>
          <w:tab w:val="left" w:pos="-720"/>
        </w:tabs>
        <w:suppressAutoHyphens/>
        <w:spacing w:line="240" w:lineRule="atLeast"/>
        <w:ind w:left="709" w:hanging="425"/>
        <w:rPr>
          <w:rFonts w:ascii="Arial" w:hAnsi="Arial" w:cs="Arial"/>
          <w:color w:val="800080"/>
          <w:sz w:val="20"/>
        </w:rPr>
      </w:pP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proofErr w:type="spellStart"/>
      <w:r>
        <w:rPr>
          <w:rFonts w:ascii="Arial" w:hAnsi="Arial" w:cs="Arial"/>
          <w:color w:val="800080"/>
          <w:sz w:val="20"/>
        </w:rPr>
        <w:t>a.</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FF0000"/>
          <w:sz w:val="20"/>
          <w:highlight w:val="yellow"/>
        </w:rPr>
        <w:t>TEKSTBLOK</w:t>
      </w:r>
      <w:proofErr w:type="spellEnd"/>
      <w:r>
        <w:rPr>
          <w:rFonts w:ascii="Arial" w:hAnsi="Arial" w:cs="Arial"/>
          <w:color w:val="FF0000"/>
          <w:sz w:val="20"/>
          <w:highlight w:val="yellow"/>
        </w:rPr>
        <w:t xml:space="preserve"> RECHTSPERSOON</w:t>
      </w:r>
      <w:r>
        <w:rPr>
          <w:rFonts w:ascii="Arial" w:hAnsi="Arial" w:cs="Arial"/>
          <w:color w:val="FF0000"/>
          <w:sz w:val="20"/>
        </w:rPr>
        <w:t xml:space="preserve"> </w:t>
      </w:r>
      <w:r w:rsidRPr="003E3A35">
        <w:rPr>
          <w:rFonts w:ascii="Arial" w:hAnsi="Arial" w:cs="Arial"/>
          <w:color w:val="800080"/>
          <w:sz w:val="20"/>
        </w:rPr>
        <w:t>(correspondentieadres voor alle</w:t>
      </w:r>
    </w:p>
    <w:p w14:paraId="42397CB1" w14:textId="77777777" w:rsidR="006A3561" w:rsidRPr="003E3A35" w:rsidRDefault="006A3561" w:rsidP="006A3561">
      <w:pPr>
        <w:tabs>
          <w:tab w:val="left" w:pos="-1440"/>
          <w:tab w:val="left" w:pos="-720"/>
        </w:tabs>
        <w:suppressAutoHyphens/>
        <w:spacing w:line="240" w:lineRule="atLeast"/>
        <w:ind w:left="709" w:hanging="425"/>
        <w:rPr>
          <w:rFonts w:ascii="Arial" w:hAnsi="Arial" w:cs="Arial"/>
          <w:color w:val="3366FF"/>
          <w:sz w:val="20"/>
        </w:rPr>
      </w:pPr>
      <w:r w:rsidRPr="003E3A35">
        <w:rPr>
          <w:rFonts w:ascii="Arial" w:hAnsi="Arial" w:cs="Arial"/>
          <w:color w:val="800080"/>
          <w:sz w:val="20"/>
        </w:rPr>
        <w:t xml:space="preserve">aangelegenheden betreffende de hierna te vermelden rechtshandelingen: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label</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 xml:space="preserve">, </w:t>
      </w:r>
    </w:p>
    <w:p w14:paraId="32716BFE" w14:textId="77777777" w:rsidR="006A3561" w:rsidRPr="003E3A35" w:rsidRDefault="006A3561" w:rsidP="006A3561">
      <w:pPr>
        <w:tabs>
          <w:tab w:val="left" w:pos="-1440"/>
          <w:tab w:val="left" w:pos="-720"/>
        </w:tabs>
        <w:suppressAutoHyphens/>
        <w:spacing w:line="240" w:lineRule="atLeast"/>
        <w:ind w:left="709" w:hanging="425"/>
        <w:rPr>
          <w:rFonts w:ascii="Arial" w:hAnsi="Arial" w:cs="Arial"/>
          <w:color w:val="800080"/>
          <w:sz w:val="20"/>
        </w:rPr>
      </w:pP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afdeling</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postcode</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w:t>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straatnaam</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huisnummer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letter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toevoeging</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 xml:space="preserve"> </w:t>
      </w:r>
      <w:r w:rsidRPr="003E3A35">
        <w:rPr>
          <w:rFonts w:ascii="Arial" w:hAnsi="Arial" w:cs="Arial"/>
          <w:color w:val="800080"/>
          <w:sz w:val="20"/>
        </w:rPr>
        <w:t>/</w:t>
      </w:r>
    </w:p>
    <w:p w14:paraId="4448B302" w14:textId="69D1DC83" w:rsidR="006A3561" w:rsidRDefault="006A3561" w:rsidP="006A3561">
      <w:pPr>
        <w:tabs>
          <w:tab w:val="left" w:pos="-1440"/>
          <w:tab w:val="left" w:pos="-720"/>
        </w:tabs>
        <w:suppressAutoHyphens/>
        <w:spacing w:line="240" w:lineRule="atLeast"/>
        <w:ind w:left="709" w:hanging="425"/>
        <w:rPr>
          <w:rFonts w:ascii="Arial" w:hAnsi="Arial" w:cs="Arial"/>
          <w:color w:val="FF0000"/>
          <w:sz w:val="20"/>
        </w:rPr>
      </w:pPr>
      <w:r w:rsidRPr="003E3A35">
        <w:rPr>
          <w:rFonts w:ascii="Arial" w:hAnsi="Arial" w:cs="Arial"/>
          <w:color w:val="800080"/>
          <w:sz w:val="20"/>
        </w:rPr>
        <w:t xml:space="preserve">postbus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postbusnummer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postcode</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regio</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w:t>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straat</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land</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w:t>
      </w:r>
      <w:r w:rsidRPr="003E3A35">
        <w:rPr>
          <w:rFonts w:ascii="Arial" w:hAnsi="Arial" w:cs="Arial"/>
          <w:color w:val="FF0000"/>
          <w:sz w:val="20"/>
        </w:rPr>
        <w:t>;</w:t>
      </w:r>
    </w:p>
    <w:p w14:paraId="33056CFA" w14:textId="2FEA6692" w:rsidR="006A3561" w:rsidRPr="006A3561" w:rsidRDefault="006A3561" w:rsidP="006A3561">
      <w:pPr>
        <w:tabs>
          <w:tab w:val="left" w:pos="-1440"/>
          <w:tab w:val="left" w:pos="-720"/>
        </w:tabs>
        <w:suppressAutoHyphens/>
        <w:spacing w:line="240" w:lineRule="atLeast"/>
        <w:ind w:left="709" w:hanging="425"/>
        <w:rPr>
          <w:rFonts w:ascii="Arial" w:hAnsi="Arial" w:cs="Arial"/>
          <w:color w:val="FF0000"/>
          <w:sz w:val="20"/>
        </w:rPr>
      </w:pPr>
      <w:r>
        <w:rPr>
          <w:rFonts w:ascii="Arial" w:hAnsi="Arial" w:cs="Arial"/>
          <w:color w:val="FF0000"/>
          <w:sz w:val="20"/>
        </w:rPr>
        <w:t>hierna te noemen: “de geldverstrekker”</w:t>
      </w:r>
      <w:r w:rsidR="00B3070C" w:rsidRPr="00B3070C">
        <w:rPr>
          <w:rFonts w:ascii="Arial" w:hAnsi="Arial" w:cs="Arial"/>
          <w:color w:val="800080"/>
          <w:sz w:val="20"/>
        </w:rPr>
        <w:t>;</w:t>
      </w:r>
    </w:p>
    <w:p w14:paraId="3408355C" w14:textId="77777777" w:rsidR="006A3561" w:rsidRPr="003E3A35" w:rsidRDefault="006A3561" w:rsidP="006A3561">
      <w:pPr>
        <w:tabs>
          <w:tab w:val="left" w:pos="-1440"/>
          <w:tab w:val="left" w:pos="-720"/>
        </w:tabs>
        <w:suppressAutoHyphens/>
        <w:spacing w:line="240" w:lineRule="atLeast"/>
        <w:ind w:left="709" w:hanging="425"/>
        <w:rPr>
          <w:rFonts w:ascii="Arial" w:hAnsi="Arial" w:cs="Arial"/>
          <w:color w:val="800080"/>
          <w:sz w:val="20"/>
        </w:rPr>
      </w:pP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800080"/>
          <w:sz w:val="20"/>
        </w:rPr>
        <w:t>b.</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sidRPr="002D70EF">
        <w:rPr>
          <w:rFonts w:ascii="Arial" w:hAnsi="Arial" w:cs="Arial"/>
          <w:color w:val="800080"/>
          <w:sz w:val="20"/>
          <w:highlight w:val="yellow"/>
        </w:rPr>
        <w:t xml:space="preserve"> TEKSTBLOK RECHTSPERSOON</w:t>
      </w:r>
      <w:r>
        <w:rPr>
          <w:rFonts w:ascii="Arial" w:hAnsi="Arial" w:cs="Arial"/>
          <w:color w:val="800080"/>
          <w:sz w:val="20"/>
        </w:rPr>
        <w:t xml:space="preserve"> </w:t>
      </w:r>
      <w:r w:rsidRPr="003E3A35">
        <w:rPr>
          <w:rFonts w:ascii="Arial" w:hAnsi="Arial" w:cs="Arial"/>
          <w:color w:val="800080"/>
          <w:sz w:val="20"/>
        </w:rPr>
        <w:t>(correspondentieadres voor alle</w:t>
      </w:r>
    </w:p>
    <w:p w14:paraId="39F3D7E6" w14:textId="77777777" w:rsidR="006A3561" w:rsidRPr="003E3A35" w:rsidRDefault="006A3561" w:rsidP="006A3561">
      <w:pPr>
        <w:tabs>
          <w:tab w:val="left" w:pos="-1440"/>
          <w:tab w:val="left" w:pos="-720"/>
        </w:tabs>
        <w:suppressAutoHyphens/>
        <w:spacing w:line="240" w:lineRule="atLeast"/>
        <w:ind w:left="709" w:hanging="425"/>
        <w:rPr>
          <w:rFonts w:ascii="Arial" w:hAnsi="Arial" w:cs="Arial"/>
          <w:color w:val="3366FF"/>
          <w:sz w:val="20"/>
        </w:rPr>
      </w:pPr>
      <w:r w:rsidRPr="000B1F41">
        <w:rPr>
          <w:rFonts w:ascii="Arial" w:hAnsi="Arial" w:cs="Arial"/>
          <w:color w:val="800080"/>
          <w:sz w:val="20"/>
        </w:rPr>
        <w:t>aangelegenheden</w:t>
      </w:r>
      <w:r w:rsidRPr="003E3A35">
        <w:rPr>
          <w:rFonts w:ascii="Arial" w:hAnsi="Arial" w:cs="Arial"/>
          <w:color w:val="800080"/>
          <w:sz w:val="20"/>
        </w:rPr>
        <w:t xml:space="preserve"> betreffende de hierna te vermelden rechtshandelingen: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label</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 xml:space="preserve">, </w:t>
      </w:r>
    </w:p>
    <w:p w14:paraId="5AAE6559" w14:textId="77777777" w:rsidR="006A3561" w:rsidRPr="003E3A35" w:rsidRDefault="006A3561" w:rsidP="006A3561">
      <w:pPr>
        <w:tabs>
          <w:tab w:val="left" w:pos="-1440"/>
          <w:tab w:val="left" w:pos="-720"/>
        </w:tabs>
        <w:suppressAutoHyphens/>
        <w:spacing w:line="240" w:lineRule="atLeast"/>
        <w:ind w:left="709" w:hanging="425"/>
        <w:rPr>
          <w:rFonts w:ascii="Arial" w:hAnsi="Arial" w:cs="Arial"/>
          <w:color w:val="800080"/>
          <w:sz w:val="20"/>
        </w:rPr>
      </w:pP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afdeling</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postcode</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w:t>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straatnaam</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huisnummer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letter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toevoeging</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 xml:space="preserve"> </w:t>
      </w:r>
      <w:r w:rsidRPr="003E3A35">
        <w:rPr>
          <w:rFonts w:ascii="Arial" w:hAnsi="Arial" w:cs="Arial"/>
          <w:color w:val="800080"/>
          <w:sz w:val="20"/>
        </w:rPr>
        <w:t>/</w:t>
      </w:r>
    </w:p>
    <w:p w14:paraId="6F72FC84" w14:textId="3DAD1F0F" w:rsidR="006A3561" w:rsidRDefault="006A3561" w:rsidP="006A3561">
      <w:pPr>
        <w:tabs>
          <w:tab w:val="left" w:pos="-1440"/>
          <w:tab w:val="left" w:pos="-720"/>
        </w:tabs>
        <w:suppressAutoHyphens/>
        <w:spacing w:line="240" w:lineRule="atLeast"/>
        <w:ind w:left="284"/>
        <w:rPr>
          <w:rFonts w:ascii="Arial" w:hAnsi="Arial" w:cs="Arial"/>
          <w:color w:val="7030A0"/>
          <w:sz w:val="20"/>
        </w:rPr>
      </w:pPr>
      <w:r w:rsidRPr="003E3A35">
        <w:rPr>
          <w:rFonts w:ascii="Arial" w:hAnsi="Arial" w:cs="Arial"/>
          <w:color w:val="800080"/>
          <w:sz w:val="20"/>
        </w:rPr>
        <w:t xml:space="preserve">postbus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postbusnummer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postcode</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regio</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w:t>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straat</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land</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w:t>
      </w:r>
      <w:r w:rsidRPr="008B172F">
        <w:rPr>
          <w:rFonts w:ascii="Arial" w:hAnsi="Arial" w:cs="Arial"/>
          <w:color w:val="7030A0"/>
          <w:sz w:val="20"/>
        </w:rPr>
        <w:t>;</w:t>
      </w:r>
    </w:p>
    <w:p w14:paraId="358D6462" w14:textId="35F3DFB4" w:rsidR="006A3561" w:rsidRPr="006A3561" w:rsidRDefault="005B1A96" w:rsidP="006A3561">
      <w:pPr>
        <w:tabs>
          <w:tab w:val="left" w:pos="-1440"/>
          <w:tab w:val="left" w:pos="-720"/>
        </w:tabs>
        <w:suppressAutoHyphens/>
        <w:spacing w:line="240" w:lineRule="atLeast"/>
        <w:ind w:left="284"/>
        <w:rPr>
          <w:rFonts w:ascii="Arial" w:hAnsi="Arial" w:cs="Arial"/>
          <w:color w:val="800080"/>
          <w:sz w:val="20"/>
        </w:rPr>
      </w:pPr>
      <w:ins w:id="15" w:author="Schootbrugge, Jean-Michel van de" w:date="2021-04-06T10:35:00Z">
        <w:r>
          <w:rPr>
            <w:rFonts w:ascii="Arial" w:hAnsi="Arial" w:cs="Arial"/>
            <w:color w:val="800080"/>
            <w:sz w:val="20"/>
          </w:rPr>
          <w:t>l</w:t>
        </w:r>
      </w:ins>
      <w:del w:id="16" w:author="Schootbrugge, Jean-Michel van de" w:date="2021-04-06T10:35:00Z">
        <w:r w:rsidR="006A3561" w:rsidRPr="00391D94" w:rsidDel="005B1A96">
          <w:rPr>
            <w:rFonts w:ascii="Arial" w:hAnsi="Arial" w:cs="Arial"/>
            <w:color w:val="800080"/>
            <w:sz w:val="20"/>
          </w:rPr>
          <w:delText>L</w:delText>
        </w:r>
      </w:del>
      <w:r w:rsidR="006A3561" w:rsidRPr="00391D94">
        <w:rPr>
          <w:rFonts w:ascii="Arial" w:hAnsi="Arial" w:cs="Arial"/>
          <w:color w:val="800080"/>
          <w:sz w:val="20"/>
        </w:rPr>
        <w:t>aatstgenoemde</w:t>
      </w:r>
      <w:r w:rsidR="006A3561" w:rsidRPr="006A3561">
        <w:rPr>
          <w:rFonts w:ascii="Arial" w:hAnsi="Arial" w:cs="Arial"/>
          <w:color w:val="800080"/>
          <w:sz w:val="20"/>
        </w:rPr>
        <w:t xml:space="preserve"> </w:t>
      </w:r>
      <w:r w:rsidR="006A3561" w:rsidRPr="002968F9">
        <w:rPr>
          <w:rFonts w:ascii="Arial" w:hAnsi="Arial" w:cs="Arial"/>
          <w:color w:val="800080"/>
          <w:sz w:val="20"/>
        </w:rPr>
        <w:t>vennootschap</w:t>
      </w:r>
      <w:r w:rsidR="006A3561" w:rsidRPr="006A3561">
        <w:rPr>
          <w:rFonts w:ascii="Arial" w:hAnsi="Arial" w:cs="Arial"/>
          <w:color w:val="800080"/>
          <w:sz w:val="20"/>
        </w:rPr>
        <w:t xml:space="preserve"> hierna te noemen: “de verzekeraar”</w:t>
      </w:r>
      <w:r w:rsidR="006A3561" w:rsidRPr="00B3070C">
        <w:rPr>
          <w:rFonts w:ascii="Arial" w:hAnsi="Arial" w:cs="Arial"/>
          <w:color w:val="FF0000"/>
          <w:sz w:val="20"/>
        </w:rPr>
        <w:t>.</w:t>
      </w:r>
    </w:p>
    <w:p w14:paraId="6E756DD7" w14:textId="7C783D47" w:rsidR="006A3561" w:rsidRPr="006A3561" w:rsidRDefault="006A3561" w:rsidP="006A3561">
      <w:pPr>
        <w:rPr>
          <w:rFonts w:ascii="Arial" w:hAnsi="Arial" w:cs="Arial"/>
          <w:color w:val="FF0000"/>
          <w:sz w:val="20"/>
        </w:rPr>
      </w:pPr>
      <w:r w:rsidRPr="006A3561">
        <w:rPr>
          <w:rFonts w:ascii="Arial" w:hAnsi="Arial" w:cs="Arial"/>
          <w:color w:val="FF0000"/>
          <w:sz w:val="20"/>
        </w:rPr>
        <w:t xml:space="preserve">Van het bestaan van de </w:t>
      </w:r>
      <w:r w:rsidRPr="005B1A96">
        <w:rPr>
          <w:rFonts w:ascii="Arial" w:hAnsi="Arial" w:cs="Arial"/>
          <w:color w:val="800080"/>
          <w:sz w:val="20"/>
        </w:rPr>
        <w:t xml:space="preserve">mondelinge </w:t>
      </w:r>
      <w:r w:rsidRPr="006A3561">
        <w:rPr>
          <w:rFonts w:ascii="Arial" w:hAnsi="Arial" w:cs="Arial"/>
          <w:color w:val="FF0000"/>
          <w:sz w:val="20"/>
        </w:rPr>
        <w:t xml:space="preserve">volmacht </w:t>
      </w:r>
      <w:r w:rsidR="001E0FCC">
        <w:rPr>
          <w:rFonts w:ascii="Arial" w:hAnsi="Arial" w:cs="Arial"/>
          <w:color w:val="FF0000"/>
          <w:sz w:val="20"/>
        </w:rPr>
        <w:t>aan de comparant</w:t>
      </w:r>
      <w:r w:rsidR="007A39DF" w:rsidRPr="005B1A96">
        <w:rPr>
          <w:rFonts w:ascii="Arial" w:hAnsi="Arial" w:cs="Arial"/>
          <w:color w:val="800080"/>
          <w:sz w:val="20"/>
        </w:rPr>
        <w:t>en</w:t>
      </w:r>
      <w:r w:rsidR="007A39DF">
        <w:rPr>
          <w:rFonts w:ascii="Arial" w:hAnsi="Arial" w:cs="Arial"/>
          <w:color w:val="FF0000"/>
          <w:sz w:val="20"/>
        </w:rPr>
        <w:t xml:space="preserve"> onder 2. genoemd </w:t>
      </w:r>
      <w:r w:rsidRPr="006A3561">
        <w:rPr>
          <w:rFonts w:ascii="Arial" w:hAnsi="Arial" w:cs="Arial"/>
          <w:color w:val="FF0000"/>
          <w:sz w:val="20"/>
        </w:rPr>
        <w:t>is mij, notaris, genoegzaam gebleken.</w:t>
      </w:r>
    </w:p>
    <w:p w14:paraId="2A03BA28" w14:textId="77777777" w:rsidR="006A3561" w:rsidRPr="006A3561" w:rsidRDefault="006A3561" w:rsidP="006A3561">
      <w:pPr>
        <w:rPr>
          <w:rFonts w:ascii="Arial" w:hAnsi="Arial" w:cs="Arial"/>
          <w:color w:val="FF0000"/>
          <w:sz w:val="20"/>
        </w:rPr>
      </w:pPr>
      <w:r w:rsidRPr="006A3561">
        <w:rPr>
          <w:rFonts w:ascii="Arial" w:hAnsi="Arial" w:cs="Arial"/>
          <w:color w:val="FF0000"/>
          <w:sz w:val="20"/>
        </w:rPr>
        <w:t>De verschenen personen verklaarden:</w:t>
      </w:r>
    </w:p>
    <w:p w14:paraId="6C095D7B" w14:textId="31D72FB2" w:rsidR="006A3561" w:rsidRPr="006A3561" w:rsidRDefault="006A3561" w:rsidP="006A3561">
      <w:pPr>
        <w:rPr>
          <w:rFonts w:ascii="Arial" w:hAnsi="Arial" w:cs="Arial"/>
          <w:color w:val="FF0000"/>
          <w:sz w:val="20"/>
        </w:rPr>
      </w:pPr>
      <w:r w:rsidRPr="006A3561">
        <w:rPr>
          <w:rFonts w:ascii="Arial" w:hAnsi="Arial" w:cs="Arial"/>
          <w:color w:val="FF0000"/>
          <w:sz w:val="20"/>
        </w:rPr>
        <w:t xml:space="preserve">Wegens door geldnemer op grond van een aangegane overeenkomst heden ter leen ontvangen gelden is geldnemer (zo de geldnemer uit meer personen bestaat hoofdelijk) schuldig aan de geldverstrekker, die wegens ter leen verstrekte gelden te vorderen heeft van geldnemer, de som van </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proofErr w:type="spellStart"/>
      <w:r>
        <w:rPr>
          <w:rFonts w:ascii="Arial" w:hAnsi="Arial" w:cs="Arial"/>
          <w:sz w:val="20"/>
        </w:rPr>
        <w:t>leningbedrag</w:t>
      </w:r>
      <w:proofErr w:type="spellEnd"/>
      <w:r>
        <w:rPr>
          <w:rFonts w:ascii="Arial" w:hAnsi="Arial" w:cs="Arial"/>
          <w:sz w:val="20"/>
        </w:rPr>
        <w:t xml:space="preserve"> voluit in letters (</w:t>
      </w:r>
      <w:proofErr w:type="spellStart"/>
      <w:r>
        <w:rPr>
          <w:rFonts w:ascii="Arial" w:hAnsi="Arial" w:cs="Arial"/>
          <w:sz w:val="20"/>
        </w:rPr>
        <w:t>leningbedrag</w:t>
      </w:r>
      <w:proofErr w:type="spellEnd"/>
      <w:r>
        <w:rPr>
          <w:rFonts w:ascii="Arial" w:hAnsi="Arial" w:cs="Arial"/>
          <w:sz w:val="20"/>
        </w:rPr>
        <w:t xml:space="preserve"> in cijfers)</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sidRPr="006A3561">
        <w:rPr>
          <w:rFonts w:ascii="Arial" w:hAnsi="Arial" w:cs="Arial"/>
          <w:color w:val="FF0000"/>
          <w:sz w:val="20"/>
        </w:rPr>
        <w:t>; deze som hierna te noemen: "de hoofdsom".</w:t>
      </w:r>
    </w:p>
    <w:p w14:paraId="3E54266E" w14:textId="77777777" w:rsidR="006A3561" w:rsidRPr="006A3561" w:rsidRDefault="006A3561" w:rsidP="006A3561">
      <w:pPr>
        <w:rPr>
          <w:rFonts w:ascii="Arial" w:hAnsi="Arial" w:cs="Arial"/>
          <w:color w:val="FF0000"/>
          <w:sz w:val="20"/>
        </w:rPr>
      </w:pPr>
      <w:r w:rsidRPr="006A3561">
        <w:rPr>
          <w:rFonts w:ascii="Arial" w:hAnsi="Arial" w:cs="Arial"/>
          <w:color w:val="FF0000"/>
          <w:sz w:val="20"/>
        </w:rPr>
        <w:t>Geldnemer heeft zich voorafgaand aan de verstrekking door geldverstrekker van de hoofdsom verplicht om tot zekerheid voor de terugbetaling van de hoofdsom en de betaling van het verder op grond van de geldlening als gedefinieerd in de algemene voorwaarden verschuldigde, ten behoeve van de geldverstrekker een recht van hypotheek respectievelijk pandrecht te vestigen, hetgeen in deze akte zal geschieden.</w:t>
      </w:r>
    </w:p>
    <w:p w14:paraId="598FD705" w14:textId="5F49BF2C" w:rsidR="0091059A" w:rsidRPr="004C4DF4" w:rsidRDefault="004C4DF4" w:rsidP="0091059A">
      <w:pPr>
        <w:ind w:left="1440" w:hanging="1440"/>
        <w:rPr>
          <w:rFonts w:ascii="Arial" w:hAnsi="Arial" w:cs="Arial"/>
          <w:b/>
          <w:bCs/>
          <w:color w:val="FF0000"/>
          <w:sz w:val="20"/>
        </w:rPr>
      </w:pPr>
      <w:r w:rsidRPr="004C4DF4">
        <w:rPr>
          <w:rFonts w:ascii="Arial" w:hAnsi="Arial" w:cs="Arial"/>
          <w:b/>
          <w:bCs/>
          <w:color w:val="FF0000"/>
          <w:sz w:val="20"/>
        </w:rPr>
        <w:t>A.</w:t>
      </w:r>
      <w:r w:rsidR="00E50F78">
        <w:rPr>
          <w:rFonts w:ascii="Arial" w:hAnsi="Arial" w:cs="Arial"/>
          <w:b/>
          <w:bCs/>
          <w:color w:val="FF0000"/>
          <w:sz w:val="20"/>
        </w:rPr>
        <w:t>1</w:t>
      </w:r>
      <w:r w:rsidRPr="004C4DF4">
        <w:rPr>
          <w:rFonts w:ascii="Arial" w:hAnsi="Arial" w:cs="Arial"/>
          <w:b/>
          <w:bCs/>
          <w:color w:val="FF0000"/>
          <w:sz w:val="20"/>
        </w:rPr>
        <w:t>. Hypotheekstelling</w:t>
      </w:r>
    </w:p>
    <w:p w14:paraId="7E38C24A" w14:textId="77777777" w:rsidR="0091059A" w:rsidRPr="0091059A" w:rsidRDefault="0091059A" w:rsidP="0091059A">
      <w:pPr>
        <w:rPr>
          <w:rFonts w:ascii="Arial" w:hAnsi="Arial" w:cs="Arial"/>
          <w:color w:val="FF0000"/>
          <w:sz w:val="20"/>
        </w:rPr>
      </w:pPr>
      <w:r w:rsidRPr="0091059A">
        <w:rPr>
          <w:rFonts w:ascii="Arial" w:hAnsi="Arial" w:cs="Arial"/>
          <w:color w:val="FF0000"/>
          <w:sz w:val="20"/>
        </w:rPr>
        <w:t>Ter uitvoering van het bedongen hypotheekrecht verklaarde de geldnemer tot meerdere zekerheid voor de betaling van:</w:t>
      </w:r>
    </w:p>
    <w:p w14:paraId="62828B2A" w14:textId="77777777" w:rsidR="0091059A" w:rsidRPr="0091059A" w:rsidRDefault="0091059A" w:rsidP="00512997">
      <w:pPr>
        <w:pStyle w:val="Lijstalinea"/>
        <w:numPr>
          <w:ilvl w:val="0"/>
          <w:numId w:val="7"/>
        </w:numPr>
        <w:ind w:left="426" w:hanging="426"/>
        <w:rPr>
          <w:rFonts w:ascii="Arial" w:hAnsi="Arial" w:cs="Arial"/>
          <w:color w:val="FF0000"/>
          <w:sz w:val="20"/>
        </w:rPr>
      </w:pPr>
      <w:r w:rsidRPr="0091059A">
        <w:rPr>
          <w:rFonts w:ascii="Arial" w:hAnsi="Arial" w:cs="Arial"/>
          <w:color w:val="FF0000"/>
          <w:sz w:val="20"/>
        </w:rPr>
        <w:t xml:space="preserve">de hoofdsom; </w:t>
      </w:r>
    </w:p>
    <w:p w14:paraId="49024172" w14:textId="6BEA7B18" w:rsidR="00512997" w:rsidRDefault="009D6AA5" w:rsidP="00512997">
      <w:pPr>
        <w:pStyle w:val="Lijstalinea"/>
        <w:numPr>
          <w:ilvl w:val="0"/>
          <w:numId w:val="7"/>
        </w:numPr>
        <w:ind w:left="426" w:hanging="426"/>
        <w:rPr>
          <w:rFonts w:ascii="Arial" w:hAnsi="Arial" w:cs="Arial"/>
          <w:color w:val="FF0000"/>
          <w:sz w:val="20"/>
        </w:rPr>
      </w:pPr>
      <w:r>
        <w:rPr>
          <w:rFonts w:ascii="Arial" w:hAnsi="Arial" w:cs="Arial"/>
          <w:color w:val="FF0000"/>
          <w:sz w:val="20"/>
        </w:rPr>
        <w:t>v</w:t>
      </w:r>
      <w:r w:rsidR="0091059A" w:rsidRPr="0091059A">
        <w:rPr>
          <w:rFonts w:ascii="Arial" w:hAnsi="Arial" w:cs="Arial"/>
          <w:color w:val="FF0000"/>
          <w:sz w:val="20"/>
        </w:rPr>
        <w:t xml:space="preserve">oorts al het overige geldverstrekker van geldnemer uit hoofde van de </w:t>
      </w:r>
      <w:r w:rsidR="004C4DF4">
        <w:rPr>
          <w:rFonts w:ascii="Arial" w:hAnsi="Arial" w:cs="Arial"/>
          <w:color w:val="FF0000"/>
          <w:sz w:val="20"/>
        </w:rPr>
        <w:t>geldlening</w:t>
      </w:r>
      <w:r w:rsidR="0091059A" w:rsidRPr="0091059A">
        <w:rPr>
          <w:rFonts w:ascii="Arial" w:hAnsi="Arial" w:cs="Arial"/>
          <w:color w:val="FF0000"/>
          <w:sz w:val="20"/>
        </w:rPr>
        <w:t xml:space="preserve">, zoals gedefinieerd in de </w:t>
      </w:r>
      <w:r w:rsidR="004C4DF4">
        <w:rPr>
          <w:rFonts w:ascii="Arial" w:hAnsi="Arial" w:cs="Arial"/>
          <w:color w:val="FF0000"/>
          <w:sz w:val="20"/>
        </w:rPr>
        <w:t xml:space="preserve">hierna te definiëren </w:t>
      </w:r>
      <w:r w:rsidR="0091059A" w:rsidRPr="0091059A">
        <w:rPr>
          <w:rFonts w:ascii="Arial" w:hAnsi="Arial" w:cs="Arial"/>
          <w:color w:val="FF0000"/>
          <w:sz w:val="20"/>
        </w:rPr>
        <w:t>algemene voorwaarden, te vorderen heeft of te enige</w:t>
      </w:r>
      <w:r w:rsidR="004E5C73">
        <w:rPr>
          <w:rFonts w:ascii="Arial" w:hAnsi="Arial" w:cs="Arial"/>
          <w:color w:val="FF0000"/>
          <w:sz w:val="20"/>
        </w:rPr>
        <w:t>r</w:t>
      </w:r>
      <w:r w:rsidR="0091059A" w:rsidRPr="0091059A">
        <w:rPr>
          <w:rFonts w:ascii="Arial" w:hAnsi="Arial" w:cs="Arial"/>
          <w:color w:val="FF0000"/>
          <w:sz w:val="20"/>
        </w:rPr>
        <w:t xml:space="preserve"> tijd te vorderen zal hebben, waaronder is begrepen de (restant) (deel)lening met de renten en kosten, boeten en vergoedingen waartoe de geldlening aanleiding mocht geven alsmede de door de geldverstrekker voor de geldnemer gedane betalingen;</w:t>
      </w:r>
    </w:p>
    <w:p w14:paraId="4521B4E1" w14:textId="3D7E4A3A" w:rsidR="0091059A" w:rsidRPr="00512997" w:rsidRDefault="004C4DF4" w:rsidP="005B1A96">
      <w:pPr>
        <w:ind w:firstLine="426"/>
        <w:rPr>
          <w:rFonts w:ascii="Arial" w:hAnsi="Arial" w:cs="Arial"/>
          <w:color w:val="FF0000"/>
          <w:sz w:val="20"/>
        </w:rPr>
      </w:pPr>
      <w:r>
        <w:rPr>
          <w:rFonts w:ascii="Arial" w:hAnsi="Arial" w:cs="Arial"/>
          <w:color w:val="FF0000"/>
          <w:sz w:val="20"/>
        </w:rPr>
        <w:t>t</w:t>
      </w:r>
      <w:r w:rsidR="0091059A" w:rsidRPr="00512997">
        <w:rPr>
          <w:rFonts w:ascii="Arial" w:hAnsi="Arial" w:cs="Arial"/>
          <w:color w:val="FF0000"/>
          <w:sz w:val="20"/>
        </w:rPr>
        <w:t>ezamen: "het verschuldigde",</w:t>
      </w:r>
    </w:p>
    <w:p w14:paraId="5782A151" w14:textId="3AA0BE31" w:rsidR="005819A8" w:rsidRPr="005B1A96" w:rsidRDefault="00D92AAE" w:rsidP="023104B2">
      <w:pPr>
        <w:pStyle w:val="Lijstalinea"/>
        <w:numPr>
          <w:ilvl w:val="0"/>
          <w:numId w:val="12"/>
        </w:numPr>
        <w:suppressAutoHyphens/>
        <w:ind w:left="426" w:hanging="426"/>
        <w:rPr>
          <w:rFonts w:ascii="Arial" w:hAnsi="Arial" w:cs="Arial"/>
          <w:sz w:val="20"/>
        </w:rPr>
      </w:pPr>
      <w:r w:rsidRPr="005B1A96">
        <w:rPr>
          <w:rFonts w:ascii="Arial" w:hAnsi="Arial" w:cs="Arial"/>
          <w:color w:val="FF0000"/>
          <w:sz w:val="20"/>
        </w:rPr>
        <w:t>hierbij aan geldverstrekker te verlenen, die van geldnemer aanvaardt, op het hierna te omschrijven registergoed genoemd onder A.2</w:t>
      </w:r>
      <w:ins w:id="17" w:author="Schootbrugge, Jean-Michel van de" w:date="2021-04-30T08:28:00Z">
        <w:r w:rsidR="1382AFE6" w:rsidRPr="023104B2">
          <w:rPr>
            <w:rFonts w:ascii="Arial" w:hAnsi="Arial" w:cs="Arial"/>
            <w:color w:val="FF0000"/>
            <w:sz w:val="20"/>
          </w:rPr>
          <w:t>.</w:t>
        </w:r>
      </w:ins>
      <w:r w:rsidRPr="005B1A96">
        <w:rPr>
          <w:rFonts w:ascii="Arial" w:hAnsi="Arial" w:cs="Arial"/>
          <w:color w:val="FF0000"/>
          <w:sz w:val="20"/>
        </w:rPr>
        <w:t xml:space="preserve"> Registergoed</w:t>
      </w:r>
      <w:del w:id="18" w:author="Schootbrugge, Jean-Michel van de" w:date="2021-04-20T15:13:00Z">
        <w:r w:rsidRPr="005B1A96" w:rsidDel="00B1531D">
          <w:rPr>
            <w:rFonts w:ascii="Arial" w:hAnsi="Arial" w:cs="Arial"/>
            <w:color w:val="FF0000"/>
            <w:sz w:val="20"/>
          </w:rPr>
          <w:delText>eren</w:delText>
        </w:r>
      </w:del>
      <w:r w:rsidR="006F4C23">
        <w:rPr>
          <w:rFonts w:ascii="Arial" w:hAnsi="Arial" w:cs="Arial"/>
          <w:color w:val="FF0000"/>
          <w:sz w:val="20"/>
        </w:rPr>
        <w:t xml:space="preserve"> </w:t>
      </w:r>
      <w:r w:rsidR="006F4C23" w:rsidRPr="00860647">
        <w:rPr>
          <w:rFonts w:ascii="Arial" w:hAnsi="Arial" w:cs="Arial"/>
          <w:sz w:val="20"/>
        </w:rPr>
        <w:fldChar w:fldCharType="begin"/>
      </w:r>
      <w:r w:rsidR="006F4C23" w:rsidRPr="00860647">
        <w:rPr>
          <w:rFonts w:ascii="Arial" w:hAnsi="Arial" w:cs="Arial"/>
          <w:sz w:val="20"/>
        </w:rPr>
        <w:instrText>MacroButton Nomacro §</w:instrText>
      </w:r>
      <w:r w:rsidR="006F4C23" w:rsidRPr="00860647">
        <w:rPr>
          <w:rFonts w:ascii="Arial" w:hAnsi="Arial" w:cs="Arial"/>
          <w:sz w:val="20"/>
        </w:rPr>
        <w:fldChar w:fldCharType="end"/>
      </w:r>
      <w:r w:rsidR="006F4C23">
        <w:rPr>
          <w:rFonts w:ascii="Arial" w:hAnsi="Arial" w:cs="Arial"/>
          <w:sz w:val="20"/>
        </w:rPr>
        <w:t>volgnummer registergoed</w:t>
      </w:r>
      <w:r w:rsidR="006F4C23" w:rsidRPr="00860647">
        <w:rPr>
          <w:rFonts w:ascii="Arial" w:hAnsi="Arial" w:cs="Arial"/>
          <w:sz w:val="20"/>
        </w:rPr>
        <w:fldChar w:fldCharType="begin"/>
      </w:r>
      <w:r w:rsidR="006F4C23" w:rsidRPr="00860647">
        <w:rPr>
          <w:rFonts w:ascii="Arial" w:hAnsi="Arial" w:cs="Arial"/>
          <w:sz w:val="20"/>
        </w:rPr>
        <w:instrText>MacroButton Nomacro §</w:instrText>
      </w:r>
      <w:r w:rsidR="006F4C23" w:rsidRPr="00860647">
        <w:rPr>
          <w:rFonts w:ascii="Arial" w:hAnsi="Arial" w:cs="Arial"/>
          <w:sz w:val="20"/>
        </w:rPr>
        <w:fldChar w:fldCharType="end"/>
      </w:r>
      <w:r w:rsidR="005819A8">
        <w:rPr>
          <w:rFonts w:ascii="Arial" w:hAnsi="Arial" w:cs="Arial"/>
          <w:sz w:val="20"/>
        </w:rPr>
        <w:t xml:space="preserve"> </w:t>
      </w:r>
      <w:r w:rsidR="005819A8" w:rsidRPr="005B1A96">
        <w:rPr>
          <w:rFonts w:ascii="Arial" w:hAnsi="Arial" w:cs="Arial"/>
          <w:color w:val="FF0000"/>
          <w:sz w:val="20"/>
        </w:rPr>
        <w:t xml:space="preserve">het recht van </w:t>
      </w:r>
      <w:r w:rsidR="005819A8" w:rsidRPr="005819A8">
        <w:rPr>
          <w:rFonts w:ascii="Arial" w:hAnsi="Arial" w:cs="Arial"/>
          <w:sz w:val="20"/>
        </w:rPr>
        <w:fldChar w:fldCharType="begin"/>
      </w:r>
      <w:r w:rsidR="005819A8" w:rsidRPr="005819A8">
        <w:rPr>
          <w:rFonts w:ascii="Arial" w:hAnsi="Arial" w:cs="Arial"/>
          <w:sz w:val="20"/>
        </w:rPr>
        <w:instrText>MacroButton Nomacro §</w:instrText>
      </w:r>
      <w:r w:rsidR="005819A8" w:rsidRPr="005819A8">
        <w:rPr>
          <w:rFonts w:ascii="Arial" w:hAnsi="Arial" w:cs="Arial"/>
          <w:sz w:val="20"/>
        </w:rPr>
        <w:fldChar w:fldCharType="end"/>
      </w:r>
      <w:r w:rsidR="005819A8">
        <w:rPr>
          <w:rFonts w:ascii="Arial" w:hAnsi="Arial" w:cs="Arial"/>
          <w:sz w:val="20"/>
        </w:rPr>
        <w:t>telwoord</w:t>
      </w:r>
      <w:r w:rsidR="005819A8" w:rsidRPr="005819A8">
        <w:rPr>
          <w:rFonts w:ascii="Arial" w:hAnsi="Arial" w:cs="Arial"/>
          <w:sz w:val="20"/>
        </w:rPr>
        <w:fldChar w:fldCharType="begin"/>
      </w:r>
      <w:r w:rsidR="005819A8" w:rsidRPr="005819A8">
        <w:rPr>
          <w:rFonts w:ascii="Arial" w:hAnsi="Arial" w:cs="Arial"/>
          <w:sz w:val="20"/>
        </w:rPr>
        <w:instrText>MacroButton Nomacro §</w:instrText>
      </w:r>
      <w:r w:rsidR="005819A8" w:rsidRPr="005819A8">
        <w:rPr>
          <w:rFonts w:ascii="Arial" w:hAnsi="Arial" w:cs="Arial"/>
          <w:sz w:val="20"/>
        </w:rPr>
        <w:fldChar w:fldCharType="end"/>
      </w:r>
      <w:r w:rsidR="005819A8" w:rsidRPr="005819A8">
        <w:rPr>
          <w:rFonts w:ascii="Arial" w:hAnsi="Arial" w:cs="Arial"/>
          <w:sz w:val="20"/>
        </w:rPr>
        <w:t xml:space="preserve"> </w:t>
      </w:r>
      <w:r w:rsidR="005819A8" w:rsidRPr="005B1A96">
        <w:rPr>
          <w:rFonts w:ascii="Arial" w:hAnsi="Arial" w:cs="Arial"/>
          <w:color w:val="FF0000"/>
          <w:sz w:val="20"/>
        </w:rPr>
        <w:t>hypotheek tot:</w:t>
      </w:r>
      <w:r w:rsidR="005819A8">
        <w:rPr>
          <w:rFonts w:ascii="Arial" w:hAnsi="Arial" w:cs="Arial"/>
          <w:color w:val="FF0000"/>
          <w:sz w:val="20"/>
        </w:rPr>
        <w:t xml:space="preserve"> </w:t>
      </w:r>
    </w:p>
    <w:p w14:paraId="558B3950" w14:textId="77777777" w:rsidR="00FB0F62" w:rsidRPr="005B1A96" w:rsidRDefault="005C0267" w:rsidP="00FB0F62">
      <w:pPr>
        <w:pStyle w:val="Lijstalinea"/>
        <w:numPr>
          <w:ilvl w:val="0"/>
          <w:numId w:val="14"/>
        </w:numPr>
        <w:tabs>
          <w:tab w:val="left" w:pos="-1440"/>
          <w:tab w:val="left" w:pos="-720"/>
        </w:tabs>
        <w:suppressAutoHyphens/>
        <w:ind w:left="426" w:hanging="426"/>
        <w:rPr>
          <w:rFonts w:ascii="Arial" w:hAnsi="Arial" w:cs="Arial"/>
          <w:sz w:val="20"/>
        </w:rPr>
      </w:pPr>
      <w:r w:rsidRPr="00860647">
        <w:rPr>
          <w:rFonts w:ascii="Arial" w:hAnsi="Arial" w:cs="Arial"/>
          <w:color w:val="FF0000"/>
          <w:sz w:val="20"/>
        </w:rPr>
        <w:t>een</w:t>
      </w:r>
      <w:r>
        <w:rPr>
          <w:rFonts w:ascii="Arial" w:hAnsi="Arial" w:cs="Arial"/>
          <w:color w:val="FF0000"/>
          <w:sz w:val="20"/>
        </w:rPr>
        <w:t xml:space="preserve"> bedrag van </w:t>
      </w:r>
      <w:r w:rsidR="00BF20F5" w:rsidRPr="00860647">
        <w:rPr>
          <w:rFonts w:ascii="Arial" w:hAnsi="Arial" w:cs="Arial"/>
          <w:sz w:val="20"/>
        </w:rPr>
        <w:fldChar w:fldCharType="begin"/>
      </w:r>
      <w:r w:rsidR="00BF20F5" w:rsidRPr="00860647">
        <w:rPr>
          <w:rFonts w:ascii="Arial" w:hAnsi="Arial" w:cs="Arial"/>
          <w:sz w:val="20"/>
        </w:rPr>
        <w:instrText>MacroButton Nomacro §</w:instrText>
      </w:r>
      <w:r w:rsidR="00BF20F5" w:rsidRPr="00860647">
        <w:rPr>
          <w:rFonts w:ascii="Arial" w:hAnsi="Arial" w:cs="Arial"/>
          <w:sz w:val="20"/>
        </w:rPr>
        <w:fldChar w:fldCharType="end"/>
      </w:r>
      <w:r w:rsidR="00BF20F5" w:rsidRPr="00860647">
        <w:rPr>
          <w:rFonts w:ascii="Arial" w:hAnsi="Arial" w:cs="Arial"/>
          <w:sz w:val="20"/>
        </w:rPr>
        <w:t>hypotheekbedrag voluit in letters (hypotheekbedrag in cijfers)</w:t>
      </w:r>
      <w:r w:rsidR="00BF20F5" w:rsidRPr="00860647">
        <w:rPr>
          <w:rFonts w:ascii="Arial" w:hAnsi="Arial" w:cs="Arial"/>
          <w:sz w:val="20"/>
        </w:rPr>
        <w:fldChar w:fldCharType="begin"/>
      </w:r>
      <w:r w:rsidR="00BF20F5" w:rsidRPr="00860647">
        <w:rPr>
          <w:rFonts w:ascii="Arial" w:hAnsi="Arial" w:cs="Arial"/>
          <w:sz w:val="20"/>
        </w:rPr>
        <w:instrText>MacroButton Nomacro §</w:instrText>
      </w:r>
      <w:r w:rsidR="00BF20F5" w:rsidRPr="00860647">
        <w:rPr>
          <w:rFonts w:ascii="Arial" w:hAnsi="Arial" w:cs="Arial"/>
          <w:sz w:val="20"/>
        </w:rPr>
        <w:fldChar w:fldCharType="end"/>
      </w:r>
      <w:r w:rsidR="00BF20F5">
        <w:rPr>
          <w:rFonts w:ascii="Arial" w:hAnsi="Arial" w:cs="Arial"/>
          <w:sz w:val="20"/>
        </w:rPr>
        <w:t xml:space="preserve"> </w:t>
      </w:r>
      <w:r w:rsidR="00BF20F5" w:rsidRPr="005B1A96">
        <w:rPr>
          <w:rFonts w:ascii="Arial" w:hAnsi="Arial" w:cs="Arial"/>
          <w:color w:val="FF0000"/>
          <w:sz w:val="20"/>
        </w:rPr>
        <w:t>plus</w:t>
      </w:r>
    </w:p>
    <w:p w14:paraId="48E2A0F6" w14:textId="3037AB19" w:rsidR="00BF20F5" w:rsidRPr="005B1A96" w:rsidRDefault="00FB78CA" w:rsidP="036CBD9E">
      <w:pPr>
        <w:pStyle w:val="Lijstalinea"/>
        <w:numPr>
          <w:ilvl w:val="0"/>
          <w:numId w:val="14"/>
        </w:numPr>
        <w:suppressAutoHyphens/>
        <w:ind w:left="426" w:hanging="426"/>
        <w:rPr>
          <w:rFonts w:ascii="Arial" w:hAnsi="Arial" w:cs="Arial"/>
          <w:sz w:val="20"/>
        </w:rPr>
      </w:pPr>
      <w:r w:rsidRPr="005B1A96">
        <w:rPr>
          <w:rFonts w:ascii="Arial" w:hAnsi="Arial" w:cs="Arial"/>
          <w:color w:val="FF0000"/>
          <w:sz w:val="20"/>
        </w:rPr>
        <w:t xml:space="preserve">voorts al het overige geldverstrekker van geldnemer uit hoofde van de geldlening, zoals gedefinieerd in de hierna te definiëren algemene voorwaarden, te vorderen heeft of te </w:t>
      </w:r>
      <w:r w:rsidRPr="005B1A96">
        <w:rPr>
          <w:rFonts w:ascii="Arial" w:hAnsi="Arial" w:cs="Arial"/>
          <w:color w:val="FF0000"/>
          <w:sz w:val="20"/>
        </w:rPr>
        <w:lastRenderedPageBreak/>
        <w:t>enige</w:t>
      </w:r>
      <w:r w:rsidR="004E5C73">
        <w:rPr>
          <w:rFonts w:ascii="Arial" w:hAnsi="Arial" w:cs="Arial"/>
          <w:color w:val="FF0000"/>
          <w:sz w:val="20"/>
        </w:rPr>
        <w:t>r</w:t>
      </w:r>
      <w:r w:rsidRPr="005B1A96">
        <w:rPr>
          <w:rFonts w:ascii="Arial" w:hAnsi="Arial" w:cs="Arial"/>
          <w:color w:val="FF0000"/>
          <w:sz w:val="20"/>
        </w:rPr>
        <w:t xml:space="preserve"> tijd te vorderen zal hebben, waaronder is begrepen de (restant) (deel)lening met de renten en kosten, boeten en vergoedingen waartoe de geldlening aanleiding mocht geven alsmede de door de geldverstrekker voor de geldnemer gedane betalingen samen begroot op </w:t>
      </w:r>
      <w:r w:rsidR="0072134B" w:rsidRPr="036CBD9E">
        <w:rPr>
          <w:rFonts w:ascii="Arial" w:hAnsi="Arial" w:cs="Arial"/>
          <w:sz w:val="20"/>
        </w:rPr>
        <w:fldChar w:fldCharType="begin"/>
      </w:r>
      <w:r w:rsidR="0072134B" w:rsidRPr="036CBD9E">
        <w:rPr>
          <w:rFonts w:ascii="Arial" w:hAnsi="Arial" w:cs="Arial"/>
          <w:sz w:val="20"/>
        </w:rPr>
        <w:instrText>MacroButton Nomacro §</w:instrText>
      </w:r>
      <w:r w:rsidR="0072134B" w:rsidRPr="036CBD9E">
        <w:rPr>
          <w:rFonts w:ascii="Arial" w:hAnsi="Arial" w:cs="Arial"/>
          <w:sz w:val="20"/>
        </w:rPr>
        <w:fldChar w:fldCharType="end"/>
      </w:r>
      <w:r w:rsidR="0072134B" w:rsidRPr="005B1A96">
        <w:rPr>
          <w:rFonts w:ascii="Arial" w:hAnsi="Arial" w:cs="Arial"/>
          <w:sz w:val="20"/>
        </w:rPr>
        <w:t>percentage voluit in letters (percentage in cijfers)</w:t>
      </w:r>
      <w:r w:rsidR="0072134B" w:rsidRPr="036CBD9E">
        <w:rPr>
          <w:rFonts w:ascii="Arial" w:hAnsi="Arial" w:cs="Arial"/>
          <w:sz w:val="20"/>
        </w:rPr>
        <w:fldChar w:fldCharType="begin"/>
      </w:r>
      <w:r w:rsidR="0072134B" w:rsidRPr="036CBD9E">
        <w:rPr>
          <w:rFonts w:ascii="Arial" w:hAnsi="Arial" w:cs="Arial"/>
          <w:sz w:val="20"/>
        </w:rPr>
        <w:instrText>MacroButton Nomacro §</w:instrText>
      </w:r>
      <w:r w:rsidR="0072134B" w:rsidRPr="036CBD9E">
        <w:rPr>
          <w:rFonts w:ascii="Arial" w:hAnsi="Arial" w:cs="Arial"/>
          <w:sz w:val="20"/>
        </w:rPr>
        <w:fldChar w:fldCharType="end"/>
      </w:r>
      <w:r w:rsidR="0072134B" w:rsidRPr="005B1A96">
        <w:rPr>
          <w:rFonts w:ascii="Arial" w:hAnsi="Arial" w:cs="Arial"/>
          <w:sz w:val="20"/>
        </w:rPr>
        <w:t xml:space="preserve"> </w:t>
      </w:r>
      <w:r w:rsidR="00FC75B6" w:rsidRPr="005B1A96">
        <w:rPr>
          <w:rFonts w:ascii="Arial" w:hAnsi="Arial" w:cs="Arial"/>
          <w:color w:val="FF0000"/>
          <w:sz w:val="20"/>
        </w:rPr>
        <w:t xml:space="preserve">van het bedrag hiervoor onder 1., dat is </w:t>
      </w:r>
      <w:r w:rsidR="00173A09" w:rsidRPr="036CBD9E">
        <w:rPr>
          <w:rFonts w:ascii="Arial" w:hAnsi="Arial" w:cs="Arial"/>
          <w:color w:val="000000" w:themeColor="text1"/>
          <w:sz w:val="20"/>
        </w:rPr>
        <w:fldChar w:fldCharType="begin"/>
      </w:r>
      <w:r w:rsidR="00173A09" w:rsidRPr="036CBD9E">
        <w:rPr>
          <w:rFonts w:ascii="Arial" w:hAnsi="Arial" w:cs="Arial"/>
          <w:color w:val="000000" w:themeColor="text1"/>
          <w:sz w:val="20"/>
        </w:rPr>
        <w:instrText>MacroButton Nomacro §</w:instrText>
      </w:r>
      <w:r w:rsidR="00173A09" w:rsidRPr="036CBD9E">
        <w:rPr>
          <w:rFonts w:ascii="Arial" w:hAnsi="Arial" w:cs="Arial"/>
          <w:color w:val="000000" w:themeColor="text1"/>
          <w:sz w:val="20"/>
        </w:rPr>
        <w:fldChar w:fldCharType="end"/>
      </w:r>
      <w:r w:rsidR="001A7808">
        <w:rPr>
          <w:rFonts w:ascii="Arial" w:hAnsi="Arial" w:cs="Arial"/>
          <w:color w:val="000000" w:themeColor="text1"/>
          <w:sz w:val="20"/>
        </w:rPr>
        <w:t>rentebedrag</w:t>
      </w:r>
      <w:r w:rsidR="00173A09" w:rsidRPr="005B1A96">
        <w:rPr>
          <w:rFonts w:ascii="Arial" w:hAnsi="Arial" w:cs="Arial"/>
          <w:sz w:val="20"/>
        </w:rPr>
        <w:t xml:space="preserve"> voluit in letters (</w:t>
      </w:r>
      <w:r w:rsidR="001A7808">
        <w:rPr>
          <w:rFonts w:ascii="Arial" w:hAnsi="Arial" w:cs="Arial"/>
          <w:sz w:val="20"/>
        </w:rPr>
        <w:t>rentebedrag</w:t>
      </w:r>
      <w:r w:rsidR="00173A09" w:rsidRPr="005B1A96">
        <w:rPr>
          <w:rFonts w:ascii="Arial" w:hAnsi="Arial" w:cs="Arial"/>
          <w:sz w:val="20"/>
        </w:rPr>
        <w:t xml:space="preserve"> in cijfers)</w:t>
      </w:r>
      <w:r w:rsidR="00173A09" w:rsidRPr="036CBD9E">
        <w:rPr>
          <w:rFonts w:ascii="Arial" w:hAnsi="Arial" w:cs="Arial"/>
          <w:color w:val="000000" w:themeColor="text1"/>
          <w:sz w:val="20"/>
        </w:rPr>
        <w:fldChar w:fldCharType="begin"/>
      </w:r>
      <w:r w:rsidR="00173A09" w:rsidRPr="036CBD9E">
        <w:rPr>
          <w:rFonts w:ascii="Arial" w:hAnsi="Arial" w:cs="Arial"/>
          <w:color w:val="000000" w:themeColor="text1"/>
          <w:sz w:val="20"/>
        </w:rPr>
        <w:instrText>MacroButton Nomacro §</w:instrText>
      </w:r>
      <w:r w:rsidR="00173A09" w:rsidRPr="036CBD9E">
        <w:rPr>
          <w:rFonts w:ascii="Arial" w:hAnsi="Arial" w:cs="Arial"/>
          <w:color w:val="000000" w:themeColor="text1"/>
          <w:sz w:val="20"/>
        </w:rPr>
        <w:fldChar w:fldCharType="end"/>
      </w:r>
      <w:r w:rsidR="00985E7B" w:rsidRPr="005B1A96">
        <w:rPr>
          <w:rFonts w:ascii="Arial" w:hAnsi="Arial" w:cs="Arial"/>
          <w:color w:val="FF0000"/>
          <w:sz w:val="20"/>
        </w:rPr>
        <w:t>,</w:t>
      </w:r>
      <w:r w:rsidR="008A0F60">
        <w:rPr>
          <w:rFonts w:ascii="Arial" w:hAnsi="Arial" w:cs="Arial"/>
          <w:color w:val="FF0000"/>
          <w:sz w:val="20"/>
        </w:rPr>
        <w:t xml:space="preserve"> </w:t>
      </w:r>
    </w:p>
    <w:p w14:paraId="46E07933" w14:textId="1F74AB7B" w:rsidR="0057678E" w:rsidRPr="005B1A96" w:rsidRDefault="0057678E" w:rsidP="005B1A96">
      <w:pPr>
        <w:tabs>
          <w:tab w:val="left" w:pos="-1440"/>
          <w:tab w:val="left" w:pos="-720"/>
        </w:tabs>
        <w:suppressAutoHyphens/>
        <w:rPr>
          <w:rFonts w:ascii="Arial" w:hAnsi="Arial" w:cs="Arial"/>
          <w:color w:val="FF0000"/>
          <w:sz w:val="20"/>
        </w:rPr>
      </w:pPr>
      <w:r w:rsidRPr="005B1A96">
        <w:rPr>
          <w:rFonts w:ascii="Arial" w:hAnsi="Arial" w:cs="Arial"/>
          <w:color w:val="FF0000"/>
          <w:sz w:val="20"/>
        </w:rPr>
        <w:t xml:space="preserve">een en ander derhalve tot een totaalbedrag ter grootte van </w:t>
      </w:r>
      <w:r w:rsidRPr="005B1A96">
        <w:rPr>
          <w:rFonts w:ascii="Arial" w:hAnsi="Arial" w:cs="Arial"/>
          <w:sz w:val="20"/>
        </w:rPr>
        <w:fldChar w:fldCharType="begin"/>
      </w:r>
      <w:r w:rsidRPr="005B1A96">
        <w:rPr>
          <w:rFonts w:ascii="Arial" w:hAnsi="Arial" w:cs="Arial"/>
          <w:sz w:val="20"/>
        </w:rPr>
        <w:instrText>MacroButton Nomacro §</w:instrText>
      </w:r>
      <w:r w:rsidRPr="005B1A96">
        <w:rPr>
          <w:rFonts w:ascii="Arial" w:hAnsi="Arial" w:cs="Arial"/>
          <w:sz w:val="20"/>
        </w:rPr>
        <w:fldChar w:fldCharType="end"/>
      </w:r>
      <w:r w:rsidRPr="005B1A96">
        <w:rPr>
          <w:rFonts w:ascii="Arial" w:hAnsi="Arial" w:cs="Arial"/>
          <w:sz w:val="20"/>
        </w:rPr>
        <w:t xml:space="preserve">hypotheekbedrag </w:t>
      </w:r>
      <w:r w:rsidR="00A72648">
        <w:rPr>
          <w:rFonts w:ascii="Arial" w:hAnsi="Arial" w:cs="Arial"/>
          <w:sz w:val="20"/>
        </w:rPr>
        <w:t xml:space="preserve">plus rentebedrag </w:t>
      </w:r>
      <w:r w:rsidRPr="005B1A96">
        <w:rPr>
          <w:rFonts w:ascii="Arial" w:hAnsi="Arial" w:cs="Arial"/>
          <w:sz w:val="20"/>
        </w:rPr>
        <w:t>voluit in letters (hypotheekbedrag</w:t>
      </w:r>
      <w:r w:rsidR="00A72648">
        <w:rPr>
          <w:rFonts w:ascii="Arial" w:hAnsi="Arial" w:cs="Arial"/>
          <w:sz w:val="20"/>
        </w:rPr>
        <w:t xml:space="preserve"> plus rentebedrag</w:t>
      </w:r>
      <w:r w:rsidRPr="005B1A96">
        <w:rPr>
          <w:rFonts w:ascii="Arial" w:hAnsi="Arial" w:cs="Arial"/>
          <w:sz w:val="20"/>
        </w:rPr>
        <w:t xml:space="preserve"> in cijfers)</w:t>
      </w:r>
      <w:r w:rsidRPr="005B1A96">
        <w:rPr>
          <w:rFonts w:ascii="Arial" w:hAnsi="Arial" w:cs="Arial"/>
          <w:sz w:val="20"/>
        </w:rPr>
        <w:fldChar w:fldCharType="begin"/>
      </w:r>
      <w:r w:rsidRPr="005B1A96">
        <w:rPr>
          <w:rFonts w:ascii="Arial" w:hAnsi="Arial" w:cs="Arial"/>
          <w:sz w:val="20"/>
        </w:rPr>
        <w:instrText>MacroButton Nomacro §</w:instrText>
      </w:r>
      <w:r w:rsidRPr="005B1A96">
        <w:rPr>
          <w:rFonts w:ascii="Arial" w:hAnsi="Arial" w:cs="Arial"/>
          <w:sz w:val="20"/>
        </w:rPr>
        <w:fldChar w:fldCharType="end"/>
      </w:r>
      <w:r w:rsidRPr="005B1A96">
        <w:rPr>
          <w:rFonts w:ascii="Arial" w:hAnsi="Arial" w:cs="Arial"/>
          <w:color w:val="FF0000"/>
          <w:sz w:val="20"/>
        </w:rPr>
        <w:t>;</w:t>
      </w:r>
      <w:r>
        <w:rPr>
          <w:rFonts w:ascii="Arial" w:hAnsi="Arial" w:cs="Arial"/>
          <w:color w:val="FF0000"/>
          <w:sz w:val="20"/>
        </w:rPr>
        <w:t xml:space="preserve"> </w:t>
      </w:r>
      <w:r w:rsidRPr="005B1A96">
        <w:rPr>
          <w:rFonts w:ascii="Arial" w:hAnsi="Arial" w:cs="Arial"/>
          <w:color w:val="800080"/>
          <w:sz w:val="20"/>
        </w:rPr>
        <w:t>en</w:t>
      </w:r>
    </w:p>
    <w:p w14:paraId="399D7EFC" w14:textId="7988FA27" w:rsidR="008A0F60" w:rsidRPr="00A675C8" w:rsidRDefault="008A0F60" w:rsidP="023104B2">
      <w:pPr>
        <w:pStyle w:val="Lijstalinea"/>
        <w:numPr>
          <w:ilvl w:val="0"/>
          <w:numId w:val="12"/>
        </w:numPr>
        <w:suppressAutoHyphens/>
        <w:ind w:left="426" w:hanging="426"/>
        <w:rPr>
          <w:rFonts w:ascii="Arial" w:hAnsi="Arial" w:cs="Arial"/>
          <w:sz w:val="20"/>
        </w:rPr>
      </w:pPr>
      <w:r w:rsidRPr="005B1A96">
        <w:rPr>
          <w:rFonts w:ascii="Arial" w:hAnsi="Arial" w:cs="Arial"/>
          <w:color w:val="800080"/>
          <w:sz w:val="20"/>
        </w:rPr>
        <w:t>hierbij aan geldverstrekker te verlenen, die van geldnemer aanvaardt, op het hierna te omschrijven registergoed genoemd onder A.2</w:t>
      </w:r>
      <w:ins w:id="19" w:author="Schootbrugge, Jean-Michel van de" w:date="2021-04-30T08:28:00Z">
        <w:r w:rsidR="61891EFF" w:rsidRPr="023104B2">
          <w:rPr>
            <w:rFonts w:ascii="Arial" w:hAnsi="Arial" w:cs="Arial"/>
            <w:color w:val="800080"/>
            <w:sz w:val="20"/>
          </w:rPr>
          <w:t>.</w:t>
        </w:r>
      </w:ins>
      <w:r w:rsidRPr="005B1A96">
        <w:rPr>
          <w:rFonts w:ascii="Arial" w:hAnsi="Arial" w:cs="Arial"/>
          <w:color w:val="800080"/>
          <w:sz w:val="20"/>
        </w:rPr>
        <w:t xml:space="preserve"> Registergoed</w:t>
      </w:r>
      <w:del w:id="20" w:author="Schootbrugge, Jean-Michel van de" w:date="2021-04-20T15:13:00Z">
        <w:r w:rsidRPr="005B1A96" w:rsidDel="00B1531D">
          <w:rPr>
            <w:rFonts w:ascii="Arial" w:hAnsi="Arial" w:cs="Arial"/>
            <w:color w:val="800080"/>
            <w:sz w:val="20"/>
          </w:rPr>
          <w:delText>eren</w:delText>
        </w:r>
      </w:del>
      <w:r w:rsidRPr="005B1A96">
        <w:rPr>
          <w:rFonts w:ascii="Arial" w:hAnsi="Arial" w:cs="Arial"/>
          <w:color w:val="800080"/>
          <w:sz w:val="20"/>
        </w:rPr>
        <w:t xml:space="preserve"> </w:t>
      </w:r>
      <w:r w:rsidRPr="00860647">
        <w:rPr>
          <w:rFonts w:ascii="Arial" w:hAnsi="Arial" w:cs="Arial"/>
          <w:sz w:val="20"/>
        </w:rPr>
        <w:fldChar w:fldCharType="begin"/>
      </w:r>
      <w:r w:rsidRPr="00860647">
        <w:rPr>
          <w:rFonts w:ascii="Arial" w:hAnsi="Arial" w:cs="Arial"/>
          <w:sz w:val="20"/>
        </w:rPr>
        <w:instrText>MacroButton Nomacro §</w:instrText>
      </w:r>
      <w:r w:rsidRPr="00860647">
        <w:rPr>
          <w:rFonts w:ascii="Arial" w:hAnsi="Arial" w:cs="Arial"/>
          <w:sz w:val="20"/>
        </w:rPr>
        <w:fldChar w:fldCharType="end"/>
      </w:r>
      <w:r>
        <w:rPr>
          <w:rFonts w:ascii="Arial" w:hAnsi="Arial" w:cs="Arial"/>
          <w:sz w:val="20"/>
        </w:rPr>
        <w:t>volgnummer registergoed</w:t>
      </w:r>
      <w:r w:rsidRPr="00860647">
        <w:rPr>
          <w:rFonts w:ascii="Arial" w:hAnsi="Arial" w:cs="Arial"/>
          <w:sz w:val="20"/>
        </w:rPr>
        <w:fldChar w:fldCharType="begin"/>
      </w:r>
      <w:r w:rsidRPr="00860647">
        <w:rPr>
          <w:rFonts w:ascii="Arial" w:hAnsi="Arial" w:cs="Arial"/>
          <w:sz w:val="20"/>
        </w:rPr>
        <w:instrText>MacroButton Nomacro §</w:instrText>
      </w:r>
      <w:r w:rsidRPr="00860647">
        <w:rPr>
          <w:rFonts w:ascii="Arial" w:hAnsi="Arial" w:cs="Arial"/>
          <w:sz w:val="20"/>
        </w:rPr>
        <w:fldChar w:fldCharType="end"/>
      </w:r>
      <w:r>
        <w:rPr>
          <w:rFonts w:ascii="Arial" w:hAnsi="Arial" w:cs="Arial"/>
          <w:sz w:val="20"/>
        </w:rPr>
        <w:t xml:space="preserve"> </w:t>
      </w:r>
      <w:r w:rsidRPr="005B1A96">
        <w:rPr>
          <w:rFonts w:ascii="Arial" w:hAnsi="Arial" w:cs="Arial"/>
          <w:color w:val="800080"/>
          <w:sz w:val="20"/>
        </w:rPr>
        <w:t xml:space="preserve">het recht van </w:t>
      </w:r>
      <w:r w:rsidRPr="005819A8">
        <w:rPr>
          <w:rFonts w:ascii="Arial" w:hAnsi="Arial" w:cs="Arial"/>
          <w:sz w:val="20"/>
        </w:rPr>
        <w:fldChar w:fldCharType="begin"/>
      </w:r>
      <w:r w:rsidRPr="005819A8">
        <w:rPr>
          <w:rFonts w:ascii="Arial" w:hAnsi="Arial" w:cs="Arial"/>
          <w:sz w:val="20"/>
        </w:rPr>
        <w:instrText>MacroButton Nomacro §</w:instrText>
      </w:r>
      <w:r w:rsidRPr="005819A8">
        <w:rPr>
          <w:rFonts w:ascii="Arial" w:hAnsi="Arial" w:cs="Arial"/>
          <w:sz w:val="20"/>
        </w:rPr>
        <w:fldChar w:fldCharType="end"/>
      </w:r>
      <w:r>
        <w:rPr>
          <w:rFonts w:ascii="Arial" w:hAnsi="Arial" w:cs="Arial"/>
          <w:sz w:val="20"/>
        </w:rPr>
        <w:t>telwoord</w:t>
      </w:r>
      <w:r w:rsidRPr="005819A8">
        <w:rPr>
          <w:rFonts w:ascii="Arial" w:hAnsi="Arial" w:cs="Arial"/>
          <w:sz w:val="20"/>
        </w:rPr>
        <w:fldChar w:fldCharType="begin"/>
      </w:r>
      <w:r w:rsidRPr="005819A8">
        <w:rPr>
          <w:rFonts w:ascii="Arial" w:hAnsi="Arial" w:cs="Arial"/>
          <w:sz w:val="20"/>
        </w:rPr>
        <w:instrText>MacroButton Nomacro §</w:instrText>
      </w:r>
      <w:r w:rsidRPr="005819A8">
        <w:rPr>
          <w:rFonts w:ascii="Arial" w:hAnsi="Arial" w:cs="Arial"/>
          <w:sz w:val="20"/>
        </w:rPr>
        <w:fldChar w:fldCharType="end"/>
      </w:r>
      <w:r w:rsidRPr="005819A8">
        <w:rPr>
          <w:rFonts w:ascii="Arial" w:hAnsi="Arial" w:cs="Arial"/>
          <w:sz w:val="20"/>
        </w:rPr>
        <w:t xml:space="preserve"> </w:t>
      </w:r>
      <w:r w:rsidRPr="005B1A96">
        <w:rPr>
          <w:rFonts w:ascii="Arial" w:hAnsi="Arial" w:cs="Arial"/>
          <w:color w:val="800080"/>
          <w:sz w:val="20"/>
        </w:rPr>
        <w:t>hypotheek tot:</w:t>
      </w:r>
      <w:r>
        <w:rPr>
          <w:rFonts w:ascii="Arial" w:hAnsi="Arial" w:cs="Arial"/>
          <w:color w:val="FF0000"/>
          <w:sz w:val="20"/>
        </w:rPr>
        <w:t xml:space="preserve"> </w:t>
      </w:r>
    </w:p>
    <w:p w14:paraId="6A1D55AC" w14:textId="77777777" w:rsidR="008A0F60" w:rsidRPr="005B1A96" w:rsidRDefault="008A0F60" w:rsidP="005B1A96">
      <w:pPr>
        <w:pStyle w:val="Lijstalinea"/>
        <w:numPr>
          <w:ilvl w:val="0"/>
          <w:numId w:val="15"/>
        </w:numPr>
        <w:tabs>
          <w:tab w:val="left" w:pos="-1440"/>
          <w:tab w:val="left" w:pos="-720"/>
        </w:tabs>
        <w:suppressAutoHyphens/>
        <w:ind w:left="426" w:hanging="426"/>
        <w:rPr>
          <w:rFonts w:ascii="Arial" w:hAnsi="Arial" w:cs="Arial"/>
          <w:color w:val="800080"/>
          <w:sz w:val="20"/>
        </w:rPr>
      </w:pPr>
      <w:r w:rsidRPr="005B1A96">
        <w:rPr>
          <w:rFonts w:ascii="Arial" w:hAnsi="Arial" w:cs="Arial"/>
          <w:color w:val="800080"/>
          <w:sz w:val="20"/>
        </w:rPr>
        <w:t xml:space="preserve">een bedrag van </w:t>
      </w:r>
      <w:r w:rsidRPr="00860647">
        <w:rPr>
          <w:rFonts w:ascii="Arial" w:hAnsi="Arial" w:cs="Arial"/>
          <w:sz w:val="20"/>
        </w:rPr>
        <w:fldChar w:fldCharType="begin"/>
      </w:r>
      <w:r w:rsidRPr="00860647">
        <w:rPr>
          <w:rFonts w:ascii="Arial" w:hAnsi="Arial" w:cs="Arial"/>
          <w:sz w:val="20"/>
        </w:rPr>
        <w:instrText>MacroButton Nomacro §</w:instrText>
      </w:r>
      <w:r w:rsidRPr="00860647">
        <w:rPr>
          <w:rFonts w:ascii="Arial" w:hAnsi="Arial" w:cs="Arial"/>
          <w:sz w:val="20"/>
        </w:rPr>
        <w:fldChar w:fldCharType="end"/>
      </w:r>
      <w:r w:rsidRPr="00860647">
        <w:rPr>
          <w:rFonts w:ascii="Arial" w:hAnsi="Arial" w:cs="Arial"/>
          <w:sz w:val="20"/>
        </w:rPr>
        <w:t>hypotheekbedrag voluit in letters (hypotheekbedrag in cijfers)</w:t>
      </w:r>
      <w:r w:rsidRPr="00860647">
        <w:rPr>
          <w:rFonts w:ascii="Arial" w:hAnsi="Arial" w:cs="Arial"/>
          <w:sz w:val="20"/>
        </w:rPr>
        <w:fldChar w:fldCharType="begin"/>
      </w:r>
      <w:r w:rsidRPr="00860647">
        <w:rPr>
          <w:rFonts w:ascii="Arial" w:hAnsi="Arial" w:cs="Arial"/>
          <w:sz w:val="20"/>
        </w:rPr>
        <w:instrText>MacroButton Nomacro §</w:instrText>
      </w:r>
      <w:r w:rsidRPr="00860647">
        <w:rPr>
          <w:rFonts w:ascii="Arial" w:hAnsi="Arial" w:cs="Arial"/>
          <w:sz w:val="20"/>
        </w:rPr>
        <w:fldChar w:fldCharType="end"/>
      </w:r>
      <w:r>
        <w:rPr>
          <w:rFonts w:ascii="Arial" w:hAnsi="Arial" w:cs="Arial"/>
          <w:sz w:val="20"/>
        </w:rPr>
        <w:t xml:space="preserve"> </w:t>
      </w:r>
      <w:r w:rsidRPr="005B1A96">
        <w:rPr>
          <w:rFonts w:ascii="Arial" w:hAnsi="Arial" w:cs="Arial"/>
          <w:color w:val="800080"/>
          <w:sz w:val="20"/>
        </w:rPr>
        <w:t>plus</w:t>
      </w:r>
    </w:p>
    <w:p w14:paraId="026C964F" w14:textId="3AE45E94" w:rsidR="008A0F60" w:rsidRPr="005B1A96" w:rsidRDefault="008A0F60" w:rsidP="005B1A96">
      <w:pPr>
        <w:pStyle w:val="Lijstalinea"/>
        <w:numPr>
          <w:ilvl w:val="0"/>
          <w:numId w:val="15"/>
        </w:numPr>
        <w:suppressAutoHyphens/>
        <w:ind w:left="426" w:hanging="426"/>
        <w:rPr>
          <w:rFonts w:ascii="Arial" w:hAnsi="Arial" w:cs="Arial"/>
          <w:color w:val="800080"/>
          <w:sz w:val="20"/>
        </w:rPr>
      </w:pPr>
      <w:r w:rsidRPr="005B1A96">
        <w:rPr>
          <w:rFonts w:ascii="Arial" w:hAnsi="Arial" w:cs="Arial"/>
          <w:color w:val="800080"/>
          <w:sz w:val="20"/>
        </w:rPr>
        <w:t>voorts al het overige geldverstrekker van geldnemer uit hoofde van de geldlening, zoals gedefinieerd in de hierna te definiëren algemene voorwaarden, te vorderen heeft of te enige</w:t>
      </w:r>
      <w:r w:rsidR="004E5C73">
        <w:rPr>
          <w:rFonts w:ascii="Arial" w:hAnsi="Arial" w:cs="Arial"/>
          <w:color w:val="800080"/>
          <w:sz w:val="20"/>
        </w:rPr>
        <w:t>r</w:t>
      </w:r>
      <w:r w:rsidRPr="005B1A96">
        <w:rPr>
          <w:rFonts w:ascii="Arial" w:hAnsi="Arial" w:cs="Arial"/>
          <w:color w:val="800080"/>
          <w:sz w:val="20"/>
        </w:rPr>
        <w:t xml:space="preserve"> tijd te vorderen zal hebben, waaronder is begrepen de (restant) (deel)lening met de renten en kosten, boeten en vergoedingen waartoe de geldlening aanleiding mocht geven alsmede de door de geldverstrekker voor de geldnemer gedane betalingen samen begroot op</w:t>
      </w:r>
      <w:r w:rsidRPr="00A675C8">
        <w:rPr>
          <w:rFonts w:ascii="Arial" w:hAnsi="Arial" w:cs="Arial"/>
          <w:color w:val="FF0000"/>
          <w:sz w:val="20"/>
        </w:rPr>
        <w:t xml:space="preserve"> </w:t>
      </w:r>
      <w:r w:rsidRPr="00A675C8">
        <w:rPr>
          <w:rFonts w:ascii="Arial" w:hAnsi="Arial" w:cs="Arial"/>
          <w:sz w:val="20"/>
        </w:rPr>
        <w:fldChar w:fldCharType="begin"/>
      </w:r>
      <w:r w:rsidRPr="00A675C8">
        <w:rPr>
          <w:rFonts w:ascii="Arial" w:hAnsi="Arial" w:cs="Arial"/>
          <w:sz w:val="20"/>
        </w:rPr>
        <w:instrText>MacroButton Nomacro §</w:instrText>
      </w:r>
      <w:r w:rsidRPr="00A675C8">
        <w:rPr>
          <w:rFonts w:ascii="Arial" w:hAnsi="Arial" w:cs="Arial"/>
          <w:sz w:val="20"/>
        </w:rPr>
        <w:fldChar w:fldCharType="end"/>
      </w:r>
      <w:r w:rsidRPr="00A675C8">
        <w:rPr>
          <w:rFonts w:ascii="Arial" w:hAnsi="Arial" w:cs="Arial"/>
          <w:sz w:val="20"/>
        </w:rPr>
        <w:t>percentage voluit in letters (percentage in cijfers)</w:t>
      </w:r>
      <w:r w:rsidRPr="00A675C8">
        <w:rPr>
          <w:rFonts w:ascii="Arial" w:hAnsi="Arial" w:cs="Arial"/>
          <w:sz w:val="20"/>
        </w:rPr>
        <w:fldChar w:fldCharType="begin"/>
      </w:r>
      <w:r w:rsidRPr="00A675C8">
        <w:rPr>
          <w:rFonts w:ascii="Arial" w:hAnsi="Arial" w:cs="Arial"/>
          <w:sz w:val="20"/>
        </w:rPr>
        <w:instrText>MacroButton Nomacro §</w:instrText>
      </w:r>
      <w:r w:rsidRPr="00A675C8">
        <w:rPr>
          <w:rFonts w:ascii="Arial" w:hAnsi="Arial" w:cs="Arial"/>
          <w:sz w:val="20"/>
        </w:rPr>
        <w:fldChar w:fldCharType="end"/>
      </w:r>
      <w:r w:rsidRPr="00A675C8">
        <w:rPr>
          <w:rFonts w:ascii="Arial" w:hAnsi="Arial" w:cs="Arial"/>
          <w:sz w:val="20"/>
        </w:rPr>
        <w:t xml:space="preserve"> </w:t>
      </w:r>
      <w:r w:rsidRPr="005B1A96">
        <w:rPr>
          <w:rFonts w:ascii="Arial" w:hAnsi="Arial" w:cs="Arial"/>
          <w:color w:val="800080"/>
          <w:sz w:val="20"/>
        </w:rPr>
        <w:t xml:space="preserve">van het bedrag hiervoor onder 1., dat is </w:t>
      </w:r>
      <w:r w:rsidR="001D15CA" w:rsidRPr="036CBD9E">
        <w:rPr>
          <w:rFonts w:ascii="Arial" w:hAnsi="Arial" w:cs="Arial"/>
          <w:color w:val="000000" w:themeColor="text1"/>
          <w:sz w:val="20"/>
        </w:rPr>
        <w:fldChar w:fldCharType="begin"/>
      </w:r>
      <w:r w:rsidR="001D15CA" w:rsidRPr="036CBD9E">
        <w:rPr>
          <w:rFonts w:ascii="Arial" w:hAnsi="Arial" w:cs="Arial"/>
          <w:color w:val="000000" w:themeColor="text1"/>
          <w:sz w:val="20"/>
        </w:rPr>
        <w:instrText>MacroButton Nomacro §</w:instrText>
      </w:r>
      <w:r w:rsidR="001D15CA" w:rsidRPr="036CBD9E">
        <w:rPr>
          <w:rFonts w:ascii="Arial" w:hAnsi="Arial" w:cs="Arial"/>
          <w:color w:val="000000" w:themeColor="text1"/>
          <w:sz w:val="20"/>
        </w:rPr>
        <w:fldChar w:fldCharType="end"/>
      </w:r>
      <w:r w:rsidR="001D15CA">
        <w:rPr>
          <w:rFonts w:ascii="Arial" w:hAnsi="Arial" w:cs="Arial"/>
          <w:color w:val="000000" w:themeColor="text1"/>
          <w:sz w:val="20"/>
        </w:rPr>
        <w:t>rentebedrag</w:t>
      </w:r>
      <w:r w:rsidR="001D15CA" w:rsidRPr="00780D47">
        <w:rPr>
          <w:rFonts w:ascii="Arial" w:hAnsi="Arial" w:cs="Arial"/>
          <w:sz w:val="20"/>
        </w:rPr>
        <w:t xml:space="preserve"> voluit in letters (</w:t>
      </w:r>
      <w:r w:rsidR="001D15CA">
        <w:rPr>
          <w:rFonts w:ascii="Arial" w:hAnsi="Arial" w:cs="Arial"/>
          <w:sz w:val="20"/>
        </w:rPr>
        <w:t>rentebedrag</w:t>
      </w:r>
      <w:r w:rsidR="001D15CA" w:rsidRPr="00780D47">
        <w:rPr>
          <w:rFonts w:ascii="Arial" w:hAnsi="Arial" w:cs="Arial"/>
          <w:sz w:val="20"/>
        </w:rPr>
        <w:t xml:space="preserve"> in cijfers)</w:t>
      </w:r>
      <w:r w:rsidR="001D15CA" w:rsidRPr="036CBD9E">
        <w:rPr>
          <w:rFonts w:ascii="Arial" w:hAnsi="Arial" w:cs="Arial"/>
          <w:color w:val="000000" w:themeColor="text1"/>
          <w:sz w:val="20"/>
        </w:rPr>
        <w:fldChar w:fldCharType="begin"/>
      </w:r>
      <w:r w:rsidR="001D15CA" w:rsidRPr="036CBD9E">
        <w:rPr>
          <w:rFonts w:ascii="Arial" w:hAnsi="Arial" w:cs="Arial"/>
          <w:color w:val="000000" w:themeColor="text1"/>
          <w:sz w:val="20"/>
        </w:rPr>
        <w:instrText>MacroButton Nomacro §</w:instrText>
      </w:r>
      <w:r w:rsidR="001D15CA" w:rsidRPr="036CBD9E">
        <w:rPr>
          <w:rFonts w:ascii="Arial" w:hAnsi="Arial" w:cs="Arial"/>
          <w:color w:val="000000" w:themeColor="text1"/>
          <w:sz w:val="20"/>
        </w:rPr>
        <w:fldChar w:fldCharType="end"/>
      </w:r>
      <w:r w:rsidRPr="005B1A96">
        <w:rPr>
          <w:rFonts w:ascii="Arial" w:hAnsi="Arial" w:cs="Arial"/>
          <w:color w:val="800080"/>
          <w:sz w:val="20"/>
        </w:rPr>
        <w:t>,</w:t>
      </w:r>
    </w:p>
    <w:p w14:paraId="1ACEFA9E" w14:textId="4FA7B8BD" w:rsidR="008A0F60" w:rsidRPr="00A675C8" w:rsidRDefault="008A0F60" w:rsidP="008A0F60">
      <w:pPr>
        <w:tabs>
          <w:tab w:val="left" w:pos="-1440"/>
          <w:tab w:val="left" w:pos="-720"/>
        </w:tabs>
        <w:suppressAutoHyphens/>
        <w:rPr>
          <w:rFonts w:ascii="Arial" w:hAnsi="Arial" w:cs="Arial"/>
          <w:color w:val="FF0000"/>
          <w:sz w:val="20"/>
        </w:rPr>
      </w:pPr>
      <w:r w:rsidRPr="005B1A96">
        <w:rPr>
          <w:rFonts w:ascii="Arial" w:hAnsi="Arial" w:cs="Arial"/>
          <w:color w:val="800080"/>
          <w:sz w:val="20"/>
        </w:rPr>
        <w:t xml:space="preserve">een en ander derhalve tot een totaalbedrag ter grootte van </w:t>
      </w:r>
      <w:r w:rsidR="001D15CA" w:rsidRPr="00780D47">
        <w:rPr>
          <w:rFonts w:ascii="Arial" w:hAnsi="Arial" w:cs="Arial"/>
          <w:sz w:val="20"/>
        </w:rPr>
        <w:fldChar w:fldCharType="begin"/>
      </w:r>
      <w:r w:rsidR="001D15CA" w:rsidRPr="00780D47">
        <w:rPr>
          <w:rFonts w:ascii="Arial" w:hAnsi="Arial" w:cs="Arial"/>
          <w:sz w:val="20"/>
        </w:rPr>
        <w:instrText>MacroButton Nomacro §</w:instrText>
      </w:r>
      <w:r w:rsidR="001D15CA" w:rsidRPr="00780D47">
        <w:rPr>
          <w:rFonts w:ascii="Arial" w:hAnsi="Arial" w:cs="Arial"/>
          <w:sz w:val="20"/>
        </w:rPr>
        <w:fldChar w:fldCharType="end"/>
      </w:r>
      <w:r w:rsidR="001D15CA" w:rsidRPr="00780D47">
        <w:rPr>
          <w:rFonts w:ascii="Arial" w:hAnsi="Arial" w:cs="Arial"/>
          <w:sz w:val="20"/>
        </w:rPr>
        <w:t xml:space="preserve">hypotheekbedrag </w:t>
      </w:r>
      <w:r w:rsidR="001D15CA">
        <w:rPr>
          <w:rFonts w:ascii="Arial" w:hAnsi="Arial" w:cs="Arial"/>
          <w:sz w:val="20"/>
        </w:rPr>
        <w:t xml:space="preserve">plus rentebedrag </w:t>
      </w:r>
      <w:r w:rsidR="001D15CA" w:rsidRPr="00780D47">
        <w:rPr>
          <w:rFonts w:ascii="Arial" w:hAnsi="Arial" w:cs="Arial"/>
          <w:sz w:val="20"/>
        </w:rPr>
        <w:t>voluit in letters (hypotheekbedrag</w:t>
      </w:r>
      <w:r w:rsidR="001D15CA">
        <w:rPr>
          <w:rFonts w:ascii="Arial" w:hAnsi="Arial" w:cs="Arial"/>
          <w:sz w:val="20"/>
        </w:rPr>
        <w:t xml:space="preserve"> plus rentebedrag</w:t>
      </w:r>
      <w:r w:rsidR="001D15CA" w:rsidRPr="00780D47">
        <w:rPr>
          <w:rFonts w:ascii="Arial" w:hAnsi="Arial" w:cs="Arial"/>
          <w:sz w:val="20"/>
        </w:rPr>
        <w:t xml:space="preserve"> in cijfers)</w:t>
      </w:r>
      <w:r w:rsidR="001D15CA" w:rsidRPr="00780D47">
        <w:rPr>
          <w:rFonts w:ascii="Arial" w:hAnsi="Arial" w:cs="Arial"/>
          <w:sz w:val="20"/>
        </w:rPr>
        <w:fldChar w:fldCharType="begin"/>
      </w:r>
      <w:r w:rsidR="001D15CA" w:rsidRPr="00780D47">
        <w:rPr>
          <w:rFonts w:ascii="Arial" w:hAnsi="Arial" w:cs="Arial"/>
          <w:sz w:val="20"/>
        </w:rPr>
        <w:instrText>MacroButton Nomacro §</w:instrText>
      </w:r>
      <w:r w:rsidR="001D15CA" w:rsidRPr="00780D47">
        <w:rPr>
          <w:rFonts w:ascii="Arial" w:hAnsi="Arial" w:cs="Arial"/>
          <w:sz w:val="20"/>
        </w:rPr>
        <w:fldChar w:fldCharType="end"/>
      </w:r>
      <w:r w:rsidRPr="005B1A96">
        <w:rPr>
          <w:rFonts w:ascii="Arial" w:hAnsi="Arial" w:cs="Arial"/>
          <w:color w:val="800080"/>
          <w:sz w:val="20"/>
        </w:rPr>
        <w:t>;</w:t>
      </w:r>
    </w:p>
    <w:p w14:paraId="41E7E7DD" w14:textId="5922915F" w:rsidR="003F63E0" w:rsidRDefault="004C4DF4" w:rsidP="004C4DF4">
      <w:pPr>
        <w:tabs>
          <w:tab w:val="left" w:pos="-1440"/>
          <w:tab w:val="left" w:pos="-720"/>
        </w:tabs>
        <w:suppressAutoHyphens/>
        <w:rPr>
          <w:rFonts w:ascii="Arial" w:hAnsi="Arial" w:cs="Arial"/>
          <w:b/>
          <w:bCs/>
          <w:color w:val="FF0000"/>
          <w:sz w:val="20"/>
        </w:rPr>
      </w:pPr>
      <w:r w:rsidRPr="00B155D9">
        <w:rPr>
          <w:rFonts w:ascii="Arial" w:hAnsi="Arial" w:cs="Arial"/>
          <w:b/>
          <w:bCs/>
          <w:color w:val="FF0000"/>
          <w:sz w:val="20"/>
        </w:rPr>
        <w:t>A.</w:t>
      </w:r>
      <w:r w:rsidR="00E50F78">
        <w:rPr>
          <w:rFonts w:ascii="Arial" w:hAnsi="Arial" w:cs="Arial"/>
          <w:b/>
          <w:bCs/>
          <w:color w:val="FF0000"/>
          <w:sz w:val="20"/>
        </w:rPr>
        <w:t>2</w:t>
      </w:r>
      <w:r w:rsidRPr="00B155D9">
        <w:rPr>
          <w:rFonts w:ascii="Arial" w:hAnsi="Arial" w:cs="Arial"/>
          <w:b/>
          <w:bCs/>
          <w:color w:val="FF0000"/>
          <w:sz w:val="20"/>
        </w:rPr>
        <w:t>. Registergoed(eren)</w:t>
      </w:r>
    </w:p>
    <w:p w14:paraId="1E2FC527" w14:textId="5EBA92DC" w:rsidR="00FB0F62" w:rsidRPr="005B1A96" w:rsidRDefault="00FB0F62" w:rsidP="004C4DF4">
      <w:pPr>
        <w:tabs>
          <w:tab w:val="left" w:pos="-1440"/>
          <w:tab w:val="left" w:pos="-720"/>
        </w:tabs>
        <w:suppressAutoHyphens/>
        <w:rPr>
          <w:rFonts w:ascii="Arial" w:hAnsi="Arial" w:cs="Arial"/>
          <w:color w:val="FF0000"/>
          <w:sz w:val="20"/>
        </w:rPr>
      </w:pPr>
      <w:r>
        <w:rPr>
          <w:rFonts w:ascii="Arial" w:hAnsi="Arial" w:cs="Arial"/>
          <w:color w:val="FF0000"/>
          <w:sz w:val="20"/>
        </w:rPr>
        <w:t xml:space="preserve">Registergoed </w:t>
      </w:r>
      <w:r w:rsidR="00600031" w:rsidRPr="00860647">
        <w:rPr>
          <w:rFonts w:ascii="Arial" w:hAnsi="Arial" w:cs="Arial"/>
          <w:sz w:val="20"/>
        </w:rPr>
        <w:fldChar w:fldCharType="begin"/>
      </w:r>
      <w:r w:rsidR="00600031" w:rsidRPr="00860647">
        <w:rPr>
          <w:rFonts w:ascii="Arial" w:hAnsi="Arial" w:cs="Arial"/>
          <w:sz w:val="20"/>
        </w:rPr>
        <w:instrText>MacroButton Nomacro §</w:instrText>
      </w:r>
      <w:r w:rsidR="00600031" w:rsidRPr="00860647">
        <w:rPr>
          <w:rFonts w:ascii="Arial" w:hAnsi="Arial" w:cs="Arial"/>
          <w:sz w:val="20"/>
        </w:rPr>
        <w:fldChar w:fldCharType="end"/>
      </w:r>
      <w:r w:rsidR="00600031">
        <w:rPr>
          <w:rFonts w:ascii="Arial" w:hAnsi="Arial" w:cs="Arial"/>
          <w:sz w:val="20"/>
        </w:rPr>
        <w:t>volgnummer registergoed</w:t>
      </w:r>
      <w:r w:rsidR="00600031" w:rsidRPr="00860647">
        <w:rPr>
          <w:rFonts w:ascii="Arial" w:hAnsi="Arial" w:cs="Arial"/>
          <w:sz w:val="20"/>
        </w:rPr>
        <w:fldChar w:fldCharType="begin"/>
      </w:r>
      <w:r w:rsidR="00600031" w:rsidRPr="00860647">
        <w:rPr>
          <w:rFonts w:ascii="Arial" w:hAnsi="Arial" w:cs="Arial"/>
          <w:sz w:val="20"/>
        </w:rPr>
        <w:instrText>MacroButton Nomacro §</w:instrText>
      </w:r>
      <w:r w:rsidR="00600031" w:rsidRPr="00860647">
        <w:rPr>
          <w:rFonts w:ascii="Arial" w:hAnsi="Arial" w:cs="Arial"/>
          <w:sz w:val="20"/>
        </w:rPr>
        <w:fldChar w:fldCharType="end"/>
      </w:r>
    </w:p>
    <w:p w14:paraId="476A2582" w14:textId="26637FC9" w:rsidR="0091059A" w:rsidRDefault="0091059A" w:rsidP="0091059A">
      <w:pPr>
        <w:widowControl/>
        <w:autoSpaceDE w:val="0"/>
        <w:autoSpaceDN w:val="0"/>
        <w:adjustRightInd w:val="0"/>
        <w:rPr>
          <w:rFonts w:ascii="Arial" w:hAnsi="Arial" w:cs="Arial"/>
          <w:color w:val="FF0000"/>
          <w:sz w:val="20"/>
        </w:rPr>
      </w:pPr>
      <w:r w:rsidRPr="002E7F50">
        <w:rPr>
          <w:rFonts w:ascii="Arial" w:hAnsi="Arial" w:cs="Arial"/>
          <w:color w:val="FF0000"/>
          <w:sz w:val="20"/>
          <w:highlight w:val="yellow"/>
        </w:rPr>
        <w:t>TEKSTBLOK RECHT</w:t>
      </w:r>
      <w:r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sidR="004C4DF4">
        <w:rPr>
          <w:rFonts w:ascii="Arial" w:hAnsi="Arial" w:cs="Arial"/>
          <w:color w:val="FF0000"/>
          <w:sz w:val="20"/>
        </w:rPr>
        <w:t>,</w:t>
      </w:r>
    </w:p>
    <w:p w14:paraId="522A01A2" w14:textId="4FFECA97" w:rsidR="004C4DF4" w:rsidRDefault="004C4DF4" w:rsidP="0091059A">
      <w:pPr>
        <w:widowControl/>
        <w:autoSpaceDE w:val="0"/>
        <w:autoSpaceDN w:val="0"/>
        <w:adjustRightInd w:val="0"/>
        <w:rPr>
          <w:rFonts w:ascii="Arial" w:hAnsi="Arial" w:cs="Arial"/>
          <w:color w:val="FF0000"/>
          <w:sz w:val="20"/>
        </w:rPr>
      </w:pPr>
      <w:r w:rsidRPr="004C4DF4">
        <w:rPr>
          <w:rFonts w:ascii="Arial" w:hAnsi="Arial" w:cs="Arial"/>
          <w:color w:val="FF0000"/>
          <w:sz w:val="20"/>
        </w:rPr>
        <w:t>welk</w:t>
      </w:r>
      <w:r w:rsidRPr="004C4DF4">
        <w:rPr>
          <w:rFonts w:ascii="Arial" w:hAnsi="Arial" w:cs="Arial"/>
          <w:color w:val="800080"/>
          <w:sz w:val="20"/>
        </w:rPr>
        <w:t>e</w:t>
      </w:r>
      <w:r w:rsidRPr="004C4DF4">
        <w:rPr>
          <w:rFonts w:ascii="Arial" w:hAnsi="Arial" w:cs="Arial"/>
          <w:color w:val="FF0000"/>
          <w:sz w:val="20"/>
        </w:rPr>
        <w:t xml:space="preserve"> </w:t>
      </w:r>
      <w:r w:rsidRPr="004C4DF4">
        <w:rPr>
          <w:rFonts w:ascii="Arial" w:hAnsi="Arial" w:cs="Arial"/>
          <w:color w:val="339966"/>
          <w:sz w:val="20"/>
        </w:rPr>
        <w:t xml:space="preserve">registergoed/registergoederen </w:t>
      </w:r>
      <w:r w:rsidRPr="004C4DF4">
        <w:rPr>
          <w:rFonts w:ascii="Arial" w:hAnsi="Arial" w:cs="Arial"/>
          <w:color w:val="FF0000"/>
          <w:sz w:val="20"/>
        </w:rPr>
        <w:t xml:space="preserve">hierna </w:t>
      </w:r>
      <w:r w:rsidRPr="004C4DF4">
        <w:rPr>
          <w:rFonts w:ascii="Arial" w:hAnsi="Arial" w:cs="Arial"/>
          <w:color w:val="339966"/>
          <w:sz w:val="20"/>
        </w:rPr>
        <w:t xml:space="preserve">zal/zullen </w:t>
      </w:r>
      <w:r w:rsidRPr="004C4DF4">
        <w:rPr>
          <w:rFonts w:ascii="Arial" w:hAnsi="Arial" w:cs="Arial"/>
          <w:color w:val="FF0000"/>
          <w:sz w:val="20"/>
        </w:rPr>
        <w:t>worden aangeduid als “het onderpand”.</w:t>
      </w:r>
    </w:p>
    <w:p w14:paraId="40EBF2A9" w14:textId="191CCD3D" w:rsidR="004C4DF4" w:rsidRPr="00B155D9" w:rsidRDefault="004C4DF4" w:rsidP="004C4DF4">
      <w:pPr>
        <w:pStyle w:val="Geenafstand"/>
        <w:rPr>
          <w:rFonts w:ascii="Arial" w:hAnsi="Arial" w:cs="Arial"/>
          <w:b/>
          <w:bCs/>
          <w:color w:val="FF0000"/>
          <w:sz w:val="20"/>
        </w:rPr>
      </w:pPr>
      <w:r w:rsidRPr="00B155D9">
        <w:rPr>
          <w:rFonts w:ascii="Arial" w:hAnsi="Arial" w:cs="Arial"/>
          <w:b/>
          <w:bCs/>
          <w:color w:val="FF0000"/>
          <w:sz w:val="20"/>
        </w:rPr>
        <w:t>A.</w:t>
      </w:r>
      <w:r w:rsidR="00E50F78">
        <w:rPr>
          <w:rFonts w:ascii="Arial" w:hAnsi="Arial" w:cs="Arial"/>
          <w:b/>
          <w:bCs/>
          <w:color w:val="FF0000"/>
          <w:sz w:val="20"/>
        </w:rPr>
        <w:t>3</w:t>
      </w:r>
      <w:r w:rsidRPr="00B155D9">
        <w:rPr>
          <w:rFonts w:ascii="Arial" w:hAnsi="Arial" w:cs="Arial"/>
          <w:b/>
          <w:bCs/>
          <w:color w:val="FF0000"/>
          <w:sz w:val="20"/>
        </w:rPr>
        <w:t>. Aanvaarding</w:t>
      </w:r>
    </w:p>
    <w:p w14:paraId="36C915E3" w14:textId="77777777" w:rsidR="004C4DF4" w:rsidRPr="004C4DF4" w:rsidRDefault="004C4DF4" w:rsidP="004C4DF4">
      <w:pPr>
        <w:pStyle w:val="Geenafstand"/>
        <w:rPr>
          <w:rFonts w:ascii="Arial" w:hAnsi="Arial" w:cs="Arial"/>
          <w:color w:val="FF0000"/>
          <w:sz w:val="20"/>
        </w:rPr>
      </w:pPr>
      <w:r w:rsidRPr="004C4DF4">
        <w:rPr>
          <w:rFonts w:ascii="Arial" w:hAnsi="Arial" w:cs="Arial"/>
          <w:color w:val="FF0000"/>
          <w:sz w:val="20"/>
        </w:rPr>
        <w:t>De comparant sub 2, handelend als gemeld, verklaarde, voor zover nodig bij voorbaat, de hiervoor gedane schuldbekentenis, het verleende hypotheekrecht en de verdere verbintenissen en verpandingen, cessie(s), de eventuele borgstelling en alle verdere rechten voortvloeiende uit deze akte en/of de hierna te vermelden algemene voorwaarden namens de geldverstrekker (daaronder begrepen diens (opvolgende) rechtsopvolgers onder algemene of bijzondere titel) te aanvaarden.</w:t>
      </w:r>
    </w:p>
    <w:p w14:paraId="5B596CCC" w14:textId="1178ABC3" w:rsidR="004C4DF4" w:rsidRPr="00391D94" w:rsidRDefault="004C4DF4" w:rsidP="004C4DF4">
      <w:pPr>
        <w:pStyle w:val="Geenafstand"/>
        <w:rPr>
          <w:rFonts w:ascii="Arial" w:hAnsi="Arial" w:cs="Arial"/>
          <w:b/>
          <w:bCs/>
          <w:color w:val="800080"/>
          <w:sz w:val="20"/>
        </w:rPr>
      </w:pPr>
      <w:r w:rsidRPr="00391D94">
        <w:rPr>
          <w:rFonts w:ascii="Arial" w:hAnsi="Arial" w:cs="Arial"/>
          <w:b/>
          <w:bCs/>
          <w:color w:val="800080"/>
          <w:sz w:val="20"/>
        </w:rPr>
        <w:t>A.</w:t>
      </w:r>
      <w:r w:rsidR="00E50F78" w:rsidRPr="00391D94">
        <w:rPr>
          <w:rFonts w:ascii="Arial" w:hAnsi="Arial" w:cs="Arial"/>
          <w:b/>
          <w:bCs/>
          <w:color w:val="800080"/>
          <w:sz w:val="20"/>
        </w:rPr>
        <w:t>4</w:t>
      </w:r>
      <w:r w:rsidRPr="00391D94">
        <w:rPr>
          <w:rFonts w:ascii="Arial" w:hAnsi="Arial" w:cs="Arial"/>
          <w:b/>
          <w:bCs/>
          <w:color w:val="800080"/>
          <w:sz w:val="20"/>
        </w:rPr>
        <w:t>. Woonplaats</w:t>
      </w:r>
    </w:p>
    <w:p w14:paraId="10AFA4F4" w14:textId="77777777" w:rsidR="004C4DF4" w:rsidRPr="00391D94" w:rsidRDefault="004C4DF4" w:rsidP="004C4DF4">
      <w:pPr>
        <w:pStyle w:val="Geenafstand"/>
        <w:rPr>
          <w:rFonts w:ascii="Arial" w:hAnsi="Arial" w:cs="Arial"/>
          <w:color w:val="800080"/>
          <w:sz w:val="20"/>
        </w:rPr>
      </w:pPr>
      <w:r w:rsidRPr="00391D94">
        <w:rPr>
          <w:rFonts w:ascii="Arial" w:hAnsi="Arial" w:cs="Arial"/>
          <w:color w:val="800080"/>
          <w:sz w:val="20"/>
        </w:rPr>
        <w:t xml:space="preserve">Geldnemer kiest te dezer zake </w:t>
      </w:r>
      <w:r w:rsidRPr="008A0F60">
        <w:rPr>
          <w:rFonts w:ascii="Arial" w:hAnsi="Arial" w:cs="Arial"/>
          <w:color w:val="800080"/>
          <w:sz w:val="20"/>
        </w:rPr>
        <w:t>woonplaats</w:t>
      </w:r>
      <w:r w:rsidRPr="00391D94">
        <w:rPr>
          <w:rFonts w:ascii="Arial" w:hAnsi="Arial" w:cs="Arial"/>
          <w:color w:val="800080"/>
          <w:sz w:val="20"/>
        </w:rPr>
        <w:t xml:space="preserve"> ten kantore van de bewaarder van deze akte. </w:t>
      </w:r>
    </w:p>
    <w:p w14:paraId="4C8ECE52" w14:textId="69A04FC2" w:rsidR="001550DE" w:rsidRDefault="001550DE" w:rsidP="004C4DF4">
      <w:pPr>
        <w:pStyle w:val="Geenafstand"/>
        <w:rPr>
          <w:rFonts w:ascii="Arial" w:hAnsi="Arial" w:cs="Arial"/>
          <w:color w:val="800080"/>
          <w:sz w:val="20"/>
        </w:rPr>
      </w:pPr>
      <w:r w:rsidRPr="001550DE">
        <w:rPr>
          <w:rFonts w:ascii="Arial" w:hAnsi="Arial" w:cs="Arial"/>
          <w:color w:val="800080"/>
          <w:sz w:val="20"/>
        </w:rPr>
        <w:t>Geldverstrekker kiest te dezer zake woonplaats ten kantore van QUION Hypotheekbegeleiding B.V.</w:t>
      </w:r>
      <w:r>
        <w:rPr>
          <w:rFonts w:ascii="Arial" w:hAnsi="Arial" w:cs="Arial"/>
          <w:color w:val="800080"/>
          <w:sz w:val="20"/>
        </w:rPr>
        <w:t>,</w:t>
      </w:r>
      <w:r w:rsidRPr="001550DE">
        <w:rPr>
          <w:rFonts w:ascii="Arial" w:hAnsi="Arial" w:cs="Arial"/>
          <w:color w:val="800080"/>
          <w:sz w:val="20"/>
        </w:rPr>
        <w:t xml:space="preserve"> statutair gevestigd te Rotterdam, kantoorhoudende te 2909 VA Capelle aan den IJssel aan de </w:t>
      </w:r>
      <w:proofErr w:type="spellStart"/>
      <w:r w:rsidRPr="001550DE">
        <w:rPr>
          <w:rFonts w:ascii="Arial" w:hAnsi="Arial" w:cs="Arial"/>
          <w:color w:val="800080"/>
          <w:sz w:val="20"/>
        </w:rPr>
        <w:t>Fascinatio</w:t>
      </w:r>
      <w:proofErr w:type="spellEnd"/>
      <w:r w:rsidRPr="001550DE">
        <w:rPr>
          <w:rFonts w:ascii="Arial" w:hAnsi="Arial" w:cs="Arial"/>
          <w:color w:val="800080"/>
          <w:sz w:val="20"/>
        </w:rPr>
        <w:t xml:space="preserve"> Boulevard 1302 (postadres: Postbus 487, 3000 AL Rotterdam).</w:t>
      </w:r>
    </w:p>
    <w:p w14:paraId="571463CD" w14:textId="3510475F" w:rsidR="004C4DF4" w:rsidRDefault="004C4DF4" w:rsidP="004C4DF4">
      <w:pPr>
        <w:pStyle w:val="Geenafstand"/>
        <w:rPr>
          <w:rFonts w:ascii="Arial" w:hAnsi="Arial" w:cs="Arial"/>
          <w:color w:val="FF0000"/>
          <w:sz w:val="20"/>
        </w:rPr>
      </w:pPr>
      <w:r w:rsidRPr="004C4DF4">
        <w:rPr>
          <w:rFonts w:ascii="Arial" w:hAnsi="Arial" w:cs="Arial"/>
          <w:color w:val="FF0000"/>
          <w:sz w:val="20"/>
        </w:rPr>
        <w:t>EINDE KADASTERDEEL</w:t>
      </w:r>
    </w:p>
    <w:p w14:paraId="3DDF0F23" w14:textId="50C70E59" w:rsidR="004C4DF4" w:rsidRDefault="004C4DF4" w:rsidP="000711D7">
      <w:pPr>
        <w:pStyle w:val="Geenafstand"/>
        <w:rPr>
          <w:rFonts w:ascii="Arial" w:hAnsi="Arial" w:cs="Arial"/>
          <w:color w:val="FF0000"/>
          <w:sz w:val="20"/>
        </w:rPr>
      </w:pPr>
    </w:p>
    <w:p w14:paraId="26649D2F" w14:textId="77777777" w:rsidR="00D73D26" w:rsidRDefault="00D73D26">
      <w:pPr>
        <w:widowControl/>
        <w:spacing w:after="160" w:line="259" w:lineRule="auto"/>
        <w:rPr>
          <w:ins w:id="21" w:author="Schootbrugge, Jean-Michel van de" w:date="2021-05-10T09:31:00Z"/>
          <w:rFonts w:ascii="Arial" w:hAnsi="Arial" w:cs="Arial"/>
          <w:b/>
          <w:i/>
          <w:color w:val="000000"/>
          <w:sz w:val="20"/>
        </w:rPr>
      </w:pPr>
      <w:ins w:id="22" w:author="Schootbrugge, Jean-Michel van de" w:date="2021-05-10T09:31:00Z">
        <w:r>
          <w:rPr>
            <w:rFonts w:ascii="Arial" w:hAnsi="Arial" w:cs="Arial"/>
            <w:b/>
            <w:i/>
            <w:color w:val="000000"/>
            <w:sz w:val="20"/>
          </w:rPr>
          <w:br w:type="page"/>
        </w:r>
      </w:ins>
    </w:p>
    <w:p w14:paraId="2DE04EEC" w14:textId="0C7CAF7A" w:rsidR="004C4DF4" w:rsidRPr="002F2DBD" w:rsidRDefault="004C4DF4" w:rsidP="004C4DF4">
      <w:pPr>
        <w:spacing w:line="240" w:lineRule="atLeast"/>
        <w:rPr>
          <w:rFonts w:ascii="Arial" w:hAnsi="Arial" w:cs="Arial"/>
          <w:b/>
          <w:i/>
          <w:color w:val="000000"/>
          <w:sz w:val="20"/>
        </w:rPr>
      </w:pPr>
      <w:r w:rsidRPr="002F2DBD">
        <w:rPr>
          <w:rFonts w:ascii="Arial" w:hAnsi="Arial" w:cs="Arial"/>
          <w:b/>
          <w:i/>
          <w:color w:val="000000"/>
          <w:sz w:val="20"/>
        </w:rPr>
        <w:lastRenderedPageBreak/>
        <w:t>Voorbeeld comparitie partij ‘</w:t>
      </w:r>
      <w:r>
        <w:rPr>
          <w:rFonts w:ascii="Arial" w:hAnsi="Arial" w:cs="Arial"/>
          <w:b/>
          <w:i/>
          <w:color w:val="000000"/>
          <w:sz w:val="20"/>
        </w:rPr>
        <w:t>Argenta</w:t>
      </w:r>
      <w:r w:rsidRPr="002F2DBD">
        <w:rPr>
          <w:rFonts w:ascii="Arial" w:hAnsi="Arial" w:cs="Arial"/>
          <w:b/>
          <w:i/>
          <w:color w:val="000000"/>
          <w:sz w:val="20"/>
        </w:rPr>
        <w:t>’</w:t>
      </w:r>
    </w:p>
    <w:p w14:paraId="4AE99DFD" w14:textId="46F8E3CA" w:rsidR="00B155D9" w:rsidRPr="00B155D9" w:rsidRDefault="00B155D9" w:rsidP="00B155D9">
      <w:pPr>
        <w:pStyle w:val="Lijstalinea"/>
        <w:numPr>
          <w:ilvl w:val="0"/>
          <w:numId w:val="11"/>
        </w:numPr>
        <w:snapToGrid w:val="0"/>
        <w:spacing w:line="240" w:lineRule="atLeast"/>
        <w:ind w:left="360"/>
        <w:rPr>
          <w:rFonts w:ascii="Arial" w:hAnsi="Arial" w:cs="Arial"/>
          <w:color w:val="000000"/>
          <w:sz w:val="20"/>
        </w:rPr>
      </w:pPr>
      <w:r w:rsidRPr="00B155D9">
        <w:rPr>
          <w:rFonts w:ascii="Arial" w:hAnsi="Arial" w:cs="Arial"/>
          <w:color w:val="000000"/>
          <w:sz w:val="20"/>
        </w:rPr>
        <w:t>De Rechtspersoon naar buitenlands recht: Argenta Spaarbank N</w:t>
      </w:r>
      <w:del w:id="23" w:author="Schootbrugge, Jean-Michel van de" w:date="2021-05-10T09:31:00Z">
        <w:r w:rsidRPr="00B155D9" w:rsidDel="00A4140A">
          <w:rPr>
            <w:rFonts w:ascii="Arial" w:hAnsi="Arial" w:cs="Arial"/>
            <w:color w:val="000000"/>
            <w:sz w:val="20"/>
          </w:rPr>
          <w:delText>.</w:delText>
        </w:r>
      </w:del>
      <w:r w:rsidRPr="00B155D9">
        <w:rPr>
          <w:rFonts w:ascii="Arial" w:hAnsi="Arial" w:cs="Arial"/>
          <w:color w:val="000000"/>
          <w:sz w:val="20"/>
        </w:rPr>
        <w:t>V</w:t>
      </w:r>
      <w:del w:id="24" w:author="Schootbrugge, Jean-Michel van de" w:date="2021-05-10T09:31:00Z">
        <w:r w:rsidRPr="00B155D9" w:rsidDel="00A4140A">
          <w:rPr>
            <w:rFonts w:ascii="Arial" w:hAnsi="Arial" w:cs="Arial"/>
            <w:color w:val="000000"/>
            <w:sz w:val="20"/>
          </w:rPr>
          <w:delText>.</w:delText>
        </w:r>
      </w:del>
      <w:r w:rsidRPr="00B155D9">
        <w:rPr>
          <w:rFonts w:ascii="Arial" w:hAnsi="Arial" w:cs="Arial"/>
          <w:color w:val="000000"/>
          <w:sz w:val="20"/>
        </w:rPr>
        <w:t>, statutair gevestigd te Antwerpen België, mede kantoorhoudende te 4815 NG Breda, Stadionstraat 2, ingeschreven in het handelsregister onder nummer: 34193645</w:t>
      </w:r>
      <w:r>
        <w:rPr>
          <w:rFonts w:ascii="Arial" w:hAnsi="Arial" w:cs="Arial"/>
          <w:color w:val="000000"/>
          <w:sz w:val="20"/>
        </w:rPr>
        <w:t>;</w:t>
      </w:r>
    </w:p>
    <w:p w14:paraId="7F5ECBFF" w14:textId="3460F124" w:rsidR="00B155D9" w:rsidRPr="00B155D9" w:rsidRDefault="00B155D9" w:rsidP="00B155D9">
      <w:pPr>
        <w:pStyle w:val="Lijstalinea"/>
        <w:snapToGrid w:val="0"/>
        <w:spacing w:line="240" w:lineRule="atLeast"/>
        <w:ind w:left="0" w:firstLine="348"/>
        <w:rPr>
          <w:rFonts w:ascii="Arial" w:hAnsi="Arial" w:cs="Arial"/>
          <w:color w:val="000000"/>
          <w:sz w:val="20"/>
        </w:rPr>
      </w:pPr>
      <w:r w:rsidRPr="00B155D9">
        <w:rPr>
          <w:rFonts w:ascii="Arial" w:hAnsi="Arial" w:cs="Arial"/>
          <w:color w:val="000000"/>
          <w:sz w:val="20"/>
        </w:rPr>
        <w:t>hierna te noemen: "de geldverstrekker"</w:t>
      </w:r>
      <w:r>
        <w:rPr>
          <w:rFonts w:ascii="Arial" w:hAnsi="Arial" w:cs="Arial"/>
          <w:color w:val="000000"/>
          <w:sz w:val="20"/>
        </w:rPr>
        <w:t>.</w:t>
      </w:r>
    </w:p>
    <w:p w14:paraId="72C4F4B6" w14:textId="26738F07" w:rsidR="00B155D9" w:rsidRPr="00B155D9" w:rsidRDefault="00B155D9" w:rsidP="00B155D9">
      <w:pPr>
        <w:pStyle w:val="Lijstalinea"/>
        <w:numPr>
          <w:ilvl w:val="0"/>
          <w:numId w:val="11"/>
        </w:numPr>
        <w:snapToGrid w:val="0"/>
        <w:spacing w:line="240" w:lineRule="atLeast"/>
        <w:ind w:left="360"/>
        <w:rPr>
          <w:rFonts w:ascii="Arial" w:hAnsi="Arial" w:cs="Arial"/>
          <w:color w:val="000000"/>
          <w:sz w:val="20"/>
        </w:rPr>
      </w:pPr>
      <w:r w:rsidRPr="00B155D9">
        <w:rPr>
          <w:rFonts w:ascii="Arial" w:hAnsi="Arial" w:cs="Arial"/>
          <w:color w:val="000000"/>
          <w:sz w:val="20"/>
        </w:rPr>
        <w:t xml:space="preserve">De naamloze vennootschap </w:t>
      </w:r>
      <w:r>
        <w:rPr>
          <w:rFonts w:ascii="Arial" w:hAnsi="Arial" w:cs="Arial"/>
          <w:color w:val="000000"/>
          <w:sz w:val="20"/>
        </w:rPr>
        <w:t>[</w:t>
      </w:r>
      <w:r w:rsidRPr="00B155D9">
        <w:rPr>
          <w:rFonts w:ascii="Arial" w:hAnsi="Arial" w:cs="Arial"/>
          <w:color w:val="000000"/>
          <w:sz w:val="20"/>
        </w:rPr>
        <w:t>….</w:t>
      </w:r>
      <w:r>
        <w:rPr>
          <w:rFonts w:ascii="Arial" w:hAnsi="Arial" w:cs="Arial"/>
          <w:color w:val="000000"/>
          <w:sz w:val="20"/>
        </w:rPr>
        <w:t>]</w:t>
      </w:r>
      <w:r w:rsidRPr="00B155D9">
        <w:rPr>
          <w:rFonts w:ascii="Arial" w:hAnsi="Arial" w:cs="Arial"/>
          <w:color w:val="000000"/>
          <w:sz w:val="20"/>
        </w:rPr>
        <w:t xml:space="preserve"> ;</w:t>
      </w:r>
    </w:p>
    <w:p w14:paraId="08ECECB9" w14:textId="77777777" w:rsidR="00B155D9" w:rsidRPr="00B155D9" w:rsidRDefault="00B155D9" w:rsidP="00B155D9">
      <w:pPr>
        <w:pStyle w:val="Lijstalinea"/>
        <w:snapToGrid w:val="0"/>
        <w:spacing w:line="240" w:lineRule="atLeast"/>
        <w:ind w:left="0" w:firstLine="348"/>
        <w:rPr>
          <w:rFonts w:ascii="Arial" w:hAnsi="Arial" w:cs="Arial"/>
          <w:color w:val="000000"/>
          <w:sz w:val="20"/>
        </w:rPr>
      </w:pPr>
      <w:r w:rsidRPr="00B155D9">
        <w:rPr>
          <w:rFonts w:ascii="Arial" w:hAnsi="Arial" w:cs="Arial"/>
          <w:color w:val="000000"/>
          <w:sz w:val="20"/>
        </w:rPr>
        <w:t>Laatstgenoemde vennootschap hierna te noemen: “de verzekeraar”.</w:t>
      </w:r>
    </w:p>
    <w:p w14:paraId="7E5BCC65" w14:textId="77777777" w:rsidR="004C4DF4" w:rsidRPr="004C4DF4" w:rsidRDefault="004C4DF4" w:rsidP="004C4DF4">
      <w:pPr>
        <w:pStyle w:val="Lijstalinea"/>
        <w:snapToGrid w:val="0"/>
        <w:spacing w:line="240" w:lineRule="atLeast"/>
        <w:ind w:left="360"/>
        <w:rPr>
          <w:rFonts w:ascii="Arial" w:hAnsi="Arial" w:cs="Arial"/>
          <w:sz w:val="20"/>
        </w:rPr>
      </w:pPr>
    </w:p>
    <w:p w14:paraId="17D3DF8C" w14:textId="77777777" w:rsidR="004C4DF4" w:rsidRPr="002F2DBD" w:rsidRDefault="004C4DF4" w:rsidP="004C4DF4">
      <w:pPr>
        <w:spacing w:line="240" w:lineRule="atLeast"/>
        <w:rPr>
          <w:rFonts w:ascii="Arial" w:hAnsi="Arial" w:cs="Arial"/>
          <w:color w:val="000000"/>
          <w:sz w:val="20"/>
        </w:rPr>
      </w:pPr>
    </w:p>
    <w:p w14:paraId="3633CA70" w14:textId="77777777" w:rsidR="004C4DF4" w:rsidRPr="002F2DBD" w:rsidRDefault="004C4DF4" w:rsidP="004C4DF4">
      <w:pPr>
        <w:spacing w:line="240" w:lineRule="atLeast"/>
        <w:rPr>
          <w:rFonts w:ascii="Arial" w:hAnsi="Arial" w:cs="Arial"/>
          <w:b/>
          <w:i/>
          <w:color w:val="000000"/>
          <w:sz w:val="20"/>
        </w:rPr>
      </w:pPr>
      <w:r w:rsidRPr="002F2DBD">
        <w:rPr>
          <w:rFonts w:ascii="Arial" w:hAnsi="Arial" w:cs="Arial"/>
          <w:b/>
          <w:i/>
          <w:color w:val="000000"/>
          <w:sz w:val="20"/>
        </w:rPr>
        <w:t>Toelichting</w:t>
      </w:r>
    </w:p>
    <w:p w14:paraId="7BE9F696" w14:textId="77777777" w:rsidR="004C4DF4" w:rsidRPr="002F2DBD" w:rsidRDefault="004C4DF4" w:rsidP="004C4DF4">
      <w:pPr>
        <w:tabs>
          <w:tab w:val="left" w:pos="-1440"/>
          <w:tab w:val="left" w:pos="-720"/>
          <w:tab w:val="left" w:pos="425"/>
        </w:tabs>
        <w:suppressAutoHyphens/>
        <w:spacing w:line="240" w:lineRule="atLeast"/>
        <w:rPr>
          <w:rFonts w:ascii="Arial" w:hAnsi="Arial" w:cs="Arial"/>
          <w:sz w:val="20"/>
        </w:rPr>
      </w:pPr>
      <w:r w:rsidRPr="002F2DBD">
        <w:rPr>
          <w:rFonts w:ascii="Arial" w:hAnsi="Arial" w:cs="Arial"/>
          <w:sz w:val="20"/>
        </w:rPr>
        <w:t xml:space="preserve">Rangwisseling wordt </w:t>
      </w:r>
      <w:r w:rsidRPr="002F2DBD">
        <w:rPr>
          <w:rFonts w:ascii="Arial" w:hAnsi="Arial" w:cs="Arial"/>
          <w:sz w:val="20"/>
          <w:u w:val="single"/>
        </w:rPr>
        <w:t>niet</w:t>
      </w:r>
      <w:r w:rsidRPr="002F2DBD">
        <w:rPr>
          <w:rFonts w:ascii="Arial" w:hAnsi="Arial" w:cs="Arial"/>
          <w:sz w:val="20"/>
        </w:rPr>
        <w:t xml:space="preserve"> ondersteund in de akte, in verband met de verplichte vermelding van aankomsttitel en voorbelasting.</w:t>
      </w:r>
    </w:p>
    <w:p w14:paraId="59A5D8C5" w14:textId="77777777" w:rsidR="004C4DF4" w:rsidRPr="002F2DBD" w:rsidRDefault="004C4DF4" w:rsidP="004C4DF4">
      <w:pPr>
        <w:tabs>
          <w:tab w:val="left" w:pos="-1440"/>
          <w:tab w:val="left" w:pos="-720"/>
          <w:tab w:val="left" w:pos="425"/>
        </w:tabs>
        <w:suppressAutoHyphens/>
        <w:spacing w:line="240" w:lineRule="atLeast"/>
        <w:rPr>
          <w:rFonts w:ascii="Arial" w:hAnsi="Arial" w:cs="Arial"/>
          <w:sz w:val="20"/>
        </w:rPr>
      </w:pPr>
    </w:p>
    <w:p w14:paraId="4A79D635" w14:textId="77777777" w:rsidR="004C4DF4" w:rsidRPr="002F2DBD" w:rsidRDefault="004C4DF4" w:rsidP="004C4DF4">
      <w:pPr>
        <w:tabs>
          <w:tab w:val="left" w:pos="-1440"/>
          <w:tab w:val="left" w:pos="-720"/>
          <w:tab w:val="left" w:pos="425"/>
        </w:tabs>
        <w:suppressAutoHyphens/>
        <w:spacing w:line="240" w:lineRule="atLeast"/>
        <w:rPr>
          <w:rFonts w:ascii="Arial" w:hAnsi="Arial" w:cs="Arial"/>
          <w:sz w:val="20"/>
        </w:rPr>
      </w:pPr>
      <w:r w:rsidRPr="002F2DBD">
        <w:rPr>
          <w:rFonts w:ascii="Arial" w:hAnsi="Arial" w:cs="Arial"/>
          <w:sz w:val="20"/>
        </w:rPr>
        <w:t xml:space="preserve">Zie voor het kleurgebruik in deze modelakte: </w:t>
      </w:r>
    </w:p>
    <w:p w14:paraId="3F1B8486" w14:textId="77777777" w:rsidR="004C4DF4" w:rsidRPr="002F2DBD" w:rsidRDefault="004C4DF4" w:rsidP="004C4DF4">
      <w:pPr>
        <w:tabs>
          <w:tab w:val="left" w:pos="-1440"/>
          <w:tab w:val="left" w:pos="-720"/>
          <w:tab w:val="left" w:pos="425"/>
        </w:tabs>
        <w:suppressAutoHyphens/>
        <w:spacing w:line="240" w:lineRule="atLeast"/>
        <w:rPr>
          <w:rFonts w:ascii="Arial" w:hAnsi="Arial" w:cs="Arial"/>
          <w:sz w:val="20"/>
        </w:rPr>
      </w:pPr>
      <w:r w:rsidRPr="002F2DBD">
        <w:rPr>
          <w:rFonts w:ascii="Arial" w:hAnsi="Arial" w:cs="Arial"/>
          <w:sz w:val="20"/>
        </w:rPr>
        <w:t xml:space="preserve">Tekstblok – Algemene afspraken modeldocumenten en tekstblokken </w:t>
      </w:r>
    </w:p>
    <w:p w14:paraId="1DB7D748" w14:textId="77777777" w:rsidR="004C4DF4" w:rsidRPr="002F2DBD" w:rsidRDefault="004C4DF4" w:rsidP="004C4DF4">
      <w:pPr>
        <w:tabs>
          <w:tab w:val="left" w:pos="-1440"/>
          <w:tab w:val="left" w:pos="-720"/>
          <w:tab w:val="left" w:pos="425"/>
        </w:tabs>
        <w:suppressAutoHyphens/>
        <w:spacing w:line="240" w:lineRule="atLeast"/>
        <w:rPr>
          <w:rFonts w:ascii="Arial" w:hAnsi="Arial" w:cs="Arial"/>
          <w:sz w:val="20"/>
        </w:rPr>
      </w:pPr>
    </w:p>
    <w:p w14:paraId="30CAAD63" w14:textId="77777777" w:rsidR="004C4DF4" w:rsidRPr="002F2DBD" w:rsidRDefault="004C4DF4" w:rsidP="004C4DF4">
      <w:pPr>
        <w:spacing w:line="240" w:lineRule="atLeast"/>
        <w:rPr>
          <w:rFonts w:ascii="Arial" w:hAnsi="Arial" w:cs="Arial"/>
          <w:sz w:val="20"/>
        </w:rPr>
      </w:pPr>
      <w:r w:rsidRPr="002F2DBD">
        <w:rPr>
          <w:rFonts w:ascii="Arial" w:hAnsi="Arial" w:cs="Arial"/>
          <w:sz w:val="20"/>
        </w:rPr>
        <w:t>De paragrafen en tekstfragmenten welke in dit modeldocument optioneel zijn, dienen op het moment dat ze worden opgenomen in de akte altijd binnen het Kadasterdeel te staan.</w:t>
      </w:r>
    </w:p>
    <w:p w14:paraId="2F70D8CD" w14:textId="4E11EC52" w:rsidR="004C4DF4" w:rsidRDefault="004C4DF4" w:rsidP="000711D7">
      <w:pPr>
        <w:pStyle w:val="Geenafstand"/>
        <w:rPr>
          <w:rFonts w:ascii="Arial" w:hAnsi="Arial" w:cs="Arial"/>
          <w:color w:val="FF0000"/>
          <w:sz w:val="20"/>
        </w:rPr>
      </w:pPr>
    </w:p>
    <w:p w14:paraId="242F8456" w14:textId="6F5968C0" w:rsidR="004C4DF4" w:rsidDel="00E67397" w:rsidRDefault="004C4DF4" w:rsidP="000711D7">
      <w:pPr>
        <w:pStyle w:val="Geenafstand"/>
        <w:rPr>
          <w:del w:id="25" w:author="Schootbrugge, Jean-Michel van de" w:date="2021-04-09T13:46:00Z"/>
          <w:rFonts w:ascii="Arial" w:hAnsi="Arial" w:cs="Arial"/>
          <w:color w:val="FF0000"/>
          <w:sz w:val="20"/>
        </w:rPr>
      </w:pPr>
    </w:p>
    <w:p w14:paraId="43778E77" w14:textId="76AE5B6A" w:rsidR="00D7391F" w:rsidRPr="006A3561" w:rsidDel="00E67397" w:rsidRDefault="00D7391F" w:rsidP="006A3561">
      <w:pPr>
        <w:tabs>
          <w:tab w:val="left" w:pos="-1440"/>
          <w:tab w:val="left" w:pos="-720"/>
        </w:tabs>
        <w:suppressAutoHyphens/>
        <w:rPr>
          <w:del w:id="26" w:author="Schootbrugge, Jean-Michel van de" w:date="2021-04-09T13:46:00Z"/>
          <w:rFonts w:ascii="Arial" w:hAnsi="Arial" w:cs="Arial"/>
          <w:color w:val="FF0000"/>
          <w:sz w:val="20"/>
        </w:rPr>
      </w:pPr>
      <w:del w:id="27" w:author="Schootbrugge, Jean-Michel van de" w:date="2021-04-09T13:46:00Z">
        <w:r w:rsidDel="00E67397">
          <w:rPr>
            <w:rFonts w:ascii="Arial" w:hAnsi="Arial" w:cs="Arial"/>
            <w:color w:val="FFFFFF"/>
            <w:sz w:val="20"/>
            <w:highlight w:val="darkYellow"/>
            <w:u w:val="single"/>
          </w:rPr>
          <w:delText>KEUZEBLOK</w:delText>
        </w:r>
        <w:r w:rsidRPr="002E7F50" w:rsidDel="00E67397">
          <w:rPr>
            <w:rFonts w:ascii="Arial" w:hAnsi="Arial" w:cs="Arial"/>
            <w:color w:val="FFFFFF"/>
            <w:sz w:val="20"/>
            <w:highlight w:val="darkYellow"/>
            <w:u w:val="single"/>
          </w:rPr>
          <w:delText>:</w:delText>
        </w:r>
      </w:del>
    </w:p>
    <w:p w14:paraId="5CA14598" w14:textId="1AAB055E" w:rsidR="00D7391F" w:rsidRPr="002E7F50" w:rsidDel="00E67397" w:rsidRDefault="00D7391F" w:rsidP="00D7391F">
      <w:pPr>
        <w:tabs>
          <w:tab w:val="left" w:pos="-1440"/>
          <w:tab w:val="left" w:pos="-720"/>
          <w:tab w:val="left" w:pos="425"/>
        </w:tabs>
        <w:suppressAutoHyphens/>
        <w:rPr>
          <w:del w:id="28" w:author="Schootbrugge, Jean-Michel van de" w:date="2021-04-09T13:46:00Z"/>
          <w:rFonts w:ascii="Arial" w:hAnsi="Arial" w:cs="Arial"/>
          <w:sz w:val="20"/>
        </w:rPr>
      </w:pPr>
      <w:del w:id="29" w:author="Schootbrugge, Jean-Michel van de" w:date="2021-04-09T13:46:00Z">
        <w:r w:rsidDel="00E67397">
          <w:rPr>
            <w:rFonts w:ascii="Arial" w:hAnsi="Arial" w:cs="Arial"/>
            <w:sz w:val="20"/>
          </w:rPr>
          <w:delText>Dit keuzeblok is</w:delText>
        </w:r>
        <w:r w:rsidRPr="002E7F50" w:rsidDel="00E67397">
          <w:rPr>
            <w:rFonts w:ascii="Arial" w:hAnsi="Arial" w:cs="Arial"/>
            <w:sz w:val="20"/>
          </w:rPr>
          <w:delText xml:space="preserve"> specifiek voo</w:delText>
        </w:r>
        <w:r w:rsidDel="00E67397">
          <w:rPr>
            <w:rFonts w:ascii="Arial" w:hAnsi="Arial" w:cs="Arial"/>
            <w:sz w:val="20"/>
          </w:rPr>
          <w:delText>r deze hypotheek van</w:delText>
        </w:r>
        <w:r w:rsidR="002B0788" w:rsidDel="00E67397">
          <w:rPr>
            <w:rFonts w:ascii="Arial" w:hAnsi="Arial" w:cs="Arial"/>
            <w:sz w:val="20"/>
          </w:rPr>
          <w:delText xml:space="preserve"> </w:delText>
        </w:r>
        <w:r w:rsidR="006A3561" w:rsidDel="00E67397">
          <w:rPr>
            <w:rFonts w:ascii="Arial" w:hAnsi="Arial" w:cs="Arial"/>
            <w:sz w:val="20"/>
          </w:rPr>
          <w:delText>Argenta</w:delText>
        </w:r>
        <w:r w:rsidDel="00E67397">
          <w:rPr>
            <w:rFonts w:ascii="Arial" w:hAnsi="Arial" w:cs="Arial"/>
            <w:sz w:val="20"/>
          </w:rPr>
          <w:delText xml:space="preserve"> en wordt</w:delText>
        </w:r>
        <w:r w:rsidRPr="002E7F50" w:rsidDel="00E67397">
          <w:rPr>
            <w:rFonts w:ascii="Arial" w:hAnsi="Arial" w:cs="Arial"/>
            <w:sz w:val="20"/>
          </w:rPr>
          <w:delText xml:space="preserve"> daarom niet als algemene,</w:delText>
        </w:r>
        <w:r w:rsidDel="00E67397">
          <w:rPr>
            <w:rFonts w:ascii="Arial" w:hAnsi="Arial" w:cs="Arial"/>
            <w:sz w:val="20"/>
          </w:rPr>
          <w:delText xml:space="preserve"> voor meerdere banken toepasbaar</w:delText>
        </w:r>
        <w:r w:rsidRPr="002E7F50" w:rsidDel="00E67397">
          <w:rPr>
            <w:rFonts w:ascii="Arial" w:hAnsi="Arial" w:cs="Arial"/>
            <w:sz w:val="20"/>
          </w:rPr>
          <w:delText>, tekstblok beschouwd.</w:delText>
        </w:r>
      </w:del>
    </w:p>
    <w:p w14:paraId="31F7B44F" w14:textId="2DF9AD22" w:rsidR="00D7391F" w:rsidDel="00E67397" w:rsidRDefault="00D7391F" w:rsidP="00D739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del w:id="30" w:author="Schootbrugge, Jean-Michel van de" w:date="2021-04-09T13:46:00Z"/>
          <w:rFonts w:ascii="Arial" w:hAnsi="Arial" w:cs="Arial"/>
          <w:color w:val="FF0000"/>
          <w:sz w:val="20"/>
        </w:rPr>
      </w:pPr>
    </w:p>
    <w:p w14:paraId="06CCF73F" w14:textId="1F81B778" w:rsidR="00D7391F" w:rsidDel="00E67397" w:rsidRDefault="00D7391F" w:rsidP="00D739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del w:id="31" w:author="Schootbrugge, Jean-Michel van de" w:date="2021-04-09T13:46:00Z"/>
          <w:rFonts w:ascii="Arial" w:hAnsi="Arial" w:cs="Arial"/>
          <w:b/>
          <w:sz w:val="20"/>
        </w:rPr>
      </w:pPr>
      <w:del w:id="32" w:author="Schootbrugge, Jean-Michel van de" w:date="2021-04-09T13:46:00Z">
        <w:r w:rsidRPr="002E7F50" w:rsidDel="00E67397">
          <w:rPr>
            <w:rFonts w:ascii="Arial" w:hAnsi="Arial" w:cs="Arial"/>
            <w:b/>
            <w:sz w:val="20"/>
          </w:rPr>
          <w:delText xml:space="preserve">KEUZEBLOK </w:delText>
        </w:r>
        <w:r w:rsidDel="00E67397">
          <w:rPr>
            <w:rFonts w:ascii="Arial" w:hAnsi="Arial" w:cs="Arial"/>
            <w:b/>
            <w:sz w:val="20"/>
          </w:rPr>
          <w:delText>PARTIJNAMEN HYPOTHEEKAKTE</w:delText>
        </w:r>
        <w:r w:rsidRPr="002E7F50" w:rsidDel="00E67397">
          <w:rPr>
            <w:rFonts w:ascii="Arial" w:hAnsi="Arial" w:cs="Arial"/>
            <w:b/>
            <w:sz w:val="20"/>
          </w:rPr>
          <w:delText>:</w:delText>
        </w:r>
      </w:del>
    </w:p>
    <w:p w14:paraId="0035D660" w14:textId="0CFA8806" w:rsidR="00D7391F" w:rsidRPr="00CE26FC" w:rsidDel="00E67397" w:rsidRDefault="00D7391F" w:rsidP="00D7391F">
      <w:pPr>
        <w:widowControl/>
        <w:rPr>
          <w:del w:id="33" w:author="Schootbrugge, Jean-Michel van de" w:date="2021-04-09T13:46:00Z"/>
          <w:rFonts w:ascii="Arial" w:hAnsi="Arial" w:cs="Arial"/>
          <w:kern w:val="28"/>
          <w:sz w:val="20"/>
          <w:u w:val="single"/>
          <w:lang w:eastAsia="en-US"/>
        </w:rPr>
      </w:pPr>
      <w:del w:id="34" w:author="Schootbrugge, Jean-Michel van de" w:date="2021-04-09T13:46:00Z">
        <w:r w:rsidDel="00E67397">
          <w:rPr>
            <w:rFonts w:ascii="Arial" w:hAnsi="Arial" w:cs="Arial"/>
            <w:kern w:val="28"/>
            <w:sz w:val="20"/>
            <w:u w:val="single"/>
            <w:lang w:eastAsia="en-US"/>
          </w:rPr>
          <w:delText>Partijnamen in hypotheekakte</w:delText>
        </w:r>
      </w:del>
    </w:p>
    <w:p w14:paraId="2C6DD3FA" w14:textId="6F0A3F53" w:rsidR="00D7391F" w:rsidRPr="005950EA" w:rsidDel="00E67397" w:rsidRDefault="00D7391F" w:rsidP="00D7391F">
      <w:pPr>
        <w:widowControl/>
        <w:rPr>
          <w:del w:id="35" w:author="Schootbrugge, Jean-Michel van de" w:date="2021-04-09T13:46:00Z"/>
          <w:rFonts w:ascii="Arial" w:hAnsi="Arial" w:cs="Arial"/>
          <w:color w:val="339966"/>
          <w:kern w:val="28"/>
          <w:sz w:val="20"/>
          <w:lang w:eastAsia="en-US"/>
        </w:rPr>
      </w:pPr>
      <w:del w:id="36" w:author="Schootbrugge, Jean-Michel van de" w:date="2021-04-09T13:46:00Z">
        <w:r w:rsidRPr="005950EA" w:rsidDel="00E67397">
          <w:rPr>
            <w:rFonts w:ascii="Arial" w:hAnsi="Arial" w:cs="Arial"/>
            <w:color w:val="339966"/>
            <w:kern w:val="28"/>
            <w:sz w:val="20"/>
            <w:lang w:eastAsia="en-US"/>
          </w:rPr>
          <w:delText>hierna</w:delText>
        </w:r>
        <w:r w:rsidRPr="005950EA" w:rsidDel="00E67397">
          <w:rPr>
            <w:rFonts w:ascii="Arial" w:hAnsi="Arial" w:cs="Arial"/>
            <w:color w:val="FF0000"/>
            <w:kern w:val="28"/>
            <w:sz w:val="20"/>
            <w:lang w:eastAsia="en-US"/>
          </w:rPr>
          <w:delText xml:space="preserve"> </w:delText>
        </w:r>
        <w:r w:rsidR="004F7200" w:rsidRPr="004F7200" w:rsidDel="00E67397">
          <w:rPr>
            <w:rFonts w:ascii="Arial" w:hAnsi="Arial" w:cs="Arial"/>
            <w:color w:val="800080"/>
            <w:kern w:val="28"/>
            <w:sz w:val="20"/>
            <w:lang w:eastAsia="en-US"/>
          </w:rPr>
          <w:delText>(</w:delText>
        </w:r>
        <w:r w:rsidRPr="004F7200" w:rsidDel="00E67397">
          <w:rPr>
            <w:rFonts w:ascii="Arial" w:hAnsi="Arial" w:cs="Arial"/>
            <w:color w:val="800080"/>
            <w:kern w:val="28"/>
            <w:sz w:val="20"/>
            <w:lang w:eastAsia="en-US"/>
          </w:rPr>
          <w:delText>z</w:delText>
        </w:r>
        <w:r w:rsidRPr="005950EA" w:rsidDel="00E67397">
          <w:rPr>
            <w:rFonts w:ascii="Arial" w:hAnsi="Arial" w:cs="Arial"/>
            <w:color w:val="800080"/>
            <w:kern w:val="28"/>
            <w:sz w:val="20"/>
            <w:lang w:eastAsia="en-US"/>
          </w:rPr>
          <w:delText xml:space="preserve">owel </w:delText>
        </w:r>
        <w:r w:rsidR="006A3561" w:rsidDel="00E67397">
          <w:rPr>
            <w:rFonts w:ascii="Arial" w:hAnsi="Arial" w:cs="Arial"/>
            <w:color w:val="800080"/>
            <w:kern w:val="28"/>
            <w:sz w:val="20"/>
            <w:lang w:eastAsia="en-US"/>
          </w:rPr>
          <w:delText>gezamenlijk</w:delText>
        </w:r>
        <w:r w:rsidRPr="005950EA" w:rsidDel="00E67397">
          <w:rPr>
            <w:rFonts w:ascii="Arial" w:hAnsi="Arial" w:cs="Arial"/>
            <w:color w:val="800080"/>
            <w:kern w:val="28"/>
            <w:sz w:val="20"/>
            <w:lang w:eastAsia="en-US"/>
          </w:rPr>
          <w:delText xml:space="preserve"> als </w:delText>
        </w:r>
        <w:r w:rsidRPr="004F7200" w:rsidDel="00E67397">
          <w:rPr>
            <w:rFonts w:ascii="Arial" w:hAnsi="Arial" w:cs="Arial"/>
            <w:color w:val="800080"/>
            <w:kern w:val="28"/>
            <w:sz w:val="20"/>
            <w:lang w:eastAsia="en-US"/>
          </w:rPr>
          <w:delText>ieder afz</w:delText>
        </w:r>
        <w:r w:rsidRPr="005950EA" w:rsidDel="00E67397">
          <w:rPr>
            <w:rFonts w:ascii="Arial" w:hAnsi="Arial" w:cs="Arial"/>
            <w:color w:val="800080"/>
            <w:kern w:val="28"/>
            <w:sz w:val="20"/>
            <w:lang w:eastAsia="en-US"/>
          </w:rPr>
          <w:delText>onder</w:delText>
        </w:r>
        <w:r w:rsidRPr="00E8157A" w:rsidDel="00E67397">
          <w:rPr>
            <w:rFonts w:ascii="Arial" w:hAnsi="Arial" w:cs="Arial"/>
            <w:color w:val="800080"/>
            <w:kern w:val="28"/>
            <w:sz w:val="20"/>
            <w:lang w:eastAsia="en-US"/>
          </w:rPr>
          <w:delText>lijk</w:delText>
        </w:r>
        <w:r w:rsidR="004F7200" w:rsidDel="00E67397">
          <w:rPr>
            <w:rFonts w:ascii="Arial" w:hAnsi="Arial" w:cs="Arial"/>
            <w:color w:val="800080"/>
            <w:kern w:val="28"/>
            <w:sz w:val="20"/>
            <w:lang w:eastAsia="en-US"/>
          </w:rPr>
          <w:delText>)</w:delText>
        </w:r>
        <w:r w:rsidRPr="005950EA" w:rsidDel="00E67397">
          <w:rPr>
            <w:rFonts w:ascii="Arial" w:hAnsi="Arial" w:cs="Arial"/>
            <w:color w:val="339966"/>
            <w:kern w:val="28"/>
            <w:sz w:val="20"/>
            <w:lang w:eastAsia="en-US"/>
          </w:rPr>
          <w:delText xml:space="preserve"> te n</w:delText>
        </w:r>
        <w:r w:rsidRPr="007126EB" w:rsidDel="00E67397">
          <w:rPr>
            <w:rFonts w:ascii="Arial" w:hAnsi="Arial" w:cs="Arial"/>
            <w:color w:val="339966"/>
            <w:kern w:val="28"/>
            <w:sz w:val="20"/>
            <w:lang w:eastAsia="en-US"/>
          </w:rPr>
          <w:delText>oe</w:delText>
        </w:r>
        <w:r w:rsidRPr="005950EA" w:rsidDel="00E67397">
          <w:rPr>
            <w:rFonts w:ascii="Arial" w:hAnsi="Arial" w:cs="Arial"/>
            <w:color w:val="339966"/>
            <w:kern w:val="28"/>
            <w:sz w:val="20"/>
            <w:lang w:eastAsia="en-US"/>
          </w:rPr>
          <w:delText>men:</w:delText>
        </w:r>
        <w:r w:rsidRPr="005950EA" w:rsidDel="00E67397">
          <w:rPr>
            <w:rFonts w:ascii="Arial" w:hAnsi="Arial" w:cs="Arial"/>
            <w:color w:val="008000"/>
            <w:kern w:val="28"/>
            <w:sz w:val="20"/>
            <w:lang w:eastAsia="en-US"/>
          </w:rPr>
          <w:delText xml:space="preserve"> </w:delText>
        </w:r>
        <w:r w:rsidR="006B0C10" w:rsidDel="00E67397">
          <w:rPr>
            <w:rFonts w:ascii="Arial" w:hAnsi="Arial" w:cs="Arial"/>
            <w:color w:val="008000"/>
            <w:kern w:val="28"/>
            <w:sz w:val="20"/>
            <w:lang w:eastAsia="en-US"/>
          </w:rPr>
          <w:delText>“</w:delText>
        </w:r>
        <w:r w:rsidR="00BC529A" w:rsidRPr="00CE26FC" w:rsidDel="00E67397">
          <w:rPr>
            <w:rFonts w:ascii="Arial" w:hAnsi="Arial" w:cs="Arial"/>
            <w:color w:val="339966"/>
            <w:kern w:val="28"/>
            <w:sz w:val="20"/>
            <w:lang w:eastAsia="en-US"/>
          </w:rPr>
          <w:delText>de</w:delText>
        </w:r>
        <w:r w:rsidR="00BC529A" w:rsidDel="00E67397">
          <w:rPr>
            <w:rFonts w:ascii="Arial" w:hAnsi="Arial" w:cs="Arial"/>
            <w:color w:val="339966"/>
            <w:kern w:val="28"/>
            <w:sz w:val="20"/>
            <w:lang w:eastAsia="en-US"/>
          </w:rPr>
          <w:delText xml:space="preserve"> </w:delText>
        </w:r>
        <w:r w:rsidR="006A3561" w:rsidDel="00E67397">
          <w:rPr>
            <w:rFonts w:ascii="Arial" w:hAnsi="Arial" w:cs="Arial"/>
            <w:color w:val="339966"/>
            <w:kern w:val="28"/>
            <w:sz w:val="20"/>
            <w:lang w:eastAsia="en-US"/>
          </w:rPr>
          <w:delText>geldnemer”</w:delText>
        </w:r>
        <w:r w:rsidRPr="00CE26FC" w:rsidDel="00E67397">
          <w:rPr>
            <w:rFonts w:ascii="Arial" w:hAnsi="Arial" w:cs="Arial"/>
            <w:color w:val="339966"/>
            <w:kern w:val="28"/>
            <w:sz w:val="20"/>
            <w:lang w:eastAsia="en-US"/>
          </w:rPr>
          <w:delText xml:space="preserve"> </w:delText>
        </w:r>
        <w:r w:rsidR="006A3561" w:rsidDel="00E67397">
          <w:rPr>
            <w:rFonts w:ascii="Arial" w:hAnsi="Arial" w:cs="Arial"/>
            <w:color w:val="339966"/>
            <w:kern w:val="28"/>
            <w:sz w:val="20"/>
            <w:lang w:eastAsia="en-US"/>
          </w:rPr>
          <w:delText>of</w:delText>
        </w:r>
        <w:r w:rsidRPr="00CE26FC" w:rsidDel="00E67397">
          <w:rPr>
            <w:rFonts w:ascii="Arial" w:hAnsi="Arial" w:cs="Arial"/>
            <w:color w:val="339966"/>
            <w:kern w:val="28"/>
            <w:sz w:val="20"/>
            <w:lang w:eastAsia="en-US"/>
          </w:rPr>
          <w:delText xml:space="preserve"> </w:delText>
        </w:r>
        <w:r w:rsidR="006A3561" w:rsidDel="00E67397">
          <w:rPr>
            <w:rFonts w:ascii="Arial" w:hAnsi="Arial" w:cs="Arial"/>
            <w:color w:val="339966"/>
            <w:kern w:val="28"/>
            <w:sz w:val="20"/>
            <w:lang w:eastAsia="en-US"/>
          </w:rPr>
          <w:delText>“s</w:delText>
        </w:r>
        <w:r w:rsidRPr="00CE26FC" w:rsidDel="00E67397">
          <w:rPr>
            <w:rFonts w:ascii="Arial" w:hAnsi="Arial" w:cs="Arial"/>
            <w:color w:val="339966"/>
            <w:kern w:val="28"/>
            <w:sz w:val="20"/>
            <w:lang w:eastAsia="en-US"/>
          </w:rPr>
          <w:delText>chuldenaar</w:delText>
        </w:r>
        <w:r w:rsidR="006A3561" w:rsidDel="00E67397">
          <w:rPr>
            <w:rFonts w:ascii="Arial" w:hAnsi="Arial" w:cs="Arial"/>
            <w:color w:val="339966"/>
            <w:kern w:val="28"/>
            <w:sz w:val="20"/>
            <w:lang w:eastAsia="en-US"/>
          </w:rPr>
          <w:delText>”</w:delText>
        </w:r>
        <w:r w:rsidRPr="005950EA" w:rsidDel="00E67397">
          <w:rPr>
            <w:rFonts w:ascii="Arial" w:hAnsi="Arial" w:cs="Arial"/>
            <w:color w:val="008000"/>
            <w:kern w:val="28"/>
            <w:sz w:val="20"/>
            <w:lang w:eastAsia="en-US"/>
          </w:rPr>
          <w:delText xml:space="preserve">/  </w:delText>
        </w:r>
        <w:r w:rsidRPr="005950EA" w:rsidDel="00E67397">
          <w:rPr>
            <w:rFonts w:ascii="Arial" w:hAnsi="Arial" w:cs="Arial"/>
            <w:kern w:val="28"/>
            <w:sz w:val="20"/>
            <w:lang w:eastAsia="en-US"/>
          </w:rPr>
          <w:fldChar w:fldCharType="begin"/>
        </w:r>
        <w:r w:rsidRPr="005950EA" w:rsidDel="00E67397">
          <w:rPr>
            <w:rFonts w:ascii="Arial" w:hAnsi="Arial" w:cs="Arial"/>
            <w:kern w:val="28"/>
            <w:sz w:val="20"/>
            <w:lang w:eastAsia="en-US"/>
          </w:rPr>
          <w:delInstrText>MacroButton Nomacro §</w:delInstrText>
        </w:r>
        <w:r w:rsidRPr="005950EA" w:rsidDel="00E67397">
          <w:rPr>
            <w:rFonts w:ascii="Arial" w:hAnsi="Arial" w:cs="Arial"/>
            <w:kern w:val="28"/>
            <w:sz w:val="20"/>
            <w:lang w:eastAsia="en-US"/>
          </w:rPr>
          <w:fldChar w:fldCharType="end"/>
        </w:r>
        <w:r w:rsidRPr="005950EA" w:rsidDel="00E67397">
          <w:rPr>
            <w:rFonts w:ascii="Arial" w:hAnsi="Arial" w:cs="Arial"/>
            <w:color w:val="00FFFF"/>
            <w:kern w:val="28"/>
            <w:sz w:val="20"/>
            <w:lang w:eastAsia="en-US"/>
          </w:rPr>
          <w:delText>de verschenen</w:delText>
        </w:r>
        <w:r w:rsidRPr="005950EA" w:rsidDel="00E67397">
          <w:rPr>
            <w:rFonts w:ascii="Arial" w:hAnsi="Arial" w:cs="Arial"/>
            <w:color w:val="008000"/>
            <w:kern w:val="28"/>
            <w:sz w:val="20"/>
            <w:lang w:eastAsia="en-US"/>
          </w:rPr>
          <w:delText xml:space="preserve"> </w:delText>
        </w:r>
        <w:r w:rsidRPr="005950EA" w:rsidDel="00E67397">
          <w:rPr>
            <w:rFonts w:ascii="Arial" w:hAnsi="Arial" w:cs="Arial"/>
            <w:kern w:val="28"/>
            <w:sz w:val="20"/>
            <w:lang w:eastAsia="en-US"/>
          </w:rPr>
          <w:fldChar w:fldCharType="begin"/>
        </w:r>
        <w:r w:rsidRPr="005950EA" w:rsidDel="00E67397">
          <w:rPr>
            <w:rFonts w:ascii="Arial" w:hAnsi="Arial" w:cs="Arial"/>
            <w:kern w:val="28"/>
            <w:sz w:val="20"/>
            <w:lang w:eastAsia="en-US"/>
          </w:rPr>
          <w:delInstrText>MacroButton Nomacro §</w:delInstrText>
        </w:r>
        <w:r w:rsidRPr="005950EA" w:rsidDel="00E67397">
          <w:rPr>
            <w:rFonts w:ascii="Arial" w:hAnsi="Arial" w:cs="Arial"/>
            <w:kern w:val="28"/>
            <w:sz w:val="20"/>
            <w:lang w:eastAsia="en-US"/>
          </w:rPr>
          <w:fldChar w:fldCharType="end"/>
        </w:r>
        <w:r w:rsidRPr="005950EA" w:rsidDel="00E67397">
          <w:rPr>
            <w:rFonts w:ascii="Arial" w:hAnsi="Arial" w:cs="Arial"/>
            <w:color w:val="00FFFF"/>
            <w:kern w:val="28"/>
            <w:sz w:val="20"/>
            <w:lang w:eastAsia="en-US"/>
          </w:rPr>
          <w:delText>persoon/personen</w:delText>
        </w:r>
        <w:r w:rsidRPr="005950EA" w:rsidDel="00E67397">
          <w:rPr>
            <w:rFonts w:ascii="Arial" w:hAnsi="Arial" w:cs="Arial"/>
            <w:kern w:val="28"/>
            <w:sz w:val="20"/>
            <w:lang w:eastAsia="en-US"/>
          </w:rPr>
          <w:fldChar w:fldCharType="begin"/>
        </w:r>
        <w:r w:rsidRPr="005950EA" w:rsidDel="00E67397">
          <w:rPr>
            <w:rFonts w:ascii="Arial" w:hAnsi="Arial" w:cs="Arial"/>
            <w:kern w:val="28"/>
            <w:sz w:val="20"/>
            <w:lang w:eastAsia="en-US"/>
          </w:rPr>
          <w:delInstrText>MacroButton Nomacro §</w:delInstrText>
        </w:r>
        <w:r w:rsidRPr="005950EA" w:rsidDel="00E67397">
          <w:rPr>
            <w:rFonts w:ascii="Arial" w:hAnsi="Arial" w:cs="Arial"/>
            <w:kern w:val="28"/>
            <w:sz w:val="20"/>
            <w:lang w:eastAsia="en-US"/>
          </w:rPr>
          <w:fldChar w:fldCharType="end"/>
        </w:r>
        <w:r w:rsidRPr="005950EA" w:rsidDel="00E67397">
          <w:rPr>
            <w:rFonts w:ascii="Arial" w:hAnsi="Arial" w:cs="Arial"/>
            <w:color w:val="008000"/>
            <w:kern w:val="28"/>
            <w:sz w:val="20"/>
            <w:lang w:eastAsia="en-US"/>
          </w:rPr>
          <w:delText xml:space="preserve"> </w:delText>
        </w:r>
        <w:r w:rsidRPr="005950EA" w:rsidDel="00E67397">
          <w:rPr>
            <w:rFonts w:ascii="Arial" w:hAnsi="Arial" w:cs="Arial"/>
            <w:color w:val="00FFFF"/>
            <w:kern w:val="28"/>
            <w:sz w:val="20"/>
            <w:lang w:eastAsia="en-US"/>
          </w:rPr>
          <w:delText>sub</w:delText>
        </w:r>
        <w:r w:rsidRPr="005950EA" w:rsidDel="00E67397">
          <w:rPr>
            <w:rFonts w:ascii="Arial" w:hAnsi="Arial" w:cs="Arial"/>
            <w:color w:val="008000"/>
            <w:kern w:val="28"/>
            <w:sz w:val="20"/>
            <w:lang w:eastAsia="en-US"/>
          </w:rPr>
          <w:delText xml:space="preserve"> </w:delText>
        </w:r>
        <w:r w:rsidRPr="005950EA" w:rsidDel="00E67397">
          <w:rPr>
            <w:rFonts w:ascii="Arial" w:hAnsi="Arial" w:cs="Arial"/>
            <w:kern w:val="28"/>
            <w:sz w:val="20"/>
            <w:lang w:val="en-US" w:eastAsia="en-US"/>
          </w:rPr>
          <w:fldChar w:fldCharType="begin"/>
        </w:r>
        <w:r w:rsidRPr="005950EA" w:rsidDel="00E67397">
          <w:rPr>
            <w:rFonts w:ascii="Arial" w:hAnsi="Arial" w:cs="Arial"/>
            <w:kern w:val="28"/>
            <w:sz w:val="20"/>
            <w:lang w:eastAsia="en-US"/>
          </w:rPr>
          <w:delInstrText>MacroButton Nomacro §</w:delInstrText>
        </w:r>
        <w:r w:rsidRPr="005950EA" w:rsidDel="00E67397">
          <w:rPr>
            <w:rFonts w:ascii="Arial" w:hAnsi="Arial" w:cs="Arial"/>
            <w:kern w:val="28"/>
            <w:sz w:val="20"/>
            <w:lang w:val="en-US" w:eastAsia="en-US"/>
          </w:rPr>
          <w:fldChar w:fldCharType="end"/>
        </w:r>
        <w:r w:rsidRPr="005950EA" w:rsidDel="00E67397">
          <w:rPr>
            <w:rFonts w:ascii="Arial" w:hAnsi="Arial" w:cs="Arial"/>
            <w:kern w:val="28"/>
            <w:sz w:val="20"/>
            <w:lang w:eastAsia="en-US"/>
          </w:rPr>
          <w:delText>nummering persoon</w:delText>
        </w:r>
        <w:r w:rsidRPr="005950EA" w:rsidDel="00E67397">
          <w:rPr>
            <w:rFonts w:ascii="Arial" w:hAnsi="Arial" w:cs="Arial"/>
            <w:kern w:val="28"/>
            <w:sz w:val="20"/>
            <w:lang w:val="en-US" w:eastAsia="en-US"/>
          </w:rPr>
          <w:fldChar w:fldCharType="begin"/>
        </w:r>
        <w:r w:rsidRPr="005950EA" w:rsidDel="00E67397">
          <w:rPr>
            <w:rFonts w:ascii="Arial" w:hAnsi="Arial" w:cs="Arial"/>
            <w:kern w:val="28"/>
            <w:sz w:val="20"/>
            <w:lang w:eastAsia="en-US"/>
          </w:rPr>
          <w:delInstrText>MacroButton Nomacro §</w:delInstrText>
        </w:r>
        <w:r w:rsidRPr="005950EA" w:rsidDel="00E67397">
          <w:rPr>
            <w:rFonts w:ascii="Arial" w:hAnsi="Arial" w:cs="Arial"/>
            <w:kern w:val="28"/>
            <w:sz w:val="20"/>
            <w:lang w:val="en-US" w:eastAsia="en-US"/>
          </w:rPr>
          <w:fldChar w:fldCharType="end"/>
        </w:r>
        <w:r w:rsidRPr="005950EA" w:rsidDel="00E67397">
          <w:rPr>
            <w:rFonts w:ascii="Arial" w:hAnsi="Arial" w:cs="Arial"/>
            <w:kern w:val="28"/>
            <w:sz w:val="20"/>
            <w:lang w:eastAsia="en-US"/>
          </w:rPr>
          <w:fldChar w:fldCharType="begin"/>
        </w:r>
        <w:r w:rsidRPr="005950EA" w:rsidDel="00E67397">
          <w:rPr>
            <w:rFonts w:ascii="Arial" w:hAnsi="Arial" w:cs="Arial"/>
            <w:kern w:val="28"/>
            <w:sz w:val="20"/>
            <w:lang w:eastAsia="en-US"/>
          </w:rPr>
          <w:delInstrText>MacroButton Nomacro §</w:delInstrText>
        </w:r>
        <w:r w:rsidRPr="005950EA" w:rsidDel="00E67397">
          <w:rPr>
            <w:rFonts w:ascii="Arial" w:hAnsi="Arial" w:cs="Arial"/>
            <w:kern w:val="28"/>
            <w:sz w:val="20"/>
            <w:lang w:eastAsia="en-US"/>
          </w:rPr>
          <w:fldChar w:fldCharType="end"/>
        </w:r>
        <w:r w:rsidRPr="005950EA" w:rsidDel="00E67397">
          <w:rPr>
            <w:rFonts w:ascii="Arial" w:hAnsi="Arial" w:cs="Arial"/>
            <w:color w:val="00FFFF"/>
            <w:kern w:val="28"/>
            <w:sz w:val="20"/>
            <w:lang w:eastAsia="en-US"/>
          </w:rPr>
          <w:delText>/</w:delText>
        </w:r>
        <w:r w:rsidRPr="005950EA" w:rsidDel="00E67397">
          <w:rPr>
            <w:rFonts w:ascii="Arial" w:hAnsi="Arial" w:cs="Arial"/>
            <w:kern w:val="28"/>
            <w:sz w:val="20"/>
            <w:lang w:eastAsia="en-US"/>
          </w:rPr>
          <w:fldChar w:fldCharType="begin"/>
        </w:r>
        <w:r w:rsidRPr="005950EA" w:rsidDel="00E67397">
          <w:rPr>
            <w:rFonts w:ascii="Arial" w:hAnsi="Arial" w:cs="Arial"/>
            <w:kern w:val="28"/>
            <w:sz w:val="20"/>
            <w:lang w:eastAsia="en-US"/>
          </w:rPr>
          <w:delInstrText>MacroButton Nomacro §</w:delInstrText>
        </w:r>
        <w:r w:rsidRPr="005950EA" w:rsidDel="00E67397">
          <w:rPr>
            <w:rFonts w:ascii="Arial" w:hAnsi="Arial" w:cs="Arial"/>
            <w:kern w:val="28"/>
            <w:sz w:val="20"/>
            <w:lang w:eastAsia="en-US"/>
          </w:rPr>
          <w:fldChar w:fldCharType="end"/>
        </w:r>
        <w:r w:rsidRPr="005950EA" w:rsidDel="00E67397">
          <w:rPr>
            <w:rFonts w:ascii="Arial" w:hAnsi="Arial" w:cs="Arial"/>
            <w:kern w:val="28"/>
            <w:sz w:val="20"/>
            <w:lang w:eastAsia="en-US"/>
          </w:rPr>
          <w:delText>naam rechtspersoon</w:delText>
        </w:r>
        <w:r w:rsidRPr="005950EA" w:rsidDel="00E67397">
          <w:rPr>
            <w:rFonts w:ascii="Arial" w:hAnsi="Arial" w:cs="Arial"/>
            <w:kern w:val="28"/>
            <w:sz w:val="20"/>
            <w:lang w:eastAsia="en-US"/>
          </w:rPr>
          <w:fldChar w:fldCharType="begin"/>
        </w:r>
        <w:r w:rsidRPr="005950EA" w:rsidDel="00E67397">
          <w:rPr>
            <w:rFonts w:ascii="Arial" w:hAnsi="Arial" w:cs="Arial"/>
            <w:kern w:val="28"/>
            <w:sz w:val="20"/>
            <w:lang w:eastAsia="en-US"/>
          </w:rPr>
          <w:delInstrText>MacroButton Nomacro §</w:delInstrText>
        </w:r>
        <w:r w:rsidRPr="005950EA" w:rsidDel="00E67397">
          <w:rPr>
            <w:rFonts w:ascii="Arial" w:hAnsi="Arial" w:cs="Arial"/>
            <w:kern w:val="28"/>
            <w:sz w:val="20"/>
            <w:lang w:eastAsia="en-US"/>
          </w:rPr>
          <w:fldChar w:fldCharType="end"/>
        </w:r>
        <w:r w:rsidRPr="005950EA" w:rsidDel="00E67397">
          <w:rPr>
            <w:rFonts w:ascii="Arial" w:hAnsi="Arial" w:cs="Arial"/>
            <w:color w:val="00FFFF"/>
            <w:kern w:val="28"/>
            <w:sz w:val="20"/>
            <w:lang w:eastAsia="en-US"/>
          </w:rPr>
          <w:delText>/</w:delText>
        </w:r>
        <w:r w:rsidRPr="005950EA" w:rsidDel="00E67397">
          <w:rPr>
            <w:rFonts w:ascii="Arial" w:hAnsi="Arial" w:cs="Arial"/>
            <w:kern w:val="28"/>
            <w:sz w:val="20"/>
            <w:lang w:eastAsia="en-US"/>
          </w:rPr>
          <w:fldChar w:fldCharType="begin"/>
        </w:r>
        <w:r w:rsidRPr="005950EA" w:rsidDel="00E67397">
          <w:rPr>
            <w:rFonts w:ascii="Arial" w:hAnsi="Arial" w:cs="Arial"/>
            <w:kern w:val="28"/>
            <w:sz w:val="20"/>
            <w:lang w:eastAsia="en-US"/>
          </w:rPr>
          <w:delInstrText>MacroButton Nomacro §</w:delInstrText>
        </w:r>
        <w:r w:rsidRPr="005950EA" w:rsidDel="00E67397">
          <w:rPr>
            <w:rFonts w:ascii="Arial" w:hAnsi="Arial" w:cs="Arial"/>
            <w:kern w:val="28"/>
            <w:sz w:val="20"/>
            <w:lang w:eastAsia="en-US"/>
          </w:rPr>
          <w:fldChar w:fldCharType="end"/>
        </w:r>
        <w:r w:rsidRPr="005950EA" w:rsidDel="00E67397">
          <w:rPr>
            <w:rFonts w:ascii="Arial" w:hAnsi="Arial" w:cs="Arial"/>
            <w:color w:val="00FFFF"/>
            <w:kern w:val="28"/>
            <w:sz w:val="20"/>
            <w:lang w:eastAsia="en-US"/>
          </w:rPr>
          <w:delText xml:space="preserve">de </w:delText>
        </w:r>
        <w:r w:rsidRPr="005950EA" w:rsidDel="00E67397">
          <w:rPr>
            <w:rFonts w:ascii="Arial" w:hAnsi="Arial" w:cs="Arial"/>
            <w:kern w:val="28"/>
            <w:sz w:val="20"/>
            <w:lang w:eastAsia="en-US"/>
          </w:rPr>
          <w:fldChar w:fldCharType="begin"/>
        </w:r>
        <w:r w:rsidRPr="005950EA" w:rsidDel="00E67397">
          <w:rPr>
            <w:rFonts w:ascii="Arial" w:hAnsi="Arial" w:cs="Arial"/>
            <w:kern w:val="28"/>
            <w:sz w:val="20"/>
            <w:lang w:eastAsia="en-US"/>
          </w:rPr>
          <w:delInstrText>MacroButton Nomacro §</w:delInstrText>
        </w:r>
        <w:r w:rsidRPr="005950EA" w:rsidDel="00E67397">
          <w:rPr>
            <w:rFonts w:ascii="Arial" w:hAnsi="Arial" w:cs="Arial"/>
            <w:kern w:val="28"/>
            <w:sz w:val="20"/>
            <w:lang w:eastAsia="en-US"/>
          </w:rPr>
          <w:fldChar w:fldCharType="end"/>
        </w:r>
        <w:r w:rsidRPr="005950EA" w:rsidDel="00E67397">
          <w:rPr>
            <w:rFonts w:ascii="Arial" w:hAnsi="Arial" w:cs="Arial"/>
            <w:color w:val="00FFFF"/>
            <w:kern w:val="28"/>
            <w:sz w:val="20"/>
            <w:lang w:eastAsia="en-US"/>
          </w:rPr>
          <w:delText>heer/mevrouw</w:delText>
        </w:r>
        <w:r w:rsidRPr="005950EA" w:rsidDel="00E67397">
          <w:rPr>
            <w:rFonts w:ascii="Arial" w:hAnsi="Arial" w:cs="Arial"/>
            <w:kern w:val="28"/>
            <w:sz w:val="20"/>
            <w:lang w:eastAsia="en-US"/>
          </w:rPr>
          <w:fldChar w:fldCharType="begin"/>
        </w:r>
        <w:r w:rsidRPr="005950EA" w:rsidDel="00E67397">
          <w:rPr>
            <w:rFonts w:ascii="Arial" w:hAnsi="Arial" w:cs="Arial"/>
            <w:kern w:val="28"/>
            <w:sz w:val="20"/>
            <w:lang w:eastAsia="en-US"/>
          </w:rPr>
          <w:delInstrText>MacroButton Nomacro §</w:delInstrText>
        </w:r>
        <w:r w:rsidRPr="005950EA" w:rsidDel="00E67397">
          <w:rPr>
            <w:rFonts w:ascii="Arial" w:hAnsi="Arial" w:cs="Arial"/>
            <w:kern w:val="28"/>
            <w:sz w:val="20"/>
            <w:lang w:eastAsia="en-US"/>
          </w:rPr>
          <w:fldChar w:fldCharType="end"/>
        </w:r>
        <w:r w:rsidRPr="005950EA" w:rsidDel="00E67397">
          <w:rPr>
            <w:rFonts w:ascii="Arial" w:hAnsi="Arial" w:cs="Arial"/>
            <w:color w:val="800080"/>
            <w:kern w:val="28"/>
            <w:sz w:val="20"/>
            <w:lang w:eastAsia="en-US"/>
          </w:rPr>
          <w:delText xml:space="preserve"> </w:delText>
        </w:r>
        <w:r w:rsidRPr="005950EA" w:rsidDel="00E67397">
          <w:rPr>
            <w:rFonts w:ascii="Arial" w:hAnsi="Arial" w:cs="Arial"/>
            <w:kern w:val="28"/>
            <w:sz w:val="20"/>
            <w:lang w:eastAsia="en-US"/>
          </w:rPr>
          <w:fldChar w:fldCharType="begin"/>
        </w:r>
        <w:r w:rsidRPr="005950EA" w:rsidDel="00E67397">
          <w:rPr>
            <w:rFonts w:ascii="Arial" w:hAnsi="Arial" w:cs="Arial"/>
            <w:kern w:val="28"/>
            <w:sz w:val="20"/>
            <w:lang w:eastAsia="en-US"/>
          </w:rPr>
          <w:delInstrText>MacroButton Nomacro §</w:delInstrText>
        </w:r>
        <w:r w:rsidRPr="005950EA" w:rsidDel="00E67397">
          <w:rPr>
            <w:rFonts w:ascii="Arial" w:hAnsi="Arial" w:cs="Arial"/>
            <w:kern w:val="28"/>
            <w:sz w:val="20"/>
            <w:lang w:eastAsia="en-US"/>
          </w:rPr>
          <w:fldChar w:fldCharType="end"/>
        </w:r>
        <w:r w:rsidRPr="005950EA" w:rsidDel="00E67397">
          <w:rPr>
            <w:rFonts w:ascii="Arial" w:hAnsi="Arial" w:cs="Arial"/>
            <w:kern w:val="28"/>
            <w:sz w:val="20"/>
            <w:lang w:eastAsia="en-US"/>
          </w:rPr>
          <w:delText>naam natuurlijk persoon</w:delText>
        </w:r>
        <w:r w:rsidRPr="005950EA" w:rsidDel="00E67397">
          <w:rPr>
            <w:rFonts w:ascii="Arial" w:hAnsi="Arial" w:cs="Arial"/>
            <w:kern w:val="28"/>
            <w:sz w:val="20"/>
            <w:lang w:eastAsia="en-US"/>
          </w:rPr>
          <w:fldChar w:fldCharType="begin"/>
        </w:r>
        <w:r w:rsidRPr="005950EA" w:rsidDel="00E67397">
          <w:rPr>
            <w:rFonts w:ascii="Arial" w:hAnsi="Arial" w:cs="Arial"/>
            <w:kern w:val="28"/>
            <w:sz w:val="20"/>
            <w:lang w:eastAsia="en-US"/>
          </w:rPr>
          <w:delInstrText>MacroButton Nomacro §</w:delInstrText>
        </w:r>
        <w:r w:rsidRPr="005950EA" w:rsidDel="00E67397">
          <w:rPr>
            <w:rFonts w:ascii="Arial" w:hAnsi="Arial" w:cs="Arial"/>
            <w:kern w:val="28"/>
            <w:sz w:val="20"/>
            <w:lang w:eastAsia="en-US"/>
          </w:rPr>
          <w:fldChar w:fldCharType="end"/>
        </w:r>
        <w:r w:rsidDel="00E67397">
          <w:rPr>
            <w:rFonts w:ascii="Arial" w:hAnsi="Arial" w:cs="Arial"/>
            <w:color w:val="800080"/>
            <w:kern w:val="28"/>
            <w:sz w:val="20"/>
            <w:lang w:eastAsia="en-US"/>
          </w:rPr>
          <w:delText xml:space="preserve"> </w:delText>
        </w:r>
        <w:r w:rsidRPr="007126EB" w:rsidDel="00E67397">
          <w:rPr>
            <w:rFonts w:ascii="Arial" w:hAnsi="Arial" w:cs="Arial"/>
            <w:color w:val="800080"/>
            <w:kern w:val="28"/>
            <w:sz w:val="20"/>
            <w:lang w:eastAsia="en-US"/>
          </w:rPr>
          <w:delText>voornoemd</w:delText>
        </w:r>
        <w:r w:rsidRPr="00CE26FC" w:rsidDel="00E67397">
          <w:rPr>
            <w:rFonts w:ascii="Arial" w:hAnsi="Arial" w:cs="Arial"/>
            <w:color w:val="339966"/>
            <w:kern w:val="28"/>
            <w:sz w:val="20"/>
            <w:lang w:eastAsia="en-US"/>
          </w:rPr>
          <w:delText>,</w:delText>
        </w:r>
        <w:r w:rsidRPr="005950EA" w:rsidDel="00E67397">
          <w:rPr>
            <w:rFonts w:ascii="Arial" w:hAnsi="Arial" w:cs="Arial"/>
            <w:kern w:val="28"/>
            <w:sz w:val="20"/>
            <w:lang w:eastAsia="en-US"/>
          </w:rPr>
          <w:fldChar w:fldCharType="begin"/>
        </w:r>
        <w:r w:rsidRPr="005950EA" w:rsidDel="00E67397">
          <w:rPr>
            <w:rFonts w:ascii="Arial" w:hAnsi="Arial" w:cs="Arial"/>
            <w:kern w:val="28"/>
            <w:sz w:val="20"/>
            <w:lang w:eastAsia="en-US"/>
          </w:rPr>
          <w:delInstrText>MacroButton Nomacro §</w:delInstrText>
        </w:r>
        <w:r w:rsidRPr="005950EA" w:rsidDel="00E67397">
          <w:rPr>
            <w:rFonts w:ascii="Arial" w:hAnsi="Arial" w:cs="Arial"/>
            <w:kern w:val="28"/>
            <w:sz w:val="20"/>
            <w:lang w:eastAsia="en-US"/>
          </w:rPr>
          <w:fldChar w:fldCharType="end"/>
        </w:r>
        <w:r w:rsidRPr="005950EA" w:rsidDel="00E67397">
          <w:rPr>
            <w:rFonts w:ascii="Arial" w:hAnsi="Arial" w:cs="Arial"/>
            <w:kern w:val="28"/>
            <w:sz w:val="20"/>
            <w:lang w:eastAsia="en-US"/>
          </w:rPr>
          <w:delText xml:space="preserve"> </w:delText>
        </w:r>
        <w:r w:rsidRPr="005950EA" w:rsidDel="00E67397">
          <w:rPr>
            <w:rFonts w:ascii="Arial" w:hAnsi="Arial" w:cs="Arial"/>
            <w:color w:val="339966"/>
            <w:kern w:val="28"/>
            <w:sz w:val="20"/>
            <w:lang w:eastAsia="en-US"/>
          </w:rPr>
          <w:delText>hierna</w:delText>
        </w:r>
        <w:r w:rsidRPr="005950EA" w:rsidDel="00E67397">
          <w:rPr>
            <w:rFonts w:ascii="Arial" w:hAnsi="Arial" w:cs="Arial"/>
            <w:color w:val="FF0000"/>
            <w:kern w:val="28"/>
            <w:sz w:val="20"/>
            <w:lang w:eastAsia="en-US"/>
          </w:rPr>
          <w:delText xml:space="preserve"> </w:delText>
        </w:r>
        <w:r w:rsidR="004F7200" w:rsidRPr="004F7200" w:rsidDel="00E67397">
          <w:rPr>
            <w:rFonts w:ascii="Arial" w:hAnsi="Arial" w:cs="Arial"/>
            <w:color w:val="800080"/>
            <w:kern w:val="28"/>
            <w:sz w:val="20"/>
            <w:lang w:eastAsia="en-US"/>
          </w:rPr>
          <w:delText>(</w:delText>
        </w:r>
        <w:r w:rsidRPr="004F7200" w:rsidDel="00E67397">
          <w:rPr>
            <w:rFonts w:ascii="Arial" w:hAnsi="Arial" w:cs="Arial"/>
            <w:color w:val="800080"/>
            <w:kern w:val="28"/>
            <w:sz w:val="20"/>
            <w:lang w:eastAsia="en-US"/>
          </w:rPr>
          <w:delText>z</w:delText>
        </w:r>
        <w:r w:rsidRPr="005950EA" w:rsidDel="00E67397">
          <w:rPr>
            <w:rFonts w:ascii="Arial" w:hAnsi="Arial" w:cs="Arial"/>
            <w:color w:val="800080"/>
            <w:kern w:val="28"/>
            <w:sz w:val="20"/>
            <w:lang w:eastAsia="en-US"/>
          </w:rPr>
          <w:delText xml:space="preserve">owel </w:delText>
        </w:r>
        <w:r w:rsidR="006A3561" w:rsidDel="00E67397">
          <w:rPr>
            <w:rFonts w:ascii="Arial" w:hAnsi="Arial" w:cs="Arial"/>
            <w:color w:val="800080"/>
            <w:kern w:val="28"/>
            <w:sz w:val="20"/>
            <w:lang w:eastAsia="en-US"/>
          </w:rPr>
          <w:delText>gezamenlijk</w:delText>
        </w:r>
        <w:r w:rsidRPr="005950EA" w:rsidDel="00E67397">
          <w:rPr>
            <w:rFonts w:ascii="Arial" w:hAnsi="Arial" w:cs="Arial"/>
            <w:color w:val="800080"/>
            <w:kern w:val="28"/>
            <w:sz w:val="20"/>
            <w:lang w:eastAsia="en-US"/>
          </w:rPr>
          <w:delText xml:space="preserve"> als ieder afzonderlijk</w:delText>
        </w:r>
        <w:r w:rsidR="004F7200" w:rsidDel="00E67397">
          <w:rPr>
            <w:rFonts w:ascii="Arial" w:hAnsi="Arial" w:cs="Arial"/>
            <w:color w:val="800080"/>
            <w:kern w:val="28"/>
            <w:sz w:val="20"/>
            <w:lang w:eastAsia="en-US"/>
          </w:rPr>
          <w:delText>)</w:delText>
        </w:r>
        <w:r w:rsidRPr="005950EA" w:rsidDel="00E67397">
          <w:rPr>
            <w:rFonts w:ascii="Arial" w:hAnsi="Arial" w:cs="Arial"/>
            <w:color w:val="339966"/>
            <w:kern w:val="28"/>
            <w:sz w:val="20"/>
            <w:lang w:eastAsia="en-US"/>
          </w:rPr>
          <w:delText xml:space="preserve"> te noemen: </w:delText>
        </w:r>
        <w:r w:rsidR="006A3561" w:rsidDel="00E67397">
          <w:rPr>
            <w:rFonts w:ascii="Arial" w:hAnsi="Arial" w:cs="Arial"/>
            <w:color w:val="339966"/>
            <w:kern w:val="28"/>
            <w:sz w:val="20"/>
            <w:lang w:eastAsia="en-US"/>
          </w:rPr>
          <w:delText>“</w:delText>
        </w:r>
        <w:r w:rsidR="00BC529A" w:rsidRPr="00CE26FC" w:rsidDel="00E67397">
          <w:rPr>
            <w:rFonts w:ascii="Arial" w:hAnsi="Arial" w:cs="Arial"/>
            <w:color w:val="339966"/>
            <w:kern w:val="28"/>
            <w:sz w:val="20"/>
            <w:lang w:eastAsia="en-US"/>
          </w:rPr>
          <w:delText>de</w:delText>
        </w:r>
        <w:r w:rsidR="00BC529A" w:rsidDel="00E67397">
          <w:rPr>
            <w:rFonts w:ascii="Arial" w:hAnsi="Arial" w:cs="Arial"/>
            <w:color w:val="339966"/>
            <w:kern w:val="28"/>
            <w:sz w:val="20"/>
            <w:lang w:eastAsia="en-US"/>
          </w:rPr>
          <w:delText xml:space="preserve"> </w:delText>
        </w:r>
        <w:r w:rsidR="006A3561" w:rsidDel="00E67397">
          <w:rPr>
            <w:rFonts w:ascii="Arial" w:hAnsi="Arial" w:cs="Arial"/>
            <w:color w:val="339966"/>
            <w:kern w:val="28"/>
            <w:sz w:val="20"/>
            <w:lang w:eastAsia="en-US"/>
          </w:rPr>
          <w:delText>geldnemer”</w:delText>
        </w:r>
        <w:r w:rsidDel="00E67397">
          <w:rPr>
            <w:rFonts w:ascii="Arial" w:hAnsi="Arial" w:cs="Arial"/>
            <w:color w:val="339966"/>
            <w:kern w:val="28"/>
            <w:sz w:val="20"/>
            <w:lang w:eastAsia="en-US"/>
          </w:rPr>
          <w:delText xml:space="preserve"> </w:delText>
        </w:r>
        <w:r w:rsidRPr="005950EA" w:rsidDel="00E67397">
          <w:rPr>
            <w:rFonts w:ascii="Arial" w:hAnsi="Arial" w:cs="Arial"/>
            <w:color w:val="339966"/>
            <w:kern w:val="28"/>
            <w:sz w:val="20"/>
            <w:lang w:eastAsia="en-US"/>
          </w:rPr>
          <w:delText>en</w:delText>
        </w:r>
        <w:r w:rsidRPr="005950EA" w:rsidDel="00E67397">
          <w:rPr>
            <w:rFonts w:ascii="Arial" w:hAnsi="Arial" w:cs="Arial"/>
            <w:color w:val="008000"/>
            <w:kern w:val="28"/>
            <w:sz w:val="20"/>
            <w:lang w:eastAsia="en-US"/>
          </w:rPr>
          <w:delText xml:space="preserve"> </w:delText>
        </w:r>
        <w:r w:rsidRPr="005950EA" w:rsidDel="00E67397">
          <w:rPr>
            <w:rFonts w:ascii="Arial" w:hAnsi="Arial" w:cs="Arial"/>
            <w:kern w:val="28"/>
            <w:sz w:val="20"/>
            <w:lang w:val="en-US" w:eastAsia="en-US"/>
          </w:rPr>
          <w:fldChar w:fldCharType="begin"/>
        </w:r>
        <w:r w:rsidRPr="005950EA" w:rsidDel="00E67397">
          <w:rPr>
            <w:rFonts w:ascii="Arial" w:hAnsi="Arial" w:cs="Arial"/>
            <w:kern w:val="28"/>
            <w:sz w:val="20"/>
            <w:lang w:eastAsia="en-US"/>
          </w:rPr>
          <w:delInstrText>MacroButton Nomacro §</w:delInstrText>
        </w:r>
        <w:r w:rsidRPr="005950EA" w:rsidDel="00E67397">
          <w:rPr>
            <w:rFonts w:ascii="Arial" w:hAnsi="Arial" w:cs="Arial"/>
            <w:kern w:val="28"/>
            <w:sz w:val="20"/>
            <w:lang w:val="en-US" w:eastAsia="en-US"/>
          </w:rPr>
          <w:fldChar w:fldCharType="end"/>
        </w:r>
        <w:r w:rsidRPr="005950EA" w:rsidDel="00E67397">
          <w:rPr>
            <w:rFonts w:ascii="Arial" w:hAnsi="Arial" w:cs="Arial"/>
            <w:color w:val="00FFFF"/>
            <w:kern w:val="28"/>
            <w:sz w:val="20"/>
            <w:lang w:eastAsia="en-US"/>
          </w:rPr>
          <w:delText>de</w:delText>
        </w:r>
        <w:r w:rsidRPr="005950EA" w:rsidDel="00E67397">
          <w:rPr>
            <w:rFonts w:ascii="Arial" w:hAnsi="Arial" w:cs="Arial"/>
            <w:color w:val="008000"/>
            <w:kern w:val="28"/>
            <w:sz w:val="20"/>
            <w:lang w:eastAsia="en-US"/>
          </w:rPr>
          <w:delText xml:space="preserve"> </w:delText>
        </w:r>
        <w:r w:rsidRPr="005950EA" w:rsidDel="00E67397">
          <w:rPr>
            <w:rFonts w:ascii="Arial" w:hAnsi="Arial" w:cs="Arial"/>
            <w:color w:val="00FFFF"/>
            <w:kern w:val="28"/>
            <w:sz w:val="20"/>
            <w:lang w:eastAsia="en-US"/>
          </w:rPr>
          <w:delText>verschenen</w:delText>
        </w:r>
        <w:r w:rsidRPr="005950EA" w:rsidDel="00E67397">
          <w:rPr>
            <w:rFonts w:ascii="Arial" w:hAnsi="Arial" w:cs="Arial"/>
            <w:color w:val="008000"/>
            <w:kern w:val="28"/>
            <w:sz w:val="20"/>
            <w:lang w:eastAsia="en-US"/>
          </w:rPr>
          <w:delText xml:space="preserve"> </w:delText>
        </w:r>
        <w:r w:rsidRPr="005950EA" w:rsidDel="00E67397">
          <w:rPr>
            <w:rFonts w:ascii="Arial" w:hAnsi="Arial" w:cs="Arial"/>
            <w:kern w:val="28"/>
            <w:sz w:val="20"/>
            <w:lang w:val="en-US" w:eastAsia="en-US"/>
          </w:rPr>
          <w:fldChar w:fldCharType="begin"/>
        </w:r>
        <w:r w:rsidRPr="005950EA" w:rsidDel="00E67397">
          <w:rPr>
            <w:rFonts w:ascii="Arial" w:hAnsi="Arial" w:cs="Arial"/>
            <w:kern w:val="28"/>
            <w:sz w:val="20"/>
            <w:lang w:eastAsia="en-US"/>
          </w:rPr>
          <w:delInstrText>MacroButton Nomacro §</w:delInstrText>
        </w:r>
        <w:r w:rsidRPr="005950EA" w:rsidDel="00E67397">
          <w:rPr>
            <w:rFonts w:ascii="Arial" w:hAnsi="Arial" w:cs="Arial"/>
            <w:kern w:val="28"/>
            <w:sz w:val="20"/>
            <w:lang w:val="en-US" w:eastAsia="en-US"/>
          </w:rPr>
          <w:fldChar w:fldCharType="end"/>
        </w:r>
        <w:r w:rsidRPr="005950EA" w:rsidDel="00E67397">
          <w:rPr>
            <w:rFonts w:ascii="Arial" w:hAnsi="Arial" w:cs="Arial"/>
            <w:color w:val="00FFFF"/>
            <w:kern w:val="28"/>
            <w:sz w:val="20"/>
            <w:lang w:eastAsia="en-US"/>
          </w:rPr>
          <w:delText>persoon/personen</w:delText>
        </w:r>
        <w:r w:rsidRPr="005950EA" w:rsidDel="00E67397">
          <w:rPr>
            <w:rFonts w:ascii="Arial" w:hAnsi="Arial" w:cs="Arial"/>
            <w:kern w:val="28"/>
            <w:sz w:val="20"/>
            <w:lang w:val="en-US" w:eastAsia="en-US"/>
          </w:rPr>
          <w:fldChar w:fldCharType="begin"/>
        </w:r>
        <w:r w:rsidRPr="005950EA" w:rsidDel="00E67397">
          <w:rPr>
            <w:rFonts w:ascii="Arial" w:hAnsi="Arial" w:cs="Arial"/>
            <w:kern w:val="28"/>
            <w:sz w:val="20"/>
            <w:lang w:eastAsia="en-US"/>
          </w:rPr>
          <w:delInstrText>MacroButton Nomacro §</w:delInstrText>
        </w:r>
        <w:r w:rsidRPr="005950EA" w:rsidDel="00E67397">
          <w:rPr>
            <w:rFonts w:ascii="Arial" w:hAnsi="Arial" w:cs="Arial"/>
            <w:kern w:val="28"/>
            <w:sz w:val="20"/>
            <w:lang w:val="en-US" w:eastAsia="en-US"/>
          </w:rPr>
          <w:fldChar w:fldCharType="end"/>
        </w:r>
        <w:r w:rsidRPr="005950EA" w:rsidDel="00E67397">
          <w:rPr>
            <w:rFonts w:ascii="Arial" w:hAnsi="Arial" w:cs="Arial"/>
            <w:color w:val="800080"/>
            <w:kern w:val="28"/>
            <w:sz w:val="20"/>
            <w:lang w:eastAsia="en-US"/>
          </w:rPr>
          <w:delText xml:space="preserve"> </w:delText>
        </w:r>
        <w:r w:rsidRPr="005950EA" w:rsidDel="00E67397">
          <w:rPr>
            <w:rFonts w:ascii="Arial" w:hAnsi="Arial" w:cs="Arial"/>
            <w:color w:val="00FFFF"/>
            <w:kern w:val="28"/>
            <w:sz w:val="20"/>
            <w:lang w:eastAsia="en-US"/>
          </w:rPr>
          <w:delText>sub</w:delText>
        </w:r>
        <w:r w:rsidRPr="005950EA" w:rsidDel="00E67397">
          <w:rPr>
            <w:rFonts w:ascii="Arial" w:hAnsi="Arial" w:cs="Arial"/>
            <w:color w:val="800080"/>
            <w:kern w:val="28"/>
            <w:sz w:val="20"/>
            <w:lang w:eastAsia="en-US"/>
          </w:rPr>
          <w:delText xml:space="preserve"> </w:delText>
        </w:r>
        <w:r w:rsidRPr="005950EA" w:rsidDel="00E67397">
          <w:rPr>
            <w:rFonts w:ascii="Arial" w:hAnsi="Arial" w:cs="Arial"/>
            <w:kern w:val="28"/>
            <w:sz w:val="20"/>
            <w:lang w:val="en-US" w:eastAsia="en-US"/>
          </w:rPr>
          <w:fldChar w:fldCharType="begin"/>
        </w:r>
        <w:r w:rsidRPr="005950EA" w:rsidDel="00E67397">
          <w:rPr>
            <w:rFonts w:ascii="Arial" w:hAnsi="Arial" w:cs="Arial"/>
            <w:kern w:val="28"/>
            <w:sz w:val="20"/>
            <w:lang w:eastAsia="en-US"/>
          </w:rPr>
          <w:delInstrText>MacroButton Nomacro §</w:delInstrText>
        </w:r>
        <w:r w:rsidRPr="005950EA" w:rsidDel="00E67397">
          <w:rPr>
            <w:rFonts w:ascii="Arial" w:hAnsi="Arial" w:cs="Arial"/>
            <w:kern w:val="28"/>
            <w:sz w:val="20"/>
            <w:lang w:val="en-US" w:eastAsia="en-US"/>
          </w:rPr>
          <w:fldChar w:fldCharType="end"/>
        </w:r>
        <w:r w:rsidRPr="005950EA" w:rsidDel="00E67397">
          <w:rPr>
            <w:rFonts w:ascii="Arial" w:hAnsi="Arial" w:cs="Arial"/>
            <w:kern w:val="28"/>
            <w:sz w:val="20"/>
            <w:lang w:eastAsia="en-US"/>
          </w:rPr>
          <w:delText>nummering persoon</w:delText>
        </w:r>
        <w:r w:rsidRPr="005950EA" w:rsidDel="00E67397">
          <w:rPr>
            <w:rFonts w:ascii="Arial" w:hAnsi="Arial" w:cs="Arial"/>
            <w:kern w:val="28"/>
            <w:sz w:val="20"/>
            <w:lang w:val="en-US" w:eastAsia="en-US"/>
          </w:rPr>
          <w:fldChar w:fldCharType="begin"/>
        </w:r>
        <w:r w:rsidRPr="005950EA" w:rsidDel="00E67397">
          <w:rPr>
            <w:rFonts w:ascii="Arial" w:hAnsi="Arial" w:cs="Arial"/>
            <w:kern w:val="28"/>
            <w:sz w:val="20"/>
            <w:lang w:eastAsia="en-US"/>
          </w:rPr>
          <w:delInstrText>MacroButton Nomacro §</w:delInstrText>
        </w:r>
        <w:r w:rsidRPr="005950EA" w:rsidDel="00E67397">
          <w:rPr>
            <w:rFonts w:ascii="Arial" w:hAnsi="Arial" w:cs="Arial"/>
            <w:kern w:val="28"/>
            <w:sz w:val="20"/>
            <w:lang w:val="en-US" w:eastAsia="en-US"/>
          </w:rPr>
          <w:fldChar w:fldCharType="end"/>
        </w:r>
        <w:r w:rsidRPr="005950EA" w:rsidDel="00E67397">
          <w:rPr>
            <w:rFonts w:ascii="Arial" w:hAnsi="Arial" w:cs="Arial"/>
            <w:kern w:val="28"/>
            <w:sz w:val="20"/>
            <w:lang w:val="en-US" w:eastAsia="en-US"/>
          </w:rPr>
          <w:fldChar w:fldCharType="begin"/>
        </w:r>
        <w:r w:rsidRPr="005950EA" w:rsidDel="00E67397">
          <w:rPr>
            <w:rFonts w:ascii="Arial" w:hAnsi="Arial" w:cs="Arial"/>
            <w:kern w:val="28"/>
            <w:sz w:val="20"/>
            <w:lang w:eastAsia="en-US"/>
          </w:rPr>
          <w:delInstrText>MacroButton Nomacro §</w:delInstrText>
        </w:r>
        <w:r w:rsidRPr="005950EA" w:rsidDel="00E67397">
          <w:rPr>
            <w:rFonts w:ascii="Arial" w:hAnsi="Arial" w:cs="Arial"/>
            <w:kern w:val="28"/>
            <w:sz w:val="20"/>
            <w:lang w:val="en-US" w:eastAsia="en-US"/>
          </w:rPr>
          <w:fldChar w:fldCharType="end"/>
        </w:r>
        <w:r w:rsidRPr="005950EA" w:rsidDel="00E67397">
          <w:rPr>
            <w:rFonts w:ascii="Arial" w:hAnsi="Arial" w:cs="Arial"/>
            <w:color w:val="00FFFF"/>
            <w:kern w:val="28"/>
            <w:sz w:val="20"/>
            <w:lang w:eastAsia="en-US"/>
          </w:rPr>
          <w:delText>/</w:delText>
        </w:r>
        <w:r w:rsidRPr="005950EA" w:rsidDel="00E67397">
          <w:rPr>
            <w:rFonts w:ascii="Arial" w:hAnsi="Arial" w:cs="Arial"/>
            <w:kern w:val="28"/>
            <w:sz w:val="20"/>
            <w:lang w:eastAsia="en-US"/>
          </w:rPr>
          <w:fldChar w:fldCharType="begin"/>
        </w:r>
        <w:r w:rsidRPr="005950EA" w:rsidDel="00E67397">
          <w:rPr>
            <w:rFonts w:ascii="Arial" w:hAnsi="Arial" w:cs="Arial"/>
            <w:kern w:val="28"/>
            <w:sz w:val="20"/>
            <w:lang w:eastAsia="en-US"/>
          </w:rPr>
          <w:delInstrText>MacroButton Nomacro §</w:delInstrText>
        </w:r>
        <w:r w:rsidRPr="005950EA" w:rsidDel="00E67397">
          <w:rPr>
            <w:rFonts w:ascii="Arial" w:hAnsi="Arial" w:cs="Arial"/>
            <w:kern w:val="28"/>
            <w:sz w:val="20"/>
            <w:lang w:eastAsia="en-US"/>
          </w:rPr>
          <w:fldChar w:fldCharType="end"/>
        </w:r>
        <w:r w:rsidRPr="005950EA" w:rsidDel="00E67397">
          <w:rPr>
            <w:rFonts w:ascii="Arial" w:hAnsi="Arial" w:cs="Arial"/>
            <w:kern w:val="28"/>
            <w:sz w:val="20"/>
            <w:lang w:eastAsia="en-US"/>
          </w:rPr>
          <w:fldChar w:fldCharType="begin"/>
        </w:r>
        <w:r w:rsidRPr="005950EA" w:rsidDel="00E67397">
          <w:rPr>
            <w:rFonts w:ascii="Arial" w:hAnsi="Arial" w:cs="Arial"/>
            <w:kern w:val="28"/>
            <w:sz w:val="20"/>
            <w:lang w:eastAsia="en-US"/>
          </w:rPr>
          <w:delInstrText>MacroButton Nomacro §</w:delInstrText>
        </w:r>
        <w:r w:rsidRPr="005950EA" w:rsidDel="00E67397">
          <w:rPr>
            <w:rFonts w:ascii="Arial" w:hAnsi="Arial" w:cs="Arial"/>
            <w:kern w:val="28"/>
            <w:sz w:val="20"/>
            <w:lang w:eastAsia="en-US"/>
          </w:rPr>
          <w:fldChar w:fldCharType="end"/>
        </w:r>
        <w:r w:rsidRPr="005950EA" w:rsidDel="00E67397">
          <w:rPr>
            <w:rFonts w:ascii="Arial" w:hAnsi="Arial" w:cs="Arial"/>
            <w:kern w:val="28"/>
            <w:sz w:val="20"/>
            <w:lang w:eastAsia="en-US"/>
          </w:rPr>
          <w:delText>naam rechtspersoon</w:delText>
        </w:r>
        <w:r w:rsidRPr="005950EA" w:rsidDel="00E67397">
          <w:rPr>
            <w:rFonts w:ascii="Arial" w:hAnsi="Arial" w:cs="Arial"/>
            <w:kern w:val="28"/>
            <w:sz w:val="20"/>
            <w:lang w:val="en-US" w:eastAsia="en-US"/>
          </w:rPr>
          <w:fldChar w:fldCharType="begin"/>
        </w:r>
        <w:r w:rsidRPr="005950EA" w:rsidDel="00E67397">
          <w:rPr>
            <w:rFonts w:ascii="Arial" w:hAnsi="Arial" w:cs="Arial"/>
            <w:kern w:val="28"/>
            <w:sz w:val="20"/>
            <w:lang w:eastAsia="en-US"/>
          </w:rPr>
          <w:delInstrText>MacroButton Nomacro §</w:delInstrText>
        </w:r>
        <w:r w:rsidRPr="005950EA" w:rsidDel="00E67397">
          <w:rPr>
            <w:rFonts w:ascii="Arial" w:hAnsi="Arial" w:cs="Arial"/>
            <w:kern w:val="28"/>
            <w:sz w:val="20"/>
            <w:lang w:val="en-US" w:eastAsia="en-US"/>
          </w:rPr>
          <w:fldChar w:fldCharType="end"/>
        </w:r>
        <w:r w:rsidRPr="005950EA" w:rsidDel="00E67397">
          <w:rPr>
            <w:rFonts w:ascii="Arial" w:hAnsi="Arial" w:cs="Arial"/>
            <w:color w:val="00FFFF"/>
            <w:kern w:val="28"/>
            <w:sz w:val="20"/>
            <w:lang w:eastAsia="en-US"/>
          </w:rPr>
          <w:delText>/</w:delText>
        </w:r>
        <w:r w:rsidRPr="005950EA" w:rsidDel="00E67397">
          <w:rPr>
            <w:rFonts w:ascii="Arial" w:hAnsi="Arial" w:cs="Arial"/>
            <w:kern w:val="28"/>
            <w:sz w:val="20"/>
            <w:lang w:eastAsia="en-US"/>
          </w:rPr>
          <w:fldChar w:fldCharType="begin"/>
        </w:r>
        <w:r w:rsidRPr="005950EA" w:rsidDel="00E67397">
          <w:rPr>
            <w:rFonts w:ascii="Arial" w:hAnsi="Arial" w:cs="Arial"/>
            <w:kern w:val="28"/>
            <w:sz w:val="20"/>
            <w:lang w:eastAsia="en-US"/>
          </w:rPr>
          <w:delInstrText>MacroButton Nomacro §</w:delInstrText>
        </w:r>
        <w:r w:rsidRPr="005950EA" w:rsidDel="00E67397">
          <w:rPr>
            <w:rFonts w:ascii="Arial" w:hAnsi="Arial" w:cs="Arial"/>
            <w:kern w:val="28"/>
            <w:sz w:val="20"/>
            <w:lang w:eastAsia="en-US"/>
          </w:rPr>
          <w:fldChar w:fldCharType="end"/>
        </w:r>
        <w:r w:rsidRPr="005950EA" w:rsidDel="00E67397">
          <w:rPr>
            <w:rFonts w:ascii="Arial" w:hAnsi="Arial" w:cs="Arial"/>
            <w:color w:val="00FFFF"/>
            <w:kern w:val="28"/>
            <w:sz w:val="20"/>
            <w:lang w:eastAsia="en-US"/>
          </w:rPr>
          <w:delText xml:space="preserve">de </w:delText>
        </w:r>
        <w:r w:rsidRPr="005950EA" w:rsidDel="00E67397">
          <w:rPr>
            <w:rFonts w:ascii="Arial" w:hAnsi="Arial" w:cs="Arial"/>
            <w:kern w:val="28"/>
            <w:sz w:val="20"/>
            <w:lang w:eastAsia="en-US"/>
          </w:rPr>
          <w:fldChar w:fldCharType="begin"/>
        </w:r>
        <w:r w:rsidRPr="005950EA" w:rsidDel="00E67397">
          <w:rPr>
            <w:rFonts w:ascii="Arial" w:hAnsi="Arial" w:cs="Arial"/>
            <w:kern w:val="28"/>
            <w:sz w:val="20"/>
            <w:lang w:eastAsia="en-US"/>
          </w:rPr>
          <w:delInstrText>MacroButton Nomacro §</w:delInstrText>
        </w:r>
        <w:r w:rsidRPr="005950EA" w:rsidDel="00E67397">
          <w:rPr>
            <w:rFonts w:ascii="Arial" w:hAnsi="Arial" w:cs="Arial"/>
            <w:kern w:val="28"/>
            <w:sz w:val="20"/>
            <w:lang w:eastAsia="en-US"/>
          </w:rPr>
          <w:fldChar w:fldCharType="end"/>
        </w:r>
        <w:r w:rsidRPr="005950EA" w:rsidDel="00E67397">
          <w:rPr>
            <w:rFonts w:ascii="Arial" w:hAnsi="Arial" w:cs="Arial"/>
            <w:color w:val="00FFFF"/>
            <w:kern w:val="28"/>
            <w:sz w:val="20"/>
            <w:lang w:eastAsia="en-US"/>
          </w:rPr>
          <w:delText>heer/mevrouw</w:delText>
        </w:r>
        <w:r w:rsidRPr="005950EA" w:rsidDel="00E67397">
          <w:rPr>
            <w:rFonts w:ascii="Arial" w:hAnsi="Arial" w:cs="Arial"/>
            <w:kern w:val="28"/>
            <w:sz w:val="20"/>
            <w:lang w:eastAsia="en-US"/>
          </w:rPr>
          <w:fldChar w:fldCharType="begin"/>
        </w:r>
        <w:r w:rsidRPr="005950EA" w:rsidDel="00E67397">
          <w:rPr>
            <w:rFonts w:ascii="Arial" w:hAnsi="Arial" w:cs="Arial"/>
            <w:kern w:val="28"/>
            <w:sz w:val="20"/>
            <w:lang w:eastAsia="en-US"/>
          </w:rPr>
          <w:delInstrText>MacroButton Nomacro §</w:delInstrText>
        </w:r>
        <w:r w:rsidRPr="005950EA" w:rsidDel="00E67397">
          <w:rPr>
            <w:rFonts w:ascii="Arial" w:hAnsi="Arial" w:cs="Arial"/>
            <w:kern w:val="28"/>
            <w:sz w:val="20"/>
            <w:lang w:eastAsia="en-US"/>
          </w:rPr>
          <w:fldChar w:fldCharType="end"/>
        </w:r>
        <w:r w:rsidRPr="005950EA" w:rsidDel="00E67397">
          <w:rPr>
            <w:rFonts w:ascii="Arial" w:hAnsi="Arial" w:cs="Arial"/>
            <w:color w:val="800080"/>
            <w:kern w:val="28"/>
            <w:sz w:val="20"/>
            <w:lang w:eastAsia="en-US"/>
          </w:rPr>
          <w:delText xml:space="preserve"> </w:delText>
        </w:r>
        <w:r w:rsidRPr="005950EA" w:rsidDel="00E67397">
          <w:rPr>
            <w:rFonts w:ascii="Arial" w:hAnsi="Arial" w:cs="Arial"/>
            <w:kern w:val="28"/>
            <w:sz w:val="20"/>
            <w:lang w:val="en-US" w:eastAsia="en-US"/>
          </w:rPr>
          <w:fldChar w:fldCharType="begin"/>
        </w:r>
        <w:r w:rsidRPr="005950EA" w:rsidDel="00E67397">
          <w:rPr>
            <w:rFonts w:ascii="Arial" w:hAnsi="Arial" w:cs="Arial"/>
            <w:kern w:val="28"/>
            <w:sz w:val="20"/>
            <w:lang w:eastAsia="en-US"/>
          </w:rPr>
          <w:delInstrText>MacroButton Nomacro §</w:delInstrText>
        </w:r>
        <w:r w:rsidRPr="005950EA" w:rsidDel="00E67397">
          <w:rPr>
            <w:rFonts w:ascii="Arial" w:hAnsi="Arial" w:cs="Arial"/>
            <w:kern w:val="28"/>
            <w:sz w:val="20"/>
            <w:lang w:val="en-US" w:eastAsia="en-US"/>
          </w:rPr>
          <w:fldChar w:fldCharType="end"/>
        </w:r>
        <w:r w:rsidRPr="005950EA" w:rsidDel="00E67397">
          <w:rPr>
            <w:rFonts w:ascii="Arial" w:hAnsi="Arial" w:cs="Arial"/>
            <w:kern w:val="28"/>
            <w:sz w:val="20"/>
            <w:lang w:eastAsia="en-US"/>
          </w:rPr>
          <w:delText>naam natuurlijk persoon</w:delText>
        </w:r>
        <w:r w:rsidRPr="005950EA" w:rsidDel="00E67397">
          <w:rPr>
            <w:rFonts w:ascii="Arial" w:hAnsi="Arial" w:cs="Arial"/>
            <w:kern w:val="28"/>
            <w:sz w:val="20"/>
            <w:lang w:eastAsia="en-US"/>
          </w:rPr>
          <w:fldChar w:fldCharType="begin"/>
        </w:r>
        <w:r w:rsidRPr="005950EA" w:rsidDel="00E67397">
          <w:rPr>
            <w:rFonts w:ascii="Arial" w:hAnsi="Arial" w:cs="Arial"/>
            <w:kern w:val="28"/>
            <w:sz w:val="20"/>
            <w:lang w:eastAsia="en-US"/>
          </w:rPr>
          <w:delInstrText>MacroButton Nomacro §</w:delInstrText>
        </w:r>
        <w:r w:rsidRPr="005950EA" w:rsidDel="00E67397">
          <w:rPr>
            <w:rFonts w:ascii="Arial" w:hAnsi="Arial" w:cs="Arial"/>
            <w:kern w:val="28"/>
            <w:sz w:val="20"/>
            <w:lang w:eastAsia="en-US"/>
          </w:rPr>
          <w:fldChar w:fldCharType="end"/>
        </w:r>
        <w:r w:rsidRPr="005950EA" w:rsidDel="00E67397">
          <w:rPr>
            <w:rFonts w:ascii="Arial" w:hAnsi="Arial" w:cs="Arial"/>
            <w:color w:val="800080"/>
            <w:kern w:val="28"/>
            <w:sz w:val="20"/>
            <w:lang w:eastAsia="en-US"/>
          </w:rPr>
          <w:delText xml:space="preserve"> </w:delText>
        </w:r>
        <w:r w:rsidRPr="007126EB" w:rsidDel="00E67397">
          <w:rPr>
            <w:rFonts w:ascii="Arial" w:hAnsi="Arial" w:cs="Arial"/>
            <w:color w:val="800080"/>
            <w:kern w:val="28"/>
            <w:sz w:val="20"/>
            <w:lang w:eastAsia="en-US"/>
          </w:rPr>
          <w:delText>voornoemd</w:delText>
        </w:r>
        <w:r w:rsidRPr="00CE26FC" w:rsidDel="00E67397">
          <w:rPr>
            <w:rFonts w:ascii="Arial" w:hAnsi="Arial" w:cs="Arial"/>
            <w:color w:val="339966"/>
            <w:kern w:val="28"/>
            <w:sz w:val="20"/>
            <w:lang w:eastAsia="en-US"/>
          </w:rPr>
          <w:delText>,</w:delText>
        </w:r>
        <w:r w:rsidRPr="005950EA" w:rsidDel="00E67397">
          <w:rPr>
            <w:rFonts w:ascii="Arial" w:hAnsi="Arial" w:cs="Arial"/>
            <w:kern w:val="28"/>
            <w:sz w:val="20"/>
            <w:lang w:eastAsia="en-US"/>
          </w:rPr>
          <w:fldChar w:fldCharType="begin"/>
        </w:r>
        <w:r w:rsidRPr="005950EA" w:rsidDel="00E67397">
          <w:rPr>
            <w:rFonts w:ascii="Arial" w:hAnsi="Arial" w:cs="Arial"/>
            <w:kern w:val="28"/>
            <w:sz w:val="20"/>
            <w:lang w:eastAsia="en-US"/>
          </w:rPr>
          <w:delInstrText>MacroButton Nomacro §</w:delInstrText>
        </w:r>
        <w:r w:rsidRPr="005950EA" w:rsidDel="00E67397">
          <w:rPr>
            <w:rFonts w:ascii="Arial" w:hAnsi="Arial" w:cs="Arial"/>
            <w:kern w:val="28"/>
            <w:sz w:val="20"/>
            <w:lang w:eastAsia="en-US"/>
          </w:rPr>
          <w:fldChar w:fldCharType="end"/>
        </w:r>
        <w:r w:rsidRPr="005950EA" w:rsidDel="00E67397">
          <w:rPr>
            <w:rFonts w:ascii="Arial" w:hAnsi="Arial" w:cs="Arial"/>
            <w:color w:val="008000"/>
            <w:kern w:val="28"/>
            <w:sz w:val="20"/>
            <w:lang w:eastAsia="en-US"/>
          </w:rPr>
          <w:delText xml:space="preserve"> </w:delText>
        </w:r>
        <w:r w:rsidRPr="005950EA" w:rsidDel="00E67397">
          <w:rPr>
            <w:rFonts w:ascii="Arial" w:hAnsi="Arial" w:cs="Arial"/>
            <w:color w:val="339966"/>
            <w:kern w:val="28"/>
            <w:sz w:val="20"/>
            <w:lang w:eastAsia="en-US"/>
          </w:rPr>
          <w:delText>hierna</w:delText>
        </w:r>
        <w:r w:rsidRPr="005950EA" w:rsidDel="00E67397">
          <w:rPr>
            <w:rFonts w:ascii="Arial" w:hAnsi="Arial" w:cs="Arial"/>
            <w:color w:val="FF0000"/>
            <w:kern w:val="28"/>
            <w:sz w:val="20"/>
            <w:lang w:eastAsia="en-US"/>
          </w:rPr>
          <w:delText xml:space="preserve"> </w:delText>
        </w:r>
        <w:r w:rsidR="004F7200" w:rsidRPr="004F7200" w:rsidDel="00E67397">
          <w:rPr>
            <w:rFonts w:ascii="Arial" w:hAnsi="Arial" w:cs="Arial"/>
            <w:color w:val="800080"/>
            <w:kern w:val="28"/>
            <w:sz w:val="20"/>
            <w:lang w:eastAsia="en-US"/>
          </w:rPr>
          <w:delText>(</w:delText>
        </w:r>
        <w:r w:rsidRPr="005950EA" w:rsidDel="00E67397">
          <w:rPr>
            <w:rFonts w:ascii="Arial" w:hAnsi="Arial" w:cs="Arial"/>
            <w:color w:val="800080"/>
            <w:kern w:val="28"/>
            <w:sz w:val="20"/>
            <w:lang w:eastAsia="en-US"/>
          </w:rPr>
          <w:delText xml:space="preserve">zowel </w:delText>
        </w:r>
        <w:r w:rsidR="006A3561" w:rsidDel="00E67397">
          <w:rPr>
            <w:rFonts w:ascii="Arial" w:hAnsi="Arial" w:cs="Arial"/>
            <w:color w:val="800080"/>
            <w:kern w:val="28"/>
            <w:sz w:val="20"/>
            <w:lang w:eastAsia="en-US"/>
          </w:rPr>
          <w:delText>gezamenlijk</w:delText>
        </w:r>
        <w:r w:rsidRPr="005950EA" w:rsidDel="00E67397">
          <w:rPr>
            <w:rFonts w:ascii="Arial" w:hAnsi="Arial" w:cs="Arial"/>
            <w:color w:val="800080"/>
            <w:kern w:val="28"/>
            <w:sz w:val="20"/>
            <w:lang w:eastAsia="en-US"/>
          </w:rPr>
          <w:delText xml:space="preserve"> als ieder afzonderlijk</w:delText>
        </w:r>
        <w:r w:rsidR="004F7200" w:rsidDel="00E67397">
          <w:rPr>
            <w:rFonts w:ascii="Arial" w:hAnsi="Arial" w:cs="Arial"/>
            <w:color w:val="800080"/>
            <w:kern w:val="28"/>
            <w:sz w:val="20"/>
            <w:lang w:eastAsia="en-US"/>
          </w:rPr>
          <w:delText>)</w:delText>
        </w:r>
        <w:r w:rsidRPr="005950EA" w:rsidDel="00E67397">
          <w:rPr>
            <w:rFonts w:ascii="Arial" w:hAnsi="Arial" w:cs="Arial"/>
            <w:color w:val="339966"/>
            <w:kern w:val="28"/>
            <w:sz w:val="20"/>
            <w:lang w:eastAsia="en-US"/>
          </w:rPr>
          <w:delText xml:space="preserve"> te noemen:</w:delText>
        </w:r>
        <w:r w:rsidR="006A3561" w:rsidDel="00E67397">
          <w:rPr>
            <w:rFonts w:ascii="Arial" w:hAnsi="Arial" w:cs="Arial"/>
            <w:color w:val="339966"/>
            <w:kern w:val="28"/>
            <w:sz w:val="20"/>
            <w:lang w:eastAsia="en-US"/>
          </w:rPr>
          <w:delText xml:space="preserve"> “s</w:delText>
        </w:r>
        <w:r w:rsidDel="00E67397">
          <w:rPr>
            <w:rFonts w:ascii="Arial" w:hAnsi="Arial" w:cs="Arial"/>
            <w:color w:val="339966"/>
            <w:kern w:val="28"/>
            <w:sz w:val="20"/>
            <w:lang w:eastAsia="en-US"/>
          </w:rPr>
          <w:delText>chuldenaar</w:delText>
        </w:r>
        <w:r w:rsidR="006A3561" w:rsidDel="00E67397">
          <w:rPr>
            <w:rFonts w:ascii="Arial" w:hAnsi="Arial" w:cs="Arial"/>
            <w:color w:val="339966"/>
            <w:kern w:val="28"/>
            <w:sz w:val="20"/>
            <w:lang w:eastAsia="en-US"/>
          </w:rPr>
          <w:delText>”</w:delText>
        </w:r>
      </w:del>
    </w:p>
    <w:p w14:paraId="0C69F305" w14:textId="760E8F46" w:rsidR="00D7391F" w:rsidRPr="001D21E9" w:rsidDel="00E67397" w:rsidRDefault="00D7391F" w:rsidP="00D7391F">
      <w:pPr>
        <w:widowControl/>
        <w:rPr>
          <w:del w:id="37" w:author="Schootbrugge, Jean-Michel van de" w:date="2021-04-09T13:46:00Z"/>
          <w:rFonts w:ascii="Arial" w:hAnsi="Arial" w:cs="Arial"/>
          <w:kern w:val="28"/>
          <w:sz w:val="20"/>
          <w:u w:val="single"/>
          <w:lang w:eastAsia="en-US"/>
        </w:rPr>
      </w:pPr>
      <w:del w:id="38" w:author="Schootbrugge, Jean-Michel van de" w:date="2021-04-09T13:46:00Z">
        <w:r w:rsidDel="00E67397">
          <w:rPr>
            <w:rFonts w:ascii="Arial" w:hAnsi="Arial" w:cs="Arial"/>
            <w:kern w:val="28"/>
            <w:sz w:val="20"/>
            <w:u w:val="single"/>
            <w:lang w:eastAsia="en-US"/>
          </w:rPr>
          <w:delText>Einde partijnamen in hypotheekakte</w:delText>
        </w:r>
      </w:del>
    </w:p>
    <w:p w14:paraId="579CB678" w14:textId="77777777" w:rsidR="00D7391F" w:rsidRPr="005950EA" w:rsidRDefault="00D7391F" w:rsidP="00D7391F">
      <w:pPr>
        <w:widowControl/>
        <w:rPr>
          <w:rFonts w:ascii="Arial" w:hAnsi="Arial"/>
          <w:kern w:val="28"/>
          <w:sz w:val="18"/>
          <w:lang w:eastAsia="en-US"/>
        </w:rPr>
      </w:pPr>
    </w:p>
    <w:p w14:paraId="32110784" w14:textId="0574BE19" w:rsidR="00D7391F" w:rsidRPr="005950EA" w:rsidDel="00E67397" w:rsidRDefault="00D7391F" w:rsidP="00D7391F">
      <w:pPr>
        <w:widowControl/>
        <w:rPr>
          <w:del w:id="39" w:author="Schootbrugge, Jean-Michel van de" w:date="2021-04-09T13:46:00Z"/>
          <w:rFonts w:ascii="Arial" w:hAnsi="Arial"/>
          <w:kern w:val="28"/>
          <w:sz w:val="20"/>
          <w:lang w:eastAsia="en-US"/>
        </w:rPr>
      </w:pPr>
      <w:del w:id="40" w:author="Schootbrugge, Jean-Michel van de" w:date="2021-04-09T13:46:00Z">
        <w:r w:rsidRPr="005950EA" w:rsidDel="00E67397">
          <w:rPr>
            <w:rFonts w:ascii="Arial" w:hAnsi="Arial"/>
            <w:kern w:val="28"/>
            <w:sz w:val="20"/>
            <w:lang w:eastAsia="en-US"/>
          </w:rPr>
          <w:delText>Opmerking: indien gekozen wordt voor een partijnaam voor personen kan gekozen worden om de personen aan te duiden met een nummer of met een naam.</w:delText>
        </w:r>
      </w:del>
    </w:p>
    <w:p w14:paraId="525A1856" w14:textId="26891BE8" w:rsidR="00D7391F" w:rsidRPr="005950EA" w:rsidDel="00E67397" w:rsidRDefault="00D7391F" w:rsidP="00D7391F">
      <w:pPr>
        <w:widowControl/>
        <w:rPr>
          <w:del w:id="41" w:author="Schootbrugge, Jean-Michel van de" w:date="2021-04-09T13:46:00Z"/>
          <w:rFonts w:ascii="Arial" w:hAnsi="Arial"/>
          <w:kern w:val="28"/>
          <w:sz w:val="20"/>
          <w:lang w:eastAsia="en-US"/>
        </w:rPr>
      </w:pPr>
      <w:del w:id="42" w:author="Schootbrugge, Jean-Michel van de" w:date="2021-04-09T13:46:00Z">
        <w:r w:rsidRPr="005950EA" w:rsidDel="00E67397">
          <w:rPr>
            <w:rFonts w:ascii="Arial" w:hAnsi="Arial"/>
            <w:kern w:val="28"/>
            <w:sz w:val="20"/>
            <w:lang w:eastAsia="en-US"/>
          </w:rPr>
          <w:delText>De variant aanduiding met nummer is alleen te gebruiken als een natuurlijk persoon zelf als schuldenaar/hypotheekgever optreedt. Als er een gevolmachtigde is (op partij- en/of persoonsniveau) en/of als er een niet natuurlijk persoon als schuldenaar/hypotheekgever optreedt is, dan mag deze tekst niet gekozen worden.</w:delText>
        </w:r>
      </w:del>
    </w:p>
    <w:p w14:paraId="65647CB9" w14:textId="2B337DC6" w:rsidR="00D7391F" w:rsidRPr="005950EA" w:rsidDel="00E67397" w:rsidRDefault="00D7391F" w:rsidP="00D7391F">
      <w:pPr>
        <w:widowControl/>
        <w:rPr>
          <w:del w:id="43" w:author="Schootbrugge, Jean-Michel van de" w:date="2021-04-09T13:46:00Z"/>
          <w:rFonts w:ascii="Arial" w:hAnsi="Arial"/>
          <w:kern w:val="28"/>
          <w:sz w:val="20"/>
          <w:lang w:eastAsia="en-US"/>
        </w:rPr>
      </w:pPr>
      <w:del w:id="44" w:author="Schootbrugge, Jean-Michel van de" w:date="2021-04-09T13:46:00Z">
        <w:r w:rsidRPr="005950EA" w:rsidDel="00E67397">
          <w:rPr>
            <w:rFonts w:ascii="Arial" w:hAnsi="Arial"/>
            <w:kern w:val="28"/>
            <w:sz w:val="20"/>
            <w:lang w:eastAsia="en-US"/>
          </w:rPr>
          <w:delText>De variant aanduiding met naam kan in alle gevallen gekozen worden.</w:delText>
        </w:r>
      </w:del>
    </w:p>
    <w:p w14:paraId="5B11AB1C" w14:textId="16014391" w:rsidR="00D7391F" w:rsidRPr="00CE26FC" w:rsidDel="00E67397" w:rsidRDefault="00D7391F" w:rsidP="00D7391F">
      <w:pPr>
        <w:pStyle w:val="Geenafstand"/>
        <w:rPr>
          <w:del w:id="45" w:author="Schootbrugge, Jean-Michel van de" w:date="2021-04-09T13:46:00Z"/>
          <w:rFonts w:ascii="Arial" w:hAnsi="Arial" w:cs="Arial"/>
          <w:sz w:val="20"/>
          <w:lang w:eastAsia="en-US"/>
        </w:rPr>
      </w:pPr>
      <w:del w:id="46" w:author="Schootbrugge, Jean-Michel van de" w:date="2021-04-09T13:46:00Z">
        <w:r w:rsidRPr="00CE26FC" w:rsidDel="00E67397">
          <w:rPr>
            <w:rFonts w:ascii="Arial" w:hAnsi="Arial" w:cs="Arial"/>
            <w:sz w:val="20"/>
            <w:lang w:eastAsia="en-US"/>
          </w:rPr>
          <w:delText>“voornoemd” Is optionele tekst, door de gebruiker te kiezen. Kan alleen gekozen als er namen aan voorafgaan.</w:delText>
        </w:r>
      </w:del>
    </w:p>
    <w:p w14:paraId="4FDE2C36" w14:textId="77777777" w:rsidR="00D7391F" w:rsidRPr="005950EA" w:rsidRDefault="00D7391F" w:rsidP="00D7391F">
      <w:pPr>
        <w:widowControl/>
        <w:spacing w:line="280" w:lineRule="atLeast"/>
        <w:rPr>
          <w:rFonts w:ascii="Arial" w:hAnsi="Arial"/>
          <w:b/>
          <w:kern w:val="28"/>
          <w:szCs w:val="24"/>
          <w:lang w:eastAsia="en-US"/>
        </w:rPr>
      </w:pPr>
    </w:p>
    <w:p w14:paraId="1952E1B2" w14:textId="48261AC4" w:rsidR="00D7391F" w:rsidRPr="005950EA" w:rsidDel="00E67397" w:rsidRDefault="00D7391F" w:rsidP="00D7391F">
      <w:pPr>
        <w:widowControl/>
        <w:rPr>
          <w:del w:id="47" w:author="Schootbrugge, Jean-Michel van de" w:date="2021-04-09T13:46:00Z"/>
          <w:rFonts w:ascii="Arial" w:hAnsi="Arial"/>
          <w:b/>
          <w:kern w:val="28"/>
          <w:szCs w:val="24"/>
          <w:lang w:eastAsia="en-US"/>
        </w:rPr>
      </w:pPr>
      <w:del w:id="48" w:author="Schootbrugge, Jean-Michel van de" w:date="2021-04-09T13:46:00Z">
        <w:r w:rsidRPr="005950EA" w:rsidDel="00E67397">
          <w:rPr>
            <w:rFonts w:ascii="Arial" w:hAnsi="Arial"/>
            <w:b/>
            <w:kern w:val="28"/>
            <w:szCs w:val="24"/>
            <w:lang w:eastAsia="en-US"/>
          </w:rPr>
          <w:delText>Voorbeelden tekstfragment</w:delText>
        </w:r>
      </w:del>
    </w:p>
    <w:p w14:paraId="1BA9277C" w14:textId="78DDB860" w:rsidR="00D7391F" w:rsidRPr="005950EA" w:rsidDel="00E67397" w:rsidRDefault="00D7391F" w:rsidP="00D7391F">
      <w:pPr>
        <w:widowControl/>
        <w:rPr>
          <w:del w:id="49" w:author="Schootbrugge, Jean-Michel van de" w:date="2021-04-09T13:46:00Z"/>
          <w:rFonts w:ascii="Arial" w:hAnsi="Arial"/>
          <w:kern w:val="28"/>
          <w:sz w:val="18"/>
          <w:lang w:eastAsia="en-US"/>
        </w:rPr>
      </w:pPr>
    </w:p>
    <w:p w14:paraId="435C6DE7" w14:textId="51357370" w:rsidR="00D7391F" w:rsidRPr="00CE26FC" w:rsidDel="00E67397" w:rsidRDefault="00D7391F" w:rsidP="00D7391F">
      <w:pPr>
        <w:widowControl/>
        <w:rPr>
          <w:del w:id="50" w:author="Schootbrugge, Jean-Michel van de" w:date="2021-04-09T13:46:00Z"/>
          <w:rFonts w:ascii="Arial" w:hAnsi="Arial"/>
          <w:kern w:val="28"/>
          <w:sz w:val="20"/>
          <w:lang w:eastAsia="en-US"/>
        </w:rPr>
      </w:pPr>
      <w:del w:id="51" w:author="Schootbrugge, Jean-Michel van de" w:date="2021-04-09T13:46:00Z">
        <w:r w:rsidDel="00E67397">
          <w:rPr>
            <w:rFonts w:ascii="Arial" w:hAnsi="Arial"/>
            <w:kern w:val="28"/>
            <w:sz w:val="20"/>
            <w:lang w:eastAsia="en-US"/>
          </w:rPr>
          <w:delText>hierna</w:delText>
        </w:r>
        <w:r w:rsidRPr="00CE26FC" w:rsidDel="00E67397">
          <w:rPr>
            <w:rFonts w:ascii="Arial" w:hAnsi="Arial"/>
            <w:kern w:val="28"/>
            <w:sz w:val="20"/>
            <w:lang w:eastAsia="en-US"/>
          </w:rPr>
          <w:delText xml:space="preserve"> te noemen: </w:delText>
        </w:r>
        <w:r w:rsidR="005A4B94" w:rsidDel="00E67397">
          <w:rPr>
            <w:rFonts w:ascii="Arial" w:hAnsi="Arial" w:cs="Arial"/>
            <w:kern w:val="28"/>
            <w:sz w:val="20"/>
            <w:lang w:eastAsia="en-US"/>
          </w:rPr>
          <w:delText>“de geldnemer”</w:delText>
        </w:r>
        <w:r w:rsidRPr="00CE26FC" w:rsidDel="00E67397">
          <w:rPr>
            <w:rFonts w:ascii="Arial" w:hAnsi="Arial" w:cs="Arial"/>
            <w:kern w:val="28"/>
            <w:sz w:val="20"/>
            <w:lang w:eastAsia="en-US"/>
          </w:rPr>
          <w:delText xml:space="preserve"> </w:delText>
        </w:r>
        <w:r w:rsidR="005A4B94" w:rsidDel="00E67397">
          <w:rPr>
            <w:rFonts w:ascii="Arial" w:hAnsi="Arial" w:cs="Arial"/>
            <w:kern w:val="28"/>
            <w:sz w:val="20"/>
            <w:lang w:eastAsia="en-US"/>
          </w:rPr>
          <w:delText>of</w:delText>
        </w:r>
        <w:r w:rsidRPr="00CE26FC" w:rsidDel="00E67397">
          <w:rPr>
            <w:rFonts w:ascii="Arial" w:hAnsi="Arial" w:cs="Arial"/>
            <w:kern w:val="28"/>
            <w:sz w:val="20"/>
            <w:lang w:eastAsia="en-US"/>
          </w:rPr>
          <w:delText xml:space="preserve"> </w:delText>
        </w:r>
        <w:r w:rsidR="005A4B94" w:rsidDel="00E67397">
          <w:rPr>
            <w:rFonts w:ascii="Arial" w:hAnsi="Arial" w:cs="Arial"/>
            <w:kern w:val="28"/>
            <w:sz w:val="20"/>
            <w:lang w:eastAsia="en-US"/>
          </w:rPr>
          <w:delText>“s</w:delText>
        </w:r>
        <w:r w:rsidRPr="00CE26FC" w:rsidDel="00E67397">
          <w:rPr>
            <w:rFonts w:ascii="Arial" w:hAnsi="Arial" w:cs="Arial"/>
            <w:kern w:val="28"/>
            <w:sz w:val="20"/>
            <w:lang w:eastAsia="en-US"/>
          </w:rPr>
          <w:delText>chuldenaar</w:delText>
        </w:r>
        <w:r w:rsidR="005A4B94" w:rsidDel="00E67397">
          <w:rPr>
            <w:rFonts w:ascii="Arial" w:hAnsi="Arial" w:cs="Arial"/>
            <w:kern w:val="28"/>
            <w:sz w:val="20"/>
            <w:lang w:eastAsia="en-US"/>
          </w:rPr>
          <w:delText>”</w:delText>
        </w:r>
      </w:del>
    </w:p>
    <w:p w14:paraId="4BF1170D" w14:textId="0A9A7D16" w:rsidR="00D7391F" w:rsidRPr="00CE26FC" w:rsidDel="00E67397" w:rsidRDefault="00D7391F" w:rsidP="00D7391F">
      <w:pPr>
        <w:widowControl/>
        <w:rPr>
          <w:del w:id="52" w:author="Schootbrugge, Jean-Michel van de" w:date="2021-04-09T13:46:00Z"/>
          <w:rFonts w:ascii="Arial" w:hAnsi="Arial"/>
          <w:kern w:val="28"/>
          <w:sz w:val="20"/>
          <w:lang w:eastAsia="en-US"/>
        </w:rPr>
      </w:pPr>
    </w:p>
    <w:p w14:paraId="7B0E2948" w14:textId="214B24E3" w:rsidR="00D7391F" w:rsidRPr="00CE26FC" w:rsidDel="00E67397" w:rsidRDefault="00D7391F" w:rsidP="00D7391F">
      <w:pPr>
        <w:widowControl/>
        <w:rPr>
          <w:del w:id="53" w:author="Schootbrugge, Jean-Michel van de" w:date="2021-04-09T13:46:00Z"/>
          <w:rFonts w:ascii="Arial" w:hAnsi="Arial"/>
          <w:kern w:val="28"/>
          <w:sz w:val="20"/>
          <w:lang w:eastAsia="en-US"/>
        </w:rPr>
      </w:pPr>
      <w:del w:id="54" w:author="Schootbrugge, Jean-Michel van de" w:date="2021-04-09T13:46:00Z">
        <w:r w:rsidRPr="00CE26FC" w:rsidDel="00E67397">
          <w:rPr>
            <w:rFonts w:ascii="Arial" w:hAnsi="Arial"/>
            <w:kern w:val="28"/>
            <w:sz w:val="20"/>
            <w:lang w:eastAsia="en-US"/>
          </w:rPr>
          <w:delText>de vers</w:delText>
        </w:r>
        <w:r w:rsidDel="00E67397">
          <w:rPr>
            <w:rFonts w:ascii="Arial" w:hAnsi="Arial"/>
            <w:kern w:val="28"/>
            <w:sz w:val="20"/>
            <w:lang w:eastAsia="en-US"/>
          </w:rPr>
          <w:delText xml:space="preserve">chenen persoon sub 1a hierna te noemen: </w:delText>
        </w:r>
        <w:r w:rsidR="005A4B94" w:rsidDel="00E67397">
          <w:rPr>
            <w:rFonts w:ascii="Arial" w:hAnsi="Arial" w:cs="Arial"/>
            <w:kern w:val="28"/>
            <w:sz w:val="20"/>
            <w:lang w:eastAsia="en-US"/>
          </w:rPr>
          <w:delText>“de geldnemer”</w:delText>
        </w:r>
        <w:r w:rsidR="005A4B94" w:rsidRPr="00CE26FC" w:rsidDel="00E67397">
          <w:rPr>
            <w:rFonts w:ascii="Arial" w:hAnsi="Arial" w:cs="Arial"/>
            <w:kern w:val="28"/>
            <w:sz w:val="20"/>
            <w:lang w:eastAsia="en-US"/>
          </w:rPr>
          <w:delText xml:space="preserve"> </w:delText>
        </w:r>
        <w:r w:rsidRPr="00CE26FC" w:rsidDel="00E67397">
          <w:rPr>
            <w:rFonts w:ascii="Arial" w:hAnsi="Arial"/>
            <w:kern w:val="28"/>
            <w:sz w:val="20"/>
            <w:lang w:eastAsia="en-US"/>
          </w:rPr>
          <w:delText xml:space="preserve">en de verschenen personen sub 1b, 1c en 1d hierna </w:delText>
        </w:r>
        <w:r w:rsidR="004F7200" w:rsidDel="00E67397">
          <w:rPr>
            <w:rFonts w:ascii="Arial" w:hAnsi="Arial"/>
            <w:kern w:val="28"/>
            <w:sz w:val="20"/>
            <w:lang w:eastAsia="en-US"/>
          </w:rPr>
          <w:delText>(</w:delText>
        </w:r>
        <w:r w:rsidRPr="00CE26FC" w:rsidDel="00E67397">
          <w:rPr>
            <w:rFonts w:ascii="Arial" w:hAnsi="Arial"/>
            <w:kern w:val="28"/>
            <w:sz w:val="20"/>
            <w:lang w:eastAsia="en-US"/>
          </w:rPr>
          <w:delText xml:space="preserve">zowel </w:delText>
        </w:r>
        <w:r w:rsidR="005A4B94" w:rsidDel="00E67397">
          <w:rPr>
            <w:rFonts w:ascii="Arial" w:hAnsi="Arial"/>
            <w:kern w:val="28"/>
            <w:sz w:val="20"/>
            <w:lang w:eastAsia="en-US"/>
          </w:rPr>
          <w:delText xml:space="preserve">gezamenlijk </w:delText>
        </w:r>
        <w:r w:rsidRPr="001C2AC0" w:rsidDel="00E67397">
          <w:rPr>
            <w:rFonts w:ascii="Arial" w:hAnsi="Arial"/>
            <w:kern w:val="28"/>
            <w:sz w:val="20"/>
            <w:lang w:eastAsia="en-US"/>
          </w:rPr>
          <w:delText>als ieder afzonderlijk</w:delText>
        </w:r>
        <w:r w:rsidR="004F7200" w:rsidDel="00E67397">
          <w:rPr>
            <w:rFonts w:ascii="Arial" w:hAnsi="Arial"/>
            <w:kern w:val="28"/>
            <w:sz w:val="20"/>
            <w:lang w:eastAsia="en-US"/>
          </w:rPr>
          <w:delText>)</w:delText>
        </w:r>
        <w:r w:rsidRPr="001C2AC0" w:rsidDel="00E67397">
          <w:rPr>
            <w:rFonts w:ascii="Arial" w:hAnsi="Arial"/>
            <w:kern w:val="28"/>
            <w:sz w:val="20"/>
            <w:lang w:eastAsia="en-US"/>
          </w:rPr>
          <w:delText xml:space="preserve"> te noemen:</w:delText>
        </w:r>
        <w:r w:rsidR="005A4B94" w:rsidDel="00E67397">
          <w:rPr>
            <w:rFonts w:ascii="Arial" w:hAnsi="Arial" w:cs="Arial"/>
            <w:kern w:val="28"/>
            <w:sz w:val="20"/>
            <w:lang w:eastAsia="en-US"/>
          </w:rPr>
          <w:delText xml:space="preserve"> “s</w:delText>
        </w:r>
        <w:r w:rsidRPr="00CE26FC" w:rsidDel="00E67397">
          <w:rPr>
            <w:rFonts w:ascii="Arial" w:hAnsi="Arial" w:cs="Arial"/>
            <w:kern w:val="28"/>
            <w:sz w:val="20"/>
            <w:lang w:eastAsia="en-US"/>
          </w:rPr>
          <w:delText>chuldenaar</w:delText>
        </w:r>
        <w:r w:rsidR="005A4B94" w:rsidDel="00E67397">
          <w:rPr>
            <w:rFonts w:ascii="Arial" w:hAnsi="Arial" w:cs="Arial"/>
            <w:kern w:val="28"/>
            <w:sz w:val="20"/>
            <w:lang w:eastAsia="en-US"/>
          </w:rPr>
          <w:delText>”</w:delText>
        </w:r>
      </w:del>
    </w:p>
    <w:p w14:paraId="6952AE02" w14:textId="5AD2E318" w:rsidR="00D7391F" w:rsidRPr="00CE26FC" w:rsidDel="00E67397" w:rsidRDefault="00D7391F" w:rsidP="00D7391F">
      <w:pPr>
        <w:widowControl/>
        <w:rPr>
          <w:del w:id="55" w:author="Schootbrugge, Jean-Michel van de" w:date="2021-04-09T13:46:00Z"/>
          <w:rFonts w:ascii="Arial" w:hAnsi="Arial"/>
          <w:b/>
          <w:kern w:val="28"/>
          <w:sz w:val="20"/>
          <w:lang w:eastAsia="en-US"/>
        </w:rPr>
      </w:pPr>
    </w:p>
    <w:p w14:paraId="23EA7080" w14:textId="55283F33" w:rsidR="00D7391F" w:rsidRPr="001C2AC0" w:rsidDel="00E67397" w:rsidRDefault="00D7391F" w:rsidP="00D739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del w:id="56" w:author="Schootbrugge, Jean-Michel van de" w:date="2021-04-09T13:46:00Z"/>
          <w:rFonts w:ascii="Arial" w:hAnsi="Arial" w:cs="Arial"/>
          <w:b/>
          <w:sz w:val="20"/>
        </w:rPr>
      </w:pPr>
      <w:del w:id="57" w:author="Schootbrugge, Jean-Michel van de" w:date="2021-04-09T13:46:00Z">
        <w:r w:rsidRPr="00CE26FC" w:rsidDel="00E67397">
          <w:rPr>
            <w:rFonts w:ascii="Arial" w:hAnsi="Arial"/>
            <w:kern w:val="28"/>
            <w:sz w:val="20"/>
            <w:lang w:eastAsia="en-US"/>
          </w:rPr>
          <w:delText xml:space="preserve">de heer Arie Bloem, mevrouw Brigit van der Meer en mevrouw Jantien Bloem voornoemd, hierna </w:delText>
        </w:r>
        <w:r w:rsidR="004F7200" w:rsidDel="00E67397">
          <w:rPr>
            <w:rFonts w:ascii="Arial" w:hAnsi="Arial"/>
            <w:kern w:val="28"/>
            <w:sz w:val="20"/>
            <w:lang w:eastAsia="en-US"/>
          </w:rPr>
          <w:delText>(</w:delText>
        </w:r>
        <w:r w:rsidRPr="00CE26FC" w:rsidDel="00E67397">
          <w:rPr>
            <w:rFonts w:ascii="Arial" w:hAnsi="Arial"/>
            <w:kern w:val="28"/>
            <w:sz w:val="20"/>
            <w:lang w:eastAsia="en-US"/>
          </w:rPr>
          <w:delText xml:space="preserve">zowel </w:delText>
        </w:r>
        <w:r w:rsidR="005A4B94" w:rsidDel="00E67397">
          <w:rPr>
            <w:rFonts w:ascii="Arial" w:hAnsi="Arial"/>
            <w:kern w:val="28"/>
            <w:sz w:val="20"/>
            <w:lang w:eastAsia="en-US"/>
          </w:rPr>
          <w:delText>gezamenlijk</w:delText>
        </w:r>
        <w:r w:rsidDel="00E67397">
          <w:rPr>
            <w:rFonts w:ascii="Arial" w:hAnsi="Arial"/>
            <w:kern w:val="28"/>
            <w:sz w:val="20"/>
            <w:lang w:eastAsia="en-US"/>
          </w:rPr>
          <w:delText xml:space="preserve"> als ieder afzonderlijk</w:delText>
        </w:r>
        <w:r w:rsidR="004F7200" w:rsidDel="00E67397">
          <w:rPr>
            <w:rFonts w:ascii="Arial" w:hAnsi="Arial"/>
            <w:kern w:val="28"/>
            <w:sz w:val="20"/>
            <w:lang w:eastAsia="en-US"/>
          </w:rPr>
          <w:delText>)</w:delText>
        </w:r>
        <w:r w:rsidDel="00E67397">
          <w:rPr>
            <w:rFonts w:ascii="Arial" w:hAnsi="Arial"/>
            <w:kern w:val="28"/>
            <w:sz w:val="20"/>
            <w:lang w:eastAsia="en-US"/>
          </w:rPr>
          <w:delText xml:space="preserve"> te noemen</w:delText>
        </w:r>
        <w:r w:rsidRPr="005950EA" w:rsidDel="00E67397">
          <w:rPr>
            <w:rFonts w:ascii="Arial" w:hAnsi="Arial" w:cs="Arial"/>
            <w:color w:val="339966"/>
            <w:kern w:val="28"/>
            <w:sz w:val="20"/>
            <w:lang w:eastAsia="en-US"/>
          </w:rPr>
          <w:delText xml:space="preserve">: </w:delText>
        </w:r>
        <w:r w:rsidR="005A4B94" w:rsidDel="00E67397">
          <w:rPr>
            <w:rFonts w:ascii="Arial" w:hAnsi="Arial" w:cs="Arial"/>
            <w:kern w:val="28"/>
            <w:sz w:val="20"/>
            <w:lang w:eastAsia="en-US"/>
          </w:rPr>
          <w:delText>“de geldnemer”</w:delText>
        </w:r>
        <w:r w:rsidR="005A4B94" w:rsidRPr="00CE26FC" w:rsidDel="00E67397">
          <w:rPr>
            <w:rFonts w:ascii="Arial" w:hAnsi="Arial" w:cs="Arial"/>
            <w:kern w:val="28"/>
            <w:sz w:val="20"/>
            <w:lang w:eastAsia="en-US"/>
          </w:rPr>
          <w:delText xml:space="preserve"> </w:delText>
        </w:r>
        <w:r w:rsidRPr="00CE26FC" w:rsidDel="00E67397">
          <w:rPr>
            <w:rFonts w:ascii="Arial" w:hAnsi="Arial"/>
            <w:kern w:val="28"/>
            <w:sz w:val="20"/>
            <w:lang w:eastAsia="en-US"/>
          </w:rPr>
          <w:delText xml:space="preserve">en Winter B.V. </w:delText>
        </w:r>
        <w:r w:rsidDel="00E67397">
          <w:rPr>
            <w:rFonts w:ascii="Arial" w:hAnsi="Arial"/>
            <w:kern w:val="28"/>
            <w:sz w:val="20"/>
            <w:lang w:eastAsia="en-US"/>
          </w:rPr>
          <w:delText>voornoemd</w:delText>
        </w:r>
        <w:r w:rsidR="00753874" w:rsidDel="00E67397">
          <w:rPr>
            <w:rFonts w:ascii="Arial" w:hAnsi="Arial"/>
            <w:kern w:val="28"/>
            <w:sz w:val="20"/>
            <w:lang w:eastAsia="en-US"/>
          </w:rPr>
          <w:delText>,</w:delText>
        </w:r>
        <w:r w:rsidDel="00E67397">
          <w:rPr>
            <w:rFonts w:ascii="Arial" w:hAnsi="Arial"/>
            <w:kern w:val="28"/>
            <w:sz w:val="20"/>
            <w:lang w:eastAsia="en-US"/>
          </w:rPr>
          <w:delText xml:space="preserve"> </w:delText>
        </w:r>
        <w:r w:rsidRPr="00CE26FC" w:rsidDel="00E67397">
          <w:rPr>
            <w:rFonts w:ascii="Arial" w:hAnsi="Arial"/>
            <w:kern w:val="28"/>
            <w:sz w:val="20"/>
            <w:lang w:eastAsia="en-US"/>
          </w:rPr>
          <w:delText xml:space="preserve">hierna te noemen: </w:delText>
        </w:r>
        <w:r w:rsidR="005A4B94" w:rsidDel="00E67397">
          <w:rPr>
            <w:rFonts w:ascii="Arial" w:hAnsi="Arial" w:cs="Arial"/>
            <w:kern w:val="28"/>
            <w:sz w:val="20"/>
            <w:lang w:eastAsia="en-US"/>
          </w:rPr>
          <w:delText>“s</w:delText>
        </w:r>
        <w:r w:rsidRPr="00CE26FC" w:rsidDel="00E67397">
          <w:rPr>
            <w:rFonts w:ascii="Arial" w:hAnsi="Arial" w:cs="Arial"/>
            <w:kern w:val="28"/>
            <w:sz w:val="20"/>
            <w:lang w:eastAsia="en-US"/>
          </w:rPr>
          <w:delText>chuldenaar</w:delText>
        </w:r>
        <w:r w:rsidR="005A4B94" w:rsidDel="00E67397">
          <w:rPr>
            <w:rFonts w:ascii="Arial" w:hAnsi="Arial" w:cs="Arial"/>
            <w:kern w:val="28"/>
            <w:sz w:val="20"/>
            <w:lang w:eastAsia="en-US"/>
          </w:rPr>
          <w:delText>”</w:delText>
        </w:r>
      </w:del>
    </w:p>
    <w:p w14:paraId="0442F7EE" w14:textId="040D6A10" w:rsidR="00F41FB9" w:rsidDel="00E67397" w:rsidRDefault="00F41FB9" w:rsidP="00F41F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del w:id="58" w:author="Schootbrugge, Jean-Michel van de" w:date="2021-04-09T13:46:00Z"/>
          <w:rFonts w:ascii="Arial" w:hAnsi="Arial" w:cs="Arial"/>
          <w:color w:val="FF0000"/>
          <w:sz w:val="20"/>
        </w:rPr>
      </w:pPr>
    </w:p>
    <w:p w14:paraId="1D641240" w14:textId="77777777" w:rsidR="00D7391F" w:rsidRPr="002E7F50" w:rsidRDefault="00D7391F" w:rsidP="00F41F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F41FB9" w:rsidRPr="00F31DA8" w14:paraId="3E372190" w14:textId="77777777" w:rsidTr="00C83CFB">
        <w:trPr>
          <w:trHeight w:val="332"/>
        </w:trPr>
        <w:tc>
          <w:tcPr>
            <w:tcW w:w="5173" w:type="dxa"/>
            <w:vAlign w:val="bottom"/>
          </w:tcPr>
          <w:p w14:paraId="182E2B12" w14:textId="77777777" w:rsidR="00F41FB9" w:rsidRPr="00F31DA8" w:rsidRDefault="00F41FB9" w:rsidP="00C83CFB">
            <w:pPr>
              <w:pStyle w:val="kopje"/>
              <w:rPr>
                <w:rFonts w:cs="Arial"/>
                <w:b w:val="0"/>
                <w:bCs/>
                <w:sz w:val="16"/>
                <w:szCs w:val="16"/>
              </w:rPr>
            </w:pPr>
            <w:r w:rsidRPr="00F31DA8">
              <w:rPr>
                <w:rFonts w:cs="Arial"/>
                <w:sz w:val="16"/>
                <w:szCs w:val="16"/>
              </w:rPr>
              <w:t>Versiehistorie</w:t>
            </w:r>
          </w:p>
        </w:tc>
      </w:tr>
    </w:tbl>
    <w:p w14:paraId="640F6ADA" w14:textId="77777777" w:rsidR="00F41FB9" w:rsidRPr="00F31DA8" w:rsidRDefault="00F41FB9" w:rsidP="00F41FB9">
      <w:pPr>
        <w:spacing w:line="14" w:lineRule="exact"/>
        <w:rPr>
          <w:rFonts w:ascii="Arial" w:hAnsi="Arial" w:cs="Arial"/>
          <w:kern w:val="28"/>
          <w:sz w:val="16"/>
          <w:szCs w:val="16"/>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784"/>
        <w:gridCol w:w="4678"/>
      </w:tblGrid>
      <w:tr w:rsidR="00F41FB9" w:rsidRPr="00F31DA8" w14:paraId="6C3BC08F" w14:textId="77777777" w:rsidTr="00C83CFB">
        <w:trPr>
          <w:trHeight w:hRule="exact" w:val="281"/>
          <w:tblHeader/>
        </w:trPr>
        <w:tc>
          <w:tcPr>
            <w:tcW w:w="779" w:type="dxa"/>
            <w:vAlign w:val="bottom"/>
          </w:tcPr>
          <w:p w14:paraId="3E83095C" w14:textId="77777777" w:rsidR="00F41FB9" w:rsidRPr="00F31DA8" w:rsidRDefault="00F41FB9" w:rsidP="00C83CFB">
            <w:pPr>
              <w:pStyle w:val="tussenkopje"/>
              <w:spacing w:before="0"/>
              <w:rPr>
                <w:rFonts w:cs="Arial"/>
                <w:sz w:val="16"/>
                <w:szCs w:val="16"/>
                <w:lang w:val="nl-NL"/>
              </w:rPr>
            </w:pPr>
            <w:r w:rsidRPr="00F31DA8">
              <w:rPr>
                <w:rFonts w:cs="Arial"/>
                <w:sz w:val="16"/>
                <w:szCs w:val="16"/>
                <w:lang w:val="nl-NL"/>
              </w:rPr>
              <w:t>Versie</w:t>
            </w:r>
          </w:p>
        </w:tc>
        <w:tc>
          <w:tcPr>
            <w:tcW w:w="1909" w:type="dxa"/>
            <w:vAlign w:val="bottom"/>
          </w:tcPr>
          <w:p w14:paraId="440AD1EF" w14:textId="77777777" w:rsidR="00F41FB9" w:rsidRPr="00F31DA8" w:rsidRDefault="00F41FB9" w:rsidP="00C83CFB">
            <w:pPr>
              <w:pStyle w:val="tussenkopje"/>
              <w:spacing w:before="0"/>
              <w:rPr>
                <w:rFonts w:cs="Arial"/>
                <w:sz w:val="16"/>
                <w:szCs w:val="16"/>
                <w:lang w:val="nl-NL"/>
              </w:rPr>
            </w:pPr>
            <w:r w:rsidRPr="00F31DA8">
              <w:rPr>
                <w:rFonts w:cs="Arial"/>
                <w:sz w:val="16"/>
                <w:szCs w:val="16"/>
                <w:lang w:val="nl-NL"/>
              </w:rPr>
              <w:t>Datum</w:t>
            </w:r>
          </w:p>
        </w:tc>
        <w:tc>
          <w:tcPr>
            <w:tcW w:w="784" w:type="dxa"/>
            <w:vAlign w:val="bottom"/>
          </w:tcPr>
          <w:p w14:paraId="6E248A8C" w14:textId="77777777" w:rsidR="00F41FB9" w:rsidRPr="00F31DA8" w:rsidRDefault="00F41FB9" w:rsidP="00C83CFB">
            <w:pPr>
              <w:pStyle w:val="tussenkopje"/>
              <w:spacing w:before="0"/>
              <w:rPr>
                <w:rFonts w:cs="Arial"/>
                <w:sz w:val="16"/>
                <w:szCs w:val="16"/>
                <w:lang w:val="nl-NL"/>
              </w:rPr>
            </w:pPr>
            <w:r w:rsidRPr="00F31DA8">
              <w:rPr>
                <w:rFonts w:cs="Arial"/>
                <w:sz w:val="16"/>
                <w:szCs w:val="16"/>
                <w:lang w:val="nl-NL"/>
              </w:rPr>
              <w:t>Auteur</w:t>
            </w:r>
          </w:p>
        </w:tc>
        <w:tc>
          <w:tcPr>
            <w:tcW w:w="4678" w:type="dxa"/>
            <w:vAlign w:val="bottom"/>
          </w:tcPr>
          <w:p w14:paraId="0AE41D11" w14:textId="77777777" w:rsidR="00F41FB9" w:rsidRPr="00F31DA8" w:rsidRDefault="00F41FB9" w:rsidP="00C83CFB">
            <w:pPr>
              <w:pStyle w:val="tussenkopje"/>
              <w:spacing w:before="0"/>
              <w:rPr>
                <w:rFonts w:cs="Arial"/>
                <w:sz w:val="16"/>
                <w:szCs w:val="16"/>
                <w:lang w:val="nl-NL"/>
              </w:rPr>
            </w:pPr>
            <w:r w:rsidRPr="00F31DA8">
              <w:rPr>
                <w:rFonts w:cs="Arial"/>
                <w:sz w:val="16"/>
                <w:szCs w:val="16"/>
                <w:lang w:val="nl-NL"/>
              </w:rPr>
              <w:t>Opmerking</w:t>
            </w:r>
          </w:p>
        </w:tc>
      </w:tr>
      <w:tr w:rsidR="00F41FB9" w:rsidRPr="00F31DA8" w14:paraId="3C05C232" w14:textId="77777777" w:rsidTr="00C83CFB">
        <w:trPr>
          <w:trHeight w:hRule="exact" w:val="250"/>
          <w:tblHeader/>
        </w:trPr>
        <w:tc>
          <w:tcPr>
            <w:tcW w:w="779" w:type="dxa"/>
          </w:tcPr>
          <w:p w14:paraId="4B570E4F" w14:textId="246F6503" w:rsidR="00F41FB9" w:rsidRPr="00F31DA8" w:rsidRDefault="002B0788" w:rsidP="00C83CFB">
            <w:pPr>
              <w:pStyle w:val="tussenkopje"/>
              <w:spacing w:before="0"/>
              <w:rPr>
                <w:rFonts w:cs="Arial"/>
                <w:sz w:val="16"/>
                <w:szCs w:val="16"/>
                <w:lang w:val="nl-NL"/>
              </w:rPr>
            </w:pPr>
            <w:r>
              <w:rPr>
                <w:rFonts w:cs="Arial"/>
                <w:sz w:val="16"/>
                <w:szCs w:val="16"/>
                <w:lang w:val="nl-NL"/>
              </w:rPr>
              <w:t>1.0</w:t>
            </w:r>
          </w:p>
        </w:tc>
        <w:tc>
          <w:tcPr>
            <w:tcW w:w="1909" w:type="dxa"/>
          </w:tcPr>
          <w:p w14:paraId="65CCB6F4" w14:textId="4D006457" w:rsidR="00F41FB9" w:rsidRPr="00F31DA8" w:rsidRDefault="00461931" w:rsidP="00C83CFB">
            <w:pPr>
              <w:pStyle w:val="tussenkopje"/>
              <w:spacing w:before="0"/>
              <w:rPr>
                <w:rFonts w:cs="Arial"/>
                <w:sz w:val="16"/>
                <w:szCs w:val="16"/>
                <w:lang w:val="nl-NL"/>
              </w:rPr>
            </w:pPr>
            <w:r>
              <w:rPr>
                <w:rFonts w:cs="Arial"/>
                <w:sz w:val="16"/>
                <w:szCs w:val="16"/>
                <w:lang w:val="nl-NL"/>
              </w:rPr>
              <w:t>01</w:t>
            </w:r>
            <w:r w:rsidR="002B0788">
              <w:rPr>
                <w:rFonts w:cs="Arial"/>
                <w:sz w:val="16"/>
                <w:szCs w:val="16"/>
                <w:lang w:val="nl-NL"/>
              </w:rPr>
              <w:t>-0</w:t>
            </w:r>
            <w:r>
              <w:rPr>
                <w:rFonts w:cs="Arial"/>
                <w:sz w:val="16"/>
                <w:szCs w:val="16"/>
                <w:lang w:val="nl-NL"/>
              </w:rPr>
              <w:t>9</w:t>
            </w:r>
            <w:r w:rsidR="002B0788">
              <w:rPr>
                <w:rFonts w:cs="Arial"/>
                <w:sz w:val="16"/>
                <w:szCs w:val="16"/>
                <w:lang w:val="nl-NL"/>
              </w:rPr>
              <w:t>-2020</w:t>
            </w:r>
          </w:p>
        </w:tc>
        <w:tc>
          <w:tcPr>
            <w:tcW w:w="784" w:type="dxa"/>
          </w:tcPr>
          <w:p w14:paraId="799388B4" w14:textId="77777777" w:rsidR="00F41FB9" w:rsidRPr="00F31DA8" w:rsidRDefault="00F41FB9" w:rsidP="00C83CFB">
            <w:pPr>
              <w:pStyle w:val="tussenkopje"/>
              <w:spacing w:before="0"/>
              <w:rPr>
                <w:rFonts w:cs="Arial"/>
                <w:sz w:val="16"/>
                <w:szCs w:val="16"/>
                <w:lang w:val="nl-NL"/>
              </w:rPr>
            </w:pPr>
            <w:r w:rsidRPr="00F31DA8">
              <w:rPr>
                <w:rFonts w:cs="Arial"/>
                <w:sz w:val="16"/>
                <w:szCs w:val="16"/>
                <w:lang w:val="nl-NL"/>
              </w:rPr>
              <w:t>LG/PPB</w:t>
            </w:r>
          </w:p>
        </w:tc>
        <w:tc>
          <w:tcPr>
            <w:tcW w:w="4678" w:type="dxa"/>
          </w:tcPr>
          <w:p w14:paraId="2BF047F8" w14:textId="070F9A0C" w:rsidR="00F41FB9" w:rsidRPr="00F31DA8" w:rsidRDefault="002B0788" w:rsidP="00C83CFB">
            <w:pPr>
              <w:pStyle w:val="tussenkopje"/>
              <w:spacing w:before="0"/>
              <w:rPr>
                <w:rFonts w:cs="Arial"/>
                <w:sz w:val="16"/>
                <w:szCs w:val="16"/>
                <w:lang w:val="nl-NL"/>
              </w:rPr>
            </w:pPr>
            <w:r>
              <w:rPr>
                <w:rFonts w:cs="Arial"/>
                <w:sz w:val="16"/>
                <w:szCs w:val="16"/>
                <w:lang w:val="nl-NL"/>
              </w:rPr>
              <w:t xml:space="preserve">Definitief model </w:t>
            </w:r>
            <w:proofErr w:type="spellStart"/>
            <w:r>
              <w:rPr>
                <w:rFonts w:cs="Arial"/>
                <w:sz w:val="16"/>
                <w:szCs w:val="16"/>
                <w:lang w:val="nl-NL"/>
              </w:rPr>
              <w:t>obv</w:t>
            </w:r>
            <w:proofErr w:type="spellEnd"/>
            <w:r>
              <w:rPr>
                <w:rFonts w:cs="Arial"/>
                <w:sz w:val="16"/>
                <w:szCs w:val="16"/>
                <w:lang w:val="nl-NL"/>
              </w:rPr>
              <w:t xml:space="preserve"> Model </w:t>
            </w:r>
            <w:proofErr w:type="spellStart"/>
            <w:r>
              <w:rPr>
                <w:rFonts w:cs="Arial"/>
                <w:sz w:val="16"/>
                <w:szCs w:val="16"/>
                <w:lang w:val="nl-NL"/>
              </w:rPr>
              <w:t>Argenta</w:t>
            </w:r>
            <w:proofErr w:type="spellEnd"/>
            <w:r>
              <w:rPr>
                <w:rFonts w:cs="Arial"/>
                <w:sz w:val="16"/>
                <w:szCs w:val="16"/>
                <w:lang w:val="nl-NL"/>
              </w:rPr>
              <w:t xml:space="preserve"> 5.3 / KIK model juni 2020</w:t>
            </w:r>
          </w:p>
        </w:tc>
      </w:tr>
      <w:tr w:rsidR="007F26B6" w:rsidRPr="00F31DA8" w14:paraId="43E65A7C" w14:textId="77777777" w:rsidTr="00C83CFB">
        <w:trPr>
          <w:trHeight w:hRule="exact" w:val="250"/>
          <w:tblHeader/>
        </w:trPr>
        <w:tc>
          <w:tcPr>
            <w:tcW w:w="779" w:type="dxa"/>
          </w:tcPr>
          <w:p w14:paraId="4962A1CA" w14:textId="162C591A" w:rsidR="007F26B6" w:rsidRDefault="007F26B6" w:rsidP="00C83CFB">
            <w:pPr>
              <w:pStyle w:val="tussenkopje"/>
              <w:spacing w:before="0"/>
              <w:rPr>
                <w:rFonts w:cs="Arial"/>
                <w:sz w:val="16"/>
                <w:szCs w:val="16"/>
                <w:lang w:val="nl-NL"/>
              </w:rPr>
            </w:pPr>
            <w:r>
              <w:rPr>
                <w:rFonts w:cs="Arial"/>
                <w:sz w:val="16"/>
                <w:szCs w:val="16"/>
                <w:lang w:val="nl-NL"/>
              </w:rPr>
              <w:t>2.0</w:t>
            </w:r>
          </w:p>
        </w:tc>
        <w:tc>
          <w:tcPr>
            <w:tcW w:w="1909" w:type="dxa"/>
          </w:tcPr>
          <w:p w14:paraId="67E593FA" w14:textId="0A1C5E8E" w:rsidR="007F26B6" w:rsidRDefault="007F26B6" w:rsidP="00C83CFB">
            <w:pPr>
              <w:pStyle w:val="tussenkopje"/>
              <w:spacing w:before="0"/>
              <w:rPr>
                <w:rFonts w:cs="Arial"/>
                <w:sz w:val="16"/>
                <w:szCs w:val="16"/>
                <w:lang w:val="nl-NL"/>
              </w:rPr>
            </w:pPr>
            <w:del w:id="59" w:author="Schootbrugge, Jean-Michel van de" w:date="2021-04-09T13:46:00Z">
              <w:r w:rsidDel="00E67397">
                <w:rPr>
                  <w:rFonts w:cs="Arial"/>
                  <w:sz w:val="16"/>
                  <w:szCs w:val="16"/>
                  <w:lang w:val="nl-NL"/>
                </w:rPr>
                <w:delText>25</w:delText>
              </w:r>
            </w:del>
            <w:ins w:id="60" w:author="Schootbrugge, Jean-Michel van de" w:date="2021-04-09T13:46:00Z">
              <w:r w:rsidR="00E67397">
                <w:rPr>
                  <w:rFonts w:cs="Arial"/>
                  <w:sz w:val="16"/>
                  <w:szCs w:val="16"/>
                  <w:lang w:val="nl-NL"/>
                </w:rPr>
                <w:t>09</w:t>
              </w:r>
            </w:ins>
            <w:r>
              <w:rPr>
                <w:rFonts w:cs="Arial"/>
                <w:sz w:val="16"/>
                <w:szCs w:val="16"/>
                <w:lang w:val="nl-NL"/>
              </w:rPr>
              <w:t>-0</w:t>
            </w:r>
            <w:ins w:id="61" w:author="Schootbrugge, Jean-Michel van de" w:date="2021-04-09T13:46:00Z">
              <w:r w:rsidR="00E67397">
                <w:rPr>
                  <w:rFonts w:cs="Arial"/>
                  <w:sz w:val="16"/>
                  <w:szCs w:val="16"/>
                  <w:lang w:val="nl-NL"/>
                </w:rPr>
                <w:t>4</w:t>
              </w:r>
            </w:ins>
            <w:del w:id="62" w:author="Schootbrugge, Jean-Michel van de" w:date="2021-04-09T13:46:00Z">
              <w:r w:rsidDel="00E67397">
                <w:rPr>
                  <w:rFonts w:cs="Arial"/>
                  <w:sz w:val="16"/>
                  <w:szCs w:val="16"/>
                  <w:lang w:val="nl-NL"/>
                </w:rPr>
                <w:delText>1</w:delText>
              </w:r>
            </w:del>
            <w:r>
              <w:rPr>
                <w:rFonts w:cs="Arial"/>
                <w:sz w:val="16"/>
                <w:szCs w:val="16"/>
                <w:lang w:val="nl-NL"/>
              </w:rPr>
              <w:t>-2021</w:t>
            </w:r>
          </w:p>
        </w:tc>
        <w:tc>
          <w:tcPr>
            <w:tcW w:w="784" w:type="dxa"/>
          </w:tcPr>
          <w:p w14:paraId="6D6AD69A" w14:textId="547160D9" w:rsidR="007F26B6" w:rsidRPr="00F31DA8" w:rsidRDefault="007F26B6" w:rsidP="00C83CFB">
            <w:pPr>
              <w:pStyle w:val="tussenkopje"/>
              <w:spacing w:before="0"/>
              <w:rPr>
                <w:rFonts w:cs="Arial"/>
                <w:sz w:val="16"/>
                <w:szCs w:val="16"/>
                <w:lang w:val="nl-NL"/>
              </w:rPr>
            </w:pPr>
            <w:r>
              <w:rPr>
                <w:rFonts w:cs="Arial"/>
                <w:sz w:val="16"/>
                <w:szCs w:val="16"/>
                <w:lang w:val="nl-NL"/>
              </w:rPr>
              <w:t>LG/PPB</w:t>
            </w:r>
          </w:p>
        </w:tc>
        <w:tc>
          <w:tcPr>
            <w:tcW w:w="4678" w:type="dxa"/>
          </w:tcPr>
          <w:p w14:paraId="36B7CAA8" w14:textId="01EB5A4A" w:rsidR="007F26B6" w:rsidRDefault="00DA318E" w:rsidP="00C83CFB">
            <w:pPr>
              <w:pStyle w:val="tussenkopje"/>
              <w:spacing w:before="0"/>
              <w:rPr>
                <w:rFonts w:cs="Arial"/>
                <w:sz w:val="16"/>
                <w:szCs w:val="16"/>
                <w:lang w:val="nl-NL"/>
              </w:rPr>
            </w:pPr>
            <w:r>
              <w:rPr>
                <w:rFonts w:cs="Arial"/>
                <w:sz w:val="16"/>
                <w:szCs w:val="16"/>
                <w:lang w:val="nl-NL"/>
              </w:rPr>
              <w:t>Nieuwe versie</w:t>
            </w:r>
            <w:r w:rsidR="00584445">
              <w:rPr>
                <w:rFonts w:cs="Arial"/>
                <w:sz w:val="16"/>
                <w:szCs w:val="16"/>
                <w:lang w:val="nl-NL"/>
              </w:rPr>
              <w:t xml:space="preserve"> </w:t>
            </w:r>
            <w:proofErr w:type="spellStart"/>
            <w:r w:rsidR="00584445">
              <w:rPr>
                <w:rFonts w:cs="Arial"/>
                <w:sz w:val="16"/>
                <w:szCs w:val="16"/>
                <w:lang w:val="nl-NL"/>
              </w:rPr>
              <w:t>nav</w:t>
            </w:r>
            <w:proofErr w:type="spellEnd"/>
            <w:r w:rsidR="00584445">
              <w:rPr>
                <w:rFonts w:cs="Arial"/>
                <w:sz w:val="16"/>
                <w:szCs w:val="16"/>
                <w:lang w:val="nl-NL"/>
              </w:rPr>
              <w:t xml:space="preserve"> gewijzigde h</w:t>
            </w:r>
            <w:r>
              <w:rPr>
                <w:rFonts w:cs="Arial"/>
                <w:sz w:val="16"/>
                <w:szCs w:val="16"/>
                <w:lang w:val="nl-NL"/>
              </w:rPr>
              <w:t>ypotheekstelling</w:t>
            </w:r>
          </w:p>
        </w:tc>
      </w:tr>
    </w:tbl>
    <w:p w14:paraId="43F7CE7B" w14:textId="77777777" w:rsidR="00F41FB9" w:rsidRDefault="00F41FB9"/>
    <w:sectPr w:rsidR="00F41FB9" w:rsidSect="00C83CFB">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pgMar w:top="2551" w:right="850" w:bottom="850" w:left="2551" w:header="2551" w:footer="850" w:gutter="0"/>
      <w:pgNumType w:start="1"/>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E778D" w14:textId="77777777" w:rsidR="00F420C9" w:rsidRDefault="00F420C9">
      <w:r>
        <w:separator/>
      </w:r>
    </w:p>
  </w:endnote>
  <w:endnote w:type="continuationSeparator" w:id="0">
    <w:p w14:paraId="69EEDDD3" w14:textId="77777777" w:rsidR="00F420C9" w:rsidRDefault="00F420C9">
      <w:r>
        <w:continuationSeparator/>
      </w:r>
    </w:p>
  </w:endnote>
  <w:endnote w:type="continuationNotice" w:id="1">
    <w:p w14:paraId="7EAA6ADF" w14:textId="77777777" w:rsidR="00F420C9" w:rsidRDefault="00F420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75584" w14:textId="77777777" w:rsidR="00C83CFB" w:rsidRDefault="00C83C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EF80C" w14:textId="77777777" w:rsidR="00C83CFB" w:rsidRDefault="00C83CF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02F18" w14:textId="77777777" w:rsidR="00C83CFB" w:rsidRDefault="00C83CF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FB0F2" w14:textId="77777777" w:rsidR="00F420C9" w:rsidRDefault="00F420C9">
      <w:r>
        <w:separator/>
      </w:r>
    </w:p>
  </w:footnote>
  <w:footnote w:type="continuationSeparator" w:id="0">
    <w:p w14:paraId="72198CB2" w14:textId="77777777" w:rsidR="00F420C9" w:rsidRDefault="00F420C9">
      <w:r>
        <w:continuationSeparator/>
      </w:r>
    </w:p>
  </w:footnote>
  <w:footnote w:type="continuationNotice" w:id="1">
    <w:p w14:paraId="4367D45D" w14:textId="77777777" w:rsidR="00F420C9" w:rsidRDefault="00F420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4E8C" w14:textId="77777777" w:rsidR="00C83CFB" w:rsidRDefault="00C83C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3706B" w14:textId="77777777" w:rsidR="00C83CFB" w:rsidRDefault="00C83CF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8E4EC" w14:textId="77777777" w:rsidR="00C83CFB" w:rsidRDefault="00C83CF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FDE6C8C"/>
    <w:multiLevelType w:val="hybridMultilevel"/>
    <w:tmpl w:val="0B3C594A"/>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1756EA0"/>
    <w:multiLevelType w:val="hybridMultilevel"/>
    <w:tmpl w:val="DA38547A"/>
    <w:lvl w:ilvl="0" w:tplc="4104A440">
      <w:start w:val="1"/>
      <w:numFmt w:val="lowerLetter"/>
      <w:lvlText w:val="%1)"/>
      <w:lvlJc w:val="left"/>
      <w:pPr>
        <w:tabs>
          <w:tab w:val="num" w:pos="1212"/>
        </w:tabs>
        <w:ind w:left="1212" w:hanging="360"/>
      </w:pPr>
      <w:rPr>
        <w:rFonts w:hint="default"/>
      </w:rPr>
    </w:lvl>
    <w:lvl w:ilvl="1" w:tplc="04130019" w:tentative="1">
      <w:start w:val="1"/>
      <w:numFmt w:val="lowerLetter"/>
      <w:lvlText w:val="%2."/>
      <w:lvlJc w:val="left"/>
      <w:pPr>
        <w:tabs>
          <w:tab w:val="num" w:pos="1932"/>
        </w:tabs>
        <w:ind w:left="1932" w:hanging="360"/>
      </w:pPr>
    </w:lvl>
    <w:lvl w:ilvl="2" w:tplc="0413001B" w:tentative="1">
      <w:start w:val="1"/>
      <w:numFmt w:val="lowerRoman"/>
      <w:lvlText w:val="%3."/>
      <w:lvlJc w:val="right"/>
      <w:pPr>
        <w:tabs>
          <w:tab w:val="num" w:pos="2652"/>
        </w:tabs>
        <w:ind w:left="2652" w:hanging="180"/>
      </w:pPr>
    </w:lvl>
    <w:lvl w:ilvl="3" w:tplc="0413000F" w:tentative="1">
      <w:start w:val="1"/>
      <w:numFmt w:val="decimal"/>
      <w:lvlText w:val="%4."/>
      <w:lvlJc w:val="left"/>
      <w:pPr>
        <w:tabs>
          <w:tab w:val="num" w:pos="3372"/>
        </w:tabs>
        <w:ind w:left="3372" w:hanging="360"/>
      </w:pPr>
    </w:lvl>
    <w:lvl w:ilvl="4" w:tplc="04130019" w:tentative="1">
      <w:start w:val="1"/>
      <w:numFmt w:val="lowerLetter"/>
      <w:lvlText w:val="%5."/>
      <w:lvlJc w:val="left"/>
      <w:pPr>
        <w:tabs>
          <w:tab w:val="num" w:pos="4092"/>
        </w:tabs>
        <w:ind w:left="4092" w:hanging="360"/>
      </w:pPr>
    </w:lvl>
    <w:lvl w:ilvl="5" w:tplc="0413001B" w:tentative="1">
      <w:start w:val="1"/>
      <w:numFmt w:val="lowerRoman"/>
      <w:lvlText w:val="%6."/>
      <w:lvlJc w:val="right"/>
      <w:pPr>
        <w:tabs>
          <w:tab w:val="num" w:pos="4812"/>
        </w:tabs>
        <w:ind w:left="4812" w:hanging="180"/>
      </w:pPr>
    </w:lvl>
    <w:lvl w:ilvl="6" w:tplc="0413000F" w:tentative="1">
      <w:start w:val="1"/>
      <w:numFmt w:val="decimal"/>
      <w:lvlText w:val="%7."/>
      <w:lvlJc w:val="left"/>
      <w:pPr>
        <w:tabs>
          <w:tab w:val="num" w:pos="5532"/>
        </w:tabs>
        <w:ind w:left="5532" w:hanging="360"/>
      </w:pPr>
    </w:lvl>
    <w:lvl w:ilvl="7" w:tplc="04130019" w:tentative="1">
      <w:start w:val="1"/>
      <w:numFmt w:val="lowerLetter"/>
      <w:lvlText w:val="%8."/>
      <w:lvlJc w:val="left"/>
      <w:pPr>
        <w:tabs>
          <w:tab w:val="num" w:pos="6252"/>
        </w:tabs>
        <w:ind w:left="6252" w:hanging="360"/>
      </w:pPr>
    </w:lvl>
    <w:lvl w:ilvl="8" w:tplc="0413001B" w:tentative="1">
      <w:start w:val="1"/>
      <w:numFmt w:val="lowerRoman"/>
      <w:lvlText w:val="%9."/>
      <w:lvlJc w:val="right"/>
      <w:pPr>
        <w:tabs>
          <w:tab w:val="num" w:pos="6972"/>
        </w:tabs>
        <w:ind w:left="6972" w:hanging="180"/>
      </w:pPr>
    </w:lvl>
  </w:abstractNum>
  <w:abstractNum w:abstractNumId="3" w15:restartNumberingAfterBreak="0">
    <w:nsid w:val="16E21724"/>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0CB5B1C"/>
    <w:multiLevelType w:val="hybridMultilevel"/>
    <w:tmpl w:val="4B5A411C"/>
    <w:lvl w:ilvl="0" w:tplc="0413000F">
      <w:start w:val="1"/>
      <w:numFmt w:val="decimal"/>
      <w:lvlText w:val="%1."/>
      <w:lvlJc w:val="left"/>
      <w:pPr>
        <w:ind w:left="660" w:hanging="6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43C52400"/>
    <w:multiLevelType w:val="hybridMultilevel"/>
    <w:tmpl w:val="C3B691EA"/>
    <w:lvl w:ilvl="0" w:tplc="3968992A">
      <w:start w:val="1"/>
      <w:numFmt w:val="decimal"/>
      <w:lvlText w:val="%1."/>
      <w:lvlJc w:val="left"/>
      <w:pPr>
        <w:ind w:left="644" w:hanging="360"/>
      </w:pPr>
      <w:rPr>
        <w:rFonts w:hint="default"/>
        <w:color w:val="FF0000"/>
      </w:r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7" w15:restartNumberingAfterBreak="0">
    <w:nsid w:val="45EC3739"/>
    <w:multiLevelType w:val="hybridMultilevel"/>
    <w:tmpl w:val="51A0E95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A3B6F1C"/>
    <w:multiLevelType w:val="hybridMultilevel"/>
    <w:tmpl w:val="3B661C78"/>
    <w:lvl w:ilvl="0" w:tplc="8BD85542">
      <w:start w:val="1"/>
      <w:numFmt w:val="decimal"/>
      <w:lvlText w:val="%1."/>
      <w:lvlJc w:val="left"/>
      <w:pPr>
        <w:ind w:left="644" w:hanging="360"/>
      </w:pPr>
      <w:rPr>
        <w:rFonts w:hint="default"/>
        <w:color w:val="800080"/>
      </w:r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9"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BB62E05"/>
    <w:multiLevelType w:val="hybridMultilevel"/>
    <w:tmpl w:val="26E441B2"/>
    <w:lvl w:ilvl="0" w:tplc="A1720E98">
      <w:start w:val="1"/>
      <w:numFmt w:val="lowerLetter"/>
      <w:lvlText w:val="%1."/>
      <w:lvlJc w:val="left"/>
      <w:pPr>
        <w:ind w:left="360" w:hanging="360"/>
      </w:pPr>
      <w:rPr>
        <w:rFonts w:hint="default"/>
        <w:color w:val="00000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76F44027"/>
    <w:multiLevelType w:val="hybridMultilevel"/>
    <w:tmpl w:val="903CF72C"/>
    <w:lvl w:ilvl="0" w:tplc="F7483D86">
      <w:start w:val="2"/>
      <w:numFmt w:val="bullet"/>
      <w:lvlText w:val="-"/>
      <w:lvlJc w:val="left"/>
      <w:pPr>
        <w:ind w:left="720" w:hanging="360"/>
      </w:pPr>
      <w:rPr>
        <w:rFonts w:ascii="Arial" w:eastAsia="Times New Roman" w:hAnsi="Arial" w:cs="Arial" w:hint="default"/>
        <w:color w:val="80008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75376DE"/>
    <w:multiLevelType w:val="hybridMultilevel"/>
    <w:tmpl w:val="F942032C"/>
    <w:lvl w:ilvl="0" w:tplc="A8381766">
      <w:start w:val="2"/>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775416A5"/>
    <w:multiLevelType w:val="hybridMultilevel"/>
    <w:tmpl w:val="D7568CB4"/>
    <w:lvl w:ilvl="0" w:tplc="B4A0F3D4">
      <w:start w:val="1"/>
      <w:numFmt w:val="lowerLetter"/>
      <w:lvlText w:val="%1."/>
      <w:lvlJc w:val="left"/>
      <w:pPr>
        <w:ind w:left="1020" w:hanging="6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D533339"/>
    <w:multiLevelType w:val="hybridMultilevel"/>
    <w:tmpl w:val="B1EC5E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0"/>
  </w:num>
  <w:num w:numId="3">
    <w:abstractNumId w:val="4"/>
  </w:num>
  <w:num w:numId="4">
    <w:abstractNumId w:val="3"/>
  </w:num>
  <w:num w:numId="5">
    <w:abstractNumId w:val="1"/>
  </w:num>
  <w:num w:numId="6">
    <w:abstractNumId w:val="13"/>
  </w:num>
  <w:num w:numId="7">
    <w:abstractNumId w:val="5"/>
  </w:num>
  <w:num w:numId="8">
    <w:abstractNumId w:val="2"/>
  </w:num>
  <w:num w:numId="9">
    <w:abstractNumId w:val="14"/>
  </w:num>
  <w:num w:numId="10">
    <w:abstractNumId w:val="10"/>
  </w:num>
  <w:num w:numId="11">
    <w:abstractNumId w:val="7"/>
  </w:num>
  <w:num w:numId="12">
    <w:abstractNumId w:val="11"/>
  </w:num>
  <w:num w:numId="13">
    <w:abstractNumId w:val="12"/>
  </w:num>
  <w:num w:numId="14">
    <w:abstractNumId w:val="6"/>
  </w:num>
  <w:num w:numId="1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hootbrugge, Jean-Michel van de">
    <w15:presenceInfo w15:providerId="AD" w15:userId="S::Jean-Michel.vandeSchootbrugge@kadaster.nl::c5d12ae5-a140-482f-a2e7-2152ef9110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trackRevisions/>
  <w:defaultTabStop w:val="708"/>
  <w:hyphenationZone w:val="425"/>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FB9"/>
    <w:rsid w:val="00014CC4"/>
    <w:rsid w:val="00027B35"/>
    <w:rsid w:val="00044AEE"/>
    <w:rsid w:val="000711D7"/>
    <w:rsid w:val="00082A51"/>
    <w:rsid w:val="000C24F9"/>
    <w:rsid w:val="000E40B7"/>
    <w:rsid w:val="000F2F91"/>
    <w:rsid w:val="001550DE"/>
    <w:rsid w:val="00173A09"/>
    <w:rsid w:val="001A7808"/>
    <w:rsid w:val="001D15CA"/>
    <w:rsid w:val="001E0FCC"/>
    <w:rsid w:val="00212F0B"/>
    <w:rsid w:val="00230E50"/>
    <w:rsid w:val="00265675"/>
    <w:rsid w:val="002968F9"/>
    <w:rsid w:val="002B0788"/>
    <w:rsid w:val="00346852"/>
    <w:rsid w:val="00391D94"/>
    <w:rsid w:val="003C551B"/>
    <w:rsid w:val="003E3916"/>
    <w:rsid w:val="003F2788"/>
    <w:rsid w:val="003F63E0"/>
    <w:rsid w:val="00402ADC"/>
    <w:rsid w:val="004140A0"/>
    <w:rsid w:val="004143FC"/>
    <w:rsid w:val="00461931"/>
    <w:rsid w:val="00484240"/>
    <w:rsid w:val="00486301"/>
    <w:rsid w:val="004C4DF4"/>
    <w:rsid w:val="004E5C73"/>
    <w:rsid w:val="004F7200"/>
    <w:rsid w:val="00512997"/>
    <w:rsid w:val="00545D0E"/>
    <w:rsid w:val="0057678E"/>
    <w:rsid w:val="005819A8"/>
    <w:rsid w:val="00584445"/>
    <w:rsid w:val="005A4B94"/>
    <w:rsid w:val="005B1A96"/>
    <w:rsid w:val="005B5DDE"/>
    <w:rsid w:val="005C0267"/>
    <w:rsid w:val="005F1B4F"/>
    <w:rsid w:val="00600031"/>
    <w:rsid w:val="00602551"/>
    <w:rsid w:val="00671978"/>
    <w:rsid w:val="0069145E"/>
    <w:rsid w:val="006A3561"/>
    <w:rsid w:val="006B0108"/>
    <w:rsid w:val="006B0C10"/>
    <w:rsid w:val="006F4C23"/>
    <w:rsid w:val="0072134B"/>
    <w:rsid w:val="00753874"/>
    <w:rsid w:val="0079614B"/>
    <w:rsid w:val="007A39DF"/>
    <w:rsid w:val="007F26B6"/>
    <w:rsid w:val="00846BCF"/>
    <w:rsid w:val="008A0F60"/>
    <w:rsid w:val="008A4E37"/>
    <w:rsid w:val="0090018C"/>
    <w:rsid w:val="0091059A"/>
    <w:rsid w:val="00944CD2"/>
    <w:rsid w:val="009755CF"/>
    <w:rsid w:val="00985E7B"/>
    <w:rsid w:val="00995953"/>
    <w:rsid w:val="009D6AA5"/>
    <w:rsid w:val="00A4140A"/>
    <w:rsid w:val="00A545E8"/>
    <w:rsid w:val="00A72648"/>
    <w:rsid w:val="00A73B8D"/>
    <w:rsid w:val="00A8275B"/>
    <w:rsid w:val="00AB3A38"/>
    <w:rsid w:val="00B1531D"/>
    <w:rsid w:val="00B155D9"/>
    <w:rsid w:val="00B3070C"/>
    <w:rsid w:val="00B34329"/>
    <w:rsid w:val="00B37CE0"/>
    <w:rsid w:val="00B67E14"/>
    <w:rsid w:val="00BC529A"/>
    <w:rsid w:val="00BF20F5"/>
    <w:rsid w:val="00C12407"/>
    <w:rsid w:val="00C371EF"/>
    <w:rsid w:val="00C3727D"/>
    <w:rsid w:val="00C5450A"/>
    <w:rsid w:val="00C83CFB"/>
    <w:rsid w:val="00D1121E"/>
    <w:rsid w:val="00D4602E"/>
    <w:rsid w:val="00D55CEA"/>
    <w:rsid w:val="00D675E9"/>
    <w:rsid w:val="00D7391F"/>
    <w:rsid w:val="00D73D26"/>
    <w:rsid w:val="00D92090"/>
    <w:rsid w:val="00D92AAE"/>
    <w:rsid w:val="00DA318E"/>
    <w:rsid w:val="00DE42D0"/>
    <w:rsid w:val="00E33D5E"/>
    <w:rsid w:val="00E50F78"/>
    <w:rsid w:val="00E67397"/>
    <w:rsid w:val="00E87CE0"/>
    <w:rsid w:val="00EB0423"/>
    <w:rsid w:val="00EE100F"/>
    <w:rsid w:val="00F41FB9"/>
    <w:rsid w:val="00F420C9"/>
    <w:rsid w:val="00F438C7"/>
    <w:rsid w:val="00FB0F62"/>
    <w:rsid w:val="00FB78CA"/>
    <w:rsid w:val="00FC15B5"/>
    <w:rsid w:val="00FC75B6"/>
    <w:rsid w:val="00FF0EA7"/>
    <w:rsid w:val="023104B2"/>
    <w:rsid w:val="036CBD9E"/>
    <w:rsid w:val="1295E4B3"/>
    <w:rsid w:val="1382AFE6"/>
    <w:rsid w:val="440A989B"/>
    <w:rsid w:val="50DABDAC"/>
    <w:rsid w:val="5EBBFA00"/>
    <w:rsid w:val="61891E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E6461"/>
  <w15:chartTrackingRefBased/>
  <w15:docId w15:val="{BC0F03A0-C44A-44B7-A18E-84D1A3C2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1059A"/>
    <w:pPr>
      <w:widowControl w:val="0"/>
      <w:spacing w:after="0" w:line="240" w:lineRule="auto"/>
    </w:pPr>
    <w:rPr>
      <w:rFonts w:ascii="Courier New" w:eastAsia="Times New Roman" w:hAnsi="Courier New" w:cs="Times New Roman"/>
      <w:snapToGrid w:val="0"/>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rsid w:val="00F41FB9"/>
    <w:pPr>
      <w:tabs>
        <w:tab w:val="center" w:pos="4536"/>
        <w:tab w:val="right" w:pos="9072"/>
      </w:tabs>
    </w:pPr>
  </w:style>
  <w:style w:type="character" w:customStyle="1" w:styleId="KoptekstChar">
    <w:name w:val="Koptekst Char"/>
    <w:basedOn w:val="Standaardalinea-lettertype"/>
    <w:link w:val="Koptekst"/>
    <w:rsid w:val="00F41FB9"/>
    <w:rPr>
      <w:rFonts w:ascii="Courier New" w:eastAsia="Times New Roman" w:hAnsi="Courier New" w:cs="Times New Roman"/>
      <w:snapToGrid w:val="0"/>
      <w:sz w:val="24"/>
      <w:szCs w:val="20"/>
      <w:lang w:eastAsia="nl-NL"/>
    </w:rPr>
  </w:style>
  <w:style w:type="paragraph" w:styleId="Voettekst">
    <w:name w:val="footer"/>
    <w:basedOn w:val="Standaard"/>
    <w:link w:val="VoettekstChar"/>
    <w:rsid w:val="00F41FB9"/>
    <w:pPr>
      <w:tabs>
        <w:tab w:val="center" w:pos="4536"/>
        <w:tab w:val="right" w:pos="9072"/>
      </w:tabs>
    </w:pPr>
  </w:style>
  <w:style w:type="character" w:customStyle="1" w:styleId="VoettekstChar">
    <w:name w:val="Voettekst Char"/>
    <w:basedOn w:val="Standaardalinea-lettertype"/>
    <w:link w:val="Voettekst"/>
    <w:rsid w:val="00F41FB9"/>
    <w:rPr>
      <w:rFonts w:ascii="Courier New" w:eastAsia="Times New Roman" w:hAnsi="Courier New" w:cs="Times New Roman"/>
      <w:snapToGrid w:val="0"/>
      <w:sz w:val="24"/>
      <w:szCs w:val="20"/>
      <w:lang w:eastAsia="nl-NL"/>
    </w:rPr>
  </w:style>
  <w:style w:type="paragraph" w:customStyle="1" w:styleId="kopje">
    <w:name w:val="kopje"/>
    <w:basedOn w:val="Standaard"/>
    <w:next w:val="Standaard"/>
    <w:rsid w:val="00F41FB9"/>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F41FB9"/>
    <w:pPr>
      <w:widowControl/>
      <w:snapToGrid w:val="0"/>
      <w:spacing w:before="90" w:line="240" w:lineRule="atLeast"/>
    </w:pPr>
    <w:rPr>
      <w:rFonts w:ascii="Arial" w:hAnsi="Arial"/>
      <w:snapToGrid/>
      <w:kern w:val="28"/>
      <w:sz w:val="14"/>
      <w:lang w:val="nl" w:eastAsia="en-US"/>
    </w:rPr>
  </w:style>
  <w:style w:type="paragraph" w:styleId="Geenafstand">
    <w:name w:val="No Spacing"/>
    <w:uiPriority w:val="1"/>
    <w:qFormat/>
    <w:rsid w:val="00F41FB9"/>
    <w:pPr>
      <w:widowControl w:val="0"/>
      <w:spacing w:after="0" w:line="240" w:lineRule="auto"/>
    </w:pPr>
    <w:rPr>
      <w:rFonts w:ascii="Courier New" w:eastAsia="Times New Roman" w:hAnsi="Courier New" w:cs="Times New Roman"/>
      <w:snapToGrid w:val="0"/>
      <w:sz w:val="24"/>
      <w:szCs w:val="20"/>
      <w:lang w:eastAsia="nl-NL"/>
    </w:rPr>
  </w:style>
  <w:style w:type="character" w:styleId="Verwijzingopmerking">
    <w:name w:val="annotation reference"/>
    <w:basedOn w:val="Standaardalinea-lettertype"/>
    <w:uiPriority w:val="99"/>
    <w:semiHidden/>
    <w:unhideWhenUsed/>
    <w:rsid w:val="00F41FB9"/>
    <w:rPr>
      <w:sz w:val="16"/>
      <w:szCs w:val="16"/>
    </w:rPr>
  </w:style>
  <w:style w:type="paragraph" w:styleId="Tekstopmerking">
    <w:name w:val="annotation text"/>
    <w:basedOn w:val="Standaard"/>
    <w:link w:val="TekstopmerkingChar"/>
    <w:uiPriority w:val="99"/>
    <w:semiHidden/>
    <w:unhideWhenUsed/>
    <w:rsid w:val="00F41FB9"/>
    <w:pPr>
      <w:widowControl/>
    </w:pPr>
    <w:rPr>
      <w:rFonts w:ascii="Calibri" w:eastAsiaTheme="minorHAnsi" w:hAnsi="Calibri"/>
      <w:snapToGrid/>
      <w:sz w:val="20"/>
      <w:lang w:eastAsia="en-US"/>
    </w:rPr>
  </w:style>
  <w:style w:type="character" w:customStyle="1" w:styleId="TekstopmerkingChar">
    <w:name w:val="Tekst opmerking Char"/>
    <w:basedOn w:val="Standaardalinea-lettertype"/>
    <w:link w:val="Tekstopmerking"/>
    <w:uiPriority w:val="99"/>
    <w:semiHidden/>
    <w:rsid w:val="00F41FB9"/>
    <w:rPr>
      <w:rFonts w:ascii="Calibri" w:hAnsi="Calibri" w:cs="Times New Roman"/>
      <w:sz w:val="20"/>
      <w:szCs w:val="20"/>
    </w:rPr>
  </w:style>
  <w:style w:type="paragraph" w:styleId="Ballontekst">
    <w:name w:val="Balloon Text"/>
    <w:basedOn w:val="Standaard"/>
    <w:link w:val="BallontekstChar"/>
    <w:uiPriority w:val="99"/>
    <w:semiHidden/>
    <w:unhideWhenUsed/>
    <w:rsid w:val="00F41FB9"/>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41FB9"/>
    <w:rPr>
      <w:rFonts w:ascii="Segoe UI" w:eastAsia="Times New Roman" w:hAnsi="Segoe UI" w:cs="Segoe UI"/>
      <w:snapToGrid w:val="0"/>
      <w:sz w:val="18"/>
      <w:szCs w:val="18"/>
      <w:lang w:eastAsia="nl-NL"/>
    </w:rPr>
  </w:style>
  <w:style w:type="paragraph" w:styleId="Lijstalinea">
    <w:name w:val="List Paragraph"/>
    <w:basedOn w:val="Standaard"/>
    <w:uiPriority w:val="34"/>
    <w:qFormat/>
    <w:rsid w:val="00F41FB9"/>
    <w:pPr>
      <w:ind w:left="720"/>
      <w:contextualSpacing/>
    </w:pPr>
  </w:style>
  <w:style w:type="paragraph" w:styleId="Onderwerpvanopmerking">
    <w:name w:val="annotation subject"/>
    <w:basedOn w:val="Tekstopmerking"/>
    <w:next w:val="Tekstopmerking"/>
    <w:link w:val="OnderwerpvanopmerkingChar"/>
    <w:uiPriority w:val="99"/>
    <w:semiHidden/>
    <w:unhideWhenUsed/>
    <w:rsid w:val="005F1B4F"/>
    <w:pPr>
      <w:widowControl w:val="0"/>
    </w:pPr>
    <w:rPr>
      <w:rFonts w:ascii="Courier New" w:eastAsia="Times New Roman" w:hAnsi="Courier New"/>
      <w:b/>
      <w:bCs/>
      <w:snapToGrid w:val="0"/>
      <w:lang w:eastAsia="nl-NL"/>
    </w:rPr>
  </w:style>
  <w:style w:type="character" w:customStyle="1" w:styleId="OnderwerpvanopmerkingChar">
    <w:name w:val="Onderwerp van opmerking Char"/>
    <w:basedOn w:val="TekstopmerkingChar"/>
    <w:link w:val="Onderwerpvanopmerking"/>
    <w:uiPriority w:val="99"/>
    <w:semiHidden/>
    <w:rsid w:val="005F1B4F"/>
    <w:rPr>
      <w:rFonts w:ascii="Courier New" w:eastAsia="Times New Roman" w:hAnsi="Courier New" w:cs="Times New Roman"/>
      <w:b/>
      <w:bCs/>
      <w:snapToGrid w:val="0"/>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72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99C30B66BD954B86F1C2EEBCCFBD34" ma:contentTypeVersion="9" ma:contentTypeDescription="Een nieuw document maken." ma:contentTypeScope="" ma:versionID="741433b3652fe7e03450efed9ea94582">
  <xsd:schema xmlns:xsd="http://www.w3.org/2001/XMLSchema" xmlns:xs="http://www.w3.org/2001/XMLSchema" xmlns:p="http://schemas.microsoft.com/office/2006/metadata/properties" xmlns:ns2="eb354532-2e9a-4d0a-af9f-82777415d42b" targetNamespace="http://schemas.microsoft.com/office/2006/metadata/properties" ma:root="true" ma:fieldsID="e74b295d3bf582dad1ee04af10ed7e25" ns2:_="">
    <xsd:import namespace="eb354532-2e9a-4d0a-af9f-82777415d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354532-2e9a-4d0a-af9f-82777415d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5A70DC-33A6-4844-89B9-7B01CCA225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354532-2e9a-4d0a-af9f-82777415d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374417-DBD0-499B-B867-3D499953C484}">
  <ds:schemaRefs>
    <ds:schemaRef ds:uri="http://schemas.openxmlformats.org/officeDocument/2006/bibliography"/>
  </ds:schemaRefs>
</ds:datastoreItem>
</file>

<file path=customXml/itemProps3.xml><?xml version="1.0" encoding="utf-8"?>
<ds:datastoreItem xmlns:ds="http://schemas.openxmlformats.org/officeDocument/2006/customXml" ds:itemID="{B148F093-CF58-4D2A-A245-2934B6B45E25}">
  <ds:schemaRefs>
    <ds:schemaRef ds:uri="http://schemas.microsoft.com/sharepoint/v3/contenttype/forms"/>
  </ds:schemaRefs>
</ds:datastoreItem>
</file>

<file path=customXml/itemProps4.xml><?xml version="1.0" encoding="utf-8"?>
<ds:datastoreItem xmlns:ds="http://schemas.openxmlformats.org/officeDocument/2006/customXml" ds:itemID="{C07140BF-F54A-421A-AD71-0A49ABDFB9D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1772</Words>
  <Characters>9747</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 Karina de</cp:lastModifiedBy>
  <cp:revision>2</cp:revision>
  <dcterms:created xsi:type="dcterms:W3CDTF">2021-05-10T07:47:00Z</dcterms:created>
  <dcterms:modified xsi:type="dcterms:W3CDTF">2021-05-10T07:47:00Z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0x010100B399C30B66BD954B86F1C2EEBCCFBD34</vt:lpwstr>
  </property>
  <property fmtid="{D5CDD505-2E9C-101B-9397-08002B2CF9AE}" pid="3" name="Order">
    <vt:r8>35216000</vt:r8>
  </property>
</Properties>
</file>