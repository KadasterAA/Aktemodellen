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4833A" w14:textId="45F00BFC" w:rsidR="003228A3" w:rsidRDefault="003228A3" w:rsidP="00C26BE6"/>
    <w:tbl>
      <w:tblPr>
        <w:tblpPr w:leftFromText="142" w:rightFromText="142" w:vertAnchor="page" w:horzAnchor="margin" w:tblpX="567" w:tblpY="625"/>
        <w:tblW w:w="8292" w:type="dxa"/>
        <w:tblCellMar>
          <w:left w:w="70" w:type="dxa"/>
          <w:right w:w="70" w:type="dxa"/>
        </w:tblCellMar>
        <w:tblLook w:val="0000" w:firstRow="0" w:lastRow="0" w:firstColumn="0" w:lastColumn="0" w:noHBand="0" w:noVBand="0"/>
      </w:tblPr>
      <w:tblGrid>
        <w:gridCol w:w="4748"/>
        <w:gridCol w:w="3544"/>
      </w:tblGrid>
      <w:tr w:rsidR="003228A3" w14:paraId="60A8E2B3" w14:textId="77777777" w:rsidTr="009B7DC9">
        <w:trPr>
          <w:gridAfter w:val="1"/>
          <w:wAfter w:w="3544" w:type="dxa"/>
        </w:trPr>
        <w:tc>
          <w:tcPr>
            <w:tcW w:w="4748" w:type="dxa"/>
          </w:tcPr>
          <w:p w14:paraId="74AB09EE" w14:textId="77777777" w:rsidR="003228A3" w:rsidRDefault="003228A3" w:rsidP="006846D1"/>
        </w:tc>
      </w:tr>
      <w:tr w:rsidR="003228A3" w14:paraId="0FAF6C03" w14:textId="77777777" w:rsidTr="009B7DC9">
        <w:trPr>
          <w:gridAfter w:val="1"/>
          <w:wAfter w:w="3544" w:type="dxa"/>
        </w:trPr>
        <w:tc>
          <w:tcPr>
            <w:tcW w:w="4748" w:type="dxa"/>
          </w:tcPr>
          <w:p w14:paraId="4A0DD4F4" w14:textId="77777777" w:rsidR="003228A3" w:rsidRDefault="003228A3" w:rsidP="006846D1"/>
        </w:tc>
      </w:tr>
      <w:tr w:rsidR="00A44188" w:rsidRPr="00343045" w14:paraId="48D4740E" w14:textId="77777777" w:rsidTr="009B7DC9">
        <w:trPr>
          <w:gridAfter w:val="1"/>
          <w:wAfter w:w="3544" w:type="dxa"/>
        </w:trPr>
        <w:tc>
          <w:tcPr>
            <w:tcW w:w="4748" w:type="dxa"/>
          </w:tcPr>
          <w:p w14:paraId="57CF5A9F" w14:textId="4D8EB042" w:rsidR="00A44188" w:rsidRPr="00343045" w:rsidRDefault="00A44188" w:rsidP="00A44188">
            <w:pPr>
              <w:pStyle w:val="Eenheid"/>
            </w:pPr>
            <w:bookmarkStart w:id="0" w:name="bmDirectie"/>
            <w:bookmarkEnd w:id="0"/>
            <w:ins w:id="1" w:author="Groot, Karina de" w:date="2025-04-07T09:23:00Z" w16du:dateUtc="2025-04-07T07:23:00Z">
              <w:r w:rsidRPr="00E80392">
                <w:rPr>
                  <w:rStyle w:val="Ondertitel1"/>
                </w:rPr>
                <w:t>Directie Beheer en Ontwikkeling Informatietechnologie</w:t>
              </w:r>
              <w:r>
                <w:rPr>
                  <w:rStyle w:val="Ondertitel1"/>
                </w:rPr>
                <w:t xml:space="preserve"> </w:t>
              </w:r>
              <w:r w:rsidRPr="00E80392">
                <w:rPr>
                  <w:rStyle w:val="Ondertitel1"/>
                </w:rPr>
                <w:t>(BOI)</w:t>
              </w:r>
            </w:ins>
          </w:p>
        </w:tc>
      </w:tr>
      <w:tr w:rsidR="00A44188" w:rsidRPr="00343045" w14:paraId="3E253AF0" w14:textId="77777777" w:rsidTr="009B7DC9">
        <w:trPr>
          <w:gridAfter w:val="1"/>
          <w:wAfter w:w="3544" w:type="dxa"/>
        </w:trPr>
        <w:tc>
          <w:tcPr>
            <w:tcW w:w="4748" w:type="dxa"/>
          </w:tcPr>
          <w:p w14:paraId="19752550" w14:textId="5D0D7118" w:rsidR="00A44188" w:rsidRPr="00343045" w:rsidRDefault="00A44188" w:rsidP="00A44188">
            <w:pPr>
              <w:pStyle w:val="Afdeling"/>
              <w:rPr>
                <w:sz w:val="20"/>
                <w:lang w:val="nl-NL"/>
              </w:rPr>
            </w:pPr>
            <w:bookmarkStart w:id="2" w:name="bmAfdeling"/>
            <w:bookmarkEnd w:id="2"/>
          </w:p>
        </w:tc>
      </w:tr>
      <w:tr w:rsidR="00A44188" w:rsidRPr="00343045" w14:paraId="49F2FD29" w14:textId="77777777" w:rsidTr="009B7DC9">
        <w:trPr>
          <w:gridAfter w:val="1"/>
          <w:wAfter w:w="3544" w:type="dxa"/>
        </w:trPr>
        <w:tc>
          <w:tcPr>
            <w:tcW w:w="4748" w:type="dxa"/>
          </w:tcPr>
          <w:p w14:paraId="3552F0F7" w14:textId="77777777" w:rsidR="00A44188" w:rsidRPr="00343045" w:rsidRDefault="00A44188" w:rsidP="00A44188">
            <w:pPr>
              <w:spacing w:before="90"/>
              <w:rPr>
                <w:sz w:val="14"/>
              </w:rPr>
            </w:pPr>
          </w:p>
        </w:tc>
      </w:tr>
      <w:tr w:rsidR="00A44188" w:rsidRPr="00343045" w14:paraId="7A606873" w14:textId="77777777" w:rsidTr="009B7DC9">
        <w:trPr>
          <w:gridAfter w:val="1"/>
          <w:wAfter w:w="3544" w:type="dxa"/>
          <w:trHeight w:val="3804"/>
        </w:trPr>
        <w:tc>
          <w:tcPr>
            <w:tcW w:w="4748" w:type="dxa"/>
            <w:vAlign w:val="bottom"/>
          </w:tcPr>
          <w:p w14:paraId="09E6E809" w14:textId="77777777" w:rsidR="00A44188" w:rsidRPr="00343045" w:rsidRDefault="00A44188" w:rsidP="00A44188">
            <w:pPr>
              <w:pStyle w:val="Vertrouwelijk"/>
              <w:framePr w:wrap="auto" w:vAnchor="margin" w:hAnchor="text" w:xAlign="left" w:yAlign="inline"/>
              <w:spacing w:before="200" w:line="240" w:lineRule="auto"/>
            </w:pPr>
            <w:bookmarkStart w:id="3" w:name="bmVertrouwelijk"/>
            <w:bookmarkEnd w:id="3"/>
          </w:p>
        </w:tc>
      </w:tr>
      <w:tr w:rsidR="00A44188" w:rsidRPr="00343045" w14:paraId="49DFE328" w14:textId="77777777" w:rsidTr="009B7DC9">
        <w:trPr>
          <w:gridAfter w:val="1"/>
          <w:wAfter w:w="3544" w:type="dxa"/>
          <w:trHeight w:val="135"/>
        </w:trPr>
        <w:tc>
          <w:tcPr>
            <w:tcW w:w="4748" w:type="dxa"/>
          </w:tcPr>
          <w:p w14:paraId="5F93F30B" w14:textId="616663B6" w:rsidR="00A44188" w:rsidRPr="00287AD2" w:rsidRDefault="00A44188" w:rsidP="00A44188">
            <w:pPr>
              <w:spacing w:before="90"/>
              <w:rPr>
                <w:szCs w:val="18"/>
              </w:rPr>
            </w:pPr>
          </w:p>
        </w:tc>
      </w:tr>
      <w:tr w:rsidR="00A44188" w:rsidRPr="00343045" w14:paraId="67F60391" w14:textId="77777777" w:rsidTr="009B7DC9">
        <w:trPr>
          <w:gridAfter w:val="1"/>
          <w:wAfter w:w="3544" w:type="dxa"/>
          <w:trHeight w:val="181"/>
        </w:trPr>
        <w:tc>
          <w:tcPr>
            <w:tcW w:w="4748" w:type="dxa"/>
          </w:tcPr>
          <w:p w14:paraId="2D1A6088" w14:textId="77777777" w:rsidR="00A44188" w:rsidRPr="00343045" w:rsidRDefault="00A44188" w:rsidP="00A44188"/>
        </w:tc>
      </w:tr>
      <w:tr w:rsidR="00A44188" w:rsidRPr="00343045" w14:paraId="1843BEE4" w14:textId="77777777" w:rsidTr="009B7DC9">
        <w:trPr>
          <w:gridAfter w:val="1"/>
          <w:wAfter w:w="3544" w:type="dxa"/>
        </w:trPr>
        <w:tc>
          <w:tcPr>
            <w:tcW w:w="4748" w:type="dxa"/>
          </w:tcPr>
          <w:p w14:paraId="63F3BA6C" w14:textId="3A8B648D" w:rsidR="00A44188" w:rsidRPr="00343045" w:rsidRDefault="00A44188" w:rsidP="00A44188">
            <w:pPr>
              <w:pStyle w:val="Titel"/>
              <w:spacing w:line="240" w:lineRule="auto"/>
              <w:rPr>
                <w:lang w:val="nl-NL"/>
              </w:rPr>
            </w:pPr>
            <w:bookmarkStart w:id="4" w:name="bmTitel"/>
            <w:bookmarkEnd w:id="4"/>
            <w:r w:rsidRPr="00343045">
              <w:rPr>
                <w:lang w:val="nl-NL"/>
              </w:rPr>
              <w:t>Toelichting model</w:t>
            </w:r>
            <w:r>
              <w:rPr>
                <w:lang w:val="nl-NL"/>
              </w:rPr>
              <w:t xml:space="preserve">document </w:t>
            </w:r>
            <w:proofErr w:type="spellStart"/>
            <w:r>
              <w:rPr>
                <w:lang w:val="nl-NL"/>
              </w:rPr>
              <w:t>Argenta</w:t>
            </w:r>
            <w:proofErr w:type="spellEnd"/>
            <w:r>
              <w:rPr>
                <w:lang w:val="nl-NL"/>
              </w:rPr>
              <w:t xml:space="preserve"> v</w:t>
            </w:r>
            <w:ins w:id="5" w:author="Groot, Karina de" w:date="2025-04-07T09:24:00Z" w16du:dateUtc="2025-04-07T07:24:00Z">
              <w:r>
                <w:rPr>
                  <w:lang w:val="nl-NL"/>
                </w:rPr>
                <w:t>4.0</w:t>
              </w:r>
            </w:ins>
            <w:del w:id="6" w:author="Groot, Karina de" w:date="2025-04-07T09:24:00Z" w16du:dateUtc="2025-04-07T07:24:00Z">
              <w:r w:rsidDel="00A44188">
                <w:rPr>
                  <w:lang w:val="nl-NL"/>
                </w:rPr>
                <w:delText>3.</w:delText>
              </w:r>
            </w:del>
          </w:p>
        </w:tc>
      </w:tr>
      <w:tr w:rsidR="00A44188" w:rsidRPr="00343045" w14:paraId="460D0D87" w14:textId="77777777" w:rsidTr="009B7DC9">
        <w:trPr>
          <w:gridAfter w:val="1"/>
          <w:wAfter w:w="3544" w:type="dxa"/>
          <w:trHeight w:val="268"/>
        </w:trPr>
        <w:tc>
          <w:tcPr>
            <w:tcW w:w="4748" w:type="dxa"/>
          </w:tcPr>
          <w:p w14:paraId="79FEFBC1" w14:textId="77777777" w:rsidR="00A44188" w:rsidRPr="00343045" w:rsidRDefault="00A44188" w:rsidP="00A44188"/>
        </w:tc>
      </w:tr>
      <w:tr w:rsidR="00A44188" w:rsidRPr="00343045" w14:paraId="371F9076" w14:textId="77777777" w:rsidTr="009B7DC9">
        <w:trPr>
          <w:gridAfter w:val="1"/>
          <w:wAfter w:w="3544" w:type="dxa"/>
          <w:cantSplit/>
          <w:trHeight w:hRule="exact" w:val="275"/>
        </w:trPr>
        <w:tc>
          <w:tcPr>
            <w:tcW w:w="4748" w:type="dxa"/>
            <w:vAlign w:val="bottom"/>
          </w:tcPr>
          <w:p w14:paraId="7DCCDBF7" w14:textId="77777777" w:rsidR="00A44188" w:rsidRPr="00343045" w:rsidRDefault="00A44188" w:rsidP="00A44188">
            <w:pPr>
              <w:pStyle w:val="Subtitel"/>
            </w:pPr>
            <w:bookmarkStart w:id="7" w:name="bmSubtitel"/>
            <w:bookmarkEnd w:id="7"/>
            <w:r w:rsidRPr="00343045">
              <w:t>Automatische Akteverwerking</w:t>
            </w:r>
          </w:p>
        </w:tc>
      </w:tr>
      <w:tr w:rsidR="00A44188" w:rsidRPr="00343045" w14:paraId="015C76E1" w14:textId="77777777" w:rsidTr="009B7DC9">
        <w:trPr>
          <w:gridAfter w:val="1"/>
          <w:wAfter w:w="3544" w:type="dxa"/>
          <w:cantSplit/>
          <w:trHeight w:hRule="exact" w:val="804"/>
        </w:trPr>
        <w:tc>
          <w:tcPr>
            <w:tcW w:w="4748" w:type="dxa"/>
            <w:vAlign w:val="bottom"/>
          </w:tcPr>
          <w:p w14:paraId="50F5D0EA" w14:textId="77777777" w:rsidR="00A44188" w:rsidRPr="00343045" w:rsidRDefault="00A44188" w:rsidP="00A44188"/>
        </w:tc>
      </w:tr>
      <w:tr w:rsidR="00A44188" w:rsidRPr="00343045" w14:paraId="3E764A0D" w14:textId="77777777" w:rsidTr="009B7DC9">
        <w:trPr>
          <w:gridAfter w:val="1"/>
          <w:wAfter w:w="3544" w:type="dxa"/>
          <w:cantSplit/>
        </w:trPr>
        <w:tc>
          <w:tcPr>
            <w:tcW w:w="4748" w:type="dxa"/>
            <w:vAlign w:val="bottom"/>
          </w:tcPr>
          <w:p w14:paraId="53494F5B" w14:textId="77777777" w:rsidR="00A44188" w:rsidRPr="00343045" w:rsidRDefault="00A44188" w:rsidP="00A44188">
            <w:pPr>
              <w:pStyle w:val="tussenkopje"/>
              <w:rPr>
                <w:lang w:val="nl-NL"/>
              </w:rPr>
            </w:pPr>
            <w:r>
              <w:rPr>
                <w:lang w:val="nl-NL"/>
              </w:rPr>
              <w:t>Versie</w:t>
            </w:r>
          </w:p>
        </w:tc>
      </w:tr>
      <w:tr w:rsidR="00A44188" w:rsidRPr="00343045" w14:paraId="344D1E84" w14:textId="77777777" w:rsidTr="009B7DC9">
        <w:trPr>
          <w:gridAfter w:val="1"/>
          <w:wAfter w:w="3544" w:type="dxa"/>
          <w:cantSplit/>
          <w:trHeight w:val="80"/>
        </w:trPr>
        <w:tc>
          <w:tcPr>
            <w:tcW w:w="4748" w:type="dxa"/>
            <w:vAlign w:val="bottom"/>
          </w:tcPr>
          <w:p w14:paraId="5B039A8E" w14:textId="2AE6EA5D" w:rsidR="00A44188" w:rsidRPr="00343045" w:rsidRDefault="00A44188" w:rsidP="00A44188">
            <w:bookmarkStart w:id="8" w:name="bmAuteurs"/>
            <w:bookmarkEnd w:id="8"/>
            <w:ins w:id="9" w:author="Groot, Karina de" w:date="2025-04-07T09:25:00Z" w16du:dateUtc="2025-04-07T07:25:00Z">
              <w:r>
                <w:t>4.0</w:t>
              </w:r>
            </w:ins>
            <w:del w:id="10" w:author="Groot, Karina de" w:date="2025-04-07T09:25:00Z" w16du:dateUtc="2025-04-07T07:25:00Z">
              <w:r w:rsidDel="00A44188">
                <w:delText>3.0</w:delText>
              </w:r>
            </w:del>
          </w:p>
        </w:tc>
      </w:tr>
      <w:tr w:rsidR="00A44188" w:rsidRPr="00343045" w14:paraId="2DB87E47" w14:textId="77777777" w:rsidTr="009B7DC9">
        <w:trPr>
          <w:cantSplit/>
          <w:trHeight w:hRule="exact" w:val="246"/>
        </w:trPr>
        <w:tc>
          <w:tcPr>
            <w:tcW w:w="8292" w:type="dxa"/>
            <w:gridSpan w:val="2"/>
            <w:vAlign w:val="bottom"/>
          </w:tcPr>
          <w:p w14:paraId="0D987B22" w14:textId="77777777" w:rsidR="00A44188" w:rsidRPr="00343045" w:rsidRDefault="00A44188" w:rsidP="00A44188"/>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rsidSect="00724028">
          <w:headerReference w:type="first" r:id="rId8"/>
          <w:footerReference w:type="first" r:id="rId9"/>
          <w:pgSz w:w="11906" w:h="16838" w:code="9"/>
          <w:pgMar w:top="2977" w:right="1304" w:bottom="1304" w:left="1814" w:header="567" w:footer="431" w:gutter="0"/>
          <w:pgNumType w:start="1"/>
          <w:cols w:space="708"/>
          <w:formProt w:val="0"/>
          <w:docGrid w:linePitch="245"/>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4325E4">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4325E4">
        <w:tc>
          <w:tcPr>
            <w:tcW w:w="637" w:type="dxa"/>
          </w:tcPr>
          <w:p w14:paraId="40A27E09" w14:textId="4C1697EF" w:rsidR="00C61CA0" w:rsidRPr="00F13DFE" w:rsidRDefault="006F675F" w:rsidP="00323158">
            <w:pPr>
              <w:pStyle w:val="Subtitel"/>
              <w:spacing w:line="280" w:lineRule="exact"/>
              <w:rPr>
                <w:rStyle w:val="Versie0"/>
                <w:bCs/>
                <w:szCs w:val="18"/>
              </w:rPr>
            </w:pPr>
            <w:r>
              <w:rPr>
                <w:rStyle w:val="Versie0"/>
                <w:bCs/>
                <w:szCs w:val="18"/>
              </w:rPr>
              <w:t>0</w:t>
            </w:r>
            <w:r w:rsidR="00F01AAC">
              <w:rPr>
                <w:rStyle w:val="Versie0"/>
                <w:bCs/>
                <w:szCs w:val="18"/>
              </w:rPr>
              <w:t>.1</w:t>
            </w:r>
          </w:p>
        </w:tc>
        <w:tc>
          <w:tcPr>
            <w:tcW w:w="1560" w:type="dxa"/>
          </w:tcPr>
          <w:p w14:paraId="34C9FC7B" w14:textId="21DF5212" w:rsidR="00C61CA0" w:rsidRPr="00F13DFE" w:rsidRDefault="00F01AAC" w:rsidP="00EC1610">
            <w:pPr>
              <w:rPr>
                <w:rStyle w:val="Datumopmaakprofiel"/>
                <w:szCs w:val="18"/>
              </w:rPr>
            </w:pPr>
            <w:r>
              <w:rPr>
                <w:rStyle w:val="Datumopmaakprofiel"/>
                <w:szCs w:val="18"/>
              </w:rPr>
              <w:t xml:space="preserve">24 juli </w:t>
            </w:r>
            <w:r w:rsidR="006F675F">
              <w:rPr>
                <w:rStyle w:val="Datumopmaakprofiel"/>
              </w:rPr>
              <w:t>2020</w:t>
            </w:r>
          </w:p>
        </w:tc>
        <w:tc>
          <w:tcPr>
            <w:tcW w:w="1984" w:type="dxa"/>
          </w:tcPr>
          <w:p w14:paraId="43E7D306" w14:textId="77777777" w:rsidR="00C61CA0" w:rsidRPr="00F13DFE" w:rsidRDefault="00C61CA0" w:rsidP="00323158">
            <w:pPr>
              <w:rPr>
                <w:szCs w:val="18"/>
                <w:lang w:val="en-US"/>
              </w:rPr>
            </w:pPr>
            <w:r w:rsidRPr="00F13DFE">
              <w:rPr>
                <w:szCs w:val="18"/>
                <w:lang w:val="en-US"/>
              </w:rPr>
              <w:t>IT/LG/AA</w:t>
            </w:r>
          </w:p>
        </w:tc>
        <w:tc>
          <w:tcPr>
            <w:tcW w:w="5387" w:type="dxa"/>
          </w:tcPr>
          <w:p w14:paraId="2F976CF0" w14:textId="394448E6" w:rsidR="00AE1E6D" w:rsidRPr="00F13DFE" w:rsidRDefault="00EC1610">
            <w:pPr>
              <w:snapToGrid w:val="0"/>
              <w:rPr>
                <w:szCs w:val="18"/>
              </w:rPr>
            </w:pPr>
            <w:r w:rsidRPr="00F13DFE">
              <w:rPr>
                <w:szCs w:val="18"/>
              </w:rPr>
              <w:t>AA-</w:t>
            </w:r>
            <w:r w:rsidR="000340F8">
              <w:rPr>
                <w:szCs w:val="18"/>
              </w:rPr>
              <w:t>4</w:t>
            </w:r>
            <w:r w:rsidR="00F01AAC">
              <w:rPr>
                <w:szCs w:val="18"/>
              </w:rPr>
              <w:t>744</w:t>
            </w:r>
            <w:r w:rsidR="00F27F16">
              <w:t xml:space="preserve"> </w:t>
            </w:r>
            <w:r w:rsidR="00F01AAC" w:rsidRPr="00F01AAC">
              <w:t>Initiële</w:t>
            </w:r>
            <w:r w:rsidR="00F01AAC">
              <w:t xml:space="preserve"> </w:t>
            </w:r>
            <w:r w:rsidRPr="00F13DFE">
              <w:rPr>
                <w:szCs w:val="18"/>
              </w:rPr>
              <w:t>versie.</w:t>
            </w:r>
          </w:p>
        </w:tc>
      </w:tr>
      <w:tr w:rsidR="00F01AAC" w:rsidRPr="008C145E" w14:paraId="2844C38B" w14:textId="77777777" w:rsidTr="004325E4">
        <w:tc>
          <w:tcPr>
            <w:tcW w:w="637" w:type="dxa"/>
          </w:tcPr>
          <w:p w14:paraId="14937478" w14:textId="32F76CEB" w:rsidR="00F01AAC" w:rsidRPr="00F13DFE" w:rsidRDefault="00B43F3A" w:rsidP="00724028">
            <w:pPr>
              <w:pStyle w:val="Subtitel"/>
              <w:spacing w:line="280" w:lineRule="exact"/>
              <w:rPr>
                <w:rStyle w:val="Versie0"/>
                <w:bCs/>
                <w:szCs w:val="18"/>
              </w:rPr>
            </w:pPr>
            <w:r>
              <w:rPr>
                <w:rStyle w:val="Versie0"/>
                <w:bCs/>
                <w:szCs w:val="18"/>
              </w:rPr>
              <w:t>2</w:t>
            </w:r>
            <w:r w:rsidR="00F01AAC">
              <w:rPr>
                <w:rStyle w:val="Versie0"/>
                <w:bCs/>
                <w:szCs w:val="18"/>
              </w:rPr>
              <w:t>.0</w:t>
            </w:r>
          </w:p>
        </w:tc>
        <w:tc>
          <w:tcPr>
            <w:tcW w:w="1560" w:type="dxa"/>
          </w:tcPr>
          <w:p w14:paraId="77E7D64A" w14:textId="4653E36E" w:rsidR="00F01AAC" w:rsidRPr="00F13DFE" w:rsidRDefault="004C3F75" w:rsidP="00724028">
            <w:pPr>
              <w:rPr>
                <w:rStyle w:val="Datumopmaakprofiel"/>
                <w:szCs w:val="18"/>
              </w:rPr>
            </w:pPr>
            <w:r>
              <w:rPr>
                <w:rStyle w:val="Datumopmaakprofiel"/>
              </w:rPr>
              <w:t>30</w:t>
            </w:r>
            <w:r w:rsidR="00B43F3A">
              <w:rPr>
                <w:rStyle w:val="Datumopmaakprofiel"/>
              </w:rPr>
              <w:t>-0</w:t>
            </w:r>
            <w:r>
              <w:rPr>
                <w:rStyle w:val="Datumopmaakprofiel"/>
              </w:rPr>
              <w:t>3</w:t>
            </w:r>
            <w:r w:rsidR="00B43F3A">
              <w:rPr>
                <w:rStyle w:val="Datumopmaakprofiel"/>
              </w:rPr>
              <w:t>-2021</w:t>
            </w:r>
          </w:p>
        </w:tc>
        <w:tc>
          <w:tcPr>
            <w:tcW w:w="1984" w:type="dxa"/>
          </w:tcPr>
          <w:p w14:paraId="1414C5A7" w14:textId="77777777" w:rsidR="00F01AAC" w:rsidRPr="00F13DFE" w:rsidRDefault="00F01AAC" w:rsidP="00724028">
            <w:pPr>
              <w:rPr>
                <w:szCs w:val="18"/>
                <w:lang w:val="en-US"/>
              </w:rPr>
            </w:pPr>
            <w:r w:rsidRPr="00F13DFE">
              <w:rPr>
                <w:szCs w:val="18"/>
                <w:lang w:val="en-US"/>
              </w:rPr>
              <w:t>IT/LG/AA</w:t>
            </w:r>
          </w:p>
        </w:tc>
        <w:tc>
          <w:tcPr>
            <w:tcW w:w="5387" w:type="dxa"/>
          </w:tcPr>
          <w:p w14:paraId="7BEF5960" w14:textId="1B48C6CF" w:rsidR="00F01AAC" w:rsidRPr="00F13DFE" w:rsidRDefault="00F01AAC" w:rsidP="00724028">
            <w:pPr>
              <w:snapToGrid w:val="0"/>
              <w:rPr>
                <w:szCs w:val="18"/>
              </w:rPr>
            </w:pPr>
            <w:r w:rsidRPr="00F13DFE">
              <w:rPr>
                <w:szCs w:val="18"/>
              </w:rPr>
              <w:t>AA-</w:t>
            </w:r>
            <w:r w:rsidR="004C3F75">
              <w:rPr>
                <w:szCs w:val="18"/>
              </w:rPr>
              <w:t>5026</w:t>
            </w:r>
            <w:r w:rsidR="00B43F3A">
              <w:rPr>
                <w:szCs w:val="18"/>
              </w:rPr>
              <w:t xml:space="preserve">: Aangepast </w:t>
            </w:r>
            <w:proofErr w:type="spellStart"/>
            <w:r w:rsidR="00B43F3A">
              <w:rPr>
                <w:szCs w:val="18"/>
              </w:rPr>
              <w:t>nav</w:t>
            </w:r>
            <w:proofErr w:type="spellEnd"/>
            <w:r w:rsidR="00B43F3A">
              <w:rPr>
                <w:szCs w:val="18"/>
              </w:rPr>
              <w:t xml:space="preserve"> nieuwe versie van de stylesheet</w:t>
            </w:r>
          </w:p>
        </w:tc>
      </w:tr>
      <w:tr w:rsidR="00F01AAC" w:rsidRPr="008C145E" w14:paraId="6CC0846B" w14:textId="77777777" w:rsidTr="004325E4">
        <w:tc>
          <w:tcPr>
            <w:tcW w:w="637" w:type="dxa"/>
          </w:tcPr>
          <w:p w14:paraId="56F00D5D" w14:textId="14B92150" w:rsidR="00F01AAC" w:rsidRPr="00F13DFE" w:rsidRDefault="000962D8" w:rsidP="00323158">
            <w:pPr>
              <w:pStyle w:val="Subtitel"/>
              <w:spacing w:line="280" w:lineRule="exact"/>
              <w:rPr>
                <w:rStyle w:val="Versie0"/>
                <w:bCs/>
                <w:szCs w:val="18"/>
              </w:rPr>
            </w:pPr>
            <w:r>
              <w:rPr>
                <w:rStyle w:val="Versie0"/>
                <w:bCs/>
                <w:szCs w:val="18"/>
              </w:rPr>
              <w:t>3.0</w:t>
            </w:r>
          </w:p>
        </w:tc>
        <w:tc>
          <w:tcPr>
            <w:tcW w:w="1560" w:type="dxa"/>
          </w:tcPr>
          <w:p w14:paraId="523D9A01" w14:textId="3CDD36CF" w:rsidR="00F01AAC" w:rsidRDefault="000962D8" w:rsidP="00EC1610">
            <w:pPr>
              <w:rPr>
                <w:rStyle w:val="Datumopmaakprofiel"/>
                <w:szCs w:val="18"/>
              </w:rPr>
            </w:pPr>
            <w:r>
              <w:rPr>
                <w:rStyle w:val="Datumopmaakprofiel"/>
                <w:szCs w:val="18"/>
              </w:rPr>
              <w:t>24 mei 2023</w:t>
            </w:r>
          </w:p>
        </w:tc>
        <w:tc>
          <w:tcPr>
            <w:tcW w:w="1984" w:type="dxa"/>
          </w:tcPr>
          <w:p w14:paraId="2049F474" w14:textId="7E012FF2" w:rsidR="00F01AAC" w:rsidRPr="00F13DFE" w:rsidRDefault="000962D8" w:rsidP="00323158">
            <w:pPr>
              <w:rPr>
                <w:szCs w:val="18"/>
                <w:lang w:val="en-US"/>
              </w:rPr>
            </w:pPr>
            <w:r>
              <w:rPr>
                <w:szCs w:val="18"/>
                <w:lang w:val="en-US"/>
              </w:rPr>
              <w:t>BOI/BSU2/Team 2/AA</w:t>
            </w:r>
          </w:p>
        </w:tc>
        <w:tc>
          <w:tcPr>
            <w:tcW w:w="5387" w:type="dxa"/>
          </w:tcPr>
          <w:p w14:paraId="5033C2AF" w14:textId="6E7649D4" w:rsidR="00F01AAC" w:rsidRPr="00F13DFE" w:rsidRDefault="000962D8">
            <w:pPr>
              <w:snapToGrid w:val="0"/>
              <w:rPr>
                <w:szCs w:val="18"/>
              </w:rPr>
            </w:pPr>
            <w:r>
              <w:rPr>
                <w:szCs w:val="18"/>
              </w:rPr>
              <w:t>AA-5776:</w:t>
            </w:r>
            <w:r w:rsidR="008F55B5">
              <w:rPr>
                <w:szCs w:val="18"/>
              </w:rPr>
              <w:t xml:space="preserve"> Postadres binnen de Woonplaatskeuze aangepast</w:t>
            </w:r>
          </w:p>
        </w:tc>
      </w:tr>
      <w:tr w:rsidR="00AE1E6D" w:rsidRPr="008C145E" w14:paraId="4DD4C653" w14:textId="77777777" w:rsidTr="004325E4">
        <w:tc>
          <w:tcPr>
            <w:tcW w:w="637" w:type="dxa"/>
          </w:tcPr>
          <w:p w14:paraId="77EF8E6A" w14:textId="696FA492" w:rsidR="00AE1E6D" w:rsidRPr="00F13DFE" w:rsidRDefault="004325E4" w:rsidP="00323158">
            <w:pPr>
              <w:pStyle w:val="Subtitel"/>
              <w:spacing w:line="280" w:lineRule="exact"/>
              <w:rPr>
                <w:rStyle w:val="Versie0"/>
                <w:bCs/>
                <w:szCs w:val="18"/>
              </w:rPr>
            </w:pPr>
            <w:ins w:id="15" w:author="Groot, Karina de" w:date="2025-04-07T09:26:00Z" w16du:dateUtc="2025-04-07T07:26:00Z">
              <w:r>
                <w:rPr>
                  <w:rStyle w:val="Versie0"/>
                  <w:bCs/>
                  <w:szCs w:val="18"/>
                </w:rPr>
                <w:t>4.0</w:t>
              </w:r>
            </w:ins>
          </w:p>
        </w:tc>
        <w:tc>
          <w:tcPr>
            <w:tcW w:w="1560" w:type="dxa"/>
          </w:tcPr>
          <w:p w14:paraId="3C37727E" w14:textId="39D7E53C" w:rsidR="00AE1E6D" w:rsidRPr="00F13DFE" w:rsidRDefault="004325E4" w:rsidP="00EC1610">
            <w:pPr>
              <w:rPr>
                <w:rStyle w:val="Datumopmaakprofiel"/>
                <w:szCs w:val="18"/>
              </w:rPr>
            </w:pPr>
            <w:ins w:id="16" w:author="Groot, Karina de" w:date="2025-04-07T09:26:00Z" w16du:dateUtc="2025-04-07T07:26:00Z">
              <w:r>
                <w:rPr>
                  <w:rStyle w:val="Datumopmaakprofiel"/>
                  <w:szCs w:val="18"/>
                </w:rPr>
                <w:t>7 april 2025</w:t>
              </w:r>
            </w:ins>
          </w:p>
        </w:tc>
        <w:tc>
          <w:tcPr>
            <w:tcW w:w="1984" w:type="dxa"/>
          </w:tcPr>
          <w:p w14:paraId="36301A86" w14:textId="6F930109" w:rsidR="00AE1E6D" w:rsidRPr="00F13DFE" w:rsidRDefault="004325E4" w:rsidP="00323158">
            <w:pPr>
              <w:rPr>
                <w:szCs w:val="18"/>
                <w:lang w:val="en-US"/>
              </w:rPr>
            </w:pPr>
            <w:ins w:id="17" w:author="Groot, Karina de" w:date="2025-04-07T09:26:00Z" w16du:dateUtc="2025-04-07T07:26:00Z">
              <w:r>
                <w:rPr>
                  <w:szCs w:val="18"/>
                  <w:lang w:val="en-US"/>
                </w:rPr>
                <w:t>BOI/BSU2/Team 2/AA</w:t>
              </w:r>
            </w:ins>
          </w:p>
        </w:tc>
        <w:tc>
          <w:tcPr>
            <w:tcW w:w="5387" w:type="dxa"/>
          </w:tcPr>
          <w:p w14:paraId="6E765CD8" w14:textId="7F54EC3A" w:rsidR="00AE1E6D" w:rsidRPr="00F13DFE" w:rsidRDefault="004325E4" w:rsidP="00D43EF3">
            <w:pPr>
              <w:snapToGrid w:val="0"/>
              <w:rPr>
                <w:szCs w:val="18"/>
              </w:rPr>
            </w:pPr>
            <w:ins w:id="18" w:author="Groot, Karina de" w:date="2025-04-07T09:26:00Z" w16du:dateUtc="2025-04-07T07:26:00Z">
              <w:r>
                <w:rPr>
                  <w:szCs w:val="18"/>
                </w:rPr>
                <w:t>AA-7712: De mogelijk</w:t>
              </w:r>
            </w:ins>
            <w:ins w:id="19" w:author="Groot, Karina de" w:date="2025-04-07T09:41:00Z" w16du:dateUtc="2025-04-07T07:41:00Z">
              <w:r w:rsidR="006335A3">
                <w:rPr>
                  <w:szCs w:val="18"/>
                </w:rPr>
                <w:t>heid</w:t>
              </w:r>
            </w:ins>
            <w:ins w:id="20" w:author="Groot, Karina de" w:date="2025-04-07T09:26:00Z" w16du:dateUtc="2025-04-07T07:26:00Z">
              <w:r>
                <w:rPr>
                  <w:szCs w:val="18"/>
                </w:rPr>
                <w:t xml:space="preserve"> om de akte genderneutraal op te maken, toegevoegd</w:t>
              </w:r>
            </w:ins>
            <w:ins w:id="21" w:author="Groot, Karina de" w:date="2025-04-07T09:27:00Z" w16du:dateUtc="2025-04-07T07:27:00Z">
              <w:r w:rsidR="00A4621C">
                <w:rPr>
                  <w:szCs w:val="18"/>
                </w:rPr>
                <w:t>.</w:t>
              </w:r>
            </w:ins>
          </w:p>
        </w:tc>
      </w:tr>
      <w:tr w:rsidR="0091423B" w:rsidRPr="008C145E" w14:paraId="18CFCF1D" w14:textId="77777777" w:rsidTr="004325E4">
        <w:tc>
          <w:tcPr>
            <w:tcW w:w="637" w:type="dxa"/>
          </w:tcPr>
          <w:p w14:paraId="7066587A" w14:textId="76F2F436" w:rsidR="0091423B" w:rsidRPr="00F13DFE" w:rsidRDefault="0091423B" w:rsidP="00323158">
            <w:pPr>
              <w:pStyle w:val="Subtitel"/>
              <w:spacing w:line="280" w:lineRule="exact"/>
              <w:rPr>
                <w:rStyle w:val="Versie0"/>
                <w:bCs/>
                <w:szCs w:val="18"/>
              </w:rPr>
            </w:pPr>
          </w:p>
        </w:tc>
        <w:tc>
          <w:tcPr>
            <w:tcW w:w="1560" w:type="dxa"/>
          </w:tcPr>
          <w:p w14:paraId="215D258D" w14:textId="618FAAE2" w:rsidR="0091423B" w:rsidRPr="00F13DFE" w:rsidRDefault="0091423B" w:rsidP="00EC1610">
            <w:pPr>
              <w:rPr>
                <w:rStyle w:val="Datumopmaakprofiel"/>
                <w:szCs w:val="18"/>
              </w:rPr>
            </w:pPr>
          </w:p>
        </w:tc>
        <w:tc>
          <w:tcPr>
            <w:tcW w:w="1984" w:type="dxa"/>
          </w:tcPr>
          <w:p w14:paraId="0D7654FD" w14:textId="5F9B9643" w:rsidR="0091423B" w:rsidRPr="0091423B" w:rsidRDefault="0091423B" w:rsidP="00323158">
            <w:pPr>
              <w:rPr>
                <w:szCs w:val="18"/>
                <w:lang w:val="en-US"/>
              </w:rPr>
            </w:pPr>
          </w:p>
        </w:tc>
        <w:tc>
          <w:tcPr>
            <w:tcW w:w="5387" w:type="dxa"/>
          </w:tcPr>
          <w:p w14:paraId="0FA71B52" w14:textId="75EC09A4" w:rsidR="0091423B" w:rsidRPr="00F13DFE" w:rsidRDefault="0091423B" w:rsidP="00D43EF3">
            <w:pPr>
              <w:snapToGrid w:val="0"/>
              <w:rPr>
                <w:rFonts w:ascii="Segoe UI" w:hAnsi="Segoe UI" w:cs="Segoe UI"/>
                <w:color w:val="172B4D"/>
                <w:spacing w:val="-4"/>
                <w:szCs w:val="18"/>
                <w:shd w:val="clear" w:color="auto" w:fill="FFFFFF"/>
              </w:rPr>
            </w:pPr>
          </w:p>
        </w:tc>
      </w:tr>
      <w:tr w:rsidR="00F63D89" w:rsidRPr="008C145E" w14:paraId="209419B8" w14:textId="77777777" w:rsidTr="004325E4">
        <w:tc>
          <w:tcPr>
            <w:tcW w:w="637" w:type="dxa"/>
          </w:tcPr>
          <w:p w14:paraId="56F2C0DB" w14:textId="7B3ACB5D" w:rsidR="00F63D89" w:rsidRPr="0091423B" w:rsidRDefault="00F63D89" w:rsidP="00323158">
            <w:pPr>
              <w:pStyle w:val="Subtitel"/>
              <w:spacing w:line="280" w:lineRule="exact"/>
              <w:rPr>
                <w:rStyle w:val="Versie0"/>
                <w:bCs/>
                <w:szCs w:val="18"/>
              </w:rPr>
            </w:pPr>
          </w:p>
        </w:tc>
        <w:tc>
          <w:tcPr>
            <w:tcW w:w="1560" w:type="dxa"/>
          </w:tcPr>
          <w:p w14:paraId="39DD7F08" w14:textId="1998B97B" w:rsidR="00F63D89" w:rsidRPr="0091423B" w:rsidRDefault="00F63D89" w:rsidP="00EC1610">
            <w:pPr>
              <w:rPr>
                <w:rStyle w:val="Datumopmaakprofiel"/>
                <w:szCs w:val="18"/>
              </w:rPr>
            </w:pPr>
          </w:p>
        </w:tc>
        <w:tc>
          <w:tcPr>
            <w:tcW w:w="1984" w:type="dxa"/>
          </w:tcPr>
          <w:p w14:paraId="015F17D9" w14:textId="762E8314" w:rsidR="00F63D89" w:rsidRPr="0091423B" w:rsidRDefault="00F63D89" w:rsidP="00323158">
            <w:pPr>
              <w:rPr>
                <w:szCs w:val="18"/>
                <w:lang w:val="en-US"/>
              </w:rPr>
            </w:pPr>
          </w:p>
        </w:tc>
        <w:tc>
          <w:tcPr>
            <w:tcW w:w="5387" w:type="dxa"/>
          </w:tcPr>
          <w:p w14:paraId="38228D50" w14:textId="7BBE0F71" w:rsidR="00F63D89" w:rsidRPr="00F13DFE" w:rsidRDefault="00F63D89" w:rsidP="00D43EF3">
            <w:pPr>
              <w:snapToGrid w:val="0"/>
              <w:rPr>
                <w:rFonts w:cs="Arial"/>
                <w:szCs w:val="18"/>
              </w:rPr>
            </w:pPr>
          </w:p>
        </w:tc>
      </w:tr>
    </w:tbl>
    <w:p w14:paraId="416E1B60" w14:textId="77777777" w:rsidR="003228A3" w:rsidRPr="005B41ED" w:rsidRDefault="003228A3">
      <w:pPr>
        <w:sectPr w:rsidR="003228A3" w:rsidRPr="005B41ED">
          <w:headerReference w:type="default" r:id="rId10"/>
          <w:footerReference w:type="default" r:id="rId11"/>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28" w:name="bmInhoudsopgave" w:displacedByCustomXml="next"/>
    <w:bookmarkEnd w:id="28"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1B039CD3" w14:textId="4D3E142A" w:rsidR="001F2F3F"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70931619" w:history="1">
            <w:r w:rsidR="001F2F3F" w:rsidRPr="003624F0">
              <w:rPr>
                <w:rStyle w:val="Hyperlink"/>
              </w:rPr>
              <w:t>1</w:t>
            </w:r>
            <w:r w:rsidR="001F2F3F">
              <w:rPr>
                <w:rFonts w:asciiTheme="minorHAnsi" w:eastAsiaTheme="minorEastAsia" w:hAnsiTheme="minorHAnsi" w:cstheme="minorBidi"/>
                <w:b w:val="0"/>
                <w:bCs w:val="0"/>
                <w:snapToGrid/>
                <w:kern w:val="0"/>
                <w:sz w:val="22"/>
                <w:szCs w:val="22"/>
                <w:lang w:eastAsia="nl-NL"/>
              </w:rPr>
              <w:tab/>
            </w:r>
            <w:r w:rsidR="001F2F3F" w:rsidRPr="003624F0">
              <w:rPr>
                <w:rStyle w:val="Hyperlink"/>
              </w:rPr>
              <w:t>Inleiding</w:t>
            </w:r>
            <w:r w:rsidR="001F2F3F">
              <w:rPr>
                <w:webHidden/>
              </w:rPr>
              <w:tab/>
            </w:r>
            <w:r w:rsidR="001F2F3F">
              <w:rPr>
                <w:webHidden/>
              </w:rPr>
              <w:fldChar w:fldCharType="begin"/>
            </w:r>
            <w:r w:rsidR="001F2F3F">
              <w:rPr>
                <w:webHidden/>
              </w:rPr>
              <w:instrText xml:space="preserve"> PAGEREF _Toc70931619 \h </w:instrText>
            </w:r>
            <w:r w:rsidR="001F2F3F">
              <w:rPr>
                <w:webHidden/>
              </w:rPr>
            </w:r>
            <w:r w:rsidR="001F2F3F">
              <w:rPr>
                <w:webHidden/>
              </w:rPr>
              <w:fldChar w:fldCharType="separate"/>
            </w:r>
            <w:r w:rsidR="001F2F3F">
              <w:rPr>
                <w:webHidden/>
              </w:rPr>
              <w:t>6</w:t>
            </w:r>
            <w:r w:rsidR="001F2F3F">
              <w:rPr>
                <w:webHidden/>
              </w:rPr>
              <w:fldChar w:fldCharType="end"/>
            </w:r>
          </w:hyperlink>
        </w:p>
        <w:p w14:paraId="74A40458" w14:textId="4B035909" w:rsidR="001F2F3F" w:rsidRDefault="001F2F3F">
          <w:pPr>
            <w:pStyle w:val="Inhopg2"/>
            <w:rPr>
              <w:rFonts w:asciiTheme="minorHAnsi" w:eastAsiaTheme="minorEastAsia" w:hAnsiTheme="minorHAnsi" w:cstheme="minorBidi"/>
              <w:snapToGrid/>
              <w:kern w:val="0"/>
              <w:sz w:val="22"/>
              <w:szCs w:val="22"/>
              <w:lang w:eastAsia="nl-NL"/>
            </w:rPr>
          </w:pPr>
          <w:hyperlink w:anchor="_Toc70931620" w:history="1">
            <w:r w:rsidRPr="003624F0">
              <w:rPr>
                <w:rStyle w:val="Hyperlink"/>
              </w:rPr>
              <w:t>1.1</w:t>
            </w:r>
            <w:r>
              <w:rPr>
                <w:rFonts w:asciiTheme="minorHAnsi" w:eastAsiaTheme="minorEastAsia" w:hAnsiTheme="minorHAnsi" w:cstheme="minorBidi"/>
                <w:snapToGrid/>
                <w:kern w:val="0"/>
                <w:sz w:val="22"/>
                <w:szCs w:val="22"/>
                <w:lang w:eastAsia="nl-NL"/>
              </w:rPr>
              <w:tab/>
            </w:r>
            <w:r w:rsidRPr="003624F0">
              <w:rPr>
                <w:rStyle w:val="Hyperlink"/>
              </w:rPr>
              <w:t>Doel</w:t>
            </w:r>
            <w:r>
              <w:rPr>
                <w:webHidden/>
              </w:rPr>
              <w:tab/>
            </w:r>
            <w:r>
              <w:rPr>
                <w:webHidden/>
              </w:rPr>
              <w:fldChar w:fldCharType="begin"/>
            </w:r>
            <w:r>
              <w:rPr>
                <w:webHidden/>
              </w:rPr>
              <w:instrText xml:space="preserve"> PAGEREF _Toc70931620 \h </w:instrText>
            </w:r>
            <w:r>
              <w:rPr>
                <w:webHidden/>
              </w:rPr>
            </w:r>
            <w:r>
              <w:rPr>
                <w:webHidden/>
              </w:rPr>
              <w:fldChar w:fldCharType="separate"/>
            </w:r>
            <w:r>
              <w:rPr>
                <w:webHidden/>
              </w:rPr>
              <w:t>6</w:t>
            </w:r>
            <w:r>
              <w:rPr>
                <w:webHidden/>
              </w:rPr>
              <w:fldChar w:fldCharType="end"/>
            </w:r>
          </w:hyperlink>
        </w:p>
        <w:p w14:paraId="53479EED" w14:textId="5672611C" w:rsidR="001F2F3F" w:rsidRDefault="001F2F3F">
          <w:pPr>
            <w:pStyle w:val="Inhopg2"/>
            <w:rPr>
              <w:rFonts w:asciiTheme="minorHAnsi" w:eastAsiaTheme="minorEastAsia" w:hAnsiTheme="minorHAnsi" w:cstheme="minorBidi"/>
              <w:snapToGrid/>
              <w:kern w:val="0"/>
              <w:sz w:val="22"/>
              <w:szCs w:val="22"/>
              <w:lang w:eastAsia="nl-NL"/>
            </w:rPr>
          </w:pPr>
          <w:hyperlink w:anchor="_Toc70931621" w:history="1">
            <w:r w:rsidRPr="003624F0">
              <w:rPr>
                <w:rStyle w:val="Hyperlink"/>
              </w:rPr>
              <w:t>1.2</w:t>
            </w:r>
            <w:r>
              <w:rPr>
                <w:rFonts w:asciiTheme="minorHAnsi" w:eastAsiaTheme="minorEastAsia" w:hAnsiTheme="minorHAnsi" w:cstheme="minorBidi"/>
                <w:snapToGrid/>
                <w:kern w:val="0"/>
                <w:sz w:val="22"/>
                <w:szCs w:val="22"/>
                <w:lang w:eastAsia="nl-NL"/>
              </w:rPr>
              <w:tab/>
            </w:r>
            <w:r w:rsidRPr="003624F0">
              <w:rPr>
                <w:rStyle w:val="Hyperlink"/>
              </w:rPr>
              <w:t>Algemeen</w:t>
            </w:r>
            <w:r>
              <w:rPr>
                <w:webHidden/>
              </w:rPr>
              <w:tab/>
            </w:r>
            <w:r>
              <w:rPr>
                <w:webHidden/>
              </w:rPr>
              <w:fldChar w:fldCharType="begin"/>
            </w:r>
            <w:r>
              <w:rPr>
                <w:webHidden/>
              </w:rPr>
              <w:instrText xml:space="preserve"> PAGEREF _Toc70931621 \h </w:instrText>
            </w:r>
            <w:r>
              <w:rPr>
                <w:webHidden/>
              </w:rPr>
            </w:r>
            <w:r>
              <w:rPr>
                <w:webHidden/>
              </w:rPr>
              <w:fldChar w:fldCharType="separate"/>
            </w:r>
            <w:r>
              <w:rPr>
                <w:webHidden/>
              </w:rPr>
              <w:t>6</w:t>
            </w:r>
            <w:r>
              <w:rPr>
                <w:webHidden/>
              </w:rPr>
              <w:fldChar w:fldCharType="end"/>
            </w:r>
          </w:hyperlink>
        </w:p>
        <w:p w14:paraId="7DA8C6C8" w14:textId="571EA5F2" w:rsidR="001F2F3F" w:rsidRDefault="001F2F3F">
          <w:pPr>
            <w:pStyle w:val="Inhopg2"/>
            <w:rPr>
              <w:rFonts w:asciiTheme="minorHAnsi" w:eastAsiaTheme="minorEastAsia" w:hAnsiTheme="minorHAnsi" w:cstheme="minorBidi"/>
              <w:snapToGrid/>
              <w:kern w:val="0"/>
              <w:sz w:val="22"/>
              <w:szCs w:val="22"/>
              <w:lang w:eastAsia="nl-NL"/>
            </w:rPr>
          </w:pPr>
          <w:hyperlink w:anchor="_Toc70931622" w:history="1">
            <w:r w:rsidRPr="003624F0">
              <w:rPr>
                <w:rStyle w:val="Hyperlink"/>
              </w:rPr>
              <w:t>1.3</w:t>
            </w:r>
            <w:r>
              <w:rPr>
                <w:rFonts w:asciiTheme="minorHAnsi" w:eastAsiaTheme="minorEastAsia" w:hAnsiTheme="minorHAnsi" w:cstheme="minorBidi"/>
                <w:snapToGrid/>
                <w:kern w:val="0"/>
                <w:sz w:val="22"/>
                <w:szCs w:val="22"/>
                <w:lang w:eastAsia="nl-NL"/>
              </w:rPr>
              <w:tab/>
            </w:r>
            <w:r w:rsidRPr="003624F0">
              <w:rPr>
                <w:rStyle w:val="Hyperlink"/>
              </w:rPr>
              <w:t>Referenties</w:t>
            </w:r>
            <w:r>
              <w:rPr>
                <w:webHidden/>
              </w:rPr>
              <w:tab/>
            </w:r>
            <w:r>
              <w:rPr>
                <w:webHidden/>
              </w:rPr>
              <w:fldChar w:fldCharType="begin"/>
            </w:r>
            <w:r>
              <w:rPr>
                <w:webHidden/>
              </w:rPr>
              <w:instrText xml:space="preserve"> PAGEREF _Toc70931622 \h </w:instrText>
            </w:r>
            <w:r>
              <w:rPr>
                <w:webHidden/>
              </w:rPr>
            </w:r>
            <w:r>
              <w:rPr>
                <w:webHidden/>
              </w:rPr>
              <w:fldChar w:fldCharType="separate"/>
            </w:r>
            <w:r>
              <w:rPr>
                <w:webHidden/>
              </w:rPr>
              <w:t>7</w:t>
            </w:r>
            <w:r>
              <w:rPr>
                <w:webHidden/>
              </w:rPr>
              <w:fldChar w:fldCharType="end"/>
            </w:r>
          </w:hyperlink>
        </w:p>
        <w:p w14:paraId="4EDEDAF2" w14:textId="51D033E0" w:rsidR="001F2F3F" w:rsidRDefault="001F2F3F">
          <w:pPr>
            <w:pStyle w:val="Inhopg1"/>
            <w:rPr>
              <w:rFonts w:asciiTheme="minorHAnsi" w:eastAsiaTheme="minorEastAsia" w:hAnsiTheme="minorHAnsi" w:cstheme="minorBidi"/>
              <w:b w:val="0"/>
              <w:bCs w:val="0"/>
              <w:snapToGrid/>
              <w:kern w:val="0"/>
              <w:sz w:val="22"/>
              <w:szCs w:val="22"/>
              <w:lang w:eastAsia="nl-NL"/>
            </w:rPr>
          </w:pPr>
          <w:hyperlink w:anchor="_Toc70931623" w:history="1">
            <w:r w:rsidRPr="003624F0">
              <w:rPr>
                <w:rStyle w:val="Hyperlink"/>
              </w:rPr>
              <w:t>2</w:t>
            </w:r>
            <w:r>
              <w:rPr>
                <w:rFonts w:asciiTheme="minorHAnsi" w:eastAsiaTheme="minorEastAsia" w:hAnsiTheme="minorHAnsi" w:cstheme="minorBidi"/>
                <w:b w:val="0"/>
                <w:bCs w:val="0"/>
                <w:snapToGrid/>
                <w:kern w:val="0"/>
                <w:sz w:val="22"/>
                <w:szCs w:val="22"/>
                <w:lang w:eastAsia="nl-NL"/>
              </w:rPr>
              <w:tab/>
            </w:r>
            <w:r w:rsidRPr="003624F0">
              <w:rPr>
                <w:rStyle w:val="Hyperlink"/>
              </w:rPr>
              <w:t>Argenta Hypotheekakte</w:t>
            </w:r>
            <w:r>
              <w:rPr>
                <w:webHidden/>
              </w:rPr>
              <w:tab/>
            </w:r>
            <w:r>
              <w:rPr>
                <w:webHidden/>
              </w:rPr>
              <w:fldChar w:fldCharType="begin"/>
            </w:r>
            <w:r>
              <w:rPr>
                <w:webHidden/>
              </w:rPr>
              <w:instrText xml:space="preserve"> PAGEREF _Toc70931623 \h </w:instrText>
            </w:r>
            <w:r>
              <w:rPr>
                <w:webHidden/>
              </w:rPr>
            </w:r>
            <w:r>
              <w:rPr>
                <w:webHidden/>
              </w:rPr>
              <w:fldChar w:fldCharType="separate"/>
            </w:r>
            <w:r>
              <w:rPr>
                <w:webHidden/>
              </w:rPr>
              <w:t>8</w:t>
            </w:r>
            <w:r>
              <w:rPr>
                <w:webHidden/>
              </w:rPr>
              <w:fldChar w:fldCharType="end"/>
            </w:r>
          </w:hyperlink>
        </w:p>
        <w:p w14:paraId="56824C28" w14:textId="1FE933D3" w:rsidR="001F2F3F" w:rsidRDefault="001F2F3F">
          <w:pPr>
            <w:pStyle w:val="Inhopg2"/>
            <w:rPr>
              <w:rFonts w:asciiTheme="minorHAnsi" w:eastAsiaTheme="minorEastAsia" w:hAnsiTheme="minorHAnsi" w:cstheme="minorBidi"/>
              <w:snapToGrid/>
              <w:kern w:val="0"/>
              <w:sz w:val="22"/>
              <w:szCs w:val="22"/>
              <w:lang w:eastAsia="nl-NL"/>
            </w:rPr>
          </w:pPr>
          <w:hyperlink w:anchor="_Toc70931624" w:history="1">
            <w:r w:rsidRPr="003624F0">
              <w:rPr>
                <w:rStyle w:val="Hyperlink"/>
              </w:rPr>
              <w:t>2.1</w:t>
            </w:r>
            <w:r>
              <w:rPr>
                <w:rFonts w:asciiTheme="minorHAnsi" w:eastAsiaTheme="minorEastAsia" w:hAnsiTheme="minorHAnsi" w:cstheme="minorBidi"/>
                <w:snapToGrid/>
                <w:kern w:val="0"/>
                <w:sz w:val="22"/>
                <w:szCs w:val="22"/>
                <w:lang w:eastAsia="nl-NL"/>
              </w:rPr>
              <w:tab/>
            </w:r>
            <w:r w:rsidRPr="003624F0">
              <w:rPr>
                <w:rStyle w:val="Hyperlink"/>
              </w:rPr>
              <w:t>Equivalentieverklaring</w:t>
            </w:r>
            <w:r>
              <w:rPr>
                <w:webHidden/>
              </w:rPr>
              <w:tab/>
            </w:r>
            <w:r>
              <w:rPr>
                <w:webHidden/>
              </w:rPr>
              <w:fldChar w:fldCharType="begin"/>
            </w:r>
            <w:r>
              <w:rPr>
                <w:webHidden/>
              </w:rPr>
              <w:instrText xml:space="preserve"> PAGEREF _Toc70931624 \h </w:instrText>
            </w:r>
            <w:r>
              <w:rPr>
                <w:webHidden/>
              </w:rPr>
            </w:r>
            <w:r>
              <w:rPr>
                <w:webHidden/>
              </w:rPr>
              <w:fldChar w:fldCharType="separate"/>
            </w:r>
            <w:r>
              <w:rPr>
                <w:webHidden/>
              </w:rPr>
              <w:t>8</w:t>
            </w:r>
            <w:r>
              <w:rPr>
                <w:webHidden/>
              </w:rPr>
              <w:fldChar w:fldCharType="end"/>
            </w:r>
          </w:hyperlink>
        </w:p>
        <w:p w14:paraId="5FB076FE" w14:textId="3400AE54" w:rsidR="001F2F3F" w:rsidRDefault="001F2F3F">
          <w:pPr>
            <w:pStyle w:val="Inhopg2"/>
            <w:rPr>
              <w:rFonts w:asciiTheme="minorHAnsi" w:eastAsiaTheme="minorEastAsia" w:hAnsiTheme="minorHAnsi" w:cstheme="minorBidi"/>
              <w:snapToGrid/>
              <w:kern w:val="0"/>
              <w:sz w:val="22"/>
              <w:szCs w:val="22"/>
              <w:lang w:eastAsia="nl-NL"/>
            </w:rPr>
          </w:pPr>
          <w:hyperlink w:anchor="_Toc70931625" w:history="1">
            <w:r w:rsidRPr="003624F0">
              <w:rPr>
                <w:rStyle w:val="Hyperlink"/>
              </w:rPr>
              <w:t>2.2</w:t>
            </w:r>
            <w:r>
              <w:rPr>
                <w:rFonts w:asciiTheme="minorHAnsi" w:eastAsiaTheme="minorEastAsia" w:hAnsiTheme="minorHAnsi" w:cstheme="minorBidi"/>
                <w:snapToGrid/>
                <w:kern w:val="0"/>
                <w:sz w:val="22"/>
                <w:szCs w:val="22"/>
                <w:lang w:eastAsia="nl-NL"/>
              </w:rPr>
              <w:tab/>
            </w:r>
            <w:r w:rsidRPr="003624F0">
              <w:rPr>
                <w:rStyle w:val="Hyperlink"/>
              </w:rPr>
              <w:t>Titel</w:t>
            </w:r>
            <w:r>
              <w:rPr>
                <w:webHidden/>
              </w:rPr>
              <w:tab/>
            </w:r>
            <w:r>
              <w:rPr>
                <w:webHidden/>
              </w:rPr>
              <w:fldChar w:fldCharType="begin"/>
            </w:r>
            <w:r>
              <w:rPr>
                <w:webHidden/>
              </w:rPr>
              <w:instrText xml:space="preserve"> PAGEREF _Toc70931625 \h </w:instrText>
            </w:r>
            <w:r>
              <w:rPr>
                <w:webHidden/>
              </w:rPr>
            </w:r>
            <w:r>
              <w:rPr>
                <w:webHidden/>
              </w:rPr>
              <w:fldChar w:fldCharType="separate"/>
            </w:r>
            <w:r>
              <w:rPr>
                <w:webHidden/>
              </w:rPr>
              <w:t>9</w:t>
            </w:r>
            <w:r>
              <w:rPr>
                <w:webHidden/>
              </w:rPr>
              <w:fldChar w:fldCharType="end"/>
            </w:r>
          </w:hyperlink>
        </w:p>
        <w:p w14:paraId="0FD1CDA9" w14:textId="2BC6C7F6" w:rsidR="001F2F3F" w:rsidRDefault="001F2F3F">
          <w:pPr>
            <w:pStyle w:val="Inhopg2"/>
            <w:rPr>
              <w:rFonts w:asciiTheme="minorHAnsi" w:eastAsiaTheme="minorEastAsia" w:hAnsiTheme="minorHAnsi" w:cstheme="minorBidi"/>
              <w:snapToGrid/>
              <w:kern w:val="0"/>
              <w:sz w:val="22"/>
              <w:szCs w:val="22"/>
              <w:lang w:eastAsia="nl-NL"/>
            </w:rPr>
          </w:pPr>
          <w:hyperlink w:anchor="_Toc70931626" w:history="1">
            <w:r w:rsidRPr="003624F0">
              <w:rPr>
                <w:rStyle w:val="Hyperlink"/>
              </w:rPr>
              <w:t>2.3</w:t>
            </w:r>
            <w:r>
              <w:rPr>
                <w:rFonts w:asciiTheme="minorHAnsi" w:eastAsiaTheme="minorEastAsia" w:hAnsiTheme="minorHAnsi" w:cstheme="minorBidi"/>
                <w:snapToGrid/>
                <w:kern w:val="0"/>
                <w:sz w:val="22"/>
                <w:szCs w:val="22"/>
                <w:lang w:eastAsia="nl-NL"/>
              </w:rPr>
              <w:tab/>
            </w:r>
            <w:r w:rsidRPr="003624F0">
              <w:rPr>
                <w:rStyle w:val="Hyperlink"/>
              </w:rPr>
              <w:t>Aanhef</w:t>
            </w:r>
            <w:r>
              <w:rPr>
                <w:webHidden/>
              </w:rPr>
              <w:tab/>
            </w:r>
            <w:r>
              <w:rPr>
                <w:webHidden/>
              </w:rPr>
              <w:fldChar w:fldCharType="begin"/>
            </w:r>
            <w:r>
              <w:rPr>
                <w:webHidden/>
              </w:rPr>
              <w:instrText xml:space="preserve"> PAGEREF _Toc70931626 \h </w:instrText>
            </w:r>
            <w:r>
              <w:rPr>
                <w:webHidden/>
              </w:rPr>
            </w:r>
            <w:r>
              <w:rPr>
                <w:webHidden/>
              </w:rPr>
              <w:fldChar w:fldCharType="separate"/>
            </w:r>
            <w:r>
              <w:rPr>
                <w:webHidden/>
              </w:rPr>
              <w:t>9</w:t>
            </w:r>
            <w:r>
              <w:rPr>
                <w:webHidden/>
              </w:rPr>
              <w:fldChar w:fldCharType="end"/>
            </w:r>
          </w:hyperlink>
        </w:p>
        <w:p w14:paraId="7ECB88A2" w14:textId="2CECEFE2" w:rsidR="001F2F3F" w:rsidRDefault="001F2F3F">
          <w:pPr>
            <w:pStyle w:val="Inhopg2"/>
            <w:rPr>
              <w:rFonts w:asciiTheme="minorHAnsi" w:eastAsiaTheme="minorEastAsia" w:hAnsiTheme="minorHAnsi" w:cstheme="minorBidi"/>
              <w:snapToGrid/>
              <w:kern w:val="0"/>
              <w:sz w:val="22"/>
              <w:szCs w:val="22"/>
              <w:lang w:eastAsia="nl-NL"/>
            </w:rPr>
          </w:pPr>
          <w:hyperlink w:anchor="_Toc70931627" w:history="1">
            <w:r w:rsidRPr="003624F0">
              <w:rPr>
                <w:rStyle w:val="Hyperlink"/>
              </w:rPr>
              <w:t>2.4</w:t>
            </w:r>
            <w:r>
              <w:rPr>
                <w:rFonts w:asciiTheme="minorHAnsi" w:eastAsiaTheme="minorEastAsia" w:hAnsiTheme="minorHAnsi" w:cstheme="minorBidi"/>
                <w:snapToGrid/>
                <w:kern w:val="0"/>
                <w:sz w:val="22"/>
                <w:szCs w:val="22"/>
                <w:lang w:eastAsia="nl-NL"/>
              </w:rPr>
              <w:tab/>
            </w:r>
            <w:r w:rsidRPr="003624F0">
              <w:rPr>
                <w:rStyle w:val="Hyperlink"/>
              </w:rPr>
              <w:t>Partijen</w:t>
            </w:r>
            <w:r>
              <w:rPr>
                <w:webHidden/>
              </w:rPr>
              <w:tab/>
            </w:r>
            <w:r>
              <w:rPr>
                <w:webHidden/>
              </w:rPr>
              <w:fldChar w:fldCharType="begin"/>
            </w:r>
            <w:r>
              <w:rPr>
                <w:webHidden/>
              </w:rPr>
              <w:instrText xml:space="preserve"> PAGEREF _Toc70931627 \h </w:instrText>
            </w:r>
            <w:r>
              <w:rPr>
                <w:webHidden/>
              </w:rPr>
            </w:r>
            <w:r>
              <w:rPr>
                <w:webHidden/>
              </w:rPr>
              <w:fldChar w:fldCharType="separate"/>
            </w:r>
            <w:r>
              <w:rPr>
                <w:webHidden/>
              </w:rPr>
              <w:t>10</w:t>
            </w:r>
            <w:r>
              <w:rPr>
                <w:webHidden/>
              </w:rPr>
              <w:fldChar w:fldCharType="end"/>
            </w:r>
          </w:hyperlink>
        </w:p>
        <w:p w14:paraId="6145B08D" w14:textId="52BC630C" w:rsidR="001F2F3F" w:rsidRDefault="001F2F3F">
          <w:pPr>
            <w:pStyle w:val="Inhopg3"/>
            <w:rPr>
              <w:rFonts w:asciiTheme="minorHAnsi" w:eastAsiaTheme="minorEastAsia" w:hAnsiTheme="minorHAnsi" w:cstheme="minorBidi"/>
              <w:snapToGrid/>
              <w:kern w:val="0"/>
              <w:sz w:val="22"/>
              <w:szCs w:val="22"/>
              <w:lang w:eastAsia="nl-NL"/>
            </w:rPr>
          </w:pPr>
          <w:hyperlink w:anchor="_Toc70931628" w:history="1">
            <w:r w:rsidRPr="003624F0">
              <w:rPr>
                <w:rStyle w:val="Hyperlink"/>
              </w:rPr>
              <w:t>2.4.1</w:t>
            </w:r>
            <w:r>
              <w:rPr>
                <w:rFonts w:asciiTheme="minorHAnsi" w:eastAsiaTheme="minorEastAsia" w:hAnsiTheme="minorHAnsi" w:cstheme="minorBidi"/>
                <w:snapToGrid/>
                <w:kern w:val="0"/>
                <w:sz w:val="22"/>
                <w:szCs w:val="22"/>
                <w:lang w:eastAsia="nl-NL"/>
              </w:rPr>
              <w:tab/>
            </w:r>
            <w:r w:rsidRPr="003624F0">
              <w:rPr>
                <w:rStyle w:val="Hyperlink"/>
              </w:rPr>
              <w:t>Geldnemer / Schuldenaar</w:t>
            </w:r>
            <w:r>
              <w:rPr>
                <w:webHidden/>
              </w:rPr>
              <w:tab/>
            </w:r>
            <w:r>
              <w:rPr>
                <w:webHidden/>
              </w:rPr>
              <w:fldChar w:fldCharType="begin"/>
            </w:r>
            <w:r>
              <w:rPr>
                <w:webHidden/>
              </w:rPr>
              <w:instrText xml:space="preserve"> PAGEREF _Toc70931628 \h </w:instrText>
            </w:r>
            <w:r>
              <w:rPr>
                <w:webHidden/>
              </w:rPr>
            </w:r>
            <w:r>
              <w:rPr>
                <w:webHidden/>
              </w:rPr>
              <w:fldChar w:fldCharType="separate"/>
            </w:r>
            <w:r>
              <w:rPr>
                <w:webHidden/>
              </w:rPr>
              <w:t>10</w:t>
            </w:r>
            <w:r>
              <w:rPr>
                <w:webHidden/>
              </w:rPr>
              <w:fldChar w:fldCharType="end"/>
            </w:r>
          </w:hyperlink>
        </w:p>
        <w:p w14:paraId="4992FB3F" w14:textId="32FC781A" w:rsidR="001F2F3F" w:rsidRDefault="001F2F3F">
          <w:pPr>
            <w:pStyle w:val="Inhopg3"/>
            <w:rPr>
              <w:rFonts w:asciiTheme="minorHAnsi" w:eastAsiaTheme="minorEastAsia" w:hAnsiTheme="minorHAnsi" w:cstheme="minorBidi"/>
              <w:snapToGrid/>
              <w:kern w:val="0"/>
              <w:sz w:val="22"/>
              <w:szCs w:val="22"/>
              <w:lang w:eastAsia="nl-NL"/>
            </w:rPr>
          </w:pPr>
          <w:hyperlink w:anchor="_Toc70931629" w:history="1">
            <w:r w:rsidRPr="003624F0">
              <w:rPr>
                <w:rStyle w:val="Hyperlink"/>
              </w:rPr>
              <w:t>2.4.2</w:t>
            </w:r>
            <w:r>
              <w:rPr>
                <w:rFonts w:asciiTheme="minorHAnsi" w:eastAsiaTheme="minorEastAsia" w:hAnsiTheme="minorHAnsi" w:cstheme="minorBidi"/>
                <w:snapToGrid/>
                <w:kern w:val="0"/>
                <w:sz w:val="22"/>
                <w:szCs w:val="22"/>
                <w:lang w:eastAsia="nl-NL"/>
              </w:rPr>
              <w:tab/>
            </w:r>
            <w:r w:rsidRPr="003624F0">
              <w:rPr>
                <w:rStyle w:val="Hyperlink"/>
              </w:rPr>
              <w:t>Geldverstrekker</w:t>
            </w:r>
            <w:r>
              <w:rPr>
                <w:webHidden/>
              </w:rPr>
              <w:tab/>
            </w:r>
            <w:r>
              <w:rPr>
                <w:webHidden/>
              </w:rPr>
              <w:fldChar w:fldCharType="begin"/>
            </w:r>
            <w:r>
              <w:rPr>
                <w:webHidden/>
              </w:rPr>
              <w:instrText xml:space="preserve"> PAGEREF _Toc70931629 \h </w:instrText>
            </w:r>
            <w:r>
              <w:rPr>
                <w:webHidden/>
              </w:rPr>
            </w:r>
            <w:r>
              <w:rPr>
                <w:webHidden/>
              </w:rPr>
              <w:fldChar w:fldCharType="separate"/>
            </w:r>
            <w:r>
              <w:rPr>
                <w:webHidden/>
              </w:rPr>
              <w:t>11</w:t>
            </w:r>
            <w:r>
              <w:rPr>
                <w:webHidden/>
              </w:rPr>
              <w:fldChar w:fldCharType="end"/>
            </w:r>
          </w:hyperlink>
        </w:p>
        <w:p w14:paraId="26BD7A8D" w14:textId="4D699690" w:rsidR="001F2F3F" w:rsidRDefault="001F2F3F">
          <w:pPr>
            <w:pStyle w:val="Inhopg3"/>
            <w:rPr>
              <w:rFonts w:asciiTheme="minorHAnsi" w:eastAsiaTheme="minorEastAsia" w:hAnsiTheme="minorHAnsi" w:cstheme="minorBidi"/>
              <w:snapToGrid/>
              <w:kern w:val="0"/>
              <w:sz w:val="22"/>
              <w:szCs w:val="22"/>
              <w:lang w:eastAsia="nl-NL"/>
            </w:rPr>
          </w:pPr>
          <w:hyperlink w:anchor="_Toc70931630" w:history="1">
            <w:r w:rsidRPr="003624F0">
              <w:rPr>
                <w:rStyle w:val="Hyperlink"/>
              </w:rPr>
              <w:t>2.4.3</w:t>
            </w:r>
            <w:r>
              <w:rPr>
                <w:rFonts w:asciiTheme="minorHAnsi" w:eastAsiaTheme="minorEastAsia" w:hAnsiTheme="minorHAnsi" w:cstheme="minorBidi"/>
                <w:snapToGrid/>
                <w:kern w:val="0"/>
                <w:sz w:val="22"/>
                <w:szCs w:val="22"/>
                <w:lang w:eastAsia="nl-NL"/>
              </w:rPr>
              <w:tab/>
            </w:r>
            <w:r w:rsidRPr="003624F0">
              <w:rPr>
                <w:rStyle w:val="Hyperlink"/>
              </w:rPr>
              <w:t>Verzekeraar</w:t>
            </w:r>
            <w:r>
              <w:rPr>
                <w:webHidden/>
              </w:rPr>
              <w:tab/>
            </w:r>
            <w:r>
              <w:rPr>
                <w:webHidden/>
              </w:rPr>
              <w:fldChar w:fldCharType="begin"/>
            </w:r>
            <w:r>
              <w:rPr>
                <w:webHidden/>
              </w:rPr>
              <w:instrText xml:space="preserve"> PAGEREF _Toc70931630 \h </w:instrText>
            </w:r>
            <w:r>
              <w:rPr>
                <w:webHidden/>
              </w:rPr>
            </w:r>
            <w:r>
              <w:rPr>
                <w:webHidden/>
              </w:rPr>
              <w:fldChar w:fldCharType="separate"/>
            </w:r>
            <w:r>
              <w:rPr>
                <w:webHidden/>
              </w:rPr>
              <w:t>15</w:t>
            </w:r>
            <w:r>
              <w:rPr>
                <w:webHidden/>
              </w:rPr>
              <w:fldChar w:fldCharType="end"/>
            </w:r>
          </w:hyperlink>
        </w:p>
        <w:p w14:paraId="4E1344D2" w14:textId="0A609A70" w:rsidR="001F2F3F" w:rsidRDefault="001F2F3F">
          <w:pPr>
            <w:pStyle w:val="Inhopg3"/>
            <w:rPr>
              <w:rFonts w:asciiTheme="minorHAnsi" w:eastAsiaTheme="minorEastAsia" w:hAnsiTheme="minorHAnsi" w:cstheme="minorBidi"/>
              <w:snapToGrid/>
              <w:kern w:val="0"/>
              <w:sz w:val="22"/>
              <w:szCs w:val="22"/>
              <w:lang w:eastAsia="nl-NL"/>
            </w:rPr>
          </w:pPr>
          <w:hyperlink w:anchor="_Toc70931631" w:history="1">
            <w:r w:rsidRPr="003624F0">
              <w:rPr>
                <w:rStyle w:val="Hyperlink"/>
              </w:rPr>
              <w:t>2.4.4</w:t>
            </w:r>
            <w:r>
              <w:rPr>
                <w:rFonts w:asciiTheme="minorHAnsi" w:eastAsiaTheme="minorEastAsia" w:hAnsiTheme="minorHAnsi" w:cstheme="minorBidi"/>
                <w:snapToGrid/>
                <w:kern w:val="0"/>
                <w:sz w:val="22"/>
                <w:szCs w:val="22"/>
                <w:lang w:eastAsia="nl-NL"/>
              </w:rPr>
              <w:tab/>
            </w:r>
            <w:r w:rsidRPr="003624F0">
              <w:rPr>
                <w:rStyle w:val="Hyperlink"/>
              </w:rPr>
              <w:t>Afsluiting partijen</w:t>
            </w:r>
            <w:r>
              <w:rPr>
                <w:webHidden/>
              </w:rPr>
              <w:tab/>
            </w:r>
            <w:r>
              <w:rPr>
                <w:webHidden/>
              </w:rPr>
              <w:fldChar w:fldCharType="begin"/>
            </w:r>
            <w:r>
              <w:rPr>
                <w:webHidden/>
              </w:rPr>
              <w:instrText xml:space="preserve"> PAGEREF _Toc70931631 \h </w:instrText>
            </w:r>
            <w:r>
              <w:rPr>
                <w:webHidden/>
              </w:rPr>
            </w:r>
            <w:r>
              <w:rPr>
                <w:webHidden/>
              </w:rPr>
              <w:fldChar w:fldCharType="separate"/>
            </w:r>
            <w:r>
              <w:rPr>
                <w:webHidden/>
              </w:rPr>
              <w:t>17</w:t>
            </w:r>
            <w:r>
              <w:rPr>
                <w:webHidden/>
              </w:rPr>
              <w:fldChar w:fldCharType="end"/>
            </w:r>
          </w:hyperlink>
        </w:p>
        <w:p w14:paraId="5443FEB6" w14:textId="41404E5C" w:rsidR="001F2F3F" w:rsidRDefault="001F2F3F">
          <w:pPr>
            <w:pStyle w:val="Inhopg2"/>
            <w:rPr>
              <w:rFonts w:asciiTheme="minorHAnsi" w:eastAsiaTheme="minorEastAsia" w:hAnsiTheme="minorHAnsi" w:cstheme="minorBidi"/>
              <w:snapToGrid/>
              <w:kern w:val="0"/>
              <w:sz w:val="22"/>
              <w:szCs w:val="22"/>
              <w:lang w:eastAsia="nl-NL"/>
            </w:rPr>
          </w:pPr>
          <w:hyperlink w:anchor="_Toc70931632" w:history="1">
            <w:r w:rsidRPr="003624F0">
              <w:rPr>
                <w:rStyle w:val="Hyperlink"/>
              </w:rPr>
              <w:t>2.5</w:t>
            </w:r>
            <w:r>
              <w:rPr>
                <w:rFonts w:asciiTheme="minorHAnsi" w:eastAsiaTheme="minorEastAsia" w:hAnsiTheme="minorHAnsi" w:cstheme="minorBidi"/>
                <w:snapToGrid/>
                <w:kern w:val="0"/>
                <w:sz w:val="22"/>
                <w:szCs w:val="22"/>
                <w:lang w:eastAsia="nl-NL"/>
              </w:rPr>
              <w:tab/>
            </w:r>
            <w:r w:rsidRPr="003624F0">
              <w:rPr>
                <w:rStyle w:val="Hyperlink"/>
              </w:rPr>
              <w:t>Hypotheektekst</w:t>
            </w:r>
            <w:r>
              <w:rPr>
                <w:webHidden/>
              </w:rPr>
              <w:tab/>
            </w:r>
            <w:r>
              <w:rPr>
                <w:webHidden/>
              </w:rPr>
              <w:fldChar w:fldCharType="begin"/>
            </w:r>
            <w:r>
              <w:rPr>
                <w:webHidden/>
              </w:rPr>
              <w:instrText xml:space="preserve"> PAGEREF _Toc70931632 \h </w:instrText>
            </w:r>
            <w:r>
              <w:rPr>
                <w:webHidden/>
              </w:rPr>
            </w:r>
            <w:r>
              <w:rPr>
                <w:webHidden/>
              </w:rPr>
              <w:fldChar w:fldCharType="separate"/>
            </w:r>
            <w:r>
              <w:rPr>
                <w:webHidden/>
              </w:rPr>
              <w:t>18</w:t>
            </w:r>
            <w:r>
              <w:rPr>
                <w:webHidden/>
              </w:rPr>
              <w:fldChar w:fldCharType="end"/>
            </w:r>
          </w:hyperlink>
        </w:p>
        <w:p w14:paraId="4F8F5E76" w14:textId="75C2388F" w:rsidR="001F2F3F" w:rsidRDefault="001F2F3F">
          <w:pPr>
            <w:pStyle w:val="Inhopg3"/>
            <w:rPr>
              <w:rFonts w:asciiTheme="minorHAnsi" w:eastAsiaTheme="minorEastAsia" w:hAnsiTheme="minorHAnsi" w:cstheme="minorBidi"/>
              <w:snapToGrid/>
              <w:kern w:val="0"/>
              <w:sz w:val="22"/>
              <w:szCs w:val="22"/>
              <w:lang w:eastAsia="nl-NL"/>
            </w:rPr>
          </w:pPr>
          <w:hyperlink w:anchor="_Toc70931633" w:history="1">
            <w:r w:rsidRPr="003624F0">
              <w:rPr>
                <w:rStyle w:val="Hyperlink"/>
              </w:rPr>
              <w:t>2.5.1</w:t>
            </w:r>
            <w:r>
              <w:rPr>
                <w:rFonts w:asciiTheme="minorHAnsi" w:eastAsiaTheme="minorEastAsia" w:hAnsiTheme="minorHAnsi" w:cstheme="minorBidi"/>
                <w:snapToGrid/>
                <w:kern w:val="0"/>
                <w:sz w:val="22"/>
                <w:szCs w:val="22"/>
                <w:lang w:eastAsia="nl-NL"/>
              </w:rPr>
              <w:tab/>
            </w:r>
            <w:r w:rsidRPr="003624F0">
              <w:rPr>
                <w:rStyle w:val="Hyperlink"/>
              </w:rPr>
              <w:t>Hypotheekstelling</w:t>
            </w:r>
            <w:r>
              <w:rPr>
                <w:webHidden/>
              </w:rPr>
              <w:tab/>
            </w:r>
            <w:r>
              <w:rPr>
                <w:webHidden/>
              </w:rPr>
              <w:fldChar w:fldCharType="begin"/>
            </w:r>
            <w:r>
              <w:rPr>
                <w:webHidden/>
              </w:rPr>
              <w:instrText xml:space="preserve"> PAGEREF _Toc70931633 \h </w:instrText>
            </w:r>
            <w:r>
              <w:rPr>
                <w:webHidden/>
              </w:rPr>
            </w:r>
            <w:r>
              <w:rPr>
                <w:webHidden/>
              </w:rPr>
              <w:fldChar w:fldCharType="separate"/>
            </w:r>
            <w:r>
              <w:rPr>
                <w:webHidden/>
              </w:rPr>
              <w:t>19</w:t>
            </w:r>
            <w:r>
              <w:rPr>
                <w:webHidden/>
              </w:rPr>
              <w:fldChar w:fldCharType="end"/>
            </w:r>
          </w:hyperlink>
        </w:p>
        <w:p w14:paraId="4A27C69C" w14:textId="015DF45A" w:rsidR="001F2F3F" w:rsidRDefault="001F2F3F">
          <w:pPr>
            <w:pStyle w:val="Inhopg3"/>
            <w:rPr>
              <w:rFonts w:asciiTheme="minorHAnsi" w:eastAsiaTheme="minorEastAsia" w:hAnsiTheme="minorHAnsi" w:cstheme="minorBidi"/>
              <w:snapToGrid/>
              <w:kern w:val="0"/>
              <w:sz w:val="22"/>
              <w:szCs w:val="22"/>
              <w:lang w:eastAsia="nl-NL"/>
            </w:rPr>
          </w:pPr>
          <w:hyperlink w:anchor="_Toc70931634" w:history="1">
            <w:r w:rsidRPr="003624F0">
              <w:rPr>
                <w:rStyle w:val="Hyperlink"/>
              </w:rPr>
              <w:t>2.5.2</w:t>
            </w:r>
            <w:r>
              <w:rPr>
                <w:rFonts w:asciiTheme="minorHAnsi" w:eastAsiaTheme="minorEastAsia" w:hAnsiTheme="minorHAnsi" w:cstheme="minorBidi"/>
                <w:snapToGrid/>
                <w:kern w:val="0"/>
                <w:sz w:val="22"/>
                <w:szCs w:val="22"/>
                <w:lang w:eastAsia="nl-NL"/>
              </w:rPr>
              <w:tab/>
            </w:r>
            <w:r w:rsidRPr="003624F0">
              <w:rPr>
                <w:rStyle w:val="Hyperlink"/>
              </w:rPr>
              <w:t>Registergoederen</w:t>
            </w:r>
            <w:r>
              <w:rPr>
                <w:webHidden/>
              </w:rPr>
              <w:tab/>
            </w:r>
            <w:r>
              <w:rPr>
                <w:webHidden/>
              </w:rPr>
              <w:fldChar w:fldCharType="begin"/>
            </w:r>
            <w:r>
              <w:rPr>
                <w:webHidden/>
              </w:rPr>
              <w:instrText xml:space="preserve"> PAGEREF _Toc70931634 \h </w:instrText>
            </w:r>
            <w:r>
              <w:rPr>
                <w:webHidden/>
              </w:rPr>
            </w:r>
            <w:r>
              <w:rPr>
                <w:webHidden/>
              </w:rPr>
              <w:fldChar w:fldCharType="separate"/>
            </w:r>
            <w:r>
              <w:rPr>
                <w:webHidden/>
              </w:rPr>
              <w:t>21</w:t>
            </w:r>
            <w:r>
              <w:rPr>
                <w:webHidden/>
              </w:rPr>
              <w:fldChar w:fldCharType="end"/>
            </w:r>
          </w:hyperlink>
        </w:p>
        <w:p w14:paraId="72FB1E2B" w14:textId="5E9F8E39" w:rsidR="001F2F3F" w:rsidRDefault="001F2F3F">
          <w:pPr>
            <w:pStyle w:val="Inhopg3"/>
            <w:rPr>
              <w:rFonts w:asciiTheme="minorHAnsi" w:eastAsiaTheme="minorEastAsia" w:hAnsiTheme="minorHAnsi" w:cstheme="minorBidi"/>
              <w:snapToGrid/>
              <w:kern w:val="0"/>
              <w:sz w:val="22"/>
              <w:szCs w:val="22"/>
              <w:lang w:eastAsia="nl-NL"/>
            </w:rPr>
          </w:pPr>
          <w:hyperlink w:anchor="_Toc70931635" w:history="1">
            <w:r w:rsidRPr="003624F0">
              <w:rPr>
                <w:rStyle w:val="Hyperlink"/>
              </w:rPr>
              <w:t>2.5.3</w:t>
            </w:r>
            <w:r>
              <w:rPr>
                <w:rFonts w:asciiTheme="minorHAnsi" w:eastAsiaTheme="minorEastAsia" w:hAnsiTheme="minorHAnsi" w:cstheme="minorBidi"/>
                <w:snapToGrid/>
                <w:kern w:val="0"/>
                <w:sz w:val="22"/>
                <w:szCs w:val="22"/>
                <w:lang w:eastAsia="nl-NL"/>
              </w:rPr>
              <w:tab/>
            </w:r>
            <w:r w:rsidRPr="003624F0">
              <w:rPr>
                <w:rStyle w:val="Hyperlink"/>
              </w:rPr>
              <w:t>Aanvaarding</w:t>
            </w:r>
            <w:r>
              <w:rPr>
                <w:webHidden/>
              </w:rPr>
              <w:tab/>
            </w:r>
            <w:r>
              <w:rPr>
                <w:webHidden/>
              </w:rPr>
              <w:fldChar w:fldCharType="begin"/>
            </w:r>
            <w:r>
              <w:rPr>
                <w:webHidden/>
              </w:rPr>
              <w:instrText xml:space="preserve"> PAGEREF _Toc70931635 \h </w:instrText>
            </w:r>
            <w:r>
              <w:rPr>
                <w:webHidden/>
              </w:rPr>
            </w:r>
            <w:r>
              <w:rPr>
                <w:webHidden/>
              </w:rPr>
              <w:fldChar w:fldCharType="separate"/>
            </w:r>
            <w:r>
              <w:rPr>
                <w:webHidden/>
              </w:rPr>
              <w:t>22</w:t>
            </w:r>
            <w:r>
              <w:rPr>
                <w:webHidden/>
              </w:rPr>
              <w:fldChar w:fldCharType="end"/>
            </w:r>
          </w:hyperlink>
        </w:p>
        <w:p w14:paraId="26C14D1C" w14:textId="4FCA75C5" w:rsidR="001F2F3F" w:rsidRDefault="001F2F3F">
          <w:pPr>
            <w:pStyle w:val="Inhopg2"/>
            <w:rPr>
              <w:rFonts w:asciiTheme="minorHAnsi" w:eastAsiaTheme="minorEastAsia" w:hAnsiTheme="minorHAnsi" w:cstheme="minorBidi"/>
              <w:snapToGrid/>
              <w:kern w:val="0"/>
              <w:sz w:val="22"/>
              <w:szCs w:val="22"/>
              <w:lang w:eastAsia="nl-NL"/>
            </w:rPr>
          </w:pPr>
          <w:hyperlink w:anchor="_Toc70931636" w:history="1">
            <w:r w:rsidRPr="003624F0">
              <w:rPr>
                <w:rStyle w:val="Hyperlink"/>
              </w:rPr>
              <w:t>2.6</w:t>
            </w:r>
            <w:r>
              <w:rPr>
                <w:rFonts w:asciiTheme="minorHAnsi" w:eastAsiaTheme="minorEastAsia" w:hAnsiTheme="minorHAnsi" w:cstheme="minorBidi"/>
                <w:snapToGrid/>
                <w:kern w:val="0"/>
                <w:sz w:val="22"/>
                <w:szCs w:val="22"/>
                <w:lang w:eastAsia="nl-NL"/>
              </w:rPr>
              <w:tab/>
            </w:r>
            <w:r w:rsidRPr="003624F0">
              <w:rPr>
                <w:rStyle w:val="Hyperlink"/>
              </w:rPr>
              <w:t>Woonplaatskeuze</w:t>
            </w:r>
            <w:r>
              <w:rPr>
                <w:webHidden/>
              </w:rPr>
              <w:tab/>
            </w:r>
            <w:r>
              <w:rPr>
                <w:webHidden/>
              </w:rPr>
              <w:fldChar w:fldCharType="begin"/>
            </w:r>
            <w:r>
              <w:rPr>
                <w:webHidden/>
              </w:rPr>
              <w:instrText xml:space="preserve"> PAGEREF _Toc70931636 \h </w:instrText>
            </w:r>
            <w:r>
              <w:rPr>
                <w:webHidden/>
              </w:rPr>
            </w:r>
            <w:r>
              <w:rPr>
                <w:webHidden/>
              </w:rPr>
              <w:fldChar w:fldCharType="separate"/>
            </w:r>
            <w:r>
              <w:rPr>
                <w:webHidden/>
              </w:rPr>
              <w:t>23</w:t>
            </w:r>
            <w:r>
              <w:rPr>
                <w:webHidden/>
              </w:rPr>
              <w:fldChar w:fldCharType="end"/>
            </w:r>
          </w:hyperlink>
        </w:p>
        <w:p w14:paraId="60B7FDD1" w14:textId="3C47A4E3" w:rsidR="001F2F3F" w:rsidRDefault="001F2F3F">
          <w:pPr>
            <w:pStyle w:val="Inhopg2"/>
            <w:rPr>
              <w:rFonts w:asciiTheme="minorHAnsi" w:eastAsiaTheme="minorEastAsia" w:hAnsiTheme="minorHAnsi" w:cstheme="minorBidi"/>
              <w:snapToGrid/>
              <w:kern w:val="0"/>
              <w:sz w:val="22"/>
              <w:szCs w:val="22"/>
              <w:lang w:eastAsia="nl-NL"/>
            </w:rPr>
          </w:pPr>
          <w:hyperlink w:anchor="_Toc70931637" w:history="1">
            <w:r w:rsidRPr="003624F0">
              <w:rPr>
                <w:rStyle w:val="Hyperlink"/>
              </w:rPr>
              <w:t>2.7</w:t>
            </w:r>
            <w:r>
              <w:rPr>
                <w:rFonts w:asciiTheme="minorHAnsi" w:eastAsiaTheme="minorEastAsia" w:hAnsiTheme="minorHAnsi" w:cstheme="minorBidi"/>
                <w:snapToGrid/>
                <w:kern w:val="0"/>
                <w:sz w:val="22"/>
                <w:szCs w:val="22"/>
                <w:lang w:eastAsia="nl-NL"/>
              </w:rPr>
              <w:tab/>
            </w:r>
            <w:r w:rsidRPr="003624F0">
              <w:rPr>
                <w:rStyle w:val="Hyperlink"/>
              </w:rPr>
              <w:t>Einde kadasterdeel</w:t>
            </w:r>
            <w:r>
              <w:rPr>
                <w:webHidden/>
              </w:rPr>
              <w:tab/>
            </w:r>
            <w:r>
              <w:rPr>
                <w:webHidden/>
              </w:rPr>
              <w:fldChar w:fldCharType="begin"/>
            </w:r>
            <w:r>
              <w:rPr>
                <w:webHidden/>
              </w:rPr>
              <w:instrText xml:space="preserve"> PAGEREF _Toc70931637 \h </w:instrText>
            </w:r>
            <w:r>
              <w:rPr>
                <w:webHidden/>
              </w:rPr>
            </w:r>
            <w:r>
              <w:rPr>
                <w:webHidden/>
              </w:rPr>
              <w:fldChar w:fldCharType="separate"/>
            </w:r>
            <w:r>
              <w:rPr>
                <w:webHidden/>
              </w:rPr>
              <w:t>23</w:t>
            </w:r>
            <w:r>
              <w:rPr>
                <w:webHidden/>
              </w:rPr>
              <w:fldChar w:fldCharType="end"/>
            </w:r>
          </w:hyperlink>
        </w:p>
        <w:p w14:paraId="0D91222E" w14:textId="53EE6892" w:rsidR="001F2F3F" w:rsidRDefault="001F2F3F">
          <w:pPr>
            <w:pStyle w:val="Inhopg2"/>
            <w:rPr>
              <w:rFonts w:asciiTheme="minorHAnsi" w:eastAsiaTheme="minorEastAsia" w:hAnsiTheme="minorHAnsi" w:cstheme="minorBidi"/>
              <w:snapToGrid/>
              <w:kern w:val="0"/>
              <w:sz w:val="22"/>
              <w:szCs w:val="22"/>
              <w:lang w:eastAsia="nl-NL"/>
            </w:rPr>
          </w:pPr>
          <w:hyperlink w:anchor="_Toc70931638" w:history="1">
            <w:r w:rsidRPr="003624F0">
              <w:rPr>
                <w:rStyle w:val="Hyperlink"/>
              </w:rPr>
              <w:t>2.8</w:t>
            </w:r>
            <w:r>
              <w:rPr>
                <w:rFonts w:asciiTheme="minorHAnsi" w:eastAsiaTheme="minorEastAsia" w:hAnsiTheme="minorHAnsi" w:cstheme="minorBidi"/>
                <w:snapToGrid/>
                <w:kern w:val="0"/>
                <w:sz w:val="22"/>
                <w:szCs w:val="22"/>
                <w:lang w:eastAsia="nl-NL"/>
              </w:rPr>
              <w:tab/>
            </w:r>
            <w:r w:rsidRPr="003624F0">
              <w:rPr>
                <w:rStyle w:val="Hyperlink"/>
              </w:rPr>
              <w:t>Vrije gedeelte</w:t>
            </w:r>
            <w:r>
              <w:rPr>
                <w:webHidden/>
              </w:rPr>
              <w:tab/>
            </w:r>
            <w:r>
              <w:rPr>
                <w:webHidden/>
              </w:rPr>
              <w:fldChar w:fldCharType="begin"/>
            </w:r>
            <w:r>
              <w:rPr>
                <w:webHidden/>
              </w:rPr>
              <w:instrText xml:space="preserve"> PAGEREF _Toc70931638 \h </w:instrText>
            </w:r>
            <w:r>
              <w:rPr>
                <w:webHidden/>
              </w:rPr>
            </w:r>
            <w:r>
              <w:rPr>
                <w:webHidden/>
              </w:rPr>
              <w:fldChar w:fldCharType="separate"/>
            </w:r>
            <w:r>
              <w:rPr>
                <w:webHidden/>
              </w:rPr>
              <w:t>24</w:t>
            </w:r>
            <w:r>
              <w:rPr>
                <w:webHidden/>
              </w:rPr>
              <w:fldChar w:fldCharType="end"/>
            </w:r>
          </w:hyperlink>
        </w:p>
        <w:p w14:paraId="491140E1" w14:textId="6D24F7B0"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29" w:name="bmStartpunt"/>
      <w:bookmarkStart w:id="30" w:name="_Toc498316301"/>
      <w:bookmarkStart w:id="31" w:name="_Toc20728828"/>
      <w:bookmarkStart w:id="32" w:name="_Toc464135491"/>
      <w:bookmarkStart w:id="33" w:name="_Toc506361255"/>
      <w:bookmarkStart w:id="34" w:name="_Toc70931619"/>
      <w:bookmarkStart w:id="35" w:name="_Toc179181706"/>
      <w:bookmarkEnd w:id="29"/>
      <w:bookmarkEnd w:id="30"/>
      <w:bookmarkEnd w:id="31"/>
      <w:r w:rsidRPr="00343045">
        <w:rPr>
          <w:lang w:val="nl-NL"/>
        </w:rPr>
        <w:lastRenderedPageBreak/>
        <w:t>Inleiding</w:t>
      </w:r>
      <w:bookmarkEnd w:id="32"/>
      <w:bookmarkEnd w:id="33"/>
      <w:bookmarkEnd w:id="34"/>
    </w:p>
    <w:p w14:paraId="409F5E9D" w14:textId="77777777" w:rsidR="00987D5A" w:rsidRPr="00343045" w:rsidRDefault="00987D5A" w:rsidP="00987D5A">
      <w:pPr>
        <w:pStyle w:val="Kop2"/>
        <w:numPr>
          <w:ilvl w:val="1"/>
          <w:numId w:val="1"/>
        </w:numPr>
      </w:pPr>
      <w:bookmarkStart w:id="36" w:name="_Toc196114936"/>
      <w:bookmarkStart w:id="37" w:name="_Toc464135492"/>
      <w:bookmarkStart w:id="38" w:name="_Toc506361256"/>
      <w:bookmarkStart w:id="39" w:name="_Toc70931620"/>
      <w:r w:rsidRPr="00343045">
        <w:t>Doel</w:t>
      </w:r>
      <w:bookmarkEnd w:id="36"/>
      <w:bookmarkEnd w:id="37"/>
      <w:bookmarkEnd w:id="38"/>
      <w:bookmarkEnd w:id="39"/>
    </w:p>
    <w:p w14:paraId="3CFD72A5" w14:textId="7D821181" w:rsidR="008D0862" w:rsidRDefault="008D0862" w:rsidP="008D0862">
      <w:r w:rsidRPr="00343045">
        <w:t>I</w:t>
      </w:r>
      <w:r>
        <w:t>n dit document wordt beschreven</w:t>
      </w:r>
      <w:r w:rsidRPr="00343045">
        <w:t xml:space="preserve"> hoe het modeldocument voor</w:t>
      </w:r>
      <w:r w:rsidR="00286F0E">
        <w:t xml:space="preserve"> </w:t>
      </w:r>
      <w:proofErr w:type="spellStart"/>
      <w:r w:rsidR="000340F8">
        <w:t>Argenta</w:t>
      </w:r>
      <w:proofErr w:type="spellEnd"/>
      <w:r w:rsidR="00C61CA0" w:rsidRPr="00343045">
        <w:t xml:space="preserve"> </w:t>
      </w:r>
      <w:r>
        <w:t>hypothe</w:t>
      </w:r>
      <w:r w:rsidR="00C723C4">
        <w:t>e</w:t>
      </w:r>
      <w:r>
        <w:t>k</w:t>
      </w:r>
      <w:r w:rsidR="00C723C4">
        <w:t xml:space="preserve">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40" w:name="_Toc212447230"/>
      <w:bookmarkStart w:id="41" w:name="_Toc464135493"/>
      <w:bookmarkStart w:id="42" w:name="_Toc506361257"/>
      <w:bookmarkStart w:id="43" w:name="_Toc70931621"/>
      <w:bookmarkStart w:id="44" w:name="_Toc196114937"/>
      <w:r w:rsidRPr="00343045">
        <w:t>Algemeen</w:t>
      </w:r>
      <w:bookmarkEnd w:id="40"/>
      <w:bookmarkEnd w:id="41"/>
      <w:bookmarkEnd w:id="42"/>
      <w:bookmarkEnd w:id="43"/>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44"/>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45" w:name="_Toc191216332"/>
      <w:bookmarkStart w:id="46" w:name="_Toc191373237"/>
      <w:bookmarkStart w:id="47" w:name="_Toc191216333"/>
      <w:bookmarkStart w:id="48" w:name="_Toc191373238"/>
      <w:bookmarkStart w:id="49" w:name="_Toc464135494"/>
      <w:bookmarkStart w:id="50" w:name="_Toc506361258"/>
      <w:bookmarkStart w:id="51" w:name="_Toc70931622"/>
      <w:bookmarkEnd w:id="45"/>
      <w:bookmarkEnd w:id="46"/>
      <w:bookmarkEnd w:id="47"/>
      <w:bookmarkEnd w:id="48"/>
      <w:r w:rsidRPr="00343045">
        <w:lastRenderedPageBreak/>
        <w:t>Referenties</w:t>
      </w:r>
      <w:bookmarkEnd w:id="49"/>
      <w:bookmarkEnd w:id="50"/>
      <w:bookmarkEnd w:id="51"/>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724028">
        <w:tc>
          <w:tcPr>
            <w:tcW w:w="556" w:type="dxa"/>
            <w:shd w:val="clear" w:color="auto" w:fill="BDD6EE" w:themeFill="accent1" w:themeFillTint="66"/>
          </w:tcPr>
          <w:p w14:paraId="1140F714" w14:textId="77777777" w:rsidR="00864B12" w:rsidRPr="00DB7FA4" w:rsidRDefault="00864B12" w:rsidP="00BF18B4">
            <w:pPr>
              <w:rPr>
                <w:b/>
                <w:lang w:val="nl"/>
              </w:rPr>
            </w:pPr>
            <w:r w:rsidRPr="00DB7FA4">
              <w:rPr>
                <w:b/>
                <w:lang w:val="nl"/>
              </w:rPr>
              <w:t>ID</w:t>
            </w:r>
          </w:p>
        </w:tc>
        <w:tc>
          <w:tcPr>
            <w:tcW w:w="8228" w:type="dxa"/>
            <w:shd w:val="clear" w:color="auto" w:fill="BDD6EE" w:themeFill="accent1" w:themeFillTint="66"/>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7919AB79" w:rsidR="00864B12" w:rsidRPr="00DB7FA4" w:rsidRDefault="00864B12" w:rsidP="00EC1610">
            <w:pPr>
              <w:rPr>
                <w:lang w:val="nl"/>
              </w:rPr>
            </w:pPr>
            <w:r w:rsidRPr="00CC0276">
              <w:t xml:space="preserve">Modeldocument </w:t>
            </w:r>
            <w:proofErr w:type="spellStart"/>
            <w:r w:rsidR="00263162">
              <w:t>Argenta</w:t>
            </w:r>
            <w:proofErr w:type="spellEnd"/>
            <w:r>
              <w:t xml:space="preserve">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0E61E6B" w:rsidR="00864B12" w:rsidRPr="00DB7FA4" w:rsidRDefault="00864B12" w:rsidP="00BF18B4">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1C784F">
              <w:t xml:space="preserve"> van </w:t>
            </w:r>
            <w:proofErr w:type="spellStart"/>
            <w:r w:rsidR="007C6E6C">
              <w:t>Argenta</w:t>
            </w:r>
            <w:proofErr w:type="spellEnd"/>
            <w:r w:rsidR="00ED2FFE">
              <w:t>.</w:t>
            </w:r>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52" w:name="AlgemeneAfsprakenDocument"/>
            <w:r>
              <w:t>[3]</w:t>
            </w:r>
            <w:bookmarkEnd w:id="52"/>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4EF7EB3E" w:rsidR="00864B12" w:rsidRDefault="00864B12" w:rsidP="00BF18B4">
            <w:bookmarkStart w:id="53" w:name="TC"/>
            <w:r>
              <w:t>[</w:t>
            </w:r>
            <w:r w:rsidR="000340F8">
              <w:t>4</w:t>
            </w:r>
            <w:r>
              <w:t>]</w:t>
            </w:r>
            <w:bookmarkEnd w:id="53"/>
          </w:p>
        </w:tc>
        <w:tc>
          <w:tcPr>
            <w:tcW w:w="8228" w:type="dxa"/>
            <w:shd w:val="clear" w:color="auto" w:fill="auto"/>
          </w:tcPr>
          <w:p w14:paraId="621EC278" w14:textId="77777777" w:rsidR="00864B12" w:rsidRDefault="00864B12" w:rsidP="00BF18B4">
            <w:r w:rsidRPr="00362DEE">
              <w:t xml:space="preserve">Toelichting - Comparitie nummering en </w:t>
            </w:r>
            <w:proofErr w:type="spellStart"/>
            <w:r w:rsidRPr="00362DEE">
              <w:t>layout</w:t>
            </w:r>
            <w:proofErr w:type="spellEnd"/>
          </w:p>
        </w:tc>
      </w:tr>
      <w:tr w:rsidR="00864B12" w:rsidRPr="00DB7FA4" w14:paraId="5E527C8D" w14:textId="77777777" w:rsidTr="00864B12">
        <w:tc>
          <w:tcPr>
            <w:tcW w:w="556" w:type="dxa"/>
            <w:shd w:val="clear" w:color="auto" w:fill="auto"/>
          </w:tcPr>
          <w:p w14:paraId="79ADCB4F" w14:textId="0832E39E" w:rsidR="00864B12" w:rsidRDefault="00864B12" w:rsidP="00BF18B4">
            <w:r>
              <w:t>[</w:t>
            </w:r>
            <w:r w:rsidR="000340F8">
              <w:t>5</w:t>
            </w:r>
            <w:r>
              <w:t>]</w:t>
            </w:r>
          </w:p>
        </w:tc>
        <w:tc>
          <w:tcPr>
            <w:tcW w:w="8228" w:type="dxa"/>
            <w:shd w:val="clear" w:color="auto" w:fill="auto"/>
          </w:tcPr>
          <w:p w14:paraId="1B5D9082" w14:textId="77777777" w:rsidR="00864B12" w:rsidRPr="00F04F48" w:rsidRDefault="00864B12"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type w:val="oddPage"/>
          <w:pgSz w:w="11906" w:h="16838" w:code="9"/>
          <w:pgMar w:top="3402" w:right="1304" w:bottom="1304" w:left="1814" w:header="567" w:footer="431" w:gutter="0"/>
          <w:cols w:space="708"/>
          <w:formProt w:val="0"/>
        </w:sectPr>
      </w:pPr>
    </w:p>
    <w:p w14:paraId="61B39258" w14:textId="5D35947C" w:rsidR="008D0862" w:rsidRDefault="00253A34" w:rsidP="008D0862">
      <w:pPr>
        <w:pStyle w:val="Kop1"/>
        <w:numPr>
          <w:ilvl w:val="0"/>
          <w:numId w:val="1"/>
        </w:numPr>
        <w:rPr>
          <w:lang w:val="nl-NL"/>
        </w:rPr>
      </w:pPr>
      <w:bookmarkStart w:id="54" w:name="_Toc464135495"/>
      <w:bookmarkStart w:id="55" w:name="_Toc506361259"/>
      <w:bookmarkStart w:id="56" w:name="_Toc70931623"/>
      <w:bookmarkEnd w:id="35"/>
      <w:proofErr w:type="spellStart"/>
      <w:r>
        <w:rPr>
          <w:lang w:val="nl-NL"/>
        </w:rPr>
        <w:lastRenderedPageBreak/>
        <w:t>Argenta</w:t>
      </w:r>
      <w:proofErr w:type="spellEnd"/>
      <w:r w:rsidR="00340045">
        <w:rPr>
          <w:lang w:val="nl-NL"/>
        </w:rPr>
        <w:t xml:space="preserve"> </w:t>
      </w:r>
      <w:r w:rsidR="008D0862">
        <w:rPr>
          <w:lang w:val="nl-NL"/>
        </w:rPr>
        <w:t>Hypotheekakte</w:t>
      </w:r>
      <w:bookmarkEnd w:id="54"/>
      <w:bookmarkEnd w:id="55"/>
      <w:bookmarkEnd w:id="56"/>
    </w:p>
    <w:p w14:paraId="41022976" w14:textId="25FAB979" w:rsidR="008D0862" w:rsidRDefault="008D0862" w:rsidP="008D0862">
      <w:r>
        <w:t xml:space="preserve">In dit hoofdstuk is de structuur van de </w:t>
      </w:r>
      <w:proofErr w:type="spellStart"/>
      <w:r w:rsidR="00471DAC">
        <w:t>Argenta</w:t>
      </w:r>
      <w:proofErr w:type="spellEnd"/>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57" w:name="_Toc246925271"/>
      <w:bookmarkStart w:id="58" w:name="_Toc464135496"/>
      <w:bookmarkStart w:id="59" w:name="_Toc506361260"/>
      <w:bookmarkStart w:id="60" w:name="_Toc70931624"/>
      <w:r>
        <w:t>Equivalentiev</w:t>
      </w:r>
      <w:r w:rsidR="008D0862">
        <w:t>erklaring</w:t>
      </w:r>
      <w:bookmarkEnd w:id="57"/>
      <w:bookmarkEnd w:id="58"/>
      <w:bookmarkEnd w:id="59"/>
      <w:bookmarkEnd w:id="60"/>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724028">
        <w:tc>
          <w:tcPr>
            <w:tcW w:w="2394" w:type="pct"/>
            <w:shd w:val="clear" w:color="auto" w:fill="BDD6EE" w:themeFill="accent1" w:themeFillTint="66"/>
          </w:tcPr>
          <w:p w14:paraId="1E6AE52A" w14:textId="77777777" w:rsidR="00C4522F" w:rsidRPr="00D77156" w:rsidRDefault="00C4522F" w:rsidP="00A7152A">
            <w:pPr>
              <w:rPr>
                <w:b/>
              </w:rPr>
            </w:pPr>
            <w:r w:rsidRPr="00DB7FA4">
              <w:rPr>
                <w:b/>
              </w:rPr>
              <w:t>Modeldocument tekst</w:t>
            </w:r>
          </w:p>
        </w:tc>
        <w:tc>
          <w:tcPr>
            <w:tcW w:w="2606" w:type="pct"/>
            <w:shd w:val="clear" w:color="auto" w:fill="BDD6EE" w:themeFill="accent1" w:themeFillTint="66"/>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61" w:name="_Toc464135497"/>
      <w:bookmarkStart w:id="62" w:name="_Toc506361261"/>
      <w:bookmarkStart w:id="63" w:name="_Toc70931625"/>
      <w:bookmarkStart w:id="64" w:name="_Ref438019207"/>
      <w:r>
        <w:lastRenderedPageBreak/>
        <w:t>Titel</w:t>
      </w:r>
      <w:bookmarkEnd w:id="61"/>
      <w:bookmarkEnd w:id="62"/>
      <w:bookmarkEnd w:id="6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724028">
        <w:tc>
          <w:tcPr>
            <w:tcW w:w="2394" w:type="pct"/>
            <w:shd w:val="clear" w:color="auto" w:fill="BDD6EE" w:themeFill="accent1" w:themeFillTint="66"/>
          </w:tcPr>
          <w:p w14:paraId="17970B51" w14:textId="77777777" w:rsidR="00D43A2A" w:rsidRPr="00D77156" w:rsidRDefault="00D43A2A" w:rsidP="00323158">
            <w:pPr>
              <w:rPr>
                <w:b/>
              </w:rPr>
            </w:pPr>
            <w:r w:rsidRPr="00DB7FA4">
              <w:rPr>
                <w:b/>
              </w:rPr>
              <w:t>Modeldocument tekst</w:t>
            </w:r>
          </w:p>
        </w:tc>
        <w:tc>
          <w:tcPr>
            <w:tcW w:w="2606" w:type="pct"/>
            <w:shd w:val="clear" w:color="auto" w:fill="BDD6EE" w:themeFill="accent1" w:themeFillTint="66"/>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4C6DB986" w:rsidR="005606FC" w:rsidRDefault="005606FC" w:rsidP="00D77156">
      <w:pPr>
        <w:pStyle w:val="Kop2"/>
      </w:pPr>
      <w:bookmarkStart w:id="65" w:name="_Toc464135498"/>
      <w:bookmarkStart w:id="66" w:name="_Toc506361262"/>
      <w:bookmarkStart w:id="67" w:name="_Toc70931626"/>
      <w:bookmarkEnd w:id="64"/>
      <w:r>
        <w:t>Aanhef</w:t>
      </w:r>
      <w:bookmarkEnd w:id="65"/>
      <w:bookmarkEnd w:id="66"/>
      <w:bookmarkEnd w:id="67"/>
    </w:p>
    <w:p w14:paraId="28732EFC" w14:textId="77777777" w:rsidR="006B4AA2" w:rsidRPr="006B4AA2" w:rsidRDefault="006B4AA2" w:rsidP="006B4AA2">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6B4AA2" w:rsidRPr="002E729C" w14:paraId="4EE8E41A" w14:textId="77777777" w:rsidTr="00724028">
        <w:tc>
          <w:tcPr>
            <w:tcW w:w="2394" w:type="pct"/>
            <w:shd w:val="clear" w:color="auto" w:fill="BDD6EE" w:themeFill="accent1" w:themeFillTint="66"/>
          </w:tcPr>
          <w:p w14:paraId="75A3DA9A" w14:textId="23DB7BD9" w:rsidR="006B4AA2" w:rsidRPr="00DB7FA4" w:rsidRDefault="006B4AA2"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BDD6EE" w:themeFill="accent1" w:themeFillTint="66"/>
          </w:tcPr>
          <w:p w14:paraId="2A064DF1" w14:textId="06DE5BAE" w:rsidR="006B4AA2" w:rsidRPr="00DB7FA4" w:rsidRDefault="006B4AA2" w:rsidP="002E729C">
            <w:pPr>
              <w:rPr>
                <w:szCs w:val="18"/>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68" w:name="_Toc245786300"/>
            <w:bookmarkEnd w:id="68"/>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69" w:name="_Toc464135499"/>
      <w:bookmarkStart w:id="70" w:name="_Toc506361263"/>
      <w:bookmarkStart w:id="71" w:name="_Toc70931627"/>
      <w:bookmarkStart w:id="72" w:name="_Ref182807022"/>
      <w:r>
        <w:lastRenderedPageBreak/>
        <w:t>Partijen</w:t>
      </w:r>
      <w:bookmarkEnd w:id="69"/>
      <w:bookmarkEnd w:id="70"/>
      <w:bookmarkEnd w:id="71"/>
    </w:p>
    <w:p w14:paraId="13C30B2A" w14:textId="0B3652CB"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C33D09">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72"/>
    <w:p w14:paraId="7BCF1DEA" w14:textId="77777777" w:rsidR="00810374" w:rsidRDefault="00810374" w:rsidP="00810374">
      <w:pPr>
        <w:autoSpaceDE w:val="0"/>
        <w:autoSpaceDN w:val="0"/>
        <w:adjustRightInd w:val="0"/>
        <w:rPr>
          <w:rFonts w:cs="Arial"/>
          <w:snapToGrid/>
          <w:szCs w:val="18"/>
        </w:rPr>
      </w:pPr>
    </w:p>
    <w:p w14:paraId="6CDCDC10" w14:textId="41058DDD" w:rsidR="0038607C" w:rsidRDefault="006B4AA2" w:rsidP="0038607C">
      <w:pPr>
        <w:pStyle w:val="Kop3"/>
      </w:pPr>
      <w:bookmarkStart w:id="73" w:name="_Toc464135501"/>
      <w:bookmarkStart w:id="74" w:name="_Toc506361265"/>
      <w:bookmarkStart w:id="75" w:name="_Toc70931628"/>
      <w:r>
        <w:t xml:space="preserve">Geldnemer / </w:t>
      </w:r>
      <w:r w:rsidR="0038607C">
        <w:t>Schuldenaar</w:t>
      </w:r>
      <w:bookmarkEnd w:id="73"/>
      <w:bookmarkEnd w:id="74"/>
      <w:bookmarkEnd w:id="75"/>
    </w:p>
    <w:p w14:paraId="0D203639" w14:textId="77777777" w:rsidR="00734D87" w:rsidRPr="000D7FBE" w:rsidRDefault="00734D87" w:rsidP="000D7FBE"/>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724028">
        <w:trPr>
          <w:trHeight w:val="125"/>
          <w:tblHeader/>
        </w:trPr>
        <w:tc>
          <w:tcPr>
            <w:tcW w:w="2394" w:type="pct"/>
            <w:shd w:val="clear" w:color="auto" w:fill="BDD6EE" w:themeFill="accent1" w:themeFillTint="66"/>
          </w:tcPr>
          <w:p w14:paraId="6FF347AC" w14:textId="77777777" w:rsidR="0038607C" w:rsidRPr="00D77156" w:rsidRDefault="0038607C" w:rsidP="00323158">
            <w:pPr>
              <w:rPr>
                <w:b/>
              </w:rPr>
            </w:pPr>
            <w:r w:rsidRPr="00DB7FA4">
              <w:rPr>
                <w:b/>
              </w:rPr>
              <w:t>Modeldocument tekst</w:t>
            </w:r>
          </w:p>
        </w:tc>
        <w:tc>
          <w:tcPr>
            <w:tcW w:w="2606" w:type="pct"/>
            <w:shd w:val="clear" w:color="auto" w:fill="BDD6EE" w:themeFill="accent1" w:themeFillTint="66"/>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F998363" w14:textId="0C68CBE6" w:rsidR="00C82F63" w:rsidRDefault="00C82F63" w:rsidP="00C82F63">
            <w:pPr>
              <w:autoSpaceDE w:val="0"/>
              <w:autoSpaceDN w:val="0"/>
              <w:adjustRightInd w:val="0"/>
              <w:spacing w:line="240" w:lineRule="auto"/>
              <w:rPr>
                <w:rFonts w:cs="Arial"/>
                <w:sz w:val="16"/>
                <w:szCs w:val="16"/>
              </w:rPr>
            </w:pPr>
            <w:r w:rsidRPr="008F2A69">
              <w:rPr>
                <w:rFonts w:cs="Arial"/>
                <w:szCs w:val="18"/>
              </w:rPr>
              <w:t>Vaste tekst</w:t>
            </w:r>
            <w:r>
              <w:rPr>
                <w:rFonts w:cs="Arial"/>
                <w:sz w:val="16"/>
                <w:szCs w:val="16"/>
              </w:rPr>
              <w:t>.</w:t>
            </w:r>
          </w:p>
          <w:p w14:paraId="3224EEFE" w14:textId="77777777" w:rsidR="00C82F63" w:rsidRDefault="00C82F63" w:rsidP="00C82F63">
            <w:pPr>
              <w:autoSpaceDE w:val="0"/>
              <w:autoSpaceDN w:val="0"/>
              <w:adjustRightInd w:val="0"/>
              <w:spacing w:line="240" w:lineRule="auto"/>
              <w:rPr>
                <w:rFonts w:cs="Arial"/>
                <w:sz w:val="16"/>
                <w:szCs w:val="16"/>
              </w:rPr>
            </w:pPr>
          </w:p>
          <w:p w14:paraId="448AAB90" w14:textId="4E04C314" w:rsidR="00C82F63" w:rsidRPr="00AD2288" w:rsidRDefault="00C82F63" w:rsidP="00C82F63">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00C81300">
              <w:rPr>
                <w:rFonts w:cs="Arial"/>
                <w:snapToGrid/>
                <w:kern w:val="0"/>
                <w:sz w:val="16"/>
                <w:szCs w:val="16"/>
                <w:lang w:eastAsia="nl-NL"/>
              </w:rPr>
              <w:t xml:space="preserve"> </w:t>
            </w:r>
            <w:r w:rsidR="00424202" w:rsidRPr="005D4352">
              <w:rPr>
                <w:rFonts w:cs="Arial"/>
                <w:sz w:val="16"/>
                <w:szCs w:val="16"/>
              </w:rPr>
              <w:t>[</w:t>
            </w:r>
            <w:proofErr w:type="spellStart"/>
            <w:r w:rsidR="00424202" w:rsidRPr="005D4352">
              <w:rPr>
                <w:rFonts w:cs="Arial"/>
                <w:sz w:val="16"/>
                <w:szCs w:val="16"/>
              </w:rPr>
              <w:t>aanduidingHypotheek</w:t>
            </w:r>
            <w:proofErr w:type="spellEnd"/>
            <w:r w:rsidR="00424202" w:rsidRPr="005D4352">
              <w:rPr>
                <w:rFonts w:cs="Arial"/>
                <w:sz w:val="16"/>
                <w:szCs w:val="16"/>
              </w:rPr>
              <w:t xml:space="preserve"> = niet aanwezig]</w:t>
            </w:r>
            <w:r w:rsidR="00C81300">
              <w:rPr>
                <w:rFonts w:cs="Arial"/>
                <w:sz w:val="16"/>
                <w:szCs w:val="16"/>
              </w:rPr>
              <w:t xml:space="preserve"> </w:t>
            </w:r>
            <w:r w:rsidRPr="00AD2288">
              <w:rPr>
                <w:rFonts w:cs="Arial"/>
                <w:sz w:val="16"/>
                <w:szCs w:val="16"/>
              </w:rPr>
              <w:t>/</w:t>
            </w:r>
            <w:proofErr w:type="spellStart"/>
            <w:r w:rsidRPr="00AD2288">
              <w:rPr>
                <w:rFonts w:cs="Arial"/>
                <w:sz w:val="16"/>
                <w:szCs w:val="16"/>
              </w:rPr>
              <w:t>ve</w:t>
            </w:r>
            <w:r>
              <w:rPr>
                <w:rFonts w:cs="Arial"/>
                <w:sz w:val="16"/>
                <w:szCs w:val="16"/>
              </w:rPr>
              <w:t>rvreemder</w:t>
            </w:r>
            <w:r w:rsidRPr="00AD2288">
              <w:rPr>
                <w:rFonts w:cs="Arial"/>
                <w:sz w:val="16"/>
                <w:szCs w:val="16"/>
              </w:rPr>
              <w:t>rRechtRef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-partij"</w:t>
            </w:r>
          </w:p>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8F2A69" w:rsidRDefault="0038607C" w:rsidP="00323158">
            <w:pPr>
              <w:rPr>
                <w:snapToGrid/>
                <w:kern w:val="0"/>
                <w:szCs w:val="18"/>
                <w:lang w:eastAsia="nl-NL"/>
              </w:rPr>
            </w:pPr>
            <w:r w:rsidRPr="008F2A69">
              <w:rPr>
                <w:snapToGrid/>
                <w:kern w:val="0"/>
                <w:szCs w:val="18"/>
                <w:lang w:eastAsia="nl-NL"/>
              </w:rPr>
              <w:t>Dit tekstblok is optioneel en wordt alleen weergegeven wanneer een gevolmachtigde optreedt voor de genoemde partij. Er kan maximaal één gevolmachtigde vermeld worden, die optreedt voor de genoemde partij.</w:t>
            </w:r>
          </w:p>
          <w:p w14:paraId="7C4A82D9" w14:textId="77777777" w:rsidR="0038607C" w:rsidRPr="0077794E"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8F2A69" w:rsidRDefault="0038607C" w:rsidP="00323158">
            <w:pPr>
              <w:rPr>
                <w:snapToGrid/>
                <w:kern w:val="0"/>
                <w:sz w:val="16"/>
                <w:szCs w:val="16"/>
                <w:u w:val="single"/>
                <w:lang w:eastAsia="nl-NL"/>
              </w:rPr>
            </w:pPr>
            <w:r w:rsidRPr="008F2A69">
              <w:rPr>
                <w:snapToGrid/>
                <w:kern w:val="0"/>
                <w:sz w:val="16"/>
                <w:szCs w:val="16"/>
                <w:u w:val="single"/>
                <w:lang w:eastAsia="nl-NL"/>
              </w:rPr>
              <w:t>Mapping gevolmachtigde:</w:t>
            </w:r>
          </w:p>
          <w:p w14:paraId="4F31F7A9" w14:textId="77777777" w:rsidR="0038607C" w:rsidRPr="0077794E" w:rsidRDefault="0038607C" w:rsidP="00323158">
            <w:pPr>
              <w:autoSpaceDE w:val="0"/>
              <w:autoSpaceDN w:val="0"/>
              <w:adjustRightInd w:val="0"/>
              <w:spacing w:line="240" w:lineRule="auto"/>
              <w:rPr>
                <w:snapToGrid/>
                <w:kern w:val="0"/>
                <w:sz w:val="16"/>
                <w:szCs w:val="16"/>
                <w:lang w:eastAsia="nl-NL"/>
              </w:rPr>
            </w:pPr>
            <w:r w:rsidRPr="0077794E">
              <w:rPr>
                <w:snapToGrid/>
                <w:kern w:val="0"/>
                <w:sz w:val="16"/>
                <w:szCs w:val="16"/>
                <w:lang w:eastAsia="nl-NL"/>
              </w:rPr>
              <w:t>//</w:t>
            </w:r>
            <w:proofErr w:type="spellStart"/>
            <w:r w:rsidRPr="0077794E">
              <w:rPr>
                <w:snapToGrid/>
                <w:kern w:val="0"/>
                <w:sz w:val="16"/>
                <w:szCs w:val="16"/>
                <w:lang w:eastAsia="nl-NL"/>
              </w:rPr>
              <w:t>IMKAD_</w:t>
            </w:r>
            <w:r w:rsidRPr="0077794E">
              <w:rPr>
                <w:rFonts w:cs="Arial"/>
                <w:snapToGrid/>
                <w:kern w:val="0"/>
                <w:sz w:val="16"/>
                <w:szCs w:val="16"/>
                <w:lang w:eastAsia="nl-NL"/>
              </w:rPr>
              <w:t>AangebodenStuk</w:t>
            </w:r>
            <w:proofErr w:type="spellEnd"/>
            <w:r w:rsidRPr="0077794E">
              <w:rPr>
                <w:snapToGrid/>
                <w:kern w:val="0"/>
                <w:sz w:val="16"/>
                <w:szCs w:val="16"/>
                <w:lang w:eastAsia="nl-NL"/>
              </w:rPr>
              <w:t>/Partij/Gevolmachtigde</w:t>
            </w:r>
          </w:p>
          <w:p w14:paraId="4AF6DF04" w14:textId="77777777" w:rsidR="0038607C" w:rsidRPr="0077794E" w:rsidRDefault="0038607C" w:rsidP="00323158">
            <w:pPr>
              <w:autoSpaceDE w:val="0"/>
              <w:autoSpaceDN w:val="0"/>
              <w:adjustRightInd w:val="0"/>
              <w:spacing w:line="240" w:lineRule="auto"/>
              <w:rPr>
                <w:snapToGrid/>
                <w:kern w:val="0"/>
                <w:sz w:val="16"/>
                <w:szCs w:val="16"/>
                <w:lang w:eastAsia="nl-NL"/>
              </w:rPr>
            </w:pPr>
            <w:r w:rsidRPr="0077794E">
              <w:rPr>
                <w:sz w:val="16"/>
                <w:szCs w:val="16"/>
                <w:lang w:val="nl"/>
              </w:rPr>
              <w:t>-de overige mapping is opgenomen in het genoemde tekstblok.</w:t>
            </w:r>
          </w:p>
        </w:tc>
      </w:tr>
      <w:tr w:rsidR="0038607C" w:rsidRPr="00123774" w14:paraId="6A19DEC9" w14:textId="77777777" w:rsidTr="000D7FBE">
        <w:trPr>
          <w:trHeight w:val="106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3EB292B6" w14:textId="3B18BDD1" w:rsidR="0038607C" w:rsidRPr="008F2A69" w:rsidRDefault="0038607C" w:rsidP="00182B9C">
            <w:pPr>
              <w:rPr>
                <w:snapToGrid/>
                <w:kern w:val="0"/>
                <w:szCs w:val="18"/>
                <w:lang w:eastAsia="nl-NL"/>
              </w:rPr>
            </w:pPr>
            <w:r w:rsidRPr="008F2A69">
              <w:rPr>
                <w:szCs w:val="18"/>
              </w:rPr>
              <w:t xml:space="preserve">Verplichte keuze uit 2 tekstblokken met de gegevens van de </w:t>
            </w:r>
            <w:proofErr w:type="spellStart"/>
            <w:r w:rsidRPr="008F2A69">
              <w:rPr>
                <w:szCs w:val="18"/>
              </w:rPr>
              <w:t>perso</w:t>
            </w:r>
            <w:proofErr w:type="spellEnd"/>
            <w:r w:rsidRPr="008F2A69">
              <w:rPr>
                <w:szCs w:val="18"/>
              </w:rPr>
              <w:t xml:space="preserve">(o)n(en), die tot de partij behoren. Er moet minimaal één tekstblok ingevuld worden. Er mogen meerdere dezelfde of verschillende tekstblokken na elkaar vermeld worden. Alle combinaties zijn toegestaan. </w:t>
            </w:r>
          </w:p>
          <w:p w14:paraId="63B32D67" w14:textId="77777777" w:rsidR="0038607C" w:rsidRPr="008F2A69" w:rsidRDefault="0038607C" w:rsidP="00323158">
            <w:pPr>
              <w:rPr>
                <w:sz w:val="16"/>
                <w:szCs w:val="16"/>
                <w:u w:val="single"/>
              </w:rPr>
            </w:pPr>
            <w:r w:rsidRPr="008F2A69">
              <w:rPr>
                <w:sz w:val="16"/>
                <w:szCs w:val="16"/>
                <w:u w:val="single"/>
              </w:rPr>
              <w:t>Mapping persoon:</w:t>
            </w:r>
          </w:p>
          <w:p w14:paraId="6BE1A7B9" w14:textId="77777777" w:rsidR="0038607C" w:rsidRPr="0077794E" w:rsidRDefault="0038607C" w:rsidP="00323158">
            <w:pPr>
              <w:autoSpaceDE w:val="0"/>
              <w:autoSpaceDN w:val="0"/>
              <w:adjustRightInd w:val="0"/>
              <w:spacing w:line="240" w:lineRule="auto"/>
              <w:rPr>
                <w:sz w:val="16"/>
                <w:szCs w:val="16"/>
                <w:lang w:val="nl"/>
              </w:rPr>
            </w:pPr>
            <w:r w:rsidRPr="0077794E">
              <w:rPr>
                <w:rFonts w:cs="Arial"/>
                <w:snapToGrid/>
                <w:kern w:val="0"/>
                <w:sz w:val="16"/>
                <w:szCs w:val="16"/>
                <w:lang w:eastAsia="nl-NL"/>
              </w:rPr>
              <w:t>//</w:t>
            </w:r>
            <w:proofErr w:type="spellStart"/>
            <w:r w:rsidRPr="0077794E">
              <w:rPr>
                <w:rFonts w:cs="Arial"/>
                <w:snapToGrid/>
                <w:kern w:val="0"/>
                <w:sz w:val="16"/>
                <w:szCs w:val="16"/>
                <w:lang w:eastAsia="nl-NL"/>
              </w:rPr>
              <w:t>IMKAD_</w:t>
            </w:r>
            <w:r w:rsidRPr="0077794E">
              <w:rPr>
                <w:snapToGrid/>
                <w:kern w:val="0"/>
                <w:sz w:val="16"/>
                <w:szCs w:val="16"/>
                <w:lang w:eastAsia="nl-NL"/>
              </w:rPr>
              <w:t>AangebodenStuk</w:t>
            </w:r>
            <w:proofErr w:type="spellEnd"/>
            <w:r w:rsidRPr="0077794E">
              <w:rPr>
                <w:rFonts w:cs="Arial"/>
                <w:snapToGrid/>
                <w:kern w:val="0"/>
                <w:sz w:val="16"/>
                <w:szCs w:val="16"/>
                <w:lang w:eastAsia="nl-NL"/>
              </w:rPr>
              <w:t>/Partij/</w:t>
            </w:r>
            <w:proofErr w:type="spellStart"/>
            <w:r w:rsidRPr="0077794E">
              <w:rPr>
                <w:rFonts w:cs="Arial"/>
                <w:snapToGrid/>
                <w:kern w:val="0"/>
                <w:sz w:val="16"/>
                <w:szCs w:val="16"/>
                <w:lang w:eastAsia="nl-NL"/>
              </w:rPr>
              <w:t>IMKAD_Persoon</w:t>
            </w:r>
            <w:proofErr w:type="spellEnd"/>
          </w:p>
          <w:p w14:paraId="4AEC6635" w14:textId="77777777" w:rsidR="0038607C" w:rsidRPr="0077794E" w:rsidRDefault="0038607C" w:rsidP="00323158">
            <w:pPr>
              <w:autoSpaceDE w:val="0"/>
              <w:autoSpaceDN w:val="0"/>
              <w:adjustRightInd w:val="0"/>
              <w:spacing w:line="240" w:lineRule="auto"/>
              <w:rPr>
                <w:rFonts w:cs="Arial"/>
                <w:snapToGrid/>
                <w:kern w:val="0"/>
                <w:sz w:val="16"/>
                <w:szCs w:val="16"/>
                <w:lang w:eastAsia="nl-NL"/>
              </w:rPr>
            </w:pPr>
            <w:r w:rsidRPr="0077794E">
              <w:rPr>
                <w:sz w:val="16"/>
                <w:szCs w:val="16"/>
                <w:lang w:val="nl"/>
              </w:rPr>
              <w:t>-de overige mapping is opgenomen in de genoemde tekstblokken.</w:t>
            </w:r>
          </w:p>
        </w:tc>
      </w:tr>
    </w:tbl>
    <w:p w14:paraId="34F2758D" w14:textId="77777777" w:rsidR="00734D87" w:rsidRDefault="00734D87"/>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857DF" w:rsidRPr="00123774" w14:paraId="56AC875D" w14:textId="77777777" w:rsidTr="00323158">
        <w:trPr>
          <w:trHeight w:val="125"/>
        </w:trPr>
        <w:tc>
          <w:tcPr>
            <w:tcW w:w="2394" w:type="pct"/>
            <w:shd w:val="clear" w:color="auto" w:fill="auto"/>
          </w:tcPr>
          <w:p w14:paraId="266A2927" w14:textId="7DF171D5" w:rsidR="000857DF" w:rsidRPr="00194473" w:rsidRDefault="000857DF" w:rsidP="000D7FBE">
            <w:pPr>
              <w:ind w:left="310"/>
              <w:rPr>
                <w:rFonts w:cs="Arial"/>
                <w:szCs w:val="18"/>
              </w:rPr>
            </w:pPr>
            <w:r w:rsidRPr="000D7FBE">
              <w:rPr>
                <w:rFonts w:cs="Arial"/>
                <w:color w:val="FF0000"/>
                <w:szCs w:val="18"/>
              </w:rPr>
              <w:lastRenderedPageBreak/>
              <w:t>hierna</w:t>
            </w:r>
            <w:r w:rsidRPr="000857DF">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w:t>
            </w:r>
            <w:r w:rsidRPr="000D7FBE">
              <w:rPr>
                <w:rFonts w:cs="Arial"/>
                <w:color w:val="FF0000"/>
                <w:szCs w:val="18"/>
              </w:rPr>
              <w:t>te noemen: “de geldnemer” of “schuldenaar”</w:t>
            </w:r>
            <w:r w:rsidR="000D7FBE">
              <w:rPr>
                <w:rFonts w:cs="Arial"/>
                <w:color w:val="FF0000"/>
                <w:szCs w:val="18"/>
              </w:rPr>
              <w:t>;</w:t>
            </w:r>
          </w:p>
        </w:tc>
        <w:tc>
          <w:tcPr>
            <w:tcW w:w="2606" w:type="pct"/>
            <w:shd w:val="clear" w:color="auto" w:fill="auto"/>
          </w:tcPr>
          <w:p w14:paraId="435252EC" w14:textId="77777777" w:rsidR="00E805C3" w:rsidRPr="00AF2670" w:rsidRDefault="00E805C3" w:rsidP="00E805C3">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48441368" w14:textId="77777777" w:rsidR="00E805C3" w:rsidRPr="00AF2670" w:rsidRDefault="00E805C3" w:rsidP="00E805C3">
            <w:pPr>
              <w:rPr>
                <w:snapToGrid/>
                <w:u w:val="single"/>
              </w:rPr>
            </w:pPr>
          </w:p>
          <w:p w14:paraId="76A9574B" w14:textId="3F4E2794" w:rsidR="00E805C3" w:rsidRPr="00AF2670" w:rsidRDefault="00E805C3" w:rsidP="00E805C3">
            <w:pPr>
              <w:rPr>
                <w:snapToGrid/>
                <w:u w:val="single"/>
              </w:rPr>
            </w:pPr>
            <w:r w:rsidRPr="00AF2670">
              <w:rPr>
                <w:snapToGrid/>
                <w:u w:val="single"/>
              </w:rPr>
              <w:t xml:space="preserve">Mapping </w:t>
            </w:r>
            <w:r>
              <w:rPr>
                <w:snapToGrid/>
                <w:u w:val="single"/>
              </w:rPr>
              <w:t>geldnemer/schuldenaar</w:t>
            </w:r>
            <w:r w:rsidRPr="00AF2670">
              <w:rPr>
                <w:snapToGrid/>
                <w:u w:val="single"/>
              </w:rPr>
              <w:t xml:space="preserve"> partij:</w:t>
            </w:r>
          </w:p>
          <w:p w14:paraId="5986C245" w14:textId="77777777" w:rsidR="00E805C3" w:rsidRPr="00AF2670" w:rsidRDefault="00E805C3" w:rsidP="00E805C3">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21D7ABCF" w14:textId="77777777" w:rsidR="00E805C3" w:rsidRPr="00AF2670" w:rsidRDefault="00E805C3" w:rsidP="00E805C3">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69E6D666" w14:textId="77777777" w:rsidR="00E805C3" w:rsidRPr="00AF2670" w:rsidRDefault="00E805C3" w:rsidP="00E805C3">
            <w:pPr>
              <w:rPr>
                <w:snapToGrid/>
                <w:szCs w:val="18"/>
                <w:u w:val="single"/>
              </w:rPr>
            </w:pPr>
          </w:p>
          <w:p w14:paraId="57BBFBB8" w14:textId="77777777" w:rsidR="00E805C3" w:rsidRPr="00AF2670" w:rsidRDefault="00E805C3" w:rsidP="00E805C3">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61B49490"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7B44688"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0A02B0AB"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24403AC2"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F1AE584"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5E3C5E7"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E2C1DAA"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p>
          <w:p w14:paraId="1D7AC812" w14:textId="4E450EDF" w:rsidR="00E805C3" w:rsidRPr="00AF2670" w:rsidRDefault="00E805C3" w:rsidP="00E805C3">
            <w:pPr>
              <w:rPr>
                <w:snapToGrid/>
                <w:u w:val="single"/>
              </w:rPr>
            </w:pPr>
            <w:r w:rsidRPr="00AF2670">
              <w:rPr>
                <w:snapToGrid/>
                <w:u w:val="single"/>
              </w:rPr>
              <w:t xml:space="preserve">Mapping aanduiding </w:t>
            </w:r>
            <w:r>
              <w:rPr>
                <w:snapToGrid/>
                <w:u w:val="single"/>
              </w:rPr>
              <w:t>geldnemer/schuldenaar</w:t>
            </w:r>
            <w:r w:rsidRPr="00AF2670">
              <w:rPr>
                <w:snapToGrid/>
                <w:u w:val="single"/>
              </w:rPr>
              <w:t xml:space="preserve"> partij:</w:t>
            </w:r>
          </w:p>
          <w:p w14:paraId="51B98EEA" w14:textId="64C31A23" w:rsidR="000857DF" w:rsidRPr="008F2A69" w:rsidRDefault="00E805C3" w:rsidP="00E805C3">
            <w:pPr>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 </w:t>
            </w:r>
            <w:r w:rsidRPr="00E805C3">
              <w:rPr>
                <w:rFonts w:cs="Arial"/>
                <w:snapToGrid/>
                <w:kern w:val="0"/>
                <w:sz w:val="16"/>
                <w:szCs w:val="16"/>
                <w:lang w:eastAsia="nl-NL"/>
              </w:rPr>
              <w:t>'geldnemer of schuldenaar'</w:t>
            </w:r>
          </w:p>
        </w:tc>
      </w:tr>
    </w:tbl>
    <w:p w14:paraId="24F33D12" w14:textId="77777777" w:rsidR="00B96572" w:rsidRPr="000D7FBE" w:rsidRDefault="00B96572" w:rsidP="000D7FBE">
      <w:pPr>
        <w:rPr>
          <w:lang w:val="nl"/>
        </w:rPr>
      </w:pPr>
    </w:p>
    <w:p w14:paraId="53535187" w14:textId="431DBCA6" w:rsidR="005B5069" w:rsidRDefault="00F77041" w:rsidP="000D7FBE">
      <w:pPr>
        <w:pStyle w:val="Kop3"/>
        <w:tabs>
          <w:tab w:val="clear" w:pos="680"/>
        </w:tabs>
      </w:pPr>
      <w:bookmarkStart w:id="76" w:name="_Toc70931629"/>
      <w:r w:rsidRPr="00B96572">
        <w:t>Geldverstrekker</w:t>
      </w:r>
      <w:bookmarkEnd w:id="76"/>
    </w:p>
    <w:p w14:paraId="66DAF462" w14:textId="77777777" w:rsidR="00124D00" w:rsidRPr="008F2A69" w:rsidRDefault="00124D00" w:rsidP="008F2A6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724028">
        <w:trPr>
          <w:trHeight w:val="125"/>
          <w:tblHeader/>
        </w:trPr>
        <w:tc>
          <w:tcPr>
            <w:tcW w:w="2394" w:type="pct"/>
            <w:shd w:val="clear" w:color="auto" w:fill="BDD6EE" w:themeFill="accent1" w:themeFillTint="66"/>
          </w:tcPr>
          <w:p w14:paraId="3E6B997C" w14:textId="77777777" w:rsidR="005B5069" w:rsidRPr="00D77156" w:rsidRDefault="005B5069" w:rsidP="004936BD">
            <w:pPr>
              <w:rPr>
                <w:b/>
              </w:rPr>
            </w:pPr>
            <w:r w:rsidRPr="00DB7FA4">
              <w:rPr>
                <w:b/>
              </w:rPr>
              <w:t>Modeldocument tekst</w:t>
            </w:r>
          </w:p>
        </w:tc>
        <w:tc>
          <w:tcPr>
            <w:tcW w:w="2606" w:type="pct"/>
            <w:shd w:val="clear" w:color="auto" w:fill="BDD6EE" w:themeFill="accent1" w:themeFillTint="66"/>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651EE5DF" w14:textId="77777777" w:rsidR="005B5069" w:rsidRDefault="005B5069" w:rsidP="004936BD">
            <w:pPr>
              <w:autoSpaceDE w:val="0"/>
              <w:autoSpaceDN w:val="0"/>
              <w:adjustRightInd w:val="0"/>
              <w:spacing w:line="240" w:lineRule="auto"/>
              <w:rPr>
                <w:kern w:val="0"/>
                <w:lang w:eastAsia="nl-NL"/>
              </w:rPr>
            </w:pPr>
          </w:p>
          <w:p w14:paraId="1C85283B" w14:textId="2F1429EA" w:rsidR="00A14F33"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008849E0" w:rsidRPr="006D7A8A">
              <w:rPr>
                <w:rFonts w:cs="Arial"/>
                <w:sz w:val="16"/>
                <w:szCs w:val="16"/>
              </w:rPr>
              <w:t>[</w:t>
            </w:r>
            <w:proofErr w:type="spellStart"/>
            <w:r w:rsidR="008849E0" w:rsidRPr="006D7A8A">
              <w:rPr>
                <w:rFonts w:cs="Arial"/>
                <w:sz w:val="16"/>
                <w:szCs w:val="16"/>
              </w:rPr>
              <w:t>aanduidingHypotheek</w:t>
            </w:r>
            <w:proofErr w:type="spellEnd"/>
            <w:r w:rsidR="008849E0" w:rsidRPr="006D7A8A">
              <w:rPr>
                <w:rFonts w:cs="Arial"/>
                <w:sz w:val="16"/>
                <w:szCs w:val="16"/>
              </w:rPr>
              <w:t xml:space="preserve"> = niet aanwezig]</w:t>
            </w:r>
          </w:p>
          <w:p w14:paraId="3E351296" w14:textId="77777777" w:rsidR="005B5069"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p w14:paraId="6D6589C7" w14:textId="3C590582" w:rsidR="00C82F63" w:rsidRPr="00DB7FA4" w:rsidRDefault="00C82F63" w:rsidP="004936BD">
            <w:pPr>
              <w:autoSpaceDE w:val="0"/>
              <w:autoSpaceDN w:val="0"/>
              <w:adjustRightInd w:val="0"/>
              <w:spacing w:line="240" w:lineRule="auto"/>
              <w:rPr>
                <w:snapToGrid/>
                <w:kern w:val="0"/>
                <w:lang w:eastAsia="nl-NL"/>
              </w:rPr>
            </w:pPr>
          </w:p>
        </w:tc>
      </w:tr>
    </w:tbl>
    <w:p w14:paraId="0B5FCBFA" w14:textId="77777777" w:rsidR="00734D87" w:rsidRDefault="00734D87"/>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lastRenderedPageBreak/>
              <w:t>TEKSTBLOK GEVOLMACHTIGDE</w:t>
            </w:r>
            <w:r w:rsidRPr="00194473">
              <w:rPr>
                <w:rFonts w:cs="Arial"/>
                <w:bCs/>
                <w:color w:val="FF0000"/>
                <w:szCs w:val="18"/>
                <w:lang w:val="en-US"/>
              </w:rPr>
              <w:t>:</w:t>
            </w:r>
          </w:p>
        </w:tc>
        <w:tc>
          <w:tcPr>
            <w:tcW w:w="2606" w:type="pct"/>
            <w:shd w:val="clear" w:color="auto" w:fill="auto"/>
          </w:tcPr>
          <w:p w14:paraId="388B283D" w14:textId="012140B5"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Dit tekstblok is verplicht omdat er altijd een gevolmachtigde optreedt in naam van de </w:t>
            </w:r>
            <w:proofErr w:type="spellStart"/>
            <w:r w:rsidR="00BC5BBF">
              <w:rPr>
                <w:snapToGrid/>
                <w:kern w:val="0"/>
                <w:sz w:val="16"/>
                <w:szCs w:val="16"/>
                <w:lang w:eastAsia="nl-NL"/>
              </w:rPr>
              <w:t>ggeldverstrekker</w:t>
            </w:r>
            <w:proofErr w:type="spellEnd"/>
            <w:r w:rsidRPr="00201FE5">
              <w:rPr>
                <w:snapToGrid/>
                <w:kern w:val="0"/>
                <w:sz w:val="16"/>
                <w:szCs w:val="16"/>
                <w:lang w:eastAsia="nl-NL"/>
              </w:rPr>
              <w:t xml:space="preserve">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0B2E433A"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 xml:space="preserve">één partij: de </w:t>
            </w:r>
            <w:r w:rsidR="00BC5BBF">
              <w:rPr>
                <w:snapToGrid/>
                <w:kern w:val="0"/>
                <w:sz w:val="16"/>
                <w:szCs w:val="16"/>
                <w:lang w:eastAsia="nl-NL"/>
              </w:rPr>
              <w:t>geldverstrekker</w:t>
            </w:r>
            <w:r w:rsidRPr="00201FE5">
              <w:rPr>
                <w:snapToGrid/>
                <w:kern w:val="0"/>
                <w:sz w:val="16"/>
                <w:szCs w:val="16"/>
                <w:lang w:eastAsia="nl-NL"/>
              </w:rPr>
              <w:t>, of</w:t>
            </w:r>
          </w:p>
          <w:p w14:paraId="2C798BD0" w14:textId="04F41160"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w:t>
            </w:r>
            <w:r w:rsidR="00BC5BBF">
              <w:rPr>
                <w:snapToGrid/>
                <w:kern w:val="0"/>
                <w:sz w:val="16"/>
                <w:szCs w:val="16"/>
                <w:lang w:eastAsia="nl-NL"/>
              </w:rPr>
              <w:t>geldverstrekker</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4C5954AA"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w:t>
            </w:r>
            <w:proofErr w:type="spellStart"/>
            <w:r w:rsidRPr="00201FE5">
              <w:rPr>
                <w:snapToGrid/>
                <w:kern w:val="0"/>
                <w:sz w:val="16"/>
                <w:szCs w:val="16"/>
                <w:lang w:eastAsia="nl-NL"/>
              </w:rPr>
              <w:t>IMKAD_AangebodenStuk</w:t>
            </w:r>
            <w:proofErr w:type="spellEnd"/>
            <w:r w:rsidRPr="00201FE5">
              <w:rPr>
                <w:snapToGrid/>
                <w:kern w:val="0"/>
                <w:sz w:val="16"/>
                <w:szCs w:val="16"/>
                <w:lang w:eastAsia="nl-NL"/>
              </w:rPr>
              <w:t>/Partij/Gevolmachtigde, waarbij ./</w:t>
            </w:r>
            <w:proofErr w:type="spellStart"/>
            <w:r w:rsidRPr="00201FE5">
              <w:rPr>
                <w:snapToGrid/>
                <w:kern w:val="0"/>
                <w:sz w:val="16"/>
                <w:szCs w:val="16"/>
                <w:lang w:eastAsia="nl-NL"/>
              </w:rPr>
              <w:t>aanduidingpartij</w:t>
            </w:r>
            <w:proofErr w:type="spellEnd"/>
            <w:r w:rsidRPr="00201FE5">
              <w:rPr>
                <w:snapToGrid/>
                <w:kern w:val="0"/>
                <w:sz w:val="16"/>
                <w:szCs w:val="16"/>
                <w:lang w:eastAsia="nl-NL"/>
              </w:rPr>
              <w:t>(‘</w:t>
            </w:r>
            <w:r w:rsidR="00BC5BBF">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r w:rsidRPr="00AD2288">
              <w:rPr>
                <w:snapToGrid/>
                <w:kern w:val="0"/>
                <w:u w:val="single"/>
                <w:lang w:eastAsia="nl-NL"/>
              </w:rPr>
              <w:t>Mapping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750440F8" w14:textId="77C36C4F"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BC5BBF">
              <w:rPr>
                <w:snapToGrid/>
                <w:kern w:val="0"/>
                <w:sz w:val="16"/>
                <w:szCs w:val="16"/>
                <w:lang w:eastAsia="nl-NL"/>
              </w:rPr>
              <w:t>geldverstrekker</w:t>
            </w:r>
            <w:r w:rsidRPr="00AD2288">
              <w:rPr>
                <w:snapToGrid/>
                <w:kern w:val="0"/>
                <w:sz w:val="16"/>
                <w:szCs w:val="16"/>
                <w:lang w:eastAsia="nl-NL"/>
              </w:rPr>
              <w:t>-verzekeraar’)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1639266F" w:rsidR="00191BFB" w:rsidRDefault="005B5069" w:rsidP="004936BD">
            <w:pPr>
              <w:rPr>
                <w:rFonts w:cs="Arial"/>
                <w:color w:val="000000"/>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w:t>
            </w:r>
            <w:r w:rsidRPr="000233EA">
              <w:rPr>
                <w:rFonts w:cs="Arial"/>
                <w:sz w:val="16"/>
                <w:szCs w:val="16"/>
              </w:rPr>
              <w:t xml:space="preserve"> </w:t>
            </w:r>
            <w:r w:rsidR="000233EA">
              <w:rPr>
                <w:rFonts w:cs="Arial"/>
                <w:sz w:val="16"/>
                <w:szCs w:val="16"/>
              </w:rPr>
              <w:t>van d</w:t>
            </w:r>
            <w:r w:rsidR="000233EA" w:rsidRPr="000233EA">
              <w:rPr>
                <w:rFonts w:cs="Arial"/>
                <w:color w:val="000000"/>
                <w:sz w:val="16"/>
                <w:szCs w:val="16"/>
              </w:rPr>
              <w:t xml:space="preserve">e Rechtspersoon naar buitenlands recht: </w:t>
            </w:r>
            <w:proofErr w:type="spellStart"/>
            <w:r w:rsidR="000233EA" w:rsidRPr="000233EA">
              <w:rPr>
                <w:rFonts w:cs="Arial"/>
                <w:color w:val="000000"/>
                <w:sz w:val="16"/>
                <w:szCs w:val="16"/>
              </w:rPr>
              <w:t>Argenta</w:t>
            </w:r>
            <w:proofErr w:type="spellEnd"/>
            <w:r w:rsidR="000233EA" w:rsidRPr="000233EA">
              <w:rPr>
                <w:rFonts w:cs="Arial"/>
                <w:color w:val="000000"/>
                <w:sz w:val="16"/>
                <w:szCs w:val="16"/>
              </w:rPr>
              <w:t xml:space="preserve"> Spaarbank N.V.,</w:t>
            </w:r>
          </w:p>
          <w:p w14:paraId="298426CC" w14:textId="77777777" w:rsidR="000233EA" w:rsidRDefault="000233EA" w:rsidP="004936BD">
            <w:pPr>
              <w:rPr>
                <w:rFonts w:cs="Arial"/>
                <w:sz w:val="16"/>
                <w:szCs w:val="16"/>
              </w:rPr>
            </w:pPr>
          </w:p>
          <w:p w14:paraId="2D503E23" w14:textId="77777777" w:rsidR="00C82F63" w:rsidRDefault="00191BFB" w:rsidP="004936BD">
            <w:pPr>
              <w:rPr>
                <w:rFonts w:cs="Arial"/>
                <w:sz w:val="16"/>
                <w:szCs w:val="16"/>
              </w:rPr>
            </w:pPr>
            <w:r>
              <w:rPr>
                <w:rFonts w:cs="Arial"/>
                <w:sz w:val="16"/>
                <w:szCs w:val="16"/>
              </w:rPr>
              <w:t>De “a.” wordt alleen getoond indien de verzekeraar-partij ook aanwezig is.</w:t>
            </w:r>
          </w:p>
          <w:p w14:paraId="5FFE778C" w14:textId="6EA0E3CE" w:rsidR="005B5069" w:rsidRDefault="005B5069" w:rsidP="004936BD">
            <w:pPr>
              <w:rPr>
                <w:rFonts w:cs="Arial"/>
                <w:sz w:val="16"/>
                <w:szCs w:val="16"/>
              </w:rPr>
            </w:pPr>
            <w:r w:rsidRPr="00F86FB7">
              <w:rPr>
                <w:rFonts w:cs="Arial"/>
                <w:sz w:val="16"/>
                <w:szCs w:val="16"/>
              </w:rPr>
              <w:t xml:space="preserve"> </w:t>
            </w:r>
          </w:p>
          <w:p w14:paraId="0326D873" w14:textId="49B8320F" w:rsidR="008A2823" w:rsidRPr="00AD2288" w:rsidRDefault="008A2823" w:rsidP="008A2823">
            <w:pPr>
              <w:rPr>
                <w:rFonts w:cs="Arial"/>
                <w:snapToGrid/>
                <w:kern w:val="0"/>
                <w:szCs w:val="18"/>
                <w:lang w:eastAsia="nl-NL"/>
              </w:rPr>
            </w:pPr>
            <w:r w:rsidRPr="00AD2288">
              <w:rPr>
                <w:szCs w:val="18"/>
                <w:u w:val="single"/>
              </w:rPr>
              <w:t>Mapping alleen partij ‘</w:t>
            </w:r>
            <w:r w:rsidR="00F55FFE">
              <w:rPr>
                <w:szCs w:val="18"/>
                <w:u w:val="single"/>
              </w:rPr>
              <w:t>geldverstrekker</w:t>
            </w:r>
            <w:r w:rsidRPr="00AD2288">
              <w:rPr>
                <w:szCs w:val="18"/>
                <w:u w:val="single"/>
              </w:rPr>
              <w:t>’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3802DC49" w14:textId="12779B2F"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F55FFE">
              <w:rPr>
                <w:sz w:val="16"/>
                <w:szCs w:val="16"/>
              </w:rPr>
              <w:t>geldverstrekke</w:t>
            </w:r>
            <w:r w:rsidR="00BE23D8" w:rsidRPr="00211594">
              <w:rPr>
                <w:rFonts w:cs="Arial"/>
                <w:color w:val="000000" w:themeColor="text1"/>
                <w:sz w:val="16"/>
                <w:szCs w:val="16"/>
              </w:rPr>
              <w:t>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68F3BDB8" w:rsidR="008A2823" w:rsidRPr="00AD2288" w:rsidRDefault="008A2823" w:rsidP="008A2823">
            <w:pPr>
              <w:rPr>
                <w:szCs w:val="18"/>
                <w:u w:val="single"/>
              </w:rPr>
            </w:pPr>
            <w:r w:rsidRPr="00AD2288">
              <w:rPr>
                <w:szCs w:val="18"/>
                <w:u w:val="single"/>
              </w:rPr>
              <w:t>Mapping ‘</w:t>
            </w:r>
            <w:r w:rsidR="00F55FFE">
              <w:rPr>
                <w:szCs w:val="18"/>
                <w:u w:val="single"/>
              </w:rPr>
              <w:t>geldverstrekker’ en ‘verzekeraar’</w:t>
            </w:r>
            <w:r w:rsidRPr="00AD2288">
              <w:rPr>
                <w:szCs w:val="18"/>
                <w:u w:val="single"/>
              </w:rPr>
              <w:t xml:space="preserve"> partij aanwezig:</w:t>
            </w:r>
          </w:p>
          <w:p w14:paraId="27609EB7" w14:textId="650E9D45"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id = ‘unieke identificatie van de partij’]</w:t>
            </w:r>
          </w:p>
          <w:p w14:paraId="10174BB6" w14:textId="6437B2E1" w:rsidR="008A2823"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F55FFE">
              <w:rPr>
                <w:sz w:val="16"/>
                <w:szCs w:val="16"/>
              </w:rPr>
              <w:t>geldverstrekker-verzekeraar</w:t>
            </w:r>
            <w:r w:rsidR="00460090">
              <w:rPr>
                <w:rFonts w:cs="Arial"/>
                <w:color w:val="000000" w:themeColor="text1"/>
                <w:sz w:val="16"/>
                <w:szCs w:val="16"/>
              </w:rPr>
              <w:t>’</w:t>
            </w:r>
            <w:r w:rsidRPr="00AD2288">
              <w:rPr>
                <w:snapToGrid/>
                <w:kern w:val="0"/>
                <w:sz w:val="16"/>
                <w:szCs w:val="16"/>
                <w:lang w:eastAsia="nl-NL"/>
              </w:rPr>
              <w:t>)</w:t>
            </w:r>
          </w:p>
          <w:p w14:paraId="47D64E16" w14:textId="77777777" w:rsidR="00252F95" w:rsidRDefault="00252F95" w:rsidP="008A2823">
            <w:pPr>
              <w:autoSpaceDE w:val="0"/>
              <w:autoSpaceDN w:val="0"/>
              <w:adjustRightInd w:val="0"/>
              <w:spacing w:line="240" w:lineRule="auto"/>
              <w:rPr>
                <w:snapToGrid/>
                <w:kern w:val="0"/>
                <w:sz w:val="16"/>
                <w:szCs w:val="16"/>
                <w:lang w:eastAsia="nl-NL"/>
              </w:rPr>
            </w:pPr>
          </w:p>
          <w:p w14:paraId="7B4BEC32" w14:textId="7E84E9FD"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p>
          <w:p w14:paraId="2AB13546"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6B5582B0" w14:textId="2B81CFA1"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z w:val="16"/>
                <w:szCs w:val="16"/>
              </w:rPr>
              <w:t>geldverstrekker</w:t>
            </w:r>
            <w:r>
              <w:rPr>
                <w:rFonts w:cs="Arial"/>
                <w:color w:val="000000" w:themeColor="text1"/>
                <w:sz w:val="16"/>
                <w:szCs w:val="16"/>
              </w:rPr>
              <w:t>’</w:t>
            </w:r>
            <w:r w:rsidRPr="00AD2288">
              <w:rPr>
                <w:snapToGrid/>
                <w:kern w:val="0"/>
                <w:sz w:val="16"/>
                <w:szCs w:val="16"/>
                <w:lang w:eastAsia="nl-NL"/>
              </w:rPr>
              <w:t>)</w:t>
            </w:r>
          </w:p>
          <w:p w14:paraId="0499A651" w14:textId="120D6FF3" w:rsidR="00252F95" w:rsidRDefault="00252F95" w:rsidP="008A2823">
            <w:pPr>
              <w:autoSpaceDE w:val="0"/>
              <w:autoSpaceDN w:val="0"/>
              <w:adjustRightInd w:val="0"/>
              <w:spacing w:line="240" w:lineRule="auto"/>
              <w:rPr>
                <w:snapToGrid/>
                <w:kern w:val="0"/>
                <w:sz w:val="16"/>
                <w:szCs w:val="16"/>
                <w:lang w:eastAsia="nl-NL"/>
              </w:rPr>
            </w:pPr>
          </w:p>
          <w:p w14:paraId="288C8450" w14:textId="2B3D6C9A" w:rsidR="00252F95" w:rsidRDefault="00252F95" w:rsidP="008A2823">
            <w:pPr>
              <w:autoSpaceDE w:val="0"/>
              <w:autoSpaceDN w:val="0"/>
              <w:adjustRightInd w:val="0"/>
              <w:spacing w:line="240" w:lineRule="auto"/>
              <w:rPr>
                <w:snapToGrid/>
                <w:kern w:val="0"/>
                <w:sz w:val="16"/>
                <w:szCs w:val="16"/>
                <w:lang w:eastAsia="nl-NL"/>
              </w:rPr>
            </w:pPr>
          </w:p>
          <w:p w14:paraId="6E7C1C72" w14:textId="440AB2B8" w:rsidR="00252F95" w:rsidRPr="00252F95" w:rsidRDefault="00252F95" w:rsidP="008A2823">
            <w:pPr>
              <w:autoSpaceDE w:val="0"/>
              <w:autoSpaceDN w:val="0"/>
              <w:adjustRightInd w:val="0"/>
              <w:spacing w:line="240" w:lineRule="auto"/>
              <w:rPr>
                <w:snapToGrid/>
                <w:kern w:val="0"/>
                <w:sz w:val="16"/>
                <w:szCs w:val="16"/>
                <w:u w:val="single"/>
                <w:lang w:eastAsia="nl-NL"/>
              </w:rPr>
            </w:pPr>
            <w:r w:rsidRPr="00252F95">
              <w:rPr>
                <w:snapToGrid/>
                <w:kern w:val="0"/>
                <w:sz w:val="16"/>
                <w:szCs w:val="16"/>
                <w:u w:val="single"/>
                <w:lang w:eastAsia="nl-NL"/>
              </w:rPr>
              <w:t>Mapping geldverstrekker</w:t>
            </w:r>
            <w:r>
              <w:rPr>
                <w:snapToGrid/>
                <w:kern w:val="0"/>
                <w:sz w:val="16"/>
                <w:szCs w:val="16"/>
                <w:u w:val="single"/>
                <w:lang w:eastAsia="nl-NL"/>
              </w:rPr>
              <w:t xml:space="preserve"> indien verzekeraar-partij niet aanwezig is:</w:t>
            </w:r>
          </w:p>
          <w:p w14:paraId="68C0476D" w14:textId="7A96CA20"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811749" w14:textId="5805A00B" w:rsidR="008A2823"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42E41D2F" w14:textId="58F96D3D" w:rsidR="00C82F63" w:rsidRDefault="00C82F63" w:rsidP="008A2823">
            <w:pPr>
              <w:autoSpaceDE w:val="0"/>
              <w:autoSpaceDN w:val="0"/>
              <w:adjustRightInd w:val="0"/>
              <w:spacing w:line="240" w:lineRule="auto"/>
              <w:rPr>
                <w:sz w:val="16"/>
                <w:szCs w:val="16"/>
                <w:lang w:val="nl"/>
              </w:rPr>
            </w:pPr>
          </w:p>
          <w:p w14:paraId="2F0376D1" w14:textId="2E217AFF" w:rsidR="00C82F63" w:rsidRPr="00252F95" w:rsidRDefault="00C82F63" w:rsidP="00C82F63">
            <w:pPr>
              <w:autoSpaceDE w:val="0"/>
              <w:autoSpaceDN w:val="0"/>
              <w:adjustRightInd w:val="0"/>
              <w:spacing w:line="240" w:lineRule="auto"/>
              <w:rPr>
                <w:snapToGrid/>
                <w:kern w:val="0"/>
                <w:sz w:val="16"/>
                <w:szCs w:val="16"/>
                <w:u w:val="single"/>
                <w:lang w:eastAsia="nl-NL"/>
              </w:rPr>
            </w:pPr>
            <w:r w:rsidRPr="00252F95">
              <w:rPr>
                <w:snapToGrid/>
                <w:kern w:val="0"/>
                <w:sz w:val="16"/>
                <w:szCs w:val="16"/>
                <w:u w:val="single"/>
                <w:lang w:eastAsia="nl-NL"/>
              </w:rPr>
              <w:t>Mapping geldverstrekker</w:t>
            </w:r>
            <w:r>
              <w:rPr>
                <w:snapToGrid/>
                <w:kern w:val="0"/>
                <w:sz w:val="16"/>
                <w:szCs w:val="16"/>
                <w:u w:val="single"/>
                <w:lang w:eastAsia="nl-NL"/>
              </w:rPr>
              <w:t xml:space="preserve"> indien verzekeraar-partij wel aanwezig is:</w:t>
            </w:r>
            <w:r w:rsidRPr="00252F95">
              <w:rPr>
                <w:snapToGrid/>
                <w:kern w:val="0"/>
                <w:sz w:val="16"/>
                <w:szCs w:val="16"/>
                <w:u w:val="single"/>
                <w:lang w:eastAsia="nl-NL"/>
              </w:rPr>
              <w:t>:</w:t>
            </w:r>
          </w:p>
          <w:p w14:paraId="32F1F9BB" w14:textId="6ABE668B" w:rsidR="00C82F63" w:rsidRPr="00AD2288" w:rsidRDefault="00C82F63" w:rsidP="00C82F6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0806518E" w14:textId="77777777" w:rsidR="00C82F63" w:rsidRDefault="00C82F63" w:rsidP="00C82F6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3E4F332B" w14:textId="3A69D43C" w:rsidR="00F86FB7" w:rsidRPr="00DB7FA4" w:rsidRDefault="00F86FB7" w:rsidP="00C82F63">
            <w:pPr>
              <w:autoSpaceDE w:val="0"/>
              <w:autoSpaceDN w:val="0"/>
              <w:adjustRightInd w:val="0"/>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65184510"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p>
        </w:tc>
        <w:tc>
          <w:tcPr>
            <w:tcW w:w="2606" w:type="pct"/>
            <w:shd w:val="clear" w:color="auto" w:fill="auto"/>
          </w:tcPr>
          <w:p w14:paraId="00F99235" w14:textId="77777777" w:rsidR="005B5069" w:rsidRPr="00FD4C0C" w:rsidRDefault="005B5069" w:rsidP="00F1630D">
            <w:pPr>
              <w:spacing w:before="72" w:line="240" w:lineRule="auto"/>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1630D">
            <w:pPr>
              <w:spacing w:line="240" w:lineRule="auto"/>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rsidP="00F1630D">
            <w:pPr>
              <w:spacing w:line="240" w:lineRule="auto"/>
              <w:rPr>
                <w:sz w:val="16"/>
                <w:szCs w:val="16"/>
              </w:rPr>
            </w:pPr>
          </w:p>
          <w:p w14:paraId="464D1F3F" w14:textId="77777777" w:rsidR="005B5069" w:rsidRPr="00FD4C0C" w:rsidRDefault="005B5069" w:rsidP="00F1630D">
            <w:pPr>
              <w:spacing w:line="240" w:lineRule="auto"/>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rsidP="00F1630D">
            <w:pPr>
              <w:spacing w:line="240" w:lineRule="auto"/>
              <w:rPr>
                <w:sz w:val="16"/>
                <w:szCs w:val="16"/>
              </w:rPr>
            </w:pPr>
          </w:p>
          <w:p w14:paraId="06D2F18B" w14:textId="77777777" w:rsidR="005B5069" w:rsidRPr="00FD4C0C" w:rsidRDefault="005B5069" w:rsidP="00F1630D">
            <w:pPr>
              <w:spacing w:line="240" w:lineRule="auto"/>
              <w:rPr>
                <w:sz w:val="16"/>
                <w:szCs w:val="16"/>
              </w:rPr>
            </w:pPr>
            <w:r w:rsidRPr="00FD4C0C">
              <w:rPr>
                <w:sz w:val="16"/>
                <w:szCs w:val="16"/>
              </w:rPr>
              <w:lastRenderedPageBreak/>
              <w:t>Voor plaats en land moet gekozen worden uit een waardelijst.</w:t>
            </w:r>
          </w:p>
          <w:p w14:paraId="65892707" w14:textId="77777777" w:rsidR="005B5069" w:rsidRDefault="005B5069" w:rsidP="00F1630D">
            <w:pPr>
              <w:spacing w:line="240" w:lineRule="auto"/>
              <w:rPr>
                <w:szCs w:val="18"/>
              </w:rPr>
            </w:pPr>
          </w:p>
          <w:p w14:paraId="59AB26F6" w14:textId="77777777" w:rsidR="005B5069" w:rsidRDefault="005B5069" w:rsidP="00F1630D">
            <w:pPr>
              <w:pStyle w:val="streepje"/>
              <w:numPr>
                <w:ilvl w:val="0"/>
                <w:numId w:val="0"/>
              </w:numPr>
              <w:spacing w:line="240" w:lineRule="auto"/>
              <w:rPr>
                <w:u w:val="single"/>
                <w:lang w:val="nl-NL"/>
              </w:rPr>
            </w:pPr>
            <w:r>
              <w:rPr>
                <w:u w:val="single"/>
                <w:lang w:val="nl-NL"/>
              </w:rPr>
              <w:t>Mapping:</w:t>
            </w:r>
          </w:p>
          <w:p w14:paraId="16028908" w14:textId="77777777" w:rsidR="005B5069" w:rsidRDefault="005B5069" w:rsidP="00F1630D">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7A4FAD54" w14:textId="77EBC751" w:rsidR="005B5069" w:rsidRDefault="005B5069" w:rsidP="00F1630D">
            <w:pPr>
              <w:pStyle w:val="streepje"/>
              <w:numPr>
                <w:ilvl w:val="0"/>
                <w:numId w:val="0"/>
              </w:numPr>
              <w:spacing w:line="240" w:lineRule="auto"/>
              <w:rPr>
                <w:sz w:val="14"/>
                <w:szCs w:val="16"/>
                <w:lang w:val="nl-NL"/>
              </w:rPr>
            </w:pPr>
            <w:r>
              <w:rPr>
                <w:sz w:val="16"/>
                <w:lang w:val="nl-NL"/>
              </w:rPr>
              <w:t>./label</w:t>
            </w:r>
          </w:p>
          <w:p w14:paraId="5DB95CE9" w14:textId="2B4A791F" w:rsidR="005B5069" w:rsidRPr="00FD4C0C" w:rsidRDefault="005B5069" w:rsidP="00C9142C">
            <w:pPr>
              <w:spacing w:line="240" w:lineRule="auto"/>
              <w:ind w:left="44"/>
              <w:rPr>
                <w:sz w:val="16"/>
              </w:rPr>
            </w:pPr>
            <w:r w:rsidRPr="00FD4C0C">
              <w:rPr>
                <w:sz w:val="16"/>
              </w:rPr>
              <w:t>./afdeling</w:t>
            </w:r>
          </w:p>
          <w:p w14:paraId="272649CA" w14:textId="77777777" w:rsidR="005B5069" w:rsidRDefault="005B5069" w:rsidP="00D717BA">
            <w:pPr>
              <w:pStyle w:val="streepje"/>
              <w:numPr>
                <w:ilvl w:val="0"/>
                <w:numId w:val="0"/>
              </w:numPr>
              <w:ind w:left="284" w:hanging="284"/>
              <w:rPr>
                <w:u w:val="single"/>
                <w:lang w:val="nl-NL"/>
              </w:rPr>
            </w:pPr>
            <w:r>
              <w:rPr>
                <w:u w:val="single"/>
                <w:lang w:val="nl-NL"/>
              </w:rPr>
              <w:t>Mapping binnenlandsadres:</w:t>
            </w:r>
          </w:p>
          <w:p w14:paraId="02E9874E" w14:textId="77777777" w:rsidR="005B5069" w:rsidRDefault="005B5069" w:rsidP="00D717BA">
            <w:pPr>
              <w:pStyle w:val="streepje"/>
              <w:numPr>
                <w:ilvl w:val="0"/>
                <w:numId w:val="0"/>
              </w:numPr>
              <w:spacing w:line="240" w:lineRule="auto"/>
              <w:ind w:left="284" w:hanging="284"/>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53F8624C" w14:textId="63155621"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/postcode</w:t>
            </w:r>
          </w:p>
          <w:p w14:paraId="7ADFE8D5" w14:textId="44960ED9"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BAG_Woonplaats</w:t>
            </w:r>
            <w:proofErr w:type="spellEnd"/>
            <w:r w:rsidRPr="00FD4C0C">
              <w:rPr>
                <w:sz w:val="16"/>
                <w:szCs w:val="16"/>
              </w:rPr>
              <w:t>/woonplaatsnaam</w:t>
            </w:r>
          </w:p>
          <w:p w14:paraId="7AF42172" w14:textId="4BC47306"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BAG_OpenbareRuimte</w:t>
            </w:r>
            <w:proofErr w:type="spellEnd"/>
            <w:r w:rsidRPr="00FD4C0C">
              <w:rPr>
                <w:sz w:val="16"/>
                <w:szCs w:val="16"/>
              </w:rPr>
              <w:t>/</w:t>
            </w:r>
            <w:proofErr w:type="spellStart"/>
            <w:r w:rsidRPr="00FD4C0C">
              <w:rPr>
                <w:sz w:val="16"/>
                <w:szCs w:val="16"/>
              </w:rPr>
              <w:t>openbareRuimteNaam</w:t>
            </w:r>
            <w:proofErr w:type="spellEnd"/>
          </w:p>
          <w:p w14:paraId="02B40C2D" w14:textId="4A7D7F00"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/huisnummer</w:t>
            </w:r>
          </w:p>
          <w:p w14:paraId="5043D444" w14:textId="4B7E0A53"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/huisletter</w:t>
            </w:r>
          </w:p>
          <w:p w14:paraId="55331E34" w14:textId="3D5EFE80" w:rsidR="005B5069" w:rsidRDefault="005B5069" w:rsidP="00D717BA">
            <w:pPr>
              <w:pStyle w:val="streepje"/>
              <w:numPr>
                <w:ilvl w:val="0"/>
                <w:numId w:val="0"/>
              </w:numPr>
              <w:spacing w:line="240" w:lineRule="auto"/>
              <w:ind w:left="284" w:hanging="284"/>
              <w:rPr>
                <w:u w:val="single"/>
                <w:lang w:val="nl-NL"/>
              </w:rPr>
            </w:pPr>
            <w:r>
              <w:rPr>
                <w:sz w:val="16"/>
                <w:szCs w:val="16"/>
                <w:lang w:val="nl-NL"/>
              </w:rPr>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084B8276" w14:textId="77777777" w:rsidR="005B5069" w:rsidRDefault="005B5069" w:rsidP="00D717BA">
            <w:pPr>
              <w:pStyle w:val="streepje"/>
              <w:numPr>
                <w:ilvl w:val="0"/>
                <w:numId w:val="0"/>
              </w:numPr>
              <w:ind w:left="284" w:hanging="284"/>
              <w:rPr>
                <w:u w:val="single"/>
                <w:lang w:val="nl-NL"/>
              </w:rPr>
            </w:pPr>
            <w:r>
              <w:rPr>
                <w:u w:val="single"/>
                <w:lang w:val="nl-NL"/>
              </w:rPr>
              <w:t>Mapping buitenlandsadres:</w:t>
            </w:r>
          </w:p>
          <w:p w14:paraId="53D89320" w14:textId="77777777" w:rsidR="005B5069" w:rsidRPr="00201932" w:rsidRDefault="005B5069" w:rsidP="00D717BA">
            <w:pPr>
              <w:pStyle w:val="streepje"/>
              <w:numPr>
                <w:ilvl w:val="0"/>
                <w:numId w:val="0"/>
              </w:numPr>
              <w:spacing w:line="240" w:lineRule="auto"/>
              <w:ind w:left="284" w:hanging="284"/>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6911D8C" w14:textId="00564102" w:rsidR="005B5069" w:rsidRDefault="005B5069" w:rsidP="00D717BA">
            <w:pPr>
              <w:pStyle w:val="streepje"/>
              <w:numPr>
                <w:ilvl w:val="0"/>
                <w:numId w:val="0"/>
              </w:numPr>
              <w:spacing w:line="240" w:lineRule="auto"/>
              <w:ind w:left="284" w:hanging="284"/>
              <w:rPr>
                <w:sz w:val="14"/>
                <w:szCs w:val="16"/>
                <w:lang w:val="nl-NL"/>
              </w:rPr>
            </w:pPr>
            <w:r>
              <w:rPr>
                <w:sz w:val="16"/>
                <w:lang w:val="nl-NL"/>
              </w:rPr>
              <w:t>./woonplaats</w:t>
            </w:r>
          </w:p>
          <w:p w14:paraId="7827656A" w14:textId="0808884D" w:rsidR="005B5069" w:rsidRPr="00FD4C0C" w:rsidRDefault="005B5069" w:rsidP="00D717BA">
            <w:pPr>
              <w:spacing w:line="240" w:lineRule="auto"/>
              <w:rPr>
                <w:sz w:val="16"/>
              </w:rPr>
            </w:pPr>
            <w:r w:rsidRPr="00FD4C0C">
              <w:rPr>
                <w:sz w:val="16"/>
              </w:rPr>
              <w:t xml:space="preserve">./adres </w:t>
            </w:r>
          </w:p>
          <w:p w14:paraId="1A6A8062" w14:textId="4A61A9A5" w:rsidR="005B5069" w:rsidRPr="00FD4C0C" w:rsidRDefault="005B5069" w:rsidP="00D717BA">
            <w:pPr>
              <w:spacing w:line="240" w:lineRule="auto"/>
              <w:rPr>
                <w:sz w:val="16"/>
              </w:rPr>
            </w:pPr>
            <w:r w:rsidRPr="00FD4C0C">
              <w:rPr>
                <w:sz w:val="16"/>
              </w:rPr>
              <w:t>./regio</w:t>
            </w:r>
          </w:p>
          <w:p w14:paraId="02CBE03C" w14:textId="1FB60596" w:rsidR="005B5069" w:rsidRPr="00FD4C0C" w:rsidRDefault="005B5069" w:rsidP="00D717BA">
            <w:pPr>
              <w:spacing w:line="240" w:lineRule="auto"/>
              <w:rPr>
                <w:sz w:val="16"/>
              </w:rPr>
            </w:pPr>
            <w:r w:rsidRPr="00FD4C0C">
              <w:rPr>
                <w:sz w:val="16"/>
              </w:rPr>
              <w:t>./land</w:t>
            </w:r>
          </w:p>
          <w:p w14:paraId="62660CDA" w14:textId="77777777" w:rsidR="005B5069" w:rsidRPr="00DE7B55" w:rsidRDefault="005B5069" w:rsidP="00D717BA">
            <w:pPr>
              <w:spacing w:before="72"/>
              <w:rPr>
                <w:sz w:val="16"/>
              </w:rPr>
            </w:pPr>
            <w:r w:rsidRPr="00FD4C0C">
              <w:rPr>
                <w:u w:val="single"/>
              </w:rPr>
              <w:t>Mapping postbusadres:</w:t>
            </w:r>
          </w:p>
          <w:p w14:paraId="0007E3BD" w14:textId="77777777" w:rsidR="005B5069" w:rsidRPr="00201932" w:rsidRDefault="005B5069" w:rsidP="00D717BA">
            <w:pPr>
              <w:pStyle w:val="streepje"/>
              <w:numPr>
                <w:ilvl w:val="0"/>
                <w:numId w:val="0"/>
              </w:numPr>
              <w:spacing w:line="240" w:lineRule="auto"/>
              <w:ind w:left="284" w:hanging="284"/>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D717BA">
            <w:pPr>
              <w:spacing w:line="240" w:lineRule="auto"/>
              <w:rPr>
                <w:sz w:val="16"/>
                <w:szCs w:val="16"/>
              </w:rPr>
            </w:pPr>
            <w:r w:rsidRPr="00FD4C0C">
              <w:rPr>
                <w:sz w:val="16"/>
                <w:szCs w:val="16"/>
              </w:rPr>
              <w:t>./postbusnummer</w:t>
            </w:r>
          </w:p>
          <w:p w14:paraId="45383E4D" w14:textId="34D76406" w:rsidR="005B5069" w:rsidRPr="00FD4C0C" w:rsidRDefault="005B5069" w:rsidP="00D717BA">
            <w:pPr>
              <w:spacing w:line="240" w:lineRule="auto"/>
              <w:rPr>
                <w:sz w:val="16"/>
                <w:szCs w:val="16"/>
              </w:rPr>
            </w:pPr>
            <w:r w:rsidRPr="00FD4C0C">
              <w:rPr>
                <w:sz w:val="16"/>
              </w:rPr>
              <w:t>./</w:t>
            </w:r>
            <w:r w:rsidRPr="00FD4C0C">
              <w:rPr>
                <w:sz w:val="16"/>
                <w:szCs w:val="16"/>
              </w:rPr>
              <w:t>postcode</w:t>
            </w:r>
          </w:p>
          <w:p w14:paraId="6727BF08" w14:textId="4624F872" w:rsidR="005B5069" w:rsidRPr="00FD4C0C" w:rsidRDefault="005B5069" w:rsidP="00D717BA">
            <w:pPr>
              <w:spacing w:line="240" w:lineRule="auto"/>
              <w:rPr>
                <w:sz w:val="16"/>
                <w:szCs w:val="16"/>
              </w:rPr>
            </w:pPr>
            <w:r w:rsidRPr="00FD4C0C">
              <w:rPr>
                <w:sz w:val="16"/>
                <w:szCs w:val="16"/>
              </w:rPr>
              <w:t>./woonplaatsnaam</w:t>
            </w:r>
          </w:p>
          <w:p w14:paraId="19BAFA26" w14:textId="2DDBDFDC" w:rsidR="00B9329D" w:rsidRDefault="00B9329D" w:rsidP="00D717BA">
            <w:pPr>
              <w:spacing w:line="240" w:lineRule="auto"/>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72555302" w14:textId="3BC34739" w:rsidR="005B5069" w:rsidRPr="0063624E" w:rsidRDefault="0063624E" w:rsidP="0063624E">
            <w:pPr>
              <w:tabs>
                <w:tab w:val="left" w:pos="-1440"/>
                <w:tab w:val="left" w:pos="-720"/>
              </w:tabs>
              <w:suppressAutoHyphens/>
              <w:spacing w:line="240" w:lineRule="atLeast"/>
              <w:ind w:left="709" w:hanging="425"/>
              <w:rPr>
                <w:rFonts w:cs="Arial"/>
                <w:color w:val="FF0000"/>
                <w:sz w:val="20"/>
              </w:rPr>
            </w:pPr>
            <w:r>
              <w:rPr>
                <w:rFonts w:cs="Arial"/>
                <w:color w:val="FF0000"/>
                <w:sz w:val="20"/>
              </w:rPr>
              <w:t>hierna te noemen: “de geldverstrekker”</w:t>
            </w:r>
          </w:p>
        </w:tc>
        <w:tc>
          <w:tcPr>
            <w:tcW w:w="2606" w:type="pct"/>
            <w:shd w:val="clear" w:color="auto" w:fill="auto"/>
          </w:tcPr>
          <w:p w14:paraId="4FC5B4F8" w14:textId="77777777" w:rsidR="005B5069" w:rsidRDefault="005B5069" w:rsidP="00201FE5">
            <w:pPr>
              <w:spacing w:before="72" w:line="240" w:lineRule="auto"/>
              <w:rPr>
                <w:sz w:val="16"/>
                <w:szCs w:val="16"/>
              </w:rPr>
            </w:pPr>
            <w:r w:rsidRPr="00201FE5">
              <w:rPr>
                <w:sz w:val="16"/>
                <w:szCs w:val="16"/>
              </w:rPr>
              <w:t>Vaste tekst.</w:t>
            </w:r>
          </w:p>
          <w:p w14:paraId="4E5E6D1C" w14:textId="535DC7C5" w:rsidR="0063624E" w:rsidRPr="00201FE5" w:rsidRDefault="0063624E" w:rsidP="00201FE5">
            <w:pPr>
              <w:spacing w:before="72" w:line="240" w:lineRule="auto"/>
              <w:rPr>
                <w:snapToGrid/>
                <w:sz w:val="16"/>
                <w:szCs w:val="16"/>
              </w:rPr>
            </w:pPr>
          </w:p>
        </w:tc>
      </w:tr>
      <w:tr w:rsidR="00947F24" w:rsidRPr="00123774" w14:paraId="7B005410" w14:textId="77777777" w:rsidTr="004936BD">
        <w:trPr>
          <w:trHeight w:val="125"/>
        </w:trPr>
        <w:tc>
          <w:tcPr>
            <w:tcW w:w="2394" w:type="pct"/>
            <w:shd w:val="clear" w:color="auto" w:fill="auto"/>
          </w:tcPr>
          <w:p w14:paraId="53F618B7" w14:textId="18B34E86"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r w:rsidR="0063624E">
              <w:rPr>
                <w:rFonts w:ascii="Arial" w:hAnsi="Arial" w:cs="Arial"/>
                <w:color w:val="7030A0"/>
                <w:sz w:val="20"/>
                <w:szCs w:val="20"/>
              </w:rPr>
              <w:t>/.</w:t>
            </w:r>
          </w:p>
        </w:tc>
        <w:tc>
          <w:tcPr>
            <w:tcW w:w="2606" w:type="pct"/>
            <w:shd w:val="clear" w:color="auto" w:fill="auto"/>
          </w:tcPr>
          <w:p w14:paraId="1DA51EF2" w14:textId="3BF98F8F" w:rsidR="00947F24" w:rsidRDefault="00252F95" w:rsidP="00201FE5">
            <w:pPr>
              <w:spacing w:before="72" w:line="240" w:lineRule="auto"/>
              <w:rPr>
                <w:sz w:val="16"/>
                <w:szCs w:val="16"/>
              </w:rPr>
            </w:pPr>
            <w:r>
              <w:rPr>
                <w:sz w:val="16"/>
                <w:szCs w:val="16"/>
              </w:rPr>
              <w:t>Als de ‘verzekeraar’ volgt komt hier een puntkomma anders de afsluitende punt.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pPr>
        <w:pStyle w:val="Kop3"/>
      </w:pPr>
      <w:bookmarkStart w:id="77" w:name="_Toc70931630"/>
      <w:r>
        <w:t>Verzekeraar</w:t>
      </w:r>
      <w:bookmarkEnd w:id="77"/>
      <w:r>
        <w:t xml:space="preserve"> </w:t>
      </w:r>
    </w:p>
    <w:p w14:paraId="7F36C740" w14:textId="77777777" w:rsidR="007B0C26" w:rsidRPr="007B0C26" w:rsidRDefault="007B0C26" w:rsidP="007B0C26">
      <w:pPr>
        <w:rPr>
          <w:lang w:val="nl"/>
        </w:rPr>
      </w:pPr>
    </w:p>
    <w:p w14:paraId="115EDD1E" w14:textId="77777777" w:rsidR="00252F95" w:rsidRDefault="005B5069" w:rsidP="00252F95">
      <w:pPr>
        <w:rPr>
          <w:lang w:val="nl"/>
        </w:rPr>
      </w:pPr>
      <w:r>
        <w:rPr>
          <w:lang w:val="nl"/>
        </w:rPr>
        <w:t>Deze partij is optioneel</w:t>
      </w:r>
    </w:p>
    <w:p w14:paraId="53E3A9ED" w14:textId="48662323" w:rsidR="005B5069" w:rsidRPr="002E0D2E" w:rsidRDefault="005B5069" w:rsidP="00252F95">
      <w:pPr>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724028">
        <w:tc>
          <w:tcPr>
            <w:tcW w:w="6771" w:type="dxa"/>
            <w:shd w:val="clear" w:color="auto" w:fill="BDD6EE" w:themeFill="accent1" w:themeFillTint="66"/>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BDD6EE" w:themeFill="accent1" w:themeFillTint="66"/>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000A3BBA" w14:textId="67E9525A" w:rsidR="00252F95" w:rsidRPr="00252F95" w:rsidRDefault="00252F95" w:rsidP="004936BD">
            <w:pPr>
              <w:rPr>
                <w:szCs w:val="18"/>
              </w:rPr>
            </w:pPr>
            <w:r w:rsidRPr="00252F95">
              <w:rPr>
                <w:szCs w:val="18"/>
              </w:rPr>
              <w:t>Optioneel tekstblok voor de gegevens van de ‘verzekeraar’</w:t>
            </w:r>
          </w:p>
          <w:p w14:paraId="5D12A3AA" w14:textId="77AA493C" w:rsidR="005B5069" w:rsidRPr="00AD2288" w:rsidRDefault="005B5069" w:rsidP="004936BD">
            <w:pPr>
              <w:rPr>
                <w:szCs w:val="18"/>
                <w:u w:val="single"/>
              </w:rPr>
            </w:pPr>
            <w:r w:rsidRPr="00AD2288">
              <w:rPr>
                <w:szCs w:val="18"/>
                <w:u w:val="single"/>
              </w:rPr>
              <w:t>Mapping partij</w:t>
            </w:r>
            <w:r w:rsidR="00252F95">
              <w:rPr>
                <w:szCs w:val="18"/>
                <w:u w:val="single"/>
              </w:rPr>
              <w:t>:</w:t>
            </w:r>
            <w:r w:rsidRPr="00AD2288">
              <w:rPr>
                <w:szCs w:val="18"/>
                <w:u w:val="single"/>
              </w:rPr>
              <w:t>:</w:t>
            </w:r>
          </w:p>
          <w:p w14:paraId="2F1D8700" w14:textId="39E90E3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id = ‘unieke identificatie van de partij’]</w:t>
            </w:r>
          </w:p>
          <w:p w14:paraId="5B4C7940" w14:textId="3F72D1C2" w:rsidR="005B5069" w:rsidRDefault="005B5069" w:rsidP="004936BD">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252F95">
              <w:rPr>
                <w:snapToGrid/>
                <w:kern w:val="0"/>
                <w:sz w:val="16"/>
                <w:szCs w:val="16"/>
                <w:lang w:eastAsia="nl-NL"/>
              </w:rPr>
              <w:t>geldverstrekker-v</w:t>
            </w:r>
            <w:r w:rsidRPr="00AD2288">
              <w:rPr>
                <w:snapToGrid/>
                <w:kern w:val="0"/>
                <w:sz w:val="16"/>
                <w:szCs w:val="16"/>
                <w:lang w:eastAsia="nl-NL"/>
              </w:rPr>
              <w:t>erzekeraar’)</w:t>
            </w:r>
          </w:p>
          <w:p w14:paraId="32E5C430" w14:textId="52A2AD6D" w:rsidR="00252F95" w:rsidRDefault="00252F95" w:rsidP="004936BD">
            <w:pPr>
              <w:autoSpaceDE w:val="0"/>
              <w:autoSpaceDN w:val="0"/>
              <w:adjustRightInd w:val="0"/>
              <w:spacing w:line="240" w:lineRule="auto"/>
              <w:rPr>
                <w:snapToGrid/>
                <w:kern w:val="0"/>
                <w:sz w:val="16"/>
                <w:szCs w:val="16"/>
                <w:lang w:eastAsia="nl-NL"/>
              </w:rPr>
            </w:pPr>
          </w:p>
          <w:p w14:paraId="54297A9F" w14:textId="2C97EFDE"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r w:rsidRPr="00AD2288">
              <w:rPr>
                <w:rFonts w:cs="Arial"/>
                <w:snapToGrid/>
                <w:kern w:val="0"/>
                <w:sz w:val="16"/>
                <w:szCs w:val="16"/>
                <w:lang w:eastAsia="nl-NL"/>
              </w:rPr>
              <w:t xml:space="preserve"> </w:t>
            </w:r>
          </w:p>
          <w:p w14:paraId="56520119"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id = ‘unieke identificatie van de partij’]</w:t>
            </w:r>
          </w:p>
          <w:p w14:paraId="23010608" w14:textId="0308A33D"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v</w:t>
            </w:r>
            <w:r w:rsidRPr="00AD2288">
              <w:rPr>
                <w:snapToGrid/>
                <w:kern w:val="0"/>
                <w:sz w:val="16"/>
                <w:szCs w:val="16"/>
                <w:lang w:eastAsia="nl-NL"/>
              </w:rPr>
              <w:t>erzekeraar’)</w:t>
            </w:r>
          </w:p>
          <w:p w14:paraId="45E40BF5" w14:textId="77777777" w:rsidR="00252F95" w:rsidRDefault="00252F95" w:rsidP="004936BD">
            <w:pPr>
              <w:autoSpaceDE w:val="0"/>
              <w:autoSpaceDN w:val="0"/>
              <w:adjustRightInd w:val="0"/>
              <w:spacing w:line="240" w:lineRule="auto"/>
              <w:rPr>
                <w:snapToGrid/>
                <w:kern w:val="0"/>
                <w:sz w:val="16"/>
                <w:szCs w:val="16"/>
                <w:lang w:eastAsia="nl-NL"/>
              </w:rPr>
            </w:pPr>
          </w:p>
          <w:p w14:paraId="5BFCAF3E" w14:textId="6F1CF893" w:rsidR="00252F95" w:rsidRDefault="00252F95" w:rsidP="004936BD">
            <w:pPr>
              <w:autoSpaceDE w:val="0"/>
              <w:autoSpaceDN w:val="0"/>
              <w:adjustRightInd w:val="0"/>
              <w:spacing w:line="240" w:lineRule="auto"/>
              <w:rPr>
                <w:snapToGrid/>
                <w:color w:val="0000FF"/>
                <w:kern w:val="0"/>
                <w:sz w:val="16"/>
                <w:szCs w:val="16"/>
                <w:lang w:eastAsia="nl-NL"/>
              </w:rPr>
            </w:pPr>
          </w:p>
          <w:p w14:paraId="457905E7" w14:textId="753C8224" w:rsidR="00252F95" w:rsidRPr="00252F95" w:rsidRDefault="00252F95" w:rsidP="004936BD">
            <w:pPr>
              <w:autoSpaceDE w:val="0"/>
              <w:autoSpaceDN w:val="0"/>
              <w:adjustRightInd w:val="0"/>
              <w:spacing w:line="240" w:lineRule="auto"/>
              <w:rPr>
                <w:rFonts w:cs="Arial"/>
                <w:snapToGrid/>
                <w:kern w:val="0"/>
                <w:sz w:val="16"/>
                <w:szCs w:val="16"/>
                <w:u w:val="single"/>
                <w:lang w:eastAsia="nl-NL"/>
              </w:rPr>
            </w:pPr>
            <w:r w:rsidRPr="00252F95">
              <w:rPr>
                <w:rFonts w:cs="Arial"/>
                <w:snapToGrid/>
                <w:kern w:val="0"/>
                <w:sz w:val="16"/>
                <w:szCs w:val="16"/>
                <w:u w:val="single"/>
                <w:lang w:eastAsia="nl-NL"/>
              </w:rPr>
              <w:t>Mapping 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r w:rsidRPr="00AD2288">
              <w:rPr>
                <w:u w:val="single"/>
              </w:rPr>
              <w:t>Mapping stukdeel:</w:t>
            </w:r>
          </w:p>
          <w:p w14:paraId="0FB156A7" w14:textId="35F25034"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-partij wordt tevens vastgelegd als belanghebbende:</w:t>
            </w:r>
          </w:p>
          <w:p w14:paraId="240D5EC5" w14:textId="2234664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r w:rsidR="00B4797F" w:rsidRPr="006D7A8A">
              <w:rPr>
                <w:rFonts w:cs="Arial"/>
                <w:sz w:val="16"/>
                <w:szCs w:val="16"/>
              </w:rPr>
              <w:t>[</w:t>
            </w:r>
            <w:proofErr w:type="spellStart"/>
            <w:r w:rsidR="00B4797F" w:rsidRPr="006D7A8A">
              <w:rPr>
                <w:rFonts w:cs="Arial"/>
                <w:sz w:val="16"/>
                <w:szCs w:val="16"/>
              </w:rPr>
              <w:t>aanduidingHypotheek</w:t>
            </w:r>
            <w:proofErr w:type="spellEnd"/>
            <w:r w:rsidR="00B4797F" w:rsidRPr="006D7A8A">
              <w:rPr>
                <w:rFonts w:cs="Arial"/>
                <w:sz w:val="16"/>
                <w:szCs w:val="16"/>
              </w:rPr>
              <w:t xml:space="preserve"> = niet aanwezig]</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belanghebbendeRef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verzekeraar-partij"</w:t>
            </w:r>
          </w:p>
          <w:p w14:paraId="78F2828F" w14:textId="77777777" w:rsidR="005B5069" w:rsidRPr="00AD2288" w:rsidRDefault="005B5069" w:rsidP="004936BD">
            <w:pPr>
              <w:rPr>
                <w:rFonts w:cs="Arial"/>
                <w:sz w:val="16"/>
                <w:szCs w:val="16"/>
              </w:rPr>
            </w:pPr>
          </w:p>
          <w:p w14:paraId="5C6F981A" w14:textId="2BFBBA0D"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 xml:space="preserve">Deze partij geldt ook voor het eventueel aanwezige stukdeel </w:t>
            </w:r>
            <w:proofErr w:type="spellStart"/>
            <w:r w:rsidR="00517EC4">
              <w:rPr>
                <w:rFonts w:cs="Arial"/>
                <w:snapToGrid/>
                <w:kern w:val="0"/>
                <w:sz w:val="16"/>
                <w:szCs w:val="16"/>
                <w:lang w:eastAsia="nl-NL"/>
              </w:rPr>
              <w:t>TweedeInschrijving</w:t>
            </w:r>
            <w:proofErr w:type="spellEnd"/>
            <w:r w:rsidRPr="00AD2288">
              <w:rPr>
                <w:rFonts w:cs="Arial"/>
                <w:snapToGrid/>
                <w:kern w:val="0"/>
                <w:sz w:val="16"/>
                <w:szCs w:val="16"/>
                <w:lang w:eastAsia="nl-NL"/>
              </w:rPr>
              <w:t>,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lastRenderedPageBreak/>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4152AAE"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3B130C95"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4D692E2"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16CDD161"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70E63194"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BB11DC" w:rsidRPr="00343045" w14:paraId="010A2EA9" w14:textId="77777777" w:rsidTr="004936BD">
        <w:tc>
          <w:tcPr>
            <w:tcW w:w="6771" w:type="dxa"/>
            <w:shd w:val="clear" w:color="auto" w:fill="auto"/>
          </w:tcPr>
          <w:p w14:paraId="0DF8201D" w14:textId="166B2C97" w:rsidR="00BB11DC" w:rsidRPr="00391D94" w:rsidRDefault="00BB11DC" w:rsidP="008E3DDD">
            <w:pPr>
              <w:tabs>
                <w:tab w:val="left" w:pos="-1440"/>
                <w:tab w:val="left" w:pos="-720"/>
              </w:tabs>
              <w:suppressAutoHyphens/>
              <w:spacing w:line="240" w:lineRule="atLeast"/>
              <w:ind w:left="22"/>
              <w:rPr>
                <w:rFonts w:cs="Arial"/>
                <w:color w:val="800080"/>
                <w:sz w:val="20"/>
              </w:rPr>
            </w:pPr>
            <w:r>
              <w:rPr>
                <w:rFonts w:cs="Arial"/>
                <w:color w:val="800080"/>
                <w:sz w:val="20"/>
              </w:rPr>
              <w:lastRenderedPageBreak/>
              <w:t>;</w:t>
            </w:r>
          </w:p>
        </w:tc>
        <w:tc>
          <w:tcPr>
            <w:tcW w:w="7371" w:type="dxa"/>
            <w:shd w:val="clear" w:color="auto" w:fill="auto"/>
          </w:tcPr>
          <w:p w14:paraId="09427D6D" w14:textId="411075A1" w:rsidR="00BB11DC" w:rsidRDefault="00BB11DC" w:rsidP="00681B59">
            <w:pPr>
              <w:rPr>
                <w:sz w:val="16"/>
                <w:szCs w:val="16"/>
              </w:rPr>
            </w:pPr>
            <w:r>
              <w:rPr>
                <w:sz w:val="16"/>
                <w:szCs w:val="16"/>
              </w:rPr>
              <w:t>Vaste tekst indien deze partij aanwezig is.</w:t>
            </w:r>
          </w:p>
          <w:p w14:paraId="02F4B681" w14:textId="024AC3B4" w:rsidR="00BB11DC" w:rsidRPr="002D2B2A" w:rsidRDefault="00BB11DC" w:rsidP="00681B59">
            <w:pPr>
              <w:rPr>
                <w:sz w:val="16"/>
                <w:szCs w:val="16"/>
              </w:rPr>
            </w:pPr>
          </w:p>
        </w:tc>
      </w:tr>
      <w:tr w:rsidR="00681B59" w:rsidRPr="00343045" w14:paraId="30ED9400" w14:textId="77777777" w:rsidTr="004936BD">
        <w:tc>
          <w:tcPr>
            <w:tcW w:w="6771" w:type="dxa"/>
            <w:shd w:val="clear" w:color="auto" w:fill="auto"/>
          </w:tcPr>
          <w:p w14:paraId="4C262966" w14:textId="485A8BE9" w:rsidR="00681B59" w:rsidRPr="008E3DDD" w:rsidRDefault="00C24AEA" w:rsidP="008E3DDD">
            <w:pPr>
              <w:tabs>
                <w:tab w:val="left" w:pos="-1440"/>
                <w:tab w:val="left" w:pos="-720"/>
              </w:tabs>
              <w:suppressAutoHyphens/>
              <w:spacing w:line="240" w:lineRule="atLeast"/>
              <w:ind w:left="22"/>
              <w:rPr>
                <w:rFonts w:cs="Arial"/>
                <w:color w:val="800080"/>
                <w:sz w:val="20"/>
              </w:rPr>
            </w:pPr>
            <w:r>
              <w:rPr>
                <w:rFonts w:cs="Arial"/>
                <w:color w:val="800080"/>
                <w:sz w:val="20"/>
              </w:rPr>
              <w:t>l</w:t>
            </w:r>
            <w:r w:rsidR="008E3DDD" w:rsidRPr="00391D94">
              <w:rPr>
                <w:rFonts w:cs="Arial"/>
                <w:color w:val="800080"/>
                <w:sz w:val="20"/>
              </w:rPr>
              <w:t>aatstgenoemde</w:t>
            </w:r>
            <w:r w:rsidR="008E3DDD" w:rsidRPr="006A3561">
              <w:rPr>
                <w:rFonts w:cs="Arial"/>
                <w:color w:val="800080"/>
                <w:sz w:val="20"/>
              </w:rPr>
              <w:t xml:space="preserve"> vennootschap hierna te noemen: “de verzekeraar”</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E8048F">
            <w:pPr>
              <w:pStyle w:val="Geenafstand"/>
              <w:ind w:left="306"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466AB84" w:rsidR="00DF6FBC" w:rsidRDefault="00DF6FBC" w:rsidP="008C6F65">
      <w:pPr>
        <w:pStyle w:val="Kop3"/>
      </w:pPr>
      <w:bookmarkStart w:id="78" w:name="_Toc385497550"/>
      <w:bookmarkStart w:id="79" w:name="_Toc70931631"/>
      <w:r>
        <w:t>Afsluiting partijen</w:t>
      </w:r>
      <w:bookmarkEnd w:id="78"/>
      <w:bookmarkEnd w:id="79"/>
    </w:p>
    <w:p w14:paraId="61CEC450" w14:textId="77777777" w:rsidR="008C6F65" w:rsidRPr="0036363C" w:rsidRDefault="008C6F65" w:rsidP="000D7FB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724028">
        <w:tc>
          <w:tcPr>
            <w:tcW w:w="6771" w:type="dxa"/>
            <w:shd w:val="clear" w:color="auto" w:fill="BDD6EE" w:themeFill="accent1" w:themeFillTint="66"/>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BDD6EE" w:themeFill="accent1" w:themeFillTint="66"/>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61858EB3" w14:textId="45130471" w:rsidR="004B40B9" w:rsidRPr="006A3561" w:rsidRDefault="004B40B9" w:rsidP="004B40B9">
            <w:pPr>
              <w:rPr>
                <w:rFonts w:cs="Arial"/>
                <w:color w:val="FF0000"/>
                <w:sz w:val="20"/>
              </w:rPr>
            </w:pPr>
            <w:r w:rsidRPr="006A3561">
              <w:rPr>
                <w:rFonts w:cs="Arial"/>
                <w:color w:val="FF0000"/>
                <w:sz w:val="20"/>
              </w:rPr>
              <w:t xml:space="preserve">Van het bestaan van de </w:t>
            </w:r>
            <w:r w:rsidRPr="00772BE6">
              <w:rPr>
                <w:color w:val="800080"/>
                <w:sz w:val="20"/>
              </w:rPr>
              <w:t xml:space="preserve">mondelinge </w:t>
            </w:r>
            <w:r w:rsidRPr="006A3561">
              <w:rPr>
                <w:rFonts w:cs="Arial"/>
                <w:color w:val="FF0000"/>
                <w:sz w:val="20"/>
              </w:rPr>
              <w:t xml:space="preserve">volmacht </w:t>
            </w:r>
            <w:r>
              <w:rPr>
                <w:rFonts w:cs="Arial"/>
                <w:color w:val="FF0000"/>
                <w:sz w:val="20"/>
              </w:rPr>
              <w:t xml:space="preserve">aan de </w:t>
            </w:r>
            <w:ins w:id="80" w:author="Groot, Karina de" w:date="2025-05-16T09:29:00Z" w16du:dateUtc="2025-05-16T07:29:00Z">
              <w:r w:rsidR="00087F6D" w:rsidRPr="006901F9">
                <w:rPr>
                  <w:rFonts w:cs="Arial"/>
                  <w:color w:val="339966"/>
                  <w:sz w:val="20"/>
                </w:rPr>
                <w:t>comparant/comparante/</w:t>
              </w:r>
              <w:r w:rsidR="00087F6D">
                <w:rPr>
                  <w:rFonts w:cs="Arial"/>
                  <w:color w:val="339966"/>
                  <w:sz w:val="20"/>
                </w:rPr>
                <w:t>comparanten/</w:t>
              </w:r>
              <w:r w:rsidR="00087F6D" w:rsidRPr="006901F9">
                <w:rPr>
                  <w:rFonts w:cs="Arial"/>
                  <w:color w:val="339966"/>
                  <w:sz w:val="20"/>
                </w:rPr>
                <w:t>persoon</w:t>
              </w:r>
              <w:r w:rsidR="00087F6D">
                <w:rPr>
                  <w:rFonts w:cs="Arial"/>
                  <w:color w:val="339966"/>
                  <w:sz w:val="20"/>
                </w:rPr>
                <w:t>/personen</w:t>
              </w:r>
              <w:r w:rsidR="00087F6D">
                <w:rPr>
                  <w:rFonts w:cs="Arial"/>
                  <w:color w:val="FF0000"/>
                  <w:sz w:val="20"/>
                </w:rPr>
                <w:t xml:space="preserve"> </w:t>
              </w:r>
            </w:ins>
            <w:del w:id="81" w:author="Groot, Karina de" w:date="2025-05-16T09:28:00Z" w16du:dateUtc="2025-05-16T07:28:00Z">
              <w:r w:rsidDel="00087F6D">
                <w:rPr>
                  <w:rFonts w:cs="Arial"/>
                  <w:color w:val="FF0000"/>
                  <w:sz w:val="20"/>
                </w:rPr>
                <w:delText>comparant</w:delText>
              </w:r>
              <w:r w:rsidRPr="00C15D32" w:rsidDel="00087F6D">
                <w:rPr>
                  <w:rFonts w:cs="Arial"/>
                  <w:color w:val="800080"/>
                  <w:sz w:val="20"/>
                </w:rPr>
                <w:delText>en</w:delText>
              </w:r>
            </w:del>
            <w:del w:id="82" w:author="Groot, Karina de" w:date="2025-05-16T09:29:00Z" w16du:dateUtc="2025-05-16T07:29:00Z">
              <w:r w:rsidDel="00087F6D">
                <w:rPr>
                  <w:rFonts w:cs="Arial"/>
                  <w:color w:val="FF0000"/>
                  <w:sz w:val="20"/>
                </w:rPr>
                <w:delText xml:space="preserve"> </w:delText>
              </w:r>
            </w:del>
            <w:r>
              <w:rPr>
                <w:rFonts w:cs="Arial"/>
                <w:color w:val="FF0000"/>
                <w:sz w:val="20"/>
              </w:rPr>
              <w:t xml:space="preserve">onder 2. genoemd </w:t>
            </w:r>
            <w:r w:rsidRPr="006A3561">
              <w:rPr>
                <w:rFonts w:cs="Arial"/>
                <w:color w:val="FF0000"/>
                <w:sz w:val="20"/>
              </w:rPr>
              <w:t>is mij, notaris, genoegzaam gebleken.</w:t>
            </w:r>
          </w:p>
          <w:p w14:paraId="35D80601" w14:textId="55E2CEAD" w:rsidR="00DF6FBC" w:rsidRPr="00AD2288" w:rsidRDefault="00DF6FBC" w:rsidP="00DF6FBC">
            <w:pPr>
              <w:tabs>
                <w:tab w:val="left" w:pos="-1440"/>
                <w:tab w:val="left" w:pos="-720"/>
              </w:tabs>
              <w:suppressAutoHyphens/>
              <w:ind w:right="96"/>
              <w:rPr>
                <w:color w:val="FF0000"/>
                <w:szCs w:val="18"/>
              </w:rPr>
            </w:pPr>
          </w:p>
        </w:tc>
        <w:tc>
          <w:tcPr>
            <w:tcW w:w="7371" w:type="dxa"/>
            <w:shd w:val="clear" w:color="auto" w:fill="auto"/>
          </w:tcPr>
          <w:p w14:paraId="5A790510" w14:textId="77777777" w:rsidR="002B59FE" w:rsidRPr="00EA3A91" w:rsidRDefault="004B40B9" w:rsidP="002B59FE">
            <w:pPr>
              <w:keepNext/>
              <w:spacing w:line="240" w:lineRule="auto"/>
              <w:rPr>
                <w:ins w:id="83" w:author="Groot, Karina de" w:date="2025-04-07T09:49:00Z" w16du:dateUtc="2025-04-07T07:49:00Z"/>
                <w:sz w:val="16"/>
                <w:szCs w:val="16"/>
              </w:rPr>
            </w:pPr>
            <w:r>
              <w:rPr>
                <w:sz w:val="16"/>
                <w:szCs w:val="16"/>
              </w:rPr>
              <w:t xml:space="preserve">Vaste tekst met </w:t>
            </w:r>
            <w:ins w:id="84" w:author="Groot, Karina de" w:date="2025-04-07T09:45:00Z" w16du:dateUtc="2025-04-07T07:45:00Z">
              <w:r w:rsidR="002B59FE">
                <w:rPr>
                  <w:sz w:val="16"/>
                  <w:szCs w:val="16"/>
                </w:rPr>
                <w:t xml:space="preserve">een </w:t>
              </w:r>
            </w:ins>
            <w:ins w:id="85" w:author="Groot, Karina de" w:date="2025-04-07T09:46:00Z" w16du:dateUtc="2025-04-07T07:46:00Z">
              <w:r w:rsidR="002B59FE">
                <w:rPr>
                  <w:sz w:val="16"/>
                  <w:szCs w:val="16"/>
                </w:rPr>
                <w:t>verplichte en een optionele keuze</w:t>
              </w:r>
            </w:ins>
            <w:ins w:id="86" w:author="Groot, Karina de" w:date="2025-04-07T09:48:00Z" w16du:dateUtc="2025-04-07T07:48:00Z">
              <w:r w:rsidR="002B59FE">
                <w:rPr>
                  <w:sz w:val="16"/>
                  <w:szCs w:val="16"/>
                </w:rPr>
                <w:t>.</w:t>
              </w:r>
            </w:ins>
            <w:ins w:id="87" w:author="Groot, Karina de" w:date="2025-04-07T09:46:00Z" w16du:dateUtc="2025-04-07T07:46:00Z">
              <w:r w:rsidR="002B59FE">
                <w:rPr>
                  <w:sz w:val="16"/>
                  <w:szCs w:val="16"/>
                </w:rPr>
                <w:t xml:space="preserve"> </w:t>
              </w:r>
            </w:ins>
            <w:ins w:id="88" w:author="Groot, Karina de" w:date="2025-04-07T09:47:00Z" w16du:dateUtc="2025-04-07T07:47:00Z">
              <w:r w:rsidR="002B59FE">
                <w:rPr>
                  <w:sz w:val="16"/>
                  <w:szCs w:val="16"/>
                </w:rPr>
                <w:br/>
              </w:r>
            </w:ins>
            <w:proofErr w:type="spellStart"/>
            <w:ins w:id="89" w:author="Groot, Karina de" w:date="2025-04-07T09:49:00Z" w16du:dateUtc="2025-04-07T07:49:00Z">
              <w:r w:rsidR="002B59FE" w:rsidRPr="002B59FE">
                <w:rPr>
                  <w:sz w:val="16"/>
                  <w:szCs w:val="16"/>
                  <w:u w:val="single"/>
                  <w:rPrChange w:id="90" w:author="Groot, Karina de" w:date="2025-04-07T09:49:00Z" w16du:dateUtc="2025-04-07T07:49:00Z">
                    <w:rPr>
                      <w:sz w:val="16"/>
                      <w:szCs w:val="16"/>
                    </w:rPr>
                  </w:rPrChange>
                </w:rPr>
                <w:t>Mapping</w:t>
              </w:r>
              <w:proofErr w:type="spellEnd"/>
              <w:r w:rsidR="002B59FE" w:rsidRPr="002B59FE">
                <w:rPr>
                  <w:sz w:val="16"/>
                  <w:szCs w:val="16"/>
                  <w:u w:val="single"/>
                  <w:rPrChange w:id="91" w:author="Groot, Karina de" w:date="2025-04-07T09:49:00Z" w16du:dateUtc="2025-04-07T07:49:00Z">
                    <w:rPr>
                      <w:sz w:val="16"/>
                      <w:szCs w:val="16"/>
                    </w:rPr>
                  </w:rPrChange>
                </w:rPr>
                <w:t xml:space="preserve"> t</w:t>
              </w:r>
            </w:ins>
            <w:ins w:id="92" w:author="Groot, Karina de" w:date="2025-04-07T09:47:00Z" w16du:dateUtc="2025-04-07T07:47:00Z">
              <w:r w:rsidR="002B59FE" w:rsidRPr="002B59FE">
                <w:rPr>
                  <w:sz w:val="16"/>
                  <w:szCs w:val="16"/>
                  <w:u w:val="single"/>
                  <w:rPrChange w:id="93" w:author="Groot, Karina de" w:date="2025-04-07T09:49:00Z" w16du:dateUtc="2025-04-07T07:49:00Z">
                    <w:rPr>
                      <w:sz w:val="16"/>
                      <w:szCs w:val="16"/>
                    </w:rPr>
                  </w:rPrChange>
                </w:rPr>
                <w:t xml:space="preserve">onen </w:t>
              </w:r>
            </w:ins>
            <w:ins w:id="94" w:author="Groot, Karina de" w:date="2025-04-07T09:48:00Z" w16du:dateUtc="2025-04-07T07:48:00Z">
              <w:r w:rsidR="002B59FE" w:rsidRPr="002B59FE">
                <w:rPr>
                  <w:color w:val="800080"/>
                  <w:szCs w:val="18"/>
                  <w:u w:val="single"/>
                  <w:rPrChange w:id="95" w:author="Groot, Karina de" w:date="2025-04-07T09:49:00Z" w16du:dateUtc="2025-04-07T07:49:00Z">
                    <w:rPr>
                      <w:color w:val="800080"/>
                      <w:sz w:val="20"/>
                    </w:rPr>
                  </w:rPrChange>
                </w:rPr>
                <w:t>mondelinge</w:t>
              </w:r>
              <w:r w:rsidR="002B59FE" w:rsidRPr="002B59FE">
                <w:rPr>
                  <w:szCs w:val="18"/>
                  <w:u w:val="single"/>
                  <w:rPrChange w:id="96" w:author="Groot, Karina de" w:date="2025-04-07T09:49:00Z" w16du:dateUtc="2025-04-07T07:49:00Z">
                    <w:rPr>
                      <w:szCs w:val="18"/>
                    </w:rPr>
                  </w:rPrChange>
                </w:rPr>
                <w:t>:</w:t>
              </w:r>
              <w:r w:rsidR="002B59FE">
                <w:rPr>
                  <w:szCs w:val="18"/>
                </w:rPr>
                <w:br/>
              </w:r>
            </w:ins>
            <w:ins w:id="97" w:author="Groot, Karina de" w:date="2025-04-07T09:49:00Z" w16du:dateUtc="2025-04-07T07:49:00Z">
              <w:r w:rsidR="002B59FE" w:rsidRPr="00EA3A91">
                <w:rPr>
                  <w:sz w:val="16"/>
                  <w:szCs w:val="16"/>
                </w:rPr>
                <w:t>//</w:t>
              </w:r>
              <w:proofErr w:type="spellStart"/>
              <w:r w:rsidR="002B59FE" w:rsidRPr="00EA3A91">
                <w:rPr>
                  <w:sz w:val="16"/>
                  <w:szCs w:val="16"/>
                </w:rPr>
                <w:t>IMKAD_AangebodenStuk</w:t>
              </w:r>
              <w:proofErr w:type="spellEnd"/>
              <w:r w:rsidR="002B59FE" w:rsidRPr="00EA3A91">
                <w:rPr>
                  <w:sz w:val="16"/>
                  <w:szCs w:val="16"/>
                </w:rPr>
                <w:t>/</w:t>
              </w:r>
            </w:ins>
          </w:p>
          <w:p w14:paraId="6FC41B70" w14:textId="77777777" w:rsidR="002B59FE" w:rsidRPr="00EA3A91" w:rsidRDefault="002B59FE" w:rsidP="002B59FE">
            <w:pPr>
              <w:keepNext/>
              <w:spacing w:line="240" w:lineRule="auto"/>
              <w:rPr>
                <w:ins w:id="98" w:author="Groot, Karina de" w:date="2025-04-07T09:49:00Z" w16du:dateUtc="2025-04-07T07:49:00Z"/>
                <w:sz w:val="16"/>
                <w:szCs w:val="16"/>
              </w:rPr>
            </w:pPr>
            <w:ins w:id="99" w:author="Groot, Karina de" w:date="2025-04-07T09:49:00Z" w16du:dateUtc="2025-04-07T07:49:00Z">
              <w:r w:rsidRPr="00EA3A91">
                <w:rPr>
                  <w:sz w:val="16"/>
                  <w:szCs w:val="16"/>
                </w:rPr>
                <w:t>./</w:t>
              </w:r>
              <w:proofErr w:type="spellStart"/>
              <w:r w:rsidRPr="00EA3A91">
                <w:rPr>
                  <w:sz w:val="16"/>
                  <w:szCs w:val="16"/>
                </w:rPr>
                <w:t>tia_TekstKeuze</w:t>
              </w:r>
              <w:proofErr w:type="spellEnd"/>
              <w:r w:rsidRPr="00EA3A91">
                <w:rPr>
                  <w:sz w:val="16"/>
                  <w:szCs w:val="16"/>
                </w:rPr>
                <w:t>/</w:t>
              </w:r>
            </w:ins>
          </w:p>
          <w:p w14:paraId="515D95B7" w14:textId="55F1E951" w:rsidR="002B59FE" w:rsidRPr="00EA3A91" w:rsidRDefault="002B59FE" w:rsidP="002B59FE">
            <w:pPr>
              <w:keepNext/>
              <w:spacing w:line="240" w:lineRule="auto"/>
              <w:ind w:left="227"/>
              <w:rPr>
                <w:ins w:id="100" w:author="Groot, Karina de" w:date="2025-04-07T09:49:00Z" w16du:dateUtc="2025-04-07T07:49:00Z"/>
                <w:sz w:val="16"/>
                <w:szCs w:val="16"/>
              </w:rPr>
            </w:pPr>
            <w:ins w:id="101" w:author="Groot, Karina de" w:date="2025-04-07T09:49:00Z" w16du:dateUtc="2025-04-07T07:49:00Z">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w:t>
              </w:r>
              <w:r>
                <w:rPr>
                  <w:sz w:val="16"/>
                  <w:szCs w:val="16"/>
                </w:rPr>
                <w:t>_</w:t>
              </w:r>
            </w:ins>
            <w:ins w:id="102" w:author="Groot, Karina de" w:date="2025-04-07T09:50:00Z" w16du:dateUtc="2025-04-07T07:50:00Z">
              <w:r>
                <w:rPr>
                  <w:sz w:val="16"/>
                  <w:szCs w:val="16"/>
                </w:rPr>
                <w:t>Mondelinge</w:t>
              </w:r>
            </w:ins>
            <w:proofErr w:type="spellEnd"/>
            <w:ins w:id="103" w:author="Groot, Karina de" w:date="2025-04-07T09:49:00Z" w16du:dateUtc="2025-04-07T07:49:00Z">
              <w:r w:rsidRPr="00EA3A91">
                <w:rPr>
                  <w:sz w:val="16"/>
                  <w:szCs w:val="16"/>
                </w:rPr>
                <w:t>’)</w:t>
              </w:r>
            </w:ins>
          </w:p>
          <w:p w14:paraId="0E457B67" w14:textId="58CCA823" w:rsidR="002B59FE" w:rsidRDefault="002B59FE" w:rsidP="002B59FE">
            <w:pPr>
              <w:autoSpaceDE w:val="0"/>
              <w:autoSpaceDN w:val="0"/>
              <w:adjustRightInd w:val="0"/>
              <w:spacing w:line="240" w:lineRule="auto"/>
              <w:ind w:left="227"/>
              <w:rPr>
                <w:ins w:id="104" w:author="Groot, Karina de" w:date="2025-04-07T09:49:00Z" w16du:dateUtc="2025-04-07T07:49:00Z"/>
                <w:sz w:val="16"/>
                <w:szCs w:val="16"/>
              </w:rPr>
            </w:pPr>
            <w:ins w:id="105" w:author="Groot, Karina de" w:date="2025-04-07T09:49:00Z" w16du:dateUtc="2025-04-07T07:49:00Z">
              <w:r w:rsidRPr="00EA3A91">
                <w:rPr>
                  <w:sz w:val="16"/>
                  <w:szCs w:val="16"/>
                </w:rPr>
                <w:t>./tekst (‘</w:t>
              </w:r>
            </w:ins>
            <w:proofErr w:type="spellStart"/>
            <w:ins w:id="106" w:author="Groot, Karina de" w:date="2025-04-07T09:50:00Z" w16du:dateUtc="2025-04-07T07:50:00Z">
              <w:r>
                <w:rPr>
                  <w:sz w:val="16"/>
                  <w:szCs w:val="16"/>
                </w:rPr>
                <w:t>true</w:t>
              </w:r>
            </w:ins>
            <w:proofErr w:type="spellEnd"/>
            <w:ins w:id="107" w:author="Groot, Karina de" w:date="2025-04-07T09:51:00Z" w16du:dateUtc="2025-04-07T07:51:00Z">
              <w:r>
                <w:rPr>
                  <w:sz w:val="16"/>
                  <w:szCs w:val="16"/>
                </w:rPr>
                <w:t>’</w:t>
              </w:r>
            </w:ins>
            <w:ins w:id="108" w:author="Groot, Karina de" w:date="2025-04-07T09:50:00Z" w16du:dateUtc="2025-04-07T07:50:00Z">
              <w:r>
                <w:rPr>
                  <w:sz w:val="16"/>
                  <w:szCs w:val="16"/>
                </w:rPr>
                <w:t xml:space="preserve"> = tekst wordt getoond, ‘</w:t>
              </w:r>
              <w:proofErr w:type="spellStart"/>
              <w:r>
                <w:rPr>
                  <w:sz w:val="16"/>
                  <w:szCs w:val="16"/>
                </w:rPr>
                <w:t>false</w:t>
              </w:r>
              <w:proofErr w:type="spellEnd"/>
              <w:r>
                <w:rPr>
                  <w:sz w:val="16"/>
                  <w:szCs w:val="16"/>
                </w:rPr>
                <w:t xml:space="preserve">’ </w:t>
              </w:r>
            </w:ins>
            <w:ins w:id="109" w:author="Groot, Karina de" w:date="2025-04-07T09:51:00Z" w16du:dateUtc="2025-04-07T07:51:00Z">
              <w:r>
                <w:rPr>
                  <w:sz w:val="16"/>
                  <w:szCs w:val="16"/>
                </w:rPr>
                <w:t xml:space="preserve">of niet aanwezig </w:t>
              </w:r>
            </w:ins>
            <w:ins w:id="110" w:author="Groot, Karina de" w:date="2025-04-07T09:50:00Z" w16du:dateUtc="2025-04-07T07:50:00Z">
              <w:r>
                <w:rPr>
                  <w:sz w:val="16"/>
                  <w:szCs w:val="16"/>
                </w:rPr>
                <w:t>= tekst wordt niet getoond</w:t>
              </w:r>
            </w:ins>
            <w:ins w:id="111" w:author="Groot, Karina de" w:date="2025-04-07T09:49:00Z" w16du:dateUtc="2025-04-07T07:49:00Z">
              <w:r>
                <w:rPr>
                  <w:sz w:val="16"/>
                  <w:szCs w:val="16"/>
                </w:rPr>
                <w:t>’’</w:t>
              </w:r>
              <w:r w:rsidRPr="00EA3A91">
                <w:rPr>
                  <w:sz w:val="16"/>
                  <w:szCs w:val="16"/>
                </w:rPr>
                <w:t>)</w:t>
              </w:r>
            </w:ins>
          </w:p>
          <w:p w14:paraId="3B6B19F9" w14:textId="1A9BE3CE" w:rsidR="00DF6FBC" w:rsidRDefault="004B40B9" w:rsidP="004936BD">
            <w:pPr>
              <w:rPr>
                <w:ins w:id="112" w:author="Groot, Karina de" w:date="2025-04-07T09:49:00Z" w16du:dateUtc="2025-04-07T07:49:00Z"/>
                <w:sz w:val="16"/>
                <w:szCs w:val="16"/>
              </w:rPr>
            </w:pPr>
            <w:del w:id="113" w:author="Groot, Karina de" w:date="2025-04-07T09:45:00Z" w16du:dateUtc="2025-04-07T07:45:00Z">
              <w:r w:rsidDel="002B59FE">
                <w:rPr>
                  <w:sz w:val="16"/>
                  <w:szCs w:val="16"/>
                </w:rPr>
                <w:delText>afleidbare tekst.</w:delText>
              </w:r>
            </w:del>
          </w:p>
          <w:p w14:paraId="1959AD1B" w14:textId="6ED3F3DC" w:rsidR="002B59FE" w:rsidRPr="00EA3A91" w:rsidRDefault="002B59FE">
            <w:pPr>
              <w:keepNext/>
              <w:spacing w:line="240" w:lineRule="auto"/>
              <w:rPr>
                <w:ins w:id="114" w:author="Groot, Karina de" w:date="2025-04-07T09:49:00Z" w16du:dateUtc="2025-04-07T07:49:00Z"/>
                <w:szCs w:val="18"/>
                <w:u w:val="single"/>
              </w:rPr>
              <w:pPrChange w:id="115" w:author="Groot, Karina de" w:date="2025-04-07T09:55:00Z" w16du:dateUtc="2025-04-07T07:55:00Z">
                <w:pPr>
                  <w:keepNext/>
                </w:pPr>
              </w:pPrChange>
            </w:pPr>
            <w:proofErr w:type="spellStart"/>
            <w:ins w:id="116" w:author="Groot, Karina de" w:date="2025-04-07T09:49:00Z" w16du:dateUtc="2025-04-07T07:49:00Z">
              <w:r w:rsidRPr="00EA3A91">
                <w:rPr>
                  <w:szCs w:val="18"/>
                  <w:u w:val="single"/>
                </w:rPr>
                <w:t>Mapping</w:t>
              </w:r>
              <w:proofErr w:type="spellEnd"/>
              <w:r>
                <w:rPr>
                  <w:szCs w:val="18"/>
                  <w:u w:val="single"/>
                </w:rPr>
                <w:t xml:space="preserve"> </w:t>
              </w:r>
            </w:ins>
            <w:ins w:id="117" w:author="Groot, Karina de" w:date="2025-04-07T09:54:00Z" w16du:dateUtc="2025-04-07T07:54:00Z">
              <w:r w:rsidR="00013D9B">
                <w:rPr>
                  <w:szCs w:val="18"/>
                  <w:u w:val="single"/>
                </w:rPr>
                <w:t xml:space="preserve">tonen </w:t>
              </w:r>
            </w:ins>
            <w:ins w:id="118" w:author="Groot, Karina de" w:date="2025-04-07T09:55:00Z" w16du:dateUtc="2025-04-07T07:55:00Z">
              <w:r w:rsidR="00604C64" w:rsidRPr="00604C64">
                <w:rPr>
                  <w:rFonts w:cs="Arial"/>
                  <w:color w:val="339966"/>
                  <w:sz w:val="16"/>
                  <w:szCs w:val="16"/>
                  <w:u w:val="single"/>
                  <w:rPrChange w:id="119" w:author="Groot, Karina de" w:date="2025-04-07T09:55:00Z" w16du:dateUtc="2025-04-07T07:55:00Z">
                    <w:rPr>
                      <w:rFonts w:cs="Arial"/>
                      <w:color w:val="339966"/>
                      <w:sz w:val="20"/>
                    </w:rPr>
                  </w:rPrChange>
                </w:rPr>
                <w:t>comparant/comparante/comparanten/persoon/personen</w:t>
              </w:r>
              <w:r w:rsidR="00604C64" w:rsidRPr="00604C64">
                <w:rPr>
                  <w:rFonts w:cs="Arial"/>
                  <w:color w:val="FF0000"/>
                  <w:sz w:val="20"/>
                </w:rPr>
                <w:t xml:space="preserve"> </w:t>
              </w:r>
            </w:ins>
            <w:ins w:id="120" w:author="Groot, Karina de" w:date="2025-04-07T09:49:00Z" w16du:dateUtc="2025-04-07T07:49:00Z">
              <w:r>
                <w:rPr>
                  <w:szCs w:val="18"/>
                  <w:u w:val="single"/>
                </w:rPr>
                <w:t>(dit wijkt af van het bankmodel)</w:t>
              </w:r>
              <w:r w:rsidRPr="00EA3A91">
                <w:rPr>
                  <w:szCs w:val="18"/>
                  <w:u w:val="single"/>
                </w:rPr>
                <w:t>:</w:t>
              </w:r>
            </w:ins>
          </w:p>
          <w:p w14:paraId="20529C1C" w14:textId="77777777" w:rsidR="002B59FE" w:rsidRPr="00EA3A91" w:rsidRDefault="002B59FE" w:rsidP="002B59FE">
            <w:pPr>
              <w:keepNext/>
              <w:spacing w:line="240" w:lineRule="auto"/>
              <w:rPr>
                <w:ins w:id="121" w:author="Groot, Karina de" w:date="2025-04-07T09:49:00Z" w16du:dateUtc="2025-04-07T07:49:00Z"/>
                <w:sz w:val="16"/>
                <w:szCs w:val="16"/>
              </w:rPr>
            </w:pPr>
            <w:ins w:id="122" w:author="Groot, Karina de" w:date="2025-04-07T09:49:00Z" w16du:dateUtc="2025-04-07T07:49:00Z">
              <w:r w:rsidRPr="00EA3A91">
                <w:rPr>
                  <w:sz w:val="16"/>
                  <w:szCs w:val="16"/>
                </w:rPr>
                <w:t>//</w:t>
              </w:r>
              <w:proofErr w:type="spellStart"/>
              <w:r w:rsidRPr="00EA3A91">
                <w:rPr>
                  <w:sz w:val="16"/>
                  <w:szCs w:val="16"/>
                </w:rPr>
                <w:t>IMKAD_AangebodenStuk</w:t>
              </w:r>
              <w:proofErr w:type="spellEnd"/>
              <w:r w:rsidRPr="00EA3A91">
                <w:rPr>
                  <w:sz w:val="16"/>
                  <w:szCs w:val="16"/>
                </w:rPr>
                <w:t>/</w:t>
              </w:r>
            </w:ins>
          </w:p>
          <w:p w14:paraId="1C3B9399" w14:textId="77777777" w:rsidR="002B59FE" w:rsidRPr="00EA3A91" w:rsidRDefault="002B59FE" w:rsidP="002B59FE">
            <w:pPr>
              <w:keepNext/>
              <w:spacing w:line="240" w:lineRule="auto"/>
              <w:rPr>
                <w:ins w:id="123" w:author="Groot, Karina de" w:date="2025-04-07T09:49:00Z" w16du:dateUtc="2025-04-07T07:49:00Z"/>
                <w:sz w:val="16"/>
                <w:szCs w:val="16"/>
              </w:rPr>
            </w:pPr>
            <w:ins w:id="124" w:author="Groot, Karina de" w:date="2025-04-07T09:49:00Z" w16du:dateUtc="2025-04-07T07:49:00Z">
              <w:r w:rsidRPr="00EA3A91">
                <w:rPr>
                  <w:sz w:val="16"/>
                  <w:szCs w:val="16"/>
                </w:rPr>
                <w:t>./</w:t>
              </w:r>
              <w:proofErr w:type="spellStart"/>
              <w:r w:rsidRPr="00EA3A91">
                <w:rPr>
                  <w:sz w:val="16"/>
                  <w:szCs w:val="16"/>
                </w:rPr>
                <w:t>tia_TekstKeuze</w:t>
              </w:r>
              <w:proofErr w:type="spellEnd"/>
              <w:r w:rsidRPr="00EA3A91">
                <w:rPr>
                  <w:sz w:val="16"/>
                  <w:szCs w:val="16"/>
                </w:rPr>
                <w:t>/</w:t>
              </w:r>
            </w:ins>
          </w:p>
          <w:p w14:paraId="349A1B9D" w14:textId="77777777" w:rsidR="002B59FE" w:rsidRPr="00EA3A91" w:rsidRDefault="002B59FE" w:rsidP="002B59FE">
            <w:pPr>
              <w:keepNext/>
              <w:spacing w:line="240" w:lineRule="auto"/>
              <w:ind w:left="227"/>
              <w:rPr>
                <w:ins w:id="125" w:author="Groot, Karina de" w:date="2025-04-07T09:49:00Z" w16du:dateUtc="2025-04-07T07:49:00Z"/>
                <w:sz w:val="16"/>
                <w:szCs w:val="16"/>
              </w:rPr>
            </w:pPr>
            <w:ins w:id="126" w:author="Groot, Karina de" w:date="2025-04-07T09:49:00Z" w16du:dateUtc="2025-04-07T07:49:00Z">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w:t>
              </w:r>
              <w:r>
                <w:rPr>
                  <w:sz w:val="16"/>
                  <w:szCs w:val="16"/>
                </w:rPr>
                <w:t>_PersonenVolmacht</w:t>
              </w:r>
              <w:proofErr w:type="spellEnd"/>
              <w:r w:rsidRPr="00EA3A91">
                <w:rPr>
                  <w:sz w:val="16"/>
                  <w:szCs w:val="16"/>
                </w:rPr>
                <w:t>’)</w:t>
              </w:r>
            </w:ins>
          </w:p>
          <w:p w14:paraId="1722375F" w14:textId="54796AF4" w:rsidR="002B59FE" w:rsidRDefault="002B59FE" w:rsidP="002B59FE">
            <w:pPr>
              <w:autoSpaceDE w:val="0"/>
              <w:autoSpaceDN w:val="0"/>
              <w:adjustRightInd w:val="0"/>
              <w:spacing w:line="240" w:lineRule="auto"/>
              <w:ind w:left="227"/>
              <w:rPr>
                <w:ins w:id="127" w:author="Groot, Karina de" w:date="2025-04-07T09:49:00Z" w16du:dateUtc="2025-04-07T07:49:00Z"/>
                <w:sz w:val="16"/>
                <w:szCs w:val="16"/>
              </w:rPr>
            </w:pPr>
            <w:ins w:id="128" w:author="Groot, Karina de" w:date="2025-04-07T09:49:00Z" w16du:dateUtc="2025-04-07T07:49:00Z">
              <w:r w:rsidRPr="00EA3A91">
                <w:rPr>
                  <w:sz w:val="16"/>
                  <w:szCs w:val="16"/>
                </w:rPr>
                <w:t>./tekst (‘</w:t>
              </w:r>
              <w:r>
                <w:rPr>
                  <w:sz w:val="16"/>
                  <w:szCs w:val="16"/>
                </w:rPr>
                <w:t>comparant</w:t>
              </w:r>
              <w:r w:rsidRPr="00EA3A91">
                <w:rPr>
                  <w:sz w:val="16"/>
                  <w:szCs w:val="16"/>
                </w:rPr>
                <w:t>’</w:t>
              </w:r>
              <w:r>
                <w:rPr>
                  <w:sz w:val="16"/>
                  <w:szCs w:val="16"/>
                </w:rPr>
                <w:t>, ‘comparante’,</w:t>
              </w:r>
            </w:ins>
            <w:ins w:id="129" w:author="Groot, Karina de" w:date="2025-04-07T09:53:00Z" w16du:dateUtc="2025-04-07T07:53:00Z">
              <w:r w:rsidR="00013D9B">
                <w:rPr>
                  <w:sz w:val="16"/>
                  <w:szCs w:val="16"/>
                </w:rPr>
                <w:t xml:space="preserve"> ‘comparanten’,</w:t>
              </w:r>
            </w:ins>
            <w:ins w:id="130" w:author="Groot, Karina de" w:date="2025-04-07T09:49:00Z" w16du:dateUtc="2025-04-07T07:49:00Z">
              <w:r>
                <w:rPr>
                  <w:sz w:val="16"/>
                  <w:szCs w:val="16"/>
                </w:rPr>
                <w:t xml:space="preserve"> ‘persoon’</w:t>
              </w:r>
            </w:ins>
            <w:ins w:id="131" w:author="Groot, Karina de" w:date="2025-04-07T09:53:00Z" w16du:dateUtc="2025-04-07T07:53:00Z">
              <w:r w:rsidR="00013D9B">
                <w:rPr>
                  <w:sz w:val="16"/>
                  <w:szCs w:val="16"/>
                </w:rPr>
                <w:t xml:space="preserve">, </w:t>
              </w:r>
            </w:ins>
            <w:ins w:id="132" w:author="Groot, Karina de" w:date="2025-04-07T09:54:00Z" w16du:dateUtc="2025-04-07T07:54:00Z">
              <w:r w:rsidR="00013D9B">
                <w:rPr>
                  <w:sz w:val="16"/>
                  <w:szCs w:val="16"/>
                </w:rPr>
                <w:t>‘</w:t>
              </w:r>
            </w:ins>
            <w:ins w:id="133" w:author="Groot, Karina de" w:date="2025-04-07T09:53:00Z" w16du:dateUtc="2025-04-07T07:53:00Z">
              <w:r w:rsidR="00013D9B">
                <w:rPr>
                  <w:sz w:val="16"/>
                  <w:szCs w:val="16"/>
                </w:rPr>
                <w:t>personen</w:t>
              </w:r>
            </w:ins>
            <w:ins w:id="134" w:author="Groot, Karina de" w:date="2025-04-07T09:54:00Z" w16du:dateUtc="2025-04-07T07:54:00Z">
              <w:r w:rsidR="00013D9B">
                <w:rPr>
                  <w:sz w:val="16"/>
                  <w:szCs w:val="16"/>
                </w:rPr>
                <w:t>’</w:t>
              </w:r>
            </w:ins>
            <w:ins w:id="135" w:author="Groot, Karina de" w:date="2025-04-07T09:49:00Z" w16du:dateUtc="2025-04-07T07:49:00Z">
              <w:r w:rsidRPr="00EA3A91">
                <w:rPr>
                  <w:sz w:val="16"/>
                  <w:szCs w:val="16"/>
                </w:rPr>
                <w:t>)</w:t>
              </w:r>
            </w:ins>
          </w:p>
          <w:p w14:paraId="7178BAB0" w14:textId="77777777" w:rsidR="002B59FE" w:rsidRDefault="002B59FE" w:rsidP="004936BD">
            <w:pPr>
              <w:rPr>
                <w:sz w:val="16"/>
                <w:szCs w:val="16"/>
              </w:rPr>
            </w:pPr>
          </w:p>
          <w:p w14:paraId="0D97F3C7" w14:textId="77777777" w:rsidR="004B40B9" w:rsidRDefault="004B40B9" w:rsidP="004936BD">
            <w:pPr>
              <w:rPr>
                <w:sz w:val="16"/>
                <w:szCs w:val="16"/>
              </w:rPr>
            </w:pPr>
          </w:p>
          <w:p w14:paraId="2EF89EBF" w14:textId="0B56FD08" w:rsidR="004B40B9" w:rsidDel="002B59FE" w:rsidRDefault="004B40B9" w:rsidP="004936BD">
            <w:pPr>
              <w:rPr>
                <w:del w:id="136" w:author="Groot, Karina de" w:date="2025-04-07T09:46:00Z" w16du:dateUtc="2025-04-07T07:46:00Z"/>
                <w:sz w:val="16"/>
                <w:szCs w:val="16"/>
              </w:rPr>
            </w:pPr>
            <w:del w:id="137" w:author="Groot, Karina de" w:date="2025-04-07T09:46:00Z" w16du:dateUtc="2025-04-07T07:46:00Z">
              <w:r w:rsidDel="002B59FE">
                <w:rPr>
                  <w:sz w:val="16"/>
                  <w:szCs w:val="16"/>
                </w:rPr>
                <w:delText>Er zijn 2 mogelijkheden van deze tekst:</w:delText>
              </w:r>
            </w:del>
          </w:p>
          <w:p w14:paraId="0619C3BE" w14:textId="2335C6D8" w:rsidR="004B40B9" w:rsidDel="002B59FE" w:rsidRDefault="004B40B9" w:rsidP="004936BD">
            <w:pPr>
              <w:rPr>
                <w:del w:id="138" w:author="Groot, Karina de" w:date="2025-04-07T09:46:00Z" w16du:dateUtc="2025-04-07T07:46:00Z"/>
                <w:sz w:val="16"/>
                <w:szCs w:val="16"/>
              </w:rPr>
            </w:pPr>
          </w:p>
          <w:p w14:paraId="0A6956AF" w14:textId="5F5323A3" w:rsidR="004B40B9" w:rsidRPr="000D7FBE" w:rsidDel="002B59FE" w:rsidRDefault="004B40B9" w:rsidP="000857DF">
            <w:pPr>
              <w:pStyle w:val="Lijstalinea"/>
              <w:numPr>
                <w:ilvl w:val="0"/>
                <w:numId w:val="53"/>
              </w:numPr>
              <w:rPr>
                <w:del w:id="139" w:author="Groot, Karina de" w:date="2025-04-07T09:46:00Z" w16du:dateUtc="2025-04-07T07:46:00Z"/>
                <w:rFonts w:cs="Arial"/>
                <w:sz w:val="16"/>
                <w:szCs w:val="16"/>
              </w:rPr>
            </w:pPr>
            <w:del w:id="140" w:author="Groot, Karina de" w:date="2025-04-07T09:46:00Z" w16du:dateUtc="2025-04-07T07:46:00Z">
              <w:r w:rsidRPr="000D7FBE" w:rsidDel="002B59FE">
                <w:rPr>
                  <w:rFonts w:cs="Arial"/>
                  <w:sz w:val="16"/>
                  <w:szCs w:val="16"/>
                </w:rPr>
                <w:delText xml:space="preserve">Van het bestaan van de </w:delText>
              </w:r>
              <w:r w:rsidRPr="000D7FBE" w:rsidDel="002B59FE">
                <w:rPr>
                  <w:sz w:val="16"/>
                  <w:szCs w:val="16"/>
                </w:rPr>
                <w:delText xml:space="preserve">mondelinge </w:delText>
              </w:r>
              <w:r w:rsidRPr="000D7FBE" w:rsidDel="002B59FE">
                <w:rPr>
                  <w:rFonts w:cs="Arial"/>
                  <w:sz w:val="16"/>
                  <w:szCs w:val="16"/>
                </w:rPr>
                <w:delText>volmacht aan de comparant onder 2. genoemd is mij, notaris, genoegzaam gebleken.</w:delText>
              </w:r>
            </w:del>
          </w:p>
          <w:p w14:paraId="00E56DB2" w14:textId="138B1F66" w:rsidR="00271174" w:rsidRPr="000D7FBE" w:rsidDel="002B59FE" w:rsidRDefault="00271174" w:rsidP="000D7FBE">
            <w:pPr>
              <w:pStyle w:val="Lijstalinea"/>
              <w:rPr>
                <w:del w:id="141" w:author="Groot, Karina de" w:date="2025-04-07T09:46:00Z" w16du:dateUtc="2025-04-07T07:46:00Z"/>
                <w:rFonts w:cs="Arial"/>
                <w:sz w:val="16"/>
                <w:szCs w:val="16"/>
              </w:rPr>
            </w:pPr>
          </w:p>
          <w:p w14:paraId="2CD11E5B" w14:textId="17908C1C" w:rsidR="004B40B9" w:rsidRPr="000D7FBE" w:rsidDel="002B59FE" w:rsidRDefault="004B40B9" w:rsidP="004B40B9">
            <w:pPr>
              <w:pStyle w:val="Lijstalinea"/>
              <w:numPr>
                <w:ilvl w:val="0"/>
                <w:numId w:val="53"/>
              </w:numPr>
              <w:rPr>
                <w:del w:id="142" w:author="Groot, Karina de" w:date="2025-04-07T09:46:00Z" w16du:dateUtc="2025-04-07T07:46:00Z"/>
                <w:rFonts w:cs="Arial"/>
                <w:sz w:val="16"/>
                <w:szCs w:val="16"/>
              </w:rPr>
            </w:pPr>
            <w:del w:id="143" w:author="Groot, Karina de" w:date="2025-04-07T09:46:00Z" w16du:dateUtc="2025-04-07T07:46:00Z">
              <w:r w:rsidRPr="000D7FBE" w:rsidDel="002B59FE">
                <w:rPr>
                  <w:rFonts w:cs="Arial"/>
                  <w:sz w:val="16"/>
                  <w:szCs w:val="16"/>
                </w:rPr>
                <w:delText>Van het bestaan van de volmacht aan de comparanten onder 2. genoemd is mij, notaris, genoegzaam gebleken.</w:delText>
              </w:r>
            </w:del>
          </w:p>
          <w:p w14:paraId="603A5AE1" w14:textId="1F5BB955" w:rsidR="004B40B9" w:rsidRPr="000D7FBE" w:rsidDel="002B59FE" w:rsidRDefault="004B40B9" w:rsidP="004B40B9">
            <w:pPr>
              <w:rPr>
                <w:del w:id="144" w:author="Groot, Karina de" w:date="2025-04-07T09:46:00Z" w16du:dateUtc="2025-04-07T07:46:00Z"/>
                <w:rFonts w:cs="Arial"/>
                <w:sz w:val="16"/>
                <w:szCs w:val="16"/>
              </w:rPr>
            </w:pPr>
          </w:p>
          <w:p w14:paraId="5567AC07" w14:textId="5D29CF43" w:rsidR="004B40B9" w:rsidRPr="000D7FBE" w:rsidDel="002B59FE" w:rsidRDefault="004B40B9" w:rsidP="004B40B9">
            <w:pPr>
              <w:rPr>
                <w:del w:id="145" w:author="Groot, Karina de" w:date="2025-04-07T09:46:00Z" w16du:dateUtc="2025-04-07T07:46:00Z"/>
                <w:rFonts w:cs="Arial"/>
                <w:sz w:val="16"/>
                <w:szCs w:val="16"/>
              </w:rPr>
            </w:pPr>
            <w:del w:id="146" w:author="Groot, Karina de" w:date="2025-04-07T09:46:00Z" w16du:dateUtc="2025-04-07T07:46:00Z">
              <w:r w:rsidRPr="000D7FBE" w:rsidDel="002B59FE">
                <w:rPr>
                  <w:rFonts w:cs="Arial"/>
                  <w:sz w:val="16"/>
                  <w:szCs w:val="16"/>
                </w:rPr>
                <w:delText xml:space="preserve">Als alleen Argenta Spaarbank N.V aanwezig is dan wordt nummer 1. </w:delText>
              </w:r>
              <w:r w:rsidR="004965AD" w:rsidDel="002B59FE">
                <w:rPr>
                  <w:rFonts w:cs="Arial"/>
                  <w:sz w:val="16"/>
                  <w:szCs w:val="16"/>
                </w:rPr>
                <w:delText>g</w:delText>
              </w:r>
              <w:r w:rsidRPr="000D7FBE" w:rsidDel="002B59FE">
                <w:rPr>
                  <w:rFonts w:cs="Arial"/>
                  <w:sz w:val="16"/>
                  <w:szCs w:val="16"/>
                </w:rPr>
                <w:delText>etoond.</w:delText>
              </w:r>
            </w:del>
          </w:p>
          <w:p w14:paraId="3B9D6B50" w14:textId="4E5E8050" w:rsidR="004B40B9" w:rsidRPr="000D7FBE" w:rsidDel="002B59FE" w:rsidRDefault="004B40B9" w:rsidP="0081783B">
            <w:pPr>
              <w:rPr>
                <w:del w:id="147" w:author="Groot, Karina de" w:date="2025-04-07T09:46:00Z" w16du:dateUtc="2025-04-07T07:46:00Z"/>
                <w:rFonts w:cs="Arial"/>
                <w:sz w:val="16"/>
                <w:szCs w:val="16"/>
              </w:rPr>
            </w:pPr>
            <w:del w:id="148" w:author="Groot, Karina de" w:date="2025-04-07T09:46:00Z" w16du:dateUtc="2025-04-07T07:46:00Z">
              <w:r w:rsidRPr="000D7FBE" w:rsidDel="002B59FE">
                <w:rPr>
                  <w:rFonts w:cs="Arial"/>
                  <w:sz w:val="16"/>
                  <w:szCs w:val="16"/>
                </w:rPr>
                <w:delText>Als zowel de Argenta Spaarbank N.V. als de Verzekeringsmaatschappij aanwezig is dan moet nummer 2. getoond worden.</w:delText>
              </w:r>
            </w:del>
          </w:p>
          <w:p w14:paraId="6713D9DB" w14:textId="77777777" w:rsidR="001C7F19" w:rsidRPr="0081783B" w:rsidRDefault="001C7F19"/>
          <w:p w14:paraId="16D0357C" w14:textId="77777777" w:rsidR="00DF6FBC" w:rsidRPr="00AD2288" w:rsidRDefault="00DF6FBC" w:rsidP="00BB11DC">
            <w:pPr>
              <w:spacing w:line="240" w:lineRule="auto"/>
              <w:rPr>
                <w:sz w:val="16"/>
                <w:szCs w:val="16"/>
              </w:rPr>
            </w:pPr>
          </w:p>
        </w:tc>
      </w:tr>
    </w:tbl>
    <w:p w14:paraId="195CEE99" w14:textId="3B5001EC" w:rsidR="00BB11DC" w:rsidRDefault="00BB11DC" w:rsidP="007F603A">
      <w:pPr>
        <w:spacing w:line="240" w:lineRule="auto"/>
      </w:pPr>
      <w:r>
        <w:br w:type="page"/>
      </w:r>
    </w:p>
    <w:p w14:paraId="0766994C" w14:textId="77777777" w:rsidR="00DF6FBC" w:rsidRDefault="00DF6FBC" w:rsidP="007F603A">
      <w:pPr>
        <w:spacing w:line="240" w:lineRule="auto"/>
      </w:pPr>
    </w:p>
    <w:p w14:paraId="1697FB06" w14:textId="7C8AA37D" w:rsidR="00196482" w:rsidRDefault="00F73665" w:rsidP="00196482">
      <w:pPr>
        <w:pStyle w:val="Kop2"/>
        <w:numPr>
          <w:ilvl w:val="1"/>
          <w:numId w:val="1"/>
        </w:numPr>
      </w:pPr>
      <w:bookmarkStart w:id="149" w:name="_Toc70931632"/>
      <w:r>
        <w:t>Hypotheektekst</w:t>
      </w:r>
      <w:bookmarkEnd w:id="149"/>
    </w:p>
    <w:p w14:paraId="6DAEEB0B" w14:textId="77777777" w:rsidR="00795535" w:rsidRPr="008F2A69" w:rsidRDefault="00795535"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8048F" w:rsidRPr="00343045" w14:paraId="2C222EF3" w14:textId="77777777" w:rsidTr="00724028">
        <w:tc>
          <w:tcPr>
            <w:tcW w:w="6771" w:type="dxa"/>
            <w:shd w:val="clear" w:color="auto" w:fill="BDD6EE" w:themeFill="accent1" w:themeFillTint="66"/>
          </w:tcPr>
          <w:p w14:paraId="0A17A01B" w14:textId="2378A37D" w:rsidR="00E8048F" w:rsidRPr="006A3561" w:rsidRDefault="00E8048F" w:rsidP="00AB1C40">
            <w:pPr>
              <w:rPr>
                <w:rFonts w:cs="Arial"/>
                <w:color w:val="FF0000"/>
                <w:sz w:val="20"/>
              </w:rPr>
            </w:pPr>
            <w:r w:rsidRPr="00926790">
              <w:rPr>
                <w:rFonts w:cs="Arial"/>
                <w:b/>
                <w:color w:val="000000" w:themeColor="text1"/>
                <w:sz w:val="20"/>
              </w:rPr>
              <w:t>Modeldocument tekst</w:t>
            </w:r>
          </w:p>
        </w:tc>
        <w:tc>
          <w:tcPr>
            <w:tcW w:w="7371" w:type="dxa"/>
            <w:shd w:val="clear" w:color="auto" w:fill="BDD6EE" w:themeFill="accent1" w:themeFillTint="66"/>
          </w:tcPr>
          <w:p w14:paraId="4765EC2C" w14:textId="57531370" w:rsidR="00E8048F" w:rsidRPr="002D2B2A" w:rsidRDefault="00E8048F" w:rsidP="00AB1C40">
            <w:pPr>
              <w:spacing w:line="240" w:lineRule="auto"/>
              <w:rPr>
                <w:sz w:val="16"/>
                <w:szCs w:val="16"/>
              </w:rPr>
            </w:pPr>
            <w:r w:rsidRPr="00926790">
              <w:rPr>
                <w:b/>
                <w:color w:val="000000" w:themeColor="text1"/>
                <w:szCs w:val="18"/>
              </w:rPr>
              <w:t>Toelichting</w:t>
            </w:r>
          </w:p>
        </w:tc>
      </w:tr>
      <w:tr w:rsidR="00196482" w:rsidRPr="00343045" w14:paraId="62F88C3A" w14:textId="77777777" w:rsidTr="004936BD">
        <w:tc>
          <w:tcPr>
            <w:tcW w:w="6771" w:type="dxa"/>
            <w:shd w:val="clear" w:color="auto" w:fill="auto"/>
          </w:tcPr>
          <w:p w14:paraId="54DF3381" w14:textId="77777777" w:rsidR="00AB1C40" w:rsidRPr="006A3561" w:rsidRDefault="00AB1C40" w:rsidP="00AB1C40">
            <w:pPr>
              <w:rPr>
                <w:rFonts w:cs="Arial"/>
                <w:color w:val="FF0000"/>
                <w:sz w:val="20"/>
              </w:rPr>
            </w:pPr>
            <w:r w:rsidRPr="006A3561">
              <w:rPr>
                <w:rFonts w:cs="Arial"/>
                <w:color w:val="FF0000"/>
                <w:sz w:val="20"/>
              </w:rPr>
              <w:t>De verschenen personen verklaarden:</w:t>
            </w:r>
          </w:p>
          <w:p w14:paraId="11C7AF69" w14:textId="77777777" w:rsidR="00AB1C40" w:rsidRPr="006A3561" w:rsidRDefault="00AB1C40" w:rsidP="00AB1C40">
            <w:pPr>
              <w:rPr>
                <w:rFonts w:cs="Arial"/>
                <w:color w:val="FF0000"/>
                <w:sz w:val="20"/>
              </w:rPr>
            </w:pPr>
            <w:r w:rsidRPr="006A3561">
              <w:rPr>
                <w:rFonts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cs="Arial"/>
                <w:sz w:val="20"/>
              </w:rPr>
              <w:fldChar w:fldCharType="begin"/>
            </w:r>
            <w:r>
              <w:rPr>
                <w:rFonts w:cs="Arial"/>
                <w:sz w:val="20"/>
              </w:rPr>
              <w:instrText>MacroButton Nomacro §</w:instrText>
            </w:r>
            <w:r>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Pr>
                <w:rFonts w:cs="Arial"/>
                <w:sz w:val="20"/>
              </w:rPr>
              <w:fldChar w:fldCharType="begin"/>
            </w:r>
            <w:r>
              <w:rPr>
                <w:rFonts w:cs="Arial"/>
                <w:sz w:val="20"/>
              </w:rPr>
              <w:instrText>MacroButton Nomacro §</w:instrText>
            </w:r>
            <w:r>
              <w:rPr>
                <w:rFonts w:cs="Arial"/>
                <w:sz w:val="20"/>
              </w:rPr>
              <w:fldChar w:fldCharType="end"/>
            </w:r>
            <w:r w:rsidRPr="006A3561">
              <w:rPr>
                <w:rFonts w:cs="Arial"/>
                <w:color w:val="FF0000"/>
                <w:sz w:val="20"/>
              </w:rPr>
              <w:t>; deze som hierna te noemen: "de hoofdsom".</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561A666" w14:textId="77777777" w:rsidR="00196482" w:rsidRDefault="00196482" w:rsidP="00AB1C40">
            <w:pPr>
              <w:spacing w:line="240" w:lineRule="auto"/>
              <w:rPr>
                <w:sz w:val="16"/>
                <w:szCs w:val="16"/>
              </w:rPr>
            </w:pPr>
            <w:r w:rsidRPr="002D2B2A">
              <w:rPr>
                <w:sz w:val="16"/>
                <w:szCs w:val="16"/>
              </w:rPr>
              <w:t>Vaste tekst.</w:t>
            </w:r>
          </w:p>
          <w:p w14:paraId="72F11F17" w14:textId="77777777" w:rsidR="00AB1C40" w:rsidRDefault="00AB1C40" w:rsidP="00AB1C40">
            <w:pPr>
              <w:spacing w:line="240" w:lineRule="auto"/>
              <w:rPr>
                <w:sz w:val="16"/>
                <w:szCs w:val="16"/>
              </w:rPr>
            </w:pPr>
          </w:p>
          <w:p w14:paraId="632DF612" w14:textId="77777777" w:rsidR="00AB1C40" w:rsidRPr="009769C6" w:rsidRDefault="00AB1C40" w:rsidP="00AB1C40">
            <w:pPr>
              <w:spacing w:line="240" w:lineRule="auto"/>
              <w:rPr>
                <w:sz w:val="16"/>
                <w:szCs w:val="16"/>
                <w:u w:val="single"/>
              </w:rPr>
            </w:pPr>
            <w:proofErr w:type="spellStart"/>
            <w:r w:rsidRPr="009769C6">
              <w:rPr>
                <w:sz w:val="16"/>
                <w:szCs w:val="16"/>
                <w:u w:val="single"/>
              </w:rPr>
              <w:t>Mapping</w:t>
            </w:r>
            <w:proofErr w:type="spellEnd"/>
            <w:r w:rsidRPr="009769C6">
              <w:rPr>
                <w:sz w:val="16"/>
                <w:szCs w:val="16"/>
                <w:u w:val="single"/>
              </w:rPr>
              <w:t xml:space="preserve"> </w:t>
            </w:r>
            <w:proofErr w:type="spellStart"/>
            <w:r w:rsidRPr="009769C6">
              <w:rPr>
                <w:sz w:val="16"/>
                <w:szCs w:val="16"/>
                <w:u w:val="single"/>
              </w:rPr>
              <w:t>leningbedrag</w:t>
            </w:r>
            <w:proofErr w:type="spellEnd"/>
            <w:r w:rsidRPr="009769C6">
              <w:rPr>
                <w:sz w:val="16"/>
                <w:szCs w:val="16"/>
                <w:u w:val="single"/>
              </w:rPr>
              <w:t>:</w:t>
            </w:r>
          </w:p>
          <w:p w14:paraId="7545F264" w14:textId="701BA035" w:rsidR="00AB1C40" w:rsidRPr="009769C6" w:rsidRDefault="00AB1C40" w:rsidP="00AB1C40">
            <w:pPr>
              <w:spacing w:line="240" w:lineRule="auto"/>
              <w:rPr>
                <w:sz w:val="16"/>
                <w:szCs w:val="16"/>
              </w:rPr>
            </w:pPr>
            <w:r w:rsidRPr="009769C6">
              <w:rPr>
                <w:sz w:val="16"/>
                <w:szCs w:val="16"/>
              </w:rPr>
              <w:t>.//</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StukdeelHypotheek</w:t>
            </w:r>
            <w:proofErr w:type="spellEnd"/>
            <w:r w:rsidR="00A22E56" w:rsidRPr="00975A8F">
              <w:rPr>
                <w:rFonts w:cs="Arial"/>
                <w:sz w:val="16"/>
                <w:szCs w:val="16"/>
              </w:rPr>
              <w:t>[</w:t>
            </w:r>
            <w:proofErr w:type="spellStart"/>
            <w:r w:rsidR="00A22E56" w:rsidRPr="00975A8F">
              <w:rPr>
                <w:rFonts w:cs="Arial"/>
                <w:sz w:val="16"/>
                <w:szCs w:val="16"/>
              </w:rPr>
              <w:t>aanduidingHypotheek</w:t>
            </w:r>
            <w:proofErr w:type="spellEnd"/>
            <w:r w:rsidR="00A22E56" w:rsidRPr="00975A8F">
              <w:rPr>
                <w:rFonts w:cs="Arial"/>
                <w:sz w:val="16"/>
                <w:szCs w:val="16"/>
              </w:rPr>
              <w:t xml:space="preserve"> = niet aanwezig]</w:t>
            </w:r>
          </w:p>
          <w:p w14:paraId="1770EF13" w14:textId="77777777" w:rsidR="00AB1C40" w:rsidRPr="009769C6" w:rsidRDefault="00AB1C40" w:rsidP="00AB1C40">
            <w:pPr>
              <w:spacing w:line="240" w:lineRule="auto"/>
              <w:rPr>
                <w:sz w:val="16"/>
                <w:szCs w:val="16"/>
              </w:rPr>
            </w:pPr>
            <w:r w:rsidRPr="009769C6">
              <w:rPr>
                <w:sz w:val="16"/>
                <w:szCs w:val="16"/>
              </w:rPr>
              <w:t xml:space="preserve">   </w:t>
            </w:r>
            <w:r>
              <w:rPr>
                <w:sz w:val="16"/>
                <w:szCs w:val="16"/>
              </w:rPr>
              <w:t>.</w:t>
            </w:r>
            <w:r w:rsidRPr="009769C6">
              <w:rPr>
                <w:sz w:val="16"/>
                <w:szCs w:val="16"/>
              </w:rPr>
              <w:t>/</w:t>
            </w:r>
            <w:proofErr w:type="spellStart"/>
            <w:r w:rsidRPr="009769C6">
              <w:rPr>
                <w:sz w:val="16"/>
                <w:szCs w:val="16"/>
              </w:rPr>
              <w:t>bedragLening</w:t>
            </w:r>
            <w:proofErr w:type="spellEnd"/>
            <w:r w:rsidRPr="009769C6">
              <w:rPr>
                <w:sz w:val="16"/>
                <w:szCs w:val="16"/>
              </w:rPr>
              <w:t>/som</w:t>
            </w:r>
          </w:p>
          <w:p w14:paraId="42869AA3" w14:textId="62907268" w:rsidR="00AB1C40" w:rsidRDefault="00AB1C40" w:rsidP="00AB1C40">
            <w:pPr>
              <w:spacing w:line="240" w:lineRule="auto"/>
              <w:rPr>
                <w:sz w:val="16"/>
                <w:szCs w:val="16"/>
              </w:rPr>
            </w:pPr>
            <w:r w:rsidRPr="009769C6">
              <w:rPr>
                <w:sz w:val="16"/>
                <w:szCs w:val="16"/>
              </w:rPr>
              <w:t xml:space="preserve">   ./</w:t>
            </w:r>
            <w:proofErr w:type="spellStart"/>
            <w:r w:rsidRPr="009769C6">
              <w:rPr>
                <w:sz w:val="16"/>
                <w:szCs w:val="16"/>
              </w:rPr>
              <w:t>bedragLening</w:t>
            </w:r>
            <w:proofErr w:type="spellEnd"/>
            <w:r w:rsidRPr="009769C6">
              <w:rPr>
                <w:sz w:val="16"/>
                <w:szCs w:val="16"/>
              </w:rPr>
              <w:t>/valuta</w:t>
            </w:r>
          </w:p>
          <w:p w14:paraId="6A6C9762" w14:textId="74783498" w:rsidR="00AB1C40" w:rsidRPr="00AB1C40" w:rsidRDefault="00AB1C40" w:rsidP="004936BD">
            <w:pPr>
              <w:rPr>
                <w:sz w:val="16"/>
                <w:szCs w:val="16"/>
              </w:rPr>
            </w:pPr>
          </w:p>
        </w:tc>
      </w:tr>
      <w:tr w:rsidR="00976B85" w:rsidRPr="00343045" w14:paraId="6BDA7DB1" w14:textId="77777777" w:rsidTr="004936BD">
        <w:tc>
          <w:tcPr>
            <w:tcW w:w="6771" w:type="dxa"/>
            <w:shd w:val="clear" w:color="auto" w:fill="auto"/>
          </w:tcPr>
          <w:p w14:paraId="19DE322A" w14:textId="74FAE444" w:rsidR="00976B85" w:rsidRPr="00E8048F" w:rsidRDefault="00E8048F" w:rsidP="00E8048F">
            <w:pPr>
              <w:rPr>
                <w:rFonts w:cs="Arial"/>
                <w:color w:val="FF0000"/>
                <w:sz w:val="20"/>
              </w:rPr>
            </w:pPr>
            <w:r w:rsidRPr="006A3561">
              <w:rPr>
                <w:rFonts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7C372D87" w14:textId="362D6636" w:rsidR="00A37319" w:rsidRPr="00A37319" w:rsidRDefault="00A37319" w:rsidP="004936BD">
            <w:pPr>
              <w:rPr>
                <w:sz w:val="16"/>
                <w:szCs w:val="16"/>
              </w:rPr>
            </w:pPr>
          </w:p>
        </w:tc>
      </w:tr>
    </w:tbl>
    <w:p w14:paraId="4743C874" w14:textId="1E34A374" w:rsidR="001F5C79" w:rsidRDefault="001F5C79"/>
    <w:p w14:paraId="646F5169" w14:textId="19480B54" w:rsidR="00E8048F" w:rsidRDefault="00E8048F">
      <w:pPr>
        <w:spacing w:line="240" w:lineRule="auto"/>
      </w:pPr>
      <w:r>
        <w:br w:type="page"/>
      </w:r>
    </w:p>
    <w:p w14:paraId="7BE747F0" w14:textId="7A5C707A" w:rsidR="00E8048F" w:rsidRDefault="00BD45C2" w:rsidP="00E8048F">
      <w:pPr>
        <w:pStyle w:val="Kop3"/>
      </w:pPr>
      <w:bookmarkStart w:id="150" w:name="_Toc70931633"/>
      <w:r>
        <w:lastRenderedPageBreak/>
        <w:t>H</w:t>
      </w:r>
      <w:r w:rsidR="00E8048F">
        <w:t>ypotheekstelling</w:t>
      </w:r>
      <w:bookmarkEnd w:id="150"/>
    </w:p>
    <w:p w14:paraId="7DD0C31E" w14:textId="77777777" w:rsidR="00BD45C2" w:rsidRPr="008F2A69" w:rsidRDefault="00BD45C2"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8F2A69">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8F2A69">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C11A87" w14:textId="77777777" w:rsidR="00724028" w:rsidRPr="004C4DF4" w:rsidRDefault="00724028" w:rsidP="00724028">
            <w:pPr>
              <w:ind w:left="1440" w:hanging="1440"/>
              <w:rPr>
                <w:rFonts w:cs="Arial"/>
                <w:b/>
                <w:bCs/>
                <w:color w:val="FF0000"/>
                <w:sz w:val="20"/>
              </w:rPr>
            </w:pPr>
            <w:r w:rsidRPr="004C4DF4">
              <w:rPr>
                <w:rFonts w:cs="Arial"/>
                <w:b/>
                <w:bCs/>
                <w:color w:val="FF0000"/>
                <w:sz w:val="20"/>
              </w:rPr>
              <w:t>A.</w:t>
            </w:r>
            <w:r>
              <w:rPr>
                <w:rFonts w:cs="Arial"/>
                <w:b/>
                <w:bCs/>
                <w:color w:val="FF0000"/>
                <w:sz w:val="20"/>
              </w:rPr>
              <w:t>1</w:t>
            </w:r>
            <w:r w:rsidRPr="004C4DF4">
              <w:rPr>
                <w:rFonts w:cs="Arial"/>
                <w:b/>
                <w:bCs/>
                <w:color w:val="FF0000"/>
                <w:sz w:val="20"/>
              </w:rPr>
              <w:t>. Hypotheekstelling</w:t>
            </w:r>
          </w:p>
          <w:p w14:paraId="7B23774B" w14:textId="77777777" w:rsidR="00724028" w:rsidRPr="0091059A" w:rsidRDefault="00724028" w:rsidP="00724028">
            <w:pPr>
              <w:rPr>
                <w:rFonts w:cs="Arial"/>
                <w:color w:val="FF0000"/>
                <w:sz w:val="20"/>
              </w:rPr>
            </w:pPr>
            <w:r w:rsidRPr="0091059A">
              <w:rPr>
                <w:rFonts w:cs="Arial"/>
                <w:color w:val="FF0000"/>
                <w:sz w:val="20"/>
              </w:rPr>
              <w:t>Ter uitvoering van het bedongen hypotheekrecht verklaarde de geldnemer tot meerdere zekerheid voor de betaling van:</w:t>
            </w:r>
          </w:p>
          <w:p w14:paraId="1AA478AD" w14:textId="77777777" w:rsidR="00724028" w:rsidRPr="0091059A" w:rsidRDefault="00724028" w:rsidP="00724028">
            <w:pPr>
              <w:pStyle w:val="Lijstalinea"/>
              <w:widowControl w:val="0"/>
              <w:numPr>
                <w:ilvl w:val="0"/>
                <w:numId w:val="46"/>
              </w:numPr>
              <w:spacing w:line="240" w:lineRule="auto"/>
              <w:ind w:left="426" w:hanging="426"/>
              <w:rPr>
                <w:rFonts w:cs="Arial"/>
                <w:color w:val="FF0000"/>
                <w:sz w:val="20"/>
              </w:rPr>
            </w:pPr>
            <w:r w:rsidRPr="0091059A">
              <w:rPr>
                <w:rFonts w:cs="Arial"/>
                <w:color w:val="FF0000"/>
                <w:sz w:val="20"/>
              </w:rPr>
              <w:t xml:space="preserve">de hoofdsom; </w:t>
            </w:r>
          </w:p>
          <w:p w14:paraId="32B64536" w14:textId="6DF8AD25" w:rsidR="00724028" w:rsidRDefault="00724028">
            <w:pPr>
              <w:pStyle w:val="Lijstalinea"/>
              <w:widowControl w:val="0"/>
              <w:numPr>
                <w:ilvl w:val="0"/>
                <w:numId w:val="46"/>
              </w:numPr>
              <w:spacing w:line="240" w:lineRule="auto"/>
              <w:ind w:left="426" w:hanging="426"/>
              <w:rPr>
                <w:rFonts w:cs="Arial"/>
                <w:color w:val="FF0000"/>
                <w:sz w:val="20"/>
              </w:rPr>
            </w:pPr>
            <w:r>
              <w:rPr>
                <w:rFonts w:cs="Arial"/>
                <w:color w:val="FF0000"/>
                <w:sz w:val="20"/>
              </w:rPr>
              <w:t>v</w:t>
            </w:r>
            <w:r w:rsidRPr="0091059A">
              <w:rPr>
                <w:rFonts w:cs="Arial"/>
                <w:color w:val="FF0000"/>
                <w:sz w:val="20"/>
              </w:rPr>
              <w:t xml:space="preserve">oorts al het overige geldverstrekker van geldnemer uit hoofde van de </w:t>
            </w:r>
            <w:r>
              <w:rPr>
                <w:rFonts w:cs="Arial"/>
                <w:color w:val="FF0000"/>
                <w:sz w:val="20"/>
              </w:rPr>
              <w:t>geldlening</w:t>
            </w:r>
            <w:r w:rsidRPr="0091059A">
              <w:rPr>
                <w:rFonts w:cs="Arial"/>
                <w:color w:val="FF0000"/>
                <w:sz w:val="20"/>
              </w:rPr>
              <w:t xml:space="preserve">, zoals gedefinieerd in de </w:t>
            </w:r>
            <w:r>
              <w:rPr>
                <w:rFonts w:cs="Arial"/>
                <w:color w:val="FF0000"/>
                <w:sz w:val="20"/>
              </w:rPr>
              <w:t xml:space="preserve">hierna te definiëren </w:t>
            </w:r>
            <w:r w:rsidRPr="0091059A">
              <w:rPr>
                <w:rFonts w:cs="Arial"/>
                <w:color w:val="FF0000"/>
                <w:sz w:val="20"/>
              </w:rPr>
              <w:t>algemene voorwaarden, te vorderen heeft of te enige</w:t>
            </w:r>
            <w:r w:rsidR="004B40B9">
              <w:rPr>
                <w:rFonts w:cs="Arial"/>
                <w:color w:val="FF0000"/>
                <w:sz w:val="20"/>
              </w:rPr>
              <w:t>r</w:t>
            </w:r>
            <w:r w:rsidRPr="0091059A">
              <w:rPr>
                <w:rFonts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w:t>
            </w:r>
          </w:p>
          <w:p w14:paraId="6A5166BF" w14:textId="48913C42" w:rsidR="001F5C79" w:rsidRPr="00926790" w:rsidRDefault="00724028" w:rsidP="008F2A69">
            <w:pPr>
              <w:spacing w:line="240" w:lineRule="auto"/>
              <w:ind w:left="426"/>
              <w:rPr>
                <w:rFonts w:cs="Arial"/>
                <w:b/>
                <w:bCs/>
                <w:color w:val="000000" w:themeColor="text1"/>
                <w:sz w:val="20"/>
              </w:rPr>
            </w:pPr>
            <w:r>
              <w:rPr>
                <w:rFonts w:cs="Arial"/>
                <w:color w:val="FF0000"/>
                <w:sz w:val="20"/>
              </w:rPr>
              <w:t>t</w:t>
            </w:r>
            <w:r w:rsidRPr="00512997">
              <w:rPr>
                <w:rFonts w:cs="Arial"/>
                <w:color w:val="FF0000"/>
                <w:sz w:val="20"/>
              </w:rPr>
              <w:t>ezamen: "het verschuldigde",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925F8EF" w14:textId="279FA0E9" w:rsidR="001F5C79" w:rsidRDefault="004E41D3" w:rsidP="004936BD">
            <w:pPr>
              <w:spacing w:before="72"/>
              <w:rPr>
                <w:sz w:val="16"/>
                <w:szCs w:val="16"/>
              </w:rPr>
            </w:pPr>
            <w:r>
              <w:rPr>
                <w:sz w:val="16"/>
                <w:szCs w:val="16"/>
              </w:rPr>
              <w:t>Vaste tekst.</w:t>
            </w:r>
          </w:p>
          <w:p w14:paraId="31ECC6E3" w14:textId="77777777" w:rsidR="002274B6" w:rsidRDefault="002274B6" w:rsidP="004936BD">
            <w:pPr>
              <w:spacing w:before="72"/>
              <w:rPr>
                <w:sz w:val="16"/>
                <w:szCs w:val="16"/>
              </w:rPr>
            </w:pPr>
          </w:p>
          <w:p w14:paraId="1D199C18" w14:textId="630B4F10" w:rsidR="00E8048F" w:rsidRDefault="00E8048F" w:rsidP="004936BD">
            <w:pPr>
              <w:spacing w:before="72"/>
              <w:rPr>
                <w:sz w:val="16"/>
                <w:szCs w:val="16"/>
              </w:rPr>
            </w:pPr>
          </w:p>
          <w:p w14:paraId="4FDFA460" w14:textId="379653CC" w:rsidR="00E8048F" w:rsidRPr="00E8048F" w:rsidRDefault="00E8048F" w:rsidP="004936BD">
            <w:pPr>
              <w:spacing w:before="72"/>
              <w:rPr>
                <w:color w:val="000000" w:themeColor="text1"/>
                <w:szCs w:val="18"/>
              </w:rPr>
            </w:pPr>
          </w:p>
        </w:tc>
      </w:tr>
      <w:tr w:rsidR="00724028" w:rsidRPr="00D77156" w14:paraId="60F9F51E" w14:textId="77777777" w:rsidTr="008F2A69">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1BDA44E" w14:textId="79996506" w:rsidR="00724028" w:rsidRPr="000B2B84" w:rsidRDefault="00724028" w:rsidP="00724028">
            <w:pPr>
              <w:pStyle w:val="Lijstalinea"/>
              <w:widowControl w:val="0"/>
              <w:numPr>
                <w:ilvl w:val="0"/>
                <w:numId w:val="48"/>
              </w:numPr>
              <w:tabs>
                <w:tab w:val="left" w:pos="-1440"/>
                <w:tab w:val="left" w:pos="-720"/>
              </w:tabs>
              <w:suppressAutoHyphens/>
              <w:spacing w:line="240" w:lineRule="auto"/>
              <w:ind w:left="426" w:hanging="426"/>
              <w:rPr>
                <w:rFonts w:cs="Arial"/>
                <w:sz w:val="20"/>
              </w:rPr>
            </w:pPr>
            <w:r w:rsidRPr="000B2B84">
              <w:rPr>
                <w:rFonts w:cs="Arial"/>
                <w:color w:val="FF0000"/>
                <w:sz w:val="20"/>
              </w:rPr>
              <w:t>hierbij aan geldverstrekker te verlenen, die van geldnemer aanvaardt, op het hierna te omschrijven registergoed genoemd onder A.2</w:t>
            </w:r>
            <w:r w:rsidR="000D7FBE">
              <w:rPr>
                <w:rFonts w:cs="Arial"/>
                <w:color w:val="FF0000"/>
                <w:sz w:val="20"/>
              </w:rPr>
              <w:t>.</w:t>
            </w:r>
            <w:r w:rsidRPr="000B2B84">
              <w:rPr>
                <w:rFonts w:cs="Arial"/>
                <w:color w:val="FF0000"/>
                <w:sz w:val="20"/>
              </w:rPr>
              <w:t xml:space="preserve"> Registergoed</w:t>
            </w:r>
            <w:r w:rsidR="00A060A8">
              <w:rPr>
                <w:rFonts w:cs="Arial"/>
                <w:color w:val="FF0000"/>
                <w:sz w:val="20"/>
              </w:rPr>
              <w:t xml:space="preserve">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volgnummer registergoed</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 xml:space="preserve"> </w:t>
            </w:r>
            <w:r w:rsidRPr="000B2B84">
              <w:rPr>
                <w:rFonts w:cs="Arial"/>
                <w:color w:val="FF0000"/>
                <w:sz w:val="20"/>
              </w:rPr>
              <w:t xml:space="preserve">het recht van </w:t>
            </w:r>
            <w:r w:rsidRPr="005819A8">
              <w:rPr>
                <w:rFonts w:cs="Arial"/>
                <w:sz w:val="20"/>
              </w:rPr>
              <w:fldChar w:fldCharType="begin"/>
            </w:r>
            <w:r w:rsidRPr="005819A8">
              <w:rPr>
                <w:rFonts w:cs="Arial"/>
                <w:sz w:val="20"/>
              </w:rPr>
              <w:instrText>MacroButton Nomacro §</w:instrText>
            </w:r>
            <w:r w:rsidRPr="005819A8">
              <w:rPr>
                <w:rFonts w:cs="Arial"/>
                <w:sz w:val="20"/>
              </w:rPr>
              <w:fldChar w:fldCharType="end"/>
            </w:r>
            <w:r>
              <w:rPr>
                <w:rFonts w:cs="Arial"/>
                <w:sz w:val="20"/>
              </w:rPr>
              <w:t>telwoord</w:t>
            </w:r>
            <w:r w:rsidRPr="005819A8">
              <w:rPr>
                <w:rFonts w:cs="Arial"/>
                <w:sz w:val="20"/>
              </w:rPr>
              <w:fldChar w:fldCharType="begin"/>
            </w:r>
            <w:r w:rsidRPr="005819A8">
              <w:rPr>
                <w:rFonts w:cs="Arial"/>
                <w:sz w:val="20"/>
              </w:rPr>
              <w:instrText>MacroButton Nomacro §</w:instrText>
            </w:r>
            <w:r w:rsidRPr="005819A8">
              <w:rPr>
                <w:rFonts w:cs="Arial"/>
                <w:sz w:val="20"/>
              </w:rPr>
              <w:fldChar w:fldCharType="end"/>
            </w:r>
            <w:r w:rsidRPr="005819A8">
              <w:rPr>
                <w:rFonts w:cs="Arial"/>
                <w:sz w:val="20"/>
              </w:rPr>
              <w:t xml:space="preserve"> </w:t>
            </w:r>
            <w:r w:rsidRPr="000B2B84">
              <w:rPr>
                <w:rFonts w:cs="Arial"/>
                <w:color w:val="FF0000"/>
                <w:sz w:val="20"/>
              </w:rPr>
              <w:t>hypotheek tot:</w:t>
            </w:r>
            <w:r>
              <w:rPr>
                <w:rFonts w:cs="Arial"/>
                <w:color w:val="FF0000"/>
                <w:sz w:val="20"/>
              </w:rPr>
              <w:t xml:space="preserve"> </w:t>
            </w:r>
          </w:p>
          <w:p w14:paraId="23552705" w14:textId="77777777" w:rsidR="00724028" w:rsidRPr="000B2B84" w:rsidRDefault="00724028" w:rsidP="00724028">
            <w:pPr>
              <w:pStyle w:val="Lijstalinea"/>
              <w:widowControl w:val="0"/>
              <w:numPr>
                <w:ilvl w:val="0"/>
                <w:numId w:val="49"/>
              </w:numPr>
              <w:tabs>
                <w:tab w:val="left" w:pos="-1440"/>
                <w:tab w:val="left" w:pos="-720"/>
              </w:tabs>
              <w:suppressAutoHyphens/>
              <w:spacing w:line="240" w:lineRule="auto"/>
              <w:ind w:left="426" w:hanging="426"/>
              <w:rPr>
                <w:rFonts w:cs="Arial"/>
                <w:sz w:val="20"/>
              </w:rPr>
            </w:pPr>
            <w:r w:rsidRPr="00860647">
              <w:rPr>
                <w:rFonts w:cs="Arial"/>
                <w:color w:val="FF0000"/>
                <w:sz w:val="20"/>
              </w:rPr>
              <w:t>een</w:t>
            </w:r>
            <w:r>
              <w:rPr>
                <w:rFonts w:cs="Arial"/>
                <w:color w:val="FF0000"/>
                <w:sz w:val="20"/>
              </w:rPr>
              <w:t xml:space="preserve"> bedrag van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sidRPr="00860647">
              <w:rPr>
                <w:rFonts w:cs="Arial"/>
                <w:sz w:val="20"/>
              </w:rPr>
              <w:t>hypotheekbedrag voluit in letters (hypotheekbedrag in cijfers)</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 xml:space="preserve"> </w:t>
            </w:r>
            <w:r w:rsidRPr="000B2B84">
              <w:rPr>
                <w:rFonts w:cs="Arial"/>
                <w:color w:val="FF0000"/>
                <w:sz w:val="20"/>
              </w:rPr>
              <w:t>plus</w:t>
            </w:r>
          </w:p>
          <w:p w14:paraId="14C6A6C3" w14:textId="0C090886" w:rsidR="00724028" w:rsidRPr="000B2B84" w:rsidRDefault="00724028" w:rsidP="00724028">
            <w:pPr>
              <w:pStyle w:val="Lijstalinea"/>
              <w:widowControl w:val="0"/>
              <w:numPr>
                <w:ilvl w:val="0"/>
                <w:numId w:val="49"/>
              </w:numPr>
              <w:tabs>
                <w:tab w:val="left" w:pos="-1440"/>
                <w:tab w:val="left" w:pos="-720"/>
              </w:tabs>
              <w:suppressAutoHyphens/>
              <w:spacing w:line="240" w:lineRule="auto"/>
              <w:ind w:left="426" w:hanging="426"/>
              <w:rPr>
                <w:rFonts w:cs="Arial"/>
                <w:sz w:val="20"/>
              </w:rPr>
            </w:pPr>
            <w:r w:rsidRPr="000B2B84">
              <w:rPr>
                <w:rFonts w:cs="Arial"/>
                <w:color w:val="FF0000"/>
                <w:sz w:val="20"/>
              </w:rPr>
              <w:t>voorts al het overige geldverstrekker van geldnemer uit hoofde van de geldlening, zoals gedefinieerd in de hierna te definiëren algemene voorwaarden, te vorderen heeft of te enige</w:t>
            </w:r>
            <w:r w:rsidR="00FA1E17">
              <w:rPr>
                <w:rFonts w:cs="Arial"/>
                <w:color w:val="FF0000"/>
                <w:sz w:val="20"/>
              </w:rPr>
              <w:t>r</w:t>
            </w:r>
            <w:r w:rsidRPr="000B2B84">
              <w:rPr>
                <w:rFonts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 </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percentage voluit in letters (percentage in cijfers)</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 xml:space="preserve"> </w:t>
            </w:r>
            <w:r w:rsidRPr="000B2B84">
              <w:rPr>
                <w:rFonts w:cs="Arial"/>
                <w:color w:val="FF0000"/>
                <w:sz w:val="20"/>
              </w:rPr>
              <w:t xml:space="preserve">van het bedrag hiervoor onder 1., dat is </w:t>
            </w:r>
            <w:r w:rsidRPr="000B2B84">
              <w:rPr>
                <w:rFonts w:cs="Arial"/>
                <w:color w:val="000000"/>
                <w:sz w:val="20"/>
              </w:rPr>
              <w:fldChar w:fldCharType="begin"/>
            </w:r>
            <w:r w:rsidRPr="000B2B84">
              <w:rPr>
                <w:rFonts w:cs="Arial"/>
                <w:color w:val="000000"/>
                <w:sz w:val="20"/>
              </w:rPr>
              <w:instrText>MacroButton Nomacro §</w:instrText>
            </w:r>
            <w:r w:rsidRPr="000B2B84">
              <w:rPr>
                <w:rFonts w:cs="Arial"/>
                <w:color w:val="000000"/>
                <w:sz w:val="20"/>
              </w:rPr>
              <w:fldChar w:fldCharType="end"/>
            </w:r>
            <w:r w:rsidRPr="000B2B84">
              <w:rPr>
                <w:rFonts w:cs="Arial"/>
                <w:sz w:val="20"/>
              </w:rPr>
              <w:t xml:space="preserve">bedrag </w:t>
            </w:r>
            <w:r w:rsidR="005D4352">
              <w:rPr>
                <w:rFonts w:cs="Arial"/>
                <w:sz w:val="20"/>
              </w:rPr>
              <w:t xml:space="preserve">rente </w:t>
            </w:r>
            <w:r w:rsidRPr="000B2B84">
              <w:rPr>
                <w:rFonts w:cs="Arial"/>
                <w:sz w:val="20"/>
              </w:rPr>
              <w:t>voluit in letters (bedrag</w:t>
            </w:r>
            <w:r w:rsidR="005D4352">
              <w:rPr>
                <w:rFonts w:cs="Arial"/>
                <w:sz w:val="20"/>
              </w:rPr>
              <w:t xml:space="preserve"> rente</w:t>
            </w:r>
            <w:r w:rsidRPr="000B2B84">
              <w:rPr>
                <w:rFonts w:cs="Arial"/>
                <w:sz w:val="20"/>
              </w:rPr>
              <w:t xml:space="preserve"> in cijfers)</w:t>
            </w:r>
            <w:r w:rsidRPr="000B2B84">
              <w:rPr>
                <w:rFonts w:cs="Arial"/>
                <w:color w:val="000000"/>
                <w:sz w:val="20"/>
              </w:rPr>
              <w:fldChar w:fldCharType="begin"/>
            </w:r>
            <w:r w:rsidRPr="000B2B84">
              <w:rPr>
                <w:rFonts w:cs="Arial"/>
                <w:color w:val="000000"/>
                <w:sz w:val="20"/>
              </w:rPr>
              <w:instrText>MacroButton Nomacro §</w:instrText>
            </w:r>
            <w:r w:rsidRPr="000B2B84">
              <w:rPr>
                <w:rFonts w:cs="Arial"/>
                <w:color w:val="000000"/>
                <w:sz w:val="20"/>
              </w:rPr>
              <w:fldChar w:fldCharType="end"/>
            </w:r>
            <w:r w:rsidRPr="000B2B84">
              <w:rPr>
                <w:rFonts w:cs="Arial"/>
                <w:color w:val="FF0000"/>
                <w:sz w:val="20"/>
              </w:rPr>
              <w:t>,</w:t>
            </w:r>
            <w:r>
              <w:rPr>
                <w:rFonts w:cs="Arial"/>
                <w:color w:val="FF0000"/>
                <w:sz w:val="20"/>
              </w:rPr>
              <w:t xml:space="preserve"> </w:t>
            </w:r>
          </w:p>
          <w:p w14:paraId="23F8464E" w14:textId="50CA082C" w:rsidR="00724028" w:rsidRPr="000B2B84" w:rsidRDefault="00724028" w:rsidP="008F2A69">
            <w:pPr>
              <w:tabs>
                <w:tab w:val="left" w:pos="-1440"/>
                <w:tab w:val="left" w:pos="-720"/>
              </w:tabs>
              <w:suppressAutoHyphens/>
              <w:spacing w:line="240" w:lineRule="auto"/>
              <w:rPr>
                <w:rFonts w:cs="Arial"/>
                <w:color w:val="FF0000"/>
                <w:sz w:val="20"/>
              </w:rPr>
            </w:pPr>
            <w:r w:rsidRPr="000B2B84">
              <w:rPr>
                <w:rFonts w:cs="Arial"/>
                <w:color w:val="FF0000"/>
                <w:sz w:val="20"/>
              </w:rPr>
              <w:lastRenderedPageBreak/>
              <w:t xml:space="preserve">een en ander derhalve tot een totaalbedrag ter grootte van </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hypotheekbedrag voluit in letters (hypotheekbedrag in cijfers)</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color w:val="FF0000"/>
                <w:sz w:val="20"/>
              </w:rPr>
              <w:t>;</w:t>
            </w:r>
            <w:r>
              <w:rPr>
                <w:rFonts w:cs="Arial"/>
                <w:color w:val="FF0000"/>
                <w:sz w:val="20"/>
              </w:rPr>
              <w:t xml:space="preserve"> </w:t>
            </w:r>
          </w:p>
          <w:p w14:paraId="0BE7B331" w14:textId="77777777" w:rsidR="00724028" w:rsidRPr="004C4DF4" w:rsidRDefault="00724028" w:rsidP="00724028">
            <w:pPr>
              <w:ind w:left="1440" w:hanging="1440"/>
              <w:rPr>
                <w:rFonts w:cs="Arial"/>
                <w:b/>
                <w:bCs/>
                <w:color w:val="FF0000"/>
                <w:sz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0B200C3A" w14:textId="77777777" w:rsidR="00FA1E17" w:rsidRDefault="00E5072E" w:rsidP="00E5072E">
            <w:pPr>
              <w:spacing w:line="240" w:lineRule="auto"/>
              <w:rPr>
                <w:szCs w:val="18"/>
              </w:rPr>
            </w:pPr>
            <w:r w:rsidRPr="008F2A69">
              <w:rPr>
                <w:szCs w:val="18"/>
              </w:rPr>
              <w:lastRenderedPageBreak/>
              <w:t xml:space="preserve">Dit stuk tekst kan </w:t>
            </w:r>
            <w:r w:rsidRPr="008F2A69">
              <w:rPr>
                <w:b/>
                <w:bCs/>
                <w:szCs w:val="18"/>
              </w:rPr>
              <w:t>herhalend</w:t>
            </w:r>
            <w:r w:rsidRPr="008F2A69">
              <w:rPr>
                <w:szCs w:val="18"/>
              </w:rPr>
              <w:t xml:space="preserve"> worden opgenomen voor een 2</w:t>
            </w:r>
            <w:r w:rsidRPr="008F2A69">
              <w:rPr>
                <w:szCs w:val="18"/>
                <w:vertAlign w:val="superscript"/>
              </w:rPr>
              <w:t>e</w:t>
            </w:r>
            <w:r w:rsidRPr="008F2A69">
              <w:rPr>
                <w:szCs w:val="18"/>
              </w:rPr>
              <w:t xml:space="preserve"> inschrijving hypotheek. Het volgnummer wordt overgenomen uit de onder A2 genoemde </w:t>
            </w:r>
            <w:r w:rsidR="00955A05" w:rsidRPr="008F2A69">
              <w:rPr>
                <w:szCs w:val="18"/>
              </w:rPr>
              <w:t xml:space="preserve">bijbehorende </w:t>
            </w:r>
            <w:r w:rsidRPr="008F2A69">
              <w:rPr>
                <w:szCs w:val="18"/>
              </w:rPr>
              <w:t xml:space="preserve">registergoederen. </w:t>
            </w:r>
          </w:p>
          <w:p w14:paraId="03F6FEE0" w14:textId="279B47D9" w:rsidR="00E5072E" w:rsidRPr="008F2A69" w:rsidRDefault="00FA1E17" w:rsidP="00E5072E">
            <w:pPr>
              <w:spacing w:line="240" w:lineRule="auto"/>
              <w:rPr>
                <w:szCs w:val="18"/>
              </w:rPr>
            </w:pPr>
            <w:r>
              <w:rPr>
                <w:szCs w:val="18"/>
              </w:rPr>
              <w:t>Indien er geen 2</w:t>
            </w:r>
            <w:r w:rsidRPr="000857DF">
              <w:rPr>
                <w:szCs w:val="18"/>
                <w:vertAlign w:val="superscript"/>
              </w:rPr>
              <w:t>e</w:t>
            </w:r>
            <w:r>
              <w:rPr>
                <w:szCs w:val="18"/>
              </w:rPr>
              <w:t xml:space="preserve"> hypotheek is opgenomen moet het opsommingsstreepje niet getoond worden.</w:t>
            </w:r>
          </w:p>
          <w:p w14:paraId="61C5A429" w14:textId="77777777" w:rsidR="008627EC" w:rsidRDefault="008627EC" w:rsidP="00B22CA4">
            <w:pPr>
              <w:spacing w:before="72" w:line="240" w:lineRule="auto"/>
              <w:rPr>
                <w:sz w:val="16"/>
                <w:szCs w:val="16"/>
              </w:rPr>
            </w:pPr>
          </w:p>
          <w:p w14:paraId="305D6F61" w14:textId="45DDA4D7" w:rsidR="008627EC" w:rsidRPr="008F2A69" w:rsidRDefault="008627EC" w:rsidP="00B22CA4">
            <w:pPr>
              <w:spacing w:before="72" w:line="240" w:lineRule="auto"/>
              <w:rPr>
                <w:b/>
                <w:bCs/>
                <w:sz w:val="16"/>
                <w:szCs w:val="16"/>
                <w:u w:val="single"/>
              </w:rPr>
            </w:pPr>
            <w:proofErr w:type="spellStart"/>
            <w:r w:rsidRPr="008F2A69">
              <w:rPr>
                <w:b/>
                <w:bCs/>
                <w:sz w:val="16"/>
                <w:szCs w:val="16"/>
                <w:u w:val="single"/>
              </w:rPr>
              <w:t>Mapping</w:t>
            </w:r>
            <w:proofErr w:type="spellEnd"/>
            <w:r w:rsidRPr="008F2A69">
              <w:rPr>
                <w:b/>
                <w:bCs/>
                <w:sz w:val="16"/>
                <w:szCs w:val="16"/>
                <w:u w:val="single"/>
              </w:rPr>
              <w:t xml:space="preserve"> registergoed </w:t>
            </w:r>
            <w:proofErr w:type="spellStart"/>
            <w:r w:rsidRPr="008F2A69">
              <w:rPr>
                <w:b/>
                <w:bCs/>
                <w:sz w:val="16"/>
                <w:szCs w:val="16"/>
                <w:u w:val="single"/>
              </w:rPr>
              <w:t>tbv</w:t>
            </w:r>
            <w:proofErr w:type="spellEnd"/>
            <w:r w:rsidRPr="008F2A69">
              <w:rPr>
                <w:b/>
                <w:bCs/>
                <w:sz w:val="16"/>
                <w:szCs w:val="16"/>
                <w:u w:val="single"/>
              </w:rPr>
              <w:t xml:space="preserve"> 1</w:t>
            </w:r>
            <w:r w:rsidRPr="008F2A69">
              <w:rPr>
                <w:b/>
                <w:bCs/>
                <w:sz w:val="16"/>
                <w:szCs w:val="16"/>
                <w:u w:val="single"/>
                <w:vertAlign w:val="superscript"/>
              </w:rPr>
              <w:t>e</w:t>
            </w:r>
            <w:r w:rsidRPr="008F2A69">
              <w:rPr>
                <w:b/>
                <w:bCs/>
                <w:sz w:val="16"/>
                <w:szCs w:val="16"/>
                <w:u w:val="single"/>
              </w:rPr>
              <w:t xml:space="preserve"> inschrijving hypotheek:</w:t>
            </w:r>
          </w:p>
          <w:p w14:paraId="3834FB3D" w14:textId="0367221A" w:rsidR="008627EC" w:rsidRPr="00975A8F" w:rsidRDefault="008627EC" w:rsidP="008627EC">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58EBF3DE" w14:textId="76A87A44" w:rsidR="008627EC" w:rsidRDefault="008627EC" w:rsidP="008627EC">
            <w:pPr>
              <w:spacing w:line="240" w:lineRule="auto"/>
              <w:rPr>
                <w:sz w:val="16"/>
                <w:szCs w:val="16"/>
              </w:rPr>
            </w:pPr>
            <w:r>
              <w:rPr>
                <w:sz w:val="16"/>
                <w:szCs w:val="16"/>
              </w:rPr>
              <w:t>./</w:t>
            </w:r>
            <w:r w:rsidRPr="00A27AED">
              <w:rPr>
                <w:sz w:val="16"/>
                <w:szCs w:val="16"/>
              </w:rPr>
              <w:t>/</w:t>
            </w:r>
            <w:proofErr w:type="spellStart"/>
            <w:r w:rsidRPr="00A27AED">
              <w:rPr>
                <w:sz w:val="16"/>
                <w:szCs w:val="16"/>
              </w:rPr>
              <w:t>IMKAD_ZakelijkRecht</w:t>
            </w:r>
            <w:proofErr w:type="spellEnd"/>
            <w:r>
              <w:rPr>
                <w:sz w:val="16"/>
                <w:szCs w:val="16"/>
              </w:rPr>
              <w:t>/</w:t>
            </w:r>
          </w:p>
          <w:p w14:paraId="3867806F" w14:textId="44A7FC38" w:rsidR="008627EC" w:rsidRDefault="008627EC" w:rsidP="008627EC">
            <w:pPr>
              <w:spacing w:line="240" w:lineRule="auto"/>
              <w:rPr>
                <w:sz w:val="16"/>
                <w:szCs w:val="16"/>
              </w:rPr>
            </w:pPr>
          </w:p>
          <w:p w14:paraId="4B83E79F" w14:textId="57764F22" w:rsidR="00724028" w:rsidRPr="008F2A69" w:rsidRDefault="00724028" w:rsidP="008F2A69">
            <w:pPr>
              <w:spacing w:line="240" w:lineRule="auto"/>
              <w:rPr>
                <w:sz w:val="16"/>
                <w:szCs w:val="16"/>
                <w:u w:val="single"/>
              </w:rPr>
            </w:pPr>
            <w:r w:rsidRPr="008F2A69">
              <w:rPr>
                <w:sz w:val="16"/>
                <w:szCs w:val="16"/>
                <w:u w:val="single"/>
              </w:rPr>
              <w:t>Mapping rangorde:</w:t>
            </w:r>
          </w:p>
          <w:p w14:paraId="1E5995FB" w14:textId="6A8F141F" w:rsidR="00724028" w:rsidRPr="00975A8F" w:rsidRDefault="00724028" w:rsidP="008F2A69">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6FA92184" w14:textId="034F0472" w:rsidR="00724028" w:rsidRPr="008F2A69" w:rsidRDefault="00724028" w:rsidP="00724028">
            <w:pPr>
              <w:spacing w:line="240" w:lineRule="auto"/>
              <w:rPr>
                <w:sz w:val="16"/>
                <w:szCs w:val="16"/>
              </w:rPr>
            </w:pPr>
            <w:r w:rsidRPr="00975A8F">
              <w:rPr>
                <w:szCs w:val="18"/>
              </w:rPr>
              <w:tab/>
            </w:r>
            <w:r w:rsidRPr="00975A8F">
              <w:rPr>
                <w:sz w:val="16"/>
                <w:szCs w:val="16"/>
              </w:rPr>
              <w:t>./</w:t>
            </w:r>
            <w:proofErr w:type="spellStart"/>
            <w:r w:rsidRPr="00975A8F">
              <w:rPr>
                <w:sz w:val="16"/>
                <w:szCs w:val="16"/>
              </w:rPr>
              <w:t>rangordeHypotheek</w:t>
            </w:r>
            <w:proofErr w:type="spellEnd"/>
          </w:p>
          <w:p w14:paraId="75B39F95" w14:textId="77777777" w:rsidR="00724028" w:rsidRDefault="00724028" w:rsidP="00724028">
            <w:pPr>
              <w:spacing w:line="240" w:lineRule="auto"/>
              <w:rPr>
                <w:sz w:val="16"/>
                <w:szCs w:val="16"/>
                <w:u w:val="single"/>
              </w:rPr>
            </w:pPr>
          </w:p>
          <w:p w14:paraId="691EA77B" w14:textId="1A276DFF" w:rsidR="00724028" w:rsidRPr="002274B6" w:rsidRDefault="00724028" w:rsidP="00724028">
            <w:pPr>
              <w:spacing w:line="240" w:lineRule="auto"/>
              <w:rPr>
                <w:sz w:val="16"/>
                <w:szCs w:val="16"/>
                <w:u w:val="single"/>
              </w:rPr>
            </w:pPr>
            <w:r w:rsidRPr="002274B6">
              <w:rPr>
                <w:sz w:val="16"/>
                <w:szCs w:val="16"/>
                <w:u w:val="single"/>
              </w:rPr>
              <w:t>Mapping hypotheekbedrag:</w:t>
            </w:r>
          </w:p>
          <w:p w14:paraId="580C1038" w14:textId="15B738DA" w:rsidR="00724028" w:rsidRPr="002274B6" w:rsidRDefault="00724028" w:rsidP="00724028">
            <w:pPr>
              <w:spacing w:line="240" w:lineRule="auto"/>
              <w:rPr>
                <w:rFonts w:cs="Arial"/>
                <w:sz w:val="16"/>
                <w:szCs w:val="16"/>
              </w:rPr>
            </w:pPr>
            <w:r w:rsidRPr="002274B6">
              <w:rPr>
                <w:sz w:val="16"/>
                <w:szCs w:val="16"/>
              </w:rPr>
              <w:t>//</w:t>
            </w:r>
            <w:proofErr w:type="spellStart"/>
            <w:r w:rsidRPr="002274B6">
              <w:rPr>
                <w:sz w:val="16"/>
                <w:szCs w:val="16"/>
              </w:rPr>
              <w:t>IMKAD_AangebodenStuk</w:t>
            </w:r>
            <w:proofErr w:type="spellEnd"/>
            <w:r w:rsidRPr="002274B6">
              <w:rPr>
                <w:sz w:val="16"/>
                <w:szCs w:val="16"/>
              </w:rPr>
              <w:t>/</w:t>
            </w:r>
            <w:proofErr w:type="spellStart"/>
            <w:r w:rsidRPr="002274B6">
              <w:rPr>
                <w:sz w:val="16"/>
                <w:szCs w:val="16"/>
              </w:rPr>
              <w:t>StukdeelHypotheek</w:t>
            </w:r>
            <w:proofErr w:type="spellEnd"/>
            <w:r w:rsidRPr="002274B6">
              <w:rPr>
                <w:sz w:val="16"/>
                <w:szCs w:val="16"/>
              </w:rPr>
              <w:t xml:space="preserve"> </w:t>
            </w:r>
            <w:r w:rsidR="00517EC4" w:rsidRPr="006D7A8A">
              <w:rPr>
                <w:rFonts w:cs="Arial"/>
                <w:sz w:val="16"/>
                <w:szCs w:val="16"/>
              </w:rPr>
              <w:t>[</w:t>
            </w:r>
            <w:proofErr w:type="spellStart"/>
            <w:r w:rsidR="00517EC4" w:rsidRPr="006D7A8A">
              <w:rPr>
                <w:rFonts w:cs="Arial"/>
                <w:sz w:val="16"/>
                <w:szCs w:val="16"/>
              </w:rPr>
              <w:t>aanduidingHypotheek</w:t>
            </w:r>
            <w:proofErr w:type="spellEnd"/>
            <w:r w:rsidR="00517EC4" w:rsidRPr="006D7A8A">
              <w:rPr>
                <w:rFonts w:cs="Arial"/>
                <w:sz w:val="16"/>
                <w:szCs w:val="16"/>
              </w:rPr>
              <w:t xml:space="preserve"> = niet aanwezig]</w:t>
            </w:r>
          </w:p>
          <w:p w14:paraId="61D71BD1" w14:textId="77777777" w:rsidR="00724028" w:rsidRPr="002274B6" w:rsidRDefault="00724028" w:rsidP="00724028">
            <w:pPr>
              <w:spacing w:line="240" w:lineRule="auto"/>
              <w:rPr>
                <w:sz w:val="16"/>
                <w:szCs w:val="16"/>
              </w:rPr>
            </w:pPr>
            <w:r w:rsidRPr="002274B6">
              <w:rPr>
                <w:sz w:val="16"/>
                <w:szCs w:val="16"/>
              </w:rPr>
              <w:tab/>
              <w:t>./hoofdsom/som</w:t>
            </w:r>
            <w:r w:rsidRPr="002274B6" w:rsidDel="00C46A8C">
              <w:rPr>
                <w:sz w:val="16"/>
                <w:szCs w:val="16"/>
              </w:rPr>
              <w:t xml:space="preserve"> </w:t>
            </w:r>
          </w:p>
          <w:p w14:paraId="14531B36" w14:textId="3150FE48" w:rsidR="00724028" w:rsidRDefault="00724028" w:rsidP="00724028">
            <w:pPr>
              <w:spacing w:line="240" w:lineRule="auto"/>
              <w:rPr>
                <w:sz w:val="16"/>
                <w:szCs w:val="16"/>
              </w:rPr>
            </w:pPr>
            <w:r w:rsidRPr="002274B6">
              <w:rPr>
                <w:sz w:val="16"/>
                <w:szCs w:val="16"/>
              </w:rPr>
              <w:tab/>
              <w:t>./hoofdsom/valuta</w:t>
            </w:r>
          </w:p>
          <w:p w14:paraId="0B37EC79" w14:textId="5708648E" w:rsidR="009A069C" w:rsidRDefault="009A069C" w:rsidP="00724028">
            <w:pPr>
              <w:spacing w:line="240" w:lineRule="auto"/>
              <w:rPr>
                <w:sz w:val="16"/>
                <w:szCs w:val="16"/>
              </w:rPr>
            </w:pPr>
          </w:p>
          <w:p w14:paraId="5A7DA322" w14:textId="77777777" w:rsidR="009A069C" w:rsidRDefault="009A069C" w:rsidP="009A069C">
            <w:pPr>
              <w:spacing w:line="240" w:lineRule="auto"/>
              <w:rPr>
                <w:sz w:val="16"/>
                <w:szCs w:val="16"/>
                <w:u w:val="single"/>
              </w:rPr>
            </w:pPr>
            <w:r w:rsidRPr="000B2B84">
              <w:rPr>
                <w:sz w:val="16"/>
                <w:szCs w:val="16"/>
                <w:u w:val="single"/>
              </w:rPr>
              <w:t>Mapping tonen rentepercentage:</w:t>
            </w:r>
          </w:p>
          <w:p w14:paraId="20E83050" w14:textId="1A23B81D" w:rsidR="009A069C" w:rsidRPr="00975A8F" w:rsidRDefault="009A069C" w:rsidP="009A069C">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06922231" w14:textId="5865C8EB" w:rsidR="009A069C" w:rsidRPr="00DB7FA4" w:rsidRDefault="009A069C" w:rsidP="009A069C">
            <w:pPr>
              <w:keepNext/>
              <w:spacing w:line="240" w:lineRule="auto"/>
              <w:rPr>
                <w:sz w:val="16"/>
                <w:szCs w:val="16"/>
              </w:rPr>
            </w:pPr>
            <w:r w:rsidRPr="00DB7FA4">
              <w:rPr>
                <w:sz w:val="16"/>
                <w:szCs w:val="16"/>
              </w:rPr>
              <w:t>/</w:t>
            </w:r>
            <w:proofErr w:type="spellStart"/>
            <w:r w:rsidRPr="00DB7FA4">
              <w:rPr>
                <w:sz w:val="16"/>
                <w:szCs w:val="16"/>
              </w:rPr>
              <w:t>tia_</w:t>
            </w:r>
            <w:r w:rsidR="00A73277">
              <w:rPr>
                <w:sz w:val="16"/>
                <w:szCs w:val="16"/>
              </w:rPr>
              <w:t>t</w:t>
            </w:r>
            <w:r w:rsidRPr="00DB7FA4">
              <w:rPr>
                <w:sz w:val="16"/>
                <w:szCs w:val="16"/>
              </w:rPr>
              <w:t>ekst</w:t>
            </w:r>
            <w:r w:rsidR="00A73277">
              <w:rPr>
                <w:sz w:val="16"/>
                <w:szCs w:val="16"/>
              </w:rPr>
              <w:t>k</w:t>
            </w:r>
            <w:r w:rsidRPr="00DB7FA4">
              <w:rPr>
                <w:sz w:val="16"/>
                <w:szCs w:val="16"/>
              </w:rPr>
              <w:t>euze</w:t>
            </w:r>
            <w:proofErr w:type="spellEnd"/>
          </w:p>
          <w:p w14:paraId="2F365CF6" w14:textId="77777777" w:rsidR="009A069C" w:rsidRPr="00DB7FA4" w:rsidRDefault="009A069C" w:rsidP="009A069C">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Rentepercentage</w:t>
            </w:r>
            <w:proofErr w:type="spellEnd"/>
            <w:r w:rsidRPr="00DB7FA4">
              <w:rPr>
                <w:sz w:val="16"/>
                <w:szCs w:val="16"/>
              </w:rPr>
              <w:t>’)</w:t>
            </w:r>
          </w:p>
          <w:p w14:paraId="539914D2" w14:textId="45174D5F" w:rsidR="009A069C" w:rsidRDefault="009A069C" w:rsidP="009A069C">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7B35CCA3" w14:textId="77777777" w:rsidR="00B22CA4" w:rsidRDefault="00B22CA4" w:rsidP="005D4352">
            <w:pPr>
              <w:spacing w:before="72" w:line="240" w:lineRule="auto"/>
              <w:rPr>
                <w:sz w:val="16"/>
                <w:szCs w:val="16"/>
                <w:u w:val="single"/>
              </w:rPr>
            </w:pPr>
          </w:p>
          <w:p w14:paraId="616DF354" w14:textId="6F1C9B01" w:rsidR="005D4352" w:rsidRPr="008F2A69" w:rsidRDefault="005D4352" w:rsidP="008F2A69">
            <w:pPr>
              <w:spacing w:before="72" w:line="240" w:lineRule="auto"/>
              <w:rPr>
                <w:sz w:val="16"/>
                <w:szCs w:val="16"/>
                <w:u w:val="single"/>
              </w:rPr>
            </w:pPr>
            <w:r w:rsidRPr="008F2A69">
              <w:rPr>
                <w:sz w:val="16"/>
                <w:szCs w:val="16"/>
                <w:u w:val="single"/>
              </w:rPr>
              <w:t>Mapping bedrag</w:t>
            </w:r>
            <w:r w:rsidR="007E13C1">
              <w:rPr>
                <w:sz w:val="16"/>
                <w:szCs w:val="16"/>
                <w:u w:val="single"/>
              </w:rPr>
              <w:t xml:space="preserve"> rente </w:t>
            </w:r>
            <w:r w:rsidRPr="008F2A69">
              <w:rPr>
                <w:sz w:val="16"/>
                <w:szCs w:val="16"/>
                <w:u w:val="single"/>
              </w:rPr>
              <w:t>:</w:t>
            </w:r>
          </w:p>
          <w:p w14:paraId="521CD27A" w14:textId="3D4FD460" w:rsidR="005D4352" w:rsidRPr="008F2A69" w:rsidRDefault="005D4352" w:rsidP="008F2A69">
            <w:pPr>
              <w:spacing w:before="72" w:line="240" w:lineRule="auto"/>
              <w:rPr>
                <w:sz w:val="16"/>
                <w:szCs w:val="16"/>
                <w:u w:val="single"/>
              </w:rPr>
            </w:pPr>
            <w:r w:rsidRPr="005D4352">
              <w:rPr>
                <w:rFonts w:cs="Arial"/>
                <w:sz w:val="16"/>
                <w:szCs w:val="16"/>
              </w:rPr>
              <w:t>//</w:t>
            </w:r>
            <w:proofErr w:type="spellStart"/>
            <w:r w:rsidRPr="005D4352">
              <w:rPr>
                <w:rFonts w:cs="Arial"/>
                <w:sz w:val="16"/>
                <w:szCs w:val="16"/>
              </w:rPr>
              <w:t>IMKAD_AangebodenStuk</w:t>
            </w:r>
            <w:proofErr w:type="spellEnd"/>
            <w:r w:rsidRPr="005D4352">
              <w:rPr>
                <w:rFonts w:cs="Arial"/>
                <w:sz w:val="16"/>
                <w:szCs w:val="16"/>
              </w:rPr>
              <w:t>/</w:t>
            </w:r>
            <w:proofErr w:type="spellStart"/>
            <w:r w:rsidRPr="005D4352">
              <w:rPr>
                <w:rFonts w:cs="Arial"/>
                <w:sz w:val="16"/>
                <w:szCs w:val="16"/>
              </w:rPr>
              <w:t>StukdeelHypotheek</w:t>
            </w:r>
            <w:proofErr w:type="spellEnd"/>
            <w:r w:rsidRPr="005D4352">
              <w:rPr>
                <w:rFonts w:cs="Arial"/>
                <w:sz w:val="16"/>
                <w:szCs w:val="16"/>
              </w:rPr>
              <w:t xml:space="preserve"> [</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36C380EA" w14:textId="77777777" w:rsidR="005D4352" w:rsidRPr="005D4352" w:rsidRDefault="005D4352" w:rsidP="008F2A69">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/som</w:t>
            </w:r>
          </w:p>
          <w:p w14:paraId="05356EBF" w14:textId="77777777" w:rsidR="005D4352" w:rsidRPr="005D4352" w:rsidRDefault="005D4352" w:rsidP="008F2A69">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/valuta</w:t>
            </w:r>
          </w:p>
          <w:p w14:paraId="6DE651C7" w14:textId="77777777" w:rsidR="005D4352" w:rsidRPr="00ED3FA0" w:rsidRDefault="005D4352" w:rsidP="005D4352">
            <w:pPr>
              <w:rPr>
                <w:szCs w:val="18"/>
              </w:rPr>
            </w:pPr>
          </w:p>
          <w:p w14:paraId="37DC2891" w14:textId="77777777" w:rsidR="005D4352" w:rsidRPr="008F2A69" w:rsidRDefault="005D4352" w:rsidP="008F2A69">
            <w:pPr>
              <w:spacing w:before="72" w:line="240" w:lineRule="auto"/>
              <w:rPr>
                <w:sz w:val="16"/>
                <w:szCs w:val="16"/>
                <w:u w:val="single"/>
              </w:rPr>
            </w:pPr>
            <w:r w:rsidRPr="008F2A69">
              <w:rPr>
                <w:sz w:val="16"/>
                <w:szCs w:val="16"/>
                <w:u w:val="single"/>
              </w:rPr>
              <w:t>Mapping totaalbedrag:</w:t>
            </w:r>
          </w:p>
          <w:p w14:paraId="140D2476" w14:textId="72E4FC23" w:rsidR="005D4352" w:rsidRPr="008F2A69" w:rsidRDefault="005D4352" w:rsidP="008F2A69">
            <w:pPr>
              <w:spacing w:before="72" w:line="240" w:lineRule="auto"/>
              <w:rPr>
                <w:sz w:val="16"/>
                <w:szCs w:val="16"/>
                <w:u w:val="single"/>
              </w:rPr>
            </w:pPr>
            <w:r w:rsidRPr="005D4352">
              <w:rPr>
                <w:rFonts w:cs="Arial"/>
                <w:sz w:val="16"/>
                <w:szCs w:val="16"/>
              </w:rPr>
              <w:t>//</w:t>
            </w:r>
            <w:proofErr w:type="spellStart"/>
            <w:r w:rsidRPr="005D4352">
              <w:rPr>
                <w:rFonts w:cs="Arial"/>
                <w:sz w:val="16"/>
                <w:szCs w:val="16"/>
              </w:rPr>
              <w:t>IMKAD_AangebodenStuk</w:t>
            </w:r>
            <w:proofErr w:type="spellEnd"/>
            <w:r w:rsidRPr="005D4352">
              <w:rPr>
                <w:rFonts w:cs="Arial"/>
                <w:sz w:val="16"/>
                <w:szCs w:val="16"/>
              </w:rPr>
              <w:t>/</w:t>
            </w:r>
            <w:proofErr w:type="spellStart"/>
            <w:r w:rsidRPr="005D4352">
              <w:rPr>
                <w:rFonts w:cs="Arial"/>
                <w:sz w:val="16"/>
                <w:szCs w:val="16"/>
              </w:rPr>
              <w:t>StukdeelHypotheek</w:t>
            </w:r>
            <w:proofErr w:type="spellEnd"/>
            <w:r w:rsidRPr="005D4352">
              <w:rPr>
                <w:rFonts w:cs="Arial"/>
                <w:sz w:val="16"/>
                <w:szCs w:val="16"/>
              </w:rPr>
              <w:t xml:space="preserve"> [</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573C77EA" w14:textId="77777777" w:rsidR="005D4352" w:rsidRPr="005D4352" w:rsidRDefault="005D4352" w:rsidP="008F2A69">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/som</w:t>
            </w:r>
          </w:p>
          <w:p w14:paraId="74302D11" w14:textId="2F452BE0" w:rsidR="00724028" w:rsidRDefault="005D4352" w:rsidP="00B22CA4">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/valuta</w:t>
            </w:r>
          </w:p>
          <w:p w14:paraId="0BB10905" w14:textId="15EB2961" w:rsidR="00907D9C" w:rsidRDefault="00907D9C" w:rsidP="00B22CA4">
            <w:pPr>
              <w:spacing w:line="240" w:lineRule="auto"/>
              <w:rPr>
                <w:sz w:val="16"/>
                <w:szCs w:val="16"/>
              </w:rPr>
            </w:pPr>
          </w:p>
          <w:p w14:paraId="581DEFD5" w14:textId="77777777" w:rsidR="00907D9C" w:rsidRPr="008F2A69" w:rsidRDefault="00907D9C" w:rsidP="00907D9C">
            <w:pPr>
              <w:spacing w:before="72" w:line="240" w:lineRule="auto"/>
              <w:rPr>
                <w:b/>
                <w:bCs/>
                <w:sz w:val="16"/>
                <w:szCs w:val="16"/>
                <w:u w:val="single"/>
              </w:rPr>
            </w:pPr>
            <w:r w:rsidRPr="008F2A69">
              <w:rPr>
                <w:b/>
                <w:bCs/>
                <w:sz w:val="16"/>
                <w:szCs w:val="16"/>
                <w:u w:val="single"/>
              </w:rPr>
              <w:t>Mapping 2</w:t>
            </w:r>
            <w:r w:rsidRPr="008F2A69">
              <w:rPr>
                <w:b/>
                <w:bCs/>
                <w:sz w:val="16"/>
                <w:szCs w:val="16"/>
                <w:u w:val="single"/>
                <w:vertAlign w:val="superscript"/>
              </w:rPr>
              <w:t>e</w:t>
            </w:r>
            <w:r w:rsidRPr="008F2A69">
              <w:rPr>
                <w:b/>
                <w:bCs/>
                <w:sz w:val="16"/>
                <w:szCs w:val="16"/>
                <w:u w:val="single"/>
              </w:rPr>
              <w:t xml:space="preserve"> inschrijving hypotheek:</w:t>
            </w:r>
          </w:p>
          <w:p w14:paraId="0F86A063"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3AC3BFEB" w14:textId="77777777" w:rsidR="00907D9C" w:rsidRDefault="00907D9C" w:rsidP="00907D9C">
            <w:pPr>
              <w:spacing w:before="72" w:line="240" w:lineRule="auto"/>
              <w:rPr>
                <w:rFonts w:cs="Arial"/>
                <w:szCs w:val="18"/>
                <w:u w:val="single"/>
              </w:rPr>
            </w:pPr>
          </w:p>
          <w:p w14:paraId="02A67EEE" w14:textId="5C2D5267" w:rsidR="00907D9C" w:rsidRDefault="00907D9C" w:rsidP="00907D9C">
            <w:pPr>
              <w:spacing w:before="72" w:line="240" w:lineRule="auto"/>
              <w:rPr>
                <w:sz w:val="16"/>
                <w:szCs w:val="16"/>
                <w:u w:val="single"/>
              </w:rPr>
            </w:pPr>
            <w:proofErr w:type="spellStart"/>
            <w:r w:rsidRPr="00A27AED">
              <w:rPr>
                <w:sz w:val="16"/>
                <w:szCs w:val="16"/>
                <w:u w:val="single"/>
              </w:rPr>
              <w:t>Mapping</w:t>
            </w:r>
            <w:proofErr w:type="spellEnd"/>
            <w:r>
              <w:rPr>
                <w:sz w:val="16"/>
                <w:szCs w:val="16"/>
                <w:u w:val="single"/>
              </w:rPr>
              <w:t xml:space="preserve"> registergoed </w:t>
            </w:r>
            <w:proofErr w:type="spellStart"/>
            <w:r>
              <w:rPr>
                <w:sz w:val="16"/>
                <w:szCs w:val="16"/>
                <w:u w:val="single"/>
              </w:rPr>
              <w:t>tbv</w:t>
            </w:r>
            <w:proofErr w:type="spellEnd"/>
            <w:r>
              <w:rPr>
                <w:sz w:val="16"/>
                <w:szCs w:val="16"/>
                <w:u w:val="single"/>
              </w:rPr>
              <w:t xml:space="preserve"> </w:t>
            </w:r>
            <w:r w:rsidR="00517EC4">
              <w:rPr>
                <w:sz w:val="16"/>
                <w:szCs w:val="16"/>
                <w:u w:val="single"/>
              </w:rPr>
              <w:t>2</w:t>
            </w:r>
            <w:r w:rsidRPr="00A27AED">
              <w:rPr>
                <w:sz w:val="16"/>
                <w:szCs w:val="16"/>
                <w:u w:val="single"/>
                <w:vertAlign w:val="superscript"/>
              </w:rPr>
              <w:t>e</w:t>
            </w:r>
            <w:r>
              <w:rPr>
                <w:sz w:val="16"/>
                <w:szCs w:val="16"/>
                <w:u w:val="single"/>
              </w:rPr>
              <w:t xml:space="preserve"> </w:t>
            </w:r>
            <w:r w:rsidRPr="00A27AED">
              <w:rPr>
                <w:sz w:val="16"/>
                <w:szCs w:val="16"/>
                <w:u w:val="single"/>
              </w:rPr>
              <w:t>inschrijving hypotheek:</w:t>
            </w:r>
          </w:p>
          <w:p w14:paraId="48601ACC"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29F0CFA4" w14:textId="77777777" w:rsidR="00907D9C" w:rsidRDefault="00907D9C" w:rsidP="00907D9C">
            <w:pPr>
              <w:spacing w:line="240" w:lineRule="auto"/>
              <w:rPr>
                <w:sz w:val="16"/>
                <w:szCs w:val="16"/>
              </w:rPr>
            </w:pPr>
            <w:r>
              <w:rPr>
                <w:sz w:val="16"/>
                <w:szCs w:val="16"/>
              </w:rPr>
              <w:t>./</w:t>
            </w:r>
            <w:r w:rsidRPr="00A27AED">
              <w:rPr>
                <w:sz w:val="16"/>
                <w:szCs w:val="16"/>
              </w:rPr>
              <w:t>/</w:t>
            </w:r>
            <w:proofErr w:type="spellStart"/>
            <w:r w:rsidRPr="00A27AED">
              <w:rPr>
                <w:sz w:val="16"/>
                <w:szCs w:val="16"/>
              </w:rPr>
              <w:t>IMKAD_ZakelijkRecht</w:t>
            </w:r>
            <w:proofErr w:type="spellEnd"/>
            <w:r>
              <w:rPr>
                <w:sz w:val="16"/>
                <w:szCs w:val="16"/>
              </w:rPr>
              <w:t>/</w:t>
            </w:r>
          </w:p>
          <w:p w14:paraId="165A94A8" w14:textId="77777777" w:rsidR="00907D9C" w:rsidRDefault="00907D9C" w:rsidP="00907D9C">
            <w:pPr>
              <w:spacing w:line="240" w:lineRule="auto"/>
              <w:rPr>
                <w:sz w:val="16"/>
                <w:szCs w:val="16"/>
              </w:rPr>
            </w:pPr>
          </w:p>
          <w:p w14:paraId="2C05AED9" w14:textId="77777777" w:rsidR="00907D9C" w:rsidRPr="00A27AED" w:rsidRDefault="00907D9C" w:rsidP="00907D9C">
            <w:pPr>
              <w:spacing w:line="240" w:lineRule="auto"/>
              <w:rPr>
                <w:sz w:val="16"/>
                <w:szCs w:val="16"/>
                <w:u w:val="single"/>
              </w:rPr>
            </w:pPr>
            <w:r w:rsidRPr="00A27AED">
              <w:rPr>
                <w:sz w:val="16"/>
                <w:szCs w:val="16"/>
                <w:u w:val="single"/>
              </w:rPr>
              <w:t>Mapping rangorde:</w:t>
            </w:r>
          </w:p>
          <w:p w14:paraId="71118F0C"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49A9C5DB" w14:textId="77777777" w:rsidR="00907D9C" w:rsidRPr="00A27AED" w:rsidRDefault="00907D9C" w:rsidP="00907D9C">
            <w:pPr>
              <w:spacing w:line="240" w:lineRule="auto"/>
              <w:rPr>
                <w:sz w:val="16"/>
                <w:szCs w:val="16"/>
              </w:rPr>
            </w:pPr>
            <w:r w:rsidRPr="00975A8F">
              <w:rPr>
                <w:szCs w:val="18"/>
              </w:rPr>
              <w:tab/>
            </w:r>
            <w:r w:rsidRPr="00975A8F">
              <w:rPr>
                <w:sz w:val="16"/>
                <w:szCs w:val="16"/>
              </w:rPr>
              <w:t>./</w:t>
            </w:r>
            <w:proofErr w:type="spellStart"/>
            <w:r w:rsidRPr="00975A8F">
              <w:rPr>
                <w:sz w:val="16"/>
                <w:szCs w:val="16"/>
              </w:rPr>
              <w:t>rangordeHypotheek</w:t>
            </w:r>
            <w:proofErr w:type="spellEnd"/>
          </w:p>
          <w:p w14:paraId="11183E33" w14:textId="77777777" w:rsidR="00907D9C" w:rsidRDefault="00907D9C" w:rsidP="00907D9C">
            <w:pPr>
              <w:spacing w:line="240" w:lineRule="auto"/>
              <w:rPr>
                <w:sz w:val="16"/>
                <w:szCs w:val="16"/>
                <w:u w:val="single"/>
              </w:rPr>
            </w:pPr>
          </w:p>
          <w:p w14:paraId="6A16E39F" w14:textId="77777777" w:rsidR="00907D9C" w:rsidRPr="002274B6" w:rsidRDefault="00907D9C" w:rsidP="00907D9C">
            <w:pPr>
              <w:spacing w:line="240" w:lineRule="auto"/>
              <w:rPr>
                <w:sz w:val="16"/>
                <w:szCs w:val="16"/>
                <w:u w:val="single"/>
              </w:rPr>
            </w:pPr>
            <w:r w:rsidRPr="002274B6">
              <w:rPr>
                <w:sz w:val="16"/>
                <w:szCs w:val="16"/>
                <w:u w:val="single"/>
              </w:rPr>
              <w:t>Mapping hypotheekbedrag:</w:t>
            </w:r>
          </w:p>
          <w:p w14:paraId="0B273457"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7A0F9E75" w14:textId="77777777" w:rsidR="00907D9C" w:rsidRPr="002274B6" w:rsidRDefault="00907D9C" w:rsidP="00907D9C">
            <w:pPr>
              <w:spacing w:line="240" w:lineRule="auto"/>
              <w:rPr>
                <w:sz w:val="16"/>
                <w:szCs w:val="16"/>
              </w:rPr>
            </w:pPr>
            <w:r w:rsidRPr="002274B6">
              <w:rPr>
                <w:sz w:val="16"/>
                <w:szCs w:val="16"/>
              </w:rPr>
              <w:tab/>
              <w:t>./hoofdsom/som</w:t>
            </w:r>
            <w:r w:rsidRPr="002274B6" w:rsidDel="00C46A8C">
              <w:rPr>
                <w:sz w:val="16"/>
                <w:szCs w:val="16"/>
              </w:rPr>
              <w:t xml:space="preserve"> </w:t>
            </w:r>
          </w:p>
          <w:p w14:paraId="443ED8D4" w14:textId="77777777" w:rsidR="00907D9C" w:rsidRDefault="00907D9C" w:rsidP="00907D9C">
            <w:pPr>
              <w:spacing w:line="240" w:lineRule="auto"/>
              <w:rPr>
                <w:sz w:val="16"/>
                <w:szCs w:val="16"/>
              </w:rPr>
            </w:pPr>
            <w:r w:rsidRPr="002274B6">
              <w:rPr>
                <w:sz w:val="16"/>
                <w:szCs w:val="16"/>
              </w:rPr>
              <w:tab/>
              <w:t>./hoofdsom/valuta</w:t>
            </w:r>
          </w:p>
          <w:p w14:paraId="3A110D44" w14:textId="77777777" w:rsidR="00907D9C" w:rsidRDefault="00907D9C" w:rsidP="00907D9C">
            <w:pPr>
              <w:spacing w:line="240" w:lineRule="auto"/>
              <w:rPr>
                <w:sz w:val="16"/>
                <w:szCs w:val="16"/>
              </w:rPr>
            </w:pPr>
          </w:p>
          <w:p w14:paraId="3B36B1C9" w14:textId="77777777" w:rsidR="00907D9C" w:rsidRDefault="00907D9C" w:rsidP="00907D9C">
            <w:pPr>
              <w:spacing w:line="240" w:lineRule="auto"/>
              <w:rPr>
                <w:sz w:val="16"/>
                <w:szCs w:val="16"/>
                <w:u w:val="single"/>
              </w:rPr>
            </w:pPr>
            <w:r w:rsidRPr="000B2B84">
              <w:rPr>
                <w:sz w:val="16"/>
                <w:szCs w:val="16"/>
                <w:u w:val="single"/>
              </w:rPr>
              <w:t>Mapping tonen rentepercentage:</w:t>
            </w:r>
          </w:p>
          <w:p w14:paraId="3C4F3BD2"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46B6ABEC" w14:textId="04869C2D" w:rsidR="00907D9C" w:rsidRPr="00DB7FA4" w:rsidRDefault="00907D9C" w:rsidP="00907D9C">
            <w:pPr>
              <w:keepNext/>
              <w:spacing w:line="240" w:lineRule="auto"/>
              <w:rPr>
                <w:sz w:val="16"/>
                <w:szCs w:val="16"/>
              </w:rPr>
            </w:pPr>
            <w:r w:rsidRPr="00DB7FA4">
              <w:rPr>
                <w:sz w:val="16"/>
                <w:szCs w:val="16"/>
              </w:rPr>
              <w:lastRenderedPageBreak/>
              <w:t>/</w:t>
            </w:r>
            <w:proofErr w:type="spellStart"/>
            <w:r w:rsidRPr="00DB7FA4">
              <w:rPr>
                <w:sz w:val="16"/>
                <w:szCs w:val="16"/>
              </w:rPr>
              <w:t>tia_</w:t>
            </w:r>
            <w:r w:rsidR="00A73277">
              <w:rPr>
                <w:sz w:val="16"/>
                <w:szCs w:val="16"/>
              </w:rPr>
              <w:t>t</w:t>
            </w:r>
            <w:r w:rsidRPr="00DB7FA4">
              <w:rPr>
                <w:sz w:val="16"/>
                <w:szCs w:val="16"/>
              </w:rPr>
              <w:t>ekst</w:t>
            </w:r>
            <w:r w:rsidR="00A73277">
              <w:rPr>
                <w:sz w:val="16"/>
                <w:szCs w:val="16"/>
              </w:rPr>
              <w:t>k</w:t>
            </w:r>
            <w:r w:rsidRPr="00DB7FA4">
              <w:rPr>
                <w:sz w:val="16"/>
                <w:szCs w:val="16"/>
              </w:rPr>
              <w:t>euze</w:t>
            </w:r>
            <w:proofErr w:type="spellEnd"/>
          </w:p>
          <w:p w14:paraId="68EE6542" w14:textId="77777777" w:rsidR="00907D9C" w:rsidRPr="00DB7FA4" w:rsidRDefault="00907D9C" w:rsidP="00907D9C">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Rentepercentage</w:t>
            </w:r>
            <w:proofErr w:type="spellEnd"/>
            <w:r w:rsidRPr="00DB7FA4">
              <w:rPr>
                <w:sz w:val="16"/>
                <w:szCs w:val="16"/>
              </w:rPr>
              <w:t>’)</w:t>
            </w:r>
          </w:p>
          <w:p w14:paraId="1CAF7DBB" w14:textId="77777777" w:rsidR="00907D9C" w:rsidRDefault="00907D9C" w:rsidP="00907D9C">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13771FDD" w14:textId="77777777" w:rsidR="00907D9C" w:rsidRDefault="00907D9C" w:rsidP="00907D9C">
            <w:pPr>
              <w:spacing w:before="72" w:line="240" w:lineRule="auto"/>
              <w:rPr>
                <w:sz w:val="16"/>
                <w:szCs w:val="16"/>
                <w:u w:val="single"/>
              </w:rPr>
            </w:pPr>
          </w:p>
          <w:p w14:paraId="5C0E2C36" w14:textId="77777777" w:rsidR="00907D9C" w:rsidRPr="00A27AED" w:rsidRDefault="00907D9C" w:rsidP="00907D9C">
            <w:pPr>
              <w:spacing w:before="72" w:line="240" w:lineRule="auto"/>
              <w:rPr>
                <w:sz w:val="16"/>
                <w:szCs w:val="16"/>
                <w:u w:val="single"/>
              </w:rPr>
            </w:pPr>
            <w:r w:rsidRPr="00A27AED">
              <w:rPr>
                <w:sz w:val="16"/>
                <w:szCs w:val="16"/>
                <w:u w:val="single"/>
              </w:rPr>
              <w:t>Mapping bedrag:</w:t>
            </w:r>
          </w:p>
          <w:p w14:paraId="26C30609"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22CB48C2" w14:textId="77777777" w:rsidR="00907D9C" w:rsidRPr="005D4352" w:rsidRDefault="00907D9C" w:rsidP="00907D9C">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/som</w:t>
            </w:r>
          </w:p>
          <w:p w14:paraId="6BB30ADF" w14:textId="77777777" w:rsidR="00907D9C" w:rsidRPr="005D4352" w:rsidRDefault="00907D9C" w:rsidP="00907D9C">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/valuta</w:t>
            </w:r>
          </w:p>
          <w:p w14:paraId="4EB50964" w14:textId="77777777" w:rsidR="00907D9C" w:rsidRPr="00ED3FA0" w:rsidRDefault="00907D9C" w:rsidP="00907D9C">
            <w:pPr>
              <w:rPr>
                <w:szCs w:val="18"/>
              </w:rPr>
            </w:pPr>
          </w:p>
          <w:p w14:paraId="12362F40" w14:textId="77777777" w:rsidR="00907D9C" w:rsidRPr="00A27AED" w:rsidRDefault="00907D9C" w:rsidP="00907D9C">
            <w:pPr>
              <w:spacing w:before="72" w:line="240" w:lineRule="auto"/>
              <w:rPr>
                <w:sz w:val="16"/>
                <w:szCs w:val="16"/>
                <w:u w:val="single"/>
              </w:rPr>
            </w:pPr>
            <w:r w:rsidRPr="00A27AED">
              <w:rPr>
                <w:sz w:val="16"/>
                <w:szCs w:val="16"/>
                <w:u w:val="single"/>
              </w:rPr>
              <w:t>Mapping totaalbedrag:</w:t>
            </w:r>
          </w:p>
          <w:p w14:paraId="43BF6FA2"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222A7B56" w14:textId="77777777" w:rsidR="00907D9C" w:rsidRPr="005D4352" w:rsidRDefault="00907D9C" w:rsidP="00907D9C">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/som</w:t>
            </w:r>
          </w:p>
          <w:p w14:paraId="52CA51C8" w14:textId="77777777" w:rsidR="00907D9C" w:rsidRDefault="00907D9C" w:rsidP="00907D9C">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/valuta</w:t>
            </w:r>
          </w:p>
          <w:p w14:paraId="52D21845" w14:textId="5C062E6F" w:rsidR="00B22CA4" w:rsidRDefault="00B22CA4" w:rsidP="008F2A69">
            <w:pPr>
              <w:spacing w:line="240" w:lineRule="auto"/>
              <w:rPr>
                <w:sz w:val="16"/>
                <w:szCs w:val="16"/>
              </w:rPr>
            </w:pPr>
          </w:p>
        </w:tc>
      </w:tr>
      <w:tr w:rsidR="00E91AB7" w:rsidRPr="00D77156" w14:paraId="44875185" w14:textId="77777777" w:rsidTr="00E91AB7">
        <w:trPr>
          <w:tblHeader/>
        </w:trPr>
        <w:tc>
          <w:tcPr>
            <w:tcW w:w="6771" w:type="dxa"/>
            <w:tcBorders>
              <w:top w:val="single" w:sz="6" w:space="0" w:color="000000"/>
              <w:left w:val="single" w:sz="6" w:space="0" w:color="000000"/>
              <w:bottom w:val="single" w:sz="4" w:space="0" w:color="auto"/>
              <w:right w:val="single" w:sz="6" w:space="0" w:color="000000"/>
            </w:tcBorders>
            <w:shd w:val="clear" w:color="auto" w:fill="auto"/>
          </w:tcPr>
          <w:p w14:paraId="76ECBC59" w14:textId="4B52C15F" w:rsidR="00E91AB7" w:rsidRPr="008F2A69" w:rsidRDefault="00E91AB7" w:rsidP="008F2A69">
            <w:pPr>
              <w:widowControl w:val="0"/>
              <w:tabs>
                <w:tab w:val="left" w:pos="-1440"/>
                <w:tab w:val="left" w:pos="-720"/>
              </w:tabs>
              <w:suppressAutoHyphens/>
              <w:spacing w:line="240" w:lineRule="auto"/>
              <w:rPr>
                <w:rFonts w:cs="Arial"/>
                <w:color w:val="FF0000"/>
                <w:sz w:val="20"/>
              </w:rPr>
            </w:pPr>
            <w:r w:rsidRPr="000B2B84">
              <w:rPr>
                <w:rFonts w:cs="Arial"/>
                <w:color w:val="800080"/>
                <w:sz w:val="20"/>
              </w:rPr>
              <w:lastRenderedPageBreak/>
              <w:t>en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029126" w14:textId="63EB53C4" w:rsidR="00E91AB7" w:rsidRPr="00E5072E" w:rsidRDefault="00E91AB7" w:rsidP="00E5072E">
            <w:pPr>
              <w:spacing w:line="240" w:lineRule="auto"/>
              <w:rPr>
                <w:sz w:val="16"/>
                <w:szCs w:val="16"/>
              </w:rPr>
            </w:pPr>
            <w:r>
              <w:rPr>
                <w:sz w:val="16"/>
                <w:szCs w:val="16"/>
              </w:rPr>
              <w:t>Optionele tekst en wordt alleen getoond als er een Tweede inschrijving hypotheek volgt. Volgt aansluitend op de vorige tekst.</w:t>
            </w:r>
          </w:p>
        </w:tc>
      </w:tr>
    </w:tbl>
    <w:p w14:paraId="70A0A7C4" w14:textId="77777777" w:rsidR="00926790" w:rsidRDefault="00926790"/>
    <w:p w14:paraId="3D9E535A" w14:textId="57472859" w:rsidR="00926790" w:rsidRDefault="002274B6" w:rsidP="002274B6">
      <w:pPr>
        <w:pStyle w:val="Kop3"/>
      </w:pPr>
      <w:bookmarkStart w:id="151" w:name="_Toc70931634"/>
      <w:r>
        <w:t>Registergoederen</w:t>
      </w:r>
      <w:bookmarkEnd w:id="151"/>
    </w:p>
    <w:p w14:paraId="5FE3B22D" w14:textId="77777777" w:rsidR="00BD45C2" w:rsidRPr="008F2A69" w:rsidRDefault="00BD45C2" w:rsidP="008F2A69"/>
    <w:tbl>
      <w:tblPr>
        <w:tblStyle w:val="Tabelraster"/>
        <w:tblW w:w="14170" w:type="dxa"/>
        <w:tblLook w:val="04A0" w:firstRow="1" w:lastRow="0" w:firstColumn="1" w:lastColumn="0" w:noHBand="0" w:noVBand="1"/>
      </w:tblPr>
      <w:tblGrid>
        <w:gridCol w:w="6799"/>
        <w:gridCol w:w="7371"/>
      </w:tblGrid>
      <w:tr w:rsidR="002274B6" w14:paraId="05F387F3" w14:textId="77777777" w:rsidTr="00724028">
        <w:tc>
          <w:tcPr>
            <w:tcW w:w="6799" w:type="dxa"/>
            <w:shd w:val="clear" w:color="auto" w:fill="BDD6EE" w:themeFill="accent1" w:themeFillTint="66"/>
          </w:tcPr>
          <w:p w14:paraId="0198603B" w14:textId="456015A5" w:rsidR="002274B6" w:rsidRDefault="002274B6" w:rsidP="002274B6">
            <w:pPr>
              <w:rPr>
                <w:lang w:val="nl"/>
              </w:rPr>
            </w:pPr>
            <w:r w:rsidRPr="00926790">
              <w:rPr>
                <w:rFonts w:cs="Arial"/>
                <w:b/>
                <w:bCs/>
                <w:color w:val="000000" w:themeColor="text1"/>
                <w:sz w:val="20"/>
              </w:rPr>
              <w:t>Modeldocument tekst</w:t>
            </w:r>
          </w:p>
        </w:tc>
        <w:tc>
          <w:tcPr>
            <w:tcW w:w="7371" w:type="dxa"/>
            <w:shd w:val="clear" w:color="auto" w:fill="BDD6EE" w:themeFill="accent1" w:themeFillTint="66"/>
          </w:tcPr>
          <w:p w14:paraId="4DB077DF" w14:textId="72E34B72" w:rsidR="002274B6" w:rsidRDefault="002274B6" w:rsidP="002274B6">
            <w:pPr>
              <w:rPr>
                <w:lang w:val="nl"/>
              </w:rPr>
            </w:pPr>
            <w:r w:rsidRPr="00926790">
              <w:rPr>
                <w:b/>
                <w:bCs/>
                <w:color w:val="000000" w:themeColor="text1"/>
                <w:szCs w:val="18"/>
              </w:rPr>
              <w:t>Toelichting</w:t>
            </w:r>
          </w:p>
        </w:tc>
      </w:tr>
      <w:tr w:rsidR="002274B6" w14:paraId="06496C90" w14:textId="77777777" w:rsidTr="002274B6">
        <w:tc>
          <w:tcPr>
            <w:tcW w:w="6799" w:type="dxa"/>
          </w:tcPr>
          <w:p w14:paraId="67EF8DB7" w14:textId="77777777" w:rsidR="002274B6" w:rsidRPr="00B155D9" w:rsidRDefault="002274B6" w:rsidP="002274B6">
            <w:pPr>
              <w:tabs>
                <w:tab w:val="left" w:pos="-1440"/>
                <w:tab w:val="left" w:pos="-720"/>
              </w:tabs>
              <w:suppressAutoHyphens/>
              <w:rPr>
                <w:rFonts w:cs="Arial"/>
                <w:b/>
                <w:bCs/>
                <w:color w:val="FF0000"/>
                <w:sz w:val="20"/>
              </w:rPr>
            </w:pPr>
            <w:r w:rsidRPr="00B155D9">
              <w:rPr>
                <w:rFonts w:cs="Arial"/>
                <w:b/>
                <w:bCs/>
                <w:color w:val="FF0000"/>
                <w:sz w:val="20"/>
              </w:rPr>
              <w:t>A.</w:t>
            </w:r>
            <w:r>
              <w:rPr>
                <w:rFonts w:cs="Arial"/>
                <w:b/>
                <w:bCs/>
                <w:color w:val="FF0000"/>
                <w:sz w:val="20"/>
              </w:rPr>
              <w:t>2</w:t>
            </w:r>
            <w:r w:rsidRPr="00B155D9">
              <w:rPr>
                <w:rFonts w:cs="Arial"/>
                <w:b/>
                <w:bCs/>
                <w:color w:val="FF0000"/>
                <w:sz w:val="20"/>
              </w:rPr>
              <w:t>. Registergoed(eren)</w:t>
            </w:r>
          </w:p>
          <w:p w14:paraId="29D8856B" w14:textId="77777777" w:rsidR="00D157C1" w:rsidRPr="00A27AED" w:rsidRDefault="00D157C1" w:rsidP="00D157C1">
            <w:pPr>
              <w:tabs>
                <w:tab w:val="left" w:pos="-1440"/>
                <w:tab w:val="left" w:pos="-720"/>
              </w:tabs>
              <w:suppressAutoHyphens/>
              <w:rPr>
                <w:rFonts w:cs="Arial"/>
                <w:color w:val="FF0000"/>
                <w:sz w:val="20"/>
              </w:rPr>
            </w:pPr>
            <w:r>
              <w:rPr>
                <w:rFonts w:cs="Arial"/>
                <w:color w:val="FF0000"/>
                <w:sz w:val="20"/>
              </w:rPr>
              <w:t xml:space="preserve">Registergoed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volgnummer registergoed</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p>
          <w:p w14:paraId="7283167C" w14:textId="77777777" w:rsidR="00D157C1" w:rsidRDefault="00D157C1" w:rsidP="00D157C1">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p>
          <w:p w14:paraId="76ABBDE7" w14:textId="77777777" w:rsidR="002274B6" w:rsidRDefault="002274B6" w:rsidP="002274B6">
            <w:pPr>
              <w:rPr>
                <w:lang w:val="nl"/>
              </w:rPr>
            </w:pPr>
          </w:p>
        </w:tc>
        <w:tc>
          <w:tcPr>
            <w:tcW w:w="7371" w:type="dxa"/>
          </w:tcPr>
          <w:p w14:paraId="3DDE56EB" w14:textId="77777777" w:rsidR="00D157C1" w:rsidRDefault="00D157C1" w:rsidP="002274B6">
            <w:pPr>
              <w:spacing w:line="240" w:lineRule="auto"/>
              <w:rPr>
                <w:sz w:val="16"/>
                <w:szCs w:val="16"/>
              </w:rPr>
            </w:pPr>
          </w:p>
          <w:p w14:paraId="560FE8F7" w14:textId="75895A11" w:rsidR="002274B6" w:rsidRDefault="002274B6" w:rsidP="002274B6">
            <w:pPr>
              <w:spacing w:line="240" w:lineRule="auto"/>
              <w:rPr>
                <w:sz w:val="16"/>
                <w:szCs w:val="16"/>
              </w:rPr>
            </w:pPr>
            <w:r w:rsidRPr="008F2A69">
              <w:rPr>
                <w:sz w:val="16"/>
                <w:szCs w:val="16"/>
              </w:rPr>
              <w:t xml:space="preserve">Herhalende combinatie van één TEKSTBLOK RECHT met één TEKSTBLOK REGISTERGOED. </w:t>
            </w:r>
          </w:p>
          <w:p w14:paraId="31513743" w14:textId="0859A336" w:rsidR="00D157C1" w:rsidRPr="008F2A69" w:rsidRDefault="00D157C1" w:rsidP="002274B6">
            <w:pPr>
              <w:spacing w:line="240" w:lineRule="auto"/>
              <w:rPr>
                <w:sz w:val="16"/>
                <w:szCs w:val="16"/>
              </w:rPr>
            </w:pPr>
            <w:r>
              <w:rPr>
                <w:sz w:val="16"/>
                <w:szCs w:val="16"/>
              </w:rPr>
              <w:t>Voor elk opgenomen inschrijving hypotheek wordt het volgnummer getoond</w:t>
            </w:r>
            <w:r w:rsidR="00D12F61">
              <w:rPr>
                <w:sz w:val="16"/>
                <w:szCs w:val="16"/>
              </w:rPr>
              <w:t>, beginnend bij “1”,</w:t>
            </w:r>
            <w:r>
              <w:rPr>
                <w:sz w:val="16"/>
                <w:szCs w:val="16"/>
              </w:rPr>
              <w:t xml:space="preserve"> </w:t>
            </w:r>
            <w:r w:rsidR="00D12F61">
              <w:rPr>
                <w:sz w:val="16"/>
                <w:szCs w:val="16"/>
              </w:rPr>
              <w:t>met een opsomming van de</w:t>
            </w:r>
            <w:r>
              <w:rPr>
                <w:sz w:val="16"/>
                <w:szCs w:val="16"/>
              </w:rPr>
              <w:t xml:space="preserve"> daarbij bij</w:t>
            </w:r>
            <w:r w:rsidR="00907D9C">
              <w:rPr>
                <w:sz w:val="16"/>
                <w:szCs w:val="16"/>
              </w:rPr>
              <w:t>be</w:t>
            </w:r>
            <w:r>
              <w:rPr>
                <w:sz w:val="16"/>
                <w:szCs w:val="16"/>
              </w:rPr>
              <w:t>horende objecten.</w:t>
            </w:r>
            <w:r w:rsidR="00D12F61">
              <w:rPr>
                <w:sz w:val="16"/>
                <w:szCs w:val="16"/>
              </w:rPr>
              <w:t xml:space="preserve"> De objecten worden opvolgend genummerd per volgnummer, elk beginnend bij “a.”.</w:t>
            </w:r>
          </w:p>
          <w:p w14:paraId="3B6941AB" w14:textId="77777777" w:rsidR="002274B6" w:rsidRPr="008F2A69" w:rsidRDefault="002274B6" w:rsidP="002274B6">
            <w:pPr>
              <w:spacing w:line="240" w:lineRule="auto"/>
              <w:rPr>
                <w:sz w:val="16"/>
                <w:szCs w:val="16"/>
              </w:rPr>
            </w:pPr>
          </w:p>
          <w:p w14:paraId="50091337" w14:textId="3FADDC1D" w:rsidR="002274B6" w:rsidRPr="008F2A69" w:rsidRDefault="002274B6" w:rsidP="002274B6">
            <w:pPr>
              <w:spacing w:line="240" w:lineRule="auto"/>
              <w:rPr>
                <w:sz w:val="16"/>
                <w:szCs w:val="16"/>
              </w:rPr>
            </w:pPr>
            <w:r w:rsidRPr="008F2A69">
              <w:rPr>
                <w:sz w:val="16"/>
                <w:szCs w:val="16"/>
              </w:rPr>
              <w:t>Er moet minimaal één combinatie recht/registergoed zijn</w:t>
            </w:r>
            <w:r w:rsidR="00D12F61">
              <w:rPr>
                <w:sz w:val="16"/>
                <w:szCs w:val="16"/>
              </w:rPr>
              <w:t xml:space="preserve"> per inschrijving hypotheek</w:t>
            </w:r>
            <w:r w:rsidRPr="008F2A69">
              <w:rPr>
                <w:sz w:val="16"/>
                <w:szCs w:val="16"/>
              </w:rPr>
              <w:t>, er kunnen er meerdere zijn.</w:t>
            </w:r>
          </w:p>
          <w:p w14:paraId="0732F382" w14:textId="77777777" w:rsidR="002274B6" w:rsidRPr="008F2A69" w:rsidRDefault="002274B6" w:rsidP="002274B6">
            <w:pPr>
              <w:spacing w:line="240" w:lineRule="auto"/>
              <w:rPr>
                <w:sz w:val="16"/>
                <w:szCs w:val="16"/>
              </w:rPr>
            </w:pPr>
          </w:p>
          <w:p w14:paraId="48B4837D" w14:textId="77777777" w:rsidR="002274B6" w:rsidRPr="008F2A69" w:rsidRDefault="002274B6" w:rsidP="002274B6">
            <w:pPr>
              <w:spacing w:line="240" w:lineRule="auto"/>
              <w:rPr>
                <w:sz w:val="16"/>
                <w:szCs w:val="16"/>
              </w:rPr>
            </w:pPr>
            <w:r w:rsidRPr="008F2A69">
              <w:rPr>
                <w:sz w:val="16"/>
                <w:szCs w:val="16"/>
              </w:rPr>
              <w:t xml:space="preserve">Van TEKSTBLOK REGISTERGOED zijn alleen de objecten perceel, appartementsrecht, netwerk en schip van toepassing. </w:t>
            </w:r>
          </w:p>
          <w:p w14:paraId="50253444" w14:textId="77777777" w:rsidR="002274B6" w:rsidRPr="008F2A69" w:rsidRDefault="002274B6" w:rsidP="002274B6">
            <w:pPr>
              <w:spacing w:line="240" w:lineRule="auto"/>
              <w:rPr>
                <w:sz w:val="16"/>
                <w:szCs w:val="16"/>
              </w:rPr>
            </w:pPr>
          </w:p>
          <w:p w14:paraId="3E52F716" w14:textId="160625B8" w:rsidR="002274B6" w:rsidRDefault="002274B6" w:rsidP="002274B6">
            <w:pPr>
              <w:spacing w:line="240" w:lineRule="auto"/>
              <w:rPr>
                <w:sz w:val="16"/>
                <w:szCs w:val="16"/>
              </w:rPr>
            </w:pPr>
            <w:r w:rsidRPr="008F2A69">
              <w:rPr>
                <w:sz w:val="16"/>
                <w:szCs w:val="16"/>
              </w:rPr>
              <w:t>Bij meer combinaties TEKSTBLOK RECHT en REGISTERGOED wordt de laatste combinatie afgesloten met een komma ‘,’ en de andere combinaties met een puntkomma ‘;’.</w:t>
            </w:r>
          </w:p>
          <w:p w14:paraId="0589D8F8" w14:textId="77777777" w:rsidR="00D157C1" w:rsidRPr="008F2A69" w:rsidRDefault="00D157C1" w:rsidP="002274B6">
            <w:pPr>
              <w:spacing w:line="240" w:lineRule="auto"/>
              <w:rPr>
                <w:sz w:val="16"/>
                <w:szCs w:val="16"/>
              </w:rPr>
            </w:pPr>
          </w:p>
          <w:p w14:paraId="0FDDCD6E" w14:textId="77777777" w:rsidR="002274B6" w:rsidRPr="008F2A69" w:rsidRDefault="002274B6" w:rsidP="002274B6">
            <w:pPr>
              <w:spacing w:line="240" w:lineRule="auto"/>
              <w:rPr>
                <w:sz w:val="16"/>
                <w:szCs w:val="16"/>
              </w:rPr>
            </w:pPr>
          </w:p>
          <w:p w14:paraId="4B1E9E8C" w14:textId="77777777" w:rsidR="002274B6" w:rsidRPr="008F2A69" w:rsidRDefault="002274B6" w:rsidP="002274B6">
            <w:pPr>
              <w:spacing w:line="240" w:lineRule="auto"/>
              <w:rPr>
                <w:sz w:val="16"/>
                <w:szCs w:val="16"/>
              </w:rPr>
            </w:pPr>
            <w:r w:rsidRPr="008F2A69">
              <w:rPr>
                <w:sz w:val="16"/>
                <w:szCs w:val="16"/>
                <w:u w:val="single"/>
              </w:rPr>
              <w:t>Mapping:</w:t>
            </w:r>
            <w:r w:rsidRPr="008F2A69">
              <w:rPr>
                <w:sz w:val="16"/>
                <w:szCs w:val="16"/>
              </w:rPr>
              <w:t xml:space="preserve"> </w:t>
            </w:r>
          </w:p>
          <w:p w14:paraId="70B5336D" w14:textId="0705C963" w:rsidR="002274B6" w:rsidRPr="008F2A69" w:rsidRDefault="002274B6" w:rsidP="002274B6">
            <w:pPr>
              <w:spacing w:line="240" w:lineRule="auto"/>
              <w:rPr>
                <w:sz w:val="16"/>
                <w:szCs w:val="16"/>
              </w:rPr>
            </w:pPr>
            <w:r w:rsidRPr="008F2A69">
              <w:rPr>
                <w:sz w:val="16"/>
                <w:szCs w:val="16"/>
              </w:rPr>
              <w:t>//</w:t>
            </w:r>
            <w:proofErr w:type="spellStart"/>
            <w:r w:rsidRPr="008F2A69">
              <w:rPr>
                <w:sz w:val="16"/>
                <w:szCs w:val="16"/>
              </w:rPr>
              <w:t>IMKAD_AangebodenStuk</w:t>
            </w:r>
            <w:proofErr w:type="spellEnd"/>
            <w:r w:rsidRPr="008F2A69">
              <w:rPr>
                <w:sz w:val="16"/>
                <w:szCs w:val="16"/>
              </w:rPr>
              <w:t>/</w:t>
            </w:r>
            <w:proofErr w:type="spellStart"/>
            <w:r w:rsidRPr="008F2A69">
              <w:rPr>
                <w:sz w:val="16"/>
                <w:szCs w:val="16"/>
              </w:rPr>
              <w:t>StukdeelHypotheek</w:t>
            </w:r>
            <w:proofErr w:type="spellEnd"/>
            <w:r w:rsidR="00591176" w:rsidRPr="005D4352">
              <w:rPr>
                <w:rFonts w:cs="Arial"/>
                <w:sz w:val="16"/>
                <w:szCs w:val="16"/>
              </w:rPr>
              <w:t>[</w:t>
            </w:r>
            <w:proofErr w:type="spellStart"/>
            <w:r w:rsidR="00591176" w:rsidRPr="005D4352">
              <w:rPr>
                <w:rFonts w:cs="Arial"/>
                <w:sz w:val="16"/>
                <w:szCs w:val="16"/>
              </w:rPr>
              <w:t>aanduidingHypotheek</w:t>
            </w:r>
            <w:proofErr w:type="spellEnd"/>
            <w:r w:rsidR="00591176" w:rsidRPr="005D4352">
              <w:rPr>
                <w:rFonts w:cs="Arial"/>
                <w:sz w:val="16"/>
                <w:szCs w:val="16"/>
              </w:rPr>
              <w:t xml:space="preserve"> = niet aanwezig]</w:t>
            </w:r>
          </w:p>
          <w:p w14:paraId="7282E33E" w14:textId="65CFDA1B" w:rsidR="002274B6" w:rsidRDefault="002274B6" w:rsidP="002274B6">
            <w:pPr>
              <w:spacing w:line="240" w:lineRule="auto"/>
              <w:rPr>
                <w:sz w:val="16"/>
                <w:szCs w:val="16"/>
              </w:rPr>
            </w:pPr>
            <w:r w:rsidRPr="008F2A69">
              <w:rPr>
                <w:sz w:val="16"/>
                <w:szCs w:val="16"/>
              </w:rPr>
              <w:t>/</w:t>
            </w:r>
            <w:proofErr w:type="spellStart"/>
            <w:r w:rsidRPr="008F2A69">
              <w:rPr>
                <w:sz w:val="16"/>
                <w:szCs w:val="16"/>
              </w:rPr>
              <w:t>IMKAD_ZakelijkRecht</w:t>
            </w:r>
            <w:proofErr w:type="spellEnd"/>
          </w:p>
          <w:p w14:paraId="71EF2369" w14:textId="036E27E4" w:rsidR="00D157C1" w:rsidRDefault="00D157C1" w:rsidP="002274B6">
            <w:pPr>
              <w:spacing w:line="240" w:lineRule="auto"/>
              <w:rPr>
                <w:sz w:val="16"/>
                <w:szCs w:val="16"/>
              </w:rPr>
            </w:pPr>
          </w:p>
          <w:p w14:paraId="33FD0C87" w14:textId="372882BD" w:rsidR="00D157C1" w:rsidRDefault="00D157C1" w:rsidP="002274B6">
            <w:pPr>
              <w:spacing w:line="240" w:lineRule="auto"/>
              <w:rPr>
                <w:sz w:val="16"/>
                <w:szCs w:val="16"/>
                <w:u w:val="single"/>
              </w:rPr>
            </w:pPr>
            <w:proofErr w:type="spellStart"/>
            <w:r w:rsidRPr="008F2A69">
              <w:rPr>
                <w:sz w:val="16"/>
                <w:szCs w:val="16"/>
                <w:u w:val="single"/>
              </w:rPr>
              <w:t>Mapping</w:t>
            </w:r>
            <w:proofErr w:type="spellEnd"/>
            <w:r w:rsidRPr="008F2A69">
              <w:rPr>
                <w:sz w:val="16"/>
                <w:szCs w:val="16"/>
                <w:u w:val="single"/>
              </w:rPr>
              <w:t xml:space="preserve"> </w:t>
            </w:r>
            <w:proofErr w:type="spellStart"/>
            <w:r w:rsidRPr="008F2A69">
              <w:rPr>
                <w:sz w:val="16"/>
                <w:szCs w:val="16"/>
                <w:u w:val="single"/>
              </w:rPr>
              <w:t>tbv</w:t>
            </w:r>
            <w:proofErr w:type="spellEnd"/>
            <w:r w:rsidRPr="008F2A69">
              <w:rPr>
                <w:sz w:val="16"/>
                <w:szCs w:val="16"/>
                <w:u w:val="single"/>
              </w:rPr>
              <w:t xml:space="preserve"> 2</w:t>
            </w:r>
            <w:r w:rsidRPr="008F2A69">
              <w:rPr>
                <w:sz w:val="16"/>
                <w:szCs w:val="16"/>
                <w:u w:val="single"/>
                <w:vertAlign w:val="superscript"/>
              </w:rPr>
              <w:t>e</w:t>
            </w:r>
            <w:r w:rsidRPr="008F2A69">
              <w:rPr>
                <w:sz w:val="16"/>
                <w:szCs w:val="16"/>
                <w:u w:val="single"/>
              </w:rPr>
              <w:t xml:space="preserve"> inschrijving hypotheek:</w:t>
            </w:r>
          </w:p>
          <w:p w14:paraId="605F6DAE" w14:textId="5426042B" w:rsidR="00D157C1" w:rsidRDefault="00D157C1" w:rsidP="00D157C1">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75C4F26D" w14:textId="77777777" w:rsidR="00D157C1" w:rsidRDefault="00D157C1" w:rsidP="00D157C1">
            <w:pPr>
              <w:spacing w:line="240" w:lineRule="auto"/>
              <w:rPr>
                <w:sz w:val="16"/>
                <w:szCs w:val="16"/>
              </w:rPr>
            </w:pPr>
            <w:r w:rsidRPr="00A27AED">
              <w:rPr>
                <w:sz w:val="16"/>
                <w:szCs w:val="16"/>
              </w:rPr>
              <w:t>/</w:t>
            </w:r>
            <w:proofErr w:type="spellStart"/>
            <w:r w:rsidRPr="00A27AED">
              <w:rPr>
                <w:sz w:val="16"/>
                <w:szCs w:val="16"/>
              </w:rPr>
              <w:t>IMKAD_ZakelijkRecht</w:t>
            </w:r>
            <w:proofErr w:type="spellEnd"/>
          </w:p>
          <w:p w14:paraId="282C59B0" w14:textId="77777777" w:rsidR="00D157C1" w:rsidRPr="008F2A69" w:rsidRDefault="00D157C1" w:rsidP="002274B6">
            <w:pPr>
              <w:spacing w:line="240" w:lineRule="auto"/>
              <w:rPr>
                <w:sz w:val="16"/>
                <w:szCs w:val="16"/>
                <w:u w:val="single"/>
              </w:rPr>
            </w:pPr>
          </w:p>
          <w:p w14:paraId="2254AB19" w14:textId="77777777" w:rsidR="002274B6" w:rsidRPr="008F2A69" w:rsidRDefault="002274B6" w:rsidP="002274B6">
            <w:pPr>
              <w:spacing w:line="240" w:lineRule="auto"/>
              <w:rPr>
                <w:sz w:val="16"/>
                <w:szCs w:val="16"/>
              </w:rPr>
            </w:pPr>
            <w:r w:rsidRPr="008F2A69">
              <w:rPr>
                <w:sz w:val="16"/>
                <w:szCs w:val="16"/>
              </w:rPr>
              <w:t>-zie tekstblokken voor de verdere mapping</w:t>
            </w:r>
          </w:p>
          <w:p w14:paraId="35A1410D" w14:textId="77777777" w:rsidR="002274B6" w:rsidRDefault="002274B6" w:rsidP="002274B6">
            <w:pPr>
              <w:rPr>
                <w:lang w:val="nl"/>
              </w:rPr>
            </w:pPr>
          </w:p>
        </w:tc>
      </w:tr>
      <w:tr w:rsidR="002274B6" w14:paraId="211410B2" w14:textId="77777777" w:rsidTr="002274B6">
        <w:tc>
          <w:tcPr>
            <w:tcW w:w="6799" w:type="dxa"/>
          </w:tcPr>
          <w:p w14:paraId="37D1692E" w14:textId="277A919E" w:rsidR="002274B6" w:rsidRPr="00073451" w:rsidRDefault="002274B6" w:rsidP="00073451">
            <w:pPr>
              <w:autoSpaceDE w:val="0"/>
              <w:autoSpaceDN w:val="0"/>
              <w:adjustRightInd w:val="0"/>
              <w:rPr>
                <w:rFonts w:cs="Arial"/>
                <w:color w:val="FF0000"/>
                <w:sz w:val="20"/>
              </w:rPr>
            </w:pPr>
            <w:r w:rsidRPr="004C4DF4">
              <w:rPr>
                <w:rFonts w:cs="Arial"/>
                <w:color w:val="FF0000"/>
                <w:sz w:val="20"/>
              </w:rPr>
              <w:lastRenderedPageBreak/>
              <w:t>welk</w:t>
            </w:r>
            <w:r w:rsidRPr="004C4DF4">
              <w:rPr>
                <w:rFonts w:cs="Arial"/>
                <w:color w:val="800080"/>
                <w:sz w:val="20"/>
              </w:rPr>
              <w:t>e</w:t>
            </w:r>
            <w:r w:rsidRPr="004C4DF4">
              <w:rPr>
                <w:rFonts w:cs="Arial"/>
                <w:color w:val="FF0000"/>
                <w:sz w:val="20"/>
              </w:rPr>
              <w:t xml:space="preserve"> </w:t>
            </w:r>
            <w:r w:rsidRPr="004C4DF4">
              <w:rPr>
                <w:rFonts w:cs="Arial"/>
                <w:color w:val="339966"/>
                <w:sz w:val="20"/>
              </w:rPr>
              <w:t xml:space="preserve">registergoed/registergoederen </w:t>
            </w:r>
            <w:r w:rsidRPr="004C4DF4">
              <w:rPr>
                <w:rFonts w:cs="Arial"/>
                <w:color w:val="FF0000"/>
                <w:sz w:val="20"/>
              </w:rPr>
              <w:t xml:space="preserve">hierna </w:t>
            </w:r>
            <w:r w:rsidRPr="004C4DF4">
              <w:rPr>
                <w:rFonts w:cs="Arial"/>
                <w:color w:val="339966"/>
                <w:sz w:val="20"/>
              </w:rPr>
              <w:t xml:space="preserve">zal/zullen </w:t>
            </w:r>
            <w:r w:rsidRPr="004C4DF4">
              <w:rPr>
                <w:rFonts w:cs="Arial"/>
                <w:color w:val="FF0000"/>
                <w:sz w:val="20"/>
              </w:rPr>
              <w:t>worden aangeduid als “het onderpand”</w:t>
            </w:r>
            <w:r w:rsidR="004C103C">
              <w:rPr>
                <w:rFonts w:cs="Arial"/>
                <w:color w:val="FF0000"/>
                <w:sz w:val="20"/>
              </w:rPr>
              <w:t>.</w:t>
            </w:r>
          </w:p>
        </w:tc>
        <w:tc>
          <w:tcPr>
            <w:tcW w:w="7371" w:type="dxa"/>
          </w:tcPr>
          <w:p w14:paraId="5157CB51" w14:textId="77777777" w:rsidR="002274B6" w:rsidRDefault="00073451" w:rsidP="002274B6">
            <w:pPr>
              <w:spacing w:line="240" w:lineRule="auto"/>
            </w:pPr>
            <w:r>
              <w:t>Vaste tekst met een verplichte keuzetekst.</w:t>
            </w:r>
          </w:p>
          <w:p w14:paraId="03157247" w14:textId="77777777" w:rsidR="00073451" w:rsidRDefault="00073451" w:rsidP="002274B6">
            <w:pPr>
              <w:spacing w:line="240" w:lineRule="auto"/>
            </w:pPr>
          </w:p>
          <w:p w14:paraId="7515A8DF" w14:textId="77777777" w:rsidR="00073451" w:rsidRDefault="00073451" w:rsidP="002274B6">
            <w:pPr>
              <w:spacing w:line="240" w:lineRule="auto"/>
            </w:pPr>
            <w:r>
              <w:t>Keuze tussen:</w:t>
            </w:r>
          </w:p>
          <w:p w14:paraId="72BB43C1" w14:textId="797DFCF2" w:rsidR="00073451" w:rsidRDefault="00073451" w:rsidP="00073451">
            <w:pPr>
              <w:pStyle w:val="Lijstalinea"/>
              <w:numPr>
                <w:ilvl w:val="0"/>
                <w:numId w:val="47"/>
              </w:numPr>
              <w:spacing w:line="240" w:lineRule="auto"/>
            </w:pPr>
            <w:r>
              <w:t>Welk registergoed hierna zal worden aangeduid</w:t>
            </w:r>
            <w:r w:rsidR="000B75AB">
              <w:t>……..</w:t>
            </w:r>
          </w:p>
          <w:p w14:paraId="7EEDD81C" w14:textId="506C7BF7" w:rsidR="00073451" w:rsidRDefault="00073451" w:rsidP="00073451">
            <w:pPr>
              <w:pStyle w:val="Lijstalinea"/>
              <w:numPr>
                <w:ilvl w:val="0"/>
                <w:numId w:val="47"/>
              </w:numPr>
              <w:spacing w:line="240" w:lineRule="auto"/>
            </w:pPr>
            <w:r>
              <w:t>Welke registergoederen hierna zullen worden aangeduid</w:t>
            </w:r>
            <w:r w:rsidR="000B75AB">
              <w:t>……..</w:t>
            </w:r>
          </w:p>
          <w:p w14:paraId="74494D2A" w14:textId="77777777" w:rsidR="00073451" w:rsidRDefault="00073451" w:rsidP="00073451">
            <w:pPr>
              <w:spacing w:line="240" w:lineRule="auto"/>
            </w:pPr>
          </w:p>
          <w:p w14:paraId="3D4E4360" w14:textId="77777777" w:rsidR="00073451" w:rsidRPr="007E0AB2" w:rsidRDefault="00073451" w:rsidP="00073451">
            <w:pPr>
              <w:spacing w:line="240" w:lineRule="auto"/>
              <w:rPr>
                <w:rFonts w:cs="Arial"/>
                <w:szCs w:val="18"/>
                <w:u w:val="single"/>
              </w:rPr>
            </w:pPr>
            <w:r w:rsidRPr="007E0AB2">
              <w:rPr>
                <w:rFonts w:cs="Arial"/>
                <w:szCs w:val="18"/>
                <w:u w:val="single"/>
              </w:rPr>
              <w:t>Mapping registergoed</w:t>
            </w:r>
            <w:r>
              <w:rPr>
                <w:rFonts w:cs="Arial"/>
                <w:szCs w:val="18"/>
                <w:u w:val="single"/>
              </w:rPr>
              <w:t>(</w:t>
            </w:r>
            <w:r w:rsidRPr="007E0AB2">
              <w:rPr>
                <w:rFonts w:cs="Arial"/>
                <w:szCs w:val="18"/>
                <w:u w:val="single"/>
              </w:rPr>
              <w:t>eren</w:t>
            </w:r>
            <w:r>
              <w:rPr>
                <w:rFonts w:cs="Arial"/>
                <w:szCs w:val="18"/>
                <w:u w:val="single"/>
              </w:rPr>
              <w:t>)</w:t>
            </w:r>
            <w:r w:rsidRPr="007E0AB2">
              <w:rPr>
                <w:rFonts w:cs="Arial"/>
                <w:szCs w:val="18"/>
                <w:u w:val="single"/>
              </w:rPr>
              <w:t>:</w:t>
            </w:r>
          </w:p>
          <w:p w14:paraId="7E7B9309" w14:textId="77777777" w:rsidR="00073451" w:rsidRPr="00F85E50" w:rsidRDefault="00073451" w:rsidP="00073451">
            <w:pPr>
              <w:spacing w:line="240" w:lineRule="auto"/>
              <w:rPr>
                <w:rFonts w:cs="Arial"/>
                <w:sz w:val="16"/>
                <w:szCs w:val="16"/>
              </w:rPr>
            </w:pPr>
            <w:r w:rsidRPr="00F85E50">
              <w:rPr>
                <w:rFonts w:cs="Arial"/>
                <w:sz w:val="16"/>
                <w:szCs w:val="16"/>
              </w:rPr>
              <w:t>//</w:t>
            </w:r>
            <w:proofErr w:type="spellStart"/>
            <w:r w:rsidRPr="00F85E50">
              <w:rPr>
                <w:rFonts w:cs="Arial"/>
                <w:sz w:val="16"/>
                <w:szCs w:val="16"/>
              </w:rPr>
              <w:t>IMKAD_AangebodenStuk</w:t>
            </w:r>
            <w:proofErr w:type="spellEnd"/>
            <w:r w:rsidRPr="00F85E50">
              <w:rPr>
                <w:rFonts w:cs="Arial"/>
                <w:sz w:val="16"/>
                <w:szCs w:val="16"/>
              </w:rPr>
              <w:t>/</w:t>
            </w:r>
            <w:proofErr w:type="spellStart"/>
            <w:r w:rsidRPr="00F85E50">
              <w:rPr>
                <w:rFonts w:cs="Arial"/>
                <w:sz w:val="16"/>
                <w:szCs w:val="16"/>
              </w:rPr>
              <w:t>tia_TekstKeuze</w:t>
            </w:r>
            <w:proofErr w:type="spellEnd"/>
          </w:p>
          <w:p w14:paraId="65C4C650" w14:textId="77777777" w:rsidR="00073451" w:rsidRPr="00F85E50" w:rsidRDefault="00073451" w:rsidP="00073451">
            <w:pPr>
              <w:spacing w:line="240" w:lineRule="auto"/>
              <w:rPr>
                <w:rFonts w:cs="Arial"/>
                <w:sz w:val="16"/>
                <w:szCs w:val="16"/>
              </w:rPr>
            </w:pPr>
            <w:r w:rsidRPr="00F85E50">
              <w:rPr>
                <w:rFonts w:cs="Arial"/>
                <w:sz w:val="16"/>
                <w:szCs w:val="16"/>
              </w:rPr>
              <w:t xml:space="preserve">    ./</w:t>
            </w:r>
            <w:proofErr w:type="spellStart"/>
            <w:r w:rsidRPr="00F85E50">
              <w:rPr>
                <w:rFonts w:cs="Arial"/>
                <w:sz w:val="16"/>
                <w:szCs w:val="16"/>
              </w:rPr>
              <w:t>tagNaam</w:t>
            </w:r>
            <w:proofErr w:type="spellEnd"/>
            <w:r w:rsidRPr="00F85E50">
              <w:rPr>
                <w:rFonts w:cs="Arial"/>
                <w:sz w:val="16"/>
                <w:szCs w:val="16"/>
              </w:rPr>
              <w:t>(</w:t>
            </w:r>
            <w:proofErr w:type="spellStart"/>
            <w:r w:rsidRPr="00F85E50">
              <w:rPr>
                <w:rFonts w:cs="Arial"/>
                <w:sz w:val="16"/>
                <w:szCs w:val="16"/>
              </w:rPr>
              <w:t>k_BenamingRegistergoed</w:t>
            </w:r>
            <w:proofErr w:type="spellEnd"/>
            <w:r w:rsidRPr="00F85E50">
              <w:rPr>
                <w:rFonts w:cs="Arial"/>
                <w:sz w:val="16"/>
                <w:szCs w:val="16"/>
              </w:rPr>
              <w:t>)</w:t>
            </w:r>
          </w:p>
          <w:p w14:paraId="1A871001" w14:textId="77777777" w:rsidR="00073451" w:rsidRDefault="00073451" w:rsidP="00073451">
            <w:pPr>
              <w:spacing w:line="240" w:lineRule="auto"/>
              <w:rPr>
                <w:rFonts w:cs="Arial"/>
                <w:sz w:val="16"/>
                <w:szCs w:val="16"/>
              </w:rPr>
            </w:pPr>
            <w:r w:rsidRPr="00F85E50">
              <w:rPr>
                <w:rFonts w:cs="Arial"/>
                <w:sz w:val="16"/>
                <w:szCs w:val="16"/>
              </w:rPr>
              <w:t xml:space="preserve">    ./tekst(‘registergoed’ of ‘registergoederen’)</w:t>
            </w:r>
          </w:p>
          <w:p w14:paraId="77BCCD12" w14:textId="66A67298" w:rsidR="00073451" w:rsidRDefault="00073451" w:rsidP="00073451">
            <w:pPr>
              <w:spacing w:line="240" w:lineRule="auto"/>
            </w:pPr>
          </w:p>
        </w:tc>
      </w:tr>
    </w:tbl>
    <w:p w14:paraId="6117F83C" w14:textId="70742098" w:rsidR="002274B6" w:rsidRDefault="002274B6" w:rsidP="002274B6">
      <w:pPr>
        <w:rPr>
          <w:lang w:val="nl"/>
        </w:rPr>
      </w:pPr>
    </w:p>
    <w:p w14:paraId="32136B05" w14:textId="54D5B3C6" w:rsidR="00073451" w:rsidRDefault="00073451" w:rsidP="00073451">
      <w:pPr>
        <w:pStyle w:val="Kop3"/>
      </w:pPr>
      <w:bookmarkStart w:id="152" w:name="_Toc70931635"/>
      <w:r>
        <w:t>Aanvaarding</w:t>
      </w:r>
      <w:bookmarkEnd w:id="152"/>
    </w:p>
    <w:p w14:paraId="255E8D85" w14:textId="77777777" w:rsidR="00BD45C2" w:rsidRPr="008F2A69" w:rsidRDefault="00BD45C2" w:rsidP="008F2A69"/>
    <w:tbl>
      <w:tblPr>
        <w:tblStyle w:val="Tabelraster"/>
        <w:tblW w:w="14170" w:type="dxa"/>
        <w:tblLook w:val="04A0" w:firstRow="1" w:lastRow="0" w:firstColumn="1" w:lastColumn="0" w:noHBand="0" w:noVBand="1"/>
      </w:tblPr>
      <w:tblGrid>
        <w:gridCol w:w="6799"/>
        <w:gridCol w:w="7371"/>
      </w:tblGrid>
      <w:tr w:rsidR="005878AA" w14:paraId="2C5E4E06" w14:textId="77777777" w:rsidTr="00724028">
        <w:tc>
          <w:tcPr>
            <w:tcW w:w="6799" w:type="dxa"/>
            <w:shd w:val="clear" w:color="auto" w:fill="BDD6EE" w:themeFill="accent1" w:themeFillTint="66"/>
          </w:tcPr>
          <w:p w14:paraId="3CCECDB1" w14:textId="77777777" w:rsidR="005878AA" w:rsidRDefault="005878AA" w:rsidP="007374F1">
            <w:pPr>
              <w:rPr>
                <w:lang w:val="nl"/>
              </w:rPr>
            </w:pPr>
            <w:r w:rsidRPr="00926790">
              <w:rPr>
                <w:rFonts w:cs="Arial"/>
                <w:b/>
                <w:bCs/>
                <w:color w:val="000000" w:themeColor="text1"/>
                <w:sz w:val="20"/>
              </w:rPr>
              <w:t>Modeldocument tekst</w:t>
            </w:r>
          </w:p>
        </w:tc>
        <w:tc>
          <w:tcPr>
            <w:tcW w:w="7371" w:type="dxa"/>
            <w:shd w:val="clear" w:color="auto" w:fill="BDD6EE" w:themeFill="accent1" w:themeFillTint="66"/>
          </w:tcPr>
          <w:p w14:paraId="64B5C548" w14:textId="77777777" w:rsidR="005878AA" w:rsidRDefault="005878AA" w:rsidP="007374F1">
            <w:pPr>
              <w:rPr>
                <w:lang w:val="nl"/>
              </w:rPr>
            </w:pPr>
            <w:r w:rsidRPr="00926790">
              <w:rPr>
                <w:b/>
                <w:bCs/>
                <w:color w:val="000000" w:themeColor="text1"/>
                <w:szCs w:val="18"/>
              </w:rPr>
              <w:t>Toelichting</w:t>
            </w:r>
          </w:p>
        </w:tc>
      </w:tr>
      <w:tr w:rsidR="005878AA" w14:paraId="346B5919" w14:textId="77777777" w:rsidTr="005878AA">
        <w:tc>
          <w:tcPr>
            <w:tcW w:w="6799" w:type="dxa"/>
            <w:shd w:val="clear" w:color="auto" w:fill="auto"/>
          </w:tcPr>
          <w:p w14:paraId="0A5E6C47" w14:textId="77777777" w:rsidR="005878AA" w:rsidRPr="00B155D9" w:rsidRDefault="005878AA" w:rsidP="005878AA">
            <w:pPr>
              <w:pStyle w:val="Geenafstand"/>
              <w:rPr>
                <w:rFonts w:ascii="Arial" w:hAnsi="Arial" w:cs="Arial"/>
                <w:b/>
                <w:bCs/>
                <w:color w:val="FF0000"/>
                <w:sz w:val="20"/>
              </w:rPr>
            </w:pPr>
            <w:r w:rsidRPr="00B155D9">
              <w:rPr>
                <w:rFonts w:ascii="Arial" w:hAnsi="Arial" w:cs="Arial"/>
                <w:b/>
                <w:bCs/>
                <w:color w:val="FF0000"/>
                <w:sz w:val="20"/>
              </w:rPr>
              <w:t>A.</w:t>
            </w:r>
            <w:r>
              <w:rPr>
                <w:rFonts w:ascii="Arial" w:hAnsi="Arial" w:cs="Arial"/>
                <w:b/>
                <w:bCs/>
                <w:color w:val="FF0000"/>
                <w:sz w:val="20"/>
              </w:rPr>
              <w:t>3</w:t>
            </w:r>
            <w:r w:rsidRPr="00B155D9">
              <w:rPr>
                <w:rFonts w:ascii="Arial" w:hAnsi="Arial" w:cs="Arial"/>
                <w:b/>
                <w:bCs/>
                <w:color w:val="FF0000"/>
                <w:sz w:val="20"/>
              </w:rPr>
              <w:t>. Aanvaarding</w:t>
            </w:r>
          </w:p>
          <w:p w14:paraId="636C913E" w14:textId="77777777" w:rsidR="005878AA" w:rsidRPr="004C4DF4" w:rsidRDefault="005878AA" w:rsidP="005878AA">
            <w:pPr>
              <w:pStyle w:val="Geenafstand"/>
              <w:rPr>
                <w:rFonts w:ascii="Arial" w:hAnsi="Arial" w:cs="Arial"/>
                <w:color w:val="FF0000"/>
                <w:sz w:val="20"/>
              </w:rPr>
            </w:pPr>
            <w:r w:rsidRPr="004C4DF4">
              <w:rPr>
                <w:rFonts w:ascii="Arial" w:hAnsi="Arial" w:cs="Arial"/>
                <w:color w:val="FF0000"/>
                <w:sz w:val="20"/>
              </w:rPr>
              <w:t xml:space="preserve">De comparant sub 2, handelend als gemeld, verklaarde, voor zover nodig bij voorbaat, de hiervoor gedane schuldbekentenis, het verleende hypotheekrecht en de verdere verbintenissen en verpandingen, cessie(s), de eventuele borgstelling en alle verdere rechten voortvloeiende uit deze akte en/of de hierna te vermelden algemene voorwaarden namens de </w:t>
            </w:r>
            <w:r w:rsidRPr="004C4DF4">
              <w:rPr>
                <w:rFonts w:ascii="Arial" w:hAnsi="Arial" w:cs="Arial"/>
                <w:color w:val="FF0000"/>
                <w:sz w:val="20"/>
              </w:rPr>
              <w:lastRenderedPageBreak/>
              <w:t>geldverstrekker (daaronder begrepen diens (opvolgende) rechtsopvolgers onder algemene of bijzondere titel) te aanvaarden.</w:t>
            </w:r>
          </w:p>
          <w:p w14:paraId="4829B8A1" w14:textId="77777777" w:rsidR="005878AA" w:rsidRPr="00926790" w:rsidRDefault="005878AA" w:rsidP="007374F1">
            <w:pPr>
              <w:rPr>
                <w:rFonts w:cs="Arial"/>
                <w:b/>
                <w:bCs/>
                <w:color w:val="000000" w:themeColor="text1"/>
                <w:sz w:val="20"/>
              </w:rPr>
            </w:pPr>
          </w:p>
        </w:tc>
        <w:tc>
          <w:tcPr>
            <w:tcW w:w="7371" w:type="dxa"/>
            <w:shd w:val="clear" w:color="auto" w:fill="auto"/>
          </w:tcPr>
          <w:p w14:paraId="039CE0DE" w14:textId="5C8E87A1" w:rsidR="005878AA" w:rsidRPr="005878AA" w:rsidRDefault="005878AA" w:rsidP="007374F1">
            <w:pPr>
              <w:rPr>
                <w:color w:val="000000" w:themeColor="text1"/>
                <w:szCs w:val="18"/>
              </w:rPr>
            </w:pPr>
            <w:r>
              <w:rPr>
                <w:color w:val="000000" w:themeColor="text1"/>
                <w:szCs w:val="18"/>
              </w:rPr>
              <w:lastRenderedPageBreak/>
              <w:t>Vaste tekst.</w:t>
            </w:r>
          </w:p>
        </w:tc>
      </w:tr>
    </w:tbl>
    <w:p w14:paraId="51536A5B" w14:textId="5332491D" w:rsidR="00BD45C2" w:rsidRDefault="00BD45C2" w:rsidP="008F2A69">
      <w:pPr>
        <w:pStyle w:val="Kop2"/>
      </w:pPr>
      <w:bookmarkStart w:id="153" w:name="_Toc70931636"/>
      <w:r>
        <w:t>Woonplaatskeuze</w:t>
      </w:r>
      <w:bookmarkEnd w:id="153"/>
    </w:p>
    <w:p w14:paraId="45E9B18A" w14:textId="77777777" w:rsidR="00BD45C2" w:rsidRDefault="00BD45C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724028">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0E034ACB" w14:textId="77777777" w:rsidR="005878AA" w:rsidRPr="00391D94" w:rsidRDefault="005878AA" w:rsidP="005878AA">
            <w:pPr>
              <w:pStyle w:val="Geenafstand"/>
              <w:rPr>
                <w:rFonts w:ascii="Arial" w:hAnsi="Arial" w:cs="Arial"/>
                <w:b/>
                <w:bCs/>
                <w:color w:val="800080"/>
                <w:sz w:val="20"/>
              </w:rPr>
            </w:pPr>
            <w:r w:rsidRPr="00391D94">
              <w:rPr>
                <w:rFonts w:ascii="Arial" w:hAnsi="Arial" w:cs="Arial"/>
                <w:b/>
                <w:bCs/>
                <w:color w:val="800080"/>
                <w:sz w:val="20"/>
              </w:rPr>
              <w:t>A.4. Woonplaats</w:t>
            </w:r>
          </w:p>
          <w:p w14:paraId="17F8C24D" w14:textId="77777777" w:rsidR="0068623E" w:rsidRPr="009A5175" w:rsidRDefault="0068623E" w:rsidP="0068623E">
            <w:pPr>
              <w:pStyle w:val="Geenafstand"/>
              <w:rPr>
                <w:rFonts w:ascii="Arial" w:hAnsi="Arial" w:cs="Arial"/>
                <w:color w:val="800080"/>
                <w:sz w:val="20"/>
                <w:szCs w:val="20"/>
              </w:rPr>
            </w:pPr>
            <w:r w:rsidRPr="009A5175">
              <w:rPr>
                <w:rFonts w:ascii="Arial" w:hAnsi="Arial" w:cs="Arial"/>
                <w:color w:val="800080"/>
                <w:sz w:val="20"/>
                <w:szCs w:val="20"/>
              </w:rPr>
              <w:t xml:space="preserve">Geldnemer kiest te dezer zake woonplaats ten kantore van de bewaarder van deze akte. </w:t>
            </w:r>
          </w:p>
          <w:p w14:paraId="2D819FAB" w14:textId="4F517F99" w:rsidR="00E17B87" w:rsidRPr="00BF717C" w:rsidRDefault="0068623E" w:rsidP="005878AA">
            <w:pPr>
              <w:pStyle w:val="Geenafstand"/>
              <w:ind w:firstLine="3"/>
              <w:rPr>
                <w:rFonts w:ascii="Arial" w:hAnsi="Arial" w:cs="Arial"/>
                <w:color w:val="FF0000"/>
                <w:sz w:val="20"/>
                <w:szCs w:val="20"/>
              </w:rPr>
            </w:pPr>
            <w:r w:rsidRPr="009A5175">
              <w:rPr>
                <w:rFonts w:cs="Arial"/>
                <w:color w:val="800080"/>
                <w:sz w:val="20"/>
                <w:szCs w:val="20"/>
              </w:rPr>
              <w:t xml:space="preserve">Geldverstrekker kiest te dezer zake woonplaats ten kantore van QUION Hypotheekbegeleiding B.V., statutair gevestigd te Rotterdam, kantoorhoudende te 2909 VA Capelle aan den IJssel aan de </w:t>
            </w:r>
            <w:proofErr w:type="spellStart"/>
            <w:r w:rsidRPr="009A5175">
              <w:rPr>
                <w:rFonts w:cs="Arial"/>
                <w:color w:val="800080"/>
                <w:sz w:val="20"/>
                <w:szCs w:val="20"/>
              </w:rPr>
              <w:t>Fascinatio</w:t>
            </w:r>
            <w:proofErr w:type="spellEnd"/>
            <w:r w:rsidRPr="009A5175">
              <w:rPr>
                <w:rFonts w:cs="Arial"/>
                <w:color w:val="800080"/>
                <w:sz w:val="20"/>
                <w:szCs w:val="20"/>
              </w:rPr>
              <w:t xml:space="preserve"> Boulevard 1302 (postadres: Postbus 2936, 3000 CX Rotterdam).</w:t>
            </w:r>
          </w:p>
        </w:tc>
        <w:tc>
          <w:tcPr>
            <w:tcW w:w="7371" w:type="dxa"/>
            <w:shd w:val="clear" w:color="auto" w:fill="auto"/>
          </w:tcPr>
          <w:p w14:paraId="7C0111AD" w14:textId="77777777" w:rsidR="005878AA" w:rsidRPr="004E41D3" w:rsidRDefault="005878AA" w:rsidP="005878AA">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11DBB7E5" w14:textId="77777777" w:rsidR="005878AA" w:rsidRPr="004E41D3" w:rsidRDefault="005878AA" w:rsidP="005878AA">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352A7866" w14:textId="77777777" w:rsidR="005878AA" w:rsidRPr="00DB7FA4" w:rsidRDefault="005878AA" w:rsidP="005878AA">
            <w:pPr>
              <w:spacing w:before="72" w:line="240" w:lineRule="auto"/>
              <w:rPr>
                <w:szCs w:val="18"/>
              </w:rPr>
            </w:pPr>
          </w:p>
          <w:p w14:paraId="3959C157" w14:textId="77777777" w:rsidR="005878AA" w:rsidRPr="00DB7FA4" w:rsidRDefault="005878AA" w:rsidP="005878AA">
            <w:pPr>
              <w:keepNext/>
              <w:spacing w:line="240" w:lineRule="auto"/>
              <w:rPr>
                <w:szCs w:val="18"/>
                <w:u w:val="single"/>
              </w:rPr>
            </w:pPr>
            <w:r w:rsidRPr="00DB7FA4">
              <w:rPr>
                <w:szCs w:val="18"/>
                <w:u w:val="single"/>
              </w:rPr>
              <w:t>Mapping:</w:t>
            </w:r>
          </w:p>
          <w:p w14:paraId="435AE9BE" w14:textId="77777777" w:rsidR="005878AA" w:rsidRPr="00DB7FA4" w:rsidRDefault="005878AA" w:rsidP="005878AA">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1C5EE46" w14:textId="77777777" w:rsidR="005878AA" w:rsidRPr="00DB7FA4" w:rsidRDefault="005878AA" w:rsidP="005878AA">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3F63CB37" w14:textId="77777777" w:rsidR="00C45E3F" w:rsidRPr="0068623E" w:rsidRDefault="005878AA" w:rsidP="00C45E3F">
            <w:pPr>
              <w:pStyle w:val="Geenafstand"/>
              <w:rPr>
                <w:rFonts w:ascii="Arial" w:hAnsi="Arial" w:cs="Arial"/>
                <w:color w:val="800080"/>
                <w:sz w:val="16"/>
                <w:szCs w:val="16"/>
              </w:rPr>
            </w:pPr>
            <w:r w:rsidRPr="00DB7FA4">
              <w:rPr>
                <w:sz w:val="16"/>
                <w:szCs w:val="16"/>
              </w:rPr>
              <w:t>./</w:t>
            </w:r>
            <w:r w:rsidRPr="005878AA">
              <w:rPr>
                <w:sz w:val="16"/>
                <w:szCs w:val="16"/>
              </w:rPr>
              <w:t>tekst</w:t>
            </w:r>
            <w:r w:rsidRPr="005878AA">
              <w:rPr>
                <w:rFonts w:cs="Arial"/>
                <w:color w:val="800080"/>
                <w:sz w:val="16"/>
                <w:szCs w:val="16"/>
                <w:lang w:eastAsia="nl-NL"/>
              </w:rPr>
              <w:t xml:space="preserve"> </w:t>
            </w:r>
            <w:r>
              <w:rPr>
                <w:rFonts w:cs="Arial"/>
                <w:sz w:val="16"/>
                <w:szCs w:val="16"/>
                <w:lang w:eastAsia="nl-NL"/>
              </w:rPr>
              <w:t>(‘</w:t>
            </w:r>
            <w:r w:rsidR="00C45E3F" w:rsidRPr="0068623E">
              <w:rPr>
                <w:rFonts w:ascii="Arial" w:hAnsi="Arial" w:cs="Arial"/>
                <w:color w:val="800080"/>
                <w:sz w:val="16"/>
                <w:szCs w:val="16"/>
              </w:rPr>
              <w:t xml:space="preserve">Geldnemer kiest te dezer zake woonplaats ten kantore van de bewaarder van deze akte. </w:t>
            </w:r>
          </w:p>
          <w:p w14:paraId="7152BB82" w14:textId="7003D525" w:rsidR="005878AA" w:rsidRPr="0068623E" w:rsidRDefault="00C45E3F" w:rsidP="005878AA">
            <w:pPr>
              <w:pStyle w:val="Geenafstand"/>
              <w:rPr>
                <w:rFonts w:ascii="Arial" w:hAnsi="Arial" w:cs="Arial"/>
                <w:color w:val="800080"/>
                <w:sz w:val="16"/>
                <w:szCs w:val="16"/>
              </w:rPr>
            </w:pPr>
            <w:r w:rsidRPr="009A5175">
              <w:rPr>
                <w:rFonts w:ascii="Arial" w:hAnsi="Arial" w:cs="Arial"/>
                <w:color w:val="800080"/>
                <w:sz w:val="16"/>
                <w:szCs w:val="16"/>
              </w:rPr>
              <w:t xml:space="preserve">Geldverstrekker kiest te dezer zake woonplaats ten kantore van QUION Hypotheekbegeleiding B.V., statutair gevestigd te Rotterdam, kantoorhoudende te 2909 VA Capelle aan den IJssel aan de </w:t>
            </w:r>
            <w:proofErr w:type="spellStart"/>
            <w:r w:rsidRPr="009A5175">
              <w:rPr>
                <w:rFonts w:ascii="Arial" w:hAnsi="Arial" w:cs="Arial"/>
                <w:color w:val="800080"/>
                <w:sz w:val="16"/>
                <w:szCs w:val="16"/>
              </w:rPr>
              <w:t>Fascinatio</w:t>
            </w:r>
            <w:proofErr w:type="spellEnd"/>
            <w:r w:rsidRPr="009A5175">
              <w:rPr>
                <w:rFonts w:ascii="Arial" w:hAnsi="Arial" w:cs="Arial"/>
                <w:color w:val="800080"/>
                <w:sz w:val="16"/>
                <w:szCs w:val="16"/>
              </w:rPr>
              <w:t xml:space="preserve"> Boulevard 1302 (postadres: Postbus 2936, 3000 CX Rotterdam)</w:t>
            </w:r>
            <w:r w:rsidR="005878AA" w:rsidRPr="0068623E">
              <w:rPr>
                <w:rFonts w:ascii="Arial" w:hAnsi="Arial" w:cs="Arial"/>
                <w:color w:val="800080"/>
                <w:sz w:val="16"/>
                <w:szCs w:val="16"/>
              </w:rPr>
              <w:t>’</w:t>
            </w:r>
            <w:r w:rsidR="005878AA" w:rsidRPr="009A5175">
              <w:rPr>
                <w:rFonts w:ascii="Arial" w:hAnsi="Arial" w:cs="Arial"/>
                <w:sz w:val="16"/>
                <w:szCs w:val="16"/>
              </w:rPr>
              <w:t>)</w:t>
            </w:r>
          </w:p>
          <w:p w14:paraId="60D728F4" w14:textId="33D68B79" w:rsidR="00E17B87" w:rsidRPr="00AD2288" w:rsidRDefault="00E17B87" w:rsidP="005878AA">
            <w:pPr>
              <w:spacing w:line="240" w:lineRule="auto"/>
              <w:rPr>
                <w:szCs w:val="18"/>
              </w:rPr>
            </w:pPr>
          </w:p>
        </w:tc>
      </w:tr>
    </w:tbl>
    <w:p w14:paraId="0859F2FD" w14:textId="280CAD6B" w:rsidR="0082293D" w:rsidRDefault="0082293D" w:rsidP="008E3F95">
      <w:pPr>
        <w:pStyle w:val="Kop2"/>
        <w:numPr>
          <w:ilvl w:val="1"/>
          <w:numId w:val="1"/>
        </w:numPr>
        <w:rPr>
          <w:lang w:val="nl-NL"/>
        </w:rPr>
      </w:pPr>
      <w:bookmarkStart w:id="154" w:name="_Toc464135508"/>
      <w:bookmarkStart w:id="155" w:name="_Toc506361272"/>
      <w:bookmarkStart w:id="156" w:name="_Toc70931637"/>
      <w:r>
        <w:t xml:space="preserve">Einde </w:t>
      </w:r>
      <w:r w:rsidRPr="0082293D">
        <w:rPr>
          <w:lang w:val="nl-NL"/>
        </w:rPr>
        <w:t>kadasterdeel</w:t>
      </w:r>
      <w:bookmarkEnd w:id="154"/>
      <w:bookmarkEnd w:id="155"/>
      <w:bookmarkEnd w:id="156"/>
    </w:p>
    <w:p w14:paraId="09659700" w14:textId="77777777" w:rsidR="00BD45C2" w:rsidRPr="008F2A69" w:rsidRDefault="00BD45C2"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73665" w:rsidRPr="00D77156" w14:paraId="1B1D15A7" w14:textId="77777777" w:rsidTr="00724028">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6F2478F6" w14:textId="6939C56C" w:rsidR="00F73665" w:rsidRPr="00F73665" w:rsidRDefault="00F73665" w:rsidP="00F736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926790">
              <w:rPr>
                <w:rFonts w:cs="Arial"/>
                <w:b/>
                <w:bCs/>
                <w:color w:val="000000" w:themeColor="text1"/>
                <w:sz w:val="20"/>
              </w:rPr>
              <w:t xml:space="preserve">Modeldocument </w:t>
            </w:r>
            <w:r>
              <w:rPr>
                <w:rFonts w:cs="Arial"/>
                <w:b/>
                <w:bCs/>
                <w:color w:val="000000" w:themeColor="text1"/>
                <w:sz w:val="20"/>
              </w:rPr>
              <w:t>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65417472" w14:textId="77777777" w:rsidR="00F73665" w:rsidRPr="00F73665" w:rsidRDefault="00F73665" w:rsidP="00F73665">
            <w:pPr>
              <w:rPr>
                <w:b/>
                <w:bCs/>
                <w:szCs w:val="18"/>
              </w:rPr>
            </w:pPr>
            <w:r w:rsidRPr="00F73665">
              <w:rPr>
                <w:b/>
                <w:bCs/>
                <w:szCs w:val="18"/>
              </w:rPr>
              <w:t>Toelichting</w:t>
            </w:r>
          </w:p>
        </w:tc>
      </w:tr>
      <w:tr w:rsidR="00E729A7" w:rsidRPr="00343045" w14:paraId="445208ED" w14:textId="77777777" w:rsidTr="00DB7FA4">
        <w:tc>
          <w:tcPr>
            <w:tcW w:w="6771" w:type="dxa"/>
            <w:shd w:val="clear" w:color="auto" w:fill="auto"/>
          </w:tcPr>
          <w:p w14:paraId="628CDE5A" w14:textId="678F6921" w:rsidR="00E729A7"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B4733C">
              <w:rPr>
                <w:bCs/>
                <w:color w:val="FF0000"/>
                <w:szCs w:val="18"/>
              </w:rPr>
              <w:t>A</w:t>
            </w:r>
            <w:r w:rsidR="00E729A7" w:rsidRPr="00FD4C0C">
              <w:rPr>
                <w:bCs/>
                <w:color w:val="FF0000"/>
                <w:szCs w:val="18"/>
              </w:rPr>
              <w:t>DASTERDEEL</w:t>
            </w:r>
          </w:p>
          <w:p w14:paraId="5C0AADBB" w14:textId="7CE4C75C" w:rsidR="00F73665" w:rsidRPr="00F73665" w:rsidRDefault="00F73665" w:rsidP="00F73665">
            <w:pPr>
              <w:tabs>
                <w:tab w:val="left" w:pos="1274"/>
              </w:tabs>
              <w:rPr>
                <w:szCs w:val="18"/>
              </w:rPr>
            </w:pP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5FDF9D9" w:rsidR="0000015B" w:rsidRDefault="0000015B" w:rsidP="00B13D63">
      <w:pPr>
        <w:pStyle w:val="Kop2"/>
        <w:pageBreakBefore/>
        <w:numPr>
          <w:ilvl w:val="1"/>
          <w:numId w:val="1"/>
        </w:numPr>
        <w:rPr>
          <w:lang w:val="nl-NL"/>
        </w:rPr>
      </w:pPr>
      <w:bookmarkStart w:id="157" w:name="_Toc248216324"/>
      <w:bookmarkStart w:id="158" w:name="_Toc464135509"/>
      <w:bookmarkStart w:id="159" w:name="_Toc506361273"/>
      <w:bookmarkStart w:id="160" w:name="_Toc70931638"/>
      <w:r w:rsidRPr="00B13D63">
        <w:rPr>
          <w:lang w:val="nl-NL"/>
        </w:rPr>
        <w:lastRenderedPageBreak/>
        <w:t>Vrije gedeelte</w:t>
      </w:r>
      <w:bookmarkEnd w:id="157"/>
      <w:bookmarkEnd w:id="158"/>
      <w:bookmarkEnd w:id="159"/>
      <w:bookmarkEnd w:id="160"/>
    </w:p>
    <w:p w14:paraId="7B66B1CD" w14:textId="77777777" w:rsidR="0032211A" w:rsidRPr="008F2A69" w:rsidRDefault="0032211A"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724028">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stylesheet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62EAC" w14:textId="77777777" w:rsidR="007A5A55" w:rsidRDefault="007A5A55">
      <w:r>
        <w:separator/>
      </w:r>
    </w:p>
  </w:endnote>
  <w:endnote w:type="continuationSeparator" w:id="0">
    <w:p w14:paraId="0574407E" w14:textId="77777777" w:rsidR="007A5A55" w:rsidRDefault="007A5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F8976" w14:textId="77777777" w:rsidR="000857DF" w:rsidRDefault="000857D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B8270" w14:textId="77777777" w:rsidR="000857DF" w:rsidRDefault="000857D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51D35" w14:textId="77777777" w:rsidR="007A5A55" w:rsidRDefault="007A5A55">
      <w:r>
        <w:separator/>
      </w:r>
    </w:p>
  </w:footnote>
  <w:footnote w:type="continuationSeparator" w:id="0">
    <w:p w14:paraId="398BE514" w14:textId="77777777" w:rsidR="007A5A55" w:rsidRDefault="007A5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857DF" w14:paraId="0751E762" w14:textId="77777777" w:rsidTr="00724028">
      <w:tc>
        <w:tcPr>
          <w:tcW w:w="4181" w:type="dxa"/>
        </w:tcPr>
        <w:p w14:paraId="0EF926CB" w14:textId="77777777" w:rsidR="000857DF" w:rsidRPr="00E60FFC" w:rsidRDefault="000857DF" w:rsidP="00D41262">
          <w:pPr>
            <w:pStyle w:val="tussenkopje"/>
            <w:spacing w:before="0"/>
            <w:rPr>
              <w:b/>
              <w:bCs/>
            </w:rPr>
          </w:pPr>
          <w:r w:rsidRPr="00E60FFC">
            <w:rPr>
              <w:b/>
              <w:bCs/>
            </w:rPr>
            <w:t>Datum</w:t>
          </w:r>
        </w:p>
      </w:tc>
    </w:tr>
    <w:tr w:rsidR="000857DF" w14:paraId="125DA029" w14:textId="77777777" w:rsidTr="00724028">
      <w:tc>
        <w:tcPr>
          <w:tcW w:w="4181" w:type="dxa"/>
        </w:tcPr>
        <w:p w14:paraId="6C263F77" w14:textId="777778A1" w:rsidR="000857DF" w:rsidRDefault="000857DF" w:rsidP="00D41262">
          <w:pPr>
            <w:spacing w:line="240" w:lineRule="atLeast"/>
          </w:pPr>
          <w:r>
            <w:fldChar w:fldCharType="begin"/>
          </w:r>
          <w:r>
            <w:instrText xml:space="preserve"> REF Datum </w:instrText>
          </w:r>
          <w:r>
            <w:fldChar w:fldCharType="end"/>
          </w:r>
          <w:ins w:id="11" w:author="Groot, Karina de" w:date="2025-04-07T09:29:00Z" w16du:dateUtc="2025-04-07T07:29:00Z">
            <w:r w:rsidR="00E60FFC">
              <w:t>7 april 2025</w:t>
            </w:r>
          </w:ins>
          <w:del w:id="12" w:author="Groot, Karina de" w:date="2025-04-07T09:29:00Z" w16du:dateUtc="2025-04-07T07:29:00Z">
            <w:r w:rsidR="00494838" w:rsidDel="00E60FFC">
              <w:delText>24</w:delText>
            </w:r>
            <w:r w:rsidDel="00E60FFC">
              <w:delText xml:space="preserve"> </w:delText>
            </w:r>
            <w:r w:rsidR="00494838" w:rsidDel="00E60FFC">
              <w:delText>mei</w:delText>
            </w:r>
            <w:r w:rsidDel="00E60FFC">
              <w:delText xml:space="preserve"> 202</w:delText>
            </w:r>
            <w:r w:rsidR="00494838" w:rsidDel="00E60FFC">
              <w:delText>3</w:delText>
            </w:r>
          </w:del>
        </w:p>
      </w:tc>
    </w:tr>
    <w:tr w:rsidR="000857DF" w14:paraId="274A2A53" w14:textId="77777777" w:rsidTr="00724028">
      <w:tc>
        <w:tcPr>
          <w:tcW w:w="4181" w:type="dxa"/>
        </w:tcPr>
        <w:p w14:paraId="2CD5F5F9" w14:textId="77777777" w:rsidR="000857DF" w:rsidRPr="00E60FFC" w:rsidRDefault="000857DF" w:rsidP="00E60FFC">
          <w:pPr>
            <w:pStyle w:val="tussenkopje"/>
            <w:spacing w:before="0"/>
            <w:rPr>
              <w:b/>
              <w:bCs/>
            </w:rPr>
          </w:pPr>
          <w:r w:rsidRPr="00E60FFC">
            <w:rPr>
              <w:b/>
              <w:bCs/>
            </w:rPr>
            <w:t>Titel</w:t>
          </w:r>
        </w:p>
      </w:tc>
    </w:tr>
    <w:tr w:rsidR="000857DF" w14:paraId="212846F8" w14:textId="77777777" w:rsidTr="00724028">
      <w:tc>
        <w:tcPr>
          <w:tcW w:w="4181" w:type="dxa"/>
        </w:tcPr>
        <w:p w14:paraId="634675F6" w14:textId="2CC5CFEB" w:rsidR="000857DF" w:rsidRDefault="00C127ED" w:rsidP="00D41262">
          <w:pPr>
            <w:spacing w:line="240" w:lineRule="atLeast"/>
            <w:rPr>
              <w:noProof/>
            </w:rPr>
          </w:pPr>
          <w:fldSimple w:instr=" STYLEREF Titel \* MERGEFORMAT ">
            <w:r w:rsidR="00087F6D">
              <w:rPr>
                <w:noProof/>
              </w:rPr>
              <w:t>Toelichting modeldocument Argenta v4.0</w:t>
            </w:r>
          </w:fldSimple>
        </w:p>
      </w:tc>
    </w:tr>
    <w:tr w:rsidR="000857DF" w14:paraId="64A24BF2" w14:textId="77777777" w:rsidTr="00724028">
      <w:tc>
        <w:tcPr>
          <w:tcW w:w="4181" w:type="dxa"/>
        </w:tcPr>
        <w:p w14:paraId="21376173" w14:textId="77777777" w:rsidR="000857DF" w:rsidRPr="00E60FFC" w:rsidRDefault="000857DF" w:rsidP="00E60FFC">
          <w:pPr>
            <w:pStyle w:val="tussenkopje"/>
            <w:spacing w:before="0"/>
            <w:rPr>
              <w:b/>
              <w:bCs/>
            </w:rPr>
          </w:pPr>
          <w:r w:rsidRPr="00E60FFC">
            <w:rPr>
              <w:b/>
              <w:bCs/>
            </w:rPr>
            <w:t>Versie</w:t>
          </w:r>
        </w:p>
      </w:tc>
    </w:tr>
    <w:tr w:rsidR="000857DF" w14:paraId="13AD40AA" w14:textId="77777777" w:rsidTr="00724028">
      <w:tc>
        <w:tcPr>
          <w:tcW w:w="4181" w:type="dxa"/>
        </w:tcPr>
        <w:p w14:paraId="41487495" w14:textId="252EF1B5" w:rsidR="000857DF" w:rsidRDefault="00494838" w:rsidP="00D41262">
          <w:pPr>
            <w:spacing w:line="240" w:lineRule="atLeast"/>
          </w:pPr>
          <w:del w:id="13" w:author="Groot, Karina de" w:date="2025-04-07T09:29:00Z" w16du:dateUtc="2025-04-07T07:29:00Z">
            <w:r w:rsidDel="00E60FFC">
              <w:delText>3</w:delText>
            </w:r>
          </w:del>
          <w:ins w:id="14" w:author="Groot, Karina de" w:date="2025-04-07T09:29:00Z" w16du:dateUtc="2025-04-07T07:29:00Z">
            <w:r w:rsidR="00E60FFC">
              <w:t>4</w:t>
            </w:r>
          </w:ins>
          <w:r w:rsidR="000857DF">
            <w:t>.0</w:t>
          </w:r>
        </w:p>
      </w:tc>
    </w:tr>
    <w:tr w:rsidR="000857DF" w14:paraId="3CEC73DA" w14:textId="77777777" w:rsidTr="00724028">
      <w:tc>
        <w:tcPr>
          <w:tcW w:w="4181" w:type="dxa"/>
        </w:tcPr>
        <w:p w14:paraId="789666A3" w14:textId="77777777" w:rsidR="000857DF" w:rsidRPr="00E60FFC" w:rsidRDefault="000857DF" w:rsidP="00E60FFC">
          <w:pPr>
            <w:pStyle w:val="tussenkopje"/>
            <w:spacing w:before="0"/>
            <w:rPr>
              <w:b/>
              <w:bCs/>
            </w:rPr>
          </w:pPr>
          <w:r w:rsidRPr="00E60FFC">
            <w:rPr>
              <w:b/>
              <w:bCs/>
            </w:rPr>
            <w:t>Blad</w:t>
          </w:r>
        </w:p>
      </w:tc>
    </w:tr>
    <w:tr w:rsidR="000857DF" w14:paraId="6CB26BAB" w14:textId="77777777" w:rsidTr="00724028">
      <w:tc>
        <w:tcPr>
          <w:tcW w:w="4181" w:type="dxa"/>
        </w:tcPr>
        <w:p w14:paraId="562536C1" w14:textId="61EC9DB9" w:rsidR="000857DF" w:rsidRDefault="000857DF" w:rsidP="00D41262">
          <w:pPr>
            <w:spacing w:line="240" w:lineRule="atLeast"/>
          </w:pPr>
          <w:r>
            <w:fldChar w:fldCharType="begin"/>
          </w:r>
          <w:r>
            <w:instrText xml:space="preserve"> PAGE  \* MERGEFORMAT </w:instrText>
          </w:r>
          <w:r>
            <w:fldChar w:fldCharType="separate"/>
          </w:r>
          <w:r>
            <w:t>9</w:t>
          </w:r>
          <w:r>
            <w:fldChar w:fldCharType="end"/>
          </w:r>
          <w:r>
            <w:t xml:space="preserve"> van </w:t>
          </w:r>
          <w:r>
            <w:fldChar w:fldCharType="begin"/>
          </w:r>
          <w:r>
            <w:instrText xml:space="preserve"> = 1+</w:instrText>
          </w:r>
          <w:fldSimple w:instr=" NUMPAGES   \* MERGEFORMAT ">
            <w:r w:rsidR="00087F6D">
              <w:rPr>
                <w:noProof/>
              </w:rPr>
              <w:instrText>23</w:instrText>
            </w:r>
          </w:fldSimple>
          <w:r>
            <w:instrText xml:space="preserve"> </w:instrText>
          </w:r>
          <w:r>
            <w:fldChar w:fldCharType="separate"/>
          </w:r>
          <w:r w:rsidR="00087F6D">
            <w:rPr>
              <w:noProof/>
            </w:rPr>
            <w:t>24</w:t>
          </w:r>
          <w:r>
            <w:fldChar w:fldCharType="end"/>
          </w:r>
          <w:r>
            <w:t xml:space="preserve"> </w:t>
          </w:r>
        </w:p>
      </w:tc>
    </w:tr>
  </w:tbl>
  <w:p w14:paraId="13D96BFF" w14:textId="77777777" w:rsidR="000857DF" w:rsidRDefault="000857DF" w:rsidP="00D41262">
    <w:pPr>
      <w:pStyle w:val="Koptekst"/>
    </w:pPr>
    <w:r>
      <w:rPr>
        <w:noProof/>
        <w:snapToGrid/>
        <w:lang w:eastAsia="nl-NL"/>
      </w:rPr>
      <w:drawing>
        <wp:anchor distT="0" distB="0" distL="114300" distR="114300" simplePos="0" relativeHeight="251659264" behindDoc="1" locked="0" layoutInCell="1" allowOverlap="1" wp14:anchorId="1710C645" wp14:editId="7992F41E">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7B10D" w14:textId="77777777" w:rsidR="000857DF" w:rsidRDefault="000857D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857DF" w14:paraId="1712C727" w14:textId="77777777">
      <w:tc>
        <w:tcPr>
          <w:tcW w:w="4181" w:type="dxa"/>
        </w:tcPr>
        <w:p w14:paraId="610BA701" w14:textId="77777777" w:rsidR="000857DF" w:rsidRPr="00E60FFC" w:rsidRDefault="000857DF">
          <w:pPr>
            <w:pStyle w:val="tussenkopje"/>
            <w:spacing w:before="0"/>
            <w:rPr>
              <w:b/>
              <w:bCs/>
            </w:rPr>
          </w:pPr>
          <w:r w:rsidRPr="00E60FFC">
            <w:rPr>
              <w:b/>
              <w:bCs/>
            </w:rPr>
            <w:t>Datum</w:t>
          </w:r>
        </w:p>
      </w:tc>
    </w:tr>
    <w:tr w:rsidR="000857DF" w14:paraId="2846A5EC" w14:textId="77777777">
      <w:tc>
        <w:tcPr>
          <w:tcW w:w="4181" w:type="dxa"/>
        </w:tcPr>
        <w:p w14:paraId="466EEB53" w14:textId="076AABCF" w:rsidR="000857DF" w:rsidRDefault="000857DF">
          <w:pPr>
            <w:spacing w:line="240" w:lineRule="atLeast"/>
          </w:pPr>
          <w:r>
            <w:fldChar w:fldCharType="begin"/>
          </w:r>
          <w:r>
            <w:instrText xml:space="preserve"> REF Datum </w:instrText>
          </w:r>
          <w:r>
            <w:fldChar w:fldCharType="end"/>
          </w:r>
          <w:ins w:id="22" w:author="Groot, Karina de" w:date="2025-04-07T09:27:00Z" w16du:dateUtc="2025-04-07T07:27:00Z">
            <w:r w:rsidR="005F6527">
              <w:t>7</w:t>
            </w:r>
          </w:ins>
          <w:del w:id="23" w:author="Groot, Karina de" w:date="2025-04-07T09:27:00Z" w16du:dateUtc="2025-04-07T07:27:00Z">
            <w:r w:rsidR="00F26155" w:rsidDel="005F6527">
              <w:delText>24</w:delText>
            </w:r>
          </w:del>
          <w:r>
            <w:t xml:space="preserve"> </w:t>
          </w:r>
          <w:del w:id="24" w:author="Groot, Karina de" w:date="2025-04-07T09:27:00Z" w16du:dateUtc="2025-04-07T07:27:00Z">
            <w:r w:rsidR="00F26155" w:rsidDel="005F6527">
              <w:delText>mei</w:delText>
            </w:r>
            <w:r w:rsidDel="005F6527">
              <w:delText xml:space="preserve"> 202</w:delText>
            </w:r>
            <w:r w:rsidR="00F26155" w:rsidDel="005F6527">
              <w:delText>3</w:delText>
            </w:r>
          </w:del>
          <w:ins w:id="25" w:author="Groot, Karina de" w:date="2025-04-07T09:27:00Z" w16du:dateUtc="2025-04-07T07:27:00Z">
            <w:r w:rsidR="005F6527">
              <w:t>april 2025</w:t>
            </w:r>
          </w:ins>
        </w:p>
      </w:tc>
    </w:tr>
    <w:tr w:rsidR="000857DF" w14:paraId="024DCCCA" w14:textId="77777777">
      <w:tc>
        <w:tcPr>
          <w:tcW w:w="4181" w:type="dxa"/>
        </w:tcPr>
        <w:p w14:paraId="39580F40" w14:textId="77777777" w:rsidR="000857DF" w:rsidRPr="00E60FFC" w:rsidRDefault="000857DF" w:rsidP="00E60FFC">
          <w:pPr>
            <w:pStyle w:val="tussenkopje"/>
            <w:spacing w:before="0"/>
            <w:rPr>
              <w:b/>
              <w:bCs/>
            </w:rPr>
          </w:pPr>
          <w:r w:rsidRPr="00E60FFC">
            <w:rPr>
              <w:b/>
              <w:bCs/>
            </w:rPr>
            <w:t>Titel</w:t>
          </w:r>
        </w:p>
      </w:tc>
    </w:tr>
    <w:tr w:rsidR="000857DF" w14:paraId="4EFFF9F0" w14:textId="77777777">
      <w:tc>
        <w:tcPr>
          <w:tcW w:w="4181" w:type="dxa"/>
        </w:tcPr>
        <w:p w14:paraId="7DB6203F" w14:textId="2E8B597B" w:rsidR="000857DF" w:rsidRDefault="00280AB5">
          <w:pPr>
            <w:spacing w:line="240" w:lineRule="atLeast"/>
            <w:rPr>
              <w:noProof/>
            </w:rPr>
          </w:pPr>
          <w:fldSimple w:instr=" STYLEREF Titel \* MERGEFORMAT ">
            <w:r w:rsidR="00087F6D">
              <w:rPr>
                <w:noProof/>
              </w:rPr>
              <w:t>Toelichting modeldocument Argenta v4.0</w:t>
            </w:r>
          </w:fldSimple>
        </w:p>
      </w:tc>
    </w:tr>
    <w:tr w:rsidR="000857DF" w14:paraId="05207AE4" w14:textId="77777777">
      <w:tc>
        <w:tcPr>
          <w:tcW w:w="4181" w:type="dxa"/>
        </w:tcPr>
        <w:p w14:paraId="4D245011" w14:textId="77777777" w:rsidR="000857DF" w:rsidRPr="00E60FFC" w:rsidRDefault="000857DF" w:rsidP="00E60FFC">
          <w:pPr>
            <w:pStyle w:val="tussenkopje"/>
            <w:spacing w:before="0"/>
            <w:rPr>
              <w:b/>
              <w:bCs/>
            </w:rPr>
          </w:pPr>
          <w:r w:rsidRPr="00E60FFC">
            <w:rPr>
              <w:b/>
              <w:bCs/>
            </w:rPr>
            <w:t>Versie</w:t>
          </w:r>
        </w:p>
      </w:tc>
    </w:tr>
    <w:tr w:rsidR="000857DF" w14:paraId="744F0CE8" w14:textId="77777777">
      <w:tc>
        <w:tcPr>
          <w:tcW w:w="4181" w:type="dxa"/>
        </w:tcPr>
        <w:p w14:paraId="4A1720B8" w14:textId="4378FF16" w:rsidR="000857DF" w:rsidRDefault="00E60FFC">
          <w:pPr>
            <w:spacing w:line="240" w:lineRule="atLeast"/>
          </w:pPr>
          <w:ins w:id="26" w:author="Groot, Karina de" w:date="2025-04-07T09:28:00Z" w16du:dateUtc="2025-04-07T07:28:00Z">
            <w:r>
              <w:t>4</w:t>
            </w:r>
          </w:ins>
          <w:del w:id="27" w:author="Groot, Karina de" w:date="2025-04-07T09:27:00Z" w16du:dateUtc="2025-04-07T07:27:00Z">
            <w:r w:rsidR="00F26155" w:rsidDel="00E60FFC">
              <w:delText>3</w:delText>
            </w:r>
          </w:del>
          <w:r w:rsidR="000857DF">
            <w:t>.0</w:t>
          </w:r>
        </w:p>
      </w:tc>
    </w:tr>
    <w:tr w:rsidR="000857DF" w14:paraId="30A6F306" w14:textId="77777777">
      <w:tc>
        <w:tcPr>
          <w:tcW w:w="4181" w:type="dxa"/>
        </w:tcPr>
        <w:p w14:paraId="17AF06DC" w14:textId="77777777" w:rsidR="000857DF" w:rsidRPr="00E60FFC" w:rsidRDefault="000857DF" w:rsidP="00E60FFC">
          <w:pPr>
            <w:pStyle w:val="tussenkopje"/>
            <w:spacing w:before="0"/>
            <w:rPr>
              <w:b/>
              <w:bCs/>
            </w:rPr>
          </w:pPr>
          <w:r w:rsidRPr="00E60FFC">
            <w:rPr>
              <w:b/>
              <w:bCs/>
            </w:rPr>
            <w:t>Blad</w:t>
          </w:r>
        </w:p>
      </w:tc>
    </w:tr>
    <w:tr w:rsidR="000857DF" w14:paraId="3A810291" w14:textId="77777777">
      <w:tc>
        <w:tcPr>
          <w:tcW w:w="4181" w:type="dxa"/>
        </w:tcPr>
        <w:p w14:paraId="0FC60380" w14:textId="104E502E" w:rsidR="000857DF" w:rsidRDefault="000857DF">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087F6D">
              <w:rPr>
                <w:noProof/>
              </w:rPr>
              <w:instrText>23</w:instrText>
            </w:r>
          </w:fldSimple>
          <w:r>
            <w:instrText xml:space="preserve"> </w:instrText>
          </w:r>
          <w:r>
            <w:fldChar w:fldCharType="separate"/>
          </w:r>
          <w:r w:rsidR="00087F6D">
            <w:rPr>
              <w:noProof/>
            </w:rPr>
            <w:t>24</w:t>
          </w:r>
          <w:r>
            <w:fldChar w:fldCharType="end"/>
          </w:r>
          <w:r>
            <w:t xml:space="preserve"> </w:t>
          </w:r>
        </w:p>
      </w:tc>
    </w:tr>
  </w:tbl>
  <w:p w14:paraId="024C4FF1" w14:textId="25616498" w:rsidR="000857DF" w:rsidRDefault="000857D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52711A"/>
    <w:multiLevelType w:val="hybridMultilevel"/>
    <w:tmpl w:val="354AA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5"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572C1"/>
    <w:multiLevelType w:val="hybridMultilevel"/>
    <w:tmpl w:val="3B406BBC"/>
    <w:lvl w:ilvl="0" w:tplc="5212062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43C52400"/>
    <w:multiLevelType w:val="hybridMultilevel"/>
    <w:tmpl w:val="C3B691EA"/>
    <w:lvl w:ilvl="0" w:tplc="3968992A">
      <w:start w:val="1"/>
      <w:numFmt w:val="decimal"/>
      <w:lvlText w:val="%1."/>
      <w:lvlJc w:val="left"/>
      <w:pPr>
        <w:ind w:left="644" w:hanging="360"/>
      </w:pPr>
      <w:rPr>
        <w:rFonts w:hint="default"/>
        <w:color w:val="FF000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3B6F1C"/>
    <w:multiLevelType w:val="hybridMultilevel"/>
    <w:tmpl w:val="3B661C78"/>
    <w:lvl w:ilvl="0" w:tplc="8BD85542">
      <w:start w:val="1"/>
      <w:numFmt w:val="decimal"/>
      <w:lvlText w:val="%1."/>
      <w:lvlJc w:val="left"/>
      <w:pPr>
        <w:ind w:left="644" w:hanging="360"/>
      </w:pPr>
      <w:rPr>
        <w:rFonts w:hint="default"/>
        <w:color w:val="80008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A144A5B"/>
    <w:multiLevelType w:val="hybridMultilevel"/>
    <w:tmpl w:val="3EEAFB8C"/>
    <w:lvl w:ilvl="0" w:tplc="699C0700">
      <w:start w:val="1"/>
      <w:numFmt w:val="bullet"/>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4"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E1A1DD1"/>
    <w:multiLevelType w:val="multilevel"/>
    <w:tmpl w:val="14CE853E"/>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1720"/>
        </w:tabs>
        <w:ind w:left="1720"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6E254E9A"/>
    <w:multiLevelType w:val="hybridMultilevel"/>
    <w:tmpl w:val="7D74670C"/>
    <w:lvl w:ilvl="0" w:tplc="D1E4B066">
      <w:start w:val="1"/>
      <w:numFmt w:val="decimal"/>
      <w:lvlText w:val="%1."/>
      <w:lvlJc w:val="left"/>
      <w:pPr>
        <w:ind w:left="720" w:hanging="360"/>
      </w:pPr>
      <w:rPr>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6F44027"/>
    <w:multiLevelType w:val="hybridMultilevel"/>
    <w:tmpl w:val="903CF72C"/>
    <w:lvl w:ilvl="0" w:tplc="F7483D86">
      <w:start w:val="2"/>
      <w:numFmt w:val="bullet"/>
      <w:lvlText w:val="-"/>
      <w:lvlJc w:val="left"/>
      <w:pPr>
        <w:ind w:left="720" w:hanging="360"/>
      </w:pPr>
      <w:rPr>
        <w:rFonts w:ascii="Arial" w:eastAsia="Times New Roman" w:hAnsi="Arial" w:cs="Arial" w:hint="default"/>
        <w:color w:val="8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86016123">
    <w:abstractNumId w:val="35"/>
  </w:num>
  <w:num w:numId="2" w16cid:durableId="337469896">
    <w:abstractNumId w:val="35"/>
  </w:num>
  <w:num w:numId="3" w16cid:durableId="1029991780">
    <w:abstractNumId w:val="33"/>
  </w:num>
  <w:num w:numId="4" w16cid:durableId="243145600">
    <w:abstractNumId w:val="17"/>
  </w:num>
  <w:num w:numId="5" w16cid:durableId="696859023">
    <w:abstractNumId w:val="0"/>
  </w:num>
  <w:num w:numId="6" w16cid:durableId="18170608">
    <w:abstractNumId w:val="4"/>
  </w:num>
  <w:num w:numId="7" w16cid:durableId="1769809263">
    <w:abstractNumId w:val="37"/>
  </w:num>
  <w:num w:numId="8" w16cid:durableId="287053670">
    <w:abstractNumId w:val="12"/>
  </w:num>
  <w:num w:numId="9" w16cid:durableId="932324183">
    <w:abstractNumId w:val="31"/>
  </w:num>
  <w:num w:numId="10" w16cid:durableId="473986621">
    <w:abstractNumId w:val="14"/>
  </w:num>
  <w:num w:numId="11" w16cid:durableId="855922357">
    <w:abstractNumId w:val="21"/>
  </w:num>
  <w:num w:numId="12" w16cid:durableId="1064913436">
    <w:abstractNumId w:val="26"/>
  </w:num>
  <w:num w:numId="13" w16cid:durableId="452942938">
    <w:abstractNumId w:val="19"/>
  </w:num>
  <w:num w:numId="14" w16cid:durableId="1409765846">
    <w:abstractNumId w:val="35"/>
  </w:num>
  <w:num w:numId="15" w16cid:durableId="1193108552">
    <w:abstractNumId w:val="35"/>
  </w:num>
  <w:num w:numId="16" w16cid:durableId="1087843198">
    <w:abstractNumId w:val="27"/>
  </w:num>
  <w:num w:numId="17" w16cid:durableId="539973390">
    <w:abstractNumId w:val="24"/>
  </w:num>
  <w:num w:numId="18" w16cid:durableId="1602296601">
    <w:abstractNumId w:val="6"/>
  </w:num>
  <w:num w:numId="19" w16cid:durableId="1658804412">
    <w:abstractNumId w:val="39"/>
  </w:num>
  <w:num w:numId="20" w16cid:durableId="1244147152">
    <w:abstractNumId w:val="40"/>
  </w:num>
  <w:num w:numId="21" w16cid:durableId="1220750474">
    <w:abstractNumId w:val="35"/>
  </w:num>
  <w:num w:numId="22" w16cid:durableId="691803549">
    <w:abstractNumId w:val="35"/>
  </w:num>
  <w:num w:numId="23" w16cid:durableId="182978607">
    <w:abstractNumId w:val="35"/>
  </w:num>
  <w:num w:numId="24" w16cid:durableId="688723699">
    <w:abstractNumId w:val="28"/>
  </w:num>
  <w:num w:numId="25" w16cid:durableId="1016930782">
    <w:abstractNumId w:val="11"/>
  </w:num>
  <w:num w:numId="26" w16cid:durableId="640580156">
    <w:abstractNumId w:val="1"/>
  </w:num>
  <w:num w:numId="27" w16cid:durableId="1395658104">
    <w:abstractNumId w:val="9"/>
  </w:num>
  <w:num w:numId="28" w16cid:durableId="2106996466">
    <w:abstractNumId w:val="0"/>
  </w:num>
  <w:num w:numId="29" w16cid:durableId="582837835">
    <w:abstractNumId w:val="23"/>
  </w:num>
  <w:num w:numId="30" w16cid:durableId="1559972998">
    <w:abstractNumId w:val="10"/>
  </w:num>
  <w:num w:numId="31" w16cid:durableId="237715510">
    <w:abstractNumId w:val="29"/>
  </w:num>
  <w:num w:numId="32" w16cid:durableId="918637637">
    <w:abstractNumId w:val="38"/>
  </w:num>
  <w:num w:numId="33" w16cid:durableId="430442818">
    <w:abstractNumId w:val="8"/>
  </w:num>
  <w:num w:numId="34" w16cid:durableId="1533377011">
    <w:abstractNumId w:val="25"/>
  </w:num>
  <w:num w:numId="35" w16cid:durableId="1980915432">
    <w:abstractNumId w:val="2"/>
  </w:num>
  <w:num w:numId="36" w16cid:durableId="1168909682">
    <w:abstractNumId w:val="13"/>
  </w:num>
  <w:num w:numId="37" w16cid:durableId="134228585">
    <w:abstractNumId w:val="5"/>
  </w:num>
  <w:num w:numId="38" w16cid:durableId="2816138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50938981">
    <w:abstractNumId w:val="35"/>
  </w:num>
  <w:num w:numId="40" w16cid:durableId="2106226757">
    <w:abstractNumId w:val="22"/>
  </w:num>
  <w:num w:numId="41" w16cid:durableId="1622957104">
    <w:abstractNumId w:val="35"/>
  </w:num>
  <w:num w:numId="42" w16cid:durableId="2041080956">
    <w:abstractNumId w:val="32"/>
  </w:num>
  <w:num w:numId="43" w16cid:durableId="454182742">
    <w:abstractNumId w:val="34"/>
  </w:num>
  <w:num w:numId="44" w16cid:durableId="169760877">
    <w:abstractNumId w:val="18"/>
  </w:num>
  <w:num w:numId="45" w16cid:durableId="474225471">
    <w:abstractNumId w:val="30"/>
  </w:num>
  <w:num w:numId="46" w16cid:durableId="563414817">
    <w:abstractNumId w:val="15"/>
  </w:num>
  <w:num w:numId="47" w16cid:durableId="182282007">
    <w:abstractNumId w:val="7"/>
  </w:num>
  <w:num w:numId="48" w16cid:durableId="754937826">
    <w:abstractNumId w:val="41"/>
  </w:num>
  <w:num w:numId="49" w16cid:durableId="1215045080">
    <w:abstractNumId w:val="16"/>
  </w:num>
  <w:num w:numId="50" w16cid:durableId="2136219783">
    <w:abstractNumId w:val="20"/>
  </w:num>
  <w:num w:numId="51" w16cid:durableId="19252170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389568">
    <w:abstractNumId w:val="3"/>
  </w:num>
  <w:num w:numId="53" w16cid:durableId="127286079">
    <w:abstractNumId w:val="36"/>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3F7F"/>
    <w:rsid w:val="00005407"/>
    <w:rsid w:val="00006911"/>
    <w:rsid w:val="00006CD8"/>
    <w:rsid w:val="00010577"/>
    <w:rsid w:val="00010AA1"/>
    <w:rsid w:val="00011618"/>
    <w:rsid w:val="00012F09"/>
    <w:rsid w:val="0001338A"/>
    <w:rsid w:val="00013A7C"/>
    <w:rsid w:val="00013D9B"/>
    <w:rsid w:val="0001427D"/>
    <w:rsid w:val="0001524B"/>
    <w:rsid w:val="000168C1"/>
    <w:rsid w:val="00017916"/>
    <w:rsid w:val="00017959"/>
    <w:rsid w:val="000214A5"/>
    <w:rsid w:val="00021522"/>
    <w:rsid w:val="000216FE"/>
    <w:rsid w:val="00021FB6"/>
    <w:rsid w:val="000221DD"/>
    <w:rsid w:val="000233EA"/>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0F8"/>
    <w:rsid w:val="000347B2"/>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33B"/>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65B2"/>
    <w:rsid w:val="000670F8"/>
    <w:rsid w:val="000671DB"/>
    <w:rsid w:val="00067720"/>
    <w:rsid w:val="000677AC"/>
    <w:rsid w:val="00067812"/>
    <w:rsid w:val="0006794F"/>
    <w:rsid w:val="00067BB3"/>
    <w:rsid w:val="00071867"/>
    <w:rsid w:val="00071954"/>
    <w:rsid w:val="00072278"/>
    <w:rsid w:val="00073451"/>
    <w:rsid w:val="00073639"/>
    <w:rsid w:val="000749AD"/>
    <w:rsid w:val="000751EC"/>
    <w:rsid w:val="00075A80"/>
    <w:rsid w:val="00075CF1"/>
    <w:rsid w:val="00077617"/>
    <w:rsid w:val="00077A26"/>
    <w:rsid w:val="00082A23"/>
    <w:rsid w:val="00083121"/>
    <w:rsid w:val="00084C0A"/>
    <w:rsid w:val="000857DF"/>
    <w:rsid w:val="00085E96"/>
    <w:rsid w:val="0008708F"/>
    <w:rsid w:val="00087F6D"/>
    <w:rsid w:val="00090725"/>
    <w:rsid w:val="000911E2"/>
    <w:rsid w:val="0009268D"/>
    <w:rsid w:val="00093CFA"/>
    <w:rsid w:val="00093DCF"/>
    <w:rsid w:val="000942E2"/>
    <w:rsid w:val="00094AA8"/>
    <w:rsid w:val="00095F6C"/>
    <w:rsid w:val="000962D8"/>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B75AB"/>
    <w:rsid w:val="000C389F"/>
    <w:rsid w:val="000C4C66"/>
    <w:rsid w:val="000C52FD"/>
    <w:rsid w:val="000C7052"/>
    <w:rsid w:val="000D1B5D"/>
    <w:rsid w:val="000D1FDF"/>
    <w:rsid w:val="000D1FE3"/>
    <w:rsid w:val="000D3BDA"/>
    <w:rsid w:val="000D3C60"/>
    <w:rsid w:val="000D4B08"/>
    <w:rsid w:val="000D5E8B"/>
    <w:rsid w:val="000D6CAC"/>
    <w:rsid w:val="000D7FBE"/>
    <w:rsid w:val="000E079F"/>
    <w:rsid w:val="000E0CF2"/>
    <w:rsid w:val="000E0DE1"/>
    <w:rsid w:val="000E2D2E"/>
    <w:rsid w:val="000E4058"/>
    <w:rsid w:val="000E4BB4"/>
    <w:rsid w:val="000F063D"/>
    <w:rsid w:val="000F0D7F"/>
    <w:rsid w:val="000F0EA5"/>
    <w:rsid w:val="000F3340"/>
    <w:rsid w:val="000F58B8"/>
    <w:rsid w:val="000F6878"/>
    <w:rsid w:val="000F702C"/>
    <w:rsid w:val="000F79A2"/>
    <w:rsid w:val="00101082"/>
    <w:rsid w:val="00101970"/>
    <w:rsid w:val="00102295"/>
    <w:rsid w:val="0010537D"/>
    <w:rsid w:val="00106786"/>
    <w:rsid w:val="00106C39"/>
    <w:rsid w:val="00106F44"/>
    <w:rsid w:val="001078CB"/>
    <w:rsid w:val="00110403"/>
    <w:rsid w:val="00110CA7"/>
    <w:rsid w:val="00114244"/>
    <w:rsid w:val="00115025"/>
    <w:rsid w:val="0011696F"/>
    <w:rsid w:val="00116C5D"/>
    <w:rsid w:val="001175A5"/>
    <w:rsid w:val="0011798B"/>
    <w:rsid w:val="00117B86"/>
    <w:rsid w:val="001219DE"/>
    <w:rsid w:val="00123774"/>
    <w:rsid w:val="00124D00"/>
    <w:rsid w:val="00124E96"/>
    <w:rsid w:val="0012509E"/>
    <w:rsid w:val="00125901"/>
    <w:rsid w:val="00126F53"/>
    <w:rsid w:val="00127796"/>
    <w:rsid w:val="00130284"/>
    <w:rsid w:val="00130746"/>
    <w:rsid w:val="00133B01"/>
    <w:rsid w:val="00133C71"/>
    <w:rsid w:val="00134AAB"/>
    <w:rsid w:val="00135DA4"/>
    <w:rsid w:val="00136E60"/>
    <w:rsid w:val="0013774C"/>
    <w:rsid w:val="00137AD2"/>
    <w:rsid w:val="00137BBF"/>
    <w:rsid w:val="001427C4"/>
    <w:rsid w:val="00142B34"/>
    <w:rsid w:val="00143DD7"/>
    <w:rsid w:val="00144B08"/>
    <w:rsid w:val="00145092"/>
    <w:rsid w:val="00145406"/>
    <w:rsid w:val="001461D9"/>
    <w:rsid w:val="0014622E"/>
    <w:rsid w:val="00146963"/>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775FD"/>
    <w:rsid w:val="0018011A"/>
    <w:rsid w:val="00182410"/>
    <w:rsid w:val="00182B9C"/>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14E"/>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215"/>
    <w:rsid w:val="001B7E02"/>
    <w:rsid w:val="001C03A1"/>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6EC"/>
    <w:rsid w:val="001E2BC9"/>
    <w:rsid w:val="001E5C53"/>
    <w:rsid w:val="001E5E8F"/>
    <w:rsid w:val="001E7703"/>
    <w:rsid w:val="001F0E67"/>
    <w:rsid w:val="001F2F3F"/>
    <w:rsid w:val="001F46A7"/>
    <w:rsid w:val="001F508B"/>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1C1E"/>
    <w:rsid w:val="002222C7"/>
    <w:rsid w:val="00222497"/>
    <w:rsid w:val="00222BF9"/>
    <w:rsid w:val="0022338C"/>
    <w:rsid w:val="00223C65"/>
    <w:rsid w:val="00226576"/>
    <w:rsid w:val="002274B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2F95"/>
    <w:rsid w:val="00253A34"/>
    <w:rsid w:val="00253BBF"/>
    <w:rsid w:val="002544F0"/>
    <w:rsid w:val="00254B68"/>
    <w:rsid w:val="00254C4D"/>
    <w:rsid w:val="00254F86"/>
    <w:rsid w:val="00255DE0"/>
    <w:rsid w:val="0025603E"/>
    <w:rsid w:val="002606D8"/>
    <w:rsid w:val="002616DF"/>
    <w:rsid w:val="002623DE"/>
    <w:rsid w:val="00263162"/>
    <w:rsid w:val="00264552"/>
    <w:rsid w:val="0026511B"/>
    <w:rsid w:val="002654CD"/>
    <w:rsid w:val="0026576D"/>
    <w:rsid w:val="00266366"/>
    <w:rsid w:val="00271174"/>
    <w:rsid w:val="00273437"/>
    <w:rsid w:val="002739F2"/>
    <w:rsid w:val="00273BA4"/>
    <w:rsid w:val="0027554A"/>
    <w:rsid w:val="00276333"/>
    <w:rsid w:val="002764A9"/>
    <w:rsid w:val="00277A59"/>
    <w:rsid w:val="00280AB5"/>
    <w:rsid w:val="00280B95"/>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59FE"/>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86F"/>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11A"/>
    <w:rsid w:val="003228A3"/>
    <w:rsid w:val="00323158"/>
    <w:rsid w:val="003232CB"/>
    <w:rsid w:val="00323A41"/>
    <w:rsid w:val="0032463E"/>
    <w:rsid w:val="0032632C"/>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63C"/>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0508"/>
    <w:rsid w:val="00394380"/>
    <w:rsid w:val="003952DF"/>
    <w:rsid w:val="0039589E"/>
    <w:rsid w:val="00395998"/>
    <w:rsid w:val="0039599F"/>
    <w:rsid w:val="00395BF4"/>
    <w:rsid w:val="00396111"/>
    <w:rsid w:val="00396C16"/>
    <w:rsid w:val="003A00AA"/>
    <w:rsid w:val="003A2043"/>
    <w:rsid w:val="003A3E4B"/>
    <w:rsid w:val="003A4165"/>
    <w:rsid w:val="003A41C9"/>
    <w:rsid w:val="003A5ADD"/>
    <w:rsid w:val="003B0BED"/>
    <w:rsid w:val="003B0CDC"/>
    <w:rsid w:val="003B149A"/>
    <w:rsid w:val="003B22EF"/>
    <w:rsid w:val="003B236B"/>
    <w:rsid w:val="003B25F3"/>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903"/>
    <w:rsid w:val="00423D45"/>
    <w:rsid w:val="00424202"/>
    <w:rsid w:val="004247E2"/>
    <w:rsid w:val="00424E1D"/>
    <w:rsid w:val="004250DC"/>
    <w:rsid w:val="004278B7"/>
    <w:rsid w:val="00430AF7"/>
    <w:rsid w:val="00431E1C"/>
    <w:rsid w:val="00432145"/>
    <w:rsid w:val="004325E4"/>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4F0F"/>
    <w:rsid w:val="00455CB3"/>
    <w:rsid w:val="00456E66"/>
    <w:rsid w:val="004574BF"/>
    <w:rsid w:val="00457933"/>
    <w:rsid w:val="00460090"/>
    <w:rsid w:val="00460231"/>
    <w:rsid w:val="00461839"/>
    <w:rsid w:val="00461981"/>
    <w:rsid w:val="00462DFD"/>
    <w:rsid w:val="00462F19"/>
    <w:rsid w:val="0046378E"/>
    <w:rsid w:val="00465153"/>
    <w:rsid w:val="00466A19"/>
    <w:rsid w:val="00466E91"/>
    <w:rsid w:val="00467C17"/>
    <w:rsid w:val="00470565"/>
    <w:rsid w:val="00470E00"/>
    <w:rsid w:val="00470FC9"/>
    <w:rsid w:val="00471DAC"/>
    <w:rsid w:val="00472F6D"/>
    <w:rsid w:val="00473278"/>
    <w:rsid w:val="00473655"/>
    <w:rsid w:val="00473A4A"/>
    <w:rsid w:val="00473F37"/>
    <w:rsid w:val="00475CB0"/>
    <w:rsid w:val="00475FFA"/>
    <w:rsid w:val="00481DDE"/>
    <w:rsid w:val="00482E89"/>
    <w:rsid w:val="0048327F"/>
    <w:rsid w:val="0048391A"/>
    <w:rsid w:val="00484488"/>
    <w:rsid w:val="0048661E"/>
    <w:rsid w:val="004868E4"/>
    <w:rsid w:val="00487593"/>
    <w:rsid w:val="00490150"/>
    <w:rsid w:val="0049193B"/>
    <w:rsid w:val="00493382"/>
    <w:rsid w:val="004936BD"/>
    <w:rsid w:val="00494482"/>
    <w:rsid w:val="00494838"/>
    <w:rsid w:val="0049561F"/>
    <w:rsid w:val="004965AD"/>
    <w:rsid w:val="0049725F"/>
    <w:rsid w:val="004976DE"/>
    <w:rsid w:val="004977A4"/>
    <w:rsid w:val="004A096E"/>
    <w:rsid w:val="004A1631"/>
    <w:rsid w:val="004A1A02"/>
    <w:rsid w:val="004A2483"/>
    <w:rsid w:val="004A29E9"/>
    <w:rsid w:val="004A3412"/>
    <w:rsid w:val="004A72B5"/>
    <w:rsid w:val="004A79DF"/>
    <w:rsid w:val="004B1525"/>
    <w:rsid w:val="004B1940"/>
    <w:rsid w:val="004B1ED4"/>
    <w:rsid w:val="004B23A7"/>
    <w:rsid w:val="004B294C"/>
    <w:rsid w:val="004B29F6"/>
    <w:rsid w:val="004B3A01"/>
    <w:rsid w:val="004B40B9"/>
    <w:rsid w:val="004B4235"/>
    <w:rsid w:val="004B6BCA"/>
    <w:rsid w:val="004B6C60"/>
    <w:rsid w:val="004B6E45"/>
    <w:rsid w:val="004B7573"/>
    <w:rsid w:val="004C0C11"/>
    <w:rsid w:val="004C103C"/>
    <w:rsid w:val="004C1BBE"/>
    <w:rsid w:val="004C31B3"/>
    <w:rsid w:val="004C3F75"/>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59ED"/>
    <w:rsid w:val="00507DAF"/>
    <w:rsid w:val="005101F6"/>
    <w:rsid w:val="00511282"/>
    <w:rsid w:val="00511FE3"/>
    <w:rsid w:val="005121C0"/>
    <w:rsid w:val="0051353B"/>
    <w:rsid w:val="0051376E"/>
    <w:rsid w:val="0051435A"/>
    <w:rsid w:val="00514AD2"/>
    <w:rsid w:val="0051696E"/>
    <w:rsid w:val="005170F7"/>
    <w:rsid w:val="00517EC4"/>
    <w:rsid w:val="0052049A"/>
    <w:rsid w:val="00520E34"/>
    <w:rsid w:val="005217FC"/>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681E"/>
    <w:rsid w:val="00537B39"/>
    <w:rsid w:val="00541668"/>
    <w:rsid w:val="00542330"/>
    <w:rsid w:val="0054259B"/>
    <w:rsid w:val="005425E4"/>
    <w:rsid w:val="005429FD"/>
    <w:rsid w:val="0054368D"/>
    <w:rsid w:val="00543B8D"/>
    <w:rsid w:val="00545E42"/>
    <w:rsid w:val="00545F53"/>
    <w:rsid w:val="00546953"/>
    <w:rsid w:val="005507BD"/>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0EA3"/>
    <w:rsid w:val="00581C04"/>
    <w:rsid w:val="00582089"/>
    <w:rsid w:val="00582B1F"/>
    <w:rsid w:val="00582CBF"/>
    <w:rsid w:val="00583141"/>
    <w:rsid w:val="00583EC9"/>
    <w:rsid w:val="00584288"/>
    <w:rsid w:val="00584C9C"/>
    <w:rsid w:val="005855A5"/>
    <w:rsid w:val="005878AA"/>
    <w:rsid w:val="0059044C"/>
    <w:rsid w:val="00590757"/>
    <w:rsid w:val="005907B8"/>
    <w:rsid w:val="0059099B"/>
    <w:rsid w:val="00590D4A"/>
    <w:rsid w:val="00590FA3"/>
    <w:rsid w:val="00591176"/>
    <w:rsid w:val="005913CD"/>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2B83"/>
    <w:rsid w:val="005C3605"/>
    <w:rsid w:val="005C3786"/>
    <w:rsid w:val="005C59D8"/>
    <w:rsid w:val="005C63A5"/>
    <w:rsid w:val="005C6B81"/>
    <w:rsid w:val="005C6D02"/>
    <w:rsid w:val="005C72AF"/>
    <w:rsid w:val="005C7865"/>
    <w:rsid w:val="005D16CB"/>
    <w:rsid w:val="005D22F9"/>
    <w:rsid w:val="005D2780"/>
    <w:rsid w:val="005D4352"/>
    <w:rsid w:val="005D5CAA"/>
    <w:rsid w:val="005D5E0B"/>
    <w:rsid w:val="005D5EB8"/>
    <w:rsid w:val="005D66F2"/>
    <w:rsid w:val="005D6866"/>
    <w:rsid w:val="005D6C89"/>
    <w:rsid w:val="005D7A61"/>
    <w:rsid w:val="005D7EC4"/>
    <w:rsid w:val="005E12E7"/>
    <w:rsid w:val="005E45C1"/>
    <w:rsid w:val="005E5755"/>
    <w:rsid w:val="005E58C8"/>
    <w:rsid w:val="005E60ED"/>
    <w:rsid w:val="005E62AD"/>
    <w:rsid w:val="005E709A"/>
    <w:rsid w:val="005E7E8E"/>
    <w:rsid w:val="005F07D4"/>
    <w:rsid w:val="005F0AD1"/>
    <w:rsid w:val="005F244E"/>
    <w:rsid w:val="005F3260"/>
    <w:rsid w:val="005F3F78"/>
    <w:rsid w:val="005F47C4"/>
    <w:rsid w:val="005F63FF"/>
    <w:rsid w:val="005F6527"/>
    <w:rsid w:val="005F76D4"/>
    <w:rsid w:val="00602DFD"/>
    <w:rsid w:val="00604C64"/>
    <w:rsid w:val="00612C81"/>
    <w:rsid w:val="006132C8"/>
    <w:rsid w:val="006137B5"/>
    <w:rsid w:val="006149A9"/>
    <w:rsid w:val="00614FA5"/>
    <w:rsid w:val="00616CF2"/>
    <w:rsid w:val="00616D7E"/>
    <w:rsid w:val="006174A3"/>
    <w:rsid w:val="00620140"/>
    <w:rsid w:val="00620D57"/>
    <w:rsid w:val="00622279"/>
    <w:rsid w:val="00623747"/>
    <w:rsid w:val="006241C2"/>
    <w:rsid w:val="00625687"/>
    <w:rsid w:val="0062641F"/>
    <w:rsid w:val="0062695E"/>
    <w:rsid w:val="00626ADA"/>
    <w:rsid w:val="00626EA6"/>
    <w:rsid w:val="006270DE"/>
    <w:rsid w:val="00627198"/>
    <w:rsid w:val="00627268"/>
    <w:rsid w:val="0062755D"/>
    <w:rsid w:val="00630963"/>
    <w:rsid w:val="006335A3"/>
    <w:rsid w:val="00634341"/>
    <w:rsid w:val="006357B7"/>
    <w:rsid w:val="00635924"/>
    <w:rsid w:val="0063624E"/>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3EC5"/>
    <w:rsid w:val="00654874"/>
    <w:rsid w:val="00654D50"/>
    <w:rsid w:val="00660770"/>
    <w:rsid w:val="006622D0"/>
    <w:rsid w:val="006640F5"/>
    <w:rsid w:val="00665404"/>
    <w:rsid w:val="00666A25"/>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46D1"/>
    <w:rsid w:val="00685089"/>
    <w:rsid w:val="0068609A"/>
    <w:rsid w:val="0068623E"/>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56FD"/>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4AA2"/>
    <w:rsid w:val="006B69FA"/>
    <w:rsid w:val="006B7A8F"/>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5F"/>
    <w:rsid w:val="006F67B2"/>
    <w:rsid w:val="006F67DC"/>
    <w:rsid w:val="006F7027"/>
    <w:rsid w:val="006F779C"/>
    <w:rsid w:val="007016EF"/>
    <w:rsid w:val="00701B83"/>
    <w:rsid w:val="00701F06"/>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028"/>
    <w:rsid w:val="00724CA2"/>
    <w:rsid w:val="00725F82"/>
    <w:rsid w:val="007260A0"/>
    <w:rsid w:val="0072655F"/>
    <w:rsid w:val="00726BDC"/>
    <w:rsid w:val="00726E71"/>
    <w:rsid w:val="00727D00"/>
    <w:rsid w:val="007304DF"/>
    <w:rsid w:val="007312B4"/>
    <w:rsid w:val="007316B3"/>
    <w:rsid w:val="00732597"/>
    <w:rsid w:val="007331DC"/>
    <w:rsid w:val="00734961"/>
    <w:rsid w:val="00734B5A"/>
    <w:rsid w:val="00734D87"/>
    <w:rsid w:val="00735290"/>
    <w:rsid w:val="007356AC"/>
    <w:rsid w:val="0073637B"/>
    <w:rsid w:val="007363AA"/>
    <w:rsid w:val="00736ED2"/>
    <w:rsid w:val="00736F40"/>
    <w:rsid w:val="007374F1"/>
    <w:rsid w:val="00737BA7"/>
    <w:rsid w:val="0074002C"/>
    <w:rsid w:val="00740D1F"/>
    <w:rsid w:val="00741213"/>
    <w:rsid w:val="00742727"/>
    <w:rsid w:val="007431F3"/>
    <w:rsid w:val="007509F1"/>
    <w:rsid w:val="00751A63"/>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94E"/>
    <w:rsid w:val="00777D1F"/>
    <w:rsid w:val="00777D39"/>
    <w:rsid w:val="007818AC"/>
    <w:rsid w:val="00781F53"/>
    <w:rsid w:val="007823B9"/>
    <w:rsid w:val="00782BAC"/>
    <w:rsid w:val="007836F7"/>
    <w:rsid w:val="0078552A"/>
    <w:rsid w:val="00785704"/>
    <w:rsid w:val="00786027"/>
    <w:rsid w:val="00787F3E"/>
    <w:rsid w:val="0079196B"/>
    <w:rsid w:val="0079466C"/>
    <w:rsid w:val="00794F7E"/>
    <w:rsid w:val="00795535"/>
    <w:rsid w:val="00795BBE"/>
    <w:rsid w:val="0079728D"/>
    <w:rsid w:val="007A0772"/>
    <w:rsid w:val="007A07AC"/>
    <w:rsid w:val="007A1DE6"/>
    <w:rsid w:val="007A20C6"/>
    <w:rsid w:val="007A3235"/>
    <w:rsid w:val="007A3ED4"/>
    <w:rsid w:val="007A4533"/>
    <w:rsid w:val="007A4EDD"/>
    <w:rsid w:val="007A5A55"/>
    <w:rsid w:val="007B0C26"/>
    <w:rsid w:val="007B15F8"/>
    <w:rsid w:val="007B195A"/>
    <w:rsid w:val="007B2E2F"/>
    <w:rsid w:val="007B3630"/>
    <w:rsid w:val="007B4DB6"/>
    <w:rsid w:val="007B6C98"/>
    <w:rsid w:val="007B7475"/>
    <w:rsid w:val="007B78E2"/>
    <w:rsid w:val="007C0E64"/>
    <w:rsid w:val="007C24B7"/>
    <w:rsid w:val="007C2EB8"/>
    <w:rsid w:val="007C3021"/>
    <w:rsid w:val="007C342E"/>
    <w:rsid w:val="007C35C2"/>
    <w:rsid w:val="007C6E6C"/>
    <w:rsid w:val="007D036A"/>
    <w:rsid w:val="007D0B48"/>
    <w:rsid w:val="007D0C66"/>
    <w:rsid w:val="007D1472"/>
    <w:rsid w:val="007D1C8D"/>
    <w:rsid w:val="007D22F5"/>
    <w:rsid w:val="007D3375"/>
    <w:rsid w:val="007D5E19"/>
    <w:rsid w:val="007D67D0"/>
    <w:rsid w:val="007E13C1"/>
    <w:rsid w:val="007E1766"/>
    <w:rsid w:val="007E384F"/>
    <w:rsid w:val="007E3A85"/>
    <w:rsid w:val="007E4227"/>
    <w:rsid w:val="007E445D"/>
    <w:rsid w:val="007E5286"/>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2F0C"/>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1783B"/>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268C"/>
    <w:rsid w:val="00855C03"/>
    <w:rsid w:val="0085637E"/>
    <w:rsid w:val="00857117"/>
    <w:rsid w:val="00860282"/>
    <w:rsid w:val="00860295"/>
    <w:rsid w:val="00862260"/>
    <w:rsid w:val="008627EC"/>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9E0"/>
    <w:rsid w:val="00884AEF"/>
    <w:rsid w:val="0088569A"/>
    <w:rsid w:val="008871F9"/>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4CF2"/>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AAE"/>
    <w:rsid w:val="008C2F7D"/>
    <w:rsid w:val="008C39DC"/>
    <w:rsid w:val="008C3AB2"/>
    <w:rsid w:val="008C42AB"/>
    <w:rsid w:val="008C6569"/>
    <w:rsid w:val="008C6F65"/>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DDD"/>
    <w:rsid w:val="008E3F95"/>
    <w:rsid w:val="008E4889"/>
    <w:rsid w:val="008E49AE"/>
    <w:rsid w:val="008E679D"/>
    <w:rsid w:val="008E785D"/>
    <w:rsid w:val="008E7934"/>
    <w:rsid w:val="008F04A6"/>
    <w:rsid w:val="008F0647"/>
    <w:rsid w:val="008F0950"/>
    <w:rsid w:val="008F0DBB"/>
    <w:rsid w:val="008F1EF7"/>
    <w:rsid w:val="008F1FDF"/>
    <w:rsid w:val="008F26C5"/>
    <w:rsid w:val="008F2A69"/>
    <w:rsid w:val="008F2BDC"/>
    <w:rsid w:val="008F3BE3"/>
    <w:rsid w:val="008F55B5"/>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07D9C"/>
    <w:rsid w:val="009103E1"/>
    <w:rsid w:val="00912E18"/>
    <w:rsid w:val="00913F97"/>
    <w:rsid w:val="0091423B"/>
    <w:rsid w:val="0091448F"/>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5CAE"/>
    <w:rsid w:val="00946F39"/>
    <w:rsid w:val="00947C30"/>
    <w:rsid w:val="00947F24"/>
    <w:rsid w:val="009516CA"/>
    <w:rsid w:val="00951C88"/>
    <w:rsid w:val="0095242D"/>
    <w:rsid w:val="00952E2E"/>
    <w:rsid w:val="00953FBA"/>
    <w:rsid w:val="009546C6"/>
    <w:rsid w:val="00955A05"/>
    <w:rsid w:val="00955A9C"/>
    <w:rsid w:val="00955E31"/>
    <w:rsid w:val="00955FFA"/>
    <w:rsid w:val="009569DA"/>
    <w:rsid w:val="00957634"/>
    <w:rsid w:val="00957AA9"/>
    <w:rsid w:val="00960C13"/>
    <w:rsid w:val="00961296"/>
    <w:rsid w:val="009620A2"/>
    <w:rsid w:val="0096239F"/>
    <w:rsid w:val="00962926"/>
    <w:rsid w:val="00963592"/>
    <w:rsid w:val="00963CAF"/>
    <w:rsid w:val="00964DC8"/>
    <w:rsid w:val="00965948"/>
    <w:rsid w:val="00966198"/>
    <w:rsid w:val="009665A7"/>
    <w:rsid w:val="00967C22"/>
    <w:rsid w:val="0097071F"/>
    <w:rsid w:val="00970BF3"/>
    <w:rsid w:val="009712DC"/>
    <w:rsid w:val="00971E22"/>
    <w:rsid w:val="009725DF"/>
    <w:rsid w:val="009741A5"/>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62CA"/>
    <w:rsid w:val="0099720E"/>
    <w:rsid w:val="009A0155"/>
    <w:rsid w:val="009A069C"/>
    <w:rsid w:val="009A0EA6"/>
    <w:rsid w:val="009A1023"/>
    <w:rsid w:val="009A13AD"/>
    <w:rsid w:val="009A248C"/>
    <w:rsid w:val="009A3629"/>
    <w:rsid w:val="009A4027"/>
    <w:rsid w:val="009A5175"/>
    <w:rsid w:val="009A538E"/>
    <w:rsid w:val="009A53F9"/>
    <w:rsid w:val="009A5858"/>
    <w:rsid w:val="009A7909"/>
    <w:rsid w:val="009B15D1"/>
    <w:rsid w:val="009B1BC9"/>
    <w:rsid w:val="009B1DE1"/>
    <w:rsid w:val="009B6496"/>
    <w:rsid w:val="009B7085"/>
    <w:rsid w:val="009B71C8"/>
    <w:rsid w:val="009B7DC9"/>
    <w:rsid w:val="009C2330"/>
    <w:rsid w:val="009C25EB"/>
    <w:rsid w:val="009C3875"/>
    <w:rsid w:val="009C4C8A"/>
    <w:rsid w:val="009C4D4E"/>
    <w:rsid w:val="009C501E"/>
    <w:rsid w:val="009C6E48"/>
    <w:rsid w:val="009D0ED2"/>
    <w:rsid w:val="009D19DE"/>
    <w:rsid w:val="009D203C"/>
    <w:rsid w:val="009D59B7"/>
    <w:rsid w:val="009D5D2C"/>
    <w:rsid w:val="009D73EE"/>
    <w:rsid w:val="009D7863"/>
    <w:rsid w:val="009D7D94"/>
    <w:rsid w:val="009E015D"/>
    <w:rsid w:val="009E18A9"/>
    <w:rsid w:val="009E19AB"/>
    <w:rsid w:val="009E1DC6"/>
    <w:rsid w:val="009E334D"/>
    <w:rsid w:val="009E403A"/>
    <w:rsid w:val="009E4B5D"/>
    <w:rsid w:val="009E4CC3"/>
    <w:rsid w:val="009E5469"/>
    <w:rsid w:val="009E5870"/>
    <w:rsid w:val="009E789E"/>
    <w:rsid w:val="009E7D32"/>
    <w:rsid w:val="009F0AF9"/>
    <w:rsid w:val="009F11B0"/>
    <w:rsid w:val="009F183E"/>
    <w:rsid w:val="009F1A2A"/>
    <w:rsid w:val="009F1F59"/>
    <w:rsid w:val="009F3487"/>
    <w:rsid w:val="009F4C34"/>
    <w:rsid w:val="009F656E"/>
    <w:rsid w:val="00A01059"/>
    <w:rsid w:val="00A02434"/>
    <w:rsid w:val="00A02F0C"/>
    <w:rsid w:val="00A03E3E"/>
    <w:rsid w:val="00A0596D"/>
    <w:rsid w:val="00A060A8"/>
    <w:rsid w:val="00A06395"/>
    <w:rsid w:val="00A067B5"/>
    <w:rsid w:val="00A06A27"/>
    <w:rsid w:val="00A06FC5"/>
    <w:rsid w:val="00A104D4"/>
    <w:rsid w:val="00A10A2F"/>
    <w:rsid w:val="00A10DB5"/>
    <w:rsid w:val="00A10DDD"/>
    <w:rsid w:val="00A13BD9"/>
    <w:rsid w:val="00A13E1C"/>
    <w:rsid w:val="00A14E63"/>
    <w:rsid w:val="00A14F33"/>
    <w:rsid w:val="00A15158"/>
    <w:rsid w:val="00A15E89"/>
    <w:rsid w:val="00A174D5"/>
    <w:rsid w:val="00A176EE"/>
    <w:rsid w:val="00A2016A"/>
    <w:rsid w:val="00A22E56"/>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4188"/>
    <w:rsid w:val="00A455B9"/>
    <w:rsid w:val="00A4621C"/>
    <w:rsid w:val="00A50006"/>
    <w:rsid w:val="00A5100F"/>
    <w:rsid w:val="00A520FB"/>
    <w:rsid w:val="00A5349B"/>
    <w:rsid w:val="00A542F5"/>
    <w:rsid w:val="00A55FA7"/>
    <w:rsid w:val="00A57C37"/>
    <w:rsid w:val="00A60133"/>
    <w:rsid w:val="00A60F54"/>
    <w:rsid w:val="00A6260D"/>
    <w:rsid w:val="00A6313F"/>
    <w:rsid w:val="00A64947"/>
    <w:rsid w:val="00A65BE0"/>
    <w:rsid w:val="00A6619B"/>
    <w:rsid w:val="00A6747B"/>
    <w:rsid w:val="00A714B5"/>
    <w:rsid w:val="00A7152A"/>
    <w:rsid w:val="00A721EC"/>
    <w:rsid w:val="00A73277"/>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575"/>
    <w:rsid w:val="00AA1E30"/>
    <w:rsid w:val="00AA273F"/>
    <w:rsid w:val="00AA338A"/>
    <w:rsid w:val="00AA41A3"/>
    <w:rsid w:val="00AA472D"/>
    <w:rsid w:val="00AA4F98"/>
    <w:rsid w:val="00AA6400"/>
    <w:rsid w:val="00AA6946"/>
    <w:rsid w:val="00AB05B9"/>
    <w:rsid w:val="00AB1C40"/>
    <w:rsid w:val="00AB3560"/>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370B"/>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2CA4"/>
    <w:rsid w:val="00B24E92"/>
    <w:rsid w:val="00B252B0"/>
    <w:rsid w:val="00B25600"/>
    <w:rsid w:val="00B2701B"/>
    <w:rsid w:val="00B275EC"/>
    <w:rsid w:val="00B31E84"/>
    <w:rsid w:val="00B31F44"/>
    <w:rsid w:val="00B32280"/>
    <w:rsid w:val="00B34BFB"/>
    <w:rsid w:val="00B3612E"/>
    <w:rsid w:val="00B36240"/>
    <w:rsid w:val="00B3656D"/>
    <w:rsid w:val="00B377EF"/>
    <w:rsid w:val="00B37A61"/>
    <w:rsid w:val="00B42C78"/>
    <w:rsid w:val="00B43E81"/>
    <w:rsid w:val="00B43F3A"/>
    <w:rsid w:val="00B44ACF"/>
    <w:rsid w:val="00B454AF"/>
    <w:rsid w:val="00B45BF1"/>
    <w:rsid w:val="00B466C6"/>
    <w:rsid w:val="00B46A96"/>
    <w:rsid w:val="00B4733C"/>
    <w:rsid w:val="00B4797F"/>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5F5B"/>
    <w:rsid w:val="00B76BFE"/>
    <w:rsid w:val="00B77C3A"/>
    <w:rsid w:val="00B80121"/>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6572"/>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1DC"/>
    <w:rsid w:val="00BB1429"/>
    <w:rsid w:val="00BB2356"/>
    <w:rsid w:val="00BB31A2"/>
    <w:rsid w:val="00BB3B4E"/>
    <w:rsid w:val="00BB519D"/>
    <w:rsid w:val="00BB5872"/>
    <w:rsid w:val="00BB62EE"/>
    <w:rsid w:val="00BC0C76"/>
    <w:rsid w:val="00BC1341"/>
    <w:rsid w:val="00BC1796"/>
    <w:rsid w:val="00BC1E9A"/>
    <w:rsid w:val="00BC2F3E"/>
    <w:rsid w:val="00BC5BBF"/>
    <w:rsid w:val="00BC739A"/>
    <w:rsid w:val="00BC7AB3"/>
    <w:rsid w:val="00BC7F78"/>
    <w:rsid w:val="00BD0EF8"/>
    <w:rsid w:val="00BD103F"/>
    <w:rsid w:val="00BD2EC4"/>
    <w:rsid w:val="00BD45C2"/>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7ED"/>
    <w:rsid w:val="00C12CC8"/>
    <w:rsid w:val="00C13BE9"/>
    <w:rsid w:val="00C14F22"/>
    <w:rsid w:val="00C15569"/>
    <w:rsid w:val="00C157E1"/>
    <w:rsid w:val="00C15CF7"/>
    <w:rsid w:val="00C170F4"/>
    <w:rsid w:val="00C2022E"/>
    <w:rsid w:val="00C20BC4"/>
    <w:rsid w:val="00C21877"/>
    <w:rsid w:val="00C21DA7"/>
    <w:rsid w:val="00C22D02"/>
    <w:rsid w:val="00C22D47"/>
    <w:rsid w:val="00C235B8"/>
    <w:rsid w:val="00C2417A"/>
    <w:rsid w:val="00C24AEA"/>
    <w:rsid w:val="00C24DBB"/>
    <w:rsid w:val="00C25C1C"/>
    <w:rsid w:val="00C25EEA"/>
    <w:rsid w:val="00C26BE6"/>
    <w:rsid w:val="00C271E2"/>
    <w:rsid w:val="00C2731B"/>
    <w:rsid w:val="00C30BF5"/>
    <w:rsid w:val="00C33D09"/>
    <w:rsid w:val="00C343A8"/>
    <w:rsid w:val="00C3464A"/>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5E3F"/>
    <w:rsid w:val="00C474CB"/>
    <w:rsid w:val="00C4795A"/>
    <w:rsid w:val="00C50B45"/>
    <w:rsid w:val="00C50C08"/>
    <w:rsid w:val="00C50CDF"/>
    <w:rsid w:val="00C50F53"/>
    <w:rsid w:val="00C52A00"/>
    <w:rsid w:val="00C53068"/>
    <w:rsid w:val="00C533F0"/>
    <w:rsid w:val="00C53998"/>
    <w:rsid w:val="00C53FB9"/>
    <w:rsid w:val="00C55574"/>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300"/>
    <w:rsid w:val="00C81662"/>
    <w:rsid w:val="00C81760"/>
    <w:rsid w:val="00C81878"/>
    <w:rsid w:val="00C81B84"/>
    <w:rsid w:val="00C81DE6"/>
    <w:rsid w:val="00C81EE3"/>
    <w:rsid w:val="00C82F63"/>
    <w:rsid w:val="00C842EC"/>
    <w:rsid w:val="00C856B0"/>
    <w:rsid w:val="00C86430"/>
    <w:rsid w:val="00C871F6"/>
    <w:rsid w:val="00C87A65"/>
    <w:rsid w:val="00C911D8"/>
    <w:rsid w:val="00C9142C"/>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6BD9"/>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15CD"/>
    <w:rsid w:val="00D02FC1"/>
    <w:rsid w:val="00D03245"/>
    <w:rsid w:val="00D049D4"/>
    <w:rsid w:val="00D05632"/>
    <w:rsid w:val="00D058E1"/>
    <w:rsid w:val="00D05E3F"/>
    <w:rsid w:val="00D101E0"/>
    <w:rsid w:val="00D106BC"/>
    <w:rsid w:val="00D11BCE"/>
    <w:rsid w:val="00D121C2"/>
    <w:rsid w:val="00D12F61"/>
    <w:rsid w:val="00D13197"/>
    <w:rsid w:val="00D13680"/>
    <w:rsid w:val="00D14444"/>
    <w:rsid w:val="00D14577"/>
    <w:rsid w:val="00D157C1"/>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262"/>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7BA"/>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86D"/>
    <w:rsid w:val="00D93191"/>
    <w:rsid w:val="00D94093"/>
    <w:rsid w:val="00D9438F"/>
    <w:rsid w:val="00D94578"/>
    <w:rsid w:val="00D946B3"/>
    <w:rsid w:val="00DA01A2"/>
    <w:rsid w:val="00DA140F"/>
    <w:rsid w:val="00DA25C5"/>
    <w:rsid w:val="00DA2B05"/>
    <w:rsid w:val="00DA2D8A"/>
    <w:rsid w:val="00DA3505"/>
    <w:rsid w:val="00DA3542"/>
    <w:rsid w:val="00DA3B4A"/>
    <w:rsid w:val="00DA5F5F"/>
    <w:rsid w:val="00DA669B"/>
    <w:rsid w:val="00DA7367"/>
    <w:rsid w:val="00DA7A18"/>
    <w:rsid w:val="00DB024B"/>
    <w:rsid w:val="00DB06FE"/>
    <w:rsid w:val="00DB1969"/>
    <w:rsid w:val="00DB3AF1"/>
    <w:rsid w:val="00DB4097"/>
    <w:rsid w:val="00DB6076"/>
    <w:rsid w:val="00DB69EB"/>
    <w:rsid w:val="00DB7594"/>
    <w:rsid w:val="00DB7EEE"/>
    <w:rsid w:val="00DB7FA4"/>
    <w:rsid w:val="00DC2861"/>
    <w:rsid w:val="00DC346F"/>
    <w:rsid w:val="00DC35DF"/>
    <w:rsid w:val="00DC4128"/>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1071B"/>
    <w:rsid w:val="00E1172D"/>
    <w:rsid w:val="00E11C15"/>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09C"/>
    <w:rsid w:val="00E335DA"/>
    <w:rsid w:val="00E337FF"/>
    <w:rsid w:val="00E33E8F"/>
    <w:rsid w:val="00E34C5A"/>
    <w:rsid w:val="00E35E0C"/>
    <w:rsid w:val="00E365BC"/>
    <w:rsid w:val="00E36636"/>
    <w:rsid w:val="00E4082E"/>
    <w:rsid w:val="00E41284"/>
    <w:rsid w:val="00E414C6"/>
    <w:rsid w:val="00E42B0E"/>
    <w:rsid w:val="00E445ED"/>
    <w:rsid w:val="00E44FDF"/>
    <w:rsid w:val="00E45F7C"/>
    <w:rsid w:val="00E463AB"/>
    <w:rsid w:val="00E464AB"/>
    <w:rsid w:val="00E47405"/>
    <w:rsid w:val="00E47E1E"/>
    <w:rsid w:val="00E5072E"/>
    <w:rsid w:val="00E509D4"/>
    <w:rsid w:val="00E52E3F"/>
    <w:rsid w:val="00E54BA4"/>
    <w:rsid w:val="00E54C73"/>
    <w:rsid w:val="00E550F3"/>
    <w:rsid w:val="00E562BC"/>
    <w:rsid w:val="00E5680E"/>
    <w:rsid w:val="00E60FFC"/>
    <w:rsid w:val="00E61992"/>
    <w:rsid w:val="00E61A1E"/>
    <w:rsid w:val="00E61D9B"/>
    <w:rsid w:val="00E622E6"/>
    <w:rsid w:val="00E7092E"/>
    <w:rsid w:val="00E729A7"/>
    <w:rsid w:val="00E72DE8"/>
    <w:rsid w:val="00E74084"/>
    <w:rsid w:val="00E74CA5"/>
    <w:rsid w:val="00E76A16"/>
    <w:rsid w:val="00E77709"/>
    <w:rsid w:val="00E777EF"/>
    <w:rsid w:val="00E8048F"/>
    <w:rsid w:val="00E805C3"/>
    <w:rsid w:val="00E811E3"/>
    <w:rsid w:val="00E8274E"/>
    <w:rsid w:val="00E83F75"/>
    <w:rsid w:val="00E8566C"/>
    <w:rsid w:val="00E86F73"/>
    <w:rsid w:val="00E9014B"/>
    <w:rsid w:val="00E91926"/>
    <w:rsid w:val="00E91932"/>
    <w:rsid w:val="00E91AB7"/>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34A"/>
    <w:rsid w:val="00EB6720"/>
    <w:rsid w:val="00EB68F7"/>
    <w:rsid w:val="00EB7248"/>
    <w:rsid w:val="00EB7E83"/>
    <w:rsid w:val="00EC0C40"/>
    <w:rsid w:val="00EC153B"/>
    <w:rsid w:val="00EC1610"/>
    <w:rsid w:val="00EC2EA2"/>
    <w:rsid w:val="00EC3AE9"/>
    <w:rsid w:val="00EC3B6C"/>
    <w:rsid w:val="00EC6671"/>
    <w:rsid w:val="00EC6D8A"/>
    <w:rsid w:val="00EC7265"/>
    <w:rsid w:val="00ED0AF4"/>
    <w:rsid w:val="00ED11D4"/>
    <w:rsid w:val="00ED1632"/>
    <w:rsid w:val="00ED1833"/>
    <w:rsid w:val="00ED1AF0"/>
    <w:rsid w:val="00ED20A1"/>
    <w:rsid w:val="00ED2FFE"/>
    <w:rsid w:val="00ED3523"/>
    <w:rsid w:val="00ED457C"/>
    <w:rsid w:val="00EE0A26"/>
    <w:rsid w:val="00EE11DA"/>
    <w:rsid w:val="00EE1956"/>
    <w:rsid w:val="00EE31E2"/>
    <w:rsid w:val="00EE3CF7"/>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66C"/>
    <w:rsid w:val="00EF4E44"/>
    <w:rsid w:val="00EF5285"/>
    <w:rsid w:val="00EF68AD"/>
    <w:rsid w:val="00EF709C"/>
    <w:rsid w:val="00EF7EEF"/>
    <w:rsid w:val="00F01AAC"/>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DFE"/>
    <w:rsid w:val="00F13E4A"/>
    <w:rsid w:val="00F13E75"/>
    <w:rsid w:val="00F142D2"/>
    <w:rsid w:val="00F1630D"/>
    <w:rsid w:val="00F169B1"/>
    <w:rsid w:val="00F20055"/>
    <w:rsid w:val="00F20AD1"/>
    <w:rsid w:val="00F20C29"/>
    <w:rsid w:val="00F20C45"/>
    <w:rsid w:val="00F2175A"/>
    <w:rsid w:val="00F22F9C"/>
    <w:rsid w:val="00F2384A"/>
    <w:rsid w:val="00F23ABD"/>
    <w:rsid w:val="00F24BB8"/>
    <w:rsid w:val="00F2577D"/>
    <w:rsid w:val="00F25EFF"/>
    <w:rsid w:val="00F26155"/>
    <w:rsid w:val="00F26DD3"/>
    <w:rsid w:val="00F272C4"/>
    <w:rsid w:val="00F2766B"/>
    <w:rsid w:val="00F27F16"/>
    <w:rsid w:val="00F324D5"/>
    <w:rsid w:val="00F33082"/>
    <w:rsid w:val="00F33B42"/>
    <w:rsid w:val="00F34BBB"/>
    <w:rsid w:val="00F35A90"/>
    <w:rsid w:val="00F35ABB"/>
    <w:rsid w:val="00F36B99"/>
    <w:rsid w:val="00F36D96"/>
    <w:rsid w:val="00F37519"/>
    <w:rsid w:val="00F37CAB"/>
    <w:rsid w:val="00F37CE6"/>
    <w:rsid w:val="00F401D3"/>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5FFE"/>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561"/>
    <w:rsid w:val="00F7244D"/>
    <w:rsid w:val="00F73665"/>
    <w:rsid w:val="00F738A5"/>
    <w:rsid w:val="00F738E9"/>
    <w:rsid w:val="00F77041"/>
    <w:rsid w:val="00F77F65"/>
    <w:rsid w:val="00F81DB3"/>
    <w:rsid w:val="00F82666"/>
    <w:rsid w:val="00F83654"/>
    <w:rsid w:val="00F83CC8"/>
    <w:rsid w:val="00F847F8"/>
    <w:rsid w:val="00F85066"/>
    <w:rsid w:val="00F85806"/>
    <w:rsid w:val="00F85838"/>
    <w:rsid w:val="00F86040"/>
    <w:rsid w:val="00F8685C"/>
    <w:rsid w:val="00F86B40"/>
    <w:rsid w:val="00F86CB9"/>
    <w:rsid w:val="00F86FB7"/>
    <w:rsid w:val="00F8703F"/>
    <w:rsid w:val="00F92038"/>
    <w:rsid w:val="00F92055"/>
    <w:rsid w:val="00F92673"/>
    <w:rsid w:val="00F948D6"/>
    <w:rsid w:val="00F95D3A"/>
    <w:rsid w:val="00F97B70"/>
    <w:rsid w:val="00FA106D"/>
    <w:rsid w:val="00FA1A99"/>
    <w:rsid w:val="00FA1E17"/>
    <w:rsid w:val="00FA1F06"/>
    <w:rsid w:val="00FA2DAE"/>
    <w:rsid w:val="00FA592E"/>
    <w:rsid w:val="00FA5F0B"/>
    <w:rsid w:val="00FB0B35"/>
    <w:rsid w:val="00FB1425"/>
    <w:rsid w:val="00FB2038"/>
    <w:rsid w:val="00FB2D4E"/>
    <w:rsid w:val="00FB3BE8"/>
    <w:rsid w:val="00FB3E20"/>
    <w:rsid w:val="00FB3FD6"/>
    <w:rsid w:val="00FB5E12"/>
    <w:rsid w:val="00FB6CC0"/>
    <w:rsid w:val="00FB7917"/>
    <w:rsid w:val="00FC0BF6"/>
    <w:rsid w:val="00FC17D9"/>
    <w:rsid w:val="00FC2059"/>
    <w:rsid w:val="00FC3085"/>
    <w:rsid w:val="00FC3903"/>
    <w:rsid w:val="00FC5D0B"/>
    <w:rsid w:val="00FC620A"/>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047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2B59F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character" w:customStyle="1" w:styleId="Kop5Char">
    <w:name w:val="Kop 5 Char"/>
    <w:basedOn w:val="Standaardalinea-lettertype"/>
    <w:link w:val="Kop5"/>
    <w:rsid w:val="007331DC"/>
    <w:rPr>
      <w:rFonts w:ascii="Arial" w:hAnsi="Arial"/>
      <w:i/>
      <w:iCs/>
      <w:snapToGrid w:val="0"/>
      <w:kern w:val="28"/>
      <w:sz w:val="18"/>
      <w:szCs w:val="26"/>
      <w:lang w:eastAsia="en-US"/>
    </w:rPr>
  </w:style>
  <w:style w:type="character" w:customStyle="1" w:styleId="Ondertitel1">
    <w:name w:val="Ondertitel1"/>
    <w:rsid w:val="00A44188"/>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105</TotalTime>
  <Pages>23</Pages>
  <Words>3969</Words>
  <Characters>21833</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25751</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11</cp:revision>
  <cp:lastPrinted>2019-07-12T07:25:00Z</cp:lastPrinted>
  <dcterms:created xsi:type="dcterms:W3CDTF">2025-04-07T07:19:00Z</dcterms:created>
  <dcterms:modified xsi:type="dcterms:W3CDTF">2025-05-16T07:29:00Z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Onzichtbaar</vt:lpwstr>
  </property>
</Properties>
</file>