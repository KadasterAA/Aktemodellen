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45F00BFC"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74B5C8D5"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340F8">
              <w:rPr>
                <w:lang w:val="nl-NL"/>
              </w:rPr>
              <w:t>Argenta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BE29E21" w:rsidR="000340F8" w:rsidRPr="00343045" w:rsidRDefault="00B43F3A" w:rsidP="00EC1610">
            <w:bookmarkStart w:id="5" w:name="bmAuteurs"/>
            <w:bookmarkEnd w:id="5"/>
            <w:r>
              <w:t>2</w:t>
            </w:r>
            <w:r w:rsidR="006F675F">
              <w:t>.</w:t>
            </w:r>
            <w:ins w:id="6" w:author="Groot, Karina de" w:date="2021-05-07T11:55:00Z">
              <w:r w:rsidR="00630C0E">
                <w:t>0</w:t>
              </w:r>
            </w:ins>
            <w:del w:id="7" w:author="Groot, Karina de" w:date="2021-05-07T11:55:00Z">
              <w:r w:rsidR="000857DF" w:rsidDel="00630C0E">
                <w:delText>2</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rsidSect="00724028">
          <w:headerReference w:type="first" r:id="rId8"/>
          <w:footerReference w:type="first" r:id="rId9"/>
          <w:pgSz w:w="11906" w:h="16838" w:code="9"/>
          <w:pgMar w:top="2977" w:right="1304" w:bottom="1304" w:left="1814" w:header="567" w:footer="431" w:gutter="0"/>
          <w:pgNumType w:start="1"/>
          <w:cols w:space="708"/>
          <w:formProt w:val="0"/>
          <w:docGrid w:linePitch="245"/>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4C1697EF" w:rsidR="00C61CA0" w:rsidRPr="00F13DFE" w:rsidRDefault="006F675F" w:rsidP="00323158">
            <w:pPr>
              <w:pStyle w:val="Subtitel"/>
              <w:spacing w:line="280" w:lineRule="exact"/>
              <w:rPr>
                <w:rStyle w:val="Versie0"/>
                <w:bCs/>
                <w:szCs w:val="18"/>
              </w:rPr>
            </w:pPr>
            <w:r>
              <w:rPr>
                <w:rStyle w:val="Versie0"/>
                <w:bCs/>
                <w:szCs w:val="18"/>
              </w:rPr>
              <w:t>0</w:t>
            </w:r>
            <w:r w:rsidR="00F01AAC">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21DF5212" w:rsidR="00C61CA0" w:rsidRPr="00F13DFE" w:rsidRDefault="00F01AAC" w:rsidP="00EC1610">
            <w:pPr>
              <w:rPr>
                <w:rStyle w:val="Datumopmaakprofiel"/>
                <w:szCs w:val="18"/>
              </w:rPr>
            </w:pPr>
            <w:r>
              <w:rPr>
                <w:rStyle w:val="Datumopmaakprofiel"/>
                <w:szCs w:val="18"/>
              </w:rPr>
              <w:t xml:space="preserve">24 juli </w:t>
            </w:r>
            <w:r w:rsidR="006F675F">
              <w:rPr>
                <w:rStyle w:val="Datumopmaakprofiel"/>
              </w:rPr>
              <w:t>2020</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394448E6" w:rsidR="00AE1E6D" w:rsidRPr="00F13DFE" w:rsidRDefault="00EC1610">
            <w:pPr>
              <w:snapToGrid w:val="0"/>
              <w:rPr>
                <w:szCs w:val="18"/>
              </w:rPr>
            </w:pPr>
            <w:r w:rsidRPr="00F13DFE">
              <w:rPr>
                <w:szCs w:val="18"/>
              </w:rPr>
              <w:t>AA-</w:t>
            </w:r>
            <w:r w:rsidR="000340F8">
              <w:rPr>
                <w:szCs w:val="18"/>
              </w:rPr>
              <w:t>4</w:t>
            </w:r>
            <w:r w:rsidR="00F01AAC">
              <w:rPr>
                <w:szCs w:val="18"/>
              </w:rPr>
              <w:t>744</w:t>
            </w:r>
            <w:r w:rsidR="00F27F16">
              <w:t xml:space="preserve"> </w:t>
            </w:r>
            <w:r w:rsidR="00F01AAC" w:rsidRPr="00F01AAC">
              <w:t>Initiële</w:t>
            </w:r>
            <w:r w:rsidR="00F01AAC">
              <w:t xml:space="preserve"> </w:t>
            </w:r>
            <w:r w:rsidRPr="00F13DFE">
              <w:rPr>
                <w:szCs w:val="18"/>
              </w:rPr>
              <w:t>versie.</w:t>
            </w:r>
          </w:p>
        </w:tc>
      </w:tr>
      <w:tr w:rsidR="00F01AAC" w:rsidRPr="008C145E" w14:paraId="2844C38B" w14:textId="77777777" w:rsidTr="00724028">
        <w:tc>
          <w:tcPr>
            <w:tcW w:w="637" w:type="dxa"/>
            <w:tcBorders>
              <w:top w:val="single" w:sz="4" w:space="0" w:color="auto"/>
              <w:left w:val="single" w:sz="4" w:space="0" w:color="auto"/>
              <w:bottom w:val="single" w:sz="4" w:space="0" w:color="auto"/>
              <w:right w:val="single" w:sz="4" w:space="0" w:color="auto"/>
            </w:tcBorders>
          </w:tcPr>
          <w:p w14:paraId="14937478" w14:textId="32F76CEB" w:rsidR="00F01AAC" w:rsidRPr="00F13DFE" w:rsidRDefault="00B43F3A" w:rsidP="00724028">
            <w:pPr>
              <w:pStyle w:val="Subtitel"/>
              <w:spacing w:line="280" w:lineRule="exact"/>
              <w:rPr>
                <w:rStyle w:val="Versie0"/>
                <w:bCs/>
                <w:szCs w:val="18"/>
              </w:rPr>
            </w:pPr>
            <w:r>
              <w:rPr>
                <w:rStyle w:val="Versie0"/>
                <w:bCs/>
                <w:szCs w:val="18"/>
              </w:rPr>
              <w:t>2</w:t>
            </w:r>
            <w:r w:rsidR="00F01AAC">
              <w:rPr>
                <w:rStyle w:val="Versie0"/>
                <w:bCs/>
                <w:szCs w:val="18"/>
              </w:rPr>
              <w:t>.0</w:t>
            </w:r>
          </w:p>
        </w:tc>
        <w:tc>
          <w:tcPr>
            <w:tcW w:w="1560" w:type="dxa"/>
            <w:tcBorders>
              <w:top w:val="single" w:sz="4" w:space="0" w:color="auto"/>
              <w:left w:val="single" w:sz="4" w:space="0" w:color="auto"/>
              <w:bottom w:val="single" w:sz="4" w:space="0" w:color="auto"/>
              <w:right w:val="single" w:sz="4" w:space="0" w:color="auto"/>
            </w:tcBorders>
          </w:tcPr>
          <w:p w14:paraId="77E7D64A" w14:textId="42F486E5" w:rsidR="00F01AAC" w:rsidRPr="00F13DFE" w:rsidRDefault="00EE0259" w:rsidP="00724028">
            <w:pPr>
              <w:rPr>
                <w:rStyle w:val="Datumopmaakprofiel"/>
                <w:szCs w:val="18"/>
              </w:rPr>
            </w:pPr>
            <w:ins w:id="8" w:author="Groot, Karina de" w:date="2021-05-07T11:56:00Z">
              <w:r>
                <w:rPr>
                  <w:rStyle w:val="Datumopmaakprofiel"/>
                </w:rPr>
                <w:t>9 april 2021</w:t>
              </w:r>
            </w:ins>
            <w:del w:id="9" w:author="Groot, Karina de" w:date="2021-05-07T11:56:00Z">
              <w:r w:rsidR="004C3F75" w:rsidDel="00EE0259">
                <w:rPr>
                  <w:rStyle w:val="Datumopmaakprofiel"/>
                </w:rPr>
                <w:delText>30</w:delText>
              </w:r>
              <w:r w:rsidR="00B43F3A" w:rsidDel="00EE0259">
                <w:rPr>
                  <w:rStyle w:val="Datumopmaakprofiel"/>
                </w:rPr>
                <w:delText>-0</w:delText>
              </w:r>
              <w:r w:rsidR="004C3F75" w:rsidDel="00EE0259">
                <w:rPr>
                  <w:rStyle w:val="Datumopmaakprofiel"/>
                </w:rPr>
                <w:delText>3</w:delText>
              </w:r>
              <w:r w:rsidR="00B43F3A" w:rsidDel="00EE0259">
                <w:rPr>
                  <w:rStyle w:val="Datumopmaakprofiel"/>
                </w:rPr>
                <w:delText>-2021</w:delText>
              </w:r>
            </w:del>
          </w:p>
        </w:tc>
        <w:tc>
          <w:tcPr>
            <w:tcW w:w="1984" w:type="dxa"/>
            <w:tcBorders>
              <w:top w:val="single" w:sz="4" w:space="0" w:color="auto"/>
              <w:left w:val="single" w:sz="4" w:space="0" w:color="auto"/>
              <w:bottom w:val="single" w:sz="4" w:space="0" w:color="auto"/>
              <w:right w:val="single" w:sz="4" w:space="0" w:color="auto"/>
            </w:tcBorders>
          </w:tcPr>
          <w:p w14:paraId="1414C5A7" w14:textId="77777777" w:rsidR="00F01AAC" w:rsidRPr="00F13DFE" w:rsidRDefault="00F01AAC" w:rsidP="0072402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BEF5960" w14:textId="61F9D4C6" w:rsidR="00F01AAC" w:rsidRPr="00F13DFE" w:rsidRDefault="00F01AAC" w:rsidP="00724028">
            <w:pPr>
              <w:snapToGrid w:val="0"/>
              <w:rPr>
                <w:szCs w:val="18"/>
              </w:rPr>
            </w:pPr>
            <w:r w:rsidRPr="00F13DFE">
              <w:rPr>
                <w:szCs w:val="18"/>
              </w:rPr>
              <w:t>AA-</w:t>
            </w:r>
            <w:r w:rsidR="004C3F75">
              <w:rPr>
                <w:szCs w:val="18"/>
              </w:rPr>
              <w:t>5026</w:t>
            </w:r>
            <w:r w:rsidR="00B43F3A">
              <w:rPr>
                <w:szCs w:val="18"/>
              </w:rPr>
              <w:t xml:space="preserve">: Aangepast nav nieuwe versie van </w:t>
            </w:r>
            <w:del w:id="10" w:author="Groot, Karina de" w:date="2021-05-07T11:56:00Z">
              <w:r w:rsidR="00B43F3A" w:rsidDel="000F68E9">
                <w:rPr>
                  <w:szCs w:val="18"/>
                </w:rPr>
                <w:delText>de stylesheet</w:delText>
              </w:r>
            </w:del>
            <w:ins w:id="11" w:author="Groot, Karina de" w:date="2021-05-07T11:56:00Z">
              <w:r w:rsidR="000F68E9">
                <w:rPr>
                  <w:szCs w:val="18"/>
                </w:rPr>
                <w:t>het bankmod</w:t>
              </w:r>
            </w:ins>
            <w:ins w:id="12" w:author="Groot, Karina de" w:date="2021-05-07T11:57:00Z">
              <w:r w:rsidR="000F68E9">
                <w:rPr>
                  <w:szCs w:val="18"/>
                </w:rPr>
                <w:t>el</w:t>
              </w:r>
            </w:ins>
          </w:p>
        </w:tc>
      </w:tr>
      <w:tr w:rsidR="00F01AAC" w:rsidRPr="008C145E" w14:paraId="6CC0846B" w14:textId="77777777" w:rsidTr="00FD4C0C">
        <w:tc>
          <w:tcPr>
            <w:tcW w:w="637" w:type="dxa"/>
            <w:tcBorders>
              <w:top w:val="single" w:sz="4" w:space="0" w:color="auto"/>
              <w:left w:val="single" w:sz="4" w:space="0" w:color="auto"/>
              <w:bottom w:val="single" w:sz="4" w:space="0" w:color="auto"/>
              <w:right w:val="single" w:sz="4" w:space="0" w:color="auto"/>
            </w:tcBorders>
          </w:tcPr>
          <w:p w14:paraId="56F00D5D" w14:textId="77777777" w:rsidR="00F01AAC" w:rsidRPr="00F13DFE" w:rsidRDefault="00F01AAC"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523D9A01" w14:textId="77777777" w:rsidR="00F01AAC" w:rsidRDefault="00F01AAC"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2049F474" w14:textId="77777777" w:rsidR="00F01AAC" w:rsidRPr="00F13DFE" w:rsidRDefault="00F01AAC"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5033C2AF" w14:textId="77777777" w:rsidR="00F01AAC" w:rsidRPr="00F13DFE" w:rsidRDefault="00F01AAC">
            <w:pPr>
              <w:snapToGrid w:val="0"/>
              <w:rPr>
                <w:szCs w:val="18"/>
              </w:rPr>
            </w:pP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77B604E1" w:rsidR="00AE1E6D" w:rsidRPr="00F13DFE" w:rsidRDefault="00AE1E6D"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C37727E" w14:textId="62404016" w:rsidR="00AE1E6D" w:rsidRPr="00F13DFE" w:rsidRDefault="00AE1E6D"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36301A86" w14:textId="2C4B2ABF" w:rsidR="00AE1E6D" w:rsidRPr="00F13DFE" w:rsidRDefault="00AE1E6D"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6E765CD8" w14:textId="543100A7" w:rsidR="00AE1E6D" w:rsidRPr="00F13DFE" w:rsidRDefault="00AE1E6D" w:rsidP="00D43EF3">
            <w:pPr>
              <w:snapToGrid w:val="0"/>
              <w:rPr>
                <w:szCs w:val="18"/>
              </w:rPr>
            </w:pP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76F2F436" w:rsidR="0091423B" w:rsidRPr="00F13DFE" w:rsidRDefault="0091423B"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15D258D" w14:textId="618FAAE2" w:rsidR="0091423B" w:rsidRPr="00F13DFE" w:rsidRDefault="0091423B"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D7654FD" w14:textId="5F9B9643" w:rsidR="0091423B" w:rsidRPr="0091423B" w:rsidRDefault="0091423B"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3ACB5D" w:rsidR="00F63D89" w:rsidRPr="0091423B" w:rsidRDefault="00F63D89"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9DD7F08" w14:textId="1998B97B" w:rsidR="00F63D89" w:rsidRPr="0091423B" w:rsidRDefault="00F63D89"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15F17D9" w14:textId="762E8314" w:rsidR="00F63D89" w:rsidRPr="0091423B" w:rsidRDefault="00F63D89"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38228D50" w14:textId="7BBE0F71" w:rsidR="00F63D89" w:rsidRPr="00F13DFE" w:rsidRDefault="00F63D89" w:rsidP="00D43EF3">
            <w:pPr>
              <w:snapToGrid w:val="0"/>
              <w:rPr>
                <w:rFonts w:cs="Arial"/>
                <w:szCs w:val="18"/>
              </w:rPr>
            </w:pP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001B8EC0" w:rsidR="00F13DFE" w:rsidRDefault="00F13DFE"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8EDD70F" w14:textId="30EFC886" w:rsidR="00F13DFE" w:rsidRDefault="00F13DFE"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47602022" w14:textId="1D638CEE" w:rsidR="00F13DFE" w:rsidRDefault="00F13DFE"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4DBD8F58" w14:textId="40CD41D6" w:rsidR="00F13DFE" w:rsidRPr="00F13DFE" w:rsidRDefault="00F13DFE" w:rsidP="00D43EF3">
            <w:pPr>
              <w:snapToGrid w:val="0"/>
              <w:rPr>
                <w:rFonts w:cs="Arial"/>
                <w:szCs w:val="18"/>
              </w:rPr>
            </w:pP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13" w:name="bmInhoudsopgave" w:displacedByCustomXml="next"/>
    <w:bookmarkEnd w:id="13"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B039CD3" w14:textId="4D3E142A" w:rsidR="001F2F3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70931619" w:history="1">
            <w:r w:rsidR="001F2F3F" w:rsidRPr="003624F0">
              <w:rPr>
                <w:rStyle w:val="Hyperlink"/>
              </w:rPr>
              <w:t>1</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Inleiding</w:t>
            </w:r>
            <w:r w:rsidR="001F2F3F">
              <w:rPr>
                <w:webHidden/>
              </w:rPr>
              <w:tab/>
            </w:r>
            <w:r w:rsidR="001F2F3F">
              <w:rPr>
                <w:webHidden/>
              </w:rPr>
              <w:fldChar w:fldCharType="begin"/>
            </w:r>
            <w:r w:rsidR="001F2F3F">
              <w:rPr>
                <w:webHidden/>
              </w:rPr>
              <w:instrText xml:space="preserve"> PAGEREF _Toc70931619 \h </w:instrText>
            </w:r>
            <w:r w:rsidR="001F2F3F">
              <w:rPr>
                <w:webHidden/>
              </w:rPr>
            </w:r>
            <w:r w:rsidR="001F2F3F">
              <w:rPr>
                <w:webHidden/>
              </w:rPr>
              <w:fldChar w:fldCharType="separate"/>
            </w:r>
            <w:r w:rsidR="001F2F3F">
              <w:rPr>
                <w:webHidden/>
              </w:rPr>
              <w:t>6</w:t>
            </w:r>
            <w:r w:rsidR="001F2F3F">
              <w:rPr>
                <w:webHidden/>
              </w:rPr>
              <w:fldChar w:fldCharType="end"/>
            </w:r>
          </w:hyperlink>
        </w:p>
        <w:p w14:paraId="74A40458" w14:textId="4B035909" w:rsidR="001F2F3F" w:rsidRDefault="007E4975">
          <w:pPr>
            <w:pStyle w:val="Inhopg2"/>
            <w:rPr>
              <w:rFonts w:asciiTheme="minorHAnsi" w:eastAsiaTheme="minorEastAsia" w:hAnsiTheme="minorHAnsi" w:cstheme="minorBidi"/>
              <w:snapToGrid/>
              <w:kern w:val="0"/>
              <w:sz w:val="22"/>
              <w:szCs w:val="22"/>
              <w:lang w:eastAsia="nl-NL"/>
            </w:rPr>
          </w:pPr>
          <w:hyperlink w:anchor="_Toc70931620" w:history="1">
            <w:r w:rsidR="001F2F3F" w:rsidRPr="003624F0">
              <w:rPr>
                <w:rStyle w:val="Hyperlink"/>
              </w:rPr>
              <w:t>1.1</w:t>
            </w:r>
            <w:r w:rsidR="001F2F3F">
              <w:rPr>
                <w:rFonts w:asciiTheme="minorHAnsi" w:eastAsiaTheme="minorEastAsia" w:hAnsiTheme="minorHAnsi" w:cstheme="minorBidi"/>
                <w:snapToGrid/>
                <w:kern w:val="0"/>
                <w:sz w:val="22"/>
                <w:szCs w:val="22"/>
                <w:lang w:eastAsia="nl-NL"/>
              </w:rPr>
              <w:tab/>
            </w:r>
            <w:r w:rsidR="001F2F3F" w:rsidRPr="003624F0">
              <w:rPr>
                <w:rStyle w:val="Hyperlink"/>
              </w:rPr>
              <w:t>Doel</w:t>
            </w:r>
            <w:r w:rsidR="001F2F3F">
              <w:rPr>
                <w:webHidden/>
              </w:rPr>
              <w:tab/>
            </w:r>
            <w:r w:rsidR="001F2F3F">
              <w:rPr>
                <w:webHidden/>
              </w:rPr>
              <w:fldChar w:fldCharType="begin"/>
            </w:r>
            <w:r w:rsidR="001F2F3F">
              <w:rPr>
                <w:webHidden/>
              </w:rPr>
              <w:instrText xml:space="preserve"> PAGEREF _Toc70931620 \h </w:instrText>
            </w:r>
            <w:r w:rsidR="001F2F3F">
              <w:rPr>
                <w:webHidden/>
              </w:rPr>
            </w:r>
            <w:r w:rsidR="001F2F3F">
              <w:rPr>
                <w:webHidden/>
              </w:rPr>
              <w:fldChar w:fldCharType="separate"/>
            </w:r>
            <w:r w:rsidR="001F2F3F">
              <w:rPr>
                <w:webHidden/>
              </w:rPr>
              <w:t>6</w:t>
            </w:r>
            <w:r w:rsidR="001F2F3F">
              <w:rPr>
                <w:webHidden/>
              </w:rPr>
              <w:fldChar w:fldCharType="end"/>
            </w:r>
          </w:hyperlink>
        </w:p>
        <w:p w14:paraId="53479EED" w14:textId="5672611C" w:rsidR="001F2F3F" w:rsidRDefault="007E4975">
          <w:pPr>
            <w:pStyle w:val="Inhopg2"/>
            <w:rPr>
              <w:rFonts w:asciiTheme="minorHAnsi" w:eastAsiaTheme="minorEastAsia" w:hAnsiTheme="minorHAnsi" w:cstheme="minorBidi"/>
              <w:snapToGrid/>
              <w:kern w:val="0"/>
              <w:sz w:val="22"/>
              <w:szCs w:val="22"/>
              <w:lang w:eastAsia="nl-NL"/>
            </w:rPr>
          </w:pPr>
          <w:hyperlink w:anchor="_Toc70931621" w:history="1">
            <w:r w:rsidR="001F2F3F" w:rsidRPr="003624F0">
              <w:rPr>
                <w:rStyle w:val="Hyperlink"/>
              </w:rPr>
              <w:t>1.2</w:t>
            </w:r>
            <w:r w:rsidR="001F2F3F">
              <w:rPr>
                <w:rFonts w:asciiTheme="minorHAnsi" w:eastAsiaTheme="minorEastAsia" w:hAnsiTheme="minorHAnsi" w:cstheme="minorBidi"/>
                <w:snapToGrid/>
                <w:kern w:val="0"/>
                <w:sz w:val="22"/>
                <w:szCs w:val="22"/>
                <w:lang w:eastAsia="nl-NL"/>
              </w:rPr>
              <w:tab/>
            </w:r>
            <w:r w:rsidR="001F2F3F" w:rsidRPr="003624F0">
              <w:rPr>
                <w:rStyle w:val="Hyperlink"/>
              </w:rPr>
              <w:t>Algemeen</w:t>
            </w:r>
            <w:r w:rsidR="001F2F3F">
              <w:rPr>
                <w:webHidden/>
              </w:rPr>
              <w:tab/>
            </w:r>
            <w:r w:rsidR="001F2F3F">
              <w:rPr>
                <w:webHidden/>
              </w:rPr>
              <w:fldChar w:fldCharType="begin"/>
            </w:r>
            <w:r w:rsidR="001F2F3F">
              <w:rPr>
                <w:webHidden/>
              </w:rPr>
              <w:instrText xml:space="preserve"> PAGEREF _Toc70931621 \h </w:instrText>
            </w:r>
            <w:r w:rsidR="001F2F3F">
              <w:rPr>
                <w:webHidden/>
              </w:rPr>
            </w:r>
            <w:r w:rsidR="001F2F3F">
              <w:rPr>
                <w:webHidden/>
              </w:rPr>
              <w:fldChar w:fldCharType="separate"/>
            </w:r>
            <w:r w:rsidR="001F2F3F">
              <w:rPr>
                <w:webHidden/>
              </w:rPr>
              <w:t>6</w:t>
            </w:r>
            <w:r w:rsidR="001F2F3F">
              <w:rPr>
                <w:webHidden/>
              </w:rPr>
              <w:fldChar w:fldCharType="end"/>
            </w:r>
          </w:hyperlink>
        </w:p>
        <w:p w14:paraId="7DA8C6C8" w14:textId="571EA5F2" w:rsidR="001F2F3F" w:rsidRDefault="007E4975">
          <w:pPr>
            <w:pStyle w:val="Inhopg2"/>
            <w:rPr>
              <w:rFonts w:asciiTheme="minorHAnsi" w:eastAsiaTheme="minorEastAsia" w:hAnsiTheme="minorHAnsi" w:cstheme="minorBidi"/>
              <w:snapToGrid/>
              <w:kern w:val="0"/>
              <w:sz w:val="22"/>
              <w:szCs w:val="22"/>
              <w:lang w:eastAsia="nl-NL"/>
            </w:rPr>
          </w:pPr>
          <w:hyperlink w:anchor="_Toc70931622" w:history="1">
            <w:r w:rsidR="001F2F3F" w:rsidRPr="003624F0">
              <w:rPr>
                <w:rStyle w:val="Hyperlink"/>
              </w:rPr>
              <w:t>1.3</w:t>
            </w:r>
            <w:r w:rsidR="001F2F3F">
              <w:rPr>
                <w:rFonts w:asciiTheme="minorHAnsi" w:eastAsiaTheme="minorEastAsia" w:hAnsiTheme="minorHAnsi" w:cstheme="minorBidi"/>
                <w:snapToGrid/>
                <w:kern w:val="0"/>
                <w:sz w:val="22"/>
                <w:szCs w:val="22"/>
                <w:lang w:eastAsia="nl-NL"/>
              </w:rPr>
              <w:tab/>
            </w:r>
            <w:r w:rsidR="001F2F3F" w:rsidRPr="003624F0">
              <w:rPr>
                <w:rStyle w:val="Hyperlink"/>
              </w:rPr>
              <w:t>Referenties</w:t>
            </w:r>
            <w:r w:rsidR="001F2F3F">
              <w:rPr>
                <w:webHidden/>
              </w:rPr>
              <w:tab/>
            </w:r>
            <w:r w:rsidR="001F2F3F">
              <w:rPr>
                <w:webHidden/>
              </w:rPr>
              <w:fldChar w:fldCharType="begin"/>
            </w:r>
            <w:r w:rsidR="001F2F3F">
              <w:rPr>
                <w:webHidden/>
              </w:rPr>
              <w:instrText xml:space="preserve"> PAGEREF _Toc70931622 \h </w:instrText>
            </w:r>
            <w:r w:rsidR="001F2F3F">
              <w:rPr>
                <w:webHidden/>
              </w:rPr>
            </w:r>
            <w:r w:rsidR="001F2F3F">
              <w:rPr>
                <w:webHidden/>
              </w:rPr>
              <w:fldChar w:fldCharType="separate"/>
            </w:r>
            <w:r w:rsidR="001F2F3F">
              <w:rPr>
                <w:webHidden/>
              </w:rPr>
              <w:t>7</w:t>
            </w:r>
            <w:r w:rsidR="001F2F3F">
              <w:rPr>
                <w:webHidden/>
              </w:rPr>
              <w:fldChar w:fldCharType="end"/>
            </w:r>
          </w:hyperlink>
        </w:p>
        <w:p w14:paraId="4EDEDAF2" w14:textId="51D033E0" w:rsidR="001F2F3F" w:rsidRDefault="007E4975">
          <w:pPr>
            <w:pStyle w:val="Inhopg1"/>
            <w:rPr>
              <w:rFonts w:asciiTheme="minorHAnsi" w:eastAsiaTheme="minorEastAsia" w:hAnsiTheme="minorHAnsi" w:cstheme="minorBidi"/>
              <w:b w:val="0"/>
              <w:bCs w:val="0"/>
              <w:snapToGrid/>
              <w:kern w:val="0"/>
              <w:sz w:val="22"/>
              <w:szCs w:val="22"/>
              <w:lang w:eastAsia="nl-NL"/>
            </w:rPr>
          </w:pPr>
          <w:hyperlink w:anchor="_Toc70931623" w:history="1">
            <w:r w:rsidR="001F2F3F" w:rsidRPr="003624F0">
              <w:rPr>
                <w:rStyle w:val="Hyperlink"/>
              </w:rPr>
              <w:t>2</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Argenta Hypotheekakte</w:t>
            </w:r>
            <w:r w:rsidR="001F2F3F">
              <w:rPr>
                <w:webHidden/>
              </w:rPr>
              <w:tab/>
            </w:r>
            <w:r w:rsidR="001F2F3F">
              <w:rPr>
                <w:webHidden/>
              </w:rPr>
              <w:fldChar w:fldCharType="begin"/>
            </w:r>
            <w:r w:rsidR="001F2F3F">
              <w:rPr>
                <w:webHidden/>
              </w:rPr>
              <w:instrText xml:space="preserve"> PAGEREF _Toc70931623 \h </w:instrText>
            </w:r>
            <w:r w:rsidR="001F2F3F">
              <w:rPr>
                <w:webHidden/>
              </w:rPr>
            </w:r>
            <w:r w:rsidR="001F2F3F">
              <w:rPr>
                <w:webHidden/>
              </w:rPr>
              <w:fldChar w:fldCharType="separate"/>
            </w:r>
            <w:r w:rsidR="001F2F3F">
              <w:rPr>
                <w:webHidden/>
              </w:rPr>
              <w:t>8</w:t>
            </w:r>
            <w:r w:rsidR="001F2F3F">
              <w:rPr>
                <w:webHidden/>
              </w:rPr>
              <w:fldChar w:fldCharType="end"/>
            </w:r>
          </w:hyperlink>
        </w:p>
        <w:p w14:paraId="56824C28" w14:textId="1FE933D3" w:rsidR="001F2F3F" w:rsidRDefault="007E4975">
          <w:pPr>
            <w:pStyle w:val="Inhopg2"/>
            <w:rPr>
              <w:rFonts w:asciiTheme="minorHAnsi" w:eastAsiaTheme="minorEastAsia" w:hAnsiTheme="minorHAnsi" w:cstheme="minorBidi"/>
              <w:snapToGrid/>
              <w:kern w:val="0"/>
              <w:sz w:val="22"/>
              <w:szCs w:val="22"/>
              <w:lang w:eastAsia="nl-NL"/>
            </w:rPr>
          </w:pPr>
          <w:hyperlink w:anchor="_Toc70931624" w:history="1">
            <w:r w:rsidR="001F2F3F" w:rsidRPr="003624F0">
              <w:rPr>
                <w:rStyle w:val="Hyperlink"/>
              </w:rPr>
              <w:t>2.1</w:t>
            </w:r>
            <w:r w:rsidR="001F2F3F">
              <w:rPr>
                <w:rFonts w:asciiTheme="minorHAnsi" w:eastAsiaTheme="minorEastAsia" w:hAnsiTheme="minorHAnsi" w:cstheme="minorBidi"/>
                <w:snapToGrid/>
                <w:kern w:val="0"/>
                <w:sz w:val="22"/>
                <w:szCs w:val="22"/>
                <w:lang w:eastAsia="nl-NL"/>
              </w:rPr>
              <w:tab/>
            </w:r>
            <w:r w:rsidR="001F2F3F" w:rsidRPr="003624F0">
              <w:rPr>
                <w:rStyle w:val="Hyperlink"/>
              </w:rPr>
              <w:t>Equivalentieverklaring</w:t>
            </w:r>
            <w:r w:rsidR="001F2F3F">
              <w:rPr>
                <w:webHidden/>
              </w:rPr>
              <w:tab/>
            </w:r>
            <w:r w:rsidR="001F2F3F">
              <w:rPr>
                <w:webHidden/>
              </w:rPr>
              <w:fldChar w:fldCharType="begin"/>
            </w:r>
            <w:r w:rsidR="001F2F3F">
              <w:rPr>
                <w:webHidden/>
              </w:rPr>
              <w:instrText xml:space="preserve"> PAGEREF _Toc70931624 \h </w:instrText>
            </w:r>
            <w:r w:rsidR="001F2F3F">
              <w:rPr>
                <w:webHidden/>
              </w:rPr>
            </w:r>
            <w:r w:rsidR="001F2F3F">
              <w:rPr>
                <w:webHidden/>
              </w:rPr>
              <w:fldChar w:fldCharType="separate"/>
            </w:r>
            <w:r w:rsidR="001F2F3F">
              <w:rPr>
                <w:webHidden/>
              </w:rPr>
              <w:t>8</w:t>
            </w:r>
            <w:r w:rsidR="001F2F3F">
              <w:rPr>
                <w:webHidden/>
              </w:rPr>
              <w:fldChar w:fldCharType="end"/>
            </w:r>
          </w:hyperlink>
        </w:p>
        <w:p w14:paraId="5FB076FE" w14:textId="3400AE54" w:rsidR="001F2F3F" w:rsidRDefault="007E4975">
          <w:pPr>
            <w:pStyle w:val="Inhopg2"/>
            <w:rPr>
              <w:rFonts w:asciiTheme="minorHAnsi" w:eastAsiaTheme="minorEastAsia" w:hAnsiTheme="minorHAnsi" w:cstheme="minorBidi"/>
              <w:snapToGrid/>
              <w:kern w:val="0"/>
              <w:sz w:val="22"/>
              <w:szCs w:val="22"/>
              <w:lang w:eastAsia="nl-NL"/>
            </w:rPr>
          </w:pPr>
          <w:hyperlink w:anchor="_Toc70931625" w:history="1">
            <w:r w:rsidR="001F2F3F" w:rsidRPr="003624F0">
              <w:rPr>
                <w:rStyle w:val="Hyperlink"/>
              </w:rPr>
              <w:t>2.2</w:t>
            </w:r>
            <w:r w:rsidR="001F2F3F">
              <w:rPr>
                <w:rFonts w:asciiTheme="minorHAnsi" w:eastAsiaTheme="minorEastAsia" w:hAnsiTheme="minorHAnsi" w:cstheme="minorBidi"/>
                <w:snapToGrid/>
                <w:kern w:val="0"/>
                <w:sz w:val="22"/>
                <w:szCs w:val="22"/>
                <w:lang w:eastAsia="nl-NL"/>
              </w:rPr>
              <w:tab/>
            </w:r>
            <w:r w:rsidR="001F2F3F" w:rsidRPr="003624F0">
              <w:rPr>
                <w:rStyle w:val="Hyperlink"/>
              </w:rPr>
              <w:t>Titel</w:t>
            </w:r>
            <w:r w:rsidR="001F2F3F">
              <w:rPr>
                <w:webHidden/>
              </w:rPr>
              <w:tab/>
            </w:r>
            <w:r w:rsidR="001F2F3F">
              <w:rPr>
                <w:webHidden/>
              </w:rPr>
              <w:fldChar w:fldCharType="begin"/>
            </w:r>
            <w:r w:rsidR="001F2F3F">
              <w:rPr>
                <w:webHidden/>
              </w:rPr>
              <w:instrText xml:space="preserve"> PAGEREF _Toc70931625 \h </w:instrText>
            </w:r>
            <w:r w:rsidR="001F2F3F">
              <w:rPr>
                <w:webHidden/>
              </w:rPr>
            </w:r>
            <w:r w:rsidR="001F2F3F">
              <w:rPr>
                <w:webHidden/>
              </w:rPr>
              <w:fldChar w:fldCharType="separate"/>
            </w:r>
            <w:r w:rsidR="001F2F3F">
              <w:rPr>
                <w:webHidden/>
              </w:rPr>
              <w:t>9</w:t>
            </w:r>
            <w:r w:rsidR="001F2F3F">
              <w:rPr>
                <w:webHidden/>
              </w:rPr>
              <w:fldChar w:fldCharType="end"/>
            </w:r>
          </w:hyperlink>
        </w:p>
        <w:p w14:paraId="0FD1CDA9" w14:textId="2BC6C7F6" w:rsidR="001F2F3F" w:rsidRDefault="007E4975">
          <w:pPr>
            <w:pStyle w:val="Inhopg2"/>
            <w:rPr>
              <w:rFonts w:asciiTheme="minorHAnsi" w:eastAsiaTheme="minorEastAsia" w:hAnsiTheme="minorHAnsi" w:cstheme="minorBidi"/>
              <w:snapToGrid/>
              <w:kern w:val="0"/>
              <w:sz w:val="22"/>
              <w:szCs w:val="22"/>
              <w:lang w:eastAsia="nl-NL"/>
            </w:rPr>
          </w:pPr>
          <w:hyperlink w:anchor="_Toc70931626" w:history="1">
            <w:r w:rsidR="001F2F3F" w:rsidRPr="003624F0">
              <w:rPr>
                <w:rStyle w:val="Hyperlink"/>
              </w:rPr>
              <w:t>2.3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Aanhef</w:t>
            </w:r>
            <w:r w:rsidR="001F2F3F">
              <w:rPr>
                <w:webHidden/>
              </w:rPr>
              <w:tab/>
            </w:r>
            <w:r w:rsidR="001F2F3F">
              <w:rPr>
                <w:webHidden/>
              </w:rPr>
              <w:fldChar w:fldCharType="begin"/>
            </w:r>
            <w:r w:rsidR="001F2F3F">
              <w:rPr>
                <w:webHidden/>
              </w:rPr>
              <w:instrText xml:space="preserve"> PAGEREF _Toc70931626 \h </w:instrText>
            </w:r>
            <w:r w:rsidR="001F2F3F">
              <w:rPr>
                <w:webHidden/>
              </w:rPr>
            </w:r>
            <w:r w:rsidR="001F2F3F">
              <w:rPr>
                <w:webHidden/>
              </w:rPr>
              <w:fldChar w:fldCharType="separate"/>
            </w:r>
            <w:r w:rsidR="001F2F3F">
              <w:rPr>
                <w:webHidden/>
              </w:rPr>
              <w:t>9</w:t>
            </w:r>
            <w:r w:rsidR="001F2F3F">
              <w:rPr>
                <w:webHidden/>
              </w:rPr>
              <w:fldChar w:fldCharType="end"/>
            </w:r>
          </w:hyperlink>
        </w:p>
        <w:p w14:paraId="7ECB88A2" w14:textId="2CECEFE2" w:rsidR="001F2F3F" w:rsidRDefault="007E4975">
          <w:pPr>
            <w:pStyle w:val="Inhopg2"/>
            <w:rPr>
              <w:rFonts w:asciiTheme="minorHAnsi" w:eastAsiaTheme="minorEastAsia" w:hAnsiTheme="minorHAnsi" w:cstheme="minorBidi"/>
              <w:snapToGrid/>
              <w:kern w:val="0"/>
              <w:sz w:val="22"/>
              <w:szCs w:val="22"/>
              <w:lang w:eastAsia="nl-NL"/>
            </w:rPr>
          </w:pPr>
          <w:hyperlink w:anchor="_Toc70931627" w:history="1">
            <w:r w:rsidR="001F2F3F" w:rsidRPr="003624F0">
              <w:rPr>
                <w:rStyle w:val="Hyperlink"/>
              </w:rPr>
              <w:t>2.4</w:t>
            </w:r>
            <w:r w:rsidR="001F2F3F">
              <w:rPr>
                <w:rFonts w:asciiTheme="minorHAnsi" w:eastAsiaTheme="minorEastAsia" w:hAnsiTheme="minorHAnsi" w:cstheme="minorBidi"/>
                <w:snapToGrid/>
                <w:kern w:val="0"/>
                <w:sz w:val="22"/>
                <w:szCs w:val="22"/>
                <w:lang w:eastAsia="nl-NL"/>
              </w:rPr>
              <w:tab/>
            </w:r>
            <w:r w:rsidR="001F2F3F" w:rsidRPr="003624F0">
              <w:rPr>
                <w:rStyle w:val="Hyperlink"/>
              </w:rPr>
              <w:t>Partijen</w:t>
            </w:r>
            <w:r w:rsidR="001F2F3F">
              <w:rPr>
                <w:webHidden/>
              </w:rPr>
              <w:tab/>
            </w:r>
            <w:r w:rsidR="001F2F3F">
              <w:rPr>
                <w:webHidden/>
              </w:rPr>
              <w:fldChar w:fldCharType="begin"/>
            </w:r>
            <w:r w:rsidR="001F2F3F">
              <w:rPr>
                <w:webHidden/>
              </w:rPr>
              <w:instrText xml:space="preserve"> PAGEREF _Toc70931627 \h </w:instrText>
            </w:r>
            <w:r w:rsidR="001F2F3F">
              <w:rPr>
                <w:webHidden/>
              </w:rPr>
            </w:r>
            <w:r w:rsidR="001F2F3F">
              <w:rPr>
                <w:webHidden/>
              </w:rPr>
              <w:fldChar w:fldCharType="separate"/>
            </w:r>
            <w:r w:rsidR="001F2F3F">
              <w:rPr>
                <w:webHidden/>
              </w:rPr>
              <w:t>10</w:t>
            </w:r>
            <w:r w:rsidR="001F2F3F">
              <w:rPr>
                <w:webHidden/>
              </w:rPr>
              <w:fldChar w:fldCharType="end"/>
            </w:r>
          </w:hyperlink>
        </w:p>
        <w:p w14:paraId="6145B08D" w14:textId="52BC630C" w:rsidR="001F2F3F" w:rsidRDefault="007E4975">
          <w:pPr>
            <w:pStyle w:val="Inhopg3"/>
            <w:rPr>
              <w:rFonts w:asciiTheme="minorHAnsi" w:eastAsiaTheme="minorEastAsia" w:hAnsiTheme="minorHAnsi" w:cstheme="minorBidi"/>
              <w:snapToGrid/>
              <w:kern w:val="0"/>
              <w:sz w:val="22"/>
              <w:szCs w:val="22"/>
              <w:lang w:eastAsia="nl-NL"/>
            </w:rPr>
          </w:pPr>
          <w:hyperlink w:anchor="_Toc70931628" w:history="1">
            <w:r w:rsidR="001F2F3F" w:rsidRPr="003624F0">
              <w:rPr>
                <w:rStyle w:val="Hyperlink"/>
              </w:rPr>
              <w:t>2.4.1</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Geldnemer / Schuldenaar</w:t>
            </w:r>
            <w:r w:rsidR="001F2F3F">
              <w:rPr>
                <w:webHidden/>
              </w:rPr>
              <w:tab/>
            </w:r>
            <w:r w:rsidR="001F2F3F">
              <w:rPr>
                <w:webHidden/>
              </w:rPr>
              <w:fldChar w:fldCharType="begin"/>
            </w:r>
            <w:r w:rsidR="001F2F3F">
              <w:rPr>
                <w:webHidden/>
              </w:rPr>
              <w:instrText xml:space="preserve"> PAGEREF _Toc70931628 \h </w:instrText>
            </w:r>
            <w:r w:rsidR="001F2F3F">
              <w:rPr>
                <w:webHidden/>
              </w:rPr>
            </w:r>
            <w:r w:rsidR="001F2F3F">
              <w:rPr>
                <w:webHidden/>
              </w:rPr>
              <w:fldChar w:fldCharType="separate"/>
            </w:r>
            <w:r w:rsidR="001F2F3F">
              <w:rPr>
                <w:webHidden/>
              </w:rPr>
              <w:t>10</w:t>
            </w:r>
            <w:r w:rsidR="001F2F3F">
              <w:rPr>
                <w:webHidden/>
              </w:rPr>
              <w:fldChar w:fldCharType="end"/>
            </w:r>
          </w:hyperlink>
        </w:p>
        <w:p w14:paraId="4992FB3F" w14:textId="32FC781A" w:rsidR="001F2F3F" w:rsidRDefault="007E4975">
          <w:pPr>
            <w:pStyle w:val="Inhopg3"/>
            <w:rPr>
              <w:rFonts w:asciiTheme="minorHAnsi" w:eastAsiaTheme="minorEastAsia" w:hAnsiTheme="minorHAnsi" w:cstheme="minorBidi"/>
              <w:snapToGrid/>
              <w:kern w:val="0"/>
              <w:sz w:val="22"/>
              <w:szCs w:val="22"/>
              <w:lang w:eastAsia="nl-NL"/>
            </w:rPr>
          </w:pPr>
          <w:hyperlink w:anchor="_Toc70931629" w:history="1">
            <w:r w:rsidR="001F2F3F" w:rsidRPr="003624F0">
              <w:rPr>
                <w:rStyle w:val="Hyperlink"/>
              </w:rPr>
              <w:t>2.4.2</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Geldverstrekker</w:t>
            </w:r>
            <w:r w:rsidR="001F2F3F">
              <w:rPr>
                <w:webHidden/>
              </w:rPr>
              <w:tab/>
            </w:r>
            <w:r w:rsidR="001F2F3F">
              <w:rPr>
                <w:webHidden/>
              </w:rPr>
              <w:fldChar w:fldCharType="begin"/>
            </w:r>
            <w:r w:rsidR="001F2F3F">
              <w:rPr>
                <w:webHidden/>
              </w:rPr>
              <w:instrText xml:space="preserve"> PAGEREF _Toc70931629 \h </w:instrText>
            </w:r>
            <w:r w:rsidR="001F2F3F">
              <w:rPr>
                <w:webHidden/>
              </w:rPr>
            </w:r>
            <w:r w:rsidR="001F2F3F">
              <w:rPr>
                <w:webHidden/>
              </w:rPr>
              <w:fldChar w:fldCharType="separate"/>
            </w:r>
            <w:r w:rsidR="001F2F3F">
              <w:rPr>
                <w:webHidden/>
              </w:rPr>
              <w:t>11</w:t>
            </w:r>
            <w:r w:rsidR="001F2F3F">
              <w:rPr>
                <w:webHidden/>
              </w:rPr>
              <w:fldChar w:fldCharType="end"/>
            </w:r>
          </w:hyperlink>
        </w:p>
        <w:p w14:paraId="26BD7A8D" w14:textId="4D699690" w:rsidR="001F2F3F" w:rsidRDefault="007E4975">
          <w:pPr>
            <w:pStyle w:val="Inhopg3"/>
            <w:rPr>
              <w:rFonts w:asciiTheme="minorHAnsi" w:eastAsiaTheme="minorEastAsia" w:hAnsiTheme="minorHAnsi" w:cstheme="minorBidi"/>
              <w:snapToGrid/>
              <w:kern w:val="0"/>
              <w:sz w:val="22"/>
              <w:szCs w:val="22"/>
              <w:lang w:eastAsia="nl-NL"/>
            </w:rPr>
          </w:pPr>
          <w:hyperlink w:anchor="_Toc70931630" w:history="1">
            <w:r w:rsidR="001F2F3F" w:rsidRPr="003624F0">
              <w:rPr>
                <w:rStyle w:val="Hyperlink"/>
              </w:rPr>
              <w:t>2.4.3</w:t>
            </w:r>
            <w:r w:rsidR="001F2F3F">
              <w:rPr>
                <w:rFonts w:asciiTheme="minorHAnsi" w:eastAsiaTheme="minorEastAsia" w:hAnsiTheme="minorHAnsi" w:cstheme="minorBidi"/>
                <w:snapToGrid/>
                <w:kern w:val="0"/>
                <w:sz w:val="22"/>
                <w:szCs w:val="22"/>
                <w:lang w:eastAsia="nl-NL"/>
              </w:rPr>
              <w:tab/>
            </w:r>
            <w:r w:rsidR="001F2F3F" w:rsidRPr="003624F0">
              <w:rPr>
                <w:rStyle w:val="Hyperlink"/>
              </w:rPr>
              <w:t>Verzekeraar</w:t>
            </w:r>
            <w:r w:rsidR="001F2F3F">
              <w:rPr>
                <w:webHidden/>
              </w:rPr>
              <w:tab/>
            </w:r>
            <w:r w:rsidR="001F2F3F">
              <w:rPr>
                <w:webHidden/>
              </w:rPr>
              <w:fldChar w:fldCharType="begin"/>
            </w:r>
            <w:r w:rsidR="001F2F3F">
              <w:rPr>
                <w:webHidden/>
              </w:rPr>
              <w:instrText xml:space="preserve"> PAGEREF _Toc70931630 \h </w:instrText>
            </w:r>
            <w:r w:rsidR="001F2F3F">
              <w:rPr>
                <w:webHidden/>
              </w:rPr>
            </w:r>
            <w:r w:rsidR="001F2F3F">
              <w:rPr>
                <w:webHidden/>
              </w:rPr>
              <w:fldChar w:fldCharType="separate"/>
            </w:r>
            <w:r w:rsidR="001F2F3F">
              <w:rPr>
                <w:webHidden/>
              </w:rPr>
              <w:t>15</w:t>
            </w:r>
            <w:r w:rsidR="001F2F3F">
              <w:rPr>
                <w:webHidden/>
              </w:rPr>
              <w:fldChar w:fldCharType="end"/>
            </w:r>
          </w:hyperlink>
        </w:p>
        <w:p w14:paraId="4E1344D2" w14:textId="0A609A70" w:rsidR="001F2F3F" w:rsidRDefault="007E4975">
          <w:pPr>
            <w:pStyle w:val="Inhopg3"/>
            <w:rPr>
              <w:rFonts w:asciiTheme="minorHAnsi" w:eastAsiaTheme="minorEastAsia" w:hAnsiTheme="minorHAnsi" w:cstheme="minorBidi"/>
              <w:snapToGrid/>
              <w:kern w:val="0"/>
              <w:sz w:val="22"/>
              <w:szCs w:val="22"/>
              <w:lang w:eastAsia="nl-NL"/>
            </w:rPr>
          </w:pPr>
          <w:hyperlink w:anchor="_Toc70931631" w:history="1">
            <w:r w:rsidR="001F2F3F" w:rsidRPr="003624F0">
              <w:rPr>
                <w:rStyle w:val="Hyperlink"/>
              </w:rPr>
              <w:t>2.4.4</w:t>
            </w:r>
            <w:r w:rsidR="001F2F3F">
              <w:rPr>
                <w:rFonts w:asciiTheme="minorHAnsi" w:eastAsiaTheme="minorEastAsia" w:hAnsiTheme="minorHAnsi" w:cstheme="minorBidi"/>
                <w:snapToGrid/>
                <w:kern w:val="0"/>
                <w:sz w:val="22"/>
                <w:szCs w:val="22"/>
                <w:lang w:eastAsia="nl-NL"/>
              </w:rPr>
              <w:tab/>
            </w:r>
            <w:r w:rsidR="001F2F3F" w:rsidRPr="003624F0">
              <w:rPr>
                <w:rStyle w:val="Hyperlink"/>
              </w:rPr>
              <w:t>Afsluiting partijen</w:t>
            </w:r>
            <w:r w:rsidR="001F2F3F">
              <w:rPr>
                <w:webHidden/>
              </w:rPr>
              <w:tab/>
            </w:r>
            <w:r w:rsidR="001F2F3F">
              <w:rPr>
                <w:webHidden/>
              </w:rPr>
              <w:fldChar w:fldCharType="begin"/>
            </w:r>
            <w:r w:rsidR="001F2F3F">
              <w:rPr>
                <w:webHidden/>
              </w:rPr>
              <w:instrText xml:space="preserve"> PAGEREF _Toc70931631 \h </w:instrText>
            </w:r>
            <w:r w:rsidR="001F2F3F">
              <w:rPr>
                <w:webHidden/>
              </w:rPr>
            </w:r>
            <w:r w:rsidR="001F2F3F">
              <w:rPr>
                <w:webHidden/>
              </w:rPr>
              <w:fldChar w:fldCharType="separate"/>
            </w:r>
            <w:r w:rsidR="001F2F3F">
              <w:rPr>
                <w:webHidden/>
              </w:rPr>
              <w:t>17</w:t>
            </w:r>
            <w:r w:rsidR="001F2F3F">
              <w:rPr>
                <w:webHidden/>
              </w:rPr>
              <w:fldChar w:fldCharType="end"/>
            </w:r>
          </w:hyperlink>
        </w:p>
        <w:p w14:paraId="5443FEB6" w14:textId="41404E5C" w:rsidR="001F2F3F" w:rsidRDefault="007E4975">
          <w:pPr>
            <w:pStyle w:val="Inhopg2"/>
            <w:rPr>
              <w:rFonts w:asciiTheme="minorHAnsi" w:eastAsiaTheme="minorEastAsia" w:hAnsiTheme="minorHAnsi" w:cstheme="minorBidi"/>
              <w:snapToGrid/>
              <w:kern w:val="0"/>
              <w:sz w:val="22"/>
              <w:szCs w:val="22"/>
              <w:lang w:eastAsia="nl-NL"/>
            </w:rPr>
          </w:pPr>
          <w:hyperlink w:anchor="_Toc70931632" w:history="1">
            <w:r w:rsidR="001F2F3F" w:rsidRPr="003624F0">
              <w:rPr>
                <w:rStyle w:val="Hyperlink"/>
              </w:rPr>
              <w:t>2.5</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Hypotheektekst</w:t>
            </w:r>
            <w:r w:rsidR="001F2F3F">
              <w:rPr>
                <w:webHidden/>
              </w:rPr>
              <w:tab/>
            </w:r>
            <w:r w:rsidR="001F2F3F">
              <w:rPr>
                <w:webHidden/>
              </w:rPr>
              <w:fldChar w:fldCharType="begin"/>
            </w:r>
            <w:r w:rsidR="001F2F3F">
              <w:rPr>
                <w:webHidden/>
              </w:rPr>
              <w:instrText xml:space="preserve"> PAGEREF _Toc70931632 \h </w:instrText>
            </w:r>
            <w:r w:rsidR="001F2F3F">
              <w:rPr>
                <w:webHidden/>
              </w:rPr>
            </w:r>
            <w:r w:rsidR="001F2F3F">
              <w:rPr>
                <w:webHidden/>
              </w:rPr>
              <w:fldChar w:fldCharType="separate"/>
            </w:r>
            <w:r w:rsidR="001F2F3F">
              <w:rPr>
                <w:webHidden/>
              </w:rPr>
              <w:t>18</w:t>
            </w:r>
            <w:r w:rsidR="001F2F3F">
              <w:rPr>
                <w:webHidden/>
              </w:rPr>
              <w:fldChar w:fldCharType="end"/>
            </w:r>
          </w:hyperlink>
        </w:p>
        <w:p w14:paraId="4F8F5E76" w14:textId="75C2388F" w:rsidR="001F2F3F" w:rsidRDefault="007E4975">
          <w:pPr>
            <w:pStyle w:val="Inhopg3"/>
            <w:rPr>
              <w:rFonts w:asciiTheme="minorHAnsi" w:eastAsiaTheme="minorEastAsia" w:hAnsiTheme="minorHAnsi" w:cstheme="minorBidi"/>
              <w:snapToGrid/>
              <w:kern w:val="0"/>
              <w:sz w:val="22"/>
              <w:szCs w:val="22"/>
              <w:lang w:eastAsia="nl-NL"/>
            </w:rPr>
          </w:pPr>
          <w:hyperlink w:anchor="_Toc70931633" w:history="1">
            <w:r w:rsidR="001F2F3F" w:rsidRPr="003624F0">
              <w:rPr>
                <w:rStyle w:val="Hyperlink"/>
              </w:rPr>
              <w:t>2.5.1</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Hypotheekstelling</w:t>
            </w:r>
            <w:r w:rsidR="001F2F3F">
              <w:rPr>
                <w:webHidden/>
              </w:rPr>
              <w:tab/>
            </w:r>
            <w:r w:rsidR="001F2F3F">
              <w:rPr>
                <w:webHidden/>
              </w:rPr>
              <w:fldChar w:fldCharType="begin"/>
            </w:r>
            <w:r w:rsidR="001F2F3F">
              <w:rPr>
                <w:webHidden/>
              </w:rPr>
              <w:instrText xml:space="preserve"> PAGEREF _Toc70931633 \h </w:instrText>
            </w:r>
            <w:r w:rsidR="001F2F3F">
              <w:rPr>
                <w:webHidden/>
              </w:rPr>
            </w:r>
            <w:r w:rsidR="001F2F3F">
              <w:rPr>
                <w:webHidden/>
              </w:rPr>
              <w:fldChar w:fldCharType="separate"/>
            </w:r>
            <w:r w:rsidR="001F2F3F">
              <w:rPr>
                <w:webHidden/>
              </w:rPr>
              <w:t>19</w:t>
            </w:r>
            <w:r w:rsidR="001F2F3F">
              <w:rPr>
                <w:webHidden/>
              </w:rPr>
              <w:fldChar w:fldCharType="end"/>
            </w:r>
          </w:hyperlink>
        </w:p>
        <w:p w14:paraId="4A27C69C" w14:textId="015DF45A" w:rsidR="001F2F3F" w:rsidRDefault="007E4975">
          <w:pPr>
            <w:pStyle w:val="Inhopg3"/>
            <w:rPr>
              <w:rFonts w:asciiTheme="minorHAnsi" w:eastAsiaTheme="minorEastAsia" w:hAnsiTheme="minorHAnsi" w:cstheme="minorBidi"/>
              <w:snapToGrid/>
              <w:kern w:val="0"/>
              <w:sz w:val="22"/>
              <w:szCs w:val="22"/>
              <w:lang w:eastAsia="nl-NL"/>
            </w:rPr>
          </w:pPr>
          <w:hyperlink w:anchor="_Toc70931634" w:history="1">
            <w:r w:rsidR="001F2F3F" w:rsidRPr="003624F0">
              <w:rPr>
                <w:rStyle w:val="Hyperlink"/>
              </w:rPr>
              <w:t>2.5.2</w:t>
            </w:r>
            <w:r w:rsidR="001F2F3F">
              <w:rPr>
                <w:rFonts w:asciiTheme="minorHAnsi" w:eastAsiaTheme="minorEastAsia" w:hAnsiTheme="minorHAnsi" w:cstheme="minorBidi"/>
                <w:snapToGrid/>
                <w:kern w:val="0"/>
                <w:sz w:val="22"/>
                <w:szCs w:val="22"/>
                <w:lang w:eastAsia="nl-NL"/>
              </w:rPr>
              <w:tab/>
            </w:r>
            <w:r w:rsidR="001F2F3F" w:rsidRPr="003624F0">
              <w:rPr>
                <w:rStyle w:val="Hyperlink"/>
              </w:rPr>
              <w:t>Registergoederen</w:t>
            </w:r>
            <w:r w:rsidR="001F2F3F">
              <w:rPr>
                <w:webHidden/>
              </w:rPr>
              <w:tab/>
            </w:r>
            <w:r w:rsidR="001F2F3F">
              <w:rPr>
                <w:webHidden/>
              </w:rPr>
              <w:fldChar w:fldCharType="begin"/>
            </w:r>
            <w:r w:rsidR="001F2F3F">
              <w:rPr>
                <w:webHidden/>
              </w:rPr>
              <w:instrText xml:space="preserve"> PAGEREF _Toc70931634 \h </w:instrText>
            </w:r>
            <w:r w:rsidR="001F2F3F">
              <w:rPr>
                <w:webHidden/>
              </w:rPr>
            </w:r>
            <w:r w:rsidR="001F2F3F">
              <w:rPr>
                <w:webHidden/>
              </w:rPr>
              <w:fldChar w:fldCharType="separate"/>
            </w:r>
            <w:r w:rsidR="001F2F3F">
              <w:rPr>
                <w:webHidden/>
              </w:rPr>
              <w:t>21</w:t>
            </w:r>
            <w:r w:rsidR="001F2F3F">
              <w:rPr>
                <w:webHidden/>
              </w:rPr>
              <w:fldChar w:fldCharType="end"/>
            </w:r>
          </w:hyperlink>
        </w:p>
        <w:p w14:paraId="72FB1E2B" w14:textId="5E9F8E39" w:rsidR="001F2F3F" w:rsidRDefault="007E4975">
          <w:pPr>
            <w:pStyle w:val="Inhopg3"/>
            <w:rPr>
              <w:rFonts w:asciiTheme="minorHAnsi" w:eastAsiaTheme="minorEastAsia" w:hAnsiTheme="minorHAnsi" w:cstheme="minorBidi"/>
              <w:snapToGrid/>
              <w:kern w:val="0"/>
              <w:sz w:val="22"/>
              <w:szCs w:val="22"/>
              <w:lang w:eastAsia="nl-NL"/>
            </w:rPr>
          </w:pPr>
          <w:hyperlink w:anchor="_Toc70931635" w:history="1">
            <w:r w:rsidR="001F2F3F" w:rsidRPr="003624F0">
              <w:rPr>
                <w:rStyle w:val="Hyperlink"/>
              </w:rPr>
              <w:t>2.5.3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Aanvaarding</w:t>
            </w:r>
            <w:r w:rsidR="001F2F3F">
              <w:rPr>
                <w:webHidden/>
              </w:rPr>
              <w:tab/>
            </w:r>
            <w:r w:rsidR="001F2F3F">
              <w:rPr>
                <w:webHidden/>
              </w:rPr>
              <w:fldChar w:fldCharType="begin"/>
            </w:r>
            <w:r w:rsidR="001F2F3F">
              <w:rPr>
                <w:webHidden/>
              </w:rPr>
              <w:instrText xml:space="preserve"> PAGEREF _Toc70931635 \h </w:instrText>
            </w:r>
            <w:r w:rsidR="001F2F3F">
              <w:rPr>
                <w:webHidden/>
              </w:rPr>
            </w:r>
            <w:r w:rsidR="001F2F3F">
              <w:rPr>
                <w:webHidden/>
              </w:rPr>
              <w:fldChar w:fldCharType="separate"/>
            </w:r>
            <w:r w:rsidR="001F2F3F">
              <w:rPr>
                <w:webHidden/>
              </w:rPr>
              <w:t>22</w:t>
            </w:r>
            <w:r w:rsidR="001F2F3F">
              <w:rPr>
                <w:webHidden/>
              </w:rPr>
              <w:fldChar w:fldCharType="end"/>
            </w:r>
          </w:hyperlink>
        </w:p>
        <w:p w14:paraId="26C14D1C" w14:textId="4FCA75C5" w:rsidR="001F2F3F" w:rsidRDefault="007E4975">
          <w:pPr>
            <w:pStyle w:val="Inhopg2"/>
            <w:rPr>
              <w:rFonts w:asciiTheme="minorHAnsi" w:eastAsiaTheme="minorEastAsia" w:hAnsiTheme="minorHAnsi" w:cstheme="minorBidi"/>
              <w:snapToGrid/>
              <w:kern w:val="0"/>
              <w:sz w:val="22"/>
              <w:szCs w:val="22"/>
              <w:lang w:eastAsia="nl-NL"/>
            </w:rPr>
          </w:pPr>
          <w:hyperlink w:anchor="_Toc70931636" w:history="1">
            <w:r w:rsidR="001F2F3F" w:rsidRPr="003624F0">
              <w:rPr>
                <w:rStyle w:val="Hyperlink"/>
              </w:rPr>
              <w:t>2.6</w:t>
            </w:r>
            <w:r w:rsidR="001F2F3F">
              <w:rPr>
                <w:rFonts w:asciiTheme="minorHAnsi" w:eastAsiaTheme="minorEastAsia" w:hAnsiTheme="minorHAnsi" w:cstheme="minorBidi"/>
                <w:snapToGrid/>
                <w:kern w:val="0"/>
                <w:sz w:val="22"/>
                <w:szCs w:val="22"/>
                <w:lang w:eastAsia="nl-NL"/>
              </w:rPr>
              <w:tab/>
            </w:r>
            <w:r w:rsidR="001F2F3F" w:rsidRPr="003624F0">
              <w:rPr>
                <w:rStyle w:val="Hyperlink"/>
              </w:rPr>
              <w:t>Woonplaatskeuze</w:t>
            </w:r>
            <w:r w:rsidR="001F2F3F">
              <w:rPr>
                <w:webHidden/>
              </w:rPr>
              <w:tab/>
            </w:r>
            <w:r w:rsidR="001F2F3F">
              <w:rPr>
                <w:webHidden/>
              </w:rPr>
              <w:fldChar w:fldCharType="begin"/>
            </w:r>
            <w:r w:rsidR="001F2F3F">
              <w:rPr>
                <w:webHidden/>
              </w:rPr>
              <w:instrText xml:space="preserve"> PAGEREF _Toc70931636 \h </w:instrText>
            </w:r>
            <w:r w:rsidR="001F2F3F">
              <w:rPr>
                <w:webHidden/>
              </w:rPr>
            </w:r>
            <w:r w:rsidR="001F2F3F">
              <w:rPr>
                <w:webHidden/>
              </w:rPr>
              <w:fldChar w:fldCharType="separate"/>
            </w:r>
            <w:r w:rsidR="001F2F3F">
              <w:rPr>
                <w:webHidden/>
              </w:rPr>
              <w:t>23</w:t>
            </w:r>
            <w:r w:rsidR="001F2F3F">
              <w:rPr>
                <w:webHidden/>
              </w:rPr>
              <w:fldChar w:fldCharType="end"/>
            </w:r>
          </w:hyperlink>
        </w:p>
        <w:p w14:paraId="60B7FDD1" w14:textId="3C47A4E3" w:rsidR="001F2F3F" w:rsidRDefault="007E4975">
          <w:pPr>
            <w:pStyle w:val="Inhopg2"/>
            <w:rPr>
              <w:rFonts w:asciiTheme="minorHAnsi" w:eastAsiaTheme="minorEastAsia" w:hAnsiTheme="minorHAnsi" w:cstheme="minorBidi"/>
              <w:snapToGrid/>
              <w:kern w:val="0"/>
              <w:sz w:val="22"/>
              <w:szCs w:val="22"/>
              <w:lang w:eastAsia="nl-NL"/>
            </w:rPr>
          </w:pPr>
          <w:hyperlink w:anchor="_Toc70931637" w:history="1">
            <w:r w:rsidR="001F2F3F" w:rsidRPr="003624F0">
              <w:rPr>
                <w:rStyle w:val="Hyperlink"/>
              </w:rPr>
              <w:t>2.7</w:t>
            </w:r>
            <w:r w:rsidR="001F2F3F">
              <w:rPr>
                <w:rFonts w:asciiTheme="minorHAnsi" w:eastAsiaTheme="minorEastAsia" w:hAnsiTheme="minorHAnsi" w:cstheme="minorBidi"/>
                <w:snapToGrid/>
                <w:kern w:val="0"/>
                <w:sz w:val="22"/>
                <w:szCs w:val="22"/>
                <w:lang w:eastAsia="nl-NL"/>
              </w:rPr>
              <w:tab/>
            </w:r>
            <w:r w:rsidR="001F2F3F" w:rsidRPr="003624F0">
              <w:rPr>
                <w:rStyle w:val="Hyperlink"/>
              </w:rPr>
              <w:t>Einde kadasterdeel</w:t>
            </w:r>
            <w:r w:rsidR="001F2F3F">
              <w:rPr>
                <w:webHidden/>
              </w:rPr>
              <w:tab/>
            </w:r>
            <w:r w:rsidR="001F2F3F">
              <w:rPr>
                <w:webHidden/>
              </w:rPr>
              <w:fldChar w:fldCharType="begin"/>
            </w:r>
            <w:r w:rsidR="001F2F3F">
              <w:rPr>
                <w:webHidden/>
              </w:rPr>
              <w:instrText xml:space="preserve"> PAGEREF _Toc70931637 \h </w:instrText>
            </w:r>
            <w:r w:rsidR="001F2F3F">
              <w:rPr>
                <w:webHidden/>
              </w:rPr>
            </w:r>
            <w:r w:rsidR="001F2F3F">
              <w:rPr>
                <w:webHidden/>
              </w:rPr>
              <w:fldChar w:fldCharType="separate"/>
            </w:r>
            <w:r w:rsidR="001F2F3F">
              <w:rPr>
                <w:webHidden/>
              </w:rPr>
              <w:t>23</w:t>
            </w:r>
            <w:r w:rsidR="001F2F3F">
              <w:rPr>
                <w:webHidden/>
              </w:rPr>
              <w:fldChar w:fldCharType="end"/>
            </w:r>
          </w:hyperlink>
        </w:p>
        <w:p w14:paraId="0D91222E" w14:textId="53EE6892" w:rsidR="001F2F3F" w:rsidRDefault="007E4975">
          <w:pPr>
            <w:pStyle w:val="Inhopg2"/>
            <w:rPr>
              <w:rFonts w:asciiTheme="minorHAnsi" w:eastAsiaTheme="minorEastAsia" w:hAnsiTheme="minorHAnsi" w:cstheme="minorBidi"/>
              <w:snapToGrid/>
              <w:kern w:val="0"/>
              <w:sz w:val="22"/>
              <w:szCs w:val="22"/>
              <w:lang w:eastAsia="nl-NL"/>
            </w:rPr>
          </w:pPr>
          <w:hyperlink w:anchor="_Toc70931638" w:history="1">
            <w:r w:rsidR="001F2F3F" w:rsidRPr="003624F0">
              <w:rPr>
                <w:rStyle w:val="Hyperlink"/>
              </w:rPr>
              <w:t>2.8</w:t>
            </w:r>
            <w:r w:rsidR="001F2F3F">
              <w:rPr>
                <w:rFonts w:asciiTheme="minorHAnsi" w:eastAsiaTheme="minorEastAsia" w:hAnsiTheme="minorHAnsi" w:cstheme="minorBidi"/>
                <w:snapToGrid/>
                <w:kern w:val="0"/>
                <w:sz w:val="22"/>
                <w:szCs w:val="22"/>
                <w:lang w:eastAsia="nl-NL"/>
              </w:rPr>
              <w:tab/>
            </w:r>
            <w:r w:rsidR="001F2F3F" w:rsidRPr="003624F0">
              <w:rPr>
                <w:rStyle w:val="Hyperlink"/>
              </w:rPr>
              <w:t>Vrije gedeelte</w:t>
            </w:r>
            <w:r w:rsidR="001F2F3F">
              <w:rPr>
                <w:webHidden/>
              </w:rPr>
              <w:tab/>
            </w:r>
            <w:r w:rsidR="001F2F3F">
              <w:rPr>
                <w:webHidden/>
              </w:rPr>
              <w:fldChar w:fldCharType="begin"/>
            </w:r>
            <w:r w:rsidR="001F2F3F">
              <w:rPr>
                <w:webHidden/>
              </w:rPr>
              <w:instrText xml:space="preserve"> PAGEREF _Toc70931638 \h </w:instrText>
            </w:r>
            <w:r w:rsidR="001F2F3F">
              <w:rPr>
                <w:webHidden/>
              </w:rPr>
            </w:r>
            <w:r w:rsidR="001F2F3F">
              <w:rPr>
                <w:webHidden/>
              </w:rPr>
              <w:fldChar w:fldCharType="separate"/>
            </w:r>
            <w:r w:rsidR="001F2F3F">
              <w:rPr>
                <w:webHidden/>
              </w:rPr>
              <w:t>24</w:t>
            </w:r>
            <w:r w:rsidR="001F2F3F">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4" w:name="bmStartpunt"/>
      <w:bookmarkStart w:id="15" w:name="_Toc498316301"/>
      <w:bookmarkStart w:id="16" w:name="_Toc20728828"/>
      <w:bookmarkStart w:id="17" w:name="_Toc464135491"/>
      <w:bookmarkStart w:id="18" w:name="_Toc506361255"/>
      <w:bookmarkStart w:id="19" w:name="_Toc70931619"/>
      <w:bookmarkStart w:id="20" w:name="_Toc179181706"/>
      <w:bookmarkEnd w:id="14"/>
      <w:bookmarkEnd w:id="15"/>
      <w:bookmarkEnd w:id="16"/>
      <w:r w:rsidRPr="00343045">
        <w:rPr>
          <w:lang w:val="nl-NL"/>
        </w:rPr>
        <w:lastRenderedPageBreak/>
        <w:t>Inleiding</w:t>
      </w:r>
      <w:bookmarkEnd w:id="17"/>
      <w:bookmarkEnd w:id="18"/>
      <w:bookmarkEnd w:id="19"/>
    </w:p>
    <w:p w14:paraId="409F5E9D" w14:textId="77777777" w:rsidR="00987D5A" w:rsidRPr="00343045" w:rsidRDefault="00987D5A" w:rsidP="00987D5A">
      <w:pPr>
        <w:pStyle w:val="Kop2"/>
        <w:numPr>
          <w:ilvl w:val="1"/>
          <w:numId w:val="1"/>
        </w:numPr>
      </w:pPr>
      <w:bookmarkStart w:id="21" w:name="_Toc196114936"/>
      <w:bookmarkStart w:id="22" w:name="_Toc464135492"/>
      <w:bookmarkStart w:id="23" w:name="_Toc506361256"/>
      <w:bookmarkStart w:id="24" w:name="_Toc70931620"/>
      <w:r w:rsidRPr="00343045">
        <w:t>Doel</w:t>
      </w:r>
      <w:bookmarkEnd w:id="21"/>
      <w:bookmarkEnd w:id="22"/>
      <w:bookmarkEnd w:id="23"/>
      <w:bookmarkEnd w:id="24"/>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r w:rsidR="000340F8">
        <w:t>Argenta</w:t>
      </w:r>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5" w:name="_Toc212447230"/>
      <w:bookmarkStart w:id="26" w:name="_Toc464135493"/>
      <w:bookmarkStart w:id="27" w:name="_Toc506361257"/>
      <w:bookmarkStart w:id="28" w:name="_Toc70931621"/>
      <w:bookmarkStart w:id="29" w:name="_Toc196114937"/>
      <w:r w:rsidRPr="00343045">
        <w:t>Algemeen</w:t>
      </w:r>
      <w:bookmarkEnd w:id="25"/>
      <w:bookmarkEnd w:id="26"/>
      <w:bookmarkEnd w:id="27"/>
      <w:bookmarkEnd w:id="2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30" w:name="_Toc191216332"/>
      <w:bookmarkStart w:id="31" w:name="_Toc191373237"/>
      <w:bookmarkStart w:id="32" w:name="_Toc191216333"/>
      <w:bookmarkStart w:id="33" w:name="_Toc191373238"/>
      <w:bookmarkStart w:id="34" w:name="_Toc464135494"/>
      <w:bookmarkStart w:id="35" w:name="_Toc506361258"/>
      <w:bookmarkStart w:id="36" w:name="_Toc70931622"/>
      <w:bookmarkEnd w:id="30"/>
      <w:bookmarkEnd w:id="31"/>
      <w:bookmarkEnd w:id="32"/>
      <w:bookmarkEnd w:id="33"/>
      <w:r w:rsidRPr="00343045">
        <w:lastRenderedPageBreak/>
        <w:t>Referenties</w:t>
      </w:r>
      <w:bookmarkEnd w:id="34"/>
      <w:bookmarkEnd w:id="35"/>
      <w:bookmarkEnd w:id="3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724028">
        <w:tc>
          <w:tcPr>
            <w:tcW w:w="556" w:type="dxa"/>
            <w:shd w:val="clear" w:color="auto" w:fill="BDD6EE" w:themeFill="accent1" w:themeFillTint="66"/>
          </w:tcPr>
          <w:p w14:paraId="1140F714" w14:textId="77777777" w:rsidR="00864B12" w:rsidRPr="00DB7FA4" w:rsidRDefault="00864B12" w:rsidP="00BF18B4">
            <w:pPr>
              <w:rPr>
                <w:b/>
                <w:lang w:val="nl"/>
              </w:rPr>
            </w:pPr>
            <w:r w:rsidRPr="00DB7FA4">
              <w:rPr>
                <w:b/>
                <w:lang w:val="nl"/>
              </w:rPr>
              <w:t>ID</w:t>
            </w:r>
          </w:p>
        </w:tc>
        <w:tc>
          <w:tcPr>
            <w:tcW w:w="8228" w:type="dxa"/>
            <w:shd w:val="clear" w:color="auto" w:fill="BDD6EE" w:themeFill="accent1" w:themeFillTint="66"/>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r w:rsidR="00263162">
              <w:t>Argenta</w:t>
            </w:r>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0E61E6B"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w:t>
            </w:r>
            <w:r w:rsidR="007C6E6C">
              <w:t>Argenta</w:t>
            </w:r>
            <w:r w:rsidR="00ED2FFE">
              <w:t>.</w:t>
            </w:r>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7" w:name="AlgemeneAfsprakenDocument"/>
            <w:r>
              <w:t>[3]</w:t>
            </w:r>
            <w:bookmarkEnd w:id="37"/>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38" w:name="TC"/>
            <w:r>
              <w:t>[</w:t>
            </w:r>
            <w:r w:rsidR="000340F8">
              <w:t>4</w:t>
            </w:r>
            <w:r>
              <w:t>]</w:t>
            </w:r>
            <w:bookmarkEnd w:id="38"/>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39" w:name="_Toc464135495"/>
      <w:bookmarkStart w:id="40" w:name="_Toc506361259"/>
      <w:bookmarkStart w:id="41" w:name="_Toc70931623"/>
      <w:bookmarkEnd w:id="20"/>
      <w:r>
        <w:rPr>
          <w:lang w:val="nl-NL"/>
        </w:rPr>
        <w:lastRenderedPageBreak/>
        <w:t>Argenta</w:t>
      </w:r>
      <w:r w:rsidR="00340045">
        <w:rPr>
          <w:lang w:val="nl-NL"/>
        </w:rPr>
        <w:t xml:space="preserve"> </w:t>
      </w:r>
      <w:r w:rsidR="008D0862">
        <w:rPr>
          <w:lang w:val="nl-NL"/>
        </w:rPr>
        <w:t>Hypotheekakte</w:t>
      </w:r>
      <w:bookmarkEnd w:id="39"/>
      <w:bookmarkEnd w:id="40"/>
      <w:bookmarkEnd w:id="41"/>
    </w:p>
    <w:p w14:paraId="41022976" w14:textId="25FAB979" w:rsidR="008D0862" w:rsidRDefault="008D0862" w:rsidP="008D0862">
      <w:r>
        <w:t xml:space="preserve">In dit hoofdstuk is de structuur van de </w:t>
      </w:r>
      <w:r w:rsidR="00471DAC">
        <w:t>Argenta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42" w:name="_Toc246925271"/>
      <w:bookmarkStart w:id="43" w:name="_Toc464135496"/>
      <w:bookmarkStart w:id="44" w:name="_Toc506361260"/>
      <w:bookmarkStart w:id="45" w:name="_Toc70931624"/>
      <w:r>
        <w:t>Equivalentiev</w:t>
      </w:r>
      <w:r w:rsidR="008D0862">
        <w:t>erklaring</w:t>
      </w:r>
      <w:bookmarkEnd w:id="42"/>
      <w:bookmarkEnd w:id="43"/>
      <w:bookmarkEnd w:id="44"/>
      <w:bookmarkEnd w:id="4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724028">
        <w:tc>
          <w:tcPr>
            <w:tcW w:w="2394" w:type="pct"/>
            <w:shd w:val="clear" w:color="auto" w:fill="BDD6EE" w:themeFill="accent1" w:themeFillTint="66"/>
          </w:tcPr>
          <w:p w14:paraId="1E6AE52A" w14:textId="77777777" w:rsidR="00C4522F" w:rsidRPr="00D77156" w:rsidRDefault="00C4522F" w:rsidP="00A7152A">
            <w:pPr>
              <w:rPr>
                <w:b/>
              </w:rPr>
            </w:pPr>
            <w:r w:rsidRPr="00DB7FA4">
              <w:rPr>
                <w:b/>
              </w:rPr>
              <w:t>Modeldocument tekst</w:t>
            </w:r>
          </w:p>
        </w:tc>
        <w:tc>
          <w:tcPr>
            <w:tcW w:w="2606" w:type="pct"/>
            <w:shd w:val="clear" w:color="auto" w:fill="BDD6EE" w:themeFill="accent1" w:themeFillTint="66"/>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6" w:name="_Toc464135497"/>
      <w:bookmarkStart w:id="47" w:name="_Toc506361261"/>
      <w:bookmarkStart w:id="48" w:name="_Toc70931625"/>
      <w:bookmarkStart w:id="49" w:name="_Ref438019207"/>
      <w:r>
        <w:lastRenderedPageBreak/>
        <w:t>Titel</w:t>
      </w:r>
      <w:bookmarkEnd w:id="46"/>
      <w:bookmarkEnd w:id="47"/>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724028">
        <w:tc>
          <w:tcPr>
            <w:tcW w:w="2394" w:type="pct"/>
            <w:shd w:val="clear" w:color="auto" w:fill="BDD6EE" w:themeFill="accent1" w:themeFillTint="66"/>
          </w:tcPr>
          <w:p w14:paraId="17970B51" w14:textId="77777777" w:rsidR="00D43A2A" w:rsidRPr="00D77156" w:rsidRDefault="00D43A2A" w:rsidP="00323158">
            <w:pPr>
              <w:rPr>
                <w:b/>
              </w:rPr>
            </w:pPr>
            <w:r w:rsidRPr="00DB7FA4">
              <w:rPr>
                <w:b/>
              </w:rPr>
              <w:t>Modeldocument tekst</w:t>
            </w:r>
          </w:p>
        </w:tc>
        <w:tc>
          <w:tcPr>
            <w:tcW w:w="2606" w:type="pct"/>
            <w:shd w:val="clear" w:color="auto" w:fill="BDD6EE" w:themeFill="accent1" w:themeFillTint="66"/>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50" w:name="_Toc464135498"/>
      <w:bookmarkStart w:id="51" w:name="_Toc506361262"/>
      <w:bookmarkStart w:id="52" w:name="_Toc70931626"/>
      <w:bookmarkEnd w:id="49"/>
      <w:r>
        <w:t>Aanhef</w:t>
      </w:r>
      <w:bookmarkEnd w:id="50"/>
      <w:bookmarkEnd w:id="51"/>
      <w:bookmarkEnd w:id="52"/>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724028">
        <w:tc>
          <w:tcPr>
            <w:tcW w:w="2394" w:type="pct"/>
            <w:shd w:val="clear" w:color="auto" w:fill="BDD6EE" w:themeFill="accent1" w:themeFillTint="66"/>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BDD6EE" w:themeFill="accent1" w:themeFillTint="66"/>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53" w:name="_Toc245786300"/>
            <w:bookmarkEnd w:id="5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54" w:name="_Toc464135499"/>
      <w:bookmarkStart w:id="55" w:name="_Toc506361263"/>
      <w:bookmarkStart w:id="56" w:name="_Toc70931627"/>
      <w:bookmarkStart w:id="57" w:name="_Ref182807022"/>
      <w:r>
        <w:lastRenderedPageBreak/>
        <w:t>Partijen</w:t>
      </w:r>
      <w:bookmarkEnd w:id="54"/>
      <w:bookmarkEnd w:id="55"/>
      <w:bookmarkEnd w:id="56"/>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7"/>
    <w:p w14:paraId="7BCF1DEA" w14:textId="77777777" w:rsidR="00810374" w:rsidRDefault="00810374" w:rsidP="00810374">
      <w:pPr>
        <w:autoSpaceDE w:val="0"/>
        <w:autoSpaceDN w:val="0"/>
        <w:adjustRightInd w:val="0"/>
        <w:rPr>
          <w:rFonts w:cs="Arial"/>
          <w:snapToGrid/>
          <w:szCs w:val="18"/>
        </w:rPr>
      </w:pPr>
    </w:p>
    <w:p w14:paraId="6CDCDC10" w14:textId="41058DDD" w:rsidR="0038607C" w:rsidRDefault="006B4AA2" w:rsidP="0038607C">
      <w:pPr>
        <w:pStyle w:val="Kop3"/>
      </w:pPr>
      <w:bookmarkStart w:id="58" w:name="_Toc464135501"/>
      <w:bookmarkStart w:id="59" w:name="_Toc506361265"/>
      <w:bookmarkStart w:id="60" w:name="_Toc70931628"/>
      <w:r>
        <w:t xml:space="preserve">Geldnemer / </w:t>
      </w:r>
      <w:r w:rsidR="0038607C">
        <w:t>Schuldenaar</w:t>
      </w:r>
      <w:bookmarkEnd w:id="58"/>
      <w:bookmarkEnd w:id="59"/>
      <w:bookmarkEnd w:id="60"/>
    </w:p>
    <w:p w14:paraId="0D203639" w14:textId="77777777" w:rsidR="00734D87" w:rsidRPr="000D7FBE" w:rsidRDefault="00734D87" w:rsidP="000D7FBE"/>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724028">
        <w:trPr>
          <w:trHeight w:val="125"/>
          <w:tblHeader/>
        </w:trPr>
        <w:tc>
          <w:tcPr>
            <w:tcW w:w="2394" w:type="pct"/>
            <w:shd w:val="clear" w:color="auto" w:fill="BDD6EE" w:themeFill="accent1" w:themeFillTint="66"/>
          </w:tcPr>
          <w:p w14:paraId="6FF347AC" w14:textId="77777777" w:rsidR="0038607C" w:rsidRPr="00D77156" w:rsidRDefault="0038607C" w:rsidP="00323158">
            <w:pPr>
              <w:rPr>
                <w:b/>
              </w:rPr>
            </w:pPr>
            <w:r w:rsidRPr="00DB7FA4">
              <w:rPr>
                <w:b/>
              </w:rPr>
              <w:t>Modeldocument tekst</w:t>
            </w:r>
          </w:p>
        </w:tc>
        <w:tc>
          <w:tcPr>
            <w:tcW w:w="2606" w:type="pct"/>
            <w:shd w:val="clear" w:color="auto" w:fill="BDD6EE" w:themeFill="accent1" w:themeFillTint="66"/>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sidRPr="008F2A69">
              <w:rPr>
                <w:rFonts w:cs="Arial"/>
                <w:szCs w:val="18"/>
              </w:rPr>
              <w:t>Vaste tekst</w:t>
            </w:r>
            <w:r>
              <w:rPr>
                <w:rFonts w:cs="Arial"/>
                <w:sz w:val="16"/>
                <w:szCs w:val="16"/>
              </w:rPr>
              <w: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4E04C314"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sidR="00C81300">
              <w:rPr>
                <w:rFonts w:cs="Arial"/>
                <w:snapToGrid/>
                <w:kern w:val="0"/>
                <w:sz w:val="16"/>
                <w:szCs w:val="16"/>
                <w:lang w:eastAsia="nl-NL"/>
              </w:rPr>
              <w:t xml:space="preserve"> </w:t>
            </w:r>
            <w:r w:rsidR="00424202" w:rsidRPr="005D4352">
              <w:rPr>
                <w:rFonts w:cs="Arial"/>
                <w:sz w:val="16"/>
                <w:szCs w:val="16"/>
              </w:rPr>
              <w:t>[aanduidingHypotheek = niet aanwezig]</w:t>
            </w:r>
            <w:r w:rsidR="00C81300">
              <w:rPr>
                <w:rFonts w:cs="Arial"/>
                <w:sz w:val="16"/>
                <w:szCs w:val="16"/>
              </w:rPr>
              <w:t xml:space="preserve"> </w:t>
            </w:r>
            <w:r w:rsidRPr="00AD2288">
              <w:rPr>
                <w:rFonts w:cs="Arial"/>
                <w:sz w:val="16"/>
                <w:szCs w:val="16"/>
              </w:rPr>
              <w:t>/ve</w:t>
            </w:r>
            <w:r>
              <w:rPr>
                <w:rFonts w:cs="Arial"/>
                <w:sz w:val="16"/>
                <w:szCs w:val="16"/>
              </w:rPr>
              <w:t>rvreemder</w:t>
            </w:r>
            <w:r w:rsidRPr="00AD2288">
              <w:rPr>
                <w:rFonts w:cs="Arial"/>
                <w:sz w:val="16"/>
                <w:szCs w:val="16"/>
              </w:rPr>
              <w:t>rRechtRef xlink:href="#id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8F2A69" w:rsidRDefault="0038607C" w:rsidP="00323158">
            <w:pPr>
              <w:rPr>
                <w:snapToGrid/>
                <w:kern w:val="0"/>
                <w:szCs w:val="18"/>
                <w:lang w:eastAsia="nl-NL"/>
              </w:rPr>
            </w:pPr>
            <w:r w:rsidRPr="008F2A69">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77794E"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8F2A69" w:rsidRDefault="0038607C" w:rsidP="00323158">
            <w:pPr>
              <w:rPr>
                <w:snapToGrid/>
                <w:kern w:val="0"/>
                <w:sz w:val="16"/>
                <w:szCs w:val="16"/>
                <w:u w:val="single"/>
                <w:lang w:eastAsia="nl-NL"/>
              </w:rPr>
            </w:pPr>
            <w:r w:rsidRPr="008F2A69">
              <w:rPr>
                <w:snapToGrid/>
                <w:kern w:val="0"/>
                <w:sz w:val="16"/>
                <w:szCs w:val="16"/>
                <w:u w:val="single"/>
                <w:lang w:eastAsia="nl-NL"/>
              </w:rPr>
              <w:t>Mapping gevolmachtigde:</w:t>
            </w:r>
          </w:p>
          <w:p w14:paraId="4F31F7A9"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napToGrid/>
                <w:kern w:val="0"/>
                <w:sz w:val="16"/>
                <w:szCs w:val="16"/>
                <w:lang w:eastAsia="nl-NL"/>
              </w:rPr>
              <w:t>//IMKAD_</w:t>
            </w:r>
            <w:r w:rsidRPr="0077794E">
              <w:rPr>
                <w:rFonts w:cs="Arial"/>
                <w:snapToGrid/>
                <w:kern w:val="0"/>
                <w:sz w:val="16"/>
                <w:szCs w:val="16"/>
                <w:lang w:eastAsia="nl-NL"/>
              </w:rPr>
              <w:t>AangebodenStuk</w:t>
            </w:r>
            <w:r w:rsidRPr="0077794E">
              <w:rPr>
                <w:snapToGrid/>
                <w:kern w:val="0"/>
                <w:sz w:val="16"/>
                <w:szCs w:val="16"/>
                <w:lang w:eastAsia="nl-NL"/>
              </w:rPr>
              <w:t>/Partij/Gevolmachtigde</w:t>
            </w:r>
          </w:p>
          <w:p w14:paraId="4AF6DF04"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z w:val="16"/>
                <w:szCs w:val="16"/>
                <w:lang w:val="nl"/>
              </w:rPr>
              <w:t>-de overige mapping is opgenomen in het genoemde tekstblok.</w:t>
            </w:r>
          </w:p>
        </w:tc>
      </w:tr>
      <w:tr w:rsidR="0038607C" w:rsidRPr="00123774" w14:paraId="6A19DEC9" w14:textId="77777777" w:rsidTr="000D7FBE">
        <w:trPr>
          <w:trHeight w:val="106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8F2A69" w:rsidRDefault="0038607C" w:rsidP="00182B9C">
            <w:pPr>
              <w:rPr>
                <w:snapToGrid/>
                <w:kern w:val="0"/>
                <w:szCs w:val="18"/>
                <w:lang w:eastAsia="nl-NL"/>
              </w:rPr>
            </w:pPr>
            <w:r w:rsidRPr="008F2A69">
              <w:rPr>
                <w:szCs w:val="18"/>
              </w:rPr>
              <w:t xml:space="preserve">Verplichte keuze uit 2 tekstblokken met de gegevens van de perso(o)n(en), die tot de partij behoren. Er moet minimaal één tekstblok ingevuld worden. Er mogen meerdere dezelfde of verschillende tekstblokken na elkaar vermeld worden. Alle combinaties zijn toegestaan. </w:t>
            </w:r>
          </w:p>
          <w:p w14:paraId="63B32D67" w14:textId="77777777" w:rsidR="0038607C" w:rsidRPr="008F2A69" w:rsidRDefault="0038607C" w:rsidP="00323158">
            <w:pPr>
              <w:rPr>
                <w:sz w:val="16"/>
                <w:szCs w:val="16"/>
                <w:u w:val="single"/>
              </w:rPr>
            </w:pPr>
            <w:r w:rsidRPr="008F2A69">
              <w:rPr>
                <w:sz w:val="16"/>
                <w:szCs w:val="16"/>
                <w:u w:val="single"/>
              </w:rPr>
              <w:t>Mapping persoon:</w:t>
            </w:r>
          </w:p>
          <w:p w14:paraId="6BE1A7B9" w14:textId="77777777" w:rsidR="0038607C" w:rsidRPr="0077794E" w:rsidRDefault="0038607C" w:rsidP="00323158">
            <w:pPr>
              <w:autoSpaceDE w:val="0"/>
              <w:autoSpaceDN w:val="0"/>
              <w:adjustRightInd w:val="0"/>
              <w:spacing w:line="240" w:lineRule="auto"/>
              <w:rPr>
                <w:sz w:val="16"/>
                <w:szCs w:val="16"/>
                <w:lang w:val="nl"/>
              </w:rPr>
            </w:pPr>
            <w:r w:rsidRPr="0077794E">
              <w:rPr>
                <w:rFonts w:cs="Arial"/>
                <w:snapToGrid/>
                <w:kern w:val="0"/>
                <w:sz w:val="16"/>
                <w:szCs w:val="16"/>
                <w:lang w:eastAsia="nl-NL"/>
              </w:rPr>
              <w:t>//IMKAD_</w:t>
            </w:r>
            <w:r w:rsidRPr="0077794E">
              <w:rPr>
                <w:snapToGrid/>
                <w:kern w:val="0"/>
                <w:sz w:val="16"/>
                <w:szCs w:val="16"/>
                <w:lang w:eastAsia="nl-NL"/>
              </w:rPr>
              <w:t>AangebodenStuk</w:t>
            </w:r>
            <w:r w:rsidRPr="0077794E">
              <w:rPr>
                <w:rFonts w:cs="Arial"/>
                <w:snapToGrid/>
                <w:kern w:val="0"/>
                <w:sz w:val="16"/>
                <w:szCs w:val="16"/>
                <w:lang w:eastAsia="nl-NL"/>
              </w:rPr>
              <w:t>/Partij/IMKAD_Persoon</w:t>
            </w:r>
          </w:p>
          <w:p w14:paraId="4AEC6635" w14:textId="77777777" w:rsidR="0038607C" w:rsidRPr="0077794E" w:rsidRDefault="0038607C" w:rsidP="00323158">
            <w:pPr>
              <w:autoSpaceDE w:val="0"/>
              <w:autoSpaceDN w:val="0"/>
              <w:adjustRightInd w:val="0"/>
              <w:spacing w:line="240" w:lineRule="auto"/>
              <w:rPr>
                <w:rFonts w:cs="Arial"/>
                <w:snapToGrid/>
                <w:kern w:val="0"/>
                <w:sz w:val="16"/>
                <w:szCs w:val="16"/>
                <w:lang w:eastAsia="nl-NL"/>
              </w:rPr>
            </w:pPr>
            <w:r w:rsidRPr="0077794E">
              <w:rPr>
                <w:sz w:val="16"/>
                <w:szCs w:val="16"/>
                <w:lang w:val="nl"/>
              </w:rPr>
              <w:t>-de overige mapping is opgenomen in de genoemde tekstblokken.</w:t>
            </w:r>
          </w:p>
        </w:tc>
      </w:tr>
    </w:tbl>
    <w:p w14:paraId="34F2758D"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857DF" w:rsidRPr="00123774" w14:paraId="56AC875D" w14:textId="77777777" w:rsidTr="00323158">
        <w:trPr>
          <w:trHeight w:val="125"/>
        </w:trPr>
        <w:tc>
          <w:tcPr>
            <w:tcW w:w="2394" w:type="pct"/>
            <w:shd w:val="clear" w:color="auto" w:fill="auto"/>
          </w:tcPr>
          <w:p w14:paraId="266A2927" w14:textId="7DF171D5" w:rsidR="000857DF" w:rsidRPr="00194473" w:rsidRDefault="000857DF" w:rsidP="000D7FBE">
            <w:pPr>
              <w:ind w:left="310"/>
              <w:rPr>
                <w:rFonts w:cs="Arial"/>
                <w:szCs w:val="18"/>
              </w:rPr>
            </w:pPr>
            <w:r w:rsidRPr="000D7FBE">
              <w:rPr>
                <w:rFonts w:cs="Arial"/>
                <w:color w:val="FF0000"/>
                <w:szCs w:val="18"/>
              </w:rPr>
              <w:lastRenderedPageBreak/>
              <w:t>hierna</w:t>
            </w:r>
            <w:r w:rsidRPr="000857DF">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w:t>
            </w:r>
            <w:r w:rsidRPr="000D7FBE">
              <w:rPr>
                <w:rFonts w:cs="Arial"/>
                <w:color w:val="FF0000"/>
                <w:szCs w:val="18"/>
              </w:rPr>
              <w:t>te noemen: “de geldnemer” of “schuldenaar”</w:t>
            </w:r>
            <w:r w:rsidR="000D7FBE">
              <w:rPr>
                <w:rFonts w:cs="Arial"/>
                <w:color w:val="FF0000"/>
                <w:szCs w:val="18"/>
              </w:rPr>
              <w:t>;</w:t>
            </w:r>
          </w:p>
        </w:tc>
        <w:tc>
          <w:tcPr>
            <w:tcW w:w="2606" w:type="pct"/>
            <w:shd w:val="clear" w:color="auto" w:fill="auto"/>
          </w:tcPr>
          <w:p w14:paraId="435252EC" w14:textId="77777777" w:rsidR="00E805C3" w:rsidRPr="00AF2670" w:rsidRDefault="00E805C3" w:rsidP="00E805C3">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48441368" w14:textId="77777777" w:rsidR="00E805C3" w:rsidRPr="00AF2670" w:rsidRDefault="00E805C3" w:rsidP="00E805C3">
            <w:pPr>
              <w:rPr>
                <w:snapToGrid/>
                <w:u w:val="single"/>
              </w:rPr>
            </w:pPr>
          </w:p>
          <w:p w14:paraId="76A9574B" w14:textId="3F4E2794" w:rsidR="00E805C3" w:rsidRPr="00AF2670" w:rsidRDefault="00E805C3" w:rsidP="00E805C3">
            <w:pPr>
              <w:rPr>
                <w:snapToGrid/>
                <w:u w:val="single"/>
              </w:rPr>
            </w:pPr>
            <w:r w:rsidRPr="00AF2670">
              <w:rPr>
                <w:snapToGrid/>
                <w:u w:val="single"/>
              </w:rPr>
              <w:t xml:space="preserve">Mapping </w:t>
            </w:r>
            <w:r>
              <w:rPr>
                <w:snapToGrid/>
                <w:u w:val="single"/>
              </w:rPr>
              <w:t>geldnemer/schuldenaar</w:t>
            </w:r>
            <w:r w:rsidRPr="00AF2670">
              <w:rPr>
                <w:snapToGrid/>
                <w:u w:val="single"/>
              </w:rPr>
              <w:t xml:space="preserve"> partij:</w:t>
            </w:r>
          </w:p>
          <w:p w14:paraId="5986C245" w14:textId="77777777" w:rsidR="00E805C3" w:rsidRPr="00AF2670" w:rsidRDefault="00E805C3" w:rsidP="00E805C3">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21D7ABCF" w14:textId="77777777" w:rsidR="00E805C3" w:rsidRPr="00AF2670" w:rsidRDefault="00E805C3" w:rsidP="00E805C3">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69E6D666" w14:textId="77777777" w:rsidR="00E805C3" w:rsidRPr="00AF2670" w:rsidRDefault="00E805C3" w:rsidP="00E805C3">
            <w:pPr>
              <w:rPr>
                <w:snapToGrid/>
                <w:szCs w:val="18"/>
                <w:u w:val="single"/>
              </w:rPr>
            </w:pPr>
          </w:p>
          <w:p w14:paraId="57BBFBB8" w14:textId="77777777" w:rsidR="00E805C3" w:rsidRPr="00AF2670" w:rsidRDefault="00E805C3" w:rsidP="00E805C3">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61B49490"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7B44688"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A02B0AB"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4403AC2"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F1AE584"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5E3C5E7"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E2C1DAA"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p>
          <w:p w14:paraId="1D7AC812" w14:textId="4E450EDF" w:rsidR="00E805C3" w:rsidRPr="00AF2670" w:rsidRDefault="00E805C3" w:rsidP="00E805C3">
            <w:pPr>
              <w:rPr>
                <w:snapToGrid/>
                <w:u w:val="single"/>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51B98EEA" w14:textId="64C31A23" w:rsidR="000857DF" w:rsidRPr="008F2A69" w:rsidRDefault="00E805C3" w:rsidP="00E805C3">
            <w:pPr>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 xml:space="preserve">partij]/aanduidingPartij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24F33D12" w14:textId="77777777" w:rsidR="00B96572" w:rsidRPr="000D7FBE" w:rsidRDefault="00B96572" w:rsidP="000D7FBE">
      <w:pPr>
        <w:rPr>
          <w:lang w:val="nl"/>
        </w:rPr>
      </w:pPr>
    </w:p>
    <w:p w14:paraId="53535187" w14:textId="431DBCA6" w:rsidR="005B5069" w:rsidRDefault="00F77041" w:rsidP="000D7FBE">
      <w:pPr>
        <w:pStyle w:val="Kop3"/>
        <w:tabs>
          <w:tab w:val="clear" w:pos="680"/>
        </w:tabs>
      </w:pPr>
      <w:bookmarkStart w:id="61" w:name="_Toc70931629"/>
      <w:r w:rsidRPr="00B96572">
        <w:t>Geldverstrekker</w:t>
      </w:r>
      <w:bookmarkEnd w:id="61"/>
    </w:p>
    <w:p w14:paraId="66DAF462" w14:textId="77777777" w:rsidR="00124D00" w:rsidRPr="008F2A69" w:rsidRDefault="00124D00" w:rsidP="008F2A6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724028">
        <w:trPr>
          <w:trHeight w:val="125"/>
          <w:tblHeader/>
        </w:trPr>
        <w:tc>
          <w:tcPr>
            <w:tcW w:w="2394" w:type="pct"/>
            <w:shd w:val="clear" w:color="auto" w:fill="BDD6EE" w:themeFill="accent1" w:themeFillTint="66"/>
          </w:tcPr>
          <w:p w14:paraId="3E6B997C" w14:textId="77777777" w:rsidR="005B5069" w:rsidRPr="00D77156" w:rsidRDefault="005B5069" w:rsidP="004936BD">
            <w:pPr>
              <w:rPr>
                <w:b/>
              </w:rPr>
            </w:pPr>
            <w:r w:rsidRPr="00DB7FA4">
              <w:rPr>
                <w:b/>
              </w:rPr>
              <w:t>Modeldocument tekst</w:t>
            </w:r>
          </w:p>
        </w:tc>
        <w:tc>
          <w:tcPr>
            <w:tcW w:w="2606" w:type="pct"/>
            <w:shd w:val="clear" w:color="auto" w:fill="BDD6EE" w:themeFill="accent1" w:themeFillTint="66"/>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2F1429EA"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r w:rsidR="008849E0" w:rsidRPr="006D7A8A">
              <w:rPr>
                <w:rFonts w:cs="Arial"/>
                <w:sz w:val="16"/>
                <w:szCs w:val="16"/>
              </w:rPr>
              <w:t>[aanduidingHypotheek = niet aanwezig]</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bl>
    <w:p w14:paraId="0B5FCBFA"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lastRenderedPageBreak/>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r w:rsidR="00BC5BBF">
              <w:rPr>
                <w:snapToGrid/>
                <w:kern w:val="0"/>
                <w:sz w:val="16"/>
                <w:szCs w:val="16"/>
                <w:lang w:eastAsia="nl-NL"/>
              </w:rPr>
              <w:t>ggeldverstrekker</w:t>
            </w:r>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e Rechtspersoon naar buitenlands recht: Argenta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r w:rsidRPr="00AD2288">
              <w:rPr>
                <w:szCs w:val="18"/>
                <w:u w:val="single"/>
              </w:rPr>
              <w:t>Mapping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r w:rsidRPr="00AD2288">
              <w:rPr>
                <w:szCs w:val="18"/>
                <w:u w:val="single"/>
              </w:rPr>
              <w:t>Mapping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w:t>
            </w:r>
            <w:r>
              <w:rPr>
                <w:rFonts w:cs="Arial"/>
                <w:snapToGrid/>
                <w:kern w:val="0"/>
                <w:sz w:val="16"/>
                <w:szCs w:val="16"/>
                <w:lang w:eastAsia="nl-NL"/>
              </w:rPr>
              <w:t>Partij/</w:t>
            </w:r>
            <w:r w:rsidRPr="00AD2288">
              <w:rPr>
                <w:rFonts w:cs="Arial"/>
                <w:snapToGrid/>
                <w:kern w:val="0"/>
                <w:sz w:val="16"/>
                <w:szCs w:val="16"/>
                <w:lang w:eastAsia="nl-NL"/>
              </w:rPr>
              <w:t>IMKAD_Persoon</w:t>
            </w:r>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Voor plaats en land moet gekozen worden uit een waardelijst.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r>
              <w:rPr>
                <w:u w:val="single"/>
                <w:lang w:val="nl-NL"/>
              </w:rPr>
              <w:t>Mapping:</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//IMKAD_Persoon/IMKAD_PostlocatiePersoon/</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r>
              <w:rPr>
                <w:u w:val="single"/>
                <w:lang w:val="nl-NL"/>
              </w:rPr>
              <w:t>Mapping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//IMKAD_Persoon/IMKAD_PostlocatiePersoon/adres/binnenlandsAdres/</w:t>
            </w:r>
          </w:p>
          <w:p w14:paraId="53F8624C" w14:textId="63155621" w:rsidR="005B5069" w:rsidRPr="00FD4C0C" w:rsidRDefault="005B5069" w:rsidP="00D717BA">
            <w:pPr>
              <w:spacing w:line="240" w:lineRule="auto"/>
              <w:rPr>
                <w:sz w:val="16"/>
                <w:szCs w:val="16"/>
              </w:rPr>
            </w:pPr>
            <w:r w:rsidRPr="00FD4C0C">
              <w:rPr>
                <w:sz w:val="16"/>
                <w:szCs w:val="16"/>
              </w:rPr>
              <w:t>./BAG_NummerAanduiding/postcode</w:t>
            </w:r>
          </w:p>
          <w:p w14:paraId="7ADFE8D5" w14:textId="44960ED9" w:rsidR="005B5069" w:rsidRPr="00FD4C0C" w:rsidRDefault="005B5069" w:rsidP="00D717BA">
            <w:pPr>
              <w:spacing w:line="240" w:lineRule="auto"/>
              <w:rPr>
                <w:sz w:val="16"/>
                <w:szCs w:val="16"/>
              </w:rPr>
            </w:pPr>
            <w:r w:rsidRPr="00FD4C0C">
              <w:rPr>
                <w:sz w:val="16"/>
                <w:szCs w:val="16"/>
              </w:rPr>
              <w:t>./BAG_Woonplaats/woonplaatsnaam</w:t>
            </w:r>
          </w:p>
          <w:p w14:paraId="7AF42172" w14:textId="4BC47306" w:rsidR="005B5069" w:rsidRPr="00FD4C0C" w:rsidRDefault="005B5069" w:rsidP="00D717BA">
            <w:pPr>
              <w:spacing w:line="240" w:lineRule="auto"/>
              <w:rPr>
                <w:sz w:val="16"/>
                <w:szCs w:val="16"/>
              </w:rPr>
            </w:pPr>
            <w:r w:rsidRPr="00FD4C0C">
              <w:rPr>
                <w:sz w:val="16"/>
                <w:szCs w:val="16"/>
              </w:rPr>
              <w:t>./BAG_OpenbareRuimte/openbareRuimteNaam</w:t>
            </w:r>
          </w:p>
          <w:p w14:paraId="02B40C2D" w14:textId="4A7D7F00" w:rsidR="005B5069" w:rsidRPr="00FD4C0C" w:rsidRDefault="005B5069" w:rsidP="00D717BA">
            <w:pPr>
              <w:spacing w:line="240" w:lineRule="auto"/>
              <w:rPr>
                <w:sz w:val="16"/>
                <w:szCs w:val="16"/>
              </w:rPr>
            </w:pPr>
            <w:r w:rsidRPr="00FD4C0C">
              <w:rPr>
                <w:sz w:val="16"/>
                <w:szCs w:val="16"/>
              </w:rPr>
              <w:t>./BAG_NummerAanduiding/huisnummer</w:t>
            </w:r>
          </w:p>
          <w:p w14:paraId="5043D444" w14:textId="4B7E0A53" w:rsidR="005B5069" w:rsidRPr="00FD4C0C" w:rsidRDefault="005B5069" w:rsidP="00D717BA">
            <w:pPr>
              <w:spacing w:line="240" w:lineRule="auto"/>
              <w:rPr>
                <w:sz w:val="16"/>
                <w:szCs w:val="16"/>
              </w:rPr>
            </w:pPr>
            <w:r w:rsidRPr="00FD4C0C">
              <w:rPr>
                <w:sz w:val="16"/>
                <w:szCs w:val="16"/>
              </w:rPr>
              <w:t>./BAG_NummerAanduiding/huisletter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r>
              <w:rPr>
                <w:u w:val="single"/>
                <w:lang w:val="nl-NL"/>
              </w:rPr>
              <w:t>Mapping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r w:rsidRPr="00FD4C0C">
              <w:rPr>
                <w:u w:val="single"/>
              </w:rPr>
              <w:t>Mapping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pPr>
        <w:pStyle w:val="Kop3"/>
      </w:pPr>
      <w:bookmarkStart w:id="62" w:name="_Toc70931630"/>
      <w:r>
        <w:t>Verzekeraar</w:t>
      </w:r>
      <w:bookmarkEnd w:id="62"/>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724028">
        <w:tc>
          <w:tcPr>
            <w:tcW w:w="6771" w:type="dxa"/>
            <w:shd w:val="clear" w:color="auto" w:fill="BDD6EE" w:themeFill="accent1" w:themeFillTint="66"/>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BDD6EE" w:themeFill="accent1" w:themeFillTint="66"/>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r w:rsidRPr="00AD2288">
              <w:rPr>
                <w:szCs w:val="18"/>
                <w:u w:val="single"/>
              </w:rPr>
              <w:t>Mapping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//IMKAD_AangebodenStuk/Partij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r w:rsidRPr="00252F95">
              <w:rPr>
                <w:rFonts w:cs="Arial"/>
                <w:snapToGrid/>
                <w:kern w:val="0"/>
                <w:sz w:val="16"/>
                <w:szCs w:val="16"/>
                <w:u w:val="single"/>
                <w:lang w:eastAsia="nl-NL"/>
              </w:rPr>
              <w:t>Mapping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35F25034"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w:t>
            </w:r>
          </w:p>
          <w:p w14:paraId="240D5EC5" w14:textId="2234664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r w:rsidR="00B4797F" w:rsidRPr="006D7A8A">
              <w:rPr>
                <w:rFonts w:cs="Arial"/>
                <w:sz w:val="16"/>
                <w:szCs w:val="16"/>
              </w:rPr>
              <w:t>[aanduidingHypotheek = niet aanwezig]</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2BFBBA0D"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Deze partij geldt ook voor het eventueel aanwezige stukdeel </w:t>
            </w:r>
            <w:r w:rsidR="00517EC4">
              <w:rPr>
                <w:rFonts w:cs="Arial"/>
                <w:snapToGrid/>
                <w:kern w:val="0"/>
                <w:sz w:val="16"/>
                <w:szCs w:val="16"/>
                <w:lang w:eastAsia="nl-NL"/>
              </w:rPr>
              <w:t>TweedeInschrijving</w:t>
            </w:r>
            <w:r w:rsidRPr="00AD2288">
              <w:rPr>
                <w:rFonts w:cs="Arial"/>
                <w:snapToGrid/>
                <w:kern w:val="0"/>
                <w:sz w:val="16"/>
                <w:szCs w:val="16"/>
                <w:lang w:eastAsia="nl-NL"/>
              </w:rPr>
              <w:t>,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485A8BE9" w:rsidR="00681B59" w:rsidRPr="008E3DDD" w:rsidRDefault="00C24AEA" w:rsidP="008E3DDD">
            <w:pPr>
              <w:tabs>
                <w:tab w:val="left" w:pos="-1440"/>
                <w:tab w:val="left" w:pos="-720"/>
              </w:tabs>
              <w:suppressAutoHyphens/>
              <w:spacing w:line="240" w:lineRule="atLeast"/>
              <w:ind w:left="22"/>
              <w:rPr>
                <w:rFonts w:cs="Arial"/>
                <w:color w:val="800080"/>
                <w:sz w:val="20"/>
              </w:rPr>
            </w:pPr>
            <w:r>
              <w:rPr>
                <w:rFonts w:cs="Arial"/>
                <w:color w:val="800080"/>
                <w:sz w:val="20"/>
              </w:rPr>
              <w:t>l</w:t>
            </w:r>
            <w:r w:rsidR="008E3DDD" w:rsidRPr="00391D94">
              <w:rPr>
                <w:rFonts w:cs="Arial"/>
                <w:color w:val="800080"/>
                <w:sz w:val="20"/>
              </w:rPr>
              <w:t>aatstgenoemde</w:t>
            </w:r>
            <w:r w:rsidR="008E3DDD"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466AB84" w:rsidR="00DF6FBC" w:rsidRDefault="00DF6FBC" w:rsidP="008C6F65">
      <w:pPr>
        <w:pStyle w:val="Kop3"/>
      </w:pPr>
      <w:bookmarkStart w:id="63" w:name="_Toc385497550"/>
      <w:bookmarkStart w:id="64" w:name="_Toc70931631"/>
      <w:r>
        <w:t>Afsluiting partijen</w:t>
      </w:r>
      <w:bookmarkEnd w:id="63"/>
      <w:bookmarkEnd w:id="64"/>
    </w:p>
    <w:p w14:paraId="61CEC450" w14:textId="77777777" w:rsidR="008C6F65" w:rsidRPr="0036363C" w:rsidRDefault="008C6F65" w:rsidP="000D7FB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724028">
        <w:tc>
          <w:tcPr>
            <w:tcW w:w="6771" w:type="dxa"/>
            <w:shd w:val="clear" w:color="auto" w:fill="BDD6EE" w:themeFill="accent1" w:themeFillTint="66"/>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BDD6EE" w:themeFill="accent1" w:themeFillTint="66"/>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61858EB3" w14:textId="77777777" w:rsidR="004B40B9" w:rsidRPr="006A3561" w:rsidRDefault="004B40B9" w:rsidP="004B40B9">
            <w:pPr>
              <w:rPr>
                <w:rFonts w:cs="Arial"/>
                <w:color w:val="FF0000"/>
                <w:sz w:val="20"/>
              </w:rPr>
            </w:pPr>
            <w:r w:rsidRPr="006A3561">
              <w:rPr>
                <w:rFonts w:cs="Arial"/>
                <w:color w:val="FF0000"/>
                <w:sz w:val="20"/>
              </w:rPr>
              <w:t xml:space="preserve">Van het bestaan van de </w:t>
            </w:r>
            <w:r w:rsidRPr="00772BE6">
              <w:rPr>
                <w:color w:val="800080"/>
                <w:sz w:val="20"/>
              </w:rPr>
              <w:t xml:space="preserve">mondelinge </w:t>
            </w:r>
            <w:r w:rsidRPr="006A3561">
              <w:rPr>
                <w:rFonts w:cs="Arial"/>
                <w:color w:val="FF0000"/>
                <w:sz w:val="20"/>
              </w:rPr>
              <w:t xml:space="preserve">volmacht </w:t>
            </w:r>
            <w:r>
              <w:rPr>
                <w:rFonts w:cs="Arial"/>
                <w:color w:val="FF0000"/>
                <w:sz w:val="20"/>
              </w:rPr>
              <w:t>aan de comparant</w:t>
            </w:r>
            <w:r w:rsidRPr="00C15D32">
              <w:rPr>
                <w:rFonts w:cs="Arial"/>
                <w:color w:val="800080"/>
                <w:sz w:val="20"/>
              </w:rPr>
              <w:t>en</w:t>
            </w:r>
            <w:r>
              <w:rPr>
                <w:rFonts w:cs="Arial"/>
                <w:color w:val="FF0000"/>
                <w:sz w:val="20"/>
              </w:rPr>
              <w:t xml:space="preserve"> onder 2. genoemd </w:t>
            </w:r>
            <w:r w:rsidRPr="006A3561">
              <w:rPr>
                <w:rFonts w:cs="Arial"/>
                <w:color w:val="FF0000"/>
                <w:sz w:val="20"/>
              </w:rPr>
              <w:t>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3B6B19F9" w14:textId="6CDDB985" w:rsidR="00DF6FBC" w:rsidRDefault="004B40B9" w:rsidP="004936BD">
            <w:pPr>
              <w:rPr>
                <w:sz w:val="16"/>
                <w:szCs w:val="16"/>
              </w:rPr>
            </w:pPr>
            <w:r>
              <w:rPr>
                <w:sz w:val="16"/>
                <w:szCs w:val="16"/>
              </w:rPr>
              <w:t>Vaste tekst met afleidbare tekst.</w:t>
            </w:r>
          </w:p>
          <w:p w14:paraId="0D97F3C7" w14:textId="77777777" w:rsidR="004B40B9" w:rsidRDefault="004B40B9" w:rsidP="004936BD">
            <w:pPr>
              <w:rPr>
                <w:sz w:val="16"/>
                <w:szCs w:val="16"/>
              </w:rPr>
            </w:pPr>
          </w:p>
          <w:p w14:paraId="2EF89EBF" w14:textId="3AB46367" w:rsidR="004B40B9" w:rsidRDefault="004B40B9" w:rsidP="004936BD">
            <w:pPr>
              <w:rPr>
                <w:sz w:val="16"/>
                <w:szCs w:val="16"/>
              </w:rPr>
            </w:pPr>
            <w:r>
              <w:rPr>
                <w:sz w:val="16"/>
                <w:szCs w:val="16"/>
              </w:rPr>
              <w:t>Er zijn 2 mogelijkheden van deze tekst:</w:t>
            </w:r>
          </w:p>
          <w:p w14:paraId="0619C3BE" w14:textId="77777777" w:rsidR="004B40B9" w:rsidRDefault="004B40B9" w:rsidP="004936BD">
            <w:pPr>
              <w:rPr>
                <w:sz w:val="16"/>
                <w:szCs w:val="16"/>
              </w:rPr>
            </w:pPr>
          </w:p>
          <w:p w14:paraId="0A6956AF" w14:textId="54209448" w:rsidR="004B40B9" w:rsidRPr="000D7FBE" w:rsidRDefault="004B40B9" w:rsidP="000857DF">
            <w:pPr>
              <w:pStyle w:val="Lijstalinea"/>
              <w:numPr>
                <w:ilvl w:val="0"/>
                <w:numId w:val="53"/>
              </w:numPr>
              <w:rPr>
                <w:rFonts w:cs="Arial"/>
                <w:sz w:val="16"/>
                <w:szCs w:val="16"/>
              </w:rPr>
            </w:pPr>
            <w:r w:rsidRPr="000D7FBE">
              <w:rPr>
                <w:rFonts w:cs="Arial"/>
                <w:sz w:val="16"/>
                <w:szCs w:val="16"/>
              </w:rPr>
              <w:t xml:space="preserve">Van het bestaan van de </w:t>
            </w:r>
            <w:r w:rsidRPr="000D7FBE">
              <w:rPr>
                <w:sz w:val="16"/>
                <w:szCs w:val="16"/>
              </w:rPr>
              <w:t xml:space="preserve">mondelinge </w:t>
            </w:r>
            <w:r w:rsidRPr="000D7FBE">
              <w:rPr>
                <w:rFonts w:cs="Arial"/>
                <w:sz w:val="16"/>
                <w:szCs w:val="16"/>
              </w:rPr>
              <w:t>volmacht aan de comparant onder 2. genoemd is mij, notaris, genoegzaam gebleken.</w:t>
            </w:r>
          </w:p>
          <w:p w14:paraId="00E56DB2" w14:textId="77777777" w:rsidR="00271174" w:rsidRPr="000D7FBE" w:rsidRDefault="00271174" w:rsidP="000D7FBE">
            <w:pPr>
              <w:pStyle w:val="Lijstalinea"/>
              <w:rPr>
                <w:rFonts w:cs="Arial"/>
                <w:sz w:val="16"/>
                <w:szCs w:val="16"/>
              </w:rPr>
            </w:pPr>
          </w:p>
          <w:p w14:paraId="2CD11E5B" w14:textId="4A3E39AD" w:rsidR="004B40B9" w:rsidRPr="000D7FBE" w:rsidRDefault="004B40B9" w:rsidP="004B40B9">
            <w:pPr>
              <w:pStyle w:val="Lijstalinea"/>
              <w:numPr>
                <w:ilvl w:val="0"/>
                <w:numId w:val="53"/>
              </w:numPr>
              <w:rPr>
                <w:rFonts w:cs="Arial"/>
                <w:sz w:val="16"/>
                <w:szCs w:val="16"/>
              </w:rPr>
            </w:pPr>
            <w:r w:rsidRPr="000D7FBE">
              <w:rPr>
                <w:rFonts w:cs="Arial"/>
                <w:sz w:val="16"/>
                <w:szCs w:val="16"/>
              </w:rPr>
              <w:t>Van het bestaan van de volmacht aan de comparanten onder 2. genoemd is mij, notaris, genoegzaam gebleken.</w:t>
            </w:r>
          </w:p>
          <w:p w14:paraId="603A5AE1" w14:textId="4B8F5975" w:rsidR="004B40B9" w:rsidRPr="000D7FBE" w:rsidRDefault="004B40B9" w:rsidP="004B40B9">
            <w:pPr>
              <w:rPr>
                <w:rFonts w:cs="Arial"/>
                <w:sz w:val="16"/>
                <w:szCs w:val="16"/>
              </w:rPr>
            </w:pPr>
          </w:p>
          <w:p w14:paraId="5567AC07" w14:textId="3BAEBCFF" w:rsidR="004B40B9" w:rsidRPr="000D7FBE" w:rsidRDefault="004B40B9" w:rsidP="004B40B9">
            <w:pPr>
              <w:rPr>
                <w:rFonts w:cs="Arial"/>
                <w:sz w:val="16"/>
                <w:szCs w:val="16"/>
              </w:rPr>
            </w:pPr>
            <w:r w:rsidRPr="000D7FBE">
              <w:rPr>
                <w:rFonts w:cs="Arial"/>
                <w:sz w:val="16"/>
                <w:szCs w:val="16"/>
              </w:rPr>
              <w:t xml:space="preserve">Als alleen Argenta Spaarbank N.V aanwezig is dan wordt nummer 1. </w:t>
            </w:r>
            <w:r w:rsidR="004965AD">
              <w:rPr>
                <w:rFonts w:cs="Arial"/>
                <w:sz w:val="16"/>
                <w:szCs w:val="16"/>
              </w:rPr>
              <w:t>g</w:t>
            </w:r>
            <w:r w:rsidRPr="000D7FBE">
              <w:rPr>
                <w:rFonts w:cs="Arial"/>
                <w:sz w:val="16"/>
                <w:szCs w:val="16"/>
              </w:rPr>
              <w:t>etoond.</w:t>
            </w:r>
          </w:p>
          <w:p w14:paraId="3B9D6B50" w14:textId="7DFA85A6" w:rsidR="004B40B9" w:rsidRPr="000D7FBE" w:rsidRDefault="004B40B9" w:rsidP="0081783B">
            <w:pPr>
              <w:rPr>
                <w:rFonts w:cs="Arial"/>
                <w:sz w:val="16"/>
                <w:szCs w:val="16"/>
              </w:rPr>
            </w:pPr>
            <w:r w:rsidRPr="000D7FBE">
              <w:rPr>
                <w:rFonts w:cs="Arial"/>
                <w:sz w:val="16"/>
                <w:szCs w:val="16"/>
              </w:rPr>
              <w:t>Als zowel de Argenta Spaarbank N.V. als de Verzekeringsmaatschappij aanwezig is dan moet nummer 2. getoond worden.</w:t>
            </w:r>
          </w:p>
          <w:p w14:paraId="6713D9DB" w14:textId="77777777" w:rsidR="001C7F19" w:rsidRPr="0081783B" w:rsidRDefault="001C7F19"/>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8AA37D" w:rsidR="00196482" w:rsidRDefault="00F73665" w:rsidP="00196482">
      <w:pPr>
        <w:pStyle w:val="Kop2"/>
        <w:numPr>
          <w:ilvl w:val="1"/>
          <w:numId w:val="1"/>
        </w:numPr>
      </w:pPr>
      <w:bookmarkStart w:id="65" w:name="_Toc70931632"/>
      <w:r>
        <w:t>Hypotheektekst</w:t>
      </w:r>
      <w:bookmarkEnd w:id="65"/>
    </w:p>
    <w:p w14:paraId="6DAEEB0B" w14:textId="77777777" w:rsidR="00795535" w:rsidRPr="008F2A69" w:rsidRDefault="00795535"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724028">
        <w:tc>
          <w:tcPr>
            <w:tcW w:w="6771" w:type="dxa"/>
            <w:shd w:val="clear" w:color="auto" w:fill="BDD6EE" w:themeFill="accent1" w:themeFillTint="66"/>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BDD6EE" w:themeFill="accent1" w:themeFillTint="66"/>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r>
              <w:rPr>
                <w:rFonts w:cs="Arial"/>
                <w:sz w:val="20"/>
              </w:rPr>
              <w:t>leningbedrag voluit in letters (leningbedrag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r w:rsidRPr="009769C6">
              <w:rPr>
                <w:sz w:val="16"/>
                <w:szCs w:val="16"/>
                <w:u w:val="single"/>
              </w:rPr>
              <w:t>Mapping leningbedrag:</w:t>
            </w:r>
          </w:p>
          <w:p w14:paraId="7545F264" w14:textId="701BA035" w:rsidR="00AB1C40" w:rsidRPr="009769C6" w:rsidRDefault="00AB1C40" w:rsidP="00AB1C40">
            <w:pPr>
              <w:spacing w:line="240" w:lineRule="auto"/>
              <w:rPr>
                <w:sz w:val="16"/>
                <w:szCs w:val="16"/>
              </w:rPr>
            </w:pPr>
            <w:r w:rsidRPr="009769C6">
              <w:rPr>
                <w:sz w:val="16"/>
                <w:szCs w:val="16"/>
              </w:rPr>
              <w:t>.//IMKAD_AangebodenStuk/StukdeelHypotheek</w:t>
            </w:r>
            <w:r w:rsidR="00A22E56" w:rsidRPr="00975A8F">
              <w:rPr>
                <w:rFonts w:cs="Arial"/>
                <w:sz w:val="16"/>
                <w:szCs w:val="16"/>
              </w:rPr>
              <w:t>[aanduidingHypotheek = niet aanwezig]</w:t>
            </w:r>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42869AA3" w14:textId="62907268" w:rsidR="00AB1C40" w:rsidRDefault="00AB1C40" w:rsidP="00AB1C40">
            <w:pPr>
              <w:spacing w:line="240" w:lineRule="auto"/>
              <w:rPr>
                <w:sz w:val="16"/>
                <w:szCs w:val="16"/>
              </w:rPr>
            </w:pPr>
            <w:r w:rsidRPr="009769C6">
              <w:rPr>
                <w:sz w:val="16"/>
                <w:szCs w:val="16"/>
              </w:rPr>
              <w:t xml:space="preserve">   ./bedragLening/valuta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7A5C707A" w:rsidR="00E8048F" w:rsidRDefault="00BD45C2" w:rsidP="00E8048F">
      <w:pPr>
        <w:pStyle w:val="Kop3"/>
      </w:pPr>
      <w:bookmarkStart w:id="66" w:name="_Toc70931633"/>
      <w:r>
        <w:lastRenderedPageBreak/>
        <w:t>H</w:t>
      </w:r>
      <w:r w:rsidR="00E8048F">
        <w:t>ypotheekstelling</w:t>
      </w:r>
      <w:bookmarkEnd w:id="66"/>
    </w:p>
    <w:p w14:paraId="7DD0C31E"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C11A87" w14:textId="77777777" w:rsidR="00724028" w:rsidRPr="004C4DF4" w:rsidRDefault="00724028" w:rsidP="00724028">
            <w:pPr>
              <w:ind w:left="1440" w:hanging="1440"/>
              <w:rPr>
                <w:rFonts w:cs="Arial"/>
                <w:b/>
                <w:bCs/>
                <w:color w:val="FF0000"/>
                <w:sz w:val="20"/>
              </w:rPr>
            </w:pPr>
            <w:r w:rsidRPr="004C4DF4">
              <w:rPr>
                <w:rFonts w:cs="Arial"/>
                <w:b/>
                <w:bCs/>
                <w:color w:val="FF0000"/>
                <w:sz w:val="20"/>
              </w:rPr>
              <w:t>A.</w:t>
            </w:r>
            <w:r>
              <w:rPr>
                <w:rFonts w:cs="Arial"/>
                <w:b/>
                <w:bCs/>
                <w:color w:val="FF0000"/>
                <w:sz w:val="20"/>
              </w:rPr>
              <w:t>1</w:t>
            </w:r>
            <w:r w:rsidRPr="004C4DF4">
              <w:rPr>
                <w:rFonts w:cs="Arial"/>
                <w:b/>
                <w:bCs/>
                <w:color w:val="FF0000"/>
                <w:sz w:val="20"/>
              </w:rPr>
              <w:t>. Hypotheekstelling</w:t>
            </w:r>
          </w:p>
          <w:p w14:paraId="7B23774B" w14:textId="77777777" w:rsidR="00724028" w:rsidRPr="0091059A" w:rsidRDefault="00724028" w:rsidP="00724028">
            <w:pPr>
              <w:rPr>
                <w:rFonts w:cs="Arial"/>
                <w:color w:val="FF0000"/>
                <w:sz w:val="20"/>
              </w:rPr>
            </w:pPr>
            <w:r w:rsidRPr="0091059A">
              <w:rPr>
                <w:rFonts w:cs="Arial"/>
                <w:color w:val="FF0000"/>
                <w:sz w:val="20"/>
              </w:rPr>
              <w:t>Ter uitvoering van het bedongen hypotheekrecht verklaarde de geldnemer tot meerdere zekerheid voor de betaling van:</w:t>
            </w:r>
          </w:p>
          <w:p w14:paraId="1AA478AD" w14:textId="77777777" w:rsidR="00724028" w:rsidRPr="0091059A" w:rsidRDefault="00724028" w:rsidP="00724028">
            <w:pPr>
              <w:pStyle w:val="Lijstalinea"/>
              <w:widowControl w:val="0"/>
              <w:numPr>
                <w:ilvl w:val="0"/>
                <w:numId w:val="46"/>
              </w:numPr>
              <w:spacing w:line="240" w:lineRule="auto"/>
              <w:ind w:left="426" w:hanging="426"/>
              <w:rPr>
                <w:rFonts w:cs="Arial"/>
                <w:color w:val="FF0000"/>
                <w:sz w:val="20"/>
              </w:rPr>
            </w:pPr>
            <w:r w:rsidRPr="0091059A">
              <w:rPr>
                <w:rFonts w:cs="Arial"/>
                <w:color w:val="FF0000"/>
                <w:sz w:val="20"/>
              </w:rPr>
              <w:t xml:space="preserve">de hoofdsom; </w:t>
            </w:r>
          </w:p>
          <w:p w14:paraId="32B64536" w14:textId="6DF8AD25" w:rsidR="00724028" w:rsidRDefault="00724028">
            <w:pPr>
              <w:pStyle w:val="Lijstalinea"/>
              <w:widowControl w:val="0"/>
              <w:numPr>
                <w:ilvl w:val="0"/>
                <w:numId w:val="46"/>
              </w:numPr>
              <w:spacing w:line="240" w:lineRule="auto"/>
              <w:ind w:left="426" w:hanging="426"/>
              <w:rPr>
                <w:rFonts w:cs="Arial"/>
                <w:color w:val="FF0000"/>
                <w:sz w:val="20"/>
              </w:rPr>
            </w:pPr>
            <w:r>
              <w:rPr>
                <w:rFonts w:cs="Arial"/>
                <w:color w:val="FF0000"/>
                <w:sz w:val="20"/>
              </w:rPr>
              <w:t>v</w:t>
            </w:r>
            <w:r w:rsidRPr="0091059A">
              <w:rPr>
                <w:rFonts w:cs="Arial"/>
                <w:color w:val="FF0000"/>
                <w:sz w:val="20"/>
              </w:rPr>
              <w:t xml:space="preserve">oorts al het overige geldverstrekker van geldnemer uit hoofde van de </w:t>
            </w:r>
            <w:r>
              <w:rPr>
                <w:rFonts w:cs="Arial"/>
                <w:color w:val="FF0000"/>
                <w:sz w:val="20"/>
              </w:rPr>
              <w:t>geldlening</w:t>
            </w:r>
            <w:r w:rsidRPr="0091059A">
              <w:rPr>
                <w:rFonts w:cs="Arial"/>
                <w:color w:val="FF0000"/>
                <w:sz w:val="20"/>
              </w:rPr>
              <w:t xml:space="preserve">, zoals gedefinieerd in de </w:t>
            </w:r>
            <w:r>
              <w:rPr>
                <w:rFonts w:cs="Arial"/>
                <w:color w:val="FF0000"/>
                <w:sz w:val="20"/>
              </w:rPr>
              <w:t xml:space="preserve">hierna te definiëren </w:t>
            </w:r>
            <w:r w:rsidRPr="0091059A">
              <w:rPr>
                <w:rFonts w:cs="Arial"/>
                <w:color w:val="FF0000"/>
                <w:sz w:val="20"/>
              </w:rPr>
              <w:t>algemene voorwaarden, te vorderen heeft of te enige</w:t>
            </w:r>
            <w:r w:rsidR="004B40B9">
              <w:rPr>
                <w:rFonts w:cs="Arial"/>
                <w:color w:val="FF0000"/>
                <w:sz w:val="20"/>
              </w:rPr>
              <w:t>r</w:t>
            </w:r>
            <w:r w:rsidRPr="0091059A">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6A5166BF" w14:textId="48913C42" w:rsidR="001F5C79" w:rsidRPr="00926790" w:rsidRDefault="00724028" w:rsidP="008F2A69">
            <w:pPr>
              <w:spacing w:line="240" w:lineRule="auto"/>
              <w:ind w:left="426"/>
              <w:rPr>
                <w:rFonts w:cs="Arial"/>
                <w:b/>
                <w:bCs/>
                <w:color w:val="000000" w:themeColor="text1"/>
                <w:sz w:val="20"/>
              </w:rPr>
            </w:pPr>
            <w:r>
              <w:rPr>
                <w:rFonts w:cs="Arial"/>
                <w:color w:val="FF0000"/>
                <w:sz w:val="20"/>
              </w:rPr>
              <w:t>t</w:t>
            </w:r>
            <w:r w:rsidRPr="00512997">
              <w:rPr>
                <w:rFonts w:cs="Arial"/>
                <w:color w:val="FF0000"/>
                <w:sz w:val="20"/>
              </w:rPr>
              <w:t>ezamen: "het verschuldigde",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r w:rsidR="00724028" w:rsidRPr="00D77156" w14:paraId="60F9F51E" w14:textId="77777777" w:rsidTr="008F2A69">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1BDA44E" w14:textId="79996506" w:rsidR="00724028" w:rsidRPr="000B2B84" w:rsidRDefault="00724028" w:rsidP="00724028">
            <w:pPr>
              <w:pStyle w:val="Lijstalinea"/>
              <w:widowControl w:val="0"/>
              <w:numPr>
                <w:ilvl w:val="0"/>
                <w:numId w:val="48"/>
              </w:numPr>
              <w:tabs>
                <w:tab w:val="left" w:pos="-1440"/>
                <w:tab w:val="left" w:pos="-720"/>
              </w:tabs>
              <w:suppressAutoHyphens/>
              <w:spacing w:line="240" w:lineRule="auto"/>
              <w:ind w:left="426" w:hanging="426"/>
              <w:rPr>
                <w:rFonts w:cs="Arial"/>
                <w:sz w:val="20"/>
              </w:rPr>
            </w:pPr>
            <w:r w:rsidRPr="000B2B84">
              <w:rPr>
                <w:rFonts w:cs="Arial"/>
                <w:color w:val="FF0000"/>
                <w:sz w:val="20"/>
              </w:rPr>
              <w:t>hierbij aan geldverstrekker te verlenen, die van geldnemer aanvaardt, op het hierna te omschrijven registergoed genoemd onder A.2</w:t>
            </w:r>
            <w:r w:rsidR="000D7FBE">
              <w:rPr>
                <w:rFonts w:cs="Arial"/>
                <w:color w:val="FF0000"/>
                <w:sz w:val="20"/>
              </w:rPr>
              <w:t>.</w:t>
            </w:r>
            <w:r w:rsidRPr="000B2B84">
              <w:rPr>
                <w:rFonts w:cs="Arial"/>
                <w:color w:val="FF0000"/>
                <w:sz w:val="20"/>
              </w:rPr>
              <w:t xml:space="preserve"> Registergoed</w:t>
            </w:r>
            <w:r w:rsidR="00A060A8">
              <w:rPr>
                <w:rFonts w:cs="Arial"/>
                <w:color w:val="FF0000"/>
                <w:sz w:val="20"/>
              </w:rPr>
              <w:t xml:space="preserve">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 xml:space="preserve">het recht van </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Pr>
                <w:rFonts w:cs="Arial"/>
                <w:sz w:val="20"/>
              </w:rPr>
              <w:t>telwoord</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sidRPr="005819A8">
              <w:rPr>
                <w:rFonts w:cs="Arial"/>
                <w:sz w:val="20"/>
              </w:rPr>
              <w:t xml:space="preserve"> </w:t>
            </w:r>
            <w:r w:rsidRPr="000B2B84">
              <w:rPr>
                <w:rFonts w:cs="Arial"/>
                <w:color w:val="FF0000"/>
                <w:sz w:val="20"/>
              </w:rPr>
              <w:t>hypotheek tot:</w:t>
            </w:r>
            <w:r>
              <w:rPr>
                <w:rFonts w:cs="Arial"/>
                <w:color w:val="FF0000"/>
                <w:sz w:val="20"/>
              </w:rPr>
              <w:t xml:space="preserve"> </w:t>
            </w:r>
          </w:p>
          <w:p w14:paraId="23552705" w14:textId="77777777"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860647">
              <w:rPr>
                <w:rFonts w:cs="Arial"/>
                <w:color w:val="FF0000"/>
                <w:sz w:val="20"/>
              </w:rPr>
              <w:t>een</w:t>
            </w:r>
            <w:r>
              <w:rPr>
                <w:rFonts w:cs="Arial"/>
                <w:color w:val="FF0000"/>
                <w:sz w:val="20"/>
              </w:rPr>
              <w:t xml:space="preserve"> bedrag van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sidRPr="00860647">
              <w:rPr>
                <w:rFonts w:cs="Arial"/>
                <w:sz w:val="20"/>
              </w:rPr>
              <w:t>hypotheekbedrag voluit in letters (hypotheekbedrag in cijfers)</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plus</w:t>
            </w:r>
          </w:p>
          <w:p w14:paraId="14C6A6C3" w14:textId="0C090886"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0B2B84">
              <w:rPr>
                <w:rFonts w:cs="Arial"/>
                <w:color w:val="FF0000"/>
                <w:sz w:val="20"/>
              </w:rPr>
              <w:t>voorts al het overige geldverstrekker van geldnemer uit hoofde van de geldlening, zoals gedefinieerd in de hierna te definiëren algemene voorwaarden, te vorderen heeft of te enige</w:t>
            </w:r>
            <w:r w:rsidR="00FA1E17">
              <w:rPr>
                <w:rFonts w:cs="Arial"/>
                <w:color w:val="FF0000"/>
                <w:sz w:val="20"/>
              </w:rPr>
              <w:t>r</w:t>
            </w:r>
            <w:r w:rsidRPr="000B2B84">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percentage voluit in letters (percentage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 xml:space="preserve"> </w:t>
            </w:r>
            <w:r w:rsidRPr="000B2B84">
              <w:rPr>
                <w:rFonts w:cs="Arial"/>
                <w:color w:val="FF0000"/>
                <w:sz w:val="20"/>
              </w:rPr>
              <w:t xml:space="preserve">van het bedrag hiervoor onder 1., dat is </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sz w:val="20"/>
              </w:rPr>
              <w:t xml:space="preserve">bedrag </w:t>
            </w:r>
            <w:r w:rsidR="005D4352">
              <w:rPr>
                <w:rFonts w:cs="Arial"/>
                <w:sz w:val="20"/>
              </w:rPr>
              <w:t xml:space="preserve">rente </w:t>
            </w:r>
            <w:r w:rsidRPr="000B2B84">
              <w:rPr>
                <w:rFonts w:cs="Arial"/>
                <w:sz w:val="20"/>
              </w:rPr>
              <w:t>voluit in letters (bedrag</w:t>
            </w:r>
            <w:r w:rsidR="005D4352">
              <w:rPr>
                <w:rFonts w:cs="Arial"/>
                <w:sz w:val="20"/>
              </w:rPr>
              <w:t xml:space="preserve"> rente</w:t>
            </w:r>
            <w:r w:rsidRPr="000B2B84">
              <w:rPr>
                <w:rFonts w:cs="Arial"/>
                <w:sz w:val="20"/>
              </w:rPr>
              <w:t xml:space="preserve"> in cijfers)</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color w:val="FF0000"/>
                <w:sz w:val="20"/>
              </w:rPr>
              <w:t>,</w:t>
            </w:r>
            <w:r>
              <w:rPr>
                <w:rFonts w:cs="Arial"/>
                <w:color w:val="FF0000"/>
                <w:sz w:val="20"/>
              </w:rPr>
              <w:t xml:space="preserve"> </w:t>
            </w:r>
          </w:p>
          <w:p w14:paraId="23F8464E" w14:textId="50CA082C" w:rsidR="00724028" w:rsidRPr="000B2B84" w:rsidRDefault="00724028" w:rsidP="008F2A69">
            <w:pPr>
              <w:tabs>
                <w:tab w:val="left" w:pos="-1440"/>
                <w:tab w:val="left" w:pos="-720"/>
              </w:tabs>
              <w:suppressAutoHyphens/>
              <w:spacing w:line="240" w:lineRule="auto"/>
              <w:rPr>
                <w:rFonts w:cs="Arial"/>
                <w:color w:val="FF0000"/>
                <w:sz w:val="20"/>
              </w:rPr>
            </w:pPr>
            <w:r w:rsidRPr="000B2B84">
              <w:rPr>
                <w:rFonts w:cs="Arial"/>
                <w:color w:val="FF0000"/>
                <w:sz w:val="20"/>
              </w:rPr>
              <w:lastRenderedPageBreak/>
              <w:t xml:space="preserve">een en ander derhalve tot een totaalbedrag ter grootte van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hypotheekbedrag voluit in letters (hypotheekbedrag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color w:val="FF0000"/>
                <w:sz w:val="20"/>
              </w:rPr>
              <w:t>;</w:t>
            </w:r>
            <w:r>
              <w:rPr>
                <w:rFonts w:cs="Arial"/>
                <w:color w:val="FF0000"/>
                <w:sz w:val="20"/>
              </w:rPr>
              <w:t xml:space="preserve"> </w:t>
            </w:r>
          </w:p>
          <w:p w14:paraId="0BE7B331" w14:textId="77777777" w:rsidR="00724028" w:rsidRPr="004C4DF4" w:rsidRDefault="00724028" w:rsidP="00724028">
            <w:pPr>
              <w:ind w:left="1440" w:hanging="1440"/>
              <w:rPr>
                <w:rFonts w:cs="Arial"/>
                <w:b/>
                <w:bCs/>
                <w:color w:val="FF0000"/>
                <w:sz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0B200C3A" w14:textId="77777777" w:rsidR="00FA1E17" w:rsidRDefault="00E5072E" w:rsidP="00E5072E">
            <w:pPr>
              <w:spacing w:line="240" w:lineRule="auto"/>
              <w:rPr>
                <w:szCs w:val="18"/>
              </w:rPr>
            </w:pPr>
            <w:r w:rsidRPr="008F2A69">
              <w:rPr>
                <w:szCs w:val="18"/>
              </w:rPr>
              <w:lastRenderedPageBreak/>
              <w:t xml:space="preserve">Dit stuk tekst kan </w:t>
            </w:r>
            <w:r w:rsidRPr="008F2A69">
              <w:rPr>
                <w:b/>
                <w:bCs/>
                <w:szCs w:val="18"/>
              </w:rPr>
              <w:t>herhalend</w:t>
            </w:r>
            <w:r w:rsidRPr="008F2A69">
              <w:rPr>
                <w:szCs w:val="18"/>
              </w:rPr>
              <w:t xml:space="preserve"> worden opgenomen voor een 2</w:t>
            </w:r>
            <w:r w:rsidRPr="008F2A69">
              <w:rPr>
                <w:szCs w:val="18"/>
                <w:vertAlign w:val="superscript"/>
              </w:rPr>
              <w:t>e</w:t>
            </w:r>
            <w:r w:rsidRPr="008F2A69">
              <w:rPr>
                <w:szCs w:val="18"/>
              </w:rPr>
              <w:t xml:space="preserve"> inschrijving hypotheek. Het volgnummer wordt overgenomen uit de onder A2 genoemde </w:t>
            </w:r>
            <w:r w:rsidR="00955A05" w:rsidRPr="008F2A69">
              <w:rPr>
                <w:szCs w:val="18"/>
              </w:rPr>
              <w:t xml:space="preserve">bijbehorende </w:t>
            </w:r>
            <w:r w:rsidRPr="008F2A69">
              <w:rPr>
                <w:szCs w:val="18"/>
              </w:rPr>
              <w:t xml:space="preserve">registergoederen. </w:t>
            </w:r>
          </w:p>
          <w:p w14:paraId="03F6FEE0" w14:textId="279B47D9" w:rsidR="00E5072E" w:rsidRPr="008F2A69" w:rsidRDefault="00FA1E17" w:rsidP="00E5072E">
            <w:pPr>
              <w:spacing w:line="240" w:lineRule="auto"/>
              <w:rPr>
                <w:szCs w:val="18"/>
              </w:rPr>
            </w:pPr>
            <w:r>
              <w:rPr>
                <w:szCs w:val="18"/>
              </w:rPr>
              <w:t>Indien er geen 2</w:t>
            </w:r>
            <w:r w:rsidRPr="000857DF">
              <w:rPr>
                <w:szCs w:val="18"/>
                <w:vertAlign w:val="superscript"/>
              </w:rPr>
              <w:t>e</w:t>
            </w:r>
            <w:r>
              <w:rPr>
                <w:szCs w:val="18"/>
              </w:rPr>
              <w:t xml:space="preserve"> hypotheek is opgenomen moet het opsommingsstreepje niet getoond worden.</w:t>
            </w:r>
          </w:p>
          <w:p w14:paraId="61C5A429" w14:textId="77777777" w:rsidR="008627EC" w:rsidRDefault="008627EC" w:rsidP="00B22CA4">
            <w:pPr>
              <w:spacing w:before="72" w:line="240" w:lineRule="auto"/>
              <w:rPr>
                <w:sz w:val="16"/>
                <w:szCs w:val="16"/>
              </w:rPr>
            </w:pPr>
          </w:p>
          <w:p w14:paraId="305D6F61" w14:textId="45DDA4D7" w:rsidR="008627EC" w:rsidRPr="008F2A69" w:rsidRDefault="008627EC" w:rsidP="00B22CA4">
            <w:pPr>
              <w:spacing w:before="72" w:line="240" w:lineRule="auto"/>
              <w:rPr>
                <w:b/>
                <w:bCs/>
                <w:sz w:val="16"/>
                <w:szCs w:val="16"/>
                <w:u w:val="single"/>
              </w:rPr>
            </w:pPr>
            <w:r w:rsidRPr="008F2A69">
              <w:rPr>
                <w:b/>
                <w:bCs/>
                <w:sz w:val="16"/>
                <w:szCs w:val="16"/>
                <w:u w:val="single"/>
              </w:rPr>
              <w:t>Mapping registergoed tbv 1</w:t>
            </w:r>
            <w:r w:rsidRPr="008F2A69">
              <w:rPr>
                <w:b/>
                <w:bCs/>
                <w:sz w:val="16"/>
                <w:szCs w:val="16"/>
                <w:u w:val="single"/>
                <w:vertAlign w:val="superscript"/>
              </w:rPr>
              <w:t>e</w:t>
            </w:r>
            <w:r w:rsidRPr="008F2A69">
              <w:rPr>
                <w:b/>
                <w:bCs/>
                <w:sz w:val="16"/>
                <w:szCs w:val="16"/>
                <w:u w:val="single"/>
              </w:rPr>
              <w:t xml:space="preserve"> inschrijving hypotheek:</w:t>
            </w:r>
          </w:p>
          <w:p w14:paraId="3834FB3D" w14:textId="0367221A" w:rsidR="008627EC" w:rsidRPr="00975A8F" w:rsidRDefault="008627EC" w:rsidP="008627EC">
            <w:pPr>
              <w:spacing w:before="72" w:line="240" w:lineRule="auto"/>
              <w:rPr>
                <w:szCs w:val="18"/>
                <w:u w:val="single"/>
              </w:rPr>
            </w:pPr>
            <w:r w:rsidRPr="00975A8F">
              <w:rPr>
                <w:rFonts w:cs="Arial"/>
                <w:sz w:val="16"/>
                <w:szCs w:val="16"/>
              </w:rPr>
              <w:t>//IMKAD_AangebodenStuk/StukdeelHypotheek [aanduidingHypotheek = niet aanwezig]</w:t>
            </w:r>
          </w:p>
          <w:p w14:paraId="58EBF3DE" w14:textId="76A87A44" w:rsidR="008627EC" w:rsidRDefault="008627EC" w:rsidP="008627EC">
            <w:pPr>
              <w:spacing w:line="240" w:lineRule="auto"/>
              <w:rPr>
                <w:sz w:val="16"/>
                <w:szCs w:val="16"/>
              </w:rPr>
            </w:pPr>
            <w:r>
              <w:rPr>
                <w:sz w:val="16"/>
                <w:szCs w:val="16"/>
              </w:rPr>
              <w:t>./</w:t>
            </w:r>
            <w:r w:rsidRPr="00A27AED">
              <w:rPr>
                <w:sz w:val="16"/>
                <w:szCs w:val="16"/>
              </w:rPr>
              <w:t>/IMKAD_ZakelijkRecht</w:t>
            </w:r>
            <w:r>
              <w:rPr>
                <w:sz w:val="16"/>
                <w:szCs w:val="16"/>
              </w:rPr>
              <w:t>/</w:t>
            </w:r>
          </w:p>
          <w:p w14:paraId="3867806F" w14:textId="44A7FC38" w:rsidR="008627EC" w:rsidRDefault="008627EC" w:rsidP="008627EC">
            <w:pPr>
              <w:spacing w:line="240" w:lineRule="auto"/>
              <w:rPr>
                <w:sz w:val="16"/>
                <w:szCs w:val="16"/>
              </w:rPr>
            </w:pPr>
          </w:p>
          <w:p w14:paraId="4B83E79F" w14:textId="57764F22" w:rsidR="00724028" w:rsidRPr="008F2A69" w:rsidRDefault="00724028" w:rsidP="008F2A69">
            <w:pPr>
              <w:spacing w:line="240" w:lineRule="auto"/>
              <w:rPr>
                <w:sz w:val="16"/>
                <w:szCs w:val="16"/>
                <w:u w:val="single"/>
              </w:rPr>
            </w:pPr>
            <w:r w:rsidRPr="008F2A69">
              <w:rPr>
                <w:sz w:val="16"/>
                <w:szCs w:val="16"/>
                <w:u w:val="single"/>
              </w:rPr>
              <w:t>Mapping rangorde:</w:t>
            </w:r>
          </w:p>
          <w:p w14:paraId="1E5995FB" w14:textId="6A8F141F" w:rsidR="00724028" w:rsidRPr="00975A8F" w:rsidRDefault="00724028" w:rsidP="008F2A69">
            <w:pPr>
              <w:spacing w:before="72" w:line="240" w:lineRule="auto"/>
              <w:rPr>
                <w:szCs w:val="18"/>
                <w:u w:val="single"/>
              </w:rPr>
            </w:pPr>
            <w:r w:rsidRPr="00975A8F">
              <w:rPr>
                <w:rFonts w:cs="Arial"/>
                <w:sz w:val="16"/>
                <w:szCs w:val="16"/>
              </w:rPr>
              <w:t>//IMKAD_AangebodenStuk/StukdeelHypotheek [aanduidingHypotheek = niet aanwezig]</w:t>
            </w:r>
          </w:p>
          <w:p w14:paraId="6FA92184" w14:textId="034F0472" w:rsidR="00724028" w:rsidRPr="008F2A69" w:rsidRDefault="00724028" w:rsidP="00724028">
            <w:pPr>
              <w:spacing w:line="240" w:lineRule="auto"/>
              <w:rPr>
                <w:sz w:val="16"/>
                <w:szCs w:val="16"/>
              </w:rPr>
            </w:pPr>
            <w:r w:rsidRPr="00975A8F">
              <w:rPr>
                <w:szCs w:val="18"/>
              </w:rPr>
              <w:tab/>
            </w:r>
            <w:r w:rsidRPr="00975A8F">
              <w:rPr>
                <w:sz w:val="16"/>
                <w:szCs w:val="16"/>
              </w:rPr>
              <w:t>./rangordeHypotheek</w:t>
            </w:r>
          </w:p>
          <w:p w14:paraId="75B39F95" w14:textId="77777777" w:rsidR="00724028" w:rsidRDefault="00724028" w:rsidP="00724028">
            <w:pPr>
              <w:spacing w:line="240" w:lineRule="auto"/>
              <w:rPr>
                <w:sz w:val="16"/>
                <w:szCs w:val="16"/>
                <w:u w:val="single"/>
              </w:rPr>
            </w:pPr>
          </w:p>
          <w:p w14:paraId="691EA77B" w14:textId="1A276DFF" w:rsidR="00724028" w:rsidRPr="002274B6" w:rsidRDefault="00724028" w:rsidP="00724028">
            <w:pPr>
              <w:spacing w:line="240" w:lineRule="auto"/>
              <w:rPr>
                <w:sz w:val="16"/>
                <w:szCs w:val="16"/>
                <w:u w:val="single"/>
              </w:rPr>
            </w:pPr>
            <w:r w:rsidRPr="002274B6">
              <w:rPr>
                <w:sz w:val="16"/>
                <w:szCs w:val="16"/>
                <w:u w:val="single"/>
              </w:rPr>
              <w:t>Mapping hypotheekbedrag:</w:t>
            </w:r>
          </w:p>
          <w:p w14:paraId="580C1038" w14:textId="15B738DA" w:rsidR="00724028" w:rsidRPr="002274B6" w:rsidRDefault="00724028" w:rsidP="00724028">
            <w:pPr>
              <w:spacing w:line="240" w:lineRule="auto"/>
              <w:rPr>
                <w:rFonts w:cs="Arial"/>
                <w:sz w:val="16"/>
                <w:szCs w:val="16"/>
              </w:rPr>
            </w:pPr>
            <w:r w:rsidRPr="002274B6">
              <w:rPr>
                <w:sz w:val="16"/>
                <w:szCs w:val="16"/>
              </w:rPr>
              <w:t xml:space="preserve">//IMKAD_AangebodenStuk/StukdeelHypotheek </w:t>
            </w:r>
            <w:r w:rsidR="00517EC4" w:rsidRPr="006D7A8A">
              <w:rPr>
                <w:rFonts w:cs="Arial"/>
                <w:sz w:val="16"/>
                <w:szCs w:val="16"/>
              </w:rPr>
              <w:t>[aanduidingHypotheek = niet aanwezig]</w:t>
            </w:r>
          </w:p>
          <w:p w14:paraId="61D71BD1" w14:textId="77777777" w:rsidR="00724028" w:rsidRPr="002274B6" w:rsidRDefault="00724028" w:rsidP="00724028">
            <w:pPr>
              <w:spacing w:line="240" w:lineRule="auto"/>
              <w:rPr>
                <w:sz w:val="16"/>
                <w:szCs w:val="16"/>
              </w:rPr>
            </w:pPr>
            <w:r w:rsidRPr="002274B6">
              <w:rPr>
                <w:sz w:val="16"/>
                <w:szCs w:val="16"/>
              </w:rPr>
              <w:tab/>
              <w:t>./hoofdsom/som</w:t>
            </w:r>
            <w:r w:rsidRPr="002274B6" w:rsidDel="00C46A8C">
              <w:rPr>
                <w:sz w:val="16"/>
                <w:szCs w:val="16"/>
              </w:rPr>
              <w:t xml:space="preserve"> </w:t>
            </w:r>
          </w:p>
          <w:p w14:paraId="14531B36" w14:textId="3150FE48" w:rsidR="00724028" w:rsidRDefault="00724028" w:rsidP="00724028">
            <w:pPr>
              <w:spacing w:line="240" w:lineRule="auto"/>
              <w:rPr>
                <w:sz w:val="16"/>
                <w:szCs w:val="16"/>
              </w:rPr>
            </w:pPr>
            <w:r w:rsidRPr="002274B6">
              <w:rPr>
                <w:sz w:val="16"/>
                <w:szCs w:val="16"/>
              </w:rPr>
              <w:tab/>
              <w:t>./hoofdsom/valuta</w:t>
            </w:r>
          </w:p>
          <w:p w14:paraId="0B37EC79" w14:textId="5708648E" w:rsidR="009A069C" w:rsidRDefault="009A069C" w:rsidP="00724028">
            <w:pPr>
              <w:spacing w:line="240" w:lineRule="auto"/>
              <w:rPr>
                <w:sz w:val="16"/>
                <w:szCs w:val="16"/>
              </w:rPr>
            </w:pPr>
          </w:p>
          <w:p w14:paraId="5A7DA322" w14:textId="77777777" w:rsidR="009A069C" w:rsidRDefault="009A069C" w:rsidP="009A069C">
            <w:pPr>
              <w:spacing w:line="240" w:lineRule="auto"/>
              <w:rPr>
                <w:sz w:val="16"/>
                <w:szCs w:val="16"/>
                <w:u w:val="single"/>
              </w:rPr>
            </w:pPr>
            <w:r w:rsidRPr="000B2B84">
              <w:rPr>
                <w:sz w:val="16"/>
                <w:szCs w:val="16"/>
                <w:u w:val="single"/>
              </w:rPr>
              <w:t>Mapping tonen rentepercentage:</w:t>
            </w:r>
          </w:p>
          <w:p w14:paraId="20E83050" w14:textId="1A23B81D" w:rsidR="009A069C" w:rsidRPr="00975A8F" w:rsidRDefault="009A069C" w:rsidP="009A069C">
            <w:pPr>
              <w:spacing w:before="72" w:line="240" w:lineRule="auto"/>
              <w:rPr>
                <w:szCs w:val="18"/>
                <w:u w:val="single"/>
              </w:rPr>
            </w:pPr>
            <w:r w:rsidRPr="00975A8F">
              <w:rPr>
                <w:rFonts w:cs="Arial"/>
                <w:sz w:val="16"/>
                <w:szCs w:val="16"/>
              </w:rPr>
              <w:t>//IMKAD_AangebodenStuk/StukdeelHypotheek [aanduidingHypotheek = niet aanwezig]</w:t>
            </w:r>
          </w:p>
          <w:p w14:paraId="06922231" w14:textId="5865C8EB" w:rsidR="009A069C" w:rsidRPr="00DB7FA4" w:rsidRDefault="009A069C" w:rsidP="009A069C">
            <w:pPr>
              <w:keepNext/>
              <w:spacing w:line="240" w:lineRule="auto"/>
              <w:rPr>
                <w:sz w:val="16"/>
                <w:szCs w:val="16"/>
              </w:rPr>
            </w:pPr>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
          <w:p w14:paraId="2F365CF6" w14:textId="77777777" w:rsidR="009A069C" w:rsidRPr="00DB7FA4" w:rsidRDefault="009A069C" w:rsidP="009A069C">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539914D2" w14:textId="45174D5F" w:rsidR="009A069C" w:rsidRDefault="009A069C" w:rsidP="009A06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7B35CCA3" w14:textId="77777777" w:rsidR="00B22CA4" w:rsidRDefault="00B22CA4" w:rsidP="005D4352">
            <w:pPr>
              <w:spacing w:before="72" w:line="240" w:lineRule="auto"/>
              <w:rPr>
                <w:sz w:val="16"/>
                <w:szCs w:val="16"/>
                <w:u w:val="single"/>
              </w:rPr>
            </w:pPr>
          </w:p>
          <w:p w14:paraId="616DF354" w14:textId="6F1C9B01" w:rsidR="005D4352" w:rsidRPr="008F2A69" w:rsidRDefault="005D4352" w:rsidP="008F2A69">
            <w:pPr>
              <w:spacing w:before="72" w:line="240" w:lineRule="auto"/>
              <w:rPr>
                <w:sz w:val="16"/>
                <w:szCs w:val="16"/>
                <w:u w:val="single"/>
              </w:rPr>
            </w:pPr>
            <w:r w:rsidRPr="008F2A69">
              <w:rPr>
                <w:sz w:val="16"/>
                <w:szCs w:val="16"/>
                <w:u w:val="single"/>
              </w:rPr>
              <w:t>Mapping bedrag</w:t>
            </w:r>
            <w:r w:rsidR="007E13C1">
              <w:rPr>
                <w:sz w:val="16"/>
                <w:szCs w:val="16"/>
                <w:u w:val="single"/>
              </w:rPr>
              <w:t xml:space="preserve"> rente </w:t>
            </w:r>
            <w:r w:rsidRPr="008F2A69">
              <w:rPr>
                <w:sz w:val="16"/>
                <w:szCs w:val="16"/>
                <w:u w:val="single"/>
              </w:rPr>
              <w:t>:</w:t>
            </w:r>
          </w:p>
          <w:p w14:paraId="521CD27A" w14:textId="3D4FD460" w:rsidR="005D4352" w:rsidRPr="008F2A69" w:rsidRDefault="005D4352" w:rsidP="008F2A69">
            <w:pPr>
              <w:spacing w:before="72" w:line="240" w:lineRule="auto"/>
              <w:rPr>
                <w:sz w:val="16"/>
                <w:szCs w:val="16"/>
                <w:u w:val="single"/>
              </w:rPr>
            </w:pPr>
            <w:r w:rsidRPr="005D4352">
              <w:rPr>
                <w:rFonts w:cs="Arial"/>
                <w:sz w:val="16"/>
                <w:szCs w:val="16"/>
              </w:rPr>
              <w:t>//IMKAD_AangebodenStuk/StukdeelHypotheek [aanduidingHypotheek = niet aanwezig]</w:t>
            </w:r>
          </w:p>
          <w:p w14:paraId="36C380EA" w14:textId="77777777" w:rsidR="005D4352" w:rsidRPr="005D4352" w:rsidRDefault="005D4352" w:rsidP="008F2A69">
            <w:pPr>
              <w:spacing w:line="240" w:lineRule="auto"/>
              <w:rPr>
                <w:sz w:val="16"/>
                <w:szCs w:val="16"/>
              </w:rPr>
            </w:pPr>
            <w:r w:rsidRPr="005D4352">
              <w:rPr>
                <w:sz w:val="16"/>
                <w:szCs w:val="16"/>
              </w:rPr>
              <w:tab/>
              <w:t>./bedragRente/som</w:t>
            </w:r>
          </w:p>
          <w:p w14:paraId="05356EBF" w14:textId="77777777" w:rsidR="005D4352" w:rsidRPr="005D4352" w:rsidRDefault="005D4352" w:rsidP="008F2A69">
            <w:pPr>
              <w:spacing w:line="240" w:lineRule="auto"/>
              <w:rPr>
                <w:sz w:val="16"/>
                <w:szCs w:val="16"/>
              </w:rPr>
            </w:pPr>
            <w:r w:rsidRPr="005D4352">
              <w:rPr>
                <w:sz w:val="16"/>
                <w:szCs w:val="16"/>
              </w:rPr>
              <w:tab/>
              <w:t>./bedragRente/valuta</w:t>
            </w:r>
          </w:p>
          <w:p w14:paraId="6DE651C7" w14:textId="77777777" w:rsidR="005D4352" w:rsidRPr="00ED3FA0" w:rsidRDefault="005D4352" w:rsidP="005D4352">
            <w:pPr>
              <w:rPr>
                <w:szCs w:val="18"/>
              </w:rPr>
            </w:pPr>
          </w:p>
          <w:p w14:paraId="37DC2891" w14:textId="77777777" w:rsidR="005D4352" w:rsidRPr="008F2A69" w:rsidRDefault="005D4352" w:rsidP="008F2A69">
            <w:pPr>
              <w:spacing w:before="72" w:line="240" w:lineRule="auto"/>
              <w:rPr>
                <w:sz w:val="16"/>
                <w:szCs w:val="16"/>
                <w:u w:val="single"/>
              </w:rPr>
            </w:pPr>
            <w:r w:rsidRPr="008F2A69">
              <w:rPr>
                <w:sz w:val="16"/>
                <w:szCs w:val="16"/>
                <w:u w:val="single"/>
              </w:rPr>
              <w:t>Mapping totaalbedrag:</w:t>
            </w:r>
          </w:p>
          <w:p w14:paraId="140D2476" w14:textId="72E4FC23" w:rsidR="005D4352" w:rsidRPr="008F2A69" w:rsidRDefault="005D4352" w:rsidP="008F2A69">
            <w:pPr>
              <w:spacing w:before="72" w:line="240" w:lineRule="auto"/>
              <w:rPr>
                <w:sz w:val="16"/>
                <w:szCs w:val="16"/>
                <w:u w:val="single"/>
              </w:rPr>
            </w:pPr>
            <w:r w:rsidRPr="005D4352">
              <w:rPr>
                <w:rFonts w:cs="Arial"/>
                <w:sz w:val="16"/>
                <w:szCs w:val="16"/>
              </w:rPr>
              <w:t>//IMKAD_AangebodenStuk/StukdeelHypotheek [aanduidingHypotheek = niet aanwezig]</w:t>
            </w:r>
          </w:p>
          <w:p w14:paraId="573C77EA" w14:textId="77777777" w:rsidR="005D4352" w:rsidRPr="005D4352" w:rsidRDefault="005D4352" w:rsidP="008F2A69">
            <w:pPr>
              <w:spacing w:line="240" w:lineRule="auto"/>
              <w:rPr>
                <w:sz w:val="16"/>
                <w:szCs w:val="16"/>
              </w:rPr>
            </w:pPr>
            <w:r w:rsidRPr="005D4352">
              <w:rPr>
                <w:sz w:val="16"/>
                <w:szCs w:val="16"/>
              </w:rPr>
              <w:tab/>
              <w:t>./bedragTotaal/som</w:t>
            </w:r>
          </w:p>
          <w:p w14:paraId="74302D11" w14:textId="2F452BE0" w:rsidR="00724028" w:rsidRDefault="005D4352" w:rsidP="00B22CA4">
            <w:pPr>
              <w:spacing w:line="240" w:lineRule="auto"/>
              <w:rPr>
                <w:sz w:val="16"/>
                <w:szCs w:val="16"/>
              </w:rPr>
            </w:pPr>
            <w:r w:rsidRPr="005D4352">
              <w:rPr>
                <w:sz w:val="16"/>
                <w:szCs w:val="16"/>
              </w:rPr>
              <w:tab/>
              <w:t>./bedragTotaal/valuta</w:t>
            </w:r>
          </w:p>
          <w:p w14:paraId="0BB10905" w14:textId="15EB2961" w:rsidR="00907D9C" w:rsidRDefault="00907D9C" w:rsidP="00B22CA4">
            <w:pPr>
              <w:spacing w:line="240" w:lineRule="auto"/>
              <w:rPr>
                <w:sz w:val="16"/>
                <w:szCs w:val="16"/>
              </w:rPr>
            </w:pPr>
          </w:p>
          <w:p w14:paraId="581DEFD5" w14:textId="77777777" w:rsidR="00907D9C" w:rsidRPr="008F2A69" w:rsidRDefault="00907D9C" w:rsidP="00907D9C">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0F86A063"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AC3BFEB" w14:textId="77777777" w:rsidR="00907D9C" w:rsidRDefault="00907D9C" w:rsidP="00907D9C">
            <w:pPr>
              <w:spacing w:before="72" w:line="240" w:lineRule="auto"/>
              <w:rPr>
                <w:rFonts w:cs="Arial"/>
                <w:szCs w:val="18"/>
                <w:u w:val="single"/>
              </w:rPr>
            </w:pPr>
          </w:p>
          <w:p w14:paraId="02A67EEE" w14:textId="5C2D5267" w:rsidR="00907D9C" w:rsidRDefault="00907D9C" w:rsidP="00907D9C">
            <w:pPr>
              <w:spacing w:before="72" w:line="240" w:lineRule="auto"/>
              <w:rPr>
                <w:sz w:val="16"/>
                <w:szCs w:val="16"/>
                <w:u w:val="single"/>
              </w:rPr>
            </w:pPr>
            <w:r w:rsidRPr="00A27AED">
              <w:rPr>
                <w:sz w:val="16"/>
                <w:szCs w:val="16"/>
                <w:u w:val="single"/>
              </w:rPr>
              <w:t>Mapping</w:t>
            </w:r>
            <w:r>
              <w:rPr>
                <w:sz w:val="16"/>
                <w:szCs w:val="16"/>
                <w:u w:val="single"/>
              </w:rPr>
              <w:t xml:space="preserve"> registergoed tbv </w:t>
            </w:r>
            <w:r w:rsidR="00517EC4">
              <w:rPr>
                <w:sz w:val="16"/>
                <w:szCs w:val="16"/>
                <w:u w:val="single"/>
              </w:rPr>
              <w:t>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48601ACC"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29F0CFA4" w14:textId="77777777" w:rsidR="00907D9C" w:rsidRDefault="00907D9C" w:rsidP="00907D9C">
            <w:pPr>
              <w:spacing w:line="240" w:lineRule="auto"/>
              <w:rPr>
                <w:sz w:val="16"/>
                <w:szCs w:val="16"/>
              </w:rPr>
            </w:pPr>
            <w:r>
              <w:rPr>
                <w:sz w:val="16"/>
                <w:szCs w:val="16"/>
              </w:rPr>
              <w:t>./</w:t>
            </w:r>
            <w:r w:rsidRPr="00A27AED">
              <w:rPr>
                <w:sz w:val="16"/>
                <w:szCs w:val="16"/>
              </w:rPr>
              <w:t>/IMKAD_ZakelijkRecht</w:t>
            </w:r>
            <w:r>
              <w:rPr>
                <w:sz w:val="16"/>
                <w:szCs w:val="16"/>
              </w:rPr>
              <w:t>/</w:t>
            </w:r>
          </w:p>
          <w:p w14:paraId="165A94A8" w14:textId="77777777" w:rsidR="00907D9C" w:rsidRDefault="00907D9C" w:rsidP="00907D9C">
            <w:pPr>
              <w:spacing w:line="240" w:lineRule="auto"/>
              <w:rPr>
                <w:sz w:val="16"/>
                <w:szCs w:val="16"/>
              </w:rPr>
            </w:pPr>
          </w:p>
          <w:p w14:paraId="2C05AED9" w14:textId="77777777" w:rsidR="00907D9C" w:rsidRPr="00A27AED" w:rsidRDefault="00907D9C" w:rsidP="00907D9C">
            <w:pPr>
              <w:spacing w:line="240" w:lineRule="auto"/>
              <w:rPr>
                <w:sz w:val="16"/>
                <w:szCs w:val="16"/>
                <w:u w:val="single"/>
              </w:rPr>
            </w:pPr>
            <w:r w:rsidRPr="00A27AED">
              <w:rPr>
                <w:sz w:val="16"/>
                <w:szCs w:val="16"/>
                <w:u w:val="single"/>
              </w:rPr>
              <w:t>Mapping rangorde:</w:t>
            </w:r>
          </w:p>
          <w:p w14:paraId="71118F0C"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49A9C5DB" w14:textId="77777777" w:rsidR="00907D9C" w:rsidRPr="00A27AED" w:rsidRDefault="00907D9C" w:rsidP="00907D9C">
            <w:pPr>
              <w:spacing w:line="240" w:lineRule="auto"/>
              <w:rPr>
                <w:sz w:val="16"/>
                <w:szCs w:val="16"/>
              </w:rPr>
            </w:pPr>
            <w:r w:rsidRPr="00975A8F">
              <w:rPr>
                <w:szCs w:val="18"/>
              </w:rPr>
              <w:tab/>
            </w:r>
            <w:r w:rsidRPr="00975A8F">
              <w:rPr>
                <w:sz w:val="16"/>
                <w:szCs w:val="16"/>
              </w:rPr>
              <w:t>./rangordeHypotheek</w:t>
            </w:r>
          </w:p>
          <w:p w14:paraId="11183E33" w14:textId="77777777" w:rsidR="00907D9C" w:rsidRDefault="00907D9C" w:rsidP="00907D9C">
            <w:pPr>
              <w:spacing w:line="240" w:lineRule="auto"/>
              <w:rPr>
                <w:sz w:val="16"/>
                <w:szCs w:val="16"/>
                <w:u w:val="single"/>
              </w:rPr>
            </w:pPr>
          </w:p>
          <w:p w14:paraId="6A16E39F" w14:textId="77777777" w:rsidR="00907D9C" w:rsidRPr="002274B6" w:rsidRDefault="00907D9C" w:rsidP="00907D9C">
            <w:pPr>
              <w:spacing w:line="240" w:lineRule="auto"/>
              <w:rPr>
                <w:sz w:val="16"/>
                <w:szCs w:val="16"/>
                <w:u w:val="single"/>
              </w:rPr>
            </w:pPr>
            <w:r w:rsidRPr="002274B6">
              <w:rPr>
                <w:sz w:val="16"/>
                <w:szCs w:val="16"/>
                <w:u w:val="single"/>
              </w:rPr>
              <w:t>Mapping hypotheekbedrag:</w:t>
            </w:r>
          </w:p>
          <w:p w14:paraId="0B273457"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A0F9E75" w14:textId="77777777" w:rsidR="00907D9C" w:rsidRPr="002274B6" w:rsidRDefault="00907D9C" w:rsidP="00907D9C">
            <w:pPr>
              <w:spacing w:line="240" w:lineRule="auto"/>
              <w:rPr>
                <w:sz w:val="16"/>
                <w:szCs w:val="16"/>
              </w:rPr>
            </w:pPr>
            <w:r w:rsidRPr="002274B6">
              <w:rPr>
                <w:sz w:val="16"/>
                <w:szCs w:val="16"/>
              </w:rPr>
              <w:tab/>
              <w:t>./hoofdsom/som</w:t>
            </w:r>
            <w:r w:rsidRPr="002274B6" w:rsidDel="00C46A8C">
              <w:rPr>
                <w:sz w:val="16"/>
                <w:szCs w:val="16"/>
              </w:rPr>
              <w:t xml:space="preserve"> </w:t>
            </w:r>
          </w:p>
          <w:p w14:paraId="443ED8D4" w14:textId="77777777" w:rsidR="00907D9C" w:rsidRDefault="00907D9C" w:rsidP="00907D9C">
            <w:pPr>
              <w:spacing w:line="240" w:lineRule="auto"/>
              <w:rPr>
                <w:sz w:val="16"/>
                <w:szCs w:val="16"/>
              </w:rPr>
            </w:pPr>
            <w:r w:rsidRPr="002274B6">
              <w:rPr>
                <w:sz w:val="16"/>
                <w:szCs w:val="16"/>
              </w:rPr>
              <w:tab/>
              <w:t>./hoofdsom/valuta</w:t>
            </w:r>
          </w:p>
          <w:p w14:paraId="3A110D44" w14:textId="77777777" w:rsidR="00907D9C" w:rsidRDefault="00907D9C" w:rsidP="00907D9C">
            <w:pPr>
              <w:spacing w:line="240" w:lineRule="auto"/>
              <w:rPr>
                <w:sz w:val="16"/>
                <w:szCs w:val="16"/>
              </w:rPr>
            </w:pPr>
          </w:p>
          <w:p w14:paraId="3B36B1C9" w14:textId="77777777" w:rsidR="00907D9C" w:rsidRDefault="00907D9C" w:rsidP="00907D9C">
            <w:pPr>
              <w:spacing w:line="240" w:lineRule="auto"/>
              <w:rPr>
                <w:sz w:val="16"/>
                <w:szCs w:val="16"/>
                <w:u w:val="single"/>
              </w:rPr>
            </w:pPr>
            <w:r w:rsidRPr="000B2B84">
              <w:rPr>
                <w:sz w:val="16"/>
                <w:szCs w:val="16"/>
                <w:u w:val="single"/>
              </w:rPr>
              <w:t>Mapping tonen rentepercentage:</w:t>
            </w:r>
          </w:p>
          <w:p w14:paraId="3C4F3BD2"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46B6ABEC" w14:textId="04869C2D" w:rsidR="00907D9C" w:rsidRPr="00DB7FA4" w:rsidRDefault="00907D9C" w:rsidP="00907D9C">
            <w:pPr>
              <w:keepNext/>
              <w:spacing w:line="240" w:lineRule="auto"/>
              <w:rPr>
                <w:sz w:val="16"/>
                <w:szCs w:val="16"/>
              </w:rPr>
            </w:pPr>
            <w:r w:rsidRPr="00DB7FA4">
              <w:rPr>
                <w:sz w:val="16"/>
                <w:szCs w:val="16"/>
              </w:rPr>
              <w:lastRenderedPageBreak/>
              <w:t>/tia_</w:t>
            </w:r>
            <w:r w:rsidR="00A73277">
              <w:rPr>
                <w:sz w:val="16"/>
                <w:szCs w:val="16"/>
              </w:rPr>
              <w:t>t</w:t>
            </w:r>
            <w:r w:rsidRPr="00DB7FA4">
              <w:rPr>
                <w:sz w:val="16"/>
                <w:szCs w:val="16"/>
              </w:rPr>
              <w:t>ekst</w:t>
            </w:r>
            <w:r w:rsidR="00A73277">
              <w:rPr>
                <w:sz w:val="16"/>
                <w:szCs w:val="16"/>
              </w:rPr>
              <w:t>k</w:t>
            </w:r>
            <w:r w:rsidRPr="00DB7FA4">
              <w:rPr>
                <w:sz w:val="16"/>
                <w:szCs w:val="16"/>
              </w:rPr>
              <w:t>euze</w:t>
            </w:r>
          </w:p>
          <w:p w14:paraId="68EE6542" w14:textId="77777777" w:rsidR="00907D9C" w:rsidRPr="00DB7FA4" w:rsidRDefault="00907D9C" w:rsidP="00907D9C">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1CAF7DBB" w14:textId="77777777" w:rsidR="00907D9C" w:rsidRDefault="00907D9C" w:rsidP="00907D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771FDD" w14:textId="77777777" w:rsidR="00907D9C" w:rsidRDefault="00907D9C" w:rsidP="00907D9C">
            <w:pPr>
              <w:spacing w:before="72" w:line="240" w:lineRule="auto"/>
              <w:rPr>
                <w:sz w:val="16"/>
                <w:szCs w:val="16"/>
                <w:u w:val="single"/>
              </w:rPr>
            </w:pPr>
          </w:p>
          <w:p w14:paraId="5C0E2C36" w14:textId="77777777" w:rsidR="00907D9C" w:rsidRPr="00A27AED" w:rsidRDefault="00907D9C" w:rsidP="00907D9C">
            <w:pPr>
              <w:spacing w:before="72" w:line="240" w:lineRule="auto"/>
              <w:rPr>
                <w:sz w:val="16"/>
                <w:szCs w:val="16"/>
                <w:u w:val="single"/>
              </w:rPr>
            </w:pPr>
            <w:r w:rsidRPr="00A27AED">
              <w:rPr>
                <w:sz w:val="16"/>
                <w:szCs w:val="16"/>
                <w:u w:val="single"/>
              </w:rPr>
              <w:t>Mapping bedrag:</w:t>
            </w:r>
          </w:p>
          <w:p w14:paraId="26C30609"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22CB48C2" w14:textId="77777777" w:rsidR="00907D9C" w:rsidRPr="005D4352" w:rsidRDefault="00907D9C" w:rsidP="00907D9C">
            <w:pPr>
              <w:spacing w:line="240" w:lineRule="auto"/>
              <w:rPr>
                <w:sz w:val="16"/>
                <w:szCs w:val="16"/>
              </w:rPr>
            </w:pPr>
            <w:r w:rsidRPr="005D4352">
              <w:rPr>
                <w:sz w:val="16"/>
                <w:szCs w:val="16"/>
              </w:rPr>
              <w:tab/>
              <w:t>./bedragRente/som</w:t>
            </w:r>
          </w:p>
          <w:p w14:paraId="6BB30ADF" w14:textId="77777777" w:rsidR="00907D9C" w:rsidRPr="005D4352" w:rsidRDefault="00907D9C" w:rsidP="00907D9C">
            <w:pPr>
              <w:spacing w:line="240" w:lineRule="auto"/>
              <w:rPr>
                <w:sz w:val="16"/>
                <w:szCs w:val="16"/>
              </w:rPr>
            </w:pPr>
            <w:r w:rsidRPr="005D4352">
              <w:rPr>
                <w:sz w:val="16"/>
                <w:szCs w:val="16"/>
              </w:rPr>
              <w:tab/>
              <w:t>./bedragRente/valuta</w:t>
            </w:r>
          </w:p>
          <w:p w14:paraId="4EB50964" w14:textId="77777777" w:rsidR="00907D9C" w:rsidRPr="00ED3FA0" w:rsidRDefault="00907D9C" w:rsidP="00907D9C">
            <w:pPr>
              <w:rPr>
                <w:szCs w:val="18"/>
              </w:rPr>
            </w:pPr>
          </w:p>
          <w:p w14:paraId="12362F40" w14:textId="77777777" w:rsidR="00907D9C" w:rsidRPr="00A27AED" w:rsidRDefault="00907D9C" w:rsidP="00907D9C">
            <w:pPr>
              <w:spacing w:before="72" w:line="240" w:lineRule="auto"/>
              <w:rPr>
                <w:sz w:val="16"/>
                <w:szCs w:val="16"/>
                <w:u w:val="single"/>
              </w:rPr>
            </w:pPr>
            <w:r w:rsidRPr="00A27AED">
              <w:rPr>
                <w:sz w:val="16"/>
                <w:szCs w:val="16"/>
                <w:u w:val="single"/>
              </w:rPr>
              <w:t>Mapping totaalbedrag:</w:t>
            </w:r>
          </w:p>
          <w:p w14:paraId="43BF6FA2" w14:textId="77777777" w:rsidR="00907D9C" w:rsidRDefault="00907D9C" w:rsidP="00907D9C">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222A7B56" w14:textId="77777777" w:rsidR="00907D9C" w:rsidRPr="005D4352" w:rsidRDefault="00907D9C" w:rsidP="00907D9C">
            <w:pPr>
              <w:spacing w:line="240" w:lineRule="auto"/>
              <w:rPr>
                <w:sz w:val="16"/>
                <w:szCs w:val="16"/>
              </w:rPr>
            </w:pPr>
            <w:r w:rsidRPr="005D4352">
              <w:rPr>
                <w:sz w:val="16"/>
                <w:szCs w:val="16"/>
              </w:rPr>
              <w:tab/>
              <w:t>./bedragTotaal/som</w:t>
            </w:r>
          </w:p>
          <w:p w14:paraId="52CA51C8" w14:textId="77777777" w:rsidR="00907D9C" w:rsidRDefault="00907D9C" w:rsidP="00907D9C">
            <w:pPr>
              <w:spacing w:line="240" w:lineRule="auto"/>
              <w:rPr>
                <w:sz w:val="16"/>
                <w:szCs w:val="16"/>
              </w:rPr>
            </w:pPr>
            <w:r w:rsidRPr="005D4352">
              <w:rPr>
                <w:sz w:val="16"/>
                <w:szCs w:val="16"/>
              </w:rPr>
              <w:tab/>
              <w:t>./bedragTotaal/valuta</w:t>
            </w:r>
          </w:p>
          <w:p w14:paraId="52D21845" w14:textId="5C062E6F" w:rsidR="00B22CA4" w:rsidRDefault="00B22CA4" w:rsidP="008F2A69">
            <w:pPr>
              <w:spacing w:line="240" w:lineRule="auto"/>
              <w:rPr>
                <w:sz w:val="16"/>
                <w:szCs w:val="16"/>
              </w:rPr>
            </w:pPr>
          </w:p>
        </w:tc>
      </w:tr>
      <w:tr w:rsidR="00E91AB7" w:rsidRPr="00D77156" w14:paraId="44875185" w14:textId="77777777" w:rsidTr="00E91AB7">
        <w:trPr>
          <w:tblHeader/>
        </w:trPr>
        <w:tc>
          <w:tcPr>
            <w:tcW w:w="6771" w:type="dxa"/>
            <w:tcBorders>
              <w:top w:val="single" w:sz="6" w:space="0" w:color="000000"/>
              <w:left w:val="single" w:sz="6" w:space="0" w:color="000000"/>
              <w:bottom w:val="single" w:sz="4" w:space="0" w:color="auto"/>
              <w:right w:val="single" w:sz="6" w:space="0" w:color="000000"/>
            </w:tcBorders>
            <w:shd w:val="clear" w:color="auto" w:fill="auto"/>
          </w:tcPr>
          <w:p w14:paraId="76ECBC59" w14:textId="4B52C15F" w:rsidR="00E91AB7" w:rsidRPr="008F2A69" w:rsidRDefault="00E91AB7" w:rsidP="008F2A69">
            <w:pPr>
              <w:widowControl w:val="0"/>
              <w:tabs>
                <w:tab w:val="left" w:pos="-1440"/>
                <w:tab w:val="left" w:pos="-720"/>
              </w:tabs>
              <w:suppressAutoHyphens/>
              <w:spacing w:line="240" w:lineRule="auto"/>
              <w:rPr>
                <w:rFonts w:cs="Arial"/>
                <w:color w:val="FF0000"/>
                <w:sz w:val="20"/>
              </w:rPr>
            </w:pPr>
            <w:r w:rsidRPr="000B2B84">
              <w:rPr>
                <w:rFonts w:cs="Arial"/>
                <w:color w:val="800080"/>
                <w:sz w:val="20"/>
              </w:rPr>
              <w:lastRenderedPageBreak/>
              <w:t>en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029126" w14:textId="63EB53C4" w:rsidR="00E91AB7" w:rsidRPr="00E5072E" w:rsidRDefault="00E91AB7" w:rsidP="00E5072E">
            <w:pPr>
              <w:spacing w:line="240" w:lineRule="auto"/>
              <w:rPr>
                <w:sz w:val="16"/>
                <w:szCs w:val="16"/>
              </w:rPr>
            </w:pPr>
            <w:r>
              <w:rPr>
                <w:sz w:val="16"/>
                <w:szCs w:val="16"/>
              </w:rPr>
              <w:t>Optionele tekst en wordt alleen getoond als er een Tweede inschrijving hypotheek volgt. Volgt aansluitend op de vorige tekst.</w:t>
            </w:r>
          </w:p>
        </w:tc>
      </w:tr>
    </w:tbl>
    <w:p w14:paraId="70A0A7C4" w14:textId="77777777" w:rsidR="00926790" w:rsidRDefault="00926790"/>
    <w:p w14:paraId="3D9E535A" w14:textId="57472859" w:rsidR="00926790" w:rsidRDefault="002274B6" w:rsidP="002274B6">
      <w:pPr>
        <w:pStyle w:val="Kop3"/>
      </w:pPr>
      <w:bookmarkStart w:id="67" w:name="_Toc70931634"/>
      <w:r>
        <w:t>Registergoederen</w:t>
      </w:r>
      <w:bookmarkEnd w:id="67"/>
    </w:p>
    <w:p w14:paraId="5FE3B22D"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2274B6" w14:paraId="05F387F3" w14:textId="77777777" w:rsidTr="00724028">
        <w:tc>
          <w:tcPr>
            <w:tcW w:w="6799" w:type="dxa"/>
            <w:shd w:val="clear" w:color="auto" w:fill="BDD6EE" w:themeFill="accent1" w:themeFillTint="66"/>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29D8856B" w14:textId="77777777" w:rsidR="00D157C1" w:rsidRPr="00A27AED" w:rsidRDefault="00D157C1" w:rsidP="00D157C1">
            <w:pPr>
              <w:tabs>
                <w:tab w:val="left" w:pos="-1440"/>
                <w:tab w:val="left" w:pos="-720"/>
              </w:tabs>
              <w:suppressAutoHyphens/>
              <w:rPr>
                <w:rFonts w:cs="Arial"/>
                <w:color w:val="FF0000"/>
                <w:sz w:val="20"/>
              </w:rPr>
            </w:pPr>
            <w:r>
              <w:rPr>
                <w:rFonts w:cs="Arial"/>
                <w:color w:val="FF0000"/>
                <w:sz w:val="20"/>
              </w:rPr>
              <w:t xml:space="preserve">Registergoed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p>
          <w:p w14:paraId="7283167C" w14:textId="77777777" w:rsidR="00D157C1" w:rsidRDefault="00D157C1" w:rsidP="00D157C1">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3DDE56EB" w14:textId="77777777" w:rsidR="00D157C1" w:rsidRDefault="00D157C1" w:rsidP="002274B6">
            <w:pPr>
              <w:spacing w:line="240" w:lineRule="auto"/>
              <w:rPr>
                <w:sz w:val="16"/>
                <w:szCs w:val="16"/>
              </w:rPr>
            </w:pPr>
          </w:p>
          <w:p w14:paraId="560FE8F7" w14:textId="75895A11" w:rsidR="002274B6" w:rsidRDefault="002274B6" w:rsidP="002274B6">
            <w:pPr>
              <w:spacing w:line="240" w:lineRule="auto"/>
              <w:rPr>
                <w:sz w:val="16"/>
                <w:szCs w:val="16"/>
              </w:rPr>
            </w:pPr>
            <w:r w:rsidRPr="008F2A69">
              <w:rPr>
                <w:sz w:val="16"/>
                <w:szCs w:val="16"/>
              </w:rPr>
              <w:t xml:space="preserve">Herhalende combinatie van één TEKSTBLOK RECHT met één TEKSTBLOK REGISTERGOED. </w:t>
            </w:r>
          </w:p>
          <w:p w14:paraId="31513743" w14:textId="0859A336" w:rsidR="00D157C1" w:rsidRPr="008F2A69" w:rsidRDefault="00D157C1" w:rsidP="002274B6">
            <w:pPr>
              <w:spacing w:line="240" w:lineRule="auto"/>
              <w:rPr>
                <w:sz w:val="16"/>
                <w:szCs w:val="16"/>
              </w:rPr>
            </w:pPr>
            <w:r>
              <w:rPr>
                <w:sz w:val="16"/>
                <w:szCs w:val="16"/>
              </w:rPr>
              <w:t>Voor elk opgenomen inschrijving hypotheek wordt het volgnummer getoond</w:t>
            </w:r>
            <w:r w:rsidR="00D12F61">
              <w:rPr>
                <w:sz w:val="16"/>
                <w:szCs w:val="16"/>
              </w:rPr>
              <w:t>, beginnend bij “1”,</w:t>
            </w:r>
            <w:r>
              <w:rPr>
                <w:sz w:val="16"/>
                <w:szCs w:val="16"/>
              </w:rPr>
              <w:t xml:space="preserve"> </w:t>
            </w:r>
            <w:r w:rsidR="00D12F61">
              <w:rPr>
                <w:sz w:val="16"/>
                <w:szCs w:val="16"/>
              </w:rPr>
              <w:t>met een opsomming van de</w:t>
            </w:r>
            <w:r>
              <w:rPr>
                <w:sz w:val="16"/>
                <w:szCs w:val="16"/>
              </w:rPr>
              <w:t xml:space="preserve"> daarbij bij</w:t>
            </w:r>
            <w:r w:rsidR="00907D9C">
              <w:rPr>
                <w:sz w:val="16"/>
                <w:szCs w:val="16"/>
              </w:rPr>
              <w:t>be</w:t>
            </w:r>
            <w:r>
              <w:rPr>
                <w:sz w:val="16"/>
                <w:szCs w:val="16"/>
              </w:rPr>
              <w:t>horende objecten.</w:t>
            </w:r>
            <w:r w:rsidR="00D12F61">
              <w:rPr>
                <w:sz w:val="16"/>
                <w:szCs w:val="16"/>
              </w:rPr>
              <w:t xml:space="preserve"> De objecten worden opvolgend genummerd per volgnummer, elk beginnend bij “a.”.</w:t>
            </w:r>
          </w:p>
          <w:p w14:paraId="3B6941AB" w14:textId="77777777" w:rsidR="002274B6" w:rsidRPr="008F2A69" w:rsidRDefault="002274B6" w:rsidP="002274B6">
            <w:pPr>
              <w:spacing w:line="240" w:lineRule="auto"/>
              <w:rPr>
                <w:sz w:val="16"/>
                <w:szCs w:val="16"/>
              </w:rPr>
            </w:pPr>
          </w:p>
          <w:p w14:paraId="50091337" w14:textId="3FADDC1D" w:rsidR="002274B6" w:rsidRPr="008F2A69" w:rsidRDefault="002274B6" w:rsidP="002274B6">
            <w:pPr>
              <w:spacing w:line="240" w:lineRule="auto"/>
              <w:rPr>
                <w:sz w:val="16"/>
                <w:szCs w:val="16"/>
              </w:rPr>
            </w:pPr>
            <w:r w:rsidRPr="008F2A69">
              <w:rPr>
                <w:sz w:val="16"/>
                <w:szCs w:val="16"/>
              </w:rPr>
              <w:t>Er moet minimaal één combinatie recht/registergoed zijn</w:t>
            </w:r>
            <w:r w:rsidR="00D12F61">
              <w:rPr>
                <w:sz w:val="16"/>
                <w:szCs w:val="16"/>
              </w:rPr>
              <w:t xml:space="preserve"> per inschrijving hypotheek</w:t>
            </w:r>
            <w:r w:rsidRPr="008F2A69">
              <w:rPr>
                <w:sz w:val="16"/>
                <w:szCs w:val="16"/>
              </w:rPr>
              <w:t>, er kunnen er meerdere zijn.</w:t>
            </w:r>
          </w:p>
          <w:p w14:paraId="0732F382" w14:textId="77777777" w:rsidR="002274B6" w:rsidRPr="008F2A69" w:rsidRDefault="002274B6" w:rsidP="002274B6">
            <w:pPr>
              <w:spacing w:line="240" w:lineRule="auto"/>
              <w:rPr>
                <w:sz w:val="16"/>
                <w:szCs w:val="16"/>
              </w:rPr>
            </w:pPr>
          </w:p>
          <w:p w14:paraId="48B4837D" w14:textId="77777777" w:rsidR="002274B6" w:rsidRPr="008F2A69" w:rsidRDefault="002274B6" w:rsidP="002274B6">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50253444" w14:textId="77777777" w:rsidR="002274B6" w:rsidRPr="008F2A69" w:rsidRDefault="002274B6" w:rsidP="002274B6">
            <w:pPr>
              <w:spacing w:line="240" w:lineRule="auto"/>
              <w:rPr>
                <w:sz w:val="16"/>
                <w:szCs w:val="16"/>
              </w:rPr>
            </w:pPr>
          </w:p>
          <w:p w14:paraId="3E52F716" w14:textId="160625B8" w:rsidR="002274B6" w:rsidRDefault="002274B6" w:rsidP="002274B6">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0589D8F8" w14:textId="77777777" w:rsidR="00D157C1" w:rsidRPr="008F2A69" w:rsidRDefault="00D157C1" w:rsidP="002274B6">
            <w:pPr>
              <w:spacing w:line="240" w:lineRule="auto"/>
              <w:rPr>
                <w:sz w:val="16"/>
                <w:szCs w:val="16"/>
              </w:rPr>
            </w:pPr>
          </w:p>
          <w:p w14:paraId="0FDDCD6E" w14:textId="77777777" w:rsidR="002274B6" w:rsidRPr="008F2A69" w:rsidRDefault="002274B6" w:rsidP="002274B6">
            <w:pPr>
              <w:spacing w:line="240" w:lineRule="auto"/>
              <w:rPr>
                <w:sz w:val="16"/>
                <w:szCs w:val="16"/>
              </w:rPr>
            </w:pPr>
          </w:p>
          <w:p w14:paraId="4B1E9E8C" w14:textId="77777777" w:rsidR="002274B6" w:rsidRPr="008F2A69" w:rsidRDefault="002274B6" w:rsidP="002274B6">
            <w:pPr>
              <w:spacing w:line="240" w:lineRule="auto"/>
              <w:rPr>
                <w:sz w:val="16"/>
                <w:szCs w:val="16"/>
              </w:rPr>
            </w:pPr>
            <w:r w:rsidRPr="008F2A69">
              <w:rPr>
                <w:sz w:val="16"/>
                <w:szCs w:val="16"/>
                <w:u w:val="single"/>
              </w:rPr>
              <w:t>Mapping:</w:t>
            </w:r>
            <w:r w:rsidRPr="008F2A69">
              <w:rPr>
                <w:sz w:val="16"/>
                <w:szCs w:val="16"/>
              </w:rPr>
              <w:t xml:space="preserve"> </w:t>
            </w:r>
          </w:p>
          <w:p w14:paraId="70B5336D" w14:textId="0705C963" w:rsidR="002274B6" w:rsidRPr="008F2A69" w:rsidRDefault="002274B6" w:rsidP="002274B6">
            <w:pPr>
              <w:spacing w:line="240" w:lineRule="auto"/>
              <w:rPr>
                <w:sz w:val="16"/>
                <w:szCs w:val="16"/>
              </w:rPr>
            </w:pPr>
            <w:r w:rsidRPr="008F2A69">
              <w:rPr>
                <w:sz w:val="16"/>
                <w:szCs w:val="16"/>
              </w:rPr>
              <w:t>//IMKAD_AangebodenStuk/StukdeelHypotheek</w:t>
            </w:r>
            <w:r w:rsidR="00591176" w:rsidRPr="005D4352">
              <w:rPr>
                <w:rFonts w:cs="Arial"/>
                <w:sz w:val="16"/>
                <w:szCs w:val="16"/>
              </w:rPr>
              <w:t>[aanduidingHypotheek = niet aanwezig]</w:t>
            </w:r>
          </w:p>
          <w:p w14:paraId="7282E33E" w14:textId="65CFDA1B" w:rsidR="002274B6" w:rsidRDefault="002274B6" w:rsidP="002274B6">
            <w:pPr>
              <w:spacing w:line="240" w:lineRule="auto"/>
              <w:rPr>
                <w:sz w:val="16"/>
                <w:szCs w:val="16"/>
              </w:rPr>
            </w:pPr>
            <w:r w:rsidRPr="008F2A69">
              <w:rPr>
                <w:sz w:val="16"/>
                <w:szCs w:val="16"/>
              </w:rPr>
              <w:t>/IMKAD_ZakelijkRecht</w:t>
            </w:r>
          </w:p>
          <w:p w14:paraId="71EF2369" w14:textId="036E27E4" w:rsidR="00D157C1" w:rsidRDefault="00D157C1" w:rsidP="002274B6">
            <w:pPr>
              <w:spacing w:line="240" w:lineRule="auto"/>
              <w:rPr>
                <w:sz w:val="16"/>
                <w:szCs w:val="16"/>
              </w:rPr>
            </w:pPr>
          </w:p>
          <w:p w14:paraId="33FD0C87" w14:textId="372882BD" w:rsidR="00D157C1" w:rsidRDefault="00D157C1" w:rsidP="002274B6">
            <w:pPr>
              <w:spacing w:line="240" w:lineRule="auto"/>
              <w:rPr>
                <w:sz w:val="16"/>
                <w:szCs w:val="16"/>
                <w:u w:val="single"/>
              </w:rPr>
            </w:pPr>
            <w:r w:rsidRPr="008F2A69">
              <w:rPr>
                <w:sz w:val="16"/>
                <w:szCs w:val="16"/>
                <w:u w:val="single"/>
              </w:rPr>
              <w:t>Mapping tbv 2</w:t>
            </w:r>
            <w:r w:rsidRPr="008F2A69">
              <w:rPr>
                <w:sz w:val="16"/>
                <w:szCs w:val="16"/>
                <w:u w:val="single"/>
                <w:vertAlign w:val="superscript"/>
              </w:rPr>
              <w:t>e</w:t>
            </w:r>
            <w:r w:rsidRPr="008F2A69">
              <w:rPr>
                <w:sz w:val="16"/>
                <w:szCs w:val="16"/>
                <w:u w:val="single"/>
              </w:rPr>
              <w:t xml:space="preserve"> inschrijving hypotheek:</w:t>
            </w:r>
          </w:p>
          <w:p w14:paraId="605F6DAE" w14:textId="5426042B" w:rsidR="00D157C1" w:rsidRDefault="00D157C1" w:rsidP="00D157C1">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5C4F26D" w14:textId="77777777" w:rsidR="00D157C1" w:rsidRDefault="00D157C1" w:rsidP="00D157C1">
            <w:pPr>
              <w:spacing w:line="240" w:lineRule="auto"/>
              <w:rPr>
                <w:sz w:val="16"/>
                <w:szCs w:val="16"/>
              </w:rPr>
            </w:pPr>
            <w:r w:rsidRPr="00A27AED">
              <w:rPr>
                <w:sz w:val="16"/>
                <w:szCs w:val="16"/>
              </w:rPr>
              <w:t>/IMKAD_ZakelijkRecht</w:t>
            </w:r>
          </w:p>
          <w:p w14:paraId="282C59B0" w14:textId="77777777" w:rsidR="00D157C1" w:rsidRPr="008F2A69" w:rsidRDefault="00D157C1" w:rsidP="002274B6">
            <w:pPr>
              <w:spacing w:line="240" w:lineRule="auto"/>
              <w:rPr>
                <w:sz w:val="16"/>
                <w:szCs w:val="16"/>
                <w:u w:val="single"/>
              </w:rPr>
            </w:pPr>
          </w:p>
          <w:p w14:paraId="2254AB19" w14:textId="77777777" w:rsidR="002274B6" w:rsidRPr="008F2A69" w:rsidRDefault="002274B6" w:rsidP="002274B6">
            <w:pPr>
              <w:spacing w:line="240" w:lineRule="auto"/>
              <w:rPr>
                <w:sz w:val="16"/>
                <w:szCs w:val="16"/>
              </w:rPr>
            </w:pPr>
            <w:r w:rsidRPr="008F2A69">
              <w:rPr>
                <w:sz w:val="16"/>
                <w:szCs w:val="16"/>
              </w:rPr>
              <w:t>-zie tekstblokken voor de verdere mapping</w:t>
            </w:r>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r w:rsidRPr="007E0AB2">
              <w:rPr>
                <w:rFonts w:cs="Arial"/>
                <w:szCs w:val="18"/>
                <w:u w:val="single"/>
              </w:rPr>
              <w:t>Mapping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//IMKAD_AangebodenStuk/tia_TekstKeuze</w:t>
            </w:r>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./tagNaam(k_BenamingRegistergoed)</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54D5B3C6" w:rsidR="00073451" w:rsidRDefault="00073451" w:rsidP="00073451">
      <w:pPr>
        <w:pStyle w:val="Kop3"/>
      </w:pPr>
      <w:bookmarkStart w:id="68" w:name="_Toc70931635"/>
      <w:r>
        <w:t>Aanvaarding</w:t>
      </w:r>
      <w:bookmarkEnd w:id="68"/>
    </w:p>
    <w:p w14:paraId="255E8D85"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5878AA" w14:paraId="2C5E4E06" w14:textId="77777777" w:rsidTr="00724028">
        <w:tc>
          <w:tcPr>
            <w:tcW w:w="6799" w:type="dxa"/>
            <w:shd w:val="clear" w:color="auto" w:fill="BDD6EE" w:themeFill="accent1" w:themeFillTint="66"/>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w:t>
            </w:r>
            <w:r w:rsidRPr="004C4DF4">
              <w:rPr>
                <w:rFonts w:ascii="Arial" w:hAnsi="Arial" w:cs="Arial"/>
                <w:color w:val="FF0000"/>
                <w:sz w:val="20"/>
              </w:rPr>
              <w:lastRenderedPageBreak/>
              <w:t>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lastRenderedPageBreak/>
              <w:t>Vaste tekst.</w:t>
            </w:r>
          </w:p>
        </w:tc>
      </w:tr>
    </w:tbl>
    <w:p w14:paraId="51536A5B" w14:textId="5332491D" w:rsidR="00BD45C2" w:rsidRDefault="00BD45C2" w:rsidP="008F2A69">
      <w:pPr>
        <w:pStyle w:val="Kop2"/>
      </w:pPr>
      <w:bookmarkStart w:id="69" w:name="_Toc70931636"/>
      <w:r>
        <w:t>Woonplaatskeuze</w:t>
      </w:r>
      <w:bookmarkEnd w:id="69"/>
    </w:p>
    <w:p w14:paraId="45E9B18A" w14:textId="77777777" w:rsidR="00BD45C2" w:rsidRDefault="00BD45C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724028">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2F58F5E9" w14:textId="77777777" w:rsidR="005878AA" w:rsidRPr="00391D94" w:rsidRDefault="005878AA" w:rsidP="005878AA">
            <w:pPr>
              <w:pStyle w:val="Geenafstand"/>
              <w:rPr>
                <w:rFonts w:ascii="Arial" w:hAnsi="Arial" w:cs="Arial"/>
                <w:color w:val="800080"/>
                <w:sz w:val="20"/>
              </w:rPr>
            </w:pPr>
            <w:r w:rsidRPr="00391D94">
              <w:rPr>
                <w:rFonts w:ascii="Arial" w:hAnsi="Arial" w:cs="Arial"/>
                <w:color w:val="800080"/>
                <w:sz w:val="20"/>
              </w:rPr>
              <w:t xml:space="preserve">Geldnemer kiest te dezer zake woonplaats ten kantore van de bewaarder van deze akte. </w:t>
            </w:r>
          </w:p>
          <w:p w14:paraId="02DEACE9" w14:textId="77777777" w:rsidR="005878AA" w:rsidRDefault="005878AA" w:rsidP="005878AA">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Fascinatio Boulevard 1302 (postadres: Postbus 487, 3000 AL Rotterdam).</w:t>
            </w:r>
          </w:p>
          <w:p w14:paraId="2D819FAB" w14:textId="4F22F044" w:rsidR="00E17B87" w:rsidRPr="00BF717C" w:rsidRDefault="00E17B87" w:rsidP="005878AA">
            <w:pPr>
              <w:pStyle w:val="Geenafstand"/>
              <w:ind w:firstLine="3"/>
              <w:rPr>
                <w:rFonts w:ascii="Arial" w:hAnsi="Arial" w:cs="Arial"/>
                <w:color w:val="FF0000"/>
                <w:sz w:val="20"/>
                <w:szCs w:val="20"/>
              </w:rPr>
            </w:pP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r w:rsidRPr="00DB7FA4">
              <w:rPr>
                <w:szCs w:val="18"/>
                <w:u w:val="single"/>
              </w:rPr>
              <w:t>Mapping:</w:t>
            </w:r>
          </w:p>
          <w:p w14:paraId="435AE9BE" w14:textId="77777777" w:rsidR="005878AA" w:rsidRPr="00DB7FA4" w:rsidRDefault="005878AA" w:rsidP="005878AA">
            <w:pPr>
              <w:keepNext/>
              <w:spacing w:line="240" w:lineRule="auto"/>
              <w:rPr>
                <w:sz w:val="16"/>
                <w:szCs w:val="16"/>
              </w:rPr>
            </w:pPr>
            <w:r w:rsidRPr="00DB7FA4">
              <w:rPr>
                <w:sz w:val="16"/>
                <w:szCs w:val="16"/>
              </w:rPr>
              <w:t>//IMKAD_AangebodenStuk/tia_TekstKeuze</w:t>
            </w:r>
          </w:p>
          <w:p w14:paraId="11C5EE46" w14:textId="77777777" w:rsidR="005878AA" w:rsidRPr="00DB7FA4" w:rsidRDefault="005878AA" w:rsidP="005878AA">
            <w:pPr>
              <w:keepNext/>
              <w:spacing w:line="240" w:lineRule="auto"/>
              <w:ind w:left="227"/>
              <w:rPr>
                <w:sz w:val="16"/>
                <w:szCs w:val="16"/>
              </w:rPr>
            </w:pPr>
            <w:r w:rsidRPr="00DB7FA4">
              <w:rPr>
                <w:sz w:val="16"/>
                <w:szCs w:val="16"/>
              </w:rPr>
              <w:t>./tagNaam(‘k_Woonplaatskeuze’)</w:t>
            </w:r>
          </w:p>
          <w:p w14:paraId="7E409E62" w14:textId="5883BCC6" w:rsidR="005878AA" w:rsidRPr="005878AA" w:rsidRDefault="005878AA" w:rsidP="005878AA">
            <w:pPr>
              <w:pStyle w:val="Geenafstand"/>
              <w:rPr>
                <w:rFonts w:ascii="Arial" w:hAnsi="Arial" w:cs="Arial"/>
                <w:sz w:val="16"/>
                <w:szCs w:val="16"/>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r w:rsidRPr="005878AA">
              <w:rPr>
                <w:rFonts w:ascii="Arial" w:hAnsi="Arial" w:cs="Arial"/>
                <w:sz w:val="16"/>
                <w:szCs w:val="16"/>
              </w:rPr>
              <w:t xml:space="preserve">Geldnemer kiest te dezer zake woonplaats ten kantore van de bewaarder van deze akte. </w:t>
            </w:r>
          </w:p>
          <w:p w14:paraId="7152BB82" w14:textId="53E5D95F" w:rsidR="005878AA" w:rsidRPr="005878AA" w:rsidRDefault="005878AA" w:rsidP="005878AA">
            <w:pPr>
              <w:pStyle w:val="Geenafstand"/>
              <w:rPr>
                <w:rFonts w:ascii="Arial" w:hAnsi="Arial" w:cs="Arial"/>
                <w:color w:val="800080"/>
                <w:sz w:val="16"/>
                <w:szCs w:val="16"/>
              </w:rPr>
            </w:pPr>
            <w:r w:rsidRPr="005878AA">
              <w:rPr>
                <w:rFonts w:ascii="Arial" w:hAnsi="Arial" w:cs="Arial"/>
                <w:sz w:val="16"/>
                <w:szCs w:val="16"/>
              </w:rPr>
              <w:t>Geldverstrekker kiest te dezer zake woonplaats ten kantore van QUION Hypotheekbegeleiding B.V., statutair gevestigd te Rotterdam, kantoorhoudende te 2909 VA Capelle aan den IJssel aan de Fascinatio Boulevard 1302 (postadres: Postbus 487, 3000 AL Rotterdam)</w:t>
            </w:r>
            <w:r w:rsidRPr="005878AA">
              <w:rPr>
                <w:rFonts w:ascii="Arial" w:hAnsi="Arial" w:cs="Arial"/>
                <w:color w:val="800080"/>
                <w:sz w:val="16"/>
                <w:szCs w:val="16"/>
              </w:rPr>
              <w:t>’</w:t>
            </w:r>
            <w:r w:rsidRPr="005878AA">
              <w:rPr>
                <w:sz w:val="16"/>
                <w:szCs w:val="16"/>
              </w:rPr>
              <w:t>)</w:t>
            </w:r>
          </w:p>
          <w:p w14:paraId="60D728F4" w14:textId="33D68B79" w:rsidR="00E17B87" w:rsidRPr="00AD2288" w:rsidRDefault="00E17B87" w:rsidP="005878AA">
            <w:pPr>
              <w:spacing w:line="240" w:lineRule="auto"/>
              <w:rPr>
                <w:szCs w:val="18"/>
              </w:rPr>
            </w:pPr>
          </w:p>
        </w:tc>
      </w:tr>
    </w:tbl>
    <w:p w14:paraId="0859F2FD" w14:textId="280CAD6B" w:rsidR="0082293D" w:rsidRDefault="0082293D" w:rsidP="008E3F95">
      <w:pPr>
        <w:pStyle w:val="Kop2"/>
        <w:numPr>
          <w:ilvl w:val="1"/>
          <w:numId w:val="1"/>
        </w:numPr>
        <w:rPr>
          <w:lang w:val="nl-NL"/>
        </w:rPr>
      </w:pPr>
      <w:bookmarkStart w:id="70" w:name="_Toc464135508"/>
      <w:bookmarkStart w:id="71" w:name="_Toc506361272"/>
      <w:bookmarkStart w:id="72" w:name="_Toc70931637"/>
      <w:r>
        <w:t xml:space="preserve">Einde </w:t>
      </w:r>
      <w:r w:rsidRPr="0082293D">
        <w:rPr>
          <w:lang w:val="nl-NL"/>
        </w:rPr>
        <w:t>kadasterdeel</w:t>
      </w:r>
      <w:bookmarkEnd w:id="70"/>
      <w:bookmarkEnd w:id="71"/>
      <w:bookmarkEnd w:id="72"/>
    </w:p>
    <w:p w14:paraId="09659700"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C0AADBB" w14:textId="7CE4C75C" w:rsidR="00F73665" w:rsidRPr="00F73665" w:rsidRDefault="00F73665" w:rsidP="00F73665">
            <w:pPr>
              <w:tabs>
                <w:tab w:val="left" w:pos="1274"/>
              </w:tabs>
              <w:rPr>
                <w:szCs w:val="18"/>
              </w:rPr>
            </w:pP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5FDF9D9" w:rsidR="0000015B" w:rsidRDefault="0000015B" w:rsidP="00B13D63">
      <w:pPr>
        <w:pStyle w:val="Kop2"/>
        <w:pageBreakBefore/>
        <w:numPr>
          <w:ilvl w:val="1"/>
          <w:numId w:val="1"/>
        </w:numPr>
        <w:rPr>
          <w:lang w:val="nl-NL"/>
        </w:rPr>
      </w:pPr>
      <w:bookmarkStart w:id="73" w:name="_Toc248216324"/>
      <w:bookmarkStart w:id="74" w:name="_Toc464135509"/>
      <w:bookmarkStart w:id="75" w:name="_Toc506361273"/>
      <w:bookmarkStart w:id="76" w:name="_Toc70931638"/>
      <w:r w:rsidRPr="00B13D63">
        <w:rPr>
          <w:lang w:val="nl-NL"/>
        </w:rPr>
        <w:lastRenderedPageBreak/>
        <w:t>Vrije gedeelte</w:t>
      </w:r>
      <w:bookmarkEnd w:id="73"/>
      <w:bookmarkEnd w:id="74"/>
      <w:bookmarkEnd w:id="75"/>
      <w:bookmarkEnd w:id="76"/>
    </w:p>
    <w:p w14:paraId="7B66B1CD" w14:textId="77777777" w:rsidR="0032211A" w:rsidRPr="008F2A69" w:rsidRDefault="0032211A"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ACF4" w14:textId="77777777" w:rsidR="007E4975" w:rsidRDefault="007E4975">
      <w:r>
        <w:separator/>
      </w:r>
    </w:p>
  </w:endnote>
  <w:endnote w:type="continuationSeparator" w:id="0">
    <w:p w14:paraId="17258E19" w14:textId="77777777" w:rsidR="007E4975" w:rsidRDefault="007E4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0857DF" w:rsidRDefault="000857D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0857DF" w:rsidRDefault="000857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5198" w14:textId="77777777" w:rsidR="007E4975" w:rsidRDefault="007E4975">
      <w:r>
        <w:separator/>
      </w:r>
    </w:p>
  </w:footnote>
  <w:footnote w:type="continuationSeparator" w:id="0">
    <w:p w14:paraId="55F15AF7" w14:textId="77777777" w:rsidR="007E4975" w:rsidRDefault="007E4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0751E762" w14:textId="77777777" w:rsidTr="00724028">
      <w:tc>
        <w:tcPr>
          <w:tcW w:w="4181" w:type="dxa"/>
        </w:tcPr>
        <w:p w14:paraId="0EF926CB" w14:textId="77777777" w:rsidR="000857DF" w:rsidRDefault="000857DF" w:rsidP="00D41262">
          <w:pPr>
            <w:pStyle w:val="tussenkopje"/>
            <w:spacing w:before="0"/>
          </w:pPr>
          <w:r>
            <w:t>Datum</w:t>
          </w:r>
        </w:p>
      </w:tc>
    </w:tr>
    <w:tr w:rsidR="000857DF" w14:paraId="125DA029" w14:textId="77777777" w:rsidTr="00724028">
      <w:tc>
        <w:tcPr>
          <w:tcW w:w="4181" w:type="dxa"/>
        </w:tcPr>
        <w:p w14:paraId="6C263F77" w14:textId="575D09C4" w:rsidR="000857DF" w:rsidRDefault="000857DF" w:rsidP="00D41262">
          <w:pPr>
            <w:spacing w:line="240" w:lineRule="atLeast"/>
          </w:pPr>
          <w:r>
            <w:fldChar w:fldCharType="begin"/>
          </w:r>
          <w:r>
            <w:instrText xml:space="preserve"> REF Datum </w:instrText>
          </w:r>
          <w:r>
            <w:fldChar w:fldCharType="end"/>
          </w:r>
          <w:r>
            <w:t>3 februari 2021</w:t>
          </w:r>
        </w:p>
      </w:tc>
    </w:tr>
    <w:tr w:rsidR="000857DF" w14:paraId="274A2A53" w14:textId="77777777" w:rsidTr="00724028">
      <w:tc>
        <w:tcPr>
          <w:tcW w:w="4181" w:type="dxa"/>
        </w:tcPr>
        <w:p w14:paraId="2CD5F5F9" w14:textId="77777777" w:rsidR="000857DF" w:rsidRDefault="000857DF" w:rsidP="00D41262">
          <w:pPr>
            <w:pStyle w:val="tussenkopje"/>
          </w:pPr>
          <w:r>
            <w:t>Titel</w:t>
          </w:r>
        </w:p>
      </w:tc>
    </w:tr>
    <w:tr w:rsidR="000857DF" w14:paraId="212846F8" w14:textId="77777777" w:rsidTr="00724028">
      <w:tc>
        <w:tcPr>
          <w:tcW w:w="4181" w:type="dxa"/>
        </w:tcPr>
        <w:p w14:paraId="634675F6" w14:textId="3A0C5792" w:rsidR="000857DF" w:rsidRDefault="007E4975" w:rsidP="00D41262">
          <w:pPr>
            <w:spacing w:line="240" w:lineRule="atLeast"/>
            <w:rPr>
              <w:noProof/>
            </w:rPr>
          </w:pPr>
          <w:r>
            <w:fldChar w:fldCharType="begin"/>
          </w:r>
          <w:r>
            <w:instrText xml:space="preserve"> STYLEREF Titel \* MERGEFORMAT </w:instrText>
          </w:r>
          <w:r>
            <w:fldChar w:fldCharType="separate"/>
          </w:r>
          <w:r w:rsidR="00EE0259">
            <w:rPr>
              <w:noProof/>
            </w:rPr>
            <w:t>Toelichting modeldocument Argenta</w:t>
          </w:r>
          <w:r>
            <w:rPr>
              <w:noProof/>
            </w:rPr>
            <w:fldChar w:fldCharType="end"/>
          </w:r>
        </w:p>
      </w:tc>
    </w:tr>
    <w:tr w:rsidR="000857DF" w14:paraId="64A24BF2" w14:textId="77777777" w:rsidTr="00724028">
      <w:tc>
        <w:tcPr>
          <w:tcW w:w="4181" w:type="dxa"/>
        </w:tcPr>
        <w:p w14:paraId="21376173" w14:textId="77777777" w:rsidR="000857DF" w:rsidRDefault="000857DF" w:rsidP="00D41262">
          <w:pPr>
            <w:pStyle w:val="tussenkopje"/>
          </w:pPr>
          <w:r>
            <w:t>Versie</w:t>
          </w:r>
        </w:p>
      </w:tc>
    </w:tr>
    <w:tr w:rsidR="000857DF" w14:paraId="13AD40AA" w14:textId="77777777" w:rsidTr="00724028">
      <w:tc>
        <w:tcPr>
          <w:tcW w:w="4181" w:type="dxa"/>
        </w:tcPr>
        <w:p w14:paraId="41487495" w14:textId="274C9233" w:rsidR="000857DF" w:rsidRDefault="000857DF" w:rsidP="00D41262">
          <w:pPr>
            <w:spacing w:line="240" w:lineRule="atLeast"/>
          </w:pPr>
          <w:r>
            <w:t>2.0</w:t>
          </w:r>
        </w:p>
      </w:tc>
    </w:tr>
    <w:tr w:rsidR="000857DF" w14:paraId="3CEC73DA" w14:textId="77777777" w:rsidTr="00724028">
      <w:tc>
        <w:tcPr>
          <w:tcW w:w="4181" w:type="dxa"/>
        </w:tcPr>
        <w:p w14:paraId="789666A3" w14:textId="77777777" w:rsidR="000857DF" w:rsidRDefault="000857DF" w:rsidP="00D41262">
          <w:pPr>
            <w:pStyle w:val="tussenkopje"/>
          </w:pPr>
          <w:r>
            <w:t>Blad</w:t>
          </w:r>
        </w:p>
      </w:tc>
    </w:tr>
    <w:tr w:rsidR="000857DF" w14:paraId="6CB26BAB" w14:textId="77777777" w:rsidTr="00724028">
      <w:tc>
        <w:tcPr>
          <w:tcW w:w="4181" w:type="dxa"/>
        </w:tcPr>
        <w:p w14:paraId="562536C1" w14:textId="1E54A66F" w:rsidR="000857DF" w:rsidRDefault="000857DF" w:rsidP="00D41262">
          <w:pPr>
            <w:spacing w:line="240" w:lineRule="atLeast"/>
          </w:pPr>
          <w:r>
            <w:fldChar w:fldCharType="begin"/>
          </w:r>
          <w:r>
            <w:instrText xml:space="preserve"> PAGE  \* MERGEFORMAT </w:instrText>
          </w:r>
          <w:r>
            <w:fldChar w:fldCharType="separate"/>
          </w:r>
          <w:r>
            <w:t>9</w:t>
          </w:r>
          <w:r>
            <w:fldChar w:fldCharType="end"/>
          </w:r>
          <w:r>
            <w:t xml:space="preserve"> van </w:t>
          </w:r>
          <w:r>
            <w:fldChar w:fldCharType="begin"/>
          </w:r>
          <w:r>
            <w:instrText xml:space="preserve"> = 1+</w:instrText>
          </w:r>
          <w:r w:rsidR="007E4975">
            <w:fldChar w:fldCharType="begin"/>
          </w:r>
          <w:r w:rsidR="007E4975">
            <w:instrText xml:space="preserve"> NUMPAGES   \* MERGEFORMAT </w:instrText>
          </w:r>
          <w:r w:rsidR="007E4975">
            <w:fldChar w:fldCharType="separate"/>
          </w:r>
          <w:r w:rsidR="00EE0259">
            <w:rPr>
              <w:noProof/>
            </w:rPr>
            <w:instrText>16</w:instrText>
          </w:r>
          <w:r w:rsidR="007E4975">
            <w:rPr>
              <w:noProof/>
            </w:rPr>
            <w:fldChar w:fldCharType="end"/>
          </w:r>
          <w:r>
            <w:instrText xml:space="preserve"> </w:instrText>
          </w:r>
          <w:r>
            <w:fldChar w:fldCharType="separate"/>
          </w:r>
          <w:r w:rsidR="00EE0259">
            <w:rPr>
              <w:noProof/>
            </w:rPr>
            <w:t>17</w:t>
          </w:r>
          <w:r>
            <w:fldChar w:fldCharType="end"/>
          </w:r>
          <w:r>
            <w:t xml:space="preserve"> </w:t>
          </w:r>
        </w:p>
      </w:tc>
    </w:tr>
  </w:tbl>
  <w:p w14:paraId="13D96BFF" w14:textId="77777777" w:rsidR="000857DF" w:rsidRDefault="000857DF" w:rsidP="00D41262">
    <w:pPr>
      <w:pStyle w:val="Koptekst"/>
    </w:pPr>
    <w:r>
      <w:rPr>
        <w:noProof/>
        <w:snapToGrid/>
        <w:lang w:eastAsia="nl-NL"/>
      </w:rPr>
      <w:drawing>
        <wp:anchor distT="0" distB="0" distL="114300" distR="114300" simplePos="0" relativeHeight="251659264" behindDoc="1" locked="0" layoutInCell="1" allowOverlap="1" wp14:anchorId="1710C645" wp14:editId="7992F41E">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B10D" w14:textId="77777777" w:rsidR="000857DF" w:rsidRDefault="000857D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1712C727" w14:textId="77777777">
      <w:tc>
        <w:tcPr>
          <w:tcW w:w="4181" w:type="dxa"/>
        </w:tcPr>
        <w:p w14:paraId="610BA701" w14:textId="77777777" w:rsidR="000857DF" w:rsidRDefault="000857DF">
          <w:pPr>
            <w:pStyle w:val="tussenkopje"/>
            <w:spacing w:before="0"/>
          </w:pPr>
          <w:r>
            <w:t>Datum</w:t>
          </w:r>
        </w:p>
      </w:tc>
    </w:tr>
    <w:tr w:rsidR="000857DF" w14:paraId="2846A5EC" w14:textId="77777777">
      <w:tc>
        <w:tcPr>
          <w:tcW w:w="4181" w:type="dxa"/>
        </w:tcPr>
        <w:p w14:paraId="466EEB53" w14:textId="425FF0F0" w:rsidR="000857DF" w:rsidRDefault="000857DF">
          <w:pPr>
            <w:spacing w:line="240" w:lineRule="atLeast"/>
          </w:pPr>
          <w:r>
            <w:fldChar w:fldCharType="begin"/>
          </w:r>
          <w:r>
            <w:instrText xml:space="preserve"> REF Datum </w:instrText>
          </w:r>
          <w:r>
            <w:fldChar w:fldCharType="end"/>
          </w:r>
          <w:r>
            <w:t>11 februari 2021</w:t>
          </w:r>
        </w:p>
      </w:tc>
    </w:tr>
    <w:tr w:rsidR="000857DF" w14:paraId="024DCCCA" w14:textId="77777777">
      <w:tc>
        <w:tcPr>
          <w:tcW w:w="4181" w:type="dxa"/>
        </w:tcPr>
        <w:p w14:paraId="39580F40" w14:textId="77777777" w:rsidR="000857DF" w:rsidRDefault="000857DF">
          <w:pPr>
            <w:pStyle w:val="tussenkopje"/>
          </w:pPr>
          <w:r>
            <w:t>Titel</w:t>
          </w:r>
        </w:p>
      </w:tc>
    </w:tr>
    <w:tr w:rsidR="000857DF" w14:paraId="4EFFF9F0" w14:textId="77777777">
      <w:tc>
        <w:tcPr>
          <w:tcW w:w="4181" w:type="dxa"/>
        </w:tcPr>
        <w:p w14:paraId="7DB6203F" w14:textId="4D65573C" w:rsidR="000857DF" w:rsidRDefault="007E4975">
          <w:pPr>
            <w:spacing w:line="240" w:lineRule="atLeast"/>
            <w:rPr>
              <w:noProof/>
            </w:rPr>
          </w:pPr>
          <w:r>
            <w:fldChar w:fldCharType="begin"/>
          </w:r>
          <w:r>
            <w:instrText xml:space="preserve"> STYLEREF Titel \* MERGEFORMAT </w:instrText>
          </w:r>
          <w:r>
            <w:fldChar w:fldCharType="separate"/>
          </w:r>
          <w:r w:rsidR="000F68E9">
            <w:rPr>
              <w:noProof/>
            </w:rPr>
            <w:t>Toelichting modeldocument Argenta</w:t>
          </w:r>
          <w:r>
            <w:rPr>
              <w:noProof/>
            </w:rPr>
            <w:fldChar w:fldCharType="end"/>
          </w:r>
        </w:p>
      </w:tc>
    </w:tr>
    <w:tr w:rsidR="000857DF" w14:paraId="05207AE4" w14:textId="77777777">
      <w:tc>
        <w:tcPr>
          <w:tcW w:w="4181" w:type="dxa"/>
        </w:tcPr>
        <w:p w14:paraId="4D245011" w14:textId="77777777" w:rsidR="000857DF" w:rsidRDefault="000857DF">
          <w:pPr>
            <w:pStyle w:val="tussenkopje"/>
          </w:pPr>
          <w:r>
            <w:t>Versie</w:t>
          </w:r>
        </w:p>
      </w:tc>
    </w:tr>
    <w:tr w:rsidR="000857DF" w14:paraId="744F0CE8" w14:textId="77777777">
      <w:tc>
        <w:tcPr>
          <w:tcW w:w="4181" w:type="dxa"/>
        </w:tcPr>
        <w:p w14:paraId="4A1720B8" w14:textId="75AB0705" w:rsidR="000857DF" w:rsidRDefault="000857DF">
          <w:pPr>
            <w:spacing w:line="240" w:lineRule="atLeast"/>
          </w:pPr>
          <w:r>
            <w:t>2.0</w:t>
          </w:r>
        </w:p>
      </w:tc>
    </w:tr>
    <w:tr w:rsidR="000857DF" w14:paraId="30A6F306" w14:textId="77777777">
      <w:tc>
        <w:tcPr>
          <w:tcW w:w="4181" w:type="dxa"/>
        </w:tcPr>
        <w:p w14:paraId="17AF06DC" w14:textId="77777777" w:rsidR="000857DF" w:rsidRDefault="000857DF">
          <w:pPr>
            <w:pStyle w:val="tussenkopje"/>
          </w:pPr>
          <w:r>
            <w:t>Blad</w:t>
          </w:r>
        </w:p>
      </w:tc>
    </w:tr>
    <w:tr w:rsidR="000857DF" w14:paraId="3A810291" w14:textId="77777777">
      <w:tc>
        <w:tcPr>
          <w:tcW w:w="4181" w:type="dxa"/>
        </w:tcPr>
        <w:p w14:paraId="0FC60380" w14:textId="4D3C72D9" w:rsidR="000857DF" w:rsidRDefault="000857D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7E4975">
            <w:fldChar w:fldCharType="begin"/>
          </w:r>
          <w:r w:rsidR="007E4975">
            <w:instrText xml:space="preserve"> NUMPAGES   \* MERGEFORMAT </w:instrText>
          </w:r>
          <w:r w:rsidR="007E4975">
            <w:fldChar w:fldCharType="separate"/>
          </w:r>
          <w:r w:rsidR="000F68E9">
            <w:rPr>
              <w:noProof/>
            </w:rPr>
            <w:instrText>23</w:instrText>
          </w:r>
          <w:r w:rsidR="007E4975">
            <w:rPr>
              <w:noProof/>
            </w:rPr>
            <w:fldChar w:fldCharType="end"/>
          </w:r>
          <w:r>
            <w:instrText xml:space="preserve"> </w:instrText>
          </w:r>
          <w:r>
            <w:fldChar w:fldCharType="separate"/>
          </w:r>
          <w:r w:rsidR="000F68E9">
            <w:rPr>
              <w:noProof/>
            </w:rPr>
            <w:t>24</w:t>
          </w:r>
          <w:r>
            <w:fldChar w:fldCharType="end"/>
          </w:r>
          <w:r>
            <w:t xml:space="preserve"> </w:t>
          </w:r>
        </w:p>
      </w:tc>
    </w:tr>
  </w:tbl>
  <w:p w14:paraId="024C4FF1" w14:textId="238461A8" w:rsidR="000857DF" w:rsidRDefault="000857DF">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52711A"/>
    <w:multiLevelType w:val="hybridMultilevel"/>
    <w:tmpl w:val="354AA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254E9A"/>
    <w:multiLevelType w:val="hybridMultilevel"/>
    <w:tmpl w:val="7D74670C"/>
    <w:lvl w:ilvl="0" w:tplc="D1E4B066">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35"/>
  </w:num>
  <w:num w:numId="3">
    <w:abstractNumId w:val="33"/>
  </w:num>
  <w:num w:numId="4">
    <w:abstractNumId w:val="17"/>
  </w:num>
  <w:num w:numId="5">
    <w:abstractNumId w:val="0"/>
  </w:num>
  <w:num w:numId="6">
    <w:abstractNumId w:val="4"/>
  </w:num>
  <w:num w:numId="7">
    <w:abstractNumId w:val="37"/>
  </w:num>
  <w:num w:numId="8">
    <w:abstractNumId w:val="12"/>
  </w:num>
  <w:num w:numId="9">
    <w:abstractNumId w:val="31"/>
  </w:num>
  <w:num w:numId="10">
    <w:abstractNumId w:val="14"/>
  </w:num>
  <w:num w:numId="11">
    <w:abstractNumId w:val="21"/>
  </w:num>
  <w:num w:numId="12">
    <w:abstractNumId w:val="26"/>
  </w:num>
  <w:num w:numId="13">
    <w:abstractNumId w:val="19"/>
  </w:num>
  <w:num w:numId="14">
    <w:abstractNumId w:val="35"/>
  </w:num>
  <w:num w:numId="15">
    <w:abstractNumId w:val="35"/>
  </w:num>
  <w:num w:numId="16">
    <w:abstractNumId w:val="27"/>
  </w:num>
  <w:num w:numId="17">
    <w:abstractNumId w:val="24"/>
  </w:num>
  <w:num w:numId="18">
    <w:abstractNumId w:val="6"/>
  </w:num>
  <w:num w:numId="19">
    <w:abstractNumId w:val="39"/>
  </w:num>
  <w:num w:numId="20">
    <w:abstractNumId w:val="40"/>
  </w:num>
  <w:num w:numId="21">
    <w:abstractNumId w:val="35"/>
  </w:num>
  <w:num w:numId="22">
    <w:abstractNumId w:val="35"/>
  </w:num>
  <w:num w:numId="23">
    <w:abstractNumId w:val="35"/>
  </w:num>
  <w:num w:numId="24">
    <w:abstractNumId w:val="28"/>
  </w:num>
  <w:num w:numId="25">
    <w:abstractNumId w:val="11"/>
  </w:num>
  <w:num w:numId="26">
    <w:abstractNumId w:val="1"/>
  </w:num>
  <w:num w:numId="27">
    <w:abstractNumId w:val="9"/>
  </w:num>
  <w:num w:numId="28">
    <w:abstractNumId w:val="0"/>
  </w:num>
  <w:num w:numId="29">
    <w:abstractNumId w:val="23"/>
  </w:num>
  <w:num w:numId="30">
    <w:abstractNumId w:val="10"/>
  </w:num>
  <w:num w:numId="31">
    <w:abstractNumId w:val="29"/>
  </w:num>
  <w:num w:numId="32">
    <w:abstractNumId w:val="38"/>
  </w:num>
  <w:num w:numId="33">
    <w:abstractNumId w:val="8"/>
  </w:num>
  <w:num w:numId="34">
    <w:abstractNumId w:val="25"/>
  </w:num>
  <w:num w:numId="35">
    <w:abstractNumId w:val="2"/>
  </w:num>
  <w:num w:numId="36">
    <w:abstractNumId w:val="13"/>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2"/>
  </w:num>
  <w:num w:numId="41">
    <w:abstractNumId w:val="35"/>
  </w:num>
  <w:num w:numId="42">
    <w:abstractNumId w:val="32"/>
  </w:num>
  <w:num w:numId="43">
    <w:abstractNumId w:val="34"/>
  </w:num>
  <w:num w:numId="44">
    <w:abstractNumId w:val="18"/>
  </w:num>
  <w:num w:numId="45">
    <w:abstractNumId w:val="30"/>
  </w:num>
  <w:num w:numId="46">
    <w:abstractNumId w:val="15"/>
  </w:num>
  <w:num w:numId="47">
    <w:abstractNumId w:val="7"/>
  </w:num>
  <w:num w:numId="48">
    <w:abstractNumId w:val="41"/>
  </w:num>
  <w:num w:numId="49">
    <w:abstractNumId w:val="16"/>
  </w:num>
  <w:num w:numId="50">
    <w:abstractNumId w:val="20"/>
  </w:num>
  <w:num w:numId="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num>
  <w:num w:numId="53">
    <w:abstractNumId w:val="3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F7F"/>
    <w:rsid w:val="00005407"/>
    <w:rsid w:val="00006911"/>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33B"/>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7DF"/>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7052"/>
    <w:rsid w:val="000D1B5D"/>
    <w:rsid w:val="000D1FDF"/>
    <w:rsid w:val="000D1FE3"/>
    <w:rsid w:val="000D3BDA"/>
    <w:rsid w:val="000D3C60"/>
    <w:rsid w:val="000D4B08"/>
    <w:rsid w:val="000D5E8B"/>
    <w:rsid w:val="000D6CAC"/>
    <w:rsid w:val="000D7FBE"/>
    <w:rsid w:val="000E079F"/>
    <w:rsid w:val="000E0CF2"/>
    <w:rsid w:val="000E0DE1"/>
    <w:rsid w:val="000E2D2E"/>
    <w:rsid w:val="000E4058"/>
    <w:rsid w:val="000E4BB4"/>
    <w:rsid w:val="000F063D"/>
    <w:rsid w:val="000F0D7F"/>
    <w:rsid w:val="000F0EA5"/>
    <w:rsid w:val="000F58B8"/>
    <w:rsid w:val="000F6878"/>
    <w:rsid w:val="000F68E9"/>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D00"/>
    <w:rsid w:val="00124E96"/>
    <w:rsid w:val="0012509E"/>
    <w:rsid w:val="00125901"/>
    <w:rsid w:val="00127796"/>
    <w:rsid w:val="00130284"/>
    <w:rsid w:val="00130746"/>
    <w:rsid w:val="00133B01"/>
    <w:rsid w:val="00133C71"/>
    <w:rsid w:val="00134AAB"/>
    <w:rsid w:val="00135DA4"/>
    <w:rsid w:val="00136E60"/>
    <w:rsid w:val="0013774C"/>
    <w:rsid w:val="00137AD2"/>
    <w:rsid w:val="00137BBF"/>
    <w:rsid w:val="001427C4"/>
    <w:rsid w:val="00142B34"/>
    <w:rsid w:val="00143DD7"/>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775FD"/>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215"/>
    <w:rsid w:val="001B7E02"/>
    <w:rsid w:val="001C03A1"/>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5E8F"/>
    <w:rsid w:val="001E7703"/>
    <w:rsid w:val="001F0E67"/>
    <w:rsid w:val="001F2F3F"/>
    <w:rsid w:val="001F46A7"/>
    <w:rsid w:val="001F508B"/>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1C1E"/>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1174"/>
    <w:rsid w:val="00273437"/>
    <w:rsid w:val="002739F2"/>
    <w:rsid w:val="00273BA4"/>
    <w:rsid w:val="0027554A"/>
    <w:rsid w:val="00276333"/>
    <w:rsid w:val="002764A9"/>
    <w:rsid w:val="00277A59"/>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86F"/>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11A"/>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63C"/>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111"/>
    <w:rsid w:val="00396C16"/>
    <w:rsid w:val="003A00AA"/>
    <w:rsid w:val="003A2043"/>
    <w:rsid w:val="003A3E4B"/>
    <w:rsid w:val="003A4165"/>
    <w:rsid w:val="003A41C9"/>
    <w:rsid w:val="003A5ADD"/>
    <w:rsid w:val="003B0BED"/>
    <w:rsid w:val="003B0CDC"/>
    <w:rsid w:val="003B149A"/>
    <w:rsid w:val="003B22EF"/>
    <w:rsid w:val="003B236B"/>
    <w:rsid w:val="003B25F3"/>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903"/>
    <w:rsid w:val="00423D45"/>
    <w:rsid w:val="00424202"/>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4F0F"/>
    <w:rsid w:val="00455CB3"/>
    <w:rsid w:val="00456E66"/>
    <w:rsid w:val="004574BF"/>
    <w:rsid w:val="00457933"/>
    <w:rsid w:val="00460090"/>
    <w:rsid w:val="00460231"/>
    <w:rsid w:val="00461839"/>
    <w:rsid w:val="00461981"/>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3F37"/>
    <w:rsid w:val="00475CB0"/>
    <w:rsid w:val="00475FFA"/>
    <w:rsid w:val="00481DDE"/>
    <w:rsid w:val="00482E89"/>
    <w:rsid w:val="0048327F"/>
    <w:rsid w:val="0048391A"/>
    <w:rsid w:val="00484488"/>
    <w:rsid w:val="0048661E"/>
    <w:rsid w:val="004868E4"/>
    <w:rsid w:val="00487593"/>
    <w:rsid w:val="00490150"/>
    <w:rsid w:val="0049193B"/>
    <w:rsid w:val="00493382"/>
    <w:rsid w:val="004936BD"/>
    <w:rsid w:val="00494482"/>
    <w:rsid w:val="0049561F"/>
    <w:rsid w:val="004965AD"/>
    <w:rsid w:val="0049725F"/>
    <w:rsid w:val="004976DE"/>
    <w:rsid w:val="004977A4"/>
    <w:rsid w:val="004A096E"/>
    <w:rsid w:val="004A1631"/>
    <w:rsid w:val="004A1A02"/>
    <w:rsid w:val="004A2483"/>
    <w:rsid w:val="004A29E9"/>
    <w:rsid w:val="004A3412"/>
    <w:rsid w:val="004A72B5"/>
    <w:rsid w:val="004A79DF"/>
    <w:rsid w:val="004B1525"/>
    <w:rsid w:val="004B1940"/>
    <w:rsid w:val="004B1ED4"/>
    <w:rsid w:val="004B23A7"/>
    <w:rsid w:val="004B294C"/>
    <w:rsid w:val="004B29F6"/>
    <w:rsid w:val="004B3A01"/>
    <w:rsid w:val="004B40B9"/>
    <w:rsid w:val="004B4235"/>
    <w:rsid w:val="004B6BCA"/>
    <w:rsid w:val="004B6C60"/>
    <w:rsid w:val="004B6E45"/>
    <w:rsid w:val="004B7573"/>
    <w:rsid w:val="004C0C11"/>
    <w:rsid w:val="004C103C"/>
    <w:rsid w:val="004C1BBE"/>
    <w:rsid w:val="004C31B3"/>
    <w:rsid w:val="004C3F75"/>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17EC4"/>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0EA3"/>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1176"/>
    <w:rsid w:val="005913CD"/>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2B83"/>
    <w:rsid w:val="005C3605"/>
    <w:rsid w:val="005C3786"/>
    <w:rsid w:val="005C59D8"/>
    <w:rsid w:val="005C63A5"/>
    <w:rsid w:val="005C6B81"/>
    <w:rsid w:val="005C6D02"/>
    <w:rsid w:val="005C72AF"/>
    <w:rsid w:val="005C7865"/>
    <w:rsid w:val="005D16CB"/>
    <w:rsid w:val="005D22F9"/>
    <w:rsid w:val="005D2780"/>
    <w:rsid w:val="005D4352"/>
    <w:rsid w:val="005D5CAA"/>
    <w:rsid w:val="005D5E0B"/>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244E"/>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ADA"/>
    <w:rsid w:val="00626EA6"/>
    <w:rsid w:val="006270DE"/>
    <w:rsid w:val="00627198"/>
    <w:rsid w:val="00627268"/>
    <w:rsid w:val="0062755D"/>
    <w:rsid w:val="00630963"/>
    <w:rsid w:val="00630C0E"/>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3EC5"/>
    <w:rsid w:val="00654874"/>
    <w:rsid w:val="00654D50"/>
    <w:rsid w:val="00660770"/>
    <w:rsid w:val="006622D0"/>
    <w:rsid w:val="006640F5"/>
    <w:rsid w:val="00665404"/>
    <w:rsid w:val="00666A25"/>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56FD"/>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B7A8F"/>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5F"/>
    <w:rsid w:val="006F67B2"/>
    <w:rsid w:val="006F67DC"/>
    <w:rsid w:val="006F7027"/>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028"/>
    <w:rsid w:val="00724CA2"/>
    <w:rsid w:val="00725F82"/>
    <w:rsid w:val="007260A0"/>
    <w:rsid w:val="0072655F"/>
    <w:rsid w:val="00726BDC"/>
    <w:rsid w:val="00726E71"/>
    <w:rsid w:val="00727D00"/>
    <w:rsid w:val="007304DF"/>
    <w:rsid w:val="007312B4"/>
    <w:rsid w:val="007316B3"/>
    <w:rsid w:val="00732597"/>
    <w:rsid w:val="007331DC"/>
    <w:rsid w:val="00734961"/>
    <w:rsid w:val="00734B5A"/>
    <w:rsid w:val="00734D87"/>
    <w:rsid w:val="00735290"/>
    <w:rsid w:val="007356AC"/>
    <w:rsid w:val="0073637B"/>
    <w:rsid w:val="007363AA"/>
    <w:rsid w:val="00736ED2"/>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94E"/>
    <w:rsid w:val="00777D1F"/>
    <w:rsid w:val="00777D39"/>
    <w:rsid w:val="007818AC"/>
    <w:rsid w:val="00781F53"/>
    <w:rsid w:val="007823B9"/>
    <w:rsid w:val="00782BAC"/>
    <w:rsid w:val="007836F7"/>
    <w:rsid w:val="0078552A"/>
    <w:rsid w:val="00785704"/>
    <w:rsid w:val="00786027"/>
    <w:rsid w:val="00787F3E"/>
    <w:rsid w:val="0079196B"/>
    <w:rsid w:val="0079466C"/>
    <w:rsid w:val="00794F7E"/>
    <w:rsid w:val="00795535"/>
    <w:rsid w:val="00795BBE"/>
    <w:rsid w:val="0079728D"/>
    <w:rsid w:val="007A0772"/>
    <w:rsid w:val="007A07AC"/>
    <w:rsid w:val="007A1DE6"/>
    <w:rsid w:val="007A20C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C35C2"/>
    <w:rsid w:val="007C6E6C"/>
    <w:rsid w:val="007D036A"/>
    <w:rsid w:val="007D0B48"/>
    <w:rsid w:val="007D0C66"/>
    <w:rsid w:val="007D1472"/>
    <w:rsid w:val="007D1C8D"/>
    <w:rsid w:val="007D22F5"/>
    <w:rsid w:val="007D3375"/>
    <w:rsid w:val="007D5E19"/>
    <w:rsid w:val="007D67D0"/>
    <w:rsid w:val="007E13C1"/>
    <w:rsid w:val="007E1766"/>
    <w:rsid w:val="007E384F"/>
    <w:rsid w:val="007E3A85"/>
    <w:rsid w:val="007E4227"/>
    <w:rsid w:val="007E445D"/>
    <w:rsid w:val="007E4975"/>
    <w:rsid w:val="007E5286"/>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2F0C"/>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1783B"/>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268C"/>
    <w:rsid w:val="00855C03"/>
    <w:rsid w:val="0085637E"/>
    <w:rsid w:val="00857117"/>
    <w:rsid w:val="00860282"/>
    <w:rsid w:val="00860295"/>
    <w:rsid w:val="00862260"/>
    <w:rsid w:val="008627EC"/>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9E0"/>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4CF2"/>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6F65"/>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A69"/>
    <w:rsid w:val="008F2BDC"/>
    <w:rsid w:val="008F3BE3"/>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07D9C"/>
    <w:rsid w:val="009103E1"/>
    <w:rsid w:val="00912E18"/>
    <w:rsid w:val="00913F97"/>
    <w:rsid w:val="0091423B"/>
    <w:rsid w:val="0091448F"/>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05"/>
    <w:rsid w:val="00955A9C"/>
    <w:rsid w:val="00955E31"/>
    <w:rsid w:val="00955FFA"/>
    <w:rsid w:val="009569D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62CA"/>
    <w:rsid w:val="0099720E"/>
    <w:rsid w:val="009A0155"/>
    <w:rsid w:val="009A069C"/>
    <w:rsid w:val="009A1023"/>
    <w:rsid w:val="009A13AD"/>
    <w:rsid w:val="009A248C"/>
    <w:rsid w:val="009A3629"/>
    <w:rsid w:val="009A4027"/>
    <w:rsid w:val="009A538E"/>
    <w:rsid w:val="009A53F9"/>
    <w:rsid w:val="009A5858"/>
    <w:rsid w:val="009A7909"/>
    <w:rsid w:val="009B15D1"/>
    <w:rsid w:val="009B1BC9"/>
    <w:rsid w:val="009B1DE1"/>
    <w:rsid w:val="009B6496"/>
    <w:rsid w:val="009B7085"/>
    <w:rsid w:val="009B71C8"/>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1059"/>
    <w:rsid w:val="00A02434"/>
    <w:rsid w:val="00A02F0C"/>
    <w:rsid w:val="00A03E3E"/>
    <w:rsid w:val="00A0596D"/>
    <w:rsid w:val="00A060A8"/>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2E56"/>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3277"/>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338A"/>
    <w:rsid w:val="00AA41A3"/>
    <w:rsid w:val="00AA472D"/>
    <w:rsid w:val="00AA4F98"/>
    <w:rsid w:val="00AA6400"/>
    <w:rsid w:val="00AA6946"/>
    <w:rsid w:val="00AB05B9"/>
    <w:rsid w:val="00AB1C4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370B"/>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2CA4"/>
    <w:rsid w:val="00B24E92"/>
    <w:rsid w:val="00B252B0"/>
    <w:rsid w:val="00B25600"/>
    <w:rsid w:val="00B2701B"/>
    <w:rsid w:val="00B275EC"/>
    <w:rsid w:val="00B31E84"/>
    <w:rsid w:val="00B31F44"/>
    <w:rsid w:val="00B32280"/>
    <w:rsid w:val="00B34BFB"/>
    <w:rsid w:val="00B3612E"/>
    <w:rsid w:val="00B36240"/>
    <w:rsid w:val="00B3656D"/>
    <w:rsid w:val="00B377EF"/>
    <w:rsid w:val="00B37A61"/>
    <w:rsid w:val="00B42C78"/>
    <w:rsid w:val="00B43E81"/>
    <w:rsid w:val="00B43F3A"/>
    <w:rsid w:val="00B454AF"/>
    <w:rsid w:val="00B45BF1"/>
    <w:rsid w:val="00B466C6"/>
    <w:rsid w:val="00B46A96"/>
    <w:rsid w:val="00B4733C"/>
    <w:rsid w:val="00B4797F"/>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5F5B"/>
    <w:rsid w:val="00B76BFE"/>
    <w:rsid w:val="00B76CA7"/>
    <w:rsid w:val="00B77C3A"/>
    <w:rsid w:val="00B80121"/>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572"/>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45C2"/>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4F22"/>
    <w:rsid w:val="00C15569"/>
    <w:rsid w:val="00C157E1"/>
    <w:rsid w:val="00C15CF7"/>
    <w:rsid w:val="00C170F4"/>
    <w:rsid w:val="00C2022E"/>
    <w:rsid w:val="00C20BC4"/>
    <w:rsid w:val="00C21877"/>
    <w:rsid w:val="00C21DA7"/>
    <w:rsid w:val="00C22D02"/>
    <w:rsid w:val="00C22D47"/>
    <w:rsid w:val="00C235B8"/>
    <w:rsid w:val="00C2417A"/>
    <w:rsid w:val="00C24AEA"/>
    <w:rsid w:val="00C24DB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998"/>
    <w:rsid w:val="00C53FB9"/>
    <w:rsid w:val="00C55574"/>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300"/>
    <w:rsid w:val="00C81662"/>
    <w:rsid w:val="00C81760"/>
    <w:rsid w:val="00C81878"/>
    <w:rsid w:val="00C81B84"/>
    <w:rsid w:val="00C81DE6"/>
    <w:rsid w:val="00C81EE3"/>
    <w:rsid w:val="00C82F63"/>
    <w:rsid w:val="00C842EC"/>
    <w:rsid w:val="00C856B0"/>
    <w:rsid w:val="00C8643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D9"/>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15CD"/>
    <w:rsid w:val="00D02FC1"/>
    <w:rsid w:val="00D03245"/>
    <w:rsid w:val="00D049D4"/>
    <w:rsid w:val="00D05632"/>
    <w:rsid w:val="00D058E1"/>
    <w:rsid w:val="00D05E3F"/>
    <w:rsid w:val="00D101E0"/>
    <w:rsid w:val="00D106BC"/>
    <w:rsid w:val="00D11BCE"/>
    <w:rsid w:val="00D121C2"/>
    <w:rsid w:val="00D12F61"/>
    <w:rsid w:val="00D13197"/>
    <w:rsid w:val="00D13680"/>
    <w:rsid w:val="00D14444"/>
    <w:rsid w:val="00D14577"/>
    <w:rsid w:val="00D157C1"/>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262"/>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669B"/>
    <w:rsid w:val="00DA7367"/>
    <w:rsid w:val="00DA7A18"/>
    <w:rsid w:val="00DB024B"/>
    <w:rsid w:val="00DB06FE"/>
    <w:rsid w:val="00DB1969"/>
    <w:rsid w:val="00DB3AF1"/>
    <w:rsid w:val="00DB4097"/>
    <w:rsid w:val="00DB6076"/>
    <w:rsid w:val="00DB69EB"/>
    <w:rsid w:val="00DB7594"/>
    <w:rsid w:val="00DB7EEE"/>
    <w:rsid w:val="00DB7FA4"/>
    <w:rsid w:val="00DC2861"/>
    <w:rsid w:val="00DC346F"/>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1C15"/>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2B0E"/>
    <w:rsid w:val="00E445ED"/>
    <w:rsid w:val="00E44FDF"/>
    <w:rsid w:val="00E45F7C"/>
    <w:rsid w:val="00E463AB"/>
    <w:rsid w:val="00E464AB"/>
    <w:rsid w:val="00E47405"/>
    <w:rsid w:val="00E47E1E"/>
    <w:rsid w:val="00E5072E"/>
    <w:rsid w:val="00E509D4"/>
    <w:rsid w:val="00E52E3F"/>
    <w:rsid w:val="00E54BA4"/>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048F"/>
    <w:rsid w:val="00E805C3"/>
    <w:rsid w:val="00E811E3"/>
    <w:rsid w:val="00E8274E"/>
    <w:rsid w:val="00E83F75"/>
    <w:rsid w:val="00E8566C"/>
    <w:rsid w:val="00E86F73"/>
    <w:rsid w:val="00E9014B"/>
    <w:rsid w:val="00E91926"/>
    <w:rsid w:val="00E91932"/>
    <w:rsid w:val="00E91AB7"/>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34A"/>
    <w:rsid w:val="00EB6720"/>
    <w:rsid w:val="00EB68F7"/>
    <w:rsid w:val="00EB7248"/>
    <w:rsid w:val="00EB7E83"/>
    <w:rsid w:val="00EC0C40"/>
    <w:rsid w:val="00EC153B"/>
    <w:rsid w:val="00EC1610"/>
    <w:rsid w:val="00EC2EA2"/>
    <w:rsid w:val="00EC3AE9"/>
    <w:rsid w:val="00EC3B6C"/>
    <w:rsid w:val="00EC6671"/>
    <w:rsid w:val="00EC6D8A"/>
    <w:rsid w:val="00EC7265"/>
    <w:rsid w:val="00ED0AF4"/>
    <w:rsid w:val="00ED11D4"/>
    <w:rsid w:val="00ED1632"/>
    <w:rsid w:val="00ED1833"/>
    <w:rsid w:val="00ED1AF0"/>
    <w:rsid w:val="00ED20A1"/>
    <w:rsid w:val="00ED2FFE"/>
    <w:rsid w:val="00ED3523"/>
    <w:rsid w:val="00ED457C"/>
    <w:rsid w:val="00EE0259"/>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66C"/>
    <w:rsid w:val="00EF4E44"/>
    <w:rsid w:val="00EF5285"/>
    <w:rsid w:val="00EF68AD"/>
    <w:rsid w:val="00EF709C"/>
    <w:rsid w:val="00EF7EEF"/>
    <w:rsid w:val="00F01AAC"/>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29"/>
    <w:rsid w:val="00F20C45"/>
    <w:rsid w:val="00F2175A"/>
    <w:rsid w:val="00F22F9C"/>
    <w:rsid w:val="00F2384A"/>
    <w:rsid w:val="00F23ABD"/>
    <w:rsid w:val="00F2577D"/>
    <w:rsid w:val="00F25EFF"/>
    <w:rsid w:val="00F26DD3"/>
    <w:rsid w:val="00F272C4"/>
    <w:rsid w:val="00F2766B"/>
    <w:rsid w:val="00F27F16"/>
    <w:rsid w:val="00F324D5"/>
    <w:rsid w:val="00F33082"/>
    <w:rsid w:val="00F33B42"/>
    <w:rsid w:val="00F34BBB"/>
    <w:rsid w:val="00F35A90"/>
    <w:rsid w:val="00F35ABB"/>
    <w:rsid w:val="00F36B99"/>
    <w:rsid w:val="00F36D96"/>
    <w:rsid w:val="00F37519"/>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E17"/>
    <w:rsid w:val="00FA1F06"/>
    <w:rsid w:val="00FA2DAE"/>
    <w:rsid w:val="00FA592E"/>
    <w:rsid w:val="00FA5F0B"/>
    <w:rsid w:val="00FB0B35"/>
    <w:rsid w:val="00FB1425"/>
    <w:rsid w:val="00FB2038"/>
    <w:rsid w:val="00FB2D4E"/>
    <w:rsid w:val="00FB3BE8"/>
    <w:rsid w:val="00FB3E20"/>
    <w:rsid w:val="00FB3FD6"/>
    <w:rsid w:val="00FB5E12"/>
    <w:rsid w:val="00FB6CC0"/>
    <w:rsid w:val="00FB7917"/>
    <w:rsid w:val="00FC0BF6"/>
    <w:rsid w:val="00FC17D9"/>
    <w:rsid w:val="00FC2059"/>
    <w:rsid w:val="00FC3085"/>
    <w:rsid w:val="00FC3903"/>
    <w:rsid w:val="00FC5D0B"/>
    <w:rsid w:val="00FC620A"/>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4B40B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character" w:customStyle="1" w:styleId="Kop5Char">
    <w:name w:val="Kop 5 Char"/>
    <w:basedOn w:val="Standaardalinea-lettertype"/>
    <w:link w:val="Kop5"/>
    <w:rsid w:val="007331DC"/>
    <w:rPr>
      <w:rFonts w:ascii="Arial" w:hAnsi="Arial"/>
      <w:i/>
      <w:iCs/>
      <w:snapToGrid w:val="0"/>
      <w:kern w:val="28"/>
      <w:sz w:val="1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15269</TotalTime>
  <Pages>23</Pages>
  <Words>3863</Words>
  <Characters>21252</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25065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156</cp:revision>
  <cp:lastPrinted>2019-07-12T07:25:00Z</cp:lastPrinted>
  <dcterms:created xsi:type="dcterms:W3CDTF">2020-01-06T10:22:00Z</dcterms:created>
  <dcterms:modified xsi:type="dcterms:W3CDTF">2021-05-07T09:57:00Z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