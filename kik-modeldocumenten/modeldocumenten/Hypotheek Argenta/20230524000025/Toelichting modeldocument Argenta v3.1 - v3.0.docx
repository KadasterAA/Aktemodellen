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833A" w14:textId="45F00BFC" w:rsidR="003228A3" w:rsidRDefault="003228A3" w:rsidP="00C26BE6"/>
    <w:tbl>
      <w:tblPr>
        <w:tblpPr w:leftFromText="142" w:rightFromText="142" w:vertAnchor="page" w:horzAnchor="margin" w:tblpX="567" w:tblpY="625"/>
        <w:tblW w:w="8292" w:type="dxa"/>
        <w:tblCellMar>
          <w:left w:w="70" w:type="dxa"/>
          <w:right w:w="70" w:type="dxa"/>
        </w:tblCellMar>
        <w:tblLook w:val="0000" w:firstRow="0" w:lastRow="0" w:firstColumn="0" w:lastColumn="0" w:noHBand="0" w:noVBand="0"/>
      </w:tblPr>
      <w:tblGrid>
        <w:gridCol w:w="4748"/>
        <w:gridCol w:w="3544"/>
      </w:tblGrid>
      <w:tr w:rsidR="003228A3" w14:paraId="60A8E2B3" w14:textId="77777777" w:rsidTr="009B7DC9">
        <w:trPr>
          <w:gridAfter w:val="1"/>
          <w:wAfter w:w="3544" w:type="dxa"/>
        </w:trPr>
        <w:tc>
          <w:tcPr>
            <w:tcW w:w="4748" w:type="dxa"/>
          </w:tcPr>
          <w:p w14:paraId="74AB09EE" w14:textId="77777777" w:rsidR="003228A3" w:rsidRDefault="003228A3" w:rsidP="006846D1"/>
        </w:tc>
      </w:tr>
      <w:tr w:rsidR="003228A3" w14:paraId="0FAF6C03" w14:textId="77777777" w:rsidTr="009B7DC9">
        <w:trPr>
          <w:gridAfter w:val="1"/>
          <w:wAfter w:w="3544" w:type="dxa"/>
        </w:trPr>
        <w:tc>
          <w:tcPr>
            <w:tcW w:w="4748" w:type="dxa"/>
          </w:tcPr>
          <w:p w14:paraId="4A0DD4F4" w14:textId="77777777" w:rsidR="003228A3" w:rsidRDefault="003228A3" w:rsidP="006846D1"/>
        </w:tc>
      </w:tr>
      <w:tr w:rsidR="003228A3" w:rsidRPr="00343045" w14:paraId="48D4740E" w14:textId="77777777" w:rsidTr="009B7DC9">
        <w:trPr>
          <w:gridAfter w:val="1"/>
          <w:wAfter w:w="3544" w:type="dxa"/>
        </w:trPr>
        <w:tc>
          <w:tcPr>
            <w:tcW w:w="4748" w:type="dxa"/>
          </w:tcPr>
          <w:p w14:paraId="57CF5A9F" w14:textId="77777777" w:rsidR="003228A3" w:rsidRPr="00343045" w:rsidRDefault="003228A3" w:rsidP="006846D1">
            <w:pPr>
              <w:pStyle w:val="Eenheid"/>
            </w:pPr>
            <w:bookmarkStart w:id="0" w:name="bmDirectie"/>
            <w:bookmarkEnd w:id="0"/>
          </w:p>
        </w:tc>
      </w:tr>
      <w:tr w:rsidR="003228A3" w:rsidRPr="00343045" w14:paraId="3E253AF0" w14:textId="77777777" w:rsidTr="009B7DC9">
        <w:trPr>
          <w:gridAfter w:val="1"/>
          <w:wAfter w:w="3544" w:type="dxa"/>
        </w:trPr>
        <w:tc>
          <w:tcPr>
            <w:tcW w:w="4748" w:type="dxa"/>
          </w:tcPr>
          <w:p w14:paraId="19752550" w14:textId="5B8997AD" w:rsidR="003228A3" w:rsidRPr="00343045" w:rsidRDefault="006846D1" w:rsidP="006846D1">
            <w:pPr>
              <w:pStyle w:val="Afdeling"/>
              <w:rPr>
                <w:sz w:val="20"/>
                <w:lang w:val="nl-NL"/>
              </w:rPr>
            </w:pPr>
            <w:bookmarkStart w:id="1" w:name="bmAfdeling"/>
            <w:bookmarkEnd w:id="1"/>
            <w:r w:rsidRPr="005C36AC">
              <w:rPr>
                <w:rFonts w:cs="Arial"/>
                <w:sz w:val="20"/>
                <w:shd w:val="clear" w:color="auto" w:fill="FFFFFF"/>
              </w:rPr>
              <w:t>Directie Beheer en Ontwikkeling Informatietechnologie (BOI)</w:t>
            </w:r>
          </w:p>
        </w:tc>
      </w:tr>
      <w:tr w:rsidR="003228A3" w:rsidRPr="00343045" w14:paraId="49F2FD29" w14:textId="77777777" w:rsidTr="009B7DC9">
        <w:trPr>
          <w:gridAfter w:val="1"/>
          <w:wAfter w:w="3544" w:type="dxa"/>
        </w:trPr>
        <w:tc>
          <w:tcPr>
            <w:tcW w:w="4748" w:type="dxa"/>
          </w:tcPr>
          <w:p w14:paraId="3552F0F7" w14:textId="77777777" w:rsidR="003228A3" w:rsidRPr="00343045" w:rsidRDefault="003228A3" w:rsidP="006846D1">
            <w:pPr>
              <w:spacing w:before="90"/>
              <w:rPr>
                <w:sz w:val="14"/>
              </w:rPr>
            </w:pPr>
          </w:p>
        </w:tc>
      </w:tr>
      <w:tr w:rsidR="003228A3" w:rsidRPr="00343045" w14:paraId="7A606873" w14:textId="77777777" w:rsidTr="009B7DC9">
        <w:trPr>
          <w:gridAfter w:val="1"/>
          <w:wAfter w:w="3544" w:type="dxa"/>
          <w:trHeight w:val="3804"/>
        </w:trPr>
        <w:tc>
          <w:tcPr>
            <w:tcW w:w="4748" w:type="dxa"/>
            <w:vAlign w:val="bottom"/>
          </w:tcPr>
          <w:p w14:paraId="09E6E809" w14:textId="77777777" w:rsidR="003228A3" w:rsidRPr="00343045" w:rsidRDefault="003228A3" w:rsidP="006846D1">
            <w:pPr>
              <w:pStyle w:val="Vertrouwelijk"/>
              <w:framePr w:wrap="auto" w:vAnchor="margin" w:hAnchor="text" w:xAlign="left" w:yAlign="inline"/>
              <w:spacing w:before="200" w:line="240" w:lineRule="auto"/>
            </w:pPr>
            <w:bookmarkStart w:id="2" w:name="bmVertrouwelijk"/>
            <w:bookmarkEnd w:id="2"/>
          </w:p>
        </w:tc>
      </w:tr>
      <w:tr w:rsidR="003228A3" w:rsidRPr="00343045" w14:paraId="49DFE328" w14:textId="77777777" w:rsidTr="009B7DC9">
        <w:trPr>
          <w:gridAfter w:val="1"/>
          <w:wAfter w:w="3544" w:type="dxa"/>
          <w:trHeight w:val="135"/>
        </w:trPr>
        <w:tc>
          <w:tcPr>
            <w:tcW w:w="4748" w:type="dxa"/>
          </w:tcPr>
          <w:p w14:paraId="5F93F30B" w14:textId="616663B6" w:rsidR="003228A3" w:rsidRPr="00287AD2" w:rsidRDefault="003228A3" w:rsidP="006846D1">
            <w:pPr>
              <w:spacing w:before="90"/>
              <w:rPr>
                <w:szCs w:val="18"/>
              </w:rPr>
            </w:pPr>
          </w:p>
        </w:tc>
      </w:tr>
      <w:tr w:rsidR="003228A3" w:rsidRPr="00343045" w14:paraId="67F60391" w14:textId="77777777" w:rsidTr="009B7DC9">
        <w:trPr>
          <w:gridAfter w:val="1"/>
          <w:wAfter w:w="3544" w:type="dxa"/>
          <w:trHeight w:val="181"/>
        </w:trPr>
        <w:tc>
          <w:tcPr>
            <w:tcW w:w="4748" w:type="dxa"/>
          </w:tcPr>
          <w:p w14:paraId="2D1A6088" w14:textId="77777777" w:rsidR="003228A3" w:rsidRPr="00343045" w:rsidRDefault="003228A3" w:rsidP="006846D1"/>
        </w:tc>
      </w:tr>
      <w:tr w:rsidR="003228A3" w:rsidRPr="00343045" w14:paraId="1843BEE4" w14:textId="77777777" w:rsidTr="009B7DC9">
        <w:trPr>
          <w:gridAfter w:val="1"/>
          <w:wAfter w:w="3544" w:type="dxa"/>
        </w:trPr>
        <w:tc>
          <w:tcPr>
            <w:tcW w:w="4748" w:type="dxa"/>
          </w:tcPr>
          <w:p w14:paraId="63F3BA6C" w14:textId="3C7DC6A1" w:rsidR="003228A3" w:rsidRPr="00343045" w:rsidRDefault="008D0862" w:rsidP="006846D1">
            <w:pPr>
              <w:pStyle w:val="Titel"/>
              <w:spacing w:line="240" w:lineRule="auto"/>
              <w:rPr>
                <w:lang w:val="nl-NL"/>
              </w:rPr>
            </w:pPr>
            <w:bookmarkStart w:id="3" w:name="bmTitel"/>
            <w:bookmarkEnd w:id="3"/>
            <w:r w:rsidRPr="00343045">
              <w:rPr>
                <w:lang w:val="nl-NL"/>
              </w:rPr>
              <w:t>Toelichting model</w:t>
            </w:r>
            <w:r w:rsidR="00C65477">
              <w:rPr>
                <w:lang w:val="nl-NL"/>
              </w:rPr>
              <w:t>document</w:t>
            </w:r>
            <w:r w:rsidR="004E516B">
              <w:rPr>
                <w:lang w:val="nl-NL"/>
              </w:rPr>
              <w:t xml:space="preserve"> </w:t>
            </w:r>
            <w:proofErr w:type="spellStart"/>
            <w:r w:rsidR="000340F8">
              <w:rPr>
                <w:lang w:val="nl-NL"/>
              </w:rPr>
              <w:t>Argenta</w:t>
            </w:r>
            <w:proofErr w:type="spellEnd"/>
            <w:r w:rsidR="00126F53">
              <w:rPr>
                <w:lang w:val="nl-NL"/>
              </w:rPr>
              <w:t xml:space="preserve"> v3.</w:t>
            </w:r>
            <w:ins w:id="4" w:author="Groot, Karina de" w:date="2023-10-02T10:18:00Z">
              <w:r w:rsidR="00620D57">
                <w:rPr>
                  <w:lang w:val="nl-NL"/>
                </w:rPr>
                <w:t>1</w:t>
              </w:r>
            </w:ins>
            <w:del w:id="5" w:author="Groot, Karina de" w:date="2023-10-02T10:18:00Z">
              <w:r w:rsidR="00126F53" w:rsidDel="00620D57">
                <w:rPr>
                  <w:lang w:val="nl-NL"/>
                </w:rPr>
                <w:delText>0</w:delText>
              </w:r>
            </w:del>
          </w:p>
        </w:tc>
      </w:tr>
      <w:tr w:rsidR="003228A3" w:rsidRPr="00343045" w14:paraId="460D0D87" w14:textId="77777777" w:rsidTr="009B7DC9">
        <w:trPr>
          <w:gridAfter w:val="1"/>
          <w:wAfter w:w="3544" w:type="dxa"/>
          <w:trHeight w:val="268"/>
        </w:trPr>
        <w:tc>
          <w:tcPr>
            <w:tcW w:w="4748" w:type="dxa"/>
          </w:tcPr>
          <w:p w14:paraId="79FEFBC1" w14:textId="77777777" w:rsidR="003228A3" w:rsidRPr="00343045" w:rsidRDefault="003228A3" w:rsidP="006846D1"/>
        </w:tc>
      </w:tr>
      <w:tr w:rsidR="003228A3" w:rsidRPr="00343045" w14:paraId="371F9076" w14:textId="77777777" w:rsidTr="009B7DC9">
        <w:trPr>
          <w:gridAfter w:val="1"/>
          <w:wAfter w:w="3544" w:type="dxa"/>
          <w:cantSplit/>
          <w:trHeight w:hRule="exact" w:val="275"/>
        </w:trPr>
        <w:tc>
          <w:tcPr>
            <w:tcW w:w="4748" w:type="dxa"/>
            <w:vAlign w:val="bottom"/>
          </w:tcPr>
          <w:p w14:paraId="7DCCDBF7" w14:textId="77777777" w:rsidR="003228A3" w:rsidRPr="00343045" w:rsidRDefault="004A1631" w:rsidP="006846D1">
            <w:pPr>
              <w:pStyle w:val="Subtitel"/>
            </w:pPr>
            <w:bookmarkStart w:id="6" w:name="bmSubtitel"/>
            <w:bookmarkEnd w:id="6"/>
            <w:r w:rsidRPr="00343045">
              <w:t>Automatische Akteverwerking</w:t>
            </w:r>
          </w:p>
        </w:tc>
      </w:tr>
      <w:tr w:rsidR="003228A3" w:rsidRPr="00343045" w14:paraId="015C76E1" w14:textId="77777777" w:rsidTr="009B7DC9">
        <w:trPr>
          <w:gridAfter w:val="1"/>
          <w:wAfter w:w="3544" w:type="dxa"/>
          <w:cantSplit/>
          <w:trHeight w:hRule="exact" w:val="804"/>
        </w:trPr>
        <w:tc>
          <w:tcPr>
            <w:tcW w:w="4748" w:type="dxa"/>
            <w:vAlign w:val="bottom"/>
          </w:tcPr>
          <w:p w14:paraId="50F5D0EA" w14:textId="77777777" w:rsidR="003228A3" w:rsidRPr="00343045" w:rsidRDefault="003228A3" w:rsidP="006846D1"/>
        </w:tc>
      </w:tr>
      <w:tr w:rsidR="003228A3" w:rsidRPr="00343045" w14:paraId="3E764A0D" w14:textId="77777777" w:rsidTr="009B7DC9">
        <w:trPr>
          <w:gridAfter w:val="1"/>
          <w:wAfter w:w="3544" w:type="dxa"/>
          <w:cantSplit/>
        </w:trPr>
        <w:tc>
          <w:tcPr>
            <w:tcW w:w="4748" w:type="dxa"/>
            <w:vAlign w:val="bottom"/>
          </w:tcPr>
          <w:p w14:paraId="53494F5B" w14:textId="77777777" w:rsidR="003228A3" w:rsidRPr="00343045" w:rsidRDefault="00755C3E" w:rsidP="006846D1">
            <w:pPr>
              <w:pStyle w:val="tussenkopje"/>
              <w:rPr>
                <w:lang w:val="nl-NL"/>
              </w:rPr>
            </w:pPr>
            <w:r>
              <w:rPr>
                <w:lang w:val="nl-NL"/>
              </w:rPr>
              <w:t>Versie</w:t>
            </w:r>
          </w:p>
        </w:tc>
      </w:tr>
      <w:tr w:rsidR="00EC1610" w:rsidRPr="00343045" w14:paraId="344D1E84" w14:textId="77777777" w:rsidTr="009B7DC9">
        <w:trPr>
          <w:gridAfter w:val="1"/>
          <w:wAfter w:w="3544" w:type="dxa"/>
          <w:cantSplit/>
          <w:trHeight w:val="80"/>
        </w:trPr>
        <w:tc>
          <w:tcPr>
            <w:tcW w:w="4748" w:type="dxa"/>
            <w:vAlign w:val="bottom"/>
          </w:tcPr>
          <w:p w14:paraId="5B039A8E" w14:textId="7968EBDA" w:rsidR="000340F8" w:rsidRPr="00343045" w:rsidRDefault="00126F53" w:rsidP="006846D1">
            <w:bookmarkStart w:id="7" w:name="bmAuteurs"/>
            <w:bookmarkEnd w:id="7"/>
            <w:r>
              <w:t>3.0</w:t>
            </w:r>
          </w:p>
        </w:tc>
      </w:tr>
      <w:tr w:rsidR="00EC1610" w:rsidRPr="00343045" w14:paraId="2DB87E47" w14:textId="77777777" w:rsidTr="009B7DC9">
        <w:trPr>
          <w:cantSplit/>
          <w:trHeight w:hRule="exact" w:val="246"/>
        </w:trPr>
        <w:tc>
          <w:tcPr>
            <w:tcW w:w="8292" w:type="dxa"/>
            <w:gridSpan w:val="2"/>
            <w:vAlign w:val="bottom"/>
          </w:tcPr>
          <w:p w14:paraId="0D987B22" w14:textId="77777777" w:rsidR="00EC1610" w:rsidRPr="00343045" w:rsidRDefault="00EC1610" w:rsidP="006846D1"/>
        </w:tc>
      </w:tr>
    </w:tbl>
    <w:p w14:paraId="19D122BE" w14:textId="370DE88D" w:rsidR="003228A3" w:rsidRPr="00343045" w:rsidRDefault="003228A3" w:rsidP="00E97F19"/>
    <w:p w14:paraId="072E884D" w14:textId="77777777" w:rsidR="00EB68F7" w:rsidRDefault="00EB68F7"/>
    <w:p w14:paraId="1F2FAB12" w14:textId="77777777" w:rsidR="00EB68F7" w:rsidRPr="00EB68F7" w:rsidRDefault="00EB68F7" w:rsidP="00EB68F7"/>
    <w:p w14:paraId="02C294C1" w14:textId="77777777" w:rsidR="00EB68F7" w:rsidRPr="00EB68F7" w:rsidRDefault="00EB68F7" w:rsidP="00EB68F7"/>
    <w:p w14:paraId="7DD160F7" w14:textId="77777777" w:rsidR="00EB68F7" w:rsidRPr="00EB68F7" w:rsidRDefault="00EB68F7" w:rsidP="00EB68F7"/>
    <w:p w14:paraId="6481CE0E" w14:textId="77777777" w:rsidR="00EB68F7" w:rsidRPr="00EB68F7" w:rsidRDefault="00EB68F7" w:rsidP="00EB68F7"/>
    <w:p w14:paraId="62CAD643" w14:textId="77777777" w:rsidR="00EB68F7" w:rsidRPr="00EB68F7" w:rsidRDefault="00EB68F7" w:rsidP="00EB68F7"/>
    <w:p w14:paraId="1A8AA6C1" w14:textId="77777777" w:rsidR="00EB68F7" w:rsidRPr="00EB68F7" w:rsidRDefault="00EB68F7" w:rsidP="00EB68F7"/>
    <w:p w14:paraId="542BE87E" w14:textId="77777777" w:rsidR="00EB68F7" w:rsidRPr="00EB68F7" w:rsidRDefault="00EB68F7" w:rsidP="00EB68F7"/>
    <w:p w14:paraId="33831453" w14:textId="77777777" w:rsidR="00EB68F7" w:rsidRPr="00EB68F7" w:rsidRDefault="00EB68F7" w:rsidP="00EB68F7"/>
    <w:p w14:paraId="46AF72DE" w14:textId="77777777" w:rsidR="00EB68F7" w:rsidRDefault="00EB68F7" w:rsidP="00EB68F7"/>
    <w:p w14:paraId="53D689C3" w14:textId="77777777" w:rsidR="003228A3" w:rsidRPr="00EB68F7" w:rsidRDefault="00EB68F7" w:rsidP="00EB68F7">
      <w:pPr>
        <w:tabs>
          <w:tab w:val="center" w:pos="4394"/>
        </w:tabs>
        <w:sectPr w:rsidR="003228A3" w:rsidRPr="00EB68F7" w:rsidSect="00724028">
          <w:headerReference w:type="default" r:id="rId8"/>
          <w:headerReference w:type="first" r:id="rId9"/>
          <w:footerReference w:type="first" r:id="rId10"/>
          <w:pgSz w:w="11906" w:h="16838" w:code="9"/>
          <w:pgMar w:top="2977" w:right="1304" w:bottom="1304" w:left="1814" w:header="567" w:footer="431" w:gutter="0"/>
          <w:pgNumType w:start="1"/>
          <w:cols w:space="708"/>
          <w:formProt w:val="0"/>
          <w:docGrid w:linePitch="245"/>
        </w:sectPr>
      </w:pPr>
      <w:r>
        <w:tab/>
      </w:r>
    </w:p>
    <w:p w14:paraId="686FD2E2" w14:textId="77777777" w:rsidR="005B4409" w:rsidRDefault="005B4409"/>
    <w:tbl>
      <w:tblPr>
        <w:tblW w:w="5173" w:type="dxa"/>
        <w:tblCellMar>
          <w:left w:w="70" w:type="dxa"/>
          <w:right w:w="70" w:type="dxa"/>
        </w:tblCellMar>
        <w:tblLook w:val="0000" w:firstRow="0" w:lastRow="0" w:firstColumn="0" w:lastColumn="0" w:noHBand="0" w:noVBand="0"/>
      </w:tblPr>
      <w:tblGrid>
        <w:gridCol w:w="5173"/>
      </w:tblGrid>
      <w:tr w:rsidR="003228A3" w:rsidRPr="00343045" w14:paraId="2717E17E" w14:textId="77777777">
        <w:trPr>
          <w:trHeight w:hRule="exact" w:val="332"/>
        </w:trPr>
        <w:tc>
          <w:tcPr>
            <w:tcW w:w="5173" w:type="dxa"/>
            <w:vAlign w:val="bottom"/>
          </w:tcPr>
          <w:p w14:paraId="24FA0829" w14:textId="77777777" w:rsidR="003228A3" w:rsidRPr="00343045" w:rsidRDefault="003228A3">
            <w:pPr>
              <w:pStyle w:val="kopje"/>
              <w:rPr>
                <w:b w:val="0"/>
                <w:bCs/>
              </w:rPr>
            </w:pPr>
            <w:r w:rsidRPr="00343045">
              <w:t>Versiehistorie</w:t>
            </w:r>
          </w:p>
        </w:tc>
      </w:tr>
    </w:tbl>
    <w:p w14:paraId="5A325505" w14:textId="77777777" w:rsidR="003228A3" w:rsidRPr="00343045" w:rsidRDefault="003228A3">
      <w:pPr>
        <w:spacing w:line="14" w:lineRule="exact"/>
      </w:pPr>
    </w:p>
    <w:p w14:paraId="61FCFC76" w14:textId="77777777" w:rsidR="00010AA1" w:rsidRPr="005B41ED" w:rsidRDefault="00010AA1"/>
    <w:tbl>
      <w:tblPr>
        <w:tblW w:w="9568" w:type="dxa"/>
        <w:tblCellMar>
          <w:left w:w="70" w:type="dxa"/>
          <w:right w:w="70" w:type="dxa"/>
        </w:tblCellMar>
        <w:tblLook w:val="0000" w:firstRow="0" w:lastRow="0" w:firstColumn="0" w:lastColumn="0" w:noHBand="0" w:noVBand="0"/>
      </w:tblPr>
      <w:tblGrid>
        <w:gridCol w:w="637"/>
        <w:gridCol w:w="1560"/>
        <w:gridCol w:w="1984"/>
        <w:gridCol w:w="5387"/>
      </w:tblGrid>
      <w:tr w:rsidR="00C61CA0" w:rsidRPr="00343045" w14:paraId="76A33AF0" w14:textId="77777777" w:rsidTr="00FD4C0C">
        <w:trPr>
          <w:trHeight w:hRule="exact" w:val="281"/>
          <w:tblHeader/>
        </w:trPr>
        <w:tc>
          <w:tcPr>
            <w:tcW w:w="637" w:type="dxa"/>
            <w:tcBorders>
              <w:bottom w:val="single" w:sz="4" w:space="0" w:color="auto"/>
            </w:tcBorders>
            <w:vAlign w:val="bottom"/>
          </w:tcPr>
          <w:p w14:paraId="2B031BD1" w14:textId="77777777" w:rsidR="00C61CA0" w:rsidRPr="00343045" w:rsidRDefault="00C61CA0" w:rsidP="00323158">
            <w:pPr>
              <w:pStyle w:val="tussenkopje"/>
              <w:spacing w:before="0"/>
              <w:rPr>
                <w:lang w:val="nl-NL"/>
              </w:rPr>
            </w:pPr>
            <w:r w:rsidRPr="00343045">
              <w:rPr>
                <w:lang w:val="nl-NL"/>
              </w:rPr>
              <w:t>Versie</w:t>
            </w:r>
          </w:p>
        </w:tc>
        <w:tc>
          <w:tcPr>
            <w:tcW w:w="1560" w:type="dxa"/>
            <w:tcBorders>
              <w:bottom w:val="single" w:sz="4" w:space="0" w:color="auto"/>
            </w:tcBorders>
            <w:vAlign w:val="bottom"/>
          </w:tcPr>
          <w:p w14:paraId="314EF85E" w14:textId="77777777" w:rsidR="00C61CA0" w:rsidRPr="00343045" w:rsidRDefault="00C61CA0" w:rsidP="00323158">
            <w:pPr>
              <w:pStyle w:val="tussenkopje"/>
              <w:spacing w:before="0"/>
              <w:rPr>
                <w:lang w:val="nl-NL"/>
              </w:rPr>
            </w:pPr>
            <w:r w:rsidRPr="00343045">
              <w:rPr>
                <w:lang w:val="nl-NL"/>
              </w:rPr>
              <w:t>Datum</w:t>
            </w:r>
          </w:p>
        </w:tc>
        <w:tc>
          <w:tcPr>
            <w:tcW w:w="1984" w:type="dxa"/>
            <w:tcBorders>
              <w:bottom w:val="single" w:sz="4" w:space="0" w:color="auto"/>
            </w:tcBorders>
            <w:vAlign w:val="bottom"/>
          </w:tcPr>
          <w:p w14:paraId="3D9B0704" w14:textId="77777777" w:rsidR="00C61CA0" w:rsidRPr="00343045" w:rsidRDefault="00C61CA0" w:rsidP="00323158">
            <w:pPr>
              <w:pStyle w:val="tussenkopje"/>
              <w:spacing w:before="0"/>
              <w:rPr>
                <w:lang w:val="nl-NL"/>
              </w:rPr>
            </w:pPr>
            <w:r w:rsidRPr="00343045">
              <w:rPr>
                <w:lang w:val="nl-NL"/>
              </w:rPr>
              <w:t>Auteur</w:t>
            </w:r>
          </w:p>
        </w:tc>
        <w:tc>
          <w:tcPr>
            <w:tcW w:w="5387" w:type="dxa"/>
            <w:tcBorders>
              <w:bottom w:val="single" w:sz="4" w:space="0" w:color="auto"/>
            </w:tcBorders>
            <w:vAlign w:val="bottom"/>
          </w:tcPr>
          <w:p w14:paraId="7F68E842" w14:textId="77777777" w:rsidR="00C61CA0" w:rsidRPr="00343045" w:rsidRDefault="00C61CA0" w:rsidP="00323158">
            <w:pPr>
              <w:pStyle w:val="tussenkopje"/>
              <w:spacing w:before="0"/>
              <w:rPr>
                <w:lang w:val="nl-NL"/>
              </w:rPr>
            </w:pPr>
            <w:r w:rsidRPr="00343045">
              <w:rPr>
                <w:lang w:val="nl-NL"/>
              </w:rPr>
              <w:t>Opmerking</w:t>
            </w:r>
          </w:p>
        </w:tc>
      </w:tr>
      <w:tr w:rsidR="00C61CA0" w:rsidRPr="008C145E" w14:paraId="5F3B1245" w14:textId="77777777" w:rsidTr="00FD4C0C">
        <w:tc>
          <w:tcPr>
            <w:tcW w:w="637" w:type="dxa"/>
            <w:tcBorders>
              <w:top w:val="single" w:sz="4" w:space="0" w:color="auto"/>
              <w:left w:val="single" w:sz="4" w:space="0" w:color="auto"/>
              <w:bottom w:val="single" w:sz="4" w:space="0" w:color="auto"/>
              <w:right w:val="single" w:sz="4" w:space="0" w:color="auto"/>
            </w:tcBorders>
          </w:tcPr>
          <w:p w14:paraId="40A27E09" w14:textId="4C1697EF" w:rsidR="00C61CA0" w:rsidRPr="00F13DFE" w:rsidRDefault="006F675F" w:rsidP="00323158">
            <w:pPr>
              <w:pStyle w:val="Subtitel"/>
              <w:spacing w:line="280" w:lineRule="exact"/>
              <w:rPr>
                <w:rStyle w:val="Versie0"/>
                <w:bCs/>
                <w:szCs w:val="18"/>
              </w:rPr>
            </w:pPr>
            <w:r>
              <w:rPr>
                <w:rStyle w:val="Versie0"/>
                <w:bCs/>
                <w:szCs w:val="18"/>
              </w:rPr>
              <w:t>0</w:t>
            </w:r>
            <w:r w:rsidR="00F01AAC">
              <w:rPr>
                <w:rStyle w:val="Versie0"/>
                <w:bCs/>
                <w:szCs w:val="18"/>
              </w:rPr>
              <w:t>.1</w:t>
            </w:r>
          </w:p>
        </w:tc>
        <w:tc>
          <w:tcPr>
            <w:tcW w:w="1560" w:type="dxa"/>
            <w:tcBorders>
              <w:top w:val="single" w:sz="4" w:space="0" w:color="auto"/>
              <w:left w:val="single" w:sz="4" w:space="0" w:color="auto"/>
              <w:bottom w:val="single" w:sz="4" w:space="0" w:color="auto"/>
              <w:right w:val="single" w:sz="4" w:space="0" w:color="auto"/>
            </w:tcBorders>
          </w:tcPr>
          <w:p w14:paraId="34C9FC7B" w14:textId="21DF5212" w:rsidR="00C61CA0" w:rsidRPr="00F13DFE" w:rsidRDefault="00F01AAC" w:rsidP="00EC1610">
            <w:pPr>
              <w:rPr>
                <w:rStyle w:val="Datumopmaakprofiel"/>
                <w:szCs w:val="18"/>
              </w:rPr>
            </w:pPr>
            <w:r>
              <w:rPr>
                <w:rStyle w:val="Datumopmaakprofiel"/>
                <w:szCs w:val="18"/>
              </w:rPr>
              <w:t xml:space="preserve">24 juli </w:t>
            </w:r>
            <w:r w:rsidR="006F675F">
              <w:rPr>
                <w:rStyle w:val="Datumopmaakprofiel"/>
              </w:rPr>
              <w:t>2020</w:t>
            </w:r>
          </w:p>
        </w:tc>
        <w:tc>
          <w:tcPr>
            <w:tcW w:w="1984" w:type="dxa"/>
            <w:tcBorders>
              <w:top w:val="single" w:sz="4" w:space="0" w:color="auto"/>
              <w:left w:val="single" w:sz="4" w:space="0" w:color="auto"/>
              <w:bottom w:val="single" w:sz="4" w:space="0" w:color="auto"/>
              <w:right w:val="single" w:sz="4" w:space="0" w:color="auto"/>
            </w:tcBorders>
          </w:tcPr>
          <w:p w14:paraId="43E7D306" w14:textId="77777777" w:rsidR="00C61CA0" w:rsidRPr="00F13DFE" w:rsidRDefault="00C61CA0" w:rsidP="00323158">
            <w:pPr>
              <w:rPr>
                <w:szCs w:val="18"/>
                <w:lang w:val="en-US"/>
              </w:rPr>
            </w:pPr>
            <w:r w:rsidRPr="00F13DFE">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2F976CF0" w14:textId="394448E6" w:rsidR="00AE1E6D" w:rsidRPr="00F13DFE" w:rsidRDefault="00EC1610">
            <w:pPr>
              <w:snapToGrid w:val="0"/>
              <w:rPr>
                <w:szCs w:val="18"/>
              </w:rPr>
            </w:pPr>
            <w:r w:rsidRPr="00F13DFE">
              <w:rPr>
                <w:szCs w:val="18"/>
              </w:rPr>
              <w:t>AA-</w:t>
            </w:r>
            <w:r w:rsidR="000340F8">
              <w:rPr>
                <w:szCs w:val="18"/>
              </w:rPr>
              <w:t>4</w:t>
            </w:r>
            <w:r w:rsidR="00F01AAC">
              <w:rPr>
                <w:szCs w:val="18"/>
              </w:rPr>
              <w:t>744</w:t>
            </w:r>
            <w:r w:rsidR="00F27F16">
              <w:t xml:space="preserve"> </w:t>
            </w:r>
            <w:r w:rsidR="00F01AAC" w:rsidRPr="00F01AAC">
              <w:t>Initiële</w:t>
            </w:r>
            <w:r w:rsidR="00F01AAC">
              <w:t xml:space="preserve"> </w:t>
            </w:r>
            <w:r w:rsidRPr="00F13DFE">
              <w:rPr>
                <w:szCs w:val="18"/>
              </w:rPr>
              <w:t>versie.</w:t>
            </w:r>
          </w:p>
        </w:tc>
      </w:tr>
      <w:tr w:rsidR="00F01AAC" w:rsidRPr="008C145E" w14:paraId="2844C38B" w14:textId="77777777" w:rsidTr="00724028">
        <w:tc>
          <w:tcPr>
            <w:tcW w:w="637" w:type="dxa"/>
            <w:tcBorders>
              <w:top w:val="single" w:sz="4" w:space="0" w:color="auto"/>
              <w:left w:val="single" w:sz="4" w:space="0" w:color="auto"/>
              <w:bottom w:val="single" w:sz="4" w:space="0" w:color="auto"/>
              <w:right w:val="single" w:sz="4" w:space="0" w:color="auto"/>
            </w:tcBorders>
          </w:tcPr>
          <w:p w14:paraId="14937478" w14:textId="32F76CEB" w:rsidR="00F01AAC" w:rsidRPr="00F13DFE" w:rsidRDefault="00B43F3A" w:rsidP="00724028">
            <w:pPr>
              <w:pStyle w:val="Subtitel"/>
              <w:spacing w:line="280" w:lineRule="exact"/>
              <w:rPr>
                <w:rStyle w:val="Versie0"/>
                <w:bCs/>
                <w:szCs w:val="18"/>
              </w:rPr>
            </w:pPr>
            <w:r>
              <w:rPr>
                <w:rStyle w:val="Versie0"/>
                <w:bCs/>
                <w:szCs w:val="18"/>
              </w:rPr>
              <w:t>2</w:t>
            </w:r>
            <w:r w:rsidR="00F01AAC">
              <w:rPr>
                <w:rStyle w:val="Versie0"/>
                <w:bCs/>
                <w:szCs w:val="18"/>
              </w:rPr>
              <w:t>.0</w:t>
            </w:r>
          </w:p>
        </w:tc>
        <w:tc>
          <w:tcPr>
            <w:tcW w:w="1560" w:type="dxa"/>
            <w:tcBorders>
              <w:top w:val="single" w:sz="4" w:space="0" w:color="auto"/>
              <w:left w:val="single" w:sz="4" w:space="0" w:color="auto"/>
              <w:bottom w:val="single" w:sz="4" w:space="0" w:color="auto"/>
              <w:right w:val="single" w:sz="4" w:space="0" w:color="auto"/>
            </w:tcBorders>
          </w:tcPr>
          <w:p w14:paraId="77E7D64A" w14:textId="4653E36E" w:rsidR="00F01AAC" w:rsidRPr="00F13DFE" w:rsidRDefault="004C3F75" w:rsidP="00724028">
            <w:pPr>
              <w:rPr>
                <w:rStyle w:val="Datumopmaakprofiel"/>
                <w:szCs w:val="18"/>
              </w:rPr>
            </w:pPr>
            <w:r>
              <w:rPr>
                <w:rStyle w:val="Datumopmaakprofiel"/>
              </w:rPr>
              <w:t>30</w:t>
            </w:r>
            <w:r w:rsidR="00B43F3A">
              <w:rPr>
                <w:rStyle w:val="Datumopmaakprofiel"/>
              </w:rPr>
              <w:t>-0</w:t>
            </w:r>
            <w:r>
              <w:rPr>
                <w:rStyle w:val="Datumopmaakprofiel"/>
              </w:rPr>
              <w:t>3</w:t>
            </w:r>
            <w:r w:rsidR="00B43F3A">
              <w:rPr>
                <w:rStyle w:val="Datumopmaakprofiel"/>
              </w:rPr>
              <w:t>-2021</w:t>
            </w:r>
          </w:p>
        </w:tc>
        <w:tc>
          <w:tcPr>
            <w:tcW w:w="1984" w:type="dxa"/>
            <w:tcBorders>
              <w:top w:val="single" w:sz="4" w:space="0" w:color="auto"/>
              <w:left w:val="single" w:sz="4" w:space="0" w:color="auto"/>
              <w:bottom w:val="single" w:sz="4" w:space="0" w:color="auto"/>
              <w:right w:val="single" w:sz="4" w:space="0" w:color="auto"/>
            </w:tcBorders>
          </w:tcPr>
          <w:p w14:paraId="1414C5A7" w14:textId="77777777" w:rsidR="00F01AAC" w:rsidRPr="00F13DFE" w:rsidRDefault="00F01AAC" w:rsidP="00724028">
            <w:pPr>
              <w:rPr>
                <w:szCs w:val="18"/>
                <w:lang w:val="en-US"/>
              </w:rPr>
            </w:pPr>
            <w:r w:rsidRPr="00F13DFE">
              <w:rPr>
                <w:szCs w:val="18"/>
                <w:lang w:val="en-US"/>
              </w:rPr>
              <w:t>IT/LG/AA</w:t>
            </w:r>
          </w:p>
        </w:tc>
        <w:tc>
          <w:tcPr>
            <w:tcW w:w="5387" w:type="dxa"/>
            <w:tcBorders>
              <w:top w:val="single" w:sz="4" w:space="0" w:color="auto"/>
              <w:left w:val="single" w:sz="4" w:space="0" w:color="auto"/>
              <w:bottom w:val="single" w:sz="4" w:space="0" w:color="auto"/>
              <w:right w:val="single" w:sz="4" w:space="0" w:color="auto"/>
            </w:tcBorders>
          </w:tcPr>
          <w:p w14:paraId="7BEF5960" w14:textId="1B48C6CF" w:rsidR="00F01AAC" w:rsidRPr="00F13DFE" w:rsidRDefault="00F01AAC" w:rsidP="00724028">
            <w:pPr>
              <w:snapToGrid w:val="0"/>
              <w:rPr>
                <w:szCs w:val="18"/>
              </w:rPr>
            </w:pPr>
            <w:r w:rsidRPr="00F13DFE">
              <w:rPr>
                <w:szCs w:val="18"/>
              </w:rPr>
              <w:t>AA-</w:t>
            </w:r>
            <w:r w:rsidR="004C3F75">
              <w:rPr>
                <w:szCs w:val="18"/>
              </w:rPr>
              <w:t>5026</w:t>
            </w:r>
            <w:r w:rsidR="00B43F3A">
              <w:rPr>
                <w:szCs w:val="18"/>
              </w:rPr>
              <w:t xml:space="preserve">: Aangepast </w:t>
            </w:r>
            <w:proofErr w:type="spellStart"/>
            <w:r w:rsidR="00B43F3A">
              <w:rPr>
                <w:szCs w:val="18"/>
              </w:rPr>
              <w:t>nav</w:t>
            </w:r>
            <w:proofErr w:type="spellEnd"/>
            <w:r w:rsidR="00B43F3A">
              <w:rPr>
                <w:szCs w:val="18"/>
              </w:rPr>
              <w:t xml:space="preserve"> nieuwe versie van de </w:t>
            </w:r>
            <w:proofErr w:type="spellStart"/>
            <w:r w:rsidR="00B43F3A">
              <w:rPr>
                <w:szCs w:val="18"/>
              </w:rPr>
              <w:t>stylesheet</w:t>
            </w:r>
            <w:proofErr w:type="spellEnd"/>
          </w:p>
        </w:tc>
      </w:tr>
      <w:tr w:rsidR="00F01AAC" w:rsidRPr="008C145E" w14:paraId="6CC0846B" w14:textId="77777777" w:rsidTr="00FD4C0C">
        <w:tc>
          <w:tcPr>
            <w:tcW w:w="637" w:type="dxa"/>
            <w:tcBorders>
              <w:top w:val="single" w:sz="4" w:space="0" w:color="auto"/>
              <w:left w:val="single" w:sz="4" w:space="0" w:color="auto"/>
              <w:bottom w:val="single" w:sz="4" w:space="0" w:color="auto"/>
              <w:right w:val="single" w:sz="4" w:space="0" w:color="auto"/>
            </w:tcBorders>
          </w:tcPr>
          <w:p w14:paraId="56F00D5D" w14:textId="14B92150" w:rsidR="00F01AAC" w:rsidRPr="00F13DFE" w:rsidRDefault="000962D8" w:rsidP="00323158">
            <w:pPr>
              <w:pStyle w:val="Subtitel"/>
              <w:spacing w:line="280" w:lineRule="exact"/>
              <w:rPr>
                <w:rStyle w:val="Versie0"/>
                <w:bCs/>
                <w:szCs w:val="18"/>
              </w:rPr>
            </w:pPr>
            <w:r>
              <w:rPr>
                <w:rStyle w:val="Versie0"/>
                <w:bCs/>
                <w:szCs w:val="18"/>
              </w:rPr>
              <w:t>3.0</w:t>
            </w:r>
          </w:p>
        </w:tc>
        <w:tc>
          <w:tcPr>
            <w:tcW w:w="1560" w:type="dxa"/>
            <w:tcBorders>
              <w:top w:val="single" w:sz="4" w:space="0" w:color="auto"/>
              <w:left w:val="single" w:sz="4" w:space="0" w:color="auto"/>
              <w:bottom w:val="single" w:sz="4" w:space="0" w:color="auto"/>
              <w:right w:val="single" w:sz="4" w:space="0" w:color="auto"/>
            </w:tcBorders>
          </w:tcPr>
          <w:p w14:paraId="523D9A01" w14:textId="3CDD36CF" w:rsidR="00F01AAC" w:rsidRDefault="000962D8" w:rsidP="00EC1610">
            <w:pPr>
              <w:rPr>
                <w:rStyle w:val="Datumopmaakprofiel"/>
                <w:szCs w:val="18"/>
              </w:rPr>
            </w:pPr>
            <w:r>
              <w:rPr>
                <w:rStyle w:val="Datumopmaakprofiel"/>
                <w:szCs w:val="18"/>
              </w:rPr>
              <w:t>24 mei 2023</w:t>
            </w:r>
          </w:p>
        </w:tc>
        <w:tc>
          <w:tcPr>
            <w:tcW w:w="1984" w:type="dxa"/>
            <w:tcBorders>
              <w:top w:val="single" w:sz="4" w:space="0" w:color="auto"/>
              <w:left w:val="single" w:sz="4" w:space="0" w:color="auto"/>
              <w:bottom w:val="single" w:sz="4" w:space="0" w:color="auto"/>
              <w:right w:val="single" w:sz="4" w:space="0" w:color="auto"/>
            </w:tcBorders>
          </w:tcPr>
          <w:p w14:paraId="2049F474" w14:textId="7E012FF2" w:rsidR="00F01AAC" w:rsidRPr="00F13DFE" w:rsidRDefault="000962D8" w:rsidP="00323158">
            <w:pPr>
              <w:rPr>
                <w:szCs w:val="18"/>
                <w:lang w:val="en-US"/>
              </w:rPr>
            </w:pPr>
            <w:r>
              <w:rPr>
                <w:szCs w:val="18"/>
                <w:lang w:val="en-US"/>
              </w:rPr>
              <w:t>BOI/BSU2/Team 2/AA</w:t>
            </w:r>
          </w:p>
        </w:tc>
        <w:tc>
          <w:tcPr>
            <w:tcW w:w="5387" w:type="dxa"/>
            <w:tcBorders>
              <w:top w:val="single" w:sz="4" w:space="0" w:color="auto"/>
              <w:left w:val="single" w:sz="4" w:space="0" w:color="auto"/>
              <w:bottom w:val="single" w:sz="4" w:space="0" w:color="auto"/>
              <w:right w:val="single" w:sz="4" w:space="0" w:color="auto"/>
            </w:tcBorders>
          </w:tcPr>
          <w:p w14:paraId="5033C2AF" w14:textId="6E7649D4" w:rsidR="00F01AAC" w:rsidRPr="00F13DFE" w:rsidRDefault="000962D8">
            <w:pPr>
              <w:snapToGrid w:val="0"/>
              <w:rPr>
                <w:szCs w:val="18"/>
              </w:rPr>
            </w:pPr>
            <w:r>
              <w:rPr>
                <w:szCs w:val="18"/>
              </w:rPr>
              <w:t>AA-5776:</w:t>
            </w:r>
            <w:r w:rsidR="008F55B5">
              <w:rPr>
                <w:szCs w:val="18"/>
              </w:rPr>
              <w:t xml:space="preserve"> Postadres binnen de Woonplaatskeuze aangepast</w:t>
            </w:r>
          </w:p>
        </w:tc>
      </w:tr>
      <w:tr w:rsidR="00AE1E6D" w:rsidRPr="008C145E" w14:paraId="4DD4C653" w14:textId="77777777" w:rsidTr="00FD4C0C">
        <w:tc>
          <w:tcPr>
            <w:tcW w:w="637" w:type="dxa"/>
            <w:tcBorders>
              <w:top w:val="single" w:sz="4" w:space="0" w:color="auto"/>
              <w:left w:val="single" w:sz="4" w:space="0" w:color="auto"/>
              <w:bottom w:val="single" w:sz="4" w:space="0" w:color="auto"/>
              <w:right w:val="single" w:sz="4" w:space="0" w:color="auto"/>
            </w:tcBorders>
          </w:tcPr>
          <w:p w14:paraId="77EF8E6A" w14:textId="77B604E1" w:rsidR="00AE1E6D" w:rsidRPr="00F13DFE" w:rsidRDefault="00AE1E6D"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3C37727E" w14:textId="62404016" w:rsidR="00AE1E6D" w:rsidRPr="00F13DFE" w:rsidRDefault="00AE1E6D"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36301A86" w14:textId="2C4B2ABF" w:rsidR="00AE1E6D" w:rsidRPr="00F13DFE" w:rsidRDefault="00AE1E6D"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6E765CD8" w14:textId="543100A7" w:rsidR="00AE1E6D" w:rsidRPr="00F13DFE" w:rsidRDefault="00AE1E6D" w:rsidP="00D43EF3">
            <w:pPr>
              <w:snapToGrid w:val="0"/>
              <w:rPr>
                <w:szCs w:val="18"/>
              </w:rPr>
            </w:pPr>
          </w:p>
        </w:tc>
      </w:tr>
      <w:tr w:rsidR="0091423B" w:rsidRPr="008C145E" w14:paraId="18CFCF1D" w14:textId="77777777" w:rsidTr="00FD4C0C">
        <w:tc>
          <w:tcPr>
            <w:tcW w:w="637" w:type="dxa"/>
            <w:tcBorders>
              <w:top w:val="single" w:sz="4" w:space="0" w:color="auto"/>
              <w:left w:val="single" w:sz="4" w:space="0" w:color="auto"/>
              <w:bottom w:val="single" w:sz="4" w:space="0" w:color="auto"/>
              <w:right w:val="single" w:sz="4" w:space="0" w:color="auto"/>
            </w:tcBorders>
          </w:tcPr>
          <w:p w14:paraId="7066587A" w14:textId="76F2F436" w:rsidR="0091423B" w:rsidRPr="00F13DFE" w:rsidRDefault="0091423B"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215D258D" w14:textId="618FAAE2" w:rsidR="0091423B" w:rsidRPr="00F13DFE" w:rsidRDefault="0091423B"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0D7654FD" w14:textId="5F9B9643" w:rsidR="0091423B" w:rsidRPr="0091423B" w:rsidRDefault="0091423B"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0FA71B52" w14:textId="75EC09A4" w:rsidR="0091423B" w:rsidRPr="00F13DFE" w:rsidRDefault="0091423B" w:rsidP="00D43EF3">
            <w:pPr>
              <w:snapToGrid w:val="0"/>
              <w:rPr>
                <w:rFonts w:ascii="Segoe UI" w:hAnsi="Segoe UI" w:cs="Segoe UI"/>
                <w:color w:val="172B4D"/>
                <w:spacing w:val="-4"/>
                <w:szCs w:val="18"/>
                <w:shd w:val="clear" w:color="auto" w:fill="FFFFFF"/>
              </w:rPr>
            </w:pPr>
          </w:p>
        </w:tc>
      </w:tr>
      <w:tr w:rsidR="00F63D89" w:rsidRPr="008C145E" w14:paraId="209419B8" w14:textId="77777777" w:rsidTr="00FD4C0C">
        <w:tc>
          <w:tcPr>
            <w:tcW w:w="637" w:type="dxa"/>
            <w:tcBorders>
              <w:top w:val="single" w:sz="4" w:space="0" w:color="auto"/>
              <w:left w:val="single" w:sz="4" w:space="0" w:color="auto"/>
              <w:bottom w:val="single" w:sz="4" w:space="0" w:color="auto"/>
              <w:right w:val="single" w:sz="4" w:space="0" w:color="auto"/>
            </w:tcBorders>
          </w:tcPr>
          <w:p w14:paraId="56F2C0DB" w14:textId="7B3ACB5D" w:rsidR="00F63D89" w:rsidRPr="0091423B" w:rsidRDefault="00F63D89"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39DD7F08" w14:textId="1998B97B" w:rsidR="00F63D89" w:rsidRPr="0091423B" w:rsidRDefault="00F63D89"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015F17D9" w14:textId="762E8314" w:rsidR="00F63D89" w:rsidRPr="0091423B" w:rsidRDefault="00F63D89"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38228D50" w14:textId="7BBE0F71" w:rsidR="00F63D89" w:rsidRPr="00F13DFE" w:rsidRDefault="00F63D89" w:rsidP="00D43EF3">
            <w:pPr>
              <w:snapToGrid w:val="0"/>
              <w:rPr>
                <w:rFonts w:cs="Arial"/>
                <w:szCs w:val="18"/>
              </w:rPr>
            </w:pPr>
          </w:p>
        </w:tc>
      </w:tr>
      <w:tr w:rsidR="00F13DFE" w:rsidRPr="008C145E" w14:paraId="7C30F862" w14:textId="77777777" w:rsidTr="00FD4C0C">
        <w:tc>
          <w:tcPr>
            <w:tcW w:w="637" w:type="dxa"/>
            <w:tcBorders>
              <w:top w:val="single" w:sz="4" w:space="0" w:color="auto"/>
              <w:left w:val="single" w:sz="4" w:space="0" w:color="auto"/>
              <w:bottom w:val="single" w:sz="4" w:space="0" w:color="auto"/>
              <w:right w:val="single" w:sz="4" w:space="0" w:color="auto"/>
            </w:tcBorders>
          </w:tcPr>
          <w:p w14:paraId="3EED193C" w14:textId="001B8EC0" w:rsidR="00F13DFE" w:rsidRDefault="00F13DFE" w:rsidP="00323158">
            <w:pPr>
              <w:pStyle w:val="Subtitel"/>
              <w:spacing w:line="280" w:lineRule="exact"/>
              <w:rPr>
                <w:rStyle w:val="Versie0"/>
                <w:bCs/>
                <w:szCs w:val="18"/>
              </w:rPr>
            </w:pPr>
          </w:p>
        </w:tc>
        <w:tc>
          <w:tcPr>
            <w:tcW w:w="1560" w:type="dxa"/>
            <w:tcBorders>
              <w:top w:val="single" w:sz="4" w:space="0" w:color="auto"/>
              <w:left w:val="single" w:sz="4" w:space="0" w:color="auto"/>
              <w:bottom w:val="single" w:sz="4" w:space="0" w:color="auto"/>
              <w:right w:val="single" w:sz="4" w:space="0" w:color="auto"/>
            </w:tcBorders>
          </w:tcPr>
          <w:p w14:paraId="28EDD70F" w14:textId="30EFC886" w:rsidR="00F13DFE" w:rsidRDefault="00F13DFE" w:rsidP="00EC1610">
            <w:pPr>
              <w:rPr>
                <w:rStyle w:val="Datumopmaakprofiel"/>
                <w:szCs w:val="18"/>
              </w:rPr>
            </w:pPr>
          </w:p>
        </w:tc>
        <w:tc>
          <w:tcPr>
            <w:tcW w:w="1984" w:type="dxa"/>
            <w:tcBorders>
              <w:top w:val="single" w:sz="4" w:space="0" w:color="auto"/>
              <w:left w:val="single" w:sz="4" w:space="0" w:color="auto"/>
              <w:bottom w:val="single" w:sz="4" w:space="0" w:color="auto"/>
              <w:right w:val="single" w:sz="4" w:space="0" w:color="auto"/>
            </w:tcBorders>
          </w:tcPr>
          <w:p w14:paraId="47602022" w14:textId="1D638CEE" w:rsidR="00F13DFE" w:rsidRDefault="00F13DFE" w:rsidP="00323158">
            <w:pPr>
              <w:rPr>
                <w:szCs w:val="18"/>
                <w:lang w:val="en-US"/>
              </w:rPr>
            </w:pPr>
          </w:p>
        </w:tc>
        <w:tc>
          <w:tcPr>
            <w:tcW w:w="5387" w:type="dxa"/>
            <w:tcBorders>
              <w:top w:val="single" w:sz="4" w:space="0" w:color="auto"/>
              <w:left w:val="single" w:sz="4" w:space="0" w:color="auto"/>
              <w:bottom w:val="single" w:sz="4" w:space="0" w:color="auto"/>
              <w:right w:val="single" w:sz="4" w:space="0" w:color="auto"/>
            </w:tcBorders>
          </w:tcPr>
          <w:p w14:paraId="4DBD8F58" w14:textId="40CD41D6" w:rsidR="00F13DFE" w:rsidRPr="00F13DFE" w:rsidRDefault="00F13DFE" w:rsidP="00D43EF3">
            <w:pPr>
              <w:snapToGrid w:val="0"/>
              <w:rPr>
                <w:rFonts w:cs="Arial"/>
                <w:szCs w:val="18"/>
              </w:rPr>
            </w:pPr>
          </w:p>
        </w:tc>
      </w:tr>
      <w:tr w:rsidR="00E365BC" w:rsidRPr="008C145E" w14:paraId="1F431FF3" w14:textId="77777777" w:rsidTr="00FD4C0C">
        <w:tc>
          <w:tcPr>
            <w:tcW w:w="637" w:type="dxa"/>
            <w:tcBorders>
              <w:top w:val="single" w:sz="4" w:space="0" w:color="auto"/>
            </w:tcBorders>
          </w:tcPr>
          <w:p w14:paraId="3651BD57" w14:textId="31C5AE98" w:rsidR="00E365BC" w:rsidRDefault="00E365BC" w:rsidP="00323158">
            <w:pPr>
              <w:pStyle w:val="Subtitel"/>
              <w:spacing w:line="280" w:lineRule="exact"/>
              <w:rPr>
                <w:rStyle w:val="Versie0"/>
                <w:bCs/>
                <w:sz w:val="16"/>
              </w:rPr>
            </w:pPr>
          </w:p>
        </w:tc>
        <w:tc>
          <w:tcPr>
            <w:tcW w:w="1560" w:type="dxa"/>
            <w:tcBorders>
              <w:top w:val="single" w:sz="4" w:space="0" w:color="auto"/>
            </w:tcBorders>
          </w:tcPr>
          <w:p w14:paraId="78D982ED" w14:textId="542886BC" w:rsidR="00E365BC" w:rsidRDefault="00E365BC" w:rsidP="00EC1610">
            <w:pPr>
              <w:rPr>
                <w:rStyle w:val="Datumopmaakprofiel"/>
                <w:sz w:val="16"/>
                <w:szCs w:val="16"/>
              </w:rPr>
            </w:pPr>
          </w:p>
        </w:tc>
        <w:tc>
          <w:tcPr>
            <w:tcW w:w="1984" w:type="dxa"/>
            <w:tcBorders>
              <w:top w:val="single" w:sz="4" w:space="0" w:color="auto"/>
            </w:tcBorders>
          </w:tcPr>
          <w:p w14:paraId="4B80B383" w14:textId="0EBF18D6" w:rsidR="00E365BC" w:rsidRDefault="00E365BC" w:rsidP="00323158">
            <w:pPr>
              <w:rPr>
                <w:sz w:val="16"/>
                <w:szCs w:val="16"/>
                <w:lang w:val="en-US"/>
              </w:rPr>
            </w:pPr>
          </w:p>
        </w:tc>
        <w:tc>
          <w:tcPr>
            <w:tcW w:w="5387" w:type="dxa"/>
            <w:tcBorders>
              <w:top w:val="single" w:sz="4" w:space="0" w:color="auto"/>
            </w:tcBorders>
          </w:tcPr>
          <w:p w14:paraId="23737458" w14:textId="3BDFAB65" w:rsidR="00E365BC" w:rsidRDefault="00E365BC" w:rsidP="00D43EF3">
            <w:pPr>
              <w:snapToGrid w:val="0"/>
              <w:rPr>
                <w:sz w:val="16"/>
                <w:szCs w:val="16"/>
              </w:rPr>
            </w:pPr>
          </w:p>
        </w:tc>
      </w:tr>
      <w:tr w:rsidR="00C50CDF" w:rsidRPr="008C145E" w14:paraId="6ED0EA1C" w14:textId="77777777" w:rsidTr="00323158">
        <w:tc>
          <w:tcPr>
            <w:tcW w:w="637" w:type="dxa"/>
          </w:tcPr>
          <w:p w14:paraId="5AF7E480" w14:textId="419832F7" w:rsidR="00C50CDF" w:rsidRDefault="00C50CDF" w:rsidP="00323158">
            <w:pPr>
              <w:pStyle w:val="Subtitel"/>
              <w:spacing w:line="280" w:lineRule="exact"/>
              <w:rPr>
                <w:rStyle w:val="Versie0"/>
                <w:bCs/>
                <w:sz w:val="16"/>
              </w:rPr>
            </w:pPr>
          </w:p>
        </w:tc>
        <w:tc>
          <w:tcPr>
            <w:tcW w:w="1560" w:type="dxa"/>
          </w:tcPr>
          <w:p w14:paraId="7305E58D" w14:textId="6C8EE947" w:rsidR="00C50CDF" w:rsidRDefault="00C50CDF" w:rsidP="00EC1610">
            <w:pPr>
              <w:rPr>
                <w:rStyle w:val="Datumopmaakprofiel"/>
                <w:sz w:val="16"/>
                <w:szCs w:val="16"/>
              </w:rPr>
            </w:pPr>
          </w:p>
        </w:tc>
        <w:tc>
          <w:tcPr>
            <w:tcW w:w="1984" w:type="dxa"/>
          </w:tcPr>
          <w:p w14:paraId="4444575F" w14:textId="14CF3773" w:rsidR="00C50CDF" w:rsidRDefault="00C50CDF" w:rsidP="00323158">
            <w:pPr>
              <w:rPr>
                <w:sz w:val="16"/>
                <w:szCs w:val="16"/>
                <w:lang w:val="en-US"/>
              </w:rPr>
            </w:pPr>
          </w:p>
        </w:tc>
        <w:tc>
          <w:tcPr>
            <w:tcW w:w="5387" w:type="dxa"/>
          </w:tcPr>
          <w:p w14:paraId="0CD8A8D0" w14:textId="07C7BDF6" w:rsidR="00297F28" w:rsidRDefault="00297F28" w:rsidP="00C50CDF">
            <w:pPr>
              <w:snapToGrid w:val="0"/>
              <w:rPr>
                <w:sz w:val="16"/>
                <w:szCs w:val="16"/>
              </w:rPr>
            </w:pPr>
          </w:p>
        </w:tc>
      </w:tr>
      <w:tr w:rsidR="00E97F19" w:rsidRPr="008C145E" w14:paraId="44E8E449" w14:textId="77777777" w:rsidTr="00323158">
        <w:tc>
          <w:tcPr>
            <w:tcW w:w="637" w:type="dxa"/>
          </w:tcPr>
          <w:p w14:paraId="3C7BCE76" w14:textId="60FB7999" w:rsidR="00E97F19" w:rsidRDefault="00E97F19" w:rsidP="00323158">
            <w:pPr>
              <w:pStyle w:val="Subtitel"/>
              <w:spacing w:line="280" w:lineRule="exact"/>
              <w:rPr>
                <w:rStyle w:val="Versie0"/>
                <w:bCs/>
                <w:sz w:val="16"/>
              </w:rPr>
            </w:pPr>
          </w:p>
        </w:tc>
        <w:tc>
          <w:tcPr>
            <w:tcW w:w="1560" w:type="dxa"/>
          </w:tcPr>
          <w:p w14:paraId="74AC5B7B" w14:textId="59FD2EDB" w:rsidR="00E97F19" w:rsidRDefault="00E97F19" w:rsidP="00EC1610">
            <w:pPr>
              <w:rPr>
                <w:rStyle w:val="Datumopmaakprofiel"/>
                <w:sz w:val="16"/>
                <w:szCs w:val="16"/>
              </w:rPr>
            </w:pPr>
          </w:p>
        </w:tc>
        <w:tc>
          <w:tcPr>
            <w:tcW w:w="1984" w:type="dxa"/>
          </w:tcPr>
          <w:p w14:paraId="133E7CFD" w14:textId="10B0641C" w:rsidR="00E97F19" w:rsidRDefault="00E97F19" w:rsidP="00323158">
            <w:pPr>
              <w:rPr>
                <w:sz w:val="16"/>
                <w:szCs w:val="16"/>
                <w:lang w:val="en-US"/>
              </w:rPr>
            </w:pPr>
          </w:p>
        </w:tc>
        <w:tc>
          <w:tcPr>
            <w:tcW w:w="5387" w:type="dxa"/>
          </w:tcPr>
          <w:p w14:paraId="5F4DC0C3" w14:textId="06E81669" w:rsidR="00E97F19" w:rsidRDefault="00E97F19" w:rsidP="00C50CDF">
            <w:pPr>
              <w:snapToGrid w:val="0"/>
              <w:rPr>
                <w:sz w:val="16"/>
                <w:szCs w:val="16"/>
              </w:rPr>
            </w:pPr>
          </w:p>
        </w:tc>
      </w:tr>
      <w:tr w:rsidR="00583141" w:rsidRPr="008C145E" w14:paraId="242BF80A" w14:textId="77777777" w:rsidTr="00323158">
        <w:tc>
          <w:tcPr>
            <w:tcW w:w="637" w:type="dxa"/>
          </w:tcPr>
          <w:p w14:paraId="4A0ED00E" w14:textId="3E6E9928" w:rsidR="00583141" w:rsidRDefault="00583141" w:rsidP="00323158">
            <w:pPr>
              <w:pStyle w:val="Subtitel"/>
              <w:spacing w:line="280" w:lineRule="exact"/>
              <w:rPr>
                <w:rStyle w:val="Versie0"/>
                <w:bCs/>
                <w:sz w:val="16"/>
              </w:rPr>
            </w:pPr>
          </w:p>
        </w:tc>
        <w:tc>
          <w:tcPr>
            <w:tcW w:w="1560" w:type="dxa"/>
          </w:tcPr>
          <w:p w14:paraId="35507F1B" w14:textId="57890416" w:rsidR="00583141" w:rsidRDefault="00583141" w:rsidP="00EC1610">
            <w:pPr>
              <w:rPr>
                <w:rStyle w:val="Datumopmaakprofiel"/>
                <w:sz w:val="16"/>
                <w:szCs w:val="16"/>
              </w:rPr>
            </w:pPr>
          </w:p>
        </w:tc>
        <w:tc>
          <w:tcPr>
            <w:tcW w:w="1984" w:type="dxa"/>
          </w:tcPr>
          <w:p w14:paraId="6C28F65D" w14:textId="5E0DEEA4" w:rsidR="00583141" w:rsidRDefault="00583141" w:rsidP="00323158">
            <w:pPr>
              <w:rPr>
                <w:sz w:val="16"/>
                <w:szCs w:val="16"/>
                <w:lang w:val="en-US"/>
              </w:rPr>
            </w:pPr>
          </w:p>
        </w:tc>
        <w:tc>
          <w:tcPr>
            <w:tcW w:w="5387" w:type="dxa"/>
          </w:tcPr>
          <w:p w14:paraId="7A803987" w14:textId="2A74CDF5" w:rsidR="00583141" w:rsidRDefault="00583141" w:rsidP="00583141">
            <w:pPr>
              <w:snapToGrid w:val="0"/>
              <w:rPr>
                <w:sz w:val="16"/>
                <w:szCs w:val="16"/>
              </w:rPr>
            </w:pPr>
          </w:p>
        </w:tc>
      </w:tr>
      <w:tr w:rsidR="0023701C" w:rsidRPr="008C145E" w14:paraId="6A881DC8" w14:textId="77777777" w:rsidTr="00323158">
        <w:tc>
          <w:tcPr>
            <w:tcW w:w="637" w:type="dxa"/>
          </w:tcPr>
          <w:p w14:paraId="0D4045FF" w14:textId="79FD0645" w:rsidR="0023701C" w:rsidRDefault="0023701C" w:rsidP="00323158">
            <w:pPr>
              <w:pStyle w:val="Subtitel"/>
              <w:spacing w:line="280" w:lineRule="exact"/>
              <w:rPr>
                <w:rStyle w:val="Versie0"/>
                <w:bCs/>
                <w:sz w:val="16"/>
              </w:rPr>
            </w:pPr>
          </w:p>
        </w:tc>
        <w:tc>
          <w:tcPr>
            <w:tcW w:w="1560" w:type="dxa"/>
          </w:tcPr>
          <w:p w14:paraId="75C9F62A" w14:textId="1F64D2F0" w:rsidR="0023701C" w:rsidRPr="00583141" w:rsidRDefault="0023701C" w:rsidP="00EC1610">
            <w:pPr>
              <w:rPr>
                <w:rStyle w:val="Datumopmaakprofiel"/>
                <w:sz w:val="16"/>
                <w:szCs w:val="16"/>
              </w:rPr>
            </w:pPr>
          </w:p>
        </w:tc>
        <w:tc>
          <w:tcPr>
            <w:tcW w:w="1984" w:type="dxa"/>
          </w:tcPr>
          <w:p w14:paraId="5FF5A1BE" w14:textId="10AEDD19" w:rsidR="0023701C" w:rsidRPr="00583141" w:rsidRDefault="0023701C" w:rsidP="00323158">
            <w:pPr>
              <w:rPr>
                <w:sz w:val="16"/>
                <w:szCs w:val="16"/>
                <w:lang w:val="en-US"/>
              </w:rPr>
            </w:pPr>
          </w:p>
        </w:tc>
        <w:tc>
          <w:tcPr>
            <w:tcW w:w="5387" w:type="dxa"/>
          </w:tcPr>
          <w:p w14:paraId="6D4AD2DB" w14:textId="33F67337" w:rsidR="0023701C" w:rsidRPr="00583141" w:rsidRDefault="0023701C" w:rsidP="00DC429B">
            <w:pPr>
              <w:snapToGrid w:val="0"/>
              <w:rPr>
                <w:sz w:val="16"/>
                <w:szCs w:val="16"/>
              </w:rPr>
            </w:pPr>
          </w:p>
        </w:tc>
      </w:tr>
      <w:tr w:rsidR="00F63A21" w:rsidRPr="008C145E" w14:paraId="108D8DF3" w14:textId="77777777" w:rsidTr="00323158">
        <w:tc>
          <w:tcPr>
            <w:tcW w:w="637" w:type="dxa"/>
          </w:tcPr>
          <w:p w14:paraId="2EDF9561" w14:textId="5C777109" w:rsidR="00F63A21" w:rsidRDefault="00F63A21" w:rsidP="00323158">
            <w:pPr>
              <w:pStyle w:val="Subtitel"/>
              <w:spacing w:line="280" w:lineRule="exact"/>
              <w:rPr>
                <w:rStyle w:val="Versie0"/>
                <w:bCs/>
                <w:sz w:val="16"/>
              </w:rPr>
            </w:pPr>
          </w:p>
        </w:tc>
        <w:tc>
          <w:tcPr>
            <w:tcW w:w="1560" w:type="dxa"/>
          </w:tcPr>
          <w:p w14:paraId="52727D68" w14:textId="7E715283" w:rsidR="00F63A21" w:rsidRDefault="00F63A21" w:rsidP="002E3056">
            <w:pPr>
              <w:rPr>
                <w:rStyle w:val="Datumopmaakprofiel"/>
                <w:sz w:val="16"/>
                <w:szCs w:val="16"/>
              </w:rPr>
            </w:pPr>
          </w:p>
        </w:tc>
        <w:tc>
          <w:tcPr>
            <w:tcW w:w="1984" w:type="dxa"/>
          </w:tcPr>
          <w:p w14:paraId="0D41F073" w14:textId="758B5CBA" w:rsidR="00F63A21" w:rsidRPr="00583141" w:rsidRDefault="00F63A21" w:rsidP="00323158">
            <w:pPr>
              <w:rPr>
                <w:sz w:val="16"/>
                <w:szCs w:val="16"/>
                <w:lang w:val="en-US"/>
              </w:rPr>
            </w:pPr>
          </w:p>
        </w:tc>
        <w:tc>
          <w:tcPr>
            <w:tcW w:w="5387" w:type="dxa"/>
          </w:tcPr>
          <w:p w14:paraId="35B2344F" w14:textId="7AE67109" w:rsidR="002E3056" w:rsidRPr="004C1BBE" w:rsidRDefault="002E3056" w:rsidP="004C1BBE">
            <w:pPr>
              <w:rPr>
                <w:snapToGrid/>
                <w:sz w:val="16"/>
                <w:szCs w:val="16"/>
              </w:rPr>
            </w:pPr>
          </w:p>
        </w:tc>
      </w:tr>
      <w:tr w:rsidR="004C1BBE" w:rsidRPr="008C145E" w14:paraId="61BFD8F0" w14:textId="77777777" w:rsidTr="00323158">
        <w:tc>
          <w:tcPr>
            <w:tcW w:w="637" w:type="dxa"/>
          </w:tcPr>
          <w:p w14:paraId="0CD04CD7" w14:textId="64593075" w:rsidR="004C1BBE" w:rsidRDefault="004C1BBE" w:rsidP="004C1BBE">
            <w:pPr>
              <w:pStyle w:val="Subtitel"/>
              <w:spacing w:line="280" w:lineRule="exact"/>
              <w:rPr>
                <w:rStyle w:val="Versie0"/>
                <w:bCs/>
                <w:sz w:val="16"/>
              </w:rPr>
            </w:pPr>
          </w:p>
        </w:tc>
        <w:tc>
          <w:tcPr>
            <w:tcW w:w="1560" w:type="dxa"/>
          </w:tcPr>
          <w:p w14:paraId="2E209332" w14:textId="222E46A7" w:rsidR="004C1BBE" w:rsidRDefault="004C1BBE" w:rsidP="004C1BBE">
            <w:pPr>
              <w:rPr>
                <w:rStyle w:val="Datumopmaakprofiel"/>
                <w:sz w:val="16"/>
                <w:szCs w:val="16"/>
              </w:rPr>
            </w:pPr>
          </w:p>
        </w:tc>
        <w:tc>
          <w:tcPr>
            <w:tcW w:w="1984" w:type="dxa"/>
          </w:tcPr>
          <w:p w14:paraId="32BBBCC2" w14:textId="24E5E27B" w:rsidR="004C1BBE" w:rsidRPr="00583141" w:rsidRDefault="004C1BBE" w:rsidP="004C1BBE">
            <w:pPr>
              <w:rPr>
                <w:sz w:val="16"/>
                <w:szCs w:val="16"/>
                <w:lang w:val="en-US"/>
              </w:rPr>
            </w:pPr>
          </w:p>
        </w:tc>
        <w:tc>
          <w:tcPr>
            <w:tcW w:w="5387" w:type="dxa"/>
          </w:tcPr>
          <w:p w14:paraId="67451EEA" w14:textId="6D385370" w:rsidR="004C1BBE" w:rsidRPr="00F950F2" w:rsidRDefault="004C1BBE" w:rsidP="004C1BBE">
            <w:pPr>
              <w:rPr>
                <w:sz w:val="16"/>
                <w:szCs w:val="16"/>
              </w:rPr>
            </w:pPr>
          </w:p>
        </w:tc>
      </w:tr>
      <w:tr w:rsidR="007B6C98" w:rsidRPr="008C145E" w14:paraId="33027A67" w14:textId="77777777" w:rsidTr="00323158">
        <w:tc>
          <w:tcPr>
            <w:tcW w:w="637" w:type="dxa"/>
          </w:tcPr>
          <w:p w14:paraId="30604B1B" w14:textId="5B2259F0" w:rsidR="007B6C98" w:rsidRDefault="007B6C98" w:rsidP="004C1BBE">
            <w:pPr>
              <w:pStyle w:val="Subtitel"/>
              <w:spacing w:line="280" w:lineRule="exact"/>
              <w:rPr>
                <w:rStyle w:val="Versie0"/>
                <w:bCs/>
                <w:sz w:val="16"/>
              </w:rPr>
            </w:pPr>
          </w:p>
        </w:tc>
        <w:tc>
          <w:tcPr>
            <w:tcW w:w="1560" w:type="dxa"/>
          </w:tcPr>
          <w:p w14:paraId="792E217F" w14:textId="33DDB2D5" w:rsidR="007B6C98" w:rsidRPr="0043720F" w:rsidRDefault="007B6C98" w:rsidP="004C1BBE">
            <w:pPr>
              <w:rPr>
                <w:rStyle w:val="Datumopmaakprofiel"/>
                <w:rFonts w:cs="Helvetica"/>
                <w:sz w:val="16"/>
                <w:szCs w:val="16"/>
              </w:rPr>
            </w:pPr>
          </w:p>
        </w:tc>
        <w:tc>
          <w:tcPr>
            <w:tcW w:w="1984" w:type="dxa"/>
          </w:tcPr>
          <w:p w14:paraId="79C80B68" w14:textId="6F9B4CC9" w:rsidR="007B6C98" w:rsidRPr="0043720F" w:rsidRDefault="007B6C98" w:rsidP="004C1BBE">
            <w:pPr>
              <w:rPr>
                <w:rFonts w:ascii="Helvetica" w:hAnsi="Helvetica" w:cs="Helvetica"/>
                <w:sz w:val="16"/>
                <w:szCs w:val="16"/>
                <w:lang w:val="en-GB"/>
              </w:rPr>
            </w:pPr>
          </w:p>
        </w:tc>
        <w:tc>
          <w:tcPr>
            <w:tcW w:w="5387" w:type="dxa"/>
          </w:tcPr>
          <w:p w14:paraId="0A6A81CE" w14:textId="4CA4F6C2" w:rsidR="007B6C98" w:rsidRPr="0043720F" w:rsidRDefault="007B6C98" w:rsidP="004C1BBE">
            <w:pPr>
              <w:rPr>
                <w:rFonts w:cs="Arial"/>
                <w:sz w:val="16"/>
                <w:szCs w:val="16"/>
              </w:rPr>
            </w:pPr>
          </w:p>
        </w:tc>
      </w:tr>
    </w:tbl>
    <w:p w14:paraId="416E1B60" w14:textId="77777777" w:rsidR="003228A3" w:rsidRPr="005B41ED" w:rsidRDefault="003228A3">
      <w:pPr>
        <w:sectPr w:rsidR="003228A3" w:rsidRPr="005B41ED">
          <w:headerReference w:type="default" r:id="rId11"/>
          <w:footerReference w:type="default" r:id="rId12"/>
          <w:pgSz w:w="11906" w:h="16838" w:code="9"/>
          <w:pgMar w:top="2977" w:right="1304" w:bottom="1304" w:left="1814" w:header="567" w:footer="431" w:gutter="0"/>
          <w:pgNumType w:start="3"/>
          <w:cols w:space="708"/>
          <w:formProt w:val="0"/>
        </w:sectPr>
      </w:pPr>
    </w:p>
    <w:p w14:paraId="381D09EB" w14:textId="77777777" w:rsidR="003228A3" w:rsidRPr="005B41ED" w:rsidRDefault="003228A3"/>
    <w:bookmarkStart w:id="9" w:name="bmInhoudsopgave" w:displacedByCustomXml="next"/>
    <w:bookmarkEnd w:id="9" w:displacedByCustomXml="next"/>
    <w:sdt>
      <w:sdtPr>
        <w:rPr>
          <w:rFonts w:ascii="Helvetica" w:eastAsia="Times New Roman" w:hAnsi="Helvetica" w:cs="Times New Roman"/>
          <w:snapToGrid w:val="0"/>
          <w:color w:val="auto"/>
          <w:kern w:val="28"/>
          <w:sz w:val="18"/>
          <w:szCs w:val="20"/>
          <w:lang w:eastAsia="en-US"/>
        </w:rPr>
        <w:id w:val="-31658143"/>
        <w:docPartObj>
          <w:docPartGallery w:val="Table of Contents"/>
          <w:docPartUnique/>
        </w:docPartObj>
      </w:sdtPr>
      <w:sdtEndPr>
        <w:rPr>
          <w:rFonts w:ascii="Arial" w:hAnsi="Arial"/>
          <w:b/>
          <w:bCs/>
        </w:rPr>
      </w:sdtEndPr>
      <w:sdtContent>
        <w:p w14:paraId="6F9F306A" w14:textId="3ECB31FD" w:rsidR="00DA01A2" w:rsidRDefault="00DA01A2">
          <w:pPr>
            <w:pStyle w:val="Kopvaninhoudsopgave"/>
          </w:pPr>
          <w:r>
            <w:t>Inhoudsopgave</w:t>
          </w:r>
        </w:p>
        <w:p w14:paraId="1B039CD3" w14:textId="4D3E142A" w:rsidR="001F2F3F" w:rsidRDefault="00DA01A2">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70931619" w:history="1">
            <w:r w:rsidR="001F2F3F" w:rsidRPr="003624F0">
              <w:rPr>
                <w:rStyle w:val="Hyperlink"/>
              </w:rPr>
              <w:t>1</w:t>
            </w:r>
            <w:r w:rsidR="001F2F3F">
              <w:rPr>
                <w:rFonts w:asciiTheme="minorHAnsi" w:eastAsiaTheme="minorEastAsia" w:hAnsiTheme="minorHAnsi" w:cstheme="minorBidi"/>
                <w:b w:val="0"/>
                <w:bCs w:val="0"/>
                <w:snapToGrid/>
                <w:kern w:val="0"/>
                <w:sz w:val="22"/>
                <w:szCs w:val="22"/>
                <w:lang w:eastAsia="nl-NL"/>
              </w:rPr>
              <w:tab/>
            </w:r>
            <w:r w:rsidR="001F2F3F" w:rsidRPr="003624F0">
              <w:rPr>
                <w:rStyle w:val="Hyperlink"/>
              </w:rPr>
              <w:t>Inleiding</w:t>
            </w:r>
            <w:r w:rsidR="001F2F3F">
              <w:rPr>
                <w:webHidden/>
              </w:rPr>
              <w:tab/>
            </w:r>
            <w:r w:rsidR="001F2F3F">
              <w:rPr>
                <w:webHidden/>
              </w:rPr>
              <w:fldChar w:fldCharType="begin"/>
            </w:r>
            <w:r w:rsidR="001F2F3F">
              <w:rPr>
                <w:webHidden/>
              </w:rPr>
              <w:instrText xml:space="preserve"> PAGEREF _Toc70931619 \h </w:instrText>
            </w:r>
            <w:r w:rsidR="001F2F3F">
              <w:rPr>
                <w:webHidden/>
              </w:rPr>
            </w:r>
            <w:r w:rsidR="001F2F3F">
              <w:rPr>
                <w:webHidden/>
              </w:rPr>
              <w:fldChar w:fldCharType="separate"/>
            </w:r>
            <w:r w:rsidR="001F2F3F">
              <w:rPr>
                <w:webHidden/>
              </w:rPr>
              <w:t>6</w:t>
            </w:r>
            <w:r w:rsidR="001F2F3F">
              <w:rPr>
                <w:webHidden/>
              </w:rPr>
              <w:fldChar w:fldCharType="end"/>
            </w:r>
          </w:hyperlink>
        </w:p>
        <w:p w14:paraId="74A40458" w14:textId="4B035909" w:rsidR="001F2F3F" w:rsidRDefault="00000000">
          <w:pPr>
            <w:pStyle w:val="Inhopg2"/>
            <w:rPr>
              <w:rFonts w:asciiTheme="minorHAnsi" w:eastAsiaTheme="minorEastAsia" w:hAnsiTheme="minorHAnsi" w:cstheme="minorBidi"/>
              <w:snapToGrid/>
              <w:kern w:val="0"/>
              <w:sz w:val="22"/>
              <w:szCs w:val="22"/>
              <w:lang w:eastAsia="nl-NL"/>
            </w:rPr>
          </w:pPr>
          <w:hyperlink w:anchor="_Toc70931620" w:history="1">
            <w:r w:rsidR="001F2F3F" w:rsidRPr="003624F0">
              <w:rPr>
                <w:rStyle w:val="Hyperlink"/>
              </w:rPr>
              <w:t>1.1</w:t>
            </w:r>
            <w:r w:rsidR="001F2F3F">
              <w:rPr>
                <w:rFonts w:asciiTheme="minorHAnsi" w:eastAsiaTheme="minorEastAsia" w:hAnsiTheme="minorHAnsi" w:cstheme="minorBidi"/>
                <w:snapToGrid/>
                <w:kern w:val="0"/>
                <w:sz w:val="22"/>
                <w:szCs w:val="22"/>
                <w:lang w:eastAsia="nl-NL"/>
              </w:rPr>
              <w:tab/>
            </w:r>
            <w:r w:rsidR="001F2F3F" w:rsidRPr="003624F0">
              <w:rPr>
                <w:rStyle w:val="Hyperlink"/>
              </w:rPr>
              <w:t>Doel</w:t>
            </w:r>
            <w:r w:rsidR="001F2F3F">
              <w:rPr>
                <w:webHidden/>
              </w:rPr>
              <w:tab/>
            </w:r>
            <w:r w:rsidR="001F2F3F">
              <w:rPr>
                <w:webHidden/>
              </w:rPr>
              <w:fldChar w:fldCharType="begin"/>
            </w:r>
            <w:r w:rsidR="001F2F3F">
              <w:rPr>
                <w:webHidden/>
              </w:rPr>
              <w:instrText xml:space="preserve"> PAGEREF _Toc70931620 \h </w:instrText>
            </w:r>
            <w:r w:rsidR="001F2F3F">
              <w:rPr>
                <w:webHidden/>
              </w:rPr>
            </w:r>
            <w:r w:rsidR="001F2F3F">
              <w:rPr>
                <w:webHidden/>
              </w:rPr>
              <w:fldChar w:fldCharType="separate"/>
            </w:r>
            <w:r w:rsidR="001F2F3F">
              <w:rPr>
                <w:webHidden/>
              </w:rPr>
              <w:t>6</w:t>
            </w:r>
            <w:r w:rsidR="001F2F3F">
              <w:rPr>
                <w:webHidden/>
              </w:rPr>
              <w:fldChar w:fldCharType="end"/>
            </w:r>
          </w:hyperlink>
        </w:p>
        <w:p w14:paraId="53479EED" w14:textId="5672611C" w:rsidR="001F2F3F" w:rsidRDefault="00000000">
          <w:pPr>
            <w:pStyle w:val="Inhopg2"/>
            <w:rPr>
              <w:rFonts w:asciiTheme="minorHAnsi" w:eastAsiaTheme="minorEastAsia" w:hAnsiTheme="minorHAnsi" w:cstheme="minorBidi"/>
              <w:snapToGrid/>
              <w:kern w:val="0"/>
              <w:sz w:val="22"/>
              <w:szCs w:val="22"/>
              <w:lang w:eastAsia="nl-NL"/>
            </w:rPr>
          </w:pPr>
          <w:hyperlink w:anchor="_Toc70931621" w:history="1">
            <w:r w:rsidR="001F2F3F" w:rsidRPr="003624F0">
              <w:rPr>
                <w:rStyle w:val="Hyperlink"/>
              </w:rPr>
              <w:t>1.2</w:t>
            </w:r>
            <w:r w:rsidR="001F2F3F">
              <w:rPr>
                <w:rFonts w:asciiTheme="minorHAnsi" w:eastAsiaTheme="minorEastAsia" w:hAnsiTheme="minorHAnsi" w:cstheme="minorBidi"/>
                <w:snapToGrid/>
                <w:kern w:val="0"/>
                <w:sz w:val="22"/>
                <w:szCs w:val="22"/>
                <w:lang w:eastAsia="nl-NL"/>
              </w:rPr>
              <w:tab/>
            </w:r>
            <w:r w:rsidR="001F2F3F" w:rsidRPr="003624F0">
              <w:rPr>
                <w:rStyle w:val="Hyperlink"/>
              </w:rPr>
              <w:t>Algemeen</w:t>
            </w:r>
            <w:r w:rsidR="001F2F3F">
              <w:rPr>
                <w:webHidden/>
              </w:rPr>
              <w:tab/>
            </w:r>
            <w:r w:rsidR="001F2F3F">
              <w:rPr>
                <w:webHidden/>
              </w:rPr>
              <w:fldChar w:fldCharType="begin"/>
            </w:r>
            <w:r w:rsidR="001F2F3F">
              <w:rPr>
                <w:webHidden/>
              </w:rPr>
              <w:instrText xml:space="preserve"> PAGEREF _Toc70931621 \h </w:instrText>
            </w:r>
            <w:r w:rsidR="001F2F3F">
              <w:rPr>
                <w:webHidden/>
              </w:rPr>
            </w:r>
            <w:r w:rsidR="001F2F3F">
              <w:rPr>
                <w:webHidden/>
              </w:rPr>
              <w:fldChar w:fldCharType="separate"/>
            </w:r>
            <w:r w:rsidR="001F2F3F">
              <w:rPr>
                <w:webHidden/>
              </w:rPr>
              <w:t>6</w:t>
            </w:r>
            <w:r w:rsidR="001F2F3F">
              <w:rPr>
                <w:webHidden/>
              </w:rPr>
              <w:fldChar w:fldCharType="end"/>
            </w:r>
          </w:hyperlink>
        </w:p>
        <w:p w14:paraId="7DA8C6C8" w14:textId="571EA5F2" w:rsidR="001F2F3F" w:rsidRDefault="00000000">
          <w:pPr>
            <w:pStyle w:val="Inhopg2"/>
            <w:rPr>
              <w:rFonts w:asciiTheme="minorHAnsi" w:eastAsiaTheme="minorEastAsia" w:hAnsiTheme="minorHAnsi" w:cstheme="minorBidi"/>
              <w:snapToGrid/>
              <w:kern w:val="0"/>
              <w:sz w:val="22"/>
              <w:szCs w:val="22"/>
              <w:lang w:eastAsia="nl-NL"/>
            </w:rPr>
          </w:pPr>
          <w:hyperlink w:anchor="_Toc70931622" w:history="1">
            <w:r w:rsidR="001F2F3F" w:rsidRPr="003624F0">
              <w:rPr>
                <w:rStyle w:val="Hyperlink"/>
              </w:rPr>
              <w:t>1.3</w:t>
            </w:r>
            <w:r w:rsidR="001F2F3F">
              <w:rPr>
                <w:rFonts w:asciiTheme="minorHAnsi" w:eastAsiaTheme="minorEastAsia" w:hAnsiTheme="minorHAnsi" w:cstheme="minorBidi"/>
                <w:snapToGrid/>
                <w:kern w:val="0"/>
                <w:sz w:val="22"/>
                <w:szCs w:val="22"/>
                <w:lang w:eastAsia="nl-NL"/>
              </w:rPr>
              <w:tab/>
            </w:r>
            <w:r w:rsidR="001F2F3F" w:rsidRPr="003624F0">
              <w:rPr>
                <w:rStyle w:val="Hyperlink"/>
              </w:rPr>
              <w:t>Referenties</w:t>
            </w:r>
            <w:r w:rsidR="001F2F3F">
              <w:rPr>
                <w:webHidden/>
              </w:rPr>
              <w:tab/>
            </w:r>
            <w:r w:rsidR="001F2F3F">
              <w:rPr>
                <w:webHidden/>
              </w:rPr>
              <w:fldChar w:fldCharType="begin"/>
            </w:r>
            <w:r w:rsidR="001F2F3F">
              <w:rPr>
                <w:webHidden/>
              </w:rPr>
              <w:instrText xml:space="preserve"> PAGEREF _Toc70931622 \h </w:instrText>
            </w:r>
            <w:r w:rsidR="001F2F3F">
              <w:rPr>
                <w:webHidden/>
              </w:rPr>
            </w:r>
            <w:r w:rsidR="001F2F3F">
              <w:rPr>
                <w:webHidden/>
              </w:rPr>
              <w:fldChar w:fldCharType="separate"/>
            </w:r>
            <w:r w:rsidR="001F2F3F">
              <w:rPr>
                <w:webHidden/>
              </w:rPr>
              <w:t>7</w:t>
            </w:r>
            <w:r w:rsidR="001F2F3F">
              <w:rPr>
                <w:webHidden/>
              </w:rPr>
              <w:fldChar w:fldCharType="end"/>
            </w:r>
          </w:hyperlink>
        </w:p>
        <w:p w14:paraId="4EDEDAF2" w14:textId="51D033E0" w:rsidR="001F2F3F" w:rsidRDefault="00000000">
          <w:pPr>
            <w:pStyle w:val="Inhopg1"/>
            <w:rPr>
              <w:rFonts w:asciiTheme="minorHAnsi" w:eastAsiaTheme="minorEastAsia" w:hAnsiTheme="minorHAnsi" w:cstheme="minorBidi"/>
              <w:b w:val="0"/>
              <w:bCs w:val="0"/>
              <w:snapToGrid/>
              <w:kern w:val="0"/>
              <w:sz w:val="22"/>
              <w:szCs w:val="22"/>
              <w:lang w:eastAsia="nl-NL"/>
            </w:rPr>
          </w:pPr>
          <w:hyperlink w:anchor="_Toc70931623" w:history="1">
            <w:r w:rsidR="001F2F3F" w:rsidRPr="003624F0">
              <w:rPr>
                <w:rStyle w:val="Hyperlink"/>
              </w:rPr>
              <w:t>2</w:t>
            </w:r>
            <w:r w:rsidR="001F2F3F">
              <w:rPr>
                <w:rFonts w:asciiTheme="minorHAnsi" w:eastAsiaTheme="minorEastAsia" w:hAnsiTheme="minorHAnsi" w:cstheme="minorBidi"/>
                <w:b w:val="0"/>
                <w:bCs w:val="0"/>
                <w:snapToGrid/>
                <w:kern w:val="0"/>
                <w:sz w:val="22"/>
                <w:szCs w:val="22"/>
                <w:lang w:eastAsia="nl-NL"/>
              </w:rPr>
              <w:tab/>
            </w:r>
            <w:r w:rsidR="001F2F3F" w:rsidRPr="003624F0">
              <w:rPr>
                <w:rStyle w:val="Hyperlink"/>
              </w:rPr>
              <w:t>Argenta Hypotheekakte</w:t>
            </w:r>
            <w:r w:rsidR="001F2F3F">
              <w:rPr>
                <w:webHidden/>
              </w:rPr>
              <w:tab/>
            </w:r>
            <w:r w:rsidR="001F2F3F">
              <w:rPr>
                <w:webHidden/>
              </w:rPr>
              <w:fldChar w:fldCharType="begin"/>
            </w:r>
            <w:r w:rsidR="001F2F3F">
              <w:rPr>
                <w:webHidden/>
              </w:rPr>
              <w:instrText xml:space="preserve"> PAGEREF _Toc70931623 \h </w:instrText>
            </w:r>
            <w:r w:rsidR="001F2F3F">
              <w:rPr>
                <w:webHidden/>
              </w:rPr>
            </w:r>
            <w:r w:rsidR="001F2F3F">
              <w:rPr>
                <w:webHidden/>
              </w:rPr>
              <w:fldChar w:fldCharType="separate"/>
            </w:r>
            <w:r w:rsidR="001F2F3F">
              <w:rPr>
                <w:webHidden/>
              </w:rPr>
              <w:t>8</w:t>
            </w:r>
            <w:r w:rsidR="001F2F3F">
              <w:rPr>
                <w:webHidden/>
              </w:rPr>
              <w:fldChar w:fldCharType="end"/>
            </w:r>
          </w:hyperlink>
        </w:p>
        <w:p w14:paraId="56824C28" w14:textId="1FE933D3" w:rsidR="001F2F3F" w:rsidRDefault="00000000">
          <w:pPr>
            <w:pStyle w:val="Inhopg2"/>
            <w:rPr>
              <w:rFonts w:asciiTheme="minorHAnsi" w:eastAsiaTheme="minorEastAsia" w:hAnsiTheme="minorHAnsi" w:cstheme="minorBidi"/>
              <w:snapToGrid/>
              <w:kern w:val="0"/>
              <w:sz w:val="22"/>
              <w:szCs w:val="22"/>
              <w:lang w:eastAsia="nl-NL"/>
            </w:rPr>
          </w:pPr>
          <w:hyperlink w:anchor="_Toc70931624" w:history="1">
            <w:r w:rsidR="001F2F3F" w:rsidRPr="003624F0">
              <w:rPr>
                <w:rStyle w:val="Hyperlink"/>
              </w:rPr>
              <w:t>2.1</w:t>
            </w:r>
            <w:r w:rsidR="001F2F3F">
              <w:rPr>
                <w:rFonts w:asciiTheme="minorHAnsi" w:eastAsiaTheme="minorEastAsia" w:hAnsiTheme="minorHAnsi" w:cstheme="minorBidi"/>
                <w:snapToGrid/>
                <w:kern w:val="0"/>
                <w:sz w:val="22"/>
                <w:szCs w:val="22"/>
                <w:lang w:eastAsia="nl-NL"/>
              </w:rPr>
              <w:tab/>
            </w:r>
            <w:r w:rsidR="001F2F3F" w:rsidRPr="003624F0">
              <w:rPr>
                <w:rStyle w:val="Hyperlink"/>
              </w:rPr>
              <w:t>Equivalentieverklaring</w:t>
            </w:r>
            <w:r w:rsidR="001F2F3F">
              <w:rPr>
                <w:webHidden/>
              </w:rPr>
              <w:tab/>
            </w:r>
            <w:r w:rsidR="001F2F3F">
              <w:rPr>
                <w:webHidden/>
              </w:rPr>
              <w:fldChar w:fldCharType="begin"/>
            </w:r>
            <w:r w:rsidR="001F2F3F">
              <w:rPr>
                <w:webHidden/>
              </w:rPr>
              <w:instrText xml:space="preserve"> PAGEREF _Toc70931624 \h </w:instrText>
            </w:r>
            <w:r w:rsidR="001F2F3F">
              <w:rPr>
                <w:webHidden/>
              </w:rPr>
            </w:r>
            <w:r w:rsidR="001F2F3F">
              <w:rPr>
                <w:webHidden/>
              </w:rPr>
              <w:fldChar w:fldCharType="separate"/>
            </w:r>
            <w:r w:rsidR="001F2F3F">
              <w:rPr>
                <w:webHidden/>
              </w:rPr>
              <w:t>8</w:t>
            </w:r>
            <w:r w:rsidR="001F2F3F">
              <w:rPr>
                <w:webHidden/>
              </w:rPr>
              <w:fldChar w:fldCharType="end"/>
            </w:r>
          </w:hyperlink>
        </w:p>
        <w:p w14:paraId="5FB076FE" w14:textId="3400AE54" w:rsidR="001F2F3F" w:rsidRDefault="00000000">
          <w:pPr>
            <w:pStyle w:val="Inhopg2"/>
            <w:rPr>
              <w:rFonts w:asciiTheme="minorHAnsi" w:eastAsiaTheme="minorEastAsia" w:hAnsiTheme="minorHAnsi" w:cstheme="minorBidi"/>
              <w:snapToGrid/>
              <w:kern w:val="0"/>
              <w:sz w:val="22"/>
              <w:szCs w:val="22"/>
              <w:lang w:eastAsia="nl-NL"/>
            </w:rPr>
          </w:pPr>
          <w:hyperlink w:anchor="_Toc70931625" w:history="1">
            <w:r w:rsidR="001F2F3F" w:rsidRPr="003624F0">
              <w:rPr>
                <w:rStyle w:val="Hyperlink"/>
              </w:rPr>
              <w:t>2.2</w:t>
            </w:r>
            <w:r w:rsidR="001F2F3F">
              <w:rPr>
                <w:rFonts w:asciiTheme="minorHAnsi" w:eastAsiaTheme="minorEastAsia" w:hAnsiTheme="minorHAnsi" w:cstheme="minorBidi"/>
                <w:snapToGrid/>
                <w:kern w:val="0"/>
                <w:sz w:val="22"/>
                <w:szCs w:val="22"/>
                <w:lang w:eastAsia="nl-NL"/>
              </w:rPr>
              <w:tab/>
            </w:r>
            <w:r w:rsidR="001F2F3F" w:rsidRPr="003624F0">
              <w:rPr>
                <w:rStyle w:val="Hyperlink"/>
              </w:rPr>
              <w:t>Titel</w:t>
            </w:r>
            <w:r w:rsidR="001F2F3F">
              <w:rPr>
                <w:webHidden/>
              </w:rPr>
              <w:tab/>
            </w:r>
            <w:r w:rsidR="001F2F3F">
              <w:rPr>
                <w:webHidden/>
              </w:rPr>
              <w:fldChar w:fldCharType="begin"/>
            </w:r>
            <w:r w:rsidR="001F2F3F">
              <w:rPr>
                <w:webHidden/>
              </w:rPr>
              <w:instrText xml:space="preserve"> PAGEREF _Toc70931625 \h </w:instrText>
            </w:r>
            <w:r w:rsidR="001F2F3F">
              <w:rPr>
                <w:webHidden/>
              </w:rPr>
            </w:r>
            <w:r w:rsidR="001F2F3F">
              <w:rPr>
                <w:webHidden/>
              </w:rPr>
              <w:fldChar w:fldCharType="separate"/>
            </w:r>
            <w:r w:rsidR="001F2F3F">
              <w:rPr>
                <w:webHidden/>
              </w:rPr>
              <w:t>9</w:t>
            </w:r>
            <w:r w:rsidR="001F2F3F">
              <w:rPr>
                <w:webHidden/>
              </w:rPr>
              <w:fldChar w:fldCharType="end"/>
            </w:r>
          </w:hyperlink>
        </w:p>
        <w:p w14:paraId="0FD1CDA9" w14:textId="2BC6C7F6" w:rsidR="001F2F3F" w:rsidRDefault="00000000">
          <w:pPr>
            <w:pStyle w:val="Inhopg2"/>
            <w:rPr>
              <w:rFonts w:asciiTheme="minorHAnsi" w:eastAsiaTheme="minorEastAsia" w:hAnsiTheme="minorHAnsi" w:cstheme="minorBidi"/>
              <w:snapToGrid/>
              <w:kern w:val="0"/>
              <w:sz w:val="22"/>
              <w:szCs w:val="22"/>
              <w:lang w:eastAsia="nl-NL"/>
            </w:rPr>
          </w:pPr>
          <w:hyperlink w:anchor="_Toc70931626" w:history="1">
            <w:r w:rsidR="001F2F3F" w:rsidRPr="003624F0">
              <w:rPr>
                <w:rStyle w:val="Hyperlink"/>
              </w:rPr>
              <w:t>2.3</w:t>
            </w:r>
            <w:r w:rsidR="001F2F3F">
              <w:rPr>
                <w:rFonts w:asciiTheme="minorHAnsi" w:eastAsiaTheme="minorEastAsia" w:hAnsiTheme="minorHAnsi" w:cstheme="minorBidi"/>
                <w:snapToGrid/>
                <w:kern w:val="0"/>
                <w:sz w:val="22"/>
                <w:szCs w:val="22"/>
                <w:lang w:eastAsia="nl-NL"/>
              </w:rPr>
              <w:tab/>
            </w:r>
            <w:r w:rsidR="001F2F3F" w:rsidRPr="003624F0">
              <w:rPr>
                <w:rStyle w:val="Hyperlink"/>
              </w:rPr>
              <w:t>Aanhef</w:t>
            </w:r>
            <w:r w:rsidR="001F2F3F">
              <w:rPr>
                <w:webHidden/>
              </w:rPr>
              <w:tab/>
            </w:r>
            <w:r w:rsidR="001F2F3F">
              <w:rPr>
                <w:webHidden/>
              </w:rPr>
              <w:fldChar w:fldCharType="begin"/>
            </w:r>
            <w:r w:rsidR="001F2F3F">
              <w:rPr>
                <w:webHidden/>
              </w:rPr>
              <w:instrText xml:space="preserve"> PAGEREF _Toc70931626 \h </w:instrText>
            </w:r>
            <w:r w:rsidR="001F2F3F">
              <w:rPr>
                <w:webHidden/>
              </w:rPr>
            </w:r>
            <w:r w:rsidR="001F2F3F">
              <w:rPr>
                <w:webHidden/>
              </w:rPr>
              <w:fldChar w:fldCharType="separate"/>
            </w:r>
            <w:r w:rsidR="001F2F3F">
              <w:rPr>
                <w:webHidden/>
              </w:rPr>
              <w:t>9</w:t>
            </w:r>
            <w:r w:rsidR="001F2F3F">
              <w:rPr>
                <w:webHidden/>
              </w:rPr>
              <w:fldChar w:fldCharType="end"/>
            </w:r>
          </w:hyperlink>
        </w:p>
        <w:p w14:paraId="7ECB88A2" w14:textId="2CECEFE2" w:rsidR="001F2F3F" w:rsidRDefault="00000000">
          <w:pPr>
            <w:pStyle w:val="Inhopg2"/>
            <w:rPr>
              <w:rFonts w:asciiTheme="minorHAnsi" w:eastAsiaTheme="minorEastAsia" w:hAnsiTheme="minorHAnsi" w:cstheme="minorBidi"/>
              <w:snapToGrid/>
              <w:kern w:val="0"/>
              <w:sz w:val="22"/>
              <w:szCs w:val="22"/>
              <w:lang w:eastAsia="nl-NL"/>
            </w:rPr>
          </w:pPr>
          <w:hyperlink w:anchor="_Toc70931627" w:history="1">
            <w:r w:rsidR="001F2F3F" w:rsidRPr="003624F0">
              <w:rPr>
                <w:rStyle w:val="Hyperlink"/>
              </w:rPr>
              <w:t>2.4</w:t>
            </w:r>
            <w:r w:rsidR="001F2F3F">
              <w:rPr>
                <w:rFonts w:asciiTheme="minorHAnsi" w:eastAsiaTheme="minorEastAsia" w:hAnsiTheme="minorHAnsi" w:cstheme="minorBidi"/>
                <w:snapToGrid/>
                <w:kern w:val="0"/>
                <w:sz w:val="22"/>
                <w:szCs w:val="22"/>
                <w:lang w:eastAsia="nl-NL"/>
              </w:rPr>
              <w:tab/>
            </w:r>
            <w:r w:rsidR="001F2F3F" w:rsidRPr="003624F0">
              <w:rPr>
                <w:rStyle w:val="Hyperlink"/>
              </w:rPr>
              <w:t>Partijen</w:t>
            </w:r>
            <w:r w:rsidR="001F2F3F">
              <w:rPr>
                <w:webHidden/>
              </w:rPr>
              <w:tab/>
            </w:r>
            <w:r w:rsidR="001F2F3F">
              <w:rPr>
                <w:webHidden/>
              </w:rPr>
              <w:fldChar w:fldCharType="begin"/>
            </w:r>
            <w:r w:rsidR="001F2F3F">
              <w:rPr>
                <w:webHidden/>
              </w:rPr>
              <w:instrText xml:space="preserve"> PAGEREF _Toc70931627 \h </w:instrText>
            </w:r>
            <w:r w:rsidR="001F2F3F">
              <w:rPr>
                <w:webHidden/>
              </w:rPr>
            </w:r>
            <w:r w:rsidR="001F2F3F">
              <w:rPr>
                <w:webHidden/>
              </w:rPr>
              <w:fldChar w:fldCharType="separate"/>
            </w:r>
            <w:r w:rsidR="001F2F3F">
              <w:rPr>
                <w:webHidden/>
              </w:rPr>
              <w:t>10</w:t>
            </w:r>
            <w:r w:rsidR="001F2F3F">
              <w:rPr>
                <w:webHidden/>
              </w:rPr>
              <w:fldChar w:fldCharType="end"/>
            </w:r>
          </w:hyperlink>
        </w:p>
        <w:p w14:paraId="6145B08D" w14:textId="52BC630C" w:rsidR="001F2F3F" w:rsidRDefault="00000000">
          <w:pPr>
            <w:pStyle w:val="Inhopg3"/>
            <w:rPr>
              <w:rFonts w:asciiTheme="minorHAnsi" w:eastAsiaTheme="minorEastAsia" w:hAnsiTheme="minorHAnsi" w:cstheme="minorBidi"/>
              <w:snapToGrid/>
              <w:kern w:val="0"/>
              <w:sz w:val="22"/>
              <w:szCs w:val="22"/>
              <w:lang w:eastAsia="nl-NL"/>
            </w:rPr>
          </w:pPr>
          <w:hyperlink w:anchor="_Toc70931628" w:history="1">
            <w:r w:rsidR="001F2F3F" w:rsidRPr="003624F0">
              <w:rPr>
                <w:rStyle w:val="Hyperlink"/>
              </w:rPr>
              <w:t>2.4.1</w:t>
            </w:r>
            <w:r w:rsidR="001F2F3F">
              <w:rPr>
                <w:rFonts w:asciiTheme="minorHAnsi" w:eastAsiaTheme="minorEastAsia" w:hAnsiTheme="minorHAnsi" w:cstheme="minorBidi"/>
                <w:snapToGrid/>
                <w:kern w:val="0"/>
                <w:sz w:val="22"/>
                <w:szCs w:val="22"/>
                <w:lang w:eastAsia="nl-NL"/>
              </w:rPr>
              <w:tab/>
            </w:r>
            <w:r w:rsidR="001F2F3F" w:rsidRPr="003624F0">
              <w:rPr>
                <w:rStyle w:val="Hyperlink"/>
              </w:rPr>
              <w:t>Geldnemer / Schuldenaar</w:t>
            </w:r>
            <w:r w:rsidR="001F2F3F">
              <w:rPr>
                <w:webHidden/>
              </w:rPr>
              <w:tab/>
            </w:r>
            <w:r w:rsidR="001F2F3F">
              <w:rPr>
                <w:webHidden/>
              </w:rPr>
              <w:fldChar w:fldCharType="begin"/>
            </w:r>
            <w:r w:rsidR="001F2F3F">
              <w:rPr>
                <w:webHidden/>
              </w:rPr>
              <w:instrText xml:space="preserve"> PAGEREF _Toc70931628 \h </w:instrText>
            </w:r>
            <w:r w:rsidR="001F2F3F">
              <w:rPr>
                <w:webHidden/>
              </w:rPr>
            </w:r>
            <w:r w:rsidR="001F2F3F">
              <w:rPr>
                <w:webHidden/>
              </w:rPr>
              <w:fldChar w:fldCharType="separate"/>
            </w:r>
            <w:r w:rsidR="001F2F3F">
              <w:rPr>
                <w:webHidden/>
              </w:rPr>
              <w:t>10</w:t>
            </w:r>
            <w:r w:rsidR="001F2F3F">
              <w:rPr>
                <w:webHidden/>
              </w:rPr>
              <w:fldChar w:fldCharType="end"/>
            </w:r>
          </w:hyperlink>
        </w:p>
        <w:p w14:paraId="4992FB3F" w14:textId="32FC781A" w:rsidR="001F2F3F" w:rsidRDefault="00000000">
          <w:pPr>
            <w:pStyle w:val="Inhopg3"/>
            <w:rPr>
              <w:rFonts w:asciiTheme="minorHAnsi" w:eastAsiaTheme="minorEastAsia" w:hAnsiTheme="minorHAnsi" w:cstheme="minorBidi"/>
              <w:snapToGrid/>
              <w:kern w:val="0"/>
              <w:sz w:val="22"/>
              <w:szCs w:val="22"/>
              <w:lang w:eastAsia="nl-NL"/>
            </w:rPr>
          </w:pPr>
          <w:hyperlink w:anchor="_Toc70931629" w:history="1">
            <w:r w:rsidR="001F2F3F" w:rsidRPr="003624F0">
              <w:rPr>
                <w:rStyle w:val="Hyperlink"/>
              </w:rPr>
              <w:t>2.4.2</w:t>
            </w:r>
            <w:r w:rsidR="001F2F3F">
              <w:rPr>
                <w:rFonts w:asciiTheme="minorHAnsi" w:eastAsiaTheme="minorEastAsia" w:hAnsiTheme="minorHAnsi" w:cstheme="minorBidi"/>
                <w:snapToGrid/>
                <w:kern w:val="0"/>
                <w:sz w:val="22"/>
                <w:szCs w:val="22"/>
                <w:lang w:eastAsia="nl-NL"/>
              </w:rPr>
              <w:tab/>
            </w:r>
            <w:r w:rsidR="001F2F3F" w:rsidRPr="003624F0">
              <w:rPr>
                <w:rStyle w:val="Hyperlink"/>
              </w:rPr>
              <w:t>Geldverstrekker</w:t>
            </w:r>
            <w:r w:rsidR="001F2F3F">
              <w:rPr>
                <w:webHidden/>
              </w:rPr>
              <w:tab/>
            </w:r>
            <w:r w:rsidR="001F2F3F">
              <w:rPr>
                <w:webHidden/>
              </w:rPr>
              <w:fldChar w:fldCharType="begin"/>
            </w:r>
            <w:r w:rsidR="001F2F3F">
              <w:rPr>
                <w:webHidden/>
              </w:rPr>
              <w:instrText xml:space="preserve"> PAGEREF _Toc70931629 \h </w:instrText>
            </w:r>
            <w:r w:rsidR="001F2F3F">
              <w:rPr>
                <w:webHidden/>
              </w:rPr>
            </w:r>
            <w:r w:rsidR="001F2F3F">
              <w:rPr>
                <w:webHidden/>
              </w:rPr>
              <w:fldChar w:fldCharType="separate"/>
            </w:r>
            <w:r w:rsidR="001F2F3F">
              <w:rPr>
                <w:webHidden/>
              </w:rPr>
              <w:t>11</w:t>
            </w:r>
            <w:r w:rsidR="001F2F3F">
              <w:rPr>
                <w:webHidden/>
              </w:rPr>
              <w:fldChar w:fldCharType="end"/>
            </w:r>
          </w:hyperlink>
        </w:p>
        <w:p w14:paraId="26BD7A8D" w14:textId="4D699690" w:rsidR="001F2F3F" w:rsidRDefault="00000000">
          <w:pPr>
            <w:pStyle w:val="Inhopg3"/>
            <w:rPr>
              <w:rFonts w:asciiTheme="minorHAnsi" w:eastAsiaTheme="minorEastAsia" w:hAnsiTheme="minorHAnsi" w:cstheme="minorBidi"/>
              <w:snapToGrid/>
              <w:kern w:val="0"/>
              <w:sz w:val="22"/>
              <w:szCs w:val="22"/>
              <w:lang w:eastAsia="nl-NL"/>
            </w:rPr>
          </w:pPr>
          <w:hyperlink w:anchor="_Toc70931630" w:history="1">
            <w:r w:rsidR="001F2F3F" w:rsidRPr="003624F0">
              <w:rPr>
                <w:rStyle w:val="Hyperlink"/>
              </w:rPr>
              <w:t>2.4.3</w:t>
            </w:r>
            <w:r w:rsidR="001F2F3F">
              <w:rPr>
                <w:rFonts w:asciiTheme="minorHAnsi" w:eastAsiaTheme="minorEastAsia" w:hAnsiTheme="minorHAnsi" w:cstheme="minorBidi"/>
                <w:snapToGrid/>
                <w:kern w:val="0"/>
                <w:sz w:val="22"/>
                <w:szCs w:val="22"/>
                <w:lang w:eastAsia="nl-NL"/>
              </w:rPr>
              <w:tab/>
            </w:r>
            <w:r w:rsidR="001F2F3F" w:rsidRPr="003624F0">
              <w:rPr>
                <w:rStyle w:val="Hyperlink"/>
              </w:rPr>
              <w:t>Verzekeraar</w:t>
            </w:r>
            <w:r w:rsidR="001F2F3F">
              <w:rPr>
                <w:webHidden/>
              </w:rPr>
              <w:tab/>
            </w:r>
            <w:r w:rsidR="001F2F3F">
              <w:rPr>
                <w:webHidden/>
              </w:rPr>
              <w:fldChar w:fldCharType="begin"/>
            </w:r>
            <w:r w:rsidR="001F2F3F">
              <w:rPr>
                <w:webHidden/>
              </w:rPr>
              <w:instrText xml:space="preserve"> PAGEREF _Toc70931630 \h </w:instrText>
            </w:r>
            <w:r w:rsidR="001F2F3F">
              <w:rPr>
                <w:webHidden/>
              </w:rPr>
            </w:r>
            <w:r w:rsidR="001F2F3F">
              <w:rPr>
                <w:webHidden/>
              </w:rPr>
              <w:fldChar w:fldCharType="separate"/>
            </w:r>
            <w:r w:rsidR="001F2F3F">
              <w:rPr>
                <w:webHidden/>
              </w:rPr>
              <w:t>15</w:t>
            </w:r>
            <w:r w:rsidR="001F2F3F">
              <w:rPr>
                <w:webHidden/>
              </w:rPr>
              <w:fldChar w:fldCharType="end"/>
            </w:r>
          </w:hyperlink>
        </w:p>
        <w:p w14:paraId="4E1344D2" w14:textId="0A609A70" w:rsidR="001F2F3F" w:rsidRDefault="00000000">
          <w:pPr>
            <w:pStyle w:val="Inhopg3"/>
            <w:rPr>
              <w:rFonts w:asciiTheme="minorHAnsi" w:eastAsiaTheme="minorEastAsia" w:hAnsiTheme="minorHAnsi" w:cstheme="minorBidi"/>
              <w:snapToGrid/>
              <w:kern w:val="0"/>
              <w:sz w:val="22"/>
              <w:szCs w:val="22"/>
              <w:lang w:eastAsia="nl-NL"/>
            </w:rPr>
          </w:pPr>
          <w:hyperlink w:anchor="_Toc70931631" w:history="1">
            <w:r w:rsidR="001F2F3F" w:rsidRPr="003624F0">
              <w:rPr>
                <w:rStyle w:val="Hyperlink"/>
              </w:rPr>
              <w:t>2.4.4</w:t>
            </w:r>
            <w:r w:rsidR="001F2F3F">
              <w:rPr>
                <w:rFonts w:asciiTheme="minorHAnsi" w:eastAsiaTheme="minorEastAsia" w:hAnsiTheme="minorHAnsi" w:cstheme="minorBidi"/>
                <w:snapToGrid/>
                <w:kern w:val="0"/>
                <w:sz w:val="22"/>
                <w:szCs w:val="22"/>
                <w:lang w:eastAsia="nl-NL"/>
              </w:rPr>
              <w:tab/>
            </w:r>
            <w:r w:rsidR="001F2F3F" w:rsidRPr="003624F0">
              <w:rPr>
                <w:rStyle w:val="Hyperlink"/>
              </w:rPr>
              <w:t>Afsluiting partijen</w:t>
            </w:r>
            <w:r w:rsidR="001F2F3F">
              <w:rPr>
                <w:webHidden/>
              </w:rPr>
              <w:tab/>
            </w:r>
            <w:r w:rsidR="001F2F3F">
              <w:rPr>
                <w:webHidden/>
              </w:rPr>
              <w:fldChar w:fldCharType="begin"/>
            </w:r>
            <w:r w:rsidR="001F2F3F">
              <w:rPr>
                <w:webHidden/>
              </w:rPr>
              <w:instrText xml:space="preserve"> PAGEREF _Toc70931631 \h </w:instrText>
            </w:r>
            <w:r w:rsidR="001F2F3F">
              <w:rPr>
                <w:webHidden/>
              </w:rPr>
            </w:r>
            <w:r w:rsidR="001F2F3F">
              <w:rPr>
                <w:webHidden/>
              </w:rPr>
              <w:fldChar w:fldCharType="separate"/>
            </w:r>
            <w:r w:rsidR="001F2F3F">
              <w:rPr>
                <w:webHidden/>
              </w:rPr>
              <w:t>17</w:t>
            </w:r>
            <w:r w:rsidR="001F2F3F">
              <w:rPr>
                <w:webHidden/>
              </w:rPr>
              <w:fldChar w:fldCharType="end"/>
            </w:r>
          </w:hyperlink>
        </w:p>
        <w:p w14:paraId="5443FEB6" w14:textId="41404E5C" w:rsidR="001F2F3F" w:rsidRDefault="00000000">
          <w:pPr>
            <w:pStyle w:val="Inhopg2"/>
            <w:rPr>
              <w:rFonts w:asciiTheme="minorHAnsi" w:eastAsiaTheme="minorEastAsia" w:hAnsiTheme="minorHAnsi" w:cstheme="minorBidi"/>
              <w:snapToGrid/>
              <w:kern w:val="0"/>
              <w:sz w:val="22"/>
              <w:szCs w:val="22"/>
              <w:lang w:eastAsia="nl-NL"/>
            </w:rPr>
          </w:pPr>
          <w:hyperlink w:anchor="_Toc70931632" w:history="1">
            <w:r w:rsidR="001F2F3F" w:rsidRPr="003624F0">
              <w:rPr>
                <w:rStyle w:val="Hyperlink"/>
              </w:rPr>
              <w:t>2.5</w:t>
            </w:r>
            <w:r w:rsidR="001F2F3F">
              <w:rPr>
                <w:rFonts w:asciiTheme="minorHAnsi" w:eastAsiaTheme="minorEastAsia" w:hAnsiTheme="minorHAnsi" w:cstheme="minorBidi"/>
                <w:snapToGrid/>
                <w:kern w:val="0"/>
                <w:sz w:val="22"/>
                <w:szCs w:val="22"/>
                <w:lang w:eastAsia="nl-NL"/>
              </w:rPr>
              <w:tab/>
            </w:r>
            <w:r w:rsidR="001F2F3F" w:rsidRPr="003624F0">
              <w:rPr>
                <w:rStyle w:val="Hyperlink"/>
              </w:rPr>
              <w:t>Hypotheektekst</w:t>
            </w:r>
            <w:r w:rsidR="001F2F3F">
              <w:rPr>
                <w:webHidden/>
              </w:rPr>
              <w:tab/>
            </w:r>
            <w:r w:rsidR="001F2F3F">
              <w:rPr>
                <w:webHidden/>
              </w:rPr>
              <w:fldChar w:fldCharType="begin"/>
            </w:r>
            <w:r w:rsidR="001F2F3F">
              <w:rPr>
                <w:webHidden/>
              </w:rPr>
              <w:instrText xml:space="preserve"> PAGEREF _Toc70931632 \h </w:instrText>
            </w:r>
            <w:r w:rsidR="001F2F3F">
              <w:rPr>
                <w:webHidden/>
              </w:rPr>
            </w:r>
            <w:r w:rsidR="001F2F3F">
              <w:rPr>
                <w:webHidden/>
              </w:rPr>
              <w:fldChar w:fldCharType="separate"/>
            </w:r>
            <w:r w:rsidR="001F2F3F">
              <w:rPr>
                <w:webHidden/>
              </w:rPr>
              <w:t>18</w:t>
            </w:r>
            <w:r w:rsidR="001F2F3F">
              <w:rPr>
                <w:webHidden/>
              </w:rPr>
              <w:fldChar w:fldCharType="end"/>
            </w:r>
          </w:hyperlink>
        </w:p>
        <w:p w14:paraId="4F8F5E76" w14:textId="75C2388F" w:rsidR="001F2F3F" w:rsidRDefault="00000000">
          <w:pPr>
            <w:pStyle w:val="Inhopg3"/>
            <w:rPr>
              <w:rFonts w:asciiTheme="minorHAnsi" w:eastAsiaTheme="minorEastAsia" w:hAnsiTheme="minorHAnsi" w:cstheme="minorBidi"/>
              <w:snapToGrid/>
              <w:kern w:val="0"/>
              <w:sz w:val="22"/>
              <w:szCs w:val="22"/>
              <w:lang w:eastAsia="nl-NL"/>
            </w:rPr>
          </w:pPr>
          <w:hyperlink w:anchor="_Toc70931633" w:history="1">
            <w:r w:rsidR="001F2F3F" w:rsidRPr="003624F0">
              <w:rPr>
                <w:rStyle w:val="Hyperlink"/>
              </w:rPr>
              <w:t>2.5.1</w:t>
            </w:r>
            <w:r w:rsidR="001F2F3F">
              <w:rPr>
                <w:rFonts w:asciiTheme="minorHAnsi" w:eastAsiaTheme="minorEastAsia" w:hAnsiTheme="minorHAnsi" w:cstheme="minorBidi"/>
                <w:snapToGrid/>
                <w:kern w:val="0"/>
                <w:sz w:val="22"/>
                <w:szCs w:val="22"/>
                <w:lang w:eastAsia="nl-NL"/>
              </w:rPr>
              <w:tab/>
            </w:r>
            <w:r w:rsidR="001F2F3F" w:rsidRPr="003624F0">
              <w:rPr>
                <w:rStyle w:val="Hyperlink"/>
              </w:rPr>
              <w:t>Hypotheekstelling</w:t>
            </w:r>
            <w:r w:rsidR="001F2F3F">
              <w:rPr>
                <w:webHidden/>
              </w:rPr>
              <w:tab/>
            </w:r>
            <w:r w:rsidR="001F2F3F">
              <w:rPr>
                <w:webHidden/>
              </w:rPr>
              <w:fldChar w:fldCharType="begin"/>
            </w:r>
            <w:r w:rsidR="001F2F3F">
              <w:rPr>
                <w:webHidden/>
              </w:rPr>
              <w:instrText xml:space="preserve"> PAGEREF _Toc70931633 \h </w:instrText>
            </w:r>
            <w:r w:rsidR="001F2F3F">
              <w:rPr>
                <w:webHidden/>
              </w:rPr>
            </w:r>
            <w:r w:rsidR="001F2F3F">
              <w:rPr>
                <w:webHidden/>
              </w:rPr>
              <w:fldChar w:fldCharType="separate"/>
            </w:r>
            <w:r w:rsidR="001F2F3F">
              <w:rPr>
                <w:webHidden/>
              </w:rPr>
              <w:t>19</w:t>
            </w:r>
            <w:r w:rsidR="001F2F3F">
              <w:rPr>
                <w:webHidden/>
              </w:rPr>
              <w:fldChar w:fldCharType="end"/>
            </w:r>
          </w:hyperlink>
        </w:p>
        <w:p w14:paraId="4A27C69C" w14:textId="015DF45A" w:rsidR="001F2F3F" w:rsidRDefault="00000000">
          <w:pPr>
            <w:pStyle w:val="Inhopg3"/>
            <w:rPr>
              <w:rFonts w:asciiTheme="minorHAnsi" w:eastAsiaTheme="minorEastAsia" w:hAnsiTheme="minorHAnsi" w:cstheme="minorBidi"/>
              <w:snapToGrid/>
              <w:kern w:val="0"/>
              <w:sz w:val="22"/>
              <w:szCs w:val="22"/>
              <w:lang w:eastAsia="nl-NL"/>
            </w:rPr>
          </w:pPr>
          <w:hyperlink w:anchor="_Toc70931634" w:history="1">
            <w:r w:rsidR="001F2F3F" w:rsidRPr="003624F0">
              <w:rPr>
                <w:rStyle w:val="Hyperlink"/>
              </w:rPr>
              <w:t>2.5.2</w:t>
            </w:r>
            <w:r w:rsidR="001F2F3F">
              <w:rPr>
                <w:rFonts w:asciiTheme="minorHAnsi" w:eastAsiaTheme="minorEastAsia" w:hAnsiTheme="minorHAnsi" w:cstheme="minorBidi"/>
                <w:snapToGrid/>
                <w:kern w:val="0"/>
                <w:sz w:val="22"/>
                <w:szCs w:val="22"/>
                <w:lang w:eastAsia="nl-NL"/>
              </w:rPr>
              <w:tab/>
            </w:r>
            <w:r w:rsidR="001F2F3F" w:rsidRPr="003624F0">
              <w:rPr>
                <w:rStyle w:val="Hyperlink"/>
              </w:rPr>
              <w:t>Registergoederen</w:t>
            </w:r>
            <w:r w:rsidR="001F2F3F">
              <w:rPr>
                <w:webHidden/>
              </w:rPr>
              <w:tab/>
            </w:r>
            <w:r w:rsidR="001F2F3F">
              <w:rPr>
                <w:webHidden/>
              </w:rPr>
              <w:fldChar w:fldCharType="begin"/>
            </w:r>
            <w:r w:rsidR="001F2F3F">
              <w:rPr>
                <w:webHidden/>
              </w:rPr>
              <w:instrText xml:space="preserve"> PAGEREF _Toc70931634 \h </w:instrText>
            </w:r>
            <w:r w:rsidR="001F2F3F">
              <w:rPr>
                <w:webHidden/>
              </w:rPr>
            </w:r>
            <w:r w:rsidR="001F2F3F">
              <w:rPr>
                <w:webHidden/>
              </w:rPr>
              <w:fldChar w:fldCharType="separate"/>
            </w:r>
            <w:r w:rsidR="001F2F3F">
              <w:rPr>
                <w:webHidden/>
              </w:rPr>
              <w:t>21</w:t>
            </w:r>
            <w:r w:rsidR="001F2F3F">
              <w:rPr>
                <w:webHidden/>
              </w:rPr>
              <w:fldChar w:fldCharType="end"/>
            </w:r>
          </w:hyperlink>
        </w:p>
        <w:p w14:paraId="72FB1E2B" w14:textId="5E9F8E39" w:rsidR="001F2F3F" w:rsidRDefault="00000000">
          <w:pPr>
            <w:pStyle w:val="Inhopg3"/>
            <w:rPr>
              <w:rFonts w:asciiTheme="minorHAnsi" w:eastAsiaTheme="minorEastAsia" w:hAnsiTheme="minorHAnsi" w:cstheme="minorBidi"/>
              <w:snapToGrid/>
              <w:kern w:val="0"/>
              <w:sz w:val="22"/>
              <w:szCs w:val="22"/>
              <w:lang w:eastAsia="nl-NL"/>
            </w:rPr>
          </w:pPr>
          <w:hyperlink w:anchor="_Toc70931635" w:history="1">
            <w:r w:rsidR="001F2F3F" w:rsidRPr="003624F0">
              <w:rPr>
                <w:rStyle w:val="Hyperlink"/>
              </w:rPr>
              <w:t>2.5.3</w:t>
            </w:r>
            <w:r w:rsidR="001F2F3F">
              <w:rPr>
                <w:rFonts w:asciiTheme="minorHAnsi" w:eastAsiaTheme="minorEastAsia" w:hAnsiTheme="minorHAnsi" w:cstheme="minorBidi"/>
                <w:snapToGrid/>
                <w:kern w:val="0"/>
                <w:sz w:val="22"/>
                <w:szCs w:val="22"/>
                <w:lang w:eastAsia="nl-NL"/>
              </w:rPr>
              <w:tab/>
            </w:r>
            <w:r w:rsidR="001F2F3F" w:rsidRPr="003624F0">
              <w:rPr>
                <w:rStyle w:val="Hyperlink"/>
              </w:rPr>
              <w:t>Aanvaarding</w:t>
            </w:r>
            <w:r w:rsidR="001F2F3F">
              <w:rPr>
                <w:webHidden/>
              </w:rPr>
              <w:tab/>
            </w:r>
            <w:r w:rsidR="001F2F3F">
              <w:rPr>
                <w:webHidden/>
              </w:rPr>
              <w:fldChar w:fldCharType="begin"/>
            </w:r>
            <w:r w:rsidR="001F2F3F">
              <w:rPr>
                <w:webHidden/>
              </w:rPr>
              <w:instrText xml:space="preserve"> PAGEREF _Toc70931635 \h </w:instrText>
            </w:r>
            <w:r w:rsidR="001F2F3F">
              <w:rPr>
                <w:webHidden/>
              </w:rPr>
            </w:r>
            <w:r w:rsidR="001F2F3F">
              <w:rPr>
                <w:webHidden/>
              </w:rPr>
              <w:fldChar w:fldCharType="separate"/>
            </w:r>
            <w:r w:rsidR="001F2F3F">
              <w:rPr>
                <w:webHidden/>
              </w:rPr>
              <w:t>22</w:t>
            </w:r>
            <w:r w:rsidR="001F2F3F">
              <w:rPr>
                <w:webHidden/>
              </w:rPr>
              <w:fldChar w:fldCharType="end"/>
            </w:r>
          </w:hyperlink>
        </w:p>
        <w:p w14:paraId="26C14D1C" w14:textId="4FCA75C5" w:rsidR="001F2F3F" w:rsidRDefault="00000000">
          <w:pPr>
            <w:pStyle w:val="Inhopg2"/>
            <w:rPr>
              <w:rFonts w:asciiTheme="minorHAnsi" w:eastAsiaTheme="minorEastAsia" w:hAnsiTheme="minorHAnsi" w:cstheme="minorBidi"/>
              <w:snapToGrid/>
              <w:kern w:val="0"/>
              <w:sz w:val="22"/>
              <w:szCs w:val="22"/>
              <w:lang w:eastAsia="nl-NL"/>
            </w:rPr>
          </w:pPr>
          <w:hyperlink w:anchor="_Toc70931636" w:history="1">
            <w:r w:rsidR="001F2F3F" w:rsidRPr="003624F0">
              <w:rPr>
                <w:rStyle w:val="Hyperlink"/>
              </w:rPr>
              <w:t>2.6</w:t>
            </w:r>
            <w:r w:rsidR="001F2F3F">
              <w:rPr>
                <w:rFonts w:asciiTheme="minorHAnsi" w:eastAsiaTheme="minorEastAsia" w:hAnsiTheme="minorHAnsi" w:cstheme="minorBidi"/>
                <w:snapToGrid/>
                <w:kern w:val="0"/>
                <w:sz w:val="22"/>
                <w:szCs w:val="22"/>
                <w:lang w:eastAsia="nl-NL"/>
              </w:rPr>
              <w:tab/>
            </w:r>
            <w:r w:rsidR="001F2F3F" w:rsidRPr="003624F0">
              <w:rPr>
                <w:rStyle w:val="Hyperlink"/>
              </w:rPr>
              <w:t>Woonplaatskeuze</w:t>
            </w:r>
            <w:r w:rsidR="001F2F3F">
              <w:rPr>
                <w:webHidden/>
              </w:rPr>
              <w:tab/>
            </w:r>
            <w:r w:rsidR="001F2F3F">
              <w:rPr>
                <w:webHidden/>
              </w:rPr>
              <w:fldChar w:fldCharType="begin"/>
            </w:r>
            <w:r w:rsidR="001F2F3F">
              <w:rPr>
                <w:webHidden/>
              </w:rPr>
              <w:instrText xml:space="preserve"> PAGEREF _Toc70931636 \h </w:instrText>
            </w:r>
            <w:r w:rsidR="001F2F3F">
              <w:rPr>
                <w:webHidden/>
              </w:rPr>
            </w:r>
            <w:r w:rsidR="001F2F3F">
              <w:rPr>
                <w:webHidden/>
              </w:rPr>
              <w:fldChar w:fldCharType="separate"/>
            </w:r>
            <w:r w:rsidR="001F2F3F">
              <w:rPr>
                <w:webHidden/>
              </w:rPr>
              <w:t>23</w:t>
            </w:r>
            <w:r w:rsidR="001F2F3F">
              <w:rPr>
                <w:webHidden/>
              </w:rPr>
              <w:fldChar w:fldCharType="end"/>
            </w:r>
          </w:hyperlink>
        </w:p>
        <w:p w14:paraId="60B7FDD1" w14:textId="3C47A4E3" w:rsidR="001F2F3F" w:rsidRDefault="00000000">
          <w:pPr>
            <w:pStyle w:val="Inhopg2"/>
            <w:rPr>
              <w:rFonts w:asciiTheme="minorHAnsi" w:eastAsiaTheme="minorEastAsia" w:hAnsiTheme="minorHAnsi" w:cstheme="minorBidi"/>
              <w:snapToGrid/>
              <w:kern w:val="0"/>
              <w:sz w:val="22"/>
              <w:szCs w:val="22"/>
              <w:lang w:eastAsia="nl-NL"/>
            </w:rPr>
          </w:pPr>
          <w:hyperlink w:anchor="_Toc70931637" w:history="1">
            <w:r w:rsidR="001F2F3F" w:rsidRPr="003624F0">
              <w:rPr>
                <w:rStyle w:val="Hyperlink"/>
              </w:rPr>
              <w:t>2.7</w:t>
            </w:r>
            <w:r w:rsidR="001F2F3F">
              <w:rPr>
                <w:rFonts w:asciiTheme="minorHAnsi" w:eastAsiaTheme="minorEastAsia" w:hAnsiTheme="minorHAnsi" w:cstheme="minorBidi"/>
                <w:snapToGrid/>
                <w:kern w:val="0"/>
                <w:sz w:val="22"/>
                <w:szCs w:val="22"/>
                <w:lang w:eastAsia="nl-NL"/>
              </w:rPr>
              <w:tab/>
            </w:r>
            <w:r w:rsidR="001F2F3F" w:rsidRPr="003624F0">
              <w:rPr>
                <w:rStyle w:val="Hyperlink"/>
              </w:rPr>
              <w:t>Einde kadasterdeel</w:t>
            </w:r>
            <w:r w:rsidR="001F2F3F">
              <w:rPr>
                <w:webHidden/>
              </w:rPr>
              <w:tab/>
            </w:r>
            <w:r w:rsidR="001F2F3F">
              <w:rPr>
                <w:webHidden/>
              </w:rPr>
              <w:fldChar w:fldCharType="begin"/>
            </w:r>
            <w:r w:rsidR="001F2F3F">
              <w:rPr>
                <w:webHidden/>
              </w:rPr>
              <w:instrText xml:space="preserve"> PAGEREF _Toc70931637 \h </w:instrText>
            </w:r>
            <w:r w:rsidR="001F2F3F">
              <w:rPr>
                <w:webHidden/>
              </w:rPr>
            </w:r>
            <w:r w:rsidR="001F2F3F">
              <w:rPr>
                <w:webHidden/>
              </w:rPr>
              <w:fldChar w:fldCharType="separate"/>
            </w:r>
            <w:r w:rsidR="001F2F3F">
              <w:rPr>
                <w:webHidden/>
              </w:rPr>
              <w:t>23</w:t>
            </w:r>
            <w:r w:rsidR="001F2F3F">
              <w:rPr>
                <w:webHidden/>
              </w:rPr>
              <w:fldChar w:fldCharType="end"/>
            </w:r>
          </w:hyperlink>
        </w:p>
        <w:p w14:paraId="0D91222E" w14:textId="53EE6892" w:rsidR="001F2F3F" w:rsidRDefault="00000000">
          <w:pPr>
            <w:pStyle w:val="Inhopg2"/>
            <w:rPr>
              <w:rFonts w:asciiTheme="minorHAnsi" w:eastAsiaTheme="minorEastAsia" w:hAnsiTheme="minorHAnsi" w:cstheme="minorBidi"/>
              <w:snapToGrid/>
              <w:kern w:val="0"/>
              <w:sz w:val="22"/>
              <w:szCs w:val="22"/>
              <w:lang w:eastAsia="nl-NL"/>
            </w:rPr>
          </w:pPr>
          <w:hyperlink w:anchor="_Toc70931638" w:history="1">
            <w:r w:rsidR="001F2F3F" w:rsidRPr="003624F0">
              <w:rPr>
                <w:rStyle w:val="Hyperlink"/>
              </w:rPr>
              <w:t>2.8</w:t>
            </w:r>
            <w:r w:rsidR="001F2F3F">
              <w:rPr>
                <w:rFonts w:asciiTheme="minorHAnsi" w:eastAsiaTheme="minorEastAsia" w:hAnsiTheme="minorHAnsi" w:cstheme="minorBidi"/>
                <w:snapToGrid/>
                <w:kern w:val="0"/>
                <w:sz w:val="22"/>
                <w:szCs w:val="22"/>
                <w:lang w:eastAsia="nl-NL"/>
              </w:rPr>
              <w:tab/>
            </w:r>
            <w:r w:rsidR="001F2F3F" w:rsidRPr="003624F0">
              <w:rPr>
                <w:rStyle w:val="Hyperlink"/>
              </w:rPr>
              <w:t>Vrije gedeelte</w:t>
            </w:r>
            <w:r w:rsidR="001F2F3F">
              <w:rPr>
                <w:webHidden/>
              </w:rPr>
              <w:tab/>
            </w:r>
            <w:r w:rsidR="001F2F3F">
              <w:rPr>
                <w:webHidden/>
              </w:rPr>
              <w:fldChar w:fldCharType="begin"/>
            </w:r>
            <w:r w:rsidR="001F2F3F">
              <w:rPr>
                <w:webHidden/>
              </w:rPr>
              <w:instrText xml:space="preserve"> PAGEREF _Toc70931638 \h </w:instrText>
            </w:r>
            <w:r w:rsidR="001F2F3F">
              <w:rPr>
                <w:webHidden/>
              </w:rPr>
            </w:r>
            <w:r w:rsidR="001F2F3F">
              <w:rPr>
                <w:webHidden/>
              </w:rPr>
              <w:fldChar w:fldCharType="separate"/>
            </w:r>
            <w:r w:rsidR="001F2F3F">
              <w:rPr>
                <w:webHidden/>
              </w:rPr>
              <w:t>24</w:t>
            </w:r>
            <w:r w:rsidR="001F2F3F">
              <w:rPr>
                <w:webHidden/>
              </w:rPr>
              <w:fldChar w:fldCharType="end"/>
            </w:r>
          </w:hyperlink>
        </w:p>
        <w:p w14:paraId="491140E1" w14:textId="6D24F7B0" w:rsidR="00DA01A2" w:rsidRDefault="00DA01A2">
          <w:r>
            <w:rPr>
              <w:b/>
              <w:bCs/>
            </w:rPr>
            <w:fldChar w:fldCharType="end"/>
          </w:r>
        </w:p>
      </w:sdtContent>
    </w:sdt>
    <w:p w14:paraId="36B0D238" w14:textId="77777777" w:rsidR="003228A3" w:rsidRPr="00343045" w:rsidRDefault="003228A3"/>
    <w:p w14:paraId="387D7933" w14:textId="77777777" w:rsidR="004A1631" w:rsidRPr="00343045" w:rsidRDefault="004A1631" w:rsidP="004A1631">
      <w:pPr>
        <w:pStyle w:val="Kop1"/>
        <w:numPr>
          <w:ilvl w:val="0"/>
          <w:numId w:val="1"/>
        </w:numPr>
        <w:rPr>
          <w:lang w:val="nl-NL"/>
        </w:rPr>
      </w:pPr>
      <w:bookmarkStart w:id="10" w:name="bmStartpunt"/>
      <w:bookmarkStart w:id="11" w:name="_Toc498316301"/>
      <w:bookmarkStart w:id="12" w:name="_Toc20728828"/>
      <w:bookmarkStart w:id="13" w:name="_Toc464135491"/>
      <w:bookmarkStart w:id="14" w:name="_Toc506361255"/>
      <w:bookmarkStart w:id="15" w:name="_Toc70931619"/>
      <w:bookmarkStart w:id="16" w:name="_Toc179181706"/>
      <w:bookmarkEnd w:id="10"/>
      <w:bookmarkEnd w:id="11"/>
      <w:bookmarkEnd w:id="12"/>
      <w:r w:rsidRPr="00343045">
        <w:rPr>
          <w:lang w:val="nl-NL"/>
        </w:rPr>
        <w:lastRenderedPageBreak/>
        <w:t>Inleiding</w:t>
      </w:r>
      <w:bookmarkEnd w:id="13"/>
      <w:bookmarkEnd w:id="14"/>
      <w:bookmarkEnd w:id="15"/>
    </w:p>
    <w:p w14:paraId="409F5E9D" w14:textId="77777777" w:rsidR="00987D5A" w:rsidRPr="00343045" w:rsidRDefault="00987D5A" w:rsidP="00987D5A">
      <w:pPr>
        <w:pStyle w:val="Kop2"/>
        <w:numPr>
          <w:ilvl w:val="1"/>
          <w:numId w:val="1"/>
        </w:numPr>
      </w:pPr>
      <w:bookmarkStart w:id="17" w:name="_Toc196114936"/>
      <w:bookmarkStart w:id="18" w:name="_Toc464135492"/>
      <w:bookmarkStart w:id="19" w:name="_Toc506361256"/>
      <w:bookmarkStart w:id="20" w:name="_Toc70931620"/>
      <w:r w:rsidRPr="00343045">
        <w:t>Doel</w:t>
      </w:r>
      <w:bookmarkEnd w:id="17"/>
      <w:bookmarkEnd w:id="18"/>
      <w:bookmarkEnd w:id="19"/>
      <w:bookmarkEnd w:id="20"/>
    </w:p>
    <w:p w14:paraId="3CFD72A5" w14:textId="7D821181" w:rsidR="008D0862" w:rsidRDefault="008D0862" w:rsidP="008D0862">
      <w:r w:rsidRPr="00343045">
        <w:t>I</w:t>
      </w:r>
      <w:r>
        <w:t>n dit document wordt beschreven</w:t>
      </w:r>
      <w:r w:rsidRPr="00343045">
        <w:t xml:space="preserve"> hoe het modeldocument voor</w:t>
      </w:r>
      <w:r w:rsidR="00286F0E">
        <w:t xml:space="preserve"> </w:t>
      </w:r>
      <w:proofErr w:type="spellStart"/>
      <w:r w:rsidR="000340F8">
        <w:t>Argenta</w:t>
      </w:r>
      <w:proofErr w:type="spellEnd"/>
      <w:r w:rsidR="00C61CA0" w:rsidRPr="00343045">
        <w:t xml:space="preserve"> </w:t>
      </w:r>
      <w:r>
        <w:t>hypothe</w:t>
      </w:r>
      <w:r w:rsidR="00C723C4">
        <w:t>e</w:t>
      </w:r>
      <w:r>
        <w:t>k</w:t>
      </w:r>
      <w:r w:rsidR="00C723C4">
        <w:t xml:space="preserve">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w:t>
      </w:r>
      <w:proofErr w:type="spellStart"/>
      <w:r>
        <w:t>stylesheet</w:t>
      </w:r>
      <w:proofErr w:type="spellEnd"/>
      <w:r>
        <w:t xml:space="preserve">, waarmee van het essentialiabestand een stuk kan worden samengesteld. </w:t>
      </w:r>
    </w:p>
    <w:p w14:paraId="6223F3F7" w14:textId="77777777" w:rsidR="00987D5A" w:rsidRPr="00343045" w:rsidRDefault="00987D5A" w:rsidP="00987D5A"/>
    <w:p w14:paraId="18532446" w14:textId="77777777" w:rsidR="00447EB0" w:rsidRDefault="00447EB0" w:rsidP="00447EB0">
      <w:pPr>
        <w:pStyle w:val="Kop2"/>
        <w:numPr>
          <w:ilvl w:val="1"/>
          <w:numId w:val="1"/>
        </w:numPr>
      </w:pPr>
      <w:bookmarkStart w:id="21" w:name="_Toc212447230"/>
      <w:bookmarkStart w:id="22" w:name="_Toc464135493"/>
      <w:bookmarkStart w:id="23" w:name="_Toc506361257"/>
      <w:bookmarkStart w:id="24" w:name="_Toc70931621"/>
      <w:bookmarkStart w:id="25" w:name="_Toc196114937"/>
      <w:r w:rsidRPr="00343045">
        <w:t>Algemeen</w:t>
      </w:r>
      <w:bookmarkEnd w:id="21"/>
      <w:bookmarkEnd w:id="22"/>
      <w:bookmarkEnd w:id="23"/>
      <w:bookmarkEnd w:id="24"/>
    </w:p>
    <w:p w14:paraId="48A3473A" w14:textId="77777777"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14:paraId="3AF065F2" w14:textId="77777777" w:rsidR="009A53F9" w:rsidRDefault="009A53F9" w:rsidP="009A53F9">
      <w:pPr>
        <w:rPr>
          <w:lang w:val="nl"/>
        </w:rPr>
      </w:pPr>
    </w:p>
    <w:p w14:paraId="3383C1A4" w14:textId="77777777" w:rsidR="00447EB0" w:rsidRPr="00343045" w:rsidRDefault="009A53F9" w:rsidP="00447EB0">
      <w:r>
        <w:rPr>
          <w:lang w:val="nl"/>
        </w:rPr>
        <w:t>Voor de toelichting op standaard tekstblokken zie de afzonderlijke beschrijvingen van die tekstblokken.</w:t>
      </w:r>
      <w:r w:rsidRPr="00343045">
        <w:t xml:space="preserve"> </w:t>
      </w:r>
    </w:p>
    <w:bookmarkEnd w:id="25"/>
    <w:p w14:paraId="60A88A6A" w14:textId="77777777" w:rsidR="00440164" w:rsidRDefault="00440164" w:rsidP="00A06FC5">
      <w:pPr>
        <w:rPr>
          <w:b/>
        </w:rPr>
      </w:pPr>
    </w:p>
    <w:p w14:paraId="3CD2FC8B" w14:textId="77777777" w:rsidR="00EF395F" w:rsidRDefault="00EF395F" w:rsidP="00A06FC5">
      <w:r w:rsidRPr="00EF395F">
        <w:t>Aanvullende</w:t>
      </w:r>
      <w:r>
        <w:t xml:space="preserve"> presentatie beschrijving:</w:t>
      </w:r>
    </w:p>
    <w:p w14:paraId="052F39E4" w14:textId="77777777"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14:paraId="7FCC87B0" w14:textId="6B7E2F4C"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E2064D" w:rsidRPr="00482EB5">
        <w:rPr>
          <w:noProof/>
          <w:lang w:eastAsia="nl-NL"/>
        </w:rPr>
        <w:drawing>
          <wp:inline distT="0" distB="0" distL="0" distR="0" wp14:anchorId="28A32BF8" wp14:editId="0EE1120D">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647E5D0D" w14:textId="77777777" w:rsidR="002B627D" w:rsidRPr="00440164" w:rsidRDefault="002B627D" w:rsidP="00A06FC5">
      <w:pPr>
        <w:rPr>
          <w:b/>
        </w:rPr>
      </w:pPr>
    </w:p>
    <w:p w14:paraId="5EC4AE23" w14:textId="77777777" w:rsidR="00BF18B4" w:rsidRPr="00343045" w:rsidRDefault="00BF18B4" w:rsidP="00056C54">
      <w:pPr>
        <w:pStyle w:val="Kop2"/>
        <w:pageBreakBefore/>
      </w:pPr>
      <w:bookmarkStart w:id="26" w:name="_Toc191216332"/>
      <w:bookmarkStart w:id="27" w:name="_Toc191373237"/>
      <w:bookmarkStart w:id="28" w:name="_Toc191216333"/>
      <w:bookmarkStart w:id="29" w:name="_Toc191373238"/>
      <w:bookmarkStart w:id="30" w:name="_Toc464135494"/>
      <w:bookmarkStart w:id="31" w:name="_Toc506361258"/>
      <w:bookmarkStart w:id="32" w:name="_Toc70931622"/>
      <w:bookmarkEnd w:id="26"/>
      <w:bookmarkEnd w:id="27"/>
      <w:bookmarkEnd w:id="28"/>
      <w:bookmarkEnd w:id="29"/>
      <w:r w:rsidRPr="00343045">
        <w:lastRenderedPageBreak/>
        <w:t>Referenties</w:t>
      </w:r>
      <w:bookmarkEnd w:id="30"/>
      <w:bookmarkEnd w:id="31"/>
      <w:bookmarkEnd w:id="32"/>
    </w:p>
    <w:p w14:paraId="3A595C91" w14:textId="77777777"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864B12" w:rsidRPr="00DB7FA4" w14:paraId="4CF0D5F8" w14:textId="77777777" w:rsidTr="00724028">
        <w:tc>
          <w:tcPr>
            <w:tcW w:w="556" w:type="dxa"/>
            <w:shd w:val="clear" w:color="auto" w:fill="BDD6EE" w:themeFill="accent1" w:themeFillTint="66"/>
          </w:tcPr>
          <w:p w14:paraId="1140F714" w14:textId="77777777" w:rsidR="00864B12" w:rsidRPr="00DB7FA4" w:rsidRDefault="00864B12" w:rsidP="00BF18B4">
            <w:pPr>
              <w:rPr>
                <w:b/>
                <w:lang w:val="nl"/>
              </w:rPr>
            </w:pPr>
            <w:r w:rsidRPr="00DB7FA4">
              <w:rPr>
                <w:b/>
                <w:lang w:val="nl"/>
              </w:rPr>
              <w:t>ID</w:t>
            </w:r>
          </w:p>
        </w:tc>
        <w:tc>
          <w:tcPr>
            <w:tcW w:w="8228" w:type="dxa"/>
            <w:shd w:val="clear" w:color="auto" w:fill="BDD6EE" w:themeFill="accent1" w:themeFillTint="66"/>
          </w:tcPr>
          <w:p w14:paraId="045369ED" w14:textId="77777777" w:rsidR="00864B12" w:rsidRPr="00DB7FA4" w:rsidRDefault="00864B12" w:rsidP="00BF18B4">
            <w:pPr>
              <w:rPr>
                <w:b/>
                <w:lang w:val="nl"/>
              </w:rPr>
            </w:pPr>
            <w:r w:rsidRPr="00DB7FA4">
              <w:rPr>
                <w:b/>
                <w:lang w:val="nl"/>
              </w:rPr>
              <w:t>Documentnaam</w:t>
            </w:r>
          </w:p>
        </w:tc>
      </w:tr>
      <w:tr w:rsidR="00864B12" w:rsidRPr="00DB7FA4" w14:paraId="60482898" w14:textId="77777777" w:rsidTr="00864B12">
        <w:tc>
          <w:tcPr>
            <w:tcW w:w="556" w:type="dxa"/>
            <w:shd w:val="clear" w:color="auto" w:fill="auto"/>
          </w:tcPr>
          <w:p w14:paraId="4E4D7112" w14:textId="77777777" w:rsidR="00864B12" w:rsidRPr="00DB7FA4" w:rsidRDefault="00864B12" w:rsidP="00BF18B4">
            <w:pPr>
              <w:rPr>
                <w:lang w:val="nl"/>
              </w:rPr>
            </w:pPr>
            <w:r w:rsidRPr="002C7327">
              <w:t>[1]</w:t>
            </w:r>
          </w:p>
        </w:tc>
        <w:tc>
          <w:tcPr>
            <w:tcW w:w="8228" w:type="dxa"/>
            <w:shd w:val="clear" w:color="auto" w:fill="auto"/>
          </w:tcPr>
          <w:p w14:paraId="0BF7A18C" w14:textId="7919AB79" w:rsidR="00864B12" w:rsidRPr="00DB7FA4" w:rsidRDefault="00864B12" w:rsidP="00EC1610">
            <w:pPr>
              <w:rPr>
                <w:lang w:val="nl"/>
              </w:rPr>
            </w:pPr>
            <w:r w:rsidRPr="00CC0276">
              <w:t xml:space="preserve">Modeldocument </w:t>
            </w:r>
            <w:proofErr w:type="spellStart"/>
            <w:r w:rsidR="00263162">
              <w:t>Argenta</w:t>
            </w:r>
            <w:proofErr w:type="spellEnd"/>
            <w:r>
              <w:t xml:space="preserve"> hypotheek</w:t>
            </w:r>
          </w:p>
        </w:tc>
      </w:tr>
      <w:tr w:rsidR="00864B12" w:rsidRPr="00DB7FA4" w14:paraId="4F78AA22" w14:textId="77777777" w:rsidTr="00864B12">
        <w:tc>
          <w:tcPr>
            <w:tcW w:w="556" w:type="dxa"/>
            <w:shd w:val="clear" w:color="auto" w:fill="auto"/>
          </w:tcPr>
          <w:p w14:paraId="4B4A411C" w14:textId="77777777" w:rsidR="00864B12" w:rsidRPr="00DB7FA4" w:rsidRDefault="00864B12" w:rsidP="00BF18B4">
            <w:pPr>
              <w:rPr>
                <w:lang w:val="nl"/>
              </w:rPr>
            </w:pPr>
            <w:r w:rsidRPr="00134AAB">
              <w:t>[2]</w:t>
            </w:r>
          </w:p>
        </w:tc>
        <w:tc>
          <w:tcPr>
            <w:tcW w:w="8228" w:type="dxa"/>
            <w:shd w:val="clear" w:color="auto" w:fill="auto"/>
          </w:tcPr>
          <w:p w14:paraId="7AB0AC9B" w14:textId="00E61E6B" w:rsidR="00864B12" w:rsidRPr="00DB7FA4" w:rsidRDefault="00864B12" w:rsidP="00BF18B4">
            <w:pPr>
              <w:rPr>
                <w:lang w:val="nl"/>
              </w:rPr>
            </w:pPr>
            <w:r w:rsidRPr="00134AAB">
              <w:t xml:space="preserve">Documentatie standaard tekstblokken: namen van de documenten en de versies daarvan zijn </w:t>
            </w:r>
            <w:r>
              <w:t xml:space="preserve">te vinden in de </w:t>
            </w:r>
            <w:proofErr w:type="spellStart"/>
            <w:r>
              <w:t>releasenotes</w:t>
            </w:r>
            <w:proofErr w:type="spellEnd"/>
            <w:r w:rsidR="001C784F">
              <w:t xml:space="preserve"> van </w:t>
            </w:r>
            <w:proofErr w:type="spellStart"/>
            <w:r w:rsidR="007C6E6C">
              <w:t>Argenta</w:t>
            </w:r>
            <w:proofErr w:type="spellEnd"/>
            <w:r w:rsidR="00ED2FFE">
              <w:t>.</w:t>
            </w:r>
          </w:p>
        </w:tc>
      </w:tr>
      <w:tr w:rsidR="00864B12" w:rsidRPr="00DB7FA4" w14:paraId="59A3BC86" w14:textId="77777777" w:rsidTr="00864B12">
        <w:tc>
          <w:tcPr>
            <w:tcW w:w="556" w:type="dxa"/>
            <w:shd w:val="clear" w:color="auto" w:fill="auto"/>
          </w:tcPr>
          <w:p w14:paraId="6323B4CA" w14:textId="2CEBE0CE" w:rsidR="00864B12" w:rsidRPr="00DB7FA4" w:rsidRDefault="00864B12" w:rsidP="00BF18B4">
            <w:pPr>
              <w:rPr>
                <w:lang w:val="nl"/>
              </w:rPr>
            </w:pPr>
            <w:bookmarkStart w:id="33" w:name="AlgemeneAfsprakenDocument"/>
            <w:r>
              <w:t>[3]</w:t>
            </w:r>
            <w:bookmarkEnd w:id="33"/>
          </w:p>
        </w:tc>
        <w:tc>
          <w:tcPr>
            <w:tcW w:w="8228" w:type="dxa"/>
            <w:shd w:val="clear" w:color="auto" w:fill="auto"/>
          </w:tcPr>
          <w:p w14:paraId="6BDB8C70" w14:textId="77777777" w:rsidR="00864B12" w:rsidRPr="00DB7FA4" w:rsidRDefault="00864B12" w:rsidP="00BF18B4">
            <w:pPr>
              <w:rPr>
                <w:lang w:val="nl"/>
              </w:rPr>
            </w:pPr>
            <w:r w:rsidRPr="00F04F48">
              <w:t>Tekstblok - Algemene afspraken modeldocumenten en tekstblokken</w:t>
            </w:r>
          </w:p>
        </w:tc>
      </w:tr>
      <w:tr w:rsidR="00864B12" w:rsidRPr="00DB7FA4" w14:paraId="0BE56058" w14:textId="77777777" w:rsidTr="00864B12">
        <w:tc>
          <w:tcPr>
            <w:tcW w:w="556" w:type="dxa"/>
            <w:shd w:val="clear" w:color="auto" w:fill="auto"/>
          </w:tcPr>
          <w:p w14:paraId="79844382" w14:textId="4EF7EB3E" w:rsidR="00864B12" w:rsidRDefault="00864B12" w:rsidP="00BF18B4">
            <w:bookmarkStart w:id="34" w:name="TC"/>
            <w:r>
              <w:t>[</w:t>
            </w:r>
            <w:r w:rsidR="000340F8">
              <w:t>4</w:t>
            </w:r>
            <w:r>
              <w:t>]</w:t>
            </w:r>
            <w:bookmarkEnd w:id="34"/>
          </w:p>
        </w:tc>
        <w:tc>
          <w:tcPr>
            <w:tcW w:w="8228" w:type="dxa"/>
            <w:shd w:val="clear" w:color="auto" w:fill="auto"/>
          </w:tcPr>
          <w:p w14:paraId="621EC278" w14:textId="77777777" w:rsidR="00864B12" w:rsidRDefault="00864B12" w:rsidP="00BF18B4">
            <w:r w:rsidRPr="00362DEE">
              <w:t xml:space="preserve">Toelichting - Comparitie nummering en </w:t>
            </w:r>
            <w:proofErr w:type="spellStart"/>
            <w:r w:rsidRPr="00362DEE">
              <w:t>layout</w:t>
            </w:r>
            <w:proofErr w:type="spellEnd"/>
          </w:p>
        </w:tc>
      </w:tr>
      <w:tr w:rsidR="00864B12" w:rsidRPr="00DB7FA4" w14:paraId="5E527C8D" w14:textId="77777777" w:rsidTr="00864B12">
        <w:tc>
          <w:tcPr>
            <w:tcW w:w="556" w:type="dxa"/>
            <w:shd w:val="clear" w:color="auto" w:fill="auto"/>
          </w:tcPr>
          <w:p w14:paraId="79ADCB4F" w14:textId="0832E39E" w:rsidR="00864B12" w:rsidRDefault="00864B12" w:rsidP="00BF18B4">
            <w:r>
              <w:t>[</w:t>
            </w:r>
            <w:r w:rsidR="000340F8">
              <w:t>5</w:t>
            </w:r>
            <w:r>
              <w:t>]</w:t>
            </w:r>
          </w:p>
        </w:tc>
        <w:tc>
          <w:tcPr>
            <w:tcW w:w="8228" w:type="dxa"/>
            <w:shd w:val="clear" w:color="auto" w:fill="auto"/>
          </w:tcPr>
          <w:p w14:paraId="1B5D9082" w14:textId="77777777" w:rsidR="00864B12" w:rsidRPr="00F04F48" w:rsidRDefault="00864B12" w:rsidP="00BF18B4">
            <w:r>
              <w:t xml:space="preserve">Generieke XSD </w:t>
            </w:r>
            <w:proofErr w:type="spellStart"/>
            <w:r w:rsidRPr="00887623">
              <w:t>StukAlgemeen</w:t>
            </w:r>
            <w:proofErr w:type="spellEnd"/>
          </w:p>
        </w:tc>
      </w:tr>
    </w:tbl>
    <w:p w14:paraId="1D811EAB" w14:textId="77777777" w:rsidR="003743B2" w:rsidRPr="00343045" w:rsidRDefault="003743B2" w:rsidP="00BF18B4">
      <w:pPr>
        <w:rPr>
          <w:lang w:val="nl"/>
        </w:rPr>
      </w:pPr>
    </w:p>
    <w:p w14:paraId="7D8239BE" w14:textId="77777777" w:rsidR="008D0862" w:rsidRPr="002C7327" w:rsidRDefault="008D0862" w:rsidP="00075CF1">
      <w:pPr>
        <w:pStyle w:val="streepje"/>
        <w:numPr>
          <w:ilvl w:val="0"/>
          <w:numId w:val="0"/>
        </w:numPr>
        <w:rPr>
          <w:lang w:val="nl-NL"/>
        </w:rPr>
      </w:pPr>
    </w:p>
    <w:p w14:paraId="07EE3400" w14:textId="77777777" w:rsidR="00075CF1" w:rsidRPr="00134AAB" w:rsidRDefault="00075CF1" w:rsidP="00134AAB">
      <w:pPr>
        <w:pStyle w:val="streepje"/>
        <w:numPr>
          <w:ilvl w:val="0"/>
          <w:numId w:val="0"/>
        </w:numPr>
        <w:rPr>
          <w:lang w:val="nl-NL"/>
        </w:rPr>
      </w:pPr>
    </w:p>
    <w:p w14:paraId="584D8EC8" w14:textId="77777777" w:rsidR="00857117" w:rsidRDefault="00857117" w:rsidP="00857117">
      <w:pPr>
        <w:pStyle w:val="streepje"/>
        <w:numPr>
          <w:ilvl w:val="0"/>
          <w:numId w:val="0"/>
        </w:numPr>
        <w:ind w:left="284" w:hanging="284"/>
      </w:pPr>
    </w:p>
    <w:p w14:paraId="326B83FF" w14:textId="77777777" w:rsidR="00857117" w:rsidRPr="00343045" w:rsidRDefault="00857117" w:rsidP="00857117">
      <w:pPr>
        <w:pStyle w:val="streepje"/>
        <w:numPr>
          <w:ilvl w:val="0"/>
          <w:numId w:val="0"/>
        </w:numPr>
        <w:ind w:left="284" w:hanging="284"/>
        <w:sectPr w:rsidR="00857117" w:rsidRPr="00343045" w:rsidSect="00134AAB">
          <w:type w:val="oddPage"/>
          <w:pgSz w:w="11906" w:h="16838" w:code="9"/>
          <w:pgMar w:top="3402" w:right="1304" w:bottom="1304" w:left="1814" w:header="567" w:footer="431" w:gutter="0"/>
          <w:cols w:space="708"/>
          <w:formProt w:val="0"/>
        </w:sectPr>
      </w:pPr>
    </w:p>
    <w:p w14:paraId="61B39258" w14:textId="5D35947C" w:rsidR="008D0862" w:rsidRDefault="00253A34" w:rsidP="008D0862">
      <w:pPr>
        <w:pStyle w:val="Kop1"/>
        <w:numPr>
          <w:ilvl w:val="0"/>
          <w:numId w:val="1"/>
        </w:numPr>
        <w:rPr>
          <w:lang w:val="nl-NL"/>
        </w:rPr>
      </w:pPr>
      <w:bookmarkStart w:id="35" w:name="_Toc464135495"/>
      <w:bookmarkStart w:id="36" w:name="_Toc506361259"/>
      <w:bookmarkStart w:id="37" w:name="_Toc70931623"/>
      <w:bookmarkEnd w:id="16"/>
      <w:proofErr w:type="spellStart"/>
      <w:r>
        <w:rPr>
          <w:lang w:val="nl-NL"/>
        </w:rPr>
        <w:lastRenderedPageBreak/>
        <w:t>Argenta</w:t>
      </w:r>
      <w:proofErr w:type="spellEnd"/>
      <w:r w:rsidR="00340045">
        <w:rPr>
          <w:lang w:val="nl-NL"/>
        </w:rPr>
        <w:t xml:space="preserve"> </w:t>
      </w:r>
      <w:r w:rsidR="008D0862">
        <w:rPr>
          <w:lang w:val="nl-NL"/>
        </w:rPr>
        <w:t>Hypotheekakte</w:t>
      </w:r>
      <w:bookmarkEnd w:id="35"/>
      <w:bookmarkEnd w:id="36"/>
      <w:bookmarkEnd w:id="37"/>
    </w:p>
    <w:p w14:paraId="41022976" w14:textId="25FAB979" w:rsidR="008D0862" w:rsidRDefault="008D0862" w:rsidP="008D0862">
      <w:r>
        <w:t xml:space="preserve">In dit hoofdstuk is de structuur van de </w:t>
      </w:r>
      <w:proofErr w:type="spellStart"/>
      <w:r w:rsidR="00471DAC">
        <w:t>Argenta</w:t>
      </w:r>
      <w:proofErr w:type="spellEnd"/>
      <w:r w:rsidR="00C61CA0">
        <w:t xml:space="preserve"> </w:t>
      </w:r>
      <w:r>
        <w:t>hypotheekakte in detail beschreven.</w:t>
      </w:r>
    </w:p>
    <w:p w14:paraId="0AFD7880" w14:textId="77777777" w:rsidR="008D0862" w:rsidRPr="0090007F" w:rsidRDefault="008D0862" w:rsidP="008D0862">
      <w:r>
        <w:t xml:space="preserve">Bij de uitwerking staat ook de mapping naar de elementen in het essentialia bestand vermeld. Hierbij wordt eerst het </w:t>
      </w:r>
      <w:proofErr w:type="spellStart"/>
      <w:r>
        <w:t>basispad</w:t>
      </w:r>
      <w:proofErr w:type="spellEnd"/>
      <w:r>
        <w:t xml:space="preserve"> genoemd en, voorafgaand door een opsommingsteken, </w:t>
      </w:r>
      <w:r w:rsidR="003C2F33">
        <w:t xml:space="preserve">worden </w:t>
      </w:r>
      <w:r>
        <w:t xml:space="preserve">de achtereenvolgende elementen </w:t>
      </w:r>
      <w:r w:rsidR="003C2F33">
        <w:t xml:space="preserve">genoemd </w:t>
      </w:r>
      <w:r>
        <w:t xml:space="preserve">die corresponderen met de variabelen in </w:t>
      </w:r>
      <w:r w:rsidR="00EF395F">
        <w:t>het</w:t>
      </w:r>
      <w:r>
        <w:t xml:space="preserve"> model</w:t>
      </w:r>
      <w:r w:rsidR="00EF395F">
        <w:t>document</w:t>
      </w:r>
      <w:r>
        <w:t xml:space="preserve">. </w:t>
      </w:r>
    </w:p>
    <w:p w14:paraId="390477CE" w14:textId="7FF7502D" w:rsidR="00AA1E30" w:rsidRDefault="002E729C" w:rsidP="00AA1E30">
      <w:r>
        <w:t>In de</w:t>
      </w:r>
      <w:r w:rsidR="00EF395F">
        <w:t>ze</w:t>
      </w:r>
      <w:r>
        <w:t xml:space="preserve"> toelichting wordt verwezen naar tekstblokken, welke zijn beschreven in apart</w:t>
      </w:r>
      <w:r w:rsidR="00C723C4">
        <w:t>e</w:t>
      </w:r>
      <w:r>
        <w:t xml:space="preserve"> document</w:t>
      </w:r>
      <w:r w:rsidR="00C723C4">
        <w:t>en</w:t>
      </w:r>
      <w:r w:rsidR="00E76A16">
        <w:t>.</w:t>
      </w:r>
    </w:p>
    <w:p w14:paraId="7B74E13D" w14:textId="77777777" w:rsidR="005606FC" w:rsidRDefault="005606FC" w:rsidP="00AA1E30"/>
    <w:p w14:paraId="4DF1E555" w14:textId="77777777" w:rsidR="008D0862" w:rsidRPr="00343045" w:rsidRDefault="00741213" w:rsidP="008D0862">
      <w:pPr>
        <w:pStyle w:val="Kop2"/>
      </w:pPr>
      <w:bookmarkStart w:id="38" w:name="_Toc246925271"/>
      <w:bookmarkStart w:id="39" w:name="_Toc464135496"/>
      <w:bookmarkStart w:id="40" w:name="_Toc506361260"/>
      <w:bookmarkStart w:id="41" w:name="_Toc70931624"/>
      <w:r>
        <w:t>Equivalentiev</w:t>
      </w:r>
      <w:r w:rsidR="008D0862">
        <w:t>erklaring</w:t>
      </w:r>
      <w:bookmarkEnd w:id="38"/>
      <w:bookmarkEnd w:id="39"/>
      <w:bookmarkEnd w:id="40"/>
      <w:bookmarkEnd w:id="41"/>
    </w:p>
    <w:p w14:paraId="53F7D79A" w14:textId="77777777" w:rsidR="005217FC" w:rsidRPr="00C70CBC" w:rsidRDefault="005217FC" w:rsidP="005217FC">
      <w:pPr>
        <w:rPr>
          <w:lang w:val="nl"/>
        </w:rPr>
      </w:pPr>
      <w:r>
        <w:rPr>
          <w:lang w:val="nl"/>
        </w:rPr>
        <w:t xml:space="preserve">De akte moet ook zonder equivalentieverklaring samengesteld en afgedrukt kunnen worden t.b.v. het passeren, maar de tekst is toch in rood vermeld omdat dat het formaat is zoals </w:t>
      </w:r>
      <w:r w:rsidR="00C21877">
        <w:rPr>
          <w:lang w:val="nl"/>
        </w:rPr>
        <w:t xml:space="preserve">de akte </w:t>
      </w:r>
      <w:r>
        <w:rPr>
          <w:lang w:val="nl"/>
        </w:rPr>
        <w:t>door het Kadaster ontvangen zal worden.</w:t>
      </w:r>
    </w:p>
    <w:p w14:paraId="66171419" w14:textId="77777777" w:rsidR="005217FC"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C4522F" w:rsidRPr="00D77156" w14:paraId="6F2BBE24" w14:textId="77777777" w:rsidTr="00724028">
        <w:tc>
          <w:tcPr>
            <w:tcW w:w="2394" w:type="pct"/>
            <w:shd w:val="clear" w:color="auto" w:fill="BDD6EE" w:themeFill="accent1" w:themeFillTint="66"/>
          </w:tcPr>
          <w:p w14:paraId="1E6AE52A" w14:textId="77777777" w:rsidR="00C4522F" w:rsidRPr="00D77156" w:rsidRDefault="00C4522F" w:rsidP="00A7152A">
            <w:pPr>
              <w:rPr>
                <w:b/>
              </w:rPr>
            </w:pPr>
            <w:r w:rsidRPr="00DB7FA4">
              <w:rPr>
                <w:b/>
              </w:rPr>
              <w:t>Modeldocument tekst</w:t>
            </w:r>
          </w:p>
        </w:tc>
        <w:tc>
          <w:tcPr>
            <w:tcW w:w="2606" w:type="pct"/>
            <w:shd w:val="clear" w:color="auto" w:fill="BDD6EE" w:themeFill="accent1" w:themeFillTint="66"/>
          </w:tcPr>
          <w:p w14:paraId="05E64D2F" w14:textId="77777777" w:rsidR="00C4522F" w:rsidRPr="00D77156" w:rsidRDefault="00C4522F" w:rsidP="005217FC">
            <w:pPr>
              <w:rPr>
                <w:b/>
              </w:rPr>
            </w:pPr>
            <w:r w:rsidRPr="00DB7FA4">
              <w:rPr>
                <w:b/>
              </w:rPr>
              <w:t>Toelichting</w:t>
            </w:r>
          </w:p>
        </w:tc>
      </w:tr>
      <w:tr w:rsidR="008D0862" w:rsidRPr="002E729C" w14:paraId="25E4CDB3" w14:textId="77777777" w:rsidTr="00DB7FA4">
        <w:tc>
          <w:tcPr>
            <w:tcW w:w="2394" w:type="pct"/>
            <w:shd w:val="clear" w:color="auto" w:fill="auto"/>
          </w:tcPr>
          <w:p w14:paraId="7C2A6283" w14:textId="77777777" w:rsidR="008D0862" w:rsidRPr="00DB7FA4" w:rsidRDefault="008D0862" w:rsidP="00A7152A">
            <w:pPr>
              <w:rPr>
                <w:color w:val="FF0000"/>
              </w:rPr>
            </w:pPr>
            <w:r w:rsidRPr="00DB7FA4">
              <w:rPr>
                <w:rFonts w:cs="Arial"/>
                <w:bCs/>
                <w:color w:val="FF0000"/>
                <w:highlight w:val="yellow"/>
                <w:lang w:val="en-US"/>
              </w:rPr>
              <w:t xml:space="preserve">TEKSTBLOK </w:t>
            </w:r>
            <w:r w:rsidR="00741213" w:rsidRPr="00DB7FA4">
              <w:rPr>
                <w:rFonts w:cs="Arial"/>
                <w:bCs/>
                <w:color w:val="FF0000"/>
                <w:highlight w:val="yellow"/>
                <w:lang w:val="en-US"/>
              </w:rPr>
              <w:t>EQUIVALENTIE</w:t>
            </w:r>
            <w:r w:rsidR="00A06A27" w:rsidRPr="00DB7FA4">
              <w:rPr>
                <w:rFonts w:cs="Arial"/>
                <w:bCs/>
                <w:color w:val="FF0000"/>
                <w:highlight w:val="yellow"/>
                <w:lang w:val="en-US"/>
              </w:rPr>
              <w:t>VERKLARING</w:t>
            </w:r>
            <w:r w:rsidR="000E2D2E" w:rsidRPr="00DB7FA4">
              <w:rPr>
                <w:rFonts w:cs="Arial"/>
                <w:bCs/>
                <w:color w:val="FF0000"/>
                <w:lang w:val="en-US"/>
              </w:rPr>
              <w:t>.</w:t>
            </w:r>
          </w:p>
        </w:tc>
        <w:tc>
          <w:tcPr>
            <w:tcW w:w="2606" w:type="pct"/>
            <w:shd w:val="clear" w:color="auto" w:fill="auto"/>
          </w:tcPr>
          <w:p w14:paraId="01122A1D" w14:textId="77777777" w:rsidR="008D0862" w:rsidRDefault="00025A52" w:rsidP="005217FC">
            <w:r>
              <w:rPr>
                <w:szCs w:val="18"/>
              </w:rPr>
              <w:t xml:space="preserve">Verplicht tekstblok. </w:t>
            </w:r>
            <w:r w:rsidR="005217FC" w:rsidRPr="00DB7FA4">
              <w:rPr>
                <w:szCs w:val="18"/>
              </w:rPr>
              <w:t>Gegevens van de notaris in de rol van verklaarder.</w:t>
            </w:r>
            <w:r>
              <w:t xml:space="preserve"> Dit tekstblok wordt alleen getoond bij het afschrift</w:t>
            </w:r>
            <w:r w:rsidR="006835AE">
              <w:t>.</w:t>
            </w:r>
          </w:p>
          <w:p w14:paraId="30E64B04" w14:textId="77777777" w:rsidR="00025A52" w:rsidRDefault="00025A52" w:rsidP="005217FC"/>
          <w:p w14:paraId="0DD89FF0" w14:textId="77777777" w:rsidR="00025A52" w:rsidRPr="00025A52" w:rsidRDefault="00025A52" w:rsidP="00025A52">
            <w:pPr>
              <w:rPr>
                <w:snapToGrid/>
                <w:u w:val="single"/>
              </w:rPr>
            </w:pPr>
            <w:r w:rsidRPr="00025A52">
              <w:rPr>
                <w:snapToGrid/>
                <w:u w:val="single"/>
              </w:rPr>
              <w:t>Mapping:</w:t>
            </w:r>
          </w:p>
          <w:p w14:paraId="4A7C841B" w14:textId="77777777" w:rsidR="00025A52" w:rsidRPr="003146A3" w:rsidRDefault="00025A52" w:rsidP="00846FDB">
            <w:pPr>
              <w:autoSpaceDE w:val="0"/>
              <w:autoSpaceDN w:val="0"/>
              <w:adjustRightInd w:val="0"/>
              <w:spacing w:line="240" w:lineRule="auto"/>
            </w:pPr>
            <w:r w:rsidRPr="00025A52">
              <w:rPr>
                <w:snapToGrid/>
                <w:sz w:val="16"/>
                <w:szCs w:val="16"/>
                <w:lang w:val="nl"/>
              </w:rPr>
              <w:t>-de mapping is opgenomen in het genoemde tekstblok.</w:t>
            </w:r>
          </w:p>
        </w:tc>
      </w:tr>
    </w:tbl>
    <w:p w14:paraId="454C34EC" w14:textId="77777777" w:rsidR="00D43A2A" w:rsidRDefault="00D43A2A" w:rsidP="00D43A2A">
      <w:pPr>
        <w:pStyle w:val="Kop2"/>
        <w:pageBreakBefore/>
      </w:pPr>
      <w:bookmarkStart w:id="42" w:name="_Toc464135497"/>
      <w:bookmarkStart w:id="43" w:name="_Toc506361261"/>
      <w:bookmarkStart w:id="44" w:name="_Toc70931625"/>
      <w:bookmarkStart w:id="45" w:name="_Ref438019207"/>
      <w:r>
        <w:lastRenderedPageBreak/>
        <w:t>Titel</w:t>
      </w:r>
      <w:bookmarkEnd w:id="42"/>
      <w:bookmarkEnd w:id="43"/>
      <w:bookmarkEnd w:id="44"/>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43A2A" w:rsidRPr="00D77156" w14:paraId="62D1F804" w14:textId="77777777" w:rsidTr="00724028">
        <w:tc>
          <w:tcPr>
            <w:tcW w:w="2394" w:type="pct"/>
            <w:shd w:val="clear" w:color="auto" w:fill="BDD6EE" w:themeFill="accent1" w:themeFillTint="66"/>
          </w:tcPr>
          <w:p w14:paraId="17970B51" w14:textId="77777777" w:rsidR="00D43A2A" w:rsidRPr="00D77156" w:rsidRDefault="00D43A2A" w:rsidP="00323158">
            <w:pPr>
              <w:rPr>
                <w:b/>
              </w:rPr>
            </w:pPr>
            <w:r w:rsidRPr="00DB7FA4">
              <w:rPr>
                <w:b/>
              </w:rPr>
              <w:t>Modeldocument tekst</w:t>
            </w:r>
          </w:p>
        </w:tc>
        <w:tc>
          <w:tcPr>
            <w:tcW w:w="2606" w:type="pct"/>
            <w:shd w:val="clear" w:color="auto" w:fill="BDD6EE" w:themeFill="accent1" w:themeFillTint="66"/>
          </w:tcPr>
          <w:p w14:paraId="1899E424" w14:textId="77777777" w:rsidR="00D43A2A" w:rsidRPr="00D77156" w:rsidRDefault="00D43A2A" w:rsidP="00323158">
            <w:pPr>
              <w:rPr>
                <w:b/>
              </w:rPr>
            </w:pPr>
            <w:r w:rsidRPr="00DB7FA4">
              <w:rPr>
                <w:b/>
              </w:rPr>
              <w:t>Toelichting</w:t>
            </w:r>
          </w:p>
        </w:tc>
      </w:tr>
      <w:tr w:rsidR="00D43A2A" w:rsidRPr="002E729C" w14:paraId="7FB359BE" w14:textId="77777777" w:rsidTr="00323158">
        <w:tc>
          <w:tcPr>
            <w:tcW w:w="2394" w:type="pct"/>
            <w:shd w:val="clear" w:color="auto" w:fill="auto"/>
          </w:tcPr>
          <w:p w14:paraId="2C24A179" w14:textId="77777777" w:rsidR="00D43A2A" w:rsidRPr="00DB7FA4" w:rsidRDefault="00D43A2A" w:rsidP="00323158">
            <w:pPr>
              <w:tabs>
                <w:tab w:val="left" w:pos="-1440"/>
                <w:tab w:val="left" w:pos="-720"/>
              </w:tabs>
              <w:suppressAutoHyphens/>
              <w:jc w:val="center"/>
              <w:rPr>
                <w:rFonts w:ascii="Times New Roman" w:hAnsi="Times New Roman"/>
                <w:color w:val="800080"/>
                <w:highlight w:val="yellow"/>
              </w:rPr>
            </w:pPr>
            <w:r w:rsidRPr="00DB7FA4">
              <w:rPr>
                <w:color w:val="800080"/>
                <w:highlight w:val="yellow"/>
              </w:rPr>
              <w:t>TEKSTBLOK TITEL HYPOTHEEKAKTEN</w:t>
            </w:r>
          </w:p>
        </w:tc>
        <w:tc>
          <w:tcPr>
            <w:tcW w:w="2606" w:type="pct"/>
            <w:shd w:val="clear" w:color="auto" w:fill="auto"/>
          </w:tcPr>
          <w:p w14:paraId="145367A4" w14:textId="77777777" w:rsidR="00D43A2A" w:rsidRPr="00025A52" w:rsidRDefault="00D43A2A" w:rsidP="00323158">
            <w:pPr>
              <w:rPr>
                <w:snapToGrid/>
                <w:szCs w:val="18"/>
              </w:rPr>
            </w:pPr>
            <w:r>
              <w:rPr>
                <w:szCs w:val="18"/>
              </w:rPr>
              <w:t xml:space="preserve">Optioneel tekstblok. </w:t>
            </w:r>
            <w:r w:rsidRPr="00025A52">
              <w:rPr>
                <w:snapToGrid/>
                <w:szCs w:val="18"/>
              </w:rPr>
              <w:t>De titelvelden voor een hypotheekakte. De opmaak is conform het tekstblok.</w:t>
            </w:r>
          </w:p>
          <w:p w14:paraId="5EBBB965" w14:textId="77777777" w:rsidR="00D43A2A" w:rsidRDefault="00D43A2A" w:rsidP="00323158">
            <w:pPr>
              <w:rPr>
                <w:szCs w:val="18"/>
              </w:rPr>
            </w:pPr>
          </w:p>
          <w:p w14:paraId="62C44815" w14:textId="77777777" w:rsidR="00D43A2A" w:rsidRPr="00025A52" w:rsidRDefault="00D43A2A" w:rsidP="00323158">
            <w:pPr>
              <w:rPr>
                <w:snapToGrid/>
                <w:u w:val="single"/>
              </w:rPr>
            </w:pPr>
            <w:r w:rsidRPr="00025A52">
              <w:rPr>
                <w:snapToGrid/>
                <w:u w:val="single"/>
              </w:rPr>
              <w:t>Mapping:</w:t>
            </w:r>
          </w:p>
          <w:p w14:paraId="1F0E3927" w14:textId="77777777" w:rsidR="00D43A2A" w:rsidRPr="00DB7FA4" w:rsidRDefault="00D43A2A" w:rsidP="00323158">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0EA1B51B" w14:textId="4C6DB986" w:rsidR="005606FC" w:rsidRDefault="005606FC" w:rsidP="00D77156">
      <w:pPr>
        <w:pStyle w:val="Kop2"/>
      </w:pPr>
      <w:bookmarkStart w:id="46" w:name="_Toc464135498"/>
      <w:bookmarkStart w:id="47" w:name="_Toc506361262"/>
      <w:bookmarkStart w:id="48" w:name="_Toc70931626"/>
      <w:bookmarkEnd w:id="45"/>
      <w:r>
        <w:t>Aanhef</w:t>
      </w:r>
      <w:bookmarkEnd w:id="46"/>
      <w:bookmarkEnd w:id="47"/>
      <w:bookmarkEnd w:id="48"/>
    </w:p>
    <w:p w14:paraId="28732EFC" w14:textId="77777777" w:rsidR="006B4AA2" w:rsidRPr="006B4AA2" w:rsidRDefault="006B4AA2" w:rsidP="006B4AA2">
      <w:pPr>
        <w:rPr>
          <w:lang w:val="nl"/>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6B4AA2" w:rsidRPr="002E729C" w14:paraId="4EE8E41A" w14:textId="77777777" w:rsidTr="00724028">
        <w:tc>
          <w:tcPr>
            <w:tcW w:w="2394" w:type="pct"/>
            <w:shd w:val="clear" w:color="auto" w:fill="BDD6EE" w:themeFill="accent1" w:themeFillTint="66"/>
          </w:tcPr>
          <w:p w14:paraId="75A3DA9A" w14:textId="23DB7BD9" w:rsidR="006B4AA2" w:rsidRPr="00DB7FA4" w:rsidRDefault="006B4AA2" w:rsidP="00DB7FA4">
            <w:pPr>
              <w:tabs>
                <w:tab w:val="left" w:pos="-1440"/>
                <w:tab w:val="left" w:pos="-720"/>
              </w:tabs>
              <w:suppressAutoHyphens/>
              <w:rPr>
                <w:color w:val="FF0000"/>
                <w:highlight w:val="yellow"/>
              </w:rPr>
            </w:pPr>
            <w:r w:rsidRPr="00DB7FA4">
              <w:rPr>
                <w:b/>
              </w:rPr>
              <w:t>Modeldocument tekst</w:t>
            </w:r>
          </w:p>
        </w:tc>
        <w:tc>
          <w:tcPr>
            <w:tcW w:w="2606" w:type="pct"/>
            <w:shd w:val="clear" w:color="auto" w:fill="BDD6EE" w:themeFill="accent1" w:themeFillTint="66"/>
          </w:tcPr>
          <w:p w14:paraId="2A064DF1" w14:textId="06DE5BAE" w:rsidR="006B4AA2" w:rsidRPr="00DB7FA4" w:rsidRDefault="006B4AA2" w:rsidP="002E729C">
            <w:pPr>
              <w:rPr>
                <w:szCs w:val="18"/>
              </w:rPr>
            </w:pPr>
            <w:r w:rsidRPr="00DB7FA4">
              <w:rPr>
                <w:b/>
              </w:rPr>
              <w:t>Toelichting</w:t>
            </w:r>
          </w:p>
        </w:tc>
      </w:tr>
      <w:tr w:rsidR="0021646D" w:rsidRPr="002E729C" w14:paraId="71E4B794" w14:textId="77777777" w:rsidTr="00DB7FA4">
        <w:tc>
          <w:tcPr>
            <w:tcW w:w="2394" w:type="pct"/>
            <w:shd w:val="clear" w:color="auto" w:fill="auto"/>
          </w:tcPr>
          <w:p w14:paraId="7351F9ED" w14:textId="77777777" w:rsidR="0021646D" w:rsidRPr="00DB7FA4" w:rsidRDefault="00AD091E" w:rsidP="00DB7FA4">
            <w:pPr>
              <w:tabs>
                <w:tab w:val="left" w:pos="-1440"/>
                <w:tab w:val="left" w:pos="-720"/>
              </w:tabs>
              <w:suppressAutoHyphens/>
              <w:rPr>
                <w:rFonts w:ascii="Times New Roman" w:hAnsi="Times New Roman"/>
                <w:color w:val="FF0000"/>
                <w:highlight w:val="yellow"/>
              </w:rPr>
            </w:pPr>
            <w:bookmarkStart w:id="49" w:name="_Toc245786300"/>
            <w:bookmarkEnd w:id="49"/>
            <w:r w:rsidRPr="00DB7FA4">
              <w:rPr>
                <w:color w:val="FF0000"/>
                <w:highlight w:val="yellow"/>
              </w:rPr>
              <w:t>TEKSTBLOK AANHEF</w:t>
            </w:r>
            <w:r w:rsidR="000E2D2E" w:rsidRPr="00DB7FA4">
              <w:rPr>
                <w:rFonts w:ascii="Times New Roman" w:hAnsi="Times New Roman"/>
                <w:color w:val="FF0000"/>
              </w:rPr>
              <w:t>:</w:t>
            </w:r>
          </w:p>
        </w:tc>
        <w:tc>
          <w:tcPr>
            <w:tcW w:w="2606" w:type="pct"/>
            <w:shd w:val="clear" w:color="auto" w:fill="auto"/>
          </w:tcPr>
          <w:p w14:paraId="2AEDEF1D" w14:textId="77777777" w:rsidR="002B627D" w:rsidRDefault="0021646D" w:rsidP="002E729C">
            <w:pPr>
              <w:rPr>
                <w:szCs w:val="18"/>
              </w:rPr>
            </w:pPr>
            <w:r w:rsidRPr="00DB7FA4">
              <w:rPr>
                <w:szCs w:val="18"/>
              </w:rPr>
              <w:t xml:space="preserve">Details </w:t>
            </w:r>
            <w:r w:rsidR="002E729C" w:rsidRPr="00DB7FA4">
              <w:rPr>
                <w:szCs w:val="18"/>
              </w:rPr>
              <w:t xml:space="preserve">van de notaris in de rol van </w:t>
            </w:r>
            <w:r w:rsidR="00A06A27" w:rsidRPr="00DB7FA4">
              <w:rPr>
                <w:szCs w:val="18"/>
              </w:rPr>
              <w:t>ondertekenaar.</w:t>
            </w:r>
          </w:p>
          <w:p w14:paraId="04FAE250" w14:textId="77777777" w:rsidR="00025A52" w:rsidRDefault="00025A52" w:rsidP="002E729C">
            <w:pPr>
              <w:rPr>
                <w:szCs w:val="18"/>
              </w:rPr>
            </w:pPr>
          </w:p>
          <w:p w14:paraId="27C8C213" w14:textId="77777777" w:rsidR="00025A52" w:rsidRPr="00025A52" w:rsidRDefault="00025A52" w:rsidP="00025A52">
            <w:pPr>
              <w:rPr>
                <w:snapToGrid/>
                <w:u w:val="single"/>
              </w:rPr>
            </w:pPr>
            <w:r w:rsidRPr="00025A52">
              <w:rPr>
                <w:snapToGrid/>
                <w:u w:val="single"/>
              </w:rPr>
              <w:t>Mapping:</w:t>
            </w:r>
          </w:p>
          <w:p w14:paraId="5BCA106B" w14:textId="77777777" w:rsidR="00025A52" w:rsidRPr="00DB7FA4" w:rsidRDefault="00025A52" w:rsidP="00846FDB">
            <w:pPr>
              <w:autoSpaceDE w:val="0"/>
              <w:autoSpaceDN w:val="0"/>
              <w:adjustRightInd w:val="0"/>
              <w:spacing w:line="240" w:lineRule="auto"/>
              <w:rPr>
                <w:szCs w:val="18"/>
              </w:rPr>
            </w:pPr>
            <w:r w:rsidRPr="00025A52">
              <w:rPr>
                <w:snapToGrid/>
                <w:sz w:val="16"/>
                <w:szCs w:val="16"/>
                <w:lang w:val="nl"/>
              </w:rPr>
              <w:t>-de mapping is opgenomen in het genoemde tekstblok.</w:t>
            </w:r>
          </w:p>
        </w:tc>
      </w:tr>
    </w:tbl>
    <w:p w14:paraId="6E639961" w14:textId="77777777" w:rsidR="00A9324F" w:rsidRPr="002E729C" w:rsidRDefault="00A9324F" w:rsidP="002E729C">
      <w:pPr>
        <w:tabs>
          <w:tab w:val="left" w:pos="6771"/>
        </w:tabs>
        <w:rPr>
          <w:szCs w:val="18"/>
        </w:rPr>
      </w:pPr>
    </w:p>
    <w:p w14:paraId="7E001EBD" w14:textId="77777777" w:rsidR="00114244" w:rsidRDefault="00900C94" w:rsidP="00D77156">
      <w:pPr>
        <w:pStyle w:val="Kop2"/>
        <w:pageBreakBefore/>
      </w:pPr>
      <w:bookmarkStart w:id="50" w:name="_Toc464135499"/>
      <w:bookmarkStart w:id="51" w:name="_Toc506361263"/>
      <w:bookmarkStart w:id="52" w:name="_Toc70931627"/>
      <w:bookmarkStart w:id="53" w:name="_Ref182807022"/>
      <w:r>
        <w:lastRenderedPageBreak/>
        <w:t>Partijen</w:t>
      </w:r>
      <w:bookmarkEnd w:id="50"/>
      <w:bookmarkEnd w:id="51"/>
      <w:bookmarkEnd w:id="52"/>
    </w:p>
    <w:p w14:paraId="13C30B2A" w14:textId="0B3652CB" w:rsidR="00915E27" w:rsidRDefault="0054259B" w:rsidP="0038607C">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w:t>
      </w:r>
      <w:proofErr w:type="spellStart"/>
      <w:r w:rsidRPr="00890735">
        <w:rPr>
          <w:snapToGrid/>
          <w:szCs w:val="18"/>
        </w:rPr>
        <w:t>perso</w:t>
      </w:r>
      <w:proofErr w:type="spellEnd"/>
      <w:r w:rsidRPr="00890735">
        <w:rPr>
          <w:snapToGrid/>
          <w:szCs w:val="18"/>
        </w:rPr>
        <w:t xml:space="preserve">(o)n(en)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w:instrText>
      </w:r>
      <w:r w:rsidR="00375E34" w:rsidRPr="00890735">
        <w:rPr>
          <w:snapToGrid/>
          <w:szCs w:val="18"/>
        </w:rPr>
        <w:instrText xml:space="preserve"> \* MERGEFORMAT </w:instrText>
      </w:r>
      <w:r w:rsidRPr="00890735">
        <w:rPr>
          <w:snapToGrid/>
          <w:szCs w:val="18"/>
        </w:rPr>
      </w:r>
      <w:r w:rsidRPr="00890735">
        <w:rPr>
          <w:snapToGrid/>
          <w:szCs w:val="18"/>
        </w:rPr>
        <w:fldChar w:fldCharType="separate"/>
      </w:r>
      <w:r w:rsidR="00BC2F3E" w:rsidRPr="00FD4C0C">
        <w:rPr>
          <w:snapToGrid/>
          <w:szCs w:val="18"/>
        </w:rPr>
        <w:t>[</w:t>
      </w:r>
      <w:r w:rsidR="00C33D09">
        <w:rPr>
          <w:snapToGrid/>
          <w:szCs w:val="18"/>
        </w:rPr>
        <w:t>4</w:t>
      </w:r>
      <w:r w:rsidR="00BC2F3E" w:rsidRPr="00FD4C0C">
        <w:rPr>
          <w:snapToGrid/>
          <w:szCs w:val="18"/>
        </w:rPr>
        <w:t>]</w:t>
      </w:r>
      <w:r w:rsidRPr="00890735">
        <w:rPr>
          <w:snapToGrid/>
          <w:szCs w:val="18"/>
        </w:rPr>
        <w:fldChar w:fldCharType="end"/>
      </w:r>
      <w:r w:rsidRPr="00890735">
        <w:rPr>
          <w:snapToGrid/>
          <w:szCs w:val="18"/>
        </w:rPr>
        <w:t>.</w:t>
      </w:r>
      <w:r w:rsidR="0038607C" w:rsidRPr="00890735" w:rsidDel="0038607C">
        <w:rPr>
          <w:snapToGrid/>
          <w:szCs w:val="18"/>
        </w:rPr>
        <w:t xml:space="preserve"> </w:t>
      </w:r>
    </w:p>
    <w:bookmarkEnd w:id="53"/>
    <w:p w14:paraId="7BCF1DEA" w14:textId="77777777" w:rsidR="00810374" w:rsidRDefault="00810374" w:rsidP="00810374">
      <w:pPr>
        <w:autoSpaceDE w:val="0"/>
        <w:autoSpaceDN w:val="0"/>
        <w:adjustRightInd w:val="0"/>
        <w:rPr>
          <w:rFonts w:cs="Arial"/>
          <w:snapToGrid/>
          <w:szCs w:val="18"/>
        </w:rPr>
      </w:pPr>
    </w:p>
    <w:p w14:paraId="6CDCDC10" w14:textId="41058DDD" w:rsidR="0038607C" w:rsidRDefault="006B4AA2" w:rsidP="0038607C">
      <w:pPr>
        <w:pStyle w:val="Kop3"/>
      </w:pPr>
      <w:bookmarkStart w:id="54" w:name="_Toc464135501"/>
      <w:bookmarkStart w:id="55" w:name="_Toc506361265"/>
      <w:bookmarkStart w:id="56" w:name="_Toc70931628"/>
      <w:r>
        <w:t xml:space="preserve">Geldnemer / </w:t>
      </w:r>
      <w:r w:rsidR="0038607C">
        <w:t>Schuldenaar</w:t>
      </w:r>
      <w:bookmarkEnd w:id="54"/>
      <w:bookmarkEnd w:id="55"/>
      <w:bookmarkEnd w:id="56"/>
    </w:p>
    <w:p w14:paraId="0D203639" w14:textId="77777777" w:rsidR="00734D87" w:rsidRPr="000D7FBE" w:rsidRDefault="00734D87" w:rsidP="000D7FBE"/>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38607C" w:rsidRPr="00D77156" w14:paraId="3276B10D" w14:textId="77777777" w:rsidTr="00724028">
        <w:trPr>
          <w:trHeight w:val="125"/>
          <w:tblHeader/>
        </w:trPr>
        <w:tc>
          <w:tcPr>
            <w:tcW w:w="2394" w:type="pct"/>
            <w:shd w:val="clear" w:color="auto" w:fill="BDD6EE" w:themeFill="accent1" w:themeFillTint="66"/>
          </w:tcPr>
          <w:p w14:paraId="6FF347AC" w14:textId="77777777" w:rsidR="0038607C" w:rsidRPr="00D77156" w:rsidRDefault="0038607C" w:rsidP="00323158">
            <w:pPr>
              <w:rPr>
                <w:b/>
              </w:rPr>
            </w:pPr>
            <w:r w:rsidRPr="00DB7FA4">
              <w:rPr>
                <w:b/>
              </w:rPr>
              <w:t>Modeldocument tekst</w:t>
            </w:r>
          </w:p>
        </w:tc>
        <w:tc>
          <w:tcPr>
            <w:tcW w:w="2606" w:type="pct"/>
            <w:shd w:val="clear" w:color="auto" w:fill="BDD6EE" w:themeFill="accent1" w:themeFillTint="66"/>
          </w:tcPr>
          <w:p w14:paraId="6311870C" w14:textId="77777777" w:rsidR="0038607C" w:rsidRPr="00D77156" w:rsidRDefault="0038607C" w:rsidP="00323158">
            <w:pPr>
              <w:rPr>
                <w:b/>
              </w:rPr>
            </w:pPr>
            <w:r w:rsidRPr="00DB7FA4">
              <w:rPr>
                <w:b/>
              </w:rPr>
              <w:t>Toelichting</w:t>
            </w:r>
          </w:p>
        </w:tc>
      </w:tr>
      <w:tr w:rsidR="0038607C" w:rsidRPr="00123774" w14:paraId="796FE6CE" w14:textId="77777777" w:rsidTr="00323158">
        <w:trPr>
          <w:trHeight w:val="125"/>
        </w:trPr>
        <w:tc>
          <w:tcPr>
            <w:tcW w:w="2394" w:type="pct"/>
            <w:shd w:val="clear" w:color="auto" w:fill="auto"/>
          </w:tcPr>
          <w:p w14:paraId="609FD8A1" w14:textId="0B6DDF2C" w:rsidR="0038607C" w:rsidRDefault="00BE197A" w:rsidP="00323158">
            <w:pPr>
              <w:rPr>
                <w:rFonts w:cs="Arial"/>
                <w:bCs/>
                <w:color w:val="FF0000"/>
                <w:szCs w:val="18"/>
              </w:rPr>
            </w:pPr>
            <w:r>
              <w:rPr>
                <w:rFonts w:cs="Arial"/>
                <w:bCs/>
                <w:color w:val="FF0000"/>
                <w:szCs w:val="18"/>
              </w:rPr>
              <w:t>1</w:t>
            </w:r>
            <w:r w:rsidR="0038607C" w:rsidRPr="00194473">
              <w:rPr>
                <w:rFonts w:cs="Arial"/>
                <w:bCs/>
                <w:color w:val="FF0000"/>
                <w:szCs w:val="18"/>
              </w:rPr>
              <w:t>.</w:t>
            </w:r>
          </w:p>
          <w:p w14:paraId="0E730376" w14:textId="4193DD5C" w:rsidR="003160AC" w:rsidRPr="00194473" w:rsidRDefault="003160AC" w:rsidP="00323158">
            <w:pPr>
              <w:rPr>
                <w:rFonts w:cs="Arial"/>
                <w:bCs/>
                <w:color w:val="FF0000"/>
                <w:szCs w:val="18"/>
              </w:rPr>
            </w:pPr>
          </w:p>
        </w:tc>
        <w:tc>
          <w:tcPr>
            <w:tcW w:w="2606" w:type="pct"/>
            <w:shd w:val="clear" w:color="auto" w:fill="auto"/>
          </w:tcPr>
          <w:p w14:paraId="7F998363" w14:textId="0C68CBE6" w:rsidR="00C82F63" w:rsidRDefault="00C82F63" w:rsidP="00C82F63">
            <w:pPr>
              <w:autoSpaceDE w:val="0"/>
              <w:autoSpaceDN w:val="0"/>
              <w:adjustRightInd w:val="0"/>
              <w:spacing w:line="240" w:lineRule="auto"/>
              <w:rPr>
                <w:rFonts w:cs="Arial"/>
                <w:sz w:val="16"/>
                <w:szCs w:val="16"/>
              </w:rPr>
            </w:pPr>
            <w:r w:rsidRPr="008F2A69">
              <w:rPr>
                <w:rFonts w:cs="Arial"/>
                <w:szCs w:val="18"/>
              </w:rPr>
              <w:t>Vaste tekst</w:t>
            </w:r>
            <w:r>
              <w:rPr>
                <w:rFonts w:cs="Arial"/>
                <w:sz w:val="16"/>
                <w:szCs w:val="16"/>
              </w:rPr>
              <w:t>.</w:t>
            </w:r>
          </w:p>
          <w:p w14:paraId="3224EEFE" w14:textId="77777777" w:rsidR="00C82F63" w:rsidRDefault="00C82F63" w:rsidP="00C82F63">
            <w:pPr>
              <w:autoSpaceDE w:val="0"/>
              <w:autoSpaceDN w:val="0"/>
              <w:adjustRightInd w:val="0"/>
              <w:spacing w:line="240" w:lineRule="auto"/>
              <w:rPr>
                <w:rFonts w:cs="Arial"/>
                <w:sz w:val="16"/>
                <w:szCs w:val="16"/>
              </w:rPr>
            </w:pPr>
          </w:p>
          <w:p w14:paraId="448AAB90" w14:textId="4E04C314" w:rsidR="00C82F63" w:rsidRPr="00AD2288" w:rsidRDefault="00C82F63" w:rsidP="00C82F63">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proofErr w:type="spellStart"/>
            <w:r w:rsidRPr="00AD2288">
              <w:rPr>
                <w:rFonts w:cs="Arial"/>
                <w:snapToGrid/>
                <w:kern w:val="0"/>
                <w:sz w:val="16"/>
                <w:szCs w:val="16"/>
                <w:lang w:eastAsia="nl-NL"/>
              </w:rPr>
              <w:t>StukdeelHypotheek</w:t>
            </w:r>
            <w:proofErr w:type="spellEnd"/>
            <w:r w:rsidR="00C81300">
              <w:rPr>
                <w:rFonts w:cs="Arial"/>
                <w:snapToGrid/>
                <w:kern w:val="0"/>
                <w:sz w:val="16"/>
                <w:szCs w:val="16"/>
                <w:lang w:eastAsia="nl-NL"/>
              </w:rPr>
              <w:t xml:space="preserve"> </w:t>
            </w:r>
            <w:r w:rsidR="00424202" w:rsidRPr="005D4352">
              <w:rPr>
                <w:rFonts w:cs="Arial"/>
                <w:sz w:val="16"/>
                <w:szCs w:val="16"/>
              </w:rPr>
              <w:t>[</w:t>
            </w:r>
            <w:proofErr w:type="spellStart"/>
            <w:r w:rsidR="00424202" w:rsidRPr="005D4352">
              <w:rPr>
                <w:rFonts w:cs="Arial"/>
                <w:sz w:val="16"/>
                <w:szCs w:val="16"/>
              </w:rPr>
              <w:t>aanduidingHypotheek</w:t>
            </w:r>
            <w:proofErr w:type="spellEnd"/>
            <w:r w:rsidR="00424202" w:rsidRPr="005D4352">
              <w:rPr>
                <w:rFonts w:cs="Arial"/>
                <w:sz w:val="16"/>
                <w:szCs w:val="16"/>
              </w:rPr>
              <w:t xml:space="preserve"> = niet aanwezig]</w:t>
            </w:r>
            <w:r w:rsidR="00C81300">
              <w:rPr>
                <w:rFonts w:cs="Arial"/>
                <w:sz w:val="16"/>
                <w:szCs w:val="16"/>
              </w:rPr>
              <w:t xml:space="preserve"> </w:t>
            </w:r>
            <w:r w:rsidRPr="00AD2288">
              <w:rPr>
                <w:rFonts w:cs="Arial"/>
                <w:sz w:val="16"/>
                <w:szCs w:val="16"/>
              </w:rPr>
              <w:t>/</w:t>
            </w:r>
            <w:proofErr w:type="spellStart"/>
            <w:r w:rsidRPr="00AD2288">
              <w:rPr>
                <w:rFonts w:cs="Arial"/>
                <w:sz w:val="16"/>
                <w:szCs w:val="16"/>
              </w:rPr>
              <w:t>ve</w:t>
            </w:r>
            <w:r>
              <w:rPr>
                <w:rFonts w:cs="Arial"/>
                <w:sz w:val="16"/>
                <w:szCs w:val="16"/>
              </w:rPr>
              <w:t>rvreemder</w:t>
            </w:r>
            <w:r w:rsidRPr="00AD2288">
              <w:rPr>
                <w:rFonts w:cs="Arial"/>
                <w:sz w:val="16"/>
                <w:szCs w:val="16"/>
              </w:rPr>
              <w:t>rRechtRef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-partij"</w:t>
            </w:r>
          </w:p>
          <w:p w14:paraId="77C270D7" w14:textId="1A3DA29A" w:rsidR="0038607C" w:rsidRPr="00CE14A0" w:rsidRDefault="0038607C" w:rsidP="00323158">
            <w:pPr>
              <w:autoSpaceDE w:val="0"/>
              <w:autoSpaceDN w:val="0"/>
              <w:adjustRightInd w:val="0"/>
              <w:spacing w:line="240" w:lineRule="auto"/>
              <w:rPr>
                <w:rFonts w:cs="Arial"/>
                <w:snapToGrid/>
                <w:kern w:val="0"/>
                <w:szCs w:val="18"/>
                <w:lang w:eastAsia="nl-NL"/>
              </w:rPr>
            </w:pPr>
          </w:p>
        </w:tc>
      </w:tr>
      <w:tr w:rsidR="0038607C" w:rsidRPr="00123774" w14:paraId="7BD6875F" w14:textId="77777777" w:rsidTr="00323158">
        <w:trPr>
          <w:trHeight w:val="125"/>
        </w:trPr>
        <w:tc>
          <w:tcPr>
            <w:tcW w:w="2394" w:type="pct"/>
            <w:shd w:val="clear" w:color="auto" w:fill="auto"/>
          </w:tcPr>
          <w:p w14:paraId="54F67308" w14:textId="77777777" w:rsidR="0038607C" w:rsidRPr="00194473" w:rsidRDefault="0038607C" w:rsidP="007107F2">
            <w:pPr>
              <w:ind w:left="227"/>
              <w:rPr>
                <w:color w:val="FF0000"/>
                <w:szCs w:val="18"/>
              </w:rPr>
            </w:pPr>
            <w:r w:rsidRPr="00194473">
              <w:rPr>
                <w:rFonts w:cs="Arial"/>
                <w:bCs/>
                <w:color w:val="800080"/>
                <w:szCs w:val="18"/>
                <w:highlight w:val="yellow"/>
              </w:rPr>
              <w:t>TEKSTBLOK GEVOLMACHTIGDE</w:t>
            </w:r>
            <w:r w:rsidRPr="00194473">
              <w:rPr>
                <w:rFonts w:cs="Arial"/>
                <w:bCs/>
                <w:color w:val="800080"/>
                <w:szCs w:val="18"/>
              </w:rPr>
              <w:t>:</w:t>
            </w:r>
          </w:p>
        </w:tc>
        <w:tc>
          <w:tcPr>
            <w:tcW w:w="2606" w:type="pct"/>
            <w:shd w:val="clear" w:color="auto" w:fill="auto"/>
          </w:tcPr>
          <w:p w14:paraId="0DA7E009" w14:textId="77777777" w:rsidR="0038607C" w:rsidRPr="008F2A69" w:rsidRDefault="0038607C" w:rsidP="00323158">
            <w:pPr>
              <w:rPr>
                <w:snapToGrid/>
                <w:kern w:val="0"/>
                <w:szCs w:val="18"/>
                <w:lang w:eastAsia="nl-NL"/>
              </w:rPr>
            </w:pPr>
            <w:r w:rsidRPr="008F2A69">
              <w:rPr>
                <w:snapToGrid/>
                <w:kern w:val="0"/>
                <w:szCs w:val="18"/>
                <w:lang w:eastAsia="nl-NL"/>
              </w:rPr>
              <w:t>Dit tekstblok is optioneel en wordt alleen weergegeven wanneer een gevolmachtigde optreedt voor de genoemde partij. Er kan maximaal één gevolmachtigde vermeld worden, die optreedt voor de genoemde partij.</w:t>
            </w:r>
          </w:p>
          <w:p w14:paraId="7C4A82D9" w14:textId="77777777" w:rsidR="0038607C" w:rsidRPr="0077794E" w:rsidRDefault="0038607C" w:rsidP="00323158">
            <w:pPr>
              <w:autoSpaceDE w:val="0"/>
              <w:autoSpaceDN w:val="0"/>
              <w:adjustRightInd w:val="0"/>
              <w:spacing w:line="240" w:lineRule="auto"/>
              <w:rPr>
                <w:snapToGrid/>
                <w:kern w:val="0"/>
                <w:sz w:val="16"/>
                <w:szCs w:val="16"/>
                <w:lang w:eastAsia="nl-NL"/>
              </w:rPr>
            </w:pPr>
          </w:p>
          <w:p w14:paraId="518AA6E8" w14:textId="77777777" w:rsidR="0038607C" w:rsidRPr="008F2A69" w:rsidRDefault="0038607C" w:rsidP="00323158">
            <w:pPr>
              <w:rPr>
                <w:snapToGrid/>
                <w:kern w:val="0"/>
                <w:sz w:val="16"/>
                <w:szCs w:val="16"/>
                <w:u w:val="single"/>
                <w:lang w:eastAsia="nl-NL"/>
              </w:rPr>
            </w:pPr>
            <w:r w:rsidRPr="008F2A69">
              <w:rPr>
                <w:snapToGrid/>
                <w:kern w:val="0"/>
                <w:sz w:val="16"/>
                <w:szCs w:val="16"/>
                <w:u w:val="single"/>
                <w:lang w:eastAsia="nl-NL"/>
              </w:rPr>
              <w:t>Mapping gevolmachtigde:</w:t>
            </w:r>
          </w:p>
          <w:p w14:paraId="4F31F7A9" w14:textId="77777777" w:rsidR="0038607C" w:rsidRPr="0077794E" w:rsidRDefault="0038607C" w:rsidP="00323158">
            <w:pPr>
              <w:autoSpaceDE w:val="0"/>
              <w:autoSpaceDN w:val="0"/>
              <w:adjustRightInd w:val="0"/>
              <w:spacing w:line="240" w:lineRule="auto"/>
              <w:rPr>
                <w:snapToGrid/>
                <w:kern w:val="0"/>
                <w:sz w:val="16"/>
                <w:szCs w:val="16"/>
                <w:lang w:eastAsia="nl-NL"/>
              </w:rPr>
            </w:pPr>
            <w:r w:rsidRPr="0077794E">
              <w:rPr>
                <w:snapToGrid/>
                <w:kern w:val="0"/>
                <w:sz w:val="16"/>
                <w:szCs w:val="16"/>
                <w:lang w:eastAsia="nl-NL"/>
              </w:rPr>
              <w:t>//</w:t>
            </w:r>
            <w:proofErr w:type="spellStart"/>
            <w:r w:rsidRPr="0077794E">
              <w:rPr>
                <w:snapToGrid/>
                <w:kern w:val="0"/>
                <w:sz w:val="16"/>
                <w:szCs w:val="16"/>
                <w:lang w:eastAsia="nl-NL"/>
              </w:rPr>
              <w:t>IMKAD_</w:t>
            </w:r>
            <w:r w:rsidRPr="0077794E">
              <w:rPr>
                <w:rFonts w:cs="Arial"/>
                <w:snapToGrid/>
                <w:kern w:val="0"/>
                <w:sz w:val="16"/>
                <w:szCs w:val="16"/>
                <w:lang w:eastAsia="nl-NL"/>
              </w:rPr>
              <w:t>AangebodenStuk</w:t>
            </w:r>
            <w:proofErr w:type="spellEnd"/>
            <w:r w:rsidRPr="0077794E">
              <w:rPr>
                <w:snapToGrid/>
                <w:kern w:val="0"/>
                <w:sz w:val="16"/>
                <w:szCs w:val="16"/>
                <w:lang w:eastAsia="nl-NL"/>
              </w:rPr>
              <w:t>/Partij/Gevolmachtigde</w:t>
            </w:r>
          </w:p>
          <w:p w14:paraId="4AF6DF04" w14:textId="77777777" w:rsidR="0038607C" w:rsidRPr="0077794E" w:rsidRDefault="0038607C" w:rsidP="00323158">
            <w:pPr>
              <w:autoSpaceDE w:val="0"/>
              <w:autoSpaceDN w:val="0"/>
              <w:adjustRightInd w:val="0"/>
              <w:spacing w:line="240" w:lineRule="auto"/>
              <w:rPr>
                <w:snapToGrid/>
                <w:kern w:val="0"/>
                <w:sz w:val="16"/>
                <w:szCs w:val="16"/>
                <w:lang w:eastAsia="nl-NL"/>
              </w:rPr>
            </w:pPr>
            <w:r w:rsidRPr="0077794E">
              <w:rPr>
                <w:sz w:val="16"/>
                <w:szCs w:val="16"/>
                <w:lang w:val="nl"/>
              </w:rPr>
              <w:t>-de overige mapping is opgenomen in het genoemde tekstblok.</w:t>
            </w:r>
          </w:p>
        </w:tc>
      </w:tr>
      <w:tr w:rsidR="0038607C" w:rsidRPr="00123774" w14:paraId="6A19DEC9" w14:textId="77777777" w:rsidTr="000D7FBE">
        <w:trPr>
          <w:trHeight w:val="1065"/>
        </w:trPr>
        <w:tc>
          <w:tcPr>
            <w:tcW w:w="2394" w:type="pct"/>
            <w:shd w:val="clear" w:color="auto" w:fill="auto"/>
          </w:tcPr>
          <w:p w14:paraId="70144F6E" w14:textId="5451FF74" w:rsidR="0038607C" w:rsidRPr="00194473" w:rsidRDefault="0038607C" w:rsidP="00A02434">
            <w:pPr>
              <w:ind w:left="681" w:hanging="454"/>
              <w:rPr>
                <w:rFonts w:ascii="Times New Roman" w:hAnsi="Times New Roman"/>
                <w:color w:val="339966"/>
                <w:szCs w:val="18"/>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sidR="00A02434">
              <w:rPr>
                <w:color w:val="339966"/>
                <w:szCs w:val="18"/>
              </w:rPr>
              <w:tab/>
            </w:r>
            <w:r w:rsidR="00A02434">
              <w:rPr>
                <w:color w:val="339966"/>
                <w:szCs w:val="18"/>
              </w:rPr>
              <w:tab/>
            </w:r>
            <w:r w:rsidR="00A02434">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56381BFB" w14:textId="77777777" w:rsidR="0038607C" w:rsidRPr="00FC6ED9" w:rsidRDefault="0038607C" w:rsidP="00323158">
            <w:pPr>
              <w:rPr>
                <w:rFonts w:cs="Arial"/>
                <w:bCs/>
                <w:color w:val="800080"/>
                <w:sz w:val="20"/>
              </w:rPr>
            </w:pPr>
          </w:p>
        </w:tc>
        <w:tc>
          <w:tcPr>
            <w:tcW w:w="2606" w:type="pct"/>
            <w:shd w:val="clear" w:color="auto" w:fill="auto"/>
          </w:tcPr>
          <w:p w14:paraId="3EB292B6" w14:textId="3B18BDD1" w:rsidR="0038607C" w:rsidRPr="008F2A69" w:rsidRDefault="0038607C" w:rsidP="00182B9C">
            <w:pPr>
              <w:rPr>
                <w:snapToGrid/>
                <w:kern w:val="0"/>
                <w:szCs w:val="18"/>
                <w:lang w:eastAsia="nl-NL"/>
              </w:rPr>
            </w:pPr>
            <w:r w:rsidRPr="008F2A69">
              <w:rPr>
                <w:szCs w:val="18"/>
              </w:rPr>
              <w:t xml:space="preserve">Verplichte keuze uit 2 tekstblokken met de gegevens van de </w:t>
            </w:r>
            <w:proofErr w:type="spellStart"/>
            <w:r w:rsidRPr="008F2A69">
              <w:rPr>
                <w:szCs w:val="18"/>
              </w:rPr>
              <w:t>perso</w:t>
            </w:r>
            <w:proofErr w:type="spellEnd"/>
            <w:r w:rsidRPr="008F2A69">
              <w:rPr>
                <w:szCs w:val="18"/>
              </w:rPr>
              <w:t xml:space="preserve">(o)n(en), die tot de partij behoren. Er moet minimaal één tekstblok ingevuld worden. Er mogen meerdere dezelfde of verschillende tekstblokken na elkaar vermeld worden. Alle combinaties zijn toegestaan. </w:t>
            </w:r>
          </w:p>
          <w:p w14:paraId="63B32D67" w14:textId="77777777" w:rsidR="0038607C" w:rsidRPr="008F2A69" w:rsidRDefault="0038607C" w:rsidP="00323158">
            <w:pPr>
              <w:rPr>
                <w:sz w:val="16"/>
                <w:szCs w:val="16"/>
                <w:u w:val="single"/>
              </w:rPr>
            </w:pPr>
            <w:r w:rsidRPr="008F2A69">
              <w:rPr>
                <w:sz w:val="16"/>
                <w:szCs w:val="16"/>
                <w:u w:val="single"/>
              </w:rPr>
              <w:t>Mapping persoon:</w:t>
            </w:r>
          </w:p>
          <w:p w14:paraId="6BE1A7B9" w14:textId="77777777" w:rsidR="0038607C" w:rsidRPr="0077794E" w:rsidRDefault="0038607C" w:rsidP="00323158">
            <w:pPr>
              <w:autoSpaceDE w:val="0"/>
              <w:autoSpaceDN w:val="0"/>
              <w:adjustRightInd w:val="0"/>
              <w:spacing w:line="240" w:lineRule="auto"/>
              <w:rPr>
                <w:sz w:val="16"/>
                <w:szCs w:val="16"/>
                <w:lang w:val="nl"/>
              </w:rPr>
            </w:pPr>
            <w:r w:rsidRPr="0077794E">
              <w:rPr>
                <w:rFonts w:cs="Arial"/>
                <w:snapToGrid/>
                <w:kern w:val="0"/>
                <w:sz w:val="16"/>
                <w:szCs w:val="16"/>
                <w:lang w:eastAsia="nl-NL"/>
              </w:rPr>
              <w:t>//</w:t>
            </w:r>
            <w:proofErr w:type="spellStart"/>
            <w:r w:rsidRPr="0077794E">
              <w:rPr>
                <w:rFonts w:cs="Arial"/>
                <w:snapToGrid/>
                <w:kern w:val="0"/>
                <w:sz w:val="16"/>
                <w:szCs w:val="16"/>
                <w:lang w:eastAsia="nl-NL"/>
              </w:rPr>
              <w:t>IMKAD_</w:t>
            </w:r>
            <w:r w:rsidRPr="0077794E">
              <w:rPr>
                <w:snapToGrid/>
                <w:kern w:val="0"/>
                <w:sz w:val="16"/>
                <w:szCs w:val="16"/>
                <w:lang w:eastAsia="nl-NL"/>
              </w:rPr>
              <w:t>AangebodenStuk</w:t>
            </w:r>
            <w:proofErr w:type="spellEnd"/>
            <w:r w:rsidRPr="0077794E">
              <w:rPr>
                <w:rFonts w:cs="Arial"/>
                <w:snapToGrid/>
                <w:kern w:val="0"/>
                <w:sz w:val="16"/>
                <w:szCs w:val="16"/>
                <w:lang w:eastAsia="nl-NL"/>
              </w:rPr>
              <w:t>/Partij/</w:t>
            </w:r>
            <w:proofErr w:type="spellStart"/>
            <w:r w:rsidRPr="0077794E">
              <w:rPr>
                <w:rFonts w:cs="Arial"/>
                <w:snapToGrid/>
                <w:kern w:val="0"/>
                <w:sz w:val="16"/>
                <w:szCs w:val="16"/>
                <w:lang w:eastAsia="nl-NL"/>
              </w:rPr>
              <w:t>IMKAD_Persoon</w:t>
            </w:r>
            <w:proofErr w:type="spellEnd"/>
          </w:p>
          <w:p w14:paraId="4AEC6635" w14:textId="77777777" w:rsidR="0038607C" w:rsidRPr="0077794E" w:rsidRDefault="0038607C" w:rsidP="00323158">
            <w:pPr>
              <w:autoSpaceDE w:val="0"/>
              <w:autoSpaceDN w:val="0"/>
              <w:adjustRightInd w:val="0"/>
              <w:spacing w:line="240" w:lineRule="auto"/>
              <w:rPr>
                <w:rFonts w:cs="Arial"/>
                <w:snapToGrid/>
                <w:kern w:val="0"/>
                <w:sz w:val="16"/>
                <w:szCs w:val="16"/>
                <w:lang w:eastAsia="nl-NL"/>
              </w:rPr>
            </w:pPr>
            <w:r w:rsidRPr="0077794E">
              <w:rPr>
                <w:sz w:val="16"/>
                <w:szCs w:val="16"/>
                <w:lang w:val="nl"/>
              </w:rPr>
              <w:t>-de overige mapping is opgenomen in de genoemde tekstblokken.</w:t>
            </w:r>
          </w:p>
        </w:tc>
      </w:tr>
    </w:tbl>
    <w:p w14:paraId="34F2758D" w14:textId="77777777" w:rsidR="00734D87" w:rsidRDefault="00734D87"/>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857DF" w:rsidRPr="00123774" w14:paraId="56AC875D" w14:textId="77777777" w:rsidTr="00323158">
        <w:trPr>
          <w:trHeight w:val="125"/>
        </w:trPr>
        <w:tc>
          <w:tcPr>
            <w:tcW w:w="2394" w:type="pct"/>
            <w:shd w:val="clear" w:color="auto" w:fill="auto"/>
          </w:tcPr>
          <w:p w14:paraId="266A2927" w14:textId="7DF171D5" w:rsidR="000857DF" w:rsidRPr="00194473" w:rsidRDefault="000857DF" w:rsidP="000D7FBE">
            <w:pPr>
              <w:ind w:left="310"/>
              <w:rPr>
                <w:rFonts w:cs="Arial"/>
                <w:szCs w:val="18"/>
              </w:rPr>
            </w:pPr>
            <w:r w:rsidRPr="000D7FBE">
              <w:rPr>
                <w:rFonts w:cs="Arial"/>
                <w:color w:val="FF0000"/>
                <w:szCs w:val="18"/>
              </w:rPr>
              <w:lastRenderedPageBreak/>
              <w:t>hierna</w:t>
            </w:r>
            <w:r w:rsidRPr="000857DF">
              <w:rPr>
                <w:rFonts w:cs="Arial"/>
                <w:color w:val="FF0000"/>
                <w:szCs w:val="18"/>
              </w:rPr>
              <w:t xml:space="preserve"> </w:t>
            </w:r>
            <w:r w:rsidRPr="00C21DA7">
              <w:rPr>
                <w:rFonts w:cs="Arial"/>
                <w:color w:val="800080"/>
                <w:szCs w:val="18"/>
              </w:rPr>
              <w:t>(zowel gezamenlijk als ieder afzonderlijk)</w:t>
            </w:r>
            <w:r w:rsidRPr="00C21DA7">
              <w:rPr>
                <w:rFonts w:cs="Arial"/>
                <w:color w:val="339966"/>
                <w:szCs w:val="18"/>
              </w:rPr>
              <w:t xml:space="preserve"> </w:t>
            </w:r>
            <w:r w:rsidRPr="000D7FBE">
              <w:rPr>
                <w:rFonts w:cs="Arial"/>
                <w:color w:val="FF0000"/>
                <w:szCs w:val="18"/>
              </w:rPr>
              <w:t>te noemen: “de geldnemer” of “schuldenaar”</w:t>
            </w:r>
            <w:r w:rsidR="000D7FBE">
              <w:rPr>
                <w:rFonts w:cs="Arial"/>
                <w:color w:val="FF0000"/>
                <w:szCs w:val="18"/>
              </w:rPr>
              <w:t>;</w:t>
            </w:r>
          </w:p>
        </w:tc>
        <w:tc>
          <w:tcPr>
            <w:tcW w:w="2606" w:type="pct"/>
            <w:shd w:val="clear" w:color="auto" w:fill="auto"/>
          </w:tcPr>
          <w:p w14:paraId="435252EC" w14:textId="77777777" w:rsidR="00E805C3" w:rsidRPr="00AF2670" w:rsidRDefault="00E805C3" w:rsidP="00E805C3">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7107F2">
              <w:rPr>
                <w:snapToGrid/>
                <w:szCs w:val="18"/>
              </w:rPr>
              <w:t>(</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sidRPr="007107F2">
              <w:rPr>
                <w:snapToGrid/>
                <w:szCs w:val="18"/>
              </w:rPr>
              <w:t>)</w:t>
            </w:r>
            <w:r>
              <w:rPr>
                <w:snapToGrid/>
                <w:szCs w:val="18"/>
              </w:rPr>
              <w:t xml:space="preserve"> </w:t>
            </w:r>
            <w:r w:rsidRPr="00AF2670">
              <w:rPr>
                <w:snapToGrid/>
                <w:szCs w:val="18"/>
              </w:rPr>
              <w:t>wordt getoond wanneer de partij bestaat uit meer dan één gerechtigde persoon.</w:t>
            </w:r>
          </w:p>
          <w:p w14:paraId="48441368" w14:textId="77777777" w:rsidR="00E805C3" w:rsidRPr="00AF2670" w:rsidRDefault="00E805C3" w:rsidP="00E805C3">
            <w:pPr>
              <w:rPr>
                <w:snapToGrid/>
                <w:u w:val="single"/>
              </w:rPr>
            </w:pPr>
          </w:p>
          <w:p w14:paraId="76A9574B" w14:textId="3F4E2794" w:rsidR="00E805C3" w:rsidRPr="00AF2670" w:rsidRDefault="00E805C3" w:rsidP="00E805C3">
            <w:pPr>
              <w:rPr>
                <w:snapToGrid/>
                <w:u w:val="single"/>
              </w:rPr>
            </w:pPr>
            <w:r w:rsidRPr="00AF2670">
              <w:rPr>
                <w:snapToGrid/>
                <w:u w:val="single"/>
              </w:rPr>
              <w:t xml:space="preserve">Mapping </w:t>
            </w:r>
            <w:r>
              <w:rPr>
                <w:snapToGrid/>
                <w:u w:val="single"/>
              </w:rPr>
              <w:t>geldnemer/schuldenaar</w:t>
            </w:r>
            <w:r w:rsidRPr="00AF2670">
              <w:rPr>
                <w:snapToGrid/>
                <w:u w:val="single"/>
              </w:rPr>
              <w:t xml:space="preserve"> partij:</w:t>
            </w:r>
          </w:p>
          <w:p w14:paraId="5986C245" w14:textId="77777777" w:rsidR="00E805C3" w:rsidRPr="00AF2670" w:rsidRDefault="00E805C3" w:rsidP="00E805C3">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 xml:space="preserve">partij is vastgelegd als vervreemder bij het </w:t>
            </w:r>
            <w:proofErr w:type="spellStart"/>
            <w:r w:rsidRPr="00AF2670">
              <w:rPr>
                <w:rFonts w:cs="Arial"/>
                <w:snapToGrid/>
                <w:sz w:val="16"/>
                <w:szCs w:val="16"/>
              </w:rPr>
              <w:t>StukdeelHypotheek</w:t>
            </w:r>
            <w:proofErr w:type="spellEnd"/>
            <w:r w:rsidRPr="00AF2670">
              <w:rPr>
                <w:rFonts w:cs="Arial"/>
                <w:snapToGrid/>
                <w:sz w:val="16"/>
                <w:szCs w:val="16"/>
              </w:rPr>
              <w:t>:</w:t>
            </w:r>
          </w:p>
          <w:p w14:paraId="21D7ABCF" w14:textId="77777777" w:rsidR="00E805C3" w:rsidRPr="00AF2670" w:rsidRDefault="00E805C3" w:rsidP="00E805C3">
            <w:pPr>
              <w:autoSpaceDE w:val="0"/>
              <w:autoSpaceDN w:val="0"/>
              <w:adjustRightInd w:val="0"/>
              <w:spacing w:line="240" w:lineRule="auto"/>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w:t>
            </w:r>
            <w:proofErr w:type="spellStart"/>
            <w:r w:rsidRPr="00AF2670">
              <w:rPr>
                <w:rFonts w:cs="Arial"/>
                <w:snapToGrid/>
                <w:sz w:val="16"/>
                <w:szCs w:val="16"/>
              </w:rPr>
              <w:t>StukdeelHypotheek</w:t>
            </w:r>
            <w:proofErr w:type="spellEnd"/>
            <w:r w:rsidRPr="00AF2670">
              <w:rPr>
                <w:rFonts w:cs="Arial"/>
                <w:snapToGrid/>
                <w:sz w:val="16"/>
                <w:szCs w:val="16"/>
              </w:rPr>
              <w:t xml:space="preserve"> [</w:t>
            </w:r>
            <w:proofErr w:type="spellStart"/>
            <w:r w:rsidRPr="00AF2670">
              <w:rPr>
                <w:rFonts w:cs="Arial"/>
                <w:snapToGrid/>
                <w:sz w:val="16"/>
                <w:szCs w:val="16"/>
              </w:rPr>
              <w:t>aanduidingHypotheek</w:t>
            </w:r>
            <w:proofErr w:type="spellEnd"/>
            <w:r w:rsidRPr="00AF2670">
              <w:rPr>
                <w:rFonts w:cs="Arial"/>
                <w:snapToGrid/>
                <w:sz w:val="16"/>
                <w:szCs w:val="16"/>
              </w:rPr>
              <w:t xml:space="preserve"> = niet aanwezig] /</w:t>
            </w:r>
            <w:proofErr w:type="spellStart"/>
            <w:r w:rsidRPr="00AF2670">
              <w:rPr>
                <w:rFonts w:cs="Arial"/>
                <w:snapToGrid/>
                <w:sz w:val="16"/>
                <w:szCs w:val="16"/>
              </w:rPr>
              <w:t>vervreemderRechtRef</w:t>
            </w:r>
            <w:proofErr w:type="spellEnd"/>
            <w:r w:rsidRPr="00AF2670">
              <w:rPr>
                <w:rFonts w:cs="Arial"/>
                <w:snapToGrid/>
                <w:sz w:val="16"/>
                <w:szCs w:val="16"/>
              </w:rPr>
              <w:t xml:space="preserve"> [</w:t>
            </w:r>
            <w:proofErr w:type="spellStart"/>
            <w:r w:rsidRPr="00AF2670">
              <w:rPr>
                <w:rFonts w:cs="Arial"/>
                <w:snapToGrid/>
                <w:kern w:val="0"/>
                <w:sz w:val="16"/>
                <w:szCs w:val="16"/>
                <w:lang w:eastAsia="nl-NL"/>
              </w:rPr>
              <w:t>xlink:href</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69E6D666" w14:textId="77777777" w:rsidR="00E805C3" w:rsidRPr="00AF2670" w:rsidRDefault="00E805C3" w:rsidP="00E805C3">
            <w:pPr>
              <w:rPr>
                <w:snapToGrid/>
                <w:szCs w:val="18"/>
                <w:u w:val="single"/>
              </w:rPr>
            </w:pPr>
          </w:p>
          <w:p w14:paraId="57BBFBB8" w14:textId="77777777" w:rsidR="00E805C3" w:rsidRPr="00AF2670" w:rsidRDefault="00E805C3" w:rsidP="00E805C3">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61B49490"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67B44688"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0A02B0AB"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tia_IndGerechtigde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24403AC2"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 en/of</w:t>
            </w:r>
          </w:p>
          <w:p w14:paraId="4F1AE584"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55E3C5E7"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r>
            <w:proofErr w:type="spellStart"/>
            <w:r w:rsidRPr="00AF2670">
              <w:rPr>
                <w:rFonts w:cs="Arial"/>
                <w:snapToGrid/>
                <w:kern w:val="0"/>
                <w:sz w:val="16"/>
                <w:szCs w:val="16"/>
                <w:lang w:eastAsia="nl-NL"/>
              </w:rPr>
              <w:t>IMKAD_Persoon</w:t>
            </w:r>
            <w:proofErr w:type="spellEnd"/>
            <w:r w:rsidRPr="00AF2670">
              <w:rPr>
                <w:rFonts w:cs="Arial"/>
                <w:snapToGrid/>
                <w:kern w:val="0"/>
                <w:sz w:val="16"/>
                <w:szCs w:val="16"/>
                <w:lang w:eastAsia="nl-NL"/>
              </w:rPr>
              <w:t>/</w:t>
            </w:r>
            <w:proofErr w:type="spellStart"/>
            <w:r w:rsidRPr="00AF2670">
              <w:rPr>
                <w:rFonts w:cs="Arial"/>
                <w:snapToGrid/>
                <w:kern w:val="0"/>
                <w:sz w:val="16"/>
                <w:szCs w:val="16"/>
                <w:lang w:eastAsia="nl-NL"/>
              </w:rPr>
              <w:t>tia_IndGerechtgde</w:t>
            </w:r>
            <w:proofErr w:type="spellEnd"/>
            <w:r w:rsidRPr="00AF2670">
              <w:rPr>
                <w:rFonts w:cs="Arial"/>
                <w:snapToGrid/>
                <w:kern w:val="0"/>
                <w:sz w:val="16"/>
                <w:szCs w:val="16"/>
                <w:lang w:eastAsia="nl-NL"/>
              </w:rPr>
              <w:t xml:space="preserve"> is ‘</w:t>
            </w:r>
            <w:proofErr w:type="spellStart"/>
            <w:r w:rsidRPr="00AF2670">
              <w:rPr>
                <w:rFonts w:cs="Arial"/>
                <w:snapToGrid/>
                <w:kern w:val="0"/>
                <w:sz w:val="16"/>
                <w:szCs w:val="16"/>
                <w:lang w:eastAsia="nl-NL"/>
              </w:rPr>
              <w:t>true</w:t>
            </w:r>
            <w:proofErr w:type="spellEnd"/>
            <w:r w:rsidRPr="00AF2670">
              <w:rPr>
                <w:rFonts w:cs="Arial"/>
                <w:snapToGrid/>
                <w:kern w:val="0"/>
                <w:sz w:val="16"/>
                <w:szCs w:val="16"/>
                <w:lang w:eastAsia="nl-NL"/>
              </w:rPr>
              <w:t>’</w:t>
            </w:r>
          </w:p>
          <w:p w14:paraId="1E2C1DAA" w14:textId="77777777" w:rsidR="00E805C3" w:rsidRPr="00AF2670" w:rsidRDefault="00E805C3" w:rsidP="00E805C3">
            <w:pPr>
              <w:autoSpaceDE w:val="0"/>
              <w:autoSpaceDN w:val="0"/>
              <w:adjustRightInd w:val="0"/>
              <w:spacing w:line="240" w:lineRule="auto"/>
              <w:rPr>
                <w:rFonts w:cs="Arial"/>
                <w:snapToGrid/>
                <w:kern w:val="0"/>
                <w:sz w:val="16"/>
                <w:szCs w:val="16"/>
                <w:lang w:eastAsia="nl-NL"/>
              </w:rPr>
            </w:pPr>
          </w:p>
          <w:p w14:paraId="1D7AC812" w14:textId="4E450EDF" w:rsidR="00E805C3" w:rsidRPr="00AF2670" w:rsidRDefault="00E805C3" w:rsidP="00E805C3">
            <w:pPr>
              <w:rPr>
                <w:snapToGrid/>
                <w:u w:val="single"/>
              </w:rPr>
            </w:pPr>
            <w:r w:rsidRPr="00AF2670">
              <w:rPr>
                <w:snapToGrid/>
                <w:u w:val="single"/>
              </w:rPr>
              <w:t xml:space="preserve">Mapping aanduiding </w:t>
            </w:r>
            <w:r>
              <w:rPr>
                <w:snapToGrid/>
                <w:u w:val="single"/>
              </w:rPr>
              <w:t>geldnemer/schuldenaar</w:t>
            </w:r>
            <w:r w:rsidRPr="00AF2670">
              <w:rPr>
                <w:snapToGrid/>
                <w:u w:val="single"/>
              </w:rPr>
              <w:t xml:space="preserve"> partij:</w:t>
            </w:r>
          </w:p>
          <w:p w14:paraId="51B98EEA" w14:textId="64C31A23" w:rsidR="000857DF" w:rsidRPr="008F2A69" w:rsidRDefault="00E805C3" w:rsidP="00E805C3">
            <w:pPr>
              <w:rPr>
                <w:szCs w:val="18"/>
              </w:rPr>
            </w:pPr>
            <w:r w:rsidRPr="00AF2670">
              <w:rPr>
                <w:rFonts w:cs="Arial"/>
                <w:snapToGrid/>
                <w:kern w:val="0"/>
                <w:sz w:val="16"/>
                <w:szCs w:val="16"/>
                <w:lang w:eastAsia="nl-NL"/>
              </w:rPr>
              <w:t>//</w:t>
            </w:r>
            <w:proofErr w:type="spellStart"/>
            <w:r w:rsidRPr="00AF2670">
              <w:rPr>
                <w:rFonts w:cs="Arial"/>
                <w:snapToGrid/>
                <w:kern w:val="0"/>
                <w:sz w:val="16"/>
                <w:szCs w:val="16"/>
                <w:lang w:eastAsia="nl-NL"/>
              </w:rPr>
              <w:t>IMKAD_</w:t>
            </w:r>
            <w:r w:rsidRPr="00AF2670">
              <w:rPr>
                <w:snapToGrid/>
                <w:kern w:val="0"/>
                <w:sz w:val="16"/>
                <w:szCs w:val="16"/>
                <w:lang w:eastAsia="nl-NL"/>
              </w:rPr>
              <w:t>AangebodenStuk</w:t>
            </w:r>
            <w:proofErr w:type="spellEnd"/>
            <w:r w:rsidRPr="00AF2670">
              <w:rPr>
                <w:rFonts w:cs="Arial"/>
                <w:snapToGrid/>
                <w:kern w:val="0"/>
                <w:sz w:val="16"/>
                <w:szCs w:val="16"/>
                <w:lang w:eastAsia="nl-NL"/>
              </w:rPr>
              <w:t>/Partij[</w:t>
            </w:r>
            <w:proofErr w:type="spellStart"/>
            <w:r w:rsidRPr="00AF2670">
              <w:rPr>
                <w:rFonts w:cs="Arial"/>
                <w:snapToGrid/>
                <w:kern w:val="0"/>
                <w:sz w:val="16"/>
                <w:szCs w:val="16"/>
                <w:lang w:eastAsia="nl-NL"/>
              </w:rPr>
              <w:t>id</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schuldenaar </w:t>
            </w:r>
            <w:r w:rsidRPr="00AF2670">
              <w:rPr>
                <w:rFonts w:cs="Arial"/>
                <w:snapToGrid/>
                <w:kern w:val="0"/>
                <w:sz w:val="16"/>
                <w:szCs w:val="16"/>
                <w:lang w:eastAsia="nl-NL"/>
              </w:rPr>
              <w:t>partij]/</w:t>
            </w:r>
            <w:proofErr w:type="spellStart"/>
            <w:r w:rsidRPr="00AF2670">
              <w:rPr>
                <w:rFonts w:cs="Arial"/>
                <w:snapToGrid/>
                <w:kern w:val="0"/>
                <w:sz w:val="16"/>
                <w:szCs w:val="16"/>
                <w:lang w:eastAsia="nl-NL"/>
              </w:rPr>
              <w:t>aanduidingPartij</w:t>
            </w:r>
            <w:proofErr w:type="spellEnd"/>
            <w:r w:rsidRPr="00AF2670">
              <w:rPr>
                <w:rFonts w:cs="Arial"/>
                <w:snapToGrid/>
                <w:kern w:val="0"/>
                <w:sz w:val="16"/>
                <w:szCs w:val="16"/>
                <w:lang w:eastAsia="nl-NL"/>
              </w:rPr>
              <w:t xml:space="preserve"> </w:t>
            </w:r>
            <w:r>
              <w:rPr>
                <w:rFonts w:cs="Arial"/>
                <w:snapToGrid/>
                <w:kern w:val="0"/>
                <w:sz w:val="16"/>
                <w:szCs w:val="16"/>
                <w:lang w:eastAsia="nl-NL"/>
              </w:rPr>
              <w:t xml:space="preserve">= </w:t>
            </w:r>
            <w:r w:rsidRPr="00E805C3">
              <w:rPr>
                <w:rFonts w:cs="Arial"/>
                <w:snapToGrid/>
                <w:kern w:val="0"/>
                <w:sz w:val="16"/>
                <w:szCs w:val="16"/>
                <w:lang w:eastAsia="nl-NL"/>
              </w:rPr>
              <w:t>'geldnemer of schuldenaar'</w:t>
            </w:r>
          </w:p>
        </w:tc>
      </w:tr>
    </w:tbl>
    <w:p w14:paraId="24F33D12" w14:textId="77777777" w:rsidR="00B96572" w:rsidRPr="000D7FBE" w:rsidRDefault="00B96572" w:rsidP="000D7FBE">
      <w:pPr>
        <w:rPr>
          <w:lang w:val="nl"/>
        </w:rPr>
      </w:pPr>
    </w:p>
    <w:p w14:paraId="53535187" w14:textId="431DBCA6" w:rsidR="005B5069" w:rsidRDefault="00F77041" w:rsidP="000D7FBE">
      <w:pPr>
        <w:pStyle w:val="Kop3"/>
        <w:tabs>
          <w:tab w:val="clear" w:pos="680"/>
        </w:tabs>
      </w:pPr>
      <w:bookmarkStart w:id="57" w:name="_Toc70931629"/>
      <w:r w:rsidRPr="00B96572">
        <w:t>Geldverstrekker</w:t>
      </w:r>
      <w:bookmarkEnd w:id="57"/>
    </w:p>
    <w:p w14:paraId="66DAF462" w14:textId="77777777" w:rsidR="00124D00" w:rsidRPr="008F2A69" w:rsidRDefault="00124D00" w:rsidP="008F2A69"/>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D77156" w14:paraId="3963ACE1" w14:textId="77777777" w:rsidTr="00724028">
        <w:trPr>
          <w:trHeight w:val="125"/>
          <w:tblHeader/>
        </w:trPr>
        <w:tc>
          <w:tcPr>
            <w:tcW w:w="2394" w:type="pct"/>
            <w:shd w:val="clear" w:color="auto" w:fill="BDD6EE" w:themeFill="accent1" w:themeFillTint="66"/>
          </w:tcPr>
          <w:p w14:paraId="3E6B997C" w14:textId="77777777" w:rsidR="005B5069" w:rsidRPr="00D77156" w:rsidRDefault="005B5069" w:rsidP="004936BD">
            <w:pPr>
              <w:rPr>
                <w:b/>
              </w:rPr>
            </w:pPr>
            <w:r w:rsidRPr="00DB7FA4">
              <w:rPr>
                <w:b/>
              </w:rPr>
              <w:t>Modeldocument tekst</w:t>
            </w:r>
          </w:p>
        </w:tc>
        <w:tc>
          <w:tcPr>
            <w:tcW w:w="2606" w:type="pct"/>
            <w:shd w:val="clear" w:color="auto" w:fill="BDD6EE" w:themeFill="accent1" w:themeFillTint="66"/>
          </w:tcPr>
          <w:p w14:paraId="40EC0409" w14:textId="77777777" w:rsidR="005B5069" w:rsidRPr="00D77156" w:rsidRDefault="005B5069" w:rsidP="004936BD">
            <w:pPr>
              <w:rPr>
                <w:b/>
              </w:rPr>
            </w:pPr>
            <w:r w:rsidRPr="00DB7FA4">
              <w:rPr>
                <w:b/>
              </w:rPr>
              <w:t>Toelichting</w:t>
            </w:r>
          </w:p>
        </w:tc>
      </w:tr>
      <w:tr w:rsidR="005B5069" w:rsidRPr="00123774" w14:paraId="6B639B77" w14:textId="77777777" w:rsidTr="004936BD">
        <w:trPr>
          <w:trHeight w:val="125"/>
        </w:trPr>
        <w:tc>
          <w:tcPr>
            <w:tcW w:w="2394" w:type="pct"/>
            <w:shd w:val="clear" w:color="auto" w:fill="auto"/>
          </w:tcPr>
          <w:p w14:paraId="3FEC04E3" w14:textId="77777777" w:rsidR="005B5069" w:rsidRPr="00194473" w:rsidRDefault="005B5069" w:rsidP="004936BD">
            <w:pPr>
              <w:rPr>
                <w:rFonts w:cs="Arial"/>
                <w:bCs/>
                <w:color w:val="FF0000"/>
                <w:szCs w:val="18"/>
                <w:lang w:val="en-US"/>
              </w:rPr>
            </w:pPr>
            <w:r>
              <w:rPr>
                <w:rFonts w:cs="Arial"/>
                <w:bCs/>
                <w:color w:val="FF0000"/>
                <w:szCs w:val="18"/>
                <w:lang w:val="en-US"/>
              </w:rPr>
              <w:t>2</w:t>
            </w:r>
            <w:r w:rsidRPr="00194473">
              <w:rPr>
                <w:rFonts w:cs="Arial"/>
                <w:bCs/>
                <w:color w:val="FF0000"/>
                <w:szCs w:val="18"/>
                <w:lang w:val="en-US"/>
              </w:rPr>
              <w:t>.</w:t>
            </w:r>
          </w:p>
        </w:tc>
        <w:tc>
          <w:tcPr>
            <w:tcW w:w="2606" w:type="pct"/>
            <w:shd w:val="clear" w:color="auto" w:fill="auto"/>
          </w:tcPr>
          <w:p w14:paraId="5C844770" w14:textId="77777777" w:rsidR="005B5069" w:rsidRPr="004936BD" w:rsidRDefault="005B5069" w:rsidP="004936BD">
            <w:pPr>
              <w:rPr>
                <w:sz w:val="16"/>
                <w:szCs w:val="16"/>
                <w:lang w:val="nl"/>
              </w:rPr>
            </w:pPr>
            <w:r w:rsidRPr="004936BD">
              <w:rPr>
                <w:snapToGrid/>
                <w:sz w:val="16"/>
                <w:szCs w:val="16"/>
              </w:rPr>
              <w:t>Vaste</w:t>
            </w:r>
            <w:r w:rsidRPr="004936BD">
              <w:rPr>
                <w:sz w:val="16"/>
                <w:szCs w:val="16"/>
                <w:lang w:val="nl"/>
              </w:rPr>
              <w:t xml:space="preserve"> tekst.</w:t>
            </w:r>
          </w:p>
          <w:p w14:paraId="651EE5DF" w14:textId="77777777" w:rsidR="005B5069" w:rsidRDefault="005B5069" w:rsidP="004936BD">
            <w:pPr>
              <w:autoSpaceDE w:val="0"/>
              <w:autoSpaceDN w:val="0"/>
              <w:adjustRightInd w:val="0"/>
              <w:spacing w:line="240" w:lineRule="auto"/>
              <w:rPr>
                <w:kern w:val="0"/>
                <w:lang w:eastAsia="nl-NL"/>
              </w:rPr>
            </w:pPr>
          </w:p>
          <w:p w14:paraId="1C85283B" w14:textId="2F1429EA" w:rsidR="00A14F33" w:rsidRDefault="005B5069" w:rsidP="004936BD">
            <w:pPr>
              <w:autoSpaceDE w:val="0"/>
              <w:autoSpaceDN w:val="0"/>
              <w:adjustRightInd w:val="0"/>
              <w:spacing w:line="240" w:lineRule="auto"/>
              <w:rPr>
                <w:rFonts w:cs="Arial"/>
                <w:sz w:val="16"/>
                <w:szCs w:val="16"/>
              </w:rPr>
            </w:pPr>
            <w:r w:rsidRPr="007312B4">
              <w:rPr>
                <w:rFonts w:cs="Arial"/>
                <w:sz w:val="16"/>
                <w:szCs w:val="16"/>
              </w:rPr>
              <w:t>//</w:t>
            </w:r>
            <w:proofErr w:type="spellStart"/>
            <w:r w:rsidRPr="007312B4">
              <w:rPr>
                <w:rFonts w:cs="Arial"/>
                <w:sz w:val="16"/>
                <w:szCs w:val="16"/>
              </w:rPr>
              <w:t>IMKAD_AangebodenStuk</w:t>
            </w:r>
            <w:proofErr w:type="spellEnd"/>
            <w:r w:rsidRPr="007312B4">
              <w:rPr>
                <w:rFonts w:cs="Arial"/>
                <w:sz w:val="16"/>
                <w:szCs w:val="16"/>
              </w:rPr>
              <w:t>/</w:t>
            </w:r>
            <w:proofErr w:type="spellStart"/>
            <w:r w:rsidRPr="007312B4">
              <w:rPr>
                <w:rFonts w:cs="Arial"/>
                <w:sz w:val="16"/>
                <w:szCs w:val="16"/>
              </w:rPr>
              <w:t>StukdeelHypotheek</w:t>
            </w:r>
            <w:proofErr w:type="spellEnd"/>
            <w:r>
              <w:rPr>
                <w:rFonts w:cs="Arial"/>
                <w:sz w:val="16"/>
                <w:szCs w:val="16"/>
              </w:rPr>
              <w:t xml:space="preserve"> </w:t>
            </w:r>
            <w:r w:rsidR="008849E0" w:rsidRPr="006D7A8A">
              <w:rPr>
                <w:rFonts w:cs="Arial"/>
                <w:sz w:val="16"/>
                <w:szCs w:val="16"/>
              </w:rPr>
              <w:t>[</w:t>
            </w:r>
            <w:proofErr w:type="spellStart"/>
            <w:r w:rsidR="008849E0" w:rsidRPr="006D7A8A">
              <w:rPr>
                <w:rFonts w:cs="Arial"/>
                <w:sz w:val="16"/>
                <w:szCs w:val="16"/>
              </w:rPr>
              <w:t>aanduidingHypotheek</w:t>
            </w:r>
            <w:proofErr w:type="spellEnd"/>
            <w:r w:rsidR="008849E0" w:rsidRPr="006D7A8A">
              <w:rPr>
                <w:rFonts w:cs="Arial"/>
                <w:sz w:val="16"/>
                <w:szCs w:val="16"/>
              </w:rPr>
              <w:t xml:space="preserve"> = niet aanwezig]</w:t>
            </w:r>
          </w:p>
          <w:p w14:paraId="3E351296" w14:textId="77777777" w:rsidR="005B5069" w:rsidRDefault="005B5069" w:rsidP="004936BD">
            <w:pPr>
              <w:autoSpaceDE w:val="0"/>
              <w:autoSpaceDN w:val="0"/>
              <w:adjustRightInd w:val="0"/>
              <w:spacing w:line="240" w:lineRule="auto"/>
              <w:rPr>
                <w:rFonts w:cs="Arial"/>
                <w:sz w:val="16"/>
                <w:szCs w:val="16"/>
              </w:rPr>
            </w:pPr>
            <w:r w:rsidRPr="007312B4">
              <w:rPr>
                <w:rFonts w:cs="Arial"/>
                <w:sz w:val="16"/>
                <w:szCs w:val="16"/>
              </w:rPr>
              <w:t>/</w:t>
            </w:r>
            <w:proofErr w:type="spellStart"/>
            <w:r w:rsidRPr="007312B4">
              <w:rPr>
                <w:rFonts w:cs="Arial"/>
                <w:sz w:val="16"/>
                <w:szCs w:val="16"/>
              </w:rPr>
              <w:t>ver</w:t>
            </w:r>
            <w:r>
              <w:rPr>
                <w:rFonts w:cs="Arial"/>
                <w:sz w:val="16"/>
                <w:szCs w:val="16"/>
              </w:rPr>
              <w:t>krijger</w:t>
            </w:r>
            <w:r w:rsidRPr="007312B4">
              <w:rPr>
                <w:rFonts w:cs="Arial"/>
                <w:sz w:val="16"/>
                <w:szCs w:val="16"/>
              </w:rPr>
              <w:t>RechtRef</w:t>
            </w:r>
            <w:proofErr w:type="spellEnd"/>
            <w:r w:rsidRPr="007312B4">
              <w:rPr>
                <w:rFonts w:cs="Arial"/>
                <w:sz w:val="16"/>
                <w:szCs w:val="16"/>
              </w:rPr>
              <w:t xml:space="preserve"> </w:t>
            </w:r>
            <w:r>
              <w:rPr>
                <w:rFonts w:cs="Arial"/>
                <w:sz w:val="16"/>
                <w:szCs w:val="16"/>
              </w:rPr>
              <w:t>[</w:t>
            </w:r>
            <w:proofErr w:type="spellStart"/>
            <w:r w:rsidRPr="007312B4">
              <w:rPr>
                <w:rFonts w:cs="Arial"/>
                <w:sz w:val="16"/>
                <w:szCs w:val="16"/>
              </w:rPr>
              <w:t>xlink:href</w:t>
            </w:r>
            <w:proofErr w:type="spellEnd"/>
            <w:r w:rsidRPr="007312B4">
              <w:rPr>
                <w:rFonts w:cs="Arial"/>
                <w:sz w:val="16"/>
                <w:szCs w:val="16"/>
              </w:rPr>
              <w:t>="#</w:t>
            </w:r>
            <w:proofErr w:type="spellStart"/>
            <w:r w:rsidRPr="007312B4">
              <w:rPr>
                <w:rFonts w:cs="Arial"/>
                <w:sz w:val="16"/>
                <w:szCs w:val="16"/>
              </w:rPr>
              <w:t>id</w:t>
            </w:r>
            <w:proofErr w:type="spellEnd"/>
            <w:r w:rsidRPr="007312B4">
              <w:rPr>
                <w:rFonts w:cs="Arial"/>
                <w:sz w:val="16"/>
                <w:szCs w:val="16"/>
              </w:rPr>
              <w:t xml:space="preserve"> hypot</w:t>
            </w:r>
            <w:r>
              <w:rPr>
                <w:rFonts w:cs="Arial"/>
                <w:sz w:val="16"/>
                <w:szCs w:val="16"/>
              </w:rPr>
              <w:t>heekbank</w:t>
            </w:r>
            <w:r w:rsidRPr="007312B4">
              <w:rPr>
                <w:rFonts w:cs="Arial"/>
                <w:sz w:val="16"/>
                <w:szCs w:val="16"/>
              </w:rPr>
              <w:t>-partij"</w:t>
            </w:r>
            <w:r>
              <w:rPr>
                <w:rFonts w:cs="Arial"/>
                <w:sz w:val="16"/>
                <w:szCs w:val="16"/>
              </w:rPr>
              <w:t>]</w:t>
            </w:r>
          </w:p>
          <w:p w14:paraId="6D6589C7" w14:textId="3C590582" w:rsidR="00C82F63" w:rsidRPr="00DB7FA4" w:rsidRDefault="00C82F63" w:rsidP="004936BD">
            <w:pPr>
              <w:autoSpaceDE w:val="0"/>
              <w:autoSpaceDN w:val="0"/>
              <w:adjustRightInd w:val="0"/>
              <w:spacing w:line="240" w:lineRule="auto"/>
              <w:rPr>
                <w:snapToGrid/>
                <w:kern w:val="0"/>
                <w:lang w:eastAsia="nl-NL"/>
              </w:rPr>
            </w:pPr>
          </w:p>
        </w:tc>
      </w:tr>
    </w:tbl>
    <w:p w14:paraId="0B5FCBFA" w14:textId="77777777" w:rsidR="00734D87" w:rsidRDefault="00734D87"/>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4E00DBA7" w14:textId="77777777" w:rsidTr="004936BD">
        <w:trPr>
          <w:trHeight w:val="125"/>
        </w:trPr>
        <w:tc>
          <w:tcPr>
            <w:tcW w:w="2394" w:type="pct"/>
            <w:shd w:val="clear" w:color="auto" w:fill="auto"/>
          </w:tcPr>
          <w:p w14:paraId="67500DF4" w14:textId="77777777" w:rsidR="005B5069" w:rsidRPr="00194473" w:rsidRDefault="005B5069" w:rsidP="004936BD">
            <w:pPr>
              <w:ind w:left="301"/>
              <w:rPr>
                <w:color w:val="FF0000"/>
                <w:szCs w:val="18"/>
              </w:rPr>
            </w:pPr>
            <w:r w:rsidRPr="00194473">
              <w:rPr>
                <w:rFonts w:cs="Arial"/>
                <w:bCs/>
                <w:color w:val="FF0000"/>
                <w:szCs w:val="18"/>
                <w:highlight w:val="yellow"/>
                <w:lang w:val="en-US"/>
              </w:rPr>
              <w:lastRenderedPageBreak/>
              <w:t>TEKSTBLOK GEVOLMACHTIGDE</w:t>
            </w:r>
            <w:r w:rsidRPr="00194473">
              <w:rPr>
                <w:rFonts w:cs="Arial"/>
                <w:bCs/>
                <w:color w:val="FF0000"/>
                <w:szCs w:val="18"/>
                <w:lang w:val="en-US"/>
              </w:rPr>
              <w:t>:</w:t>
            </w:r>
          </w:p>
        </w:tc>
        <w:tc>
          <w:tcPr>
            <w:tcW w:w="2606" w:type="pct"/>
            <w:shd w:val="clear" w:color="auto" w:fill="auto"/>
          </w:tcPr>
          <w:p w14:paraId="388B283D" w14:textId="012140B5"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Dit tekstblok is verplicht omdat er altijd een gevolmachtigde optreedt in naam van de </w:t>
            </w:r>
            <w:proofErr w:type="spellStart"/>
            <w:r w:rsidR="00BC5BBF">
              <w:rPr>
                <w:snapToGrid/>
                <w:kern w:val="0"/>
                <w:sz w:val="16"/>
                <w:szCs w:val="16"/>
                <w:lang w:eastAsia="nl-NL"/>
              </w:rPr>
              <w:t>ggeldverstrekker</w:t>
            </w:r>
            <w:proofErr w:type="spellEnd"/>
            <w:r w:rsidRPr="00201FE5">
              <w:rPr>
                <w:snapToGrid/>
                <w:kern w:val="0"/>
                <w:sz w:val="16"/>
                <w:szCs w:val="16"/>
                <w:lang w:eastAsia="nl-NL"/>
              </w:rPr>
              <w:t xml:space="preserve"> en</w:t>
            </w:r>
            <w:r w:rsidR="00201FE5">
              <w:rPr>
                <w:snapToGrid/>
                <w:kern w:val="0"/>
                <w:sz w:val="16"/>
                <w:szCs w:val="16"/>
                <w:lang w:eastAsia="nl-NL"/>
              </w:rPr>
              <w:t>,</w:t>
            </w:r>
            <w:r w:rsidRPr="00201FE5">
              <w:rPr>
                <w:snapToGrid/>
                <w:kern w:val="0"/>
                <w:sz w:val="16"/>
                <w:szCs w:val="16"/>
                <w:lang w:eastAsia="nl-NL"/>
              </w:rPr>
              <w:t xml:space="preserve"> ingeval </w:t>
            </w:r>
            <w:r w:rsidR="00201FE5">
              <w:rPr>
                <w:snapToGrid/>
                <w:kern w:val="0"/>
                <w:sz w:val="16"/>
                <w:szCs w:val="16"/>
                <w:lang w:eastAsia="nl-NL"/>
              </w:rPr>
              <w:t>aanwezig,</w:t>
            </w:r>
            <w:r w:rsidRPr="00201FE5">
              <w:rPr>
                <w:snapToGrid/>
                <w:kern w:val="0"/>
                <w:sz w:val="16"/>
                <w:szCs w:val="16"/>
                <w:lang w:eastAsia="nl-NL"/>
              </w:rPr>
              <w:t xml:space="preserve"> in naam van de verzekeraar. Er kan maximaal één gemachtigde vermeld worden.</w:t>
            </w:r>
          </w:p>
          <w:p w14:paraId="4D9380E7" w14:textId="77777777" w:rsidR="003149B7" w:rsidRPr="00201FE5" w:rsidRDefault="003149B7" w:rsidP="00201FE5">
            <w:pPr>
              <w:spacing w:line="240" w:lineRule="auto"/>
              <w:rPr>
                <w:snapToGrid/>
                <w:kern w:val="0"/>
                <w:sz w:val="16"/>
                <w:szCs w:val="16"/>
                <w:lang w:eastAsia="nl-NL"/>
              </w:rPr>
            </w:pPr>
          </w:p>
          <w:p w14:paraId="2EC50878"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In deze akte treedt de gevolmachtigde op voor:</w:t>
            </w:r>
          </w:p>
          <w:p w14:paraId="57E2A24F" w14:textId="0B2E433A" w:rsidR="003149B7" w:rsidRPr="00201FE5" w:rsidRDefault="003149B7" w:rsidP="00201FE5">
            <w:pPr>
              <w:numPr>
                <w:ilvl w:val="0"/>
                <w:numId w:val="42"/>
              </w:numPr>
              <w:spacing w:line="240" w:lineRule="auto"/>
              <w:rPr>
                <w:snapToGrid/>
                <w:kern w:val="0"/>
                <w:sz w:val="16"/>
                <w:szCs w:val="16"/>
                <w:lang w:eastAsia="nl-NL"/>
              </w:rPr>
            </w:pPr>
            <w:r w:rsidRPr="00201FE5">
              <w:rPr>
                <w:snapToGrid/>
                <w:kern w:val="0"/>
                <w:sz w:val="16"/>
                <w:szCs w:val="16"/>
                <w:lang w:eastAsia="nl-NL"/>
              </w:rPr>
              <w:t xml:space="preserve">één partij: de </w:t>
            </w:r>
            <w:r w:rsidR="00BC5BBF">
              <w:rPr>
                <w:snapToGrid/>
                <w:kern w:val="0"/>
                <w:sz w:val="16"/>
                <w:szCs w:val="16"/>
                <w:lang w:eastAsia="nl-NL"/>
              </w:rPr>
              <w:t>geldverstrekker</w:t>
            </w:r>
            <w:r w:rsidRPr="00201FE5">
              <w:rPr>
                <w:snapToGrid/>
                <w:kern w:val="0"/>
                <w:sz w:val="16"/>
                <w:szCs w:val="16"/>
                <w:lang w:eastAsia="nl-NL"/>
              </w:rPr>
              <w:t>, of</w:t>
            </w:r>
          </w:p>
          <w:p w14:paraId="2C798BD0" w14:textId="04F41160" w:rsidR="003149B7" w:rsidRPr="00201FE5" w:rsidRDefault="00F86FB7" w:rsidP="00201FE5">
            <w:pPr>
              <w:numPr>
                <w:ilvl w:val="0"/>
                <w:numId w:val="42"/>
              </w:numPr>
              <w:spacing w:line="240" w:lineRule="auto"/>
              <w:rPr>
                <w:snapToGrid/>
                <w:kern w:val="0"/>
                <w:sz w:val="16"/>
                <w:szCs w:val="16"/>
                <w:lang w:eastAsia="nl-NL"/>
              </w:rPr>
            </w:pPr>
            <w:r w:rsidRPr="00201FE5">
              <w:rPr>
                <w:snapToGrid/>
                <w:kern w:val="0"/>
                <w:sz w:val="16"/>
                <w:szCs w:val="16"/>
                <w:lang w:eastAsia="nl-NL"/>
              </w:rPr>
              <w:t>twee</w:t>
            </w:r>
            <w:r w:rsidR="003149B7" w:rsidRPr="00201FE5">
              <w:rPr>
                <w:snapToGrid/>
                <w:kern w:val="0"/>
                <w:sz w:val="16"/>
                <w:szCs w:val="16"/>
                <w:lang w:eastAsia="nl-NL"/>
              </w:rPr>
              <w:t xml:space="preserve"> partijen: de </w:t>
            </w:r>
            <w:r w:rsidR="00BC5BBF">
              <w:rPr>
                <w:snapToGrid/>
                <w:kern w:val="0"/>
                <w:sz w:val="16"/>
                <w:szCs w:val="16"/>
                <w:lang w:eastAsia="nl-NL"/>
              </w:rPr>
              <w:t>geldverstrekker</w:t>
            </w:r>
            <w:r w:rsidRPr="00201FE5">
              <w:rPr>
                <w:snapToGrid/>
                <w:kern w:val="0"/>
                <w:sz w:val="16"/>
                <w:szCs w:val="16"/>
                <w:lang w:eastAsia="nl-NL"/>
              </w:rPr>
              <w:t xml:space="preserve"> en </w:t>
            </w:r>
            <w:r w:rsidR="003149B7" w:rsidRPr="00201FE5">
              <w:rPr>
                <w:snapToGrid/>
                <w:kern w:val="0"/>
                <w:sz w:val="16"/>
                <w:szCs w:val="16"/>
                <w:lang w:eastAsia="nl-NL"/>
              </w:rPr>
              <w:t>de verzekeraar</w:t>
            </w:r>
          </w:p>
          <w:p w14:paraId="4DF57F9B"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De mapping is hiervan afhankelijk. </w:t>
            </w:r>
          </w:p>
          <w:p w14:paraId="5E2D3D5D" w14:textId="77777777" w:rsidR="003149B7" w:rsidRPr="00201FE5" w:rsidRDefault="003149B7" w:rsidP="00201FE5">
            <w:pPr>
              <w:spacing w:line="240" w:lineRule="auto"/>
              <w:rPr>
                <w:snapToGrid/>
                <w:kern w:val="0"/>
                <w:sz w:val="16"/>
                <w:szCs w:val="16"/>
                <w:lang w:eastAsia="nl-NL"/>
              </w:rPr>
            </w:pPr>
          </w:p>
          <w:p w14:paraId="089813BF"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a</w:t>
            </w:r>
            <w:r w:rsidRPr="00201FE5">
              <w:rPr>
                <w:snapToGrid/>
                <w:kern w:val="0"/>
                <w:sz w:val="16"/>
                <w:szCs w:val="16"/>
                <w:lang w:eastAsia="nl-NL"/>
              </w:rPr>
              <w:t>.:</w:t>
            </w:r>
          </w:p>
          <w:p w14:paraId="4D3A3CA2" w14:textId="4C5954AA"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w:t>
            </w:r>
            <w:proofErr w:type="spellStart"/>
            <w:r w:rsidRPr="00201FE5">
              <w:rPr>
                <w:snapToGrid/>
                <w:kern w:val="0"/>
                <w:sz w:val="16"/>
                <w:szCs w:val="16"/>
                <w:lang w:eastAsia="nl-NL"/>
              </w:rPr>
              <w:t>IMKAD_AangebodenStuk</w:t>
            </w:r>
            <w:proofErr w:type="spellEnd"/>
            <w:r w:rsidRPr="00201FE5">
              <w:rPr>
                <w:snapToGrid/>
                <w:kern w:val="0"/>
                <w:sz w:val="16"/>
                <w:szCs w:val="16"/>
                <w:lang w:eastAsia="nl-NL"/>
              </w:rPr>
              <w:t>/Partij/Gevolmachtigde, waarbij ./</w:t>
            </w:r>
            <w:proofErr w:type="spellStart"/>
            <w:r w:rsidRPr="00201FE5">
              <w:rPr>
                <w:snapToGrid/>
                <w:kern w:val="0"/>
                <w:sz w:val="16"/>
                <w:szCs w:val="16"/>
                <w:lang w:eastAsia="nl-NL"/>
              </w:rPr>
              <w:t>aanduidingpartij</w:t>
            </w:r>
            <w:proofErr w:type="spellEnd"/>
            <w:r w:rsidRPr="00201FE5">
              <w:rPr>
                <w:snapToGrid/>
                <w:kern w:val="0"/>
                <w:sz w:val="16"/>
                <w:szCs w:val="16"/>
                <w:lang w:eastAsia="nl-NL"/>
              </w:rPr>
              <w:t>(‘</w:t>
            </w:r>
            <w:r w:rsidR="00BC5BBF">
              <w:rPr>
                <w:rFonts w:cs="Arial"/>
                <w:color w:val="000000" w:themeColor="text1"/>
                <w:sz w:val="16"/>
                <w:szCs w:val="16"/>
              </w:rPr>
              <w:t>geldverstrekker’</w:t>
            </w:r>
            <w:r w:rsidRPr="00201FE5">
              <w:rPr>
                <w:snapToGrid/>
                <w:kern w:val="0"/>
                <w:sz w:val="16"/>
                <w:szCs w:val="16"/>
                <w:lang w:eastAsia="nl-NL"/>
              </w:rPr>
              <w:t>)</w:t>
            </w:r>
          </w:p>
          <w:p w14:paraId="4E35002C" w14:textId="77777777" w:rsidR="003149B7" w:rsidRPr="00201FE5" w:rsidRDefault="003149B7" w:rsidP="00201FE5">
            <w:pPr>
              <w:spacing w:line="240" w:lineRule="auto"/>
              <w:rPr>
                <w:snapToGrid/>
                <w:kern w:val="0"/>
                <w:sz w:val="16"/>
                <w:szCs w:val="16"/>
                <w:lang w:eastAsia="nl-NL"/>
              </w:rPr>
            </w:pPr>
          </w:p>
          <w:p w14:paraId="62547259" w14:textId="77777777" w:rsidR="003149B7" w:rsidRPr="00201FE5" w:rsidRDefault="003149B7" w:rsidP="00201FE5">
            <w:pPr>
              <w:spacing w:line="240" w:lineRule="auto"/>
              <w:rPr>
                <w:snapToGrid/>
                <w:kern w:val="0"/>
                <w:sz w:val="16"/>
                <w:szCs w:val="16"/>
                <w:lang w:eastAsia="nl-NL"/>
              </w:rPr>
            </w:pPr>
            <w:r w:rsidRPr="00201FE5">
              <w:rPr>
                <w:snapToGrid/>
                <w:kern w:val="0"/>
                <w:sz w:val="16"/>
                <w:szCs w:val="16"/>
                <w:u w:val="single"/>
                <w:lang w:eastAsia="nl-NL"/>
              </w:rPr>
              <w:t>Mapping optie b</w:t>
            </w:r>
            <w:r w:rsidRPr="00201FE5">
              <w:rPr>
                <w:snapToGrid/>
                <w:kern w:val="0"/>
                <w:sz w:val="16"/>
                <w:szCs w:val="16"/>
                <w:lang w:eastAsia="nl-NL"/>
              </w:rPr>
              <w:t>.:</w:t>
            </w:r>
          </w:p>
          <w:p w14:paraId="5CB39C6B" w14:textId="62A35A9B" w:rsidR="003149B7" w:rsidRPr="00201FE5" w:rsidRDefault="003149B7" w:rsidP="00201FE5">
            <w:pPr>
              <w:spacing w:line="240" w:lineRule="auto"/>
              <w:rPr>
                <w:snapToGrid/>
                <w:kern w:val="0"/>
                <w:sz w:val="16"/>
                <w:szCs w:val="16"/>
                <w:lang w:eastAsia="nl-NL"/>
              </w:rPr>
            </w:pPr>
            <w:r w:rsidRPr="00201FE5">
              <w:rPr>
                <w:snapToGrid/>
                <w:kern w:val="0"/>
                <w:sz w:val="16"/>
                <w:szCs w:val="16"/>
                <w:lang w:eastAsia="nl-NL"/>
              </w:rPr>
              <w:t xml:space="preserve">In deze optie treedt de gevolmachtigde op voor </w:t>
            </w:r>
            <w:r w:rsidR="00F86FB7" w:rsidRPr="00201FE5">
              <w:rPr>
                <w:snapToGrid/>
                <w:kern w:val="0"/>
                <w:sz w:val="16"/>
                <w:szCs w:val="16"/>
                <w:lang w:eastAsia="nl-NL"/>
              </w:rPr>
              <w:t>twee</w:t>
            </w:r>
            <w:r w:rsidRPr="00201FE5">
              <w:rPr>
                <w:snapToGrid/>
                <w:kern w:val="0"/>
                <w:sz w:val="16"/>
                <w:szCs w:val="16"/>
                <w:lang w:eastAsia="nl-NL"/>
              </w:rPr>
              <w:t xml:space="preserve"> partijen het is daarom noodzakelijk dat deze partijen gegroepeerd worden onder </w:t>
            </w:r>
            <w:r w:rsidRPr="00201FE5">
              <w:rPr>
                <w:sz w:val="16"/>
                <w:szCs w:val="16"/>
              </w:rPr>
              <w:t>één partij waaraan de gevolmachtigde gekoppeld wordt.</w:t>
            </w:r>
          </w:p>
          <w:p w14:paraId="501F77C1" w14:textId="77777777" w:rsidR="00F86FB7" w:rsidRDefault="00F86FB7" w:rsidP="003149B7">
            <w:pPr>
              <w:rPr>
                <w:snapToGrid/>
                <w:kern w:val="0"/>
                <w:u w:val="single"/>
                <w:lang w:eastAsia="nl-NL"/>
              </w:rPr>
            </w:pPr>
          </w:p>
          <w:p w14:paraId="06BF7E25" w14:textId="21EB04AF" w:rsidR="003149B7" w:rsidRPr="00AD2288" w:rsidRDefault="003149B7" w:rsidP="003149B7">
            <w:pPr>
              <w:rPr>
                <w:snapToGrid/>
                <w:kern w:val="0"/>
                <w:lang w:eastAsia="nl-NL"/>
              </w:rPr>
            </w:pPr>
            <w:r w:rsidRPr="00AD2288">
              <w:rPr>
                <w:snapToGrid/>
                <w:kern w:val="0"/>
                <w:u w:val="single"/>
                <w:lang w:eastAsia="nl-NL"/>
              </w:rPr>
              <w:t>Mapping ‘ verzamel‘ partij</w:t>
            </w:r>
            <w:r w:rsidRPr="00AD2288">
              <w:rPr>
                <w:snapToGrid/>
                <w:kern w:val="0"/>
                <w:lang w:eastAsia="nl-NL"/>
              </w:rPr>
              <w:t>:</w:t>
            </w:r>
          </w:p>
          <w:p w14:paraId="7B57049D"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5458FD8F" w14:textId="77777777" w:rsidR="003149B7" w:rsidRPr="00AD2288" w:rsidRDefault="003149B7" w:rsidP="003149B7">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750440F8" w14:textId="77C36C4F" w:rsidR="003149B7" w:rsidRDefault="003149B7" w:rsidP="003149B7">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BC5BBF">
              <w:rPr>
                <w:snapToGrid/>
                <w:kern w:val="0"/>
                <w:sz w:val="16"/>
                <w:szCs w:val="16"/>
                <w:lang w:eastAsia="nl-NL"/>
              </w:rPr>
              <w:t>geldverstrekker</w:t>
            </w:r>
            <w:r w:rsidRPr="00AD2288">
              <w:rPr>
                <w:snapToGrid/>
                <w:kern w:val="0"/>
                <w:sz w:val="16"/>
                <w:szCs w:val="16"/>
                <w:lang w:eastAsia="nl-NL"/>
              </w:rPr>
              <w:t>-verzekeraar’)</w:t>
            </w:r>
          </w:p>
          <w:p w14:paraId="0C2F5BCA" w14:textId="107CCFB0" w:rsidR="008A2823" w:rsidRDefault="008A2823" w:rsidP="003149B7">
            <w:pPr>
              <w:autoSpaceDE w:val="0"/>
              <w:autoSpaceDN w:val="0"/>
              <w:adjustRightInd w:val="0"/>
              <w:spacing w:line="240" w:lineRule="auto"/>
              <w:rPr>
                <w:snapToGrid/>
                <w:kern w:val="0"/>
                <w:sz w:val="16"/>
                <w:szCs w:val="16"/>
                <w:lang w:eastAsia="nl-NL"/>
              </w:rPr>
            </w:pPr>
          </w:p>
          <w:p w14:paraId="1F385DA5" w14:textId="77777777" w:rsidR="008A2823" w:rsidRPr="00AD2288" w:rsidRDefault="008A2823" w:rsidP="003149B7">
            <w:pPr>
              <w:autoSpaceDE w:val="0"/>
              <w:autoSpaceDN w:val="0"/>
              <w:adjustRightInd w:val="0"/>
              <w:spacing w:line="240" w:lineRule="auto"/>
              <w:rPr>
                <w:snapToGrid/>
                <w:kern w:val="0"/>
                <w:sz w:val="16"/>
                <w:szCs w:val="16"/>
                <w:lang w:eastAsia="nl-NL"/>
              </w:rPr>
            </w:pPr>
          </w:p>
          <w:p w14:paraId="3F3D6B1F" w14:textId="77777777" w:rsidR="003149B7" w:rsidRPr="00AD2288" w:rsidRDefault="003149B7" w:rsidP="003149B7">
            <w:pPr>
              <w:rPr>
                <w:sz w:val="16"/>
                <w:szCs w:val="16"/>
                <w:lang w:val="nl"/>
              </w:rPr>
            </w:pPr>
            <w:r w:rsidRPr="00AD2288">
              <w:rPr>
                <w:sz w:val="16"/>
                <w:szCs w:val="16"/>
                <w:lang w:val="nl"/>
              </w:rPr>
              <w:t>De overige mapping is opgenomen in het genoemde tekstblok.</w:t>
            </w:r>
          </w:p>
          <w:p w14:paraId="7E8BA333" w14:textId="5EECABE4" w:rsidR="005B5069" w:rsidRPr="002E19B9" w:rsidRDefault="005B5069" w:rsidP="004936BD">
            <w:pPr>
              <w:autoSpaceDE w:val="0"/>
              <w:autoSpaceDN w:val="0"/>
              <w:adjustRightInd w:val="0"/>
              <w:spacing w:line="240" w:lineRule="auto"/>
              <w:rPr>
                <w:rFonts w:cs="Arial"/>
                <w:snapToGrid/>
                <w:kern w:val="0"/>
                <w:sz w:val="16"/>
                <w:szCs w:val="16"/>
                <w:lang w:eastAsia="nl-NL"/>
              </w:rPr>
            </w:pPr>
          </w:p>
        </w:tc>
      </w:tr>
    </w:tbl>
    <w:p w14:paraId="406E2862" w14:textId="77777777" w:rsidR="008A2823" w:rsidRDefault="008A2823">
      <w:r>
        <w:br w:type="page"/>
      </w: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5B5069" w:rsidRPr="00123774" w14:paraId="7F6ABC21" w14:textId="77777777" w:rsidTr="004936BD">
        <w:trPr>
          <w:trHeight w:val="125"/>
        </w:trPr>
        <w:tc>
          <w:tcPr>
            <w:tcW w:w="2394" w:type="pct"/>
            <w:shd w:val="clear" w:color="auto" w:fill="auto"/>
          </w:tcPr>
          <w:p w14:paraId="11F786E3" w14:textId="2E8F098D" w:rsidR="005B5069" w:rsidRPr="00194473" w:rsidRDefault="005B5069" w:rsidP="004936BD">
            <w:pPr>
              <w:ind w:left="301"/>
              <w:rPr>
                <w:rFonts w:cs="Arial"/>
                <w:bCs/>
                <w:color w:val="800080"/>
                <w:szCs w:val="18"/>
              </w:rPr>
            </w:pPr>
            <w:r w:rsidRPr="00AD2288">
              <w:rPr>
                <w:rFonts w:cs="Arial"/>
              </w:rPr>
              <w:lastRenderedPageBreak/>
              <w:fldChar w:fldCharType="begin"/>
            </w:r>
            <w:r w:rsidRPr="00AD2288">
              <w:rPr>
                <w:rFonts w:cs="Arial"/>
              </w:rPr>
              <w:instrText>MacroButton Nomacro §</w:instrText>
            </w:r>
            <w:r w:rsidRPr="00AD2288">
              <w:rPr>
                <w:rFonts w:cs="Arial"/>
              </w:rPr>
              <w:fldChar w:fldCharType="end"/>
            </w:r>
            <w:r w:rsidRPr="00AD2288">
              <w:rPr>
                <w:rFonts w:ascii="Times New Roman" w:hAnsi="Times New Roman"/>
              </w:rPr>
              <w:t xml:space="preserve"> </w:t>
            </w:r>
            <w:r w:rsidRPr="00AD2288">
              <w:rPr>
                <w:color w:val="800080"/>
              </w:rPr>
              <w:t>a.</w:t>
            </w:r>
            <w:r w:rsidRPr="00AD2288">
              <w:rPr>
                <w:rFonts w:ascii="Times New Roman" w:hAnsi="Times New Roman"/>
                <w:color w:val="800080"/>
              </w:rPr>
              <w:t xml:space="preserve"> </w:t>
            </w:r>
            <w:r w:rsidRPr="00AD2288">
              <w:rPr>
                <w:rFonts w:cs="Arial"/>
              </w:rPr>
              <w:fldChar w:fldCharType="begin"/>
            </w:r>
            <w:r w:rsidRPr="00AD2288">
              <w:rPr>
                <w:rFonts w:cs="Arial"/>
              </w:rPr>
              <w:instrText>MacroButton Nomacro §</w:instrText>
            </w:r>
            <w:r w:rsidRPr="00AD2288">
              <w:rPr>
                <w:rFonts w:cs="Arial"/>
              </w:rPr>
              <w:fldChar w:fldCharType="end"/>
            </w:r>
            <w:r w:rsidRPr="00194473">
              <w:rPr>
                <w:rFonts w:cs="Arial"/>
                <w:color w:val="FF0000"/>
                <w:szCs w:val="18"/>
                <w:highlight w:val="yellow"/>
              </w:rPr>
              <w:t>TEKSTBLOK RECHTSPERSOON</w:t>
            </w:r>
            <w:r w:rsidRPr="00194473">
              <w:rPr>
                <w:rFonts w:cs="Arial"/>
                <w:color w:val="FF0000"/>
                <w:szCs w:val="18"/>
              </w:rPr>
              <w:t xml:space="preserve"> </w:t>
            </w:r>
          </w:p>
        </w:tc>
        <w:tc>
          <w:tcPr>
            <w:tcW w:w="2606" w:type="pct"/>
            <w:shd w:val="clear" w:color="auto" w:fill="auto"/>
          </w:tcPr>
          <w:p w14:paraId="79F6F84D" w14:textId="1639266F" w:rsidR="00191BFB" w:rsidRDefault="005B5069" w:rsidP="004936BD">
            <w:pPr>
              <w:rPr>
                <w:rFonts w:cs="Arial"/>
                <w:color w:val="000000"/>
                <w:sz w:val="16"/>
                <w:szCs w:val="16"/>
              </w:rPr>
            </w:pPr>
            <w:r w:rsidRPr="00F86FB7">
              <w:rPr>
                <w:rFonts w:cs="Arial"/>
                <w:sz w:val="16"/>
                <w:szCs w:val="16"/>
              </w:rPr>
              <w:t xml:space="preserve">Verplicht </w:t>
            </w:r>
            <w:r w:rsidRPr="00F86FB7">
              <w:rPr>
                <w:sz w:val="16"/>
                <w:szCs w:val="16"/>
                <w:lang w:val="nl"/>
              </w:rPr>
              <w:t>tekstblok</w:t>
            </w:r>
            <w:r w:rsidRPr="00F86FB7">
              <w:rPr>
                <w:rFonts w:cs="Arial"/>
                <w:sz w:val="16"/>
                <w:szCs w:val="16"/>
              </w:rPr>
              <w:t xml:space="preserve"> met de gegevens</w:t>
            </w:r>
            <w:r w:rsidRPr="000233EA">
              <w:rPr>
                <w:rFonts w:cs="Arial"/>
                <w:sz w:val="16"/>
                <w:szCs w:val="16"/>
              </w:rPr>
              <w:t xml:space="preserve"> </w:t>
            </w:r>
            <w:r w:rsidR="000233EA">
              <w:rPr>
                <w:rFonts w:cs="Arial"/>
                <w:sz w:val="16"/>
                <w:szCs w:val="16"/>
              </w:rPr>
              <w:t>van d</w:t>
            </w:r>
            <w:r w:rsidR="000233EA" w:rsidRPr="000233EA">
              <w:rPr>
                <w:rFonts w:cs="Arial"/>
                <w:color w:val="000000"/>
                <w:sz w:val="16"/>
                <w:szCs w:val="16"/>
              </w:rPr>
              <w:t xml:space="preserve">e Rechtspersoon naar buitenlands recht: </w:t>
            </w:r>
            <w:proofErr w:type="spellStart"/>
            <w:r w:rsidR="000233EA" w:rsidRPr="000233EA">
              <w:rPr>
                <w:rFonts w:cs="Arial"/>
                <w:color w:val="000000"/>
                <w:sz w:val="16"/>
                <w:szCs w:val="16"/>
              </w:rPr>
              <w:t>Argenta</w:t>
            </w:r>
            <w:proofErr w:type="spellEnd"/>
            <w:r w:rsidR="000233EA" w:rsidRPr="000233EA">
              <w:rPr>
                <w:rFonts w:cs="Arial"/>
                <w:color w:val="000000"/>
                <w:sz w:val="16"/>
                <w:szCs w:val="16"/>
              </w:rPr>
              <w:t xml:space="preserve"> Spaarbank N.V.,</w:t>
            </w:r>
          </w:p>
          <w:p w14:paraId="298426CC" w14:textId="77777777" w:rsidR="000233EA" w:rsidRDefault="000233EA" w:rsidP="004936BD">
            <w:pPr>
              <w:rPr>
                <w:rFonts w:cs="Arial"/>
                <w:sz w:val="16"/>
                <w:szCs w:val="16"/>
              </w:rPr>
            </w:pPr>
          </w:p>
          <w:p w14:paraId="2D503E23" w14:textId="77777777" w:rsidR="00C82F63" w:rsidRDefault="00191BFB" w:rsidP="004936BD">
            <w:pPr>
              <w:rPr>
                <w:rFonts w:cs="Arial"/>
                <w:sz w:val="16"/>
                <w:szCs w:val="16"/>
              </w:rPr>
            </w:pPr>
            <w:r>
              <w:rPr>
                <w:rFonts w:cs="Arial"/>
                <w:sz w:val="16"/>
                <w:szCs w:val="16"/>
              </w:rPr>
              <w:t>De “a.” wordt alleen getoond indien de verzekeraar-partij ook aanwezig is.</w:t>
            </w:r>
          </w:p>
          <w:p w14:paraId="5FFE778C" w14:textId="6EA0E3CE" w:rsidR="005B5069" w:rsidRDefault="005B5069" w:rsidP="004936BD">
            <w:pPr>
              <w:rPr>
                <w:rFonts w:cs="Arial"/>
                <w:sz w:val="16"/>
                <w:szCs w:val="16"/>
              </w:rPr>
            </w:pPr>
            <w:r w:rsidRPr="00F86FB7">
              <w:rPr>
                <w:rFonts w:cs="Arial"/>
                <w:sz w:val="16"/>
                <w:szCs w:val="16"/>
              </w:rPr>
              <w:t xml:space="preserve"> </w:t>
            </w:r>
          </w:p>
          <w:p w14:paraId="0326D873" w14:textId="49B8320F" w:rsidR="008A2823" w:rsidRPr="00AD2288" w:rsidRDefault="008A2823" w:rsidP="008A2823">
            <w:pPr>
              <w:rPr>
                <w:rFonts w:cs="Arial"/>
                <w:snapToGrid/>
                <w:kern w:val="0"/>
                <w:szCs w:val="18"/>
                <w:lang w:eastAsia="nl-NL"/>
              </w:rPr>
            </w:pPr>
            <w:r w:rsidRPr="00AD2288">
              <w:rPr>
                <w:szCs w:val="18"/>
                <w:u w:val="single"/>
              </w:rPr>
              <w:t>Mapping alleen partij ‘</w:t>
            </w:r>
            <w:r w:rsidR="00F55FFE">
              <w:rPr>
                <w:szCs w:val="18"/>
                <w:u w:val="single"/>
              </w:rPr>
              <w:t>geldverstrekker</w:t>
            </w:r>
            <w:r w:rsidRPr="00AD2288">
              <w:rPr>
                <w:szCs w:val="18"/>
                <w:u w:val="single"/>
              </w:rPr>
              <w:t>’ aanwezig en persoon:</w:t>
            </w:r>
          </w:p>
          <w:p w14:paraId="044A78A4"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 [</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3802DC49" w14:textId="12779B2F" w:rsidR="008A2823" w:rsidRPr="00AD2288"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F55FFE">
              <w:rPr>
                <w:sz w:val="16"/>
                <w:szCs w:val="16"/>
              </w:rPr>
              <w:t>geldverstrekke</w:t>
            </w:r>
            <w:r w:rsidR="00BE23D8" w:rsidRPr="00211594">
              <w:rPr>
                <w:rFonts w:cs="Arial"/>
                <w:color w:val="000000" w:themeColor="text1"/>
                <w:sz w:val="16"/>
                <w:szCs w:val="16"/>
              </w:rPr>
              <w:t>r</w:t>
            </w:r>
            <w:r w:rsidR="00BE23D8">
              <w:rPr>
                <w:rFonts w:cs="Arial"/>
                <w:color w:val="000000" w:themeColor="text1"/>
                <w:sz w:val="16"/>
                <w:szCs w:val="16"/>
              </w:rPr>
              <w:t>’</w:t>
            </w:r>
            <w:r w:rsidRPr="00AD2288">
              <w:rPr>
                <w:snapToGrid/>
                <w:kern w:val="0"/>
                <w:sz w:val="16"/>
                <w:szCs w:val="16"/>
                <w:lang w:eastAsia="nl-NL"/>
              </w:rPr>
              <w:t>)</w:t>
            </w:r>
          </w:p>
          <w:p w14:paraId="60C9A989" w14:textId="77777777"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379D333" w14:textId="77777777" w:rsidR="008A2823" w:rsidRPr="00AD2288"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63A80A9D" w14:textId="77777777" w:rsidR="008A2823" w:rsidRPr="00AD2288" w:rsidRDefault="008A2823" w:rsidP="008A2823">
            <w:pPr>
              <w:rPr>
                <w:rFonts w:cs="Arial"/>
                <w:snapToGrid/>
                <w:kern w:val="0"/>
                <w:szCs w:val="18"/>
                <w:lang w:eastAsia="nl-NL"/>
              </w:rPr>
            </w:pPr>
          </w:p>
          <w:p w14:paraId="40AC26FD" w14:textId="68F3BDB8" w:rsidR="008A2823" w:rsidRPr="00AD2288" w:rsidRDefault="008A2823" w:rsidP="008A2823">
            <w:pPr>
              <w:rPr>
                <w:szCs w:val="18"/>
                <w:u w:val="single"/>
              </w:rPr>
            </w:pPr>
            <w:r w:rsidRPr="00AD2288">
              <w:rPr>
                <w:szCs w:val="18"/>
                <w:u w:val="single"/>
              </w:rPr>
              <w:t>Mapping ‘</w:t>
            </w:r>
            <w:r w:rsidR="00F55FFE">
              <w:rPr>
                <w:szCs w:val="18"/>
                <w:u w:val="single"/>
              </w:rPr>
              <w:t>geldverstrekker’ en ‘verzekeraar’</w:t>
            </w:r>
            <w:r w:rsidRPr="00AD2288">
              <w:rPr>
                <w:szCs w:val="18"/>
                <w:u w:val="single"/>
              </w:rPr>
              <w:t xml:space="preserve"> partij aanwezig:</w:t>
            </w:r>
          </w:p>
          <w:p w14:paraId="27609EB7" w14:textId="650E9D45"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
          <w:p w14:paraId="40B58E0C" w14:textId="77777777" w:rsidR="008A2823" w:rsidRPr="00AD2288" w:rsidRDefault="008A2823" w:rsidP="008A2823">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10174BB6" w14:textId="6437B2E1" w:rsidR="008A2823" w:rsidRDefault="008A2823" w:rsidP="008A2823">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F55FFE">
              <w:rPr>
                <w:sz w:val="16"/>
                <w:szCs w:val="16"/>
              </w:rPr>
              <w:t>geldverstrekker-verzekeraar</w:t>
            </w:r>
            <w:r w:rsidR="00460090">
              <w:rPr>
                <w:rFonts w:cs="Arial"/>
                <w:color w:val="000000" w:themeColor="text1"/>
                <w:sz w:val="16"/>
                <w:szCs w:val="16"/>
              </w:rPr>
              <w:t>’</w:t>
            </w:r>
            <w:r w:rsidRPr="00AD2288">
              <w:rPr>
                <w:snapToGrid/>
                <w:kern w:val="0"/>
                <w:sz w:val="16"/>
                <w:szCs w:val="16"/>
                <w:lang w:eastAsia="nl-NL"/>
              </w:rPr>
              <w:t>)</w:t>
            </w:r>
          </w:p>
          <w:p w14:paraId="47D64E16" w14:textId="77777777" w:rsidR="00252F95" w:rsidRDefault="00252F95" w:rsidP="008A2823">
            <w:pPr>
              <w:autoSpaceDE w:val="0"/>
              <w:autoSpaceDN w:val="0"/>
              <w:adjustRightInd w:val="0"/>
              <w:spacing w:line="240" w:lineRule="auto"/>
              <w:rPr>
                <w:snapToGrid/>
                <w:kern w:val="0"/>
                <w:sz w:val="16"/>
                <w:szCs w:val="16"/>
                <w:lang w:eastAsia="nl-NL"/>
              </w:rPr>
            </w:pPr>
          </w:p>
          <w:p w14:paraId="7B4BEC32" w14:textId="7E84E9FD"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Pr>
                <w:rFonts w:cs="Arial"/>
                <w:snapToGrid/>
                <w:kern w:val="0"/>
                <w:sz w:val="16"/>
                <w:szCs w:val="16"/>
                <w:lang w:eastAsia="nl-NL"/>
              </w:rPr>
              <w:t>/Partij</w:t>
            </w:r>
          </w:p>
          <w:p w14:paraId="2AB13546" w14:textId="77777777"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6B5582B0" w14:textId="2B81CFA1" w:rsidR="00252F95" w:rsidRDefault="00252F95" w:rsidP="00252F95">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z w:val="16"/>
                <w:szCs w:val="16"/>
              </w:rPr>
              <w:t>geldverstrekker</w:t>
            </w:r>
            <w:r>
              <w:rPr>
                <w:rFonts w:cs="Arial"/>
                <w:color w:val="000000" w:themeColor="text1"/>
                <w:sz w:val="16"/>
                <w:szCs w:val="16"/>
              </w:rPr>
              <w:t>’</w:t>
            </w:r>
            <w:r w:rsidRPr="00AD2288">
              <w:rPr>
                <w:snapToGrid/>
                <w:kern w:val="0"/>
                <w:sz w:val="16"/>
                <w:szCs w:val="16"/>
                <w:lang w:eastAsia="nl-NL"/>
              </w:rPr>
              <w:t>)</w:t>
            </w:r>
          </w:p>
          <w:p w14:paraId="0499A651" w14:textId="120D6FF3" w:rsidR="00252F95" w:rsidRDefault="00252F95" w:rsidP="008A2823">
            <w:pPr>
              <w:autoSpaceDE w:val="0"/>
              <w:autoSpaceDN w:val="0"/>
              <w:adjustRightInd w:val="0"/>
              <w:spacing w:line="240" w:lineRule="auto"/>
              <w:rPr>
                <w:snapToGrid/>
                <w:kern w:val="0"/>
                <w:sz w:val="16"/>
                <w:szCs w:val="16"/>
                <w:lang w:eastAsia="nl-NL"/>
              </w:rPr>
            </w:pPr>
          </w:p>
          <w:p w14:paraId="288C8450" w14:textId="2B3D6C9A" w:rsidR="00252F95" w:rsidRDefault="00252F95" w:rsidP="008A2823">
            <w:pPr>
              <w:autoSpaceDE w:val="0"/>
              <w:autoSpaceDN w:val="0"/>
              <w:adjustRightInd w:val="0"/>
              <w:spacing w:line="240" w:lineRule="auto"/>
              <w:rPr>
                <w:snapToGrid/>
                <w:kern w:val="0"/>
                <w:sz w:val="16"/>
                <w:szCs w:val="16"/>
                <w:lang w:eastAsia="nl-NL"/>
              </w:rPr>
            </w:pPr>
          </w:p>
          <w:p w14:paraId="6E7C1C72" w14:textId="440AB2B8" w:rsidR="00252F95" w:rsidRPr="00252F95" w:rsidRDefault="00252F95" w:rsidP="008A2823">
            <w:pPr>
              <w:autoSpaceDE w:val="0"/>
              <w:autoSpaceDN w:val="0"/>
              <w:adjustRightInd w:val="0"/>
              <w:spacing w:line="240" w:lineRule="auto"/>
              <w:rPr>
                <w:snapToGrid/>
                <w:kern w:val="0"/>
                <w:sz w:val="16"/>
                <w:szCs w:val="16"/>
                <w:u w:val="single"/>
                <w:lang w:eastAsia="nl-NL"/>
              </w:rPr>
            </w:pPr>
            <w:r w:rsidRPr="00252F95">
              <w:rPr>
                <w:snapToGrid/>
                <w:kern w:val="0"/>
                <w:sz w:val="16"/>
                <w:szCs w:val="16"/>
                <w:u w:val="single"/>
                <w:lang w:eastAsia="nl-NL"/>
              </w:rPr>
              <w:t>Mapping geldverstrekker</w:t>
            </w:r>
            <w:r>
              <w:rPr>
                <w:snapToGrid/>
                <w:kern w:val="0"/>
                <w:sz w:val="16"/>
                <w:szCs w:val="16"/>
                <w:u w:val="single"/>
                <w:lang w:eastAsia="nl-NL"/>
              </w:rPr>
              <w:t xml:space="preserve"> indien verzekeraar-partij niet aanwezig is:</w:t>
            </w:r>
          </w:p>
          <w:p w14:paraId="68C0476D" w14:textId="7A96CA20" w:rsidR="008A2823" w:rsidRPr="00AD2288" w:rsidRDefault="008A2823" w:rsidP="008A282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33811749" w14:textId="5805A00B" w:rsidR="008A2823" w:rsidRDefault="008A2823" w:rsidP="008A282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42E41D2F" w14:textId="58F96D3D" w:rsidR="00C82F63" w:rsidRDefault="00C82F63" w:rsidP="008A2823">
            <w:pPr>
              <w:autoSpaceDE w:val="0"/>
              <w:autoSpaceDN w:val="0"/>
              <w:adjustRightInd w:val="0"/>
              <w:spacing w:line="240" w:lineRule="auto"/>
              <w:rPr>
                <w:sz w:val="16"/>
                <w:szCs w:val="16"/>
                <w:lang w:val="nl"/>
              </w:rPr>
            </w:pPr>
          </w:p>
          <w:p w14:paraId="2F0376D1" w14:textId="2E217AFF" w:rsidR="00C82F63" w:rsidRPr="00252F95" w:rsidRDefault="00C82F63" w:rsidP="00C82F63">
            <w:pPr>
              <w:autoSpaceDE w:val="0"/>
              <w:autoSpaceDN w:val="0"/>
              <w:adjustRightInd w:val="0"/>
              <w:spacing w:line="240" w:lineRule="auto"/>
              <w:rPr>
                <w:snapToGrid/>
                <w:kern w:val="0"/>
                <w:sz w:val="16"/>
                <w:szCs w:val="16"/>
                <w:u w:val="single"/>
                <w:lang w:eastAsia="nl-NL"/>
              </w:rPr>
            </w:pPr>
            <w:r w:rsidRPr="00252F95">
              <w:rPr>
                <w:snapToGrid/>
                <w:kern w:val="0"/>
                <w:sz w:val="16"/>
                <w:szCs w:val="16"/>
                <w:u w:val="single"/>
                <w:lang w:eastAsia="nl-NL"/>
              </w:rPr>
              <w:t>Mapping geldverstrekker</w:t>
            </w:r>
            <w:r>
              <w:rPr>
                <w:snapToGrid/>
                <w:kern w:val="0"/>
                <w:sz w:val="16"/>
                <w:szCs w:val="16"/>
                <w:u w:val="single"/>
                <w:lang w:eastAsia="nl-NL"/>
              </w:rPr>
              <w:t xml:space="preserve"> indien verzekeraar-partij wel aanwezig is:</w:t>
            </w:r>
            <w:r w:rsidRPr="00252F95">
              <w:rPr>
                <w:snapToGrid/>
                <w:kern w:val="0"/>
                <w:sz w:val="16"/>
                <w:szCs w:val="16"/>
                <w:u w:val="single"/>
                <w:lang w:eastAsia="nl-NL"/>
              </w:rPr>
              <w:t>:</w:t>
            </w:r>
          </w:p>
          <w:p w14:paraId="32F1F9BB" w14:textId="6ABE668B" w:rsidR="00C82F63" w:rsidRPr="00AD2288" w:rsidRDefault="00C82F63" w:rsidP="00C82F63">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Pr>
                <w:rFonts w:cs="Arial"/>
                <w:snapToGrid/>
                <w:kern w:val="0"/>
                <w:sz w:val="16"/>
                <w:szCs w:val="16"/>
                <w:lang w:eastAsia="nl-NL"/>
              </w:rPr>
              <w:t>Partij/</w:t>
            </w:r>
            <w:proofErr w:type="spellStart"/>
            <w:r w:rsidRPr="00AD2288">
              <w:rPr>
                <w:rFonts w:cs="Arial"/>
                <w:snapToGrid/>
                <w:kern w:val="0"/>
                <w:sz w:val="16"/>
                <w:szCs w:val="16"/>
                <w:lang w:eastAsia="nl-NL"/>
              </w:rPr>
              <w:t>IMKAD_Persoon</w:t>
            </w:r>
            <w:proofErr w:type="spellEnd"/>
          </w:p>
          <w:p w14:paraId="0806518E" w14:textId="77777777" w:rsidR="00C82F63" w:rsidRDefault="00C82F63" w:rsidP="00C82F63">
            <w:pPr>
              <w:autoSpaceDE w:val="0"/>
              <w:autoSpaceDN w:val="0"/>
              <w:adjustRightInd w:val="0"/>
              <w:spacing w:line="240" w:lineRule="auto"/>
              <w:rPr>
                <w:sz w:val="16"/>
                <w:szCs w:val="16"/>
                <w:lang w:val="nl"/>
              </w:rPr>
            </w:pPr>
            <w:r w:rsidRPr="00AD2288">
              <w:rPr>
                <w:sz w:val="16"/>
                <w:szCs w:val="16"/>
                <w:lang w:val="nl"/>
              </w:rPr>
              <w:t xml:space="preserve">De overige </w:t>
            </w:r>
            <w:r w:rsidRPr="00AD2288">
              <w:rPr>
                <w:rFonts w:cs="Arial"/>
                <w:snapToGrid/>
                <w:kern w:val="0"/>
                <w:sz w:val="16"/>
                <w:szCs w:val="16"/>
                <w:lang w:eastAsia="nl-NL"/>
              </w:rPr>
              <w:t>mapping</w:t>
            </w:r>
            <w:r w:rsidRPr="00AD2288">
              <w:rPr>
                <w:sz w:val="16"/>
                <w:szCs w:val="16"/>
                <w:lang w:val="nl"/>
              </w:rPr>
              <w:t xml:space="preserve"> is opgenomen in de genoemde tekstblokken.</w:t>
            </w:r>
          </w:p>
          <w:p w14:paraId="3E4F332B" w14:textId="3A69D43C" w:rsidR="00F86FB7" w:rsidRPr="00DB7FA4" w:rsidRDefault="00F86FB7" w:rsidP="00C82F63">
            <w:pPr>
              <w:autoSpaceDE w:val="0"/>
              <w:autoSpaceDN w:val="0"/>
              <w:adjustRightInd w:val="0"/>
              <w:spacing w:line="240" w:lineRule="auto"/>
              <w:rPr>
                <w:rFonts w:cs="Arial"/>
                <w:sz w:val="16"/>
                <w:szCs w:val="16"/>
              </w:rPr>
            </w:pPr>
          </w:p>
        </w:tc>
      </w:tr>
      <w:tr w:rsidR="005B5069" w:rsidRPr="00123774" w14:paraId="351B460B" w14:textId="77777777" w:rsidTr="004936BD">
        <w:trPr>
          <w:trHeight w:val="125"/>
        </w:trPr>
        <w:tc>
          <w:tcPr>
            <w:tcW w:w="2394" w:type="pct"/>
            <w:shd w:val="clear" w:color="auto" w:fill="auto"/>
          </w:tcPr>
          <w:p w14:paraId="3CC03114" w14:textId="77777777" w:rsidR="005B5069" w:rsidRPr="00FD4C0C" w:rsidRDefault="005B5069" w:rsidP="00FD4C0C">
            <w:pPr>
              <w:tabs>
                <w:tab w:val="left" w:pos="-1440"/>
                <w:tab w:val="left" w:pos="-720"/>
              </w:tabs>
              <w:suppressAutoHyphens/>
              <w:ind w:left="360"/>
              <w:rPr>
                <w:color w:val="800080"/>
                <w:szCs w:val="18"/>
              </w:rPr>
            </w:pPr>
            <w:r w:rsidRPr="00FD4C0C">
              <w:rPr>
                <w:rFonts w:cs="Arial"/>
                <w:color w:val="800080"/>
                <w:szCs w:val="18"/>
              </w:rPr>
              <w:t xml:space="preserve">(correspondentieadres </w:t>
            </w:r>
            <w:r w:rsidRPr="00FD4C0C">
              <w:rPr>
                <w:color w:val="800080"/>
                <w:szCs w:val="18"/>
              </w:rPr>
              <w:t>voor alle aangelegenheden betreffende de</w:t>
            </w:r>
          </w:p>
          <w:p w14:paraId="3427A61B" w14:textId="77777777" w:rsidR="005B5069" w:rsidRPr="00FD4C0C" w:rsidRDefault="005B5069" w:rsidP="00FD4C0C">
            <w:pPr>
              <w:tabs>
                <w:tab w:val="left" w:pos="-1440"/>
                <w:tab w:val="left" w:pos="-720"/>
              </w:tabs>
              <w:suppressAutoHyphens/>
              <w:ind w:left="360"/>
              <w:rPr>
                <w:rFonts w:cs="Arial"/>
                <w:color w:val="800080"/>
                <w:szCs w:val="18"/>
              </w:rPr>
            </w:pPr>
            <w:r w:rsidRPr="00FD4C0C">
              <w:rPr>
                <w:color w:val="800080"/>
                <w:szCs w:val="18"/>
              </w:rPr>
              <w:t>hierna te vermelden rechtshandelingen</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label</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afdeling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p>
          <w:p w14:paraId="701C2B7A" w14:textId="77777777" w:rsidR="005B5069" w:rsidRPr="00FD4C0C" w:rsidRDefault="005B5069" w:rsidP="00FD4C0C">
            <w:pPr>
              <w:tabs>
                <w:tab w:val="left" w:pos="-1440"/>
                <w:tab w:val="left" w:pos="-720"/>
              </w:tabs>
              <w:suppressAutoHyphens/>
              <w:ind w:left="360"/>
              <w:rPr>
                <w:rFonts w:cs="Arial"/>
                <w:color w:val="800080"/>
                <w:szCs w:val="18"/>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straatnaam</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huisnummer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letter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toevoeging</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 xml:space="preserve"> </w:t>
            </w:r>
            <w:r w:rsidRPr="00FD4C0C">
              <w:rPr>
                <w:rFonts w:cs="Arial"/>
                <w:color w:val="800080"/>
                <w:szCs w:val="18"/>
              </w:rPr>
              <w:t xml:space="preserve">/ postbus </w:t>
            </w:r>
          </w:p>
          <w:p w14:paraId="03BCE714" w14:textId="65184510" w:rsidR="005B5069" w:rsidRPr="00FD4C0C" w:rsidRDefault="005B5069" w:rsidP="00FD4C0C">
            <w:pPr>
              <w:tabs>
                <w:tab w:val="left" w:pos="-1440"/>
                <w:tab w:val="left" w:pos="-720"/>
              </w:tabs>
              <w:suppressAutoHyphens/>
              <w:ind w:left="360"/>
              <w:rPr>
                <w:rFonts w:cs="Arial"/>
                <w:color w:val="FF0000"/>
                <w:sz w:val="20"/>
              </w:rPr>
            </w:pP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postbusnummer</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postcode</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regio</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plaats</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3366FF"/>
                <w:szCs w:val="18"/>
              </w:rPr>
              <w:t>,</w:t>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straat</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 xml:space="preserve"> </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szCs w:val="18"/>
              </w:rPr>
              <w:t>land</w:t>
            </w:r>
            <w:r w:rsidRPr="00FD4C0C">
              <w:rPr>
                <w:rFonts w:cs="Arial"/>
                <w:szCs w:val="18"/>
              </w:rPr>
              <w:fldChar w:fldCharType="begin"/>
            </w:r>
            <w:r w:rsidRPr="00FD4C0C">
              <w:rPr>
                <w:rFonts w:cs="Arial"/>
                <w:szCs w:val="18"/>
              </w:rPr>
              <w:instrText>MacroButton Nomacro §</w:instrText>
            </w:r>
            <w:r w:rsidRPr="00FD4C0C">
              <w:rPr>
                <w:rFonts w:cs="Arial"/>
                <w:szCs w:val="18"/>
              </w:rPr>
              <w:fldChar w:fldCharType="end"/>
            </w:r>
            <w:r w:rsidRPr="00FD4C0C">
              <w:rPr>
                <w:rFonts w:cs="Arial"/>
                <w:color w:val="800080"/>
                <w:szCs w:val="18"/>
              </w:rPr>
              <w:t>)</w:t>
            </w:r>
          </w:p>
        </w:tc>
        <w:tc>
          <w:tcPr>
            <w:tcW w:w="2606" w:type="pct"/>
            <w:shd w:val="clear" w:color="auto" w:fill="auto"/>
          </w:tcPr>
          <w:p w14:paraId="00F99235" w14:textId="77777777" w:rsidR="005B5069" w:rsidRPr="00FD4C0C" w:rsidRDefault="005B5069" w:rsidP="00F1630D">
            <w:pPr>
              <w:spacing w:before="72" w:line="240" w:lineRule="auto"/>
              <w:rPr>
                <w:snapToGrid/>
                <w:sz w:val="16"/>
                <w:szCs w:val="16"/>
              </w:rPr>
            </w:pPr>
            <w:r w:rsidRPr="00FD4C0C">
              <w:rPr>
                <w:sz w:val="16"/>
                <w:szCs w:val="16"/>
              </w:rPr>
              <w:t>Optioneel postadres.</w:t>
            </w:r>
          </w:p>
          <w:p w14:paraId="016AA79E" w14:textId="77777777" w:rsidR="005B5069" w:rsidRPr="00201FE5" w:rsidRDefault="005B5069">
            <w:pPr>
              <w:spacing w:line="240" w:lineRule="auto"/>
              <w:rPr>
                <w:color w:val="3366FF"/>
                <w:sz w:val="16"/>
                <w:szCs w:val="16"/>
              </w:rPr>
            </w:pPr>
          </w:p>
          <w:p w14:paraId="73ACF9E4" w14:textId="77777777" w:rsidR="005B5069" w:rsidRPr="00FD4C0C" w:rsidRDefault="005B5069" w:rsidP="00F1630D">
            <w:pPr>
              <w:spacing w:line="240" w:lineRule="auto"/>
              <w:rPr>
                <w:color w:val="3366FF"/>
                <w:sz w:val="16"/>
                <w:szCs w:val="16"/>
              </w:rPr>
            </w:pPr>
            <w:r w:rsidRPr="00FD4C0C">
              <w:rPr>
                <w:color w:val="3366FF"/>
                <w:sz w:val="16"/>
                <w:szCs w:val="16"/>
              </w:rPr>
              <w:t xml:space="preserve">Label </w:t>
            </w:r>
            <w:r w:rsidRPr="00FD4C0C">
              <w:rPr>
                <w:sz w:val="16"/>
                <w:szCs w:val="16"/>
              </w:rPr>
              <w:t>en</w:t>
            </w:r>
            <w:r w:rsidRPr="00FD4C0C">
              <w:rPr>
                <w:color w:val="3366FF"/>
                <w:sz w:val="16"/>
                <w:szCs w:val="16"/>
              </w:rPr>
              <w:t xml:space="preserve"> afdeling </w:t>
            </w:r>
            <w:r w:rsidRPr="00FD4C0C">
              <w:rPr>
                <w:sz w:val="16"/>
                <w:szCs w:val="16"/>
              </w:rPr>
              <w:t>zijn twee onafhankelijke optionele variabelen, die voor elk type adres getoond kunnen worden.</w:t>
            </w:r>
          </w:p>
          <w:p w14:paraId="4DFB8C95" w14:textId="77777777" w:rsidR="005B5069" w:rsidRPr="00201FE5" w:rsidRDefault="005B5069" w:rsidP="00F1630D">
            <w:pPr>
              <w:spacing w:line="240" w:lineRule="auto"/>
              <w:rPr>
                <w:sz w:val="16"/>
                <w:szCs w:val="16"/>
              </w:rPr>
            </w:pPr>
          </w:p>
          <w:p w14:paraId="464D1F3F" w14:textId="77777777" w:rsidR="005B5069" w:rsidRPr="00FD4C0C" w:rsidRDefault="005B5069" w:rsidP="00F1630D">
            <w:pPr>
              <w:spacing w:line="240" w:lineRule="auto"/>
              <w:rPr>
                <w:sz w:val="16"/>
                <w:szCs w:val="16"/>
              </w:rPr>
            </w:pPr>
            <w:r w:rsidRPr="00FD4C0C">
              <w:rPr>
                <w:sz w:val="16"/>
                <w:szCs w:val="16"/>
              </w:rPr>
              <w:t>Voor het adres moet gekozen worden uit binnenlands adres, postbus adres of buitenlands adres.</w:t>
            </w:r>
          </w:p>
          <w:p w14:paraId="17B49C0A" w14:textId="77777777" w:rsidR="005B5069" w:rsidRPr="00201FE5" w:rsidRDefault="005B5069" w:rsidP="00F1630D">
            <w:pPr>
              <w:spacing w:line="240" w:lineRule="auto"/>
              <w:rPr>
                <w:sz w:val="16"/>
                <w:szCs w:val="16"/>
              </w:rPr>
            </w:pPr>
          </w:p>
          <w:p w14:paraId="06D2F18B" w14:textId="77777777" w:rsidR="005B5069" w:rsidRPr="00FD4C0C" w:rsidRDefault="005B5069" w:rsidP="00F1630D">
            <w:pPr>
              <w:spacing w:line="240" w:lineRule="auto"/>
              <w:rPr>
                <w:sz w:val="16"/>
                <w:szCs w:val="16"/>
              </w:rPr>
            </w:pPr>
            <w:r w:rsidRPr="00FD4C0C">
              <w:rPr>
                <w:sz w:val="16"/>
                <w:szCs w:val="16"/>
              </w:rPr>
              <w:lastRenderedPageBreak/>
              <w:t xml:space="preserve">Voor plaats en land moet gekozen worden uit een </w:t>
            </w:r>
            <w:proofErr w:type="spellStart"/>
            <w:r w:rsidRPr="00FD4C0C">
              <w:rPr>
                <w:sz w:val="16"/>
                <w:szCs w:val="16"/>
              </w:rPr>
              <w:t>waardelijst</w:t>
            </w:r>
            <w:proofErr w:type="spellEnd"/>
            <w:r w:rsidRPr="00FD4C0C">
              <w:rPr>
                <w:sz w:val="16"/>
                <w:szCs w:val="16"/>
              </w:rPr>
              <w:t>.</w:t>
            </w:r>
          </w:p>
          <w:p w14:paraId="65892707" w14:textId="77777777" w:rsidR="005B5069" w:rsidRDefault="005B5069" w:rsidP="00F1630D">
            <w:pPr>
              <w:spacing w:line="240" w:lineRule="auto"/>
              <w:rPr>
                <w:szCs w:val="18"/>
              </w:rPr>
            </w:pPr>
          </w:p>
          <w:p w14:paraId="59AB26F6" w14:textId="77777777" w:rsidR="005B5069" w:rsidRDefault="005B5069" w:rsidP="00F1630D">
            <w:pPr>
              <w:pStyle w:val="streepje"/>
              <w:numPr>
                <w:ilvl w:val="0"/>
                <w:numId w:val="0"/>
              </w:numPr>
              <w:spacing w:line="240" w:lineRule="auto"/>
              <w:rPr>
                <w:u w:val="single"/>
                <w:lang w:val="nl-NL"/>
              </w:rPr>
            </w:pPr>
            <w:r>
              <w:rPr>
                <w:u w:val="single"/>
                <w:lang w:val="nl-NL"/>
              </w:rPr>
              <w:t>Mapping:</w:t>
            </w:r>
          </w:p>
          <w:p w14:paraId="16028908" w14:textId="77777777" w:rsidR="005B5069" w:rsidRDefault="005B5069" w:rsidP="00F1630D">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7A4FAD54" w14:textId="77EBC751" w:rsidR="005B5069" w:rsidRDefault="005B5069" w:rsidP="00F1630D">
            <w:pPr>
              <w:pStyle w:val="streepje"/>
              <w:numPr>
                <w:ilvl w:val="0"/>
                <w:numId w:val="0"/>
              </w:numPr>
              <w:spacing w:line="240" w:lineRule="auto"/>
              <w:rPr>
                <w:sz w:val="14"/>
                <w:szCs w:val="16"/>
                <w:lang w:val="nl-NL"/>
              </w:rPr>
            </w:pPr>
            <w:r>
              <w:rPr>
                <w:sz w:val="16"/>
                <w:lang w:val="nl-NL"/>
              </w:rPr>
              <w:t>./label</w:t>
            </w:r>
          </w:p>
          <w:p w14:paraId="5DB95CE9" w14:textId="2B4A791F" w:rsidR="005B5069" w:rsidRPr="00FD4C0C" w:rsidRDefault="005B5069" w:rsidP="00C9142C">
            <w:pPr>
              <w:spacing w:line="240" w:lineRule="auto"/>
              <w:ind w:left="44"/>
              <w:rPr>
                <w:sz w:val="16"/>
              </w:rPr>
            </w:pPr>
            <w:r w:rsidRPr="00FD4C0C">
              <w:rPr>
                <w:sz w:val="16"/>
              </w:rPr>
              <w:t>./afdeling</w:t>
            </w:r>
          </w:p>
          <w:p w14:paraId="272649CA" w14:textId="77777777" w:rsidR="005B5069" w:rsidRDefault="005B5069" w:rsidP="00D717BA">
            <w:pPr>
              <w:pStyle w:val="streepje"/>
              <w:numPr>
                <w:ilvl w:val="0"/>
                <w:numId w:val="0"/>
              </w:numPr>
              <w:ind w:left="284" w:hanging="284"/>
              <w:rPr>
                <w:u w:val="single"/>
                <w:lang w:val="nl-NL"/>
              </w:rPr>
            </w:pPr>
            <w:r>
              <w:rPr>
                <w:u w:val="single"/>
                <w:lang w:val="nl-NL"/>
              </w:rPr>
              <w:t>Mapping binnenlandsadres:</w:t>
            </w:r>
          </w:p>
          <w:p w14:paraId="02E9874E" w14:textId="77777777" w:rsidR="005B5069" w:rsidRDefault="005B5069" w:rsidP="00D717BA">
            <w:pPr>
              <w:pStyle w:val="streepje"/>
              <w:numPr>
                <w:ilvl w:val="0"/>
                <w:numId w:val="0"/>
              </w:numPr>
              <w:spacing w:line="240" w:lineRule="auto"/>
              <w:ind w:left="284" w:hanging="284"/>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53F8624C" w14:textId="63155621"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/postcode</w:t>
            </w:r>
          </w:p>
          <w:p w14:paraId="7ADFE8D5" w14:textId="44960ED9"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BAG_Woonplaats</w:t>
            </w:r>
            <w:proofErr w:type="spellEnd"/>
            <w:r w:rsidRPr="00FD4C0C">
              <w:rPr>
                <w:sz w:val="16"/>
                <w:szCs w:val="16"/>
              </w:rPr>
              <w:t>/woonplaatsnaam</w:t>
            </w:r>
          </w:p>
          <w:p w14:paraId="7AF42172" w14:textId="4BC47306"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BAG_OpenbareRuimte</w:t>
            </w:r>
            <w:proofErr w:type="spellEnd"/>
            <w:r w:rsidRPr="00FD4C0C">
              <w:rPr>
                <w:sz w:val="16"/>
                <w:szCs w:val="16"/>
              </w:rPr>
              <w:t>/</w:t>
            </w:r>
            <w:proofErr w:type="spellStart"/>
            <w:r w:rsidRPr="00FD4C0C">
              <w:rPr>
                <w:sz w:val="16"/>
                <w:szCs w:val="16"/>
              </w:rPr>
              <w:t>openbareRuimteNaam</w:t>
            </w:r>
            <w:proofErr w:type="spellEnd"/>
          </w:p>
          <w:p w14:paraId="02B40C2D" w14:textId="4A7D7F00"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/huisnummer</w:t>
            </w:r>
          </w:p>
          <w:p w14:paraId="5043D444" w14:textId="4B7E0A53" w:rsidR="005B5069" w:rsidRPr="00FD4C0C" w:rsidRDefault="005B5069" w:rsidP="00D717BA">
            <w:pPr>
              <w:spacing w:line="240" w:lineRule="auto"/>
              <w:rPr>
                <w:sz w:val="16"/>
                <w:szCs w:val="16"/>
              </w:rPr>
            </w:pPr>
            <w:r w:rsidRPr="00FD4C0C">
              <w:rPr>
                <w:sz w:val="16"/>
                <w:szCs w:val="16"/>
              </w:rPr>
              <w:t>./</w:t>
            </w:r>
            <w:proofErr w:type="spellStart"/>
            <w:r w:rsidRPr="00FD4C0C">
              <w:rPr>
                <w:sz w:val="16"/>
                <w:szCs w:val="16"/>
              </w:rPr>
              <w:t>BAG_NummerAanduiding</w:t>
            </w:r>
            <w:proofErr w:type="spellEnd"/>
            <w:r w:rsidRPr="00FD4C0C">
              <w:rPr>
                <w:sz w:val="16"/>
                <w:szCs w:val="16"/>
              </w:rPr>
              <w:t>/huisletter</w:t>
            </w:r>
          </w:p>
          <w:p w14:paraId="55331E34" w14:textId="3D5EFE80" w:rsidR="005B5069" w:rsidRDefault="005B5069" w:rsidP="00D717BA">
            <w:pPr>
              <w:pStyle w:val="streepje"/>
              <w:numPr>
                <w:ilvl w:val="0"/>
                <w:numId w:val="0"/>
              </w:numPr>
              <w:spacing w:line="240" w:lineRule="auto"/>
              <w:ind w:left="284" w:hanging="284"/>
              <w:rPr>
                <w:u w:val="single"/>
                <w:lang w:val="nl-NL"/>
              </w:rPr>
            </w:pPr>
            <w:r>
              <w:rPr>
                <w:sz w:val="16"/>
                <w:szCs w:val="16"/>
                <w:lang w:val="nl-NL"/>
              </w:rPr>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084B8276" w14:textId="77777777" w:rsidR="005B5069" w:rsidRDefault="005B5069" w:rsidP="00D717BA">
            <w:pPr>
              <w:pStyle w:val="streepje"/>
              <w:numPr>
                <w:ilvl w:val="0"/>
                <w:numId w:val="0"/>
              </w:numPr>
              <w:ind w:left="284" w:hanging="284"/>
              <w:rPr>
                <w:u w:val="single"/>
                <w:lang w:val="nl-NL"/>
              </w:rPr>
            </w:pPr>
            <w:r>
              <w:rPr>
                <w:u w:val="single"/>
                <w:lang w:val="nl-NL"/>
              </w:rPr>
              <w:t>Mapping buitenlandsadres:</w:t>
            </w:r>
          </w:p>
          <w:p w14:paraId="53D89320" w14:textId="77777777" w:rsidR="005B5069" w:rsidRPr="00201932" w:rsidRDefault="005B5069" w:rsidP="00D717BA">
            <w:pPr>
              <w:pStyle w:val="streepje"/>
              <w:numPr>
                <w:ilvl w:val="0"/>
                <w:numId w:val="0"/>
              </w:numPr>
              <w:spacing w:line="240" w:lineRule="auto"/>
              <w:ind w:left="284" w:hanging="284"/>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36911D8C" w14:textId="00564102" w:rsidR="005B5069" w:rsidRDefault="005B5069" w:rsidP="00D717BA">
            <w:pPr>
              <w:pStyle w:val="streepje"/>
              <w:numPr>
                <w:ilvl w:val="0"/>
                <w:numId w:val="0"/>
              </w:numPr>
              <w:spacing w:line="240" w:lineRule="auto"/>
              <w:ind w:left="284" w:hanging="284"/>
              <w:rPr>
                <w:sz w:val="14"/>
                <w:szCs w:val="16"/>
                <w:lang w:val="nl-NL"/>
              </w:rPr>
            </w:pPr>
            <w:r>
              <w:rPr>
                <w:sz w:val="16"/>
                <w:lang w:val="nl-NL"/>
              </w:rPr>
              <w:t>./woonplaats</w:t>
            </w:r>
          </w:p>
          <w:p w14:paraId="7827656A" w14:textId="0808884D" w:rsidR="005B5069" w:rsidRPr="00FD4C0C" w:rsidRDefault="005B5069" w:rsidP="00D717BA">
            <w:pPr>
              <w:spacing w:line="240" w:lineRule="auto"/>
              <w:rPr>
                <w:sz w:val="16"/>
              </w:rPr>
            </w:pPr>
            <w:r w:rsidRPr="00FD4C0C">
              <w:rPr>
                <w:sz w:val="16"/>
              </w:rPr>
              <w:t xml:space="preserve">./adres </w:t>
            </w:r>
          </w:p>
          <w:p w14:paraId="1A6A8062" w14:textId="4A61A9A5" w:rsidR="005B5069" w:rsidRPr="00FD4C0C" w:rsidRDefault="005B5069" w:rsidP="00D717BA">
            <w:pPr>
              <w:spacing w:line="240" w:lineRule="auto"/>
              <w:rPr>
                <w:sz w:val="16"/>
              </w:rPr>
            </w:pPr>
            <w:r w:rsidRPr="00FD4C0C">
              <w:rPr>
                <w:sz w:val="16"/>
              </w:rPr>
              <w:t>./regio</w:t>
            </w:r>
          </w:p>
          <w:p w14:paraId="02CBE03C" w14:textId="1FB60596" w:rsidR="005B5069" w:rsidRPr="00FD4C0C" w:rsidRDefault="005B5069" w:rsidP="00D717BA">
            <w:pPr>
              <w:spacing w:line="240" w:lineRule="auto"/>
              <w:rPr>
                <w:sz w:val="16"/>
              </w:rPr>
            </w:pPr>
            <w:r w:rsidRPr="00FD4C0C">
              <w:rPr>
                <w:sz w:val="16"/>
              </w:rPr>
              <w:t>./land</w:t>
            </w:r>
          </w:p>
          <w:p w14:paraId="62660CDA" w14:textId="77777777" w:rsidR="005B5069" w:rsidRPr="00DE7B55" w:rsidRDefault="005B5069" w:rsidP="00D717BA">
            <w:pPr>
              <w:spacing w:before="72"/>
              <w:rPr>
                <w:sz w:val="16"/>
              </w:rPr>
            </w:pPr>
            <w:r w:rsidRPr="00FD4C0C">
              <w:rPr>
                <w:u w:val="single"/>
              </w:rPr>
              <w:t>Mapping postbusadres:</w:t>
            </w:r>
          </w:p>
          <w:p w14:paraId="0007E3BD" w14:textId="77777777" w:rsidR="005B5069" w:rsidRPr="00201932" w:rsidRDefault="005B5069" w:rsidP="00D717BA">
            <w:pPr>
              <w:pStyle w:val="streepje"/>
              <w:numPr>
                <w:ilvl w:val="0"/>
                <w:numId w:val="0"/>
              </w:numPr>
              <w:spacing w:line="240" w:lineRule="auto"/>
              <w:ind w:left="284" w:hanging="284"/>
              <w:rPr>
                <w:sz w:val="16"/>
                <w:szCs w:val="16"/>
                <w:lang w:val="nl-NL"/>
              </w:rPr>
            </w:pPr>
            <w:r w:rsidRPr="00201932">
              <w:rPr>
                <w:sz w:val="16"/>
                <w:szCs w:val="16"/>
                <w:lang w:val="nl-NL"/>
              </w:rPr>
              <w:t>//IMKAD_Persoon/IMKAD_PostlocatiePersoon/adres/Imkad_AdreskeuzePI/postbusAdres/</w:t>
            </w:r>
          </w:p>
          <w:p w14:paraId="49B87A4A" w14:textId="25011034" w:rsidR="005B5069" w:rsidRPr="00FD4C0C" w:rsidRDefault="005B5069" w:rsidP="00D717BA">
            <w:pPr>
              <w:spacing w:line="240" w:lineRule="auto"/>
              <w:rPr>
                <w:sz w:val="16"/>
                <w:szCs w:val="16"/>
              </w:rPr>
            </w:pPr>
            <w:r w:rsidRPr="00FD4C0C">
              <w:rPr>
                <w:sz w:val="16"/>
                <w:szCs w:val="16"/>
              </w:rPr>
              <w:t>./postbusnummer</w:t>
            </w:r>
          </w:p>
          <w:p w14:paraId="45383E4D" w14:textId="34D76406" w:rsidR="005B5069" w:rsidRPr="00FD4C0C" w:rsidRDefault="005B5069" w:rsidP="00D717BA">
            <w:pPr>
              <w:spacing w:line="240" w:lineRule="auto"/>
              <w:rPr>
                <w:sz w:val="16"/>
                <w:szCs w:val="16"/>
              </w:rPr>
            </w:pPr>
            <w:r w:rsidRPr="00FD4C0C">
              <w:rPr>
                <w:sz w:val="16"/>
              </w:rPr>
              <w:t>./</w:t>
            </w:r>
            <w:r w:rsidRPr="00FD4C0C">
              <w:rPr>
                <w:sz w:val="16"/>
                <w:szCs w:val="16"/>
              </w:rPr>
              <w:t>postcode</w:t>
            </w:r>
          </w:p>
          <w:p w14:paraId="6727BF08" w14:textId="4624F872" w:rsidR="005B5069" w:rsidRPr="00FD4C0C" w:rsidRDefault="005B5069" w:rsidP="00D717BA">
            <w:pPr>
              <w:spacing w:line="240" w:lineRule="auto"/>
              <w:rPr>
                <w:sz w:val="16"/>
                <w:szCs w:val="16"/>
              </w:rPr>
            </w:pPr>
            <w:r w:rsidRPr="00FD4C0C">
              <w:rPr>
                <w:sz w:val="16"/>
                <w:szCs w:val="16"/>
              </w:rPr>
              <w:t>./woonplaatsnaam</w:t>
            </w:r>
          </w:p>
          <w:p w14:paraId="19BAFA26" w14:textId="2DDBDFDC" w:rsidR="00B9329D" w:rsidRDefault="00B9329D" w:rsidP="00D717BA">
            <w:pPr>
              <w:spacing w:line="240" w:lineRule="auto"/>
            </w:pPr>
          </w:p>
        </w:tc>
      </w:tr>
      <w:tr w:rsidR="005B5069" w:rsidRPr="00123774" w14:paraId="1CF7481B" w14:textId="77777777" w:rsidTr="004936BD">
        <w:trPr>
          <w:trHeight w:val="125"/>
        </w:trPr>
        <w:tc>
          <w:tcPr>
            <w:tcW w:w="2394" w:type="pct"/>
            <w:shd w:val="clear" w:color="auto" w:fill="auto"/>
          </w:tcPr>
          <w:p w14:paraId="725ADD59" w14:textId="77777777" w:rsidR="005B5069" w:rsidRPr="00194473" w:rsidRDefault="005B5069" w:rsidP="004936BD">
            <w:pPr>
              <w:tabs>
                <w:tab w:val="left" w:pos="-1440"/>
                <w:tab w:val="left" w:pos="-720"/>
              </w:tabs>
              <w:suppressAutoHyphens/>
              <w:ind w:left="284"/>
              <w:rPr>
                <w:rFonts w:cs="Arial"/>
                <w:snapToGrid/>
                <w:color w:val="FF0000"/>
                <w:kern w:val="0"/>
                <w:szCs w:val="18"/>
                <w:lang w:eastAsia="nl-NL"/>
              </w:rPr>
            </w:pPr>
            <w:r>
              <w:rPr>
                <w:rFonts w:cs="Arial"/>
                <w:snapToGrid/>
                <w:color w:val="FF0000"/>
                <w:kern w:val="0"/>
                <w:szCs w:val="18"/>
                <w:lang w:eastAsia="nl-NL"/>
              </w:rPr>
              <w:lastRenderedPageBreak/>
              <w:t>;</w:t>
            </w:r>
          </w:p>
        </w:tc>
        <w:tc>
          <w:tcPr>
            <w:tcW w:w="2606" w:type="pct"/>
            <w:shd w:val="clear" w:color="auto" w:fill="auto"/>
          </w:tcPr>
          <w:p w14:paraId="4C8D7C2C" w14:textId="77777777" w:rsidR="005B5069" w:rsidRDefault="005B5069" w:rsidP="00201FE5">
            <w:pPr>
              <w:spacing w:before="72" w:line="240" w:lineRule="auto"/>
              <w:rPr>
                <w:sz w:val="16"/>
                <w:szCs w:val="16"/>
              </w:rPr>
            </w:pPr>
            <w:r w:rsidRPr="00201FE5">
              <w:rPr>
                <w:sz w:val="16"/>
                <w:szCs w:val="16"/>
              </w:rPr>
              <w:t>Vaste tekst.</w:t>
            </w:r>
          </w:p>
          <w:p w14:paraId="22EA98DE" w14:textId="3FA2330E" w:rsidR="00201FE5" w:rsidRPr="00201FE5" w:rsidRDefault="00201FE5" w:rsidP="00201FE5">
            <w:pPr>
              <w:spacing w:before="72" w:line="240" w:lineRule="auto"/>
              <w:rPr>
                <w:sz w:val="16"/>
                <w:szCs w:val="16"/>
              </w:rPr>
            </w:pPr>
          </w:p>
        </w:tc>
      </w:tr>
      <w:tr w:rsidR="005B5069" w:rsidRPr="00123774" w14:paraId="178CAEE7" w14:textId="77777777" w:rsidTr="004936BD">
        <w:trPr>
          <w:trHeight w:val="125"/>
        </w:trPr>
        <w:tc>
          <w:tcPr>
            <w:tcW w:w="2394" w:type="pct"/>
            <w:shd w:val="clear" w:color="auto" w:fill="auto"/>
          </w:tcPr>
          <w:p w14:paraId="72555302" w14:textId="3BC34739" w:rsidR="005B5069" w:rsidRPr="0063624E" w:rsidRDefault="0063624E" w:rsidP="0063624E">
            <w:pPr>
              <w:tabs>
                <w:tab w:val="left" w:pos="-1440"/>
                <w:tab w:val="left" w:pos="-720"/>
              </w:tabs>
              <w:suppressAutoHyphens/>
              <w:spacing w:line="240" w:lineRule="atLeast"/>
              <w:ind w:left="709" w:hanging="425"/>
              <w:rPr>
                <w:rFonts w:cs="Arial"/>
                <w:color w:val="FF0000"/>
                <w:sz w:val="20"/>
              </w:rPr>
            </w:pPr>
            <w:r>
              <w:rPr>
                <w:rFonts w:cs="Arial"/>
                <w:color w:val="FF0000"/>
                <w:sz w:val="20"/>
              </w:rPr>
              <w:t>hierna te noemen: “de geldverstrekker”</w:t>
            </w:r>
          </w:p>
        </w:tc>
        <w:tc>
          <w:tcPr>
            <w:tcW w:w="2606" w:type="pct"/>
            <w:shd w:val="clear" w:color="auto" w:fill="auto"/>
          </w:tcPr>
          <w:p w14:paraId="4FC5B4F8" w14:textId="77777777" w:rsidR="005B5069" w:rsidRDefault="005B5069" w:rsidP="00201FE5">
            <w:pPr>
              <w:spacing w:before="72" w:line="240" w:lineRule="auto"/>
              <w:rPr>
                <w:sz w:val="16"/>
                <w:szCs w:val="16"/>
              </w:rPr>
            </w:pPr>
            <w:r w:rsidRPr="00201FE5">
              <w:rPr>
                <w:sz w:val="16"/>
                <w:szCs w:val="16"/>
              </w:rPr>
              <w:t>Vaste tekst.</w:t>
            </w:r>
          </w:p>
          <w:p w14:paraId="4E5E6D1C" w14:textId="535DC7C5" w:rsidR="0063624E" w:rsidRPr="00201FE5" w:rsidRDefault="0063624E" w:rsidP="00201FE5">
            <w:pPr>
              <w:spacing w:before="72" w:line="240" w:lineRule="auto"/>
              <w:rPr>
                <w:snapToGrid/>
                <w:sz w:val="16"/>
                <w:szCs w:val="16"/>
              </w:rPr>
            </w:pPr>
          </w:p>
        </w:tc>
      </w:tr>
      <w:tr w:rsidR="00947F24" w:rsidRPr="00123774" w14:paraId="7B005410" w14:textId="77777777" w:rsidTr="004936BD">
        <w:trPr>
          <w:trHeight w:val="125"/>
        </w:trPr>
        <w:tc>
          <w:tcPr>
            <w:tcW w:w="2394" w:type="pct"/>
            <w:shd w:val="clear" w:color="auto" w:fill="auto"/>
          </w:tcPr>
          <w:p w14:paraId="53F618B7" w14:textId="18B34E86" w:rsidR="00947F24" w:rsidRDefault="00947F24" w:rsidP="004936BD">
            <w:pPr>
              <w:pStyle w:val="Geenafstand"/>
              <w:ind w:left="567" w:hanging="284"/>
              <w:rPr>
                <w:rFonts w:ascii="Arial" w:hAnsi="Arial" w:cs="Arial"/>
                <w:color w:val="FF0000"/>
                <w:sz w:val="20"/>
                <w:szCs w:val="20"/>
              </w:rPr>
            </w:pPr>
            <w:r w:rsidRPr="00FD4C0C">
              <w:rPr>
                <w:rFonts w:ascii="Arial" w:hAnsi="Arial" w:cs="Arial"/>
                <w:color w:val="7030A0"/>
                <w:sz w:val="20"/>
                <w:szCs w:val="20"/>
              </w:rPr>
              <w:t>;</w:t>
            </w:r>
            <w:r w:rsidR="0063624E">
              <w:rPr>
                <w:rFonts w:ascii="Arial" w:hAnsi="Arial" w:cs="Arial"/>
                <w:color w:val="7030A0"/>
                <w:sz w:val="20"/>
                <w:szCs w:val="20"/>
              </w:rPr>
              <w:t>/.</w:t>
            </w:r>
          </w:p>
        </w:tc>
        <w:tc>
          <w:tcPr>
            <w:tcW w:w="2606" w:type="pct"/>
            <w:shd w:val="clear" w:color="auto" w:fill="auto"/>
          </w:tcPr>
          <w:p w14:paraId="1DA51EF2" w14:textId="3BF98F8F" w:rsidR="00947F24" w:rsidRDefault="00252F95" w:rsidP="00201FE5">
            <w:pPr>
              <w:spacing w:before="72" w:line="240" w:lineRule="auto"/>
              <w:rPr>
                <w:sz w:val="16"/>
                <w:szCs w:val="16"/>
              </w:rPr>
            </w:pPr>
            <w:r>
              <w:rPr>
                <w:sz w:val="16"/>
                <w:szCs w:val="16"/>
              </w:rPr>
              <w:t>Als de ‘verzekeraar’ volgt komt hier een puntkomma anders de afsluitende punt.</w:t>
            </w:r>
          </w:p>
          <w:p w14:paraId="231F189F" w14:textId="4CAA4BA9" w:rsidR="00032CDD" w:rsidRPr="00201FE5" w:rsidRDefault="00032CDD" w:rsidP="00201FE5">
            <w:pPr>
              <w:spacing w:before="72" w:line="240" w:lineRule="auto"/>
              <w:rPr>
                <w:sz w:val="16"/>
                <w:szCs w:val="16"/>
              </w:rPr>
            </w:pPr>
          </w:p>
        </w:tc>
      </w:tr>
    </w:tbl>
    <w:p w14:paraId="0B1EA4B2" w14:textId="77777777" w:rsidR="005B5069" w:rsidRPr="00890735" w:rsidRDefault="005B5069" w:rsidP="005B5069">
      <w:pPr>
        <w:rPr>
          <w:snapToGrid/>
          <w:szCs w:val="18"/>
        </w:rPr>
      </w:pPr>
    </w:p>
    <w:p w14:paraId="31A0ECCC" w14:textId="77777777" w:rsidR="005B5069" w:rsidRDefault="005B5069" w:rsidP="005B5069">
      <w:pPr>
        <w:spacing w:line="240" w:lineRule="auto"/>
      </w:pPr>
      <w:r>
        <w:br w:type="page"/>
      </w:r>
    </w:p>
    <w:p w14:paraId="05A9276E" w14:textId="77777777" w:rsidR="005B5069" w:rsidRDefault="005B5069" w:rsidP="005B5069"/>
    <w:p w14:paraId="455A47DB" w14:textId="599689F1" w:rsidR="005B5069" w:rsidRDefault="005B5069">
      <w:pPr>
        <w:pStyle w:val="Kop3"/>
      </w:pPr>
      <w:bookmarkStart w:id="58" w:name="_Toc70931630"/>
      <w:r>
        <w:t>Verzekeraar</w:t>
      </w:r>
      <w:bookmarkEnd w:id="58"/>
      <w:r>
        <w:t xml:space="preserve"> </w:t>
      </w:r>
    </w:p>
    <w:p w14:paraId="7F36C740" w14:textId="77777777" w:rsidR="007B0C26" w:rsidRPr="007B0C26" w:rsidRDefault="007B0C26" w:rsidP="007B0C26">
      <w:pPr>
        <w:rPr>
          <w:lang w:val="nl"/>
        </w:rPr>
      </w:pPr>
    </w:p>
    <w:p w14:paraId="115EDD1E" w14:textId="77777777" w:rsidR="00252F95" w:rsidRDefault="005B5069" w:rsidP="00252F95">
      <w:pPr>
        <w:rPr>
          <w:lang w:val="nl"/>
        </w:rPr>
      </w:pPr>
      <w:r>
        <w:rPr>
          <w:lang w:val="nl"/>
        </w:rPr>
        <w:t>Deze partij is optioneel</w:t>
      </w:r>
    </w:p>
    <w:p w14:paraId="53E3A9ED" w14:textId="48662323" w:rsidR="005B5069" w:rsidRPr="002E0D2E" w:rsidRDefault="005B5069" w:rsidP="00252F95">
      <w:pPr>
        <w:rPr>
          <w:rFonts w:cs="Arial"/>
          <w:snapToGrid/>
          <w:kern w:val="0"/>
          <w:szCs w:val="18"/>
          <w:lang w:eastAsia="nl-NL"/>
        </w:rPr>
      </w:pPr>
      <w:r w:rsidRPr="00D224AB">
        <w:rPr>
          <w:rFonts w:ascii="Times New Roman" w:hAnsi="Times New Roman"/>
        </w:rPr>
        <w:tab/>
      </w: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A6FB5" w:rsidRPr="00343045" w14:paraId="04A22A55" w14:textId="77777777" w:rsidTr="00724028">
        <w:tc>
          <w:tcPr>
            <w:tcW w:w="6771" w:type="dxa"/>
            <w:shd w:val="clear" w:color="auto" w:fill="BDD6EE" w:themeFill="accent1" w:themeFillTint="66"/>
          </w:tcPr>
          <w:p w14:paraId="3CE5C8DF" w14:textId="5EF24EA1" w:rsidR="001A6FB5" w:rsidRPr="00AD2288" w:rsidRDefault="001A6FB5" w:rsidP="004936BD">
            <w:pPr>
              <w:ind w:firstLine="300"/>
              <w:rPr>
                <w:rFonts w:cs="Arial"/>
              </w:rPr>
            </w:pPr>
            <w:r w:rsidRPr="00926790">
              <w:rPr>
                <w:rFonts w:cs="Arial"/>
                <w:b/>
                <w:color w:val="000000" w:themeColor="text1"/>
                <w:sz w:val="20"/>
              </w:rPr>
              <w:t>Modeldocument tekst</w:t>
            </w:r>
          </w:p>
        </w:tc>
        <w:tc>
          <w:tcPr>
            <w:tcW w:w="7371" w:type="dxa"/>
            <w:shd w:val="clear" w:color="auto" w:fill="BDD6EE" w:themeFill="accent1" w:themeFillTint="66"/>
          </w:tcPr>
          <w:p w14:paraId="5657E2BC" w14:textId="677C208A" w:rsidR="001A6FB5" w:rsidRPr="0094537E" w:rsidRDefault="001A6FB5" w:rsidP="004936BD">
            <w:r w:rsidRPr="00926790">
              <w:rPr>
                <w:b/>
                <w:color w:val="000000" w:themeColor="text1"/>
                <w:szCs w:val="18"/>
              </w:rPr>
              <w:t>Toelichting</w:t>
            </w:r>
          </w:p>
        </w:tc>
      </w:tr>
      <w:tr w:rsidR="005B5069" w:rsidRPr="00343045" w14:paraId="12366750" w14:textId="77777777" w:rsidTr="004936BD">
        <w:tc>
          <w:tcPr>
            <w:tcW w:w="6771" w:type="dxa"/>
            <w:shd w:val="clear" w:color="auto" w:fill="auto"/>
          </w:tcPr>
          <w:p w14:paraId="5FFACD80" w14:textId="136F4613" w:rsidR="005B5069" w:rsidRPr="00AD2288" w:rsidRDefault="001A6FB5" w:rsidP="004936BD">
            <w:pPr>
              <w:ind w:firstLine="300"/>
              <w:rPr>
                <w:rFonts w:cs="Arial"/>
                <w:color w:val="FF0000"/>
              </w:rPr>
            </w:pPr>
            <w:r>
              <w:rPr>
                <w:rFonts w:cs="Arial"/>
                <w:color w:val="800080"/>
                <w:sz w:val="20"/>
              </w:rPr>
              <w:t>b</w:t>
            </w:r>
            <w:r w:rsidRPr="001B53BC">
              <w:rPr>
                <w:rFonts w:cs="Arial"/>
                <w:color w:val="800080"/>
                <w:sz w:val="20"/>
              </w:rPr>
              <w:t>.</w:t>
            </w:r>
            <w:r w:rsidRPr="00E63700">
              <w:rPr>
                <w:rFonts w:cs="Arial"/>
                <w:color w:val="7030A0"/>
                <w:sz w:val="20"/>
              </w:rPr>
              <w:fldChar w:fldCharType="begin"/>
            </w:r>
            <w:r w:rsidRPr="00E63700">
              <w:rPr>
                <w:rFonts w:cs="Arial"/>
                <w:color w:val="7030A0"/>
                <w:sz w:val="20"/>
              </w:rPr>
              <w:instrText>MacroButton Nomacro §</w:instrText>
            </w:r>
            <w:r w:rsidRPr="00E63700">
              <w:rPr>
                <w:rFonts w:cs="Arial"/>
                <w:color w:val="7030A0"/>
                <w:sz w:val="20"/>
              </w:rPr>
              <w:fldChar w:fldCharType="end"/>
            </w:r>
            <w:r w:rsidRPr="00E63700">
              <w:rPr>
                <w:rFonts w:cs="Arial"/>
                <w:color w:val="7030A0"/>
                <w:sz w:val="20"/>
                <w:highlight w:val="yellow"/>
              </w:rPr>
              <w:t xml:space="preserve"> TEKSTBLOK RECHTSPERSOON</w:t>
            </w:r>
          </w:p>
        </w:tc>
        <w:tc>
          <w:tcPr>
            <w:tcW w:w="7371" w:type="dxa"/>
            <w:shd w:val="clear" w:color="auto" w:fill="auto"/>
          </w:tcPr>
          <w:p w14:paraId="000A3BBA" w14:textId="67E9525A" w:rsidR="00252F95" w:rsidRPr="00252F95" w:rsidRDefault="00252F95" w:rsidP="004936BD">
            <w:pPr>
              <w:rPr>
                <w:szCs w:val="18"/>
              </w:rPr>
            </w:pPr>
            <w:r w:rsidRPr="00252F95">
              <w:rPr>
                <w:szCs w:val="18"/>
              </w:rPr>
              <w:t>Optioneel tekstblok voor de gegevens van de ‘verzekeraar’</w:t>
            </w:r>
          </w:p>
          <w:p w14:paraId="5D12A3AA" w14:textId="77AA493C" w:rsidR="005B5069" w:rsidRPr="00AD2288" w:rsidRDefault="005B5069" w:rsidP="004936BD">
            <w:pPr>
              <w:rPr>
                <w:szCs w:val="18"/>
                <w:u w:val="single"/>
              </w:rPr>
            </w:pPr>
            <w:r w:rsidRPr="00AD2288">
              <w:rPr>
                <w:szCs w:val="18"/>
                <w:u w:val="single"/>
              </w:rPr>
              <w:t>Mapping partij</w:t>
            </w:r>
            <w:r w:rsidR="00252F95">
              <w:rPr>
                <w:szCs w:val="18"/>
                <w:u w:val="single"/>
              </w:rPr>
              <w:t>:</w:t>
            </w:r>
            <w:r w:rsidRPr="00AD2288">
              <w:rPr>
                <w:szCs w:val="18"/>
                <w:u w:val="single"/>
              </w:rPr>
              <w:t>:</w:t>
            </w:r>
          </w:p>
          <w:p w14:paraId="2F1D8700" w14:textId="39E90E3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 xml:space="preserve">/Partij </w:t>
            </w:r>
          </w:p>
          <w:p w14:paraId="1AD0E777" w14:textId="77777777" w:rsidR="005B5069" w:rsidRPr="00AD2288"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5B4C7940" w14:textId="3F72D1C2" w:rsidR="005B5069" w:rsidRDefault="005B5069" w:rsidP="004936BD">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sidR="00252F95">
              <w:rPr>
                <w:snapToGrid/>
                <w:kern w:val="0"/>
                <w:sz w:val="16"/>
                <w:szCs w:val="16"/>
                <w:lang w:eastAsia="nl-NL"/>
              </w:rPr>
              <w:t>geldverstrekker-v</w:t>
            </w:r>
            <w:r w:rsidRPr="00AD2288">
              <w:rPr>
                <w:snapToGrid/>
                <w:kern w:val="0"/>
                <w:sz w:val="16"/>
                <w:szCs w:val="16"/>
                <w:lang w:eastAsia="nl-NL"/>
              </w:rPr>
              <w:t>erzekeraar’)</w:t>
            </w:r>
          </w:p>
          <w:p w14:paraId="32E5C430" w14:textId="52A2AD6D" w:rsidR="00252F95" w:rsidRDefault="00252F95" w:rsidP="004936BD">
            <w:pPr>
              <w:autoSpaceDE w:val="0"/>
              <w:autoSpaceDN w:val="0"/>
              <w:adjustRightInd w:val="0"/>
              <w:spacing w:line="240" w:lineRule="auto"/>
              <w:rPr>
                <w:snapToGrid/>
                <w:kern w:val="0"/>
                <w:sz w:val="16"/>
                <w:szCs w:val="16"/>
                <w:lang w:eastAsia="nl-NL"/>
              </w:rPr>
            </w:pPr>
          </w:p>
          <w:p w14:paraId="54297A9F" w14:textId="2C97EFDE"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w:t>
            </w:r>
            <w:r>
              <w:rPr>
                <w:rFonts w:cs="Arial"/>
                <w:snapToGrid/>
                <w:kern w:val="0"/>
                <w:sz w:val="16"/>
                <w:szCs w:val="16"/>
                <w:lang w:eastAsia="nl-NL"/>
              </w:rPr>
              <w:t>/Partij</w:t>
            </w:r>
            <w:r w:rsidRPr="00AD2288">
              <w:rPr>
                <w:rFonts w:cs="Arial"/>
                <w:snapToGrid/>
                <w:kern w:val="0"/>
                <w:sz w:val="16"/>
                <w:szCs w:val="16"/>
                <w:lang w:eastAsia="nl-NL"/>
              </w:rPr>
              <w:t xml:space="preserve"> </w:t>
            </w:r>
          </w:p>
          <w:p w14:paraId="56520119" w14:textId="77777777" w:rsidR="00252F95" w:rsidRPr="00AD2288" w:rsidRDefault="00252F95" w:rsidP="00252F95">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ab/>
              <w:t>[</w:t>
            </w:r>
            <w:proofErr w:type="spellStart"/>
            <w:r w:rsidRPr="00AD2288">
              <w:rPr>
                <w:rFonts w:cs="Arial"/>
                <w:snapToGrid/>
                <w:kern w:val="0"/>
                <w:sz w:val="16"/>
                <w:szCs w:val="16"/>
                <w:lang w:eastAsia="nl-NL"/>
              </w:rPr>
              <w:t>attribute</w:t>
            </w:r>
            <w:proofErr w:type="spellEnd"/>
            <w:r w:rsidRPr="00AD2288">
              <w:rPr>
                <w:rFonts w:cs="Arial"/>
                <w:snapToGrid/>
                <w:kern w:val="0"/>
                <w:sz w:val="16"/>
                <w:szCs w:val="16"/>
                <w:lang w:eastAsia="nl-NL"/>
              </w:rPr>
              <w:t xml:space="preserve">: </w:t>
            </w:r>
            <w:proofErr w:type="spellStart"/>
            <w:r w:rsidRPr="00AD2288">
              <w:rPr>
                <w:rFonts w:cs="Arial"/>
                <w:snapToGrid/>
                <w:kern w:val="0"/>
                <w:sz w:val="16"/>
                <w:szCs w:val="16"/>
                <w:lang w:eastAsia="nl-NL"/>
              </w:rPr>
              <w:t>id</w:t>
            </w:r>
            <w:proofErr w:type="spellEnd"/>
            <w:r w:rsidRPr="00AD2288">
              <w:rPr>
                <w:rFonts w:cs="Arial"/>
                <w:snapToGrid/>
                <w:kern w:val="0"/>
                <w:sz w:val="16"/>
                <w:szCs w:val="16"/>
                <w:lang w:eastAsia="nl-NL"/>
              </w:rPr>
              <w:t xml:space="preserve"> = ‘unieke identificatie van de partij’]</w:t>
            </w:r>
          </w:p>
          <w:p w14:paraId="23010608" w14:textId="0308A33D" w:rsidR="00252F95" w:rsidRDefault="00252F95" w:rsidP="00252F95">
            <w:pPr>
              <w:autoSpaceDE w:val="0"/>
              <w:autoSpaceDN w:val="0"/>
              <w:adjustRightInd w:val="0"/>
              <w:spacing w:line="240" w:lineRule="auto"/>
              <w:rPr>
                <w:snapToGrid/>
                <w:kern w:val="0"/>
                <w:sz w:val="16"/>
                <w:szCs w:val="16"/>
                <w:lang w:eastAsia="nl-NL"/>
              </w:rPr>
            </w:pPr>
            <w:r w:rsidRPr="00AD2288">
              <w:rPr>
                <w:snapToGrid/>
                <w:kern w:val="0"/>
                <w:sz w:val="16"/>
                <w:szCs w:val="16"/>
                <w:highlight w:val="white"/>
                <w:lang w:eastAsia="nl-NL"/>
              </w:rPr>
              <w:tab/>
              <w:t>./</w:t>
            </w:r>
            <w:proofErr w:type="spellStart"/>
            <w:r w:rsidRPr="00AD2288">
              <w:rPr>
                <w:rFonts w:cs="Arial"/>
                <w:snapToGrid/>
                <w:kern w:val="0"/>
                <w:sz w:val="16"/>
                <w:szCs w:val="16"/>
                <w:lang w:eastAsia="nl-NL"/>
              </w:rPr>
              <w:t>aanduidingPartij</w:t>
            </w:r>
            <w:proofErr w:type="spellEnd"/>
            <w:r w:rsidRPr="00AD2288">
              <w:rPr>
                <w:snapToGrid/>
                <w:kern w:val="0"/>
                <w:sz w:val="16"/>
                <w:szCs w:val="16"/>
                <w:lang w:eastAsia="nl-NL"/>
              </w:rPr>
              <w:t>(‘</w:t>
            </w:r>
            <w:r>
              <w:rPr>
                <w:snapToGrid/>
                <w:kern w:val="0"/>
                <w:sz w:val="16"/>
                <w:szCs w:val="16"/>
                <w:lang w:eastAsia="nl-NL"/>
              </w:rPr>
              <w:t>v</w:t>
            </w:r>
            <w:r w:rsidRPr="00AD2288">
              <w:rPr>
                <w:snapToGrid/>
                <w:kern w:val="0"/>
                <w:sz w:val="16"/>
                <w:szCs w:val="16"/>
                <w:lang w:eastAsia="nl-NL"/>
              </w:rPr>
              <w:t>erzekeraar’)</w:t>
            </w:r>
          </w:p>
          <w:p w14:paraId="45E40BF5" w14:textId="77777777" w:rsidR="00252F95" w:rsidRDefault="00252F95" w:rsidP="004936BD">
            <w:pPr>
              <w:autoSpaceDE w:val="0"/>
              <w:autoSpaceDN w:val="0"/>
              <w:adjustRightInd w:val="0"/>
              <w:spacing w:line="240" w:lineRule="auto"/>
              <w:rPr>
                <w:snapToGrid/>
                <w:kern w:val="0"/>
                <w:sz w:val="16"/>
                <w:szCs w:val="16"/>
                <w:lang w:eastAsia="nl-NL"/>
              </w:rPr>
            </w:pPr>
          </w:p>
          <w:p w14:paraId="5BFCAF3E" w14:textId="6F1CF893" w:rsidR="00252F95" w:rsidRDefault="00252F95" w:rsidP="004936BD">
            <w:pPr>
              <w:autoSpaceDE w:val="0"/>
              <w:autoSpaceDN w:val="0"/>
              <w:adjustRightInd w:val="0"/>
              <w:spacing w:line="240" w:lineRule="auto"/>
              <w:rPr>
                <w:snapToGrid/>
                <w:color w:val="0000FF"/>
                <w:kern w:val="0"/>
                <w:sz w:val="16"/>
                <w:szCs w:val="16"/>
                <w:lang w:eastAsia="nl-NL"/>
              </w:rPr>
            </w:pPr>
          </w:p>
          <w:p w14:paraId="457905E7" w14:textId="753C8224" w:rsidR="00252F95" w:rsidRPr="00252F95" w:rsidRDefault="00252F95" w:rsidP="004936BD">
            <w:pPr>
              <w:autoSpaceDE w:val="0"/>
              <w:autoSpaceDN w:val="0"/>
              <w:adjustRightInd w:val="0"/>
              <w:spacing w:line="240" w:lineRule="auto"/>
              <w:rPr>
                <w:rFonts w:cs="Arial"/>
                <w:snapToGrid/>
                <w:kern w:val="0"/>
                <w:sz w:val="16"/>
                <w:szCs w:val="16"/>
                <w:u w:val="single"/>
                <w:lang w:eastAsia="nl-NL"/>
              </w:rPr>
            </w:pPr>
            <w:r w:rsidRPr="00252F95">
              <w:rPr>
                <w:rFonts w:cs="Arial"/>
                <w:snapToGrid/>
                <w:kern w:val="0"/>
                <w:sz w:val="16"/>
                <w:szCs w:val="16"/>
                <w:u w:val="single"/>
                <w:lang w:eastAsia="nl-NL"/>
              </w:rPr>
              <w:t>Mapping verzekeraar:</w:t>
            </w:r>
          </w:p>
          <w:p w14:paraId="1FD46EDC" w14:textId="77777777" w:rsidR="005B5069" w:rsidRPr="00AD2288" w:rsidRDefault="005B5069" w:rsidP="004936BD">
            <w:pPr>
              <w:autoSpaceDE w:val="0"/>
              <w:autoSpaceDN w:val="0"/>
              <w:adjustRightInd w:val="0"/>
              <w:spacing w:line="240" w:lineRule="auto"/>
              <w:rPr>
                <w:sz w:val="16"/>
                <w:szCs w:val="16"/>
              </w:rPr>
            </w:pPr>
            <w:r w:rsidRPr="00AD2288">
              <w:rPr>
                <w:rFonts w:cs="Arial"/>
                <w:snapToGrid/>
                <w:kern w:val="0"/>
                <w:sz w:val="16"/>
                <w:szCs w:val="16"/>
                <w:lang w:eastAsia="nl-NL"/>
              </w:rPr>
              <w:t>//</w:t>
            </w:r>
            <w:proofErr w:type="spellStart"/>
            <w:r w:rsidRPr="00AD2288">
              <w:rPr>
                <w:rFonts w:cs="Arial"/>
                <w:snapToGrid/>
                <w:kern w:val="0"/>
                <w:sz w:val="16"/>
                <w:szCs w:val="16"/>
                <w:lang w:eastAsia="nl-NL"/>
              </w:rPr>
              <w:t>IMKAD_AangebodenStuk</w:t>
            </w:r>
            <w:proofErr w:type="spellEnd"/>
            <w:r w:rsidRPr="00AD2288">
              <w:rPr>
                <w:rFonts w:cs="Arial"/>
                <w:snapToGrid/>
                <w:kern w:val="0"/>
                <w:sz w:val="16"/>
                <w:szCs w:val="16"/>
                <w:lang w:eastAsia="nl-NL"/>
              </w:rPr>
              <w:t>/Partij/Partij/</w:t>
            </w:r>
            <w:proofErr w:type="spellStart"/>
            <w:r w:rsidRPr="00AD2288">
              <w:rPr>
                <w:rFonts w:cs="Arial"/>
                <w:snapToGrid/>
                <w:kern w:val="0"/>
                <w:sz w:val="16"/>
                <w:szCs w:val="16"/>
                <w:lang w:eastAsia="nl-NL"/>
              </w:rPr>
              <w:t>IMKAD_Persoon</w:t>
            </w:r>
            <w:proofErr w:type="spellEnd"/>
          </w:p>
          <w:p w14:paraId="33ADA2E6" w14:textId="77777777" w:rsidR="005B5069" w:rsidRPr="00AD2288" w:rsidRDefault="005B5069" w:rsidP="004936BD">
            <w:pPr>
              <w:autoSpaceDE w:val="0"/>
              <w:autoSpaceDN w:val="0"/>
              <w:adjustRightInd w:val="0"/>
              <w:spacing w:line="240" w:lineRule="auto"/>
              <w:rPr>
                <w:sz w:val="16"/>
                <w:szCs w:val="16"/>
                <w:lang w:val="nl"/>
              </w:rPr>
            </w:pPr>
            <w:r w:rsidRPr="00AD2288">
              <w:rPr>
                <w:sz w:val="16"/>
                <w:szCs w:val="16"/>
                <w:lang w:val="nl"/>
              </w:rPr>
              <w:t>De overige mapping is opgenomen in de genoemde tekstblokken.</w:t>
            </w:r>
          </w:p>
          <w:p w14:paraId="274F1524" w14:textId="77777777" w:rsidR="005B5069" w:rsidRPr="00F04F48" w:rsidRDefault="005B5069" w:rsidP="004936BD">
            <w:pPr>
              <w:autoSpaceDE w:val="0"/>
              <w:autoSpaceDN w:val="0"/>
              <w:adjustRightInd w:val="0"/>
              <w:spacing w:line="240" w:lineRule="auto"/>
              <w:ind w:left="459"/>
            </w:pPr>
            <w:r>
              <w:tab/>
            </w:r>
            <w:r>
              <w:tab/>
            </w:r>
          </w:p>
          <w:p w14:paraId="1FEAD9C6" w14:textId="77777777" w:rsidR="005B5069" w:rsidRPr="00AD2288" w:rsidRDefault="005B5069" w:rsidP="004936BD">
            <w:pPr>
              <w:rPr>
                <w:u w:val="single"/>
              </w:rPr>
            </w:pPr>
            <w:r w:rsidRPr="00AD2288">
              <w:rPr>
                <w:u w:val="single"/>
              </w:rPr>
              <w:t>Mapping stukdeel:</w:t>
            </w:r>
          </w:p>
          <w:p w14:paraId="0FB156A7" w14:textId="35F25034"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 xml:space="preserve">De </w:t>
            </w:r>
            <w:r w:rsidRPr="00AD2288">
              <w:rPr>
                <w:sz w:val="16"/>
                <w:szCs w:val="16"/>
                <w:lang w:val="nl"/>
              </w:rPr>
              <w:t>verzekeraar</w:t>
            </w:r>
            <w:r w:rsidRPr="00AD2288">
              <w:rPr>
                <w:rFonts w:cs="Arial"/>
                <w:sz w:val="16"/>
                <w:szCs w:val="16"/>
              </w:rPr>
              <w:t>-partij wordt tevens vastgelegd als belanghebbende:</w:t>
            </w:r>
          </w:p>
          <w:p w14:paraId="240D5EC5" w14:textId="22346647" w:rsidR="006D411C"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IMKAD_AangebodenStuk</w:t>
            </w:r>
            <w:proofErr w:type="spellEnd"/>
            <w:r w:rsidRPr="00AD2288">
              <w:rPr>
                <w:rFonts w:cs="Arial"/>
                <w:sz w:val="16"/>
                <w:szCs w:val="16"/>
              </w:rPr>
              <w:t>/</w:t>
            </w:r>
            <w:r w:rsidRPr="00AD2288">
              <w:rPr>
                <w:sz w:val="16"/>
                <w:szCs w:val="16"/>
                <w:lang w:val="nl"/>
              </w:rPr>
              <w:t>StukdeelHypotheek</w:t>
            </w:r>
            <w:r w:rsidRPr="00AD2288">
              <w:rPr>
                <w:rFonts w:cs="Arial"/>
                <w:sz w:val="16"/>
                <w:szCs w:val="16"/>
              </w:rPr>
              <w:t xml:space="preserve"> </w:t>
            </w:r>
            <w:r w:rsidR="00B4797F" w:rsidRPr="006D7A8A">
              <w:rPr>
                <w:rFonts w:cs="Arial"/>
                <w:sz w:val="16"/>
                <w:szCs w:val="16"/>
              </w:rPr>
              <w:t>[</w:t>
            </w:r>
            <w:proofErr w:type="spellStart"/>
            <w:r w:rsidR="00B4797F" w:rsidRPr="006D7A8A">
              <w:rPr>
                <w:rFonts w:cs="Arial"/>
                <w:sz w:val="16"/>
                <w:szCs w:val="16"/>
              </w:rPr>
              <w:t>aanduidingHypotheek</w:t>
            </w:r>
            <w:proofErr w:type="spellEnd"/>
            <w:r w:rsidR="00B4797F" w:rsidRPr="006D7A8A">
              <w:rPr>
                <w:rFonts w:cs="Arial"/>
                <w:sz w:val="16"/>
                <w:szCs w:val="16"/>
              </w:rPr>
              <w:t xml:space="preserve"> = niet aanwezig]</w:t>
            </w:r>
          </w:p>
          <w:p w14:paraId="2155F05A" w14:textId="154F7377" w:rsidR="005B5069" w:rsidRPr="00AD2288" w:rsidRDefault="005B5069" w:rsidP="004936BD">
            <w:pPr>
              <w:autoSpaceDE w:val="0"/>
              <w:autoSpaceDN w:val="0"/>
              <w:adjustRightInd w:val="0"/>
              <w:spacing w:line="240" w:lineRule="auto"/>
              <w:rPr>
                <w:rFonts w:cs="Arial"/>
                <w:sz w:val="16"/>
                <w:szCs w:val="16"/>
              </w:rPr>
            </w:pPr>
            <w:r w:rsidRPr="00AD2288">
              <w:rPr>
                <w:rFonts w:cs="Arial"/>
                <w:sz w:val="16"/>
                <w:szCs w:val="16"/>
              </w:rPr>
              <w:t>/</w:t>
            </w:r>
            <w:proofErr w:type="spellStart"/>
            <w:r w:rsidRPr="00AD2288">
              <w:rPr>
                <w:rFonts w:cs="Arial"/>
                <w:sz w:val="16"/>
                <w:szCs w:val="16"/>
              </w:rPr>
              <w:t>belanghebbendeRef</w:t>
            </w:r>
            <w:proofErr w:type="spellEnd"/>
            <w:r w:rsidRPr="00AD2288">
              <w:rPr>
                <w:rFonts w:cs="Arial"/>
                <w:sz w:val="16"/>
                <w:szCs w:val="16"/>
              </w:rPr>
              <w:t xml:space="preserve"> </w:t>
            </w:r>
            <w:proofErr w:type="spellStart"/>
            <w:r w:rsidRPr="00AD2288">
              <w:rPr>
                <w:rFonts w:cs="Arial"/>
                <w:sz w:val="16"/>
                <w:szCs w:val="16"/>
              </w:rPr>
              <w:t>xlink:href</w:t>
            </w:r>
            <w:proofErr w:type="spellEnd"/>
            <w:r w:rsidRPr="00AD2288">
              <w:rPr>
                <w:rFonts w:cs="Arial"/>
                <w:sz w:val="16"/>
                <w:szCs w:val="16"/>
              </w:rPr>
              <w:t>="#</w:t>
            </w:r>
            <w:proofErr w:type="spellStart"/>
            <w:r w:rsidRPr="00AD2288">
              <w:rPr>
                <w:rFonts w:cs="Arial"/>
                <w:sz w:val="16"/>
                <w:szCs w:val="16"/>
              </w:rPr>
              <w:t>id</w:t>
            </w:r>
            <w:proofErr w:type="spellEnd"/>
            <w:r w:rsidRPr="00AD2288">
              <w:rPr>
                <w:rFonts w:cs="Arial"/>
                <w:sz w:val="16"/>
                <w:szCs w:val="16"/>
              </w:rPr>
              <w:t xml:space="preserve"> verzekeraar-partij"</w:t>
            </w:r>
          </w:p>
          <w:p w14:paraId="78F2828F" w14:textId="77777777" w:rsidR="005B5069" w:rsidRPr="00AD2288" w:rsidRDefault="005B5069" w:rsidP="004936BD">
            <w:pPr>
              <w:rPr>
                <w:rFonts w:cs="Arial"/>
                <w:sz w:val="16"/>
                <w:szCs w:val="16"/>
              </w:rPr>
            </w:pPr>
          </w:p>
          <w:p w14:paraId="5C6F981A" w14:textId="2BFBBA0D" w:rsidR="005B5069" w:rsidRDefault="005B5069" w:rsidP="004936BD">
            <w:pPr>
              <w:autoSpaceDE w:val="0"/>
              <w:autoSpaceDN w:val="0"/>
              <w:adjustRightInd w:val="0"/>
              <w:spacing w:line="240" w:lineRule="auto"/>
              <w:rPr>
                <w:rFonts w:cs="Arial"/>
                <w:snapToGrid/>
                <w:kern w:val="0"/>
                <w:sz w:val="16"/>
                <w:szCs w:val="16"/>
                <w:lang w:eastAsia="nl-NL"/>
              </w:rPr>
            </w:pPr>
            <w:r w:rsidRPr="00AD2288">
              <w:rPr>
                <w:rFonts w:cs="Arial"/>
                <w:snapToGrid/>
                <w:kern w:val="0"/>
                <w:sz w:val="16"/>
                <w:szCs w:val="16"/>
                <w:lang w:eastAsia="nl-NL"/>
              </w:rPr>
              <w:t xml:space="preserve">Deze partij geldt ook voor het eventueel aanwezige stukdeel </w:t>
            </w:r>
            <w:proofErr w:type="spellStart"/>
            <w:r w:rsidR="00517EC4">
              <w:rPr>
                <w:rFonts w:cs="Arial"/>
                <w:snapToGrid/>
                <w:kern w:val="0"/>
                <w:sz w:val="16"/>
                <w:szCs w:val="16"/>
                <w:lang w:eastAsia="nl-NL"/>
              </w:rPr>
              <w:t>TweedeInschrijving</w:t>
            </w:r>
            <w:proofErr w:type="spellEnd"/>
            <w:r w:rsidRPr="00AD2288">
              <w:rPr>
                <w:rFonts w:cs="Arial"/>
                <w:snapToGrid/>
                <w:kern w:val="0"/>
                <w:sz w:val="16"/>
                <w:szCs w:val="16"/>
                <w:lang w:eastAsia="nl-NL"/>
              </w:rPr>
              <w:t>, hoewel de verwijzing daar niet wordt opgenomen.</w:t>
            </w:r>
          </w:p>
          <w:p w14:paraId="0A87AE4D" w14:textId="6A97CBBA" w:rsidR="006D411C" w:rsidRPr="00F801CA" w:rsidRDefault="006D411C" w:rsidP="004936BD">
            <w:pPr>
              <w:autoSpaceDE w:val="0"/>
              <w:autoSpaceDN w:val="0"/>
              <w:adjustRightInd w:val="0"/>
              <w:spacing w:line="240" w:lineRule="auto"/>
            </w:pPr>
          </w:p>
        </w:tc>
      </w:tr>
      <w:tr w:rsidR="00681B59" w:rsidRPr="00343045" w14:paraId="33CD2FB5" w14:textId="77777777" w:rsidTr="004936BD">
        <w:tc>
          <w:tcPr>
            <w:tcW w:w="6771" w:type="dxa"/>
            <w:shd w:val="clear" w:color="auto" w:fill="auto"/>
          </w:tcPr>
          <w:p w14:paraId="42FC9CB3" w14:textId="77777777" w:rsidR="00681B59" w:rsidRPr="00194473" w:rsidRDefault="00681B59" w:rsidP="00681B59">
            <w:pPr>
              <w:tabs>
                <w:tab w:val="left" w:pos="-1440"/>
                <w:tab w:val="left" w:pos="-720"/>
              </w:tabs>
              <w:suppressAutoHyphens/>
              <w:ind w:left="709" w:hanging="425"/>
              <w:rPr>
                <w:color w:val="800080"/>
                <w:szCs w:val="18"/>
              </w:rPr>
            </w:pPr>
            <w:r w:rsidRPr="00194473">
              <w:rPr>
                <w:rFonts w:cs="Arial"/>
                <w:color w:val="800080"/>
                <w:szCs w:val="18"/>
              </w:rPr>
              <w:t xml:space="preserve">(correspondentieadres </w:t>
            </w:r>
            <w:r w:rsidRPr="00194473">
              <w:rPr>
                <w:color w:val="800080"/>
                <w:szCs w:val="18"/>
              </w:rPr>
              <w:t>voor alle aangelegenheden betreffende de</w:t>
            </w:r>
          </w:p>
          <w:p w14:paraId="70144C93" w14:textId="77777777" w:rsidR="00681B59" w:rsidRDefault="00681B59" w:rsidP="00681B59">
            <w:pPr>
              <w:tabs>
                <w:tab w:val="left" w:pos="-1440"/>
                <w:tab w:val="left" w:pos="-720"/>
              </w:tabs>
              <w:suppressAutoHyphens/>
              <w:ind w:left="709" w:hanging="425"/>
              <w:rPr>
                <w:rFonts w:cs="Arial"/>
                <w:color w:val="800080"/>
                <w:szCs w:val="18"/>
              </w:rPr>
            </w:pP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14:paraId="55CAA387" w14:textId="77777777" w:rsidR="00681B59" w:rsidRDefault="00681B59" w:rsidP="00681B59">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14:paraId="3D988813" w14:textId="59F06342" w:rsidR="00681B59" w:rsidRDefault="00681B59" w:rsidP="00681B59">
            <w:pPr>
              <w:ind w:firstLine="300"/>
              <w:rPr>
                <w:rFonts w:cs="Arial"/>
                <w:color w:val="800080"/>
                <w:sz w:val="20"/>
              </w:rPr>
            </w:pPr>
            <w:r w:rsidRPr="00194473">
              <w:rPr>
                <w:rFonts w:cs="Arial"/>
                <w:szCs w:val="18"/>
              </w:rPr>
              <w:lastRenderedPageBreak/>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r>
              <w:rPr>
                <w:rFonts w:cs="Arial"/>
                <w:color w:val="FF0000"/>
                <w:sz w:val="20"/>
              </w:rPr>
              <w:t xml:space="preserve"> </w:t>
            </w:r>
          </w:p>
        </w:tc>
        <w:tc>
          <w:tcPr>
            <w:tcW w:w="7371" w:type="dxa"/>
            <w:shd w:val="clear" w:color="auto" w:fill="auto"/>
          </w:tcPr>
          <w:p w14:paraId="761CC66C" w14:textId="77777777" w:rsidR="00681B59" w:rsidRPr="00201FE5" w:rsidRDefault="00681B59" w:rsidP="00681B59">
            <w:pPr>
              <w:spacing w:before="72" w:line="240" w:lineRule="auto"/>
              <w:rPr>
                <w:snapToGrid/>
                <w:sz w:val="16"/>
                <w:szCs w:val="16"/>
              </w:rPr>
            </w:pPr>
            <w:r w:rsidRPr="00201FE5">
              <w:rPr>
                <w:sz w:val="16"/>
                <w:szCs w:val="16"/>
              </w:rPr>
              <w:lastRenderedPageBreak/>
              <w:t>Optioneel postadres.</w:t>
            </w:r>
          </w:p>
          <w:p w14:paraId="48F50935" w14:textId="77777777" w:rsidR="00681B59" w:rsidRPr="00201FE5" w:rsidRDefault="00681B59" w:rsidP="00681B59">
            <w:pPr>
              <w:spacing w:line="240" w:lineRule="auto"/>
              <w:rPr>
                <w:color w:val="3366FF"/>
                <w:sz w:val="16"/>
                <w:szCs w:val="16"/>
              </w:rPr>
            </w:pPr>
          </w:p>
          <w:p w14:paraId="7B6F0659" w14:textId="77777777" w:rsidR="00681B59" w:rsidRPr="00201FE5" w:rsidRDefault="00681B59" w:rsidP="00681B59">
            <w:pPr>
              <w:spacing w:line="240" w:lineRule="auto"/>
              <w:rPr>
                <w:color w:val="3366FF"/>
                <w:sz w:val="16"/>
                <w:szCs w:val="16"/>
              </w:rPr>
            </w:pPr>
            <w:r w:rsidRPr="00201FE5">
              <w:rPr>
                <w:color w:val="3366FF"/>
                <w:sz w:val="16"/>
                <w:szCs w:val="16"/>
              </w:rPr>
              <w:t xml:space="preserve">Label </w:t>
            </w:r>
            <w:r w:rsidRPr="00201FE5">
              <w:rPr>
                <w:sz w:val="16"/>
                <w:szCs w:val="16"/>
              </w:rPr>
              <w:t>en</w:t>
            </w:r>
            <w:r w:rsidRPr="00201FE5">
              <w:rPr>
                <w:color w:val="3366FF"/>
                <w:sz w:val="16"/>
                <w:szCs w:val="16"/>
              </w:rPr>
              <w:t xml:space="preserve"> afdeling </w:t>
            </w:r>
            <w:r w:rsidRPr="00201FE5">
              <w:rPr>
                <w:sz w:val="16"/>
                <w:szCs w:val="16"/>
              </w:rPr>
              <w:t>zijn twee onafhankelijke optionele variabelen, die voor elk type adres getoond kunnen worden.</w:t>
            </w:r>
          </w:p>
          <w:p w14:paraId="6D538B33" w14:textId="77777777" w:rsidR="00681B59" w:rsidRPr="00201FE5" w:rsidRDefault="00681B59" w:rsidP="00681B59">
            <w:pPr>
              <w:spacing w:line="240" w:lineRule="auto"/>
              <w:rPr>
                <w:sz w:val="16"/>
                <w:szCs w:val="16"/>
              </w:rPr>
            </w:pPr>
          </w:p>
          <w:p w14:paraId="391021EF" w14:textId="77777777" w:rsidR="00681B59" w:rsidRPr="00201FE5" w:rsidRDefault="00681B59" w:rsidP="00681B59">
            <w:pPr>
              <w:spacing w:line="240" w:lineRule="auto"/>
              <w:rPr>
                <w:sz w:val="16"/>
                <w:szCs w:val="16"/>
              </w:rPr>
            </w:pPr>
            <w:r w:rsidRPr="00201FE5">
              <w:rPr>
                <w:sz w:val="16"/>
                <w:szCs w:val="16"/>
              </w:rPr>
              <w:t>Voor het adres moet gekozen worden uit binnenlands adres, postbus adres of buitenlands adres.</w:t>
            </w:r>
          </w:p>
          <w:p w14:paraId="3AF291C9" w14:textId="77777777" w:rsidR="00681B59" w:rsidRPr="00201FE5" w:rsidRDefault="00681B59" w:rsidP="00681B59">
            <w:pPr>
              <w:spacing w:line="240" w:lineRule="auto"/>
              <w:rPr>
                <w:sz w:val="16"/>
                <w:szCs w:val="16"/>
              </w:rPr>
            </w:pPr>
          </w:p>
          <w:p w14:paraId="06CF9C32" w14:textId="77777777" w:rsidR="00681B59" w:rsidRPr="00201FE5" w:rsidRDefault="00681B59" w:rsidP="00681B59">
            <w:pPr>
              <w:spacing w:line="240" w:lineRule="auto"/>
              <w:rPr>
                <w:sz w:val="16"/>
                <w:szCs w:val="16"/>
              </w:rPr>
            </w:pPr>
            <w:r w:rsidRPr="00201FE5">
              <w:rPr>
                <w:sz w:val="16"/>
                <w:szCs w:val="16"/>
              </w:rPr>
              <w:t xml:space="preserve">Voor plaats en land moet gekozen worden uit een </w:t>
            </w:r>
            <w:proofErr w:type="spellStart"/>
            <w:r w:rsidRPr="00201FE5">
              <w:rPr>
                <w:sz w:val="16"/>
                <w:szCs w:val="16"/>
              </w:rPr>
              <w:t>waardelijst</w:t>
            </w:r>
            <w:proofErr w:type="spellEnd"/>
            <w:r w:rsidRPr="00201FE5">
              <w:rPr>
                <w:sz w:val="16"/>
                <w:szCs w:val="16"/>
              </w:rPr>
              <w:t>.</w:t>
            </w:r>
          </w:p>
          <w:p w14:paraId="65A7EB46" w14:textId="77777777" w:rsidR="00681B59" w:rsidRDefault="00681B59" w:rsidP="00681B59">
            <w:pPr>
              <w:spacing w:line="240" w:lineRule="auto"/>
              <w:rPr>
                <w:szCs w:val="18"/>
              </w:rPr>
            </w:pPr>
          </w:p>
          <w:p w14:paraId="75F9D6B6" w14:textId="77777777" w:rsidR="00681B59" w:rsidRDefault="00681B59" w:rsidP="00681B59">
            <w:pPr>
              <w:pStyle w:val="streepje"/>
              <w:numPr>
                <w:ilvl w:val="0"/>
                <w:numId w:val="0"/>
              </w:numPr>
              <w:spacing w:line="240" w:lineRule="auto"/>
              <w:ind w:left="284" w:hanging="284"/>
              <w:rPr>
                <w:u w:val="single"/>
                <w:lang w:val="nl-NL"/>
              </w:rPr>
            </w:pPr>
            <w:r>
              <w:rPr>
                <w:u w:val="single"/>
                <w:lang w:val="nl-NL"/>
              </w:rPr>
              <w:t>Mapping:</w:t>
            </w:r>
          </w:p>
          <w:p w14:paraId="0CAEEEBE"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p>
          <w:p w14:paraId="2E09B4C8"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./label</w:t>
            </w:r>
          </w:p>
          <w:p w14:paraId="45693A9E" w14:textId="77777777" w:rsidR="00681B59" w:rsidRDefault="00681B59" w:rsidP="00681B59">
            <w:pPr>
              <w:spacing w:line="240" w:lineRule="auto"/>
              <w:ind w:left="227"/>
              <w:rPr>
                <w:sz w:val="16"/>
              </w:rPr>
            </w:pPr>
            <w:r>
              <w:rPr>
                <w:sz w:val="16"/>
              </w:rPr>
              <w:tab/>
              <w:t>./afdeling</w:t>
            </w:r>
          </w:p>
          <w:p w14:paraId="70FA90B1" w14:textId="77777777" w:rsidR="00681B59" w:rsidRDefault="00681B59" w:rsidP="00681B59">
            <w:pPr>
              <w:pStyle w:val="streepje"/>
              <w:numPr>
                <w:ilvl w:val="0"/>
                <w:numId w:val="0"/>
              </w:numPr>
              <w:rPr>
                <w:u w:val="single"/>
                <w:lang w:val="nl-NL"/>
              </w:rPr>
            </w:pPr>
          </w:p>
          <w:p w14:paraId="578DD993" w14:textId="77777777" w:rsidR="00681B59" w:rsidRDefault="00681B59" w:rsidP="00681B59">
            <w:pPr>
              <w:pStyle w:val="streepje"/>
              <w:numPr>
                <w:ilvl w:val="0"/>
                <w:numId w:val="0"/>
              </w:numPr>
              <w:rPr>
                <w:u w:val="single"/>
                <w:lang w:val="nl-NL"/>
              </w:rPr>
            </w:pPr>
            <w:r>
              <w:rPr>
                <w:u w:val="single"/>
                <w:lang w:val="nl-NL"/>
              </w:rPr>
              <w:t>Mapping binnenlandsadres:</w:t>
            </w:r>
          </w:p>
          <w:p w14:paraId="77E0BF3B" w14:textId="77777777" w:rsidR="00681B59"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/adres/</w:t>
            </w:r>
            <w:proofErr w:type="spellStart"/>
            <w:r>
              <w:rPr>
                <w:sz w:val="16"/>
                <w:szCs w:val="16"/>
                <w:lang w:val="nl-NL"/>
              </w:rPr>
              <w:t>binnenlandsAdres</w:t>
            </w:r>
            <w:proofErr w:type="spellEnd"/>
            <w:r>
              <w:rPr>
                <w:sz w:val="16"/>
                <w:szCs w:val="16"/>
                <w:lang w:val="nl-NL"/>
              </w:rPr>
              <w:t>/</w:t>
            </w:r>
          </w:p>
          <w:p w14:paraId="04152AAE"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/postcode</w:t>
            </w:r>
          </w:p>
          <w:p w14:paraId="3B130C95"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BAG_Woonplaats</w:t>
            </w:r>
            <w:proofErr w:type="spellEnd"/>
            <w:r>
              <w:rPr>
                <w:sz w:val="16"/>
                <w:szCs w:val="16"/>
              </w:rPr>
              <w:t>/woonplaatsnaam</w:t>
            </w:r>
          </w:p>
          <w:p w14:paraId="64D692E2"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BAG_OpenbareRuimte</w:t>
            </w:r>
            <w:proofErr w:type="spellEnd"/>
            <w:r>
              <w:rPr>
                <w:sz w:val="16"/>
                <w:szCs w:val="16"/>
              </w:rPr>
              <w:t>/</w:t>
            </w:r>
            <w:proofErr w:type="spellStart"/>
            <w:r>
              <w:rPr>
                <w:sz w:val="16"/>
                <w:szCs w:val="16"/>
              </w:rPr>
              <w:t>openbareRuimteNaam</w:t>
            </w:r>
            <w:proofErr w:type="spellEnd"/>
          </w:p>
          <w:p w14:paraId="16CDD161"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/huisnummer</w:t>
            </w:r>
          </w:p>
          <w:p w14:paraId="70E63194" w14:textId="77777777" w:rsidR="00681B59" w:rsidRDefault="00681B59" w:rsidP="00681B59">
            <w:pPr>
              <w:spacing w:line="240" w:lineRule="auto"/>
              <w:ind w:left="227"/>
              <w:rPr>
                <w:sz w:val="16"/>
                <w:szCs w:val="16"/>
              </w:rPr>
            </w:pPr>
            <w:r>
              <w:rPr>
                <w:sz w:val="16"/>
                <w:szCs w:val="16"/>
              </w:rPr>
              <w:tab/>
              <w:t>./</w:t>
            </w:r>
            <w:proofErr w:type="spellStart"/>
            <w:r>
              <w:rPr>
                <w:sz w:val="16"/>
                <w:szCs w:val="16"/>
              </w:rPr>
              <w:t>BAG_NummerAanduiding</w:t>
            </w:r>
            <w:proofErr w:type="spellEnd"/>
            <w:r>
              <w:rPr>
                <w:sz w:val="16"/>
                <w:szCs w:val="16"/>
              </w:rPr>
              <w:t>/huisletter</w:t>
            </w:r>
          </w:p>
          <w:p w14:paraId="4A08F593" w14:textId="77777777" w:rsidR="00681B59" w:rsidRDefault="00681B59" w:rsidP="00681B59">
            <w:pPr>
              <w:pStyle w:val="streepje"/>
              <w:numPr>
                <w:ilvl w:val="0"/>
                <w:numId w:val="0"/>
              </w:numPr>
              <w:spacing w:line="240" w:lineRule="auto"/>
              <w:ind w:left="227"/>
              <w:rPr>
                <w:u w:val="single"/>
                <w:lang w:val="nl-NL"/>
              </w:rPr>
            </w:pPr>
            <w:r>
              <w:rPr>
                <w:sz w:val="16"/>
                <w:szCs w:val="16"/>
                <w:lang w:val="nl-NL"/>
              </w:rPr>
              <w:tab/>
              <w:t>./</w:t>
            </w:r>
            <w:proofErr w:type="spellStart"/>
            <w:r>
              <w:rPr>
                <w:sz w:val="16"/>
                <w:szCs w:val="16"/>
                <w:lang w:val="nl-NL"/>
              </w:rPr>
              <w:t>BAG_NummerAanduiding</w:t>
            </w:r>
            <w:proofErr w:type="spellEnd"/>
            <w:r>
              <w:rPr>
                <w:sz w:val="16"/>
                <w:szCs w:val="16"/>
                <w:lang w:val="nl-NL"/>
              </w:rPr>
              <w:t>/huisnummertoevoeging</w:t>
            </w:r>
            <w:r>
              <w:rPr>
                <w:u w:val="single"/>
                <w:lang w:val="nl-NL"/>
              </w:rPr>
              <w:t xml:space="preserve"> </w:t>
            </w:r>
          </w:p>
          <w:p w14:paraId="54C1D727" w14:textId="77777777" w:rsidR="00681B59" w:rsidRDefault="00681B59" w:rsidP="00681B59">
            <w:pPr>
              <w:pStyle w:val="streepje"/>
              <w:numPr>
                <w:ilvl w:val="0"/>
                <w:numId w:val="0"/>
              </w:numPr>
              <w:rPr>
                <w:u w:val="single"/>
                <w:lang w:val="nl-NL"/>
              </w:rPr>
            </w:pPr>
            <w:r>
              <w:rPr>
                <w:u w:val="single"/>
                <w:lang w:val="nl-NL"/>
              </w:rPr>
              <w:t>Mapping buitenlandsadres:</w:t>
            </w:r>
          </w:p>
          <w:p w14:paraId="2B67C956" w14:textId="77777777" w:rsidR="00681B59" w:rsidRPr="00201932" w:rsidRDefault="00681B59" w:rsidP="00681B59">
            <w:pPr>
              <w:pStyle w:val="streepje"/>
              <w:numPr>
                <w:ilvl w:val="0"/>
                <w:numId w:val="0"/>
              </w:numPr>
              <w:spacing w:line="240" w:lineRule="auto"/>
              <w:rPr>
                <w:sz w:val="16"/>
                <w:szCs w:val="16"/>
                <w:lang w:val="nl-NL"/>
              </w:rPr>
            </w:pPr>
            <w:r>
              <w:rPr>
                <w:sz w:val="16"/>
                <w:szCs w:val="16"/>
                <w:lang w:val="nl-NL"/>
              </w:rPr>
              <w:t>//</w:t>
            </w:r>
            <w:proofErr w:type="spellStart"/>
            <w:r>
              <w:rPr>
                <w:sz w:val="16"/>
                <w:szCs w:val="16"/>
                <w:lang w:val="nl-NL"/>
              </w:rPr>
              <w:t>IMKAD_Persoon</w:t>
            </w:r>
            <w:proofErr w:type="spellEnd"/>
            <w:r>
              <w:rPr>
                <w:sz w:val="16"/>
                <w:szCs w:val="16"/>
                <w:lang w:val="nl-NL"/>
              </w:rPr>
              <w:t>/</w:t>
            </w:r>
            <w:proofErr w:type="spellStart"/>
            <w:r>
              <w:rPr>
                <w:sz w:val="16"/>
                <w:szCs w:val="16"/>
                <w:lang w:val="nl-NL"/>
              </w:rPr>
              <w:t>IMKAD_PostlocatiePersoon</w:t>
            </w:r>
            <w:proofErr w:type="spellEnd"/>
            <w:r>
              <w:rPr>
                <w:sz w:val="16"/>
                <w:szCs w:val="16"/>
                <w:lang w:val="nl-NL"/>
              </w:rPr>
              <w:t>/</w:t>
            </w:r>
            <w:r>
              <w:rPr>
                <w:sz w:val="16"/>
                <w:lang w:val="nl-NL"/>
              </w:rPr>
              <w:t>adres/</w:t>
            </w:r>
            <w:proofErr w:type="spellStart"/>
            <w:r>
              <w:rPr>
                <w:sz w:val="16"/>
                <w:lang w:val="nl-NL"/>
              </w:rPr>
              <w:t>buitenlandsAdres</w:t>
            </w:r>
            <w:proofErr w:type="spellEnd"/>
            <w:r>
              <w:rPr>
                <w:sz w:val="16"/>
                <w:lang w:val="nl-NL"/>
              </w:rPr>
              <w:t>/</w:t>
            </w:r>
          </w:p>
          <w:p w14:paraId="47A3BDBC" w14:textId="77777777" w:rsidR="00681B59" w:rsidRDefault="00681B59" w:rsidP="00681B59">
            <w:pPr>
              <w:pStyle w:val="streepje"/>
              <w:numPr>
                <w:ilvl w:val="0"/>
                <w:numId w:val="0"/>
              </w:numPr>
              <w:spacing w:line="240" w:lineRule="auto"/>
              <w:ind w:left="227"/>
              <w:rPr>
                <w:sz w:val="14"/>
                <w:szCs w:val="16"/>
                <w:lang w:val="nl-NL"/>
              </w:rPr>
            </w:pPr>
            <w:r>
              <w:rPr>
                <w:sz w:val="16"/>
                <w:lang w:val="nl-NL"/>
              </w:rPr>
              <w:tab/>
              <w:t>./woonplaats</w:t>
            </w:r>
          </w:p>
          <w:p w14:paraId="6FB2B8CD" w14:textId="77777777" w:rsidR="00681B59" w:rsidRDefault="00681B59" w:rsidP="00681B59">
            <w:pPr>
              <w:spacing w:line="240" w:lineRule="auto"/>
              <w:ind w:left="227"/>
              <w:rPr>
                <w:sz w:val="16"/>
              </w:rPr>
            </w:pPr>
            <w:r>
              <w:rPr>
                <w:sz w:val="16"/>
              </w:rPr>
              <w:tab/>
              <w:t xml:space="preserve">./adres </w:t>
            </w:r>
          </w:p>
          <w:p w14:paraId="366872B4" w14:textId="77777777" w:rsidR="00681B59" w:rsidRPr="00201932" w:rsidRDefault="00681B59" w:rsidP="00681B59">
            <w:pPr>
              <w:spacing w:line="240" w:lineRule="auto"/>
              <w:ind w:left="227"/>
              <w:rPr>
                <w:sz w:val="16"/>
              </w:rPr>
            </w:pPr>
            <w:r>
              <w:rPr>
                <w:sz w:val="16"/>
              </w:rPr>
              <w:tab/>
            </w:r>
            <w:r w:rsidRPr="00201932">
              <w:rPr>
                <w:sz w:val="16"/>
              </w:rPr>
              <w:t>./regio</w:t>
            </w:r>
          </w:p>
          <w:p w14:paraId="60054253" w14:textId="77777777" w:rsidR="00681B59" w:rsidRPr="00201932" w:rsidRDefault="00681B59" w:rsidP="00681B59">
            <w:pPr>
              <w:spacing w:line="240" w:lineRule="auto"/>
              <w:ind w:left="227"/>
              <w:rPr>
                <w:sz w:val="16"/>
              </w:rPr>
            </w:pPr>
            <w:r w:rsidRPr="00201932">
              <w:rPr>
                <w:sz w:val="16"/>
              </w:rPr>
              <w:tab/>
              <w:t>./land</w:t>
            </w:r>
          </w:p>
          <w:p w14:paraId="44CE4950" w14:textId="77777777" w:rsidR="00681B59" w:rsidRPr="00201932" w:rsidRDefault="00681B59" w:rsidP="00681B59">
            <w:pPr>
              <w:spacing w:before="72"/>
              <w:rPr>
                <w:sz w:val="16"/>
              </w:rPr>
            </w:pPr>
            <w:r w:rsidRPr="00201932">
              <w:rPr>
                <w:u w:val="single"/>
              </w:rPr>
              <w:t>Mapping postbusadres:</w:t>
            </w:r>
          </w:p>
          <w:p w14:paraId="38DF4FC4" w14:textId="77777777" w:rsidR="00681B59" w:rsidRPr="00201932" w:rsidRDefault="00681B59" w:rsidP="00681B59">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6A03D38A" w14:textId="77777777" w:rsidR="00681B59" w:rsidRDefault="00681B59" w:rsidP="00681B59">
            <w:pPr>
              <w:spacing w:line="240" w:lineRule="auto"/>
              <w:ind w:left="227"/>
              <w:rPr>
                <w:sz w:val="16"/>
                <w:szCs w:val="16"/>
              </w:rPr>
            </w:pPr>
            <w:r w:rsidRPr="00201932">
              <w:rPr>
                <w:sz w:val="16"/>
                <w:szCs w:val="16"/>
              </w:rPr>
              <w:tab/>
            </w:r>
            <w:r>
              <w:rPr>
                <w:sz w:val="16"/>
                <w:szCs w:val="16"/>
              </w:rPr>
              <w:t>./postbusnummer</w:t>
            </w:r>
          </w:p>
          <w:p w14:paraId="2FD73DF5" w14:textId="77777777" w:rsidR="00681B59" w:rsidRDefault="00681B59" w:rsidP="00681B59">
            <w:pPr>
              <w:spacing w:line="240" w:lineRule="auto"/>
              <w:ind w:left="227"/>
              <w:rPr>
                <w:sz w:val="16"/>
                <w:szCs w:val="16"/>
              </w:rPr>
            </w:pPr>
            <w:r>
              <w:rPr>
                <w:sz w:val="16"/>
              </w:rPr>
              <w:tab/>
              <w:t>./</w:t>
            </w:r>
            <w:r>
              <w:rPr>
                <w:sz w:val="16"/>
                <w:szCs w:val="16"/>
              </w:rPr>
              <w:t>postcode</w:t>
            </w:r>
          </w:p>
          <w:p w14:paraId="6F70BE43" w14:textId="77777777" w:rsidR="00681B59" w:rsidRDefault="00681B59" w:rsidP="00681B59">
            <w:pPr>
              <w:spacing w:line="240" w:lineRule="auto"/>
              <w:ind w:left="227"/>
              <w:rPr>
                <w:sz w:val="16"/>
                <w:szCs w:val="16"/>
              </w:rPr>
            </w:pPr>
            <w:r>
              <w:rPr>
                <w:sz w:val="16"/>
                <w:szCs w:val="16"/>
              </w:rPr>
              <w:tab/>
              <w:t>./woonplaatsnaam</w:t>
            </w:r>
          </w:p>
          <w:p w14:paraId="1FA90FBB" w14:textId="77777777" w:rsidR="00681B59" w:rsidRPr="00201FE5" w:rsidRDefault="00681B59" w:rsidP="00681B59">
            <w:pPr>
              <w:spacing w:line="240" w:lineRule="auto"/>
              <w:rPr>
                <w:sz w:val="16"/>
                <w:szCs w:val="16"/>
              </w:rPr>
            </w:pPr>
          </w:p>
        </w:tc>
      </w:tr>
      <w:tr w:rsidR="00BB11DC" w:rsidRPr="00343045" w14:paraId="010A2EA9" w14:textId="77777777" w:rsidTr="004936BD">
        <w:tc>
          <w:tcPr>
            <w:tcW w:w="6771" w:type="dxa"/>
            <w:shd w:val="clear" w:color="auto" w:fill="auto"/>
          </w:tcPr>
          <w:p w14:paraId="0DF8201D" w14:textId="166B2C97" w:rsidR="00BB11DC" w:rsidRPr="00391D94" w:rsidRDefault="00BB11DC" w:rsidP="008E3DDD">
            <w:pPr>
              <w:tabs>
                <w:tab w:val="left" w:pos="-1440"/>
                <w:tab w:val="left" w:pos="-720"/>
              </w:tabs>
              <w:suppressAutoHyphens/>
              <w:spacing w:line="240" w:lineRule="atLeast"/>
              <w:ind w:left="22"/>
              <w:rPr>
                <w:rFonts w:cs="Arial"/>
                <w:color w:val="800080"/>
                <w:sz w:val="20"/>
              </w:rPr>
            </w:pPr>
            <w:r>
              <w:rPr>
                <w:rFonts w:cs="Arial"/>
                <w:color w:val="800080"/>
                <w:sz w:val="20"/>
              </w:rPr>
              <w:lastRenderedPageBreak/>
              <w:t>;</w:t>
            </w:r>
          </w:p>
        </w:tc>
        <w:tc>
          <w:tcPr>
            <w:tcW w:w="7371" w:type="dxa"/>
            <w:shd w:val="clear" w:color="auto" w:fill="auto"/>
          </w:tcPr>
          <w:p w14:paraId="09427D6D" w14:textId="411075A1" w:rsidR="00BB11DC" w:rsidRDefault="00BB11DC" w:rsidP="00681B59">
            <w:pPr>
              <w:rPr>
                <w:sz w:val="16"/>
                <w:szCs w:val="16"/>
              </w:rPr>
            </w:pPr>
            <w:r>
              <w:rPr>
                <w:sz w:val="16"/>
                <w:szCs w:val="16"/>
              </w:rPr>
              <w:t>Vaste tekst indien deze partij aanwezig is.</w:t>
            </w:r>
          </w:p>
          <w:p w14:paraId="02F4B681" w14:textId="024AC3B4" w:rsidR="00BB11DC" w:rsidRPr="002D2B2A" w:rsidRDefault="00BB11DC" w:rsidP="00681B59">
            <w:pPr>
              <w:rPr>
                <w:sz w:val="16"/>
                <w:szCs w:val="16"/>
              </w:rPr>
            </w:pPr>
          </w:p>
        </w:tc>
      </w:tr>
      <w:tr w:rsidR="00681B59" w:rsidRPr="00343045" w14:paraId="30ED9400" w14:textId="77777777" w:rsidTr="004936BD">
        <w:tc>
          <w:tcPr>
            <w:tcW w:w="6771" w:type="dxa"/>
            <w:shd w:val="clear" w:color="auto" w:fill="auto"/>
          </w:tcPr>
          <w:p w14:paraId="4C262966" w14:textId="485A8BE9" w:rsidR="00681B59" w:rsidRPr="008E3DDD" w:rsidRDefault="00C24AEA" w:rsidP="008E3DDD">
            <w:pPr>
              <w:tabs>
                <w:tab w:val="left" w:pos="-1440"/>
                <w:tab w:val="left" w:pos="-720"/>
              </w:tabs>
              <w:suppressAutoHyphens/>
              <w:spacing w:line="240" w:lineRule="atLeast"/>
              <w:ind w:left="22"/>
              <w:rPr>
                <w:rFonts w:cs="Arial"/>
                <w:color w:val="800080"/>
                <w:sz w:val="20"/>
              </w:rPr>
            </w:pPr>
            <w:r>
              <w:rPr>
                <w:rFonts w:cs="Arial"/>
                <w:color w:val="800080"/>
                <w:sz w:val="20"/>
              </w:rPr>
              <w:t>l</w:t>
            </w:r>
            <w:r w:rsidR="008E3DDD" w:rsidRPr="00391D94">
              <w:rPr>
                <w:rFonts w:cs="Arial"/>
                <w:color w:val="800080"/>
                <w:sz w:val="20"/>
              </w:rPr>
              <w:t>aatstgenoemde</w:t>
            </w:r>
            <w:r w:rsidR="008E3DDD" w:rsidRPr="006A3561">
              <w:rPr>
                <w:rFonts w:cs="Arial"/>
                <w:color w:val="800080"/>
                <w:sz w:val="20"/>
              </w:rPr>
              <w:t xml:space="preserve"> vennootschap hierna te noemen: “de verzekeraar”</w:t>
            </w:r>
          </w:p>
        </w:tc>
        <w:tc>
          <w:tcPr>
            <w:tcW w:w="7371" w:type="dxa"/>
            <w:shd w:val="clear" w:color="auto" w:fill="auto"/>
          </w:tcPr>
          <w:p w14:paraId="7DA1C185" w14:textId="39736B04" w:rsidR="00681B59" w:rsidRDefault="00681B59" w:rsidP="00681B59">
            <w:pPr>
              <w:rPr>
                <w:sz w:val="16"/>
                <w:szCs w:val="16"/>
              </w:rPr>
            </w:pPr>
            <w:r w:rsidRPr="002D2B2A">
              <w:rPr>
                <w:sz w:val="16"/>
                <w:szCs w:val="16"/>
              </w:rPr>
              <w:t>Vaste teks</w:t>
            </w:r>
            <w:r w:rsidR="00947F24">
              <w:rPr>
                <w:sz w:val="16"/>
                <w:szCs w:val="16"/>
              </w:rPr>
              <w:t>t</w:t>
            </w:r>
            <w:r>
              <w:rPr>
                <w:sz w:val="16"/>
                <w:szCs w:val="16"/>
              </w:rPr>
              <w:t xml:space="preserve"> indien deze partij aanwezig is.</w:t>
            </w:r>
          </w:p>
          <w:p w14:paraId="6F0F16E0" w14:textId="530B900A" w:rsidR="00514AD2" w:rsidRPr="002D2B2A" w:rsidRDefault="00514AD2" w:rsidP="00681B59">
            <w:pPr>
              <w:rPr>
                <w:rFonts w:cs="Arial"/>
                <w:snapToGrid/>
                <w:kern w:val="0"/>
                <w:sz w:val="16"/>
                <w:szCs w:val="16"/>
                <w:lang w:eastAsia="nl-NL"/>
              </w:rPr>
            </w:pPr>
          </w:p>
        </w:tc>
      </w:tr>
      <w:tr w:rsidR="00947F24" w:rsidRPr="00343045" w14:paraId="04B1B136" w14:textId="77777777" w:rsidTr="004936BD">
        <w:tc>
          <w:tcPr>
            <w:tcW w:w="6771" w:type="dxa"/>
            <w:shd w:val="clear" w:color="auto" w:fill="auto"/>
          </w:tcPr>
          <w:p w14:paraId="168A37DB" w14:textId="4FC63597" w:rsidR="00947F24" w:rsidRPr="00FD4C0C" w:rsidRDefault="00947F24" w:rsidP="00E8048F">
            <w:pPr>
              <w:pStyle w:val="Geenafstand"/>
              <w:ind w:left="306" w:hanging="284"/>
              <w:rPr>
                <w:rFonts w:ascii="Arial" w:hAnsi="Arial" w:cs="Arial"/>
                <w:color w:val="FF0000"/>
                <w:sz w:val="20"/>
                <w:szCs w:val="20"/>
              </w:rPr>
            </w:pPr>
            <w:r w:rsidRPr="001A402E">
              <w:rPr>
                <w:rFonts w:ascii="Arial" w:hAnsi="Arial" w:cs="Arial"/>
                <w:color w:val="FF0000"/>
                <w:sz w:val="20"/>
                <w:szCs w:val="20"/>
              </w:rPr>
              <w:t>.</w:t>
            </w:r>
          </w:p>
        </w:tc>
        <w:tc>
          <w:tcPr>
            <w:tcW w:w="7371" w:type="dxa"/>
            <w:shd w:val="clear" w:color="auto" w:fill="auto"/>
          </w:tcPr>
          <w:p w14:paraId="4F8D8EF2" w14:textId="281568C3" w:rsidR="00947F24" w:rsidRPr="002D2B2A" w:rsidRDefault="00947F24" w:rsidP="00681B59">
            <w:pPr>
              <w:rPr>
                <w:sz w:val="16"/>
                <w:szCs w:val="16"/>
              </w:rPr>
            </w:pPr>
            <w:r>
              <w:rPr>
                <w:sz w:val="16"/>
                <w:szCs w:val="16"/>
              </w:rPr>
              <w:t>Wordt altijd getoond</w:t>
            </w:r>
          </w:p>
        </w:tc>
      </w:tr>
    </w:tbl>
    <w:p w14:paraId="5108DFB8" w14:textId="08811FA5" w:rsidR="008704AD" w:rsidRDefault="008704AD" w:rsidP="00C50F53">
      <w:pPr>
        <w:ind w:left="680"/>
      </w:pPr>
    </w:p>
    <w:p w14:paraId="5CA7C253" w14:textId="5CFBE5C1" w:rsidR="00DF6FBC" w:rsidRDefault="00DF6FBC" w:rsidP="00C50F53">
      <w:pPr>
        <w:ind w:left="680"/>
      </w:pPr>
    </w:p>
    <w:p w14:paraId="46AA1081" w14:textId="5A3F0557" w:rsidR="00681B59" w:rsidRDefault="00681B59" w:rsidP="00C50F53">
      <w:pPr>
        <w:ind w:left="680"/>
      </w:pPr>
    </w:p>
    <w:p w14:paraId="3EBCB605" w14:textId="77777777" w:rsidR="00681B59" w:rsidRDefault="00681B59" w:rsidP="00C50F53">
      <w:pPr>
        <w:ind w:left="680"/>
      </w:pPr>
    </w:p>
    <w:p w14:paraId="570A0112" w14:textId="3466AB84" w:rsidR="00DF6FBC" w:rsidRDefault="00DF6FBC" w:rsidP="008C6F65">
      <w:pPr>
        <w:pStyle w:val="Kop3"/>
      </w:pPr>
      <w:bookmarkStart w:id="59" w:name="_Toc385497550"/>
      <w:bookmarkStart w:id="60" w:name="_Toc70931631"/>
      <w:r>
        <w:t>Afsluiting partijen</w:t>
      </w:r>
      <w:bookmarkEnd w:id="59"/>
      <w:bookmarkEnd w:id="60"/>
    </w:p>
    <w:p w14:paraId="61CEC450" w14:textId="77777777" w:rsidR="008C6F65" w:rsidRPr="0036363C" w:rsidRDefault="008C6F65" w:rsidP="000D7FB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8345C" w:rsidRPr="00343045" w14:paraId="405B88AF" w14:textId="77777777" w:rsidTr="00724028">
        <w:tc>
          <w:tcPr>
            <w:tcW w:w="6771" w:type="dxa"/>
            <w:shd w:val="clear" w:color="auto" w:fill="BDD6EE" w:themeFill="accent1" w:themeFillTint="66"/>
          </w:tcPr>
          <w:p w14:paraId="3F9266C0" w14:textId="35342AC3" w:rsidR="0018345C" w:rsidRPr="00DF6FBC" w:rsidRDefault="0018345C" w:rsidP="00DF6FBC">
            <w:pPr>
              <w:tabs>
                <w:tab w:val="left" w:pos="-1440"/>
                <w:tab w:val="left" w:pos="-720"/>
              </w:tabs>
              <w:suppressAutoHyphens/>
              <w:ind w:right="96"/>
              <w:rPr>
                <w:rFonts w:cs="Arial"/>
                <w:color w:val="FF0000"/>
                <w:szCs w:val="18"/>
              </w:rPr>
            </w:pPr>
            <w:r w:rsidRPr="00926790">
              <w:rPr>
                <w:rFonts w:cs="Arial"/>
                <w:b/>
                <w:color w:val="000000" w:themeColor="text1"/>
                <w:sz w:val="20"/>
              </w:rPr>
              <w:t>Modeldocument tekst</w:t>
            </w:r>
          </w:p>
        </w:tc>
        <w:tc>
          <w:tcPr>
            <w:tcW w:w="7371" w:type="dxa"/>
            <w:shd w:val="clear" w:color="auto" w:fill="BDD6EE" w:themeFill="accent1" w:themeFillTint="66"/>
          </w:tcPr>
          <w:p w14:paraId="6E7CAF3C" w14:textId="18AC6EDE" w:rsidR="0018345C" w:rsidRPr="0094537E" w:rsidRDefault="0018345C" w:rsidP="004936BD">
            <w:r w:rsidRPr="00926790">
              <w:rPr>
                <w:b/>
                <w:color w:val="000000" w:themeColor="text1"/>
                <w:szCs w:val="18"/>
              </w:rPr>
              <w:t>Toelichting</w:t>
            </w:r>
          </w:p>
        </w:tc>
      </w:tr>
      <w:tr w:rsidR="00DF6FBC" w:rsidRPr="00343045" w14:paraId="4CA08939" w14:textId="77777777" w:rsidTr="004936BD">
        <w:tc>
          <w:tcPr>
            <w:tcW w:w="6771" w:type="dxa"/>
            <w:shd w:val="clear" w:color="auto" w:fill="auto"/>
          </w:tcPr>
          <w:p w14:paraId="61858EB3" w14:textId="77777777" w:rsidR="004B40B9" w:rsidRPr="006A3561" w:rsidRDefault="004B40B9" w:rsidP="004B40B9">
            <w:pPr>
              <w:rPr>
                <w:rFonts w:cs="Arial"/>
                <w:color w:val="FF0000"/>
                <w:sz w:val="20"/>
              </w:rPr>
            </w:pPr>
            <w:r w:rsidRPr="006A3561">
              <w:rPr>
                <w:rFonts w:cs="Arial"/>
                <w:color w:val="FF0000"/>
                <w:sz w:val="20"/>
              </w:rPr>
              <w:t xml:space="preserve">Van het bestaan van de </w:t>
            </w:r>
            <w:r w:rsidRPr="00772BE6">
              <w:rPr>
                <w:color w:val="800080"/>
                <w:sz w:val="20"/>
              </w:rPr>
              <w:t xml:space="preserve">mondelinge </w:t>
            </w:r>
            <w:r w:rsidRPr="006A3561">
              <w:rPr>
                <w:rFonts w:cs="Arial"/>
                <w:color w:val="FF0000"/>
                <w:sz w:val="20"/>
              </w:rPr>
              <w:t xml:space="preserve">volmacht </w:t>
            </w:r>
            <w:r>
              <w:rPr>
                <w:rFonts w:cs="Arial"/>
                <w:color w:val="FF0000"/>
                <w:sz w:val="20"/>
              </w:rPr>
              <w:t>aan de comparant</w:t>
            </w:r>
            <w:r w:rsidRPr="00C15D32">
              <w:rPr>
                <w:rFonts w:cs="Arial"/>
                <w:color w:val="800080"/>
                <w:sz w:val="20"/>
              </w:rPr>
              <w:t>en</w:t>
            </w:r>
            <w:r>
              <w:rPr>
                <w:rFonts w:cs="Arial"/>
                <w:color w:val="FF0000"/>
                <w:sz w:val="20"/>
              </w:rPr>
              <w:t xml:space="preserve"> onder 2. genoemd </w:t>
            </w:r>
            <w:r w:rsidRPr="006A3561">
              <w:rPr>
                <w:rFonts w:cs="Arial"/>
                <w:color w:val="FF0000"/>
                <w:sz w:val="20"/>
              </w:rPr>
              <w:t>is mij, notaris, genoegzaam gebleken.</w:t>
            </w:r>
          </w:p>
          <w:p w14:paraId="35D80601" w14:textId="55E2CEAD" w:rsidR="00DF6FBC" w:rsidRPr="00AD2288" w:rsidRDefault="00DF6FBC" w:rsidP="00DF6FBC">
            <w:pPr>
              <w:tabs>
                <w:tab w:val="left" w:pos="-1440"/>
                <w:tab w:val="left" w:pos="-720"/>
              </w:tabs>
              <w:suppressAutoHyphens/>
              <w:ind w:right="96"/>
              <w:rPr>
                <w:color w:val="FF0000"/>
                <w:szCs w:val="18"/>
              </w:rPr>
            </w:pPr>
          </w:p>
        </w:tc>
        <w:tc>
          <w:tcPr>
            <w:tcW w:w="7371" w:type="dxa"/>
            <w:shd w:val="clear" w:color="auto" w:fill="auto"/>
          </w:tcPr>
          <w:p w14:paraId="3B6B19F9" w14:textId="6CDDB985" w:rsidR="00DF6FBC" w:rsidRDefault="004B40B9" w:rsidP="004936BD">
            <w:pPr>
              <w:rPr>
                <w:sz w:val="16"/>
                <w:szCs w:val="16"/>
              </w:rPr>
            </w:pPr>
            <w:r>
              <w:rPr>
                <w:sz w:val="16"/>
                <w:szCs w:val="16"/>
              </w:rPr>
              <w:t>Vaste tekst met afleidbare tekst.</w:t>
            </w:r>
          </w:p>
          <w:p w14:paraId="0D97F3C7" w14:textId="77777777" w:rsidR="004B40B9" w:rsidRDefault="004B40B9" w:rsidP="004936BD">
            <w:pPr>
              <w:rPr>
                <w:sz w:val="16"/>
                <w:szCs w:val="16"/>
              </w:rPr>
            </w:pPr>
          </w:p>
          <w:p w14:paraId="2EF89EBF" w14:textId="3AB46367" w:rsidR="004B40B9" w:rsidRDefault="004B40B9" w:rsidP="004936BD">
            <w:pPr>
              <w:rPr>
                <w:sz w:val="16"/>
                <w:szCs w:val="16"/>
              </w:rPr>
            </w:pPr>
            <w:r>
              <w:rPr>
                <w:sz w:val="16"/>
                <w:szCs w:val="16"/>
              </w:rPr>
              <w:t>Er zijn 2 mogelijkheden van deze tekst:</w:t>
            </w:r>
          </w:p>
          <w:p w14:paraId="0619C3BE" w14:textId="77777777" w:rsidR="004B40B9" w:rsidRDefault="004B40B9" w:rsidP="004936BD">
            <w:pPr>
              <w:rPr>
                <w:sz w:val="16"/>
                <w:szCs w:val="16"/>
              </w:rPr>
            </w:pPr>
          </w:p>
          <w:p w14:paraId="0A6956AF" w14:textId="54209448" w:rsidR="004B40B9" w:rsidRPr="000D7FBE" w:rsidRDefault="004B40B9" w:rsidP="000857DF">
            <w:pPr>
              <w:pStyle w:val="Lijstalinea"/>
              <w:numPr>
                <w:ilvl w:val="0"/>
                <w:numId w:val="53"/>
              </w:numPr>
              <w:rPr>
                <w:rFonts w:cs="Arial"/>
                <w:sz w:val="16"/>
                <w:szCs w:val="16"/>
              </w:rPr>
            </w:pPr>
            <w:r w:rsidRPr="000D7FBE">
              <w:rPr>
                <w:rFonts w:cs="Arial"/>
                <w:sz w:val="16"/>
                <w:szCs w:val="16"/>
              </w:rPr>
              <w:t xml:space="preserve">Van het bestaan van de </w:t>
            </w:r>
            <w:r w:rsidRPr="000D7FBE">
              <w:rPr>
                <w:sz w:val="16"/>
                <w:szCs w:val="16"/>
              </w:rPr>
              <w:t xml:space="preserve">mondelinge </w:t>
            </w:r>
            <w:r w:rsidRPr="000D7FBE">
              <w:rPr>
                <w:rFonts w:cs="Arial"/>
                <w:sz w:val="16"/>
                <w:szCs w:val="16"/>
              </w:rPr>
              <w:t>volmacht aan de comparant onder 2. genoemd is mij, notaris, genoegzaam gebleken.</w:t>
            </w:r>
          </w:p>
          <w:p w14:paraId="00E56DB2" w14:textId="77777777" w:rsidR="00271174" w:rsidRPr="000D7FBE" w:rsidRDefault="00271174" w:rsidP="000D7FBE">
            <w:pPr>
              <w:pStyle w:val="Lijstalinea"/>
              <w:rPr>
                <w:rFonts w:cs="Arial"/>
                <w:sz w:val="16"/>
                <w:szCs w:val="16"/>
              </w:rPr>
            </w:pPr>
          </w:p>
          <w:p w14:paraId="2CD11E5B" w14:textId="4A3E39AD" w:rsidR="004B40B9" w:rsidRPr="000D7FBE" w:rsidRDefault="004B40B9" w:rsidP="004B40B9">
            <w:pPr>
              <w:pStyle w:val="Lijstalinea"/>
              <w:numPr>
                <w:ilvl w:val="0"/>
                <w:numId w:val="53"/>
              </w:numPr>
              <w:rPr>
                <w:rFonts w:cs="Arial"/>
                <w:sz w:val="16"/>
                <w:szCs w:val="16"/>
              </w:rPr>
            </w:pPr>
            <w:r w:rsidRPr="000D7FBE">
              <w:rPr>
                <w:rFonts w:cs="Arial"/>
                <w:sz w:val="16"/>
                <w:szCs w:val="16"/>
              </w:rPr>
              <w:t>Van het bestaan van de volmacht aan de comparanten onder 2. genoemd is mij, notaris, genoegzaam gebleken.</w:t>
            </w:r>
          </w:p>
          <w:p w14:paraId="603A5AE1" w14:textId="4B8F5975" w:rsidR="004B40B9" w:rsidRPr="000D7FBE" w:rsidRDefault="004B40B9" w:rsidP="004B40B9">
            <w:pPr>
              <w:rPr>
                <w:rFonts w:cs="Arial"/>
                <w:sz w:val="16"/>
                <w:szCs w:val="16"/>
              </w:rPr>
            </w:pPr>
          </w:p>
          <w:p w14:paraId="5567AC07" w14:textId="3BAEBCFF" w:rsidR="004B40B9" w:rsidRPr="000D7FBE" w:rsidRDefault="004B40B9" w:rsidP="004B40B9">
            <w:pPr>
              <w:rPr>
                <w:rFonts w:cs="Arial"/>
                <w:sz w:val="16"/>
                <w:szCs w:val="16"/>
              </w:rPr>
            </w:pPr>
            <w:r w:rsidRPr="000D7FBE">
              <w:rPr>
                <w:rFonts w:cs="Arial"/>
                <w:sz w:val="16"/>
                <w:szCs w:val="16"/>
              </w:rPr>
              <w:t xml:space="preserve">Als alleen </w:t>
            </w:r>
            <w:proofErr w:type="spellStart"/>
            <w:r w:rsidRPr="000D7FBE">
              <w:rPr>
                <w:rFonts w:cs="Arial"/>
                <w:sz w:val="16"/>
                <w:szCs w:val="16"/>
              </w:rPr>
              <w:t>Argenta</w:t>
            </w:r>
            <w:proofErr w:type="spellEnd"/>
            <w:r w:rsidRPr="000D7FBE">
              <w:rPr>
                <w:rFonts w:cs="Arial"/>
                <w:sz w:val="16"/>
                <w:szCs w:val="16"/>
              </w:rPr>
              <w:t xml:space="preserve"> Spaarbank N.V aanwezig is dan wordt nummer 1. </w:t>
            </w:r>
            <w:r w:rsidR="004965AD">
              <w:rPr>
                <w:rFonts w:cs="Arial"/>
                <w:sz w:val="16"/>
                <w:szCs w:val="16"/>
              </w:rPr>
              <w:t>g</w:t>
            </w:r>
            <w:r w:rsidRPr="000D7FBE">
              <w:rPr>
                <w:rFonts w:cs="Arial"/>
                <w:sz w:val="16"/>
                <w:szCs w:val="16"/>
              </w:rPr>
              <w:t>etoond.</w:t>
            </w:r>
          </w:p>
          <w:p w14:paraId="3B9D6B50" w14:textId="7DFA85A6" w:rsidR="004B40B9" w:rsidRPr="000D7FBE" w:rsidRDefault="004B40B9" w:rsidP="0081783B">
            <w:pPr>
              <w:rPr>
                <w:rFonts w:cs="Arial"/>
                <w:sz w:val="16"/>
                <w:szCs w:val="16"/>
              </w:rPr>
            </w:pPr>
            <w:r w:rsidRPr="000D7FBE">
              <w:rPr>
                <w:rFonts w:cs="Arial"/>
                <w:sz w:val="16"/>
                <w:szCs w:val="16"/>
              </w:rPr>
              <w:t xml:space="preserve">Als zowel de </w:t>
            </w:r>
            <w:proofErr w:type="spellStart"/>
            <w:r w:rsidRPr="000D7FBE">
              <w:rPr>
                <w:rFonts w:cs="Arial"/>
                <w:sz w:val="16"/>
                <w:szCs w:val="16"/>
              </w:rPr>
              <w:t>Argenta</w:t>
            </w:r>
            <w:proofErr w:type="spellEnd"/>
            <w:r w:rsidRPr="000D7FBE">
              <w:rPr>
                <w:rFonts w:cs="Arial"/>
                <w:sz w:val="16"/>
                <w:szCs w:val="16"/>
              </w:rPr>
              <w:t xml:space="preserve"> Spaarbank N.V. als de Verzekeringsmaatschappij aanwezig is dan moet nummer 2. getoond worden.</w:t>
            </w:r>
          </w:p>
          <w:p w14:paraId="6713D9DB" w14:textId="77777777" w:rsidR="001C7F19" w:rsidRPr="0081783B" w:rsidRDefault="001C7F19"/>
          <w:p w14:paraId="16D0357C" w14:textId="77777777" w:rsidR="00DF6FBC" w:rsidRPr="00AD2288" w:rsidRDefault="00DF6FBC" w:rsidP="00BB11DC">
            <w:pPr>
              <w:spacing w:line="240" w:lineRule="auto"/>
              <w:rPr>
                <w:sz w:val="16"/>
                <w:szCs w:val="16"/>
              </w:rPr>
            </w:pPr>
          </w:p>
        </w:tc>
      </w:tr>
    </w:tbl>
    <w:p w14:paraId="195CEE99" w14:textId="3B5001EC" w:rsidR="00BB11DC" w:rsidRDefault="00BB11DC" w:rsidP="007F603A">
      <w:pPr>
        <w:spacing w:line="240" w:lineRule="auto"/>
      </w:pPr>
      <w:r>
        <w:br w:type="page"/>
      </w:r>
    </w:p>
    <w:p w14:paraId="0766994C" w14:textId="77777777" w:rsidR="00DF6FBC" w:rsidRDefault="00DF6FBC" w:rsidP="007F603A">
      <w:pPr>
        <w:spacing w:line="240" w:lineRule="auto"/>
      </w:pPr>
    </w:p>
    <w:p w14:paraId="1697FB06" w14:textId="7C8AA37D" w:rsidR="00196482" w:rsidRDefault="00F73665" w:rsidP="00196482">
      <w:pPr>
        <w:pStyle w:val="Kop2"/>
        <w:numPr>
          <w:ilvl w:val="1"/>
          <w:numId w:val="1"/>
        </w:numPr>
      </w:pPr>
      <w:bookmarkStart w:id="61" w:name="_Toc70931632"/>
      <w:r>
        <w:t>Hypotheektekst</w:t>
      </w:r>
      <w:bookmarkEnd w:id="61"/>
    </w:p>
    <w:p w14:paraId="6DAEEB0B" w14:textId="77777777" w:rsidR="00795535" w:rsidRPr="008F2A69" w:rsidRDefault="00795535"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E8048F" w:rsidRPr="00343045" w14:paraId="2C222EF3" w14:textId="77777777" w:rsidTr="00724028">
        <w:tc>
          <w:tcPr>
            <w:tcW w:w="6771" w:type="dxa"/>
            <w:shd w:val="clear" w:color="auto" w:fill="BDD6EE" w:themeFill="accent1" w:themeFillTint="66"/>
          </w:tcPr>
          <w:p w14:paraId="0A17A01B" w14:textId="2378A37D" w:rsidR="00E8048F" w:rsidRPr="006A3561" w:rsidRDefault="00E8048F" w:rsidP="00AB1C40">
            <w:pPr>
              <w:rPr>
                <w:rFonts w:cs="Arial"/>
                <w:color w:val="FF0000"/>
                <w:sz w:val="20"/>
              </w:rPr>
            </w:pPr>
            <w:r w:rsidRPr="00926790">
              <w:rPr>
                <w:rFonts w:cs="Arial"/>
                <w:b/>
                <w:color w:val="000000" w:themeColor="text1"/>
                <w:sz w:val="20"/>
              </w:rPr>
              <w:t>Modeldocument tekst</w:t>
            </w:r>
          </w:p>
        </w:tc>
        <w:tc>
          <w:tcPr>
            <w:tcW w:w="7371" w:type="dxa"/>
            <w:shd w:val="clear" w:color="auto" w:fill="BDD6EE" w:themeFill="accent1" w:themeFillTint="66"/>
          </w:tcPr>
          <w:p w14:paraId="4765EC2C" w14:textId="57531370" w:rsidR="00E8048F" w:rsidRPr="002D2B2A" w:rsidRDefault="00E8048F" w:rsidP="00AB1C40">
            <w:pPr>
              <w:spacing w:line="240" w:lineRule="auto"/>
              <w:rPr>
                <w:sz w:val="16"/>
                <w:szCs w:val="16"/>
              </w:rPr>
            </w:pPr>
            <w:r w:rsidRPr="00926790">
              <w:rPr>
                <w:b/>
                <w:color w:val="000000" w:themeColor="text1"/>
                <w:szCs w:val="18"/>
              </w:rPr>
              <w:t>Toelichting</w:t>
            </w:r>
          </w:p>
        </w:tc>
      </w:tr>
      <w:tr w:rsidR="00196482" w:rsidRPr="00343045" w14:paraId="62F88C3A" w14:textId="77777777" w:rsidTr="004936BD">
        <w:tc>
          <w:tcPr>
            <w:tcW w:w="6771" w:type="dxa"/>
            <w:shd w:val="clear" w:color="auto" w:fill="auto"/>
          </w:tcPr>
          <w:p w14:paraId="54DF3381" w14:textId="77777777" w:rsidR="00AB1C40" w:rsidRPr="006A3561" w:rsidRDefault="00AB1C40" w:rsidP="00AB1C40">
            <w:pPr>
              <w:rPr>
                <w:rFonts w:cs="Arial"/>
                <w:color w:val="FF0000"/>
                <w:sz w:val="20"/>
              </w:rPr>
            </w:pPr>
            <w:r w:rsidRPr="006A3561">
              <w:rPr>
                <w:rFonts w:cs="Arial"/>
                <w:color w:val="FF0000"/>
                <w:sz w:val="20"/>
              </w:rPr>
              <w:t>De verschenen personen verklaarden:</w:t>
            </w:r>
          </w:p>
          <w:p w14:paraId="11C7AF69" w14:textId="77777777" w:rsidR="00AB1C40" w:rsidRPr="006A3561" w:rsidRDefault="00AB1C40" w:rsidP="00AB1C40">
            <w:pPr>
              <w:rPr>
                <w:rFonts w:cs="Arial"/>
                <w:color w:val="FF0000"/>
                <w:sz w:val="20"/>
              </w:rPr>
            </w:pPr>
            <w:r w:rsidRPr="006A3561">
              <w:rPr>
                <w:rFonts w:cs="Arial"/>
                <w:color w:val="FF0000"/>
                <w:sz w:val="20"/>
              </w:rPr>
              <w:t xml:space="preserve">Wegens door geldnemer op grond van een aangegane overeenkomst heden ter leen ontvangen gelden is geldnemer (zo de geldnemer uit meer personen bestaat hoofdelijk) schuldig aan de geldverstrekker, die wegens ter leen verstrekte gelden te vorderen heeft van geldnemer, de som van </w:t>
            </w:r>
            <w:r>
              <w:rPr>
                <w:rFonts w:cs="Arial"/>
                <w:sz w:val="20"/>
              </w:rPr>
              <w:fldChar w:fldCharType="begin"/>
            </w:r>
            <w:r>
              <w:rPr>
                <w:rFonts w:cs="Arial"/>
                <w:sz w:val="20"/>
              </w:rPr>
              <w:instrText>MacroButton Nomacro §</w:instrText>
            </w:r>
            <w:r>
              <w:rPr>
                <w:rFonts w:cs="Arial"/>
                <w:sz w:val="20"/>
              </w:rPr>
              <w:fldChar w:fldCharType="end"/>
            </w:r>
            <w:proofErr w:type="spellStart"/>
            <w:r>
              <w:rPr>
                <w:rFonts w:cs="Arial"/>
                <w:sz w:val="20"/>
              </w:rPr>
              <w:t>leningbedrag</w:t>
            </w:r>
            <w:proofErr w:type="spellEnd"/>
            <w:r>
              <w:rPr>
                <w:rFonts w:cs="Arial"/>
                <w:sz w:val="20"/>
              </w:rPr>
              <w:t xml:space="preserve"> voluit in letters (</w:t>
            </w:r>
            <w:proofErr w:type="spellStart"/>
            <w:r>
              <w:rPr>
                <w:rFonts w:cs="Arial"/>
                <w:sz w:val="20"/>
              </w:rPr>
              <w:t>leningbedrag</w:t>
            </w:r>
            <w:proofErr w:type="spellEnd"/>
            <w:r>
              <w:rPr>
                <w:rFonts w:cs="Arial"/>
                <w:sz w:val="20"/>
              </w:rPr>
              <w:t xml:space="preserve"> in cijfers)</w:t>
            </w:r>
            <w:r>
              <w:rPr>
                <w:rFonts w:cs="Arial"/>
                <w:sz w:val="20"/>
              </w:rPr>
              <w:fldChar w:fldCharType="begin"/>
            </w:r>
            <w:r>
              <w:rPr>
                <w:rFonts w:cs="Arial"/>
                <w:sz w:val="20"/>
              </w:rPr>
              <w:instrText>MacroButton Nomacro §</w:instrText>
            </w:r>
            <w:r>
              <w:rPr>
                <w:rFonts w:cs="Arial"/>
                <w:sz w:val="20"/>
              </w:rPr>
              <w:fldChar w:fldCharType="end"/>
            </w:r>
            <w:r w:rsidRPr="006A3561">
              <w:rPr>
                <w:rFonts w:cs="Arial"/>
                <w:color w:val="FF0000"/>
                <w:sz w:val="20"/>
              </w:rPr>
              <w:t>; deze som hierna te noemen: "de hoofdsom".</w:t>
            </w:r>
          </w:p>
          <w:p w14:paraId="2E46BA7A" w14:textId="29F4808A" w:rsidR="00196482" w:rsidRPr="00AD2288" w:rsidRDefault="00196482" w:rsidP="004936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c>
        <w:tc>
          <w:tcPr>
            <w:tcW w:w="7371" w:type="dxa"/>
            <w:shd w:val="clear" w:color="auto" w:fill="auto"/>
          </w:tcPr>
          <w:p w14:paraId="6561A666" w14:textId="77777777" w:rsidR="00196482" w:rsidRDefault="00196482" w:rsidP="00AB1C40">
            <w:pPr>
              <w:spacing w:line="240" w:lineRule="auto"/>
              <w:rPr>
                <w:sz w:val="16"/>
                <w:szCs w:val="16"/>
              </w:rPr>
            </w:pPr>
            <w:r w:rsidRPr="002D2B2A">
              <w:rPr>
                <w:sz w:val="16"/>
                <w:szCs w:val="16"/>
              </w:rPr>
              <w:t>Vaste tekst.</w:t>
            </w:r>
          </w:p>
          <w:p w14:paraId="72F11F17" w14:textId="77777777" w:rsidR="00AB1C40" w:rsidRDefault="00AB1C40" w:rsidP="00AB1C40">
            <w:pPr>
              <w:spacing w:line="240" w:lineRule="auto"/>
              <w:rPr>
                <w:sz w:val="16"/>
                <w:szCs w:val="16"/>
              </w:rPr>
            </w:pPr>
          </w:p>
          <w:p w14:paraId="632DF612" w14:textId="77777777" w:rsidR="00AB1C40" w:rsidRPr="009769C6" w:rsidRDefault="00AB1C40" w:rsidP="00AB1C40">
            <w:pPr>
              <w:spacing w:line="240" w:lineRule="auto"/>
              <w:rPr>
                <w:sz w:val="16"/>
                <w:szCs w:val="16"/>
                <w:u w:val="single"/>
              </w:rPr>
            </w:pPr>
            <w:r w:rsidRPr="009769C6">
              <w:rPr>
                <w:sz w:val="16"/>
                <w:szCs w:val="16"/>
                <w:u w:val="single"/>
              </w:rPr>
              <w:t xml:space="preserve">Mapping </w:t>
            </w:r>
            <w:proofErr w:type="spellStart"/>
            <w:r w:rsidRPr="009769C6">
              <w:rPr>
                <w:sz w:val="16"/>
                <w:szCs w:val="16"/>
                <w:u w:val="single"/>
              </w:rPr>
              <w:t>leningbedrag</w:t>
            </w:r>
            <w:proofErr w:type="spellEnd"/>
            <w:r w:rsidRPr="009769C6">
              <w:rPr>
                <w:sz w:val="16"/>
                <w:szCs w:val="16"/>
                <w:u w:val="single"/>
              </w:rPr>
              <w:t>:</w:t>
            </w:r>
          </w:p>
          <w:p w14:paraId="7545F264" w14:textId="701BA035" w:rsidR="00AB1C40" w:rsidRPr="009769C6" w:rsidRDefault="00AB1C40" w:rsidP="00AB1C40">
            <w:pPr>
              <w:spacing w:line="240" w:lineRule="auto"/>
              <w:rPr>
                <w:sz w:val="16"/>
                <w:szCs w:val="16"/>
              </w:rPr>
            </w:pPr>
            <w:r w:rsidRPr="009769C6">
              <w:rPr>
                <w:sz w:val="16"/>
                <w:szCs w:val="16"/>
              </w:rPr>
              <w:t>.//</w:t>
            </w:r>
            <w:proofErr w:type="spellStart"/>
            <w:r w:rsidRPr="009769C6">
              <w:rPr>
                <w:sz w:val="16"/>
                <w:szCs w:val="16"/>
              </w:rPr>
              <w:t>IMKAD_AangebodenStuk</w:t>
            </w:r>
            <w:proofErr w:type="spellEnd"/>
            <w:r w:rsidRPr="009769C6">
              <w:rPr>
                <w:sz w:val="16"/>
                <w:szCs w:val="16"/>
              </w:rPr>
              <w:t>/</w:t>
            </w:r>
            <w:proofErr w:type="spellStart"/>
            <w:r w:rsidRPr="009769C6">
              <w:rPr>
                <w:sz w:val="16"/>
                <w:szCs w:val="16"/>
              </w:rPr>
              <w:t>StukdeelHypotheek</w:t>
            </w:r>
            <w:proofErr w:type="spellEnd"/>
            <w:r w:rsidR="00A22E56" w:rsidRPr="00975A8F">
              <w:rPr>
                <w:rFonts w:cs="Arial"/>
                <w:sz w:val="16"/>
                <w:szCs w:val="16"/>
              </w:rPr>
              <w:t>[</w:t>
            </w:r>
            <w:proofErr w:type="spellStart"/>
            <w:r w:rsidR="00A22E56" w:rsidRPr="00975A8F">
              <w:rPr>
                <w:rFonts w:cs="Arial"/>
                <w:sz w:val="16"/>
                <w:szCs w:val="16"/>
              </w:rPr>
              <w:t>aanduidingHypotheek</w:t>
            </w:r>
            <w:proofErr w:type="spellEnd"/>
            <w:r w:rsidR="00A22E56" w:rsidRPr="00975A8F">
              <w:rPr>
                <w:rFonts w:cs="Arial"/>
                <w:sz w:val="16"/>
                <w:szCs w:val="16"/>
              </w:rPr>
              <w:t xml:space="preserve"> = niet aanwezig]</w:t>
            </w:r>
          </w:p>
          <w:p w14:paraId="1770EF13" w14:textId="77777777" w:rsidR="00AB1C40" w:rsidRPr="009769C6" w:rsidRDefault="00AB1C40" w:rsidP="00AB1C40">
            <w:pPr>
              <w:spacing w:line="240" w:lineRule="auto"/>
              <w:rPr>
                <w:sz w:val="16"/>
                <w:szCs w:val="16"/>
              </w:rPr>
            </w:pPr>
            <w:r w:rsidRPr="009769C6">
              <w:rPr>
                <w:sz w:val="16"/>
                <w:szCs w:val="16"/>
              </w:rPr>
              <w:t xml:space="preserve">   </w:t>
            </w:r>
            <w:r>
              <w:rPr>
                <w:sz w:val="16"/>
                <w:szCs w:val="16"/>
              </w:rPr>
              <w:t>.</w:t>
            </w:r>
            <w:r w:rsidRPr="009769C6">
              <w:rPr>
                <w:sz w:val="16"/>
                <w:szCs w:val="16"/>
              </w:rPr>
              <w:t>/</w:t>
            </w:r>
            <w:proofErr w:type="spellStart"/>
            <w:r w:rsidRPr="009769C6">
              <w:rPr>
                <w:sz w:val="16"/>
                <w:szCs w:val="16"/>
              </w:rPr>
              <w:t>bedragLening</w:t>
            </w:r>
            <w:proofErr w:type="spellEnd"/>
            <w:r w:rsidRPr="009769C6">
              <w:rPr>
                <w:sz w:val="16"/>
                <w:szCs w:val="16"/>
              </w:rPr>
              <w:t>/som</w:t>
            </w:r>
          </w:p>
          <w:p w14:paraId="42869AA3" w14:textId="62907268" w:rsidR="00AB1C40" w:rsidRDefault="00AB1C40" w:rsidP="00AB1C40">
            <w:pPr>
              <w:spacing w:line="240" w:lineRule="auto"/>
              <w:rPr>
                <w:sz w:val="16"/>
                <w:szCs w:val="16"/>
              </w:rPr>
            </w:pPr>
            <w:r w:rsidRPr="009769C6">
              <w:rPr>
                <w:sz w:val="16"/>
                <w:szCs w:val="16"/>
              </w:rPr>
              <w:t xml:space="preserve">   ./</w:t>
            </w:r>
            <w:proofErr w:type="spellStart"/>
            <w:r w:rsidRPr="009769C6">
              <w:rPr>
                <w:sz w:val="16"/>
                <w:szCs w:val="16"/>
              </w:rPr>
              <w:t>bedragLening</w:t>
            </w:r>
            <w:proofErr w:type="spellEnd"/>
            <w:r w:rsidRPr="009769C6">
              <w:rPr>
                <w:sz w:val="16"/>
                <w:szCs w:val="16"/>
              </w:rPr>
              <w:t>/valuta</w:t>
            </w:r>
          </w:p>
          <w:p w14:paraId="6A6C9762" w14:textId="74783498" w:rsidR="00AB1C40" w:rsidRPr="00AB1C40" w:rsidRDefault="00AB1C40" w:rsidP="004936BD">
            <w:pPr>
              <w:rPr>
                <w:sz w:val="16"/>
                <w:szCs w:val="16"/>
              </w:rPr>
            </w:pPr>
          </w:p>
        </w:tc>
      </w:tr>
      <w:tr w:rsidR="00976B85" w:rsidRPr="00343045" w14:paraId="6BDA7DB1" w14:textId="77777777" w:rsidTr="004936BD">
        <w:tc>
          <w:tcPr>
            <w:tcW w:w="6771" w:type="dxa"/>
            <w:shd w:val="clear" w:color="auto" w:fill="auto"/>
          </w:tcPr>
          <w:p w14:paraId="19DE322A" w14:textId="74FAE444" w:rsidR="00976B85" w:rsidRPr="00E8048F" w:rsidRDefault="00E8048F" w:rsidP="00E8048F">
            <w:pPr>
              <w:rPr>
                <w:rFonts w:cs="Arial"/>
                <w:color w:val="FF0000"/>
                <w:sz w:val="20"/>
              </w:rPr>
            </w:pPr>
            <w:r w:rsidRPr="006A3561">
              <w:rPr>
                <w:rFonts w:cs="Arial"/>
                <w:color w:val="FF0000"/>
                <w:sz w:val="20"/>
              </w:rPr>
              <w:t>Geldnemer heeft zich voorafgaand aan de verstrekking door geldverstrekker van de hoofdsom verplicht om tot zekerheid voor de terugbetaling van de hoofdsom en de betaling van het verder op grond van de geldlening als gedefinieerd in de algemene voorwaarden verschuldigde, ten behoeve van de geldverstrekker een recht van hypotheek respectievelijk pandrecht te vestigen, hetgeen in deze akte zal geschieden.</w:t>
            </w:r>
          </w:p>
        </w:tc>
        <w:tc>
          <w:tcPr>
            <w:tcW w:w="7371" w:type="dxa"/>
            <w:shd w:val="clear" w:color="auto" w:fill="auto"/>
          </w:tcPr>
          <w:p w14:paraId="7772FCDD" w14:textId="77777777" w:rsidR="00976B85" w:rsidRPr="002D2B2A" w:rsidRDefault="00976B85" w:rsidP="004936BD">
            <w:pPr>
              <w:rPr>
                <w:sz w:val="16"/>
                <w:szCs w:val="16"/>
              </w:rPr>
            </w:pPr>
            <w:r w:rsidRPr="002D2B2A">
              <w:rPr>
                <w:sz w:val="16"/>
                <w:szCs w:val="16"/>
              </w:rPr>
              <w:t>Vaste tekst.</w:t>
            </w:r>
          </w:p>
          <w:p w14:paraId="6336FF11" w14:textId="77777777" w:rsidR="00EB5092" w:rsidRDefault="00EB5092" w:rsidP="004936BD">
            <w:pPr>
              <w:rPr>
                <w:szCs w:val="18"/>
              </w:rPr>
            </w:pPr>
          </w:p>
          <w:p w14:paraId="7C372D87" w14:textId="362D6636" w:rsidR="00A37319" w:rsidRPr="00A37319" w:rsidRDefault="00A37319" w:rsidP="004936BD">
            <w:pPr>
              <w:rPr>
                <w:sz w:val="16"/>
                <w:szCs w:val="16"/>
              </w:rPr>
            </w:pPr>
          </w:p>
        </w:tc>
      </w:tr>
    </w:tbl>
    <w:p w14:paraId="4743C874" w14:textId="1E34A374" w:rsidR="001F5C79" w:rsidRDefault="001F5C79"/>
    <w:p w14:paraId="646F5169" w14:textId="19480B54" w:rsidR="00E8048F" w:rsidRDefault="00E8048F">
      <w:pPr>
        <w:spacing w:line="240" w:lineRule="auto"/>
      </w:pPr>
      <w:r>
        <w:br w:type="page"/>
      </w:r>
    </w:p>
    <w:p w14:paraId="7BE747F0" w14:textId="7A5C707A" w:rsidR="00E8048F" w:rsidRDefault="00BD45C2" w:rsidP="00E8048F">
      <w:pPr>
        <w:pStyle w:val="Kop3"/>
      </w:pPr>
      <w:bookmarkStart w:id="62" w:name="_Toc70931633"/>
      <w:r>
        <w:lastRenderedPageBreak/>
        <w:t>H</w:t>
      </w:r>
      <w:r w:rsidR="00E8048F">
        <w:t>ypotheekstelling</w:t>
      </w:r>
      <w:bookmarkEnd w:id="62"/>
    </w:p>
    <w:p w14:paraId="7DD0C31E" w14:textId="77777777" w:rsidR="00BD45C2" w:rsidRPr="008F2A69" w:rsidRDefault="00BD45C2"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1F5C79" w:rsidRPr="00D77156" w14:paraId="11EA5AAE" w14:textId="77777777" w:rsidTr="008F2A69">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bottom"/>
          </w:tcPr>
          <w:p w14:paraId="0D82FAC5" w14:textId="77777777" w:rsidR="001F5C79" w:rsidRPr="00926790" w:rsidRDefault="001F5C79"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74DB08B7" w14:textId="77777777" w:rsidR="001F5C79" w:rsidRPr="00926790" w:rsidRDefault="001F5C79" w:rsidP="004936BD">
            <w:pPr>
              <w:spacing w:before="72"/>
              <w:rPr>
                <w:b/>
                <w:bCs/>
                <w:szCs w:val="18"/>
              </w:rPr>
            </w:pPr>
            <w:r w:rsidRPr="00926790">
              <w:rPr>
                <w:b/>
                <w:bCs/>
                <w:color w:val="000000" w:themeColor="text1"/>
                <w:szCs w:val="18"/>
              </w:rPr>
              <w:t>Toelichting</w:t>
            </w:r>
          </w:p>
        </w:tc>
      </w:tr>
      <w:tr w:rsidR="001F5C79" w:rsidRPr="00D77156" w14:paraId="51B1D270" w14:textId="77777777" w:rsidTr="008F2A69">
        <w:tc>
          <w:tcPr>
            <w:tcW w:w="6771" w:type="dxa"/>
            <w:tcBorders>
              <w:top w:val="single" w:sz="6" w:space="0" w:color="000000"/>
              <w:left w:val="single" w:sz="6" w:space="0" w:color="000000"/>
              <w:bottom w:val="single" w:sz="6" w:space="0" w:color="000000"/>
              <w:right w:val="single" w:sz="6" w:space="0" w:color="000000"/>
            </w:tcBorders>
            <w:shd w:val="clear" w:color="auto" w:fill="auto"/>
            <w:vAlign w:val="bottom"/>
          </w:tcPr>
          <w:p w14:paraId="30C11A87" w14:textId="77777777" w:rsidR="00724028" w:rsidRPr="004C4DF4" w:rsidRDefault="00724028" w:rsidP="00724028">
            <w:pPr>
              <w:ind w:left="1440" w:hanging="1440"/>
              <w:rPr>
                <w:rFonts w:cs="Arial"/>
                <w:b/>
                <w:bCs/>
                <w:color w:val="FF0000"/>
                <w:sz w:val="20"/>
              </w:rPr>
            </w:pPr>
            <w:r w:rsidRPr="004C4DF4">
              <w:rPr>
                <w:rFonts w:cs="Arial"/>
                <w:b/>
                <w:bCs/>
                <w:color w:val="FF0000"/>
                <w:sz w:val="20"/>
              </w:rPr>
              <w:t>A.</w:t>
            </w:r>
            <w:r>
              <w:rPr>
                <w:rFonts w:cs="Arial"/>
                <w:b/>
                <w:bCs/>
                <w:color w:val="FF0000"/>
                <w:sz w:val="20"/>
              </w:rPr>
              <w:t>1</w:t>
            </w:r>
            <w:r w:rsidRPr="004C4DF4">
              <w:rPr>
                <w:rFonts w:cs="Arial"/>
                <w:b/>
                <w:bCs/>
                <w:color w:val="FF0000"/>
                <w:sz w:val="20"/>
              </w:rPr>
              <w:t>. Hypotheekstelling</w:t>
            </w:r>
          </w:p>
          <w:p w14:paraId="7B23774B" w14:textId="77777777" w:rsidR="00724028" w:rsidRPr="0091059A" w:rsidRDefault="00724028" w:rsidP="00724028">
            <w:pPr>
              <w:rPr>
                <w:rFonts w:cs="Arial"/>
                <w:color w:val="FF0000"/>
                <w:sz w:val="20"/>
              </w:rPr>
            </w:pPr>
            <w:r w:rsidRPr="0091059A">
              <w:rPr>
                <w:rFonts w:cs="Arial"/>
                <w:color w:val="FF0000"/>
                <w:sz w:val="20"/>
              </w:rPr>
              <w:t>Ter uitvoering van het bedongen hypotheekrecht verklaarde de geldnemer tot meerdere zekerheid voor de betaling van:</w:t>
            </w:r>
          </w:p>
          <w:p w14:paraId="1AA478AD" w14:textId="77777777" w:rsidR="00724028" w:rsidRPr="0091059A" w:rsidRDefault="00724028" w:rsidP="00724028">
            <w:pPr>
              <w:pStyle w:val="Lijstalinea"/>
              <w:widowControl w:val="0"/>
              <w:numPr>
                <w:ilvl w:val="0"/>
                <w:numId w:val="46"/>
              </w:numPr>
              <w:spacing w:line="240" w:lineRule="auto"/>
              <w:ind w:left="426" w:hanging="426"/>
              <w:rPr>
                <w:rFonts w:cs="Arial"/>
                <w:color w:val="FF0000"/>
                <w:sz w:val="20"/>
              </w:rPr>
            </w:pPr>
            <w:r w:rsidRPr="0091059A">
              <w:rPr>
                <w:rFonts w:cs="Arial"/>
                <w:color w:val="FF0000"/>
                <w:sz w:val="20"/>
              </w:rPr>
              <w:t xml:space="preserve">de hoofdsom; </w:t>
            </w:r>
          </w:p>
          <w:p w14:paraId="32B64536" w14:textId="6DF8AD25" w:rsidR="00724028" w:rsidRDefault="00724028">
            <w:pPr>
              <w:pStyle w:val="Lijstalinea"/>
              <w:widowControl w:val="0"/>
              <w:numPr>
                <w:ilvl w:val="0"/>
                <w:numId w:val="46"/>
              </w:numPr>
              <w:spacing w:line="240" w:lineRule="auto"/>
              <w:ind w:left="426" w:hanging="426"/>
              <w:rPr>
                <w:rFonts w:cs="Arial"/>
                <w:color w:val="FF0000"/>
                <w:sz w:val="20"/>
              </w:rPr>
            </w:pPr>
            <w:r>
              <w:rPr>
                <w:rFonts w:cs="Arial"/>
                <w:color w:val="FF0000"/>
                <w:sz w:val="20"/>
              </w:rPr>
              <w:t>v</w:t>
            </w:r>
            <w:r w:rsidRPr="0091059A">
              <w:rPr>
                <w:rFonts w:cs="Arial"/>
                <w:color w:val="FF0000"/>
                <w:sz w:val="20"/>
              </w:rPr>
              <w:t xml:space="preserve">oorts al het overige geldverstrekker van geldnemer uit hoofde van de </w:t>
            </w:r>
            <w:r>
              <w:rPr>
                <w:rFonts w:cs="Arial"/>
                <w:color w:val="FF0000"/>
                <w:sz w:val="20"/>
              </w:rPr>
              <w:t>geldlening</w:t>
            </w:r>
            <w:r w:rsidRPr="0091059A">
              <w:rPr>
                <w:rFonts w:cs="Arial"/>
                <w:color w:val="FF0000"/>
                <w:sz w:val="20"/>
              </w:rPr>
              <w:t xml:space="preserve">, zoals gedefinieerd in de </w:t>
            </w:r>
            <w:r>
              <w:rPr>
                <w:rFonts w:cs="Arial"/>
                <w:color w:val="FF0000"/>
                <w:sz w:val="20"/>
              </w:rPr>
              <w:t xml:space="preserve">hierna te definiëren </w:t>
            </w:r>
            <w:r w:rsidRPr="0091059A">
              <w:rPr>
                <w:rFonts w:cs="Arial"/>
                <w:color w:val="FF0000"/>
                <w:sz w:val="20"/>
              </w:rPr>
              <w:t>algemene voorwaarden, te vorderen heeft of te enige</w:t>
            </w:r>
            <w:r w:rsidR="004B40B9">
              <w:rPr>
                <w:rFonts w:cs="Arial"/>
                <w:color w:val="FF0000"/>
                <w:sz w:val="20"/>
              </w:rPr>
              <w:t>r</w:t>
            </w:r>
            <w:r w:rsidRPr="0091059A">
              <w:rPr>
                <w:rFonts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w:t>
            </w:r>
          </w:p>
          <w:p w14:paraId="6A5166BF" w14:textId="48913C42" w:rsidR="001F5C79" w:rsidRPr="00926790" w:rsidRDefault="00724028" w:rsidP="008F2A69">
            <w:pPr>
              <w:spacing w:line="240" w:lineRule="auto"/>
              <w:ind w:left="426"/>
              <w:rPr>
                <w:rFonts w:cs="Arial"/>
                <w:b/>
                <w:bCs/>
                <w:color w:val="000000" w:themeColor="text1"/>
                <w:sz w:val="20"/>
              </w:rPr>
            </w:pPr>
            <w:r>
              <w:rPr>
                <w:rFonts w:cs="Arial"/>
                <w:color w:val="FF0000"/>
                <w:sz w:val="20"/>
              </w:rPr>
              <w:t>t</w:t>
            </w:r>
            <w:r w:rsidRPr="00512997">
              <w:rPr>
                <w:rFonts w:cs="Arial"/>
                <w:color w:val="FF0000"/>
                <w:sz w:val="20"/>
              </w:rPr>
              <w:t>ezamen: "het verschuldigde",</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925F8EF" w14:textId="279FA0E9" w:rsidR="001F5C79" w:rsidRDefault="004E41D3" w:rsidP="004936BD">
            <w:pPr>
              <w:spacing w:before="72"/>
              <w:rPr>
                <w:sz w:val="16"/>
                <w:szCs w:val="16"/>
              </w:rPr>
            </w:pPr>
            <w:r>
              <w:rPr>
                <w:sz w:val="16"/>
                <w:szCs w:val="16"/>
              </w:rPr>
              <w:t>Vaste tekst.</w:t>
            </w:r>
          </w:p>
          <w:p w14:paraId="31ECC6E3" w14:textId="77777777" w:rsidR="002274B6" w:rsidRDefault="002274B6" w:rsidP="004936BD">
            <w:pPr>
              <w:spacing w:before="72"/>
              <w:rPr>
                <w:sz w:val="16"/>
                <w:szCs w:val="16"/>
              </w:rPr>
            </w:pPr>
          </w:p>
          <w:p w14:paraId="1D199C18" w14:textId="630B4F10" w:rsidR="00E8048F" w:rsidRDefault="00E8048F" w:rsidP="004936BD">
            <w:pPr>
              <w:spacing w:before="72"/>
              <w:rPr>
                <w:sz w:val="16"/>
                <w:szCs w:val="16"/>
              </w:rPr>
            </w:pPr>
          </w:p>
          <w:p w14:paraId="4FDFA460" w14:textId="379653CC" w:rsidR="00E8048F" w:rsidRPr="00E8048F" w:rsidRDefault="00E8048F" w:rsidP="004936BD">
            <w:pPr>
              <w:spacing w:before="72"/>
              <w:rPr>
                <w:color w:val="000000" w:themeColor="text1"/>
                <w:szCs w:val="18"/>
              </w:rPr>
            </w:pPr>
          </w:p>
        </w:tc>
      </w:tr>
      <w:tr w:rsidR="00724028" w:rsidRPr="00D77156" w14:paraId="60F9F51E" w14:textId="77777777" w:rsidTr="008F2A69">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auto"/>
          </w:tcPr>
          <w:p w14:paraId="41BDA44E" w14:textId="79996506" w:rsidR="00724028" w:rsidRPr="000B2B84" w:rsidRDefault="00724028" w:rsidP="00724028">
            <w:pPr>
              <w:pStyle w:val="Lijstalinea"/>
              <w:widowControl w:val="0"/>
              <w:numPr>
                <w:ilvl w:val="0"/>
                <w:numId w:val="48"/>
              </w:numPr>
              <w:tabs>
                <w:tab w:val="left" w:pos="-1440"/>
                <w:tab w:val="left" w:pos="-720"/>
              </w:tabs>
              <w:suppressAutoHyphens/>
              <w:spacing w:line="240" w:lineRule="auto"/>
              <w:ind w:left="426" w:hanging="426"/>
              <w:rPr>
                <w:rFonts w:cs="Arial"/>
                <w:sz w:val="20"/>
              </w:rPr>
            </w:pPr>
            <w:r w:rsidRPr="000B2B84">
              <w:rPr>
                <w:rFonts w:cs="Arial"/>
                <w:color w:val="FF0000"/>
                <w:sz w:val="20"/>
              </w:rPr>
              <w:t>hierbij aan geldverstrekker te verlenen, die van geldnemer aanvaardt, op het hierna te omschrijven registergoed genoemd onder A.2</w:t>
            </w:r>
            <w:r w:rsidR="000D7FBE">
              <w:rPr>
                <w:rFonts w:cs="Arial"/>
                <w:color w:val="FF0000"/>
                <w:sz w:val="20"/>
              </w:rPr>
              <w:t>.</w:t>
            </w:r>
            <w:r w:rsidRPr="000B2B84">
              <w:rPr>
                <w:rFonts w:cs="Arial"/>
                <w:color w:val="FF0000"/>
                <w:sz w:val="20"/>
              </w:rPr>
              <w:t xml:space="preserve"> Registergoed</w:t>
            </w:r>
            <w:r w:rsidR="00A060A8">
              <w:rPr>
                <w:rFonts w:cs="Arial"/>
                <w:color w:val="FF0000"/>
                <w:sz w:val="20"/>
              </w:rPr>
              <w:t xml:space="preserve"> </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volgnummer registergoed</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 xml:space="preserve"> </w:t>
            </w:r>
            <w:r w:rsidRPr="000B2B84">
              <w:rPr>
                <w:rFonts w:cs="Arial"/>
                <w:color w:val="FF0000"/>
                <w:sz w:val="20"/>
              </w:rPr>
              <w:t xml:space="preserve">het recht van </w:t>
            </w:r>
            <w:r w:rsidRPr="005819A8">
              <w:rPr>
                <w:rFonts w:cs="Arial"/>
                <w:sz w:val="20"/>
              </w:rPr>
              <w:fldChar w:fldCharType="begin"/>
            </w:r>
            <w:r w:rsidRPr="005819A8">
              <w:rPr>
                <w:rFonts w:cs="Arial"/>
                <w:sz w:val="20"/>
              </w:rPr>
              <w:instrText>MacroButton Nomacro §</w:instrText>
            </w:r>
            <w:r w:rsidRPr="005819A8">
              <w:rPr>
                <w:rFonts w:cs="Arial"/>
                <w:sz w:val="20"/>
              </w:rPr>
              <w:fldChar w:fldCharType="end"/>
            </w:r>
            <w:r>
              <w:rPr>
                <w:rFonts w:cs="Arial"/>
                <w:sz w:val="20"/>
              </w:rPr>
              <w:t>telwoord</w:t>
            </w:r>
            <w:r w:rsidRPr="005819A8">
              <w:rPr>
                <w:rFonts w:cs="Arial"/>
                <w:sz w:val="20"/>
              </w:rPr>
              <w:fldChar w:fldCharType="begin"/>
            </w:r>
            <w:r w:rsidRPr="005819A8">
              <w:rPr>
                <w:rFonts w:cs="Arial"/>
                <w:sz w:val="20"/>
              </w:rPr>
              <w:instrText>MacroButton Nomacro §</w:instrText>
            </w:r>
            <w:r w:rsidRPr="005819A8">
              <w:rPr>
                <w:rFonts w:cs="Arial"/>
                <w:sz w:val="20"/>
              </w:rPr>
              <w:fldChar w:fldCharType="end"/>
            </w:r>
            <w:r w:rsidRPr="005819A8">
              <w:rPr>
                <w:rFonts w:cs="Arial"/>
                <w:sz w:val="20"/>
              </w:rPr>
              <w:t xml:space="preserve"> </w:t>
            </w:r>
            <w:r w:rsidRPr="000B2B84">
              <w:rPr>
                <w:rFonts w:cs="Arial"/>
                <w:color w:val="FF0000"/>
                <w:sz w:val="20"/>
              </w:rPr>
              <w:t>hypotheek tot:</w:t>
            </w:r>
            <w:r>
              <w:rPr>
                <w:rFonts w:cs="Arial"/>
                <w:color w:val="FF0000"/>
                <w:sz w:val="20"/>
              </w:rPr>
              <w:t xml:space="preserve"> </w:t>
            </w:r>
          </w:p>
          <w:p w14:paraId="23552705" w14:textId="77777777" w:rsidR="00724028" w:rsidRPr="000B2B84" w:rsidRDefault="00724028" w:rsidP="00724028">
            <w:pPr>
              <w:pStyle w:val="Lijstalinea"/>
              <w:widowControl w:val="0"/>
              <w:numPr>
                <w:ilvl w:val="0"/>
                <w:numId w:val="49"/>
              </w:numPr>
              <w:tabs>
                <w:tab w:val="left" w:pos="-1440"/>
                <w:tab w:val="left" w:pos="-720"/>
              </w:tabs>
              <w:suppressAutoHyphens/>
              <w:spacing w:line="240" w:lineRule="auto"/>
              <w:ind w:left="426" w:hanging="426"/>
              <w:rPr>
                <w:rFonts w:cs="Arial"/>
                <w:sz w:val="20"/>
              </w:rPr>
            </w:pPr>
            <w:r w:rsidRPr="00860647">
              <w:rPr>
                <w:rFonts w:cs="Arial"/>
                <w:color w:val="FF0000"/>
                <w:sz w:val="20"/>
              </w:rPr>
              <w:t>een</w:t>
            </w:r>
            <w:r>
              <w:rPr>
                <w:rFonts w:cs="Arial"/>
                <w:color w:val="FF0000"/>
                <w:sz w:val="20"/>
              </w:rPr>
              <w:t xml:space="preserve"> bedrag van </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sidRPr="00860647">
              <w:rPr>
                <w:rFonts w:cs="Arial"/>
                <w:sz w:val="20"/>
              </w:rPr>
              <w:t>hypotheekbedrag voluit in letters (hypotheekbedrag in cijfers)</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 xml:space="preserve"> </w:t>
            </w:r>
            <w:r w:rsidRPr="000B2B84">
              <w:rPr>
                <w:rFonts w:cs="Arial"/>
                <w:color w:val="FF0000"/>
                <w:sz w:val="20"/>
              </w:rPr>
              <w:t>plus</w:t>
            </w:r>
          </w:p>
          <w:p w14:paraId="14C6A6C3" w14:textId="0C090886" w:rsidR="00724028" w:rsidRPr="000B2B84" w:rsidRDefault="00724028" w:rsidP="00724028">
            <w:pPr>
              <w:pStyle w:val="Lijstalinea"/>
              <w:widowControl w:val="0"/>
              <w:numPr>
                <w:ilvl w:val="0"/>
                <w:numId w:val="49"/>
              </w:numPr>
              <w:tabs>
                <w:tab w:val="left" w:pos="-1440"/>
                <w:tab w:val="left" w:pos="-720"/>
              </w:tabs>
              <w:suppressAutoHyphens/>
              <w:spacing w:line="240" w:lineRule="auto"/>
              <w:ind w:left="426" w:hanging="426"/>
              <w:rPr>
                <w:rFonts w:cs="Arial"/>
                <w:sz w:val="20"/>
              </w:rPr>
            </w:pPr>
            <w:r w:rsidRPr="000B2B84">
              <w:rPr>
                <w:rFonts w:cs="Arial"/>
                <w:color w:val="FF0000"/>
                <w:sz w:val="20"/>
              </w:rPr>
              <w:t>voorts al het overige geldverstrekker van geldnemer uit hoofde van de geldlening, zoals gedefinieerd in de hierna te definiëren algemene voorwaarden, te vorderen heeft of te enige</w:t>
            </w:r>
            <w:r w:rsidR="00FA1E17">
              <w:rPr>
                <w:rFonts w:cs="Arial"/>
                <w:color w:val="FF0000"/>
                <w:sz w:val="20"/>
              </w:rPr>
              <w:t>r</w:t>
            </w:r>
            <w:r w:rsidRPr="000B2B84">
              <w:rPr>
                <w:rFonts w:cs="Arial"/>
                <w:color w:val="FF0000"/>
                <w:sz w:val="20"/>
              </w:rPr>
              <w:t xml:space="preserve"> tijd te vorderen zal hebben, waaronder is begrepen de (restant) (deel)lening met de renten en kosten, boeten en vergoedingen waartoe de geldlening aanleiding mocht geven alsmede de door de geldverstrekker voor de geldnemer gedane betalingen samen begroot op </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sz w:val="20"/>
              </w:rPr>
              <w:t>percentage voluit in letters (percentage in cijfers)</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sz w:val="20"/>
              </w:rPr>
              <w:t xml:space="preserve"> </w:t>
            </w:r>
            <w:r w:rsidRPr="000B2B84">
              <w:rPr>
                <w:rFonts w:cs="Arial"/>
                <w:color w:val="FF0000"/>
                <w:sz w:val="20"/>
              </w:rPr>
              <w:t xml:space="preserve">van het bedrag hiervoor onder 1., dat is </w:t>
            </w:r>
            <w:r w:rsidRPr="000B2B84">
              <w:rPr>
                <w:rFonts w:cs="Arial"/>
                <w:color w:val="000000"/>
                <w:sz w:val="20"/>
              </w:rPr>
              <w:fldChar w:fldCharType="begin"/>
            </w:r>
            <w:r w:rsidRPr="000B2B84">
              <w:rPr>
                <w:rFonts w:cs="Arial"/>
                <w:color w:val="000000"/>
                <w:sz w:val="20"/>
              </w:rPr>
              <w:instrText>MacroButton Nomacro §</w:instrText>
            </w:r>
            <w:r w:rsidRPr="000B2B84">
              <w:rPr>
                <w:rFonts w:cs="Arial"/>
                <w:color w:val="000000"/>
                <w:sz w:val="20"/>
              </w:rPr>
              <w:fldChar w:fldCharType="end"/>
            </w:r>
            <w:r w:rsidRPr="000B2B84">
              <w:rPr>
                <w:rFonts w:cs="Arial"/>
                <w:sz w:val="20"/>
              </w:rPr>
              <w:t xml:space="preserve">bedrag </w:t>
            </w:r>
            <w:r w:rsidR="005D4352">
              <w:rPr>
                <w:rFonts w:cs="Arial"/>
                <w:sz w:val="20"/>
              </w:rPr>
              <w:t xml:space="preserve">rente </w:t>
            </w:r>
            <w:r w:rsidRPr="000B2B84">
              <w:rPr>
                <w:rFonts w:cs="Arial"/>
                <w:sz w:val="20"/>
              </w:rPr>
              <w:t>voluit in letters (bedrag</w:t>
            </w:r>
            <w:r w:rsidR="005D4352">
              <w:rPr>
                <w:rFonts w:cs="Arial"/>
                <w:sz w:val="20"/>
              </w:rPr>
              <w:t xml:space="preserve"> rente</w:t>
            </w:r>
            <w:r w:rsidRPr="000B2B84">
              <w:rPr>
                <w:rFonts w:cs="Arial"/>
                <w:sz w:val="20"/>
              </w:rPr>
              <w:t xml:space="preserve"> in cijfers)</w:t>
            </w:r>
            <w:r w:rsidRPr="000B2B84">
              <w:rPr>
                <w:rFonts w:cs="Arial"/>
                <w:color w:val="000000"/>
                <w:sz w:val="20"/>
              </w:rPr>
              <w:fldChar w:fldCharType="begin"/>
            </w:r>
            <w:r w:rsidRPr="000B2B84">
              <w:rPr>
                <w:rFonts w:cs="Arial"/>
                <w:color w:val="000000"/>
                <w:sz w:val="20"/>
              </w:rPr>
              <w:instrText>MacroButton Nomacro §</w:instrText>
            </w:r>
            <w:r w:rsidRPr="000B2B84">
              <w:rPr>
                <w:rFonts w:cs="Arial"/>
                <w:color w:val="000000"/>
                <w:sz w:val="20"/>
              </w:rPr>
              <w:fldChar w:fldCharType="end"/>
            </w:r>
            <w:r w:rsidRPr="000B2B84">
              <w:rPr>
                <w:rFonts w:cs="Arial"/>
                <w:color w:val="FF0000"/>
                <w:sz w:val="20"/>
              </w:rPr>
              <w:t>,</w:t>
            </w:r>
            <w:r>
              <w:rPr>
                <w:rFonts w:cs="Arial"/>
                <w:color w:val="FF0000"/>
                <w:sz w:val="20"/>
              </w:rPr>
              <w:t xml:space="preserve"> </w:t>
            </w:r>
          </w:p>
          <w:p w14:paraId="23F8464E" w14:textId="50CA082C" w:rsidR="00724028" w:rsidRPr="000B2B84" w:rsidRDefault="00724028" w:rsidP="008F2A69">
            <w:pPr>
              <w:tabs>
                <w:tab w:val="left" w:pos="-1440"/>
                <w:tab w:val="left" w:pos="-720"/>
              </w:tabs>
              <w:suppressAutoHyphens/>
              <w:spacing w:line="240" w:lineRule="auto"/>
              <w:rPr>
                <w:rFonts w:cs="Arial"/>
                <w:color w:val="FF0000"/>
                <w:sz w:val="20"/>
              </w:rPr>
            </w:pPr>
            <w:r w:rsidRPr="000B2B84">
              <w:rPr>
                <w:rFonts w:cs="Arial"/>
                <w:color w:val="FF0000"/>
                <w:sz w:val="20"/>
              </w:rPr>
              <w:lastRenderedPageBreak/>
              <w:t xml:space="preserve">een en ander derhalve tot een totaalbedrag ter grootte van </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sz w:val="20"/>
              </w:rPr>
              <w:t>hypotheekbedrag voluit in letters (hypotheekbedrag in cijfers)</w:t>
            </w:r>
            <w:r w:rsidRPr="000B2B84">
              <w:rPr>
                <w:rFonts w:cs="Arial"/>
                <w:sz w:val="20"/>
              </w:rPr>
              <w:fldChar w:fldCharType="begin"/>
            </w:r>
            <w:r w:rsidRPr="000B2B84">
              <w:rPr>
                <w:rFonts w:cs="Arial"/>
                <w:sz w:val="20"/>
              </w:rPr>
              <w:instrText>MacroButton Nomacro §</w:instrText>
            </w:r>
            <w:r w:rsidRPr="000B2B84">
              <w:rPr>
                <w:rFonts w:cs="Arial"/>
                <w:sz w:val="20"/>
              </w:rPr>
              <w:fldChar w:fldCharType="end"/>
            </w:r>
            <w:r w:rsidRPr="000B2B84">
              <w:rPr>
                <w:rFonts w:cs="Arial"/>
                <w:color w:val="FF0000"/>
                <w:sz w:val="20"/>
              </w:rPr>
              <w:t>;</w:t>
            </w:r>
            <w:r>
              <w:rPr>
                <w:rFonts w:cs="Arial"/>
                <w:color w:val="FF0000"/>
                <w:sz w:val="20"/>
              </w:rPr>
              <w:t xml:space="preserve"> </w:t>
            </w:r>
          </w:p>
          <w:p w14:paraId="0BE7B331" w14:textId="77777777" w:rsidR="00724028" w:rsidRPr="004C4DF4" w:rsidRDefault="00724028" w:rsidP="00724028">
            <w:pPr>
              <w:ind w:left="1440" w:hanging="1440"/>
              <w:rPr>
                <w:rFonts w:cs="Arial"/>
                <w:b/>
                <w:bCs/>
                <w:color w:val="FF0000"/>
                <w:sz w:val="20"/>
              </w:rPr>
            </w:pP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0B200C3A" w14:textId="77777777" w:rsidR="00FA1E17" w:rsidRDefault="00E5072E" w:rsidP="00E5072E">
            <w:pPr>
              <w:spacing w:line="240" w:lineRule="auto"/>
              <w:rPr>
                <w:szCs w:val="18"/>
              </w:rPr>
            </w:pPr>
            <w:r w:rsidRPr="008F2A69">
              <w:rPr>
                <w:szCs w:val="18"/>
              </w:rPr>
              <w:lastRenderedPageBreak/>
              <w:t xml:space="preserve">Dit stuk tekst kan </w:t>
            </w:r>
            <w:r w:rsidRPr="008F2A69">
              <w:rPr>
                <w:b/>
                <w:bCs/>
                <w:szCs w:val="18"/>
              </w:rPr>
              <w:t>herhalend</w:t>
            </w:r>
            <w:r w:rsidRPr="008F2A69">
              <w:rPr>
                <w:szCs w:val="18"/>
              </w:rPr>
              <w:t xml:space="preserve"> worden opgenomen voor een 2</w:t>
            </w:r>
            <w:r w:rsidRPr="008F2A69">
              <w:rPr>
                <w:szCs w:val="18"/>
                <w:vertAlign w:val="superscript"/>
              </w:rPr>
              <w:t>e</w:t>
            </w:r>
            <w:r w:rsidRPr="008F2A69">
              <w:rPr>
                <w:szCs w:val="18"/>
              </w:rPr>
              <w:t xml:space="preserve"> inschrijving hypotheek. Het volgnummer wordt overgenomen uit de onder A2 genoemde </w:t>
            </w:r>
            <w:r w:rsidR="00955A05" w:rsidRPr="008F2A69">
              <w:rPr>
                <w:szCs w:val="18"/>
              </w:rPr>
              <w:t xml:space="preserve">bijbehorende </w:t>
            </w:r>
            <w:r w:rsidRPr="008F2A69">
              <w:rPr>
                <w:szCs w:val="18"/>
              </w:rPr>
              <w:t xml:space="preserve">registergoederen. </w:t>
            </w:r>
          </w:p>
          <w:p w14:paraId="03F6FEE0" w14:textId="279B47D9" w:rsidR="00E5072E" w:rsidRPr="008F2A69" w:rsidRDefault="00FA1E17" w:rsidP="00E5072E">
            <w:pPr>
              <w:spacing w:line="240" w:lineRule="auto"/>
              <w:rPr>
                <w:szCs w:val="18"/>
              </w:rPr>
            </w:pPr>
            <w:r>
              <w:rPr>
                <w:szCs w:val="18"/>
              </w:rPr>
              <w:t>Indien er geen 2</w:t>
            </w:r>
            <w:r w:rsidRPr="000857DF">
              <w:rPr>
                <w:szCs w:val="18"/>
                <w:vertAlign w:val="superscript"/>
              </w:rPr>
              <w:t>e</w:t>
            </w:r>
            <w:r>
              <w:rPr>
                <w:szCs w:val="18"/>
              </w:rPr>
              <w:t xml:space="preserve"> hypotheek is opgenomen moet het opsommingsstreepje niet getoond worden.</w:t>
            </w:r>
          </w:p>
          <w:p w14:paraId="61C5A429" w14:textId="77777777" w:rsidR="008627EC" w:rsidRDefault="008627EC" w:rsidP="00B22CA4">
            <w:pPr>
              <w:spacing w:before="72" w:line="240" w:lineRule="auto"/>
              <w:rPr>
                <w:sz w:val="16"/>
                <w:szCs w:val="16"/>
              </w:rPr>
            </w:pPr>
          </w:p>
          <w:p w14:paraId="305D6F61" w14:textId="45DDA4D7" w:rsidR="008627EC" w:rsidRPr="008F2A69" w:rsidRDefault="008627EC" w:rsidP="00B22CA4">
            <w:pPr>
              <w:spacing w:before="72" w:line="240" w:lineRule="auto"/>
              <w:rPr>
                <w:b/>
                <w:bCs/>
                <w:sz w:val="16"/>
                <w:szCs w:val="16"/>
                <w:u w:val="single"/>
              </w:rPr>
            </w:pPr>
            <w:r w:rsidRPr="008F2A69">
              <w:rPr>
                <w:b/>
                <w:bCs/>
                <w:sz w:val="16"/>
                <w:szCs w:val="16"/>
                <w:u w:val="single"/>
              </w:rPr>
              <w:t xml:space="preserve">Mapping registergoed </w:t>
            </w:r>
            <w:proofErr w:type="spellStart"/>
            <w:r w:rsidRPr="008F2A69">
              <w:rPr>
                <w:b/>
                <w:bCs/>
                <w:sz w:val="16"/>
                <w:szCs w:val="16"/>
                <w:u w:val="single"/>
              </w:rPr>
              <w:t>tbv</w:t>
            </w:r>
            <w:proofErr w:type="spellEnd"/>
            <w:r w:rsidRPr="008F2A69">
              <w:rPr>
                <w:b/>
                <w:bCs/>
                <w:sz w:val="16"/>
                <w:szCs w:val="16"/>
                <w:u w:val="single"/>
              </w:rPr>
              <w:t xml:space="preserve"> 1</w:t>
            </w:r>
            <w:r w:rsidRPr="008F2A69">
              <w:rPr>
                <w:b/>
                <w:bCs/>
                <w:sz w:val="16"/>
                <w:szCs w:val="16"/>
                <w:u w:val="single"/>
                <w:vertAlign w:val="superscript"/>
              </w:rPr>
              <w:t>e</w:t>
            </w:r>
            <w:r w:rsidRPr="008F2A69">
              <w:rPr>
                <w:b/>
                <w:bCs/>
                <w:sz w:val="16"/>
                <w:szCs w:val="16"/>
                <w:u w:val="single"/>
              </w:rPr>
              <w:t xml:space="preserve"> inschrijving hypotheek:</w:t>
            </w:r>
          </w:p>
          <w:p w14:paraId="3834FB3D" w14:textId="0367221A" w:rsidR="008627EC" w:rsidRPr="00975A8F" w:rsidRDefault="008627EC" w:rsidP="008627EC">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58EBF3DE" w14:textId="76A87A44" w:rsidR="008627EC" w:rsidRDefault="008627EC" w:rsidP="008627EC">
            <w:pPr>
              <w:spacing w:line="240" w:lineRule="auto"/>
              <w:rPr>
                <w:sz w:val="16"/>
                <w:szCs w:val="16"/>
              </w:rPr>
            </w:pPr>
            <w:r>
              <w:rPr>
                <w:sz w:val="16"/>
                <w:szCs w:val="16"/>
              </w:rPr>
              <w:t>./</w:t>
            </w:r>
            <w:r w:rsidRPr="00A27AED">
              <w:rPr>
                <w:sz w:val="16"/>
                <w:szCs w:val="16"/>
              </w:rPr>
              <w:t>/</w:t>
            </w:r>
            <w:proofErr w:type="spellStart"/>
            <w:r w:rsidRPr="00A27AED">
              <w:rPr>
                <w:sz w:val="16"/>
                <w:szCs w:val="16"/>
              </w:rPr>
              <w:t>IMKAD_ZakelijkRecht</w:t>
            </w:r>
            <w:proofErr w:type="spellEnd"/>
            <w:r>
              <w:rPr>
                <w:sz w:val="16"/>
                <w:szCs w:val="16"/>
              </w:rPr>
              <w:t>/</w:t>
            </w:r>
          </w:p>
          <w:p w14:paraId="3867806F" w14:textId="44A7FC38" w:rsidR="008627EC" w:rsidRDefault="008627EC" w:rsidP="008627EC">
            <w:pPr>
              <w:spacing w:line="240" w:lineRule="auto"/>
              <w:rPr>
                <w:sz w:val="16"/>
                <w:szCs w:val="16"/>
              </w:rPr>
            </w:pPr>
          </w:p>
          <w:p w14:paraId="4B83E79F" w14:textId="57764F22" w:rsidR="00724028" w:rsidRPr="008F2A69" w:rsidRDefault="00724028" w:rsidP="008F2A69">
            <w:pPr>
              <w:spacing w:line="240" w:lineRule="auto"/>
              <w:rPr>
                <w:sz w:val="16"/>
                <w:szCs w:val="16"/>
                <w:u w:val="single"/>
              </w:rPr>
            </w:pPr>
            <w:r w:rsidRPr="008F2A69">
              <w:rPr>
                <w:sz w:val="16"/>
                <w:szCs w:val="16"/>
                <w:u w:val="single"/>
              </w:rPr>
              <w:t>Mapping rangorde:</w:t>
            </w:r>
          </w:p>
          <w:p w14:paraId="1E5995FB" w14:textId="6A8F141F" w:rsidR="00724028" w:rsidRPr="00975A8F" w:rsidRDefault="00724028" w:rsidP="008F2A69">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6FA92184" w14:textId="034F0472" w:rsidR="00724028" w:rsidRPr="008F2A69" w:rsidRDefault="00724028" w:rsidP="00724028">
            <w:pPr>
              <w:spacing w:line="240" w:lineRule="auto"/>
              <w:rPr>
                <w:sz w:val="16"/>
                <w:szCs w:val="16"/>
              </w:rPr>
            </w:pPr>
            <w:r w:rsidRPr="00975A8F">
              <w:rPr>
                <w:szCs w:val="18"/>
              </w:rPr>
              <w:tab/>
            </w:r>
            <w:r w:rsidRPr="00975A8F">
              <w:rPr>
                <w:sz w:val="16"/>
                <w:szCs w:val="16"/>
              </w:rPr>
              <w:t>./</w:t>
            </w:r>
            <w:proofErr w:type="spellStart"/>
            <w:r w:rsidRPr="00975A8F">
              <w:rPr>
                <w:sz w:val="16"/>
                <w:szCs w:val="16"/>
              </w:rPr>
              <w:t>rangordeHypotheek</w:t>
            </w:r>
            <w:proofErr w:type="spellEnd"/>
          </w:p>
          <w:p w14:paraId="75B39F95" w14:textId="77777777" w:rsidR="00724028" w:rsidRDefault="00724028" w:rsidP="00724028">
            <w:pPr>
              <w:spacing w:line="240" w:lineRule="auto"/>
              <w:rPr>
                <w:sz w:val="16"/>
                <w:szCs w:val="16"/>
                <w:u w:val="single"/>
              </w:rPr>
            </w:pPr>
          </w:p>
          <w:p w14:paraId="691EA77B" w14:textId="1A276DFF" w:rsidR="00724028" w:rsidRPr="002274B6" w:rsidRDefault="00724028" w:rsidP="00724028">
            <w:pPr>
              <w:spacing w:line="240" w:lineRule="auto"/>
              <w:rPr>
                <w:sz w:val="16"/>
                <w:szCs w:val="16"/>
                <w:u w:val="single"/>
              </w:rPr>
            </w:pPr>
            <w:r w:rsidRPr="002274B6">
              <w:rPr>
                <w:sz w:val="16"/>
                <w:szCs w:val="16"/>
                <w:u w:val="single"/>
              </w:rPr>
              <w:t>Mapping hypotheekbedrag:</w:t>
            </w:r>
          </w:p>
          <w:p w14:paraId="580C1038" w14:textId="15B738DA" w:rsidR="00724028" w:rsidRPr="002274B6" w:rsidRDefault="00724028" w:rsidP="00724028">
            <w:pPr>
              <w:spacing w:line="240" w:lineRule="auto"/>
              <w:rPr>
                <w:rFonts w:cs="Arial"/>
                <w:sz w:val="16"/>
                <w:szCs w:val="16"/>
              </w:rPr>
            </w:pPr>
            <w:r w:rsidRPr="002274B6">
              <w:rPr>
                <w:sz w:val="16"/>
                <w:szCs w:val="16"/>
              </w:rPr>
              <w:t>//</w:t>
            </w:r>
            <w:proofErr w:type="spellStart"/>
            <w:r w:rsidRPr="002274B6">
              <w:rPr>
                <w:sz w:val="16"/>
                <w:szCs w:val="16"/>
              </w:rPr>
              <w:t>IMKAD_AangebodenStuk</w:t>
            </w:r>
            <w:proofErr w:type="spellEnd"/>
            <w:r w:rsidRPr="002274B6">
              <w:rPr>
                <w:sz w:val="16"/>
                <w:szCs w:val="16"/>
              </w:rPr>
              <w:t>/</w:t>
            </w:r>
            <w:proofErr w:type="spellStart"/>
            <w:r w:rsidRPr="002274B6">
              <w:rPr>
                <w:sz w:val="16"/>
                <w:szCs w:val="16"/>
              </w:rPr>
              <w:t>StukdeelHypotheek</w:t>
            </w:r>
            <w:proofErr w:type="spellEnd"/>
            <w:r w:rsidRPr="002274B6">
              <w:rPr>
                <w:sz w:val="16"/>
                <w:szCs w:val="16"/>
              </w:rPr>
              <w:t xml:space="preserve"> </w:t>
            </w:r>
            <w:r w:rsidR="00517EC4" w:rsidRPr="006D7A8A">
              <w:rPr>
                <w:rFonts w:cs="Arial"/>
                <w:sz w:val="16"/>
                <w:szCs w:val="16"/>
              </w:rPr>
              <w:t>[</w:t>
            </w:r>
            <w:proofErr w:type="spellStart"/>
            <w:r w:rsidR="00517EC4" w:rsidRPr="006D7A8A">
              <w:rPr>
                <w:rFonts w:cs="Arial"/>
                <w:sz w:val="16"/>
                <w:szCs w:val="16"/>
              </w:rPr>
              <w:t>aanduidingHypotheek</w:t>
            </w:r>
            <w:proofErr w:type="spellEnd"/>
            <w:r w:rsidR="00517EC4" w:rsidRPr="006D7A8A">
              <w:rPr>
                <w:rFonts w:cs="Arial"/>
                <w:sz w:val="16"/>
                <w:szCs w:val="16"/>
              </w:rPr>
              <w:t xml:space="preserve"> = niet aanwezig]</w:t>
            </w:r>
          </w:p>
          <w:p w14:paraId="61D71BD1" w14:textId="77777777" w:rsidR="00724028" w:rsidRPr="002274B6" w:rsidRDefault="00724028" w:rsidP="00724028">
            <w:pPr>
              <w:spacing w:line="240" w:lineRule="auto"/>
              <w:rPr>
                <w:sz w:val="16"/>
                <w:szCs w:val="16"/>
              </w:rPr>
            </w:pPr>
            <w:r w:rsidRPr="002274B6">
              <w:rPr>
                <w:sz w:val="16"/>
                <w:szCs w:val="16"/>
              </w:rPr>
              <w:tab/>
              <w:t>./hoofdsom/som</w:t>
            </w:r>
            <w:r w:rsidRPr="002274B6" w:rsidDel="00C46A8C">
              <w:rPr>
                <w:sz w:val="16"/>
                <w:szCs w:val="16"/>
              </w:rPr>
              <w:t xml:space="preserve"> </w:t>
            </w:r>
          </w:p>
          <w:p w14:paraId="14531B36" w14:textId="3150FE48" w:rsidR="00724028" w:rsidRDefault="00724028" w:rsidP="00724028">
            <w:pPr>
              <w:spacing w:line="240" w:lineRule="auto"/>
              <w:rPr>
                <w:sz w:val="16"/>
                <w:szCs w:val="16"/>
              </w:rPr>
            </w:pPr>
            <w:r w:rsidRPr="002274B6">
              <w:rPr>
                <w:sz w:val="16"/>
                <w:szCs w:val="16"/>
              </w:rPr>
              <w:tab/>
              <w:t>./hoofdsom/valuta</w:t>
            </w:r>
          </w:p>
          <w:p w14:paraId="0B37EC79" w14:textId="5708648E" w:rsidR="009A069C" w:rsidRDefault="009A069C" w:rsidP="00724028">
            <w:pPr>
              <w:spacing w:line="240" w:lineRule="auto"/>
              <w:rPr>
                <w:sz w:val="16"/>
                <w:szCs w:val="16"/>
              </w:rPr>
            </w:pPr>
          </w:p>
          <w:p w14:paraId="5A7DA322" w14:textId="77777777" w:rsidR="009A069C" w:rsidRDefault="009A069C" w:rsidP="009A069C">
            <w:pPr>
              <w:spacing w:line="240" w:lineRule="auto"/>
              <w:rPr>
                <w:sz w:val="16"/>
                <w:szCs w:val="16"/>
                <w:u w:val="single"/>
              </w:rPr>
            </w:pPr>
            <w:r w:rsidRPr="000B2B84">
              <w:rPr>
                <w:sz w:val="16"/>
                <w:szCs w:val="16"/>
                <w:u w:val="single"/>
              </w:rPr>
              <w:t>Mapping tonen rentepercentage:</w:t>
            </w:r>
          </w:p>
          <w:p w14:paraId="20E83050" w14:textId="1A23B81D" w:rsidR="009A069C" w:rsidRPr="00975A8F" w:rsidRDefault="009A069C" w:rsidP="009A069C">
            <w:pPr>
              <w:spacing w:before="72" w:line="240" w:lineRule="auto"/>
              <w:rPr>
                <w:szCs w:val="18"/>
                <w:u w:val="single"/>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 niet aanwezig]</w:t>
            </w:r>
          </w:p>
          <w:p w14:paraId="06922231" w14:textId="5865C8EB" w:rsidR="009A069C" w:rsidRPr="00DB7FA4" w:rsidRDefault="009A069C" w:rsidP="009A069C">
            <w:pPr>
              <w:keepNext/>
              <w:spacing w:line="240" w:lineRule="auto"/>
              <w:rPr>
                <w:sz w:val="16"/>
                <w:szCs w:val="16"/>
              </w:rPr>
            </w:pPr>
            <w:r w:rsidRPr="00DB7FA4">
              <w:rPr>
                <w:sz w:val="16"/>
                <w:szCs w:val="16"/>
              </w:rPr>
              <w:t>/</w:t>
            </w:r>
            <w:proofErr w:type="spellStart"/>
            <w:r w:rsidRPr="00DB7FA4">
              <w:rPr>
                <w:sz w:val="16"/>
                <w:szCs w:val="16"/>
              </w:rPr>
              <w:t>tia_</w:t>
            </w:r>
            <w:r w:rsidR="00A73277">
              <w:rPr>
                <w:sz w:val="16"/>
                <w:szCs w:val="16"/>
              </w:rPr>
              <w:t>t</w:t>
            </w:r>
            <w:r w:rsidRPr="00DB7FA4">
              <w:rPr>
                <w:sz w:val="16"/>
                <w:szCs w:val="16"/>
              </w:rPr>
              <w:t>ekst</w:t>
            </w:r>
            <w:r w:rsidR="00A73277">
              <w:rPr>
                <w:sz w:val="16"/>
                <w:szCs w:val="16"/>
              </w:rPr>
              <w:t>k</w:t>
            </w:r>
            <w:r w:rsidRPr="00DB7FA4">
              <w:rPr>
                <w:sz w:val="16"/>
                <w:szCs w:val="16"/>
              </w:rPr>
              <w:t>euze</w:t>
            </w:r>
            <w:proofErr w:type="spellEnd"/>
          </w:p>
          <w:p w14:paraId="2F365CF6" w14:textId="77777777" w:rsidR="009A069C" w:rsidRPr="00DB7FA4" w:rsidRDefault="009A069C" w:rsidP="009A069C">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Rentepercentage</w:t>
            </w:r>
            <w:proofErr w:type="spellEnd"/>
            <w:r w:rsidRPr="00DB7FA4">
              <w:rPr>
                <w:sz w:val="16"/>
                <w:szCs w:val="16"/>
              </w:rPr>
              <w:t>’)</w:t>
            </w:r>
          </w:p>
          <w:p w14:paraId="539914D2" w14:textId="45174D5F" w:rsidR="009A069C" w:rsidRDefault="009A069C" w:rsidP="009A069C">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7B35CCA3" w14:textId="77777777" w:rsidR="00B22CA4" w:rsidRDefault="00B22CA4" w:rsidP="005D4352">
            <w:pPr>
              <w:spacing w:before="72" w:line="240" w:lineRule="auto"/>
              <w:rPr>
                <w:sz w:val="16"/>
                <w:szCs w:val="16"/>
                <w:u w:val="single"/>
              </w:rPr>
            </w:pPr>
          </w:p>
          <w:p w14:paraId="616DF354" w14:textId="6F1C9B01" w:rsidR="005D4352" w:rsidRPr="008F2A69" w:rsidRDefault="005D4352" w:rsidP="008F2A69">
            <w:pPr>
              <w:spacing w:before="72" w:line="240" w:lineRule="auto"/>
              <w:rPr>
                <w:sz w:val="16"/>
                <w:szCs w:val="16"/>
                <w:u w:val="single"/>
              </w:rPr>
            </w:pPr>
            <w:r w:rsidRPr="008F2A69">
              <w:rPr>
                <w:sz w:val="16"/>
                <w:szCs w:val="16"/>
                <w:u w:val="single"/>
              </w:rPr>
              <w:t>Mapping bedrag</w:t>
            </w:r>
            <w:r w:rsidR="007E13C1">
              <w:rPr>
                <w:sz w:val="16"/>
                <w:szCs w:val="16"/>
                <w:u w:val="single"/>
              </w:rPr>
              <w:t xml:space="preserve"> rente </w:t>
            </w:r>
            <w:r w:rsidRPr="008F2A69">
              <w:rPr>
                <w:sz w:val="16"/>
                <w:szCs w:val="16"/>
                <w:u w:val="single"/>
              </w:rPr>
              <w:t>:</w:t>
            </w:r>
          </w:p>
          <w:p w14:paraId="521CD27A" w14:textId="3D4FD460" w:rsidR="005D4352" w:rsidRPr="008F2A69" w:rsidRDefault="005D4352" w:rsidP="008F2A69">
            <w:pPr>
              <w:spacing w:before="72" w:line="240" w:lineRule="auto"/>
              <w:rPr>
                <w:sz w:val="16"/>
                <w:szCs w:val="16"/>
                <w:u w:val="single"/>
              </w:rPr>
            </w:pPr>
            <w:r w:rsidRPr="005D4352">
              <w:rPr>
                <w:rFonts w:cs="Arial"/>
                <w:sz w:val="16"/>
                <w:szCs w:val="16"/>
              </w:rPr>
              <w:t>//</w:t>
            </w:r>
            <w:proofErr w:type="spellStart"/>
            <w:r w:rsidRPr="005D4352">
              <w:rPr>
                <w:rFonts w:cs="Arial"/>
                <w:sz w:val="16"/>
                <w:szCs w:val="16"/>
              </w:rPr>
              <w:t>IMKAD_AangebodenStuk</w:t>
            </w:r>
            <w:proofErr w:type="spellEnd"/>
            <w:r w:rsidRPr="005D4352">
              <w:rPr>
                <w:rFonts w:cs="Arial"/>
                <w:sz w:val="16"/>
                <w:szCs w:val="16"/>
              </w:rPr>
              <w:t>/</w:t>
            </w:r>
            <w:proofErr w:type="spellStart"/>
            <w:r w:rsidRPr="005D4352">
              <w:rPr>
                <w:rFonts w:cs="Arial"/>
                <w:sz w:val="16"/>
                <w:szCs w:val="16"/>
              </w:rPr>
              <w:t>StukdeelHypotheek</w:t>
            </w:r>
            <w:proofErr w:type="spellEnd"/>
            <w:r w:rsidRPr="005D4352">
              <w:rPr>
                <w:rFonts w:cs="Arial"/>
                <w:sz w:val="16"/>
                <w:szCs w:val="16"/>
              </w:rPr>
              <w:t xml:space="preserve"> [</w:t>
            </w:r>
            <w:proofErr w:type="spellStart"/>
            <w:r w:rsidRPr="005D4352">
              <w:rPr>
                <w:rFonts w:cs="Arial"/>
                <w:sz w:val="16"/>
                <w:szCs w:val="16"/>
              </w:rPr>
              <w:t>aanduidingHypotheek</w:t>
            </w:r>
            <w:proofErr w:type="spellEnd"/>
            <w:r w:rsidRPr="005D4352">
              <w:rPr>
                <w:rFonts w:cs="Arial"/>
                <w:sz w:val="16"/>
                <w:szCs w:val="16"/>
              </w:rPr>
              <w:t xml:space="preserve"> = niet aanwezig]</w:t>
            </w:r>
          </w:p>
          <w:p w14:paraId="36C380EA" w14:textId="77777777" w:rsidR="005D4352" w:rsidRPr="005D4352" w:rsidRDefault="005D4352" w:rsidP="008F2A69">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/som</w:t>
            </w:r>
          </w:p>
          <w:p w14:paraId="05356EBF" w14:textId="77777777" w:rsidR="005D4352" w:rsidRPr="005D4352" w:rsidRDefault="005D4352" w:rsidP="008F2A69">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/valuta</w:t>
            </w:r>
          </w:p>
          <w:p w14:paraId="6DE651C7" w14:textId="77777777" w:rsidR="005D4352" w:rsidRPr="00ED3FA0" w:rsidRDefault="005D4352" w:rsidP="005D4352">
            <w:pPr>
              <w:rPr>
                <w:szCs w:val="18"/>
              </w:rPr>
            </w:pPr>
          </w:p>
          <w:p w14:paraId="37DC2891" w14:textId="77777777" w:rsidR="005D4352" w:rsidRPr="008F2A69" w:rsidRDefault="005D4352" w:rsidP="008F2A69">
            <w:pPr>
              <w:spacing w:before="72" w:line="240" w:lineRule="auto"/>
              <w:rPr>
                <w:sz w:val="16"/>
                <w:szCs w:val="16"/>
                <w:u w:val="single"/>
              </w:rPr>
            </w:pPr>
            <w:r w:rsidRPr="008F2A69">
              <w:rPr>
                <w:sz w:val="16"/>
                <w:szCs w:val="16"/>
                <w:u w:val="single"/>
              </w:rPr>
              <w:t>Mapping totaalbedrag:</w:t>
            </w:r>
          </w:p>
          <w:p w14:paraId="140D2476" w14:textId="72E4FC23" w:rsidR="005D4352" w:rsidRPr="008F2A69" w:rsidRDefault="005D4352" w:rsidP="008F2A69">
            <w:pPr>
              <w:spacing w:before="72" w:line="240" w:lineRule="auto"/>
              <w:rPr>
                <w:sz w:val="16"/>
                <w:szCs w:val="16"/>
                <w:u w:val="single"/>
              </w:rPr>
            </w:pPr>
            <w:r w:rsidRPr="005D4352">
              <w:rPr>
                <w:rFonts w:cs="Arial"/>
                <w:sz w:val="16"/>
                <w:szCs w:val="16"/>
              </w:rPr>
              <w:t>//</w:t>
            </w:r>
            <w:proofErr w:type="spellStart"/>
            <w:r w:rsidRPr="005D4352">
              <w:rPr>
                <w:rFonts w:cs="Arial"/>
                <w:sz w:val="16"/>
                <w:szCs w:val="16"/>
              </w:rPr>
              <w:t>IMKAD_AangebodenStuk</w:t>
            </w:r>
            <w:proofErr w:type="spellEnd"/>
            <w:r w:rsidRPr="005D4352">
              <w:rPr>
                <w:rFonts w:cs="Arial"/>
                <w:sz w:val="16"/>
                <w:szCs w:val="16"/>
              </w:rPr>
              <w:t>/</w:t>
            </w:r>
            <w:proofErr w:type="spellStart"/>
            <w:r w:rsidRPr="005D4352">
              <w:rPr>
                <w:rFonts w:cs="Arial"/>
                <w:sz w:val="16"/>
                <w:szCs w:val="16"/>
              </w:rPr>
              <w:t>StukdeelHypotheek</w:t>
            </w:r>
            <w:proofErr w:type="spellEnd"/>
            <w:r w:rsidRPr="005D4352">
              <w:rPr>
                <w:rFonts w:cs="Arial"/>
                <w:sz w:val="16"/>
                <w:szCs w:val="16"/>
              </w:rPr>
              <w:t xml:space="preserve"> [</w:t>
            </w:r>
            <w:proofErr w:type="spellStart"/>
            <w:r w:rsidRPr="005D4352">
              <w:rPr>
                <w:rFonts w:cs="Arial"/>
                <w:sz w:val="16"/>
                <w:szCs w:val="16"/>
              </w:rPr>
              <w:t>aanduidingHypotheek</w:t>
            </w:r>
            <w:proofErr w:type="spellEnd"/>
            <w:r w:rsidRPr="005D4352">
              <w:rPr>
                <w:rFonts w:cs="Arial"/>
                <w:sz w:val="16"/>
                <w:szCs w:val="16"/>
              </w:rPr>
              <w:t xml:space="preserve"> = niet aanwezig]</w:t>
            </w:r>
          </w:p>
          <w:p w14:paraId="573C77EA" w14:textId="77777777" w:rsidR="005D4352" w:rsidRPr="005D4352" w:rsidRDefault="005D4352" w:rsidP="008F2A69">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/som</w:t>
            </w:r>
          </w:p>
          <w:p w14:paraId="74302D11" w14:textId="2F452BE0" w:rsidR="00724028" w:rsidRDefault="005D4352" w:rsidP="00B22CA4">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/valuta</w:t>
            </w:r>
          </w:p>
          <w:p w14:paraId="0BB10905" w14:textId="15EB2961" w:rsidR="00907D9C" w:rsidRDefault="00907D9C" w:rsidP="00B22CA4">
            <w:pPr>
              <w:spacing w:line="240" w:lineRule="auto"/>
              <w:rPr>
                <w:sz w:val="16"/>
                <w:szCs w:val="16"/>
              </w:rPr>
            </w:pPr>
          </w:p>
          <w:p w14:paraId="581DEFD5" w14:textId="77777777" w:rsidR="00907D9C" w:rsidRPr="008F2A69" w:rsidRDefault="00907D9C" w:rsidP="00907D9C">
            <w:pPr>
              <w:spacing w:before="72" w:line="240" w:lineRule="auto"/>
              <w:rPr>
                <w:b/>
                <w:bCs/>
                <w:sz w:val="16"/>
                <w:szCs w:val="16"/>
                <w:u w:val="single"/>
              </w:rPr>
            </w:pPr>
            <w:r w:rsidRPr="008F2A69">
              <w:rPr>
                <w:b/>
                <w:bCs/>
                <w:sz w:val="16"/>
                <w:szCs w:val="16"/>
                <w:u w:val="single"/>
              </w:rPr>
              <w:t>Mapping 2</w:t>
            </w:r>
            <w:r w:rsidRPr="008F2A69">
              <w:rPr>
                <w:b/>
                <w:bCs/>
                <w:sz w:val="16"/>
                <w:szCs w:val="16"/>
                <w:u w:val="single"/>
                <w:vertAlign w:val="superscript"/>
              </w:rPr>
              <w:t>e</w:t>
            </w:r>
            <w:r w:rsidRPr="008F2A69">
              <w:rPr>
                <w:b/>
                <w:bCs/>
                <w:sz w:val="16"/>
                <w:szCs w:val="16"/>
                <w:u w:val="single"/>
              </w:rPr>
              <w:t xml:space="preserve"> inschrijving hypotheek:</w:t>
            </w:r>
          </w:p>
          <w:p w14:paraId="0F86A063"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3AC3BFEB" w14:textId="77777777" w:rsidR="00907D9C" w:rsidRDefault="00907D9C" w:rsidP="00907D9C">
            <w:pPr>
              <w:spacing w:before="72" w:line="240" w:lineRule="auto"/>
              <w:rPr>
                <w:rFonts w:cs="Arial"/>
                <w:szCs w:val="18"/>
                <w:u w:val="single"/>
              </w:rPr>
            </w:pPr>
          </w:p>
          <w:p w14:paraId="02A67EEE" w14:textId="5C2D5267" w:rsidR="00907D9C" w:rsidRDefault="00907D9C" w:rsidP="00907D9C">
            <w:pPr>
              <w:spacing w:before="72" w:line="240" w:lineRule="auto"/>
              <w:rPr>
                <w:sz w:val="16"/>
                <w:szCs w:val="16"/>
                <w:u w:val="single"/>
              </w:rPr>
            </w:pPr>
            <w:r w:rsidRPr="00A27AED">
              <w:rPr>
                <w:sz w:val="16"/>
                <w:szCs w:val="16"/>
                <w:u w:val="single"/>
              </w:rPr>
              <w:t>Mapping</w:t>
            </w:r>
            <w:r>
              <w:rPr>
                <w:sz w:val="16"/>
                <w:szCs w:val="16"/>
                <w:u w:val="single"/>
              </w:rPr>
              <w:t xml:space="preserve"> registergoed </w:t>
            </w:r>
            <w:proofErr w:type="spellStart"/>
            <w:r>
              <w:rPr>
                <w:sz w:val="16"/>
                <w:szCs w:val="16"/>
                <w:u w:val="single"/>
              </w:rPr>
              <w:t>tbv</w:t>
            </w:r>
            <w:proofErr w:type="spellEnd"/>
            <w:r>
              <w:rPr>
                <w:sz w:val="16"/>
                <w:szCs w:val="16"/>
                <w:u w:val="single"/>
              </w:rPr>
              <w:t xml:space="preserve"> </w:t>
            </w:r>
            <w:r w:rsidR="00517EC4">
              <w:rPr>
                <w:sz w:val="16"/>
                <w:szCs w:val="16"/>
                <w:u w:val="single"/>
              </w:rPr>
              <w:t>2</w:t>
            </w:r>
            <w:r w:rsidRPr="00A27AED">
              <w:rPr>
                <w:sz w:val="16"/>
                <w:szCs w:val="16"/>
                <w:u w:val="single"/>
                <w:vertAlign w:val="superscript"/>
              </w:rPr>
              <w:t>e</w:t>
            </w:r>
            <w:r>
              <w:rPr>
                <w:sz w:val="16"/>
                <w:szCs w:val="16"/>
                <w:u w:val="single"/>
              </w:rPr>
              <w:t xml:space="preserve"> </w:t>
            </w:r>
            <w:r w:rsidRPr="00A27AED">
              <w:rPr>
                <w:sz w:val="16"/>
                <w:szCs w:val="16"/>
                <w:u w:val="single"/>
              </w:rPr>
              <w:t>inschrijving hypotheek:</w:t>
            </w:r>
          </w:p>
          <w:p w14:paraId="48601ACC"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29F0CFA4" w14:textId="77777777" w:rsidR="00907D9C" w:rsidRDefault="00907D9C" w:rsidP="00907D9C">
            <w:pPr>
              <w:spacing w:line="240" w:lineRule="auto"/>
              <w:rPr>
                <w:sz w:val="16"/>
                <w:szCs w:val="16"/>
              </w:rPr>
            </w:pPr>
            <w:r>
              <w:rPr>
                <w:sz w:val="16"/>
                <w:szCs w:val="16"/>
              </w:rPr>
              <w:t>./</w:t>
            </w:r>
            <w:r w:rsidRPr="00A27AED">
              <w:rPr>
                <w:sz w:val="16"/>
                <w:szCs w:val="16"/>
              </w:rPr>
              <w:t>/</w:t>
            </w:r>
            <w:proofErr w:type="spellStart"/>
            <w:r w:rsidRPr="00A27AED">
              <w:rPr>
                <w:sz w:val="16"/>
                <w:szCs w:val="16"/>
              </w:rPr>
              <w:t>IMKAD_ZakelijkRecht</w:t>
            </w:r>
            <w:proofErr w:type="spellEnd"/>
            <w:r>
              <w:rPr>
                <w:sz w:val="16"/>
                <w:szCs w:val="16"/>
              </w:rPr>
              <w:t>/</w:t>
            </w:r>
          </w:p>
          <w:p w14:paraId="165A94A8" w14:textId="77777777" w:rsidR="00907D9C" w:rsidRDefault="00907D9C" w:rsidP="00907D9C">
            <w:pPr>
              <w:spacing w:line="240" w:lineRule="auto"/>
              <w:rPr>
                <w:sz w:val="16"/>
                <w:szCs w:val="16"/>
              </w:rPr>
            </w:pPr>
          </w:p>
          <w:p w14:paraId="2C05AED9" w14:textId="77777777" w:rsidR="00907D9C" w:rsidRPr="00A27AED" w:rsidRDefault="00907D9C" w:rsidP="00907D9C">
            <w:pPr>
              <w:spacing w:line="240" w:lineRule="auto"/>
              <w:rPr>
                <w:sz w:val="16"/>
                <w:szCs w:val="16"/>
                <w:u w:val="single"/>
              </w:rPr>
            </w:pPr>
            <w:r w:rsidRPr="00A27AED">
              <w:rPr>
                <w:sz w:val="16"/>
                <w:szCs w:val="16"/>
                <w:u w:val="single"/>
              </w:rPr>
              <w:t>Mapping rangorde:</w:t>
            </w:r>
          </w:p>
          <w:p w14:paraId="71118F0C"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49A9C5DB" w14:textId="77777777" w:rsidR="00907D9C" w:rsidRPr="00A27AED" w:rsidRDefault="00907D9C" w:rsidP="00907D9C">
            <w:pPr>
              <w:spacing w:line="240" w:lineRule="auto"/>
              <w:rPr>
                <w:sz w:val="16"/>
                <w:szCs w:val="16"/>
              </w:rPr>
            </w:pPr>
            <w:r w:rsidRPr="00975A8F">
              <w:rPr>
                <w:szCs w:val="18"/>
              </w:rPr>
              <w:tab/>
            </w:r>
            <w:r w:rsidRPr="00975A8F">
              <w:rPr>
                <w:sz w:val="16"/>
                <w:szCs w:val="16"/>
              </w:rPr>
              <w:t>./</w:t>
            </w:r>
            <w:proofErr w:type="spellStart"/>
            <w:r w:rsidRPr="00975A8F">
              <w:rPr>
                <w:sz w:val="16"/>
                <w:szCs w:val="16"/>
              </w:rPr>
              <w:t>rangordeHypotheek</w:t>
            </w:r>
            <w:proofErr w:type="spellEnd"/>
          </w:p>
          <w:p w14:paraId="11183E33" w14:textId="77777777" w:rsidR="00907D9C" w:rsidRDefault="00907D9C" w:rsidP="00907D9C">
            <w:pPr>
              <w:spacing w:line="240" w:lineRule="auto"/>
              <w:rPr>
                <w:sz w:val="16"/>
                <w:szCs w:val="16"/>
                <w:u w:val="single"/>
              </w:rPr>
            </w:pPr>
          </w:p>
          <w:p w14:paraId="6A16E39F" w14:textId="77777777" w:rsidR="00907D9C" w:rsidRPr="002274B6" w:rsidRDefault="00907D9C" w:rsidP="00907D9C">
            <w:pPr>
              <w:spacing w:line="240" w:lineRule="auto"/>
              <w:rPr>
                <w:sz w:val="16"/>
                <w:szCs w:val="16"/>
                <w:u w:val="single"/>
              </w:rPr>
            </w:pPr>
            <w:r w:rsidRPr="002274B6">
              <w:rPr>
                <w:sz w:val="16"/>
                <w:szCs w:val="16"/>
                <w:u w:val="single"/>
              </w:rPr>
              <w:t>Mapping hypotheekbedrag:</w:t>
            </w:r>
          </w:p>
          <w:p w14:paraId="0B273457"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7A0F9E75" w14:textId="77777777" w:rsidR="00907D9C" w:rsidRPr="002274B6" w:rsidRDefault="00907D9C" w:rsidP="00907D9C">
            <w:pPr>
              <w:spacing w:line="240" w:lineRule="auto"/>
              <w:rPr>
                <w:sz w:val="16"/>
                <w:szCs w:val="16"/>
              </w:rPr>
            </w:pPr>
            <w:r w:rsidRPr="002274B6">
              <w:rPr>
                <w:sz w:val="16"/>
                <w:szCs w:val="16"/>
              </w:rPr>
              <w:tab/>
              <w:t>./hoofdsom/som</w:t>
            </w:r>
            <w:r w:rsidRPr="002274B6" w:rsidDel="00C46A8C">
              <w:rPr>
                <w:sz w:val="16"/>
                <w:szCs w:val="16"/>
              </w:rPr>
              <w:t xml:space="preserve"> </w:t>
            </w:r>
          </w:p>
          <w:p w14:paraId="443ED8D4" w14:textId="77777777" w:rsidR="00907D9C" w:rsidRDefault="00907D9C" w:rsidP="00907D9C">
            <w:pPr>
              <w:spacing w:line="240" w:lineRule="auto"/>
              <w:rPr>
                <w:sz w:val="16"/>
                <w:szCs w:val="16"/>
              </w:rPr>
            </w:pPr>
            <w:r w:rsidRPr="002274B6">
              <w:rPr>
                <w:sz w:val="16"/>
                <w:szCs w:val="16"/>
              </w:rPr>
              <w:tab/>
              <w:t>./hoofdsom/valuta</w:t>
            </w:r>
          </w:p>
          <w:p w14:paraId="3A110D44" w14:textId="77777777" w:rsidR="00907D9C" w:rsidRDefault="00907D9C" w:rsidP="00907D9C">
            <w:pPr>
              <w:spacing w:line="240" w:lineRule="auto"/>
              <w:rPr>
                <w:sz w:val="16"/>
                <w:szCs w:val="16"/>
              </w:rPr>
            </w:pPr>
          </w:p>
          <w:p w14:paraId="3B36B1C9" w14:textId="77777777" w:rsidR="00907D9C" w:rsidRDefault="00907D9C" w:rsidP="00907D9C">
            <w:pPr>
              <w:spacing w:line="240" w:lineRule="auto"/>
              <w:rPr>
                <w:sz w:val="16"/>
                <w:szCs w:val="16"/>
                <w:u w:val="single"/>
              </w:rPr>
            </w:pPr>
            <w:r w:rsidRPr="000B2B84">
              <w:rPr>
                <w:sz w:val="16"/>
                <w:szCs w:val="16"/>
                <w:u w:val="single"/>
              </w:rPr>
              <w:t>Mapping tonen rentepercentage:</w:t>
            </w:r>
          </w:p>
          <w:p w14:paraId="3C4F3BD2"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46B6ABEC" w14:textId="04869C2D" w:rsidR="00907D9C" w:rsidRPr="00DB7FA4" w:rsidRDefault="00907D9C" w:rsidP="00907D9C">
            <w:pPr>
              <w:keepNext/>
              <w:spacing w:line="240" w:lineRule="auto"/>
              <w:rPr>
                <w:sz w:val="16"/>
                <w:szCs w:val="16"/>
              </w:rPr>
            </w:pPr>
            <w:r w:rsidRPr="00DB7FA4">
              <w:rPr>
                <w:sz w:val="16"/>
                <w:szCs w:val="16"/>
              </w:rPr>
              <w:lastRenderedPageBreak/>
              <w:t>/</w:t>
            </w:r>
            <w:proofErr w:type="spellStart"/>
            <w:r w:rsidRPr="00DB7FA4">
              <w:rPr>
                <w:sz w:val="16"/>
                <w:szCs w:val="16"/>
              </w:rPr>
              <w:t>tia_</w:t>
            </w:r>
            <w:r w:rsidR="00A73277">
              <w:rPr>
                <w:sz w:val="16"/>
                <w:szCs w:val="16"/>
              </w:rPr>
              <w:t>t</w:t>
            </w:r>
            <w:r w:rsidRPr="00DB7FA4">
              <w:rPr>
                <w:sz w:val="16"/>
                <w:szCs w:val="16"/>
              </w:rPr>
              <w:t>ekst</w:t>
            </w:r>
            <w:r w:rsidR="00A73277">
              <w:rPr>
                <w:sz w:val="16"/>
                <w:szCs w:val="16"/>
              </w:rPr>
              <w:t>k</w:t>
            </w:r>
            <w:r w:rsidRPr="00DB7FA4">
              <w:rPr>
                <w:sz w:val="16"/>
                <w:szCs w:val="16"/>
              </w:rPr>
              <w:t>euze</w:t>
            </w:r>
            <w:proofErr w:type="spellEnd"/>
          </w:p>
          <w:p w14:paraId="68EE6542" w14:textId="77777777" w:rsidR="00907D9C" w:rsidRPr="00DB7FA4" w:rsidRDefault="00907D9C" w:rsidP="00907D9C">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t>
            </w:r>
            <w:r>
              <w:rPr>
                <w:sz w:val="16"/>
                <w:szCs w:val="16"/>
              </w:rPr>
              <w:t>Rentepercentage</w:t>
            </w:r>
            <w:proofErr w:type="spellEnd"/>
            <w:r w:rsidRPr="00DB7FA4">
              <w:rPr>
                <w:sz w:val="16"/>
                <w:szCs w:val="16"/>
              </w:rPr>
              <w:t>’)</w:t>
            </w:r>
          </w:p>
          <w:p w14:paraId="1CAF7DBB" w14:textId="77777777" w:rsidR="00907D9C" w:rsidRDefault="00907D9C" w:rsidP="00907D9C">
            <w:pPr>
              <w:spacing w:line="240" w:lineRule="auto"/>
              <w:rPr>
                <w:sz w:val="16"/>
                <w:szCs w:val="16"/>
              </w:rPr>
            </w:pPr>
            <w:r>
              <w:rPr>
                <w:sz w:val="16"/>
                <w:szCs w:val="16"/>
              </w:rPr>
              <w:t xml:space="preserve">      </w:t>
            </w:r>
            <w:r w:rsidRPr="00DB7FA4">
              <w:rPr>
                <w:sz w:val="16"/>
                <w:szCs w:val="16"/>
              </w:rPr>
              <w:t>./</w:t>
            </w:r>
            <w:r w:rsidRPr="005878AA">
              <w:rPr>
                <w:sz w:val="16"/>
                <w:szCs w:val="16"/>
              </w:rPr>
              <w:t>tekst</w:t>
            </w:r>
            <w:r>
              <w:rPr>
                <w:sz w:val="16"/>
                <w:szCs w:val="16"/>
              </w:rPr>
              <w:t>(getal in cijfers)</w:t>
            </w:r>
          </w:p>
          <w:p w14:paraId="13771FDD" w14:textId="77777777" w:rsidR="00907D9C" w:rsidRDefault="00907D9C" w:rsidP="00907D9C">
            <w:pPr>
              <w:spacing w:before="72" w:line="240" w:lineRule="auto"/>
              <w:rPr>
                <w:sz w:val="16"/>
                <w:szCs w:val="16"/>
                <w:u w:val="single"/>
              </w:rPr>
            </w:pPr>
          </w:p>
          <w:p w14:paraId="5C0E2C36" w14:textId="77777777" w:rsidR="00907D9C" w:rsidRPr="00A27AED" w:rsidRDefault="00907D9C" w:rsidP="00907D9C">
            <w:pPr>
              <w:spacing w:before="72" w:line="240" w:lineRule="auto"/>
              <w:rPr>
                <w:sz w:val="16"/>
                <w:szCs w:val="16"/>
                <w:u w:val="single"/>
              </w:rPr>
            </w:pPr>
            <w:r w:rsidRPr="00A27AED">
              <w:rPr>
                <w:sz w:val="16"/>
                <w:szCs w:val="16"/>
                <w:u w:val="single"/>
              </w:rPr>
              <w:t>Mapping bedrag:</w:t>
            </w:r>
          </w:p>
          <w:p w14:paraId="26C30609"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22CB48C2" w14:textId="77777777" w:rsidR="00907D9C" w:rsidRPr="005D4352" w:rsidRDefault="00907D9C" w:rsidP="00907D9C">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/som</w:t>
            </w:r>
          </w:p>
          <w:p w14:paraId="6BB30ADF" w14:textId="77777777" w:rsidR="00907D9C" w:rsidRPr="005D4352" w:rsidRDefault="00907D9C" w:rsidP="00907D9C">
            <w:pPr>
              <w:spacing w:line="240" w:lineRule="auto"/>
              <w:rPr>
                <w:sz w:val="16"/>
                <w:szCs w:val="16"/>
              </w:rPr>
            </w:pPr>
            <w:r w:rsidRPr="005D4352">
              <w:rPr>
                <w:sz w:val="16"/>
                <w:szCs w:val="16"/>
              </w:rPr>
              <w:tab/>
              <w:t>./</w:t>
            </w:r>
            <w:proofErr w:type="spellStart"/>
            <w:r w:rsidRPr="005D4352">
              <w:rPr>
                <w:sz w:val="16"/>
                <w:szCs w:val="16"/>
              </w:rPr>
              <w:t>bedragRente</w:t>
            </w:r>
            <w:proofErr w:type="spellEnd"/>
            <w:r w:rsidRPr="005D4352">
              <w:rPr>
                <w:sz w:val="16"/>
                <w:szCs w:val="16"/>
              </w:rPr>
              <w:t>/valuta</w:t>
            </w:r>
          </w:p>
          <w:p w14:paraId="4EB50964" w14:textId="77777777" w:rsidR="00907D9C" w:rsidRPr="00ED3FA0" w:rsidRDefault="00907D9C" w:rsidP="00907D9C">
            <w:pPr>
              <w:rPr>
                <w:szCs w:val="18"/>
              </w:rPr>
            </w:pPr>
          </w:p>
          <w:p w14:paraId="12362F40" w14:textId="77777777" w:rsidR="00907D9C" w:rsidRPr="00A27AED" w:rsidRDefault="00907D9C" w:rsidP="00907D9C">
            <w:pPr>
              <w:spacing w:before="72" w:line="240" w:lineRule="auto"/>
              <w:rPr>
                <w:sz w:val="16"/>
                <w:szCs w:val="16"/>
                <w:u w:val="single"/>
              </w:rPr>
            </w:pPr>
            <w:r w:rsidRPr="00A27AED">
              <w:rPr>
                <w:sz w:val="16"/>
                <w:szCs w:val="16"/>
                <w:u w:val="single"/>
              </w:rPr>
              <w:t>Mapping totaalbedrag:</w:t>
            </w:r>
          </w:p>
          <w:p w14:paraId="43BF6FA2" w14:textId="77777777" w:rsidR="00907D9C" w:rsidRDefault="00907D9C" w:rsidP="00907D9C">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222A7B56" w14:textId="77777777" w:rsidR="00907D9C" w:rsidRPr="005D4352" w:rsidRDefault="00907D9C" w:rsidP="00907D9C">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/som</w:t>
            </w:r>
          </w:p>
          <w:p w14:paraId="52CA51C8" w14:textId="77777777" w:rsidR="00907D9C" w:rsidRDefault="00907D9C" w:rsidP="00907D9C">
            <w:pPr>
              <w:spacing w:line="240" w:lineRule="auto"/>
              <w:rPr>
                <w:sz w:val="16"/>
                <w:szCs w:val="16"/>
              </w:rPr>
            </w:pPr>
            <w:r w:rsidRPr="005D4352">
              <w:rPr>
                <w:sz w:val="16"/>
                <w:szCs w:val="16"/>
              </w:rPr>
              <w:tab/>
              <w:t>./</w:t>
            </w:r>
            <w:proofErr w:type="spellStart"/>
            <w:r w:rsidRPr="005D4352">
              <w:rPr>
                <w:sz w:val="16"/>
                <w:szCs w:val="16"/>
              </w:rPr>
              <w:t>bedragTotaal</w:t>
            </w:r>
            <w:proofErr w:type="spellEnd"/>
            <w:r w:rsidRPr="005D4352">
              <w:rPr>
                <w:sz w:val="16"/>
                <w:szCs w:val="16"/>
              </w:rPr>
              <w:t>/valuta</w:t>
            </w:r>
          </w:p>
          <w:p w14:paraId="52D21845" w14:textId="5C062E6F" w:rsidR="00B22CA4" w:rsidRDefault="00B22CA4" w:rsidP="008F2A69">
            <w:pPr>
              <w:spacing w:line="240" w:lineRule="auto"/>
              <w:rPr>
                <w:sz w:val="16"/>
                <w:szCs w:val="16"/>
              </w:rPr>
            </w:pPr>
          </w:p>
        </w:tc>
      </w:tr>
      <w:tr w:rsidR="00E91AB7" w:rsidRPr="00D77156" w14:paraId="44875185" w14:textId="77777777" w:rsidTr="00E91AB7">
        <w:trPr>
          <w:tblHeader/>
        </w:trPr>
        <w:tc>
          <w:tcPr>
            <w:tcW w:w="6771" w:type="dxa"/>
            <w:tcBorders>
              <w:top w:val="single" w:sz="6" w:space="0" w:color="000000"/>
              <w:left w:val="single" w:sz="6" w:space="0" w:color="000000"/>
              <w:bottom w:val="single" w:sz="4" w:space="0" w:color="auto"/>
              <w:right w:val="single" w:sz="6" w:space="0" w:color="000000"/>
            </w:tcBorders>
            <w:shd w:val="clear" w:color="auto" w:fill="auto"/>
          </w:tcPr>
          <w:p w14:paraId="76ECBC59" w14:textId="4B52C15F" w:rsidR="00E91AB7" w:rsidRPr="008F2A69" w:rsidRDefault="00E91AB7" w:rsidP="008F2A69">
            <w:pPr>
              <w:widowControl w:val="0"/>
              <w:tabs>
                <w:tab w:val="left" w:pos="-1440"/>
                <w:tab w:val="left" w:pos="-720"/>
              </w:tabs>
              <w:suppressAutoHyphens/>
              <w:spacing w:line="240" w:lineRule="auto"/>
              <w:rPr>
                <w:rFonts w:cs="Arial"/>
                <w:color w:val="FF0000"/>
                <w:sz w:val="20"/>
              </w:rPr>
            </w:pPr>
            <w:r w:rsidRPr="000B2B84">
              <w:rPr>
                <w:rFonts w:cs="Arial"/>
                <w:color w:val="800080"/>
                <w:sz w:val="20"/>
              </w:rPr>
              <w:lastRenderedPageBreak/>
              <w:t>en</w:t>
            </w:r>
          </w:p>
        </w:tc>
        <w:tc>
          <w:tcPr>
            <w:tcW w:w="7371" w:type="dxa"/>
            <w:tcBorders>
              <w:top w:val="single" w:sz="6" w:space="0" w:color="000000"/>
              <w:left w:val="single" w:sz="6" w:space="0" w:color="000000"/>
              <w:bottom w:val="single" w:sz="6" w:space="0" w:color="000000"/>
              <w:right w:val="single" w:sz="6" w:space="0" w:color="000000"/>
            </w:tcBorders>
            <w:shd w:val="clear" w:color="auto" w:fill="auto"/>
          </w:tcPr>
          <w:p w14:paraId="73029126" w14:textId="63EB53C4" w:rsidR="00E91AB7" w:rsidRPr="00E5072E" w:rsidRDefault="00E91AB7" w:rsidP="00E5072E">
            <w:pPr>
              <w:spacing w:line="240" w:lineRule="auto"/>
              <w:rPr>
                <w:sz w:val="16"/>
                <w:szCs w:val="16"/>
              </w:rPr>
            </w:pPr>
            <w:r>
              <w:rPr>
                <w:sz w:val="16"/>
                <w:szCs w:val="16"/>
              </w:rPr>
              <w:t>Optionele tekst en wordt alleen getoond als er een Tweede inschrijving hypotheek volgt. Volgt aansluitend op de vorige tekst.</w:t>
            </w:r>
          </w:p>
        </w:tc>
      </w:tr>
    </w:tbl>
    <w:p w14:paraId="70A0A7C4" w14:textId="77777777" w:rsidR="00926790" w:rsidRDefault="00926790"/>
    <w:p w14:paraId="3D9E535A" w14:textId="57472859" w:rsidR="00926790" w:rsidRDefault="002274B6" w:rsidP="002274B6">
      <w:pPr>
        <w:pStyle w:val="Kop3"/>
      </w:pPr>
      <w:bookmarkStart w:id="63" w:name="_Toc70931634"/>
      <w:r>
        <w:t>Registergoederen</w:t>
      </w:r>
      <w:bookmarkEnd w:id="63"/>
    </w:p>
    <w:p w14:paraId="5FE3B22D" w14:textId="77777777" w:rsidR="00BD45C2" w:rsidRPr="008F2A69" w:rsidRDefault="00BD45C2" w:rsidP="008F2A69"/>
    <w:tbl>
      <w:tblPr>
        <w:tblStyle w:val="Tabelraster"/>
        <w:tblW w:w="14170" w:type="dxa"/>
        <w:tblLook w:val="04A0" w:firstRow="1" w:lastRow="0" w:firstColumn="1" w:lastColumn="0" w:noHBand="0" w:noVBand="1"/>
      </w:tblPr>
      <w:tblGrid>
        <w:gridCol w:w="6799"/>
        <w:gridCol w:w="7371"/>
      </w:tblGrid>
      <w:tr w:rsidR="002274B6" w14:paraId="05F387F3" w14:textId="77777777" w:rsidTr="00724028">
        <w:tc>
          <w:tcPr>
            <w:tcW w:w="6799" w:type="dxa"/>
            <w:shd w:val="clear" w:color="auto" w:fill="BDD6EE" w:themeFill="accent1" w:themeFillTint="66"/>
          </w:tcPr>
          <w:p w14:paraId="0198603B" w14:textId="456015A5" w:rsidR="002274B6" w:rsidRDefault="002274B6" w:rsidP="002274B6">
            <w:pPr>
              <w:rPr>
                <w:lang w:val="nl"/>
              </w:rPr>
            </w:pPr>
            <w:r w:rsidRPr="00926790">
              <w:rPr>
                <w:rFonts w:cs="Arial"/>
                <w:b/>
                <w:bCs/>
                <w:color w:val="000000" w:themeColor="text1"/>
                <w:sz w:val="20"/>
              </w:rPr>
              <w:t>Modeldocument tekst</w:t>
            </w:r>
          </w:p>
        </w:tc>
        <w:tc>
          <w:tcPr>
            <w:tcW w:w="7371" w:type="dxa"/>
            <w:shd w:val="clear" w:color="auto" w:fill="BDD6EE" w:themeFill="accent1" w:themeFillTint="66"/>
          </w:tcPr>
          <w:p w14:paraId="4DB077DF" w14:textId="72E34B72" w:rsidR="002274B6" w:rsidRDefault="002274B6" w:rsidP="002274B6">
            <w:pPr>
              <w:rPr>
                <w:lang w:val="nl"/>
              </w:rPr>
            </w:pPr>
            <w:r w:rsidRPr="00926790">
              <w:rPr>
                <w:b/>
                <w:bCs/>
                <w:color w:val="000000" w:themeColor="text1"/>
                <w:szCs w:val="18"/>
              </w:rPr>
              <w:t>Toelichting</w:t>
            </w:r>
          </w:p>
        </w:tc>
      </w:tr>
      <w:tr w:rsidR="002274B6" w14:paraId="06496C90" w14:textId="77777777" w:rsidTr="002274B6">
        <w:tc>
          <w:tcPr>
            <w:tcW w:w="6799" w:type="dxa"/>
          </w:tcPr>
          <w:p w14:paraId="67EF8DB7" w14:textId="77777777" w:rsidR="002274B6" w:rsidRPr="00B155D9" w:rsidRDefault="002274B6" w:rsidP="002274B6">
            <w:pPr>
              <w:tabs>
                <w:tab w:val="left" w:pos="-1440"/>
                <w:tab w:val="left" w:pos="-720"/>
              </w:tabs>
              <w:suppressAutoHyphens/>
              <w:rPr>
                <w:rFonts w:cs="Arial"/>
                <w:b/>
                <w:bCs/>
                <w:color w:val="FF0000"/>
                <w:sz w:val="20"/>
              </w:rPr>
            </w:pPr>
            <w:r w:rsidRPr="00B155D9">
              <w:rPr>
                <w:rFonts w:cs="Arial"/>
                <w:b/>
                <w:bCs/>
                <w:color w:val="FF0000"/>
                <w:sz w:val="20"/>
              </w:rPr>
              <w:t>A.</w:t>
            </w:r>
            <w:r>
              <w:rPr>
                <w:rFonts w:cs="Arial"/>
                <w:b/>
                <w:bCs/>
                <w:color w:val="FF0000"/>
                <w:sz w:val="20"/>
              </w:rPr>
              <w:t>2</w:t>
            </w:r>
            <w:r w:rsidRPr="00B155D9">
              <w:rPr>
                <w:rFonts w:cs="Arial"/>
                <w:b/>
                <w:bCs/>
                <w:color w:val="FF0000"/>
                <w:sz w:val="20"/>
              </w:rPr>
              <w:t>. Registergoed(eren)</w:t>
            </w:r>
          </w:p>
          <w:p w14:paraId="29D8856B" w14:textId="77777777" w:rsidR="00D157C1" w:rsidRPr="00A27AED" w:rsidRDefault="00D157C1" w:rsidP="00D157C1">
            <w:pPr>
              <w:tabs>
                <w:tab w:val="left" w:pos="-1440"/>
                <w:tab w:val="left" w:pos="-720"/>
              </w:tabs>
              <w:suppressAutoHyphens/>
              <w:rPr>
                <w:rFonts w:cs="Arial"/>
                <w:color w:val="FF0000"/>
                <w:sz w:val="20"/>
              </w:rPr>
            </w:pPr>
            <w:r>
              <w:rPr>
                <w:rFonts w:cs="Arial"/>
                <w:color w:val="FF0000"/>
                <w:sz w:val="20"/>
              </w:rPr>
              <w:t xml:space="preserve">Registergoed </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r>
              <w:rPr>
                <w:rFonts w:cs="Arial"/>
                <w:sz w:val="20"/>
              </w:rPr>
              <w:t>volgnummer registergoed</w:t>
            </w:r>
            <w:r w:rsidRPr="00860647">
              <w:rPr>
                <w:rFonts w:cs="Arial"/>
                <w:sz w:val="20"/>
              </w:rPr>
              <w:fldChar w:fldCharType="begin"/>
            </w:r>
            <w:r w:rsidRPr="00860647">
              <w:rPr>
                <w:rFonts w:cs="Arial"/>
                <w:sz w:val="20"/>
              </w:rPr>
              <w:instrText>MacroButton Nomacro §</w:instrText>
            </w:r>
            <w:r w:rsidRPr="00860647">
              <w:rPr>
                <w:rFonts w:cs="Arial"/>
                <w:sz w:val="20"/>
              </w:rPr>
              <w:fldChar w:fldCharType="end"/>
            </w:r>
          </w:p>
          <w:p w14:paraId="7283167C" w14:textId="77777777" w:rsidR="00D157C1" w:rsidRDefault="00D157C1" w:rsidP="00D157C1">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p>
          <w:p w14:paraId="76ABBDE7" w14:textId="77777777" w:rsidR="002274B6" w:rsidRDefault="002274B6" w:rsidP="002274B6">
            <w:pPr>
              <w:rPr>
                <w:lang w:val="nl"/>
              </w:rPr>
            </w:pPr>
          </w:p>
        </w:tc>
        <w:tc>
          <w:tcPr>
            <w:tcW w:w="7371" w:type="dxa"/>
          </w:tcPr>
          <w:p w14:paraId="3DDE56EB" w14:textId="77777777" w:rsidR="00D157C1" w:rsidRDefault="00D157C1" w:rsidP="002274B6">
            <w:pPr>
              <w:spacing w:line="240" w:lineRule="auto"/>
              <w:rPr>
                <w:sz w:val="16"/>
                <w:szCs w:val="16"/>
              </w:rPr>
            </w:pPr>
          </w:p>
          <w:p w14:paraId="560FE8F7" w14:textId="75895A11" w:rsidR="002274B6" w:rsidRDefault="002274B6" w:rsidP="002274B6">
            <w:pPr>
              <w:spacing w:line="240" w:lineRule="auto"/>
              <w:rPr>
                <w:sz w:val="16"/>
                <w:szCs w:val="16"/>
              </w:rPr>
            </w:pPr>
            <w:r w:rsidRPr="008F2A69">
              <w:rPr>
                <w:sz w:val="16"/>
                <w:szCs w:val="16"/>
              </w:rPr>
              <w:t xml:space="preserve">Herhalende combinatie van één TEKSTBLOK RECHT met één TEKSTBLOK REGISTERGOED. </w:t>
            </w:r>
          </w:p>
          <w:p w14:paraId="31513743" w14:textId="0859A336" w:rsidR="00D157C1" w:rsidRPr="008F2A69" w:rsidRDefault="00D157C1" w:rsidP="002274B6">
            <w:pPr>
              <w:spacing w:line="240" w:lineRule="auto"/>
              <w:rPr>
                <w:sz w:val="16"/>
                <w:szCs w:val="16"/>
              </w:rPr>
            </w:pPr>
            <w:r>
              <w:rPr>
                <w:sz w:val="16"/>
                <w:szCs w:val="16"/>
              </w:rPr>
              <w:t>Voor elk opgenomen inschrijving hypotheek wordt het volgnummer getoond</w:t>
            </w:r>
            <w:r w:rsidR="00D12F61">
              <w:rPr>
                <w:sz w:val="16"/>
                <w:szCs w:val="16"/>
              </w:rPr>
              <w:t>, beginnend bij “1”,</w:t>
            </w:r>
            <w:r>
              <w:rPr>
                <w:sz w:val="16"/>
                <w:szCs w:val="16"/>
              </w:rPr>
              <w:t xml:space="preserve"> </w:t>
            </w:r>
            <w:r w:rsidR="00D12F61">
              <w:rPr>
                <w:sz w:val="16"/>
                <w:szCs w:val="16"/>
              </w:rPr>
              <w:t>met een opsomming van de</w:t>
            </w:r>
            <w:r>
              <w:rPr>
                <w:sz w:val="16"/>
                <w:szCs w:val="16"/>
              </w:rPr>
              <w:t xml:space="preserve"> daarbij bij</w:t>
            </w:r>
            <w:r w:rsidR="00907D9C">
              <w:rPr>
                <w:sz w:val="16"/>
                <w:szCs w:val="16"/>
              </w:rPr>
              <w:t>be</w:t>
            </w:r>
            <w:r>
              <w:rPr>
                <w:sz w:val="16"/>
                <w:szCs w:val="16"/>
              </w:rPr>
              <w:t>horende objecten.</w:t>
            </w:r>
            <w:r w:rsidR="00D12F61">
              <w:rPr>
                <w:sz w:val="16"/>
                <w:szCs w:val="16"/>
              </w:rPr>
              <w:t xml:space="preserve"> De objecten worden opvolgend genummerd per volgnummer, elk beginnend bij “a.”.</w:t>
            </w:r>
          </w:p>
          <w:p w14:paraId="3B6941AB" w14:textId="77777777" w:rsidR="002274B6" w:rsidRPr="008F2A69" w:rsidRDefault="002274B6" w:rsidP="002274B6">
            <w:pPr>
              <w:spacing w:line="240" w:lineRule="auto"/>
              <w:rPr>
                <w:sz w:val="16"/>
                <w:szCs w:val="16"/>
              </w:rPr>
            </w:pPr>
          </w:p>
          <w:p w14:paraId="50091337" w14:textId="3FADDC1D" w:rsidR="002274B6" w:rsidRPr="008F2A69" w:rsidRDefault="002274B6" w:rsidP="002274B6">
            <w:pPr>
              <w:spacing w:line="240" w:lineRule="auto"/>
              <w:rPr>
                <w:sz w:val="16"/>
                <w:szCs w:val="16"/>
              </w:rPr>
            </w:pPr>
            <w:r w:rsidRPr="008F2A69">
              <w:rPr>
                <w:sz w:val="16"/>
                <w:szCs w:val="16"/>
              </w:rPr>
              <w:t>Er moet minimaal één combinatie recht/registergoed zijn</w:t>
            </w:r>
            <w:r w:rsidR="00D12F61">
              <w:rPr>
                <w:sz w:val="16"/>
                <w:szCs w:val="16"/>
              </w:rPr>
              <w:t xml:space="preserve"> per inschrijving hypotheek</w:t>
            </w:r>
            <w:r w:rsidRPr="008F2A69">
              <w:rPr>
                <w:sz w:val="16"/>
                <w:szCs w:val="16"/>
              </w:rPr>
              <w:t>, er kunnen er meerdere zijn.</w:t>
            </w:r>
          </w:p>
          <w:p w14:paraId="0732F382" w14:textId="77777777" w:rsidR="002274B6" w:rsidRPr="008F2A69" w:rsidRDefault="002274B6" w:rsidP="002274B6">
            <w:pPr>
              <w:spacing w:line="240" w:lineRule="auto"/>
              <w:rPr>
                <w:sz w:val="16"/>
                <w:szCs w:val="16"/>
              </w:rPr>
            </w:pPr>
          </w:p>
          <w:p w14:paraId="48B4837D" w14:textId="77777777" w:rsidR="002274B6" w:rsidRPr="008F2A69" w:rsidRDefault="002274B6" w:rsidP="002274B6">
            <w:pPr>
              <w:spacing w:line="240" w:lineRule="auto"/>
              <w:rPr>
                <w:sz w:val="16"/>
                <w:szCs w:val="16"/>
              </w:rPr>
            </w:pPr>
            <w:r w:rsidRPr="008F2A69">
              <w:rPr>
                <w:sz w:val="16"/>
                <w:szCs w:val="16"/>
              </w:rPr>
              <w:t xml:space="preserve">Van TEKSTBLOK REGISTERGOED zijn alleen de objecten perceel, appartementsrecht, netwerk en schip van toepassing. </w:t>
            </w:r>
          </w:p>
          <w:p w14:paraId="50253444" w14:textId="77777777" w:rsidR="002274B6" w:rsidRPr="008F2A69" w:rsidRDefault="002274B6" w:rsidP="002274B6">
            <w:pPr>
              <w:spacing w:line="240" w:lineRule="auto"/>
              <w:rPr>
                <w:sz w:val="16"/>
                <w:szCs w:val="16"/>
              </w:rPr>
            </w:pPr>
          </w:p>
          <w:p w14:paraId="3E52F716" w14:textId="160625B8" w:rsidR="002274B6" w:rsidRDefault="002274B6" w:rsidP="002274B6">
            <w:pPr>
              <w:spacing w:line="240" w:lineRule="auto"/>
              <w:rPr>
                <w:sz w:val="16"/>
                <w:szCs w:val="16"/>
              </w:rPr>
            </w:pPr>
            <w:r w:rsidRPr="008F2A69">
              <w:rPr>
                <w:sz w:val="16"/>
                <w:szCs w:val="16"/>
              </w:rPr>
              <w:t>Bij meer combinaties TEKSTBLOK RECHT en REGISTERGOED wordt de laatste combinatie afgesloten met een komma ‘,’ en de andere combinaties met een puntkomma ‘;’.</w:t>
            </w:r>
          </w:p>
          <w:p w14:paraId="0589D8F8" w14:textId="77777777" w:rsidR="00D157C1" w:rsidRPr="008F2A69" w:rsidRDefault="00D157C1" w:rsidP="002274B6">
            <w:pPr>
              <w:spacing w:line="240" w:lineRule="auto"/>
              <w:rPr>
                <w:sz w:val="16"/>
                <w:szCs w:val="16"/>
              </w:rPr>
            </w:pPr>
          </w:p>
          <w:p w14:paraId="0FDDCD6E" w14:textId="77777777" w:rsidR="002274B6" w:rsidRPr="008F2A69" w:rsidRDefault="002274B6" w:rsidP="002274B6">
            <w:pPr>
              <w:spacing w:line="240" w:lineRule="auto"/>
              <w:rPr>
                <w:sz w:val="16"/>
                <w:szCs w:val="16"/>
              </w:rPr>
            </w:pPr>
          </w:p>
          <w:p w14:paraId="4B1E9E8C" w14:textId="77777777" w:rsidR="002274B6" w:rsidRPr="008F2A69" w:rsidRDefault="002274B6" w:rsidP="002274B6">
            <w:pPr>
              <w:spacing w:line="240" w:lineRule="auto"/>
              <w:rPr>
                <w:sz w:val="16"/>
                <w:szCs w:val="16"/>
              </w:rPr>
            </w:pPr>
            <w:r w:rsidRPr="008F2A69">
              <w:rPr>
                <w:sz w:val="16"/>
                <w:szCs w:val="16"/>
                <w:u w:val="single"/>
              </w:rPr>
              <w:t>Mapping:</w:t>
            </w:r>
            <w:r w:rsidRPr="008F2A69">
              <w:rPr>
                <w:sz w:val="16"/>
                <w:szCs w:val="16"/>
              </w:rPr>
              <w:t xml:space="preserve"> </w:t>
            </w:r>
          </w:p>
          <w:p w14:paraId="70B5336D" w14:textId="0705C963" w:rsidR="002274B6" w:rsidRPr="008F2A69" w:rsidRDefault="002274B6" w:rsidP="002274B6">
            <w:pPr>
              <w:spacing w:line="240" w:lineRule="auto"/>
              <w:rPr>
                <w:sz w:val="16"/>
                <w:szCs w:val="16"/>
              </w:rPr>
            </w:pPr>
            <w:r w:rsidRPr="008F2A69">
              <w:rPr>
                <w:sz w:val="16"/>
                <w:szCs w:val="16"/>
              </w:rPr>
              <w:t>//</w:t>
            </w:r>
            <w:proofErr w:type="spellStart"/>
            <w:r w:rsidRPr="008F2A69">
              <w:rPr>
                <w:sz w:val="16"/>
                <w:szCs w:val="16"/>
              </w:rPr>
              <w:t>IMKAD_AangebodenStuk</w:t>
            </w:r>
            <w:proofErr w:type="spellEnd"/>
            <w:r w:rsidRPr="008F2A69">
              <w:rPr>
                <w:sz w:val="16"/>
                <w:szCs w:val="16"/>
              </w:rPr>
              <w:t>/</w:t>
            </w:r>
            <w:proofErr w:type="spellStart"/>
            <w:r w:rsidRPr="008F2A69">
              <w:rPr>
                <w:sz w:val="16"/>
                <w:szCs w:val="16"/>
              </w:rPr>
              <w:t>StukdeelHypotheek</w:t>
            </w:r>
            <w:proofErr w:type="spellEnd"/>
            <w:r w:rsidR="00591176" w:rsidRPr="005D4352">
              <w:rPr>
                <w:rFonts w:cs="Arial"/>
                <w:sz w:val="16"/>
                <w:szCs w:val="16"/>
              </w:rPr>
              <w:t>[</w:t>
            </w:r>
            <w:proofErr w:type="spellStart"/>
            <w:r w:rsidR="00591176" w:rsidRPr="005D4352">
              <w:rPr>
                <w:rFonts w:cs="Arial"/>
                <w:sz w:val="16"/>
                <w:szCs w:val="16"/>
              </w:rPr>
              <w:t>aanduidingHypotheek</w:t>
            </w:r>
            <w:proofErr w:type="spellEnd"/>
            <w:r w:rsidR="00591176" w:rsidRPr="005D4352">
              <w:rPr>
                <w:rFonts w:cs="Arial"/>
                <w:sz w:val="16"/>
                <w:szCs w:val="16"/>
              </w:rPr>
              <w:t xml:space="preserve"> = niet aanwezig]</w:t>
            </w:r>
          </w:p>
          <w:p w14:paraId="7282E33E" w14:textId="65CFDA1B" w:rsidR="002274B6" w:rsidRDefault="002274B6" w:rsidP="002274B6">
            <w:pPr>
              <w:spacing w:line="240" w:lineRule="auto"/>
              <w:rPr>
                <w:sz w:val="16"/>
                <w:szCs w:val="16"/>
              </w:rPr>
            </w:pPr>
            <w:r w:rsidRPr="008F2A69">
              <w:rPr>
                <w:sz w:val="16"/>
                <w:szCs w:val="16"/>
              </w:rPr>
              <w:t>/</w:t>
            </w:r>
            <w:proofErr w:type="spellStart"/>
            <w:r w:rsidRPr="008F2A69">
              <w:rPr>
                <w:sz w:val="16"/>
                <w:szCs w:val="16"/>
              </w:rPr>
              <w:t>IMKAD_ZakelijkRecht</w:t>
            </w:r>
            <w:proofErr w:type="spellEnd"/>
          </w:p>
          <w:p w14:paraId="71EF2369" w14:textId="036E27E4" w:rsidR="00D157C1" w:rsidRDefault="00D157C1" w:rsidP="002274B6">
            <w:pPr>
              <w:spacing w:line="240" w:lineRule="auto"/>
              <w:rPr>
                <w:sz w:val="16"/>
                <w:szCs w:val="16"/>
              </w:rPr>
            </w:pPr>
          </w:p>
          <w:p w14:paraId="33FD0C87" w14:textId="372882BD" w:rsidR="00D157C1" w:rsidRDefault="00D157C1" w:rsidP="002274B6">
            <w:pPr>
              <w:spacing w:line="240" w:lineRule="auto"/>
              <w:rPr>
                <w:sz w:val="16"/>
                <w:szCs w:val="16"/>
                <w:u w:val="single"/>
              </w:rPr>
            </w:pPr>
            <w:r w:rsidRPr="008F2A69">
              <w:rPr>
                <w:sz w:val="16"/>
                <w:szCs w:val="16"/>
                <w:u w:val="single"/>
              </w:rPr>
              <w:t xml:space="preserve">Mapping </w:t>
            </w:r>
            <w:proofErr w:type="spellStart"/>
            <w:r w:rsidRPr="008F2A69">
              <w:rPr>
                <w:sz w:val="16"/>
                <w:szCs w:val="16"/>
                <w:u w:val="single"/>
              </w:rPr>
              <w:t>tbv</w:t>
            </w:r>
            <w:proofErr w:type="spellEnd"/>
            <w:r w:rsidRPr="008F2A69">
              <w:rPr>
                <w:sz w:val="16"/>
                <w:szCs w:val="16"/>
                <w:u w:val="single"/>
              </w:rPr>
              <w:t xml:space="preserve"> 2</w:t>
            </w:r>
            <w:r w:rsidRPr="008F2A69">
              <w:rPr>
                <w:sz w:val="16"/>
                <w:szCs w:val="16"/>
                <w:u w:val="single"/>
                <w:vertAlign w:val="superscript"/>
              </w:rPr>
              <w:t>e</w:t>
            </w:r>
            <w:r w:rsidRPr="008F2A69">
              <w:rPr>
                <w:sz w:val="16"/>
                <w:szCs w:val="16"/>
                <w:u w:val="single"/>
              </w:rPr>
              <w:t xml:space="preserve"> inschrijving hypotheek:</w:t>
            </w:r>
          </w:p>
          <w:p w14:paraId="605F6DAE" w14:textId="5426042B" w:rsidR="00D157C1" w:rsidRDefault="00D157C1" w:rsidP="00D157C1">
            <w:pPr>
              <w:spacing w:before="72" w:line="240" w:lineRule="auto"/>
              <w:rPr>
                <w:rFonts w:cs="Arial"/>
                <w:sz w:val="16"/>
                <w:szCs w:val="16"/>
              </w:rPr>
            </w:pPr>
            <w:r w:rsidRPr="00975A8F">
              <w:rPr>
                <w:rFonts w:cs="Arial"/>
                <w:sz w:val="16"/>
                <w:szCs w:val="16"/>
              </w:rPr>
              <w:t>//</w:t>
            </w:r>
            <w:proofErr w:type="spellStart"/>
            <w:r w:rsidRPr="00975A8F">
              <w:rPr>
                <w:rFonts w:cs="Arial"/>
                <w:sz w:val="16"/>
                <w:szCs w:val="16"/>
              </w:rPr>
              <w:t>IMKAD_AangebodenStuk</w:t>
            </w:r>
            <w:proofErr w:type="spellEnd"/>
            <w:r w:rsidRPr="00975A8F">
              <w:rPr>
                <w:rFonts w:cs="Arial"/>
                <w:sz w:val="16"/>
                <w:szCs w:val="16"/>
              </w:rPr>
              <w:t>/</w:t>
            </w:r>
            <w:proofErr w:type="spellStart"/>
            <w:r w:rsidRPr="00975A8F">
              <w:rPr>
                <w:rFonts w:cs="Arial"/>
                <w:sz w:val="16"/>
                <w:szCs w:val="16"/>
              </w:rPr>
              <w:t>StukdeelHypotheek</w:t>
            </w:r>
            <w:proofErr w:type="spellEnd"/>
            <w:r w:rsidRPr="00975A8F">
              <w:rPr>
                <w:rFonts w:cs="Arial"/>
                <w:sz w:val="16"/>
                <w:szCs w:val="16"/>
              </w:rPr>
              <w:t xml:space="preserve"> [</w:t>
            </w:r>
            <w:proofErr w:type="spellStart"/>
            <w:r w:rsidRPr="00975A8F">
              <w:rPr>
                <w:rFonts w:cs="Arial"/>
                <w:sz w:val="16"/>
                <w:szCs w:val="16"/>
              </w:rPr>
              <w:t>aanduidingHypotheek</w:t>
            </w:r>
            <w:proofErr w:type="spellEnd"/>
            <w:r w:rsidRPr="00975A8F">
              <w:rPr>
                <w:rFonts w:cs="Arial"/>
                <w:sz w:val="16"/>
                <w:szCs w:val="16"/>
              </w:rPr>
              <w:t xml:space="preserve"> =</w:t>
            </w:r>
            <w:r>
              <w:rPr>
                <w:rFonts w:cs="Arial"/>
                <w:sz w:val="16"/>
                <w:szCs w:val="16"/>
              </w:rPr>
              <w:t>”</w:t>
            </w:r>
            <w:proofErr w:type="spellStart"/>
            <w:r>
              <w:rPr>
                <w:rFonts w:cs="Arial"/>
                <w:sz w:val="16"/>
                <w:szCs w:val="16"/>
              </w:rPr>
              <w:t>TweedeInschrijving</w:t>
            </w:r>
            <w:proofErr w:type="spellEnd"/>
            <w:r>
              <w:rPr>
                <w:rFonts w:cs="Arial"/>
                <w:sz w:val="16"/>
                <w:szCs w:val="16"/>
              </w:rPr>
              <w:t>”</w:t>
            </w:r>
            <w:r w:rsidRPr="00975A8F">
              <w:rPr>
                <w:rFonts w:cs="Arial"/>
                <w:sz w:val="16"/>
                <w:szCs w:val="16"/>
              </w:rPr>
              <w:t>]</w:t>
            </w:r>
          </w:p>
          <w:p w14:paraId="75C4F26D" w14:textId="77777777" w:rsidR="00D157C1" w:rsidRDefault="00D157C1" w:rsidP="00D157C1">
            <w:pPr>
              <w:spacing w:line="240" w:lineRule="auto"/>
              <w:rPr>
                <w:sz w:val="16"/>
                <w:szCs w:val="16"/>
              </w:rPr>
            </w:pPr>
            <w:r w:rsidRPr="00A27AED">
              <w:rPr>
                <w:sz w:val="16"/>
                <w:szCs w:val="16"/>
              </w:rPr>
              <w:t>/</w:t>
            </w:r>
            <w:proofErr w:type="spellStart"/>
            <w:r w:rsidRPr="00A27AED">
              <w:rPr>
                <w:sz w:val="16"/>
                <w:szCs w:val="16"/>
              </w:rPr>
              <w:t>IMKAD_ZakelijkRecht</w:t>
            </w:r>
            <w:proofErr w:type="spellEnd"/>
          </w:p>
          <w:p w14:paraId="282C59B0" w14:textId="77777777" w:rsidR="00D157C1" w:rsidRPr="008F2A69" w:rsidRDefault="00D157C1" w:rsidP="002274B6">
            <w:pPr>
              <w:spacing w:line="240" w:lineRule="auto"/>
              <w:rPr>
                <w:sz w:val="16"/>
                <w:szCs w:val="16"/>
                <w:u w:val="single"/>
              </w:rPr>
            </w:pPr>
          </w:p>
          <w:p w14:paraId="2254AB19" w14:textId="77777777" w:rsidR="002274B6" w:rsidRPr="008F2A69" w:rsidRDefault="002274B6" w:rsidP="002274B6">
            <w:pPr>
              <w:spacing w:line="240" w:lineRule="auto"/>
              <w:rPr>
                <w:sz w:val="16"/>
                <w:szCs w:val="16"/>
              </w:rPr>
            </w:pPr>
            <w:r w:rsidRPr="008F2A69">
              <w:rPr>
                <w:sz w:val="16"/>
                <w:szCs w:val="16"/>
              </w:rPr>
              <w:t>-zie tekstblokken voor de verdere mapping</w:t>
            </w:r>
          </w:p>
          <w:p w14:paraId="35A1410D" w14:textId="77777777" w:rsidR="002274B6" w:rsidRDefault="002274B6" w:rsidP="002274B6">
            <w:pPr>
              <w:rPr>
                <w:lang w:val="nl"/>
              </w:rPr>
            </w:pPr>
          </w:p>
        </w:tc>
      </w:tr>
      <w:tr w:rsidR="002274B6" w14:paraId="211410B2" w14:textId="77777777" w:rsidTr="002274B6">
        <w:tc>
          <w:tcPr>
            <w:tcW w:w="6799" w:type="dxa"/>
          </w:tcPr>
          <w:p w14:paraId="37D1692E" w14:textId="277A919E" w:rsidR="002274B6" w:rsidRPr="00073451" w:rsidRDefault="002274B6" w:rsidP="00073451">
            <w:pPr>
              <w:autoSpaceDE w:val="0"/>
              <w:autoSpaceDN w:val="0"/>
              <w:adjustRightInd w:val="0"/>
              <w:rPr>
                <w:rFonts w:cs="Arial"/>
                <w:color w:val="FF0000"/>
                <w:sz w:val="20"/>
              </w:rPr>
            </w:pPr>
            <w:r w:rsidRPr="004C4DF4">
              <w:rPr>
                <w:rFonts w:cs="Arial"/>
                <w:color w:val="FF0000"/>
                <w:sz w:val="20"/>
              </w:rPr>
              <w:lastRenderedPageBreak/>
              <w:t>welk</w:t>
            </w:r>
            <w:r w:rsidRPr="004C4DF4">
              <w:rPr>
                <w:rFonts w:cs="Arial"/>
                <w:color w:val="800080"/>
                <w:sz w:val="20"/>
              </w:rPr>
              <w:t>e</w:t>
            </w:r>
            <w:r w:rsidRPr="004C4DF4">
              <w:rPr>
                <w:rFonts w:cs="Arial"/>
                <w:color w:val="FF0000"/>
                <w:sz w:val="20"/>
              </w:rPr>
              <w:t xml:space="preserve"> </w:t>
            </w:r>
            <w:r w:rsidRPr="004C4DF4">
              <w:rPr>
                <w:rFonts w:cs="Arial"/>
                <w:color w:val="339966"/>
                <w:sz w:val="20"/>
              </w:rPr>
              <w:t xml:space="preserve">registergoed/registergoederen </w:t>
            </w:r>
            <w:r w:rsidRPr="004C4DF4">
              <w:rPr>
                <w:rFonts w:cs="Arial"/>
                <w:color w:val="FF0000"/>
                <w:sz w:val="20"/>
              </w:rPr>
              <w:t xml:space="preserve">hierna </w:t>
            </w:r>
            <w:r w:rsidRPr="004C4DF4">
              <w:rPr>
                <w:rFonts w:cs="Arial"/>
                <w:color w:val="339966"/>
                <w:sz w:val="20"/>
              </w:rPr>
              <w:t xml:space="preserve">zal/zullen </w:t>
            </w:r>
            <w:r w:rsidRPr="004C4DF4">
              <w:rPr>
                <w:rFonts w:cs="Arial"/>
                <w:color w:val="FF0000"/>
                <w:sz w:val="20"/>
              </w:rPr>
              <w:t>worden aangeduid als “het onderpand”</w:t>
            </w:r>
            <w:r w:rsidR="004C103C">
              <w:rPr>
                <w:rFonts w:cs="Arial"/>
                <w:color w:val="FF0000"/>
                <w:sz w:val="20"/>
              </w:rPr>
              <w:t>.</w:t>
            </w:r>
          </w:p>
        </w:tc>
        <w:tc>
          <w:tcPr>
            <w:tcW w:w="7371" w:type="dxa"/>
          </w:tcPr>
          <w:p w14:paraId="5157CB51" w14:textId="77777777" w:rsidR="002274B6" w:rsidRDefault="00073451" w:rsidP="002274B6">
            <w:pPr>
              <w:spacing w:line="240" w:lineRule="auto"/>
            </w:pPr>
            <w:r>
              <w:t>Vaste tekst met een verplichte keuzetekst.</w:t>
            </w:r>
          </w:p>
          <w:p w14:paraId="03157247" w14:textId="77777777" w:rsidR="00073451" w:rsidRDefault="00073451" w:rsidP="002274B6">
            <w:pPr>
              <w:spacing w:line="240" w:lineRule="auto"/>
            </w:pPr>
          </w:p>
          <w:p w14:paraId="7515A8DF" w14:textId="77777777" w:rsidR="00073451" w:rsidRDefault="00073451" w:rsidP="002274B6">
            <w:pPr>
              <w:spacing w:line="240" w:lineRule="auto"/>
            </w:pPr>
            <w:r>
              <w:t>Keuze tussen:</w:t>
            </w:r>
          </w:p>
          <w:p w14:paraId="72BB43C1" w14:textId="797DFCF2" w:rsidR="00073451" w:rsidRDefault="00073451" w:rsidP="00073451">
            <w:pPr>
              <w:pStyle w:val="Lijstalinea"/>
              <w:numPr>
                <w:ilvl w:val="0"/>
                <w:numId w:val="47"/>
              </w:numPr>
              <w:spacing w:line="240" w:lineRule="auto"/>
            </w:pPr>
            <w:r>
              <w:t>Welk registergoed hierna zal worden aangeduid</w:t>
            </w:r>
            <w:r w:rsidR="000B75AB">
              <w:t>……..</w:t>
            </w:r>
          </w:p>
          <w:p w14:paraId="7EEDD81C" w14:textId="506C7BF7" w:rsidR="00073451" w:rsidRDefault="00073451" w:rsidP="00073451">
            <w:pPr>
              <w:pStyle w:val="Lijstalinea"/>
              <w:numPr>
                <w:ilvl w:val="0"/>
                <w:numId w:val="47"/>
              </w:numPr>
              <w:spacing w:line="240" w:lineRule="auto"/>
            </w:pPr>
            <w:r>
              <w:t>Welke registergoederen hierna zullen worden aangeduid</w:t>
            </w:r>
            <w:r w:rsidR="000B75AB">
              <w:t>……..</w:t>
            </w:r>
          </w:p>
          <w:p w14:paraId="74494D2A" w14:textId="77777777" w:rsidR="00073451" w:rsidRDefault="00073451" w:rsidP="00073451">
            <w:pPr>
              <w:spacing w:line="240" w:lineRule="auto"/>
            </w:pPr>
          </w:p>
          <w:p w14:paraId="3D4E4360" w14:textId="77777777" w:rsidR="00073451" w:rsidRPr="007E0AB2" w:rsidRDefault="00073451" w:rsidP="00073451">
            <w:pPr>
              <w:spacing w:line="240" w:lineRule="auto"/>
              <w:rPr>
                <w:rFonts w:cs="Arial"/>
                <w:szCs w:val="18"/>
                <w:u w:val="single"/>
              </w:rPr>
            </w:pPr>
            <w:r w:rsidRPr="007E0AB2">
              <w:rPr>
                <w:rFonts w:cs="Arial"/>
                <w:szCs w:val="18"/>
                <w:u w:val="single"/>
              </w:rPr>
              <w:t>Mapping registergoed</w:t>
            </w:r>
            <w:r>
              <w:rPr>
                <w:rFonts w:cs="Arial"/>
                <w:szCs w:val="18"/>
                <w:u w:val="single"/>
              </w:rPr>
              <w:t>(</w:t>
            </w:r>
            <w:r w:rsidRPr="007E0AB2">
              <w:rPr>
                <w:rFonts w:cs="Arial"/>
                <w:szCs w:val="18"/>
                <w:u w:val="single"/>
              </w:rPr>
              <w:t>eren</w:t>
            </w:r>
            <w:r>
              <w:rPr>
                <w:rFonts w:cs="Arial"/>
                <w:szCs w:val="18"/>
                <w:u w:val="single"/>
              </w:rPr>
              <w:t>)</w:t>
            </w:r>
            <w:r w:rsidRPr="007E0AB2">
              <w:rPr>
                <w:rFonts w:cs="Arial"/>
                <w:szCs w:val="18"/>
                <w:u w:val="single"/>
              </w:rPr>
              <w:t>:</w:t>
            </w:r>
          </w:p>
          <w:p w14:paraId="7E7B9309" w14:textId="77777777" w:rsidR="00073451" w:rsidRPr="00F85E50" w:rsidRDefault="00073451" w:rsidP="00073451">
            <w:pPr>
              <w:spacing w:line="240" w:lineRule="auto"/>
              <w:rPr>
                <w:rFonts w:cs="Arial"/>
                <w:sz w:val="16"/>
                <w:szCs w:val="16"/>
              </w:rPr>
            </w:pPr>
            <w:r w:rsidRPr="00F85E50">
              <w:rPr>
                <w:rFonts w:cs="Arial"/>
                <w:sz w:val="16"/>
                <w:szCs w:val="16"/>
              </w:rPr>
              <w:t>//</w:t>
            </w:r>
            <w:proofErr w:type="spellStart"/>
            <w:r w:rsidRPr="00F85E50">
              <w:rPr>
                <w:rFonts w:cs="Arial"/>
                <w:sz w:val="16"/>
                <w:szCs w:val="16"/>
              </w:rPr>
              <w:t>IMKAD_AangebodenStuk</w:t>
            </w:r>
            <w:proofErr w:type="spellEnd"/>
            <w:r w:rsidRPr="00F85E50">
              <w:rPr>
                <w:rFonts w:cs="Arial"/>
                <w:sz w:val="16"/>
                <w:szCs w:val="16"/>
              </w:rPr>
              <w:t>/</w:t>
            </w:r>
            <w:proofErr w:type="spellStart"/>
            <w:r w:rsidRPr="00F85E50">
              <w:rPr>
                <w:rFonts w:cs="Arial"/>
                <w:sz w:val="16"/>
                <w:szCs w:val="16"/>
              </w:rPr>
              <w:t>tia_TekstKeuze</w:t>
            </w:r>
            <w:proofErr w:type="spellEnd"/>
          </w:p>
          <w:p w14:paraId="65C4C650" w14:textId="77777777" w:rsidR="00073451" w:rsidRPr="00F85E50" w:rsidRDefault="00073451" w:rsidP="00073451">
            <w:pPr>
              <w:spacing w:line="240" w:lineRule="auto"/>
              <w:rPr>
                <w:rFonts w:cs="Arial"/>
                <w:sz w:val="16"/>
                <w:szCs w:val="16"/>
              </w:rPr>
            </w:pPr>
            <w:r w:rsidRPr="00F85E50">
              <w:rPr>
                <w:rFonts w:cs="Arial"/>
                <w:sz w:val="16"/>
                <w:szCs w:val="16"/>
              </w:rPr>
              <w:t xml:space="preserve">    ./</w:t>
            </w:r>
            <w:proofErr w:type="spellStart"/>
            <w:r w:rsidRPr="00F85E50">
              <w:rPr>
                <w:rFonts w:cs="Arial"/>
                <w:sz w:val="16"/>
                <w:szCs w:val="16"/>
              </w:rPr>
              <w:t>tagNaam</w:t>
            </w:r>
            <w:proofErr w:type="spellEnd"/>
            <w:r w:rsidRPr="00F85E50">
              <w:rPr>
                <w:rFonts w:cs="Arial"/>
                <w:sz w:val="16"/>
                <w:szCs w:val="16"/>
              </w:rPr>
              <w:t>(</w:t>
            </w:r>
            <w:proofErr w:type="spellStart"/>
            <w:r w:rsidRPr="00F85E50">
              <w:rPr>
                <w:rFonts w:cs="Arial"/>
                <w:sz w:val="16"/>
                <w:szCs w:val="16"/>
              </w:rPr>
              <w:t>k_BenamingRegistergoed</w:t>
            </w:r>
            <w:proofErr w:type="spellEnd"/>
            <w:r w:rsidRPr="00F85E50">
              <w:rPr>
                <w:rFonts w:cs="Arial"/>
                <w:sz w:val="16"/>
                <w:szCs w:val="16"/>
              </w:rPr>
              <w:t>)</w:t>
            </w:r>
          </w:p>
          <w:p w14:paraId="1A871001" w14:textId="77777777" w:rsidR="00073451" w:rsidRDefault="00073451" w:rsidP="00073451">
            <w:pPr>
              <w:spacing w:line="240" w:lineRule="auto"/>
              <w:rPr>
                <w:rFonts w:cs="Arial"/>
                <w:sz w:val="16"/>
                <w:szCs w:val="16"/>
              </w:rPr>
            </w:pPr>
            <w:r w:rsidRPr="00F85E50">
              <w:rPr>
                <w:rFonts w:cs="Arial"/>
                <w:sz w:val="16"/>
                <w:szCs w:val="16"/>
              </w:rPr>
              <w:t xml:space="preserve">    ./tekst(‘registergoed’ of ‘registergoederen’)</w:t>
            </w:r>
          </w:p>
          <w:p w14:paraId="77BCCD12" w14:textId="66A67298" w:rsidR="00073451" w:rsidRDefault="00073451" w:rsidP="00073451">
            <w:pPr>
              <w:spacing w:line="240" w:lineRule="auto"/>
            </w:pPr>
          </w:p>
        </w:tc>
      </w:tr>
    </w:tbl>
    <w:p w14:paraId="6117F83C" w14:textId="70742098" w:rsidR="002274B6" w:rsidRDefault="002274B6" w:rsidP="002274B6">
      <w:pPr>
        <w:rPr>
          <w:lang w:val="nl"/>
        </w:rPr>
      </w:pPr>
    </w:p>
    <w:p w14:paraId="32136B05" w14:textId="54D5B3C6" w:rsidR="00073451" w:rsidRDefault="00073451" w:rsidP="00073451">
      <w:pPr>
        <w:pStyle w:val="Kop3"/>
      </w:pPr>
      <w:bookmarkStart w:id="64" w:name="_Toc70931635"/>
      <w:r>
        <w:t>Aanvaarding</w:t>
      </w:r>
      <w:bookmarkEnd w:id="64"/>
    </w:p>
    <w:p w14:paraId="255E8D85" w14:textId="77777777" w:rsidR="00BD45C2" w:rsidRPr="008F2A69" w:rsidRDefault="00BD45C2" w:rsidP="008F2A69"/>
    <w:tbl>
      <w:tblPr>
        <w:tblStyle w:val="Tabelraster"/>
        <w:tblW w:w="14170" w:type="dxa"/>
        <w:tblLook w:val="04A0" w:firstRow="1" w:lastRow="0" w:firstColumn="1" w:lastColumn="0" w:noHBand="0" w:noVBand="1"/>
      </w:tblPr>
      <w:tblGrid>
        <w:gridCol w:w="6799"/>
        <w:gridCol w:w="7371"/>
      </w:tblGrid>
      <w:tr w:rsidR="005878AA" w14:paraId="2C5E4E06" w14:textId="77777777" w:rsidTr="00724028">
        <w:tc>
          <w:tcPr>
            <w:tcW w:w="6799" w:type="dxa"/>
            <w:shd w:val="clear" w:color="auto" w:fill="BDD6EE" w:themeFill="accent1" w:themeFillTint="66"/>
          </w:tcPr>
          <w:p w14:paraId="3CCECDB1" w14:textId="77777777" w:rsidR="005878AA" w:rsidRDefault="005878AA" w:rsidP="007374F1">
            <w:pPr>
              <w:rPr>
                <w:lang w:val="nl"/>
              </w:rPr>
            </w:pPr>
            <w:r w:rsidRPr="00926790">
              <w:rPr>
                <w:rFonts w:cs="Arial"/>
                <w:b/>
                <w:bCs/>
                <w:color w:val="000000" w:themeColor="text1"/>
                <w:sz w:val="20"/>
              </w:rPr>
              <w:t>Modeldocument tekst</w:t>
            </w:r>
          </w:p>
        </w:tc>
        <w:tc>
          <w:tcPr>
            <w:tcW w:w="7371" w:type="dxa"/>
            <w:shd w:val="clear" w:color="auto" w:fill="BDD6EE" w:themeFill="accent1" w:themeFillTint="66"/>
          </w:tcPr>
          <w:p w14:paraId="64B5C548" w14:textId="77777777" w:rsidR="005878AA" w:rsidRDefault="005878AA" w:rsidP="007374F1">
            <w:pPr>
              <w:rPr>
                <w:lang w:val="nl"/>
              </w:rPr>
            </w:pPr>
            <w:r w:rsidRPr="00926790">
              <w:rPr>
                <w:b/>
                <w:bCs/>
                <w:color w:val="000000" w:themeColor="text1"/>
                <w:szCs w:val="18"/>
              </w:rPr>
              <w:t>Toelichting</w:t>
            </w:r>
          </w:p>
        </w:tc>
      </w:tr>
      <w:tr w:rsidR="005878AA" w14:paraId="346B5919" w14:textId="77777777" w:rsidTr="005878AA">
        <w:tc>
          <w:tcPr>
            <w:tcW w:w="6799" w:type="dxa"/>
            <w:shd w:val="clear" w:color="auto" w:fill="auto"/>
          </w:tcPr>
          <w:p w14:paraId="0A5E6C47" w14:textId="77777777" w:rsidR="005878AA" w:rsidRPr="00B155D9" w:rsidRDefault="005878AA" w:rsidP="005878AA">
            <w:pPr>
              <w:pStyle w:val="Geenafstand"/>
              <w:rPr>
                <w:rFonts w:ascii="Arial" w:hAnsi="Arial" w:cs="Arial"/>
                <w:b/>
                <w:bCs/>
                <w:color w:val="FF0000"/>
                <w:sz w:val="20"/>
              </w:rPr>
            </w:pPr>
            <w:r w:rsidRPr="00B155D9">
              <w:rPr>
                <w:rFonts w:ascii="Arial" w:hAnsi="Arial" w:cs="Arial"/>
                <w:b/>
                <w:bCs/>
                <w:color w:val="FF0000"/>
                <w:sz w:val="20"/>
              </w:rPr>
              <w:t>A.</w:t>
            </w:r>
            <w:r>
              <w:rPr>
                <w:rFonts w:ascii="Arial" w:hAnsi="Arial" w:cs="Arial"/>
                <w:b/>
                <w:bCs/>
                <w:color w:val="FF0000"/>
                <w:sz w:val="20"/>
              </w:rPr>
              <w:t>3</w:t>
            </w:r>
            <w:r w:rsidRPr="00B155D9">
              <w:rPr>
                <w:rFonts w:ascii="Arial" w:hAnsi="Arial" w:cs="Arial"/>
                <w:b/>
                <w:bCs/>
                <w:color w:val="FF0000"/>
                <w:sz w:val="20"/>
              </w:rPr>
              <w:t>. Aanvaarding</w:t>
            </w:r>
          </w:p>
          <w:p w14:paraId="636C913E" w14:textId="77777777" w:rsidR="005878AA" w:rsidRPr="004C4DF4" w:rsidRDefault="005878AA" w:rsidP="005878AA">
            <w:pPr>
              <w:pStyle w:val="Geenafstand"/>
              <w:rPr>
                <w:rFonts w:ascii="Arial" w:hAnsi="Arial" w:cs="Arial"/>
                <w:color w:val="FF0000"/>
                <w:sz w:val="20"/>
              </w:rPr>
            </w:pPr>
            <w:r w:rsidRPr="004C4DF4">
              <w:rPr>
                <w:rFonts w:ascii="Arial" w:hAnsi="Arial" w:cs="Arial"/>
                <w:color w:val="FF0000"/>
                <w:sz w:val="20"/>
              </w:rPr>
              <w:t xml:space="preserve">De comparant sub 2, handelend als gemeld, verklaarde, voor zover nodig bij voorbaat, de hiervoor gedane schuldbekentenis, het verleende hypotheekrecht en de verdere verbintenissen en verpandingen, cessie(s), de eventuele borgstelling en alle verdere rechten voortvloeiende uit deze akte en/of de hierna te vermelden algemene voorwaarden namens de </w:t>
            </w:r>
            <w:r w:rsidRPr="004C4DF4">
              <w:rPr>
                <w:rFonts w:ascii="Arial" w:hAnsi="Arial" w:cs="Arial"/>
                <w:color w:val="FF0000"/>
                <w:sz w:val="20"/>
              </w:rPr>
              <w:lastRenderedPageBreak/>
              <w:t>geldverstrekker (daaronder begrepen diens (opvolgende) rechtsopvolgers onder algemene of bijzondere titel) te aanvaarden.</w:t>
            </w:r>
          </w:p>
          <w:p w14:paraId="4829B8A1" w14:textId="77777777" w:rsidR="005878AA" w:rsidRPr="00926790" w:rsidRDefault="005878AA" w:rsidP="007374F1">
            <w:pPr>
              <w:rPr>
                <w:rFonts w:cs="Arial"/>
                <w:b/>
                <w:bCs/>
                <w:color w:val="000000" w:themeColor="text1"/>
                <w:sz w:val="20"/>
              </w:rPr>
            </w:pPr>
          </w:p>
        </w:tc>
        <w:tc>
          <w:tcPr>
            <w:tcW w:w="7371" w:type="dxa"/>
            <w:shd w:val="clear" w:color="auto" w:fill="auto"/>
          </w:tcPr>
          <w:p w14:paraId="039CE0DE" w14:textId="5C8E87A1" w:rsidR="005878AA" w:rsidRPr="005878AA" w:rsidRDefault="005878AA" w:rsidP="007374F1">
            <w:pPr>
              <w:rPr>
                <w:color w:val="000000" w:themeColor="text1"/>
                <w:szCs w:val="18"/>
              </w:rPr>
            </w:pPr>
            <w:r>
              <w:rPr>
                <w:color w:val="000000" w:themeColor="text1"/>
                <w:szCs w:val="18"/>
              </w:rPr>
              <w:lastRenderedPageBreak/>
              <w:t>Vaste tekst.</w:t>
            </w:r>
          </w:p>
        </w:tc>
      </w:tr>
    </w:tbl>
    <w:p w14:paraId="51536A5B" w14:textId="5332491D" w:rsidR="00BD45C2" w:rsidRDefault="00BD45C2" w:rsidP="008F2A69">
      <w:pPr>
        <w:pStyle w:val="Kop2"/>
      </w:pPr>
      <w:bookmarkStart w:id="65" w:name="_Toc70931636"/>
      <w:r>
        <w:t>Woonplaatskeuze</w:t>
      </w:r>
      <w:bookmarkEnd w:id="65"/>
    </w:p>
    <w:p w14:paraId="45E9B18A" w14:textId="77777777" w:rsidR="00BD45C2" w:rsidRDefault="00BD45C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349A3218" w14:textId="77777777" w:rsidTr="00724028">
        <w:trPr>
          <w:tblHeader/>
        </w:trPr>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vAlign w:val="bottom"/>
          </w:tcPr>
          <w:p w14:paraId="49DC4AE0" w14:textId="77777777" w:rsidR="00926790" w:rsidRPr="00926790" w:rsidRDefault="00926790" w:rsidP="004936BD">
            <w:pPr>
              <w:pStyle w:val="Geenafstand"/>
              <w:rPr>
                <w:rFonts w:ascii="Arial" w:hAnsi="Arial" w:cs="Arial"/>
                <w:b/>
                <w:bCs/>
                <w:color w:val="7030A0"/>
                <w:sz w:val="20"/>
                <w:szCs w:val="20"/>
              </w:rPr>
            </w:pPr>
            <w:r w:rsidRPr="00926790">
              <w:rPr>
                <w:rFonts w:ascii="Arial" w:hAnsi="Arial" w:cs="Arial"/>
                <w:b/>
                <w:bCs/>
                <w:color w:val="000000" w:themeColor="text1"/>
                <w:sz w:val="20"/>
                <w:szCs w:val="20"/>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233147BF" w14:textId="77777777" w:rsidR="00926790" w:rsidRPr="00926790" w:rsidRDefault="00926790" w:rsidP="004936BD">
            <w:pPr>
              <w:spacing w:before="72"/>
              <w:rPr>
                <w:b/>
                <w:bCs/>
                <w:szCs w:val="18"/>
              </w:rPr>
            </w:pPr>
            <w:r w:rsidRPr="00926790">
              <w:rPr>
                <w:b/>
                <w:bCs/>
                <w:color w:val="000000" w:themeColor="text1"/>
                <w:szCs w:val="18"/>
              </w:rPr>
              <w:t>Toelichting</w:t>
            </w:r>
          </w:p>
        </w:tc>
      </w:tr>
      <w:tr w:rsidR="00E17B87" w:rsidRPr="00343045" w14:paraId="394AFD92" w14:textId="77777777" w:rsidTr="004936BD">
        <w:tc>
          <w:tcPr>
            <w:tcW w:w="6771" w:type="dxa"/>
            <w:shd w:val="clear" w:color="auto" w:fill="auto"/>
          </w:tcPr>
          <w:p w14:paraId="0E034ACB" w14:textId="77777777" w:rsidR="005878AA" w:rsidRPr="00391D94" w:rsidRDefault="005878AA" w:rsidP="005878AA">
            <w:pPr>
              <w:pStyle w:val="Geenafstand"/>
              <w:rPr>
                <w:rFonts w:ascii="Arial" w:hAnsi="Arial" w:cs="Arial"/>
                <w:b/>
                <w:bCs/>
                <w:color w:val="800080"/>
                <w:sz w:val="20"/>
              </w:rPr>
            </w:pPr>
            <w:r w:rsidRPr="00391D94">
              <w:rPr>
                <w:rFonts w:ascii="Arial" w:hAnsi="Arial" w:cs="Arial"/>
                <w:b/>
                <w:bCs/>
                <w:color w:val="800080"/>
                <w:sz w:val="20"/>
              </w:rPr>
              <w:t>A.4. Woonplaats</w:t>
            </w:r>
          </w:p>
          <w:p w14:paraId="17F8C24D" w14:textId="77777777" w:rsidR="0068623E" w:rsidRPr="009A5175" w:rsidRDefault="0068623E" w:rsidP="0068623E">
            <w:pPr>
              <w:pStyle w:val="Geenafstand"/>
              <w:rPr>
                <w:rFonts w:ascii="Arial" w:hAnsi="Arial" w:cs="Arial"/>
                <w:color w:val="800080"/>
                <w:sz w:val="20"/>
                <w:szCs w:val="20"/>
              </w:rPr>
            </w:pPr>
            <w:r w:rsidRPr="009A5175">
              <w:rPr>
                <w:rFonts w:ascii="Arial" w:hAnsi="Arial" w:cs="Arial"/>
                <w:color w:val="800080"/>
                <w:sz w:val="20"/>
                <w:szCs w:val="20"/>
              </w:rPr>
              <w:t xml:space="preserve">Geldnemer kiest te dezer zake woonplaats ten kantore van de bewaarder van deze akte. </w:t>
            </w:r>
          </w:p>
          <w:p w14:paraId="2D819FAB" w14:textId="4F517F99" w:rsidR="00E17B87" w:rsidRPr="00BF717C" w:rsidRDefault="0068623E" w:rsidP="005878AA">
            <w:pPr>
              <w:pStyle w:val="Geenafstand"/>
              <w:ind w:firstLine="3"/>
              <w:rPr>
                <w:rFonts w:ascii="Arial" w:hAnsi="Arial" w:cs="Arial"/>
                <w:color w:val="FF0000"/>
                <w:sz w:val="20"/>
                <w:szCs w:val="20"/>
              </w:rPr>
            </w:pPr>
            <w:r w:rsidRPr="009A5175">
              <w:rPr>
                <w:rFonts w:cs="Arial"/>
                <w:color w:val="800080"/>
                <w:sz w:val="20"/>
                <w:szCs w:val="20"/>
              </w:rPr>
              <w:t xml:space="preserve">Geldverstrekker kiest te dezer zake woonplaats ten kantore van QUION Hypotheekbegeleiding B.V., statutair gevestigd te Rotterdam, kantoorhoudende te 2909 VA Capelle aan den IJssel aan de </w:t>
            </w:r>
            <w:proofErr w:type="spellStart"/>
            <w:r w:rsidRPr="009A5175">
              <w:rPr>
                <w:rFonts w:cs="Arial"/>
                <w:color w:val="800080"/>
                <w:sz w:val="20"/>
                <w:szCs w:val="20"/>
              </w:rPr>
              <w:t>Fascinatio</w:t>
            </w:r>
            <w:proofErr w:type="spellEnd"/>
            <w:r w:rsidRPr="009A5175">
              <w:rPr>
                <w:rFonts w:cs="Arial"/>
                <w:color w:val="800080"/>
                <w:sz w:val="20"/>
                <w:szCs w:val="20"/>
              </w:rPr>
              <w:t xml:space="preserve"> Boulevard 1302 (postadres: Postbus 2936, 3000 CX Rotterdam).</w:t>
            </w:r>
          </w:p>
        </w:tc>
        <w:tc>
          <w:tcPr>
            <w:tcW w:w="7371" w:type="dxa"/>
            <w:shd w:val="clear" w:color="auto" w:fill="auto"/>
          </w:tcPr>
          <w:p w14:paraId="7C0111AD" w14:textId="77777777" w:rsidR="005878AA" w:rsidRPr="004E41D3" w:rsidRDefault="005878AA" w:rsidP="005878AA">
            <w:pPr>
              <w:spacing w:before="72" w:line="240" w:lineRule="auto"/>
              <w:rPr>
                <w:sz w:val="16"/>
                <w:szCs w:val="16"/>
              </w:rPr>
            </w:pPr>
            <w:r w:rsidRPr="004E41D3">
              <w:rPr>
                <w:sz w:val="16"/>
                <w:szCs w:val="16"/>
              </w:rPr>
              <w:t>Optionele tekst. Deze paragraaf is verplicht als één van de personen uit één van de partijen een buitenlands adres heeft. (Het modeldocument dwingt dit niet af.)</w:t>
            </w:r>
          </w:p>
          <w:p w14:paraId="11DBB7E5" w14:textId="77777777" w:rsidR="005878AA" w:rsidRPr="004E41D3" w:rsidRDefault="005878AA" w:rsidP="005878AA">
            <w:pPr>
              <w:spacing w:before="72" w:line="240" w:lineRule="auto"/>
              <w:rPr>
                <w:sz w:val="16"/>
                <w:szCs w:val="16"/>
              </w:rPr>
            </w:pPr>
            <w:r w:rsidRPr="004E41D3">
              <w:rPr>
                <w:sz w:val="16"/>
                <w:szCs w:val="16"/>
              </w:rPr>
              <w:t>De woonplaatskeuze heeft betrekking op alle comparanten, zowel de hypotheeknemer als de hypotheekgever. Wanneer deze tekst getoond wordt dan wordt deze afgesloten met een punt ‘.’.</w:t>
            </w:r>
          </w:p>
          <w:p w14:paraId="352A7866" w14:textId="77777777" w:rsidR="005878AA" w:rsidRPr="00DB7FA4" w:rsidRDefault="005878AA" w:rsidP="005878AA">
            <w:pPr>
              <w:spacing w:before="72" w:line="240" w:lineRule="auto"/>
              <w:rPr>
                <w:szCs w:val="18"/>
              </w:rPr>
            </w:pPr>
          </w:p>
          <w:p w14:paraId="3959C157" w14:textId="77777777" w:rsidR="005878AA" w:rsidRPr="00DB7FA4" w:rsidRDefault="005878AA" w:rsidP="005878AA">
            <w:pPr>
              <w:keepNext/>
              <w:spacing w:line="240" w:lineRule="auto"/>
              <w:rPr>
                <w:szCs w:val="18"/>
                <w:u w:val="single"/>
              </w:rPr>
            </w:pPr>
            <w:r w:rsidRPr="00DB7FA4">
              <w:rPr>
                <w:szCs w:val="18"/>
                <w:u w:val="single"/>
              </w:rPr>
              <w:t>Mapping:</w:t>
            </w:r>
          </w:p>
          <w:p w14:paraId="435AE9BE" w14:textId="77777777" w:rsidR="005878AA" w:rsidRPr="00DB7FA4" w:rsidRDefault="005878AA" w:rsidP="005878AA">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tia_TekstKeuze</w:t>
            </w:r>
            <w:proofErr w:type="spellEnd"/>
          </w:p>
          <w:p w14:paraId="11C5EE46" w14:textId="77777777" w:rsidR="005878AA" w:rsidRPr="00DB7FA4" w:rsidRDefault="005878AA" w:rsidP="005878AA">
            <w:pPr>
              <w:keepNext/>
              <w:spacing w:line="240" w:lineRule="auto"/>
              <w:ind w:left="227"/>
              <w:rPr>
                <w:sz w:val="16"/>
                <w:szCs w:val="16"/>
              </w:rPr>
            </w:pPr>
            <w:r w:rsidRPr="00DB7FA4">
              <w:rPr>
                <w:sz w:val="16"/>
                <w:szCs w:val="16"/>
              </w:rPr>
              <w:t>./</w:t>
            </w:r>
            <w:proofErr w:type="spellStart"/>
            <w:r w:rsidRPr="00DB7FA4">
              <w:rPr>
                <w:sz w:val="16"/>
                <w:szCs w:val="16"/>
              </w:rPr>
              <w:t>tagNaam</w:t>
            </w:r>
            <w:proofErr w:type="spellEnd"/>
            <w:r w:rsidRPr="00DB7FA4">
              <w:rPr>
                <w:sz w:val="16"/>
                <w:szCs w:val="16"/>
              </w:rPr>
              <w:t>(‘</w:t>
            </w:r>
            <w:proofErr w:type="spellStart"/>
            <w:r w:rsidRPr="00DB7FA4">
              <w:rPr>
                <w:sz w:val="16"/>
                <w:szCs w:val="16"/>
              </w:rPr>
              <w:t>k_Woonplaatskeuze</w:t>
            </w:r>
            <w:proofErr w:type="spellEnd"/>
            <w:r w:rsidRPr="00DB7FA4">
              <w:rPr>
                <w:sz w:val="16"/>
                <w:szCs w:val="16"/>
              </w:rPr>
              <w:t>’)</w:t>
            </w:r>
          </w:p>
          <w:p w14:paraId="3F63CB37" w14:textId="77777777" w:rsidR="00C45E3F" w:rsidRPr="0068623E" w:rsidRDefault="005878AA" w:rsidP="00C45E3F">
            <w:pPr>
              <w:pStyle w:val="Geenafstand"/>
              <w:rPr>
                <w:rFonts w:ascii="Arial" w:hAnsi="Arial" w:cs="Arial"/>
                <w:color w:val="800080"/>
                <w:sz w:val="16"/>
                <w:szCs w:val="16"/>
              </w:rPr>
            </w:pPr>
            <w:r w:rsidRPr="00DB7FA4">
              <w:rPr>
                <w:sz w:val="16"/>
                <w:szCs w:val="16"/>
              </w:rPr>
              <w:t>./</w:t>
            </w:r>
            <w:r w:rsidRPr="005878AA">
              <w:rPr>
                <w:sz w:val="16"/>
                <w:szCs w:val="16"/>
              </w:rPr>
              <w:t>tekst</w:t>
            </w:r>
            <w:r w:rsidRPr="005878AA">
              <w:rPr>
                <w:rFonts w:cs="Arial"/>
                <w:color w:val="800080"/>
                <w:sz w:val="16"/>
                <w:szCs w:val="16"/>
                <w:lang w:eastAsia="nl-NL"/>
              </w:rPr>
              <w:t xml:space="preserve"> </w:t>
            </w:r>
            <w:r>
              <w:rPr>
                <w:rFonts w:cs="Arial"/>
                <w:sz w:val="16"/>
                <w:szCs w:val="16"/>
                <w:lang w:eastAsia="nl-NL"/>
              </w:rPr>
              <w:t>(‘</w:t>
            </w:r>
            <w:r w:rsidR="00C45E3F" w:rsidRPr="0068623E">
              <w:rPr>
                <w:rFonts w:ascii="Arial" w:hAnsi="Arial" w:cs="Arial"/>
                <w:color w:val="800080"/>
                <w:sz w:val="16"/>
                <w:szCs w:val="16"/>
              </w:rPr>
              <w:t xml:space="preserve">Geldnemer kiest te dezer zake woonplaats ten kantore van de bewaarder van deze akte. </w:t>
            </w:r>
          </w:p>
          <w:p w14:paraId="7152BB82" w14:textId="7003D525" w:rsidR="005878AA" w:rsidRPr="0068623E" w:rsidRDefault="00C45E3F" w:rsidP="005878AA">
            <w:pPr>
              <w:pStyle w:val="Geenafstand"/>
              <w:rPr>
                <w:rFonts w:ascii="Arial" w:hAnsi="Arial" w:cs="Arial"/>
                <w:color w:val="800080"/>
                <w:sz w:val="16"/>
                <w:szCs w:val="16"/>
              </w:rPr>
            </w:pPr>
            <w:r w:rsidRPr="009A5175">
              <w:rPr>
                <w:rFonts w:ascii="Arial" w:hAnsi="Arial" w:cs="Arial"/>
                <w:color w:val="800080"/>
                <w:sz w:val="16"/>
                <w:szCs w:val="16"/>
              </w:rPr>
              <w:t xml:space="preserve">Geldverstrekker kiest te dezer zake woonplaats ten kantore van QUION Hypotheekbegeleiding B.V., statutair gevestigd te Rotterdam, kantoorhoudende te 2909 VA Capelle aan den IJssel aan de </w:t>
            </w:r>
            <w:proofErr w:type="spellStart"/>
            <w:r w:rsidRPr="009A5175">
              <w:rPr>
                <w:rFonts w:ascii="Arial" w:hAnsi="Arial" w:cs="Arial"/>
                <w:color w:val="800080"/>
                <w:sz w:val="16"/>
                <w:szCs w:val="16"/>
              </w:rPr>
              <w:t>Fascinatio</w:t>
            </w:r>
            <w:proofErr w:type="spellEnd"/>
            <w:r w:rsidRPr="009A5175">
              <w:rPr>
                <w:rFonts w:ascii="Arial" w:hAnsi="Arial" w:cs="Arial"/>
                <w:color w:val="800080"/>
                <w:sz w:val="16"/>
                <w:szCs w:val="16"/>
              </w:rPr>
              <w:t xml:space="preserve"> Boulevard 1302 (postadres: Postbus 2936, 3000 CX Rotterdam)</w:t>
            </w:r>
            <w:r w:rsidR="005878AA" w:rsidRPr="0068623E">
              <w:rPr>
                <w:rFonts w:ascii="Arial" w:hAnsi="Arial" w:cs="Arial"/>
                <w:color w:val="800080"/>
                <w:sz w:val="16"/>
                <w:szCs w:val="16"/>
              </w:rPr>
              <w:t>’</w:t>
            </w:r>
            <w:r w:rsidR="005878AA" w:rsidRPr="009A5175">
              <w:rPr>
                <w:rFonts w:ascii="Arial" w:hAnsi="Arial" w:cs="Arial"/>
                <w:sz w:val="16"/>
                <w:szCs w:val="16"/>
              </w:rPr>
              <w:t>)</w:t>
            </w:r>
          </w:p>
          <w:p w14:paraId="60D728F4" w14:textId="33D68B79" w:rsidR="00E17B87" w:rsidRPr="00AD2288" w:rsidRDefault="00E17B87" w:rsidP="005878AA">
            <w:pPr>
              <w:spacing w:line="240" w:lineRule="auto"/>
              <w:rPr>
                <w:szCs w:val="18"/>
              </w:rPr>
            </w:pPr>
          </w:p>
        </w:tc>
      </w:tr>
    </w:tbl>
    <w:p w14:paraId="0859F2FD" w14:textId="280CAD6B" w:rsidR="0082293D" w:rsidRDefault="0082293D" w:rsidP="008E3F95">
      <w:pPr>
        <w:pStyle w:val="Kop2"/>
        <w:numPr>
          <w:ilvl w:val="1"/>
          <w:numId w:val="1"/>
        </w:numPr>
        <w:rPr>
          <w:lang w:val="nl-NL"/>
        </w:rPr>
      </w:pPr>
      <w:bookmarkStart w:id="66" w:name="_Toc464135508"/>
      <w:bookmarkStart w:id="67" w:name="_Toc506361272"/>
      <w:bookmarkStart w:id="68" w:name="_Toc70931637"/>
      <w:r>
        <w:t xml:space="preserve">Einde </w:t>
      </w:r>
      <w:r w:rsidRPr="0082293D">
        <w:rPr>
          <w:lang w:val="nl-NL"/>
        </w:rPr>
        <w:t>kadasterdeel</w:t>
      </w:r>
      <w:bookmarkEnd w:id="66"/>
      <w:bookmarkEnd w:id="67"/>
      <w:bookmarkEnd w:id="68"/>
    </w:p>
    <w:p w14:paraId="09659700" w14:textId="77777777" w:rsidR="00BD45C2" w:rsidRPr="008F2A69" w:rsidRDefault="00BD45C2"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73665" w:rsidRPr="00D77156" w14:paraId="1B1D15A7" w14:textId="77777777" w:rsidTr="00724028">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6F2478F6" w14:textId="6939C56C" w:rsidR="00F73665" w:rsidRPr="00F73665" w:rsidRDefault="00F73665" w:rsidP="00F736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926790">
              <w:rPr>
                <w:rFonts w:cs="Arial"/>
                <w:b/>
                <w:bCs/>
                <w:color w:val="000000" w:themeColor="text1"/>
                <w:sz w:val="20"/>
              </w:rPr>
              <w:t xml:space="preserve">Modeldocument </w:t>
            </w:r>
            <w:r>
              <w:rPr>
                <w:rFonts w:cs="Arial"/>
                <w:b/>
                <w:bCs/>
                <w:color w:val="000000" w:themeColor="text1"/>
                <w:sz w:val="20"/>
              </w:rPr>
              <w:t>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65417472" w14:textId="77777777" w:rsidR="00F73665" w:rsidRPr="00F73665" w:rsidRDefault="00F73665" w:rsidP="00F73665">
            <w:pPr>
              <w:rPr>
                <w:b/>
                <w:bCs/>
                <w:szCs w:val="18"/>
              </w:rPr>
            </w:pPr>
            <w:r w:rsidRPr="00F73665">
              <w:rPr>
                <w:b/>
                <w:bCs/>
                <w:szCs w:val="18"/>
              </w:rPr>
              <w:t>Toelichting</w:t>
            </w:r>
          </w:p>
        </w:tc>
      </w:tr>
      <w:tr w:rsidR="00E729A7" w:rsidRPr="00343045" w14:paraId="445208ED" w14:textId="77777777" w:rsidTr="00DB7FA4">
        <w:tc>
          <w:tcPr>
            <w:tcW w:w="6771" w:type="dxa"/>
            <w:shd w:val="clear" w:color="auto" w:fill="auto"/>
          </w:tcPr>
          <w:p w14:paraId="628CDE5A" w14:textId="678F6921" w:rsidR="00E729A7" w:rsidRDefault="007677F1" w:rsidP="00E729A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bCs/>
                <w:color w:val="FF0000"/>
                <w:szCs w:val="18"/>
              </w:rPr>
            </w:pPr>
            <w:r w:rsidRPr="00FD4C0C">
              <w:rPr>
                <w:bCs/>
                <w:color w:val="FF0000"/>
                <w:szCs w:val="18"/>
              </w:rPr>
              <w:t>EINDE K</w:t>
            </w:r>
            <w:r w:rsidR="00B4733C">
              <w:rPr>
                <w:bCs/>
                <w:color w:val="FF0000"/>
                <w:szCs w:val="18"/>
              </w:rPr>
              <w:t>A</w:t>
            </w:r>
            <w:r w:rsidR="00E729A7" w:rsidRPr="00FD4C0C">
              <w:rPr>
                <w:bCs/>
                <w:color w:val="FF0000"/>
                <w:szCs w:val="18"/>
              </w:rPr>
              <w:t>DASTERDEEL</w:t>
            </w:r>
          </w:p>
          <w:p w14:paraId="5C0AADBB" w14:textId="7CE4C75C" w:rsidR="00F73665" w:rsidRPr="00F73665" w:rsidRDefault="00F73665" w:rsidP="00F73665">
            <w:pPr>
              <w:tabs>
                <w:tab w:val="left" w:pos="1274"/>
              </w:tabs>
              <w:rPr>
                <w:szCs w:val="18"/>
              </w:rPr>
            </w:pPr>
          </w:p>
        </w:tc>
        <w:tc>
          <w:tcPr>
            <w:tcW w:w="7371" w:type="dxa"/>
            <w:shd w:val="clear" w:color="auto" w:fill="auto"/>
          </w:tcPr>
          <w:p w14:paraId="20B7C01E" w14:textId="77777777" w:rsidR="00E729A7" w:rsidRPr="00DB7FA4" w:rsidRDefault="00E729A7" w:rsidP="00E729A7">
            <w:pPr>
              <w:rPr>
                <w:szCs w:val="18"/>
              </w:rPr>
            </w:pPr>
            <w:r w:rsidRPr="00DB7FA4">
              <w:rPr>
                <w:szCs w:val="18"/>
              </w:rPr>
              <w:t>Vaste tekst.</w:t>
            </w:r>
          </w:p>
        </w:tc>
      </w:tr>
    </w:tbl>
    <w:p w14:paraId="58873B56" w14:textId="05FDF9D9" w:rsidR="0000015B" w:rsidRDefault="0000015B" w:rsidP="00B13D63">
      <w:pPr>
        <w:pStyle w:val="Kop2"/>
        <w:pageBreakBefore/>
        <w:numPr>
          <w:ilvl w:val="1"/>
          <w:numId w:val="1"/>
        </w:numPr>
        <w:rPr>
          <w:lang w:val="nl-NL"/>
        </w:rPr>
      </w:pPr>
      <w:bookmarkStart w:id="69" w:name="_Toc248216324"/>
      <w:bookmarkStart w:id="70" w:name="_Toc464135509"/>
      <w:bookmarkStart w:id="71" w:name="_Toc506361273"/>
      <w:bookmarkStart w:id="72" w:name="_Toc70931638"/>
      <w:r w:rsidRPr="00B13D63">
        <w:rPr>
          <w:lang w:val="nl-NL"/>
        </w:rPr>
        <w:lastRenderedPageBreak/>
        <w:t>Vrije gedeelte</w:t>
      </w:r>
      <w:bookmarkEnd w:id="69"/>
      <w:bookmarkEnd w:id="70"/>
      <w:bookmarkEnd w:id="71"/>
      <w:bookmarkEnd w:id="72"/>
    </w:p>
    <w:p w14:paraId="7B66B1CD" w14:textId="77777777" w:rsidR="0032211A" w:rsidRPr="008F2A69" w:rsidRDefault="0032211A" w:rsidP="008F2A6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926790" w:rsidRPr="00D77156" w14:paraId="60F321BA" w14:textId="77777777" w:rsidTr="00724028">
        <w:tc>
          <w:tcPr>
            <w:tcW w:w="67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07D0F33D" w14:textId="77777777" w:rsidR="00926790" w:rsidRPr="00926790" w:rsidRDefault="00926790" w:rsidP="004936BD">
            <w:pPr>
              <w:rPr>
                <w:rFonts w:cs="Arial"/>
                <w:b/>
                <w:bCs/>
                <w:color w:val="999999"/>
              </w:rPr>
            </w:pPr>
            <w:r w:rsidRPr="00926790">
              <w:rPr>
                <w:rFonts w:cs="Arial"/>
                <w:b/>
                <w:bCs/>
                <w:color w:val="000000" w:themeColor="text1"/>
              </w:rPr>
              <w:t>Modeldocument tekst</w:t>
            </w:r>
          </w:p>
        </w:tc>
        <w:tc>
          <w:tcPr>
            <w:tcW w:w="7371"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Pr>
          <w:p w14:paraId="76100DED" w14:textId="77777777" w:rsidR="00926790" w:rsidRPr="00926790" w:rsidRDefault="00926790" w:rsidP="00926790">
            <w:pPr>
              <w:spacing w:before="72"/>
              <w:rPr>
                <w:b/>
                <w:bCs/>
              </w:rPr>
            </w:pPr>
            <w:r w:rsidRPr="00926790">
              <w:rPr>
                <w:b/>
                <w:bCs/>
              </w:rPr>
              <w:t>Toelichting</w:t>
            </w:r>
          </w:p>
        </w:tc>
      </w:tr>
      <w:tr w:rsidR="0000015B" w:rsidRPr="00A10B2A" w14:paraId="12AF63F3" w14:textId="77777777" w:rsidTr="00DB7FA4">
        <w:tc>
          <w:tcPr>
            <w:tcW w:w="6771" w:type="dxa"/>
            <w:shd w:val="clear" w:color="auto" w:fill="auto"/>
          </w:tcPr>
          <w:p w14:paraId="56FC4482" w14:textId="77777777" w:rsidR="0000015B" w:rsidRPr="00DB7FA4" w:rsidRDefault="0000015B" w:rsidP="00012F09">
            <w:pPr>
              <w:rPr>
                <w:rFonts w:cs="Arial"/>
                <w:color w:val="999999"/>
              </w:rPr>
            </w:pPr>
          </w:p>
        </w:tc>
        <w:tc>
          <w:tcPr>
            <w:tcW w:w="7371" w:type="dxa"/>
            <w:shd w:val="clear" w:color="auto" w:fill="auto"/>
          </w:tcPr>
          <w:p w14:paraId="26DD0924" w14:textId="77777777" w:rsidR="0000015B" w:rsidRPr="00891E51" w:rsidRDefault="0000015B" w:rsidP="00891E51">
            <w:pPr>
              <w:spacing w:before="72" w:line="240" w:lineRule="auto"/>
              <w:rPr>
                <w:sz w:val="16"/>
                <w:szCs w:val="16"/>
              </w:rPr>
            </w:pPr>
            <w:r w:rsidRPr="00891E51">
              <w:rPr>
                <w:sz w:val="16"/>
                <w:szCs w:val="16"/>
              </w:rPr>
              <w:t>Dit is vrije tekst, die als geheel opgenomen kan worden in het essentialiabestand. Het Kadaster doet hier niets mee.</w:t>
            </w:r>
            <w:r w:rsidR="00584C9C" w:rsidRPr="00891E51">
              <w:rPr>
                <w:sz w:val="16"/>
                <w:szCs w:val="16"/>
              </w:rPr>
              <w:t xml:space="preserve"> </w:t>
            </w:r>
            <w:r w:rsidRPr="00891E51">
              <w:rPr>
                <w:sz w:val="16"/>
                <w:szCs w:val="16"/>
              </w:rPr>
              <w:t xml:space="preserve">De Kadaster </w:t>
            </w:r>
            <w:proofErr w:type="spellStart"/>
            <w:r w:rsidRPr="00891E51">
              <w:rPr>
                <w:sz w:val="16"/>
                <w:szCs w:val="16"/>
              </w:rPr>
              <w:t>stylesheet</w:t>
            </w:r>
            <w:proofErr w:type="spellEnd"/>
            <w:r w:rsidRPr="00891E51">
              <w:rPr>
                <w:sz w:val="16"/>
                <w:szCs w:val="16"/>
              </w:rPr>
              <w:t xml:space="preserve"> biedt geen ondersteuning voor het invullen van variabelen uit dit tekstdeel. </w:t>
            </w:r>
          </w:p>
          <w:p w14:paraId="08B482B9" w14:textId="77777777" w:rsidR="00266366" w:rsidRDefault="00266366" w:rsidP="00DB7FA4">
            <w:pPr>
              <w:spacing w:before="72"/>
            </w:pPr>
          </w:p>
          <w:p w14:paraId="1007A21E" w14:textId="77777777" w:rsidR="00266366" w:rsidRPr="00DB7FA4" w:rsidRDefault="00266366" w:rsidP="00DB7FA4">
            <w:pPr>
              <w:spacing w:before="72"/>
              <w:rPr>
                <w:u w:val="single"/>
              </w:rPr>
            </w:pPr>
            <w:r w:rsidRPr="00DB7FA4">
              <w:rPr>
                <w:u w:val="single"/>
              </w:rPr>
              <w:t>Mapping:</w:t>
            </w:r>
          </w:p>
          <w:p w14:paraId="14549EB0" w14:textId="77777777" w:rsidR="00266366" w:rsidRDefault="00266366" w:rsidP="00DB7FA4">
            <w:pPr>
              <w:keepNext/>
              <w:spacing w:line="240" w:lineRule="auto"/>
              <w:rPr>
                <w:sz w:val="16"/>
                <w:szCs w:val="16"/>
              </w:rPr>
            </w:pPr>
            <w:r w:rsidRPr="00DB7FA4">
              <w:rPr>
                <w:sz w:val="16"/>
                <w:szCs w:val="16"/>
              </w:rPr>
              <w:t>//</w:t>
            </w:r>
            <w:proofErr w:type="spellStart"/>
            <w:r w:rsidRPr="00DB7FA4">
              <w:rPr>
                <w:sz w:val="16"/>
                <w:szCs w:val="16"/>
              </w:rPr>
              <w:t>IMKAD_Aangebodenstuk</w:t>
            </w:r>
            <w:proofErr w:type="spellEnd"/>
            <w:r w:rsidRPr="00DB7FA4">
              <w:rPr>
                <w:sz w:val="16"/>
                <w:szCs w:val="16"/>
              </w:rPr>
              <w:t>/</w:t>
            </w:r>
            <w:proofErr w:type="spellStart"/>
            <w:r w:rsidRPr="00DB7FA4">
              <w:rPr>
                <w:sz w:val="16"/>
                <w:szCs w:val="16"/>
              </w:rPr>
              <w:t>tia_TekstTweedeDeel</w:t>
            </w:r>
            <w:proofErr w:type="spellEnd"/>
          </w:p>
          <w:p w14:paraId="0FE30123" w14:textId="0D912567" w:rsidR="00424E1D" w:rsidRPr="00A10B2A" w:rsidRDefault="00424E1D" w:rsidP="00DB7FA4">
            <w:pPr>
              <w:keepNext/>
              <w:spacing w:line="240" w:lineRule="auto"/>
            </w:pPr>
          </w:p>
        </w:tc>
      </w:tr>
    </w:tbl>
    <w:p w14:paraId="6D9A18A6" w14:textId="77777777" w:rsidR="00E31BE8" w:rsidRPr="008E4889" w:rsidRDefault="00E31BE8" w:rsidP="00B75D8D">
      <w:pPr>
        <w:tabs>
          <w:tab w:val="left" w:pos="-1440"/>
          <w:tab w:val="left" w:pos="-720"/>
          <w:tab w:val="left" w:pos="425"/>
        </w:tabs>
        <w:suppressAutoHyphens/>
      </w:pPr>
    </w:p>
    <w:sectPr w:rsidR="00E31BE8" w:rsidRPr="008E4889" w:rsidSect="00FD4C0C">
      <w:pgSz w:w="16838" w:h="11906" w:orient="landscape" w:code="9"/>
      <w:pgMar w:top="2977" w:right="2977" w:bottom="1304" w:left="1304" w:header="567" w:footer="431" w:gutter="0"/>
      <w:cols w:space="708"/>
      <w:formProt w:val="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24C01" w14:textId="77777777" w:rsidR="00736F40" w:rsidRDefault="00736F40">
      <w:r>
        <w:separator/>
      </w:r>
    </w:p>
  </w:endnote>
  <w:endnote w:type="continuationSeparator" w:id="0">
    <w:p w14:paraId="7101B8BB" w14:textId="77777777" w:rsidR="00736F40" w:rsidRDefault="00736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8976" w14:textId="77777777" w:rsidR="000857DF" w:rsidRDefault="000857DF">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B8270" w14:textId="77777777" w:rsidR="000857DF" w:rsidRDefault="000857D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8A337" w14:textId="77777777" w:rsidR="00736F40" w:rsidRDefault="00736F40">
      <w:r>
        <w:separator/>
      </w:r>
    </w:p>
  </w:footnote>
  <w:footnote w:type="continuationSeparator" w:id="0">
    <w:p w14:paraId="73AE7A99" w14:textId="77777777" w:rsidR="00736F40" w:rsidRDefault="00736F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bmLogo_K"/>
  <w:p w14:paraId="10CE0A4C" w14:textId="1B23F984" w:rsidR="006846D1" w:rsidRPr="006846D1" w:rsidRDefault="009B7DC9" w:rsidP="006846D1">
    <w:pPr>
      <w:pStyle w:val="Koptekst"/>
    </w:pPr>
    <w:r>
      <w:rPr>
        <w:noProof/>
        <w:lang w:eastAsia="nl-NL"/>
      </w:rPr>
      <mc:AlternateContent>
        <mc:Choice Requires="wps">
          <w:drawing>
            <wp:anchor distT="0" distB="0" distL="114300" distR="114300" simplePos="0" relativeHeight="251661312" behindDoc="0" locked="0" layoutInCell="1" allowOverlap="1" wp14:anchorId="4E27F825" wp14:editId="6E67904F">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74A36E8C" w14:textId="77777777" w:rsidR="009B7DC9" w:rsidRDefault="009B7DC9" w:rsidP="005C5431">
                          <w:r>
                            <w:rPr>
                              <w:noProof/>
                            </w:rPr>
                            <w:drawing>
                              <wp:inline distT="0" distB="0" distL="0" distR="0" wp14:anchorId="4C932E34" wp14:editId="45605183">
                                <wp:extent cx="1393200" cy="1072800"/>
                                <wp:effectExtent l="0" t="0" r="0" b="0"/>
                                <wp:docPr id="1431741792" name="Afbeelding 1431741792"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27F825" id="_x0000_t202" coordsize="21600,21600" o:spt="202" path="m,l,21600r21600,l21600,xe">
              <v:stroke joinstyle="miter"/>
              <v:path gradientshapeok="t" o:connecttype="rect"/>
            </v:shapetype>
            <v:shape id="Logo" o:spid="_x0000_s1026" type="#_x0000_t202" style="position:absolute;margin-left:25.5pt;margin-top:22.1pt;width:131.55pt;height:10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" fillcolor="white [3201]" stroked="f" strokeweight=".5pt">
              <v:textbox>
                <w:txbxContent>
                  <w:p w14:paraId="74A36E8C" w14:textId="77777777" w:rsidR="009B7DC9" w:rsidRDefault="009B7DC9" w:rsidP="005C5431">
                    <w:r>
                      <w:rPr>
                        <w:noProof/>
                      </w:rPr>
                      <w:drawing>
                        <wp:inline distT="0" distB="0" distL="0" distR="0" wp14:anchorId="4C932E34" wp14:editId="45605183">
                          <wp:extent cx="1393200" cy="1072800"/>
                          <wp:effectExtent l="0" t="0" r="0" b="0"/>
                          <wp:docPr id="1431741792" name="Afbeelding 1431741792"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8"/>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857DF" w14:paraId="0751E762" w14:textId="77777777" w:rsidTr="00724028">
      <w:tc>
        <w:tcPr>
          <w:tcW w:w="4181" w:type="dxa"/>
        </w:tcPr>
        <w:p w14:paraId="0EF926CB" w14:textId="77777777" w:rsidR="000857DF" w:rsidRDefault="000857DF" w:rsidP="00D41262">
          <w:pPr>
            <w:pStyle w:val="tussenkopje"/>
            <w:spacing w:before="0"/>
          </w:pPr>
          <w:r>
            <w:t>Datum</w:t>
          </w:r>
        </w:p>
      </w:tc>
    </w:tr>
    <w:tr w:rsidR="000857DF" w14:paraId="125DA029" w14:textId="77777777" w:rsidTr="00724028">
      <w:tc>
        <w:tcPr>
          <w:tcW w:w="4181" w:type="dxa"/>
        </w:tcPr>
        <w:p w14:paraId="6C263F77" w14:textId="186B63B8" w:rsidR="000857DF" w:rsidRDefault="000857DF" w:rsidP="00D41262">
          <w:pPr>
            <w:spacing w:line="240" w:lineRule="atLeast"/>
          </w:pPr>
          <w:r>
            <w:fldChar w:fldCharType="begin"/>
          </w:r>
          <w:r>
            <w:instrText xml:space="preserve"> REF Datum </w:instrText>
          </w:r>
          <w:r>
            <w:fldChar w:fldCharType="end"/>
          </w:r>
          <w:r w:rsidR="00494838">
            <w:t>24</w:t>
          </w:r>
          <w:r>
            <w:t xml:space="preserve"> </w:t>
          </w:r>
          <w:r w:rsidR="00494838">
            <w:t>mei</w:t>
          </w:r>
          <w:r>
            <w:t xml:space="preserve"> 202</w:t>
          </w:r>
          <w:r w:rsidR="00494838">
            <w:t>3</w:t>
          </w:r>
        </w:p>
      </w:tc>
    </w:tr>
    <w:tr w:rsidR="000857DF" w14:paraId="274A2A53" w14:textId="77777777" w:rsidTr="00724028">
      <w:tc>
        <w:tcPr>
          <w:tcW w:w="4181" w:type="dxa"/>
        </w:tcPr>
        <w:p w14:paraId="2CD5F5F9" w14:textId="77777777" w:rsidR="000857DF" w:rsidRDefault="000857DF" w:rsidP="00D41262">
          <w:pPr>
            <w:pStyle w:val="tussenkopje"/>
          </w:pPr>
          <w:r>
            <w:t>Titel</w:t>
          </w:r>
        </w:p>
      </w:tc>
    </w:tr>
    <w:tr w:rsidR="000857DF" w14:paraId="212846F8" w14:textId="77777777" w:rsidTr="00724028">
      <w:tc>
        <w:tcPr>
          <w:tcW w:w="4181" w:type="dxa"/>
        </w:tcPr>
        <w:p w14:paraId="634675F6" w14:textId="1AC5F3DD" w:rsidR="000857DF" w:rsidRDefault="00000000" w:rsidP="00D41262">
          <w:pPr>
            <w:spacing w:line="240" w:lineRule="atLeast"/>
            <w:rPr>
              <w:noProof/>
            </w:rPr>
          </w:pPr>
          <w:fldSimple w:instr=" STYLEREF Titel \* MERGEFORMAT ">
            <w:r w:rsidR="00965948">
              <w:rPr>
                <w:noProof/>
              </w:rPr>
              <w:t>Toelichting modeldocument Argenta v3.1</w:t>
            </w:r>
          </w:fldSimple>
        </w:p>
      </w:tc>
    </w:tr>
    <w:tr w:rsidR="000857DF" w14:paraId="64A24BF2" w14:textId="77777777" w:rsidTr="00724028">
      <w:tc>
        <w:tcPr>
          <w:tcW w:w="4181" w:type="dxa"/>
        </w:tcPr>
        <w:p w14:paraId="21376173" w14:textId="77777777" w:rsidR="000857DF" w:rsidRDefault="000857DF" w:rsidP="00D41262">
          <w:pPr>
            <w:pStyle w:val="tussenkopje"/>
          </w:pPr>
          <w:r>
            <w:t>Versie</w:t>
          </w:r>
        </w:p>
      </w:tc>
    </w:tr>
    <w:tr w:rsidR="000857DF" w14:paraId="13AD40AA" w14:textId="77777777" w:rsidTr="00724028">
      <w:tc>
        <w:tcPr>
          <w:tcW w:w="4181" w:type="dxa"/>
        </w:tcPr>
        <w:p w14:paraId="41487495" w14:textId="6ADD57C4" w:rsidR="000857DF" w:rsidRDefault="00494838" w:rsidP="00D41262">
          <w:pPr>
            <w:spacing w:line="240" w:lineRule="atLeast"/>
          </w:pPr>
          <w:r>
            <w:t>3</w:t>
          </w:r>
          <w:r w:rsidR="000857DF">
            <w:t>.0</w:t>
          </w:r>
        </w:p>
      </w:tc>
    </w:tr>
    <w:tr w:rsidR="000857DF" w14:paraId="3CEC73DA" w14:textId="77777777" w:rsidTr="00724028">
      <w:tc>
        <w:tcPr>
          <w:tcW w:w="4181" w:type="dxa"/>
        </w:tcPr>
        <w:p w14:paraId="789666A3" w14:textId="77777777" w:rsidR="000857DF" w:rsidRDefault="000857DF" w:rsidP="00D41262">
          <w:pPr>
            <w:pStyle w:val="tussenkopje"/>
          </w:pPr>
          <w:r>
            <w:t>Blad</w:t>
          </w:r>
        </w:p>
      </w:tc>
    </w:tr>
    <w:tr w:rsidR="000857DF" w14:paraId="6CB26BAB" w14:textId="77777777" w:rsidTr="00724028">
      <w:tc>
        <w:tcPr>
          <w:tcW w:w="4181" w:type="dxa"/>
        </w:tcPr>
        <w:p w14:paraId="562536C1" w14:textId="6454ABD0" w:rsidR="000857DF" w:rsidRDefault="000857DF" w:rsidP="00D41262">
          <w:pPr>
            <w:spacing w:line="240" w:lineRule="atLeast"/>
          </w:pPr>
          <w:r>
            <w:fldChar w:fldCharType="begin"/>
          </w:r>
          <w:r>
            <w:instrText xml:space="preserve"> PAGE  \* MERGEFORMAT </w:instrText>
          </w:r>
          <w:r>
            <w:fldChar w:fldCharType="separate"/>
          </w:r>
          <w:r>
            <w:t>9</w:t>
          </w:r>
          <w:r>
            <w:fldChar w:fldCharType="end"/>
          </w:r>
          <w:r>
            <w:t xml:space="preserve"> van </w:t>
          </w:r>
          <w:r>
            <w:fldChar w:fldCharType="begin"/>
          </w:r>
          <w:r>
            <w:instrText xml:space="preserve"> = 1+</w:instrText>
          </w:r>
          <w:fldSimple w:instr=" NUMPAGES   \* MERGEFORMAT ">
            <w:r w:rsidR="00965948">
              <w:rPr>
                <w:noProof/>
              </w:rPr>
              <w:instrText>23</w:instrText>
            </w:r>
          </w:fldSimple>
          <w:r>
            <w:instrText xml:space="preserve"> </w:instrText>
          </w:r>
          <w:r>
            <w:fldChar w:fldCharType="separate"/>
          </w:r>
          <w:r w:rsidR="00965948">
            <w:rPr>
              <w:noProof/>
            </w:rPr>
            <w:t>24</w:t>
          </w:r>
          <w:r>
            <w:fldChar w:fldCharType="end"/>
          </w:r>
          <w:r>
            <w:t xml:space="preserve"> </w:t>
          </w:r>
        </w:p>
      </w:tc>
    </w:tr>
  </w:tbl>
  <w:p w14:paraId="13D96BFF" w14:textId="77777777" w:rsidR="000857DF" w:rsidRDefault="000857DF" w:rsidP="00D41262">
    <w:pPr>
      <w:pStyle w:val="Koptekst"/>
    </w:pPr>
    <w:r>
      <w:rPr>
        <w:noProof/>
        <w:snapToGrid/>
        <w:lang w:eastAsia="nl-NL"/>
      </w:rPr>
      <w:drawing>
        <wp:anchor distT="0" distB="0" distL="114300" distR="114300" simplePos="0" relativeHeight="251659264" behindDoc="1" locked="0" layoutInCell="1" allowOverlap="1" wp14:anchorId="1710C645" wp14:editId="7992F41E">
          <wp:simplePos x="0" y="0"/>
          <wp:positionH relativeFrom="column">
            <wp:posOffset>2138045</wp:posOffset>
          </wp:positionH>
          <wp:positionV relativeFrom="paragraph">
            <wp:posOffset>-100330</wp:posOffset>
          </wp:positionV>
          <wp:extent cx="1333500" cy="1114425"/>
          <wp:effectExtent l="0" t="0" r="0" b="9525"/>
          <wp:wrapNone/>
          <wp:docPr id="2" name="Afbeelding 2"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17B10D" w14:textId="77777777" w:rsidR="000857DF" w:rsidRDefault="000857DF">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0857DF" w14:paraId="1712C727" w14:textId="77777777">
      <w:tc>
        <w:tcPr>
          <w:tcW w:w="4181" w:type="dxa"/>
        </w:tcPr>
        <w:p w14:paraId="610BA701" w14:textId="77777777" w:rsidR="000857DF" w:rsidRDefault="000857DF">
          <w:pPr>
            <w:pStyle w:val="tussenkopje"/>
            <w:spacing w:before="0"/>
          </w:pPr>
          <w:r>
            <w:t>Datum</w:t>
          </w:r>
        </w:p>
      </w:tc>
    </w:tr>
    <w:tr w:rsidR="000857DF" w14:paraId="2846A5EC" w14:textId="77777777">
      <w:tc>
        <w:tcPr>
          <w:tcW w:w="4181" w:type="dxa"/>
        </w:tcPr>
        <w:p w14:paraId="466EEB53" w14:textId="333AF5A6" w:rsidR="000857DF" w:rsidRDefault="000857DF">
          <w:pPr>
            <w:spacing w:line="240" w:lineRule="atLeast"/>
          </w:pPr>
          <w:r>
            <w:fldChar w:fldCharType="begin"/>
          </w:r>
          <w:r>
            <w:instrText xml:space="preserve"> REF Datum </w:instrText>
          </w:r>
          <w:r>
            <w:fldChar w:fldCharType="end"/>
          </w:r>
          <w:r w:rsidR="00F26155">
            <w:t>24</w:t>
          </w:r>
          <w:r>
            <w:t xml:space="preserve"> </w:t>
          </w:r>
          <w:r w:rsidR="00F26155">
            <w:t>mei</w:t>
          </w:r>
          <w:r>
            <w:t xml:space="preserve"> 202</w:t>
          </w:r>
          <w:r w:rsidR="00F26155">
            <w:t>3</w:t>
          </w:r>
        </w:p>
      </w:tc>
    </w:tr>
    <w:tr w:rsidR="000857DF" w14:paraId="024DCCCA" w14:textId="77777777">
      <w:tc>
        <w:tcPr>
          <w:tcW w:w="4181" w:type="dxa"/>
        </w:tcPr>
        <w:p w14:paraId="39580F40" w14:textId="77777777" w:rsidR="000857DF" w:rsidRDefault="000857DF">
          <w:pPr>
            <w:pStyle w:val="tussenkopje"/>
          </w:pPr>
          <w:r>
            <w:t>Titel</w:t>
          </w:r>
        </w:p>
      </w:tc>
    </w:tr>
    <w:tr w:rsidR="000857DF" w14:paraId="4EFFF9F0" w14:textId="77777777">
      <w:tc>
        <w:tcPr>
          <w:tcW w:w="4181" w:type="dxa"/>
        </w:tcPr>
        <w:p w14:paraId="7DB6203F" w14:textId="36F6CFBB" w:rsidR="000857DF" w:rsidRDefault="00000000">
          <w:pPr>
            <w:spacing w:line="240" w:lineRule="atLeast"/>
            <w:rPr>
              <w:noProof/>
            </w:rPr>
          </w:pPr>
          <w:fldSimple w:instr=" STYLEREF Titel \* MERGEFORMAT ">
            <w:r w:rsidR="00965948">
              <w:rPr>
                <w:noProof/>
              </w:rPr>
              <w:t>Toelichting modeldocument Argenta v3.1</w:t>
            </w:r>
          </w:fldSimple>
        </w:p>
      </w:tc>
    </w:tr>
    <w:tr w:rsidR="000857DF" w14:paraId="05207AE4" w14:textId="77777777">
      <w:tc>
        <w:tcPr>
          <w:tcW w:w="4181" w:type="dxa"/>
        </w:tcPr>
        <w:p w14:paraId="4D245011" w14:textId="77777777" w:rsidR="000857DF" w:rsidRDefault="000857DF">
          <w:pPr>
            <w:pStyle w:val="tussenkopje"/>
          </w:pPr>
          <w:r>
            <w:t>Versie</w:t>
          </w:r>
        </w:p>
      </w:tc>
    </w:tr>
    <w:tr w:rsidR="000857DF" w14:paraId="744F0CE8" w14:textId="77777777">
      <w:tc>
        <w:tcPr>
          <w:tcW w:w="4181" w:type="dxa"/>
        </w:tcPr>
        <w:p w14:paraId="4A1720B8" w14:textId="77EEBFF0" w:rsidR="000857DF" w:rsidRDefault="00F26155">
          <w:pPr>
            <w:spacing w:line="240" w:lineRule="atLeast"/>
          </w:pPr>
          <w:r>
            <w:t>3</w:t>
          </w:r>
          <w:r w:rsidR="000857DF">
            <w:t>.0</w:t>
          </w:r>
        </w:p>
      </w:tc>
    </w:tr>
    <w:tr w:rsidR="000857DF" w14:paraId="30A6F306" w14:textId="77777777">
      <w:tc>
        <w:tcPr>
          <w:tcW w:w="4181" w:type="dxa"/>
        </w:tcPr>
        <w:p w14:paraId="17AF06DC" w14:textId="77777777" w:rsidR="000857DF" w:rsidRDefault="000857DF">
          <w:pPr>
            <w:pStyle w:val="tussenkopje"/>
          </w:pPr>
          <w:r>
            <w:t>Blad</w:t>
          </w:r>
        </w:p>
      </w:tc>
    </w:tr>
    <w:tr w:rsidR="000857DF" w14:paraId="3A810291" w14:textId="77777777">
      <w:tc>
        <w:tcPr>
          <w:tcW w:w="4181" w:type="dxa"/>
        </w:tcPr>
        <w:p w14:paraId="0FC60380" w14:textId="023F61B1" w:rsidR="000857DF" w:rsidRDefault="000857DF">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 1+</w:instrText>
          </w:r>
          <w:fldSimple w:instr=" NUMPAGES   \* MERGEFORMAT ">
            <w:r w:rsidR="00965948">
              <w:rPr>
                <w:noProof/>
              </w:rPr>
              <w:instrText>23</w:instrText>
            </w:r>
          </w:fldSimple>
          <w:r>
            <w:instrText xml:space="preserve"> </w:instrText>
          </w:r>
          <w:r>
            <w:fldChar w:fldCharType="separate"/>
          </w:r>
          <w:r w:rsidR="00965948">
            <w:rPr>
              <w:noProof/>
            </w:rPr>
            <w:t>24</w:t>
          </w:r>
          <w:r>
            <w:fldChar w:fldCharType="end"/>
          </w:r>
          <w:r>
            <w:t xml:space="preserve"> </w:t>
          </w:r>
        </w:p>
      </w:tc>
    </w:tr>
  </w:tbl>
  <w:p w14:paraId="024C4FF1" w14:textId="25616498" w:rsidR="000857DF" w:rsidRDefault="000857D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F1220E"/>
    <w:multiLevelType w:val="hybridMultilevel"/>
    <w:tmpl w:val="32A2F09E"/>
    <w:lvl w:ilvl="0" w:tplc="CAB4DC40">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52711A"/>
    <w:multiLevelType w:val="hybridMultilevel"/>
    <w:tmpl w:val="354AA5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C8446C5"/>
    <w:multiLevelType w:val="hybridMultilevel"/>
    <w:tmpl w:val="EB9A23D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5" w15:restartNumberingAfterBreak="0">
    <w:nsid w:val="133B730F"/>
    <w:multiLevelType w:val="hybridMultilevel"/>
    <w:tmpl w:val="C7E0581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6FF58DE"/>
    <w:multiLevelType w:val="multilevel"/>
    <w:tmpl w:val="02F4A8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572C1"/>
    <w:multiLevelType w:val="hybridMultilevel"/>
    <w:tmpl w:val="3B406BBC"/>
    <w:lvl w:ilvl="0" w:tplc="52120620">
      <w:start w:val="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1C95A42"/>
    <w:multiLevelType w:val="hybridMultilevel"/>
    <w:tmpl w:val="0D248428"/>
    <w:lvl w:ilvl="0" w:tplc="62245B96">
      <w:start w:val="20"/>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6C8065B"/>
    <w:multiLevelType w:val="hybridMultilevel"/>
    <w:tmpl w:val="DF765A96"/>
    <w:lvl w:ilvl="0" w:tplc="9BEC1472">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88376E"/>
    <w:multiLevelType w:val="hybridMultilevel"/>
    <w:tmpl w:val="8B42F28E"/>
    <w:lvl w:ilvl="0" w:tplc="FA7C1106">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53913C7"/>
    <w:multiLevelType w:val="hybridMultilevel"/>
    <w:tmpl w:val="B0A2D580"/>
    <w:lvl w:ilvl="0" w:tplc="320E93BA">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7E57E4E"/>
    <w:multiLevelType w:val="hybridMultilevel"/>
    <w:tmpl w:val="B4CEB762"/>
    <w:lvl w:ilvl="0" w:tplc="DBAE1FD8">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3"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9C625E5"/>
    <w:multiLevelType w:val="hybridMultilevel"/>
    <w:tmpl w:val="5162A2EE"/>
    <w:lvl w:ilvl="0" w:tplc="4212394E">
      <w:start w:val="1"/>
      <w:numFmt w:val="lowerLetter"/>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15" w15:restartNumberingAfterBreak="0">
    <w:nsid w:val="40CB5B1C"/>
    <w:multiLevelType w:val="hybridMultilevel"/>
    <w:tmpl w:val="4B5A411C"/>
    <w:lvl w:ilvl="0" w:tplc="0413000F">
      <w:start w:val="1"/>
      <w:numFmt w:val="decimal"/>
      <w:lvlText w:val="%1."/>
      <w:lvlJc w:val="left"/>
      <w:pPr>
        <w:ind w:left="660" w:hanging="6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43C52400"/>
    <w:multiLevelType w:val="hybridMultilevel"/>
    <w:tmpl w:val="C3B691EA"/>
    <w:lvl w:ilvl="0" w:tplc="3968992A">
      <w:start w:val="1"/>
      <w:numFmt w:val="decimal"/>
      <w:lvlText w:val="%1."/>
      <w:lvlJc w:val="left"/>
      <w:pPr>
        <w:ind w:left="644" w:hanging="360"/>
      </w:pPr>
      <w:rPr>
        <w:rFonts w:hint="default"/>
        <w:color w:val="FF000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17"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6C358D9"/>
    <w:multiLevelType w:val="hybridMultilevel"/>
    <w:tmpl w:val="4E4AEB02"/>
    <w:lvl w:ilvl="0" w:tplc="62FE14D4">
      <w:start w:val="1"/>
      <w:numFmt w:val="lowerLetter"/>
      <w:lvlText w:val="%1."/>
      <w:lvlJc w:val="left"/>
      <w:pPr>
        <w:ind w:left="1140" w:hanging="432"/>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9" w15:restartNumberingAfterBreak="0">
    <w:nsid w:val="49EA4D17"/>
    <w:multiLevelType w:val="hybridMultilevel"/>
    <w:tmpl w:val="7D34CF66"/>
    <w:lvl w:ilvl="0" w:tplc="B6EE73E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3B6F1C"/>
    <w:multiLevelType w:val="hybridMultilevel"/>
    <w:tmpl w:val="3B661C78"/>
    <w:lvl w:ilvl="0" w:tplc="8BD85542">
      <w:start w:val="1"/>
      <w:numFmt w:val="decimal"/>
      <w:lvlText w:val="%1."/>
      <w:lvlJc w:val="left"/>
      <w:pPr>
        <w:ind w:left="644" w:hanging="360"/>
      </w:pPr>
      <w:rPr>
        <w:rFonts w:hint="default"/>
        <w:color w:val="800080"/>
      </w:rPr>
    </w:lvl>
    <w:lvl w:ilvl="1" w:tplc="04130019" w:tentative="1">
      <w:start w:val="1"/>
      <w:numFmt w:val="lowerLetter"/>
      <w:lvlText w:val="%2."/>
      <w:lvlJc w:val="left"/>
      <w:pPr>
        <w:ind w:left="1364" w:hanging="360"/>
      </w:pPr>
    </w:lvl>
    <w:lvl w:ilvl="2" w:tplc="0413001B" w:tentative="1">
      <w:start w:val="1"/>
      <w:numFmt w:val="lowerRoman"/>
      <w:lvlText w:val="%3."/>
      <w:lvlJc w:val="right"/>
      <w:pPr>
        <w:ind w:left="2084" w:hanging="180"/>
      </w:pPr>
    </w:lvl>
    <w:lvl w:ilvl="3" w:tplc="0413000F" w:tentative="1">
      <w:start w:val="1"/>
      <w:numFmt w:val="decimal"/>
      <w:lvlText w:val="%4."/>
      <w:lvlJc w:val="left"/>
      <w:pPr>
        <w:ind w:left="2804" w:hanging="360"/>
      </w:pPr>
    </w:lvl>
    <w:lvl w:ilvl="4" w:tplc="04130019" w:tentative="1">
      <w:start w:val="1"/>
      <w:numFmt w:val="lowerLetter"/>
      <w:lvlText w:val="%5."/>
      <w:lvlJc w:val="left"/>
      <w:pPr>
        <w:ind w:left="3524" w:hanging="360"/>
      </w:pPr>
    </w:lvl>
    <w:lvl w:ilvl="5" w:tplc="0413001B" w:tentative="1">
      <w:start w:val="1"/>
      <w:numFmt w:val="lowerRoman"/>
      <w:lvlText w:val="%6."/>
      <w:lvlJc w:val="right"/>
      <w:pPr>
        <w:ind w:left="4244" w:hanging="180"/>
      </w:pPr>
    </w:lvl>
    <w:lvl w:ilvl="6" w:tplc="0413000F" w:tentative="1">
      <w:start w:val="1"/>
      <w:numFmt w:val="decimal"/>
      <w:lvlText w:val="%7."/>
      <w:lvlJc w:val="left"/>
      <w:pPr>
        <w:ind w:left="4964" w:hanging="360"/>
      </w:pPr>
    </w:lvl>
    <w:lvl w:ilvl="7" w:tplc="04130019" w:tentative="1">
      <w:start w:val="1"/>
      <w:numFmt w:val="lowerLetter"/>
      <w:lvlText w:val="%8."/>
      <w:lvlJc w:val="left"/>
      <w:pPr>
        <w:ind w:left="5684" w:hanging="360"/>
      </w:pPr>
    </w:lvl>
    <w:lvl w:ilvl="8" w:tplc="0413001B" w:tentative="1">
      <w:start w:val="1"/>
      <w:numFmt w:val="lowerRoman"/>
      <w:lvlText w:val="%9."/>
      <w:lvlJc w:val="right"/>
      <w:pPr>
        <w:ind w:left="6404" w:hanging="180"/>
      </w:pPr>
    </w:lvl>
  </w:abstractNum>
  <w:abstractNum w:abstractNumId="21" w15:restartNumberingAfterBreak="0">
    <w:nsid w:val="51461E7C"/>
    <w:multiLevelType w:val="hybridMultilevel"/>
    <w:tmpl w:val="94006AAE"/>
    <w:lvl w:ilvl="0" w:tplc="1CC2A8A0">
      <w:start w:val="29"/>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66D5608"/>
    <w:multiLevelType w:val="hybridMultilevel"/>
    <w:tmpl w:val="14E047BC"/>
    <w:lvl w:ilvl="0" w:tplc="AFC80A02">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214601"/>
    <w:multiLevelType w:val="hybridMultilevel"/>
    <w:tmpl w:val="51D85E10"/>
    <w:lvl w:ilvl="0" w:tplc="46E08D5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84A5496"/>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C8B12AC"/>
    <w:multiLevelType w:val="hybridMultilevel"/>
    <w:tmpl w:val="A6B285C0"/>
    <w:lvl w:ilvl="0" w:tplc="1EC033A4">
      <w:start w:val="27"/>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32A10A5"/>
    <w:multiLevelType w:val="multilevel"/>
    <w:tmpl w:val="2180B12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63847F27"/>
    <w:multiLevelType w:val="hybridMultilevel"/>
    <w:tmpl w:val="F0105B92"/>
    <w:lvl w:ilvl="0" w:tplc="75DABF5E">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78D54B2"/>
    <w:multiLevelType w:val="hybridMultilevel"/>
    <w:tmpl w:val="6E32124C"/>
    <w:lvl w:ilvl="0" w:tplc="E9AE4494">
      <w:start w:val="27"/>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6A144A5B"/>
    <w:multiLevelType w:val="hybridMultilevel"/>
    <w:tmpl w:val="3EEAFB8C"/>
    <w:lvl w:ilvl="0" w:tplc="699C0700">
      <w:start w:val="1"/>
      <w:numFmt w:val="bullet"/>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516419"/>
    <w:multiLevelType w:val="hybridMultilevel"/>
    <w:tmpl w:val="CA34EC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9E647B"/>
    <w:multiLevelType w:val="hybridMultilevel"/>
    <w:tmpl w:val="5276007A"/>
    <w:lvl w:ilvl="0" w:tplc="04130019">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4" w15:restartNumberingAfterBreak="0">
    <w:nsid w:val="6D077E34"/>
    <w:multiLevelType w:val="hybridMultilevel"/>
    <w:tmpl w:val="DD2EAD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E1A1DD1"/>
    <w:multiLevelType w:val="multilevel"/>
    <w:tmpl w:val="14CE853E"/>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2285"/>
        </w:tabs>
        <w:ind w:left="2285" w:hanging="1008"/>
      </w:pPr>
      <w:rPr>
        <w:rFonts w:hint="default"/>
      </w:rPr>
    </w:lvl>
    <w:lvl w:ilvl="5">
      <w:start w:val="1"/>
      <w:numFmt w:val="decimal"/>
      <w:pStyle w:val="Kop6"/>
      <w:lvlText w:val="%1.%2.%3.%4.%5.%6"/>
      <w:lvlJc w:val="left"/>
      <w:pPr>
        <w:tabs>
          <w:tab w:val="num" w:pos="1720"/>
        </w:tabs>
        <w:ind w:left="1720" w:hanging="1152"/>
      </w:pPr>
      <w:rPr>
        <w:rFonts w:hint="default"/>
        <w:b w:val="0"/>
        <w:bCs/>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6" w15:restartNumberingAfterBreak="0">
    <w:nsid w:val="6E254E9A"/>
    <w:multiLevelType w:val="hybridMultilevel"/>
    <w:tmpl w:val="7D74670C"/>
    <w:lvl w:ilvl="0" w:tplc="D1E4B066">
      <w:start w:val="1"/>
      <w:numFmt w:val="decimal"/>
      <w:lvlText w:val="%1."/>
      <w:lvlJc w:val="left"/>
      <w:pPr>
        <w:ind w:left="720" w:hanging="360"/>
      </w:pPr>
      <w:rPr>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6F5B4973"/>
    <w:multiLevelType w:val="hybridMultilevel"/>
    <w:tmpl w:val="59464AC8"/>
    <w:lvl w:ilvl="0" w:tplc="6E485B50">
      <w:start w:val="1"/>
      <w:numFmt w:val="upperRoman"/>
      <w:lvlText w:val="%1."/>
      <w:lvlJc w:val="left"/>
      <w:pPr>
        <w:tabs>
          <w:tab w:val="num" w:pos="717"/>
        </w:tabs>
        <w:ind w:left="717" w:hanging="35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15:restartNumberingAfterBreak="0">
    <w:nsid w:val="70343E0D"/>
    <w:multiLevelType w:val="hybridMultilevel"/>
    <w:tmpl w:val="BDF63792"/>
    <w:lvl w:ilvl="0" w:tplc="0413000F">
      <w:start w:val="1"/>
      <w:numFmt w:val="decimal"/>
      <w:lvlText w:val="%1."/>
      <w:lvlJc w:val="left"/>
      <w:pPr>
        <w:tabs>
          <w:tab w:val="num" w:pos="360"/>
        </w:tabs>
        <w:ind w:left="360" w:hanging="360"/>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D438A7"/>
    <w:multiLevelType w:val="hybridMultilevel"/>
    <w:tmpl w:val="F7CE28E0"/>
    <w:lvl w:ilvl="0" w:tplc="7F5EB4A0">
      <w:start w:val="1"/>
      <w:numFmt w:val="bullet"/>
      <w:lvlText w:val="-"/>
      <w:lvlJc w:val="left"/>
      <w:pPr>
        <w:ind w:left="720" w:hanging="360"/>
      </w:pPr>
      <w:rPr>
        <w:rFonts w:ascii="Arial" w:eastAsia="Times New Roman" w:hAnsi="Arial" w:cs="Aria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6A320B8"/>
    <w:multiLevelType w:val="hybridMultilevel"/>
    <w:tmpl w:val="F3C20BB6"/>
    <w:lvl w:ilvl="0" w:tplc="9A4E4798">
      <w:start w:val="1"/>
      <w:numFmt w:val="bullet"/>
      <w:lvlText w:val="-"/>
      <w:lvlJc w:val="left"/>
      <w:pPr>
        <w:ind w:left="360" w:hanging="360"/>
      </w:pPr>
      <w:rPr>
        <w:rFonts w:ascii="Arial" w:eastAsia="Times New Roman" w:hAnsi="Arial" w:cs="Arial" w:hint="default"/>
        <w:color w:val="800080"/>
        <w:sz w:val="2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15:restartNumberingAfterBreak="0">
    <w:nsid w:val="76F44027"/>
    <w:multiLevelType w:val="hybridMultilevel"/>
    <w:tmpl w:val="903CF72C"/>
    <w:lvl w:ilvl="0" w:tplc="F7483D86">
      <w:start w:val="2"/>
      <w:numFmt w:val="bullet"/>
      <w:lvlText w:val="-"/>
      <w:lvlJc w:val="left"/>
      <w:pPr>
        <w:ind w:left="720" w:hanging="360"/>
      </w:pPr>
      <w:rPr>
        <w:rFonts w:ascii="Arial" w:eastAsia="Times New Roman" w:hAnsi="Arial" w:cs="Arial" w:hint="default"/>
        <w:color w:val="80008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86016123">
    <w:abstractNumId w:val="35"/>
  </w:num>
  <w:num w:numId="2" w16cid:durableId="337469896">
    <w:abstractNumId w:val="35"/>
  </w:num>
  <w:num w:numId="3" w16cid:durableId="1029991780">
    <w:abstractNumId w:val="33"/>
  </w:num>
  <w:num w:numId="4" w16cid:durableId="243145600">
    <w:abstractNumId w:val="17"/>
  </w:num>
  <w:num w:numId="5" w16cid:durableId="696859023">
    <w:abstractNumId w:val="0"/>
  </w:num>
  <w:num w:numId="6" w16cid:durableId="18170608">
    <w:abstractNumId w:val="4"/>
  </w:num>
  <w:num w:numId="7" w16cid:durableId="1769809263">
    <w:abstractNumId w:val="37"/>
  </w:num>
  <w:num w:numId="8" w16cid:durableId="287053670">
    <w:abstractNumId w:val="12"/>
  </w:num>
  <w:num w:numId="9" w16cid:durableId="932324183">
    <w:abstractNumId w:val="31"/>
  </w:num>
  <w:num w:numId="10" w16cid:durableId="473986621">
    <w:abstractNumId w:val="14"/>
  </w:num>
  <w:num w:numId="11" w16cid:durableId="855922357">
    <w:abstractNumId w:val="21"/>
  </w:num>
  <w:num w:numId="12" w16cid:durableId="1064913436">
    <w:abstractNumId w:val="26"/>
  </w:num>
  <w:num w:numId="13" w16cid:durableId="452942938">
    <w:abstractNumId w:val="19"/>
  </w:num>
  <w:num w:numId="14" w16cid:durableId="1409765846">
    <w:abstractNumId w:val="35"/>
  </w:num>
  <w:num w:numId="15" w16cid:durableId="1193108552">
    <w:abstractNumId w:val="35"/>
  </w:num>
  <w:num w:numId="16" w16cid:durableId="1087843198">
    <w:abstractNumId w:val="27"/>
  </w:num>
  <w:num w:numId="17" w16cid:durableId="539973390">
    <w:abstractNumId w:val="24"/>
  </w:num>
  <w:num w:numId="18" w16cid:durableId="1602296601">
    <w:abstractNumId w:val="6"/>
  </w:num>
  <w:num w:numId="19" w16cid:durableId="1658804412">
    <w:abstractNumId w:val="39"/>
  </w:num>
  <w:num w:numId="20" w16cid:durableId="1244147152">
    <w:abstractNumId w:val="40"/>
  </w:num>
  <w:num w:numId="21" w16cid:durableId="1220750474">
    <w:abstractNumId w:val="35"/>
  </w:num>
  <w:num w:numId="22" w16cid:durableId="691803549">
    <w:abstractNumId w:val="35"/>
  </w:num>
  <w:num w:numId="23" w16cid:durableId="182978607">
    <w:abstractNumId w:val="35"/>
  </w:num>
  <w:num w:numId="24" w16cid:durableId="688723699">
    <w:abstractNumId w:val="28"/>
  </w:num>
  <w:num w:numId="25" w16cid:durableId="1016930782">
    <w:abstractNumId w:val="11"/>
  </w:num>
  <w:num w:numId="26" w16cid:durableId="640580156">
    <w:abstractNumId w:val="1"/>
  </w:num>
  <w:num w:numId="27" w16cid:durableId="1395658104">
    <w:abstractNumId w:val="9"/>
  </w:num>
  <w:num w:numId="28" w16cid:durableId="2106996466">
    <w:abstractNumId w:val="0"/>
  </w:num>
  <w:num w:numId="29" w16cid:durableId="582837835">
    <w:abstractNumId w:val="23"/>
  </w:num>
  <w:num w:numId="30" w16cid:durableId="1559972998">
    <w:abstractNumId w:val="10"/>
  </w:num>
  <w:num w:numId="31" w16cid:durableId="237715510">
    <w:abstractNumId w:val="29"/>
  </w:num>
  <w:num w:numId="32" w16cid:durableId="918637637">
    <w:abstractNumId w:val="38"/>
  </w:num>
  <w:num w:numId="33" w16cid:durableId="430442818">
    <w:abstractNumId w:val="8"/>
  </w:num>
  <w:num w:numId="34" w16cid:durableId="1533377011">
    <w:abstractNumId w:val="25"/>
  </w:num>
  <w:num w:numId="35" w16cid:durableId="1980915432">
    <w:abstractNumId w:val="2"/>
  </w:num>
  <w:num w:numId="36" w16cid:durableId="1168909682">
    <w:abstractNumId w:val="13"/>
  </w:num>
  <w:num w:numId="37" w16cid:durableId="134228585">
    <w:abstractNumId w:val="5"/>
  </w:num>
  <w:num w:numId="38" w16cid:durableId="2816138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50938981">
    <w:abstractNumId w:val="35"/>
  </w:num>
  <w:num w:numId="40" w16cid:durableId="2106226757">
    <w:abstractNumId w:val="22"/>
  </w:num>
  <w:num w:numId="41" w16cid:durableId="1622957104">
    <w:abstractNumId w:val="35"/>
  </w:num>
  <w:num w:numId="42" w16cid:durableId="2041080956">
    <w:abstractNumId w:val="32"/>
  </w:num>
  <w:num w:numId="43" w16cid:durableId="454182742">
    <w:abstractNumId w:val="34"/>
  </w:num>
  <w:num w:numId="44" w16cid:durableId="169760877">
    <w:abstractNumId w:val="18"/>
  </w:num>
  <w:num w:numId="45" w16cid:durableId="474225471">
    <w:abstractNumId w:val="30"/>
  </w:num>
  <w:num w:numId="46" w16cid:durableId="563414817">
    <w:abstractNumId w:val="15"/>
  </w:num>
  <w:num w:numId="47" w16cid:durableId="182282007">
    <w:abstractNumId w:val="7"/>
  </w:num>
  <w:num w:numId="48" w16cid:durableId="754937826">
    <w:abstractNumId w:val="41"/>
  </w:num>
  <w:num w:numId="49" w16cid:durableId="1215045080">
    <w:abstractNumId w:val="16"/>
  </w:num>
  <w:num w:numId="50" w16cid:durableId="2136219783">
    <w:abstractNumId w:val="20"/>
  </w:num>
  <w:num w:numId="51" w16cid:durableId="192521703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389568">
    <w:abstractNumId w:val="3"/>
  </w:num>
  <w:num w:numId="53" w16cid:durableId="127286079">
    <w:abstractNumId w:val="36"/>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oot, Karina de">
    <w15:presenceInfo w15:providerId="None" w15:userId="Groot, Karina 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9" w:dllVersion="512" w:checkStyle="1"/>
  <w:activeWritingStyle w:appName="MSWord" w:lang="nl-NL" w:vendorID="1" w:dllVersion="512" w:checkStyle="1"/>
  <w:activeWritingStyle w:appName="MSWord" w:lang="nl" w:vendorID="1"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1stTray" w:val="Blanco"/>
    <w:docVar w:name="Paper2ndTray" w:val="Blanco"/>
  </w:docVars>
  <w:rsids>
    <w:rsidRoot w:val="004A1631"/>
    <w:rsid w:val="0000015B"/>
    <w:rsid w:val="000008A5"/>
    <w:rsid w:val="0000099A"/>
    <w:rsid w:val="00001DA5"/>
    <w:rsid w:val="00002261"/>
    <w:rsid w:val="000022F8"/>
    <w:rsid w:val="00003165"/>
    <w:rsid w:val="000037F0"/>
    <w:rsid w:val="00003F7F"/>
    <w:rsid w:val="00005407"/>
    <w:rsid w:val="00006911"/>
    <w:rsid w:val="00006CD8"/>
    <w:rsid w:val="00010577"/>
    <w:rsid w:val="00010AA1"/>
    <w:rsid w:val="00011618"/>
    <w:rsid w:val="00012F09"/>
    <w:rsid w:val="0001338A"/>
    <w:rsid w:val="00013A7C"/>
    <w:rsid w:val="0001427D"/>
    <w:rsid w:val="0001524B"/>
    <w:rsid w:val="000168C1"/>
    <w:rsid w:val="00017916"/>
    <w:rsid w:val="00017959"/>
    <w:rsid w:val="000214A5"/>
    <w:rsid w:val="00021522"/>
    <w:rsid w:val="000216FE"/>
    <w:rsid w:val="00021FB6"/>
    <w:rsid w:val="000221DD"/>
    <w:rsid w:val="000233EA"/>
    <w:rsid w:val="0002427D"/>
    <w:rsid w:val="00025196"/>
    <w:rsid w:val="0002539C"/>
    <w:rsid w:val="00025877"/>
    <w:rsid w:val="00025A52"/>
    <w:rsid w:val="00025B0C"/>
    <w:rsid w:val="00026BBD"/>
    <w:rsid w:val="000274A9"/>
    <w:rsid w:val="000277AC"/>
    <w:rsid w:val="000278CB"/>
    <w:rsid w:val="00030190"/>
    <w:rsid w:val="00030A78"/>
    <w:rsid w:val="00030CF3"/>
    <w:rsid w:val="000327FE"/>
    <w:rsid w:val="00032CDD"/>
    <w:rsid w:val="0003340B"/>
    <w:rsid w:val="000340F8"/>
    <w:rsid w:val="000347B2"/>
    <w:rsid w:val="000400E1"/>
    <w:rsid w:val="0004124D"/>
    <w:rsid w:val="00043F59"/>
    <w:rsid w:val="00044219"/>
    <w:rsid w:val="000459CD"/>
    <w:rsid w:val="00046BDB"/>
    <w:rsid w:val="00050715"/>
    <w:rsid w:val="0005138B"/>
    <w:rsid w:val="00051F75"/>
    <w:rsid w:val="00052046"/>
    <w:rsid w:val="00052234"/>
    <w:rsid w:val="00052254"/>
    <w:rsid w:val="000523FA"/>
    <w:rsid w:val="00052956"/>
    <w:rsid w:val="0005333B"/>
    <w:rsid w:val="0005347B"/>
    <w:rsid w:val="00053DA6"/>
    <w:rsid w:val="00054004"/>
    <w:rsid w:val="000544E7"/>
    <w:rsid w:val="00055A87"/>
    <w:rsid w:val="00055EF9"/>
    <w:rsid w:val="000564E7"/>
    <w:rsid w:val="00056536"/>
    <w:rsid w:val="00056C53"/>
    <w:rsid w:val="00056C54"/>
    <w:rsid w:val="00057378"/>
    <w:rsid w:val="000579C5"/>
    <w:rsid w:val="00060B61"/>
    <w:rsid w:val="00060FEC"/>
    <w:rsid w:val="00061786"/>
    <w:rsid w:val="00063095"/>
    <w:rsid w:val="00063294"/>
    <w:rsid w:val="00063A89"/>
    <w:rsid w:val="000657C0"/>
    <w:rsid w:val="000665B2"/>
    <w:rsid w:val="000670F8"/>
    <w:rsid w:val="000671DB"/>
    <w:rsid w:val="00067720"/>
    <w:rsid w:val="000677AC"/>
    <w:rsid w:val="00067812"/>
    <w:rsid w:val="0006794F"/>
    <w:rsid w:val="00067BB3"/>
    <w:rsid w:val="00071867"/>
    <w:rsid w:val="00071954"/>
    <w:rsid w:val="00072278"/>
    <w:rsid w:val="00073451"/>
    <w:rsid w:val="00073639"/>
    <w:rsid w:val="000749AD"/>
    <w:rsid w:val="000751EC"/>
    <w:rsid w:val="00075A80"/>
    <w:rsid w:val="00075CF1"/>
    <w:rsid w:val="00077617"/>
    <w:rsid w:val="00077A26"/>
    <w:rsid w:val="00082A23"/>
    <w:rsid w:val="00083121"/>
    <w:rsid w:val="00084C0A"/>
    <w:rsid w:val="000857DF"/>
    <w:rsid w:val="00085E96"/>
    <w:rsid w:val="0008708F"/>
    <w:rsid w:val="00090725"/>
    <w:rsid w:val="000911E2"/>
    <w:rsid w:val="0009268D"/>
    <w:rsid w:val="00093CFA"/>
    <w:rsid w:val="00093DCF"/>
    <w:rsid w:val="000942E2"/>
    <w:rsid w:val="00094AA8"/>
    <w:rsid w:val="00095F6C"/>
    <w:rsid w:val="000962D8"/>
    <w:rsid w:val="000974F6"/>
    <w:rsid w:val="000A01CD"/>
    <w:rsid w:val="000A0356"/>
    <w:rsid w:val="000A0E63"/>
    <w:rsid w:val="000A0EA1"/>
    <w:rsid w:val="000A70AC"/>
    <w:rsid w:val="000A7388"/>
    <w:rsid w:val="000A77B3"/>
    <w:rsid w:val="000A787C"/>
    <w:rsid w:val="000A7D4E"/>
    <w:rsid w:val="000B1694"/>
    <w:rsid w:val="000B35B4"/>
    <w:rsid w:val="000B3BE7"/>
    <w:rsid w:val="000B5054"/>
    <w:rsid w:val="000B530F"/>
    <w:rsid w:val="000B74F1"/>
    <w:rsid w:val="000B75AB"/>
    <w:rsid w:val="000C389F"/>
    <w:rsid w:val="000C4C66"/>
    <w:rsid w:val="000C7052"/>
    <w:rsid w:val="000D1B5D"/>
    <w:rsid w:val="000D1FDF"/>
    <w:rsid w:val="000D1FE3"/>
    <w:rsid w:val="000D3BDA"/>
    <w:rsid w:val="000D3C60"/>
    <w:rsid w:val="000D4B08"/>
    <w:rsid w:val="000D5E8B"/>
    <w:rsid w:val="000D6CAC"/>
    <w:rsid w:val="000D7FBE"/>
    <w:rsid w:val="000E079F"/>
    <w:rsid w:val="000E0CF2"/>
    <w:rsid w:val="000E0DE1"/>
    <w:rsid w:val="000E2D2E"/>
    <w:rsid w:val="000E4058"/>
    <w:rsid w:val="000E4BB4"/>
    <w:rsid w:val="000F063D"/>
    <w:rsid w:val="000F0D7F"/>
    <w:rsid w:val="000F0EA5"/>
    <w:rsid w:val="000F58B8"/>
    <w:rsid w:val="000F6878"/>
    <w:rsid w:val="000F702C"/>
    <w:rsid w:val="000F79A2"/>
    <w:rsid w:val="00101082"/>
    <w:rsid w:val="00101970"/>
    <w:rsid w:val="00102295"/>
    <w:rsid w:val="0010537D"/>
    <w:rsid w:val="00106786"/>
    <w:rsid w:val="00106C39"/>
    <w:rsid w:val="00106F44"/>
    <w:rsid w:val="001078CB"/>
    <w:rsid w:val="00110403"/>
    <w:rsid w:val="00110CA7"/>
    <w:rsid w:val="00114244"/>
    <w:rsid w:val="00115025"/>
    <w:rsid w:val="0011696F"/>
    <w:rsid w:val="00116C5D"/>
    <w:rsid w:val="001175A5"/>
    <w:rsid w:val="0011798B"/>
    <w:rsid w:val="00117B86"/>
    <w:rsid w:val="001219DE"/>
    <w:rsid w:val="00123774"/>
    <w:rsid w:val="00124D00"/>
    <w:rsid w:val="00124E96"/>
    <w:rsid w:val="0012509E"/>
    <w:rsid w:val="00125901"/>
    <w:rsid w:val="00126F53"/>
    <w:rsid w:val="00127796"/>
    <w:rsid w:val="00130284"/>
    <w:rsid w:val="00130746"/>
    <w:rsid w:val="00133B01"/>
    <w:rsid w:val="00133C71"/>
    <w:rsid w:val="00134AAB"/>
    <w:rsid w:val="00135DA4"/>
    <w:rsid w:val="00136E60"/>
    <w:rsid w:val="0013774C"/>
    <w:rsid w:val="00137AD2"/>
    <w:rsid w:val="00137BBF"/>
    <w:rsid w:val="001427C4"/>
    <w:rsid w:val="00142B34"/>
    <w:rsid w:val="00143DD7"/>
    <w:rsid w:val="00144B08"/>
    <w:rsid w:val="00145092"/>
    <w:rsid w:val="00145406"/>
    <w:rsid w:val="001461D9"/>
    <w:rsid w:val="0014622E"/>
    <w:rsid w:val="00146963"/>
    <w:rsid w:val="001469A9"/>
    <w:rsid w:val="00147BCC"/>
    <w:rsid w:val="00150FAF"/>
    <w:rsid w:val="001514B9"/>
    <w:rsid w:val="001514FA"/>
    <w:rsid w:val="00152351"/>
    <w:rsid w:val="00152FAD"/>
    <w:rsid w:val="001540A5"/>
    <w:rsid w:val="00154B89"/>
    <w:rsid w:val="0015507F"/>
    <w:rsid w:val="001567E6"/>
    <w:rsid w:val="00156B8A"/>
    <w:rsid w:val="00156B93"/>
    <w:rsid w:val="00161192"/>
    <w:rsid w:val="00161B8D"/>
    <w:rsid w:val="001638FF"/>
    <w:rsid w:val="00164707"/>
    <w:rsid w:val="0017058D"/>
    <w:rsid w:val="00170D29"/>
    <w:rsid w:val="00171107"/>
    <w:rsid w:val="00171114"/>
    <w:rsid w:val="0017212E"/>
    <w:rsid w:val="00173D7E"/>
    <w:rsid w:val="00173E4A"/>
    <w:rsid w:val="001743D2"/>
    <w:rsid w:val="00174F8A"/>
    <w:rsid w:val="001754C0"/>
    <w:rsid w:val="00175FD3"/>
    <w:rsid w:val="00176FDA"/>
    <w:rsid w:val="001775FD"/>
    <w:rsid w:val="0018011A"/>
    <w:rsid w:val="00182410"/>
    <w:rsid w:val="00182B9C"/>
    <w:rsid w:val="0018345C"/>
    <w:rsid w:val="00183622"/>
    <w:rsid w:val="001852B6"/>
    <w:rsid w:val="0018571C"/>
    <w:rsid w:val="0018612A"/>
    <w:rsid w:val="00187530"/>
    <w:rsid w:val="001878DA"/>
    <w:rsid w:val="001909FD"/>
    <w:rsid w:val="00191BFB"/>
    <w:rsid w:val="00193959"/>
    <w:rsid w:val="00194473"/>
    <w:rsid w:val="001948B9"/>
    <w:rsid w:val="00194EA5"/>
    <w:rsid w:val="00195088"/>
    <w:rsid w:val="00196482"/>
    <w:rsid w:val="0019702F"/>
    <w:rsid w:val="00197230"/>
    <w:rsid w:val="00197A69"/>
    <w:rsid w:val="001A0476"/>
    <w:rsid w:val="001A0CC3"/>
    <w:rsid w:val="001A2B0C"/>
    <w:rsid w:val="001A2E0E"/>
    <w:rsid w:val="001A3292"/>
    <w:rsid w:val="001A33F5"/>
    <w:rsid w:val="001A402E"/>
    <w:rsid w:val="001A4C08"/>
    <w:rsid w:val="001A5981"/>
    <w:rsid w:val="001A614E"/>
    <w:rsid w:val="001A6BF8"/>
    <w:rsid w:val="001A6FB5"/>
    <w:rsid w:val="001A72F0"/>
    <w:rsid w:val="001B000B"/>
    <w:rsid w:val="001B01E9"/>
    <w:rsid w:val="001B0354"/>
    <w:rsid w:val="001B0DF9"/>
    <w:rsid w:val="001B35AA"/>
    <w:rsid w:val="001B41C7"/>
    <w:rsid w:val="001B41E6"/>
    <w:rsid w:val="001B439C"/>
    <w:rsid w:val="001B48BB"/>
    <w:rsid w:val="001B4A7B"/>
    <w:rsid w:val="001B50DC"/>
    <w:rsid w:val="001B5771"/>
    <w:rsid w:val="001B6420"/>
    <w:rsid w:val="001B711B"/>
    <w:rsid w:val="001B7215"/>
    <w:rsid w:val="001B7E02"/>
    <w:rsid w:val="001C03A1"/>
    <w:rsid w:val="001C0A0F"/>
    <w:rsid w:val="001C2750"/>
    <w:rsid w:val="001C4839"/>
    <w:rsid w:val="001C6F72"/>
    <w:rsid w:val="001C722D"/>
    <w:rsid w:val="001C72DF"/>
    <w:rsid w:val="001C77FB"/>
    <w:rsid w:val="001C784F"/>
    <w:rsid w:val="001C7DCC"/>
    <w:rsid w:val="001C7F19"/>
    <w:rsid w:val="001D0A65"/>
    <w:rsid w:val="001D0E69"/>
    <w:rsid w:val="001D0F74"/>
    <w:rsid w:val="001D1884"/>
    <w:rsid w:val="001D2DD6"/>
    <w:rsid w:val="001D5465"/>
    <w:rsid w:val="001D5ECE"/>
    <w:rsid w:val="001D6063"/>
    <w:rsid w:val="001D61D1"/>
    <w:rsid w:val="001D701C"/>
    <w:rsid w:val="001E03D6"/>
    <w:rsid w:val="001E0F5F"/>
    <w:rsid w:val="001E2BC9"/>
    <w:rsid w:val="001E5C53"/>
    <w:rsid w:val="001E5E8F"/>
    <w:rsid w:val="001E7703"/>
    <w:rsid w:val="001F0E67"/>
    <w:rsid w:val="001F2F3F"/>
    <w:rsid w:val="001F46A7"/>
    <w:rsid w:val="001F508B"/>
    <w:rsid w:val="001F5C79"/>
    <w:rsid w:val="001F7092"/>
    <w:rsid w:val="001F79D4"/>
    <w:rsid w:val="001F7DAA"/>
    <w:rsid w:val="002014EA"/>
    <w:rsid w:val="00201932"/>
    <w:rsid w:val="00201FE5"/>
    <w:rsid w:val="0020300D"/>
    <w:rsid w:val="00203E69"/>
    <w:rsid w:val="00203F39"/>
    <w:rsid w:val="002043C9"/>
    <w:rsid w:val="002069A7"/>
    <w:rsid w:val="00210539"/>
    <w:rsid w:val="0021075A"/>
    <w:rsid w:val="002109D5"/>
    <w:rsid w:val="00210E51"/>
    <w:rsid w:val="00211594"/>
    <w:rsid w:val="0021170D"/>
    <w:rsid w:val="00211BC8"/>
    <w:rsid w:val="002140BD"/>
    <w:rsid w:val="0021478F"/>
    <w:rsid w:val="0021646D"/>
    <w:rsid w:val="0021680B"/>
    <w:rsid w:val="00221C1E"/>
    <w:rsid w:val="002222C7"/>
    <w:rsid w:val="00222497"/>
    <w:rsid w:val="00222BF9"/>
    <w:rsid w:val="0022338C"/>
    <w:rsid w:val="00223C65"/>
    <w:rsid w:val="00226576"/>
    <w:rsid w:val="002274B6"/>
    <w:rsid w:val="00227854"/>
    <w:rsid w:val="00230AF8"/>
    <w:rsid w:val="002311A6"/>
    <w:rsid w:val="002318D3"/>
    <w:rsid w:val="00231954"/>
    <w:rsid w:val="002319CA"/>
    <w:rsid w:val="00232007"/>
    <w:rsid w:val="00232021"/>
    <w:rsid w:val="002323D1"/>
    <w:rsid w:val="00233A0C"/>
    <w:rsid w:val="00234413"/>
    <w:rsid w:val="00236AF8"/>
    <w:rsid w:val="00236F33"/>
    <w:rsid w:val="0023701C"/>
    <w:rsid w:val="002428E4"/>
    <w:rsid w:val="002433FD"/>
    <w:rsid w:val="00243B47"/>
    <w:rsid w:val="00244480"/>
    <w:rsid w:val="00244A4B"/>
    <w:rsid w:val="00244CE3"/>
    <w:rsid w:val="0024626E"/>
    <w:rsid w:val="00246D91"/>
    <w:rsid w:val="00247519"/>
    <w:rsid w:val="00247E61"/>
    <w:rsid w:val="00247F0D"/>
    <w:rsid w:val="0025138A"/>
    <w:rsid w:val="00251994"/>
    <w:rsid w:val="00252F95"/>
    <w:rsid w:val="00253A34"/>
    <w:rsid w:val="00253BBF"/>
    <w:rsid w:val="002544F0"/>
    <w:rsid w:val="00254B68"/>
    <w:rsid w:val="00254C4D"/>
    <w:rsid w:val="00254F86"/>
    <w:rsid w:val="00255DE0"/>
    <w:rsid w:val="0025603E"/>
    <w:rsid w:val="002606D8"/>
    <w:rsid w:val="002616DF"/>
    <w:rsid w:val="002623DE"/>
    <w:rsid w:val="00263162"/>
    <w:rsid w:val="00264552"/>
    <w:rsid w:val="0026511B"/>
    <w:rsid w:val="002654CD"/>
    <w:rsid w:val="0026576D"/>
    <w:rsid w:val="00266366"/>
    <w:rsid w:val="00271174"/>
    <w:rsid w:val="00273437"/>
    <w:rsid w:val="002739F2"/>
    <w:rsid w:val="00273BA4"/>
    <w:rsid w:val="0027554A"/>
    <w:rsid w:val="00276333"/>
    <w:rsid w:val="002764A9"/>
    <w:rsid w:val="00277A59"/>
    <w:rsid w:val="00280B95"/>
    <w:rsid w:val="00280B9A"/>
    <w:rsid w:val="002812ED"/>
    <w:rsid w:val="00283475"/>
    <w:rsid w:val="00284690"/>
    <w:rsid w:val="00285BAF"/>
    <w:rsid w:val="00286F0E"/>
    <w:rsid w:val="00287944"/>
    <w:rsid w:val="00287AD2"/>
    <w:rsid w:val="00287C40"/>
    <w:rsid w:val="00287CB3"/>
    <w:rsid w:val="00294DC4"/>
    <w:rsid w:val="00295254"/>
    <w:rsid w:val="00295D48"/>
    <w:rsid w:val="00297F28"/>
    <w:rsid w:val="002A010E"/>
    <w:rsid w:val="002A1A93"/>
    <w:rsid w:val="002A3524"/>
    <w:rsid w:val="002A4B2B"/>
    <w:rsid w:val="002A61D1"/>
    <w:rsid w:val="002A66ED"/>
    <w:rsid w:val="002A73CA"/>
    <w:rsid w:val="002A78C8"/>
    <w:rsid w:val="002A7BBF"/>
    <w:rsid w:val="002A7EF0"/>
    <w:rsid w:val="002B074D"/>
    <w:rsid w:val="002B2EFF"/>
    <w:rsid w:val="002B5054"/>
    <w:rsid w:val="002B627D"/>
    <w:rsid w:val="002B682A"/>
    <w:rsid w:val="002B6BB8"/>
    <w:rsid w:val="002B7FF0"/>
    <w:rsid w:val="002C01BF"/>
    <w:rsid w:val="002C023F"/>
    <w:rsid w:val="002C0368"/>
    <w:rsid w:val="002C177B"/>
    <w:rsid w:val="002C3665"/>
    <w:rsid w:val="002C53A4"/>
    <w:rsid w:val="002C551F"/>
    <w:rsid w:val="002C68F9"/>
    <w:rsid w:val="002C7327"/>
    <w:rsid w:val="002D2B2A"/>
    <w:rsid w:val="002D38C8"/>
    <w:rsid w:val="002D686F"/>
    <w:rsid w:val="002D6CC8"/>
    <w:rsid w:val="002D6F14"/>
    <w:rsid w:val="002E0C80"/>
    <w:rsid w:val="002E0D2E"/>
    <w:rsid w:val="002E0F5E"/>
    <w:rsid w:val="002E19B9"/>
    <w:rsid w:val="002E1C21"/>
    <w:rsid w:val="002E3056"/>
    <w:rsid w:val="002E46E1"/>
    <w:rsid w:val="002E52A8"/>
    <w:rsid w:val="002E5438"/>
    <w:rsid w:val="002E71D9"/>
    <w:rsid w:val="002E7245"/>
    <w:rsid w:val="002E729C"/>
    <w:rsid w:val="002F06A7"/>
    <w:rsid w:val="002F392F"/>
    <w:rsid w:val="002F3F0E"/>
    <w:rsid w:val="002F4536"/>
    <w:rsid w:val="002F4EA2"/>
    <w:rsid w:val="002F552A"/>
    <w:rsid w:val="002F76CF"/>
    <w:rsid w:val="003008D7"/>
    <w:rsid w:val="00301055"/>
    <w:rsid w:val="00305570"/>
    <w:rsid w:val="003064B2"/>
    <w:rsid w:val="003067B8"/>
    <w:rsid w:val="0031090A"/>
    <w:rsid w:val="00311849"/>
    <w:rsid w:val="003137E5"/>
    <w:rsid w:val="003146A3"/>
    <w:rsid w:val="003149B7"/>
    <w:rsid w:val="00314C5B"/>
    <w:rsid w:val="0031578B"/>
    <w:rsid w:val="003160AC"/>
    <w:rsid w:val="00317296"/>
    <w:rsid w:val="0032162C"/>
    <w:rsid w:val="00321695"/>
    <w:rsid w:val="00322024"/>
    <w:rsid w:val="0032211A"/>
    <w:rsid w:val="003228A3"/>
    <w:rsid w:val="00323158"/>
    <w:rsid w:val="003232CB"/>
    <w:rsid w:val="00323A41"/>
    <w:rsid w:val="0032463E"/>
    <w:rsid w:val="003271EF"/>
    <w:rsid w:val="00327795"/>
    <w:rsid w:val="00327851"/>
    <w:rsid w:val="00330790"/>
    <w:rsid w:val="003311E8"/>
    <w:rsid w:val="003313DD"/>
    <w:rsid w:val="00333843"/>
    <w:rsid w:val="00333AE2"/>
    <w:rsid w:val="00334298"/>
    <w:rsid w:val="00334569"/>
    <w:rsid w:val="003358A9"/>
    <w:rsid w:val="00336895"/>
    <w:rsid w:val="00336FD9"/>
    <w:rsid w:val="00337F83"/>
    <w:rsid w:val="00340045"/>
    <w:rsid w:val="00340E99"/>
    <w:rsid w:val="0034212A"/>
    <w:rsid w:val="003429F5"/>
    <w:rsid w:val="00343045"/>
    <w:rsid w:val="00346394"/>
    <w:rsid w:val="00347F1C"/>
    <w:rsid w:val="00350244"/>
    <w:rsid w:val="003505C8"/>
    <w:rsid w:val="0035114D"/>
    <w:rsid w:val="00351269"/>
    <w:rsid w:val="00352B64"/>
    <w:rsid w:val="00352F14"/>
    <w:rsid w:val="00353AE7"/>
    <w:rsid w:val="00354EB8"/>
    <w:rsid w:val="003555B3"/>
    <w:rsid w:val="003557FA"/>
    <w:rsid w:val="00357804"/>
    <w:rsid w:val="0035789A"/>
    <w:rsid w:val="00360A30"/>
    <w:rsid w:val="00362D45"/>
    <w:rsid w:val="0036363C"/>
    <w:rsid w:val="003638D8"/>
    <w:rsid w:val="0036468E"/>
    <w:rsid w:val="00365364"/>
    <w:rsid w:val="003657ED"/>
    <w:rsid w:val="00366F06"/>
    <w:rsid w:val="00367AE9"/>
    <w:rsid w:val="00367E8B"/>
    <w:rsid w:val="003704C1"/>
    <w:rsid w:val="00371DED"/>
    <w:rsid w:val="003736DA"/>
    <w:rsid w:val="003743B2"/>
    <w:rsid w:val="00375206"/>
    <w:rsid w:val="00375E34"/>
    <w:rsid w:val="00376C9E"/>
    <w:rsid w:val="00377735"/>
    <w:rsid w:val="00377B4A"/>
    <w:rsid w:val="003801DE"/>
    <w:rsid w:val="00381059"/>
    <w:rsid w:val="00381CE8"/>
    <w:rsid w:val="00382478"/>
    <w:rsid w:val="00385A92"/>
    <w:rsid w:val="0038607C"/>
    <w:rsid w:val="00386307"/>
    <w:rsid w:val="00386F1D"/>
    <w:rsid w:val="0038745F"/>
    <w:rsid w:val="0039039A"/>
    <w:rsid w:val="00390508"/>
    <w:rsid w:val="00394380"/>
    <w:rsid w:val="003952DF"/>
    <w:rsid w:val="0039589E"/>
    <w:rsid w:val="00395998"/>
    <w:rsid w:val="0039599F"/>
    <w:rsid w:val="00395BF4"/>
    <w:rsid w:val="00396111"/>
    <w:rsid w:val="00396C16"/>
    <w:rsid w:val="003A00AA"/>
    <w:rsid w:val="003A2043"/>
    <w:rsid w:val="003A3E4B"/>
    <w:rsid w:val="003A4165"/>
    <w:rsid w:val="003A41C9"/>
    <w:rsid w:val="003A5ADD"/>
    <w:rsid w:val="003B0BED"/>
    <w:rsid w:val="003B0CDC"/>
    <w:rsid w:val="003B149A"/>
    <w:rsid w:val="003B22EF"/>
    <w:rsid w:val="003B236B"/>
    <w:rsid w:val="003B25F3"/>
    <w:rsid w:val="003B3F21"/>
    <w:rsid w:val="003B4767"/>
    <w:rsid w:val="003B4D38"/>
    <w:rsid w:val="003B589C"/>
    <w:rsid w:val="003B755A"/>
    <w:rsid w:val="003C0A6D"/>
    <w:rsid w:val="003C0D49"/>
    <w:rsid w:val="003C2F33"/>
    <w:rsid w:val="003C335E"/>
    <w:rsid w:val="003C350C"/>
    <w:rsid w:val="003C40F8"/>
    <w:rsid w:val="003C71C6"/>
    <w:rsid w:val="003D001E"/>
    <w:rsid w:val="003D00E3"/>
    <w:rsid w:val="003D1F7E"/>
    <w:rsid w:val="003D2811"/>
    <w:rsid w:val="003D297C"/>
    <w:rsid w:val="003D3280"/>
    <w:rsid w:val="003D3F1D"/>
    <w:rsid w:val="003D409D"/>
    <w:rsid w:val="003D6744"/>
    <w:rsid w:val="003E02D2"/>
    <w:rsid w:val="003E0444"/>
    <w:rsid w:val="003E1358"/>
    <w:rsid w:val="003E1B71"/>
    <w:rsid w:val="003E1B85"/>
    <w:rsid w:val="003E4811"/>
    <w:rsid w:val="003E7298"/>
    <w:rsid w:val="003E7B00"/>
    <w:rsid w:val="003F1F70"/>
    <w:rsid w:val="003F29FF"/>
    <w:rsid w:val="003F4E96"/>
    <w:rsid w:val="003F56B0"/>
    <w:rsid w:val="003F57C4"/>
    <w:rsid w:val="003F628D"/>
    <w:rsid w:val="004027D6"/>
    <w:rsid w:val="00402BAD"/>
    <w:rsid w:val="00403EF7"/>
    <w:rsid w:val="004055F3"/>
    <w:rsid w:val="00405DAF"/>
    <w:rsid w:val="00407923"/>
    <w:rsid w:val="0041098C"/>
    <w:rsid w:val="00410E29"/>
    <w:rsid w:val="004112A3"/>
    <w:rsid w:val="00413575"/>
    <w:rsid w:val="00413F3C"/>
    <w:rsid w:val="00414114"/>
    <w:rsid w:val="00414CB1"/>
    <w:rsid w:val="0041690C"/>
    <w:rsid w:val="00422E80"/>
    <w:rsid w:val="00423903"/>
    <w:rsid w:val="00423D45"/>
    <w:rsid w:val="00424202"/>
    <w:rsid w:val="004247E2"/>
    <w:rsid w:val="00424E1D"/>
    <w:rsid w:val="004250DC"/>
    <w:rsid w:val="004278B7"/>
    <w:rsid w:val="00430AF7"/>
    <w:rsid w:val="00431E1C"/>
    <w:rsid w:val="00432145"/>
    <w:rsid w:val="00432C02"/>
    <w:rsid w:val="00433741"/>
    <w:rsid w:val="00433D41"/>
    <w:rsid w:val="00434994"/>
    <w:rsid w:val="00434E6E"/>
    <w:rsid w:val="00435110"/>
    <w:rsid w:val="00440164"/>
    <w:rsid w:val="00441820"/>
    <w:rsid w:val="00442132"/>
    <w:rsid w:val="00444458"/>
    <w:rsid w:val="004457A2"/>
    <w:rsid w:val="00445C03"/>
    <w:rsid w:val="00445C14"/>
    <w:rsid w:val="004471D6"/>
    <w:rsid w:val="00447EB0"/>
    <w:rsid w:val="00450C54"/>
    <w:rsid w:val="00451113"/>
    <w:rsid w:val="00454CB4"/>
    <w:rsid w:val="00454F0F"/>
    <w:rsid w:val="00455CB3"/>
    <w:rsid w:val="00456E66"/>
    <w:rsid w:val="004574BF"/>
    <w:rsid w:val="00457933"/>
    <w:rsid w:val="00460090"/>
    <w:rsid w:val="00460231"/>
    <w:rsid w:val="00461839"/>
    <w:rsid w:val="00461981"/>
    <w:rsid w:val="00462DFD"/>
    <w:rsid w:val="00462F19"/>
    <w:rsid w:val="0046378E"/>
    <w:rsid w:val="00465153"/>
    <w:rsid w:val="00466A19"/>
    <w:rsid w:val="00466E91"/>
    <w:rsid w:val="00467C17"/>
    <w:rsid w:val="00470565"/>
    <w:rsid w:val="00470E00"/>
    <w:rsid w:val="00470FC9"/>
    <w:rsid w:val="00471DAC"/>
    <w:rsid w:val="00472F6D"/>
    <w:rsid w:val="00473278"/>
    <w:rsid w:val="00473655"/>
    <w:rsid w:val="00473A4A"/>
    <w:rsid w:val="00473F37"/>
    <w:rsid w:val="00475CB0"/>
    <w:rsid w:val="00475FFA"/>
    <w:rsid w:val="00481DDE"/>
    <w:rsid w:val="00482E89"/>
    <w:rsid w:val="0048327F"/>
    <w:rsid w:val="0048391A"/>
    <w:rsid w:val="00484488"/>
    <w:rsid w:val="0048661E"/>
    <w:rsid w:val="004868E4"/>
    <w:rsid w:val="00487593"/>
    <w:rsid w:val="00490150"/>
    <w:rsid w:val="0049193B"/>
    <w:rsid w:val="00493382"/>
    <w:rsid w:val="004936BD"/>
    <w:rsid w:val="00494482"/>
    <w:rsid w:val="00494838"/>
    <w:rsid w:val="0049561F"/>
    <w:rsid w:val="004965AD"/>
    <w:rsid w:val="0049725F"/>
    <w:rsid w:val="004976DE"/>
    <w:rsid w:val="004977A4"/>
    <w:rsid w:val="004A096E"/>
    <w:rsid w:val="004A1631"/>
    <w:rsid w:val="004A1A02"/>
    <w:rsid w:val="004A2483"/>
    <w:rsid w:val="004A29E9"/>
    <w:rsid w:val="004A3412"/>
    <w:rsid w:val="004A72B5"/>
    <w:rsid w:val="004A79DF"/>
    <w:rsid w:val="004B1525"/>
    <w:rsid w:val="004B1940"/>
    <w:rsid w:val="004B1ED4"/>
    <w:rsid w:val="004B23A7"/>
    <w:rsid w:val="004B294C"/>
    <w:rsid w:val="004B29F6"/>
    <w:rsid w:val="004B3A01"/>
    <w:rsid w:val="004B40B9"/>
    <w:rsid w:val="004B4235"/>
    <w:rsid w:val="004B6BCA"/>
    <w:rsid w:val="004B6C60"/>
    <w:rsid w:val="004B6E45"/>
    <w:rsid w:val="004B7573"/>
    <w:rsid w:val="004C0C11"/>
    <w:rsid w:val="004C103C"/>
    <w:rsid w:val="004C1BBE"/>
    <w:rsid w:val="004C31B3"/>
    <w:rsid w:val="004C3F75"/>
    <w:rsid w:val="004C431D"/>
    <w:rsid w:val="004C458A"/>
    <w:rsid w:val="004C6C22"/>
    <w:rsid w:val="004D006B"/>
    <w:rsid w:val="004D01ED"/>
    <w:rsid w:val="004D0487"/>
    <w:rsid w:val="004D11EB"/>
    <w:rsid w:val="004D2C41"/>
    <w:rsid w:val="004D2C96"/>
    <w:rsid w:val="004D3E80"/>
    <w:rsid w:val="004D4029"/>
    <w:rsid w:val="004D42E8"/>
    <w:rsid w:val="004D4A64"/>
    <w:rsid w:val="004D4AB2"/>
    <w:rsid w:val="004D6A6A"/>
    <w:rsid w:val="004D7113"/>
    <w:rsid w:val="004D7494"/>
    <w:rsid w:val="004D7774"/>
    <w:rsid w:val="004E0687"/>
    <w:rsid w:val="004E29FD"/>
    <w:rsid w:val="004E41D3"/>
    <w:rsid w:val="004E48F7"/>
    <w:rsid w:val="004E4D4B"/>
    <w:rsid w:val="004E5144"/>
    <w:rsid w:val="004E516B"/>
    <w:rsid w:val="004E5200"/>
    <w:rsid w:val="004E6389"/>
    <w:rsid w:val="004E6464"/>
    <w:rsid w:val="004E7352"/>
    <w:rsid w:val="004E7C99"/>
    <w:rsid w:val="004E7D42"/>
    <w:rsid w:val="004E7E6D"/>
    <w:rsid w:val="004F0BEA"/>
    <w:rsid w:val="004F0F5D"/>
    <w:rsid w:val="004F12BB"/>
    <w:rsid w:val="004F163F"/>
    <w:rsid w:val="004F29C8"/>
    <w:rsid w:val="004F40D2"/>
    <w:rsid w:val="004F6006"/>
    <w:rsid w:val="004F6658"/>
    <w:rsid w:val="004F7C98"/>
    <w:rsid w:val="00500158"/>
    <w:rsid w:val="00500AB8"/>
    <w:rsid w:val="005024DA"/>
    <w:rsid w:val="005044B4"/>
    <w:rsid w:val="00504AC1"/>
    <w:rsid w:val="00504B56"/>
    <w:rsid w:val="005059ED"/>
    <w:rsid w:val="00507DAF"/>
    <w:rsid w:val="005101F6"/>
    <w:rsid w:val="00511282"/>
    <w:rsid w:val="00511FE3"/>
    <w:rsid w:val="005121C0"/>
    <w:rsid w:val="0051353B"/>
    <w:rsid w:val="0051376E"/>
    <w:rsid w:val="0051435A"/>
    <w:rsid w:val="00514AD2"/>
    <w:rsid w:val="0051696E"/>
    <w:rsid w:val="005170F7"/>
    <w:rsid w:val="00517EC4"/>
    <w:rsid w:val="0052049A"/>
    <w:rsid w:val="00520E34"/>
    <w:rsid w:val="005217FC"/>
    <w:rsid w:val="00522A35"/>
    <w:rsid w:val="00525C39"/>
    <w:rsid w:val="00526035"/>
    <w:rsid w:val="00526D54"/>
    <w:rsid w:val="00527D55"/>
    <w:rsid w:val="00530050"/>
    <w:rsid w:val="00530A8C"/>
    <w:rsid w:val="00531A3F"/>
    <w:rsid w:val="00531E40"/>
    <w:rsid w:val="00531FA6"/>
    <w:rsid w:val="0053442D"/>
    <w:rsid w:val="00535B84"/>
    <w:rsid w:val="0053644F"/>
    <w:rsid w:val="0053650E"/>
    <w:rsid w:val="0053681E"/>
    <w:rsid w:val="00537B39"/>
    <w:rsid w:val="00541668"/>
    <w:rsid w:val="00542330"/>
    <w:rsid w:val="0054259B"/>
    <w:rsid w:val="005425E4"/>
    <w:rsid w:val="005429FD"/>
    <w:rsid w:val="0054368D"/>
    <w:rsid w:val="00543B8D"/>
    <w:rsid w:val="00545E42"/>
    <w:rsid w:val="00545F53"/>
    <w:rsid w:val="00546953"/>
    <w:rsid w:val="005507BD"/>
    <w:rsid w:val="00553303"/>
    <w:rsid w:val="00553FF5"/>
    <w:rsid w:val="0055443F"/>
    <w:rsid w:val="00555525"/>
    <w:rsid w:val="005555A9"/>
    <w:rsid w:val="005574B4"/>
    <w:rsid w:val="00557D72"/>
    <w:rsid w:val="0056022E"/>
    <w:rsid w:val="00560389"/>
    <w:rsid w:val="005606FC"/>
    <w:rsid w:val="005608A8"/>
    <w:rsid w:val="00560B72"/>
    <w:rsid w:val="00561641"/>
    <w:rsid w:val="005638C7"/>
    <w:rsid w:val="00563964"/>
    <w:rsid w:val="0056417F"/>
    <w:rsid w:val="00564CA5"/>
    <w:rsid w:val="00565CD0"/>
    <w:rsid w:val="00566406"/>
    <w:rsid w:val="0056737C"/>
    <w:rsid w:val="00570AE5"/>
    <w:rsid w:val="0057194F"/>
    <w:rsid w:val="005734AC"/>
    <w:rsid w:val="0057471B"/>
    <w:rsid w:val="00574AC2"/>
    <w:rsid w:val="00575DBE"/>
    <w:rsid w:val="00575E7C"/>
    <w:rsid w:val="005807D6"/>
    <w:rsid w:val="00580EA3"/>
    <w:rsid w:val="00581C04"/>
    <w:rsid w:val="00582089"/>
    <w:rsid w:val="00582B1F"/>
    <w:rsid w:val="00582CBF"/>
    <w:rsid w:val="00583141"/>
    <w:rsid w:val="00583EC9"/>
    <w:rsid w:val="00584288"/>
    <w:rsid w:val="00584C9C"/>
    <w:rsid w:val="005855A5"/>
    <w:rsid w:val="005878AA"/>
    <w:rsid w:val="0059044C"/>
    <w:rsid w:val="00590757"/>
    <w:rsid w:val="005907B8"/>
    <w:rsid w:val="0059099B"/>
    <w:rsid w:val="00590D4A"/>
    <w:rsid w:val="00590FA3"/>
    <w:rsid w:val="00591176"/>
    <w:rsid w:val="005913CD"/>
    <w:rsid w:val="0059427B"/>
    <w:rsid w:val="005942AA"/>
    <w:rsid w:val="00594EE3"/>
    <w:rsid w:val="00594F7E"/>
    <w:rsid w:val="005969C8"/>
    <w:rsid w:val="00596AF6"/>
    <w:rsid w:val="00597241"/>
    <w:rsid w:val="005A001B"/>
    <w:rsid w:val="005A1FA4"/>
    <w:rsid w:val="005A27A3"/>
    <w:rsid w:val="005A29D8"/>
    <w:rsid w:val="005A3A06"/>
    <w:rsid w:val="005A3E17"/>
    <w:rsid w:val="005A56B6"/>
    <w:rsid w:val="005A6E00"/>
    <w:rsid w:val="005A71B5"/>
    <w:rsid w:val="005A7FE9"/>
    <w:rsid w:val="005B0440"/>
    <w:rsid w:val="005B090E"/>
    <w:rsid w:val="005B1532"/>
    <w:rsid w:val="005B17AA"/>
    <w:rsid w:val="005B27C3"/>
    <w:rsid w:val="005B27E9"/>
    <w:rsid w:val="005B3511"/>
    <w:rsid w:val="005B41ED"/>
    <w:rsid w:val="005B4409"/>
    <w:rsid w:val="005B4764"/>
    <w:rsid w:val="005B48B3"/>
    <w:rsid w:val="005B5069"/>
    <w:rsid w:val="005B6C76"/>
    <w:rsid w:val="005C1A01"/>
    <w:rsid w:val="005C2B83"/>
    <w:rsid w:val="005C3605"/>
    <w:rsid w:val="005C3786"/>
    <w:rsid w:val="005C59D8"/>
    <w:rsid w:val="005C63A5"/>
    <w:rsid w:val="005C6B81"/>
    <w:rsid w:val="005C6D02"/>
    <w:rsid w:val="005C72AF"/>
    <w:rsid w:val="005C7865"/>
    <w:rsid w:val="005D16CB"/>
    <w:rsid w:val="005D22F9"/>
    <w:rsid w:val="005D2780"/>
    <w:rsid w:val="005D4352"/>
    <w:rsid w:val="005D5CAA"/>
    <w:rsid w:val="005D5E0B"/>
    <w:rsid w:val="005D5EB8"/>
    <w:rsid w:val="005D66F2"/>
    <w:rsid w:val="005D6866"/>
    <w:rsid w:val="005D6C89"/>
    <w:rsid w:val="005D7A61"/>
    <w:rsid w:val="005D7EC4"/>
    <w:rsid w:val="005E12E7"/>
    <w:rsid w:val="005E45C1"/>
    <w:rsid w:val="005E5755"/>
    <w:rsid w:val="005E58C8"/>
    <w:rsid w:val="005E60ED"/>
    <w:rsid w:val="005E62AD"/>
    <w:rsid w:val="005E709A"/>
    <w:rsid w:val="005E7E8E"/>
    <w:rsid w:val="005F07D4"/>
    <w:rsid w:val="005F0AD1"/>
    <w:rsid w:val="005F244E"/>
    <w:rsid w:val="005F3260"/>
    <w:rsid w:val="005F3F78"/>
    <w:rsid w:val="005F47C4"/>
    <w:rsid w:val="005F63FF"/>
    <w:rsid w:val="005F76D4"/>
    <w:rsid w:val="00602DFD"/>
    <w:rsid w:val="00612C81"/>
    <w:rsid w:val="006132C8"/>
    <w:rsid w:val="006137B5"/>
    <w:rsid w:val="006149A9"/>
    <w:rsid w:val="00614FA5"/>
    <w:rsid w:val="00616CF2"/>
    <w:rsid w:val="00616D7E"/>
    <w:rsid w:val="006174A3"/>
    <w:rsid w:val="00620140"/>
    <w:rsid w:val="00620D57"/>
    <w:rsid w:val="00622279"/>
    <w:rsid w:val="00623747"/>
    <w:rsid w:val="006241C2"/>
    <w:rsid w:val="00625687"/>
    <w:rsid w:val="0062641F"/>
    <w:rsid w:val="0062695E"/>
    <w:rsid w:val="00626ADA"/>
    <w:rsid w:val="00626EA6"/>
    <w:rsid w:val="006270DE"/>
    <w:rsid w:val="00627198"/>
    <w:rsid w:val="00627268"/>
    <w:rsid w:val="0062755D"/>
    <w:rsid w:val="00630963"/>
    <w:rsid w:val="00634341"/>
    <w:rsid w:val="006357B7"/>
    <w:rsid w:val="00635924"/>
    <w:rsid w:val="0063624E"/>
    <w:rsid w:val="00636E87"/>
    <w:rsid w:val="006373AB"/>
    <w:rsid w:val="00640670"/>
    <w:rsid w:val="00641FD0"/>
    <w:rsid w:val="00642AD2"/>
    <w:rsid w:val="00643277"/>
    <w:rsid w:val="006434A2"/>
    <w:rsid w:val="006434FE"/>
    <w:rsid w:val="0064486E"/>
    <w:rsid w:val="00645042"/>
    <w:rsid w:val="00645F51"/>
    <w:rsid w:val="006504B4"/>
    <w:rsid w:val="006505B3"/>
    <w:rsid w:val="00650817"/>
    <w:rsid w:val="00650B38"/>
    <w:rsid w:val="00652D84"/>
    <w:rsid w:val="00653EC5"/>
    <w:rsid w:val="00654874"/>
    <w:rsid w:val="00654D50"/>
    <w:rsid w:val="00660770"/>
    <w:rsid w:val="006622D0"/>
    <w:rsid w:val="006640F5"/>
    <w:rsid w:val="00665404"/>
    <w:rsid w:val="00666A25"/>
    <w:rsid w:val="0067044B"/>
    <w:rsid w:val="006706C0"/>
    <w:rsid w:val="00671F9E"/>
    <w:rsid w:val="00672CA7"/>
    <w:rsid w:val="00674638"/>
    <w:rsid w:val="0067509B"/>
    <w:rsid w:val="0067567D"/>
    <w:rsid w:val="00680BA3"/>
    <w:rsid w:val="00680FDB"/>
    <w:rsid w:val="0068128C"/>
    <w:rsid w:val="00681649"/>
    <w:rsid w:val="00681B59"/>
    <w:rsid w:val="006828F7"/>
    <w:rsid w:val="006835AE"/>
    <w:rsid w:val="00683880"/>
    <w:rsid w:val="006846D1"/>
    <w:rsid w:val="00685089"/>
    <w:rsid w:val="0068609A"/>
    <w:rsid w:val="0068623E"/>
    <w:rsid w:val="00686B57"/>
    <w:rsid w:val="00686F66"/>
    <w:rsid w:val="006870A4"/>
    <w:rsid w:val="006905DE"/>
    <w:rsid w:val="006915CA"/>
    <w:rsid w:val="00691AE2"/>
    <w:rsid w:val="0069213E"/>
    <w:rsid w:val="00692DC4"/>
    <w:rsid w:val="00692E0C"/>
    <w:rsid w:val="00693529"/>
    <w:rsid w:val="006935BD"/>
    <w:rsid w:val="00693DEE"/>
    <w:rsid w:val="00694253"/>
    <w:rsid w:val="006947F3"/>
    <w:rsid w:val="006956FD"/>
    <w:rsid w:val="00696D9D"/>
    <w:rsid w:val="006A0719"/>
    <w:rsid w:val="006A2B59"/>
    <w:rsid w:val="006A5F93"/>
    <w:rsid w:val="006A6706"/>
    <w:rsid w:val="006A7006"/>
    <w:rsid w:val="006A7079"/>
    <w:rsid w:val="006A7586"/>
    <w:rsid w:val="006A799E"/>
    <w:rsid w:val="006B0731"/>
    <w:rsid w:val="006B0DD1"/>
    <w:rsid w:val="006B11C9"/>
    <w:rsid w:val="006B184F"/>
    <w:rsid w:val="006B1B9A"/>
    <w:rsid w:val="006B24BB"/>
    <w:rsid w:val="006B2B18"/>
    <w:rsid w:val="006B4AA2"/>
    <w:rsid w:val="006B69FA"/>
    <w:rsid w:val="006B7A8F"/>
    <w:rsid w:val="006C1793"/>
    <w:rsid w:val="006C1E75"/>
    <w:rsid w:val="006C1E89"/>
    <w:rsid w:val="006C34AB"/>
    <w:rsid w:val="006C3613"/>
    <w:rsid w:val="006C416B"/>
    <w:rsid w:val="006C60D4"/>
    <w:rsid w:val="006C616D"/>
    <w:rsid w:val="006C6E96"/>
    <w:rsid w:val="006C772B"/>
    <w:rsid w:val="006C7780"/>
    <w:rsid w:val="006D1058"/>
    <w:rsid w:val="006D11BD"/>
    <w:rsid w:val="006D213F"/>
    <w:rsid w:val="006D3268"/>
    <w:rsid w:val="006D411C"/>
    <w:rsid w:val="006D5128"/>
    <w:rsid w:val="006D663A"/>
    <w:rsid w:val="006D6F44"/>
    <w:rsid w:val="006D75B4"/>
    <w:rsid w:val="006D7B34"/>
    <w:rsid w:val="006E2022"/>
    <w:rsid w:val="006E26A8"/>
    <w:rsid w:val="006E3C6D"/>
    <w:rsid w:val="006E747E"/>
    <w:rsid w:val="006E75BB"/>
    <w:rsid w:val="006E78AB"/>
    <w:rsid w:val="006E7F76"/>
    <w:rsid w:val="006F1254"/>
    <w:rsid w:val="006F3164"/>
    <w:rsid w:val="006F3BC1"/>
    <w:rsid w:val="006F414D"/>
    <w:rsid w:val="006F41C7"/>
    <w:rsid w:val="006F4259"/>
    <w:rsid w:val="006F425A"/>
    <w:rsid w:val="006F4504"/>
    <w:rsid w:val="006F675F"/>
    <w:rsid w:val="006F67B2"/>
    <w:rsid w:val="006F67DC"/>
    <w:rsid w:val="006F7027"/>
    <w:rsid w:val="006F779C"/>
    <w:rsid w:val="007016EF"/>
    <w:rsid w:val="00701B83"/>
    <w:rsid w:val="00701F06"/>
    <w:rsid w:val="0070234C"/>
    <w:rsid w:val="00702366"/>
    <w:rsid w:val="00702E1F"/>
    <w:rsid w:val="00704BF2"/>
    <w:rsid w:val="0070517C"/>
    <w:rsid w:val="00705A8A"/>
    <w:rsid w:val="007100DB"/>
    <w:rsid w:val="007107F2"/>
    <w:rsid w:val="0071272A"/>
    <w:rsid w:val="00712F54"/>
    <w:rsid w:val="0071493B"/>
    <w:rsid w:val="00714B8D"/>
    <w:rsid w:val="00715320"/>
    <w:rsid w:val="00716D74"/>
    <w:rsid w:val="00720A13"/>
    <w:rsid w:val="0072152D"/>
    <w:rsid w:val="00721ACE"/>
    <w:rsid w:val="007224C4"/>
    <w:rsid w:val="00723052"/>
    <w:rsid w:val="00723E21"/>
    <w:rsid w:val="00724028"/>
    <w:rsid w:val="00724CA2"/>
    <w:rsid w:val="00725F82"/>
    <w:rsid w:val="007260A0"/>
    <w:rsid w:val="0072655F"/>
    <w:rsid w:val="00726BDC"/>
    <w:rsid w:val="00726E71"/>
    <w:rsid w:val="00727D00"/>
    <w:rsid w:val="007304DF"/>
    <w:rsid w:val="007312B4"/>
    <w:rsid w:val="007316B3"/>
    <w:rsid w:val="00732597"/>
    <w:rsid w:val="007331DC"/>
    <w:rsid w:val="00734961"/>
    <w:rsid w:val="00734B5A"/>
    <w:rsid w:val="00734D87"/>
    <w:rsid w:val="00735290"/>
    <w:rsid w:val="007356AC"/>
    <w:rsid w:val="0073637B"/>
    <w:rsid w:val="007363AA"/>
    <w:rsid w:val="00736ED2"/>
    <w:rsid w:val="00736F40"/>
    <w:rsid w:val="007374F1"/>
    <w:rsid w:val="00737BA7"/>
    <w:rsid w:val="0074002C"/>
    <w:rsid w:val="00740D1F"/>
    <w:rsid w:val="00741213"/>
    <w:rsid w:val="00742727"/>
    <w:rsid w:val="007431F3"/>
    <w:rsid w:val="007509F1"/>
    <w:rsid w:val="00751A63"/>
    <w:rsid w:val="007524C5"/>
    <w:rsid w:val="007531D6"/>
    <w:rsid w:val="007533B1"/>
    <w:rsid w:val="00754564"/>
    <w:rsid w:val="007554EB"/>
    <w:rsid w:val="00755C3E"/>
    <w:rsid w:val="0075769C"/>
    <w:rsid w:val="00761024"/>
    <w:rsid w:val="0076352A"/>
    <w:rsid w:val="0076481B"/>
    <w:rsid w:val="00765439"/>
    <w:rsid w:val="0076689E"/>
    <w:rsid w:val="0076737C"/>
    <w:rsid w:val="007677F1"/>
    <w:rsid w:val="00770911"/>
    <w:rsid w:val="00771385"/>
    <w:rsid w:val="007716C9"/>
    <w:rsid w:val="007723BF"/>
    <w:rsid w:val="007728AE"/>
    <w:rsid w:val="007734F4"/>
    <w:rsid w:val="0077441D"/>
    <w:rsid w:val="007744CB"/>
    <w:rsid w:val="00774E07"/>
    <w:rsid w:val="00776031"/>
    <w:rsid w:val="007765D4"/>
    <w:rsid w:val="00776604"/>
    <w:rsid w:val="00776818"/>
    <w:rsid w:val="0077794E"/>
    <w:rsid w:val="00777D1F"/>
    <w:rsid w:val="00777D39"/>
    <w:rsid w:val="007818AC"/>
    <w:rsid w:val="00781F53"/>
    <w:rsid w:val="007823B9"/>
    <w:rsid w:val="00782BAC"/>
    <w:rsid w:val="007836F7"/>
    <w:rsid w:val="0078552A"/>
    <w:rsid w:val="00785704"/>
    <w:rsid w:val="00786027"/>
    <w:rsid w:val="00787F3E"/>
    <w:rsid w:val="0079196B"/>
    <w:rsid w:val="0079466C"/>
    <w:rsid w:val="00794F7E"/>
    <w:rsid w:val="00795535"/>
    <w:rsid w:val="00795BBE"/>
    <w:rsid w:val="0079728D"/>
    <w:rsid w:val="007A0772"/>
    <w:rsid w:val="007A07AC"/>
    <w:rsid w:val="007A1DE6"/>
    <w:rsid w:val="007A20C6"/>
    <w:rsid w:val="007A3235"/>
    <w:rsid w:val="007A3ED4"/>
    <w:rsid w:val="007A4533"/>
    <w:rsid w:val="007A4EDD"/>
    <w:rsid w:val="007B0C26"/>
    <w:rsid w:val="007B15F8"/>
    <w:rsid w:val="007B195A"/>
    <w:rsid w:val="007B2E2F"/>
    <w:rsid w:val="007B3630"/>
    <w:rsid w:val="007B4DB6"/>
    <w:rsid w:val="007B6C98"/>
    <w:rsid w:val="007B7475"/>
    <w:rsid w:val="007B78E2"/>
    <w:rsid w:val="007C0E64"/>
    <w:rsid w:val="007C24B7"/>
    <w:rsid w:val="007C2EB8"/>
    <w:rsid w:val="007C3021"/>
    <w:rsid w:val="007C342E"/>
    <w:rsid w:val="007C35C2"/>
    <w:rsid w:val="007C6E6C"/>
    <w:rsid w:val="007D036A"/>
    <w:rsid w:val="007D0B48"/>
    <w:rsid w:val="007D0C66"/>
    <w:rsid w:val="007D1472"/>
    <w:rsid w:val="007D1C8D"/>
    <w:rsid w:val="007D22F5"/>
    <w:rsid w:val="007D3375"/>
    <w:rsid w:val="007D5E19"/>
    <w:rsid w:val="007D67D0"/>
    <w:rsid w:val="007E13C1"/>
    <w:rsid w:val="007E1766"/>
    <w:rsid w:val="007E384F"/>
    <w:rsid w:val="007E3A85"/>
    <w:rsid w:val="007E4227"/>
    <w:rsid w:val="007E445D"/>
    <w:rsid w:val="007E5286"/>
    <w:rsid w:val="007E57C6"/>
    <w:rsid w:val="007E5B24"/>
    <w:rsid w:val="007E61AF"/>
    <w:rsid w:val="007E7050"/>
    <w:rsid w:val="007E725F"/>
    <w:rsid w:val="007E7B46"/>
    <w:rsid w:val="007F0E2A"/>
    <w:rsid w:val="007F1398"/>
    <w:rsid w:val="007F1EA1"/>
    <w:rsid w:val="007F2639"/>
    <w:rsid w:val="007F2F86"/>
    <w:rsid w:val="007F304E"/>
    <w:rsid w:val="007F3A76"/>
    <w:rsid w:val="007F50E6"/>
    <w:rsid w:val="007F603A"/>
    <w:rsid w:val="007F79EA"/>
    <w:rsid w:val="007F7C8E"/>
    <w:rsid w:val="0080057B"/>
    <w:rsid w:val="008012D9"/>
    <w:rsid w:val="00801612"/>
    <w:rsid w:val="008016B8"/>
    <w:rsid w:val="00802F0C"/>
    <w:rsid w:val="008036FA"/>
    <w:rsid w:val="00803FB4"/>
    <w:rsid w:val="00804E07"/>
    <w:rsid w:val="008051D8"/>
    <w:rsid w:val="00805603"/>
    <w:rsid w:val="008058D2"/>
    <w:rsid w:val="00805A9A"/>
    <w:rsid w:val="008060A8"/>
    <w:rsid w:val="00810374"/>
    <w:rsid w:val="008104C4"/>
    <w:rsid w:val="00810686"/>
    <w:rsid w:val="00810AC1"/>
    <w:rsid w:val="00810BED"/>
    <w:rsid w:val="008124C2"/>
    <w:rsid w:val="00812B0C"/>
    <w:rsid w:val="00812C0D"/>
    <w:rsid w:val="00813558"/>
    <w:rsid w:val="00813806"/>
    <w:rsid w:val="00813D11"/>
    <w:rsid w:val="00813F05"/>
    <w:rsid w:val="0081530C"/>
    <w:rsid w:val="00815599"/>
    <w:rsid w:val="008173CE"/>
    <w:rsid w:val="008174B4"/>
    <w:rsid w:val="008175CC"/>
    <w:rsid w:val="0081783B"/>
    <w:rsid w:val="008215D2"/>
    <w:rsid w:val="0082293D"/>
    <w:rsid w:val="0082410C"/>
    <w:rsid w:val="00826D92"/>
    <w:rsid w:val="00827835"/>
    <w:rsid w:val="00827CAE"/>
    <w:rsid w:val="00830D5E"/>
    <w:rsid w:val="008315FB"/>
    <w:rsid w:val="0083186D"/>
    <w:rsid w:val="00834366"/>
    <w:rsid w:val="00834A2B"/>
    <w:rsid w:val="00835E23"/>
    <w:rsid w:val="008373F1"/>
    <w:rsid w:val="00837F88"/>
    <w:rsid w:val="0084014E"/>
    <w:rsid w:val="0084219B"/>
    <w:rsid w:val="0084312D"/>
    <w:rsid w:val="008444C3"/>
    <w:rsid w:val="00846876"/>
    <w:rsid w:val="00846FDB"/>
    <w:rsid w:val="0085127D"/>
    <w:rsid w:val="0085155A"/>
    <w:rsid w:val="0085169E"/>
    <w:rsid w:val="00851D08"/>
    <w:rsid w:val="008525D3"/>
    <w:rsid w:val="0085268C"/>
    <w:rsid w:val="00855C03"/>
    <w:rsid w:val="0085637E"/>
    <w:rsid w:val="00857117"/>
    <w:rsid w:val="00860282"/>
    <w:rsid w:val="00860295"/>
    <w:rsid w:val="00862260"/>
    <w:rsid w:val="008627EC"/>
    <w:rsid w:val="00863CA0"/>
    <w:rsid w:val="00864B12"/>
    <w:rsid w:val="00864C61"/>
    <w:rsid w:val="00864FC2"/>
    <w:rsid w:val="00865E4C"/>
    <w:rsid w:val="008669CB"/>
    <w:rsid w:val="008671BD"/>
    <w:rsid w:val="00870088"/>
    <w:rsid w:val="0087021F"/>
    <w:rsid w:val="008704AD"/>
    <w:rsid w:val="00871317"/>
    <w:rsid w:val="00871454"/>
    <w:rsid w:val="008718E8"/>
    <w:rsid w:val="00871E15"/>
    <w:rsid w:val="00873FFF"/>
    <w:rsid w:val="00874D3E"/>
    <w:rsid w:val="008754F4"/>
    <w:rsid w:val="00877DBB"/>
    <w:rsid w:val="00880280"/>
    <w:rsid w:val="008802D1"/>
    <w:rsid w:val="00881967"/>
    <w:rsid w:val="00882D7A"/>
    <w:rsid w:val="008834FC"/>
    <w:rsid w:val="008849E0"/>
    <w:rsid w:val="00884AEF"/>
    <w:rsid w:val="0088569A"/>
    <w:rsid w:val="00887860"/>
    <w:rsid w:val="00887E2F"/>
    <w:rsid w:val="008904B7"/>
    <w:rsid w:val="00890735"/>
    <w:rsid w:val="00890B4B"/>
    <w:rsid w:val="00891073"/>
    <w:rsid w:val="00891650"/>
    <w:rsid w:val="00891E51"/>
    <w:rsid w:val="00891EA1"/>
    <w:rsid w:val="00892AA3"/>
    <w:rsid w:val="00892DF9"/>
    <w:rsid w:val="00893251"/>
    <w:rsid w:val="00894123"/>
    <w:rsid w:val="0089567D"/>
    <w:rsid w:val="00896F5F"/>
    <w:rsid w:val="00897F39"/>
    <w:rsid w:val="008A1977"/>
    <w:rsid w:val="008A2823"/>
    <w:rsid w:val="008A2FB0"/>
    <w:rsid w:val="008A36D0"/>
    <w:rsid w:val="008A4126"/>
    <w:rsid w:val="008A4390"/>
    <w:rsid w:val="008A4419"/>
    <w:rsid w:val="008A441D"/>
    <w:rsid w:val="008A4CE1"/>
    <w:rsid w:val="008A4CF2"/>
    <w:rsid w:val="008A521C"/>
    <w:rsid w:val="008A5DB7"/>
    <w:rsid w:val="008A6166"/>
    <w:rsid w:val="008A64F1"/>
    <w:rsid w:val="008A6D63"/>
    <w:rsid w:val="008A74EE"/>
    <w:rsid w:val="008B0190"/>
    <w:rsid w:val="008B0A93"/>
    <w:rsid w:val="008B0F2B"/>
    <w:rsid w:val="008B1D25"/>
    <w:rsid w:val="008B32CE"/>
    <w:rsid w:val="008B3736"/>
    <w:rsid w:val="008B4421"/>
    <w:rsid w:val="008B4CF2"/>
    <w:rsid w:val="008B50A0"/>
    <w:rsid w:val="008B571F"/>
    <w:rsid w:val="008B6D4D"/>
    <w:rsid w:val="008C022A"/>
    <w:rsid w:val="008C0F8F"/>
    <w:rsid w:val="008C145E"/>
    <w:rsid w:val="008C1658"/>
    <w:rsid w:val="008C2AAE"/>
    <w:rsid w:val="008C2F7D"/>
    <w:rsid w:val="008C39DC"/>
    <w:rsid w:val="008C3AB2"/>
    <w:rsid w:val="008C42AB"/>
    <w:rsid w:val="008C6569"/>
    <w:rsid w:val="008C6F65"/>
    <w:rsid w:val="008C7050"/>
    <w:rsid w:val="008C70F2"/>
    <w:rsid w:val="008C748D"/>
    <w:rsid w:val="008D0530"/>
    <w:rsid w:val="008D054C"/>
    <w:rsid w:val="008D0862"/>
    <w:rsid w:val="008D186D"/>
    <w:rsid w:val="008D32BA"/>
    <w:rsid w:val="008D35B0"/>
    <w:rsid w:val="008D3FA0"/>
    <w:rsid w:val="008D50EA"/>
    <w:rsid w:val="008D55C9"/>
    <w:rsid w:val="008D590F"/>
    <w:rsid w:val="008D67DD"/>
    <w:rsid w:val="008D6F0F"/>
    <w:rsid w:val="008D7768"/>
    <w:rsid w:val="008D79B4"/>
    <w:rsid w:val="008E29EC"/>
    <w:rsid w:val="008E2EA0"/>
    <w:rsid w:val="008E3710"/>
    <w:rsid w:val="008E3DDD"/>
    <w:rsid w:val="008E3F95"/>
    <w:rsid w:val="008E4889"/>
    <w:rsid w:val="008E49AE"/>
    <w:rsid w:val="008E679D"/>
    <w:rsid w:val="008E785D"/>
    <w:rsid w:val="008E7934"/>
    <w:rsid w:val="008F04A6"/>
    <w:rsid w:val="008F0647"/>
    <w:rsid w:val="008F0950"/>
    <w:rsid w:val="008F0DBB"/>
    <w:rsid w:val="008F1EF7"/>
    <w:rsid w:val="008F1FDF"/>
    <w:rsid w:val="008F26C5"/>
    <w:rsid w:val="008F2A69"/>
    <w:rsid w:val="008F2BDC"/>
    <w:rsid w:val="008F3BE3"/>
    <w:rsid w:val="008F55B5"/>
    <w:rsid w:val="008F5628"/>
    <w:rsid w:val="008F5BF0"/>
    <w:rsid w:val="008F5C75"/>
    <w:rsid w:val="008F6A6D"/>
    <w:rsid w:val="00900234"/>
    <w:rsid w:val="00900C94"/>
    <w:rsid w:val="00902EDD"/>
    <w:rsid w:val="00903477"/>
    <w:rsid w:val="009034E8"/>
    <w:rsid w:val="00904BB1"/>
    <w:rsid w:val="00905BA6"/>
    <w:rsid w:val="00905F2E"/>
    <w:rsid w:val="00906CFB"/>
    <w:rsid w:val="00907259"/>
    <w:rsid w:val="00907AA1"/>
    <w:rsid w:val="00907D9C"/>
    <w:rsid w:val="009103E1"/>
    <w:rsid w:val="00912E18"/>
    <w:rsid w:val="00913F97"/>
    <w:rsid w:val="0091423B"/>
    <w:rsid w:val="0091448F"/>
    <w:rsid w:val="00914F5B"/>
    <w:rsid w:val="009153C9"/>
    <w:rsid w:val="00915E27"/>
    <w:rsid w:val="00917D5D"/>
    <w:rsid w:val="00922AD1"/>
    <w:rsid w:val="00924EA1"/>
    <w:rsid w:val="009254F9"/>
    <w:rsid w:val="00926790"/>
    <w:rsid w:val="009267CE"/>
    <w:rsid w:val="009278FE"/>
    <w:rsid w:val="009315CD"/>
    <w:rsid w:val="009316DE"/>
    <w:rsid w:val="00932622"/>
    <w:rsid w:val="00935028"/>
    <w:rsid w:val="0093783C"/>
    <w:rsid w:val="00940930"/>
    <w:rsid w:val="00941010"/>
    <w:rsid w:val="00941407"/>
    <w:rsid w:val="009419D9"/>
    <w:rsid w:val="00943446"/>
    <w:rsid w:val="00943EC1"/>
    <w:rsid w:val="00944748"/>
    <w:rsid w:val="00945297"/>
    <w:rsid w:val="00945B46"/>
    <w:rsid w:val="00945CAE"/>
    <w:rsid w:val="00946F39"/>
    <w:rsid w:val="00947C30"/>
    <w:rsid w:val="00947F24"/>
    <w:rsid w:val="009516CA"/>
    <w:rsid w:val="00951C88"/>
    <w:rsid w:val="0095242D"/>
    <w:rsid w:val="00952E2E"/>
    <w:rsid w:val="00953FBA"/>
    <w:rsid w:val="009546C6"/>
    <w:rsid w:val="00955A05"/>
    <w:rsid w:val="00955A9C"/>
    <w:rsid w:val="00955E31"/>
    <w:rsid w:val="00955FFA"/>
    <w:rsid w:val="009569DA"/>
    <w:rsid w:val="00957634"/>
    <w:rsid w:val="00957AA9"/>
    <w:rsid w:val="00960C13"/>
    <w:rsid w:val="009620A2"/>
    <w:rsid w:val="0096239F"/>
    <w:rsid w:val="00962926"/>
    <w:rsid w:val="00963592"/>
    <w:rsid w:val="00963CAF"/>
    <w:rsid w:val="00964DC8"/>
    <w:rsid w:val="00965948"/>
    <w:rsid w:val="00966198"/>
    <w:rsid w:val="009665A7"/>
    <w:rsid w:val="00967C22"/>
    <w:rsid w:val="0097071F"/>
    <w:rsid w:val="00970BF3"/>
    <w:rsid w:val="009712DC"/>
    <w:rsid w:val="00971E22"/>
    <w:rsid w:val="009725DF"/>
    <w:rsid w:val="009741A5"/>
    <w:rsid w:val="0097506E"/>
    <w:rsid w:val="00975FF6"/>
    <w:rsid w:val="00976172"/>
    <w:rsid w:val="009764F4"/>
    <w:rsid w:val="009769C6"/>
    <w:rsid w:val="00976B85"/>
    <w:rsid w:val="0098160A"/>
    <w:rsid w:val="00981826"/>
    <w:rsid w:val="00981B09"/>
    <w:rsid w:val="00982252"/>
    <w:rsid w:val="00982FF9"/>
    <w:rsid w:val="0098430A"/>
    <w:rsid w:val="009843B9"/>
    <w:rsid w:val="00984700"/>
    <w:rsid w:val="0098493B"/>
    <w:rsid w:val="00984C51"/>
    <w:rsid w:val="00985AD4"/>
    <w:rsid w:val="00987520"/>
    <w:rsid w:val="0098771A"/>
    <w:rsid w:val="00987D5A"/>
    <w:rsid w:val="00987FE9"/>
    <w:rsid w:val="0099104A"/>
    <w:rsid w:val="0099378C"/>
    <w:rsid w:val="00993DFE"/>
    <w:rsid w:val="0099488A"/>
    <w:rsid w:val="00994D6A"/>
    <w:rsid w:val="00995BCD"/>
    <w:rsid w:val="0099627E"/>
    <w:rsid w:val="009962CA"/>
    <w:rsid w:val="0099720E"/>
    <w:rsid w:val="009A0155"/>
    <w:rsid w:val="009A069C"/>
    <w:rsid w:val="009A1023"/>
    <w:rsid w:val="009A13AD"/>
    <w:rsid w:val="009A248C"/>
    <w:rsid w:val="009A3629"/>
    <w:rsid w:val="009A4027"/>
    <w:rsid w:val="009A5175"/>
    <w:rsid w:val="009A538E"/>
    <w:rsid w:val="009A53F9"/>
    <w:rsid w:val="009A5858"/>
    <w:rsid w:val="009A7909"/>
    <w:rsid w:val="009B15D1"/>
    <w:rsid w:val="009B1BC9"/>
    <w:rsid w:val="009B1DE1"/>
    <w:rsid w:val="009B6496"/>
    <w:rsid w:val="009B7085"/>
    <w:rsid w:val="009B71C8"/>
    <w:rsid w:val="009B7DC9"/>
    <w:rsid w:val="009C2330"/>
    <w:rsid w:val="009C25EB"/>
    <w:rsid w:val="009C3875"/>
    <w:rsid w:val="009C4C8A"/>
    <w:rsid w:val="009C4D4E"/>
    <w:rsid w:val="009C501E"/>
    <w:rsid w:val="009C6E48"/>
    <w:rsid w:val="009D0ED2"/>
    <w:rsid w:val="009D19DE"/>
    <w:rsid w:val="009D203C"/>
    <w:rsid w:val="009D59B7"/>
    <w:rsid w:val="009D5D2C"/>
    <w:rsid w:val="009D73EE"/>
    <w:rsid w:val="009D7863"/>
    <w:rsid w:val="009D7D94"/>
    <w:rsid w:val="009E015D"/>
    <w:rsid w:val="009E18A9"/>
    <w:rsid w:val="009E19AB"/>
    <w:rsid w:val="009E1DC6"/>
    <w:rsid w:val="009E334D"/>
    <w:rsid w:val="009E403A"/>
    <w:rsid w:val="009E4B5D"/>
    <w:rsid w:val="009E4CC3"/>
    <w:rsid w:val="009E5469"/>
    <w:rsid w:val="009E5870"/>
    <w:rsid w:val="009E789E"/>
    <w:rsid w:val="009E7D32"/>
    <w:rsid w:val="009F0AF9"/>
    <w:rsid w:val="009F11B0"/>
    <w:rsid w:val="009F183E"/>
    <w:rsid w:val="009F1A2A"/>
    <w:rsid w:val="009F1F59"/>
    <w:rsid w:val="009F3487"/>
    <w:rsid w:val="009F4C34"/>
    <w:rsid w:val="009F656E"/>
    <w:rsid w:val="00A01059"/>
    <w:rsid w:val="00A02434"/>
    <w:rsid w:val="00A02F0C"/>
    <w:rsid w:val="00A03E3E"/>
    <w:rsid w:val="00A0596D"/>
    <w:rsid w:val="00A060A8"/>
    <w:rsid w:val="00A06395"/>
    <w:rsid w:val="00A067B5"/>
    <w:rsid w:val="00A06A27"/>
    <w:rsid w:val="00A06FC5"/>
    <w:rsid w:val="00A104D4"/>
    <w:rsid w:val="00A10A2F"/>
    <w:rsid w:val="00A10DB5"/>
    <w:rsid w:val="00A10DDD"/>
    <w:rsid w:val="00A13BD9"/>
    <w:rsid w:val="00A13E1C"/>
    <w:rsid w:val="00A14E63"/>
    <w:rsid w:val="00A14F33"/>
    <w:rsid w:val="00A15158"/>
    <w:rsid w:val="00A15E89"/>
    <w:rsid w:val="00A174D5"/>
    <w:rsid w:val="00A176EE"/>
    <w:rsid w:val="00A2016A"/>
    <w:rsid w:val="00A22E56"/>
    <w:rsid w:val="00A2420D"/>
    <w:rsid w:val="00A24232"/>
    <w:rsid w:val="00A24805"/>
    <w:rsid w:val="00A24B1A"/>
    <w:rsid w:val="00A254B6"/>
    <w:rsid w:val="00A260D9"/>
    <w:rsid w:val="00A26C4E"/>
    <w:rsid w:val="00A301CB"/>
    <w:rsid w:val="00A31CF6"/>
    <w:rsid w:val="00A33B2A"/>
    <w:rsid w:val="00A34CA6"/>
    <w:rsid w:val="00A353B6"/>
    <w:rsid w:val="00A3728D"/>
    <w:rsid w:val="00A37319"/>
    <w:rsid w:val="00A41CCA"/>
    <w:rsid w:val="00A425A7"/>
    <w:rsid w:val="00A425AE"/>
    <w:rsid w:val="00A427EF"/>
    <w:rsid w:val="00A455B9"/>
    <w:rsid w:val="00A50006"/>
    <w:rsid w:val="00A5100F"/>
    <w:rsid w:val="00A520FB"/>
    <w:rsid w:val="00A5349B"/>
    <w:rsid w:val="00A542F5"/>
    <w:rsid w:val="00A55FA7"/>
    <w:rsid w:val="00A57C37"/>
    <w:rsid w:val="00A60133"/>
    <w:rsid w:val="00A60F54"/>
    <w:rsid w:val="00A6260D"/>
    <w:rsid w:val="00A6313F"/>
    <w:rsid w:val="00A64947"/>
    <w:rsid w:val="00A65BE0"/>
    <w:rsid w:val="00A6619B"/>
    <w:rsid w:val="00A6747B"/>
    <w:rsid w:val="00A714B5"/>
    <w:rsid w:val="00A7152A"/>
    <w:rsid w:val="00A721EC"/>
    <w:rsid w:val="00A73277"/>
    <w:rsid w:val="00A744E8"/>
    <w:rsid w:val="00A747B2"/>
    <w:rsid w:val="00A75B31"/>
    <w:rsid w:val="00A75BCD"/>
    <w:rsid w:val="00A77031"/>
    <w:rsid w:val="00A777A7"/>
    <w:rsid w:val="00A77E39"/>
    <w:rsid w:val="00A808B0"/>
    <w:rsid w:val="00A80986"/>
    <w:rsid w:val="00A82849"/>
    <w:rsid w:val="00A84C5E"/>
    <w:rsid w:val="00A908CE"/>
    <w:rsid w:val="00A909FA"/>
    <w:rsid w:val="00A90D72"/>
    <w:rsid w:val="00A91820"/>
    <w:rsid w:val="00A91E03"/>
    <w:rsid w:val="00A92EB9"/>
    <w:rsid w:val="00A9324F"/>
    <w:rsid w:val="00A94258"/>
    <w:rsid w:val="00A94B61"/>
    <w:rsid w:val="00A95868"/>
    <w:rsid w:val="00A961DE"/>
    <w:rsid w:val="00A96AA7"/>
    <w:rsid w:val="00AA0C8B"/>
    <w:rsid w:val="00AA1575"/>
    <w:rsid w:val="00AA1E30"/>
    <w:rsid w:val="00AA273F"/>
    <w:rsid w:val="00AA338A"/>
    <w:rsid w:val="00AA41A3"/>
    <w:rsid w:val="00AA472D"/>
    <w:rsid w:val="00AA4F98"/>
    <w:rsid w:val="00AA6400"/>
    <w:rsid w:val="00AA6946"/>
    <w:rsid w:val="00AB05B9"/>
    <w:rsid w:val="00AB1C40"/>
    <w:rsid w:val="00AB3619"/>
    <w:rsid w:val="00AB4182"/>
    <w:rsid w:val="00AB4C6A"/>
    <w:rsid w:val="00AB51F1"/>
    <w:rsid w:val="00AB6907"/>
    <w:rsid w:val="00AC15F5"/>
    <w:rsid w:val="00AC1769"/>
    <w:rsid w:val="00AC1C0D"/>
    <w:rsid w:val="00AC1CA7"/>
    <w:rsid w:val="00AC242C"/>
    <w:rsid w:val="00AC391E"/>
    <w:rsid w:val="00AC5962"/>
    <w:rsid w:val="00AC7455"/>
    <w:rsid w:val="00AC7EAD"/>
    <w:rsid w:val="00AD0366"/>
    <w:rsid w:val="00AD091E"/>
    <w:rsid w:val="00AD0C0B"/>
    <w:rsid w:val="00AD2810"/>
    <w:rsid w:val="00AD31C0"/>
    <w:rsid w:val="00AD340D"/>
    <w:rsid w:val="00AD3C30"/>
    <w:rsid w:val="00AD53AD"/>
    <w:rsid w:val="00AD6971"/>
    <w:rsid w:val="00AD706A"/>
    <w:rsid w:val="00AD7193"/>
    <w:rsid w:val="00AD775A"/>
    <w:rsid w:val="00AD78E4"/>
    <w:rsid w:val="00AE1E6D"/>
    <w:rsid w:val="00AE1F33"/>
    <w:rsid w:val="00AE4E27"/>
    <w:rsid w:val="00AE7522"/>
    <w:rsid w:val="00AF1485"/>
    <w:rsid w:val="00AF2670"/>
    <w:rsid w:val="00AF26BC"/>
    <w:rsid w:val="00AF2B3E"/>
    <w:rsid w:val="00AF2DB4"/>
    <w:rsid w:val="00AF370B"/>
    <w:rsid w:val="00AF4AC3"/>
    <w:rsid w:val="00AF5C22"/>
    <w:rsid w:val="00AF6FDB"/>
    <w:rsid w:val="00AF709B"/>
    <w:rsid w:val="00B01BF3"/>
    <w:rsid w:val="00B030A1"/>
    <w:rsid w:val="00B036FC"/>
    <w:rsid w:val="00B03909"/>
    <w:rsid w:val="00B045C5"/>
    <w:rsid w:val="00B06143"/>
    <w:rsid w:val="00B06521"/>
    <w:rsid w:val="00B06926"/>
    <w:rsid w:val="00B06C58"/>
    <w:rsid w:val="00B07321"/>
    <w:rsid w:val="00B07718"/>
    <w:rsid w:val="00B10333"/>
    <w:rsid w:val="00B13425"/>
    <w:rsid w:val="00B13D63"/>
    <w:rsid w:val="00B13F36"/>
    <w:rsid w:val="00B153EF"/>
    <w:rsid w:val="00B15C82"/>
    <w:rsid w:val="00B17C14"/>
    <w:rsid w:val="00B17D9F"/>
    <w:rsid w:val="00B22B30"/>
    <w:rsid w:val="00B22CA4"/>
    <w:rsid w:val="00B24E92"/>
    <w:rsid w:val="00B252B0"/>
    <w:rsid w:val="00B25600"/>
    <w:rsid w:val="00B2701B"/>
    <w:rsid w:val="00B275EC"/>
    <w:rsid w:val="00B31E84"/>
    <w:rsid w:val="00B31F44"/>
    <w:rsid w:val="00B32280"/>
    <w:rsid w:val="00B34BFB"/>
    <w:rsid w:val="00B3612E"/>
    <w:rsid w:val="00B36240"/>
    <w:rsid w:val="00B3656D"/>
    <w:rsid w:val="00B377EF"/>
    <w:rsid w:val="00B37A61"/>
    <w:rsid w:val="00B42C78"/>
    <w:rsid w:val="00B43E81"/>
    <w:rsid w:val="00B43F3A"/>
    <w:rsid w:val="00B44ACF"/>
    <w:rsid w:val="00B454AF"/>
    <w:rsid w:val="00B45BF1"/>
    <w:rsid w:val="00B466C6"/>
    <w:rsid w:val="00B46A96"/>
    <w:rsid w:val="00B4733C"/>
    <w:rsid w:val="00B4797F"/>
    <w:rsid w:val="00B50010"/>
    <w:rsid w:val="00B515F2"/>
    <w:rsid w:val="00B526E2"/>
    <w:rsid w:val="00B52B03"/>
    <w:rsid w:val="00B56E10"/>
    <w:rsid w:val="00B57422"/>
    <w:rsid w:val="00B57AD5"/>
    <w:rsid w:val="00B60321"/>
    <w:rsid w:val="00B61F35"/>
    <w:rsid w:val="00B651CE"/>
    <w:rsid w:val="00B6769D"/>
    <w:rsid w:val="00B67BD7"/>
    <w:rsid w:val="00B70FFC"/>
    <w:rsid w:val="00B71379"/>
    <w:rsid w:val="00B71F4A"/>
    <w:rsid w:val="00B7213D"/>
    <w:rsid w:val="00B734DA"/>
    <w:rsid w:val="00B7416A"/>
    <w:rsid w:val="00B74916"/>
    <w:rsid w:val="00B755F1"/>
    <w:rsid w:val="00B75A63"/>
    <w:rsid w:val="00B75D8D"/>
    <w:rsid w:val="00B75F5B"/>
    <w:rsid w:val="00B76BFE"/>
    <w:rsid w:val="00B77C3A"/>
    <w:rsid w:val="00B80121"/>
    <w:rsid w:val="00B80334"/>
    <w:rsid w:val="00B80742"/>
    <w:rsid w:val="00B82B46"/>
    <w:rsid w:val="00B82DB8"/>
    <w:rsid w:val="00B83BBD"/>
    <w:rsid w:val="00B83E22"/>
    <w:rsid w:val="00B85ABA"/>
    <w:rsid w:val="00B87C5E"/>
    <w:rsid w:val="00B922F9"/>
    <w:rsid w:val="00B92D59"/>
    <w:rsid w:val="00B9329D"/>
    <w:rsid w:val="00B93B24"/>
    <w:rsid w:val="00B94F44"/>
    <w:rsid w:val="00B952D1"/>
    <w:rsid w:val="00B95D2F"/>
    <w:rsid w:val="00B95E5B"/>
    <w:rsid w:val="00B96572"/>
    <w:rsid w:val="00B97244"/>
    <w:rsid w:val="00B973B7"/>
    <w:rsid w:val="00B977A5"/>
    <w:rsid w:val="00BA0BFF"/>
    <w:rsid w:val="00BA160C"/>
    <w:rsid w:val="00BA29F9"/>
    <w:rsid w:val="00BA312F"/>
    <w:rsid w:val="00BA368A"/>
    <w:rsid w:val="00BA3C7C"/>
    <w:rsid w:val="00BA4015"/>
    <w:rsid w:val="00BA53C4"/>
    <w:rsid w:val="00BA553C"/>
    <w:rsid w:val="00BA6F05"/>
    <w:rsid w:val="00BA761D"/>
    <w:rsid w:val="00BA7A59"/>
    <w:rsid w:val="00BA7BFC"/>
    <w:rsid w:val="00BA7E48"/>
    <w:rsid w:val="00BB06FA"/>
    <w:rsid w:val="00BB1196"/>
    <w:rsid w:val="00BB11DC"/>
    <w:rsid w:val="00BB1429"/>
    <w:rsid w:val="00BB2356"/>
    <w:rsid w:val="00BB31A2"/>
    <w:rsid w:val="00BB3B4E"/>
    <w:rsid w:val="00BB519D"/>
    <w:rsid w:val="00BB5872"/>
    <w:rsid w:val="00BB62EE"/>
    <w:rsid w:val="00BC0C76"/>
    <w:rsid w:val="00BC1341"/>
    <w:rsid w:val="00BC1796"/>
    <w:rsid w:val="00BC1E9A"/>
    <w:rsid w:val="00BC2F3E"/>
    <w:rsid w:val="00BC5BBF"/>
    <w:rsid w:val="00BC739A"/>
    <w:rsid w:val="00BC7AB3"/>
    <w:rsid w:val="00BC7F78"/>
    <w:rsid w:val="00BD0EF8"/>
    <w:rsid w:val="00BD103F"/>
    <w:rsid w:val="00BD2EC4"/>
    <w:rsid w:val="00BD45C2"/>
    <w:rsid w:val="00BD58B7"/>
    <w:rsid w:val="00BE04F7"/>
    <w:rsid w:val="00BE0AD2"/>
    <w:rsid w:val="00BE122F"/>
    <w:rsid w:val="00BE197A"/>
    <w:rsid w:val="00BE23D8"/>
    <w:rsid w:val="00BE53D9"/>
    <w:rsid w:val="00BE6AD0"/>
    <w:rsid w:val="00BE726A"/>
    <w:rsid w:val="00BF029E"/>
    <w:rsid w:val="00BF1548"/>
    <w:rsid w:val="00BF18B4"/>
    <w:rsid w:val="00BF25DD"/>
    <w:rsid w:val="00BF2892"/>
    <w:rsid w:val="00BF6098"/>
    <w:rsid w:val="00BF6551"/>
    <w:rsid w:val="00BF6AC8"/>
    <w:rsid w:val="00BF6BB9"/>
    <w:rsid w:val="00C0169A"/>
    <w:rsid w:val="00C0203F"/>
    <w:rsid w:val="00C0540D"/>
    <w:rsid w:val="00C07528"/>
    <w:rsid w:val="00C07899"/>
    <w:rsid w:val="00C10BF2"/>
    <w:rsid w:val="00C1144F"/>
    <w:rsid w:val="00C12CC8"/>
    <w:rsid w:val="00C13BE9"/>
    <w:rsid w:val="00C14F22"/>
    <w:rsid w:val="00C15569"/>
    <w:rsid w:val="00C157E1"/>
    <w:rsid w:val="00C15CF7"/>
    <w:rsid w:val="00C170F4"/>
    <w:rsid w:val="00C2022E"/>
    <w:rsid w:val="00C20BC4"/>
    <w:rsid w:val="00C21877"/>
    <w:rsid w:val="00C21DA7"/>
    <w:rsid w:val="00C22D02"/>
    <w:rsid w:val="00C22D47"/>
    <w:rsid w:val="00C235B8"/>
    <w:rsid w:val="00C2417A"/>
    <w:rsid w:val="00C24AEA"/>
    <w:rsid w:val="00C24DBB"/>
    <w:rsid w:val="00C25C1C"/>
    <w:rsid w:val="00C25EEA"/>
    <w:rsid w:val="00C26BE6"/>
    <w:rsid w:val="00C271E2"/>
    <w:rsid w:val="00C2731B"/>
    <w:rsid w:val="00C30BF5"/>
    <w:rsid w:val="00C33D09"/>
    <w:rsid w:val="00C343A8"/>
    <w:rsid w:val="00C3464A"/>
    <w:rsid w:val="00C346B8"/>
    <w:rsid w:val="00C34D8A"/>
    <w:rsid w:val="00C36678"/>
    <w:rsid w:val="00C378E0"/>
    <w:rsid w:val="00C413A5"/>
    <w:rsid w:val="00C4166F"/>
    <w:rsid w:val="00C417D7"/>
    <w:rsid w:val="00C418F7"/>
    <w:rsid w:val="00C41DEA"/>
    <w:rsid w:val="00C41F4D"/>
    <w:rsid w:val="00C423D6"/>
    <w:rsid w:val="00C43294"/>
    <w:rsid w:val="00C44E25"/>
    <w:rsid w:val="00C4522F"/>
    <w:rsid w:val="00C45D8C"/>
    <w:rsid w:val="00C45E3F"/>
    <w:rsid w:val="00C474CB"/>
    <w:rsid w:val="00C4795A"/>
    <w:rsid w:val="00C50B45"/>
    <w:rsid w:val="00C50C08"/>
    <w:rsid w:val="00C50CDF"/>
    <w:rsid w:val="00C50F53"/>
    <w:rsid w:val="00C52A00"/>
    <w:rsid w:val="00C53068"/>
    <w:rsid w:val="00C533F0"/>
    <w:rsid w:val="00C53998"/>
    <w:rsid w:val="00C53FB9"/>
    <w:rsid w:val="00C55574"/>
    <w:rsid w:val="00C57CCC"/>
    <w:rsid w:val="00C60FF0"/>
    <w:rsid w:val="00C61CA0"/>
    <w:rsid w:val="00C626FA"/>
    <w:rsid w:val="00C62C21"/>
    <w:rsid w:val="00C64197"/>
    <w:rsid w:val="00C64D37"/>
    <w:rsid w:val="00C65477"/>
    <w:rsid w:val="00C65F5C"/>
    <w:rsid w:val="00C663A8"/>
    <w:rsid w:val="00C66ACB"/>
    <w:rsid w:val="00C70B2A"/>
    <w:rsid w:val="00C70CBC"/>
    <w:rsid w:val="00C712FB"/>
    <w:rsid w:val="00C723C4"/>
    <w:rsid w:val="00C724AE"/>
    <w:rsid w:val="00C7291E"/>
    <w:rsid w:val="00C72AF1"/>
    <w:rsid w:val="00C72DC7"/>
    <w:rsid w:val="00C73176"/>
    <w:rsid w:val="00C756F5"/>
    <w:rsid w:val="00C75E75"/>
    <w:rsid w:val="00C764CA"/>
    <w:rsid w:val="00C800DB"/>
    <w:rsid w:val="00C80891"/>
    <w:rsid w:val="00C809A8"/>
    <w:rsid w:val="00C80E82"/>
    <w:rsid w:val="00C81300"/>
    <w:rsid w:val="00C81662"/>
    <w:rsid w:val="00C81760"/>
    <w:rsid w:val="00C81878"/>
    <w:rsid w:val="00C81B84"/>
    <w:rsid w:val="00C81DE6"/>
    <w:rsid w:val="00C81EE3"/>
    <w:rsid w:val="00C82F63"/>
    <w:rsid w:val="00C842EC"/>
    <w:rsid w:val="00C856B0"/>
    <w:rsid w:val="00C86430"/>
    <w:rsid w:val="00C871F6"/>
    <w:rsid w:val="00C87A65"/>
    <w:rsid w:val="00C911D8"/>
    <w:rsid w:val="00C9142C"/>
    <w:rsid w:val="00C91CF7"/>
    <w:rsid w:val="00C92F87"/>
    <w:rsid w:val="00C939BA"/>
    <w:rsid w:val="00C94212"/>
    <w:rsid w:val="00C94C2E"/>
    <w:rsid w:val="00C95ABD"/>
    <w:rsid w:val="00C97F6E"/>
    <w:rsid w:val="00CA0AEA"/>
    <w:rsid w:val="00CA1B3A"/>
    <w:rsid w:val="00CA2832"/>
    <w:rsid w:val="00CA29EE"/>
    <w:rsid w:val="00CA2E64"/>
    <w:rsid w:val="00CA3B6A"/>
    <w:rsid w:val="00CA5888"/>
    <w:rsid w:val="00CA7CD3"/>
    <w:rsid w:val="00CB0856"/>
    <w:rsid w:val="00CB156C"/>
    <w:rsid w:val="00CB1B5B"/>
    <w:rsid w:val="00CB1DD5"/>
    <w:rsid w:val="00CB329B"/>
    <w:rsid w:val="00CB448C"/>
    <w:rsid w:val="00CB53A9"/>
    <w:rsid w:val="00CB5622"/>
    <w:rsid w:val="00CB63F3"/>
    <w:rsid w:val="00CB72AE"/>
    <w:rsid w:val="00CC0276"/>
    <w:rsid w:val="00CC0F8A"/>
    <w:rsid w:val="00CC109B"/>
    <w:rsid w:val="00CC2543"/>
    <w:rsid w:val="00CC2D21"/>
    <w:rsid w:val="00CC44C5"/>
    <w:rsid w:val="00CC4BB7"/>
    <w:rsid w:val="00CC69FE"/>
    <w:rsid w:val="00CC6BC9"/>
    <w:rsid w:val="00CC6D18"/>
    <w:rsid w:val="00CD1549"/>
    <w:rsid w:val="00CD1888"/>
    <w:rsid w:val="00CD1A91"/>
    <w:rsid w:val="00CD47B7"/>
    <w:rsid w:val="00CD521B"/>
    <w:rsid w:val="00CD567B"/>
    <w:rsid w:val="00CD732D"/>
    <w:rsid w:val="00CE066E"/>
    <w:rsid w:val="00CE091C"/>
    <w:rsid w:val="00CE14A0"/>
    <w:rsid w:val="00CE45CE"/>
    <w:rsid w:val="00CE4A43"/>
    <w:rsid w:val="00CE52B1"/>
    <w:rsid w:val="00CE5DF9"/>
    <w:rsid w:val="00CE5E87"/>
    <w:rsid w:val="00CE6BD9"/>
    <w:rsid w:val="00CE7706"/>
    <w:rsid w:val="00CF10EB"/>
    <w:rsid w:val="00CF2030"/>
    <w:rsid w:val="00CF26B0"/>
    <w:rsid w:val="00CF34AC"/>
    <w:rsid w:val="00CF3754"/>
    <w:rsid w:val="00CF40D5"/>
    <w:rsid w:val="00CF56E2"/>
    <w:rsid w:val="00CF5E6E"/>
    <w:rsid w:val="00CF65DD"/>
    <w:rsid w:val="00CF6D1A"/>
    <w:rsid w:val="00CF70CF"/>
    <w:rsid w:val="00CF73FD"/>
    <w:rsid w:val="00CF7DBB"/>
    <w:rsid w:val="00CF7F30"/>
    <w:rsid w:val="00D00D96"/>
    <w:rsid w:val="00D015CD"/>
    <w:rsid w:val="00D02FC1"/>
    <w:rsid w:val="00D03245"/>
    <w:rsid w:val="00D049D4"/>
    <w:rsid w:val="00D05632"/>
    <w:rsid w:val="00D058E1"/>
    <w:rsid w:val="00D05E3F"/>
    <w:rsid w:val="00D101E0"/>
    <w:rsid w:val="00D106BC"/>
    <w:rsid w:val="00D11BCE"/>
    <w:rsid w:val="00D121C2"/>
    <w:rsid w:val="00D12F61"/>
    <w:rsid w:val="00D13197"/>
    <w:rsid w:val="00D13680"/>
    <w:rsid w:val="00D14444"/>
    <w:rsid w:val="00D14577"/>
    <w:rsid w:val="00D157C1"/>
    <w:rsid w:val="00D17A67"/>
    <w:rsid w:val="00D204BE"/>
    <w:rsid w:val="00D2146E"/>
    <w:rsid w:val="00D215C9"/>
    <w:rsid w:val="00D223FD"/>
    <w:rsid w:val="00D224AB"/>
    <w:rsid w:val="00D23C77"/>
    <w:rsid w:val="00D23F86"/>
    <w:rsid w:val="00D2552B"/>
    <w:rsid w:val="00D26F24"/>
    <w:rsid w:val="00D27289"/>
    <w:rsid w:val="00D275C8"/>
    <w:rsid w:val="00D30DA9"/>
    <w:rsid w:val="00D31027"/>
    <w:rsid w:val="00D3236F"/>
    <w:rsid w:val="00D324EB"/>
    <w:rsid w:val="00D32AE2"/>
    <w:rsid w:val="00D332F2"/>
    <w:rsid w:val="00D339CB"/>
    <w:rsid w:val="00D356F3"/>
    <w:rsid w:val="00D358DF"/>
    <w:rsid w:val="00D36084"/>
    <w:rsid w:val="00D3761A"/>
    <w:rsid w:val="00D37D81"/>
    <w:rsid w:val="00D37DC7"/>
    <w:rsid w:val="00D40164"/>
    <w:rsid w:val="00D4071D"/>
    <w:rsid w:val="00D40FC8"/>
    <w:rsid w:val="00D41262"/>
    <w:rsid w:val="00D41505"/>
    <w:rsid w:val="00D41E36"/>
    <w:rsid w:val="00D425CA"/>
    <w:rsid w:val="00D42612"/>
    <w:rsid w:val="00D431B1"/>
    <w:rsid w:val="00D43763"/>
    <w:rsid w:val="00D43A2A"/>
    <w:rsid w:val="00D43EF3"/>
    <w:rsid w:val="00D45C32"/>
    <w:rsid w:val="00D45C72"/>
    <w:rsid w:val="00D45F78"/>
    <w:rsid w:val="00D46098"/>
    <w:rsid w:val="00D463D2"/>
    <w:rsid w:val="00D47F4B"/>
    <w:rsid w:val="00D53029"/>
    <w:rsid w:val="00D5437D"/>
    <w:rsid w:val="00D5570A"/>
    <w:rsid w:val="00D55752"/>
    <w:rsid w:val="00D55DDB"/>
    <w:rsid w:val="00D56244"/>
    <w:rsid w:val="00D5660E"/>
    <w:rsid w:val="00D57E53"/>
    <w:rsid w:val="00D61C6F"/>
    <w:rsid w:val="00D6439C"/>
    <w:rsid w:val="00D67864"/>
    <w:rsid w:val="00D678E5"/>
    <w:rsid w:val="00D70CF4"/>
    <w:rsid w:val="00D71087"/>
    <w:rsid w:val="00D717BA"/>
    <w:rsid w:val="00D71B56"/>
    <w:rsid w:val="00D72DD7"/>
    <w:rsid w:val="00D75068"/>
    <w:rsid w:val="00D75B53"/>
    <w:rsid w:val="00D75DC7"/>
    <w:rsid w:val="00D75F61"/>
    <w:rsid w:val="00D76B8D"/>
    <w:rsid w:val="00D77047"/>
    <w:rsid w:val="00D77156"/>
    <w:rsid w:val="00D77500"/>
    <w:rsid w:val="00D776D1"/>
    <w:rsid w:val="00D80785"/>
    <w:rsid w:val="00D83CCC"/>
    <w:rsid w:val="00D841A8"/>
    <w:rsid w:val="00D84466"/>
    <w:rsid w:val="00D8472C"/>
    <w:rsid w:val="00D84FD1"/>
    <w:rsid w:val="00D858B0"/>
    <w:rsid w:val="00D858F1"/>
    <w:rsid w:val="00D85E42"/>
    <w:rsid w:val="00D912FD"/>
    <w:rsid w:val="00D9286D"/>
    <w:rsid w:val="00D93191"/>
    <w:rsid w:val="00D94093"/>
    <w:rsid w:val="00D9438F"/>
    <w:rsid w:val="00D94578"/>
    <w:rsid w:val="00D946B3"/>
    <w:rsid w:val="00DA01A2"/>
    <w:rsid w:val="00DA140F"/>
    <w:rsid w:val="00DA25C5"/>
    <w:rsid w:val="00DA2B05"/>
    <w:rsid w:val="00DA2D8A"/>
    <w:rsid w:val="00DA3505"/>
    <w:rsid w:val="00DA3542"/>
    <w:rsid w:val="00DA3B4A"/>
    <w:rsid w:val="00DA5F5F"/>
    <w:rsid w:val="00DA669B"/>
    <w:rsid w:val="00DA7367"/>
    <w:rsid w:val="00DA7A18"/>
    <w:rsid w:val="00DB024B"/>
    <w:rsid w:val="00DB06FE"/>
    <w:rsid w:val="00DB1969"/>
    <w:rsid w:val="00DB3AF1"/>
    <w:rsid w:val="00DB4097"/>
    <w:rsid w:val="00DB6076"/>
    <w:rsid w:val="00DB69EB"/>
    <w:rsid w:val="00DB7594"/>
    <w:rsid w:val="00DB7EEE"/>
    <w:rsid w:val="00DB7FA4"/>
    <w:rsid w:val="00DC2861"/>
    <w:rsid w:val="00DC346F"/>
    <w:rsid w:val="00DC35DF"/>
    <w:rsid w:val="00DC4128"/>
    <w:rsid w:val="00DC429B"/>
    <w:rsid w:val="00DC4E7A"/>
    <w:rsid w:val="00DC5776"/>
    <w:rsid w:val="00DD02E7"/>
    <w:rsid w:val="00DD04AA"/>
    <w:rsid w:val="00DD104A"/>
    <w:rsid w:val="00DD1E5E"/>
    <w:rsid w:val="00DD2376"/>
    <w:rsid w:val="00DD3945"/>
    <w:rsid w:val="00DD3A48"/>
    <w:rsid w:val="00DD5789"/>
    <w:rsid w:val="00DD6C4D"/>
    <w:rsid w:val="00DD752A"/>
    <w:rsid w:val="00DD7E3A"/>
    <w:rsid w:val="00DE0CC7"/>
    <w:rsid w:val="00DE113A"/>
    <w:rsid w:val="00DE290E"/>
    <w:rsid w:val="00DE4C27"/>
    <w:rsid w:val="00DE5238"/>
    <w:rsid w:val="00DE5429"/>
    <w:rsid w:val="00DE65F6"/>
    <w:rsid w:val="00DE6F98"/>
    <w:rsid w:val="00DE7191"/>
    <w:rsid w:val="00DE7B55"/>
    <w:rsid w:val="00DF04CE"/>
    <w:rsid w:val="00DF2635"/>
    <w:rsid w:val="00DF6FBC"/>
    <w:rsid w:val="00DF716E"/>
    <w:rsid w:val="00DF73F0"/>
    <w:rsid w:val="00E01BE8"/>
    <w:rsid w:val="00E01DA1"/>
    <w:rsid w:val="00E03058"/>
    <w:rsid w:val="00E031AA"/>
    <w:rsid w:val="00E035F9"/>
    <w:rsid w:val="00E03EC6"/>
    <w:rsid w:val="00E04482"/>
    <w:rsid w:val="00E0465D"/>
    <w:rsid w:val="00E04E74"/>
    <w:rsid w:val="00E05B9C"/>
    <w:rsid w:val="00E06329"/>
    <w:rsid w:val="00E1071B"/>
    <w:rsid w:val="00E1172D"/>
    <w:rsid w:val="00E11C15"/>
    <w:rsid w:val="00E13CCD"/>
    <w:rsid w:val="00E1645D"/>
    <w:rsid w:val="00E16FAF"/>
    <w:rsid w:val="00E176A0"/>
    <w:rsid w:val="00E179A7"/>
    <w:rsid w:val="00E17B87"/>
    <w:rsid w:val="00E2064D"/>
    <w:rsid w:val="00E20E39"/>
    <w:rsid w:val="00E20F00"/>
    <w:rsid w:val="00E21ED4"/>
    <w:rsid w:val="00E23FD7"/>
    <w:rsid w:val="00E24B54"/>
    <w:rsid w:val="00E25068"/>
    <w:rsid w:val="00E253ED"/>
    <w:rsid w:val="00E266AB"/>
    <w:rsid w:val="00E26B32"/>
    <w:rsid w:val="00E30291"/>
    <w:rsid w:val="00E31392"/>
    <w:rsid w:val="00E31BE8"/>
    <w:rsid w:val="00E3309C"/>
    <w:rsid w:val="00E335DA"/>
    <w:rsid w:val="00E337FF"/>
    <w:rsid w:val="00E33E8F"/>
    <w:rsid w:val="00E34C5A"/>
    <w:rsid w:val="00E35E0C"/>
    <w:rsid w:val="00E365BC"/>
    <w:rsid w:val="00E36636"/>
    <w:rsid w:val="00E4082E"/>
    <w:rsid w:val="00E41284"/>
    <w:rsid w:val="00E414C6"/>
    <w:rsid w:val="00E42B0E"/>
    <w:rsid w:val="00E445ED"/>
    <w:rsid w:val="00E44FDF"/>
    <w:rsid w:val="00E45F7C"/>
    <w:rsid w:val="00E463AB"/>
    <w:rsid w:val="00E464AB"/>
    <w:rsid w:val="00E47405"/>
    <w:rsid w:val="00E47E1E"/>
    <w:rsid w:val="00E5072E"/>
    <w:rsid w:val="00E509D4"/>
    <w:rsid w:val="00E52E3F"/>
    <w:rsid w:val="00E54BA4"/>
    <w:rsid w:val="00E54C73"/>
    <w:rsid w:val="00E550F3"/>
    <w:rsid w:val="00E562BC"/>
    <w:rsid w:val="00E5680E"/>
    <w:rsid w:val="00E61992"/>
    <w:rsid w:val="00E61A1E"/>
    <w:rsid w:val="00E61D9B"/>
    <w:rsid w:val="00E622E6"/>
    <w:rsid w:val="00E7092E"/>
    <w:rsid w:val="00E729A7"/>
    <w:rsid w:val="00E72DE8"/>
    <w:rsid w:val="00E74084"/>
    <w:rsid w:val="00E74CA5"/>
    <w:rsid w:val="00E76A16"/>
    <w:rsid w:val="00E77709"/>
    <w:rsid w:val="00E777EF"/>
    <w:rsid w:val="00E8048F"/>
    <w:rsid w:val="00E805C3"/>
    <w:rsid w:val="00E811E3"/>
    <w:rsid w:val="00E8274E"/>
    <w:rsid w:val="00E83F75"/>
    <w:rsid w:val="00E8566C"/>
    <w:rsid w:val="00E86F73"/>
    <w:rsid w:val="00E9014B"/>
    <w:rsid w:val="00E91926"/>
    <w:rsid w:val="00E91932"/>
    <w:rsid w:val="00E91AB7"/>
    <w:rsid w:val="00E92D89"/>
    <w:rsid w:val="00E92DB7"/>
    <w:rsid w:val="00E9460F"/>
    <w:rsid w:val="00E9465E"/>
    <w:rsid w:val="00E94D30"/>
    <w:rsid w:val="00E95C16"/>
    <w:rsid w:val="00E96872"/>
    <w:rsid w:val="00E97F19"/>
    <w:rsid w:val="00EA0C3C"/>
    <w:rsid w:val="00EA1679"/>
    <w:rsid w:val="00EA4CEA"/>
    <w:rsid w:val="00EA5AD7"/>
    <w:rsid w:val="00EA5C67"/>
    <w:rsid w:val="00EA6360"/>
    <w:rsid w:val="00EA6BA1"/>
    <w:rsid w:val="00EA7A23"/>
    <w:rsid w:val="00EB0093"/>
    <w:rsid w:val="00EB0C23"/>
    <w:rsid w:val="00EB0F1D"/>
    <w:rsid w:val="00EB1C67"/>
    <w:rsid w:val="00EB23A7"/>
    <w:rsid w:val="00EB5092"/>
    <w:rsid w:val="00EB52AE"/>
    <w:rsid w:val="00EB5734"/>
    <w:rsid w:val="00EB5DA4"/>
    <w:rsid w:val="00EB634A"/>
    <w:rsid w:val="00EB6720"/>
    <w:rsid w:val="00EB68F7"/>
    <w:rsid w:val="00EB7248"/>
    <w:rsid w:val="00EB7E83"/>
    <w:rsid w:val="00EC0C40"/>
    <w:rsid w:val="00EC153B"/>
    <w:rsid w:val="00EC1610"/>
    <w:rsid w:val="00EC2EA2"/>
    <w:rsid w:val="00EC3AE9"/>
    <w:rsid w:val="00EC3B6C"/>
    <w:rsid w:val="00EC6671"/>
    <w:rsid w:val="00EC6D8A"/>
    <w:rsid w:val="00EC7265"/>
    <w:rsid w:val="00ED0AF4"/>
    <w:rsid w:val="00ED11D4"/>
    <w:rsid w:val="00ED1632"/>
    <w:rsid w:val="00ED1833"/>
    <w:rsid w:val="00ED1AF0"/>
    <w:rsid w:val="00ED20A1"/>
    <w:rsid w:val="00ED2FFE"/>
    <w:rsid w:val="00ED3523"/>
    <w:rsid w:val="00ED457C"/>
    <w:rsid w:val="00EE0A26"/>
    <w:rsid w:val="00EE11DA"/>
    <w:rsid w:val="00EE1956"/>
    <w:rsid w:val="00EE31E2"/>
    <w:rsid w:val="00EE3CF7"/>
    <w:rsid w:val="00EE4ADB"/>
    <w:rsid w:val="00EE525D"/>
    <w:rsid w:val="00EE56CC"/>
    <w:rsid w:val="00EE5B68"/>
    <w:rsid w:val="00EE5C91"/>
    <w:rsid w:val="00EE5FB6"/>
    <w:rsid w:val="00EE7009"/>
    <w:rsid w:val="00EE7F04"/>
    <w:rsid w:val="00EF0E92"/>
    <w:rsid w:val="00EF177B"/>
    <w:rsid w:val="00EF1EBD"/>
    <w:rsid w:val="00EF395F"/>
    <w:rsid w:val="00EF4136"/>
    <w:rsid w:val="00EF4155"/>
    <w:rsid w:val="00EF466C"/>
    <w:rsid w:val="00EF4E44"/>
    <w:rsid w:val="00EF5285"/>
    <w:rsid w:val="00EF68AD"/>
    <w:rsid w:val="00EF709C"/>
    <w:rsid w:val="00EF7EEF"/>
    <w:rsid w:val="00F01AAC"/>
    <w:rsid w:val="00F01B7B"/>
    <w:rsid w:val="00F0385E"/>
    <w:rsid w:val="00F039DC"/>
    <w:rsid w:val="00F04E05"/>
    <w:rsid w:val="00F04E20"/>
    <w:rsid w:val="00F04F48"/>
    <w:rsid w:val="00F05DA5"/>
    <w:rsid w:val="00F065C8"/>
    <w:rsid w:val="00F07079"/>
    <w:rsid w:val="00F0712A"/>
    <w:rsid w:val="00F07617"/>
    <w:rsid w:val="00F0790A"/>
    <w:rsid w:val="00F1027B"/>
    <w:rsid w:val="00F1065D"/>
    <w:rsid w:val="00F111CE"/>
    <w:rsid w:val="00F11D0C"/>
    <w:rsid w:val="00F13DFE"/>
    <w:rsid w:val="00F13E4A"/>
    <w:rsid w:val="00F13E75"/>
    <w:rsid w:val="00F142D2"/>
    <w:rsid w:val="00F1630D"/>
    <w:rsid w:val="00F169B1"/>
    <w:rsid w:val="00F20055"/>
    <w:rsid w:val="00F20AD1"/>
    <w:rsid w:val="00F20C29"/>
    <w:rsid w:val="00F20C45"/>
    <w:rsid w:val="00F2175A"/>
    <w:rsid w:val="00F22F9C"/>
    <w:rsid w:val="00F2384A"/>
    <w:rsid w:val="00F23ABD"/>
    <w:rsid w:val="00F2577D"/>
    <w:rsid w:val="00F25EFF"/>
    <w:rsid w:val="00F26155"/>
    <w:rsid w:val="00F26DD3"/>
    <w:rsid w:val="00F272C4"/>
    <w:rsid w:val="00F2766B"/>
    <w:rsid w:val="00F27F16"/>
    <w:rsid w:val="00F324D5"/>
    <w:rsid w:val="00F33082"/>
    <w:rsid w:val="00F33B42"/>
    <w:rsid w:val="00F34BBB"/>
    <w:rsid w:val="00F35A90"/>
    <w:rsid w:val="00F35ABB"/>
    <w:rsid w:val="00F36B99"/>
    <w:rsid w:val="00F36D96"/>
    <w:rsid w:val="00F37519"/>
    <w:rsid w:val="00F37CAB"/>
    <w:rsid w:val="00F37CE6"/>
    <w:rsid w:val="00F401D3"/>
    <w:rsid w:val="00F4135C"/>
    <w:rsid w:val="00F41988"/>
    <w:rsid w:val="00F436F8"/>
    <w:rsid w:val="00F44308"/>
    <w:rsid w:val="00F44907"/>
    <w:rsid w:val="00F452C6"/>
    <w:rsid w:val="00F45B44"/>
    <w:rsid w:val="00F45F65"/>
    <w:rsid w:val="00F4660B"/>
    <w:rsid w:val="00F46B0C"/>
    <w:rsid w:val="00F50737"/>
    <w:rsid w:val="00F50E83"/>
    <w:rsid w:val="00F50F6F"/>
    <w:rsid w:val="00F510A4"/>
    <w:rsid w:val="00F52654"/>
    <w:rsid w:val="00F528E7"/>
    <w:rsid w:val="00F53159"/>
    <w:rsid w:val="00F53B19"/>
    <w:rsid w:val="00F54DC9"/>
    <w:rsid w:val="00F55FFE"/>
    <w:rsid w:val="00F560A3"/>
    <w:rsid w:val="00F5770D"/>
    <w:rsid w:val="00F608FA"/>
    <w:rsid w:val="00F60A2B"/>
    <w:rsid w:val="00F60EDF"/>
    <w:rsid w:val="00F620A5"/>
    <w:rsid w:val="00F6213C"/>
    <w:rsid w:val="00F621E1"/>
    <w:rsid w:val="00F62DF7"/>
    <w:rsid w:val="00F638DE"/>
    <w:rsid w:val="00F63A21"/>
    <w:rsid w:val="00F63D38"/>
    <w:rsid w:val="00F63D89"/>
    <w:rsid w:val="00F644E0"/>
    <w:rsid w:val="00F65CE4"/>
    <w:rsid w:val="00F665CB"/>
    <w:rsid w:val="00F66AB7"/>
    <w:rsid w:val="00F66C83"/>
    <w:rsid w:val="00F67B67"/>
    <w:rsid w:val="00F70363"/>
    <w:rsid w:val="00F71561"/>
    <w:rsid w:val="00F7244D"/>
    <w:rsid w:val="00F73665"/>
    <w:rsid w:val="00F738A5"/>
    <w:rsid w:val="00F738E9"/>
    <w:rsid w:val="00F77041"/>
    <w:rsid w:val="00F77F65"/>
    <w:rsid w:val="00F81DB3"/>
    <w:rsid w:val="00F82666"/>
    <w:rsid w:val="00F83654"/>
    <w:rsid w:val="00F83CC8"/>
    <w:rsid w:val="00F847F8"/>
    <w:rsid w:val="00F85066"/>
    <w:rsid w:val="00F85806"/>
    <w:rsid w:val="00F85838"/>
    <w:rsid w:val="00F86040"/>
    <w:rsid w:val="00F8685C"/>
    <w:rsid w:val="00F86B40"/>
    <w:rsid w:val="00F86CB9"/>
    <w:rsid w:val="00F86FB7"/>
    <w:rsid w:val="00F8703F"/>
    <w:rsid w:val="00F92038"/>
    <w:rsid w:val="00F92055"/>
    <w:rsid w:val="00F92673"/>
    <w:rsid w:val="00F948D6"/>
    <w:rsid w:val="00F95D3A"/>
    <w:rsid w:val="00F97B70"/>
    <w:rsid w:val="00FA106D"/>
    <w:rsid w:val="00FA1A99"/>
    <w:rsid w:val="00FA1E17"/>
    <w:rsid w:val="00FA1F06"/>
    <w:rsid w:val="00FA2DAE"/>
    <w:rsid w:val="00FA592E"/>
    <w:rsid w:val="00FA5F0B"/>
    <w:rsid w:val="00FB0B35"/>
    <w:rsid w:val="00FB1425"/>
    <w:rsid w:val="00FB2038"/>
    <w:rsid w:val="00FB2D4E"/>
    <w:rsid w:val="00FB3BE8"/>
    <w:rsid w:val="00FB3E20"/>
    <w:rsid w:val="00FB3FD6"/>
    <w:rsid w:val="00FB5E12"/>
    <w:rsid w:val="00FB6CC0"/>
    <w:rsid w:val="00FB7917"/>
    <w:rsid w:val="00FC0BF6"/>
    <w:rsid w:val="00FC17D9"/>
    <w:rsid w:val="00FC2059"/>
    <w:rsid w:val="00FC3085"/>
    <w:rsid w:val="00FC3903"/>
    <w:rsid w:val="00FC5D0B"/>
    <w:rsid w:val="00FC620A"/>
    <w:rsid w:val="00FC6EC0"/>
    <w:rsid w:val="00FC6ED9"/>
    <w:rsid w:val="00FC742E"/>
    <w:rsid w:val="00FC7CCE"/>
    <w:rsid w:val="00FD1381"/>
    <w:rsid w:val="00FD18B0"/>
    <w:rsid w:val="00FD1E1B"/>
    <w:rsid w:val="00FD3009"/>
    <w:rsid w:val="00FD42C6"/>
    <w:rsid w:val="00FD4C0C"/>
    <w:rsid w:val="00FD5004"/>
    <w:rsid w:val="00FD6F38"/>
    <w:rsid w:val="00FD752F"/>
    <w:rsid w:val="00FD7D31"/>
    <w:rsid w:val="00FE0E86"/>
    <w:rsid w:val="00FE3E18"/>
    <w:rsid w:val="00FE5B33"/>
    <w:rsid w:val="00FF03EC"/>
    <w:rsid w:val="00FF047C"/>
    <w:rsid w:val="00FF2943"/>
    <w:rsid w:val="00FF3F50"/>
    <w:rsid w:val="00FF4AF4"/>
    <w:rsid w:val="00FF4E1B"/>
    <w:rsid w:val="00FF5909"/>
    <w:rsid w:val="00FF5A0D"/>
    <w:rsid w:val="00FF5B44"/>
    <w:rsid w:val="00FF5EAC"/>
    <w:rsid w:val="00FF7308"/>
    <w:rsid w:val="00FF7526"/>
    <w:rsid w:val="00FF7BE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4734A2"/>
  <w15:chartTrackingRefBased/>
  <w15:docId w15:val="{05AEA9F3-F74D-4E1A-BA6C-72D7C3E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aliases w:val="Voor:  3,6 pt"/>
    <w:qFormat/>
    <w:rsid w:val="004B40B9"/>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link w:val="Kop2Char"/>
    <w:qFormat/>
    <w:pPr>
      <w:pageBreakBefore w:val="0"/>
      <w:numPr>
        <w:ilvl w:val="1"/>
      </w:numPr>
      <w:spacing w:after="0" w:line="280" w:lineRule="atLeast"/>
      <w:outlineLvl w:val="1"/>
    </w:pPr>
    <w:rPr>
      <w:bCs w:val="0"/>
      <w:sz w:val="18"/>
    </w:rPr>
  </w:style>
  <w:style w:type="paragraph" w:styleId="Kop3">
    <w:name w:val="heading 3"/>
    <w:basedOn w:val="Kop2"/>
    <w:next w:val="Standaard"/>
    <w:link w:val="Kop3Char"/>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link w:val="Kop5Char"/>
    <w:qFormat/>
    <w:pPr>
      <w:numPr>
        <w:ilvl w:val="4"/>
      </w:numPr>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5"/>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link w:val="TekstopmerkingChar"/>
    <w:uiPriority w:val="99"/>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customStyle="1" w:styleId="Subtitel">
    <w:name w:val="Subtitel"/>
    <w:basedOn w:val="Ondertitel"/>
    <w:qFormat/>
    <w:rsid w:val="00B6769D"/>
    <w:rPr>
      <w:bCs w:val="0"/>
      <w:sz w:val="18"/>
      <w:szCs w:val="16"/>
    </w:rPr>
  </w:style>
  <w:style w:type="character" w:customStyle="1" w:styleId="TekstopmerkingChar">
    <w:name w:val="Tekst opmerking Char"/>
    <w:link w:val="Tekstopmerking"/>
    <w:uiPriority w:val="99"/>
    <w:locked/>
    <w:rsid w:val="001A3292"/>
    <w:rPr>
      <w:rFonts w:ascii="Courier New" w:hAnsi="Courier New"/>
      <w:snapToGrid w:val="0"/>
    </w:rPr>
  </w:style>
  <w:style w:type="paragraph" w:customStyle="1" w:styleId="Normal7">
    <w:name w:val="Normal#7"/>
    <w:rsid w:val="001A3292"/>
    <w:pPr>
      <w:autoSpaceDE w:val="0"/>
      <w:autoSpaceDN w:val="0"/>
      <w:adjustRightInd w:val="0"/>
    </w:pPr>
    <w:rPr>
      <w:rFonts w:ascii="Courier New" w:hAnsi="Courier New" w:cs="Courier New"/>
      <w:lang w:eastAsia="en-US"/>
    </w:rPr>
  </w:style>
  <w:style w:type="paragraph" w:styleId="Revisie">
    <w:name w:val="Revision"/>
    <w:hidden/>
    <w:uiPriority w:val="99"/>
    <w:semiHidden/>
    <w:rsid w:val="00EC1610"/>
    <w:rPr>
      <w:rFonts w:ascii="Arial" w:hAnsi="Arial"/>
      <w:snapToGrid w:val="0"/>
      <w:kern w:val="28"/>
      <w:sz w:val="18"/>
      <w:lang w:eastAsia="en-US"/>
    </w:rPr>
  </w:style>
  <w:style w:type="paragraph" w:styleId="Lijstalinea">
    <w:name w:val="List Paragraph"/>
    <w:basedOn w:val="Standaard"/>
    <w:uiPriority w:val="34"/>
    <w:qFormat/>
    <w:rsid w:val="00D43A2A"/>
    <w:pPr>
      <w:ind w:left="720"/>
      <w:contextualSpacing/>
    </w:pPr>
  </w:style>
  <w:style w:type="paragraph" w:styleId="Kopvaninhoudsopgave">
    <w:name w:val="TOC Heading"/>
    <w:basedOn w:val="Kop1"/>
    <w:next w:val="Standaard"/>
    <w:uiPriority w:val="39"/>
    <w:unhideWhenUsed/>
    <w:qFormat/>
    <w:rsid w:val="00D101E0"/>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character" w:styleId="Onopgelostemelding">
    <w:name w:val="Unresolved Mention"/>
    <w:basedOn w:val="Standaardalinea-lettertype"/>
    <w:uiPriority w:val="99"/>
    <w:semiHidden/>
    <w:unhideWhenUsed/>
    <w:rsid w:val="00864B12"/>
    <w:rPr>
      <w:color w:val="605E5C"/>
      <w:shd w:val="clear" w:color="auto" w:fill="E1DFDD"/>
    </w:rPr>
  </w:style>
  <w:style w:type="paragraph" w:styleId="Geenafstand">
    <w:name w:val="No Spacing"/>
    <w:uiPriority w:val="1"/>
    <w:qFormat/>
    <w:rsid w:val="005B5069"/>
    <w:rPr>
      <w:rFonts w:asciiTheme="minorHAnsi" w:eastAsiaTheme="minorHAnsi" w:hAnsiTheme="minorHAnsi" w:cstheme="minorBidi"/>
      <w:sz w:val="22"/>
      <w:szCs w:val="22"/>
      <w:lang w:eastAsia="en-US"/>
    </w:rPr>
  </w:style>
  <w:style w:type="character" w:customStyle="1" w:styleId="Kop3Char">
    <w:name w:val="Kop 3 Char"/>
    <w:link w:val="Kop3"/>
    <w:rsid w:val="00DF6FBC"/>
    <w:rPr>
      <w:rFonts w:ascii="Arial" w:hAnsi="Arial"/>
      <w:bCs/>
      <w:snapToGrid w:val="0"/>
      <w:kern w:val="28"/>
      <w:sz w:val="18"/>
      <w:szCs w:val="26"/>
      <w:lang w:val="nl" w:eastAsia="en-US"/>
    </w:rPr>
  </w:style>
  <w:style w:type="character" w:customStyle="1" w:styleId="Kop2Char">
    <w:name w:val="Kop 2 Char"/>
    <w:link w:val="Kop2"/>
    <w:rsid w:val="00196482"/>
    <w:rPr>
      <w:rFonts w:ascii="Arial" w:hAnsi="Arial"/>
      <w:b/>
      <w:snapToGrid w:val="0"/>
      <w:kern w:val="28"/>
      <w:sz w:val="18"/>
      <w:lang w:val="nl" w:eastAsia="en-US"/>
    </w:rPr>
  </w:style>
  <w:style w:type="paragraph" w:customStyle="1" w:styleId="Default">
    <w:name w:val="Default"/>
    <w:rsid w:val="001A6FB5"/>
    <w:pPr>
      <w:autoSpaceDE w:val="0"/>
      <w:autoSpaceDN w:val="0"/>
      <w:adjustRightInd w:val="0"/>
    </w:pPr>
    <w:rPr>
      <w:rFonts w:eastAsiaTheme="minorHAnsi"/>
      <w:color w:val="000000"/>
      <w:sz w:val="24"/>
      <w:szCs w:val="24"/>
      <w:lang w:eastAsia="en-US"/>
    </w:rPr>
  </w:style>
  <w:style w:type="character" w:customStyle="1" w:styleId="Kop5Char">
    <w:name w:val="Kop 5 Char"/>
    <w:basedOn w:val="Standaardalinea-lettertype"/>
    <w:link w:val="Kop5"/>
    <w:rsid w:val="007331DC"/>
    <w:rPr>
      <w:rFonts w:ascii="Arial" w:hAnsi="Arial"/>
      <w:i/>
      <w:iCs/>
      <w:snapToGrid w:val="0"/>
      <w:kern w:val="28"/>
      <w:sz w:val="18"/>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33381">
      <w:bodyDiv w:val="1"/>
      <w:marLeft w:val="0"/>
      <w:marRight w:val="0"/>
      <w:marTop w:val="0"/>
      <w:marBottom w:val="0"/>
      <w:divBdr>
        <w:top w:val="none" w:sz="0" w:space="0" w:color="auto"/>
        <w:left w:val="none" w:sz="0" w:space="0" w:color="auto"/>
        <w:bottom w:val="none" w:sz="0" w:space="0" w:color="auto"/>
        <w:right w:val="none" w:sz="0" w:space="0" w:color="auto"/>
      </w:divBdr>
    </w:div>
    <w:div w:id="316031817">
      <w:bodyDiv w:val="1"/>
      <w:marLeft w:val="0"/>
      <w:marRight w:val="0"/>
      <w:marTop w:val="0"/>
      <w:marBottom w:val="0"/>
      <w:divBdr>
        <w:top w:val="none" w:sz="0" w:space="0" w:color="auto"/>
        <w:left w:val="none" w:sz="0" w:space="0" w:color="auto"/>
        <w:bottom w:val="none" w:sz="0" w:space="0" w:color="auto"/>
        <w:right w:val="none" w:sz="0" w:space="0" w:color="auto"/>
      </w:divBdr>
    </w:div>
    <w:div w:id="494688983">
      <w:bodyDiv w:val="1"/>
      <w:marLeft w:val="0"/>
      <w:marRight w:val="0"/>
      <w:marTop w:val="0"/>
      <w:marBottom w:val="0"/>
      <w:divBdr>
        <w:top w:val="none" w:sz="0" w:space="0" w:color="auto"/>
        <w:left w:val="none" w:sz="0" w:space="0" w:color="auto"/>
        <w:bottom w:val="none" w:sz="0" w:space="0" w:color="auto"/>
        <w:right w:val="none" w:sz="0" w:space="0" w:color="auto"/>
      </w:divBdr>
    </w:div>
    <w:div w:id="537284800">
      <w:bodyDiv w:val="1"/>
      <w:marLeft w:val="0"/>
      <w:marRight w:val="0"/>
      <w:marTop w:val="0"/>
      <w:marBottom w:val="0"/>
      <w:divBdr>
        <w:top w:val="none" w:sz="0" w:space="0" w:color="auto"/>
        <w:left w:val="none" w:sz="0" w:space="0" w:color="auto"/>
        <w:bottom w:val="none" w:sz="0" w:space="0" w:color="auto"/>
        <w:right w:val="none" w:sz="0" w:space="0" w:color="auto"/>
      </w:divBdr>
    </w:div>
    <w:div w:id="996497838">
      <w:bodyDiv w:val="1"/>
      <w:marLeft w:val="0"/>
      <w:marRight w:val="0"/>
      <w:marTop w:val="0"/>
      <w:marBottom w:val="0"/>
      <w:divBdr>
        <w:top w:val="none" w:sz="0" w:space="0" w:color="auto"/>
        <w:left w:val="none" w:sz="0" w:space="0" w:color="auto"/>
        <w:bottom w:val="none" w:sz="0" w:space="0" w:color="auto"/>
        <w:right w:val="none" w:sz="0" w:space="0" w:color="auto"/>
      </w:divBdr>
    </w:div>
    <w:div w:id="1220169391">
      <w:bodyDiv w:val="1"/>
      <w:marLeft w:val="0"/>
      <w:marRight w:val="0"/>
      <w:marTop w:val="0"/>
      <w:marBottom w:val="0"/>
      <w:divBdr>
        <w:top w:val="none" w:sz="0" w:space="0" w:color="auto"/>
        <w:left w:val="none" w:sz="0" w:space="0" w:color="auto"/>
        <w:bottom w:val="none" w:sz="0" w:space="0" w:color="auto"/>
        <w:right w:val="none" w:sz="0" w:space="0" w:color="auto"/>
      </w:divBdr>
    </w:div>
    <w:div w:id="1600915460">
      <w:bodyDiv w:val="1"/>
      <w:marLeft w:val="0"/>
      <w:marRight w:val="0"/>
      <w:marTop w:val="0"/>
      <w:marBottom w:val="0"/>
      <w:divBdr>
        <w:top w:val="none" w:sz="0" w:space="0" w:color="auto"/>
        <w:left w:val="none" w:sz="0" w:space="0" w:color="auto"/>
        <w:bottom w:val="none" w:sz="0" w:space="0" w:color="auto"/>
        <w:right w:val="none" w:sz="0" w:space="0" w:color="auto"/>
      </w:divBdr>
      <w:divsChild>
        <w:div w:id="1305038696">
          <w:marLeft w:val="0"/>
          <w:marRight w:val="0"/>
          <w:marTop w:val="0"/>
          <w:marBottom w:val="0"/>
          <w:divBdr>
            <w:top w:val="none" w:sz="0" w:space="0" w:color="auto"/>
            <w:left w:val="none" w:sz="0" w:space="0" w:color="auto"/>
            <w:bottom w:val="none" w:sz="0" w:space="0" w:color="auto"/>
            <w:right w:val="none" w:sz="0" w:space="0" w:color="auto"/>
          </w:divBdr>
          <w:divsChild>
            <w:div w:id="96600686">
              <w:marLeft w:val="0"/>
              <w:marRight w:val="0"/>
              <w:marTop w:val="0"/>
              <w:marBottom w:val="0"/>
              <w:divBdr>
                <w:top w:val="none" w:sz="0" w:space="0" w:color="auto"/>
                <w:left w:val="none" w:sz="0" w:space="0" w:color="auto"/>
                <w:bottom w:val="none" w:sz="0" w:space="0" w:color="auto"/>
                <w:right w:val="none" w:sz="0" w:space="0" w:color="auto"/>
              </w:divBdr>
              <w:divsChild>
                <w:div w:id="1458791524">
                  <w:marLeft w:val="0"/>
                  <w:marRight w:val="0"/>
                  <w:marTop w:val="0"/>
                  <w:marBottom w:val="0"/>
                  <w:divBdr>
                    <w:top w:val="none" w:sz="0" w:space="0" w:color="auto"/>
                    <w:left w:val="none" w:sz="0" w:space="0" w:color="auto"/>
                    <w:bottom w:val="none" w:sz="0" w:space="0" w:color="auto"/>
                    <w:right w:val="none" w:sz="0" w:space="0" w:color="auto"/>
                  </w:divBdr>
                  <w:divsChild>
                    <w:div w:id="28067233">
                      <w:marLeft w:val="0"/>
                      <w:marRight w:val="0"/>
                      <w:marTop w:val="0"/>
                      <w:marBottom w:val="0"/>
                      <w:divBdr>
                        <w:top w:val="none" w:sz="0" w:space="0" w:color="auto"/>
                        <w:left w:val="none" w:sz="0" w:space="0" w:color="auto"/>
                        <w:bottom w:val="none" w:sz="0" w:space="0" w:color="auto"/>
                        <w:right w:val="none" w:sz="0" w:space="0" w:color="auto"/>
                      </w:divBdr>
                      <w:divsChild>
                        <w:div w:id="1246841728">
                          <w:marLeft w:val="0"/>
                          <w:marRight w:val="0"/>
                          <w:marTop w:val="0"/>
                          <w:marBottom w:val="0"/>
                          <w:divBdr>
                            <w:top w:val="none" w:sz="0" w:space="0" w:color="auto"/>
                            <w:left w:val="none" w:sz="0" w:space="0" w:color="auto"/>
                            <w:bottom w:val="none" w:sz="0" w:space="0" w:color="auto"/>
                            <w:right w:val="none" w:sz="0" w:space="0" w:color="auto"/>
                          </w:divBdr>
                          <w:divsChild>
                            <w:div w:id="1145391484">
                              <w:marLeft w:val="0"/>
                              <w:marRight w:val="0"/>
                              <w:marTop w:val="0"/>
                              <w:marBottom w:val="0"/>
                              <w:divBdr>
                                <w:top w:val="none" w:sz="0" w:space="0" w:color="auto"/>
                                <w:left w:val="none" w:sz="0" w:space="0" w:color="auto"/>
                                <w:bottom w:val="none" w:sz="0" w:space="0" w:color="auto"/>
                                <w:right w:val="none" w:sz="0" w:space="0" w:color="auto"/>
                              </w:divBdr>
                              <w:divsChild>
                                <w:div w:id="1873228028">
                                  <w:marLeft w:val="0"/>
                                  <w:marRight w:val="0"/>
                                  <w:marTop w:val="0"/>
                                  <w:marBottom w:val="0"/>
                                  <w:divBdr>
                                    <w:top w:val="none" w:sz="0" w:space="0" w:color="auto"/>
                                    <w:left w:val="none" w:sz="0" w:space="0" w:color="auto"/>
                                    <w:bottom w:val="none" w:sz="0" w:space="0" w:color="auto"/>
                                    <w:right w:val="none" w:sz="0" w:space="0" w:color="auto"/>
                                  </w:divBdr>
                                  <w:divsChild>
                                    <w:div w:id="65349721">
                                      <w:marLeft w:val="0"/>
                                      <w:marRight w:val="0"/>
                                      <w:marTop w:val="0"/>
                                      <w:marBottom w:val="0"/>
                                      <w:divBdr>
                                        <w:top w:val="none" w:sz="0" w:space="0" w:color="auto"/>
                                        <w:left w:val="none" w:sz="0" w:space="0" w:color="auto"/>
                                        <w:bottom w:val="none" w:sz="0" w:space="0" w:color="auto"/>
                                        <w:right w:val="none" w:sz="0" w:space="0" w:color="auto"/>
                                      </w:divBdr>
                                      <w:divsChild>
                                        <w:div w:id="1772818316">
                                          <w:marLeft w:val="0"/>
                                          <w:marRight w:val="0"/>
                                          <w:marTop w:val="0"/>
                                          <w:marBottom w:val="0"/>
                                          <w:divBdr>
                                            <w:top w:val="none" w:sz="0" w:space="0" w:color="auto"/>
                                            <w:left w:val="none" w:sz="0" w:space="0" w:color="auto"/>
                                            <w:bottom w:val="none" w:sz="0" w:space="0" w:color="auto"/>
                                            <w:right w:val="none" w:sz="0" w:space="0" w:color="auto"/>
                                          </w:divBdr>
                                          <w:divsChild>
                                            <w:div w:id="103149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426407">
      <w:bodyDiv w:val="1"/>
      <w:marLeft w:val="0"/>
      <w:marRight w:val="0"/>
      <w:marTop w:val="0"/>
      <w:marBottom w:val="0"/>
      <w:divBdr>
        <w:top w:val="none" w:sz="0" w:space="0" w:color="auto"/>
        <w:left w:val="none" w:sz="0" w:space="0" w:color="auto"/>
        <w:bottom w:val="none" w:sz="0" w:space="0" w:color="auto"/>
        <w:right w:val="none" w:sz="0" w:space="0" w:color="auto"/>
      </w:divBdr>
    </w:div>
    <w:div w:id="1934194444">
      <w:bodyDiv w:val="1"/>
      <w:marLeft w:val="0"/>
      <w:marRight w:val="0"/>
      <w:marTop w:val="0"/>
      <w:marBottom w:val="0"/>
      <w:divBdr>
        <w:top w:val="none" w:sz="0" w:space="0" w:color="auto"/>
        <w:left w:val="none" w:sz="0" w:space="0" w:color="auto"/>
        <w:bottom w:val="none" w:sz="0" w:space="0" w:color="auto"/>
        <w:right w:val="none" w:sz="0" w:space="0" w:color="auto"/>
      </w:divBdr>
      <w:divsChild>
        <w:div w:id="1176579552">
          <w:marLeft w:val="0"/>
          <w:marRight w:val="0"/>
          <w:marTop w:val="0"/>
          <w:marBottom w:val="0"/>
          <w:divBdr>
            <w:top w:val="none" w:sz="0" w:space="0" w:color="auto"/>
            <w:left w:val="none" w:sz="0" w:space="0" w:color="auto"/>
            <w:bottom w:val="none" w:sz="0" w:space="0" w:color="auto"/>
            <w:right w:val="none" w:sz="0" w:space="0" w:color="auto"/>
          </w:divBdr>
          <w:divsChild>
            <w:div w:id="18293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521FE-FF4E-488D-8A48-71B98A911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dubbelzijdig.dot</Template>
  <TotalTime>15293</TotalTime>
  <Pages>23</Pages>
  <Words>3878</Words>
  <Characters>21332</Characters>
  <Application>Microsoft Office Word</Application>
  <DocSecurity>0</DocSecurity>
  <Lines>177</Lines>
  <Paragraphs>50</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25160</CharactersWithSpaces>
  <SharedDoc>false</SharedDoc>
  <HLinks>
    <vt:vector size="138" baseType="variant">
      <vt:variant>
        <vt:i4>1114162</vt:i4>
      </vt:variant>
      <vt:variant>
        <vt:i4>137</vt:i4>
      </vt:variant>
      <vt:variant>
        <vt:i4>0</vt:i4>
      </vt:variant>
      <vt:variant>
        <vt:i4>5</vt:i4>
      </vt:variant>
      <vt:variant>
        <vt:lpwstr/>
      </vt:variant>
      <vt:variant>
        <vt:lpwstr>_Toc435100340</vt:lpwstr>
      </vt:variant>
      <vt:variant>
        <vt:i4>1441842</vt:i4>
      </vt:variant>
      <vt:variant>
        <vt:i4>131</vt:i4>
      </vt:variant>
      <vt:variant>
        <vt:i4>0</vt:i4>
      </vt:variant>
      <vt:variant>
        <vt:i4>5</vt:i4>
      </vt:variant>
      <vt:variant>
        <vt:lpwstr/>
      </vt:variant>
      <vt:variant>
        <vt:lpwstr>_Toc435100339</vt:lpwstr>
      </vt:variant>
      <vt:variant>
        <vt:i4>1441842</vt:i4>
      </vt:variant>
      <vt:variant>
        <vt:i4>125</vt:i4>
      </vt:variant>
      <vt:variant>
        <vt:i4>0</vt:i4>
      </vt:variant>
      <vt:variant>
        <vt:i4>5</vt:i4>
      </vt:variant>
      <vt:variant>
        <vt:lpwstr/>
      </vt:variant>
      <vt:variant>
        <vt:lpwstr>_Toc435100338</vt:lpwstr>
      </vt:variant>
      <vt:variant>
        <vt:i4>1441842</vt:i4>
      </vt:variant>
      <vt:variant>
        <vt:i4>119</vt:i4>
      </vt:variant>
      <vt:variant>
        <vt:i4>0</vt:i4>
      </vt:variant>
      <vt:variant>
        <vt:i4>5</vt:i4>
      </vt:variant>
      <vt:variant>
        <vt:lpwstr/>
      </vt:variant>
      <vt:variant>
        <vt:lpwstr>_Toc435100337</vt:lpwstr>
      </vt:variant>
      <vt:variant>
        <vt:i4>1441842</vt:i4>
      </vt:variant>
      <vt:variant>
        <vt:i4>113</vt:i4>
      </vt:variant>
      <vt:variant>
        <vt:i4>0</vt:i4>
      </vt:variant>
      <vt:variant>
        <vt:i4>5</vt:i4>
      </vt:variant>
      <vt:variant>
        <vt:lpwstr/>
      </vt:variant>
      <vt:variant>
        <vt:lpwstr>_Toc435100336</vt:lpwstr>
      </vt:variant>
      <vt:variant>
        <vt:i4>1441842</vt:i4>
      </vt:variant>
      <vt:variant>
        <vt:i4>107</vt:i4>
      </vt:variant>
      <vt:variant>
        <vt:i4>0</vt:i4>
      </vt:variant>
      <vt:variant>
        <vt:i4>5</vt:i4>
      </vt:variant>
      <vt:variant>
        <vt:lpwstr/>
      </vt:variant>
      <vt:variant>
        <vt:lpwstr>_Toc435100335</vt:lpwstr>
      </vt:variant>
      <vt:variant>
        <vt:i4>1441842</vt:i4>
      </vt:variant>
      <vt:variant>
        <vt:i4>101</vt:i4>
      </vt:variant>
      <vt:variant>
        <vt:i4>0</vt:i4>
      </vt:variant>
      <vt:variant>
        <vt:i4>5</vt:i4>
      </vt:variant>
      <vt:variant>
        <vt:lpwstr/>
      </vt:variant>
      <vt:variant>
        <vt:lpwstr>_Toc435100334</vt:lpwstr>
      </vt:variant>
      <vt:variant>
        <vt:i4>1441842</vt:i4>
      </vt:variant>
      <vt:variant>
        <vt:i4>95</vt:i4>
      </vt:variant>
      <vt:variant>
        <vt:i4>0</vt:i4>
      </vt:variant>
      <vt:variant>
        <vt:i4>5</vt:i4>
      </vt:variant>
      <vt:variant>
        <vt:lpwstr/>
      </vt:variant>
      <vt:variant>
        <vt:lpwstr>_Toc435100333</vt:lpwstr>
      </vt:variant>
      <vt:variant>
        <vt:i4>1441842</vt:i4>
      </vt:variant>
      <vt:variant>
        <vt:i4>89</vt:i4>
      </vt:variant>
      <vt:variant>
        <vt:i4>0</vt:i4>
      </vt:variant>
      <vt:variant>
        <vt:i4>5</vt:i4>
      </vt:variant>
      <vt:variant>
        <vt:lpwstr/>
      </vt:variant>
      <vt:variant>
        <vt:lpwstr>_Toc435100332</vt:lpwstr>
      </vt:variant>
      <vt:variant>
        <vt:i4>1441842</vt:i4>
      </vt:variant>
      <vt:variant>
        <vt:i4>83</vt:i4>
      </vt:variant>
      <vt:variant>
        <vt:i4>0</vt:i4>
      </vt:variant>
      <vt:variant>
        <vt:i4>5</vt:i4>
      </vt:variant>
      <vt:variant>
        <vt:lpwstr/>
      </vt:variant>
      <vt:variant>
        <vt:lpwstr>_Toc435100331</vt:lpwstr>
      </vt:variant>
      <vt:variant>
        <vt:i4>1441842</vt:i4>
      </vt:variant>
      <vt:variant>
        <vt:i4>77</vt:i4>
      </vt:variant>
      <vt:variant>
        <vt:i4>0</vt:i4>
      </vt:variant>
      <vt:variant>
        <vt:i4>5</vt:i4>
      </vt:variant>
      <vt:variant>
        <vt:lpwstr/>
      </vt:variant>
      <vt:variant>
        <vt:lpwstr>_Toc435100330</vt:lpwstr>
      </vt:variant>
      <vt:variant>
        <vt:i4>1507378</vt:i4>
      </vt:variant>
      <vt:variant>
        <vt:i4>71</vt:i4>
      </vt:variant>
      <vt:variant>
        <vt:i4>0</vt:i4>
      </vt:variant>
      <vt:variant>
        <vt:i4>5</vt:i4>
      </vt:variant>
      <vt:variant>
        <vt:lpwstr/>
      </vt:variant>
      <vt:variant>
        <vt:lpwstr>_Toc435100329</vt:lpwstr>
      </vt:variant>
      <vt:variant>
        <vt:i4>1507378</vt:i4>
      </vt:variant>
      <vt:variant>
        <vt:i4>65</vt:i4>
      </vt:variant>
      <vt:variant>
        <vt:i4>0</vt:i4>
      </vt:variant>
      <vt:variant>
        <vt:i4>5</vt:i4>
      </vt:variant>
      <vt:variant>
        <vt:lpwstr/>
      </vt:variant>
      <vt:variant>
        <vt:lpwstr>_Toc435100328</vt:lpwstr>
      </vt:variant>
      <vt:variant>
        <vt:i4>1507378</vt:i4>
      </vt:variant>
      <vt:variant>
        <vt:i4>59</vt:i4>
      </vt:variant>
      <vt:variant>
        <vt:i4>0</vt:i4>
      </vt:variant>
      <vt:variant>
        <vt:i4>5</vt:i4>
      </vt:variant>
      <vt:variant>
        <vt:lpwstr/>
      </vt:variant>
      <vt:variant>
        <vt:lpwstr>_Toc435100327</vt:lpwstr>
      </vt:variant>
      <vt:variant>
        <vt:i4>1507378</vt:i4>
      </vt:variant>
      <vt:variant>
        <vt:i4>53</vt:i4>
      </vt:variant>
      <vt:variant>
        <vt:i4>0</vt:i4>
      </vt:variant>
      <vt:variant>
        <vt:i4>5</vt:i4>
      </vt:variant>
      <vt:variant>
        <vt:lpwstr/>
      </vt:variant>
      <vt:variant>
        <vt:lpwstr>_Toc435100326</vt:lpwstr>
      </vt:variant>
      <vt:variant>
        <vt:i4>1507378</vt:i4>
      </vt:variant>
      <vt:variant>
        <vt:i4>47</vt:i4>
      </vt:variant>
      <vt:variant>
        <vt:i4>0</vt:i4>
      </vt:variant>
      <vt:variant>
        <vt:i4>5</vt:i4>
      </vt:variant>
      <vt:variant>
        <vt:lpwstr/>
      </vt:variant>
      <vt:variant>
        <vt:lpwstr>_Toc435100325</vt:lpwstr>
      </vt:variant>
      <vt:variant>
        <vt:i4>1507378</vt:i4>
      </vt:variant>
      <vt:variant>
        <vt:i4>41</vt:i4>
      </vt:variant>
      <vt:variant>
        <vt:i4>0</vt:i4>
      </vt:variant>
      <vt:variant>
        <vt:i4>5</vt:i4>
      </vt:variant>
      <vt:variant>
        <vt:lpwstr/>
      </vt:variant>
      <vt:variant>
        <vt:lpwstr>_Toc435100324</vt:lpwstr>
      </vt:variant>
      <vt:variant>
        <vt:i4>1507378</vt:i4>
      </vt:variant>
      <vt:variant>
        <vt:i4>35</vt:i4>
      </vt:variant>
      <vt:variant>
        <vt:i4>0</vt:i4>
      </vt:variant>
      <vt:variant>
        <vt:i4>5</vt:i4>
      </vt:variant>
      <vt:variant>
        <vt:lpwstr/>
      </vt:variant>
      <vt:variant>
        <vt:lpwstr>_Toc435100323</vt:lpwstr>
      </vt:variant>
      <vt:variant>
        <vt:i4>1507378</vt:i4>
      </vt:variant>
      <vt:variant>
        <vt:i4>29</vt:i4>
      </vt:variant>
      <vt:variant>
        <vt:i4>0</vt:i4>
      </vt:variant>
      <vt:variant>
        <vt:i4>5</vt:i4>
      </vt:variant>
      <vt:variant>
        <vt:lpwstr/>
      </vt:variant>
      <vt:variant>
        <vt:lpwstr>_Toc435100322</vt:lpwstr>
      </vt:variant>
      <vt:variant>
        <vt:i4>1507378</vt:i4>
      </vt:variant>
      <vt:variant>
        <vt:i4>23</vt:i4>
      </vt:variant>
      <vt:variant>
        <vt:i4>0</vt:i4>
      </vt:variant>
      <vt:variant>
        <vt:i4>5</vt:i4>
      </vt:variant>
      <vt:variant>
        <vt:lpwstr/>
      </vt:variant>
      <vt:variant>
        <vt:lpwstr>_Toc435100321</vt:lpwstr>
      </vt:variant>
      <vt:variant>
        <vt:i4>1507378</vt:i4>
      </vt:variant>
      <vt:variant>
        <vt:i4>17</vt:i4>
      </vt:variant>
      <vt:variant>
        <vt:i4>0</vt:i4>
      </vt:variant>
      <vt:variant>
        <vt:i4>5</vt:i4>
      </vt:variant>
      <vt:variant>
        <vt:lpwstr/>
      </vt:variant>
      <vt:variant>
        <vt:lpwstr>_Toc435100320</vt:lpwstr>
      </vt:variant>
      <vt:variant>
        <vt:i4>1310770</vt:i4>
      </vt:variant>
      <vt:variant>
        <vt:i4>11</vt:i4>
      </vt:variant>
      <vt:variant>
        <vt:i4>0</vt:i4>
      </vt:variant>
      <vt:variant>
        <vt:i4>5</vt:i4>
      </vt:variant>
      <vt:variant>
        <vt:lpwstr/>
      </vt:variant>
      <vt:variant>
        <vt:lpwstr>_Toc435100319</vt:lpwstr>
      </vt:variant>
      <vt:variant>
        <vt:i4>1310770</vt:i4>
      </vt:variant>
      <vt:variant>
        <vt:i4>5</vt:i4>
      </vt:variant>
      <vt:variant>
        <vt:i4>0</vt:i4>
      </vt:variant>
      <vt:variant>
        <vt:i4>5</vt:i4>
      </vt:variant>
      <vt:variant>
        <vt:lpwstr/>
      </vt:variant>
      <vt:variant>
        <vt:lpwstr>_Toc435100318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Groot, Karina de</cp:lastModifiedBy>
  <cp:revision>165</cp:revision>
  <cp:lastPrinted>2019-07-12T07:25:00Z</cp:lastPrinted>
  <dcterms:created xsi:type="dcterms:W3CDTF">2020-01-06T10:22:00Z</dcterms:created>
  <dcterms:modified xsi:type="dcterms:W3CDTF">2023-10-02T08:30:00Z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propAfbeelding">
    <vt:lpwstr>Zichtbaar</vt:lpwstr>
  </property>
</Properties>
</file>