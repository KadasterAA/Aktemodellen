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A35C" w14:textId="4787CED7" w:rsidR="00F41FB9" w:rsidRPr="000D7B52" w:rsidRDefault="00F41FB9" w:rsidP="00F41FB9">
      <w:pPr>
        <w:ind w:right="96"/>
        <w:rPr>
          <w:rFonts w:ascii="Arial" w:hAnsi="Arial" w:cs="Arial"/>
          <w:color w:val="000000"/>
          <w:sz w:val="20"/>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Pr>
          <w:rFonts w:ascii="Arial" w:hAnsi="Arial" w:cs="Arial"/>
          <w:color w:val="000000"/>
          <w:sz w:val="22"/>
          <w:szCs w:val="22"/>
        </w:rPr>
        <w:t>(o.b.v.</w:t>
      </w:r>
      <w:r w:rsidR="00846BCF">
        <w:rPr>
          <w:rFonts w:ascii="Arial" w:hAnsi="Arial" w:cs="Arial"/>
          <w:color w:val="000000"/>
          <w:sz w:val="22"/>
          <w:szCs w:val="22"/>
        </w:rPr>
        <w:t xml:space="preserve"> </w:t>
      </w:r>
      <w:del w:id="0" w:author="Schootbrugge, Jean-Michel van de" w:date="2023-09-21T09:23:00Z">
        <w:r w:rsidR="00846BCF" w:rsidDel="00486BE0">
          <w:rPr>
            <w:rFonts w:ascii="Arial" w:hAnsi="Arial" w:cs="Arial"/>
            <w:color w:val="000000"/>
            <w:sz w:val="22"/>
            <w:szCs w:val="22"/>
          </w:rPr>
          <w:delText xml:space="preserve">HYQUAR00 </w:delText>
        </w:r>
      </w:del>
      <w:ins w:id="1" w:author="Schootbrugge, Jean-Michel van de" w:date="2023-09-21T09:23:00Z">
        <w:r w:rsidR="00486BE0">
          <w:rPr>
            <w:rFonts w:ascii="Arial" w:hAnsi="Arial" w:cs="Arial"/>
            <w:color w:val="000000"/>
            <w:sz w:val="22"/>
            <w:szCs w:val="22"/>
          </w:rPr>
          <w:t xml:space="preserve">HYQUAR02 </w:t>
        </w:r>
      </w:ins>
      <w:r w:rsidR="00846BCF">
        <w:rPr>
          <w:rFonts w:ascii="Arial" w:hAnsi="Arial" w:cs="Arial"/>
          <w:color w:val="000000"/>
          <w:sz w:val="22"/>
          <w:szCs w:val="22"/>
        </w:rPr>
        <w:t>M</w:t>
      </w:r>
      <w:r>
        <w:rPr>
          <w:rFonts w:ascii="Arial" w:hAnsi="Arial" w:cs="Arial"/>
          <w:color w:val="000000"/>
          <w:sz w:val="22"/>
          <w:szCs w:val="22"/>
        </w:rPr>
        <w:t xml:space="preserve">odel </w:t>
      </w:r>
      <w:proofErr w:type="spellStart"/>
      <w:r w:rsidR="005B5DDE">
        <w:rPr>
          <w:rFonts w:ascii="Arial" w:hAnsi="Arial" w:cs="Arial"/>
          <w:color w:val="000000"/>
          <w:sz w:val="22"/>
          <w:szCs w:val="22"/>
        </w:rPr>
        <w:t>Argenta</w:t>
      </w:r>
      <w:proofErr w:type="spellEnd"/>
      <w:r w:rsidR="00846BCF">
        <w:rPr>
          <w:rFonts w:ascii="Arial" w:hAnsi="Arial" w:cs="Arial"/>
          <w:color w:val="000000"/>
          <w:sz w:val="22"/>
          <w:szCs w:val="22"/>
        </w:rPr>
        <w:t xml:space="preserve"> 5.3</w:t>
      </w:r>
      <w:r w:rsidR="00E33D5E">
        <w:rPr>
          <w:rFonts w:ascii="Arial" w:hAnsi="Arial" w:cs="Arial"/>
          <w:color w:val="000000"/>
          <w:sz w:val="22"/>
          <w:szCs w:val="22"/>
        </w:rPr>
        <w:t xml:space="preserve"> </w:t>
      </w:r>
      <w:r w:rsidR="00545D0E">
        <w:rPr>
          <w:rFonts w:ascii="Arial" w:hAnsi="Arial" w:cs="Arial"/>
          <w:color w:val="000000"/>
          <w:sz w:val="22"/>
          <w:szCs w:val="22"/>
        </w:rPr>
        <w:t>)</w:t>
      </w:r>
    </w:p>
    <w:p w14:paraId="4B8C2E24" w14:textId="77777777" w:rsidR="00D1121E" w:rsidRDefault="00D1121E" w:rsidP="00F41FB9">
      <w:pPr>
        <w:ind w:right="96"/>
        <w:rPr>
          <w:rFonts w:ascii="Arial" w:hAnsi="Arial" w:cs="Arial"/>
          <w:b/>
          <w:color w:val="000000"/>
          <w:sz w:val="20"/>
          <w:u w:val="single"/>
        </w:rPr>
      </w:pPr>
    </w:p>
    <w:p w14:paraId="1708C1FD" w14:textId="6D4BB8AA" w:rsidR="00F41FB9" w:rsidRPr="000D0BA0" w:rsidRDefault="00F41FB9" w:rsidP="00F41FB9">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9B3667">
        <w:rPr>
          <w:rFonts w:ascii="Arial" w:hAnsi="Arial" w:cs="Arial"/>
          <w:b/>
          <w:color w:val="000000"/>
          <w:sz w:val="20"/>
          <w:u w:val="single"/>
        </w:rPr>
        <w:t>3.</w:t>
      </w:r>
      <w:ins w:id="2" w:author="Groot, Karina de" w:date="2023-10-02T10:15:00Z">
        <w:r w:rsidR="00170BA0">
          <w:rPr>
            <w:rFonts w:ascii="Arial" w:hAnsi="Arial" w:cs="Arial"/>
            <w:b/>
            <w:color w:val="000000"/>
            <w:sz w:val="20"/>
            <w:u w:val="single"/>
          </w:rPr>
          <w:t>1</w:t>
        </w:r>
      </w:ins>
      <w:del w:id="3" w:author="Groot, Karina de" w:date="2023-10-02T10:15:00Z">
        <w:r w:rsidR="009B3667" w:rsidDel="00170BA0">
          <w:rPr>
            <w:rFonts w:ascii="Arial" w:hAnsi="Arial" w:cs="Arial"/>
            <w:b/>
            <w:color w:val="000000"/>
            <w:sz w:val="20"/>
            <w:u w:val="single"/>
          </w:rPr>
          <w:delText>0</w:delText>
        </w:r>
      </w:del>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653AED">
        <w:rPr>
          <w:rFonts w:ascii="Arial" w:hAnsi="Arial" w:cs="Arial"/>
          <w:b/>
          <w:color w:val="000000"/>
          <w:sz w:val="20"/>
          <w:u w:val="single"/>
        </w:rPr>
        <w:t>24</w:t>
      </w:r>
      <w:r>
        <w:rPr>
          <w:rFonts w:ascii="Arial" w:hAnsi="Arial" w:cs="Arial"/>
          <w:b/>
          <w:color w:val="000000"/>
          <w:sz w:val="20"/>
          <w:u w:val="single"/>
        </w:rPr>
        <w:t>-0</w:t>
      </w:r>
      <w:r w:rsidR="00E67397">
        <w:rPr>
          <w:rFonts w:ascii="Arial" w:hAnsi="Arial" w:cs="Arial"/>
          <w:b/>
          <w:color w:val="000000"/>
          <w:sz w:val="20"/>
          <w:u w:val="single"/>
        </w:rPr>
        <w:t>4</w:t>
      </w:r>
      <w:r>
        <w:rPr>
          <w:rFonts w:ascii="Arial" w:hAnsi="Arial" w:cs="Arial"/>
          <w:b/>
          <w:color w:val="000000"/>
          <w:sz w:val="20"/>
          <w:u w:val="single"/>
        </w:rPr>
        <w:t>-202</w:t>
      </w:r>
      <w:r w:rsidR="00653AED">
        <w:rPr>
          <w:rFonts w:ascii="Arial" w:hAnsi="Arial" w:cs="Arial"/>
          <w:b/>
          <w:color w:val="000000"/>
          <w:sz w:val="20"/>
          <w:u w:val="single"/>
        </w:rPr>
        <w:t>3</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4606B7EA" w14:textId="77777777" w:rsidR="00F41FB9" w:rsidRDefault="00F41FB9" w:rsidP="00F41FB9">
      <w:pPr>
        <w:tabs>
          <w:tab w:val="left" w:pos="-1440"/>
          <w:tab w:val="left" w:pos="-720"/>
        </w:tabs>
        <w:suppressAutoHyphens/>
        <w:ind w:right="96"/>
        <w:rPr>
          <w:rFonts w:ascii="Arial" w:hAnsi="Arial" w:cs="Arial"/>
          <w:color w:val="000000"/>
          <w:sz w:val="20"/>
        </w:rPr>
      </w:pPr>
    </w:p>
    <w:p w14:paraId="0ACA5DE8" w14:textId="77777777" w:rsidR="00F41FB9" w:rsidRPr="002E7F50" w:rsidRDefault="00F41FB9" w:rsidP="00F41FB9">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0815537" w14:textId="77777777" w:rsidR="00F41FB9" w:rsidRPr="002E7F50" w:rsidRDefault="00F41FB9" w:rsidP="00F41FB9">
      <w:pPr>
        <w:tabs>
          <w:tab w:val="left" w:pos="-1440"/>
          <w:tab w:val="left" w:pos="-720"/>
        </w:tabs>
        <w:suppressAutoHyphens/>
        <w:rPr>
          <w:rFonts w:ascii="Arial" w:hAnsi="Arial" w:cs="Arial"/>
          <w:color w:val="800080"/>
          <w:sz w:val="20"/>
        </w:rPr>
      </w:pPr>
    </w:p>
    <w:p w14:paraId="4CAEE0D8" w14:textId="77777777" w:rsidR="00F41FB9" w:rsidRPr="002E7F50" w:rsidRDefault="00F41FB9" w:rsidP="00F41FB9">
      <w:pPr>
        <w:tabs>
          <w:tab w:val="left" w:pos="-1440"/>
          <w:tab w:val="left" w:pos="-720"/>
        </w:tabs>
        <w:suppressAutoHyphens/>
        <w:rPr>
          <w:rFonts w:ascii="Arial" w:hAnsi="Arial" w:cs="Arial"/>
          <w:color w:val="800080"/>
          <w:sz w:val="20"/>
        </w:rPr>
      </w:pPr>
    </w:p>
    <w:p w14:paraId="6BF48B58" w14:textId="77777777" w:rsidR="00F41FB9" w:rsidRDefault="00F41FB9" w:rsidP="00F41FB9">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1F9296BF" w14:textId="77777777" w:rsidR="00F41FB9" w:rsidRPr="002E7F50" w:rsidRDefault="00F41FB9" w:rsidP="00F41FB9">
      <w:pPr>
        <w:tabs>
          <w:tab w:val="left" w:pos="-1440"/>
          <w:tab w:val="left" w:pos="-720"/>
        </w:tabs>
        <w:suppressAutoHyphens/>
        <w:jc w:val="center"/>
        <w:rPr>
          <w:rFonts w:ascii="Arial" w:hAnsi="Arial" w:cs="Arial"/>
          <w:sz w:val="20"/>
        </w:rPr>
      </w:pPr>
    </w:p>
    <w:p w14:paraId="55ADE6E4" w14:textId="77777777" w:rsidR="00F41FB9" w:rsidRPr="002E7F50" w:rsidRDefault="00F41FB9" w:rsidP="00F41FB9">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7EE2E80" w14:textId="77777777" w:rsidR="006A3561" w:rsidRDefault="006A3561" w:rsidP="006A3561">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677AC036" w14:textId="77777777" w:rsidR="006A3561" w:rsidRDefault="006A3561" w:rsidP="006A3561">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w:t>
      </w:r>
      <w:r w:rsidRPr="004C4DF4">
        <w:rPr>
          <w:rFonts w:ascii="Arial" w:hAnsi="Arial" w:cs="Arial"/>
          <w:color w:val="339966"/>
          <w:sz w:val="20"/>
          <w:highlight w:val="yellow"/>
        </w:rPr>
        <w:t>RLIJK</w:t>
      </w:r>
      <w:r>
        <w:rPr>
          <w:rFonts w:ascii="Arial" w:hAnsi="Arial" w:cs="Arial"/>
          <w:color w:val="339966"/>
          <w:sz w:val="20"/>
          <w:highlight w:val="yellow"/>
        </w:rPr>
        <w:t xml:space="preserve"> PERSOON/TEKSTBLOK PARTIJ NIET NATUURLIJK PERSOON</w:t>
      </w:r>
      <w:r>
        <w:rPr>
          <w:rFonts w:ascii="Arial" w:hAnsi="Arial" w:cs="Arial"/>
          <w:color w:val="FF0000"/>
          <w:sz w:val="20"/>
        </w:rPr>
        <w:t>;</w:t>
      </w:r>
    </w:p>
    <w:p w14:paraId="6B2CBE0B" w14:textId="63950CBC" w:rsidR="006A3561" w:rsidRDefault="000F2F91" w:rsidP="000A1A36">
      <w:pPr>
        <w:spacing w:line="240" w:lineRule="atLeast"/>
        <w:ind w:left="284"/>
        <w:rPr>
          <w:rFonts w:ascii="Arial" w:hAnsi="Arial" w:cs="Arial"/>
          <w:color w:val="FF0000"/>
          <w:sz w:val="20"/>
        </w:rPr>
      </w:pPr>
      <w:r w:rsidRPr="000A1A36">
        <w:rPr>
          <w:rFonts w:ascii="Arial" w:hAnsi="Arial" w:cs="Arial"/>
          <w:color w:val="FF0000"/>
          <w:kern w:val="28"/>
          <w:sz w:val="20"/>
          <w:lang w:eastAsia="en-US"/>
        </w:rPr>
        <w:t>hierna</w:t>
      </w:r>
      <w:r w:rsidRPr="005950EA">
        <w:rPr>
          <w:rFonts w:ascii="Arial" w:hAnsi="Arial" w:cs="Arial"/>
          <w:color w:val="FF0000"/>
          <w:kern w:val="28"/>
          <w:sz w:val="20"/>
          <w:lang w:eastAsia="en-US"/>
        </w:rPr>
        <w:t xml:space="preserve"> </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w:t>
      </w:r>
      <w:r w:rsidRPr="004F7200">
        <w:rPr>
          <w:rFonts w:ascii="Arial" w:hAnsi="Arial" w:cs="Arial"/>
          <w:color w:val="800080"/>
          <w:kern w:val="28"/>
          <w:sz w:val="20"/>
          <w:lang w:eastAsia="en-US"/>
        </w:rPr>
        <w:t>ieder afz</w:t>
      </w:r>
      <w:r w:rsidRPr="005950EA">
        <w:rPr>
          <w:rFonts w:ascii="Arial" w:hAnsi="Arial" w:cs="Arial"/>
          <w:color w:val="800080"/>
          <w:kern w:val="28"/>
          <w:sz w:val="20"/>
          <w:lang w:eastAsia="en-US"/>
        </w:rPr>
        <w:t>onder</w:t>
      </w:r>
      <w:r w:rsidRPr="00E8157A">
        <w:rPr>
          <w:rFonts w:ascii="Arial" w:hAnsi="Arial" w:cs="Arial"/>
          <w:color w:val="800080"/>
          <w:kern w:val="28"/>
          <w:sz w:val="20"/>
          <w:lang w:eastAsia="en-US"/>
        </w:rPr>
        <w:t>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w:t>
      </w:r>
      <w:r w:rsidRPr="000A1A36">
        <w:rPr>
          <w:rFonts w:ascii="Arial" w:hAnsi="Arial" w:cs="Arial"/>
          <w:color w:val="FF0000"/>
          <w:kern w:val="28"/>
          <w:sz w:val="20"/>
          <w:lang w:eastAsia="en-US"/>
        </w:rPr>
        <w:t>te noemen: “de geldnemer” of</w:t>
      </w:r>
      <w:r w:rsidR="00FC15B5" w:rsidRPr="000A1A36">
        <w:rPr>
          <w:rFonts w:ascii="Arial" w:hAnsi="Arial" w:cs="Arial"/>
          <w:color w:val="FF0000"/>
          <w:kern w:val="28"/>
          <w:sz w:val="20"/>
          <w:lang w:eastAsia="en-US"/>
        </w:rPr>
        <w:t xml:space="preserve"> </w:t>
      </w:r>
      <w:r w:rsidRPr="000A1A36">
        <w:rPr>
          <w:rFonts w:ascii="Arial" w:hAnsi="Arial" w:cs="Arial"/>
          <w:color w:val="FF0000"/>
          <w:kern w:val="28"/>
          <w:sz w:val="20"/>
          <w:lang w:eastAsia="en-US"/>
        </w:rPr>
        <w:t>“schuldenaar”</w:t>
      </w:r>
      <w:r w:rsidR="006A3561" w:rsidRPr="00FC15B5">
        <w:rPr>
          <w:rFonts w:ascii="Arial" w:hAnsi="Arial" w:cs="Arial"/>
          <w:color w:val="FF0000"/>
          <w:sz w:val="20"/>
        </w:rPr>
        <w:t xml:space="preserve">; </w:t>
      </w:r>
    </w:p>
    <w:p w14:paraId="2E839173" w14:textId="36014571" w:rsidR="006A3561" w:rsidRDefault="006A3561" w:rsidP="006A3561">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086FC08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FF0000"/>
          <w:sz w:val="20"/>
          <w:highlight w:val="yellow"/>
        </w:rPr>
        <w:t>TEKSTBLOK</w:t>
      </w:r>
      <w:proofErr w:type="spellEnd"/>
      <w:r>
        <w:rPr>
          <w:rFonts w:ascii="Arial" w:hAnsi="Arial" w:cs="Arial"/>
          <w:color w:val="FF0000"/>
          <w:sz w:val="20"/>
          <w:highlight w:val="yellow"/>
        </w:rPr>
        <w:t xml:space="preserve"> RECHTSPERSOON</w:t>
      </w:r>
      <w:r>
        <w:rPr>
          <w:rFonts w:ascii="Arial" w:hAnsi="Arial" w:cs="Arial"/>
          <w:color w:val="FF0000"/>
          <w:sz w:val="20"/>
        </w:rPr>
        <w:t xml:space="preserve"> </w:t>
      </w:r>
      <w:r w:rsidRPr="003E3A35">
        <w:rPr>
          <w:rFonts w:ascii="Arial" w:hAnsi="Arial" w:cs="Arial"/>
          <w:color w:val="800080"/>
          <w:sz w:val="20"/>
        </w:rPr>
        <w:t>(correspondentieadres voor alle</w:t>
      </w:r>
    </w:p>
    <w:p w14:paraId="42397CB1"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32716BFE"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4448B302" w14:textId="69D1DC83" w:rsid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33056CFA" w14:textId="2FEA6692" w:rsidR="006A3561" w:rsidRP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Pr>
          <w:rFonts w:ascii="Arial" w:hAnsi="Arial" w:cs="Arial"/>
          <w:color w:val="FF0000"/>
          <w:sz w:val="20"/>
        </w:rPr>
        <w:t>hierna te noemen: “de geldverstrekker”</w:t>
      </w:r>
      <w:r w:rsidR="00B3070C" w:rsidRPr="00B3070C">
        <w:rPr>
          <w:rFonts w:ascii="Arial" w:hAnsi="Arial" w:cs="Arial"/>
          <w:color w:val="800080"/>
          <w:sz w:val="20"/>
        </w:rPr>
        <w:t>;</w:t>
      </w:r>
    </w:p>
    <w:p w14:paraId="3408355C"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39F3D7E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5AAE6559"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6F72FC84" w14:textId="3DAD1F0F" w:rsidR="006A3561" w:rsidRDefault="006A3561" w:rsidP="006A3561">
      <w:pPr>
        <w:tabs>
          <w:tab w:val="left" w:pos="-1440"/>
          <w:tab w:val="left" w:pos="-720"/>
        </w:tabs>
        <w:suppressAutoHyphens/>
        <w:spacing w:line="240" w:lineRule="atLeast"/>
        <w:ind w:left="284"/>
        <w:rPr>
          <w:rFonts w:ascii="Arial" w:hAnsi="Arial" w:cs="Arial"/>
          <w:color w:val="7030A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358D6462" w14:textId="7DC931C6" w:rsidR="006A3561" w:rsidRPr="006A3561" w:rsidRDefault="005B1A96" w:rsidP="006A3561">
      <w:pPr>
        <w:tabs>
          <w:tab w:val="left" w:pos="-1440"/>
          <w:tab w:val="left" w:pos="-720"/>
        </w:tabs>
        <w:suppressAutoHyphens/>
        <w:spacing w:line="240" w:lineRule="atLeast"/>
        <w:ind w:left="284"/>
        <w:rPr>
          <w:rFonts w:ascii="Arial" w:hAnsi="Arial" w:cs="Arial"/>
          <w:color w:val="800080"/>
          <w:sz w:val="20"/>
        </w:rPr>
      </w:pPr>
      <w:r>
        <w:rPr>
          <w:rFonts w:ascii="Arial" w:hAnsi="Arial" w:cs="Arial"/>
          <w:color w:val="800080"/>
          <w:sz w:val="20"/>
        </w:rPr>
        <w:t>l</w:t>
      </w:r>
      <w:r w:rsidR="006A3561" w:rsidRPr="00391D94">
        <w:rPr>
          <w:rFonts w:ascii="Arial" w:hAnsi="Arial" w:cs="Arial"/>
          <w:color w:val="800080"/>
          <w:sz w:val="20"/>
        </w:rPr>
        <w:t>aatstgenoemde</w:t>
      </w:r>
      <w:r w:rsidR="006A3561" w:rsidRPr="006A3561">
        <w:rPr>
          <w:rFonts w:ascii="Arial" w:hAnsi="Arial" w:cs="Arial"/>
          <w:color w:val="800080"/>
          <w:sz w:val="20"/>
        </w:rPr>
        <w:t xml:space="preserve"> </w:t>
      </w:r>
      <w:r w:rsidR="006A3561" w:rsidRPr="002968F9">
        <w:rPr>
          <w:rFonts w:ascii="Arial" w:hAnsi="Arial" w:cs="Arial"/>
          <w:color w:val="800080"/>
          <w:sz w:val="20"/>
        </w:rPr>
        <w:t>vennootschap</w:t>
      </w:r>
      <w:r w:rsidR="006A3561" w:rsidRPr="006A3561">
        <w:rPr>
          <w:rFonts w:ascii="Arial" w:hAnsi="Arial" w:cs="Arial"/>
          <w:color w:val="800080"/>
          <w:sz w:val="20"/>
        </w:rPr>
        <w:t xml:space="preserve"> hierna te noemen: “de verzekeraar”</w:t>
      </w:r>
      <w:r w:rsidR="006A3561" w:rsidRPr="00B3070C">
        <w:rPr>
          <w:rFonts w:ascii="Arial" w:hAnsi="Arial" w:cs="Arial"/>
          <w:color w:val="FF0000"/>
          <w:sz w:val="20"/>
        </w:rPr>
        <w:t>.</w:t>
      </w:r>
    </w:p>
    <w:p w14:paraId="6E756DD7" w14:textId="7C783D47" w:rsidR="006A3561" w:rsidRPr="006A3561" w:rsidRDefault="006A3561" w:rsidP="006A3561">
      <w:pPr>
        <w:rPr>
          <w:rFonts w:ascii="Arial" w:hAnsi="Arial" w:cs="Arial"/>
          <w:color w:val="FF0000"/>
          <w:sz w:val="20"/>
        </w:rPr>
      </w:pPr>
      <w:r w:rsidRPr="006A3561">
        <w:rPr>
          <w:rFonts w:ascii="Arial" w:hAnsi="Arial" w:cs="Arial"/>
          <w:color w:val="FF0000"/>
          <w:sz w:val="20"/>
        </w:rPr>
        <w:t xml:space="preserve">Van het bestaan van de </w:t>
      </w:r>
      <w:r w:rsidRPr="005B1A96">
        <w:rPr>
          <w:rFonts w:ascii="Arial" w:hAnsi="Arial" w:cs="Arial"/>
          <w:color w:val="800080"/>
          <w:sz w:val="20"/>
        </w:rPr>
        <w:t xml:space="preserve">mondelinge </w:t>
      </w:r>
      <w:r w:rsidRPr="006A3561">
        <w:rPr>
          <w:rFonts w:ascii="Arial" w:hAnsi="Arial" w:cs="Arial"/>
          <w:color w:val="FF0000"/>
          <w:sz w:val="20"/>
        </w:rPr>
        <w:t xml:space="preserve">volmacht </w:t>
      </w:r>
      <w:r w:rsidR="001E0FCC">
        <w:rPr>
          <w:rFonts w:ascii="Arial" w:hAnsi="Arial" w:cs="Arial"/>
          <w:color w:val="FF0000"/>
          <w:sz w:val="20"/>
        </w:rPr>
        <w:t>aan de comparant</w:t>
      </w:r>
      <w:r w:rsidR="007A39DF" w:rsidRPr="005B1A96">
        <w:rPr>
          <w:rFonts w:ascii="Arial" w:hAnsi="Arial" w:cs="Arial"/>
          <w:color w:val="800080"/>
          <w:sz w:val="20"/>
        </w:rPr>
        <w:t>en</w:t>
      </w:r>
      <w:r w:rsidR="007A39DF">
        <w:rPr>
          <w:rFonts w:ascii="Arial" w:hAnsi="Arial" w:cs="Arial"/>
          <w:color w:val="FF0000"/>
          <w:sz w:val="20"/>
        </w:rPr>
        <w:t xml:space="preserve"> onder 2. genoemd </w:t>
      </w:r>
      <w:r w:rsidRPr="006A3561">
        <w:rPr>
          <w:rFonts w:ascii="Arial" w:hAnsi="Arial" w:cs="Arial"/>
          <w:color w:val="FF0000"/>
          <w:sz w:val="20"/>
        </w:rPr>
        <w:t>is mij, notaris, genoegzaam gebleken.</w:t>
      </w:r>
    </w:p>
    <w:p w14:paraId="2A03BA28"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De verschenen personen verklaarden:</w:t>
      </w:r>
    </w:p>
    <w:p w14:paraId="6C095D7B" w14:textId="31D72FB2" w:rsidR="006A3561" w:rsidRPr="006A3561" w:rsidRDefault="006A3561" w:rsidP="006A3561">
      <w:pPr>
        <w:rPr>
          <w:rFonts w:ascii="Arial" w:hAnsi="Arial" w:cs="Arial"/>
          <w:color w:val="FF0000"/>
          <w:sz w:val="20"/>
        </w:rPr>
      </w:pPr>
      <w:r w:rsidRPr="006A3561">
        <w:rPr>
          <w:rFonts w:ascii="Arial" w:hAnsi="Arial"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6A3561">
        <w:rPr>
          <w:rFonts w:ascii="Arial" w:hAnsi="Arial" w:cs="Arial"/>
          <w:color w:val="FF0000"/>
          <w:sz w:val="20"/>
        </w:rPr>
        <w:t>; deze som hierna te noemen: "de hoofdsom".</w:t>
      </w:r>
    </w:p>
    <w:p w14:paraId="3E54266E"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p w14:paraId="598FD705" w14:textId="5F49BF2C" w:rsidR="0091059A" w:rsidRPr="004C4DF4" w:rsidRDefault="004C4DF4" w:rsidP="0091059A">
      <w:pPr>
        <w:ind w:left="1440" w:hanging="1440"/>
        <w:rPr>
          <w:rFonts w:ascii="Arial" w:hAnsi="Arial" w:cs="Arial"/>
          <w:b/>
          <w:bCs/>
          <w:color w:val="FF0000"/>
          <w:sz w:val="20"/>
        </w:rPr>
      </w:pPr>
      <w:r w:rsidRPr="004C4DF4">
        <w:rPr>
          <w:rFonts w:ascii="Arial" w:hAnsi="Arial" w:cs="Arial"/>
          <w:b/>
          <w:bCs/>
          <w:color w:val="FF0000"/>
          <w:sz w:val="20"/>
        </w:rPr>
        <w:t>A.</w:t>
      </w:r>
      <w:r w:rsidR="00E50F78">
        <w:rPr>
          <w:rFonts w:ascii="Arial" w:hAnsi="Arial" w:cs="Arial"/>
          <w:b/>
          <w:bCs/>
          <w:color w:val="FF0000"/>
          <w:sz w:val="20"/>
        </w:rPr>
        <w:t>1</w:t>
      </w:r>
      <w:r w:rsidRPr="004C4DF4">
        <w:rPr>
          <w:rFonts w:ascii="Arial" w:hAnsi="Arial" w:cs="Arial"/>
          <w:b/>
          <w:bCs/>
          <w:color w:val="FF0000"/>
          <w:sz w:val="20"/>
        </w:rPr>
        <w:t>. Hypotheekstelling</w:t>
      </w:r>
    </w:p>
    <w:p w14:paraId="7E38C24A" w14:textId="77777777" w:rsidR="0091059A" w:rsidRPr="0091059A" w:rsidRDefault="0091059A" w:rsidP="0091059A">
      <w:pPr>
        <w:rPr>
          <w:rFonts w:ascii="Arial" w:hAnsi="Arial" w:cs="Arial"/>
          <w:color w:val="FF0000"/>
          <w:sz w:val="20"/>
        </w:rPr>
      </w:pPr>
      <w:r w:rsidRPr="0091059A">
        <w:rPr>
          <w:rFonts w:ascii="Arial" w:hAnsi="Arial" w:cs="Arial"/>
          <w:color w:val="FF0000"/>
          <w:sz w:val="20"/>
        </w:rPr>
        <w:t>Ter uitvoering van het bedongen hypotheekrecht verklaarde de geldnemer tot meerdere zekerheid voor de betaling van:</w:t>
      </w:r>
    </w:p>
    <w:p w14:paraId="62828B2A" w14:textId="77777777" w:rsidR="0091059A" w:rsidRPr="0091059A" w:rsidRDefault="0091059A" w:rsidP="00512997">
      <w:pPr>
        <w:pStyle w:val="Lijstalinea"/>
        <w:numPr>
          <w:ilvl w:val="0"/>
          <w:numId w:val="7"/>
        </w:numPr>
        <w:ind w:left="426" w:hanging="426"/>
        <w:rPr>
          <w:rFonts w:ascii="Arial" w:hAnsi="Arial" w:cs="Arial"/>
          <w:color w:val="FF0000"/>
          <w:sz w:val="20"/>
        </w:rPr>
      </w:pPr>
      <w:r w:rsidRPr="0091059A">
        <w:rPr>
          <w:rFonts w:ascii="Arial" w:hAnsi="Arial" w:cs="Arial"/>
          <w:color w:val="FF0000"/>
          <w:sz w:val="20"/>
        </w:rPr>
        <w:t xml:space="preserve">de hoofdsom; </w:t>
      </w:r>
    </w:p>
    <w:p w14:paraId="49024172" w14:textId="6BEA7B18" w:rsidR="00512997" w:rsidRDefault="009D6AA5" w:rsidP="00512997">
      <w:pPr>
        <w:pStyle w:val="Lijstalinea"/>
        <w:numPr>
          <w:ilvl w:val="0"/>
          <w:numId w:val="7"/>
        </w:numPr>
        <w:ind w:left="426" w:hanging="426"/>
        <w:rPr>
          <w:rFonts w:ascii="Arial" w:hAnsi="Arial" w:cs="Arial"/>
          <w:color w:val="FF0000"/>
          <w:sz w:val="20"/>
        </w:rPr>
      </w:pPr>
      <w:r>
        <w:rPr>
          <w:rFonts w:ascii="Arial" w:hAnsi="Arial" w:cs="Arial"/>
          <w:color w:val="FF0000"/>
          <w:sz w:val="20"/>
        </w:rPr>
        <w:t>v</w:t>
      </w:r>
      <w:r w:rsidR="0091059A" w:rsidRPr="0091059A">
        <w:rPr>
          <w:rFonts w:ascii="Arial" w:hAnsi="Arial" w:cs="Arial"/>
          <w:color w:val="FF0000"/>
          <w:sz w:val="20"/>
        </w:rPr>
        <w:t xml:space="preserve">oorts al het overige geldverstrekker van geldnemer uit hoofde van de </w:t>
      </w:r>
      <w:r w:rsidR="004C4DF4">
        <w:rPr>
          <w:rFonts w:ascii="Arial" w:hAnsi="Arial" w:cs="Arial"/>
          <w:color w:val="FF0000"/>
          <w:sz w:val="20"/>
        </w:rPr>
        <w:t>geldlening</w:t>
      </w:r>
      <w:r w:rsidR="0091059A" w:rsidRPr="0091059A">
        <w:rPr>
          <w:rFonts w:ascii="Arial" w:hAnsi="Arial" w:cs="Arial"/>
          <w:color w:val="FF0000"/>
          <w:sz w:val="20"/>
        </w:rPr>
        <w:t xml:space="preserve">, zoals gedefinieerd in de </w:t>
      </w:r>
      <w:r w:rsidR="004C4DF4">
        <w:rPr>
          <w:rFonts w:ascii="Arial" w:hAnsi="Arial" w:cs="Arial"/>
          <w:color w:val="FF0000"/>
          <w:sz w:val="20"/>
        </w:rPr>
        <w:t xml:space="preserve">hierna te definiëren </w:t>
      </w:r>
      <w:r w:rsidR="0091059A" w:rsidRPr="0091059A">
        <w:rPr>
          <w:rFonts w:ascii="Arial" w:hAnsi="Arial" w:cs="Arial"/>
          <w:color w:val="FF0000"/>
          <w:sz w:val="20"/>
        </w:rPr>
        <w:t>algemene voorwaarden, te vorderen heeft of te enige</w:t>
      </w:r>
      <w:r w:rsidR="004E5C73">
        <w:rPr>
          <w:rFonts w:ascii="Arial" w:hAnsi="Arial" w:cs="Arial"/>
          <w:color w:val="FF0000"/>
          <w:sz w:val="20"/>
        </w:rPr>
        <w:t>r</w:t>
      </w:r>
      <w:r w:rsidR="0091059A" w:rsidRPr="0091059A">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4521B4E1" w14:textId="3D7E4A3A" w:rsidR="0091059A" w:rsidRPr="00512997" w:rsidRDefault="004C4DF4" w:rsidP="005B1A96">
      <w:pPr>
        <w:ind w:firstLine="426"/>
        <w:rPr>
          <w:rFonts w:ascii="Arial" w:hAnsi="Arial" w:cs="Arial"/>
          <w:color w:val="FF0000"/>
          <w:sz w:val="20"/>
        </w:rPr>
      </w:pPr>
      <w:r>
        <w:rPr>
          <w:rFonts w:ascii="Arial" w:hAnsi="Arial" w:cs="Arial"/>
          <w:color w:val="FF0000"/>
          <w:sz w:val="20"/>
        </w:rPr>
        <w:t>t</w:t>
      </w:r>
      <w:r w:rsidR="0091059A" w:rsidRPr="00512997">
        <w:rPr>
          <w:rFonts w:ascii="Arial" w:hAnsi="Arial" w:cs="Arial"/>
          <w:color w:val="FF0000"/>
          <w:sz w:val="20"/>
        </w:rPr>
        <w:t>ezamen: "het verschuldigde",</w:t>
      </w:r>
    </w:p>
    <w:p w14:paraId="5782A151" w14:textId="099344AF" w:rsidR="005819A8" w:rsidRPr="005B1A96" w:rsidRDefault="00D92AAE" w:rsidP="023104B2">
      <w:pPr>
        <w:pStyle w:val="Lijstalinea"/>
        <w:numPr>
          <w:ilvl w:val="0"/>
          <w:numId w:val="12"/>
        </w:numPr>
        <w:suppressAutoHyphens/>
        <w:ind w:left="426" w:hanging="426"/>
        <w:rPr>
          <w:rFonts w:ascii="Arial" w:hAnsi="Arial" w:cs="Arial"/>
          <w:sz w:val="20"/>
        </w:rPr>
      </w:pPr>
      <w:r w:rsidRPr="005B1A96">
        <w:rPr>
          <w:rFonts w:ascii="Arial" w:hAnsi="Arial" w:cs="Arial"/>
          <w:color w:val="FF0000"/>
          <w:sz w:val="20"/>
        </w:rPr>
        <w:t>hierbij aan geldverstrekker te verlenen, die van geldnemer aanvaardt, op het hierna te omschrijven registergoed genoemd onder A.2</w:t>
      </w:r>
      <w:r w:rsidR="1382AFE6" w:rsidRPr="023104B2">
        <w:rPr>
          <w:rFonts w:ascii="Arial" w:hAnsi="Arial" w:cs="Arial"/>
          <w:color w:val="FF0000"/>
          <w:sz w:val="20"/>
        </w:rPr>
        <w:t>.</w:t>
      </w:r>
      <w:r w:rsidRPr="005B1A96">
        <w:rPr>
          <w:rFonts w:ascii="Arial" w:hAnsi="Arial" w:cs="Arial"/>
          <w:color w:val="FF0000"/>
          <w:sz w:val="20"/>
        </w:rPr>
        <w:t xml:space="preserve"> Registergoed</w:t>
      </w:r>
      <w:r w:rsidR="006F4C23">
        <w:rPr>
          <w:rFonts w:ascii="Arial" w:hAnsi="Arial" w:cs="Arial"/>
          <w:color w:val="FF0000"/>
          <w:sz w:val="20"/>
        </w:rPr>
        <w:t xml:space="preserve"> </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6F4C23">
        <w:rPr>
          <w:rFonts w:ascii="Arial" w:hAnsi="Arial" w:cs="Arial"/>
          <w:sz w:val="20"/>
        </w:rPr>
        <w:t>volgnummer registergoed</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5819A8">
        <w:rPr>
          <w:rFonts w:ascii="Arial" w:hAnsi="Arial" w:cs="Arial"/>
          <w:sz w:val="20"/>
        </w:rPr>
        <w:t xml:space="preserve"> </w:t>
      </w:r>
      <w:r w:rsidR="005819A8" w:rsidRPr="005B1A96">
        <w:rPr>
          <w:rFonts w:ascii="Arial" w:hAnsi="Arial" w:cs="Arial"/>
          <w:color w:val="FF0000"/>
          <w:sz w:val="20"/>
        </w:rPr>
        <w:t xml:space="preserve">het recht van </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Pr>
          <w:rFonts w:ascii="Arial" w:hAnsi="Arial" w:cs="Arial"/>
          <w:sz w:val="20"/>
        </w:rPr>
        <w:t>telwoord</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sidRPr="005819A8">
        <w:rPr>
          <w:rFonts w:ascii="Arial" w:hAnsi="Arial" w:cs="Arial"/>
          <w:sz w:val="20"/>
        </w:rPr>
        <w:t xml:space="preserve"> </w:t>
      </w:r>
      <w:r w:rsidR="005819A8" w:rsidRPr="005B1A96">
        <w:rPr>
          <w:rFonts w:ascii="Arial" w:hAnsi="Arial" w:cs="Arial"/>
          <w:color w:val="FF0000"/>
          <w:sz w:val="20"/>
        </w:rPr>
        <w:t>hypotheek tot:</w:t>
      </w:r>
      <w:r w:rsidR="005819A8">
        <w:rPr>
          <w:rFonts w:ascii="Arial" w:hAnsi="Arial" w:cs="Arial"/>
          <w:color w:val="FF0000"/>
          <w:sz w:val="20"/>
        </w:rPr>
        <w:t xml:space="preserve"> </w:t>
      </w:r>
    </w:p>
    <w:p w14:paraId="558B3950" w14:textId="77777777" w:rsidR="00FB0F62" w:rsidRPr="005B1A96" w:rsidRDefault="005C0267" w:rsidP="00FB0F62">
      <w:pPr>
        <w:pStyle w:val="Lijstalinea"/>
        <w:numPr>
          <w:ilvl w:val="0"/>
          <w:numId w:val="14"/>
        </w:numPr>
        <w:tabs>
          <w:tab w:val="left" w:pos="-1440"/>
          <w:tab w:val="left" w:pos="-720"/>
        </w:tabs>
        <w:suppressAutoHyphens/>
        <w:ind w:left="426" w:hanging="426"/>
        <w:rPr>
          <w:rFonts w:ascii="Arial" w:hAnsi="Arial" w:cs="Arial"/>
          <w:sz w:val="20"/>
        </w:rPr>
      </w:pPr>
      <w:r w:rsidRPr="00860647">
        <w:rPr>
          <w:rFonts w:ascii="Arial" w:hAnsi="Arial" w:cs="Arial"/>
          <w:color w:val="FF0000"/>
          <w:sz w:val="20"/>
        </w:rPr>
        <w:t>een</w:t>
      </w:r>
      <w:r>
        <w:rPr>
          <w:rFonts w:ascii="Arial" w:hAnsi="Arial" w:cs="Arial"/>
          <w:color w:val="FF0000"/>
          <w:sz w:val="20"/>
        </w:rPr>
        <w:t xml:space="preserve"> bedrag van </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sidRPr="00860647">
        <w:rPr>
          <w:rFonts w:ascii="Arial" w:hAnsi="Arial" w:cs="Arial"/>
          <w:sz w:val="20"/>
        </w:rPr>
        <w:t>hypotheekbedrag voluit in letters (hypotheekbedrag in cijfers)</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Pr>
          <w:rFonts w:ascii="Arial" w:hAnsi="Arial" w:cs="Arial"/>
          <w:sz w:val="20"/>
        </w:rPr>
        <w:t xml:space="preserve"> </w:t>
      </w:r>
      <w:r w:rsidR="00BF20F5" w:rsidRPr="005B1A96">
        <w:rPr>
          <w:rFonts w:ascii="Arial" w:hAnsi="Arial" w:cs="Arial"/>
          <w:color w:val="FF0000"/>
          <w:sz w:val="20"/>
        </w:rPr>
        <w:t>plus</w:t>
      </w:r>
    </w:p>
    <w:p w14:paraId="48E2A0F6" w14:textId="3037AB19" w:rsidR="00BF20F5" w:rsidRPr="005B1A96" w:rsidRDefault="00FB78CA" w:rsidP="036CBD9E">
      <w:pPr>
        <w:pStyle w:val="Lijstalinea"/>
        <w:numPr>
          <w:ilvl w:val="0"/>
          <w:numId w:val="14"/>
        </w:numPr>
        <w:suppressAutoHyphens/>
        <w:ind w:left="426" w:hanging="426"/>
        <w:rPr>
          <w:rFonts w:ascii="Arial" w:hAnsi="Arial" w:cs="Arial"/>
          <w:sz w:val="20"/>
        </w:rPr>
      </w:pPr>
      <w:r w:rsidRPr="005B1A96">
        <w:rPr>
          <w:rFonts w:ascii="Arial" w:hAnsi="Arial" w:cs="Arial"/>
          <w:color w:val="FF0000"/>
          <w:sz w:val="20"/>
        </w:rPr>
        <w:t xml:space="preserve">voorts al het overige geldverstrekker van geldnemer uit hoofde van de geldlening, zoals gedefinieerd in de hierna te definiëren algemene voorwaarden, te vorderen heeft of te </w:t>
      </w:r>
      <w:r w:rsidRPr="005B1A96">
        <w:rPr>
          <w:rFonts w:ascii="Arial" w:hAnsi="Arial" w:cs="Arial"/>
          <w:color w:val="FF0000"/>
          <w:sz w:val="20"/>
        </w:rPr>
        <w:lastRenderedPageBreak/>
        <w:t>enige</w:t>
      </w:r>
      <w:r w:rsidR="004E5C73">
        <w:rPr>
          <w:rFonts w:ascii="Arial" w:hAnsi="Arial" w:cs="Arial"/>
          <w:color w:val="FF0000"/>
          <w:sz w:val="20"/>
        </w:rPr>
        <w:t>r</w:t>
      </w:r>
      <w:r w:rsidRPr="005B1A96">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percentage voluit in letters (percentage in cijfers)</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 xml:space="preserve"> </w:t>
      </w:r>
      <w:r w:rsidR="00FC75B6" w:rsidRPr="005B1A96">
        <w:rPr>
          <w:rFonts w:ascii="Arial" w:hAnsi="Arial" w:cs="Arial"/>
          <w:color w:val="FF0000"/>
          <w:sz w:val="20"/>
        </w:rPr>
        <w:t xml:space="preserve">van het bedrag hiervoor onder 1., dat is </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1A7808">
        <w:rPr>
          <w:rFonts w:ascii="Arial" w:hAnsi="Arial" w:cs="Arial"/>
          <w:color w:val="000000" w:themeColor="text1"/>
          <w:sz w:val="20"/>
        </w:rPr>
        <w:t>rentebedrag</w:t>
      </w:r>
      <w:r w:rsidR="00173A09" w:rsidRPr="005B1A96">
        <w:rPr>
          <w:rFonts w:ascii="Arial" w:hAnsi="Arial" w:cs="Arial"/>
          <w:sz w:val="20"/>
        </w:rPr>
        <w:t xml:space="preserve"> voluit in letters (</w:t>
      </w:r>
      <w:r w:rsidR="001A7808">
        <w:rPr>
          <w:rFonts w:ascii="Arial" w:hAnsi="Arial" w:cs="Arial"/>
          <w:sz w:val="20"/>
        </w:rPr>
        <w:t>rentebedrag</w:t>
      </w:r>
      <w:r w:rsidR="00173A09" w:rsidRPr="005B1A96">
        <w:rPr>
          <w:rFonts w:ascii="Arial" w:hAnsi="Arial" w:cs="Arial"/>
          <w:sz w:val="20"/>
        </w:rPr>
        <w:t xml:space="preserve"> in cijfers)</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985E7B" w:rsidRPr="005B1A96">
        <w:rPr>
          <w:rFonts w:ascii="Arial" w:hAnsi="Arial" w:cs="Arial"/>
          <w:color w:val="FF0000"/>
          <w:sz w:val="20"/>
        </w:rPr>
        <w:t>,</w:t>
      </w:r>
      <w:r w:rsidR="008A0F60">
        <w:rPr>
          <w:rFonts w:ascii="Arial" w:hAnsi="Arial" w:cs="Arial"/>
          <w:color w:val="FF0000"/>
          <w:sz w:val="20"/>
        </w:rPr>
        <w:t xml:space="preserve"> </w:t>
      </w:r>
    </w:p>
    <w:p w14:paraId="46E07933" w14:textId="1F74AB7B" w:rsidR="0057678E" w:rsidRPr="005B1A96" w:rsidRDefault="0057678E" w:rsidP="005B1A96">
      <w:pPr>
        <w:tabs>
          <w:tab w:val="left" w:pos="-1440"/>
          <w:tab w:val="left" w:pos="-720"/>
        </w:tabs>
        <w:suppressAutoHyphens/>
        <w:rPr>
          <w:rFonts w:ascii="Arial" w:hAnsi="Arial" w:cs="Arial"/>
          <w:color w:val="FF0000"/>
          <w:sz w:val="20"/>
        </w:rPr>
      </w:pPr>
      <w:r w:rsidRPr="005B1A96">
        <w:rPr>
          <w:rFonts w:ascii="Arial" w:hAnsi="Arial" w:cs="Arial"/>
          <w:color w:val="FF0000"/>
          <w:sz w:val="20"/>
        </w:rPr>
        <w:t xml:space="preserve">een en ander derhalve tot een totaalbedrag ter grootte van </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sz w:val="20"/>
        </w:rPr>
        <w:t xml:space="preserve">hypotheekbedrag </w:t>
      </w:r>
      <w:r w:rsidR="00A72648">
        <w:rPr>
          <w:rFonts w:ascii="Arial" w:hAnsi="Arial" w:cs="Arial"/>
          <w:sz w:val="20"/>
        </w:rPr>
        <w:t xml:space="preserve">plus rentebedrag </w:t>
      </w:r>
      <w:r w:rsidRPr="005B1A96">
        <w:rPr>
          <w:rFonts w:ascii="Arial" w:hAnsi="Arial" w:cs="Arial"/>
          <w:sz w:val="20"/>
        </w:rPr>
        <w:t>voluit in letters (hypotheekbedrag</w:t>
      </w:r>
      <w:r w:rsidR="00A72648">
        <w:rPr>
          <w:rFonts w:ascii="Arial" w:hAnsi="Arial" w:cs="Arial"/>
          <w:sz w:val="20"/>
        </w:rPr>
        <w:t xml:space="preserve"> plus rentebedrag</w:t>
      </w:r>
      <w:r w:rsidRPr="005B1A96">
        <w:rPr>
          <w:rFonts w:ascii="Arial" w:hAnsi="Arial" w:cs="Arial"/>
          <w:sz w:val="20"/>
        </w:rPr>
        <w:t xml:space="preserve"> in cijfers)</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color w:val="FF0000"/>
          <w:sz w:val="20"/>
        </w:rPr>
        <w:t>;</w:t>
      </w:r>
      <w:r>
        <w:rPr>
          <w:rFonts w:ascii="Arial" w:hAnsi="Arial" w:cs="Arial"/>
          <w:color w:val="FF0000"/>
          <w:sz w:val="20"/>
        </w:rPr>
        <w:t xml:space="preserve"> </w:t>
      </w:r>
      <w:r w:rsidRPr="005B1A96">
        <w:rPr>
          <w:rFonts w:ascii="Arial" w:hAnsi="Arial" w:cs="Arial"/>
          <w:color w:val="800080"/>
          <w:sz w:val="20"/>
        </w:rPr>
        <w:t>en</w:t>
      </w:r>
    </w:p>
    <w:p w14:paraId="399D7EFC" w14:textId="212901BB" w:rsidR="008A0F60" w:rsidRPr="00A675C8" w:rsidRDefault="008A0F60" w:rsidP="023104B2">
      <w:pPr>
        <w:pStyle w:val="Lijstalinea"/>
        <w:numPr>
          <w:ilvl w:val="0"/>
          <w:numId w:val="12"/>
        </w:numPr>
        <w:suppressAutoHyphens/>
        <w:ind w:left="426" w:hanging="426"/>
        <w:rPr>
          <w:rFonts w:ascii="Arial" w:hAnsi="Arial" w:cs="Arial"/>
          <w:sz w:val="20"/>
        </w:rPr>
      </w:pPr>
      <w:r w:rsidRPr="005B1A96">
        <w:rPr>
          <w:rFonts w:ascii="Arial" w:hAnsi="Arial" w:cs="Arial"/>
          <w:color w:val="800080"/>
          <w:sz w:val="20"/>
        </w:rPr>
        <w:t>hierbij aan geldverstrekker te verlenen, die van geldnemer aanvaardt, op het hierna te omschrijven registergoed genoemd onder A.2</w:t>
      </w:r>
      <w:r w:rsidR="61891EFF" w:rsidRPr="023104B2">
        <w:rPr>
          <w:rFonts w:ascii="Arial" w:hAnsi="Arial" w:cs="Arial"/>
          <w:color w:val="800080"/>
          <w:sz w:val="20"/>
        </w:rPr>
        <w:t>.</w:t>
      </w:r>
      <w:r w:rsidRPr="005B1A96">
        <w:rPr>
          <w:rFonts w:ascii="Arial" w:hAnsi="Arial" w:cs="Arial"/>
          <w:color w:val="800080"/>
          <w:sz w:val="20"/>
        </w:rPr>
        <w:t xml:space="preserve"> Registergoed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volgnummer registergoed</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 xml:space="preserve">het recht van </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Pr>
          <w:rFonts w:ascii="Arial" w:hAnsi="Arial" w:cs="Arial"/>
          <w:sz w:val="20"/>
        </w:rPr>
        <w:t>telwoord</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sidRPr="005819A8">
        <w:rPr>
          <w:rFonts w:ascii="Arial" w:hAnsi="Arial" w:cs="Arial"/>
          <w:sz w:val="20"/>
        </w:rPr>
        <w:t xml:space="preserve"> </w:t>
      </w:r>
      <w:r w:rsidRPr="005B1A96">
        <w:rPr>
          <w:rFonts w:ascii="Arial" w:hAnsi="Arial" w:cs="Arial"/>
          <w:color w:val="800080"/>
          <w:sz w:val="20"/>
        </w:rPr>
        <w:t>hypotheek tot:</w:t>
      </w:r>
      <w:r>
        <w:rPr>
          <w:rFonts w:ascii="Arial" w:hAnsi="Arial" w:cs="Arial"/>
          <w:color w:val="FF0000"/>
          <w:sz w:val="20"/>
        </w:rPr>
        <w:t xml:space="preserve"> </w:t>
      </w:r>
    </w:p>
    <w:p w14:paraId="6A1D55AC" w14:textId="77777777" w:rsidR="008A0F60" w:rsidRPr="005B1A96" w:rsidRDefault="008A0F60" w:rsidP="005B1A96">
      <w:pPr>
        <w:pStyle w:val="Lijstalinea"/>
        <w:numPr>
          <w:ilvl w:val="0"/>
          <w:numId w:val="15"/>
        </w:numPr>
        <w:tabs>
          <w:tab w:val="left" w:pos="-1440"/>
          <w:tab w:val="left" w:pos="-720"/>
        </w:tabs>
        <w:suppressAutoHyphens/>
        <w:ind w:left="426" w:hanging="426"/>
        <w:rPr>
          <w:rFonts w:ascii="Arial" w:hAnsi="Arial" w:cs="Arial"/>
          <w:color w:val="800080"/>
          <w:sz w:val="20"/>
        </w:rPr>
      </w:pPr>
      <w:r w:rsidRPr="005B1A96">
        <w:rPr>
          <w:rFonts w:ascii="Arial" w:hAnsi="Arial" w:cs="Arial"/>
          <w:color w:val="800080"/>
          <w:sz w:val="20"/>
        </w:rPr>
        <w:t xml:space="preserve">een bedrag van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sidRPr="00860647">
        <w:rPr>
          <w:rFonts w:ascii="Arial" w:hAnsi="Arial" w:cs="Arial"/>
          <w:sz w:val="20"/>
        </w:rPr>
        <w:t>hypotheekbedrag voluit in letters (hypotheekbedrag in cijfers)</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plus</w:t>
      </w:r>
    </w:p>
    <w:p w14:paraId="026C964F" w14:textId="3AE45E94" w:rsidR="008A0F60" w:rsidRPr="005B1A96" w:rsidRDefault="008A0F60" w:rsidP="005B1A96">
      <w:pPr>
        <w:pStyle w:val="Lijstalinea"/>
        <w:numPr>
          <w:ilvl w:val="0"/>
          <w:numId w:val="15"/>
        </w:numPr>
        <w:suppressAutoHyphens/>
        <w:ind w:left="426" w:hanging="426"/>
        <w:rPr>
          <w:rFonts w:ascii="Arial" w:hAnsi="Arial" w:cs="Arial"/>
          <w:color w:val="800080"/>
          <w:sz w:val="20"/>
        </w:rPr>
      </w:pPr>
      <w:r w:rsidRPr="005B1A96">
        <w:rPr>
          <w:rFonts w:ascii="Arial" w:hAnsi="Arial" w:cs="Arial"/>
          <w:color w:val="800080"/>
          <w:sz w:val="20"/>
        </w:rPr>
        <w:t>voorts al het overige geldverstrekker van geldnemer uit hoofde van de geldlening, zoals gedefinieerd in de hierna te definiëren algemene voorwaarden, te vorderen heeft of te enige</w:t>
      </w:r>
      <w:r w:rsidR="004E5C73">
        <w:rPr>
          <w:rFonts w:ascii="Arial" w:hAnsi="Arial" w:cs="Arial"/>
          <w:color w:val="800080"/>
          <w:sz w:val="20"/>
        </w:rPr>
        <w:t>r</w:t>
      </w:r>
      <w:r w:rsidRPr="005B1A96">
        <w:rPr>
          <w:rFonts w:ascii="Arial" w:hAnsi="Arial" w:cs="Arial"/>
          <w:color w:val="80008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w:t>
      </w:r>
      <w:r w:rsidRPr="00A675C8">
        <w:rPr>
          <w:rFonts w:ascii="Arial" w:hAnsi="Arial" w:cs="Arial"/>
          <w:color w:val="FF0000"/>
          <w:sz w:val="20"/>
        </w:rPr>
        <w:t xml:space="preserve"> </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percentage voluit in letters (percentage in cijfers)</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 xml:space="preserve"> </w:t>
      </w:r>
      <w:r w:rsidRPr="005B1A96">
        <w:rPr>
          <w:rFonts w:ascii="Arial" w:hAnsi="Arial" w:cs="Arial"/>
          <w:color w:val="800080"/>
          <w:sz w:val="20"/>
        </w:rPr>
        <w:t xml:space="preserve">van het bedrag hiervoor onder 1., dat is </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001D15CA">
        <w:rPr>
          <w:rFonts w:ascii="Arial" w:hAnsi="Arial" w:cs="Arial"/>
          <w:color w:val="000000" w:themeColor="text1"/>
          <w:sz w:val="20"/>
        </w:rPr>
        <w:t>rentebedrag</w:t>
      </w:r>
      <w:r w:rsidR="001D15CA" w:rsidRPr="00780D47">
        <w:rPr>
          <w:rFonts w:ascii="Arial" w:hAnsi="Arial" w:cs="Arial"/>
          <w:sz w:val="20"/>
        </w:rPr>
        <w:t xml:space="preserve"> voluit in letters (</w:t>
      </w:r>
      <w:r w:rsidR="001D15CA">
        <w:rPr>
          <w:rFonts w:ascii="Arial" w:hAnsi="Arial" w:cs="Arial"/>
          <w:sz w:val="20"/>
        </w:rPr>
        <w:t>rentebedrag</w:t>
      </w:r>
      <w:r w:rsidR="001D15CA" w:rsidRPr="00780D47">
        <w:rPr>
          <w:rFonts w:ascii="Arial" w:hAnsi="Arial" w:cs="Arial"/>
          <w:sz w:val="20"/>
        </w:rPr>
        <w:t xml:space="preserve"> in cijfers)</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Pr="005B1A96">
        <w:rPr>
          <w:rFonts w:ascii="Arial" w:hAnsi="Arial" w:cs="Arial"/>
          <w:color w:val="800080"/>
          <w:sz w:val="20"/>
        </w:rPr>
        <w:t>,</w:t>
      </w:r>
    </w:p>
    <w:p w14:paraId="1ACEFA9E" w14:textId="4FA7B8BD" w:rsidR="008A0F60" w:rsidRPr="00A675C8" w:rsidRDefault="008A0F60" w:rsidP="008A0F60">
      <w:pPr>
        <w:tabs>
          <w:tab w:val="left" w:pos="-1440"/>
          <w:tab w:val="left" w:pos="-720"/>
        </w:tabs>
        <w:suppressAutoHyphens/>
        <w:rPr>
          <w:rFonts w:ascii="Arial" w:hAnsi="Arial" w:cs="Arial"/>
          <w:color w:val="FF0000"/>
          <w:sz w:val="20"/>
        </w:rPr>
      </w:pPr>
      <w:r w:rsidRPr="005B1A96">
        <w:rPr>
          <w:rFonts w:ascii="Arial" w:hAnsi="Arial" w:cs="Arial"/>
          <w:color w:val="800080"/>
          <w:sz w:val="20"/>
        </w:rPr>
        <w:t xml:space="preserve">een en ander derhalve tot een totaalbedrag ter grootte van </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001D15CA" w:rsidRPr="00780D47">
        <w:rPr>
          <w:rFonts w:ascii="Arial" w:hAnsi="Arial" w:cs="Arial"/>
          <w:sz w:val="20"/>
        </w:rPr>
        <w:t xml:space="preserve">hypotheekbedrag </w:t>
      </w:r>
      <w:r w:rsidR="001D15CA">
        <w:rPr>
          <w:rFonts w:ascii="Arial" w:hAnsi="Arial" w:cs="Arial"/>
          <w:sz w:val="20"/>
        </w:rPr>
        <w:t xml:space="preserve">plus rentebedrag </w:t>
      </w:r>
      <w:r w:rsidR="001D15CA" w:rsidRPr="00780D47">
        <w:rPr>
          <w:rFonts w:ascii="Arial" w:hAnsi="Arial" w:cs="Arial"/>
          <w:sz w:val="20"/>
        </w:rPr>
        <w:t>voluit in letters (hypotheekbedrag</w:t>
      </w:r>
      <w:r w:rsidR="001D15CA">
        <w:rPr>
          <w:rFonts w:ascii="Arial" w:hAnsi="Arial" w:cs="Arial"/>
          <w:sz w:val="20"/>
        </w:rPr>
        <w:t xml:space="preserve"> plus rentebedrag</w:t>
      </w:r>
      <w:r w:rsidR="001D15CA" w:rsidRPr="00780D47">
        <w:rPr>
          <w:rFonts w:ascii="Arial" w:hAnsi="Arial" w:cs="Arial"/>
          <w:sz w:val="20"/>
        </w:rPr>
        <w:t xml:space="preserve"> in cijfers)</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Pr="005B1A96">
        <w:rPr>
          <w:rFonts w:ascii="Arial" w:hAnsi="Arial" w:cs="Arial"/>
          <w:color w:val="800080"/>
          <w:sz w:val="20"/>
        </w:rPr>
        <w:t>;</w:t>
      </w:r>
    </w:p>
    <w:p w14:paraId="41E7E7DD" w14:textId="5922915F" w:rsidR="003F63E0" w:rsidRDefault="004C4DF4" w:rsidP="004C4DF4">
      <w:pPr>
        <w:tabs>
          <w:tab w:val="left" w:pos="-1440"/>
          <w:tab w:val="left" w:pos="-720"/>
        </w:tabs>
        <w:suppressAutoHyphens/>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2</w:t>
      </w:r>
      <w:r w:rsidRPr="00B155D9">
        <w:rPr>
          <w:rFonts w:ascii="Arial" w:hAnsi="Arial" w:cs="Arial"/>
          <w:b/>
          <w:bCs/>
          <w:color w:val="FF0000"/>
          <w:sz w:val="20"/>
        </w:rPr>
        <w:t>. Registergoed(eren)</w:t>
      </w:r>
    </w:p>
    <w:p w14:paraId="1E2FC527" w14:textId="5EBA92DC" w:rsidR="00FB0F62" w:rsidRPr="005B1A96" w:rsidRDefault="00FB0F62" w:rsidP="004C4DF4">
      <w:pPr>
        <w:tabs>
          <w:tab w:val="left" w:pos="-1440"/>
          <w:tab w:val="left" w:pos="-720"/>
        </w:tabs>
        <w:suppressAutoHyphens/>
        <w:rPr>
          <w:rFonts w:ascii="Arial" w:hAnsi="Arial" w:cs="Arial"/>
          <w:color w:val="FF0000"/>
          <w:sz w:val="20"/>
        </w:rPr>
      </w:pPr>
      <w:r>
        <w:rPr>
          <w:rFonts w:ascii="Arial" w:hAnsi="Arial" w:cs="Arial"/>
          <w:color w:val="FF0000"/>
          <w:sz w:val="20"/>
        </w:rPr>
        <w:t xml:space="preserve">Registergoed </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r w:rsidR="00600031">
        <w:rPr>
          <w:rFonts w:ascii="Arial" w:hAnsi="Arial" w:cs="Arial"/>
          <w:sz w:val="20"/>
        </w:rPr>
        <w:t>volgnummer registergoed</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p>
    <w:p w14:paraId="476A2582" w14:textId="26637FC9" w:rsidR="0091059A" w:rsidRDefault="0091059A" w:rsidP="0091059A">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C4DF4">
        <w:rPr>
          <w:rFonts w:ascii="Arial" w:hAnsi="Arial" w:cs="Arial"/>
          <w:color w:val="FF0000"/>
          <w:sz w:val="20"/>
        </w:rPr>
        <w:t>,</w:t>
      </w:r>
    </w:p>
    <w:p w14:paraId="522A01A2" w14:textId="4FFECA97" w:rsidR="004C4DF4" w:rsidRDefault="004C4DF4" w:rsidP="0091059A">
      <w:pPr>
        <w:widowControl/>
        <w:autoSpaceDE w:val="0"/>
        <w:autoSpaceDN w:val="0"/>
        <w:adjustRightInd w:val="0"/>
        <w:rPr>
          <w:rFonts w:ascii="Arial" w:hAnsi="Arial" w:cs="Arial"/>
          <w:color w:val="FF0000"/>
          <w:sz w:val="20"/>
        </w:rPr>
      </w:pPr>
      <w:r w:rsidRPr="004C4DF4">
        <w:rPr>
          <w:rFonts w:ascii="Arial" w:hAnsi="Arial" w:cs="Arial"/>
          <w:color w:val="FF0000"/>
          <w:sz w:val="20"/>
        </w:rPr>
        <w:t>welk</w:t>
      </w:r>
      <w:r w:rsidRPr="004C4DF4">
        <w:rPr>
          <w:rFonts w:ascii="Arial" w:hAnsi="Arial" w:cs="Arial"/>
          <w:color w:val="800080"/>
          <w:sz w:val="20"/>
        </w:rPr>
        <w:t>e</w:t>
      </w:r>
      <w:r w:rsidRPr="004C4DF4">
        <w:rPr>
          <w:rFonts w:ascii="Arial" w:hAnsi="Arial" w:cs="Arial"/>
          <w:color w:val="FF0000"/>
          <w:sz w:val="20"/>
        </w:rPr>
        <w:t xml:space="preserve"> </w:t>
      </w:r>
      <w:r w:rsidRPr="004C4DF4">
        <w:rPr>
          <w:rFonts w:ascii="Arial" w:hAnsi="Arial" w:cs="Arial"/>
          <w:color w:val="339966"/>
          <w:sz w:val="20"/>
        </w:rPr>
        <w:t xml:space="preserve">registergoed/registergoederen </w:t>
      </w:r>
      <w:r w:rsidRPr="004C4DF4">
        <w:rPr>
          <w:rFonts w:ascii="Arial" w:hAnsi="Arial" w:cs="Arial"/>
          <w:color w:val="FF0000"/>
          <w:sz w:val="20"/>
        </w:rPr>
        <w:t xml:space="preserve">hierna </w:t>
      </w:r>
      <w:r w:rsidRPr="004C4DF4">
        <w:rPr>
          <w:rFonts w:ascii="Arial" w:hAnsi="Arial" w:cs="Arial"/>
          <w:color w:val="339966"/>
          <w:sz w:val="20"/>
        </w:rPr>
        <w:t xml:space="preserve">zal/zullen </w:t>
      </w:r>
      <w:r w:rsidRPr="004C4DF4">
        <w:rPr>
          <w:rFonts w:ascii="Arial" w:hAnsi="Arial" w:cs="Arial"/>
          <w:color w:val="FF0000"/>
          <w:sz w:val="20"/>
        </w:rPr>
        <w:t>worden aangeduid als “het onderpand”.</w:t>
      </w:r>
    </w:p>
    <w:p w14:paraId="40EBF2A9" w14:textId="191CCD3D" w:rsidR="004C4DF4" w:rsidRPr="00B155D9" w:rsidRDefault="004C4DF4" w:rsidP="004C4DF4">
      <w:pPr>
        <w:pStyle w:val="Geenafstand"/>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3</w:t>
      </w:r>
      <w:r w:rsidRPr="00B155D9">
        <w:rPr>
          <w:rFonts w:ascii="Arial" w:hAnsi="Arial" w:cs="Arial"/>
          <w:b/>
          <w:bCs/>
          <w:color w:val="FF0000"/>
          <w:sz w:val="20"/>
        </w:rPr>
        <w:t>. Aanvaarding</w:t>
      </w:r>
    </w:p>
    <w:p w14:paraId="36C915E3" w14:textId="77777777" w:rsidR="004C4DF4" w:rsidRPr="004C4DF4" w:rsidRDefault="004C4DF4" w:rsidP="004C4DF4">
      <w:pPr>
        <w:pStyle w:val="Geenafstand"/>
        <w:rPr>
          <w:rFonts w:ascii="Arial" w:hAnsi="Arial" w:cs="Arial"/>
          <w:color w:val="FF0000"/>
          <w:sz w:val="20"/>
        </w:rPr>
      </w:pPr>
      <w:r w:rsidRPr="004C4DF4">
        <w:rPr>
          <w:rFonts w:ascii="Arial" w:hAnsi="Arial" w:cs="Arial"/>
          <w:color w:val="FF0000"/>
          <w:sz w:val="20"/>
        </w:rPr>
        <w:t>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5B596CCC" w14:textId="1178ABC3" w:rsidR="004C4DF4" w:rsidRPr="00391D94" w:rsidRDefault="004C4DF4" w:rsidP="004C4DF4">
      <w:pPr>
        <w:pStyle w:val="Geenafstand"/>
        <w:rPr>
          <w:rFonts w:ascii="Arial" w:hAnsi="Arial" w:cs="Arial"/>
          <w:b/>
          <w:bCs/>
          <w:color w:val="800080"/>
          <w:sz w:val="20"/>
        </w:rPr>
      </w:pPr>
      <w:r w:rsidRPr="00391D94">
        <w:rPr>
          <w:rFonts w:ascii="Arial" w:hAnsi="Arial" w:cs="Arial"/>
          <w:b/>
          <w:bCs/>
          <w:color w:val="800080"/>
          <w:sz w:val="20"/>
        </w:rPr>
        <w:t>A.</w:t>
      </w:r>
      <w:r w:rsidR="00E50F78" w:rsidRPr="00391D94">
        <w:rPr>
          <w:rFonts w:ascii="Arial" w:hAnsi="Arial" w:cs="Arial"/>
          <w:b/>
          <w:bCs/>
          <w:color w:val="800080"/>
          <w:sz w:val="20"/>
        </w:rPr>
        <w:t>4</w:t>
      </w:r>
      <w:r w:rsidRPr="00391D94">
        <w:rPr>
          <w:rFonts w:ascii="Arial" w:hAnsi="Arial" w:cs="Arial"/>
          <w:b/>
          <w:bCs/>
          <w:color w:val="800080"/>
          <w:sz w:val="20"/>
        </w:rPr>
        <w:t>. Woonplaats</w:t>
      </w:r>
    </w:p>
    <w:p w14:paraId="10AFA4F4" w14:textId="77777777" w:rsidR="004C4DF4" w:rsidRPr="00391D94" w:rsidRDefault="004C4DF4" w:rsidP="004C4DF4">
      <w:pPr>
        <w:pStyle w:val="Geenafstand"/>
        <w:rPr>
          <w:rFonts w:ascii="Arial" w:hAnsi="Arial" w:cs="Arial"/>
          <w:color w:val="800080"/>
          <w:sz w:val="20"/>
        </w:rPr>
      </w:pPr>
      <w:r w:rsidRPr="00391D94">
        <w:rPr>
          <w:rFonts w:ascii="Arial" w:hAnsi="Arial" w:cs="Arial"/>
          <w:color w:val="800080"/>
          <w:sz w:val="20"/>
        </w:rPr>
        <w:t xml:space="preserve">Geldnemer kiest te dezer zake </w:t>
      </w:r>
      <w:r w:rsidRPr="008A0F60">
        <w:rPr>
          <w:rFonts w:ascii="Arial" w:hAnsi="Arial" w:cs="Arial"/>
          <w:color w:val="800080"/>
          <w:sz w:val="20"/>
        </w:rPr>
        <w:t>woonplaats</w:t>
      </w:r>
      <w:r w:rsidRPr="00391D94">
        <w:rPr>
          <w:rFonts w:ascii="Arial" w:hAnsi="Arial" w:cs="Arial"/>
          <w:color w:val="800080"/>
          <w:sz w:val="20"/>
        </w:rPr>
        <w:t xml:space="preserve"> ten kantore van de bewaarder van deze akte. </w:t>
      </w:r>
    </w:p>
    <w:p w14:paraId="4C8ECE52" w14:textId="355686FB" w:rsidR="001550DE" w:rsidRDefault="001550DE" w:rsidP="004C4DF4">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w:t>
      </w:r>
      <w:r w:rsidR="003B2339">
        <w:rPr>
          <w:rFonts w:ascii="Arial" w:hAnsi="Arial" w:cs="Arial"/>
          <w:color w:val="800080"/>
          <w:sz w:val="20"/>
        </w:rPr>
        <w:t>2936</w:t>
      </w:r>
      <w:r w:rsidRPr="001550DE">
        <w:rPr>
          <w:rFonts w:ascii="Arial" w:hAnsi="Arial" w:cs="Arial"/>
          <w:color w:val="800080"/>
          <w:sz w:val="20"/>
        </w:rPr>
        <w:t xml:space="preserve">, 3000 </w:t>
      </w:r>
      <w:r w:rsidR="003B2339">
        <w:rPr>
          <w:rFonts w:ascii="Arial" w:hAnsi="Arial" w:cs="Arial"/>
          <w:color w:val="800080"/>
          <w:sz w:val="20"/>
        </w:rPr>
        <w:t>CX</w:t>
      </w:r>
      <w:r w:rsidR="003B2339" w:rsidRPr="001550DE">
        <w:rPr>
          <w:rFonts w:ascii="Arial" w:hAnsi="Arial" w:cs="Arial"/>
          <w:color w:val="800080"/>
          <w:sz w:val="20"/>
        </w:rPr>
        <w:t xml:space="preserve"> </w:t>
      </w:r>
      <w:r w:rsidRPr="001550DE">
        <w:rPr>
          <w:rFonts w:ascii="Arial" w:hAnsi="Arial" w:cs="Arial"/>
          <w:color w:val="800080"/>
          <w:sz w:val="20"/>
        </w:rPr>
        <w:t>Rotterdam).</w:t>
      </w:r>
    </w:p>
    <w:p w14:paraId="571463CD" w14:textId="3510475F" w:rsidR="004C4DF4" w:rsidRDefault="004C4DF4" w:rsidP="004C4DF4">
      <w:pPr>
        <w:pStyle w:val="Geenafstand"/>
        <w:rPr>
          <w:rFonts w:ascii="Arial" w:hAnsi="Arial" w:cs="Arial"/>
          <w:color w:val="FF0000"/>
          <w:sz w:val="20"/>
        </w:rPr>
      </w:pPr>
      <w:r w:rsidRPr="004C4DF4">
        <w:rPr>
          <w:rFonts w:ascii="Arial" w:hAnsi="Arial" w:cs="Arial"/>
          <w:color w:val="FF0000"/>
          <w:sz w:val="20"/>
        </w:rPr>
        <w:t>EINDE KADASTERDEEL</w:t>
      </w:r>
    </w:p>
    <w:p w14:paraId="3DDF0F23" w14:textId="50C70E59" w:rsidR="004C4DF4" w:rsidRDefault="004C4DF4" w:rsidP="000711D7">
      <w:pPr>
        <w:pStyle w:val="Geenafstand"/>
        <w:rPr>
          <w:rFonts w:ascii="Arial" w:hAnsi="Arial" w:cs="Arial"/>
          <w:color w:val="FF0000"/>
          <w:sz w:val="20"/>
        </w:rPr>
      </w:pPr>
    </w:p>
    <w:p w14:paraId="26649D2F" w14:textId="77777777" w:rsidR="00D73D26" w:rsidRDefault="00D73D26">
      <w:pPr>
        <w:widowControl/>
        <w:spacing w:after="160" w:line="259" w:lineRule="auto"/>
        <w:rPr>
          <w:rFonts w:ascii="Arial" w:hAnsi="Arial" w:cs="Arial"/>
          <w:b/>
          <w:i/>
          <w:color w:val="000000"/>
          <w:sz w:val="20"/>
        </w:rPr>
      </w:pPr>
      <w:r>
        <w:rPr>
          <w:rFonts w:ascii="Arial" w:hAnsi="Arial" w:cs="Arial"/>
          <w:b/>
          <w:i/>
          <w:color w:val="000000"/>
          <w:sz w:val="20"/>
        </w:rPr>
        <w:br w:type="page"/>
      </w:r>
    </w:p>
    <w:p w14:paraId="2DE04EEC" w14:textId="0C7CAF7A"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lastRenderedPageBreak/>
        <w:t>Voorbeeld comparitie partij ‘</w:t>
      </w:r>
      <w:proofErr w:type="spellStart"/>
      <w:r>
        <w:rPr>
          <w:rFonts w:ascii="Arial" w:hAnsi="Arial" w:cs="Arial"/>
          <w:b/>
          <w:i/>
          <w:color w:val="000000"/>
          <w:sz w:val="20"/>
        </w:rPr>
        <w:t>Argenta</w:t>
      </w:r>
      <w:proofErr w:type="spellEnd"/>
      <w:r w:rsidRPr="002F2DBD">
        <w:rPr>
          <w:rFonts w:ascii="Arial" w:hAnsi="Arial" w:cs="Arial"/>
          <w:b/>
          <w:i/>
          <w:color w:val="000000"/>
          <w:sz w:val="20"/>
        </w:rPr>
        <w:t>’</w:t>
      </w:r>
    </w:p>
    <w:p w14:paraId="4AE99DFD" w14:textId="3451FB38"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Rechtspersoon naar buitenlands recht: </w:t>
      </w:r>
      <w:proofErr w:type="spellStart"/>
      <w:r w:rsidRPr="00B155D9">
        <w:rPr>
          <w:rFonts w:ascii="Arial" w:hAnsi="Arial" w:cs="Arial"/>
          <w:color w:val="000000"/>
          <w:sz w:val="20"/>
        </w:rPr>
        <w:t>Argenta</w:t>
      </w:r>
      <w:proofErr w:type="spellEnd"/>
      <w:r w:rsidRPr="00B155D9">
        <w:rPr>
          <w:rFonts w:ascii="Arial" w:hAnsi="Arial" w:cs="Arial"/>
          <w:color w:val="000000"/>
          <w:sz w:val="20"/>
        </w:rPr>
        <w:t xml:space="preserve"> Spaarbank NV, statutair gevestigd te Antwerpen België, mede kantoorhoudende te 4815 NG Breda, Stadionstraat 2, ingeschreven in het handelsregister onder nummer: 34193645</w:t>
      </w:r>
      <w:r>
        <w:rPr>
          <w:rFonts w:ascii="Arial" w:hAnsi="Arial" w:cs="Arial"/>
          <w:color w:val="000000"/>
          <w:sz w:val="20"/>
        </w:rPr>
        <w:t>;</w:t>
      </w:r>
    </w:p>
    <w:p w14:paraId="7F5ECBFF" w14:textId="3460F124"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hierna te noemen: "de geldverstrekker"</w:t>
      </w:r>
      <w:r>
        <w:rPr>
          <w:rFonts w:ascii="Arial" w:hAnsi="Arial" w:cs="Arial"/>
          <w:color w:val="000000"/>
          <w:sz w:val="20"/>
        </w:rPr>
        <w:t>.</w:t>
      </w:r>
    </w:p>
    <w:p w14:paraId="72C4F4B6" w14:textId="26738F07"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naamloze vennootschap </w:t>
      </w:r>
      <w:r>
        <w:rPr>
          <w:rFonts w:ascii="Arial" w:hAnsi="Arial" w:cs="Arial"/>
          <w:color w:val="000000"/>
          <w:sz w:val="20"/>
        </w:rPr>
        <w:t>[</w:t>
      </w:r>
      <w:r w:rsidRPr="00B155D9">
        <w:rPr>
          <w:rFonts w:ascii="Arial" w:hAnsi="Arial" w:cs="Arial"/>
          <w:color w:val="000000"/>
          <w:sz w:val="20"/>
        </w:rPr>
        <w:t>….</w:t>
      </w:r>
      <w:r>
        <w:rPr>
          <w:rFonts w:ascii="Arial" w:hAnsi="Arial" w:cs="Arial"/>
          <w:color w:val="000000"/>
          <w:sz w:val="20"/>
        </w:rPr>
        <w:t>]</w:t>
      </w:r>
      <w:r w:rsidRPr="00B155D9">
        <w:rPr>
          <w:rFonts w:ascii="Arial" w:hAnsi="Arial" w:cs="Arial"/>
          <w:color w:val="000000"/>
          <w:sz w:val="20"/>
        </w:rPr>
        <w:t xml:space="preserve"> ;</w:t>
      </w:r>
    </w:p>
    <w:p w14:paraId="08ECECB9" w14:textId="77777777"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Laatstgenoemde vennootschap hierna te noemen: “de verzekeraar”.</w:t>
      </w:r>
    </w:p>
    <w:p w14:paraId="7E5BCC65" w14:textId="77777777" w:rsidR="004C4DF4" w:rsidRPr="004C4DF4" w:rsidRDefault="004C4DF4" w:rsidP="004C4DF4">
      <w:pPr>
        <w:pStyle w:val="Lijstalinea"/>
        <w:snapToGrid w:val="0"/>
        <w:spacing w:line="240" w:lineRule="atLeast"/>
        <w:ind w:left="360"/>
        <w:rPr>
          <w:rFonts w:ascii="Arial" w:hAnsi="Arial" w:cs="Arial"/>
          <w:sz w:val="20"/>
        </w:rPr>
      </w:pPr>
    </w:p>
    <w:p w14:paraId="17D3DF8C" w14:textId="77777777" w:rsidR="004C4DF4" w:rsidRPr="002F2DBD" w:rsidRDefault="004C4DF4" w:rsidP="004C4DF4">
      <w:pPr>
        <w:spacing w:line="240" w:lineRule="atLeast"/>
        <w:rPr>
          <w:rFonts w:ascii="Arial" w:hAnsi="Arial" w:cs="Arial"/>
          <w:color w:val="000000"/>
          <w:sz w:val="20"/>
        </w:rPr>
      </w:pPr>
    </w:p>
    <w:p w14:paraId="3633CA70" w14:textId="77777777"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Toelichting</w:t>
      </w:r>
    </w:p>
    <w:p w14:paraId="7BE9F69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59A5D8C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4A79D63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3F1B848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1DB7D748"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30CAAD63" w14:textId="77777777" w:rsidR="004C4DF4" w:rsidRPr="002F2DBD" w:rsidRDefault="004C4DF4" w:rsidP="004C4DF4">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2F70D8CD" w14:textId="4E11EC52" w:rsidR="004C4DF4" w:rsidRDefault="004C4DF4" w:rsidP="000711D7">
      <w:pPr>
        <w:pStyle w:val="Geenafstand"/>
        <w:rPr>
          <w:rFonts w:ascii="Arial" w:hAnsi="Arial" w:cs="Arial"/>
          <w:color w:val="FF0000"/>
          <w:sz w:val="20"/>
        </w:rPr>
      </w:pPr>
    </w:p>
    <w:p w14:paraId="579CB678" w14:textId="77777777" w:rsidR="00D7391F" w:rsidRPr="005950EA" w:rsidRDefault="00D7391F" w:rsidP="00D7391F">
      <w:pPr>
        <w:widowControl/>
        <w:rPr>
          <w:rFonts w:ascii="Arial" w:hAnsi="Arial"/>
          <w:kern w:val="28"/>
          <w:sz w:val="18"/>
          <w:lang w:eastAsia="en-US"/>
        </w:rPr>
      </w:pPr>
    </w:p>
    <w:p w14:paraId="4FDE2C36" w14:textId="77777777" w:rsidR="00D7391F" w:rsidRPr="005950EA" w:rsidRDefault="00D7391F" w:rsidP="00D7391F">
      <w:pPr>
        <w:widowControl/>
        <w:spacing w:line="280" w:lineRule="atLeast"/>
        <w:rPr>
          <w:rFonts w:ascii="Arial" w:hAnsi="Arial"/>
          <w:b/>
          <w:kern w:val="28"/>
          <w:szCs w:val="24"/>
          <w:lang w:eastAsia="en-US"/>
        </w:rPr>
      </w:pPr>
    </w:p>
    <w:p w14:paraId="1D641240" w14:textId="77777777" w:rsidR="00D7391F" w:rsidRPr="002E7F50" w:rsidRDefault="00D7391F"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41FB9" w:rsidRPr="00F31DA8" w14:paraId="3E372190" w14:textId="77777777" w:rsidTr="00C83CFB">
        <w:trPr>
          <w:trHeight w:val="332"/>
        </w:trPr>
        <w:tc>
          <w:tcPr>
            <w:tcW w:w="5173" w:type="dxa"/>
            <w:vAlign w:val="bottom"/>
          </w:tcPr>
          <w:p w14:paraId="182E2B12" w14:textId="77777777" w:rsidR="00F41FB9" w:rsidRPr="00F31DA8" w:rsidRDefault="00F41FB9" w:rsidP="00C83CFB">
            <w:pPr>
              <w:pStyle w:val="kopje"/>
              <w:rPr>
                <w:rFonts w:cs="Arial"/>
                <w:b w:val="0"/>
                <w:bCs/>
                <w:sz w:val="16"/>
                <w:szCs w:val="16"/>
              </w:rPr>
            </w:pPr>
            <w:r w:rsidRPr="00F31DA8">
              <w:rPr>
                <w:rFonts w:cs="Arial"/>
                <w:sz w:val="16"/>
                <w:szCs w:val="16"/>
              </w:rPr>
              <w:t>Versiehistorie</w:t>
            </w:r>
          </w:p>
        </w:tc>
      </w:tr>
    </w:tbl>
    <w:p w14:paraId="640F6ADA" w14:textId="77777777" w:rsidR="00F41FB9" w:rsidRPr="00F31DA8" w:rsidRDefault="00F41FB9" w:rsidP="00F41FB9">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F41FB9" w:rsidRPr="00F31DA8" w14:paraId="6C3BC08F" w14:textId="77777777" w:rsidTr="00C83CFB">
        <w:trPr>
          <w:trHeight w:hRule="exact" w:val="281"/>
          <w:tblHeader/>
        </w:trPr>
        <w:tc>
          <w:tcPr>
            <w:tcW w:w="779" w:type="dxa"/>
            <w:vAlign w:val="bottom"/>
          </w:tcPr>
          <w:p w14:paraId="3E83095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40AD1EF"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6E248A8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AE41D11"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Opmerking</w:t>
            </w:r>
          </w:p>
        </w:tc>
      </w:tr>
      <w:tr w:rsidR="00F41FB9" w:rsidRPr="00F31DA8" w14:paraId="3C05C232" w14:textId="77777777" w:rsidTr="00C83CFB">
        <w:trPr>
          <w:trHeight w:hRule="exact" w:val="250"/>
          <w:tblHeader/>
        </w:trPr>
        <w:tc>
          <w:tcPr>
            <w:tcW w:w="779" w:type="dxa"/>
          </w:tcPr>
          <w:p w14:paraId="4B570E4F" w14:textId="246F6503" w:rsidR="00F41FB9" w:rsidRPr="00F31DA8" w:rsidRDefault="002B0788" w:rsidP="00C83CFB">
            <w:pPr>
              <w:pStyle w:val="tussenkopje"/>
              <w:spacing w:before="0"/>
              <w:rPr>
                <w:rFonts w:cs="Arial"/>
                <w:sz w:val="16"/>
                <w:szCs w:val="16"/>
                <w:lang w:val="nl-NL"/>
              </w:rPr>
            </w:pPr>
            <w:r>
              <w:rPr>
                <w:rFonts w:cs="Arial"/>
                <w:sz w:val="16"/>
                <w:szCs w:val="16"/>
                <w:lang w:val="nl-NL"/>
              </w:rPr>
              <w:t>1.0</w:t>
            </w:r>
          </w:p>
        </w:tc>
        <w:tc>
          <w:tcPr>
            <w:tcW w:w="1909" w:type="dxa"/>
          </w:tcPr>
          <w:p w14:paraId="65CCB6F4" w14:textId="4D006457" w:rsidR="00F41FB9" w:rsidRPr="00F31DA8" w:rsidRDefault="00461931" w:rsidP="00C83CFB">
            <w:pPr>
              <w:pStyle w:val="tussenkopje"/>
              <w:spacing w:before="0"/>
              <w:rPr>
                <w:rFonts w:cs="Arial"/>
                <w:sz w:val="16"/>
                <w:szCs w:val="16"/>
                <w:lang w:val="nl-NL"/>
              </w:rPr>
            </w:pPr>
            <w:r>
              <w:rPr>
                <w:rFonts w:cs="Arial"/>
                <w:sz w:val="16"/>
                <w:szCs w:val="16"/>
                <w:lang w:val="nl-NL"/>
              </w:rPr>
              <w:t>01</w:t>
            </w:r>
            <w:r w:rsidR="002B0788">
              <w:rPr>
                <w:rFonts w:cs="Arial"/>
                <w:sz w:val="16"/>
                <w:szCs w:val="16"/>
                <w:lang w:val="nl-NL"/>
              </w:rPr>
              <w:t>-0</w:t>
            </w:r>
            <w:r>
              <w:rPr>
                <w:rFonts w:cs="Arial"/>
                <w:sz w:val="16"/>
                <w:szCs w:val="16"/>
                <w:lang w:val="nl-NL"/>
              </w:rPr>
              <w:t>9</w:t>
            </w:r>
            <w:r w:rsidR="002B0788">
              <w:rPr>
                <w:rFonts w:cs="Arial"/>
                <w:sz w:val="16"/>
                <w:szCs w:val="16"/>
                <w:lang w:val="nl-NL"/>
              </w:rPr>
              <w:t>-2020</w:t>
            </w:r>
          </w:p>
        </w:tc>
        <w:tc>
          <w:tcPr>
            <w:tcW w:w="784" w:type="dxa"/>
          </w:tcPr>
          <w:p w14:paraId="799388B4"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LG/PPB</w:t>
            </w:r>
          </w:p>
        </w:tc>
        <w:tc>
          <w:tcPr>
            <w:tcW w:w="4678" w:type="dxa"/>
          </w:tcPr>
          <w:p w14:paraId="2BF047F8" w14:textId="070F9A0C" w:rsidR="00F41FB9" w:rsidRPr="00F31DA8" w:rsidRDefault="002B0788" w:rsidP="00C83CFB">
            <w:pPr>
              <w:pStyle w:val="tussenkopje"/>
              <w:spacing w:before="0"/>
              <w:rPr>
                <w:rFonts w:cs="Arial"/>
                <w:sz w:val="16"/>
                <w:szCs w:val="16"/>
                <w:lang w:val="nl-NL"/>
              </w:rPr>
            </w:pPr>
            <w:r>
              <w:rPr>
                <w:rFonts w:cs="Arial"/>
                <w:sz w:val="16"/>
                <w:szCs w:val="16"/>
                <w:lang w:val="nl-NL"/>
              </w:rPr>
              <w:t xml:space="preserve">Definitief model </w:t>
            </w:r>
            <w:proofErr w:type="spellStart"/>
            <w:r>
              <w:rPr>
                <w:rFonts w:cs="Arial"/>
                <w:sz w:val="16"/>
                <w:szCs w:val="16"/>
                <w:lang w:val="nl-NL"/>
              </w:rPr>
              <w:t>obv</w:t>
            </w:r>
            <w:proofErr w:type="spellEnd"/>
            <w:r>
              <w:rPr>
                <w:rFonts w:cs="Arial"/>
                <w:sz w:val="16"/>
                <w:szCs w:val="16"/>
                <w:lang w:val="nl-NL"/>
              </w:rPr>
              <w:t xml:space="preserve"> Model </w:t>
            </w:r>
            <w:proofErr w:type="spellStart"/>
            <w:r>
              <w:rPr>
                <w:rFonts w:cs="Arial"/>
                <w:sz w:val="16"/>
                <w:szCs w:val="16"/>
                <w:lang w:val="nl-NL"/>
              </w:rPr>
              <w:t>Argenta</w:t>
            </w:r>
            <w:proofErr w:type="spellEnd"/>
            <w:r>
              <w:rPr>
                <w:rFonts w:cs="Arial"/>
                <w:sz w:val="16"/>
                <w:szCs w:val="16"/>
                <w:lang w:val="nl-NL"/>
              </w:rPr>
              <w:t xml:space="preserve"> 5.3 / KIK model juni 2020</w:t>
            </w:r>
          </w:p>
        </w:tc>
      </w:tr>
      <w:tr w:rsidR="007F26B6" w:rsidRPr="00F31DA8" w14:paraId="43E65A7C" w14:textId="77777777" w:rsidTr="00C83CFB">
        <w:trPr>
          <w:trHeight w:hRule="exact" w:val="250"/>
          <w:tblHeader/>
        </w:trPr>
        <w:tc>
          <w:tcPr>
            <w:tcW w:w="779" w:type="dxa"/>
          </w:tcPr>
          <w:p w14:paraId="4962A1CA" w14:textId="162C591A" w:rsidR="007F26B6" w:rsidRDefault="007F26B6" w:rsidP="00C83CFB">
            <w:pPr>
              <w:pStyle w:val="tussenkopje"/>
              <w:spacing w:before="0"/>
              <w:rPr>
                <w:rFonts w:cs="Arial"/>
                <w:sz w:val="16"/>
                <w:szCs w:val="16"/>
                <w:lang w:val="nl-NL"/>
              </w:rPr>
            </w:pPr>
            <w:r>
              <w:rPr>
                <w:rFonts w:cs="Arial"/>
                <w:sz w:val="16"/>
                <w:szCs w:val="16"/>
                <w:lang w:val="nl-NL"/>
              </w:rPr>
              <w:t>2.0</w:t>
            </w:r>
          </w:p>
        </w:tc>
        <w:tc>
          <w:tcPr>
            <w:tcW w:w="1909" w:type="dxa"/>
          </w:tcPr>
          <w:p w14:paraId="67E593FA" w14:textId="745127EC" w:rsidR="007F26B6" w:rsidRDefault="00E67397" w:rsidP="00C83CFB">
            <w:pPr>
              <w:pStyle w:val="tussenkopje"/>
              <w:spacing w:before="0"/>
              <w:rPr>
                <w:rFonts w:cs="Arial"/>
                <w:sz w:val="16"/>
                <w:szCs w:val="16"/>
                <w:lang w:val="nl-NL"/>
              </w:rPr>
            </w:pPr>
            <w:r>
              <w:rPr>
                <w:rFonts w:cs="Arial"/>
                <w:sz w:val="16"/>
                <w:szCs w:val="16"/>
                <w:lang w:val="nl-NL"/>
              </w:rPr>
              <w:t>09</w:t>
            </w:r>
            <w:r w:rsidR="007F26B6">
              <w:rPr>
                <w:rFonts w:cs="Arial"/>
                <w:sz w:val="16"/>
                <w:szCs w:val="16"/>
                <w:lang w:val="nl-NL"/>
              </w:rPr>
              <w:t>-0</w:t>
            </w:r>
            <w:r>
              <w:rPr>
                <w:rFonts w:cs="Arial"/>
                <w:sz w:val="16"/>
                <w:szCs w:val="16"/>
                <w:lang w:val="nl-NL"/>
              </w:rPr>
              <w:t>4</w:t>
            </w:r>
            <w:r w:rsidR="007F26B6">
              <w:rPr>
                <w:rFonts w:cs="Arial"/>
                <w:sz w:val="16"/>
                <w:szCs w:val="16"/>
                <w:lang w:val="nl-NL"/>
              </w:rPr>
              <w:t>-2021</w:t>
            </w:r>
          </w:p>
        </w:tc>
        <w:tc>
          <w:tcPr>
            <w:tcW w:w="784" w:type="dxa"/>
          </w:tcPr>
          <w:p w14:paraId="6D6AD69A" w14:textId="547160D9" w:rsidR="007F26B6" w:rsidRPr="00F31DA8" w:rsidRDefault="007F26B6" w:rsidP="00C83CFB">
            <w:pPr>
              <w:pStyle w:val="tussenkopje"/>
              <w:spacing w:before="0"/>
              <w:rPr>
                <w:rFonts w:cs="Arial"/>
                <w:sz w:val="16"/>
                <w:szCs w:val="16"/>
                <w:lang w:val="nl-NL"/>
              </w:rPr>
            </w:pPr>
            <w:r>
              <w:rPr>
                <w:rFonts w:cs="Arial"/>
                <w:sz w:val="16"/>
                <w:szCs w:val="16"/>
                <w:lang w:val="nl-NL"/>
              </w:rPr>
              <w:t>LG/PPB</w:t>
            </w:r>
          </w:p>
        </w:tc>
        <w:tc>
          <w:tcPr>
            <w:tcW w:w="4678" w:type="dxa"/>
          </w:tcPr>
          <w:p w14:paraId="36B7CAA8" w14:textId="01EB5A4A" w:rsidR="007F26B6" w:rsidRDefault="00DA318E" w:rsidP="00C83CFB">
            <w:pPr>
              <w:pStyle w:val="tussenkopje"/>
              <w:spacing w:before="0"/>
              <w:rPr>
                <w:rFonts w:cs="Arial"/>
                <w:sz w:val="16"/>
                <w:szCs w:val="16"/>
                <w:lang w:val="nl-NL"/>
              </w:rPr>
            </w:pPr>
            <w:r>
              <w:rPr>
                <w:rFonts w:cs="Arial"/>
                <w:sz w:val="16"/>
                <w:szCs w:val="16"/>
                <w:lang w:val="nl-NL"/>
              </w:rPr>
              <w:t>Nieuwe versie</w:t>
            </w:r>
            <w:r w:rsidR="00584445">
              <w:rPr>
                <w:rFonts w:cs="Arial"/>
                <w:sz w:val="16"/>
                <w:szCs w:val="16"/>
                <w:lang w:val="nl-NL"/>
              </w:rPr>
              <w:t xml:space="preserve"> </w:t>
            </w:r>
            <w:proofErr w:type="spellStart"/>
            <w:r w:rsidR="00584445">
              <w:rPr>
                <w:rFonts w:cs="Arial"/>
                <w:sz w:val="16"/>
                <w:szCs w:val="16"/>
                <w:lang w:val="nl-NL"/>
              </w:rPr>
              <w:t>nav</w:t>
            </w:r>
            <w:proofErr w:type="spellEnd"/>
            <w:r w:rsidR="00584445">
              <w:rPr>
                <w:rFonts w:cs="Arial"/>
                <w:sz w:val="16"/>
                <w:szCs w:val="16"/>
                <w:lang w:val="nl-NL"/>
              </w:rPr>
              <w:t xml:space="preserve"> gewijzigde h</w:t>
            </w:r>
            <w:r>
              <w:rPr>
                <w:rFonts w:cs="Arial"/>
                <w:sz w:val="16"/>
                <w:szCs w:val="16"/>
                <w:lang w:val="nl-NL"/>
              </w:rPr>
              <w:t>ypotheekstelling</w:t>
            </w:r>
          </w:p>
        </w:tc>
      </w:tr>
      <w:tr w:rsidR="003B2339" w:rsidRPr="00F31DA8" w14:paraId="732BF324" w14:textId="77777777" w:rsidTr="00C83CFB">
        <w:trPr>
          <w:trHeight w:hRule="exact" w:val="250"/>
          <w:tblHeader/>
        </w:trPr>
        <w:tc>
          <w:tcPr>
            <w:tcW w:w="779" w:type="dxa"/>
          </w:tcPr>
          <w:p w14:paraId="023AF36F" w14:textId="68757C32" w:rsidR="003B2339" w:rsidRDefault="001C0A29" w:rsidP="00C83CFB">
            <w:pPr>
              <w:pStyle w:val="tussenkopje"/>
              <w:spacing w:before="0"/>
              <w:rPr>
                <w:rFonts w:cs="Arial"/>
                <w:sz w:val="16"/>
                <w:szCs w:val="16"/>
                <w:lang w:val="nl-NL"/>
              </w:rPr>
            </w:pPr>
            <w:r>
              <w:rPr>
                <w:rFonts w:cs="Arial"/>
                <w:sz w:val="16"/>
                <w:szCs w:val="16"/>
                <w:lang w:val="nl-NL"/>
              </w:rPr>
              <w:t>3.0</w:t>
            </w:r>
          </w:p>
        </w:tc>
        <w:tc>
          <w:tcPr>
            <w:tcW w:w="1909" w:type="dxa"/>
          </w:tcPr>
          <w:p w14:paraId="2A998DBE" w14:textId="34923636" w:rsidR="003B2339" w:rsidDel="00E67397" w:rsidRDefault="003B2339" w:rsidP="00C83CFB">
            <w:pPr>
              <w:pStyle w:val="tussenkopje"/>
              <w:spacing w:before="0"/>
              <w:rPr>
                <w:rFonts w:cs="Arial"/>
                <w:sz w:val="16"/>
                <w:szCs w:val="16"/>
                <w:lang w:val="nl-NL"/>
              </w:rPr>
            </w:pPr>
            <w:r>
              <w:rPr>
                <w:rFonts w:cs="Arial"/>
                <w:sz w:val="16"/>
                <w:szCs w:val="16"/>
                <w:lang w:val="nl-NL"/>
              </w:rPr>
              <w:t>24-04-2023</w:t>
            </w:r>
          </w:p>
        </w:tc>
        <w:tc>
          <w:tcPr>
            <w:tcW w:w="784" w:type="dxa"/>
          </w:tcPr>
          <w:p w14:paraId="5FDF7024" w14:textId="09951A00" w:rsidR="003B2339" w:rsidRDefault="003B2339" w:rsidP="00C83CFB">
            <w:pPr>
              <w:pStyle w:val="tussenkopje"/>
              <w:spacing w:before="0"/>
              <w:rPr>
                <w:rFonts w:cs="Arial"/>
                <w:sz w:val="16"/>
                <w:szCs w:val="16"/>
                <w:lang w:val="nl-NL"/>
              </w:rPr>
            </w:pPr>
            <w:r>
              <w:rPr>
                <w:rFonts w:cs="Arial"/>
                <w:sz w:val="16"/>
                <w:szCs w:val="16"/>
                <w:lang w:val="nl-NL"/>
              </w:rPr>
              <w:t>ODR/DPI</w:t>
            </w:r>
          </w:p>
        </w:tc>
        <w:tc>
          <w:tcPr>
            <w:tcW w:w="4678" w:type="dxa"/>
          </w:tcPr>
          <w:p w14:paraId="19DDF5D0" w14:textId="79CC6060" w:rsidR="003B2339" w:rsidRDefault="003B2339" w:rsidP="00C83CFB">
            <w:pPr>
              <w:pStyle w:val="tussenkopje"/>
              <w:spacing w:before="0"/>
              <w:rPr>
                <w:rFonts w:cs="Arial"/>
                <w:sz w:val="16"/>
                <w:szCs w:val="16"/>
                <w:lang w:val="nl-NL"/>
              </w:rPr>
            </w:pPr>
            <w:r>
              <w:rPr>
                <w:rFonts w:cs="Arial"/>
                <w:sz w:val="16"/>
                <w:szCs w:val="16"/>
                <w:lang w:val="nl-NL"/>
              </w:rPr>
              <w:t>Aanpassing adres in woonplaatskeuze</w:t>
            </w:r>
          </w:p>
        </w:tc>
      </w:tr>
      <w:tr w:rsidR="00486BE0" w:rsidRPr="00F31DA8" w14:paraId="65A03C9F" w14:textId="77777777" w:rsidTr="00C83CFB">
        <w:trPr>
          <w:trHeight w:hRule="exact" w:val="250"/>
          <w:tblHeader/>
          <w:ins w:id="4" w:author="Schootbrugge, Jean-Michel van de" w:date="2023-09-21T09:23:00Z"/>
        </w:trPr>
        <w:tc>
          <w:tcPr>
            <w:tcW w:w="779" w:type="dxa"/>
          </w:tcPr>
          <w:p w14:paraId="14FFB96A" w14:textId="3865F5DA" w:rsidR="00486BE0" w:rsidRDefault="00486BE0" w:rsidP="00C83CFB">
            <w:pPr>
              <w:pStyle w:val="tussenkopje"/>
              <w:spacing w:before="0"/>
              <w:rPr>
                <w:ins w:id="5" w:author="Schootbrugge, Jean-Michel van de" w:date="2023-09-21T09:23:00Z"/>
                <w:rFonts w:cs="Arial"/>
                <w:sz w:val="16"/>
                <w:szCs w:val="16"/>
                <w:lang w:val="nl-NL"/>
              </w:rPr>
            </w:pPr>
            <w:ins w:id="6" w:author="Schootbrugge, Jean-Michel van de" w:date="2023-09-21T09:23:00Z">
              <w:r>
                <w:rPr>
                  <w:rFonts w:cs="Arial"/>
                  <w:sz w:val="16"/>
                  <w:szCs w:val="16"/>
                  <w:lang w:val="nl-NL"/>
                </w:rPr>
                <w:t>3.0</w:t>
              </w:r>
            </w:ins>
          </w:p>
        </w:tc>
        <w:tc>
          <w:tcPr>
            <w:tcW w:w="1909" w:type="dxa"/>
          </w:tcPr>
          <w:p w14:paraId="3178C2E4" w14:textId="2CA8BE2E" w:rsidR="00486BE0" w:rsidRDefault="00DE0DC5" w:rsidP="00C83CFB">
            <w:pPr>
              <w:pStyle w:val="tussenkopje"/>
              <w:spacing w:before="0"/>
              <w:rPr>
                <w:ins w:id="7" w:author="Schootbrugge, Jean-Michel van de" w:date="2023-09-21T09:23:00Z"/>
                <w:rFonts w:cs="Arial"/>
                <w:sz w:val="16"/>
                <w:szCs w:val="16"/>
                <w:lang w:val="nl-NL"/>
              </w:rPr>
            </w:pPr>
            <w:ins w:id="8" w:author="Schootbrugge, Jean-Michel van de" w:date="2023-09-21T09:23:00Z">
              <w:r>
                <w:rPr>
                  <w:rFonts w:cs="Arial"/>
                  <w:sz w:val="16"/>
                  <w:szCs w:val="16"/>
                  <w:lang w:val="nl-NL"/>
                </w:rPr>
                <w:t>21-09-202</w:t>
              </w:r>
            </w:ins>
            <w:ins w:id="9" w:author="Schootbrugge, Jean-Michel van de" w:date="2023-09-21T09:24:00Z">
              <w:r>
                <w:rPr>
                  <w:rFonts w:cs="Arial"/>
                  <w:sz w:val="16"/>
                  <w:szCs w:val="16"/>
                  <w:lang w:val="nl-NL"/>
                </w:rPr>
                <w:t>3</w:t>
              </w:r>
            </w:ins>
          </w:p>
        </w:tc>
        <w:tc>
          <w:tcPr>
            <w:tcW w:w="784" w:type="dxa"/>
          </w:tcPr>
          <w:p w14:paraId="00D98531" w14:textId="4353EF21" w:rsidR="00486BE0" w:rsidRDefault="00DE0DC5" w:rsidP="00C83CFB">
            <w:pPr>
              <w:pStyle w:val="tussenkopje"/>
              <w:spacing w:before="0"/>
              <w:rPr>
                <w:ins w:id="10" w:author="Schootbrugge, Jean-Michel van de" w:date="2023-09-21T09:23:00Z"/>
                <w:rFonts w:cs="Arial"/>
                <w:sz w:val="16"/>
                <w:szCs w:val="16"/>
                <w:lang w:val="nl-NL"/>
              </w:rPr>
            </w:pPr>
            <w:ins w:id="11" w:author="Schootbrugge, Jean-Michel van de" w:date="2023-09-21T09:24:00Z">
              <w:r>
                <w:rPr>
                  <w:rFonts w:cs="Arial"/>
                  <w:sz w:val="16"/>
                  <w:szCs w:val="16"/>
                  <w:lang w:val="nl-NL"/>
                </w:rPr>
                <w:t>ODR/DPI</w:t>
              </w:r>
            </w:ins>
          </w:p>
        </w:tc>
        <w:tc>
          <w:tcPr>
            <w:tcW w:w="4678" w:type="dxa"/>
          </w:tcPr>
          <w:p w14:paraId="33D74C8B" w14:textId="006CCE88" w:rsidR="00486BE0" w:rsidRDefault="00DE0DC5" w:rsidP="00C83CFB">
            <w:pPr>
              <w:pStyle w:val="tussenkopje"/>
              <w:spacing w:before="0"/>
              <w:rPr>
                <w:ins w:id="12" w:author="Schootbrugge, Jean-Michel van de" w:date="2023-09-21T09:23:00Z"/>
                <w:rFonts w:cs="Arial"/>
                <w:sz w:val="16"/>
                <w:szCs w:val="16"/>
                <w:lang w:val="nl-NL"/>
              </w:rPr>
            </w:pPr>
            <w:ins w:id="13" w:author="Schootbrugge, Jean-Michel van de" w:date="2023-09-21T09:24:00Z">
              <w:r>
                <w:rPr>
                  <w:rFonts w:cs="Arial"/>
                  <w:sz w:val="16"/>
                  <w:szCs w:val="16"/>
                  <w:lang w:val="nl-NL"/>
                </w:rPr>
                <w:t xml:space="preserve">Verwijzing naar juiste model </w:t>
              </w:r>
              <w:proofErr w:type="spellStart"/>
              <w:r>
                <w:rPr>
                  <w:rFonts w:cs="Arial"/>
                  <w:sz w:val="16"/>
                  <w:szCs w:val="16"/>
                  <w:lang w:val="nl-NL"/>
                </w:rPr>
                <w:t>Argenta</w:t>
              </w:r>
              <w:proofErr w:type="spellEnd"/>
              <w:r>
                <w:rPr>
                  <w:rFonts w:cs="Arial"/>
                  <w:sz w:val="16"/>
                  <w:szCs w:val="16"/>
                  <w:lang w:val="nl-NL"/>
                </w:rPr>
                <w:t xml:space="preserve"> 02 </w:t>
              </w:r>
              <w:proofErr w:type="spellStart"/>
              <w:r>
                <w:rPr>
                  <w:rFonts w:cs="Arial"/>
                  <w:sz w:val="16"/>
                  <w:szCs w:val="16"/>
                  <w:lang w:val="nl-NL"/>
                </w:rPr>
                <w:t>ipv</w:t>
              </w:r>
              <w:proofErr w:type="spellEnd"/>
              <w:r>
                <w:rPr>
                  <w:rFonts w:cs="Arial"/>
                  <w:sz w:val="16"/>
                  <w:szCs w:val="16"/>
                  <w:lang w:val="nl-NL"/>
                </w:rPr>
                <w:t xml:space="preserve"> 00</w:t>
              </w:r>
            </w:ins>
          </w:p>
        </w:tc>
      </w:tr>
    </w:tbl>
    <w:p w14:paraId="43F7CE7B" w14:textId="77777777" w:rsidR="00F41FB9" w:rsidRDefault="00F41FB9"/>
    <w:sectPr w:rsidR="00F41FB9" w:rsidSect="00C83CFB">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EB08" w14:textId="77777777" w:rsidR="00FF50DD" w:rsidRDefault="00FF50DD">
      <w:r>
        <w:separator/>
      </w:r>
    </w:p>
  </w:endnote>
  <w:endnote w:type="continuationSeparator" w:id="0">
    <w:p w14:paraId="596DBE02" w14:textId="77777777" w:rsidR="00FF50DD" w:rsidRDefault="00FF50DD">
      <w:r>
        <w:continuationSeparator/>
      </w:r>
    </w:p>
  </w:endnote>
  <w:endnote w:type="continuationNotice" w:id="1">
    <w:p w14:paraId="6361CCCD" w14:textId="77777777" w:rsidR="00FF50DD" w:rsidRDefault="00FF5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5584" w14:textId="77777777" w:rsidR="00C83CFB" w:rsidRDefault="00C83C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F80C" w14:textId="77777777" w:rsidR="00C83CFB" w:rsidRDefault="00C83C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2F18" w14:textId="77777777" w:rsidR="00C83CFB" w:rsidRDefault="00C83C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2F91" w14:textId="77777777" w:rsidR="00FF50DD" w:rsidRDefault="00FF50DD">
      <w:r>
        <w:separator/>
      </w:r>
    </w:p>
  </w:footnote>
  <w:footnote w:type="continuationSeparator" w:id="0">
    <w:p w14:paraId="2C4385FA" w14:textId="77777777" w:rsidR="00FF50DD" w:rsidRDefault="00FF50DD">
      <w:r>
        <w:continuationSeparator/>
      </w:r>
    </w:p>
  </w:footnote>
  <w:footnote w:type="continuationNotice" w:id="1">
    <w:p w14:paraId="46CCE13C" w14:textId="77777777" w:rsidR="00FF50DD" w:rsidRDefault="00FF50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4E8C" w14:textId="77777777" w:rsidR="00C83CFB" w:rsidRDefault="00C83C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706B" w14:textId="77777777" w:rsidR="00C83CFB" w:rsidRDefault="00C83C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E4EC" w14:textId="77777777" w:rsidR="00C83CFB" w:rsidRDefault="00C83C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DE6C8C"/>
    <w:multiLevelType w:val="hybridMultilevel"/>
    <w:tmpl w:val="0B3C594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56EA0"/>
    <w:multiLevelType w:val="hybridMultilevel"/>
    <w:tmpl w:val="DA38547A"/>
    <w:lvl w:ilvl="0" w:tplc="4104A440">
      <w:start w:val="1"/>
      <w:numFmt w:val="lowerLetter"/>
      <w:lvlText w:val="%1)"/>
      <w:lvlJc w:val="left"/>
      <w:pPr>
        <w:tabs>
          <w:tab w:val="num" w:pos="1212"/>
        </w:tabs>
        <w:ind w:left="1212" w:hanging="360"/>
      </w:pPr>
      <w:rPr>
        <w:rFonts w:hint="default"/>
      </w:rPr>
    </w:lvl>
    <w:lvl w:ilvl="1" w:tplc="04130019" w:tentative="1">
      <w:start w:val="1"/>
      <w:numFmt w:val="lowerLetter"/>
      <w:lvlText w:val="%2."/>
      <w:lvlJc w:val="left"/>
      <w:pPr>
        <w:tabs>
          <w:tab w:val="num" w:pos="1932"/>
        </w:tabs>
        <w:ind w:left="1932" w:hanging="360"/>
      </w:pPr>
    </w:lvl>
    <w:lvl w:ilvl="2" w:tplc="0413001B" w:tentative="1">
      <w:start w:val="1"/>
      <w:numFmt w:val="lowerRoman"/>
      <w:lvlText w:val="%3."/>
      <w:lvlJc w:val="right"/>
      <w:pPr>
        <w:tabs>
          <w:tab w:val="num" w:pos="2652"/>
        </w:tabs>
        <w:ind w:left="2652" w:hanging="180"/>
      </w:pPr>
    </w:lvl>
    <w:lvl w:ilvl="3" w:tplc="0413000F" w:tentative="1">
      <w:start w:val="1"/>
      <w:numFmt w:val="decimal"/>
      <w:lvlText w:val="%4."/>
      <w:lvlJc w:val="left"/>
      <w:pPr>
        <w:tabs>
          <w:tab w:val="num" w:pos="3372"/>
        </w:tabs>
        <w:ind w:left="3372" w:hanging="360"/>
      </w:pPr>
    </w:lvl>
    <w:lvl w:ilvl="4" w:tplc="04130019" w:tentative="1">
      <w:start w:val="1"/>
      <w:numFmt w:val="lowerLetter"/>
      <w:lvlText w:val="%5."/>
      <w:lvlJc w:val="left"/>
      <w:pPr>
        <w:tabs>
          <w:tab w:val="num" w:pos="4092"/>
        </w:tabs>
        <w:ind w:left="4092" w:hanging="360"/>
      </w:pPr>
    </w:lvl>
    <w:lvl w:ilvl="5" w:tplc="0413001B" w:tentative="1">
      <w:start w:val="1"/>
      <w:numFmt w:val="lowerRoman"/>
      <w:lvlText w:val="%6."/>
      <w:lvlJc w:val="right"/>
      <w:pPr>
        <w:tabs>
          <w:tab w:val="num" w:pos="4812"/>
        </w:tabs>
        <w:ind w:left="4812" w:hanging="180"/>
      </w:pPr>
    </w:lvl>
    <w:lvl w:ilvl="6" w:tplc="0413000F" w:tentative="1">
      <w:start w:val="1"/>
      <w:numFmt w:val="decimal"/>
      <w:lvlText w:val="%7."/>
      <w:lvlJc w:val="left"/>
      <w:pPr>
        <w:tabs>
          <w:tab w:val="num" w:pos="5532"/>
        </w:tabs>
        <w:ind w:left="5532" w:hanging="360"/>
      </w:pPr>
    </w:lvl>
    <w:lvl w:ilvl="7" w:tplc="04130019" w:tentative="1">
      <w:start w:val="1"/>
      <w:numFmt w:val="lowerLetter"/>
      <w:lvlText w:val="%8."/>
      <w:lvlJc w:val="left"/>
      <w:pPr>
        <w:tabs>
          <w:tab w:val="num" w:pos="6252"/>
        </w:tabs>
        <w:ind w:left="6252" w:hanging="360"/>
      </w:pPr>
    </w:lvl>
    <w:lvl w:ilvl="8" w:tplc="0413001B" w:tentative="1">
      <w:start w:val="1"/>
      <w:numFmt w:val="lowerRoman"/>
      <w:lvlText w:val="%9."/>
      <w:lvlJc w:val="right"/>
      <w:pPr>
        <w:tabs>
          <w:tab w:val="num" w:pos="6972"/>
        </w:tabs>
        <w:ind w:left="6972" w:hanging="180"/>
      </w:pPr>
    </w:lvl>
  </w:abstractNum>
  <w:abstractNum w:abstractNumId="3"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15:restartNumberingAfterBreak="0">
    <w:nsid w:val="45EC3739"/>
    <w:multiLevelType w:val="hybridMultilevel"/>
    <w:tmpl w:val="51A0E95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5376DE"/>
    <w:multiLevelType w:val="hybridMultilevel"/>
    <w:tmpl w:val="F942032C"/>
    <w:lvl w:ilvl="0" w:tplc="A8381766">
      <w:start w:val="2"/>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775416A5"/>
    <w:multiLevelType w:val="hybridMultilevel"/>
    <w:tmpl w:val="D7568CB4"/>
    <w:lvl w:ilvl="0" w:tplc="B4A0F3D4">
      <w:start w:val="1"/>
      <w:numFmt w:val="lowerLetter"/>
      <w:lvlText w:val="%1."/>
      <w:lvlJc w:val="left"/>
      <w:pPr>
        <w:ind w:left="1020" w:hanging="6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533339"/>
    <w:multiLevelType w:val="hybridMultilevel"/>
    <w:tmpl w:val="B1EC5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794615">
    <w:abstractNumId w:val="9"/>
  </w:num>
  <w:num w:numId="2" w16cid:durableId="1768502829">
    <w:abstractNumId w:val="0"/>
  </w:num>
  <w:num w:numId="3" w16cid:durableId="1651788181">
    <w:abstractNumId w:val="4"/>
  </w:num>
  <w:num w:numId="4" w16cid:durableId="918833199">
    <w:abstractNumId w:val="3"/>
  </w:num>
  <w:num w:numId="5" w16cid:durableId="524251708">
    <w:abstractNumId w:val="1"/>
  </w:num>
  <w:num w:numId="6" w16cid:durableId="310838952">
    <w:abstractNumId w:val="13"/>
  </w:num>
  <w:num w:numId="7" w16cid:durableId="865564606">
    <w:abstractNumId w:val="5"/>
  </w:num>
  <w:num w:numId="8" w16cid:durableId="351997220">
    <w:abstractNumId w:val="2"/>
  </w:num>
  <w:num w:numId="9" w16cid:durableId="1674843255">
    <w:abstractNumId w:val="14"/>
  </w:num>
  <w:num w:numId="10" w16cid:durableId="506284445">
    <w:abstractNumId w:val="10"/>
  </w:num>
  <w:num w:numId="11" w16cid:durableId="102648385">
    <w:abstractNumId w:val="7"/>
  </w:num>
  <w:num w:numId="12" w16cid:durableId="1619097815">
    <w:abstractNumId w:val="11"/>
  </w:num>
  <w:num w:numId="13" w16cid:durableId="1970355864">
    <w:abstractNumId w:val="12"/>
  </w:num>
  <w:num w:numId="14" w16cid:durableId="505100169">
    <w:abstractNumId w:val="6"/>
  </w:num>
  <w:num w:numId="15" w16cid:durableId="14165887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otbrugge, Jean-Michel van de">
    <w15:presenceInfo w15:providerId="AD" w15:userId="S::Jean-Michel.vandeSchootbrugge@kadaster.nl::c5d12ae5-a140-482f-a2e7-2152ef91105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FB9"/>
    <w:rsid w:val="00014CC4"/>
    <w:rsid w:val="00027B35"/>
    <w:rsid w:val="00044AEE"/>
    <w:rsid w:val="000711D7"/>
    <w:rsid w:val="00082A51"/>
    <w:rsid w:val="000831E4"/>
    <w:rsid w:val="000A1A36"/>
    <w:rsid w:val="000C24F9"/>
    <w:rsid w:val="000E40B7"/>
    <w:rsid w:val="000F2F91"/>
    <w:rsid w:val="00135089"/>
    <w:rsid w:val="001550DE"/>
    <w:rsid w:val="00170BA0"/>
    <w:rsid w:val="00173A09"/>
    <w:rsid w:val="001A7808"/>
    <w:rsid w:val="001C0A29"/>
    <w:rsid w:val="001D15CA"/>
    <w:rsid w:val="001E0FCC"/>
    <w:rsid w:val="00212F0B"/>
    <w:rsid w:val="00230E50"/>
    <w:rsid w:val="00265675"/>
    <w:rsid w:val="002968F9"/>
    <w:rsid w:val="002B0788"/>
    <w:rsid w:val="00346852"/>
    <w:rsid w:val="00391D94"/>
    <w:rsid w:val="003B2339"/>
    <w:rsid w:val="003C551B"/>
    <w:rsid w:val="003E3916"/>
    <w:rsid w:val="003F2788"/>
    <w:rsid w:val="003F63E0"/>
    <w:rsid w:val="00402ADC"/>
    <w:rsid w:val="004140A0"/>
    <w:rsid w:val="004143FC"/>
    <w:rsid w:val="00461931"/>
    <w:rsid w:val="00484240"/>
    <w:rsid w:val="00486301"/>
    <w:rsid w:val="00486BE0"/>
    <w:rsid w:val="004C4DF4"/>
    <w:rsid w:val="004E1E3F"/>
    <w:rsid w:val="004E5C73"/>
    <w:rsid w:val="004F7200"/>
    <w:rsid w:val="00512997"/>
    <w:rsid w:val="00522E2C"/>
    <w:rsid w:val="00545D0E"/>
    <w:rsid w:val="0057678E"/>
    <w:rsid w:val="005819A8"/>
    <w:rsid w:val="00584445"/>
    <w:rsid w:val="005A4B94"/>
    <w:rsid w:val="005B1A96"/>
    <w:rsid w:val="005B5DDE"/>
    <w:rsid w:val="005C0267"/>
    <w:rsid w:val="005F1B4F"/>
    <w:rsid w:val="00600031"/>
    <w:rsid w:val="00602551"/>
    <w:rsid w:val="00653AED"/>
    <w:rsid w:val="00671978"/>
    <w:rsid w:val="0069145E"/>
    <w:rsid w:val="006A3561"/>
    <w:rsid w:val="006B0108"/>
    <w:rsid w:val="006B0C10"/>
    <w:rsid w:val="006F4C23"/>
    <w:rsid w:val="0072134B"/>
    <w:rsid w:val="00753874"/>
    <w:rsid w:val="0079614B"/>
    <w:rsid w:val="007A39DF"/>
    <w:rsid w:val="007F26B6"/>
    <w:rsid w:val="00846BCF"/>
    <w:rsid w:val="008759A2"/>
    <w:rsid w:val="008A0F60"/>
    <w:rsid w:val="008A4E37"/>
    <w:rsid w:val="0090018C"/>
    <w:rsid w:val="0091059A"/>
    <w:rsid w:val="00944CD2"/>
    <w:rsid w:val="009755CF"/>
    <w:rsid w:val="00985E7B"/>
    <w:rsid w:val="00995953"/>
    <w:rsid w:val="009B3667"/>
    <w:rsid w:val="009D6AA5"/>
    <w:rsid w:val="00A166C8"/>
    <w:rsid w:val="00A4140A"/>
    <w:rsid w:val="00A545E8"/>
    <w:rsid w:val="00A72648"/>
    <w:rsid w:val="00A73B8D"/>
    <w:rsid w:val="00A8275B"/>
    <w:rsid w:val="00AB3A38"/>
    <w:rsid w:val="00B1531D"/>
    <w:rsid w:val="00B155D9"/>
    <w:rsid w:val="00B3033F"/>
    <w:rsid w:val="00B3070C"/>
    <w:rsid w:val="00B34329"/>
    <w:rsid w:val="00B37CE0"/>
    <w:rsid w:val="00B67E14"/>
    <w:rsid w:val="00BC529A"/>
    <w:rsid w:val="00BF20F5"/>
    <w:rsid w:val="00C12407"/>
    <w:rsid w:val="00C371EF"/>
    <w:rsid w:val="00C3727D"/>
    <w:rsid w:val="00C5450A"/>
    <w:rsid w:val="00C83CFB"/>
    <w:rsid w:val="00D1121E"/>
    <w:rsid w:val="00D11E3B"/>
    <w:rsid w:val="00D4602E"/>
    <w:rsid w:val="00D55CEA"/>
    <w:rsid w:val="00D675E9"/>
    <w:rsid w:val="00D7391F"/>
    <w:rsid w:val="00D73D26"/>
    <w:rsid w:val="00D92090"/>
    <w:rsid w:val="00D92AAE"/>
    <w:rsid w:val="00DA318E"/>
    <w:rsid w:val="00DC6766"/>
    <w:rsid w:val="00DE0DC5"/>
    <w:rsid w:val="00DE42D0"/>
    <w:rsid w:val="00E23DA6"/>
    <w:rsid w:val="00E33D5E"/>
    <w:rsid w:val="00E50F78"/>
    <w:rsid w:val="00E67397"/>
    <w:rsid w:val="00E87CE0"/>
    <w:rsid w:val="00EB0423"/>
    <w:rsid w:val="00EE100F"/>
    <w:rsid w:val="00F41FB9"/>
    <w:rsid w:val="00F420C9"/>
    <w:rsid w:val="00F438C7"/>
    <w:rsid w:val="00FB0F62"/>
    <w:rsid w:val="00FB78CA"/>
    <w:rsid w:val="00FC15B5"/>
    <w:rsid w:val="00FC75B6"/>
    <w:rsid w:val="00FF0EA7"/>
    <w:rsid w:val="00FF50DD"/>
    <w:rsid w:val="023104B2"/>
    <w:rsid w:val="036CBD9E"/>
    <w:rsid w:val="1295E4B3"/>
    <w:rsid w:val="1382AFE6"/>
    <w:rsid w:val="440A989B"/>
    <w:rsid w:val="50DABDAC"/>
    <w:rsid w:val="5EBBFA00"/>
    <w:rsid w:val="61891E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6461"/>
  <w15:chartTrackingRefBased/>
  <w15:docId w15:val="{BC0F03A0-C44A-44B7-A18E-84D1A3C2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059A"/>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F41FB9"/>
    <w:pPr>
      <w:tabs>
        <w:tab w:val="center" w:pos="4536"/>
        <w:tab w:val="right" w:pos="9072"/>
      </w:tabs>
    </w:pPr>
  </w:style>
  <w:style w:type="character" w:customStyle="1" w:styleId="KoptekstChar">
    <w:name w:val="Koptekst Char"/>
    <w:basedOn w:val="Standaardalinea-lettertype"/>
    <w:link w:val="Koptekst"/>
    <w:rsid w:val="00F41FB9"/>
    <w:rPr>
      <w:rFonts w:ascii="Courier New" w:eastAsia="Times New Roman" w:hAnsi="Courier New" w:cs="Times New Roman"/>
      <w:snapToGrid w:val="0"/>
      <w:sz w:val="24"/>
      <w:szCs w:val="20"/>
      <w:lang w:eastAsia="nl-NL"/>
    </w:rPr>
  </w:style>
  <w:style w:type="paragraph" w:styleId="Voettekst">
    <w:name w:val="footer"/>
    <w:basedOn w:val="Standaard"/>
    <w:link w:val="VoettekstChar"/>
    <w:rsid w:val="00F41FB9"/>
    <w:pPr>
      <w:tabs>
        <w:tab w:val="center" w:pos="4536"/>
        <w:tab w:val="right" w:pos="9072"/>
      </w:tabs>
    </w:pPr>
  </w:style>
  <w:style w:type="character" w:customStyle="1" w:styleId="VoettekstChar">
    <w:name w:val="Voettekst Char"/>
    <w:basedOn w:val="Standaardalinea-lettertype"/>
    <w:link w:val="Voettekst"/>
    <w:rsid w:val="00F41FB9"/>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F41FB9"/>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41FB9"/>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F41FB9"/>
    <w:pPr>
      <w:widowControl w:val="0"/>
      <w:spacing w:after="0" w:line="240" w:lineRule="auto"/>
    </w:pPr>
    <w:rPr>
      <w:rFonts w:ascii="Courier New" w:eastAsia="Times New Roman" w:hAnsi="Courier New" w:cs="Times New Roman"/>
      <w:snapToGrid w:val="0"/>
      <w:sz w:val="24"/>
      <w:szCs w:val="20"/>
      <w:lang w:eastAsia="nl-NL"/>
    </w:rPr>
  </w:style>
  <w:style w:type="character" w:styleId="Verwijzingopmerking">
    <w:name w:val="annotation reference"/>
    <w:basedOn w:val="Standaardalinea-lettertype"/>
    <w:uiPriority w:val="99"/>
    <w:semiHidden/>
    <w:unhideWhenUsed/>
    <w:rsid w:val="00F41FB9"/>
    <w:rPr>
      <w:sz w:val="16"/>
      <w:szCs w:val="16"/>
    </w:rPr>
  </w:style>
  <w:style w:type="paragraph" w:styleId="Tekstopmerking">
    <w:name w:val="annotation text"/>
    <w:basedOn w:val="Standaard"/>
    <w:link w:val="TekstopmerkingChar"/>
    <w:uiPriority w:val="99"/>
    <w:semiHidden/>
    <w:unhideWhenUsed/>
    <w:rsid w:val="00F41FB9"/>
    <w:pPr>
      <w:widowControl/>
    </w:pPr>
    <w:rPr>
      <w:rFonts w:ascii="Calibri" w:eastAsiaTheme="minorHAnsi" w:hAnsi="Calibri"/>
      <w:snapToGrid/>
      <w:sz w:val="20"/>
      <w:lang w:eastAsia="en-US"/>
    </w:rPr>
  </w:style>
  <w:style w:type="character" w:customStyle="1" w:styleId="TekstopmerkingChar">
    <w:name w:val="Tekst opmerking Char"/>
    <w:basedOn w:val="Standaardalinea-lettertype"/>
    <w:link w:val="Tekstopmerking"/>
    <w:uiPriority w:val="99"/>
    <w:semiHidden/>
    <w:rsid w:val="00F41FB9"/>
    <w:rPr>
      <w:rFonts w:ascii="Calibri" w:hAnsi="Calibri" w:cs="Times New Roman"/>
      <w:sz w:val="20"/>
      <w:szCs w:val="20"/>
    </w:rPr>
  </w:style>
  <w:style w:type="paragraph" w:styleId="Ballontekst">
    <w:name w:val="Balloon Text"/>
    <w:basedOn w:val="Standaard"/>
    <w:link w:val="BallontekstChar"/>
    <w:uiPriority w:val="99"/>
    <w:semiHidden/>
    <w:unhideWhenUsed/>
    <w:rsid w:val="00F41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1FB9"/>
    <w:rPr>
      <w:rFonts w:ascii="Segoe UI" w:eastAsia="Times New Roman" w:hAnsi="Segoe UI" w:cs="Segoe UI"/>
      <w:snapToGrid w:val="0"/>
      <w:sz w:val="18"/>
      <w:szCs w:val="18"/>
      <w:lang w:eastAsia="nl-NL"/>
    </w:rPr>
  </w:style>
  <w:style w:type="paragraph" w:styleId="Lijstalinea">
    <w:name w:val="List Paragraph"/>
    <w:basedOn w:val="Standaard"/>
    <w:uiPriority w:val="34"/>
    <w:qFormat/>
    <w:rsid w:val="00F41FB9"/>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5F1B4F"/>
    <w:pPr>
      <w:widowControl w:val="0"/>
    </w:pPr>
    <w:rPr>
      <w:rFonts w:ascii="Courier New" w:eastAsia="Times New Roman" w:hAnsi="Courier New"/>
      <w:b/>
      <w:bCs/>
      <w:snapToGrid w:val="0"/>
      <w:lang w:eastAsia="nl-NL"/>
    </w:rPr>
  </w:style>
  <w:style w:type="character" w:customStyle="1" w:styleId="OnderwerpvanopmerkingChar">
    <w:name w:val="Onderwerp van opmerking Char"/>
    <w:basedOn w:val="TekstopmerkingChar"/>
    <w:link w:val="Onderwerpvanopmerking"/>
    <w:uiPriority w:val="99"/>
    <w:semiHidden/>
    <w:rsid w:val="005F1B4F"/>
    <w:rPr>
      <w:rFonts w:ascii="Courier New" w:eastAsia="Times New Roman" w:hAnsi="Courier New" w:cs="Times New Roman"/>
      <w:b/>
      <w:bCs/>
      <w:snapToGrid w:val="0"/>
      <w:sz w:val="20"/>
      <w:szCs w:val="20"/>
      <w:lang w:eastAsia="nl-NL"/>
    </w:rPr>
  </w:style>
  <w:style w:type="paragraph" w:styleId="Revisie">
    <w:name w:val="Revision"/>
    <w:hidden/>
    <w:uiPriority w:val="99"/>
    <w:semiHidden/>
    <w:rsid w:val="00DC6766"/>
    <w:pPr>
      <w:spacing w:after="0" w:line="240" w:lineRule="auto"/>
    </w:pPr>
    <w:rPr>
      <w:rFonts w:ascii="Courier New" w:eastAsia="Times New Roman" w:hAnsi="Courier New" w:cs="Times New Roman"/>
      <w:snapToGrid w:val="0"/>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74417-DBD0-499B-B867-3D499953C484}">
  <ds:schemaRefs>
    <ds:schemaRef ds:uri="http://schemas.openxmlformats.org/officeDocument/2006/bibliography"/>
  </ds:schemaRefs>
</ds:datastoreItem>
</file>

<file path=customXml/itemProps2.xml><?xml version="1.0" encoding="utf-8"?>
<ds:datastoreItem xmlns:ds="http://schemas.openxmlformats.org/officeDocument/2006/customXml" ds:itemID="{B148F093-CF58-4D2A-A245-2934B6B45E25}">
  <ds:schemaRefs>
    <ds:schemaRef ds:uri="http://schemas.microsoft.com/sharepoint/v3/contenttype/forms"/>
  </ds:schemaRefs>
</ds:datastoreItem>
</file>

<file path=customXml/itemProps3.xml><?xml version="1.0" encoding="utf-8"?>
<ds:datastoreItem xmlns:ds="http://schemas.openxmlformats.org/officeDocument/2006/customXml" ds:itemID="{C07140BF-F54A-421A-AD71-0A49ABDFB9D4}">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4.xml><?xml version="1.0" encoding="utf-8"?>
<ds:datastoreItem xmlns:ds="http://schemas.openxmlformats.org/officeDocument/2006/customXml" ds:itemID="{337D0143-F8B3-4F41-A4B2-44884DC4F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1394</Words>
  <Characters>7673</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dcterms:created xsi:type="dcterms:W3CDTF">2023-10-02T08:16:00Z</dcterms:created>
  <dcterms:modified xsi:type="dcterms:W3CDTF">2023-10-02T08:16:00Z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Order">
    <vt:r8>35216000</vt:r8>
  </property>
</Properties>
</file>