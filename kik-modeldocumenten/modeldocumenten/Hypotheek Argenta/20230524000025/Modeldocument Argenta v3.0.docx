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5A35C" w14:textId="3FFB21B0" w:rsidR="00F41FB9" w:rsidRPr="000D7B52" w:rsidRDefault="00F41FB9" w:rsidP="00F41FB9">
      <w:pPr>
        <w:ind w:right="96"/>
        <w:rPr>
          <w:rFonts w:ascii="Arial" w:hAnsi="Arial" w:cs="Arial"/>
          <w:color w:val="000000"/>
          <w:sz w:val="20"/>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Pr>
          <w:rFonts w:ascii="Arial" w:hAnsi="Arial" w:cs="Arial"/>
          <w:color w:val="000000"/>
          <w:sz w:val="22"/>
          <w:szCs w:val="22"/>
        </w:rPr>
        <w:t>(o.b.v.</w:t>
      </w:r>
      <w:r w:rsidR="00846BCF">
        <w:rPr>
          <w:rFonts w:ascii="Arial" w:hAnsi="Arial" w:cs="Arial"/>
          <w:color w:val="000000"/>
          <w:sz w:val="22"/>
          <w:szCs w:val="22"/>
        </w:rPr>
        <w:t xml:space="preserve"> HYQUAR00 M</w:t>
      </w:r>
      <w:r>
        <w:rPr>
          <w:rFonts w:ascii="Arial" w:hAnsi="Arial" w:cs="Arial"/>
          <w:color w:val="000000"/>
          <w:sz w:val="22"/>
          <w:szCs w:val="22"/>
        </w:rPr>
        <w:t xml:space="preserve">odel </w:t>
      </w:r>
      <w:proofErr w:type="spellStart"/>
      <w:r w:rsidR="005B5DDE">
        <w:rPr>
          <w:rFonts w:ascii="Arial" w:hAnsi="Arial" w:cs="Arial"/>
          <w:color w:val="000000"/>
          <w:sz w:val="22"/>
          <w:szCs w:val="22"/>
        </w:rPr>
        <w:t>Argenta</w:t>
      </w:r>
      <w:proofErr w:type="spellEnd"/>
      <w:r w:rsidR="00846BCF">
        <w:rPr>
          <w:rFonts w:ascii="Arial" w:hAnsi="Arial" w:cs="Arial"/>
          <w:color w:val="000000"/>
          <w:sz w:val="22"/>
          <w:szCs w:val="22"/>
        </w:rPr>
        <w:t xml:space="preserve"> 5.3</w:t>
      </w:r>
      <w:r w:rsidR="00E33D5E">
        <w:rPr>
          <w:rFonts w:ascii="Arial" w:hAnsi="Arial" w:cs="Arial"/>
          <w:color w:val="000000"/>
          <w:sz w:val="22"/>
          <w:szCs w:val="22"/>
        </w:rPr>
        <w:t xml:space="preserve"> </w:t>
      </w:r>
      <w:r w:rsidR="00545D0E">
        <w:rPr>
          <w:rFonts w:ascii="Arial" w:hAnsi="Arial" w:cs="Arial"/>
          <w:color w:val="000000"/>
          <w:sz w:val="22"/>
          <w:szCs w:val="22"/>
        </w:rPr>
        <w:t>)</w:t>
      </w:r>
    </w:p>
    <w:p w14:paraId="4B8C2E24" w14:textId="77777777" w:rsidR="00D1121E" w:rsidRDefault="00D1121E" w:rsidP="00F41FB9">
      <w:pPr>
        <w:ind w:right="96"/>
        <w:rPr>
          <w:rFonts w:ascii="Arial" w:hAnsi="Arial" w:cs="Arial"/>
          <w:b/>
          <w:color w:val="000000"/>
          <w:sz w:val="20"/>
          <w:u w:val="single"/>
        </w:rPr>
      </w:pPr>
    </w:p>
    <w:p w14:paraId="1708C1FD" w14:textId="3049D4E4" w:rsidR="00F41FB9" w:rsidRPr="000D0BA0" w:rsidRDefault="00F41FB9" w:rsidP="00F41FB9">
      <w:pPr>
        <w:ind w:right="96"/>
        <w:rPr>
          <w:rFonts w:ascii="Arial" w:hAnsi="Arial" w:cs="Arial"/>
          <w:b/>
          <w:color w:val="000000"/>
          <w:sz w:val="20"/>
          <w:u w:val="single"/>
        </w:rPr>
      </w:pPr>
      <w:r w:rsidRPr="000D0BA0">
        <w:rPr>
          <w:rFonts w:ascii="Arial" w:hAnsi="Arial" w:cs="Arial"/>
          <w:b/>
          <w:color w:val="000000"/>
          <w:sz w:val="20"/>
          <w:u w:val="single"/>
        </w:rPr>
        <w:t xml:space="preserve">Versie </w:t>
      </w:r>
      <w:ins w:id="0" w:author="Groot, Karina de" w:date="2023-05-24T09:30:00Z">
        <w:r w:rsidR="009B3667">
          <w:rPr>
            <w:rFonts w:ascii="Arial" w:hAnsi="Arial" w:cs="Arial"/>
            <w:b/>
            <w:color w:val="000000"/>
            <w:sz w:val="20"/>
            <w:u w:val="single"/>
          </w:rPr>
          <w:t>3.0</w:t>
        </w:r>
      </w:ins>
      <w:del w:id="1" w:author="Groot, Karina de" w:date="2023-05-24T09:30:00Z">
        <w:r w:rsidR="004140A0" w:rsidDel="009B3667">
          <w:rPr>
            <w:rFonts w:ascii="Arial" w:hAnsi="Arial" w:cs="Arial"/>
            <w:b/>
            <w:color w:val="000000"/>
            <w:sz w:val="20"/>
            <w:u w:val="single"/>
          </w:rPr>
          <w:delText>2</w:delText>
        </w:r>
        <w:r w:rsidR="00E33D5E" w:rsidDel="009B3667">
          <w:rPr>
            <w:rFonts w:ascii="Arial" w:hAnsi="Arial" w:cs="Arial"/>
            <w:b/>
            <w:color w:val="000000"/>
            <w:sz w:val="20"/>
            <w:u w:val="single"/>
          </w:rPr>
          <w:delText>.</w:delText>
        </w:r>
      </w:del>
      <w:ins w:id="2" w:author="Schootbrugge, Jean-Michel van de" w:date="2023-04-24T15:30:00Z">
        <w:del w:id="3" w:author="Groot, Karina de" w:date="2023-05-24T09:30:00Z">
          <w:r w:rsidR="00653AED" w:rsidDel="009B3667">
            <w:rPr>
              <w:rFonts w:ascii="Arial" w:hAnsi="Arial" w:cs="Arial"/>
              <w:b/>
              <w:color w:val="000000"/>
              <w:sz w:val="20"/>
              <w:u w:val="single"/>
            </w:rPr>
            <w:delText>1</w:delText>
          </w:r>
        </w:del>
      </w:ins>
      <w:del w:id="4" w:author="Schootbrugge, Jean-Michel van de" w:date="2023-04-24T15:27:00Z">
        <w:r w:rsidR="00E33D5E" w:rsidDel="00B3033F">
          <w:rPr>
            <w:rFonts w:ascii="Arial" w:hAnsi="Arial" w:cs="Arial"/>
            <w:b/>
            <w:color w:val="000000"/>
            <w:sz w:val="20"/>
            <w:u w:val="single"/>
          </w:rPr>
          <w:delText>0</w:delText>
        </w:r>
      </w:del>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del w:id="5" w:author="Schootbrugge, Jean-Michel van de" w:date="2021-04-09T13:46:00Z">
        <w:r w:rsidR="003E3916" w:rsidDel="00E67397">
          <w:rPr>
            <w:rFonts w:ascii="Arial" w:hAnsi="Arial" w:cs="Arial"/>
            <w:b/>
            <w:color w:val="000000"/>
            <w:sz w:val="20"/>
            <w:u w:val="single"/>
          </w:rPr>
          <w:delText>1</w:delText>
        </w:r>
      </w:del>
      <w:ins w:id="6" w:author="Schootbrugge, Jean-Michel van de" w:date="2023-04-24T15:30:00Z">
        <w:r w:rsidR="00653AED">
          <w:rPr>
            <w:rFonts w:ascii="Arial" w:hAnsi="Arial" w:cs="Arial"/>
            <w:b/>
            <w:color w:val="000000"/>
            <w:sz w:val="20"/>
            <w:u w:val="single"/>
          </w:rPr>
          <w:t>24</w:t>
        </w:r>
      </w:ins>
      <w:del w:id="7" w:author="Schootbrugge, Jean-Michel van de" w:date="2021-04-09T13:46:00Z">
        <w:r w:rsidR="003E3916" w:rsidDel="00E67397">
          <w:rPr>
            <w:rFonts w:ascii="Arial" w:hAnsi="Arial" w:cs="Arial"/>
            <w:b/>
            <w:color w:val="000000"/>
            <w:sz w:val="20"/>
            <w:u w:val="single"/>
          </w:rPr>
          <w:delText>2</w:delText>
        </w:r>
      </w:del>
      <w:r>
        <w:rPr>
          <w:rFonts w:ascii="Arial" w:hAnsi="Arial" w:cs="Arial"/>
          <w:b/>
          <w:color w:val="000000"/>
          <w:sz w:val="20"/>
          <w:u w:val="single"/>
        </w:rPr>
        <w:t>-0</w:t>
      </w:r>
      <w:ins w:id="8" w:author="Schootbrugge, Jean-Michel van de" w:date="2021-04-09T13:46:00Z">
        <w:r w:rsidR="00E67397">
          <w:rPr>
            <w:rFonts w:ascii="Arial" w:hAnsi="Arial" w:cs="Arial"/>
            <w:b/>
            <w:color w:val="000000"/>
            <w:sz w:val="20"/>
            <w:u w:val="single"/>
          </w:rPr>
          <w:t>4</w:t>
        </w:r>
      </w:ins>
      <w:del w:id="9" w:author="Schootbrugge, Jean-Michel van de" w:date="2021-04-09T13:46:00Z">
        <w:r w:rsidR="00B37CE0" w:rsidDel="00E67397">
          <w:rPr>
            <w:rFonts w:ascii="Arial" w:hAnsi="Arial" w:cs="Arial"/>
            <w:b/>
            <w:color w:val="000000"/>
            <w:sz w:val="20"/>
            <w:u w:val="single"/>
          </w:rPr>
          <w:delText>3</w:delText>
        </w:r>
      </w:del>
      <w:r>
        <w:rPr>
          <w:rFonts w:ascii="Arial" w:hAnsi="Arial" w:cs="Arial"/>
          <w:b/>
          <w:color w:val="000000"/>
          <w:sz w:val="20"/>
          <w:u w:val="single"/>
        </w:rPr>
        <w:t>-202</w:t>
      </w:r>
      <w:ins w:id="10" w:author="Schootbrugge, Jean-Michel van de" w:date="2023-04-24T15:30:00Z">
        <w:r w:rsidR="00653AED">
          <w:rPr>
            <w:rFonts w:ascii="Arial" w:hAnsi="Arial" w:cs="Arial"/>
            <w:b/>
            <w:color w:val="000000"/>
            <w:sz w:val="20"/>
            <w:u w:val="single"/>
          </w:rPr>
          <w:t>3</w:t>
        </w:r>
      </w:ins>
      <w:del w:id="11" w:author="Schootbrugge, Jean-Michel van de" w:date="2023-04-24T15:30:00Z">
        <w:r w:rsidR="007F26B6" w:rsidDel="00653AED">
          <w:rPr>
            <w:rFonts w:ascii="Arial" w:hAnsi="Arial" w:cs="Arial"/>
            <w:b/>
            <w:color w:val="000000"/>
            <w:sz w:val="20"/>
            <w:u w:val="single"/>
          </w:rPr>
          <w:delText>1</w:delText>
        </w:r>
      </w:del>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4606B7EA" w14:textId="77777777" w:rsidR="00F41FB9" w:rsidRDefault="00F41FB9" w:rsidP="00F41FB9">
      <w:pPr>
        <w:tabs>
          <w:tab w:val="left" w:pos="-1440"/>
          <w:tab w:val="left" w:pos="-720"/>
        </w:tabs>
        <w:suppressAutoHyphens/>
        <w:ind w:right="96"/>
        <w:rPr>
          <w:rFonts w:ascii="Arial" w:hAnsi="Arial" w:cs="Arial"/>
          <w:color w:val="000000"/>
          <w:sz w:val="20"/>
        </w:rPr>
      </w:pPr>
    </w:p>
    <w:p w14:paraId="0ACA5DE8" w14:textId="77777777" w:rsidR="00F41FB9" w:rsidRPr="002E7F50" w:rsidRDefault="00F41FB9" w:rsidP="00F41FB9">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0815537" w14:textId="77777777" w:rsidR="00F41FB9" w:rsidRPr="002E7F50" w:rsidRDefault="00F41FB9" w:rsidP="00F41FB9">
      <w:pPr>
        <w:tabs>
          <w:tab w:val="left" w:pos="-1440"/>
          <w:tab w:val="left" w:pos="-720"/>
        </w:tabs>
        <w:suppressAutoHyphens/>
        <w:rPr>
          <w:rFonts w:ascii="Arial" w:hAnsi="Arial" w:cs="Arial"/>
          <w:color w:val="800080"/>
          <w:sz w:val="20"/>
        </w:rPr>
      </w:pPr>
    </w:p>
    <w:p w14:paraId="4CAEE0D8" w14:textId="77777777" w:rsidR="00F41FB9" w:rsidRPr="002E7F50" w:rsidRDefault="00F41FB9" w:rsidP="00F41FB9">
      <w:pPr>
        <w:tabs>
          <w:tab w:val="left" w:pos="-1440"/>
          <w:tab w:val="left" w:pos="-720"/>
        </w:tabs>
        <w:suppressAutoHyphens/>
        <w:rPr>
          <w:rFonts w:ascii="Arial" w:hAnsi="Arial" w:cs="Arial"/>
          <w:color w:val="800080"/>
          <w:sz w:val="20"/>
        </w:rPr>
      </w:pPr>
    </w:p>
    <w:p w14:paraId="6BF48B58" w14:textId="77777777" w:rsidR="00F41FB9" w:rsidRDefault="00F41FB9" w:rsidP="00F41FB9">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1F9296BF" w14:textId="77777777" w:rsidR="00F41FB9" w:rsidRPr="002E7F50" w:rsidRDefault="00F41FB9" w:rsidP="00F41FB9">
      <w:pPr>
        <w:tabs>
          <w:tab w:val="left" w:pos="-1440"/>
          <w:tab w:val="left" w:pos="-720"/>
        </w:tabs>
        <w:suppressAutoHyphens/>
        <w:jc w:val="center"/>
        <w:rPr>
          <w:rFonts w:ascii="Arial" w:hAnsi="Arial" w:cs="Arial"/>
          <w:sz w:val="20"/>
        </w:rPr>
      </w:pPr>
    </w:p>
    <w:p w14:paraId="55ADE6E4" w14:textId="77777777" w:rsidR="00F41FB9" w:rsidRPr="002E7F50" w:rsidRDefault="00F41FB9" w:rsidP="00F41FB9">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57EE2E80" w14:textId="77777777" w:rsidR="006A3561" w:rsidRDefault="006A3561" w:rsidP="006A3561">
      <w:pPr>
        <w:tabs>
          <w:tab w:val="left" w:pos="-1440"/>
          <w:tab w:val="left" w:pos="-720"/>
        </w:tabs>
        <w:suppressAutoHyphens/>
        <w:spacing w:line="240" w:lineRule="atLeast"/>
        <w:rPr>
          <w:rFonts w:ascii="Arial" w:hAnsi="Arial" w:cs="Arial"/>
          <w:color w:val="800080"/>
          <w:sz w:val="20"/>
        </w:rPr>
      </w:pPr>
      <w:r>
        <w:rPr>
          <w:rFonts w:ascii="Arial" w:hAnsi="Arial" w:cs="Arial"/>
          <w:color w:val="FF0000"/>
          <w:sz w:val="20"/>
        </w:rPr>
        <w:t>1.</w:t>
      </w:r>
      <w:r>
        <w:rPr>
          <w:rFonts w:ascii="Arial" w:hAnsi="Arial" w:cs="Arial"/>
          <w:sz w:val="20"/>
        </w:rPr>
        <w:t xml:space="preserve">  </w:t>
      </w:r>
      <w:r>
        <w:rPr>
          <w:rFonts w:ascii="Arial" w:hAnsi="Arial" w:cs="Arial"/>
          <w:bCs/>
          <w:color w:val="800080"/>
          <w:sz w:val="20"/>
          <w:highlight w:val="yellow"/>
        </w:rPr>
        <w:t>TEKSTBLOK GEVOLMACHTIGDE</w:t>
      </w:r>
      <w:r>
        <w:rPr>
          <w:rFonts w:ascii="Arial" w:hAnsi="Arial" w:cs="Arial"/>
          <w:bCs/>
          <w:color w:val="800080"/>
          <w:sz w:val="20"/>
        </w:rPr>
        <w:t>:</w:t>
      </w:r>
    </w:p>
    <w:p w14:paraId="677AC036" w14:textId="77777777" w:rsidR="006A3561" w:rsidRDefault="006A3561" w:rsidP="006A3561">
      <w:pPr>
        <w:spacing w:line="240" w:lineRule="atLeast"/>
        <w:ind w:left="748" w:hanging="448"/>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w:t>
      </w:r>
      <w:proofErr w:type="spellEnd"/>
      <w:r>
        <w:rPr>
          <w:rFonts w:ascii="Arial" w:hAnsi="Arial" w:cs="Arial"/>
          <w:color w:val="339966"/>
          <w:sz w:val="20"/>
          <w:highlight w:val="yellow"/>
        </w:rPr>
        <w:t xml:space="preserve"> PARTIJ NATUU</w:t>
      </w:r>
      <w:r w:rsidRPr="004C4DF4">
        <w:rPr>
          <w:rFonts w:ascii="Arial" w:hAnsi="Arial" w:cs="Arial"/>
          <w:color w:val="339966"/>
          <w:sz w:val="20"/>
          <w:highlight w:val="yellow"/>
        </w:rPr>
        <w:t>RLIJK</w:t>
      </w:r>
      <w:r>
        <w:rPr>
          <w:rFonts w:ascii="Arial" w:hAnsi="Arial" w:cs="Arial"/>
          <w:color w:val="339966"/>
          <w:sz w:val="20"/>
          <w:highlight w:val="yellow"/>
        </w:rPr>
        <w:t xml:space="preserve"> PERSOON/TEKSTBLOK PARTIJ NIET NATUURLIJK PERSOON</w:t>
      </w:r>
      <w:r>
        <w:rPr>
          <w:rFonts w:ascii="Arial" w:hAnsi="Arial" w:cs="Arial"/>
          <w:color w:val="FF0000"/>
          <w:sz w:val="20"/>
        </w:rPr>
        <w:t>;</w:t>
      </w:r>
    </w:p>
    <w:p w14:paraId="6B2CBE0B" w14:textId="63950CBC" w:rsidR="006A3561" w:rsidRDefault="000F2F91" w:rsidP="000A1A36">
      <w:pPr>
        <w:spacing w:line="240" w:lineRule="atLeast"/>
        <w:ind w:left="284"/>
        <w:rPr>
          <w:rFonts w:ascii="Arial" w:hAnsi="Arial" w:cs="Arial"/>
          <w:color w:val="FF0000"/>
          <w:sz w:val="20"/>
        </w:rPr>
      </w:pPr>
      <w:r w:rsidRPr="000A1A36">
        <w:rPr>
          <w:rFonts w:ascii="Arial" w:hAnsi="Arial" w:cs="Arial"/>
          <w:color w:val="FF0000"/>
          <w:kern w:val="28"/>
          <w:sz w:val="20"/>
          <w:lang w:eastAsia="en-US"/>
        </w:rPr>
        <w:t>hierna</w:t>
      </w:r>
      <w:r w:rsidRPr="005950EA">
        <w:rPr>
          <w:rFonts w:ascii="Arial" w:hAnsi="Arial" w:cs="Arial"/>
          <w:color w:val="FF0000"/>
          <w:kern w:val="28"/>
          <w:sz w:val="20"/>
          <w:lang w:eastAsia="en-US"/>
        </w:rPr>
        <w:t xml:space="preserve"> </w:t>
      </w:r>
      <w:r w:rsidRPr="004F7200">
        <w:rPr>
          <w:rFonts w:ascii="Arial" w:hAnsi="Arial" w:cs="Arial"/>
          <w:color w:val="800080"/>
          <w:kern w:val="28"/>
          <w:sz w:val="20"/>
          <w:lang w:eastAsia="en-US"/>
        </w:rPr>
        <w:t>(z</w:t>
      </w:r>
      <w:r w:rsidRPr="005950EA">
        <w:rPr>
          <w:rFonts w:ascii="Arial" w:hAnsi="Arial" w:cs="Arial"/>
          <w:color w:val="800080"/>
          <w:kern w:val="28"/>
          <w:sz w:val="20"/>
          <w:lang w:eastAsia="en-US"/>
        </w:rPr>
        <w:t xml:space="preserve">owel </w:t>
      </w:r>
      <w:r>
        <w:rPr>
          <w:rFonts w:ascii="Arial" w:hAnsi="Arial" w:cs="Arial"/>
          <w:color w:val="800080"/>
          <w:kern w:val="28"/>
          <w:sz w:val="20"/>
          <w:lang w:eastAsia="en-US"/>
        </w:rPr>
        <w:t>gezamenlijk</w:t>
      </w:r>
      <w:r w:rsidRPr="005950EA">
        <w:rPr>
          <w:rFonts w:ascii="Arial" w:hAnsi="Arial" w:cs="Arial"/>
          <w:color w:val="800080"/>
          <w:kern w:val="28"/>
          <w:sz w:val="20"/>
          <w:lang w:eastAsia="en-US"/>
        </w:rPr>
        <w:t xml:space="preserve"> als </w:t>
      </w:r>
      <w:r w:rsidRPr="004F7200">
        <w:rPr>
          <w:rFonts w:ascii="Arial" w:hAnsi="Arial" w:cs="Arial"/>
          <w:color w:val="800080"/>
          <w:kern w:val="28"/>
          <w:sz w:val="20"/>
          <w:lang w:eastAsia="en-US"/>
        </w:rPr>
        <w:t>ieder afz</w:t>
      </w:r>
      <w:r w:rsidRPr="005950EA">
        <w:rPr>
          <w:rFonts w:ascii="Arial" w:hAnsi="Arial" w:cs="Arial"/>
          <w:color w:val="800080"/>
          <w:kern w:val="28"/>
          <w:sz w:val="20"/>
          <w:lang w:eastAsia="en-US"/>
        </w:rPr>
        <w:t>onder</w:t>
      </w:r>
      <w:r w:rsidRPr="00E8157A">
        <w:rPr>
          <w:rFonts w:ascii="Arial" w:hAnsi="Arial" w:cs="Arial"/>
          <w:color w:val="800080"/>
          <w:kern w:val="28"/>
          <w:sz w:val="20"/>
          <w:lang w:eastAsia="en-US"/>
        </w:rPr>
        <w:t>lijk</w:t>
      </w:r>
      <w:r>
        <w:rPr>
          <w:rFonts w:ascii="Arial" w:hAnsi="Arial" w:cs="Arial"/>
          <w:color w:val="800080"/>
          <w:kern w:val="28"/>
          <w:sz w:val="20"/>
          <w:lang w:eastAsia="en-US"/>
        </w:rPr>
        <w:t>)</w:t>
      </w:r>
      <w:r w:rsidRPr="005950EA">
        <w:rPr>
          <w:rFonts w:ascii="Arial" w:hAnsi="Arial" w:cs="Arial"/>
          <w:color w:val="339966"/>
          <w:kern w:val="28"/>
          <w:sz w:val="20"/>
          <w:lang w:eastAsia="en-US"/>
        </w:rPr>
        <w:t xml:space="preserve"> </w:t>
      </w:r>
      <w:r w:rsidRPr="000A1A36">
        <w:rPr>
          <w:rFonts w:ascii="Arial" w:hAnsi="Arial" w:cs="Arial"/>
          <w:color w:val="FF0000"/>
          <w:kern w:val="28"/>
          <w:sz w:val="20"/>
          <w:lang w:eastAsia="en-US"/>
        </w:rPr>
        <w:t>te noemen: “de geldnemer” of</w:t>
      </w:r>
      <w:r w:rsidR="00FC15B5" w:rsidRPr="000A1A36">
        <w:rPr>
          <w:rFonts w:ascii="Arial" w:hAnsi="Arial" w:cs="Arial"/>
          <w:color w:val="FF0000"/>
          <w:kern w:val="28"/>
          <w:sz w:val="20"/>
          <w:lang w:eastAsia="en-US"/>
        </w:rPr>
        <w:t xml:space="preserve"> </w:t>
      </w:r>
      <w:r w:rsidRPr="000A1A36">
        <w:rPr>
          <w:rFonts w:ascii="Arial" w:hAnsi="Arial" w:cs="Arial"/>
          <w:color w:val="FF0000"/>
          <w:kern w:val="28"/>
          <w:sz w:val="20"/>
          <w:lang w:eastAsia="en-US"/>
        </w:rPr>
        <w:t>“schuldenaar”</w:t>
      </w:r>
      <w:r w:rsidR="006A3561" w:rsidRPr="00FC15B5">
        <w:rPr>
          <w:rFonts w:ascii="Arial" w:hAnsi="Arial" w:cs="Arial"/>
          <w:color w:val="FF0000"/>
          <w:sz w:val="20"/>
        </w:rPr>
        <w:t xml:space="preserve">; </w:t>
      </w:r>
    </w:p>
    <w:p w14:paraId="2E839173" w14:textId="36014571" w:rsidR="006A3561" w:rsidRDefault="006A3561" w:rsidP="006A3561">
      <w:pPr>
        <w:tabs>
          <w:tab w:val="left" w:pos="-1440"/>
          <w:tab w:val="left" w:pos="-720"/>
        </w:tabs>
        <w:suppressAutoHyphens/>
        <w:spacing w:line="240" w:lineRule="atLeast"/>
        <w:ind w:left="284" w:hanging="284"/>
        <w:rPr>
          <w:rFonts w:ascii="Arial" w:hAnsi="Arial" w:cs="Arial"/>
          <w:bCs/>
          <w:color w:val="FF0000"/>
          <w:sz w:val="20"/>
        </w:rPr>
      </w:pPr>
      <w:r>
        <w:rPr>
          <w:rFonts w:ascii="Arial" w:hAnsi="Arial" w:cs="Arial"/>
          <w:color w:val="FF0000"/>
          <w:sz w:val="20"/>
        </w:rPr>
        <w:t>2.</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086FC08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FF0000"/>
          <w:sz w:val="20"/>
          <w:highlight w:val="yellow"/>
        </w:rPr>
        <w:t>TEKSTBLOK</w:t>
      </w:r>
      <w:proofErr w:type="spellEnd"/>
      <w:r>
        <w:rPr>
          <w:rFonts w:ascii="Arial" w:hAnsi="Arial" w:cs="Arial"/>
          <w:color w:val="FF0000"/>
          <w:sz w:val="20"/>
          <w:highlight w:val="yellow"/>
        </w:rPr>
        <w:t xml:space="preserve"> RECHTSPERSOON</w:t>
      </w:r>
      <w:r>
        <w:rPr>
          <w:rFonts w:ascii="Arial" w:hAnsi="Arial" w:cs="Arial"/>
          <w:color w:val="FF0000"/>
          <w:sz w:val="20"/>
        </w:rPr>
        <w:t xml:space="preserve"> </w:t>
      </w:r>
      <w:r w:rsidRPr="003E3A35">
        <w:rPr>
          <w:rFonts w:ascii="Arial" w:hAnsi="Arial" w:cs="Arial"/>
          <w:color w:val="800080"/>
          <w:sz w:val="20"/>
        </w:rPr>
        <w:t>(correspondentieadres voor alle</w:t>
      </w:r>
    </w:p>
    <w:p w14:paraId="42397CB1"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3E3A35">
        <w:rPr>
          <w:rFonts w:ascii="Arial" w:hAnsi="Arial" w:cs="Arial"/>
          <w:color w:val="800080"/>
          <w:sz w:val="20"/>
        </w:rPr>
        <w:t xml:space="preserve">aangelegenheden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32716BFE"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4448B302" w14:textId="69D1DC83" w:rsid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3E3A35">
        <w:rPr>
          <w:rFonts w:ascii="Arial" w:hAnsi="Arial" w:cs="Arial"/>
          <w:color w:val="FF0000"/>
          <w:sz w:val="20"/>
        </w:rPr>
        <w:t>;</w:t>
      </w:r>
    </w:p>
    <w:p w14:paraId="33056CFA" w14:textId="2FEA6692" w:rsidR="006A3561" w:rsidRP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Pr>
          <w:rFonts w:ascii="Arial" w:hAnsi="Arial" w:cs="Arial"/>
          <w:color w:val="FF0000"/>
          <w:sz w:val="20"/>
        </w:rPr>
        <w:t>hierna te noemen: “de geldverstrekker”</w:t>
      </w:r>
      <w:r w:rsidR="00B3070C" w:rsidRPr="00B3070C">
        <w:rPr>
          <w:rFonts w:ascii="Arial" w:hAnsi="Arial" w:cs="Arial"/>
          <w:color w:val="800080"/>
          <w:sz w:val="20"/>
        </w:rPr>
        <w:t>;</w:t>
      </w:r>
    </w:p>
    <w:p w14:paraId="3408355C"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b.</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2D70EF">
        <w:rPr>
          <w:rFonts w:ascii="Arial" w:hAnsi="Arial" w:cs="Arial"/>
          <w:color w:val="800080"/>
          <w:sz w:val="20"/>
          <w:highlight w:val="yellow"/>
        </w:rPr>
        <w:t xml:space="preserve"> TEKSTBLOK RECHTSPERSOON</w:t>
      </w:r>
      <w:r>
        <w:rPr>
          <w:rFonts w:ascii="Arial" w:hAnsi="Arial" w:cs="Arial"/>
          <w:color w:val="800080"/>
          <w:sz w:val="20"/>
        </w:rPr>
        <w:t xml:space="preserve"> </w:t>
      </w:r>
      <w:r w:rsidRPr="003E3A35">
        <w:rPr>
          <w:rFonts w:ascii="Arial" w:hAnsi="Arial" w:cs="Arial"/>
          <w:color w:val="800080"/>
          <w:sz w:val="20"/>
        </w:rPr>
        <w:t>(correspondentieadres voor alle</w:t>
      </w:r>
    </w:p>
    <w:p w14:paraId="39F3D7E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0B1F41">
        <w:rPr>
          <w:rFonts w:ascii="Arial" w:hAnsi="Arial" w:cs="Arial"/>
          <w:color w:val="800080"/>
          <w:sz w:val="20"/>
        </w:rPr>
        <w:t>aangelegenheden</w:t>
      </w:r>
      <w:r w:rsidRPr="003E3A35">
        <w:rPr>
          <w:rFonts w:ascii="Arial" w:hAnsi="Arial" w:cs="Arial"/>
          <w:color w:val="800080"/>
          <w:sz w:val="20"/>
        </w:rPr>
        <w:t xml:space="preserve">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5AAE6559"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6F72FC84" w14:textId="3DAD1F0F" w:rsidR="006A3561" w:rsidRDefault="006A3561" w:rsidP="006A3561">
      <w:pPr>
        <w:tabs>
          <w:tab w:val="left" w:pos="-1440"/>
          <w:tab w:val="left" w:pos="-720"/>
        </w:tabs>
        <w:suppressAutoHyphens/>
        <w:spacing w:line="240" w:lineRule="atLeast"/>
        <w:ind w:left="284"/>
        <w:rPr>
          <w:rFonts w:ascii="Arial" w:hAnsi="Arial" w:cs="Arial"/>
          <w:color w:val="7030A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8B172F">
        <w:rPr>
          <w:rFonts w:ascii="Arial" w:hAnsi="Arial" w:cs="Arial"/>
          <w:color w:val="7030A0"/>
          <w:sz w:val="20"/>
        </w:rPr>
        <w:t>;</w:t>
      </w:r>
    </w:p>
    <w:p w14:paraId="358D6462" w14:textId="7DC931C6" w:rsidR="006A3561" w:rsidRPr="006A3561" w:rsidRDefault="005B1A96" w:rsidP="006A3561">
      <w:pPr>
        <w:tabs>
          <w:tab w:val="left" w:pos="-1440"/>
          <w:tab w:val="left" w:pos="-720"/>
        </w:tabs>
        <w:suppressAutoHyphens/>
        <w:spacing w:line="240" w:lineRule="atLeast"/>
        <w:ind w:left="284"/>
        <w:rPr>
          <w:rFonts w:ascii="Arial" w:hAnsi="Arial" w:cs="Arial"/>
          <w:color w:val="800080"/>
          <w:sz w:val="20"/>
        </w:rPr>
      </w:pPr>
      <w:r>
        <w:rPr>
          <w:rFonts w:ascii="Arial" w:hAnsi="Arial" w:cs="Arial"/>
          <w:color w:val="800080"/>
          <w:sz w:val="20"/>
        </w:rPr>
        <w:t>l</w:t>
      </w:r>
      <w:r w:rsidR="006A3561" w:rsidRPr="00391D94">
        <w:rPr>
          <w:rFonts w:ascii="Arial" w:hAnsi="Arial" w:cs="Arial"/>
          <w:color w:val="800080"/>
          <w:sz w:val="20"/>
        </w:rPr>
        <w:t>aatstgenoemde</w:t>
      </w:r>
      <w:r w:rsidR="006A3561" w:rsidRPr="006A3561">
        <w:rPr>
          <w:rFonts w:ascii="Arial" w:hAnsi="Arial" w:cs="Arial"/>
          <w:color w:val="800080"/>
          <w:sz w:val="20"/>
        </w:rPr>
        <w:t xml:space="preserve"> </w:t>
      </w:r>
      <w:r w:rsidR="006A3561" w:rsidRPr="002968F9">
        <w:rPr>
          <w:rFonts w:ascii="Arial" w:hAnsi="Arial" w:cs="Arial"/>
          <w:color w:val="800080"/>
          <w:sz w:val="20"/>
        </w:rPr>
        <w:t>vennootschap</w:t>
      </w:r>
      <w:r w:rsidR="006A3561" w:rsidRPr="006A3561">
        <w:rPr>
          <w:rFonts w:ascii="Arial" w:hAnsi="Arial" w:cs="Arial"/>
          <w:color w:val="800080"/>
          <w:sz w:val="20"/>
        </w:rPr>
        <w:t xml:space="preserve"> hierna te noemen: “de verzekeraar”</w:t>
      </w:r>
      <w:r w:rsidR="006A3561" w:rsidRPr="00B3070C">
        <w:rPr>
          <w:rFonts w:ascii="Arial" w:hAnsi="Arial" w:cs="Arial"/>
          <w:color w:val="FF0000"/>
          <w:sz w:val="20"/>
        </w:rPr>
        <w:t>.</w:t>
      </w:r>
    </w:p>
    <w:p w14:paraId="6E756DD7" w14:textId="7C783D47" w:rsidR="006A3561" w:rsidRPr="006A3561" w:rsidRDefault="006A3561" w:rsidP="006A3561">
      <w:pPr>
        <w:rPr>
          <w:rFonts w:ascii="Arial" w:hAnsi="Arial" w:cs="Arial"/>
          <w:color w:val="FF0000"/>
          <w:sz w:val="20"/>
        </w:rPr>
      </w:pPr>
      <w:r w:rsidRPr="006A3561">
        <w:rPr>
          <w:rFonts w:ascii="Arial" w:hAnsi="Arial" w:cs="Arial"/>
          <w:color w:val="FF0000"/>
          <w:sz w:val="20"/>
        </w:rPr>
        <w:t xml:space="preserve">Van het bestaan van de </w:t>
      </w:r>
      <w:r w:rsidRPr="005B1A96">
        <w:rPr>
          <w:rFonts w:ascii="Arial" w:hAnsi="Arial" w:cs="Arial"/>
          <w:color w:val="800080"/>
          <w:sz w:val="20"/>
        </w:rPr>
        <w:t xml:space="preserve">mondelinge </w:t>
      </w:r>
      <w:r w:rsidRPr="006A3561">
        <w:rPr>
          <w:rFonts w:ascii="Arial" w:hAnsi="Arial" w:cs="Arial"/>
          <w:color w:val="FF0000"/>
          <w:sz w:val="20"/>
        </w:rPr>
        <w:t xml:space="preserve">volmacht </w:t>
      </w:r>
      <w:r w:rsidR="001E0FCC">
        <w:rPr>
          <w:rFonts w:ascii="Arial" w:hAnsi="Arial" w:cs="Arial"/>
          <w:color w:val="FF0000"/>
          <w:sz w:val="20"/>
        </w:rPr>
        <w:t>aan de comparant</w:t>
      </w:r>
      <w:r w:rsidR="007A39DF" w:rsidRPr="005B1A96">
        <w:rPr>
          <w:rFonts w:ascii="Arial" w:hAnsi="Arial" w:cs="Arial"/>
          <w:color w:val="800080"/>
          <w:sz w:val="20"/>
        </w:rPr>
        <w:t>en</w:t>
      </w:r>
      <w:r w:rsidR="007A39DF">
        <w:rPr>
          <w:rFonts w:ascii="Arial" w:hAnsi="Arial" w:cs="Arial"/>
          <w:color w:val="FF0000"/>
          <w:sz w:val="20"/>
        </w:rPr>
        <w:t xml:space="preserve"> onder 2. genoemd </w:t>
      </w:r>
      <w:r w:rsidRPr="006A3561">
        <w:rPr>
          <w:rFonts w:ascii="Arial" w:hAnsi="Arial" w:cs="Arial"/>
          <w:color w:val="FF0000"/>
          <w:sz w:val="20"/>
        </w:rPr>
        <w:t>is mij, notaris, genoegzaam gebleken.</w:t>
      </w:r>
    </w:p>
    <w:p w14:paraId="2A03BA28"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De verschenen personen verklaarden:</w:t>
      </w:r>
    </w:p>
    <w:p w14:paraId="6C095D7B" w14:textId="31D72FB2" w:rsidR="006A3561" w:rsidRPr="006A3561" w:rsidRDefault="006A3561" w:rsidP="006A3561">
      <w:pPr>
        <w:rPr>
          <w:rFonts w:ascii="Arial" w:hAnsi="Arial" w:cs="Arial"/>
          <w:color w:val="FF0000"/>
          <w:sz w:val="20"/>
        </w:rPr>
      </w:pPr>
      <w:r w:rsidRPr="006A3561">
        <w:rPr>
          <w:rFonts w:ascii="Arial" w:hAnsi="Arial"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6A3561">
        <w:rPr>
          <w:rFonts w:ascii="Arial" w:hAnsi="Arial" w:cs="Arial"/>
          <w:color w:val="FF0000"/>
          <w:sz w:val="20"/>
        </w:rPr>
        <w:t>; deze som hierna te noemen: "de hoofdsom".</w:t>
      </w:r>
    </w:p>
    <w:p w14:paraId="3E54266E"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p w14:paraId="598FD705" w14:textId="5F49BF2C" w:rsidR="0091059A" w:rsidRPr="004C4DF4" w:rsidRDefault="004C4DF4" w:rsidP="0091059A">
      <w:pPr>
        <w:ind w:left="1440" w:hanging="1440"/>
        <w:rPr>
          <w:rFonts w:ascii="Arial" w:hAnsi="Arial" w:cs="Arial"/>
          <w:b/>
          <w:bCs/>
          <w:color w:val="FF0000"/>
          <w:sz w:val="20"/>
        </w:rPr>
      </w:pPr>
      <w:r w:rsidRPr="004C4DF4">
        <w:rPr>
          <w:rFonts w:ascii="Arial" w:hAnsi="Arial" w:cs="Arial"/>
          <w:b/>
          <w:bCs/>
          <w:color w:val="FF0000"/>
          <w:sz w:val="20"/>
        </w:rPr>
        <w:t>A.</w:t>
      </w:r>
      <w:r w:rsidR="00E50F78">
        <w:rPr>
          <w:rFonts w:ascii="Arial" w:hAnsi="Arial" w:cs="Arial"/>
          <w:b/>
          <w:bCs/>
          <w:color w:val="FF0000"/>
          <w:sz w:val="20"/>
        </w:rPr>
        <w:t>1</w:t>
      </w:r>
      <w:r w:rsidRPr="004C4DF4">
        <w:rPr>
          <w:rFonts w:ascii="Arial" w:hAnsi="Arial" w:cs="Arial"/>
          <w:b/>
          <w:bCs/>
          <w:color w:val="FF0000"/>
          <w:sz w:val="20"/>
        </w:rPr>
        <w:t>. Hypotheekstelling</w:t>
      </w:r>
    </w:p>
    <w:p w14:paraId="7E38C24A" w14:textId="77777777" w:rsidR="0091059A" w:rsidRPr="0091059A" w:rsidRDefault="0091059A" w:rsidP="0091059A">
      <w:pPr>
        <w:rPr>
          <w:rFonts w:ascii="Arial" w:hAnsi="Arial" w:cs="Arial"/>
          <w:color w:val="FF0000"/>
          <w:sz w:val="20"/>
        </w:rPr>
      </w:pPr>
      <w:r w:rsidRPr="0091059A">
        <w:rPr>
          <w:rFonts w:ascii="Arial" w:hAnsi="Arial" w:cs="Arial"/>
          <w:color w:val="FF0000"/>
          <w:sz w:val="20"/>
        </w:rPr>
        <w:t>Ter uitvoering van het bedongen hypotheekrecht verklaarde de geldnemer tot meerdere zekerheid voor de betaling van:</w:t>
      </w:r>
    </w:p>
    <w:p w14:paraId="62828B2A" w14:textId="77777777" w:rsidR="0091059A" w:rsidRPr="0091059A" w:rsidRDefault="0091059A" w:rsidP="00512997">
      <w:pPr>
        <w:pStyle w:val="Lijstalinea"/>
        <w:numPr>
          <w:ilvl w:val="0"/>
          <w:numId w:val="7"/>
        </w:numPr>
        <w:ind w:left="426" w:hanging="426"/>
        <w:rPr>
          <w:rFonts w:ascii="Arial" w:hAnsi="Arial" w:cs="Arial"/>
          <w:color w:val="FF0000"/>
          <w:sz w:val="20"/>
        </w:rPr>
      </w:pPr>
      <w:r w:rsidRPr="0091059A">
        <w:rPr>
          <w:rFonts w:ascii="Arial" w:hAnsi="Arial" w:cs="Arial"/>
          <w:color w:val="FF0000"/>
          <w:sz w:val="20"/>
        </w:rPr>
        <w:t xml:space="preserve">de hoofdsom; </w:t>
      </w:r>
    </w:p>
    <w:p w14:paraId="49024172" w14:textId="6BEA7B18" w:rsidR="00512997" w:rsidRDefault="009D6AA5" w:rsidP="00512997">
      <w:pPr>
        <w:pStyle w:val="Lijstalinea"/>
        <w:numPr>
          <w:ilvl w:val="0"/>
          <w:numId w:val="7"/>
        </w:numPr>
        <w:ind w:left="426" w:hanging="426"/>
        <w:rPr>
          <w:rFonts w:ascii="Arial" w:hAnsi="Arial" w:cs="Arial"/>
          <w:color w:val="FF0000"/>
          <w:sz w:val="20"/>
        </w:rPr>
      </w:pPr>
      <w:r>
        <w:rPr>
          <w:rFonts w:ascii="Arial" w:hAnsi="Arial" w:cs="Arial"/>
          <w:color w:val="FF0000"/>
          <w:sz w:val="20"/>
        </w:rPr>
        <w:t>v</w:t>
      </w:r>
      <w:r w:rsidR="0091059A" w:rsidRPr="0091059A">
        <w:rPr>
          <w:rFonts w:ascii="Arial" w:hAnsi="Arial" w:cs="Arial"/>
          <w:color w:val="FF0000"/>
          <w:sz w:val="20"/>
        </w:rPr>
        <w:t xml:space="preserve">oorts al het overige geldverstrekker van geldnemer uit hoofde van de </w:t>
      </w:r>
      <w:r w:rsidR="004C4DF4">
        <w:rPr>
          <w:rFonts w:ascii="Arial" w:hAnsi="Arial" w:cs="Arial"/>
          <w:color w:val="FF0000"/>
          <w:sz w:val="20"/>
        </w:rPr>
        <w:t>geldlening</w:t>
      </w:r>
      <w:r w:rsidR="0091059A" w:rsidRPr="0091059A">
        <w:rPr>
          <w:rFonts w:ascii="Arial" w:hAnsi="Arial" w:cs="Arial"/>
          <w:color w:val="FF0000"/>
          <w:sz w:val="20"/>
        </w:rPr>
        <w:t xml:space="preserve">, zoals gedefinieerd in de </w:t>
      </w:r>
      <w:r w:rsidR="004C4DF4">
        <w:rPr>
          <w:rFonts w:ascii="Arial" w:hAnsi="Arial" w:cs="Arial"/>
          <w:color w:val="FF0000"/>
          <w:sz w:val="20"/>
        </w:rPr>
        <w:t xml:space="preserve">hierna te definiëren </w:t>
      </w:r>
      <w:r w:rsidR="0091059A" w:rsidRPr="0091059A">
        <w:rPr>
          <w:rFonts w:ascii="Arial" w:hAnsi="Arial" w:cs="Arial"/>
          <w:color w:val="FF0000"/>
          <w:sz w:val="20"/>
        </w:rPr>
        <w:t>algemene voorwaarden, te vorderen heeft of te enige</w:t>
      </w:r>
      <w:r w:rsidR="004E5C73">
        <w:rPr>
          <w:rFonts w:ascii="Arial" w:hAnsi="Arial" w:cs="Arial"/>
          <w:color w:val="FF0000"/>
          <w:sz w:val="20"/>
        </w:rPr>
        <w:t>r</w:t>
      </w:r>
      <w:r w:rsidR="0091059A" w:rsidRPr="0091059A">
        <w:rPr>
          <w:rFonts w:ascii="Arial" w:hAnsi="Arial"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w:t>
      </w:r>
    </w:p>
    <w:p w14:paraId="4521B4E1" w14:textId="3D7E4A3A" w:rsidR="0091059A" w:rsidRPr="00512997" w:rsidRDefault="004C4DF4" w:rsidP="005B1A96">
      <w:pPr>
        <w:ind w:firstLine="426"/>
        <w:rPr>
          <w:rFonts w:ascii="Arial" w:hAnsi="Arial" w:cs="Arial"/>
          <w:color w:val="FF0000"/>
          <w:sz w:val="20"/>
        </w:rPr>
      </w:pPr>
      <w:r>
        <w:rPr>
          <w:rFonts w:ascii="Arial" w:hAnsi="Arial" w:cs="Arial"/>
          <w:color w:val="FF0000"/>
          <w:sz w:val="20"/>
        </w:rPr>
        <w:t>t</w:t>
      </w:r>
      <w:r w:rsidR="0091059A" w:rsidRPr="00512997">
        <w:rPr>
          <w:rFonts w:ascii="Arial" w:hAnsi="Arial" w:cs="Arial"/>
          <w:color w:val="FF0000"/>
          <w:sz w:val="20"/>
        </w:rPr>
        <w:t>ezamen: "het verschuldigde",</w:t>
      </w:r>
    </w:p>
    <w:p w14:paraId="5782A151" w14:textId="099344AF" w:rsidR="005819A8" w:rsidRPr="005B1A96" w:rsidRDefault="00D92AAE" w:rsidP="023104B2">
      <w:pPr>
        <w:pStyle w:val="Lijstalinea"/>
        <w:numPr>
          <w:ilvl w:val="0"/>
          <w:numId w:val="12"/>
        </w:numPr>
        <w:suppressAutoHyphens/>
        <w:ind w:left="426" w:hanging="426"/>
        <w:rPr>
          <w:rFonts w:ascii="Arial" w:hAnsi="Arial" w:cs="Arial"/>
          <w:sz w:val="20"/>
        </w:rPr>
      </w:pPr>
      <w:r w:rsidRPr="005B1A96">
        <w:rPr>
          <w:rFonts w:ascii="Arial" w:hAnsi="Arial" w:cs="Arial"/>
          <w:color w:val="FF0000"/>
          <w:sz w:val="20"/>
        </w:rPr>
        <w:t>hierbij aan geldverstrekker te verlenen, die van geldnemer aanvaardt, op het hierna te omschrijven registergoed genoemd onder A.2</w:t>
      </w:r>
      <w:r w:rsidR="1382AFE6" w:rsidRPr="023104B2">
        <w:rPr>
          <w:rFonts w:ascii="Arial" w:hAnsi="Arial" w:cs="Arial"/>
          <w:color w:val="FF0000"/>
          <w:sz w:val="20"/>
        </w:rPr>
        <w:t>.</w:t>
      </w:r>
      <w:r w:rsidRPr="005B1A96">
        <w:rPr>
          <w:rFonts w:ascii="Arial" w:hAnsi="Arial" w:cs="Arial"/>
          <w:color w:val="FF0000"/>
          <w:sz w:val="20"/>
        </w:rPr>
        <w:t xml:space="preserve"> Registergoed</w:t>
      </w:r>
      <w:r w:rsidR="006F4C23">
        <w:rPr>
          <w:rFonts w:ascii="Arial" w:hAnsi="Arial" w:cs="Arial"/>
          <w:color w:val="FF0000"/>
          <w:sz w:val="20"/>
        </w:rPr>
        <w:t xml:space="preserve"> </w:t>
      </w:r>
      <w:r w:rsidR="006F4C23" w:rsidRPr="00860647">
        <w:rPr>
          <w:rFonts w:ascii="Arial" w:hAnsi="Arial" w:cs="Arial"/>
          <w:sz w:val="20"/>
        </w:rPr>
        <w:fldChar w:fldCharType="begin"/>
      </w:r>
      <w:r w:rsidR="006F4C23" w:rsidRPr="00860647">
        <w:rPr>
          <w:rFonts w:ascii="Arial" w:hAnsi="Arial" w:cs="Arial"/>
          <w:sz w:val="20"/>
        </w:rPr>
        <w:instrText>MacroButton Nomacro §</w:instrText>
      </w:r>
      <w:r w:rsidR="006F4C23" w:rsidRPr="00860647">
        <w:rPr>
          <w:rFonts w:ascii="Arial" w:hAnsi="Arial" w:cs="Arial"/>
          <w:sz w:val="20"/>
        </w:rPr>
        <w:fldChar w:fldCharType="end"/>
      </w:r>
      <w:r w:rsidR="006F4C23">
        <w:rPr>
          <w:rFonts w:ascii="Arial" w:hAnsi="Arial" w:cs="Arial"/>
          <w:sz w:val="20"/>
        </w:rPr>
        <w:t>volgnummer registergoed</w:t>
      </w:r>
      <w:r w:rsidR="006F4C23" w:rsidRPr="00860647">
        <w:rPr>
          <w:rFonts w:ascii="Arial" w:hAnsi="Arial" w:cs="Arial"/>
          <w:sz w:val="20"/>
        </w:rPr>
        <w:fldChar w:fldCharType="begin"/>
      </w:r>
      <w:r w:rsidR="006F4C23" w:rsidRPr="00860647">
        <w:rPr>
          <w:rFonts w:ascii="Arial" w:hAnsi="Arial" w:cs="Arial"/>
          <w:sz w:val="20"/>
        </w:rPr>
        <w:instrText>MacroButton Nomacro §</w:instrText>
      </w:r>
      <w:r w:rsidR="006F4C23" w:rsidRPr="00860647">
        <w:rPr>
          <w:rFonts w:ascii="Arial" w:hAnsi="Arial" w:cs="Arial"/>
          <w:sz w:val="20"/>
        </w:rPr>
        <w:fldChar w:fldCharType="end"/>
      </w:r>
      <w:r w:rsidR="005819A8">
        <w:rPr>
          <w:rFonts w:ascii="Arial" w:hAnsi="Arial" w:cs="Arial"/>
          <w:sz w:val="20"/>
        </w:rPr>
        <w:t xml:space="preserve"> </w:t>
      </w:r>
      <w:r w:rsidR="005819A8" w:rsidRPr="005B1A96">
        <w:rPr>
          <w:rFonts w:ascii="Arial" w:hAnsi="Arial" w:cs="Arial"/>
          <w:color w:val="FF0000"/>
          <w:sz w:val="20"/>
        </w:rPr>
        <w:t xml:space="preserve">het recht van </w:t>
      </w:r>
      <w:r w:rsidR="005819A8" w:rsidRPr="005819A8">
        <w:rPr>
          <w:rFonts w:ascii="Arial" w:hAnsi="Arial" w:cs="Arial"/>
          <w:sz w:val="20"/>
        </w:rPr>
        <w:fldChar w:fldCharType="begin"/>
      </w:r>
      <w:r w:rsidR="005819A8" w:rsidRPr="005819A8">
        <w:rPr>
          <w:rFonts w:ascii="Arial" w:hAnsi="Arial" w:cs="Arial"/>
          <w:sz w:val="20"/>
        </w:rPr>
        <w:instrText>MacroButton Nomacro §</w:instrText>
      </w:r>
      <w:r w:rsidR="005819A8" w:rsidRPr="005819A8">
        <w:rPr>
          <w:rFonts w:ascii="Arial" w:hAnsi="Arial" w:cs="Arial"/>
          <w:sz w:val="20"/>
        </w:rPr>
        <w:fldChar w:fldCharType="end"/>
      </w:r>
      <w:r w:rsidR="005819A8">
        <w:rPr>
          <w:rFonts w:ascii="Arial" w:hAnsi="Arial" w:cs="Arial"/>
          <w:sz w:val="20"/>
        </w:rPr>
        <w:t>telwoord</w:t>
      </w:r>
      <w:r w:rsidR="005819A8" w:rsidRPr="005819A8">
        <w:rPr>
          <w:rFonts w:ascii="Arial" w:hAnsi="Arial" w:cs="Arial"/>
          <w:sz w:val="20"/>
        </w:rPr>
        <w:fldChar w:fldCharType="begin"/>
      </w:r>
      <w:r w:rsidR="005819A8" w:rsidRPr="005819A8">
        <w:rPr>
          <w:rFonts w:ascii="Arial" w:hAnsi="Arial" w:cs="Arial"/>
          <w:sz w:val="20"/>
        </w:rPr>
        <w:instrText>MacroButton Nomacro §</w:instrText>
      </w:r>
      <w:r w:rsidR="005819A8" w:rsidRPr="005819A8">
        <w:rPr>
          <w:rFonts w:ascii="Arial" w:hAnsi="Arial" w:cs="Arial"/>
          <w:sz w:val="20"/>
        </w:rPr>
        <w:fldChar w:fldCharType="end"/>
      </w:r>
      <w:r w:rsidR="005819A8" w:rsidRPr="005819A8">
        <w:rPr>
          <w:rFonts w:ascii="Arial" w:hAnsi="Arial" w:cs="Arial"/>
          <w:sz w:val="20"/>
        </w:rPr>
        <w:t xml:space="preserve"> </w:t>
      </w:r>
      <w:r w:rsidR="005819A8" w:rsidRPr="005B1A96">
        <w:rPr>
          <w:rFonts w:ascii="Arial" w:hAnsi="Arial" w:cs="Arial"/>
          <w:color w:val="FF0000"/>
          <w:sz w:val="20"/>
        </w:rPr>
        <w:t>hypotheek tot:</w:t>
      </w:r>
      <w:r w:rsidR="005819A8">
        <w:rPr>
          <w:rFonts w:ascii="Arial" w:hAnsi="Arial" w:cs="Arial"/>
          <w:color w:val="FF0000"/>
          <w:sz w:val="20"/>
        </w:rPr>
        <w:t xml:space="preserve"> </w:t>
      </w:r>
    </w:p>
    <w:p w14:paraId="558B3950" w14:textId="77777777" w:rsidR="00FB0F62" w:rsidRPr="005B1A96" w:rsidRDefault="005C0267" w:rsidP="00FB0F62">
      <w:pPr>
        <w:pStyle w:val="Lijstalinea"/>
        <w:numPr>
          <w:ilvl w:val="0"/>
          <w:numId w:val="14"/>
        </w:numPr>
        <w:tabs>
          <w:tab w:val="left" w:pos="-1440"/>
          <w:tab w:val="left" w:pos="-720"/>
        </w:tabs>
        <w:suppressAutoHyphens/>
        <w:ind w:left="426" w:hanging="426"/>
        <w:rPr>
          <w:rFonts w:ascii="Arial" w:hAnsi="Arial" w:cs="Arial"/>
          <w:sz w:val="20"/>
        </w:rPr>
      </w:pPr>
      <w:r w:rsidRPr="00860647">
        <w:rPr>
          <w:rFonts w:ascii="Arial" w:hAnsi="Arial" w:cs="Arial"/>
          <w:color w:val="FF0000"/>
          <w:sz w:val="20"/>
        </w:rPr>
        <w:t>een</w:t>
      </w:r>
      <w:r>
        <w:rPr>
          <w:rFonts w:ascii="Arial" w:hAnsi="Arial" w:cs="Arial"/>
          <w:color w:val="FF0000"/>
          <w:sz w:val="20"/>
        </w:rPr>
        <w:t xml:space="preserve"> bedrag van </w:t>
      </w:r>
      <w:r w:rsidR="00BF20F5" w:rsidRPr="00860647">
        <w:rPr>
          <w:rFonts w:ascii="Arial" w:hAnsi="Arial" w:cs="Arial"/>
          <w:sz w:val="20"/>
        </w:rPr>
        <w:fldChar w:fldCharType="begin"/>
      </w:r>
      <w:r w:rsidR="00BF20F5" w:rsidRPr="00860647">
        <w:rPr>
          <w:rFonts w:ascii="Arial" w:hAnsi="Arial" w:cs="Arial"/>
          <w:sz w:val="20"/>
        </w:rPr>
        <w:instrText>MacroButton Nomacro §</w:instrText>
      </w:r>
      <w:r w:rsidR="00BF20F5" w:rsidRPr="00860647">
        <w:rPr>
          <w:rFonts w:ascii="Arial" w:hAnsi="Arial" w:cs="Arial"/>
          <w:sz w:val="20"/>
        </w:rPr>
        <w:fldChar w:fldCharType="end"/>
      </w:r>
      <w:r w:rsidR="00BF20F5" w:rsidRPr="00860647">
        <w:rPr>
          <w:rFonts w:ascii="Arial" w:hAnsi="Arial" w:cs="Arial"/>
          <w:sz w:val="20"/>
        </w:rPr>
        <w:t>hypotheekbedrag voluit in letters (hypotheekbedrag in cijfers)</w:t>
      </w:r>
      <w:r w:rsidR="00BF20F5" w:rsidRPr="00860647">
        <w:rPr>
          <w:rFonts w:ascii="Arial" w:hAnsi="Arial" w:cs="Arial"/>
          <w:sz w:val="20"/>
        </w:rPr>
        <w:fldChar w:fldCharType="begin"/>
      </w:r>
      <w:r w:rsidR="00BF20F5" w:rsidRPr="00860647">
        <w:rPr>
          <w:rFonts w:ascii="Arial" w:hAnsi="Arial" w:cs="Arial"/>
          <w:sz w:val="20"/>
        </w:rPr>
        <w:instrText>MacroButton Nomacro §</w:instrText>
      </w:r>
      <w:r w:rsidR="00BF20F5" w:rsidRPr="00860647">
        <w:rPr>
          <w:rFonts w:ascii="Arial" w:hAnsi="Arial" w:cs="Arial"/>
          <w:sz w:val="20"/>
        </w:rPr>
        <w:fldChar w:fldCharType="end"/>
      </w:r>
      <w:r w:rsidR="00BF20F5">
        <w:rPr>
          <w:rFonts w:ascii="Arial" w:hAnsi="Arial" w:cs="Arial"/>
          <w:sz w:val="20"/>
        </w:rPr>
        <w:t xml:space="preserve"> </w:t>
      </w:r>
      <w:r w:rsidR="00BF20F5" w:rsidRPr="005B1A96">
        <w:rPr>
          <w:rFonts w:ascii="Arial" w:hAnsi="Arial" w:cs="Arial"/>
          <w:color w:val="FF0000"/>
          <w:sz w:val="20"/>
        </w:rPr>
        <w:t>plus</w:t>
      </w:r>
    </w:p>
    <w:p w14:paraId="48E2A0F6" w14:textId="3037AB19" w:rsidR="00BF20F5" w:rsidRPr="005B1A96" w:rsidRDefault="00FB78CA" w:rsidP="036CBD9E">
      <w:pPr>
        <w:pStyle w:val="Lijstalinea"/>
        <w:numPr>
          <w:ilvl w:val="0"/>
          <w:numId w:val="14"/>
        </w:numPr>
        <w:suppressAutoHyphens/>
        <w:ind w:left="426" w:hanging="426"/>
        <w:rPr>
          <w:rFonts w:ascii="Arial" w:hAnsi="Arial" w:cs="Arial"/>
          <w:sz w:val="20"/>
        </w:rPr>
      </w:pPr>
      <w:r w:rsidRPr="005B1A96">
        <w:rPr>
          <w:rFonts w:ascii="Arial" w:hAnsi="Arial" w:cs="Arial"/>
          <w:color w:val="FF0000"/>
          <w:sz w:val="20"/>
        </w:rPr>
        <w:t xml:space="preserve">voorts al het overige geldverstrekker van geldnemer uit hoofde van de geldlening, zoals gedefinieerd in de hierna te definiëren algemene voorwaarden, te vorderen heeft of te </w:t>
      </w:r>
      <w:r w:rsidRPr="005B1A96">
        <w:rPr>
          <w:rFonts w:ascii="Arial" w:hAnsi="Arial" w:cs="Arial"/>
          <w:color w:val="FF0000"/>
          <w:sz w:val="20"/>
        </w:rPr>
        <w:lastRenderedPageBreak/>
        <w:t>enige</w:t>
      </w:r>
      <w:r w:rsidR="004E5C73">
        <w:rPr>
          <w:rFonts w:ascii="Arial" w:hAnsi="Arial" w:cs="Arial"/>
          <w:color w:val="FF0000"/>
          <w:sz w:val="20"/>
        </w:rPr>
        <w:t>r</w:t>
      </w:r>
      <w:r w:rsidRPr="005B1A96">
        <w:rPr>
          <w:rFonts w:ascii="Arial" w:hAnsi="Arial"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 </w:t>
      </w:r>
      <w:r w:rsidR="0072134B" w:rsidRPr="036CBD9E">
        <w:rPr>
          <w:rFonts w:ascii="Arial" w:hAnsi="Arial" w:cs="Arial"/>
          <w:sz w:val="20"/>
        </w:rPr>
        <w:fldChar w:fldCharType="begin"/>
      </w:r>
      <w:r w:rsidR="0072134B" w:rsidRPr="036CBD9E">
        <w:rPr>
          <w:rFonts w:ascii="Arial" w:hAnsi="Arial" w:cs="Arial"/>
          <w:sz w:val="20"/>
        </w:rPr>
        <w:instrText>MacroButton Nomacro §</w:instrText>
      </w:r>
      <w:r w:rsidR="0072134B" w:rsidRPr="036CBD9E">
        <w:rPr>
          <w:rFonts w:ascii="Arial" w:hAnsi="Arial" w:cs="Arial"/>
          <w:sz w:val="20"/>
        </w:rPr>
        <w:fldChar w:fldCharType="end"/>
      </w:r>
      <w:r w:rsidR="0072134B" w:rsidRPr="005B1A96">
        <w:rPr>
          <w:rFonts w:ascii="Arial" w:hAnsi="Arial" w:cs="Arial"/>
          <w:sz w:val="20"/>
        </w:rPr>
        <w:t>percentage voluit in letters (percentage in cijfers)</w:t>
      </w:r>
      <w:r w:rsidR="0072134B" w:rsidRPr="036CBD9E">
        <w:rPr>
          <w:rFonts w:ascii="Arial" w:hAnsi="Arial" w:cs="Arial"/>
          <w:sz w:val="20"/>
        </w:rPr>
        <w:fldChar w:fldCharType="begin"/>
      </w:r>
      <w:r w:rsidR="0072134B" w:rsidRPr="036CBD9E">
        <w:rPr>
          <w:rFonts w:ascii="Arial" w:hAnsi="Arial" w:cs="Arial"/>
          <w:sz w:val="20"/>
        </w:rPr>
        <w:instrText>MacroButton Nomacro §</w:instrText>
      </w:r>
      <w:r w:rsidR="0072134B" w:rsidRPr="036CBD9E">
        <w:rPr>
          <w:rFonts w:ascii="Arial" w:hAnsi="Arial" w:cs="Arial"/>
          <w:sz w:val="20"/>
        </w:rPr>
        <w:fldChar w:fldCharType="end"/>
      </w:r>
      <w:r w:rsidR="0072134B" w:rsidRPr="005B1A96">
        <w:rPr>
          <w:rFonts w:ascii="Arial" w:hAnsi="Arial" w:cs="Arial"/>
          <w:sz w:val="20"/>
        </w:rPr>
        <w:t xml:space="preserve"> </w:t>
      </w:r>
      <w:r w:rsidR="00FC75B6" w:rsidRPr="005B1A96">
        <w:rPr>
          <w:rFonts w:ascii="Arial" w:hAnsi="Arial" w:cs="Arial"/>
          <w:color w:val="FF0000"/>
          <w:sz w:val="20"/>
        </w:rPr>
        <w:t xml:space="preserve">van het bedrag hiervoor onder 1., dat is </w:t>
      </w:r>
      <w:r w:rsidR="00173A09" w:rsidRPr="036CBD9E">
        <w:rPr>
          <w:rFonts w:ascii="Arial" w:hAnsi="Arial" w:cs="Arial"/>
          <w:color w:val="000000" w:themeColor="text1"/>
          <w:sz w:val="20"/>
        </w:rPr>
        <w:fldChar w:fldCharType="begin"/>
      </w:r>
      <w:r w:rsidR="00173A09" w:rsidRPr="036CBD9E">
        <w:rPr>
          <w:rFonts w:ascii="Arial" w:hAnsi="Arial" w:cs="Arial"/>
          <w:color w:val="000000" w:themeColor="text1"/>
          <w:sz w:val="20"/>
        </w:rPr>
        <w:instrText>MacroButton Nomacro §</w:instrText>
      </w:r>
      <w:r w:rsidR="00173A09" w:rsidRPr="036CBD9E">
        <w:rPr>
          <w:rFonts w:ascii="Arial" w:hAnsi="Arial" w:cs="Arial"/>
          <w:color w:val="000000" w:themeColor="text1"/>
          <w:sz w:val="20"/>
        </w:rPr>
        <w:fldChar w:fldCharType="end"/>
      </w:r>
      <w:r w:rsidR="001A7808">
        <w:rPr>
          <w:rFonts w:ascii="Arial" w:hAnsi="Arial" w:cs="Arial"/>
          <w:color w:val="000000" w:themeColor="text1"/>
          <w:sz w:val="20"/>
        </w:rPr>
        <w:t>rentebedrag</w:t>
      </w:r>
      <w:r w:rsidR="00173A09" w:rsidRPr="005B1A96">
        <w:rPr>
          <w:rFonts w:ascii="Arial" w:hAnsi="Arial" w:cs="Arial"/>
          <w:sz w:val="20"/>
        </w:rPr>
        <w:t xml:space="preserve"> voluit in letters (</w:t>
      </w:r>
      <w:r w:rsidR="001A7808">
        <w:rPr>
          <w:rFonts w:ascii="Arial" w:hAnsi="Arial" w:cs="Arial"/>
          <w:sz w:val="20"/>
        </w:rPr>
        <w:t>rentebedrag</w:t>
      </w:r>
      <w:r w:rsidR="00173A09" w:rsidRPr="005B1A96">
        <w:rPr>
          <w:rFonts w:ascii="Arial" w:hAnsi="Arial" w:cs="Arial"/>
          <w:sz w:val="20"/>
        </w:rPr>
        <w:t xml:space="preserve"> in cijfers)</w:t>
      </w:r>
      <w:r w:rsidR="00173A09" w:rsidRPr="036CBD9E">
        <w:rPr>
          <w:rFonts w:ascii="Arial" w:hAnsi="Arial" w:cs="Arial"/>
          <w:color w:val="000000" w:themeColor="text1"/>
          <w:sz w:val="20"/>
        </w:rPr>
        <w:fldChar w:fldCharType="begin"/>
      </w:r>
      <w:r w:rsidR="00173A09" w:rsidRPr="036CBD9E">
        <w:rPr>
          <w:rFonts w:ascii="Arial" w:hAnsi="Arial" w:cs="Arial"/>
          <w:color w:val="000000" w:themeColor="text1"/>
          <w:sz w:val="20"/>
        </w:rPr>
        <w:instrText>MacroButton Nomacro §</w:instrText>
      </w:r>
      <w:r w:rsidR="00173A09" w:rsidRPr="036CBD9E">
        <w:rPr>
          <w:rFonts w:ascii="Arial" w:hAnsi="Arial" w:cs="Arial"/>
          <w:color w:val="000000" w:themeColor="text1"/>
          <w:sz w:val="20"/>
        </w:rPr>
        <w:fldChar w:fldCharType="end"/>
      </w:r>
      <w:r w:rsidR="00985E7B" w:rsidRPr="005B1A96">
        <w:rPr>
          <w:rFonts w:ascii="Arial" w:hAnsi="Arial" w:cs="Arial"/>
          <w:color w:val="FF0000"/>
          <w:sz w:val="20"/>
        </w:rPr>
        <w:t>,</w:t>
      </w:r>
      <w:r w:rsidR="008A0F60">
        <w:rPr>
          <w:rFonts w:ascii="Arial" w:hAnsi="Arial" w:cs="Arial"/>
          <w:color w:val="FF0000"/>
          <w:sz w:val="20"/>
        </w:rPr>
        <w:t xml:space="preserve"> </w:t>
      </w:r>
    </w:p>
    <w:p w14:paraId="46E07933" w14:textId="1F74AB7B" w:rsidR="0057678E" w:rsidRPr="005B1A96" w:rsidRDefault="0057678E" w:rsidP="005B1A96">
      <w:pPr>
        <w:tabs>
          <w:tab w:val="left" w:pos="-1440"/>
          <w:tab w:val="left" w:pos="-720"/>
        </w:tabs>
        <w:suppressAutoHyphens/>
        <w:rPr>
          <w:rFonts w:ascii="Arial" w:hAnsi="Arial" w:cs="Arial"/>
          <w:color w:val="FF0000"/>
          <w:sz w:val="20"/>
        </w:rPr>
      </w:pPr>
      <w:r w:rsidRPr="005B1A96">
        <w:rPr>
          <w:rFonts w:ascii="Arial" w:hAnsi="Arial" w:cs="Arial"/>
          <w:color w:val="FF0000"/>
          <w:sz w:val="20"/>
        </w:rPr>
        <w:t xml:space="preserve">een en ander derhalve tot een totaalbedrag ter grootte van </w:t>
      </w:r>
      <w:r w:rsidRPr="005B1A96">
        <w:rPr>
          <w:rFonts w:ascii="Arial" w:hAnsi="Arial" w:cs="Arial"/>
          <w:sz w:val="20"/>
        </w:rPr>
        <w:fldChar w:fldCharType="begin"/>
      </w:r>
      <w:r w:rsidRPr="005B1A96">
        <w:rPr>
          <w:rFonts w:ascii="Arial" w:hAnsi="Arial" w:cs="Arial"/>
          <w:sz w:val="20"/>
        </w:rPr>
        <w:instrText>MacroButton Nomacro §</w:instrText>
      </w:r>
      <w:r w:rsidRPr="005B1A96">
        <w:rPr>
          <w:rFonts w:ascii="Arial" w:hAnsi="Arial" w:cs="Arial"/>
          <w:sz w:val="20"/>
        </w:rPr>
        <w:fldChar w:fldCharType="end"/>
      </w:r>
      <w:r w:rsidRPr="005B1A96">
        <w:rPr>
          <w:rFonts w:ascii="Arial" w:hAnsi="Arial" w:cs="Arial"/>
          <w:sz w:val="20"/>
        </w:rPr>
        <w:t xml:space="preserve">hypotheekbedrag </w:t>
      </w:r>
      <w:r w:rsidR="00A72648">
        <w:rPr>
          <w:rFonts w:ascii="Arial" w:hAnsi="Arial" w:cs="Arial"/>
          <w:sz w:val="20"/>
        </w:rPr>
        <w:t xml:space="preserve">plus rentebedrag </w:t>
      </w:r>
      <w:r w:rsidRPr="005B1A96">
        <w:rPr>
          <w:rFonts w:ascii="Arial" w:hAnsi="Arial" w:cs="Arial"/>
          <w:sz w:val="20"/>
        </w:rPr>
        <w:t>voluit in letters (hypotheekbedrag</w:t>
      </w:r>
      <w:r w:rsidR="00A72648">
        <w:rPr>
          <w:rFonts w:ascii="Arial" w:hAnsi="Arial" w:cs="Arial"/>
          <w:sz w:val="20"/>
        </w:rPr>
        <w:t xml:space="preserve"> plus rentebedrag</w:t>
      </w:r>
      <w:r w:rsidRPr="005B1A96">
        <w:rPr>
          <w:rFonts w:ascii="Arial" w:hAnsi="Arial" w:cs="Arial"/>
          <w:sz w:val="20"/>
        </w:rPr>
        <w:t xml:space="preserve"> in cijfers)</w:t>
      </w:r>
      <w:r w:rsidRPr="005B1A96">
        <w:rPr>
          <w:rFonts w:ascii="Arial" w:hAnsi="Arial" w:cs="Arial"/>
          <w:sz w:val="20"/>
        </w:rPr>
        <w:fldChar w:fldCharType="begin"/>
      </w:r>
      <w:r w:rsidRPr="005B1A96">
        <w:rPr>
          <w:rFonts w:ascii="Arial" w:hAnsi="Arial" w:cs="Arial"/>
          <w:sz w:val="20"/>
        </w:rPr>
        <w:instrText>MacroButton Nomacro §</w:instrText>
      </w:r>
      <w:r w:rsidRPr="005B1A96">
        <w:rPr>
          <w:rFonts w:ascii="Arial" w:hAnsi="Arial" w:cs="Arial"/>
          <w:sz w:val="20"/>
        </w:rPr>
        <w:fldChar w:fldCharType="end"/>
      </w:r>
      <w:r w:rsidRPr="005B1A96">
        <w:rPr>
          <w:rFonts w:ascii="Arial" w:hAnsi="Arial" w:cs="Arial"/>
          <w:color w:val="FF0000"/>
          <w:sz w:val="20"/>
        </w:rPr>
        <w:t>;</w:t>
      </w:r>
      <w:r>
        <w:rPr>
          <w:rFonts w:ascii="Arial" w:hAnsi="Arial" w:cs="Arial"/>
          <w:color w:val="FF0000"/>
          <w:sz w:val="20"/>
        </w:rPr>
        <w:t xml:space="preserve"> </w:t>
      </w:r>
      <w:r w:rsidRPr="005B1A96">
        <w:rPr>
          <w:rFonts w:ascii="Arial" w:hAnsi="Arial" w:cs="Arial"/>
          <w:color w:val="800080"/>
          <w:sz w:val="20"/>
        </w:rPr>
        <w:t>en</w:t>
      </w:r>
    </w:p>
    <w:p w14:paraId="399D7EFC" w14:textId="212901BB" w:rsidR="008A0F60" w:rsidRPr="00A675C8" w:rsidRDefault="008A0F60" w:rsidP="023104B2">
      <w:pPr>
        <w:pStyle w:val="Lijstalinea"/>
        <w:numPr>
          <w:ilvl w:val="0"/>
          <w:numId w:val="12"/>
        </w:numPr>
        <w:suppressAutoHyphens/>
        <w:ind w:left="426" w:hanging="426"/>
        <w:rPr>
          <w:rFonts w:ascii="Arial" w:hAnsi="Arial" w:cs="Arial"/>
          <w:sz w:val="20"/>
        </w:rPr>
      </w:pPr>
      <w:r w:rsidRPr="005B1A96">
        <w:rPr>
          <w:rFonts w:ascii="Arial" w:hAnsi="Arial" w:cs="Arial"/>
          <w:color w:val="800080"/>
          <w:sz w:val="20"/>
        </w:rPr>
        <w:t>hierbij aan geldverstrekker te verlenen, die van geldnemer aanvaardt, op het hierna te omschrijven registergoed genoemd onder A.2</w:t>
      </w:r>
      <w:r w:rsidR="61891EFF" w:rsidRPr="023104B2">
        <w:rPr>
          <w:rFonts w:ascii="Arial" w:hAnsi="Arial" w:cs="Arial"/>
          <w:color w:val="800080"/>
          <w:sz w:val="20"/>
        </w:rPr>
        <w:t>.</w:t>
      </w:r>
      <w:r w:rsidRPr="005B1A96">
        <w:rPr>
          <w:rFonts w:ascii="Arial" w:hAnsi="Arial" w:cs="Arial"/>
          <w:color w:val="800080"/>
          <w:sz w:val="20"/>
        </w:rPr>
        <w:t xml:space="preserve"> Registergoed </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volgnummer registergoed</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 xml:space="preserve"> </w:t>
      </w:r>
      <w:r w:rsidRPr="005B1A96">
        <w:rPr>
          <w:rFonts w:ascii="Arial" w:hAnsi="Arial" w:cs="Arial"/>
          <w:color w:val="800080"/>
          <w:sz w:val="20"/>
        </w:rPr>
        <w:t xml:space="preserve">het recht van </w:t>
      </w:r>
      <w:r w:rsidRPr="005819A8">
        <w:rPr>
          <w:rFonts w:ascii="Arial" w:hAnsi="Arial" w:cs="Arial"/>
          <w:sz w:val="20"/>
        </w:rPr>
        <w:fldChar w:fldCharType="begin"/>
      </w:r>
      <w:r w:rsidRPr="005819A8">
        <w:rPr>
          <w:rFonts w:ascii="Arial" w:hAnsi="Arial" w:cs="Arial"/>
          <w:sz w:val="20"/>
        </w:rPr>
        <w:instrText>MacroButton Nomacro §</w:instrText>
      </w:r>
      <w:r w:rsidRPr="005819A8">
        <w:rPr>
          <w:rFonts w:ascii="Arial" w:hAnsi="Arial" w:cs="Arial"/>
          <w:sz w:val="20"/>
        </w:rPr>
        <w:fldChar w:fldCharType="end"/>
      </w:r>
      <w:r>
        <w:rPr>
          <w:rFonts w:ascii="Arial" w:hAnsi="Arial" w:cs="Arial"/>
          <w:sz w:val="20"/>
        </w:rPr>
        <w:t>telwoord</w:t>
      </w:r>
      <w:r w:rsidRPr="005819A8">
        <w:rPr>
          <w:rFonts w:ascii="Arial" w:hAnsi="Arial" w:cs="Arial"/>
          <w:sz w:val="20"/>
        </w:rPr>
        <w:fldChar w:fldCharType="begin"/>
      </w:r>
      <w:r w:rsidRPr="005819A8">
        <w:rPr>
          <w:rFonts w:ascii="Arial" w:hAnsi="Arial" w:cs="Arial"/>
          <w:sz w:val="20"/>
        </w:rPr>
        <w:instrText>MacroButton Nomacro §</w:instrText>
      </w:r>
      <w:r w:rsidRPr="005819A8">
        <w:rPr>
          <w:rFonts w:ascii="Arial" w:hAnsi="Arial" w:cs="Arial"/>
          <w:sz w:val="20"/>
        </w:rPr>
        <w:fldChar w:fldCharType="end"/>
      </w:r>
      <w:r w:rsidRPr="005819A8">
        <w:rPr>
          <w:rFonts w:ascii="Arial" w:hAnsi="Arial" w:cs="Arial"/>
          <w:sz w:val="20"/>
        </w:rPr>
        <w:t xml:space="preserve"> </w:t>
      </w:r>
      <w:r w:rsidRPr="005B1A96">
        <w:rPr>
          <w:rFonts w:ascii="Arial" w:hAnsi="Arial" w:cs="Arial"/>
          <w:color w:val="800080"/>
          <w:sz w:val="20"/>
        </w:rPr>
        <w:t>hypotheek tot:</w:t>
      </w:r>
      <w:r>
        <w:rPr>
          <w:rFonts w:ascii="Arial" w:hAnsi="Arial" w:cs="Arial"/>
          <w:color w:val="FF0000"/>
          <w:sz w:val="20"/>
        </w:rPr>
        <w:t xml:space="preserve"> </w:t>
      </w:r>
    </w:p>
    <w:p w14:paraId="6A1D55AC" w14:textId="77777777" w:rsidR="008A0F60" w:rsidRPr="005B1A96" w:rsidRDefault="008A0F60" w:rsidP="005B1A96">
      <w:pPr>
        <w:pStyle w:val="Lijstalinea"/>
        <w:numPr>
          <w:ilvl w:val="0"/>
          <w:numId w:val="15"/>
        </w:numPr>
        <w:tabs>
          <w:tab w:val="left" w:pos="-1440"/>
          <w:tab w:val="left" w:pos="-720"/>
        </w:tabs>
        <w:suppressAutoHyphens/>
        <w:ind w:left="426" w:hanging="426"/>
        <w:rPr>
          <w:rFonts w:ascii="Arial" w:hAnsi="Arial" w:cs="Arial"/>
          <w:color w:val="800080"/>
          <w:sz w:val="20"/>
        </w:rPr>
      </w:pPr>
      <w:r w:rsidRPr="005B1A96">
        <w:rPr>
          <w:rFonts w:ascii="Arial" w:hAnsi="Arial" w:cs="Arial"/>
          <w:color w:val="800080"/>
          <w:sz w:val="20"/>
        </w:rPr>
        <w:t xml:space="preserve">een bedrag van </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sidRPr="00860647">
        <w:rPr>
          <w:rFonts w:ascii="Arial" w:hAnsi="Arial" w:cs="Arial"/>
          <w:sz w:val="20"/>
        </w:rPr>
        <w:t>hypotheekbedrag voluit in letters (hypotheekbedrag in cijfers)</w:t>
      </w:r>
      <w:r w:rsidRPr="00860647">
        <w:rPr>
          <w:rFonts w:ascii="Arial" w:hAnsi="Arial" w:cs="Arial"/>
          <w:sz w:val="20"/>
        </w:rPr>
        <w:fldChar w:fldCharType="begin"/>
      </w:r>
      <w:r w:rsidRPr="00860647">
        <w:rPr>
          <w:rFonts w:ascii="Arial" w:hAnsi="Arial" w:cs="Arial"/>
          <w:sz w:val="20"/>
        </w:rPr>
        <w:instrText>MacroButton Nomacro §</w:instrText>
      </w:r>
      <w:r w:rsidRPr="00860647">
        <w:rPr>
          <w:rFonts w:ascii="Arial" w:hAnsi="Arial" w:cs="Arial"/>
          <w:sz w:val="20"/>
        </w:rPr>
        <w:fldChar w:fldCharType="end"/>
      </w:r>
      <w:r>
        <w:rPr>
          <w:rFonts w:ascii="Arial" w:hAnsi="Arial" w:cs="Arial"/>
          <w:sz w:val="20"/>
        </w:rPr>
        <w:t xml:space="preserve"> </w:t>
      </w:r>
      <w:r w:rsidRPr="005B1A96">
        <w:rPr>
          <w:rFonts w:ascii="Arial" w:hAnsi="Arial" w:cs="Arial"/>
          <w:color w:val="800080"/>
          <w:sz w:val="20"/>
        </w:rPr>
        <w:t>plus</w:t>
      </w:r>
    </w:p>
    <w:p w14:paraId="026C964F" w14:textId="3AE45E94" w:rsidR="008A0F60" w:rsidRPr="005B1A96" w:rsidRDefault="008A0F60" w:rsidP="005B1A96">
      <w:pPr>
        <w:pStyle w:val="Lijstalinea"/>
        <w:numPr>
          <w:ilvl w:val="0"/>
          <w:numId w:val="15"/>
        </w:numPr>
        <w:suppressAutoHyphens/>
        <w:ind w:left="426" w:hanging="426"/>
        <w:rPr>
          <w:rFonts w:ascii="Arial" w:hAnsi="Arial" w:cs="Arial"/>
          <w:color w:val="800080"/>
          <w:sz w:val="20"/>
        </w:rPr>
      </w:pPr>
      <w:r w:rsidRPr="005B1A96">
        <w:rPr>
          <w:rFonts w:ascii="Arial" w:hAnsi="Arial" w:cs="Arial"/>
          <w:color w:val="800080"/>
          <w:sz w:val="20"/>
        </w:rPr>
        <w:t>voorts al het overige geldverstrekker van geldnemer uit hoofde van de geldlening, zoals gedefinieerd in de hierna te definiëren algemene voorwaarden, te vorderen heeft of te enige</w:t>
      </w:r>
      <w:r w:rsidR="004E5C73">
        <w:rPr>
          <w:rFonts w:ascii="Arial" w:hAnsi="Arial" w:cs="Arial"/>
          <w:color w:val="800080"/>
          <w:sz w:val="20"/>
        </w:rPr>
        <w:t>r</w:t>
      </w:r>
      <w:r w:rsidRPr="005B1A96">
        <w:rPr>
          <w:rFonts w:ascii="Arial" w:hAnsi="Arial" w:cs="Arial"/>
          <w:color w:val="80008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w:t>
      </w:r>
      <w:r w:rsidRPr="00A675C8">
        <w:rPr>
          <w:rFonts w:ascii="Arial" w:hAnsi="Arial" w:cs="Arial"/>
          <w:color w:val="FF0000"/>
          <w:sz w:val="20"/>
        </w:rPr>
        <w:t xml:space="preserve"> </w:t>
      </w:r>
      <w:r w:rsidRPr="00A675C8">
        <w:rPr>
          <w:rFonts w:ascii="Arial" w:hAnsi="Arial" w:cs="Arial"/>
          <w:sz w:val="20"/>
        </w:rPr>
        <w:fldChar w:fldCharType="begin"/>
      </w:r>
      <w:r w:rsidRPr="00A675C8">
        <w:rPr>
          <w:rFonts w:ascii="Arial" w:hAnsi="Arial" w:cs="Arial"/>
          <w:sz w:val="20"/>
        </w:rPr>
        <w:instrText>MacroButton Nomacro §</w:instrText>
      </w:r>
      <w:r w:rsidRPr="00A675C8">
        <w:rPr>
          <w:rFonts w:ascii="Arial" w:hAnsi="Arial" w:cs="Arial"/>
          <w:sz w:val="20"/>
        </w:rPr>
        <w:fldChar w:fldCharType="end"/>
      </w:r>
      <w:r w:rsidRPr="00A675C8">
        <w:rPr>
          <w:rFonts w:ascii="Arial" w:hAnsi="Arial" w:cs="Arial"/>
          <w:sz w:val="20"/>
        </w:rPr>
        <w:t>percentage voluit in letters (percentage in cijfers)</w:t>
      </w:r>
      <w:r w:rsidRPr="00A675C8">
        <w:rPr>
          <w:rFonts w:ascii="Arial" w:hAnsi="Arial" w:cs="Arial"/>
          <w:sz w:val="20"/>
        </w:rPr>
        <w:fldChar w:fldCharType="begin"/>
      </w:r>
      <w:r w:rsidRPr="00A675C8">
        <w:rPr>
          <w:rFonts w:ascii="Arial" w:hAnsi="Arial" w:cs="Arial"/>
          <w:sz w:val="20"/>
        </w:rPr>
        <w:instrText>MacroButton Nomacro §</w:instrText>
      </w:r>
      <w:r w:rsidRPr="00A675C8">
        <w:rPr>
          <w:rFonts w:ascii="Arial" w:hAnsi="Arial" w:cs="Arial"/>
          <w:sz w:val="20"/>
        </w:rPr>
        <w:fldChar w:fldCharType="end"/>
      </w:r>
      <w:r w:rsidRPr="00A675C8">
        <w:rPr>
          <w:rFonts w:ascii="Arial" w:hAnsi="Arial" w:cs="Arial"/>
          <w:sz w:val="20"/>
        </w:rPr>
        <w:t xml:space="preserve"> </w:t>
      </w:r>
      <w:r w:rsidRPr="005B1A96">
        <w:rPr>
          <w:rFonts w:ascii="Arial" w:hAnsi="Arial" w:cs="Arial"/>
          <w:color w:val="800080"/>
          <w:sz w:val="20"/>
        </w:rPr>
        <w:t xml:space="preserve">van het bedrag hiervoor onder 1., dat is </w:t>
      </w:r>
      <w:r w:rsidR="001D15CA" w:rsidRPr="036CBD9E">
        <w:rPr>
          <w:rFonts w:ascii="Arial" w:hAnsi="Arial" w:cs="Arial"/>
          <w:color w:val="000000" w:themeColor="text1"/>
          <w:sz w:val="20"/>
        </w:rPr>
        <w:fldChar w:fldCharType="begin"/>
      </w:r>
      <w:r w:rsidR="001D15CA" w:rsidRPr="036CBD9E">
        <w:rPr>
          <w:rFonts w:ascii="Arial" w:hAnsi="Arial" w:cs="Arial"/>
          <w:color w:val="000000" w:themeColor="text1"/>
          <w:sz w:val="20"/>
        </w:rPr>
        <w:instrText>MacroButton Nomacro §</w:instrText>
      </w:r>
      <w:r w:rsidR="001D15CA" w:rsidRPr="036CBD9E">
        <w:rPr>
          <w:rFonts w:ascii="Arial" w:hAnsi="Arial" w:cs="Arial"/>
          <w:color w:val="000000" w:themeColor="text1"/>
          <w:sz w:val="20"/>
        </w:rPr>
        <w:fldChar w:fldCharType="end"/>
      </w:r>
      <w:r w:rsidR="001D15CA">
        <w:rPr>
          <w:rFonts w:ascii="Arial" w:hAnsi="Arial" w:cs="Arial"/>
          <w:color w:val="000000" w:themeColor="text1"/>
          <w:sz w:val="20"/>
        </w:rPr>
        <w:t>rentebedrag</w:t>
      </w:r>
      <w:r w:rsidR="001D15CA" w:rsidRPr="00780D47">
        <w:rPr>
          <w:rFonts w:ascii="Arial" w:hAnsi="Arial" w:cs="Arial"/>
          <w:sz w:val="20"/>
        </w:rPr>
        <w:t xml:space="preserve"> voluit in letters (</w:t>
      </w:r>
      <w:r w:rsidR="001D15CA">
        <w:rPr>
          <w:rFonts w:ascii="Arial" w:hAnsi="Arial" w:cs="Arial"/>
          <w:sz w:val="20"/>
        </w:rPr>
        <w:t>rentebedrag</w:t>
      </w:r>
      <w:r w:rsidR="001D15CA" w:rsidRPr="00780D47">
        <w:rPr>
          <w:rFonts w:ascii="Arial" w:hAnsi="Arial" w:cs="Arial"/>
          <w:sz w:val="20"/>
        </w:rPr>
        <w:t xml:space="preserve"> in cijfers)</w:t>
      </w:r>
      <w:r w:rsidR="001D15CA" w:rsidRPr="036CBD9E">
        <w:rPr>
          <w:rFonts w:ascii="Arial" w:hAnsi="Arial" w:cs="Arial"/>
          <w:color w:val="000000" w:themeColor="text1"/>
          <w:sz w:val="20"/>
        </w:rPr>
        <w:fldChar w:fldCharType="begin"/>
      </w:r>
      <w:r w:rsidR="001D15CA" w:rsidRPr="036CBD9E">
        <w:rPr>
          <w:rFonts w:ascii="Arial" w:hAnsi="Arial" w:cs="Arial"/>
          <w:color w:val="000000" w:themeColor="text1"/>
          <w:sz w:val="20"/>
        </w:rPr>
        <w:instrText>MacroButton Nomacro §</w:instrText>
      </w:r>
      <w:r w:rsidR="001D15CA" w:rsidRPr="036CBD9E">
        <w:rPr>
          <w:rFonts w:ascii="Arial" w:hAnsi="Arial" w:cs="Arial"/>
          <w:color w:val="000000" w:themeColor="text1"/>
          <w:sz w:val="20"/>
        </w:rPr>
        <w:fldChar w:fldCharType="end"/>
      </w:r>
      <w:r w:rsidRPr="005B1A96">
        <w:rPr>
          <w:rFonts w:ascii="Arial" w:hAnsi="Arial" w:cs="Arial"/>
          <w:color w:val="800080"/>
          <w:sz w:val="20"/>
        </w:rPr>
        <w:t>,</w:t>
      </w:r>
    </w:p>
    <w:p w14:paraId="1ACEFA9E" w14:textId="4FA7B8BD" w:rsidR="008A0F60" w:rsidRPr="00A675C8" w:rsidRDefault="008A0F60" w:rsidP="008A0F60">
      <w:pPr>
        <w:tabs>
          <w:tab w:val="left" w:pos="-1440"/>
          <w:tab w:val="left" w:pos="-720"/>
        </w:tabs>
        <w:suppressAutoHyphens/>
        <w:rPr>
          <w:rFonts w:ascii="Arial" w:hAnsi="Arial" w:cs="Arial"/>
          <w:color w:val="FF0000"/>
          <w:sz w:val="20"/>
        </w:rPr>
      </w:pPr>
      <w:r w:rsidRPr="005B1A96">
        <w:rPr>
          <w:rFonts w:ascii="Arial" w:hAnsi="Arial" w:cs="Arial"/>
          <w:color w:val="800080"/>
          <w:sz w:val="20"/>
        </w:rPr>
        <w:t xml:space="preserve">een en ander derhalve tot een totaalbedrag ter grootte van </w:t>
      </w:r>
      <w:r w:rsidR="001D15CA" w:rsidRPr="00780D47">
        <w:rPr>
          <w:rFonts w:ascii="Arial" w:hAnsi="Arial" w:cs="Arial"/>
          <w:sz w:val="20"/>
        </w:rPr>
        <w:fldChar w:fldCharType="begin"/>
      </w:r>
      <w:r w:rsidR="001D15CA" w:rsidRPr="00780D47">
        <w:rPr>
          <w:rFonts w:ascii="Arial" w:hAnsi="Arial" w:cs="Arial"/>
          <w:sz w:val="20"/>
        </w:rPr>
        <w:instrText>MacroButton Nomacro §</w:instrText>
      </w:r>
      <w:r w:rsidR="001D15CA" w:rsidRPr="00780D47">
        <w:rPr>
          <w:rFonts w:ascii="Arial" w:hAnsi="Arial" w:cs="Arial"/>
          <w:sz w:val="20"/>
        </w:rPr>
        <w:fldChar w:fldCharType="end"/>
      </w:r>
      <w:r w:rsidR="001D15CA" w:rsidRPr="00780D47">
        <w:rPr>
          <w:rFonts w:ascii="Arial" w:hAnsi="Arial" w:cs="Arial"/>
          <w:sz w:val="20"/>
        </w:rPr>
        <w:t xml:space="preserve">hypotheekbedrag </w:t>
      </w:r>
      <w:r w:rsidR="001D15CA">
        <w:rPr>
          <w:rFonts w:ascii="Arial" w:hAnsi="Arial" w:cs="Arial"/>
          <w:sz w:val="20"/>
        </w:rPr>
        <w:t xml:space="preserve">plus rentebedrag </w:t>
      </w:r>
      <w:r w:rsidR="001D15CA" w:rsidRPr="00780D47">
        <w:rPr>
          <w:rFonts w:ascii="Arial" w:hAnsi="Arial" w:cs="Arial"/>
          <w:sz w:val="20"/>
        </w:rPr>
        <w:t>voluit in letters (hypotheekbedrag</w:t>
      </w:r>
      <w:r w:rsidR="001D15CA">
        <w:rPr>
          <w:rFonts w:ascii="Arial" w:hAnsi="Arial" w:cs="Arial"/>
          <w:sz w:val="20"/>
        </w:rPr>
        <w:t xml:space="preserve"> plus rentebedrag</w:t>
      </w:r>
      <w:r w:rsidR="001D15CA" w:rsidRPr="00780D47">
        <w:rPr>
          <w:rFonts w:ascii="Arial" w:hAnsi="Arial" w:cs="Arial"/>
          <w:sz w:val="20"/>
        </w:rPr>
        <w:t xml:space="preserve"> in cijfers)</w:t>
      </w:r>
      <w:r w:rsidR="001D15CA" w:rsidRPr="00780D47">
        <w:rPr>
          <w:rFonts w:ascii="Arial" w:hAnsi="Arial" w:cs="Arial"/>
          <w:sz w:val="20"/>
        </w:rPr>
        <w:fldChar w:fldCharType="begin"/>
      </w:r>
      <w:r w:rsidR="001D15CA" w:rsidRPr="00780D47">
        <w:rPr>
          <w:rFonts w:ascii="Arial" w:hAnsi="Arial" w:cs="Arial"/>
          <w:sz w:val="20"/>
        </w:rPr>
        <w:instrText>MacroButton Nomacro §</w:instrText>
      </w:r>
      <w:r w:rsidR="001D15CA" w:rsidRPr="00780D47">
        <w:rPr>
          <w:rFonts w:ascii="Arial" w:hAnsi="Arial" w:cs="Arial"/>
          <w:sz w:val="20"/>
        </w:rPr>
        <w:fldChar w:fldCharType="end"/>
      </w:r>
      <w:r w:rsidRPr="005B1A96">
        <w:rPr>
          <w:rFonts w:ascii="Arial" w:hAnsi="Arial" w:cs="Arial"/>
          <w:color w:val="800080"/>
          <w:sz w:val="20"/>
        </w:rPr>
        <w:t>;</w:t>
      </w:r>
    </w:p>
    <w:p w14:paraId="41E7E7DD" w14:textId="5922915F" w:rsidR="003F63E0" w:rsidRDefault="004C4DF4" w:rsidP="004C4DF4">
      <w:pPr>
        <w:tabs>
          <w:tab w:val="left" w:pos="-1440"/>
          <w:tab w:val="left" w:pos="-720"/>
        </w:tabs>
        <w:suppressAutoHyphens/>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2</w:t>
      </w:r>
      <w:r w:rsidRPr="00B155D9">
        <w:rPr>
          <w:rFonts w:ascii="Arial" w:hAnsi="Arial" w:cs="Arial"/>
          <w:b/>
          <w:bCs/>
          <w:color w:val="FF0000"/>
          <w:sz w:val="20"/>
        </w:rPr>
        <w:t>. Registergoed(eren)</w:t>
      </w:r>
    </w:p>
    <w:p w14:paraId="1E2FC527" w14:textId="5EBA92DC" w:rsidR="00FB0F62" w:rsidRPr="005B1A96" w:rsidRDefault="00FB0F62" w:rsidP="004C4DF4">
      <w:pPr>
        <w:tabs>
          <w:tab w:val="left" w:pos="-1440"/>
          <w:tab w:val="left" w:pos="-720"/>
        </w:tabs>
        <w:suppressAutoHyphens/>
        <w:rPr>
          <w:rFonts w:ascii="Arial" w:hAnsi="Arial" w:cs="Arial"/>
          <w:color w:val="FF0000"/>
          <w:sz w:val="20"/>
        </w:rPr>
      </w:pPr>
      <w:r>
        <w:rPr>
          <w:rFonts w:ascii="Arial" w:hAnsi="Arial" w:cs="Arial"/>
          <w:color w:val="FF0000"/>
          <w:sz w:val="20"/>
        </w:rPr>
        <w:t xml:space="preserve">Registergoed </w:t>
      </w:r>
      <w:r w:rsidR="00600031" w:rsidRPr="00860647">
        <w:rPr>
          <w:rFonts w:ascii="Arial" w:hAnsi="Arial" w:cs="Arial"/>
          <w:sz w:val="20"/>
        </w:rPr>
        <w:fldChar w:fldCharType="begin"/>
      </w:r>
      <w:r w:rsidR="00600031" w:rsidRPr="00860647">
        <w:rPr>
          <w:rFonts w:ascii="Arial" w:hAnsi="Arial" w:cs="Arial"/>
          <w:sz w:val="20"/>
        </w:rPr>
        <w:instrText>MacroButton Nomacro §</w:instrText>
      </w:r>
      <w:r w:rsidR="00600031" w:rsidRPr="00860647">
        <w:rPr>
          <w:rFonts w:ascii="Arial" w:hAnsi="Arial" w:cs="Arial"/>
          <w:sz w:val="20"/>
        </w:rPr>
        <w:fldChar w:fldCharType="end"/>
      </w:r>
      <w:r w:rsidR="00600031">
        <w:rPr>
          <w:rFonts w:ascii="Arial" w:hAnsi="Arial" w:cs="Arial"/>
          <w:sz w:val="20"/>
        </w:rPr>
        <w:t>volgnummer registergoed</w:t>
      </w:r>
      <w:r w:rsidR="00600031" w:rsidRPr="00860647">
        <w:rPr>
          <w:rFonts w:ascii="Arial" w:hAnsi="Arial" w:cs="Arial"/>
          <w:sz w:val="20"/>
        </w:rPr>
        <w:fldChar w:fldCharType="begin"/>
      </w:r>
      <w:r w:rsidR="00600031" w:rsidRPr="00860647">
        <w:rPr>
          <w:rFonts w:ascii="Arial" w:hAnsi="Arial" w:cs="Arial"/>
          <w:sz w:val="20"/>
        </w:rPr>
        <w:instrText>MacroButton Nomacro §</w:instrText>
      </w:r>
      <w:r w:rsidR="00600031" w:rsidRPr="00860647">
        <w:rPr>
          <w:rFonts w:ascii="Arial" w:hAnsi="Arial" w:cs="Arial"/>
          <w:sz w:val="20"/>
        </w:rPr>
        <w:fldChar w:fldCharType="end"/>
      </w:r>
    </w:p>
    <w:p w14:paraId="476A2582" w14:textId="26637FC9" w:rsidR="0091059A" w:rsidRDefault="0091059A" w:rsidP="0091059A">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4C4DF4">
        <w:rPr>
          <w:rFonts w:ascii="Arial" w:hAnsi="Arial" w:cs="Arial"/>
          <w:color w:val="FF0000"/>
          <w:sz w:val="20"/>
        </w:rPr>
        <w:t>,</w:t>
      </w:r>
    </w:p>
    <w:p w14:paraId="522A01A2" w14:textId="4FFECA97" w:rsidR="004C4DF4" w:rsidRDefault="004C4DF4" w:rsidP="0091059A">
      <w:pPr>
        <w:widowControl/>
        <w:autoSpaceDE w:val="0"/>
        <w:autoSpaceDN w:val="0"/>
        <w:adjustRightInd w:val="0"/>
        <w:rPr>
          <w:rFonts w:ascii="Arial" w:hAnsi="Arial" w:cs="Arial"/>
          <w:color w:val="FF0000"/>
          <w:sz w:val="20"/>
        </w:rPr>
      </w:pPr>
      <w:r w:rsidRPr="004C4DF4">
        <w:rPr>
          <w:rFonts w:ascii="Arial" w:hAnsi="Arial" w:cs="Arial"/>
          <w:color w:val="FF0000"/>
          <w:sz w:val="20"/>
        </w:rPr>
        <w:t>welk</w:t>
      </w:r>
      <w:r w:rsidRPr="004C4DF4">
        <w:rPr>
          <w:rFonts w:ascii="Arial" w:hAnsi="Arial" w:cs="Arial"/>
          <w:color w:val="800080"/>
          <w:sz w:val="20"/>
        </w:rPr>
        <w:t>e</w:t>
      </w:r>
      <w:r w:rsidRPr="004C4DF4">
        <w:rPr>
          <w:rFonts w:ascii="Arial" w:hAnsi="Arial" w:cs="Arial"/>
          <w:color w:val="FF0000"/>
          <w:sz w:val="20"/>
        </w:rPr>
        <w:t xml:space="preserve"> </w:t>
      </w:r>
      <w:r w:rsidRPr="004C4DF4">
        <w:rPr>
          <w:rFonts w:ascii="Arial" w:hAnsi="Arial" w:cs="Arial"/>
          <w:color w:val="339966"/>
          <w:sz w:val="20"/>
        </w:rPr>
        <w:t xml:space="preserve">registergoed/registergoederen </w:t>
      </w:r>
      <w:r w:rsidRPr="004C4DF4">
        <w:rPr>
          <w:rFonts w:ascii="Arial" w:hAnsi="Arial" w:cs="Arial"/>
          <w:color w:val="FF0000"/>
          <w:sz w:val="20"/>
        </w:rPr>
        <w:t xml:space="preserve">hierna </w:t>
      </w:r>
      <w:r w:rsidRPr="004C4DF4">
        <w:rPr>
          <w:rFonts w:ascii="Arial" w:hAnsi="Arial" w:cs="Arial"/>
          <w:color w:val="339966"/>
          <w:sz w:val="20"/>
        </w:rPr>
        <w:t xml:space="preserve">zal/zullen </w:t>
      </w:r>
      <w:r w:rsidRPr="004C4DF4">
        <w:rPr>
          <w:rFonts w:ascii="Arial" w:hAnsi="Arial" w:cs="Arial"/>
          <w:color w:val="FF0000"/>
          <w:sz w:val="20"/>
        </w:rPr>
        <w:t>worden aangeduid als “het onderpand”.</w:t>
      </w:r>
    </w:p>
    <w:p w14:paraId="40EBF2A9" w14:textId="191CCD3D" w:rsidR="004C4DF4" w:rsidRPr="00B155D9" w:rsidRDefault="004C4DF4" w:rsidP="004C4DF4">
      <w:pPr>
        <w:pStyle w:val="Geenafstand"/>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3</w:t>
      </w:r>
      <w:r w:rsidRPr="00B155D9">
        <w:rPr>
          <w:rFonts w:ascii="Arial" w:hAnsi="Arial" w:cs="Arial"/>
          <w:b/>
          <w:bCs/>
          <w:color w:val="FF0000"/>
          <w:sz w:val="20"/>
        </w:rPr>
        <w:t>. Aanvaarding</w:t>
      </w:r>
    </w:p>
    <w:p w14:paraId="36C915E3" w14:textId="77777777" w:rsidR="004C4DF4" w:rsidRPr="004C4DF4" w:rsidRDefault="004C4DF4" w:rsidP="004C4DF4">
      <w:pPr>
        <w:pStyle w:val="Geenafstand"/>
        <w:rPr>
          <w:rFonts w:ascii="Arial" w:hAnsi="Arial" w:cs="Arial"/>
          <w:color w:val="FF0000"/>
          <w:sz w:val="20"/>
        </w:rPr>
      </w:pPr>
      <w:r w:rsidRPr="004C4DF4">
        <w:rPr>
          <w:rFonts w:ascii="Arial" w:hAnsi="Arial" w:cs="Arial"/>
          <w:color w:val="FF0000"/>
          <w:sz w:val="20"/>
        </w:rPr>
        <w:t>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geldverstrekker (daaronder begrepen diens (opvolgende) rechtsopvolgers onder algemene of bijzondere titel) te aanvaarden.</w:t>
      </w:r>
    </w:p>
    <w:p w14:paraId="5B596CCC" w14:textId="1178ABC3" w:rsidR="004C4DF4" w:rsidRPr="00391D94" w:rsidRDefault="004C4DF4" w:rsidP="004C4DF4">
      <w:pPr>
        <w:pStyle w:val="Geenafstand"/>
        <w:rPr>
          <w:rFonts w:ascii="Arial" w:hAnsi="Arial" w:cs="Arial"/>
          <w:b/>
          <w:bCs/>
          <w:color w:val="800080"/>
          <w:sz w:val="20"/>
        </w:rPr>
      </w:pPr>
      <w:r w:rsidRPr="00391D94">
        <w:rPr>
          <w:rFonts w:ascii="Arial" w:hAnsi="Arial" w:cs="Arial"/>
          <w:b/>
          <w:bCs/>
          <w:color w:val="800080"/>
          <w:sz w:val="20"/>
        </w:rPr>
        <w:t>A.</w:t>
      </w:r>
      <w:r w:rsidR="00E50F78" w:rsidRPr="00391D94">
        <w:rPr>
          <w:rFonts w:ascii="Arial" w:hAnsi="Arial" w:cs="Arial"/>
          <w:b/>
          <w:bCs/>
          <w:color w:val="800080"/>
          <w:sz w:val="20"/>
        </w:rPr>
        <w:t>4</w:t>
      </w:r>
      <w:r w:rsidRPr="00391D94">
        <w:rPr>
          <w:rFonts w:ascii="Arial" w:hAnsi="Arial" w:cs="Arial"/>
          <w:b/>
          <w:bCs/>
          <w:color w:val="800080"/>
          <w:sz w:val="20"/>
        </w:rPr>
        <w:t>. Woonplaats</w:t>
      </w:r>
    </w:p>
    <w:p w14:paraId="10AFA4F4" w14:textId="77777777" w:rsidR="004C4DF4" w:rsidRPr="00391D94" w:rsidRDefault="004C4DF4" w:rsidP="004C4DF4">
      <w:pPr>
        <w:pStyle w:val="Geenafstand"/>
        <w:rPr>
          <w:rFonts w:ascii="Arial" w:hAnsi="Arial" w:cs="Arial"/>
          <w:color w:val="800080"/>
          <w:sz w:val="20"/>
        </w:rPr>
      </w:pPr>
      <w:r w:rsidRPr="00391D94">
        <w:rPr>
          <w:rFonts w:ascii="Arial" w:hAnsi="Arial" w:cs="Arial"/>
          <w:color w:val="800080"/>
          <w:sz w:val="20"/>
        </w:rPr>
        <w:t xml:space="preserve">Geldnemer kiest te dezer zake </w:t>
      </w:r>
      <w:r w:rsidRPr="008A0F60">
        <w:rPr>
          <w:rFonts w:ascii="Arial" w:hAnsi="Arial" w:cs="Arial"/>
          <w:color w:val="800080"/>
          <w:sz w:val="20"/>
        </w:rPr>
        <w:t>woonplaats</w:t>
      </w:r>
      <w:r w:rsidRPr="00391D94">
        <w:rPr>
          <w:rFonts w:ascii="Arial" w:hAnsi="Arial" w:cs="Arial"/>
          <w:color w:val="800080"/>
          <w:sz w:val="20"/>
        </w:rPr>
        <w:t xml:space="preserve"> ten kantore van de bewaarder van deze akte. </w:t>
      </w:r>
    </w:p>
    <w:p w14:paraId="4C8ECE52" w14:textId="49CF9665" w:rsidR="001550DE" w:rsidRDefault="001550DE" w:rsidP="004C4DF4">
      <w:pPr>
        <w:pStyle w:val="Geenafstand"/>
        <w:rPr>
          <w:rFonts w:ascii="Arial" w:hAnsi="Arial" w:cs="Arial"/>
          <w:color w:val="800080"/>
          <w:sz w:val="20"/>
        </w:rPr>
      </w:pPr>
      <w:r w:rsidRPr="001550DE">
        <w:rPr>
          <w:rFonts w:ascii="Arial" w:hAnsi="Arial" w:cs="Arial"/>
          <w:color w:val="800080"/>
          <w:sz w:val="20"/>
        </w:rPr>
        <w:t>Geldverstrekker kiest te dezer zake woonplaats ten kantore van QUION Hypotheekbegeleiding B.V.</w:t>
      </w:r>
      <w:r>
        <w:rPr>
          <w:rFonts w:ascii="Arial" w:hAnsi="Arial" w:cs="Arial"/>
          <w:color w:val="800080"/>
          <w:sz w:val="20"/>
        </w:rPr>
        <w:t>,</w:t>
      </w:r>
      <w:r w:rsidRPr="001550DE">
        <w:rPr>
          <w:rFonts w:ascii="Arial" w:hAnsi="Arial" w:cs="Arial"/>
          <w:color w:val="800080"/>
          <w:sz w:val="20"/>
        </w:rPr>
        <w:t xml:space="preserve"> statutair gevestigd te Rotterdam, kantoorhoudende te 2909 VA Capelle aan den IJssel aan de </w:t>
      </w:r>
      <w:proofErr w:type="spellStart"/>
      <w:r w:rsidRPr="001550DE">
        <w:rPr>
          <w:rFonts w:ascii="Arial" w:hAnsi="Arial" w:cs="Arial"/>
          <w:color w:val="800080"/>
          <w:sz w:val="20"/>
        </w:rPr>
        <w:t>Fascinatio</w:t>
      </w:r>
      <w:proofErr w:type="spellEnd"/>
      <w:r w:rsidRPr="001550DE">
        <w:rPr>
          <w:rFonts w:ascii="Arial" w:hAnsi="Arial" w:cs="Arial"/>
          <w:color w:val="800080"/>
          <w:sz w:val="20"/>
        </w:rPr>
        <w:t xml:space="preserve"> Boulevard 1302 (postadres: Postbus </w:t>
      </w:r>
      <w:del w:id="12" w:author="Schootbrugge, Jean-Michel van de" w:date="2023-04-24T15:31:00Z">
        <w:r w:rsidRPr="001550DE" w:rsidDel="003B2339">
          <w:rPr>
            <w:rFonts w:ascii="Arial" w:hAnsi="Arial" w:cs="Arial"/>
            <w:color w:val="800080"/>
            <w:sz w:val="20"/>
          </w:rPr>
          <w:delText>487</w:delText>
        </w:r>
      </w:del>
      <w:ins w:id="13" w:author="Schootbrugge, Jean-Michel van de" w:date="2023-04-24T15:31:00Z">
        <w:r w:rsidR="003B2339">
          <w:rPr>
            <w:rFonts w:ascii="Arial" w:hAnsi="Arial" w:cs="Arial"/>
            <w:color w:val="800080"/>
            <w:sz w:val="20"/>
          </w:rPr>
          <w:t>2936</w:t>
        </w:r>
      </w:ins>
      <w:r w:rsidRPr="001550DE">
        <w:rPr>
          <w:rFonts w:ascii="Arial" w:hAnsi="Arial" w:cs="Arial"/>
          <w:color w:val="800080"/>
          <w:sz w:val="20"/>
        </w:rPr>
        <w:t xml:space="preserve">, 3000 </w:t>
      </w:r>
      <w:del w:id="14" w:author="Schootbrugge, Jean-Michel van de" w:date="2023-04-24T15:31:00Z">
        <w:r w:rsidRPr="001550DE" w:rsidDel="003B2339">
          <w:rPr>
            <w:rFonts w:ascii="Arial" w:hAnsi="Arial" w:cs="Arial"/>
            <w:color w:val="800080"/>
            <w:sz w:val="20"/>
          </w:rPr>
          <w:delText xml:space="preserve">AL </w:delText>
        </w:r>
      </w:del>
      <w:ins w:id="15" w:author="Schootbrugge, Jean-Michel van de" w:date="2023-04-24T15:31:00Z">
        <w:r w:rsidR="003B2339">
          <w:rPr>
            <w:rFonts w:ascii="Arial" w:hAnsi="Arial" w:cs="Arial"/>
            <w:color w:val="800080"/>
            <w:sz w:val="20"/>
          </w:rPr>
          <w:t>CX</w:t>
        </w:r>
        <w:r w:rsidR="003B2339" w:rsidRPr="001550DE">
          <w:rPr>
            <w:rFonts w:ascii="Arial" w:hAnsi="Arial" w:cs="Arial"/>
            <w:color w:val="800080"/>
            <w:sz w:val="20"/>
          </w:rPr>
          <w:t xml:space="preserve"> </w:t>
        </w:r>
      </w:ins>
      <w:r w:rsidRPr="001550DE">
        <w:rPr>
          <w:rFonts w:ascii="Arial" w:hAnsi="Arial" w:cs="Arial"/>
          <w:color w:val="800080"/>
          <w:sz w:val="20"/>
        </w:rPr>
        <w:t>Rotterdam).</w:t>
      </w:r>
    </w:p>
    <w:p w14:paraId="571463CD" w14:textId="3510475F" w:rsidR="004C4DF4" w:rsidRDefault="004C4DF4" w:rsidP="004C4DF4">
      <w:pPr>
        <w:pStyle w:val="Geenafstand"/>
        <w:rPr>
          <w:rFonts w:ascii="Arial" w:hAnsi="Arial" w:cs="Arial"/>
          <w:color w:val="FF0000"/>
          <w:sz w:val="20"/>
        </w:rPr>
      </w:pPr>
      <w:r w:rsidRPr="004C4DF4">
        <w:rPr>
          <w:rFonts w:ascii="Arial" w:hAnsi="Arial" w:cs="Arial"/>
          <w:color w:val="FF0000"/>
          <w:sz w:val="20"/>
        </w:rPr>
        <w:t>EINDE KADASTERDEEL</w:t>
      </w:r>
    </w:p>
    <w:p w14:paraId="3DDF0F23" w14:textId="50C70E59" w:rsidR="004C4DF4" w:rsidRDefault="004C4DF4" w:rsidP="000711D7">
      <w:pPr>
        <w:pStyle w:val="Geenafstand"/>
        <w:rPr>
          <w:rFonts w:ascii="Arial" w:hAnsi="Arial" w:cs="Arial"/>
          <w:color w:val="FF0000"/>
          <w:sz w:val="20"/>
        </w:rPr>
      </w:pPr>
    </w:p>
    <w:p w14:paraId="26649D2F" w14:textId="77777777" w:rsidR="00D73D26" w:rsidRDefault="00D73D26">
      <w:pPr>
        <w:widowControl/>
        <w:spacing w:after="160" w:line="259" w:lineRule="auto"/>
        <w:rPr>
          <w:ins w:id="16" w:author="Schootbrugge, Jean-Michel van de" w:date="2021-05-10T09:31:00Z"/>
          <w:rFonts w:ascii="Arial" w:hAnsi="Arial" w:cs="Arial"/>
          <w:b/>
          <w:i/>
          <w:color w:val="000000"/>
          <w:sz w:val="20"/>
        </w:rPr>
      </w:pPr>
      <w:ins w:id="17" w:author="Schootbrugge, Jean-Michel van de" w:date="2021-05-10T09:31:00Z">
        <w:r>
          <w:rPr>
            <w:rFonts w:ascii="Arial" w:hAnsi="Arial" w:cs="Arial"/>
            <w:b/>
            <w:i/>
            <w:color w:val="000000"/>
            <w:sz w:val="20"/>
          </w:rPr>
          <w:br w:type="page"/>
        </w:r>
      </w:ins>
    </w:p>
    <w:p w14:paraId="2DE04EEC" w14:textId="0C7CAF7A"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lastRenderedPageBreak/>
        <w:t>Voorbeeld comparitie partij ‘</w:t>
      </w:r>
      <w:proofErr w:type="spellStart"/>
      <w:r>
        <w:rPr>
          <w:rFonts w:ascii="Arial" w:hAnsi="Arial" w:cs="Arial"/>
          <w:b/>
          <w:i/>
          <w:color w:val="000000"/>
          <w:sz w:val="20"/>
        </w:rPr>
        <w:t>Argenta</w:t>
      </w:r>
      <w:proofErr w:type="spellEnd"/>
      <w:r w:rsidRPr="002F2DBD">
        <w:rPr>
          <w:rFonts w:ascii="Arial" w:hAnsi="Arial" w:cs="Arial"/>
          <w:b/>
          <w:i/>
          <w:color w:val="000000"/>
          <w:sz w:val="20"/>
        </w:rPr>
        <w:t>’</w:t>
      </w:r>
    </w:p>
    <w:p w14:paraId="4AE99DFD" w14:textId="46F8E3CA"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Rechtspersoon naar buitenlands recht: </w:t>
      </w:r>
      <w:proofErr w:type="spellStart"/>
      <w:r w:rsidRPr="00B155D9">
        <w:rPr>
          <w:rFonts w:ascii="Arial" w:hAnsi="Arial" w:cs="Arial"/>
          <w:color w:val="000000"/>
          <w:sz w:val="20"/>
        </w:rPr>
        <w:t>Argenta</w:t>
      </w:r>
      <w:proofErr w:type="spellEnd"/>
      <w:r w:rsidRPr="00B155D9">
        <w:rPr>
          <w:rFonts w:ascii="Arial" w:hAnsi="Arial" w:cs="Arial"/>
          <w:color w:val="000000"/>
          <w:sz w:val="20"/>
        </w:rPr>
        <w:t xml:space="preserve"> Spaarbank N</w:t>
      </w:r>
      <w:del w:id="18" w:author="Schootbrugge, Jean-Michel van de" w:date="2021-05-10T09:31:00Z">
        <w:r w:rsidRPr="00B155D9" w:rsidDel="00A4140A">
          <w:rPr>
            <w:rFonts w:ascii="Arial" w:hAnsi="Arial" w:cs="Arial"/>
            <w:color w:val="000000"/>
            <w:sz w:val="20"/>
          </w:rPr>
          <w:delText>.</w:delText>
        </w:r>
      </w:del>
      <w:r w:rsidRPr="00B155D9">
        <w:rPr>
          <w:rFonts w:ascii="Arial" w:hAnsi="Arial" w:cs="Arial"/>
          <w:color w:val="000000"/>
          <w:sz w:val="20"/>
        </w:rPr>
        <w:t>V</w:t>
      </w:r>
      <w:del w:id="19" w:author="Schootbrugge, Jean-Michel van de" w:date="2021-05-10T09:31:00Z">
        <w:r w:rsidRPr="00B155D9" w:rsidDel="00A4140A">
          <w:rPr>
            <w:rFonts w:ascii="Arial" w:hAnsi="Arial" w:cs="Arial"/>
            <w:color w:val="000000"/>
            <w:sz w:val="20"/>
          </w:rPr>
          <w:delText>.</w:delText>
        </w:r>
      </w:del>
      <w:r w:rsidRPr="00B155D9">
        <w:rPr>
          <w:rFonts w:ascii="Arial" w:hAnsi="Arial" w:cs="Arial"/>
          <w:color w:val="000000"/>
          <w:sz w:val="20"/>
        </w:rPr>
        <w:t>, statutair gevestigd te Antwerpen België, mede kantoorhoudende te 4815 NG Breda, Stadionstraat 2, ingeschreven in het handelsregister onder nummer: 34193645</w:t>
      </w:r>
      <w:r>
        <w:rPr>
          <w:rFonts w:ascii="Arial" w:hAnsi="Arial" w:cs="Arial"/>
          <w:color w:val="000000"/>
          <w:sz w:val="20"/>
        </w:rPr>
        <w:t>;</w:t>
      </w:r>
    </w:p>
    <w:p w14:paraId="7F5ECBFF" w14:textId="3460F124"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hierna te noemen: "de geldverstrekker"</w:t>
      </w:r>
      <w:r>
        <w:rPr>
          <w:rFonts w:ascii="Arial" w:hAnsi="Arial" w:cs="Arial"/>
          <w:color w:val="000000"/>
          <w:sz w:val="20"/>
        </w:rPr>
        <w:t>.</w:t>
      </w:r>
    </w:p>
    <w:p w14:paraId="72C4F4B6" w14:textId="26738F07"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naamloze vennootschap </w:t>
      </w:r>
      <w:r>
        <w:rPr>
          <w:rFonts w:ascii="Arial" w:hAnsi="Arial" w:cs="Arial"/>
          <w:color w:val="000000"/>
          <w:sz w:val="20"/>
        </w:rPr>
        <w:t>[</w:t>
      </w:r>
      <w:r w:rsidRPr="00B155D9">
        <w:rPr>
          <w:rFonts w:ascii="Arial" w:hAnsi="Arial" w:cs="Arial"/>
          <w:color w:val="000000"/>
          <w:sz w:val="20"/>
        </w:rPr>
        <w:t>….</w:t>
      </w:r>
      <w:r>
        <w:rPr>
          <w:rFonts w:ascii="Arial" w:hAnsi="Arial" w:cs="Arial"/>
          <w:color w:val="000000"/>
          <w:sz w:val="20"/>
        </w:rPr>
        <w:t>]</w:t>
      </w:r>
      <w:r w:rsidRPr="00B155D9">
        <w:rPr>
          <w:rFonts w:ascii="Arial" w:hAnsi="Arial" w:cs="Arial"/>
          <w:color w:val="000000"/>
          <w:sz w:val="20"/>
        </w:rPr>
        <w:t xml:space="preserve"> ;</w:t>
      </w:r>
    </w:p>
    <w:p w14:paraId="08ECECB9" w14:textId="77777777"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Laatstgenoemde vennootschap hierna te noemen: “de verzekeraar”.</w:t>
      </w:r>
    </w:p>
    <w:p w14:paraId="7E5BCC65" w14:textId="77777777" w:rsidR="004C4DF4" w:rsidRPr="004C4DF4" w:rsidRDefault="004C4DF4" w:rsidP="004C4DF4">
      <w:pPr>
        <w:pStyle w:val="Lijstalinea"/>
        <w:snapToGrid w:val="0"/>
        <w:spacing w:line="240" w:lineRule="atLeast"/>
        <w:ind w:left="360"/>
        <w:rPr>
          <w:rFonts w:ascii="Arial" w:hAnsi="Arial" w:cs="Arial"/>
          <w:sz w:val="20"/>
        </w:rPr>
      </w:pPr>
    </w:p>
    <w:p w14:paraId="17D3DF8C" w14:textId="77777777" w:rsidR="004C4DF4" w:rsidRPr="002F2DBD" w:rsidRDefault="004C4DF4" w:rsidP="004C4DF4">
      <w:pPr>
        <w:spacing w:line="240" w:lineRule="atLeast"/>
        <w:rPr>
          <w:rFonts w:ascii="Arial" w:hAnsi="Arial" w:cs="Arial"/>
          <w:color w:val="000000"/>
          <w:sz w:val="20"/>
        </w:rPr>
      </w:pPr>
    </w:p>
    <w:p w14:paraId="3633CA70" w14:textId="77777777"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t>Toelichting</w:t>
      </w:r>
    </w:p>
    <w:p w14:paraId="7BE9F69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Rangwisseling wordt </w:t>
      </w:r>
      <w:r w:rsidRPr="002F2DBD">
        <w:rPr>
          <w:rFonts w:ascii="Arial" w:hAnsi="Arial" w:cs="Arial"/>
          <w:sz w:val="20"/>
          <w:u w:val="single"/>
        </w:rPr>
        <w:t>niet</w:t>
      </w:r>
      <w:r w:rsidRPr="002F2DBD">
        <w:rPr>
          <w:rFonts w:ascii="Arial" w:hAnsi="Arial" w:cs="Arial"/>
          <w:sz w:val="20"/>
        </w:rPr>
        <w:t xml:space="preserve"> ondersteund in de akte, in verband met de verplichte vermelding van aankomsttitel en voorbelasting.</w:t>
      </w:r>
    </w:p>
    <w:p w14:paraId="59A5D8C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4A79D63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Zie voor het kleurgebruik in deze modelakte: </w:t>
      </w:r>
    </w:p>
    <w:p w14:paraId="3F1B848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Tekstblok – Algemene afspraken modeldocumenten en tekstblokken </w:t>
      </w:r>
    </w:p>
    <w:p w14:paraId="1DB7D748"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30CAAD63" w14:textId="77777777" w:rsidR="004C4DF4" w:rsidRPr="002F2DBD" w:rsidRDefault="004C4DF4" w:rsidP="004C4DF4">
      <w:pPr>
        <w:spacing w:line="240" w:lineRule="atLeast"/>
        <w:rPr>
          <w:rFonts w:ascii="Arial" w:hAnsi="Arial" w:cs="Arial"/>
          <w:sz w:val="20"/>
        </w:rPr>
      </w:pPr>
      <w:r w:rsidRPr="002F2DBD">
        <w:rPr>
          <w:rFonts w:ascii="Arial" w:hAnsi="Arial" w:cs="Arial"/>
          <w:sz w:val="20"/>
        </w:rPr>
        <w:t>De paragrafen en tekstfragmenten welke in dit modeldocument optioneel zijn, dienen op het moment dat ze worden opgenomen in de akte altijd binnen het Kadasterdeel te staan.</w:t>
      </w:r>
    </w:p>
    <w:p w14:paraId="2F70D8CD" w14:textId="4E11EC52" w:rsidR="004C4DF4" w:rsidRDefault="004C4DF4" w:rsidP="000711D7">
      <w:pPr>
        <w:pStyle w:val="Geenafstand"/>
        <w:rPr>
          <w:rFonts w:ascii="Arial" w:hAnsi="Arial" w:cs="Arial"/>
          <w:color w:val="FF0000"/>
          <w:sz w:val="20"/>
        </w:rPr>
      </w:pPr>
    </w:p>
    <w:p w14:paraId="579CB678" w14:textId="77777777" w:rsidR="00D7391F" w:rsidRPr="005950EA" w:rsidRDefault="00D7391F" w:rsidP="00D7391F">
      <w:pPr>
        <w:widowControl/>
        <w:rPr>
          <w:rFonts w:ascii="Arial" w:hAnsi="Arial"/>
          <w:kern w:val="28"/>
          <w:sz w:val="18"/>
          <w:lang w:eastAsia="en-US"/>
        </w:rPr>
      </w:pPr>
    </w:p>
    <w:p w14:paraId="4FDE2C36" w14:textId="77777777" w:rsidR="00D7391F" w:rsidRPr="005950EA" w:rsidRDefault="00D7391F" w:rsidP="00D7391F">
      <w:pPr>
        <w:widowControl/>
        <w:spacing w:line="280" w:lineRule="atLeast"/>
        <w:rPr>
          <w:rFonts w:ascii="Arial" w:hAnsi="Arial"/>
          <w:b/>
          <w:kern w:val="28"/>
          <w:szCs w:val="24"/>
          <w:lang w:eastAsia="en-US"/>
        </w:rPr>
      </w:pPr>
    </w:p>
    <w:p w14:paraId="1D641240" w14:textId="77777777" w:rsidR="00D7391F" w:rsidRPr="002E7F50" w:rsidRDefault="00D7391F" w:rsidP="00F41F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F41FB9" w:rsidRPr="00F31DA8" w14:paraId="3E372190" w14:textId="77777777" w:rsidTr="00C83CFB">
        <w:trPr>
          <w:trHeight w:val="332"/>
        </w:trPr>
        <w:tc>
          <w:tcPr>
            <w:tcW w:w="5173" w:type="dxa"/>
            <w:vAlign w:val="bottom"/>
          </w:tcPr>
          <w:p w14:paraId="182E2B12" w14:textId="77777777" w:rsidR="00F41FB9" w:rsidRPr="00F31DA8" w:rsidRDefault="00F41FB9" w:rsidP="00C83CFB">
            <w:pPr>
              <w:pStyle w:val="kopje"/>
              <w:rPr>
                <w:rFonts w:cs="Arial"/>
                <w:b w:val="0"/>
                <w:bCs/>
                <w:sz w:val="16"/>
                <w:szCs w:val="16"/>
              </w:rPr>
            </w:pPr>
            <w:r w:rsidRPr="00F31DA8">
              <w:rPr>
                <w:rFonts w:cs="Arial"/>
                <w:sz w:val="16"/>
                <w:szCs w:val="16"/>
              </w:rPr>
              <w:t>Versiehistorie</w:t>
            </w:r>
          </w:p>
        </w:tc>
      </w:tr>
    </w:tbl>
    <w:p w14:paraId="640F6ADA" w14:textId="77777777" w:rsidR="00F41FB9" w:rsidRPr="00F31DA8" w:rsidRDefault="00F41FB9" w:rsidP="00F41FB9">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1903"/>
        <w:gridCol w:w="807"/>
        <w:gridCol w:w="4662"/>
      </w:tblGrid>
      <w:tr w:rsidR="00F41FB9" w:rsidRPr="00F31DA8" w14:paraId="6C3BC08F" w14:textId="77777777" w:rsidTr="00C83CFB">
        <w:trPr>
          <w:trHeight w:hRule="exact" w:val="281"/>
          <w:tblHeader/>
        </w:trPr>
        <w:tc>
          <w:tcPr>
            <w:tcW w:w="779" w:type="dxa"/>
            <w:vAlign w:val="bottom"/>
          </w:tcPr>
          <w:p w14:paraId="3E83095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40AD1EF"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6E248A8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0AE41D11"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Opmerking</w:t>
            </w:r>
          </w:p>
        </w:tc>
      </w:tr>
      <w:tr w:rsidR="00F41FB9" w:rsidRPr="00F31DA8" w14:paraId="3C05C232" w14:textId="77777777" w:rsidTr="00C83CFB">
        <w:trPr>
          <w:trHeight w:hRule="exact" w:val="250"/>
          <w:tblHeader/>
        </w:trPr>
        <w:tc>
          <w:tcPr>
            <w:tcW w:w="779" w:type="dxa"/>
          </w:tcPr>
          <w:p w14:paraId="4B570E4F" w14:textId="246F6503" w:rsidR="00F41FB9" w:rsidRPr="00F31DA8" w:rsidRDefault="002B0788" w:rsidP="00C83CFB">
            <w:pPr>
              <w:pStyle w:val="tussenkopje"/>
              <w:spacing w:before="0"/>
              <w:rPr>
                <w:rFonts w:cs="Arial"/>
                <w:sz w:val="16"/>
                <w:szCs w:val="16"/>
                <w:lang w:val="nl-NL"/>
              </w:rPr>
            </w:pPr>
            <w:r>
              <w:rPr>
                <w:rFonts w:cs="Arial"/>
                <w:sz w:val="16"/>
                <w:szCs w:val="16"/>
                <w:lang w:val="nl-NL"/>
              </w:rPr>
              <w:t>1.0</w:t>
            </w:r>
          </w:p>
        </w:tc>
        <w:tc>
          <w:tcPr>
            <w:tcW w:w="1909" w:type="dxa"/>
          </w:tcPr>
          <w:p w14:paraId="65CCB6F4" w14:textId="4D006457" w:rsidR="00F41FB9" w:rsidRPr="00F31DA8" w:rsidRDefault="00461931" w:rsidP="00C83CFB">
            <w:pPr>
              <w:pStyle w:val="tussenkopje"/>
              <w:spacing w:before="0"/>
              <w:rPr>
                <w:rFonts w:cs="Arial"/>
                <w:sz w:val="16"/>
                <w:szCs w:val="16"/>
                <w:lang w:val="nl-NL"/>
              </w:rPr>
            </w:pPr>
            <w:r>
              <w:rPr>
                <w:rFonts w:cs="Arial"/>
                <w:sz w:val="16"/>
                <w:szCs w:val="16"/>
                <w:lang w:val="nl-NL"/>
              </w:rPr>
              <w:t>01</w:t>
            </w:r>
            <w:r w:rsidR="002B0788">
              <w:rPr>
                <w:rFonts w:cs="Arial"/>
                <w:sz w:val="16"/>
                <w:szCs w:val="16"/>
                <w:lang w:val="nl-NL"/>
              </w:rPr>
              <w:t>-0</w:t>
            </w:r>
            <w:r>
              <w:rPr>
                <w:rFonts w:cs="Arial"/>
                <w:sz w:val="16"/>
                <w:szCs w:val="16"/>
                <w:lang w:val="nl-NL"/>
              </w:rPr>
              <w:t>9</w:t>
            </w:r>
            <w:r w:rsidR="002B0788">
              <w:rPr>
                <w:rFonts w:cs="Arial"/>
                <w:sz w:val="16"/>
                <w:szCs w:val="16"/>
                <w:lang w:val="nl-NL"/>
              </w:rPr>
              <w:t>-2020</w:t>
            </w:r>
          </w:p>
        </w:tc>
        <w:tc>
          <w:tcPr>
            <w:tcW w:w="784" w:type="dxa"/>
          </w:tcPr>
          <w:p w14:paraId="799388B4"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LG/PPB</w:t>
            </w:r>
          </w:p>
        </w:tc>
        <w:tc>
          <w:tcPr>
            <w:tcW w:w="4678" w:type="dxa"/>
          </w:tcPr>
          <w:p w14:paraId="2BF047F8" w14:textId="070F9A0C" w:rsidR="00F41FB9" w:rsidRPr="00F31DA8" w:rsidRDefault="002B0788" w:rsidP="00C83CFB">
            <w:pPr>
              <w:pStyle w:val="tussenkopje"/>
              <w:spacing w:before="0"/>
              <w:rPr>
                <w:rFonts w:cs="Arial"/>
                <w:sz w:val="16"/>
                <w:szCs w:val="16"/>
                <w:lang w:val="nl-NL"/>
              </w:rPr>
            </w:pPr>
            <w:r>
              <w:rPr>
                <w:rFonts w:cs="Arial"/>
                <w:sz w:val="16"/>
                <w:szCs w:val="16"/>
                <w:lang w:val="nl-NL"/>
              </w:rPr>
              <w:t xml:space="preserve">Definitief model </w:t>
            </w:r>
            <w:proofErr w:type="spellStart"/>
            <w:r>
              <w:rPr>
                <w:rFonts w:cs="Arial"/>
                <w:sz w:val="16"/>
                <w:szCs w:val="16"/>
                <w:lang w:val="nl-NL"/>
              </w:rPr>
              <w:t>obv</w:t>
            </w:r>
            <w:proofErr w:type="spellEnd"/>
            <w:r>
              <w:rPr>
                <w:rFonts w:cs="Arial"/>
                <w:sz w:val="16"/>
                <w:szCs w:val="16"/>
                <w:lang w:val="nl-NL"/>
              </w:rPr>
              <w:t xml:space="preserve"> Model </w:t>
            </w:r>
            <w:proofErr w:type="spellStart"/>
            <w:r>
              <w:rPr>
                <w:rFonts w:cs="Arial"/>
                <w:sz w:val="16"/>
                <w:szCs w:val="16"/>
                <w:lang w:val="nl-NL"/>
              </w:rPr>
              <w:t>Argenta</w:t>
            </w:r>
            <w:proofErr w:type="spellEnd"/>
            <w:r>
              <w:rPr>
                <w:rFonts w:cs="Arial"/>
                <w:sz w:val="16"/>
                <w:szCs w:val="16"/>
                <w:lang w:val="nl-NL"/>
              </w:rPr>
              <w:t xml:space="preserve"> 5.3 / KIK model juni 2020</w:t>
            </w:r>
          </w:p>
        </w:tc>
      </w:tr>
      <w:tr w:rsidR="007F26B6" w:rsidRPr="00F31DA8" w14:paraId="43E65A7C" w14:textId="77777777" w:rsidTr="00C83CFB">
        <w:trPr>
          <w:trHeight w:hRule="exact" w:val="250"/>
          <w:tblHeader/>
        </w:trPr>
        <w:tc>
          <w:tcPr>
            <w:tcW w:w="779" w:type="dxa"/>
          </w:tcPr>
          <w:p w14:paraId="4962A1CA" w14:textId="162C591A" w:rsidR="007F26B6" w:rsidRDefault="007F26B6" w:rsidP="00C83CFB">
            <w:pPr>
              <w:pStyle w:val="tussenkopje"/>
              <w:spacing w:before="0"/>
              <w:rPr>
                <w:rFonts w:cs="Arial"/>
                <w:sz w:val="16"/>
                <w:szCs w:val="16"/>
                <w:lang w:val="nl-NL"/>
              </w:rPr>
            </w:pPr>
            <w:r>
              <w:rPr>
                <w:rFonts w:cs="Arial"/>
                <w:sz w:val="16"/>
                <w:szCs w:val="16"/>
                <w:lang w:val="nl-NL"/>
              </w:rPr>
              <w:t>2.0</w:t>
            </w:r>
          </w:p>
        </w:tc>
        <w:tc>
          <w:tcPr>
            <w:tcW w:w="1909" w:type="dxa"/>
          </w:tcPr>
          <w:p w14:paraId="67E593FA" w14:textId="0A1C5E8E" w:rsidR="007F26B6" w:rsidRDefault="007F26B6" w:rsidP="00C83CFB">
            <w:pPr>
              <w:pStyle w:val="tussenkopje"/>
              <w:spacing w:before="0"/>
              <w:rPr>
                <w:rFonts w:cs="Arial"/>
                <w:sz w:val="16"/>
                <w:szCs w:val="16"/>
                <w:lang w:val="nl-NL"/>
              </w:rPr>
            </w:pPr>
            <w:del w:id="20" w:author="Schootbrugge, Jean-Michel van de" w:date="2021-04-09T13:46:00Z">
              <w:r w:rsidDel="00E67397">
                <w:rPr>
                  <w:rFonts w:cs="Arial"/>
                  <w:sz w:val="16"/>
                  <w:szCs w:val="16"/>
                  <w:lang w:val="nl-NL"/>
                </w:rPr>
                <w:delText>25</w:delText>
              </w:r>
            </w:del>
            <w:ins w:id="21" w:author="Schootbrugge, Jean-Michel van de" w:date="2021-04-09T13:46:00Z">
              <w:r w:rsidR="00E67397">
                <w:rPr>
                  <w:rFonts w:cs="Arial"/>
                  <w:sz w:val="16"/>
                  <w:szCs w:val="16"/>
                  <w:lang w:val="nl-NL"/>
                </w:rPr>
                <w:t>09</w:t>
              </w:r>
            </w:ins>
            <w:r>
              <w:rPr>
                <w:rFonts w:cs="Arial"/>
                <w:sz w:val="16"/>
                <w:szCs w:val="16"/>
                <w:lang w:val="nl-NL"/>
              </w:rPr>
              <w:t>-0</w:t>
            </w:r>
            <w:ins w:id="22" w:author="Schootbrugge, Jean-Michel van de" w:date="2021-04-09T13:46:00Z">
              <w:r w:rsidR="00E67397">
                <w:rPr>
                  <w:rFonts w:cs="Arial"/>
                  <w:sz w:val="16"/>
                  <w:szCs w:val="16"/>
                  <w:lang w:val="nl-NL"/>
                </w:rPr>
                <w:t>4</w:t>
              </w:r>
            </w:ins>
            <w:del w:id="23" w:author="Schootbrugge, Jean-Michel van de" w:date="2021-04-09T13:46:00Z">
              <w:r w:rsidDel="00E67397">
                <w:rPr>
                  <w:rFonts w:cs="Arial"/>
                  <w:sz w:val="16"/>
                  <w:szCs w:val="16"/>
                  <w:lang w:val="nl-NL"/>
                </w:rPr>
                <w:delText>1</w:delText>
              </w:r>
            </w:del>
            <w:r>
              <w:rPr>
                <w:rFonts w:cs="Arial"/>
                <w:sz w:val="16"/>
                <w:szCs w:val="16"/>
                <w:lang w:val="nl-NL"/>
              </w:rPr>
              <w:t>-2021</w:t>
            </w:r>
          </w:p>
        </w:tc>
        <w:tc>
          <w:tcPr>
            <w:tcW w:w="784" w:type="dxa"/>
          </w:tcPr>
          <w:p w14:paraId="6D6AD69A" w14:textId="547160D9" w:rsidR="007F26B6" w:rsidRPr="00F31DA8" w:rsidRDefault="007F26B6" w:rsidP="00C83CFB">
            <w:pPr>
              <w:pStyle w:val="tussenkopje"/>
              <w:spacing w:before="0"/>
              <w:rPr>
                <w:rFonts w:cs="Arial"/>
                <w:sz w:val="16"/>
                <w:szCs w:val="16"/>
                <w:lang w:val="nl-NL"/>
              </w:rPr>
            </w:pPr>
            <w:r>
              <w:rPr>
                <w:rFonts w:cs="Arial"/>
                <w:sz w:val="16"/>
                <w:szCs w:val="16"/>
                <w:lang w:val="nl-NL"/>
              </w:rPr>
              <w:t>LG/PPB</w:t>
            </w:r>
          </w:p>
        </w:tc>
        <w:tc>
          <w:tcPr>
            <w:tcW w:w="4678" w:type="dxa"/>
          </w:tcPr>
          <w:p w14:paraId="36B7CAA8" w14:textId="01EB5A4A" w:rsidR="007F26B6" w:rsidRDefault="00DA318E" w:rsidP="00C83CFB">
            <w:pPr>
              <w:pStyle w:val="tussenkopje"/>
              <w:spacing w:before="0"/>
              <w:rPr>
                <w:rFonts w:cs="Arial"/>
                <w:sz w:val="16"/>
                <w:szCs w:val="16"/>
                <w:lang w:val="nl-NL"/>
              </w:rPr>
            </w:pPr>
            <w:r>
              <w:rPr>
                <w:rFonts w:cs="Arial"/>
                <w:sz w:val="16"/>
                <w:szCs w:val="16"/>
                <w:lang w:val="nl-NL"/>
              </w:rPr>
              <w:t>Nieuwe versie</w:t>
            </w:r>
            <w:r w:rsidR="00584445">
              <w:rPr>
                <w:rFonts w:cs="Arial"/>
                <w:sz w:val="16"/>
                <w:szCs w:val="16"/>
                <w:lang w:val="nl-NL"/>
              </w:rPr>
              <w:t xml:space="preserve"> </w:t>
            </w:r>
            <w:proofErr w:type="spellStart"/>
            <w:r w:rsidR="00584445">
              <w:rPr>
                <w:rFonts w:cs="Arial"/>
                <w:sz w:val="16"/>
                <w:szCs w:val="16"/>
                <w:lang w:val="nl-NL"/>
              </w:rPr>
              <w:t>nav</w:t>
            </w:r>
            <w:proofErr w:type="spellEnd"/>
            <w:r w:rsidR="00584445">
              <w:rPr>
                <w:rFonts w:cs="Arial"/>
                <w:sz w:val="16"/>
                <w:szCs w:val="16"/>
                <w:lang w:val="nl-NL"/>
              </w:rPr>
              <w:t xml:space="preserve"> gewijzigde h</w:t>
            </w:r>
            <w:r>
              <w:rPr>
                <w:rFonts w:cs="Arial"/>
                <w:sz w:val="16"/>
                <w:szCs w:val="16"/>
                <w:lang w:val="nl-NL"/>
              </w:rPr>
              <w:t>ypotheekstelling</w:t>
            </w:r>
          </w:p>
        </w:tc>
      </w:tr>
      <w:tr w:rsidR="003B2339" w:rsidRPr="00F31DA8" w14:paraId="732BF324" w14:textId="77777777" w:rsidTr="00C83CFB">
        <w:trPr>
          <w:trHeight w:hRule="exact" w:val="250"/>
          <w:tblHeader/>
          <w:ins w:id="24" w:author="Schootbrugge, Jean-Michel van de" w:date="2023-04-24T15:31:00Z"/>
        </w:trPr>
        <w:tc>
          <w:tcPr>
            <w:tcW w:w="779" w:type="dxa"/>
          </w:tcPr>
          <w:p w14:paraId="023AF36F" w14:textId="70E71849" w:rsidR="003B2339" w:rsidRDefault="001C0A29" w:rsidP="00C83CFB">
            <w:pPr>
              <w:pStyle w:val="tussenkopje"/>
              <w:spacing w:before="0"/>
              <w:rPr>
                <w:ins w:id="25" w:author="Schootbrugge, Jean-Michel van de" w:date="2023-04-24T15:31:00Z"/>
                <w:rFonts w:cs="Arial"/>
                <w:sz w:val="16"/>
                <w:szCs w:val="16"/>
                <w:lang w:val="nl-NL"/>
              </w:rPr>
            </w:pPr>
            <w:ins w:id="26" w:author="Groot, Karina de" w:date="2023-05-24T10:19:00Z">
              <w:r>
                <w:rPr>
                  <w:rFonts w:cs="Arial"/>
                  <w:sz w:val="16"/>
                  <w:szCs w:val="16"/>
                  <w:lang w:val="nl-NL"/>
                </w:rPr>
                <w:t>3.0</w:t>
              </w:r>
            </w:ins>
            <w:ins w:id="27" w:author="Schootbrugge, Jean-Michel van de" w:date="2023-04-24T15:31:00Z">
              <w:del w:id="28" w:author="Groot, Karina de" w:date="2023-05-24T10:19:00Z">
                <w:r w:rsidR="003B2339" w:rsidDel="001C0A29">
                  <w:rPr>
                    <w:rFonts w:cs="Arial"/>
                    <w:sz w:val="16"/>
                    <w:szCs w:val="16"/>
                    <w:lang w:val="nl-NL"/>
                  </w:rPr>
                  <w:delText>2.1</w:delText>
                </w:r>
              </w:del>
            </w:ins>
          </w:p>
        </w:tc>
        <w:tc>
          <w:tcPr>
            <w:tcW w:w="1909" w:type="dxa"/>
          </w:tcPr>
          <w:p w14:paraId="2A998DBE" w14:textId="34923636" w:rsidR="003B2339" w:rsidDel="00E67397" w:rsidRDefault="003B2339" w:rsidP="00C83CFB">
            <w:pPr>
              <w:pStyle w:val="tussenkopje"/>
              <w:spacing w:before="0"/>
              <w:rPr>
                <w:ins w:id="29" w:author="Schootbrugge, Jean-Michel van de" w:date="2023-04-24T15:31:00Z"/>
                <w:rFonts w:cs="Arial"/>
                <w:sz w:val="16"/>
                <w:szCs w:val="16"/>
                <w:lang w:val="nl-NL"/>
              </w:rPr>
            </w:pPr>
            <w:ins w:id="30" w:author="Schootbrugge, Jean-Michel van de" w:date="2023-04-24T15:31:00Z">
              <w:r>
                <w:rPr>
                  <w:rFonts w:cs="Arial"/>
                  <w:sz w:val="16"/>
                  <w:szCs w:val="16"/>
                  <w:lang w:val="nl-NL"/>
                </w:rPr>
                <w:t>24-04-2023</w:t>
              </w:r>
            </w:ins>
          </w:p>
        </w:tc>
        <w:tc>
          <w:tcPr>
            <w:tcW w:w="784" w:type="dxa"/>
          </w:tcPr>
          <w:p w14:paraId="5FDF7024" w14:textId="09951A00" w:rsidR="003B2339" w:rsidRDefault="003B2339" w:rsidP="00C83CFB">
            <w:pPr>
              <w:pStyle w:val="tussenkopje"/>
              <w:spacing w:before="0"/>
              <w:rPr>
                <w:ins w:id="31" w:author="Schootbrugge, Jean-Michel van de" w:date="2023-04-24T15:31:00Z"/>
                <w:rFonts w:cs="Arial"/>
                <w:sz w:val="16"/>
                <w:szCs w:val="16"/>
                <w:lang w:val="nl-NL"/>
              </w:rPr>
            </w:pPr>
            <w:ins w:id="32" w:author="Schootbrugge, Jean-Michel van de" w:date="2023-04-24T15:31:00Z">
              <w:r>
                <w:rPr>
                  <w:rFonts w:cs="Arial"/>
                  <w:sz w:val="16"/>
                  <w:szCs w:val="16"/>
                  <w:lang w:val="nl-NL"/>
                </w:rPr>
                <w:t>ODR/</w:t>
              </w:r>
            </w:ins>
            <w:ins w:id="33" w:author="Schootbrugge, Jean-Michel van de" w:date="2023-04-24T15:32:00Z">
              <w:r>
                <w:rPr>
                  <w:rFonts w:cs="Arial"/>
                  <w:sz w:val="16"/>
                  <w:szCs w:val="16"/>
                  <w:lang w:val="nl-NL"/>
                </w:rPr>
                <w:t>DPI</w:t>
              </w:r>
            </w:ins>
          </w:p>
        </w:tc>
        <w:tc>
          <w:tcPr>
            <w:tcW w:w="4678" w:type="dxa"/>
          </w:tcPr>
          <w:p w14:paraId="19DDF5D0" w14:textId="79CC6060" w:rsidR="003B2339" w:rsidRDefault="003B2339" w:rsidP="00C83CFB">
            <w:pPr>
              <w:pStyle w:val="tussenkopje"/>
              <w:spacing w:before="0"/>
              <w:rPr>
                <w:ins w:id="34" w:author="Schootbrugge, Jean-Michel van de" w:date="2023-04-24T15:31:00Z"/>
                <w:rFonts w:cs="Arial"/>
                <w:sz w:val="16"/>
                <w:szCs w:val="16"/>
                <w:lang w:val="nl-NL"/>
              </w:rPr>
            </w:pPr>
            <w:ins w:id="35" w:author="Schootbrugge, Jean-Michel van de" w:date="2023-04-24T15:32:00Z">
              <w:r>
                <w:rPr>
                  <w:rFonts w:cs="Arial"/>
                  <w:sz w:val="16"/>
                  <w:szCs w:val="16"/>
                  <w:lang w:val="nl-NL"/>
                </w:rPr>
                <w:t>Aanpassing adres in woonplaatskeuze</w:t>
              </w:r>
            </w:ins>
          </w:p>
        </w:tc>
      </w:tr>
    </w:tbl>
    <w:p w14:paraId="43F7CE7B" w14:textId="77777777" w:rsidR="00F41FB9" w:rsidRDefault="00F41FB9"/>
    <w:sectPr w:rsidR="00F41FB9" w:rsidSect="00C83CFB">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A5505" w14:textId="77777777" w:rsidR="008759A2" w:rsidRDefault="008759A2">
      <w:r>
        <w:separator/>
      </w:r>
    </w:p>
  </w:endnote>
  <w:endnote w:type="continuationSeparator" w:id="0">
    <w:p w14:paraId="29976048" w14:textId="77777777" w:rsidR="008759A2" w:rsidRDefault="008759A2">
      <w:r>
        <w:continuationSeparator/>
      </w:r>
    </w:p>
  </w:endnote>
  <w:endnote w:type="continuationNotice" w:id="1">
    <w:p w14:paraId="7AF2AAA1" w14:textId="77777777" w:rsidR="008759A2" w:rsidRDefault="00875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5584" w14:textId="77777777" w:rsidR="00C83CFB" w:rsidRDefault="00C83C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F80C" w14:textId="77777777" w:rsidR="00C83CFB" w:rsidRDefault="00C83C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02F18" w14:textId="77777777" w:rsidR="00C83CFB" w:rsidRDefault="00C83C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375E9" w14:textId="77777777" w:rsidR="008759A2" w:rsidRDefault="008759A2">
      <w:r>
        <w:separator/>
      </w:r>
    </w:p>
  </w:footnote>
  <w:footnote w:type="continuationSeparator" w:id="0">
    <w:p w14:paraId="3FEB2D2C" w14:textId="77777777" w:rsidR="008759A2" w:rsidRDefault="008759A2">
      <w:r>
        <w:continuationSeparator/>
      </w:r>
    </w:p>
  </w:footnote>
  <w:footnote w:type="continuationNotice" w:id="1">
    <w:p w14:paraId="34D989BC" w14:textId="77777777" w:rsidR="008759A2" w:rsidRDefault="00875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4E8C" w14:textId="77777777" w:rsidR="00C83CFB" w:rsidRDefault="00C83C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706B" w14:textId="77777777" w:rsidR="00C83CFB" w:rsidRDefault="00C83CF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E4EC" w14:textId="77777777" w:rsidR="00C83CFB" w:rsidRDefault="00C83CF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DE6C8C"/>
    <w:multiLevelType w:val="hybridMultilevel"/>
    <w:tmpl w:val="0B3C594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1756EA0"/>
    <w:multiLevelType w:val="hybridMultilevel"/>
    <w:tmpl w:val="DA38547A"/>
    <w:lvl w:ilvl="0" w:tplc="4104A440">
      <w:start w:val="1"/>
      <w:numFmt w:val="lowerLetter"/>
      <w:lvlText w:val="%1)"/>
      <w:lvlJc w:val="left"/>
      <w:pPr>
        <w:tabs>
          <w:tab w:val="num" w:pos="1212"/>
        </w:tabs>
        <w:ind w:left="1212" w:hanging="360"/>
      </w:pPr>
      <w:rPr>
        <w:rFonts w:hint="default"/>
      </w:rPr>
    </w:lvl>
    <w:lvl w:ilvl="1" w:tplc="04130019" w:tentative="1">
      <w:start w:val="1"/>
      <w:numFmt w:val="lowerLetter"/>
      <w:lvlText w:val="%2."/>
      <w:lvlJc w:val="left"/>
      <w:pPr>
        <w:tabs>
          <w:tab w:val="num" w:pos="1932"/>
        </w:tabs>
        <w:ind w:left="1932" w:hanging="360"/>
      </w:pPr>
    </w:lvl>
    <w:lvl w:ilvl="2" w:tplc="0413001B" w:tentative="1">
      <w:start w:val="1"/>
      <w:numFmt w:val="lowerRoman"/>
      <w:lvlText w:val="%3."/>
      <w:lvlJc w:val="right"/>
      <w:pPr>
        <w:tabs>
          <w:tab w:val="num" w:pos="2652"/>
        </w:tabs>
        <w:ind w:left="2652" w:hanging="180"/>
      </w:pPr>
    </w:lvl>
    <w:lvl w:ilvl="3" w:tplc="0413000F" w:tentative="1">
      <w:start w:val="1"/>
      <w:numFmt w:val="decimal"/>
      <w:lvlText w:val="%4."/>
      <w:lvlJc w:val="left"/>
      <w:pPr>
        <w:tabs>
          <w:tab w:val="num" w:pos="3372"/>
        </w:tabs>
        <w:ind w:left="3372" w:hanging="360"/>
      </w:pPr>
    </w:lvl>
    <w:lvl w:ilvl="4" w:tplc="04130019" w:tentative="1">
      <w:start w:val="1"/>
      <w:numFmt w:val="lowerLetter"/>
      <w:lvlText w:val="%5."/>
      <w:lvlJc w:val="left"/>
      <w:pPr>
        <w:tabs>
          <w:tab w:val="num" w:pos="4092"/>
        </w:tabs>
        <w:ind w:left="4092" w:hanging="360"/>
      </w:pPr>
    </w:lvl>
    <w:lvl w:ilvl="5" w:tplc="0413001B" w:tentative="1">
      <w:start w:val="1"/>
      <w:numFmt w:val="lowerRoman"/>
      <w:lvlText w:val="%6."/>
      <w:lvlJc w:val="right"/>
      <w:pPr>
        <w:tabs>
          <w:tab w:val="num" w:pos="4812"/>
        </w:tabs>
        <w:ind w:left="4812" w:hanging="180"/>
      </w:pPr>
    </w:lvl>
    <w:lvl w:ilvl="6" w:tplc="0413000F" w:tentative="1">
      <w:start w:val="1"/>
      <w:numFmt w:val="decimal"/>
      <w:lvlText w:val="%7."/>
      <w:lvlJc w:val="left"/>
      <w:pPr>
        <w:tabs>
          <w:tab w:val="num" w:pos="5532"/>
        </w:tabs>
        <w:ind w:left="5532" w:hanging="360"/>
      </w:pPr>
    </w:lvl>
    <w:lvl w:ilvl="7" w:tplc="04130019" w:tentative="1">
      <w:start w:val="1"/>
      <w:numFmt w:val="lowerLetter"/>
      <w:lvlText w:val="%8."/>
      <w:lvlJc w:val="left"/>
      <w:pPr>
        <w:tabs>
          <w:tab w:val="num" w:pos="6252"/>
        </w:tabs>
        <w:ind w:left="6252" w:hanging="360"/>
      </w:pPr>
    </w:lvl>
    <w:lvl w:ilvl="8" w:tplc="0413001B" w:tentative="1">
      <w:start w:val="1"/>
      <w:numFmt w:val="lowerRoman"/>
      <w:lvlText w:val="%9."/>
      <w:lvlJc w:val="right"/>
      <w:pPr>
        <w:tabs>
          <w:tab w:val="num" w:pos="6972"/>
        </w:tabs>
        <w:ind w:left="6972" w:hanging="180"/>
      </w:pPr>
    </w:lvl>
  </w:abstractNum>
  <w:abstractNum w:abstractNumId="3"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3C52400"/>
    <w:multiLevelType w:val="hybridMultilevel"/>
    <w:tmpl w:val="C3B691EA"/>
    <w:lvl w:ilvl="0" w:tplc="3968992A">
      <w:start w:val="1"/>
      <w:numFmt w:val="decimal"/>
      <w:lvlText w:val="%1."/>
      <w:lvlJc w:val="left"/>
      <w:pPr>
        <w:ind w:left="644" w:hanging="360"/>
      </w:pPr>
      <w:rPr>
        <w:rFonts w:hint="default"/>
        <w:color w:val="FF000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7" w15:restartNumberingAfterBreak="0">
    <w:nsid w:val="45EC3739"/>
    <w:multiLevelType w:val="hybridMultilevel"/>
    <w:tmpl w:val="51A0E95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A3B6F1C"/>
    <w:multiLevelType w:val="hybridMultilevel"/>
    <w:tmpl w:val="3B661C78"/>
    <w:lvl w:ilvl="0" w:tplc="8BD85542">
      <w:start w:val="1"/>
      <w:numFmt w:val="decimal"/>
      <w:lvlText w:val="%1."/>
      <w:lvlJc w:val="left"/>
      <w:pPr>
        <w:ind w:left="644" w:hanging="360"/>
      </w:pPr>
      <w:rPr>
        <w:rFonts w:hint="default"/>
        <w:color w:val="80008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9"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B62E05"/>
    <w:multiLevelType w:val="hybridMultilevel"/>
    <w:tmpl w:val="26E441B2"/>
    <w:lvl w:ilvl="0" w:tplc="A1720E98">
      <w:start w:val="1"/>
      <w:numFmt w:val="lowerLetter"/>
      <w:lvlText w:val="%1."/>
      <w:lvlJc w:val="left"/>
      <w:pPr>
        <w:ind w:left="360" w:hanging="360"/>
      </w:pPr>
      <w:rPr>
        <w:rFonts w:hint="default"/>
        <w:color w:val="00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6F44027"/>
    <w:multiLevelType w:val="hybridMultilevel"/>
    <w:tmpl w:val="903CF72C"/>
    <w:lvl w:ilvl="0" w:tplc="F7483D86">
      <w:start w:val="2"/>
      <w:numFmt w:val="bullet"/>
      <w:lvlText w:val="-"/>
      <w:lvlJc w:val="left"/>
      <w:pPr>
        <w:ind w:left="720" w:hanging="360"/>
      </w:pPr>
      <w:rPr>
        <w:rFonts w:ascii="Arial" w:eastAsia="Times New Roman" w:hAnsi="Arial" w:cs="Arial" w:hint="default"/>
        <w:color w:val="8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5376DE"/>
    <w:multiLevelType w:val="hybridMultilevel"/>
    <w:tmpl w:val="F942032C"/>
    <w:lvl w:ilvl="0" w:tplc="A8381766">
      <w:start w:val="2"/>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775416A5"/>
    <w:multiLevelType w:val="hybridMultilevel"/>
    <w:tmpl w:val="D7568CB4"/>
    <w:lvl w:ilvl="0" w:tplc="B4A0F3D4">
      <w:start w:val="1"/>
      <w:numFmt w:val="lowerLetter"/>
      <w:lvlText w:val="%1."/>
      <w:lvlJc w:val="left"/>
      <w:pPr>
        <w:ind w:left="1020" w:hanging="6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D533339"/>
    <w:multiLevelType w:val="hybridMultilevel"/>
    <w:tmpl w:val="B1EC5E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6794615">
    <w:abstractNumId w:val="9"/>
  </w:num>
  <w:num w:numId="2" w16cid:durableId="1768502829">
    <w:abstractNumId w:val="0"/>
  </w:num>
  <w:num w:numId="3" w16cid:durableId="1651788181">
    <w:abstractNumId w:val="4"/>
  </w:num>
  <w:num w:numId="4" w16cid:durableId="918833199">
    <w:abstractNumId w:val="3"/>
  </w:num>
  <w:num w:numId="5" w16cid:durableId="524251708">
    <w:abstractNumId w:val="1"/>
  </w:num>
  <w:num w:numId="6" w16cid:durableId="310838952">
    <w:abstractNumId w:val="13"/>
  </w:num>
  <w:num w:numId="7" w16cid:durableId="865564606">
    <w:abstractNumId w:val="5"/>
  </w:num>
  <w:num w:numId="8" w16cid:durableId="351997220">
    <w:abstractNumId w:val="2"/>
  </w:num>
  <w:num w:numId="9" w16cid:durableId="1674843255">
    <w:abstractNumId w:val="14"/>
  </w:num>
  <w:num w:numId="10" w16cid:durableId="506284445">
    <w:abstractNumId w:val="10"/>
  </w:num>
  <w:num w:numId="11" w16cid:durableId="102648385">
    <w:abstractNumId w:val="7"/>
  </w:num>
  <w:num w:numId="12" w16cid:durableId="1619097815">
    <w:abstractNumId w:val="11"/>
  </w:num>
  <w:num w:numId="13" w16cid:durableId="1970355864">
    <w:abstractNumId w:val="12"/>
  </w:num>
  <w:num w:numId="14" w16cid:durableId="505100169">
    <w:abstractNumId w:val="6"/>
  </w:num>
  <w:num w:numId="15" w16cid:durableId="14165887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rson w15:author="Schootbrugge, Jean-Michel van de">
    <w15:presenceInfo w15:providerId="AD" w15:userId="S::Jean-Michel.vandeSchootbrugge@kadaster.nl::c5d12ae5-a140-482f-a2e7-2152ef911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FB9"/>
    <w:rsid w:val="00014CC4"/>
    <w:rsid w:val="00027B35"/>
    <w:rsid w:val="00044AEE"/>
    <w:rsid w:val="000711D7"/>
    <w:rsid w:val="00082A51"/>
    <w:rsid w:val="000831E4"/>
    <w:rsid w:val="000A1A36"/>
    <w:rsid w:val="000C24F9"/>
    <w:rsid w:val="000E40B7"/>
    <w:rsid w:val="000F2F91"/>
    <w:rsid w:val="00135089"/>
    <w:rsid w:val="001550DE"/>
    <w:rsid w:val="00173A09"/>
    <w:rsid w:val="001A7808"/>
    <w:rsid w:val="001C0A29"/>
    <w:rsid w:val="001D15CA"/>
    <w:rsid w:val="001E0FCC"/>
    <w:rsid w:val="00212F0B"/>
    <w:rsid w:val="00230E50"/>
    <w:rsid w:val="00265675"/>
    <w:rsid w:val="002968F9"/>
    <w:rsid w:val="002B0788"/>
    <w:rsid w:val="00346852"/>
    <w:rsid w:val="00391D94"/>
    <w:rsid w:val="003B2339"/>
    <w:rsid w:val="003C551B"/>
    <w:rsid w:val="003E3916"/>
    <w:rsid w:val="003F2788"/>
    <w:rsid w:val="003F63E0"/>
    <w:rsid w:val="00402ADC"/>
    <w:rsid w:val="004140A0"/>
    <w:rsid w:val="004143FC"/>
    <w:rsid w:val="00461931"/>
    <w:rsid w:val="00484240"/>
    <w:rsid w:val="00486301"/>
    <w:rsid w:val="004C4DF4"/>
    <w:rsid w:val="004E1E3F"/>
    <w:rsid w:val="004E5C73"/>
    <w:rsid w:val="004F7200"/>
    <w:rsid w:val="00512997"/>
    <w:rsid w:val="00522E2C"/>
    <w:rsid w:val="00545D0E"/>
    <w:rsid w:val="0057678E"/>
    <w:rsid w:val="005819A8"/>
    <w:rsid w:val="00584445"/>
    <w:rsid w:val="005A4B94"/>
    <w:rsid w:val="005B1A96"/>
    <w:rsid w:val="005B5DDE"/>
    <w:rsid w:val="005C0267"/>
    <w:rsid w:val="005F1B4F"/>
    <w:rsid w:val="00600031"/>
    <w:rsid w:val="00602551"/>
    <w:rsid w:val="00653AED"/>
    <w:rsid w:val="00671978"/>
    <w:rsid w:val="0069145E"/>
    <w:rsid w:val="006A3561"/>
    <w:rsid w:val="006B0108"/>
    <w:rsid w:val="006B0C10"/>
    <w:rsid w:val="006F4C23"/>
    <w:rsid w:val="0072134B"/>
    <w:rsid w:val="00753874"/>
    <w:rsid w:val="0079614B"/>
    <w:rsid w:val="007A39DF"/>
    <w:rsid w:val="007F26B6"/>
    <w:rsid w:val="00846BCF"/>
    <w:rsid w:val="008759A2"/>
    <w:rsid w:val="008A0F60"/>
    <w:rsid w:val="008A4E37"/>
    <w:rsid w:val="0090018C"/>
    <w:rsid w:val="0091059A"/>
    <w:rsid w:val="00944CD2"/>
    <w:rsid w:val="009755CF"/>
    <w:rsid w:val="00985E7B"/>
    <w:rsid w:val="00995953"/>
    <w:rsid w:val="009B3667"/>
    <w:rsid w:val="009D6AA5"/>
    <w:rsid w:val="00A166C8"/>
    <w:rsid w:val="00A4140A"/>
    <w:rsid w:val="00A545E8"/>
    <w:rsid w:val="00A72648"/>
    <w:rsid w:val="00A73B8D"/>
    <w:rsid w:val="00A8275B"/>
    <w:rsid w:val="00AB3A38"/>
    <w:rsid w:val="00B1531D"/>
    <w:rsid w:val="00B155D9"/>
    <w:rsid w:val="00B3033F"/>
    <w:rsid w:val="00B3070C"/>
    <w:rsid w:val="00B34329"/>
    <w:rsid w:val="00B37CE0"/>
    <w:rsid w:val="00B67E14"/>
    <w:rsid w:val="00BC529A"/>
    <w:rsid w:val="00BF20F5"/>
    <w:rsid w:val="00C12407"/>
    <w:rsid w:val="00C371EF"/>
    <w:rsid w:val="00C3727D"/>
    <w:rsid w:val="00C5450A"/>
    <w:rsid w:val="00C83CFB"/>
    <w:rsid w:val="00D1121E"/>
    <w:rsid w:val="00D4602E"/>
    <w:rsid w:val="00D55CEA"/>
    <w:rsid w:val="00D675E9"/>
    <w:rsid w:val="00D7391F"/>
    <w:rsid w:val="00D73D26"/>
    <w:rsid w:val="00D92090"/>
    <w:rsid w:val="00D92AAE"/>
    <w:rsid w:val="00DA318E"/>
    <w:rsid w:val="00DC6766"/>
    <w:rsid w:val="00DE42D0"/>
    <w:rsid w:val="00E23DA6"/>
    <w:rsid w:val="00E33D5E"/>
    <w:rsid w:val="00E50F78"/>
    <w:rsid w:val="00E67397"/>
    <w:rsid w:val="00E87CE0"/>
    <w:rsid w:val="00EB0423"/>
    <w:rsid w:val="00EE100F"/>
    <w:rsid w:val="00F41FB9"/>
    <w:rsid w:val="00F420C9"/>
    <w:rsid w:val="00F438C7"/>
    <w:rsid w:val="00FB0F62"/>
    <w:rsid w:val="00FB78CA"/>
    <w:rsid w:val="00FC15B5"/>
    <w:rsid w:val="00FC75B6"/>
    <w:rsid w:val="00FF0EA7"/>
    <w:rsid w:val="023104B2"/>
    <w:rsid w:val="036CBD9E"/>
    <w:rsid w:val="1295E4B3"/>
    <w:rsid w:val="1382AFE6"/>
    <w:rsid w:val="440A989B"/>
    <w:rsid w:val="50DABDAC"/>
    <w:rsid w:val="5EBBFA00"/>
    <w:rsid w:val="61891E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6461"/>
  <w15:chartTrackingRefBased/>
  <w15:docId w15:val="{BC0F03A0-C44A-44B7-A18E-84D1A3C2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059A"/>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F41FB9"/>
    <w:pPr>
      <w:tabs>
        <w:tab w:val="center" w:pos="4536"/>
        <w:tab w:val="right" w:pos="9072"/>
      </w:tabs>
    </w:pPr>
  </w:style>
  <w:style w:type="character" w:customStyle="1" w:styleId="KoptekstChar">
    <w:name w:val="Koptekst Char"/>
    <w:basedOn w:val="Standaardalinea-lettertype"/>
    <w:link w:val="Koptekst"/>
    <w:rsid w:val="00F41FB9"/>
    <w:rPr>
      <w:rFonts w:ascii="Courier New" w:eastAsia="Times New Roman" w:hAnsi="Courier New" w:cs="Times New Roman"/>
      <w:snapToGrid w:val="0"/>
      <w:sz w:val="24"/>
      <w:szCs w:val="20"/>
      <w:lang w:eastAsia="nl-NL"/>
    </w:rPr>
  </w:style>
  <w:style w:type="paragraph" w:styleId="Voettekst">
    <w:name w:val="footer"/>
    <w:basedOn w:val="Standaard"/>
    <w:link w:val="VoettekstChar"/>
    <w:rsid w:val="00F41FB9"/>
    <w:pPr>
      <w:tabs>
        <w:tab w:val="center" w:pos="4536"/>
        <w:tab w:val="right" w:pos="9072"/>
      </w:tabs>
    </w:pPr>
  </w:style>
  <w:style w:type="character" w:customStyle="1" w:styleId="VoettekstChar">
    <w:name w:val="Voettekst Char"/>
    <w:basedOn w:val="Standaardalinea-lettertype"/>
    <w:link w:val="Voettekst"/>
    <w:rsid w:val="00F41FB9"/>
    <w:rPr>
      <w:rFonts w:ascii="Courier New" w:eastAsia="Times New Roman" w:hAnsi="Courier New" w:cs="Times New Roman"/>
      <w:snapToGrid w:val="0"/>
      <w:sz w:val="24"/>
      <w:szCs w:val="20"/>
      <w:lang w:eastAsia="nl-NL"/>
    </w:rPr>
  </w:style>
  <w:style w:type="paragraph" w:customStyle="1" w:styleId="kopje">
    <w:name w:val="kopje"/>
    <w:basedOn w:val="Standaard"/>
    <w:next w:val="Standaard"/>
    <w:rsid w:val="00F41FB9"/>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F41FB9"/>
    <w:pPr>
      <w:widowControl/>
      <w:snapToGrid w:val="0"/>
      <w:spacing w:before="90" w:line="240" w:lineRule="atLeast"/>
    </w:pPr>
    <w:rPr>
      <w:rFonts w:ascii="Arial" w:hAnsi="Arial"/>
      <w:snapToGrid/>
      <w:kern w:val="28"/>
      <w:sz w:val="14"/>
      <w:lang w:val="nl" w:eastAsia="en-US"/>
    </w:rPr>
  </w:style>
  <w:style w:type="paragraph" w:styleId="Geenafstand">
    <w:name w:val="No Spacing"/>
    <w:uiPriority w:val="1"/>
    <w:qFormat/>
    <w:rsid w:val="00F41FB9"/>
    <w:pPr>
      <w:widowControl w:val="0"/>
      <w:spacing w:after="0" w:line="240" w:lineRule="auto"/>
    </w:pPr>
    <w:rPr>
      <w:rFonts w:ascii="Courier New" w:eastAsia="Times New Roman" w:hAnsi="Courier New" w:cs="Times New Roman"/>
      <w:snapToGrid w:val="0"/>
      <w:sz w:val="24"/>
      <w:szCs w:val="20"/>
      <w:lang w:eastAsia="nl-NL"/>
    </w:rPr>
  </w:style>
  <w:style w:type="character" w:styleId="Verwijzingopmerking">
    <w:name w:val="annotation reference"/>
    <w:basedOn w:val="Standaardalinea-lettertype"/>
    <w:uiPriority w:val="99"/>
    <w:semiHidden/>
    <w:unhideWhenUsed/>
    <w:rsid w:val="00F41FB9"/>
    <w:rPr>
      <w:sz w:val="16"/>
      <w:szCs w:val="16"/>
    </w:rPr>
  </w:style>
  <w:style w:type="paragraph" w:styleId="Tekstopmerking">
    <w:name w:val="annotation text"/>
    <w:basedOn w:val="Standaard"/>
    <w:link w:val="TekstopmerkingChar"/>
    <w:uiPriority w:val="99"/>
    <w:semiHidden/>
    <w:unhideWhenUsed/>
    <w:rsid w:val="00F41FB9"/>
    <w:pPr>
      <w:widowControl/>
    </w:pPr>
    <w:rPr>
      <w:rFonts w:ascii="Calibri" w:eastAsiaTheme="minorHAnsi" w:hAnsi="Calibri"/>
      <w:snapToGrid/>
      <w:sz w:val="20"/>
      <w:lang w:eastAsia="en-US"/>
    </w:rPr>
  </w:style>
  <w:style w:type="character" w:customStyle="1" w:styleId="TekstopmerkingChar">
    <w:name w:val="Tekst opmerking Char"/>
    <w:basedOn w:val="Standaardalinea-lettertype"/>
    <w:link w:val="Tekstopmerking"/>
    <w:uiPriority w:val="99"/>
    <w:semiHidden/>
    <w:rsid w:val="00F41FB9"/>
    <w:rPr>
      <w:rFonts w:ascii="Calibri" w:hAnsi="Calibri" w:cs="Times New Roman"/>
      <w:sz w:val="20"/>
      <w:szCs w:val="20"/>
    </w:rPr>
  </w:style>
  <w:style w:type="paragraph" w:styleId="Ballontekst">
    <w:name w:val="Balloon Text"/>
    <w:basedOn w:val="Standaard"/>
    <w:link w:val="BallontekstChar"/>
    <w:uiPriority w:val="99"/>
    <w:semiHidden/>
    <w:unhideWhenUsed/>
    <w:rsid w:val="00F41FB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1FB9"/>
    <w:rPr>
      <w:rFonts w:ascii="Segoe UI" w:eastAsia="Times New Roman" w:hAnsi="Segoe UI" w:cs="Segoe UI"/>
      <w:snapToGrid w:val="0"/>
      <w:sz w:val="18"/>
      <w:szCs w:val="18"/>
      <w:lang w:eastAsia="nl-NL"/>
    </w:rPr>
  </w:style>
  <w:style w:type="paragraph" w:styleId="Lijstalinea">
    <w:name w:val="List Paragraph"/>
    <w:basedOn w:val="Standaard"/>
    <w:uiPriority w:val="34"/>
    <w:qFormat/>
    <w:rsid w:val="00F41FB9"/>
    <w:pPr>
      <w:ind w:left="720"/>
      <w:contextualSpacing/>
    </w:pPr>
  </w:style>
  <w:style w:type="paragraph" w:styleId="Onderwerpvanopmerking">
    <w:name w:val="annotation subject"/>
    <w:basedOn w:val="Tekstopmerking"/>
    <w:next w:val="Tekstopmerking"/>
    <w:link w:val="OnderwerpvanopmerkingChar"/>
    <w:uiPriority w:val="99"/>
    <w:semiHidden/>
    <w:unhideWhenUsed/>
    <w:rsid w:val="005F1B4F"/>
    <w:pPr>
      <w:widowControl w:val="0"/>
    </w:pPr>
    <w:rPr>
      <w:rFonts w:ascii="Courier New" w:eastAsia="Times New Roman" w:hAnsi="Courier New"/>
      <w:b/>
      <w:bCs/>
      <w:snapToGrid w:val="0"/>
      <w:lang w:eastAsia="nl-NL"/>
    </w:rPr>
  </w:style>
  <w:style w:type="character" w:customStyle="1" w:styleId="OnderwerpvanopmerkingChar">
    <w:name w:val="Onderwerp van opmerking Char"/>
    <w:basedOn w:val="TekstopmerkingChar"/>
    <w:link w:val="Onderwerpvanopmerking"/>
    <w:uiPriority w:val="99"/>
    <w:semiHidden/>
    <w:rsid w:val="005F1B4F"/>
    <w:rPr>
      <w:rFonts w:ascii="Courier New" w:eastAsia="Times New Roman" w:hAnsi="Courier New" w:cs="Times New Roman"/>
      <w:b/>
      <w:bCs/>
      <w:snapToGrid w:val="0"/>
      <w:sz w:val="20"/>
      <w:szCs w:val="20"/>
      <w:lang w:eastAsia="nl-NL"/>
    </w:rPr>
  </w:style>
  <w:style w:type="paragraph" w:styleId="Revisie">
    <w:name w:val="Revision"/>
    <w:hidden/>
    <w:uiPriority w:val="99"/>
    <w:semiHidden/>
    <w:rsid w:val="00DC6766"/>
    <w:pPr>
      <w:spacing w:after="0" w:line="240" w:lineRule="auto"/>
    </w:pPr>
    <w:rPr>
      <w:rFonts w:ascii="Courier New" w:eastAsia="Times New Roman" w:hAnsi="Courier New" w:cs="Times New Roman"/>
      <w:snapToGrid w:val="0"/>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2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0" ma:contentTypeDescription="Een nieuw document maken." ma:contentTypeScope="" ma:versionID="0b5f708eb375cf1e04c1886d0a2b88c9">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0755e30f606d9ccc12105d64dd10cf9e"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74417-DBD0-499B-B867-3D499953C484}">
  <ds:schemaRefs>
    <ds:schemaRef ds:uri="http://schemas.openxmlformats.org/officeDocument/2006/bibliography"/>
  </ds:schemaRefs>
</ds:datastoreItem>
</file>

<file path=customXml/itemProps2.xml><?xml version="1.0" encoding="utf-8"?>
<ds:datastoreItem xmlns:ds="http://schemas.openxmlformats.org/officeDocument/2006/customXml" ds:itemID="{B148F093-CF58-4D2A-A245-2934B6B45E25}">
  <ds:schemaRefs>
    <ds:schemaRef ds:uri="http://schemas.microsoft.com/sharepoint/v3/contenttype/forms"/>
  </ds:schemaRefs>
</ds:datastoreItem>
</file>

<file path=customXml/itemProps3.xml><?xml version="1.0" encoding="utf-8"?>
<ds:datastoreItem xmlns:ds="http://schemas.openxmlformats.org/officeDocument/2006/customXml" ds:itemID="{C07140BF-F54A-421A-AD71-0A49ABDFB9D4}">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4.xml><?xml version="1.0" encoding="utf-8"?>
<ds:datastoreItem xmlns:ds="http://schemas.openxmlformats.org/officeDocument/2006/customXml" ds:itemID="{337D0143-F8B3-4F41-A4B2-44884DC4F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1385</Words>
  <Characters>7623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7</cp:revision>
  <dcterms:created xsi:type="dcterms:W3CDTF">2023-05-24T07:30:00Z</dcterms:created>
  <dcterms:modified xsi:type="dcterms:W3CDTF">2023-05-24T08:56:00Z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Order">
    <vt:r8>35216000</vt:r8>
  </property>
</Properties>
</file>