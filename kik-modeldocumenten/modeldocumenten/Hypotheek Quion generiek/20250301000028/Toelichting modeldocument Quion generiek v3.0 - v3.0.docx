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58C68A5F" w:rsidR="003228A3" w:rsidRPr="00343045" w:rsidRDefault="00EA51E2">
            <w:pPr>
              <w:pStyle w:val="Afdeling"/>
              <w:rPr>
                <w:sz w:val="20"/>
                <w:lang w:val="nl-NL"/>
              </w:rPr>
            </w:pPr>
            <w:bookmarkStart w:id="1" w:name="bmAfdeling"/>
            <w:bookmarkEnd w:id="1"/>
            <w:r>
              <w:rPr>
                <w:sz w:val="20"/>
                <w:lang w:val="nl-NL"/>
              </w:rPr>
              <w:t>Beheer en Ontwikkeling informatietechnologie</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8D33B15"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w:t>
            </w:r>
            <w:proofErr w:type="spellStart"/>
            <w:r w:rsidR="00853175">
              <w:rPr>
                <w:lang w:val="nl-NL"/>
              </w:rPr>
              <w:t>Quion</w:t>
            </w:r>
            <w:proofErr w:type="spellEnd"/>
            <w:r w:rsidR="00853175">
              <w:rPr>
                <w:lang w:val="nl-NL"/>
              </w:rPr>
              <w:t xml:space="preserve"> generiek</w:t>
            </w:r>
            <w:r w:rsidR="009F7890">
              <w:rPr>
                <w:lang w:val="nl-NL"/>
              </w:rPr>
              <w:t xml:space="preserve"> v</w:t>
            </w:r>
            <w:del w:id="4" w:author="Groot, Karina de" w:date="2025-03-31T11:49:00Z" w16du:dateUtc="2025-03-31T09:49:00Z">
              <w:r w:rsidR="009F7890" w:rsidDel="00EE3C2A">
                <w:rPr>
                  <w:lang w:val="nl-NL"/>
                </w:rPr>
                <w:delText>2</w:delText>
              </w:r>
            </w:del>
            <w:ins w:id="5" w:author="Groot, Karina de" w:date="2025-03-31T11:49:00Z" w16du:dateUtc="2025-03-31T09:49:00Z">
              <w:r w:rsidR="00EE3C2A">
                <w:rPr>
                  <w:lang w:val="nl-NL"/>
                </w:rPr>
                <w:t>3</w:t>
              </w:r>
            </w:ins>
            <w:r w:rsidR="009F7890">
              <w:rPr>
                <w:lang w:val="nl-NL"/>
              </w:rPr>
              <w:t>.0</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C2BCB88" w:rsidR="00EC1610" w:rsidRPr="00343045" w:rsidRDefault="00EE3C2A" w:rsidP="00EC1610">
            <w:bookmarkStart w:id="7" w:name="bmAuteurs"/>
            <w:bookmarkEnd w:id="7"/>
            <w:ins w:id="8" w:author="Groot, Karina de" w:date="2025-03-31T11:49:00Z" w16du:dateUtc="2025-03-31T09:49:00Z">
              <w:r>
                <w:t>3</w:t>
              </w:r>
            </w:ins>
            <w:del w:id="9" w:author="Groot, Karina de" w:date="2025-03-31T11:49:00Z" w16du:dateUtc="2025-03-31T09:49:00Z">
              <w:r w:rsidR="00CD7BE9" w:rsidDel="00EE3C2A">
                <w:delText>2</w:delText>
              </w:r>
            </w:del>
            <w:r w:rsidR="00CD7BE9">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1C4972D4" w:rsidR="00AE1E6D" w:rsidRPr="00F13DFE" w:rsidRDefault="000868E3" w:rsidP="00323158">
            <w:pPr>
              <w:pStyle w:val="Subtitel"/>
              <w:spacing w:line="280" w:lineRule="exact"/>
              <w:rPr>
                <w:rStyle w:val="Versie0"/>
                <w:bCs/>
                <w:szCs w:val="18"/>
              </w:rPr>
            </w:pPr>
            <w:r>
              <w:rPr>
                <w:rStyle w:val="Versie0"/>
                <w:bCs/>
                <w:szCs w:val="18"/>
              </w:rPr>
              <w:t>1.1</w:t>
            </w:r>
          </w:p>
        </w:tc>
        <w:tc>
          <w:tcPr>
            <w:tcW w:w="1627" w:type="dxa"/>
            <w:tcBorders>
              <w:top w:val="single" w:sz="4" w:space="0" w:color="auto"/>
              <w:left w:val="single" w:sz="4" w:space="0" w:color="auto"/>
              <w:bottom w:val="single" w:sz="4" w:space="0" w:color="auto"/>
              <w:right w:val="single" w:sz="4" w:space="0" w:color="auto"/>
            </w:tcBorders>
          </w:tcPr>
          <w:p w14:paraId="3C37727E" w14:textId="30F1D969" w:rsidR="00AE1E6D" w:rsidRPr="00F13DFE" w:rsidRDefault="000868E3" w:rsidP="00EC1610">
            <w:pPr>
              <w:rPr>
                <w:rStyle w:val="Datumopmaakprofiel"/>
                <w:szCs w:val="18"/>
              </w:rPr>
            </w:pPr>
            <w:r>
              <w:rPr>
                <w:rStyle w:val="Datumopmaakprofiel"/>
                <w:szCs w:val="18"/>
              </w:rPr>
              <w:t>22-02-2023</w:t>
            </w:r>
          </w:p>
        </w:tc>
        <w:tc>
          <w:tcPr>
            <w:tcW w:w="1985" w:type="dxa"/>
            <w:tcBorders>
              <w:top w:val="single" w:sz="4" w:space="0" w:color="auto"/>
              <w:left w:val="single" w:sz="4" w:space="0" w:color="auto"/>
              <w:bottom w:val="single" w:sz="4" w:space="0" w:color="auto"/>
              <w:right w:val="single" w:sz="4" w:space="0" w:color="auto"/>
            </w:tcBorders>
          </w:tcPr>
          <w:p w14:paraId="36301A86" w14:textId="4E19AFD0" w:rsidR="00AE1E6D" w:rsidRPr="00F13DFE" w:rsidRDefault="000868E3" w:rsidP="00323158">
            <w:pPr>
              <w:rPr>
                <w:szCs w:val="18"/>
                <w:lang w:val="en-US"/>
              </w:rPr>
            </w:pPr>
            <w:r>
              <w:rPr>
                <w:szCs w:val="18"/>
                <w:lang w:val="en-US"/>
              </w:rPr>
              <w:t>B</w:t>
            </w:r>
            <w:r>
              <w:rPr>
                <w:lang w:val="en-US"/>
              </w:rPr>
              <w:t>OI/BSU 2/Team 2/AA</w:t>
            </w:r>
          </w:p>
        </w:tc>
        <w:tc>
          <w:tcPr>
            <w:tcW w:w="5315" w:type="dxa"/>
            <w:tcBorders>
              <w:top w:val="single" w:sz="4" w:space="0" w:color="auto"/>
              <w:left w:val="single" w:sz="4" w:space="0" w:color="auto"/>
              <w:bottom w:val="single" w:sz="4" w:space="0" w:color="auto"/>
              <w:right w:val="single" w:sz="4" w:space="0" w:color="auto"/>
            </w:tcBorders>
          </w:tcPr>
          <w:p w14:paraId="6E765CD8" w14:textId="4EDF2200" w:rsidR="00AE1E6D" w:rsidRPr="00F13DFE" w:rsidRDefault="000868E3" w:rsidP="00D43EF3">
            <w:pPr>
              <w:snapToGrid w:val="0"/>
              <w:rPr>
                <w:szCs w:val="18"/>
              </w:rPr>
            </w:pPr>
            <w:r>
              <w:rPr>
                <w:szCs w:val="18"/>
              </w:rPr>
              <w:t>Tekstuele aanpassing. Er werd maar naar een aantal labels verwezen in de tekst. Dit aangepast.</w:t>
            </w: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3E2F47D0" w:rsidR="0091423B" w:rsidRPr="00F13DFE" w:rsidRDefault="00E039D2" w:rsidP="00323158">
            <w:pPr>
              <w:pStyle w:val="Subtitel"/>
              <w:spacing w:line="280" w:lineRule="exact"/>
              <w:rPr>
                <w:rStyle w:val="Versie0"/>
                <w:bCs/>
                <w:szCs w:val="18"/>
              </w:rPr>
            </w:pPr>
            <w:r>
              <w:rPr>
                <w:rStyle w:val="Versie0"/>
                <w:bCs/>
                <w:szCs w:val="18"/>
              </w:rPr>
              <w:t>2.0</w:t>
            </w:r>
          </w:p>
        </w:tc>
        <w:tc>
          <w:tcPr>
            <w:tcW w:w="1627" w:type="dxa"/>
            <w:tcBorders>
              <w:top w:val="single" w:sz="4" w:space="0" w:color="auto"/>
              <w:left w:val="single" w:sz="4" w:space="0" w:color="auto"/>
              <w:bottom w:val="single" w:sz="4" w:space="0" w:color="auto"/>
              <w:right w:val="single" w:sz="4" w:space="0" w:color="auto"/>
            </w:tcBorders>
          </w:tcPr>
          <w:p w14:paraId="215D258D" w14:textId="1C596A67" w:rsidR="0091423B" w:rsidRPr="00F13DFE" w:rsidRDefault="00E039D2" w:rsidP="00EC1610">
            <w:pPr>
              <w:rPr>
                <w:rStyle w:val="Datumopmaakprofiel"/>
                <w:szCs w:val="18"/>
              </w:rPr>
            </w:pPr>
            <w:r>
              <w:rPr>
                <w:rStyle w:val="Datumopmaakprofiel"/>
                <w:szCs w:val="18"/>
              </w:rPr>
              <w:t>25-04-2023</w:t>
            </w:r>
          </w:p>
        </w:tc>
        <w:tc>
          <w:tcPr>
            <w:tcW w:w="1985" w:type="dxa"/>
            <w:tcBorders>
              <w:top w:val="single" w:sz="4" w:space="0" w:color="auto"/>
              <w:left w:val="single" w:sz="4" w:space="0" w:color="auto"/>
              <w:bottom w:val="single" w:sz="4" w:space="0" w:color="auto"/>
              <w:right w:val="single" w:sz="4" w:space="0" w:color="auto"/>
            </w:tcBorders>
          </w:tcPr>
          <w:p w14:paraId="0D7654FD" w14:textId="1D09E66F" w:rsidR="0091423B" w:rsidRPr="0091423B" w:rsidRDefault="00E039D2" w:rsidP="00323158">
            <w:pPr>
              <w:rPr>
                <w:szCs w:val="18"/>
                <w:lang w:val="en-US"/>
              </w:rPr>
            </w:pPr>
            <w:r>
              <w:rPr>
                <w:szCs w:val="18"/>
                <w:lang w:val="en-US"/>
              </w:rPr>
              <w:t>BOI/BSU 2/Team 2/AA</w:t>
            </w:r>
          </w:p>
        </w:tc>
        <w:tc>
          <w:tcPr>
            <w:tcW w:w="5315" w:type="dxa"/>
            <w:tcBorders>
              <w:top w:val="single" w:sz="4" w:space="0" w:color="auto"/>
              <w:left w:val="single" w:sz="4" w:space="0" w:color="auto"/>
              <w:bottom w:val="single" w:sz="4" w:space="0" w:color="auto"/>
              <w:right w:val="single" w:sz="4" w:space="0" w:color="auto"/>
            </w:tcBorders>
          </w:tcPr>
          <w:p w14:paraId="0FA71B52" w14:textId="14A2481F" w:rsidR="0091423B" w:rsidRPr="00004208" w:rsidRDefault="00E039D2" w:rsidP="00D43EF3">
            <w:pPr>
              <w:snapToGrid w:val="0"/>
              <w:rPr>
                <w:rFonts w:cs="Arial"/>
                <w:color w:val="172B4D"/>
                <w:spacing w:val="-4"/>
                <w:szCs w:val="18"/>
                <w:shd w:val="clear" w:color="auto" w:fill="FFFFFF"/>
              </w:rPr>
            </w:pPr>
            <w:r w:rsidRPr="00004208">
              <w:rPr>
                <w:rFonts w:cs="Arial"/>
                <w:spacing w:val="-4"/>
                <w:szCs w:val="18"/>
                <w:shd w:val="clear" w:color="auto" w:fill="FFFFFF"/>
              </w:rPr>
              <w:t>AA-5775: nieuwe versie bankmodel</w:t>
            </w:r>
            <w:r>
              <w:rPr>
                <w:rFonts w:cs="Arial"/>
                <w:spacing w:val="-4"/>
                <w:szCs w:val="18"/>
                <w:shd w:val="clear" w:color="auto" w:fill="FFFFFF"/>
              </w:rPr>
              <w:t xml:space="preserve"> – postadres aangepast in de Woonplaatskeuze gedeelte.</w:t>
            </w: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068DF337" w:rsidR="00F63D89" w:rsidRPr="0091423B" w:rsidRDefault="00521847" w:rsidP="00323158">
            <w:pPr>
              <w:pStyle w:val="Subtitel"/>
              <w:spacing w:line="280" w:lineRule="exact"/>
              <w:rPr>
                <w:rStyle w:val="Versie0"/>
                <w:bCs/>
                <w:szCs w:val="18"/>
              </w:rPr>
            </w:pPr>
            <w:ins w:id="11" w:author="Groot, Karina de" w:date="2025-03-31T11:46:00Z" w16du:dateUtc="2025-03-31T09:46:00Z">
              <w:r>
                <w:rPr>
                  <w:rStyle w:val="Versie0"/>
                  <w:bCs/>
                  <w:szCs w:val="18"/>
                </w:rPr>
                <w:t>3</w:t>
              </w:r>
              <w:r>
                <w:rPr>
                  <w:rStyle w:val="Versie0"/>
                  <w:bCs/>
                </w:rPr>
                <w:t>.0</w:t>
              </w:r>
            </w:ins>
          </w:p>
        </w:tc>
        <w:tc>
          <w:tcPr>
            <w:tcW w:w="1627" w:type="dxa"/>
            <w:tcBorders>
              <w:top w:val="single" w:sz="4" w:space="0" w:color="auto"/>
              <w:left w:val="single" w:sz="4" w:space="0" w:color="auto"/>
              <w:bottom w:val="single" w:sz="4" w:space="0" w:color="auto"/>
              <w:right w:val="single" w:sz="4" w:space="0" w:color="auto"/>
            </w:tcBorders>
          </w:tcPr>
          <w:p w14:paraId="39DD7F08" w14:textId="3969A37A" w:rsidR="00F63D89" w:rsidRPr="0091423B" w:rsidRDefault="00521847" w:rsidP="00EC1610">
            <w:pPr>
              <w:rPr>
                <w:rStyle w:val="Datumopmaakprofiel"/>
                <w:szCs w:val="18"/>
              </w:rPr>
            </w:pPr>
            <w:ins w:id="12" w:author="Groot, Karina de" w:date="2025-03-31T11:47:00Z" w16du:dateUtc="2025-03-31T09:47:00Z">
              <w:r>
                <w:rPr>
                  <w:rStyle w:val="Datumopmaakprofiel"/>
                  <w:szCs w:val="18"/>
                </w:rPr>
                <w:t>27-02-2025</w:t>
              </w:r>
            </w:ins>
          </w:p>
        </w:tc>
        <w:tc>
          <w:tcPr>
            <w:tcW w:w="1985" w:type="dxa"/>
            <w:tcBorders>
              <w:top w:val="single" w:sz="4" w:space="0" w:color="auto"/>
              <w:left w:val="single" w:sz="4" w:space="0" w:color="auto"/>
              <w:bottom w:val="single" w:sz="4" w:space="0" w:color="auto"/>
              <w:right w:val="single" w:sz="4" w:space="0" w:color="auto"/>
            </w:tcBorders>
          </w:tcPr>
          <w:p w14:paraId="015F17D9" w14:textId="2FB1A465" w:rsidR="00F63D89" w:rsidRPr="0091423B" w:rsidRDefault="00521847" w:rsidP="00323158">
            <w:pPr>
              <w:rPr>
                <w:szCs w:val="18"/>
                <w:lang w:val="en-US"/>
              </w:rPr>
            </w:pPr>
            <w:ins w:id="13" w:author="Groot, Karina de" w:date="2025-03-31T11:47:00Z" w16du:dateUtc="2025-03-31T09:47:00Z">
              <w:r>
                <w:rPr>
                  <w:szCs w:val="18"/>
                  <w:lang w:val="en-US"/>
                </w:rPr>
                <w:t>BOI/BSU 2/Team 2/AA</w:t>
              </w:r>
            </w:ins>
          </w:p>
        </w:tc>
        <w:tc>
          <w:tcPr>
            <w:tcW w:w="5315" w:type="dxa"/>
            <w:tcBorders>
              <w:top w:val="single" w:sz="4" w:space="0" w:color="auto"/>
              <w:left w:val="single" w:sz="4" w:space="0" w:color="auto"/>
              <w:bottom w:val="single" w:sz="4" w:space="0" w:color="auto"/>
              <w:right w:val="single" w:sz="4" w:space="0" w:color="auto"/>
            </w:tcBorders>
          </w:tcPr>
          <w:p w14:paraId="38228D50" w14:textId="18E9EC57" w:rsidR="00F63D89" w:rsidRPr="00F13DFE" w:rsidRDefault="00521847" w:rsidP="00D43EF3">
            <w:pPr>
              <w:snapToGrid w:val="0"/>
              <w:rPr>
                <w:rFonts w:cs="Arial"/>
                <w:szCs w:val="18"/>
              </w:rPr>
            </w:pPr>
            <w:ins w:id="14" w:author="Groot, Karina de" w:date="2025-03-31T11:47:00Z" w16du:dateUtc="2025-03-31T09:47:00Z">
              <w:r>
                <w:rPr>
                  <w:rFonts w:cs="Arial"/>
                  <w:szCs w:val="18"/>
                </w:rPr>
                <w:t>A</w:t>
              </w:r>
              <w:r>
                <w:rPr>
                  <w:rFonts w:cs="Arial"/>
                </w:rPr>
                <w:t xml:space="preserve">A-6734: Het is nu </w:t>
              </w:r>
              <w:proofErr w:type="spellStart"/>
              <w:r>
                <w:rPr>
                  <w:rFonts w:cs="Arial"/>
                </w:rPr>
                <w:t>moelijk</w:t>
              </w:r>
              <w:proofErr w:type="spellEnd"/>
              <w:r>
                <w:rPr>
                  <w:rFonts w:cs="Arial"/>
                </w:rPr>
                <w:t xml:space="preserve"> om de akte </w:t>
              </w:r>
              <w:proofErr w:type="spellStart"/>
              <w:r>
                <w:rPr>
                  <w:rFonts w:cs="Arial"/>
                </w:rPr>
                <w:t>genderneutaal</w:t>
              </w:r>
              <w:proofErr w:type="spellEnd"/>
              <w:r>
                <w:rPr>
                  <w:rFonts w:cs="Arial"/>
                </w:rPr>
                <w:t xml:space="preserve"> op te stellen</w:t>
              </w:r>
            </w:ins>
            <w:ins w:id="15" w:author="Groot, Karina de" w:date="2025-03-31T11:48:00Z" w16du:dateUtc="2025-03-31T09:48:00Z">
              <w:r w:rsidR="00EE3C2A">
                <w:rPr>
                  <w:rFonts w:cs="Arial"/>
                </w:rPr>
                <w:t>.</w:t>
              </w:r>
            </w:ins>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0" w:name="bmInhoudsopgave" w:displacedByCustomXml="next"/>
    <w:bookmarkEnd w:id="20"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64727E9" w14:textId="1393B831" w:rsidR="00A333B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7951329" w:history="1">
            <w:r w:rsidR="00A333BF" w:rsidRPr="009D7DAA">
              <w:rPr>
                <w:rStyle w:val="Hyperlink"/>
              </w:rPr>
              <w:t>1</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Inleiding</w:t>
            </w:r>
            <w:r w:rsidR="00A333BF">
              <w:rPr>
                <w:webHidden/>
              </w:rPr>
              <w:tab/>
            </w:r>
            <w:r w:rsidR="00A333BF">
              <w:rPr>
                <w:webHidden/>
              </w:rPr>
              <w:fldChar w:fldCharType="begin"/>
            </w:r>
            <w:r w:rsidR="00A333BF">
              <w:rPr>
                <w:webHidden/>
              </w:rPr>
              <w:instrText xml:space="preserve"> PAGEREF _Toc127951329 \h </w:instrText>
            </w:r>
            <w:r w:rsidR="00A333BF">
              <w:rPr>
                <w:webHidden/>
              </w:rPr>
            </w:r>
            <w:r w:rsidR="00A333BF">
              <w:rPr>
                <w:webHidden/>
              </w:rPr>
              <w:fldChar w:fldCharType="separate"/>
            </w:r>
            <w:r w:rsidR="00A333BF">
              <w:rPr>
                <w:webHidden/>
              </w:rPr>
              <w:t>6</w:t>
            </w:r>
            <w:r w:rsidR="00A333BF">
              <w:rPr>
                <w:webHidden/>
              </w:rPr>
              <w:fldChar w:fldCharType="end"/>
            </w:r>
          </w:hyperlink>
        </w:p>
        <w:p w14:paraId="72D2C2E6" w14:textId="42A95A49"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0" w:history="1">
            <w:r w:rsidRPr="009D7DAA">
              <w:rPr>
                <w:rStyle w:val="Hyperlink"/>
              </w:rPr>
              <w:t>1.1</w:t>
            </w:r>
            <w:r>
              <w:rPr>
                <w:rFonts w:asciiTheme="minorHAnsi" w:eastAsiaTheme="minorEastAsia" w:hAnsiTheme="minorHAnsi" w:cstheme="minorBidi"/>
                <w:snapToGrid/>
                <w:kern w:val="0"/>
                <w:sz w:val="22"/>
                <w:szCs w:val="22"/>
                <w:lang w:eastAsia="nl-NL"/>
              </w:rPr>
              <w:tab/>
            </w:r>
            <w:r w:rsidRPr="009D7DAA">
              <w:rPr>
                <w:rStyle w:val="Hyperlink"/>
              </w:rPr>
              <w:t>Labels</w:t>
            </w:r>
            <w:r>
              <w:rPr>
                <w:webHidden/>
              </w:rPr>
              <w:tab/>
            </w:r>
            <w:r>
              <w:rPr>
                <w:webHidden/>
              </w:rPr>
              <w:fldChar w:fldCharType="begin"/>
            </w:r>
            <w:r>
              <w:rPr>
                <w:webHidden/>
              </w:rPr>
              <w:instrText xml:space="preserve"> PAGEREF _Toc127951330 \h </w:instrText>
            </w:r>
            <w:r>
              <w:rPr>
                <w:webHidden/>
              </w:rPr>
            </w:r>
            <w:r>
              <w:rPr>
                <w:webHidden/>
              </w:rPr>
              <w:fldChar w:fldCharType="separate"/>
            </w:r>
            <w:r>
              <w:rPr>
                <w:webHidden/>
              </w:rPr>
              <w:t>6</w:t>
            </w:r>
            <w:r>
              <w:rPr>
                <w:webHidden/>
              </w:rPr>
              <w:fldChar w:fldCharType="end"/>
            </w:r>
          </w:hyperlink>
        </w:p>
        <w:p w14:paraId="1A8BE6AC" w14:textId="79AE1E68"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1" w:history="1">
            <w:r w:rsidRPr="009D7DAA">
              <w:rPr>
                <w:rStyle w:val="Hyperlink"/>
              </w:rPr>
              <w:t>1.2</w:t>
            </w:r>
            <w:r>
              <w:rPr>
                <w:rFonts w:asciiTheme="minorHAnsi" w:eastAsiaTheme="minorEastAsia" w:hAnsiTheme="minorHAnsi" w:cstheme="minorBidi"/>
                <w:snapToGrid/>
                <w:kern w:val="0"/>
                <w:sz w:val="22"/>
                <w:szCs w:val="22"/>
                <w:lang w:eastAsia="nl-NL"/>
              </w:rPr>
              <w:tab/>
            </w:r>
            <w:r w:rsidRPr="009D7DAA">
              <w:rPr>
                <w:rStyle w:val="Hyperlink"/>
              </w:rPr>
              <w:t>Doel</w:t>
            </w:r>
            <w:r>
              <w:rPr>
                <w:webHidden/>
              </w:rPr>
              <w:tab/>
            </w:r>
            <w:r>
              <w:rPr>
                <w:webHidden/>
              </w:rPr>
              <w:fldChar w:fldCharType="begin"/>
            </w:r>
            <w:r>
              <w:rPr>
                <w:webHidden/>
              </w:rPr>
              <w:instrText xml:space="preserve"> PAGEREF _Toc127951331 \h </w:instrText>
            </w:r>
            <w:r>
              <w:rPr>
                <w:webHidden/>
              </w:rPr>
            </w:r>
            <w:r>
              <w:rPr>
                <w:webHidden/>
              </w:rPr>
              <w:fldChar w:fldCharType="separate"/>
            </w:r>
            <w:r>
              <w:rPr>
                <w:webHidden/>
              </w:rPr>
              <w:t>6</w:t>
            </w:r>
            <w:r>
              <w:rPr>
                <w:webHidden/>
              </w:rPr>
              <w:fldChar w:fldCharType="end"/>
            </w:r>
          </w:hyperlink>
        </w:p>
        <w:p w14:paraId="041D045E" w14:textId="354E2C70"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2" w:history="1">
            <w:r w:rsidRPr="009D7DAA">
              <w:rPr>
                <w:rStyle w:val="Hyperlink"/>
              </w:rPr>
              <w:t>1.3</w:t>
            </w:r>
            <w:r>
              <w:rPr>
                <w:rFonts w:asciiTheme="minorHAnsi" w:eastAsiaTheme="minorEastAsia" w:hAnsiTheme="minorHAnsi" w:cstheme="minorBidi"/>
                <w:snapToGrid/>
                <w:kern w:val="0"/>
                <w:sz w:val="22"/>
                <w:szCs w:val="22"/>
                <w:lang w:eastAsia="nl-NL"/>
              </w:rPr>
              <w:tab/>
            </w:r>
            <w:r w:rsidRPr="009D7DAA">
              <w:rPr>
                <w:rStyle w:val="Hyperlink"/>
              </w:rPr>
              <w:t>Algemeen</w:t>
            </w:r>
            <w:r>
              <w:rPr>
                <w:webHidden/>
              </w:rPr>
              <w:tab/>
            </w:r>
            <w:r>
              <w:rPr>
                <w:webHidden/>
              </w:rPr>
              <w:fldChar w:fldCharType="begin"/>
            </w:r>
            <w:r>
              <w:rPr>
                <w:webHidden/>
              </w:rPr>
              <w:instrText xml:space="preserve"> PAGEREF _Toc127951332 \h </w:instrText>
            </w:r>
            <w:r>
              <w:rPr>
                <w:webHidden/>
              </w:rPr>
            </w:r>
            <w:r>
              <w:rPr>
                <w:webHidden/>
              </w:rPr>
              <w:fldChar w:fldCharType="separate"/>
            </w:r>
            <w:r>
              <w:rPr>
                <w:webHidden/>
              </w:rPr>
              <w:t>6</w:t>
            </w:r>
            <w:r>
              <w:rPr>
                <w:webHidden/>
              </w:rPr>
              <w:fldChar w:fldCharType="end"/>
            </w:r>
          </w:hyperlink>
        </w:p>
        <w:p w14:paraId="683D403F" w14:textId="189BF10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3" w:history="1">
            <w:r w:rsidRPr="009D7DAA">
              <w:rPr>
                <w:rStyle w:val="Hyperlink"/>
              </w:rPr>
              <w:t>1.4</w:t>
            </w:r>
            <w:r>
              <w:rPr>
                <w:rFonts w:asciiTheme="minorHAnsi" w:eastAsiaTheme="minorEastAsia" w:hAnsiTheme="minorHAnsi" w:cstheme="minorBidi"/>
                <w:snapToGrid/>
                <w:kern w:val="0"/>
                <w:sz w:val="22"/>
                <w:szCs w:val="22"/>
                <w:lang w:eastAsia="nl-NL"/>
              </w:rPr>
              <w:tab/>
            </w:r>
            <w:r w:rsidRPr="009D7DAA">
              <w:rPr>
                <w:rStyle w:val="Hyperlink"/>
              </w:rPr>
              <w:t>Referenties</w:t>
            </w:r>
            <w:r>
              <w:rPr>
                <w:webHidden/>
              </w:rPr>
              <w:tab/>
            </w:r>
            <w:r>
              <w:rPr>
                <w:webHidden/>
              </w:rPr>
              <w:fldChar w:fldCharType="begin"/>
            </w:r>
            <w:r>
              <w:rPr>
                <w:webHidden/>
              </w:rPr>
              <w:instrText xml:space="preserve"> PAGEREF _Toc127951333 \h </w:instrText>
            </w:r>
            <w:r>
              <w:rPr>
                <w:webHidden/>
              </w:rPr>
            </w:r>
            <w:r>
              <w:rPr>
                <w:webHidden/>
              </w:rPr>
              <w:fldChar w:fldCharType="separate"/>
            </w:r>
            <w:r>
              <w:rPr>
                <w:webHidden/>
              </w:rPr>
              <w:t>8</w:t>
            </w:r>
            <w:r>
              <w:rPr>
                <w:webHidden/>
              </w:rPr>
              <w:fldChar w:fldCharType="end"/>
            </w:r>
          </w:hyperlink>
        </w:p>
        <w:p w14:paraId="10D69046" w14:textId="4CBCE7D8" w:rsidR="00A333BF" w:rsidRDefault="00A333BF">
          <w:pPr>
            <w:pStyle w:val="Inhopg1"/>
            <w:rPr>
              <w:rFonts w:asciiTheme="minorHAnsi" w:eastAsiaTheme="minorEastAsia" w:hAnsiTheme="minorHAnsi" w:cstheme="minorBidi"/>
              <w:b w:val="0"/>
              <w:bCs w:val="0"/>
              <w:snapToGrid/>
              <w:kern w:val="0"/>
              <w:sz w:val="22"/>
              <w:szCs w:val="22"/>
              <w:lang w:eastAsia="nl-NL"/>
            </w:rPr>
          </w:pPr>
          <w:hyperlink w:anchor="_Toc127951334" w:history="1">
            <w:r w:rsidRPr="009D7DAA">
              <w:rPr>
                <w:rStyle w:val="Hyperlink"/>
              </w:rPr>
              <w:t>2</w:t>
            </w:r>
            <w:r>
              <w:rPr>
                <w:rFonts w:asciiTheme="minorHAnsi" w:eastAsiaTheme="minorEastAsia" w:hAnsiTheme="minorHAnsi" w:cstheme="minorBidi"/>
                <w:b w:val="0"/>
                <w:bCs w:val="0"/>
                <w:snapToGrid/>
                <w:kern w:val="0"/>
                <w:sz w:val="22"/>
                <w:szCs w:val="22"/>
                <w:lang w:eastAsia="nl-NL"/>
              </w:rPr>
              <w:tab/>
            </w:r>
            <w:r w:rsidRPr="009D7DAA">
              <w:rPr>
                <w:rStyle w:val="Hyperlink"/>
              </w:rPr>
              <w:t>Quion generiek</w:t>
            </w:r>
            <w:r>
              <w:rPr>
                <w:webHidden/>
              </w:rPr>
              <w:tab/>
            </w:r>
            <w:r>
              <w:rPr>
                <w:webHidden/>
              </w:rPr>
              <w:fldChar w:fldCharType="begin"/>
            </w:r>
            <w:r>
              <w:rPr>
                <w:webHidden/>
              </w:rPr>
              <w:instrText xml:space="preserve"> PAGEREF _Toc127951334 \h </w:instrText>
            </w:r>
            <w:r>
              <w:rPr>
                <w:webHidden/>
              </w:rPr>
            </w:r>
            <w:r>
              <w:rPr>
                <w:webHidden/>
              </w:rPr>
              <w:fldChar w:fldCharType="separate"/>
            </w:r>
            <w:r>
              <w:rPr>
                <w:webHidden/>
              </w:rPr>
              <w:t>9</w:t>
            </w:r>
            <w:r>
              <w:rPr>
                <w:webHidden/>
              </w:rPr>
              <w:fldChar w:fldCharType="end"/>
            </w:r>
          </w:hyperlink>
        </w:p>
        <w:p w14:paraId="126989AD" w14:textId="2D8EF84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5" w:history="1">
            <w:r w:rsidRPr="009D7DAA">
              <w:rPr>
                <w:rStyle w:val="Hyperlink"/>
              </w:rPr>
              <w:t>2.1</w:t>
            </w:r>
            <w:r>
              <w:rPr>
                <w:rFonts w:asciiTheme="minorHAnsi" w:eastAsiaTheme="minorEastAsia" w:hAnsiTheme="minorHAnsi" w:cstheme="minorBidi"/>
                <w:snapToGrid/>
                <w:kern w:val="0"/>
                <w:sz w:val="22"/>
                <w:szCs w:val="22"/>
                <w:lang w:eastAsia="nl-NL"/>
              </w:rPr>
              <w:tab/>
            </w:r>
            <w:r w:rsidRPr="009D7DAA">
              <w:rPr>
                <w:rStyle w:val="Hyperlink"/>
              </w:rPr>
              <w:t>Equivalentieverklaring</w:t>
            </w:r>
            <w:r>
              <w:rPr>
                <w:webHidden/>
              </w:rPr>
              <w:tab/>
            </w:r>
            <w:r>
              <w:rPr>
                <w:webHidden/>
              </w:rPr>
              <w:fldChar w:fldCharType="begin"/>
            </w:r>
            <w:r>
              <w:rPr>
                <w:webHidden/>
              </w:rPr>
              <w:instrText xml:space="preserve"> PAGEREF _Toc127951335 \h </w:instrText>
            </w:r>
            <w:r>
              <w:rPr>
                <w:webHidden/>
              </w:rPr>
            </w:r>
            <w:r>
              <w:rPr>
                <w:webHidden/>
              </w:rPr>
              <w:fldChar w:fldCharType="separate"/>
            </w:r>
            <w:r>
              <w:rPr>
                <w:webHidden/>
              </w:rPr>
              <w:t>9</w:t>
            </w:r>
            <w:r>
              <w:rPr>
                <w:webHidden/>
              </w:rPr>
              <w:fldChar w:fldCharType="end"/>
            </w:r>
          </w:hyperlink>
        </w:p>
        <w:p w14:paraId="75D366D2" w14:textId="6E2EA33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6" w:history="1">
            <w:r w:rsidRPr="009D7DAA">
              <w:rPr>
                <w:rStyle w:val="Hyperlink"/>
              </w:rPr>
              <w:t>2.2</w:t>
            </w:r>
            <w:r>
              <w:rPr>
                <w:rFonts w:asciiTheme="minorHAnsi" w:eastAsiaTheme="minorEastAsia" w:hAnsiTheme="minorHAnsi" w:cstheme="minorBidi"/>
                <w:snapToGrid/>
                <w:kern w:val="0"/>
                <w:sz w:val="22"/>
                <w:szCs w:val="22"/>
                <w:lang w:eastAsia="nl-NL"/>
              </w:rPr>
              <w:tab/>
            </w:r>
            <w:r w:rsidRPr="009D7DAA">
              <w:rPr>
                <w:rStyle w:val="Hyperlink"/>
              </w:rPr>
              <w:t>Titel</w:t>
            </w:r>
            <w:r>
              <w:rPr>
                <w:webHidden/>
              </w:rPr>
              <w:tab/>
            </w:r>
            <w:r>
              <w:rPr>
                <w:webHidden/>
              </w:rPr>
              <w:fldChar w:fldCharType="begin"/>
            </w:r>
            <w:r>
              <w:rPr>
                <w:webHidden/>
              </w:rPr>
              <w:instrText xml:space="preserve"> PAGEREF _Toc127951336 \h </w:instrText>
            </w:r>
            <w:r>
              <w:rPr>
                <w:webHidden/>
              </w:rPr>
            </w:r>
            <w:r>
              <w:rPr>
                <w:webHidden/>
              </w:rPr>
              <w:fldChar w:fldCharType="separate"/>
            </w:r>
            <w:r>
              <w:rPr>
                <w:webHidden/>
              </w:rPr>
              <w:t>9</w:t>
            </w:r>
            <w:r>
              <w:rPr>
                <w:webHidden/>
              </w:rPr>
              <w:fldChar w:fldCharType="end"/>
            </w:r>
          </w:hyperlink>
        </w:p>
        <w:p w14:paraId="4A1C703D" w14:textId="1F1A347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7" w:history="1">
            <w:r w:rsidRPr="009D7DAA">
              <w:rPr>
                <w:rStyle w:val="Hyperlink"/>
              </w:rPr>
              <w:t>2.3</w:t>
            </w:r>
            <w:r>
              <w:rPr>
                <w:rFonts w:asciiTheme="minorHAnsi" w:eastAsiaTheme="minorEastAsia" w:hAnsiTheme="minorHAnsi" w:cstheme="minorBidi"/>
                <w:snapToGrid/>
                <w:kern w:val="0"/>
                <w:sz w:val="22"/>
                <w:szCs w:val="22"/>
                <w:lang w:eastAsia="nl-NL"/>
              </w:rPr>
              <w:tab/>
            </w:r>
            <w:r w:rsidRPr="009D7DAA">
              <w:rPr>
                <w:rStyle w:val="Hyperlink"/>
              </w:rPr>
              <w:t>Aanhef</w:t>
            </w:r>
            <w:r>
              <w:rPr>
                <w:webHidden/>
              </w:rPr>
              <w:tab/>
            </w:r>
            <w:r>
              <w:rPr>
                <w:webHidden/>
              </w:rPr>
              <w:fldChar w:fldCharType="begin"/>
            </w:r>
            <w:r>
              <w:rPr>
                <w:webHidden/>
              </w:rPr>
              <w:instrText xml:space="preserve"> PAGEREF _Toc127951337 \h </w:instrText>
            </w:r>
            <w:r>
              <w:rPr>
                <w:webHidden/>
              </w:rPr>
            </w:r>
            <w:r>
              <w:rPr>
                <w:webHidden/>
              </w:rPr>
              <w:fldChar w:fldCharType="separate"/>
            </w:r>
            <w:r>
              <w:rPr>
                <w:webHidden/>
              </w:rPr>
              <w:t>10</w:t>
            </w:r>
            <w:r>
              <w:rPr>
                <w:webHidden/>
              </w:rPr>
              <w:fldChar w:fldCharType="end"/>
            </w:r>
          </w:hyperlink>
        </w:p>
        <w:p w14:paraId="400AA801" w14:textId="7025897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8" w:history="1">
            <w:r w:rsidRPr="009D7DAA">
              <w:rPr>
                <w:rStyle w:val="Hyperlink"/>
              </w:rPr>
              <w:t>2.4</w:t>
            </w:r>
            <w:r>
              <w:rPr>
                <w:rFonts w:asciiTheme="minorHAnsi" w:eastAsiaTheme="minorEastAsia" w:hAnsiTheme="minorHAnsi" w:cstheme="minorBidi"/>
                <w:snapToGrid/>
                <w:kern w:val="0"/>
                <w:sz w:val="22"/>
                <w:szCs w:val="22"/>
                <w:lang w:eastAsia="nl-NL"/>
              </w:rPr>
              <w:tab/>
            </w:r>
            <w:r w:rsidRPr="009D7DAA">
              <w:rPr>
                <w:rStyle w:val="Hyperlink"/>
              </w:rPr>
              <w:t>Partijen</w:t>
            </w:r>
            <w:r>
              <w:rPr>
                <w:webHidden/>
              </w:rPr>
              <w:tab/>
            </w:r>
            <w:r>
              <w:rPr>
                <w:webHidden/>
              </w:rPr>
              <w:fldChar w:fldCharType="begin"/>
            </w:r>
            <w:r>
              <w:rPr>
                <w:webHidden/>
              </w:rPr>
              <w:instrText xml:space="preserve"> PAGEREF _Toc127951338 \h </w:instrText>
            </w:r>
            <w:r>
              <w:rPr>
                <w:webHidden/>
              </w:rPr>
            </w:r>
            <w:r>
              <w:rPr>
                <w:webHidden/>
              </w:rPr>
              <w:fldChar w:fldCharType="separate"/>
            </w:r>
            <w:r>
              <w:rPr>
                <w:webHidden/>
              </w:rPr>
              <w:t>11</w:t>
            </w:r>
            <w:r>
              <w:rPr>
                <w:webHidden/>
              </w:rPr>
              <w:fldChar w:fldCharType="end"/>
            </w:r>
          </w:hyperlink>
        </w:p>
        <w:p w14:paraId="73DC1204" w14:textId="33CD127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39" w:history="1">
            <w:r w:rsidRPr="009D7DAA">
              <w:rPr>
                <w:rStyle w:val="Hyperlink"/>
                <w:rFonts w:cs="Arial"/>
              </w:rPr>
              <w:t>2.4.1</w:t>
            </w:r>
            <w:r>
              <w:rPr>
                <w:rFonts w:asciiTheme="minorHAnsi" w:eastAsiaTheme="minorEastAsia" w:hAnsiTheme="minorHAnsi" w:cstheme="minorBidi"/>
                <w:snapToGrid/>
                <w:kern w:val="0"/>
                <w:sz w:val="22"/>
                <w:szCs w:val="22"/>
                <w:lang w:eastAsia="nl-NL"/>
              </w:rPr>
              <w:tab/>
            </w:r>
            <w:r w:rsidRPr="009D7DAA">
              <w:rPr>
                <w:rStyle w:val="Hyperlink"/>
              </w:rPr>
              <w:t>Schuldenaar</w:t>
            </w:r>
            <w:r>
              <w:rPr>
                <w:webHidden/>
              </w:rPr>
              <w:tab/>
            </w:r>
            <w:r>
              <w:rPr>
                <w:webHidden/>
              </w:rPr>
              <w:fldChar w:fldCharType="begin"/>
            </w:r>
            <w:r>
              <w:rPr>
                <w:webHidden/>
              </w:rPr>
              <w:instrText xml:space="preserve"> PAGEREF _Toc127951339 \h </w:instrText>
            </w:r>
            <w:r>
              <w:rPr>
                <w:webHidden/>
              </w:rPr>
            </w:r>
            <w:r>
              <w:rPr>
                <w:webHidden/>
              </w:rPr>
              <w:fldChar w:fldCharType="separate"/>
            </w:r>
            <w:r>
              <w:rPr>
                <w:webHidden/>
              </w:rPr>
              <w:t>11</w:t>
            </w:r>
            <w:r>
              <w:rPr>
                <w:webHidden/>
              </w:rPr>
              <w:fldChar w:fldCharType="end"/>
            </w:r>
          </w:hyperlink>
        </w:p>
        <w:p w14:paraId="5CAC139F" w14:textId="234FEB2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0" w:history="1">
            <w:r w:rsidRPr="009D7DAA">
              <w:rPr>
                <w:rStyle w:val="Hyperlink"/>
                <w:rFonts w:cs="Arial"/>
              </w:rPr>
              <w:t>2.4.2</w:t>
            </w:r>
            <w:r>
              <w:rPr>
                <w:rFonts w:asciiTheme="minorHAnsi" w:eastAsiaTheme="minorEastAsia" w:hAnsiTheme="minorHAnsi" w:cstheme="minorBidi"/>
                <w:snapToGrid/>
                <w:kern w:val="0"/>
                <w:sz w:val="22"/>
                <w:szCs w:val="22"/>
                <w:lang w:eastAsia="nl-NL"/>
              </w:rPr>
              <w:tab/>
            </w:r>
            <w:r w:rsidRPr="009D7DAA">
              <w:rPr>
                <w:rStyle w:val="Hyperlink"/>
              </w:rPr>
              <w:t>Geldverstrekker</w:t>
            </w:r>
            <w:r>
              <w:rPr>
                <w:webHidden/>
              </w:rPr>
              <w:tab/>
            </w:r>
            <w:r>
              <w:rPr>
                <w:webHidden/>
              </w:rPr>
              <w:fldChar w:fldCharType="begin"/>
            </w:r>
            <w:r>
              <w:rPr>
                <w:webHidden/>
              </w:rPr>
              <w:instrText xml:space="preserve"> PAGEREF _Toc127951340 \h </w:instrText>
            </w:r>
            <w:r>
              <w:rPr>
                <w:webHidden/>
              </w:rPr>
            </w:r>
            <w:r>
              <w:rPr>
                <w:webHidden/>
              </w:rPr>
              <w:fldChar w:fldCharType="separate"/>
            </w:r>
            <w:r>
              <w:rPr>
                <w:webHidden/>
              </w:rPr>
              <w:t>25</w:t>
            </w:r>
            <w:r>
              <w:rPr>
                <w:webHidden/>
              </w:rPr>
              <w:fldChar w:fldCharType="end"/>
            </w:r>
          </w:hyperlink>
        </w:p>
        <w:p w14:paraId="50799174" w14:textId="5FC735CD"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1" w:history="1">
            <w:r w:rsidRPr="009D7DAA">
              <w:rPr>
                <w:rStyle w:val="Hyperlink"/>
                <w:rFonts w:cs="Arial"/>
              </w:rPr>
              <w:t>2.4.3</w:t>
            </w:r>
            <w:r>
              <w:rPr>
                <w:rFonts w:asciiTheme="minorHAnsi" w:eastAsiaTheme="minorEastAsia" w:hAnsiTheme="minorHAnsi" w:cstheme="minorBidi"/>
                <w:snapToGrid/>
                <w:kern w:val="0"/>
                <w:sz w:val="22"/>
                <w:szCs w:val="22"/>
                <w:lang w:eastAsia="nl-NL"/>
              </w:rPr>
              <w:tab/>
            </w:r>
            <w:r w:rsidRPr="009D7DAA">
              <w:rPr>
                <w:rStyle w:val="Hyperlink"/>
              </w:rPr>
              <w:t>Verzekeraar of Instelling</w:t>
            </w:r>
            <w:r>
              <w:rPr>
                <w:webHidden/>
              </w:rPr>
              <w:tab/>
            </w:r>
            <w:r>
              <w:rPr>
                <w:webHidden/>
              </w:rPr>
              <w:fldChar w:fldCharType="begin"/>
            </w:r>
            <w:r>
              <w:rPr>
                <w:webHidden/>
              </w:rPr>
              <w:instrText xml:space="preserve"> PAGEREF _Toc127951341 \h </w:instrText>
            </w:r>
            <w:r>
              <w:rPr>
                <w:webHidden/>
              </w:rPr>
            </w:r>
            <w:r>
              <w:rPr>
                <w:webHidden/>
              </w:rPr>
              <w:fldChar w:fldCharType="separate"/>
            </w:r>
            <w:r>
              <w:rPr>
                <w:webHidden/>
              </w:rPr>
              <w:t>29</w:t>
            </w:r>
            <w:r>
              <w:rPr>
                <w:webHidden/>
              </w:rPr>
              <w:fldChar w:fldCharType="end"/>
            </w:r>
          </w:hyperlink>
        </w:p>
        <w:p w14:paraId="62CDEF0C" w14:textId="646596F8"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2" w:history="1">
            <w:r w:rsidRPr="009D7DAA">
              <w:rPr>
                <w:rStyle w:val="Hyperlink"/>
                <w:rFonts w:cs="Arial"/>
              </w:rPr>
              <w:t>2.4.4</w:t>
            </w:r>
            <w:r>
              <w:rPr>
                <w:rFonts w:asciiTheme="minorHAnsi" w:eastAsiaTheme="minorEastAsia" w:hAnsiTheme="minorHAnsi" w:cstheme="minorBidi"/>
                <w:snapToGrid/>
                <w:kern w:val="0"/>
                <w:sz w:val="22"/>
                <w:szCs w:val="22"/>
                <w:lang w:eastAsia="nl-NL"/>
              </w:rPr>
              <w:tab/>
            </w:r>
            <w:r w:rsidRPr="009D7DAA">
              <w:rPr>
                <w:rStyle w:val="Hyperlink"/>
              </w:rPr>
              <w:t>Afsluiting partijen</w:t>
            </w:r>
            <w:r>
              <w:rPr>
                <w:webHidden/>
              </w:rPr>
              <w:tab/>
            </w:r>
            <w:r>
              <w:rPr>
                <w:webHidden/>
              </w:rPr>
              <w:fldChar w:fldCharType="begin"/>
            </w:r>
            <w:r>
              <w:rPr>
                <w:webHidden/>
              </w:rPr>
              <w:instrText xml:space="preserve"> PAGEREF _Toc127951342 \h </w:instrText>
            </w:r>
            <w:r>
              <w:rPr>
                <w:webHidden/>
              </w:rPr>
            </w:r>
            <w:r>
              <w:rPr>
                <w:webHidden/>
              </w:rPr>
              <w:fldChar w:fldCharType="separate"/>
            </w:r>
            <w:r>
              <w:rPr>
                <w:webHidden/>
              </w:rPr>
              <w:t>31</w:t>
            </w:r>
            <w:r>
              <w:rPr>
                <w:webHidden/>
              </w:rPr>
              <w:fldChar w:fldCharType="end"/>
            </w:r>
          </w:hyperlink>
        </w:p>
        <w:p w14:paraId="11588C62" w14:textId="229E38E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3" w:history="1">
            <w:r w:rsidRPr="009D7DAA">
              <w:rPr>
                <w:rStyle w:val="Hyperlink"/>
              </w:rPr>
              <w:t>2.5</w:t>
            </w:r>
            <w:r>
              <w:rPr>
                <w:rFonts w:asciiTheme="minorHAnsi" w:eastAsiaTheme="minorEastAsia" w:hAnsiTheme="minorHAnsi" w:cstheme="minorBidi"/>
                <w:snapToGrid/>
                <w:kern w:val="0"/>
                <w:sz w:val="22"/>
                <w:szCs w:val="22"/>
                <w:lang w:eastAsia="nl-NL"/>
              </w:rPr>
              <w:tab/>
            </w:r>
            <w:r w:rsidRPr="009D7DAA">
              <w:rPr>
                <w:rStyle w:val="Hyperlink"/>
              </w:rPr>
              <w:t>Lening</w:t>
            </w:r>
            <w:r>
              <w:rPr>
                <w:webHidden/>
              </w:rPr>
              <w:tab/>
            </w:r>
            <w:r>
              <w:rPr>
                <w:webHidden/>
              </w:rPr>
              <w:fldChar w:fldCharType="begin"/>
            </w:r>
            <w:r>
              <w:rPr>
                <w:webHidden/>
              </w:rPr>
              <w:instrText xml:space="preserve"> PAGEREF _Toc127951343 \h </w:instrText>
            </w:r>
            <w:r>
              <w:rPr>
                <w:webHidden/>
              </w:rPr>
            </w:r>
            <w:r>
              <w:rPr>
                <w:webHidden/>
              </w:rPr>
              <w:fldChar w:fldCharType="separate"/>
            </w:r>
            <w:r>
              <w:rPr>
                <w:webHidden/>
              </w:rPr>
              <w:t>31</w:t>
            </w:r>
            <w:r>
              <w:rPr>
                <w:webHidden/>
              </w:rPr>
              <w:fldChar w:fldCharType="end"/>
            </w:r>
          </w:hyperlink>
        </w:p>
        <w:p w14:paraId="0D0E4A18" w14:textId="24C8AED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4" w:history="1">
            <w:r w:rsidRPr="009D7DAA">
              <w:rPr>
                <w:rStyle w:val="Hyperlink"/>
              </w:rPr>
              <w:t>2.6</w:t>
            </w:r>
            <w:r>
              <w:rPr>
                <w:rFonts w:asciiTheme="minorHAnsi" w:eastAsiaTheme="minorEastAsia" w:hAnsiTheme="minorHAnsi" w:cstheme="minorBidi"/>
                <w:snapToGrid/>
                <w:kern w:val="0"/>
                <w:sz w:val="22"/>
                <w:szCs w:val="22"/>
                <w:lang w:eastAsia="nl-NL"/>
              </w:rPr>
              <w:tab/>
            </w:r>
            <w:r w:rsidRPr="009D7DAA">
              <w:rPr>
                <w:rStyle w:val="Hyperlink"/>
              </w:rPr>
              <w:t>Hypotheek en pandrechten</w:t>
            </w:r>
            <w:r>
              <w:rPr>
                <w:webHidden/>
              </w:rPr>
              <w:tab/>
            </w:r>
            <w:r>
              <w:rPr>
                <w:webHidden/>
              </w:rPr>
              <w:fldChar w:fldCharType="begin"/>
            </w:r>
            <w:r>
              <w:rPr>
                <w:webHidden/>
              </w:rPr>
              <w:instrText xml:space="preserve"> PAGEREF _Toc127951344 \h </w:instrText>
            </w:r>
            <w:r>
              <w:rPr>
                <w:webHidden/>
              </w:rPr>
            </w:r>
            <w:r>
              <w:rPr>
                <w:webHidden/>
              </w:rPr>
              <w:fldChar w:fldCharType="separate"/>
            </w:r>
            <w:r>
              <w:rPr>
                <w:webHidden/>
              </w:rPr>
              <w:t>32</w:t>
            </w:r>
            <w:r>
              <w:rPr>
                <w:webHidden/>
              </w:rPr>
              <w:fldChar w:fldCharType="end"/>
            </w:r>
          </w:hyperlink>
        </w:p>
        <w:p w14:paraId="783D40EC" w14:textId="41039AB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5" w:history="1">
            <w:r w:rsidRPr="009D7DAA">
              <w:rPr>
                <w:rStyle w:val="Hyperlink"/>
                <w:rFonts w:ascii="Segoe UI" w:hAnsi="Segoe UI" w:cs="Segoe UI"/>
              </w:rPr>
              <w:t>2.7</w:t>
            </w:r>
            <w:r>
              <w:rPr>
                <w:rFonts w:asciiTheme="minorHAnsi" w:eastAsiaTheme="minorEastAsia" w:hAnsiTheme="minorHAnsi" w:cstheme="minorBidi"/>
                <w:snapToGrid/>
                <w:kern w:val="0"/>
                <w:sz w:val="22"/>
                <w:szCs w:val="22"/>
                <w:lang w:eastAsia="nl-NL"/>
              </w:rPr>
              <w:tab/>
            </w:r>
            <w:r w:rsidRPr="009D7DAA">
              <w:rPr>
                <w:rStyle w:val="Hyperlink"/>
                <w:rFonts w:cs="Arial"/>
                <w:bCs/>
              </w:rPr>
              <w:t>Overeenkomst tot het vestigen van hypotheek- en pandrechten</w:t>
            </w:r>
            <w:r>
              <w:rPr>
                <w:webHidden/>
              </w:rPr>
              <w:tab/>
            </w:r>
            <w:r>
              <w:rPr>
                <w:webHidden/>
              </w:rPr>
              <w:fldChar w:fldCharType="begin"/>
            </w:r>
            <w:r>
              <w:rPr>
                <w:webHidden/>
              </w:rPr>
              <w:instrText xml:space="preserve"> PAGEREF _Toc127951345 \h </w:instrText>
            </w:r>
            <w:r>
              <w:rPr>
                <w:webHidden/>
              </w:rPr>
            </w:r>
            <w:r>
              <w:rPr>
                <w:webHidden/>
              </w:rPr>
              <w:fldChar w:fldCharType="separate"/>
            </w:r>
            <w:r>
              <w:rPr>
                <w:webHidden/>
              </w:rPr>
              <w:t>32</w:t>
            </w:r>
            <w:r>
              <w:rPr>
                <w:webHidden/>
              </w:rPr>
              <w:fldChar w:fldCharType="end"/>
            </w:r>
          </w:hyperlink>
        </w:p>
        <w:p w14:paraId="60F0A581" w14:textId="70ADEBA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6" w:history="1">
            <w:r w:rsidRPr="009D7DAA">
              <w:rPr>
                <w:rStyle w:val="Hyperlink"/>
              </w:rPr>
              <w:t>2.8</w:t>
            </w:r>
            <w:r>
              <w:rPr>
                <w:rFonts w:asciiTheme="minorHAnsi" w:eastAsiaTheme="minorEastAsia" w:hAnsiTheme="minorHAnsi" w:cstheme="minorBidi"/>
                <w:snapToGrid/>
                <w:kern w:val="0"/>
                <w:sz w:val="22"/>
                <w:szCs w:val="22"/>
                <w:lang w:eastAsia="nl-NL"/>
              </w:rPr>
              <w:tab/>
            </w:r>
            <w:r w:rsidRPr="009D7DAA">
              <w:rPr>
                <w:rStyle w:val="Hyperlink"/>
              </w:rPr>
              <w:t>Hypotheekverlening</w:t>
            </w:r>
            <w:r>
              <w:rPr>
                <w:webHidden/>
              </w:rPr>
              <w:tab/>
            </w:r>
            <w:r>
              <w:rPr>
                <w:webHidden/>
              </w:rPr>
              <w:fldChar w:fldCharType="begin"/>
            </w:r>
            <w:r>
              <w:rPr>
                <w:webHidden/>
              </w:rPr>
              <w:instrText xml:space="preserve"> PAGEREF _Toc127951346 \h </w:instrText>
            </w:r>
            <w:r>
              <w:rPr>
                <w:webHidden/>
              </w:rPr>
            </w:r>
            <w:r>
              <w:rPr>
                <w:webHidden/>
              </w:rPr>
              <w:fldChar w:fldCharType="separate"/>
            </w:r>
            <w:r>
              <w:rPr>
                <w:webHidden/>
              </w:rPr>
              <w:t>33</w:t>
            </w:r>
            <w:r>
              <w:rPr>
                <w:webHidden/>
              </w:rPr>
              <w:fldChar w:fldCharType="end"/>
            </w:r>
          </w:hyperlink>
        </w:p>
        <w:p w14:paraId="0B0A24CD" w14:textId="606A7701"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7" w:history="1">
            <w:r w:rsidRPr="009D7DAA">
              <w:rPr>
                <w:rStyle w:val="Hyperlink"/>
              </w:rPr>
              <w:t>2.9</w:t>
            </w:r>
            <w:r>
              <w:rPr>
                <w:rFonts w:asciiTheme="minorHAnsi" w:eastAsiaTheme="minorEastAsia" w:hAnsiTheme="minorHAnsi" w:cstheme="minorBidi"/>
                <w:snapToGrid/>
                <w:kern w:val="0"/>
                <w:sz w:val="22"/>
                <w:szCs w:val="22"/>
                <w:lang w:eastAsia="nl-NL"/>
              </w:rPr>
              <w:tab/>
            </w:r>
            <w:r w:rsidRPr="009D7DAA">
              <w:rPr>
                <w:rStyle w:val="Hyperlink"/>
              </w:rPr>
              <w:t>Onderpand</w:t>
            </w:r>
            <w:r>
              <w:rPr>
                <w:webHidden/>
              </w:rPr>
              <w:tab/>
            </w:r>
            <w:r>
              <w:rPr>
                <w:webHidden/>
              </w:rPr>
              <w:fldChar w:fldCharType="begin"/>
            </w:r>
            <w:r>
              <w:rPr>
                <w:webHidden/>
              </w:rPr>
              <w:instrText xml:space="preserve"> PAGEREF _Toc127951347 \h </w:instrText>
            </w:r>
            <w:r>
              <w:rPr>
                <w:webHidden/>
              </w:rPr>
            </w:r>
            <w:r>
              <w:rPr>
                <w:webHidden/>
              </w:rPr>
              <w:fldChar w:fldCharType="separate"/>
            </w:r>
            <w:r>
              <w:rPr>
                <w:webHidden/>
              </w:rPr>
              <w:t>36</w:t>
            </w:r>
            <w:r>
              <w:rPr>
                <w:webHidden/>
              </w:rPr>
              <w:fldChar w:fldCharType="end"/>
            </w:r>
          </w:hyperlink>
        </w:p>
        <w:p w14:paraId="1F328545" w14:textId="49C88F9C"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8" w:history="1">
            <w:r w:rsidRPr="009D7DAA">
              <w:rPr>
                <w:rStyle w:val="Hyperlink"/>
              </w:rPr>
              <w:t>2.10</w:t>
            </w:r>
            <w:r>
              <w:rPr>
                <w:rFonts w:asciiTheme="minorHAnsi" w:eastAsiaTheme="minorEastAsia" w:hAnsiTheme="minorHAnsi" w:cstheme="minorBidi"/>
                <w:snapToGrid/>
                <w:kern w:val="0"/>
                <w:sz w:val="22"/>
                <w:szCs w:val="22"/>
                <w:lang w:eastAsia="nl-NL"/>
              </w:rPr>
              <w:tab/>
            </w:r>
            <w:r w:rsidRPr="009D7DAA">
              <w:rPr>
                <w:rStyle w:val="Hyperlink"/>
              </w:rPr>
              <w:t>Opzegging</w:t>
            </w:r>
            <w:r>
              <w:rPr>
                <w:webHidden/>
              </w:rPr>
              <w:tab/>
            </w:r>
            <w:r>
              <w:rPr>
                <w:webHidden/>
              </w:rPr>
              <w:fldChar w:fldCharType="begin"/>
            </w:r>
            <w:r>
              <w:rPr>
                <w:webHidden/>
              </w:rPr>
              <w:instrText xml:space="preserve"> PAGEREF _Toc127951348 \h </w:instrText>
            </w:r>
            <w:r>
              <w:rPr>
                <w:webHidden/>
              </w:rPr>
            </w:r>
            <w:r>
              <w:rPr>
                <w:webHidden/>
              </w:rPr>
              <w:fldChar w:fldCharType="separate"/>
            </w:r>
            <w:r>
              <w:rPr>
                <w:webHidden/>
              </w:rPr>
              <w:t>37</w:t>
            </w:r>
            <w:r>
              <w:rPr>
                <w:webHidden/>
              </w:rPr>
              <w:fldChar w:fldCharType="end"/>
            </w:r>
          </w:hyperlink>
        </w:p>
        <w:p w14:paraId="702F75C4" w14:textId="4C3DFB1A"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9" w:history="1">
            <w:r w:rsidRPr="009D7DAA">
              <w:rPr>
                <w:rStyle w:val="Hyperlink"/>
              </w:rPr>
              <w:t>2.11</w:t>
            </w:r>
            <w:r>
              <w:rPr>
                <w:rFonts w:asciiTheme="minorHAnsi" w:eastAsiaTheme="minorEastAsia" w:hAnsiTheme="minorHAnsi" w:cstheme="minorBidi"/>
                <w:snapToGrid/>
                <w:kern w:val="0"/>
                <w:sz w:val="22"/>
                <w:szCs w:val="22"/>
                <w:lang w:eastAsia="nl-NL"/>
              </w:rPr>
              <w:tab/>
            </w:r>
            <w:r w:rsidRPr="009D7DAA">
              <w:rPr>
                <w:rStyle w:val="Hyperlink"/>
              </w:rPr>
              <w:t>Woonplaatskeuze</w:t>
            </w:r>
            <w:r>
              <w:rPr>
                <w:webHidden/>
              </w:rPr>
              <w:tab/>
            </w:r>
            <w:r>
              <w:rPr>
                <w:webHidden/>
              </w:rPr>
              <w:fldChar w:fldCharType="begin"/>
            </w:r>
            <w:r>
              <w:rPr>
                <w:webHidden/>
              </w:rPr>
              <w:instrText xml:space="preserve"> PAGEREF _Toc127951349 \h </w:instrText>
            </w:r>
            <w:r>
              <w:rPr>
                <w:webHidden/>
              </w:rPr>
            </w:r>
            <w:r>
              <w:rPr>
                <w:webHidden/>
              </w:rPr>
              <w:fldChar w:fldCharType="separate"/>
            </w:r>
            <w:r>
              <w:rPr>
                <w:webHidden/>
              </w:rPr>
              <w:t>38</w:t>
            </w:r>
            <w:r>
              <w:rPr>
                <w:webHidden/>
              </w:rPr>
              <w:fldChar w:fldCharType="end"/>
            </w:r>
          </w:hyperlink>
        </w:p>
        <w:p w14:paraId="67C5C7E7" w14:textId="2B231D04"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0" w:history="1">
            <w:r w:rsidRPr="009D7DAA">
              <w:rPr>
                <w:rStyle w:val="Hyperlink"/>
              </w:rPr>
              <w:t>2.12</w:t>
            </w:r>
            <w:r>
              <w:rPr>
                <w:rFonts w:asciiTheme="minorHAnsi" w:eastAsiaTheme="minorEastAsia" w:hAnsiTheme="minorHAnsi" w:cstheme="minorBidi"/>
                <w:snapToGrid/>
                <w:kern w:val="0"/>
                <w:sz w:val="22"/>
                <w:szCs w:val="22"/>
                <w:lang w:eastAsia="nl-NL"/>
              </w:rPr>
              <w:tab/>
            </w:r>
            <w:r w:rsidRPr="009D7DAA">
              <w:rPr>
                <w:rStyle w:val="Hyperlink"/>
              </w:rPr>
              <w:t>Einde kadasterdeel</w:t>
            </w:r>
            <w:r>
              <w:rPr>
                <w:webHidden/>
              </w:rPr>
              <w:tab/>
            </w:r>
            <w:r>
              <w:rPr>
                <w:webHidden/>
              </w:rPr>
              <w:fldChar w:fldCharType="begin"/>
            </w:r>
            <w:r>
              <w:rPr>
                <w:webHidden/>
              </w:rPr>
              <w:instrText xml:space="preserve"> PAGEREF _Toc127951350 \h </w:instrText>
            </w:r>
            <w:r>
              <w:rPr>
                <w:webHidden/>
              </w:rPr>
            </w:r>
            <w:r>
              <w:rPr>
                <w:webHidden/>
              </w:rPr>
              <w:fldChar w:fldCharType="separate"/>
            </w:r>
            <w:r>
              <w:rPr>
                <w:webHidden/>
              </w:rPr>
              <w:t>39</w:t>
            </w:r>
            <w:r>
              <w:rPr>
                <w:webHidden/>
              </w:rPr>
              <w:fldChar w:fldCharType="end"/>
            </w:r>
          </w:hyperlink>
        </w:p>
        <w:p w14:paraId="2992D1BF" w14:textId="48EADA2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1" w:history="1">
            <w:r w:rsidRPr="009D7DAA">
              <w:rPr>
                <w:rStyle w:val="Hyperlink"/>
              </w:rPr>
              <w:t>2.13</w:t>
            </w:r>
            <w:r>
              <w:rPr>
                <w:rFonts w:asciiTheme="minorHAnsi" w:eastAsiaTheme="minorEastAsia" w:hAnsiTheme="minorHAnsi" w:cstheme="minorBidi"/>
                <w:snapToGrid/>
                <w:kern w:val="0"/>
                <w:sz w:val="22"/>
                <w:szCs w:val="22"/>
                <w:lang w:eastAsia="nl-NL"/>
              </w:rPr>
              <w:tab/>
            </w:r>
            <w:r w:rsidRPr="009D7DAA">
              <w:rPr>
                <w:rStyle w:val="Hyperlink"/>
              </w:rPr>
              <w:t>Vrije gedeelte</w:t>
            </w:r>
            <w:r>
              <w:rPr>
                <w:webHidden/>
              </w:rPr>
              <w:tab/>
            </w:r>
            <w:r>
              <w:rPr>
                <w:webHidden/>
              </w:rPr>
              <w:fldChar w:fldCharType="begin"/>
            </w:r>
            <w:r>
              <w:rPr>
                <w:webHidden/>
              </w:rPr>
              <w:instrText xml:space="preserve"> PAGEREF _Toc127951351 \h </w:instrText>
            </w:r>
            <w:r>
              <w:rPr>
                <w:webHidden/>
              </w:rPr>
            </w:r>
            <w:r>
              <w:rPr>
                <w:webHidden/>
              </w:rPr>
              <w:fldChar w:fldCharType="separate"/>
            </w:r>
            <w:r>
              <w:rPr>
                <w:webHidden/>
              </w:rPr>
              <w:t>40</w:t>
            </w:r>
            <w:r>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3C638588" w:rsidR="004A1631" w:rsidRDefault="004A1631" w:rsidP="004A1631">
      <w:pPr>
        <w:pStyle w:val="Kop1"/>
        <w:numPr>
          <w:ilvl w:val="0"/>
          <w:numId w:val="1"/>
        </w:numPr>
        <w:rPr>
          <w:lang w:val="nl-NL"/>
        </w:rPr>
      </w:pPr>
      <w:bookmarkStart w:id="21" w:name="bmStartpunt"/>
      <w:bookmarkStart w:id="22" w:name="_Toc498316301"/>
      <w:bookmarkStart w:id="23" w:name="_Toc20728828"/>
      <w:bookmarkStart w:id="24" w:name="_Toc464135491"/>
      <w:bookmarkStart w:id="25" w:name="_Toc506361255"/>
      <w:bookmarkStart w:id="26" w:name="_Toc127951329"/>
      <w:bookmarkStart w:id="27" w:name="_Toc179181706"/>
      <w:bookmarkEnd w:id="21"/>
      <w:bookmarkEnd w:id="22"/>
      <w:bookmarkEnd w:id="23"/>
      <w:r w:rsidRPr="00343045">
        <w:rPr>
          <w:lang w:val="nl-NL"/>
        </w:rPr>
        <w:lastRenderedPageBreak/>
        <w:t>Inleiding</w:t>
      </w:r>
      <w:bookmarkEnd w:id="24"/>
      <w:bookmarkEnd w:id="25"/>
      <w:bookmarkEnd w:id="26"/>
    </w:p>
    <w:p w14:paraId="510683B4" w14:textId="78A65CC5" w:rsidR="00473A8B" w:rsidRDefault="00473A8B" w:rsidP="00473A8B"/>
    <w:p w14:paraId="2141F7EA" w14:textId="30E9E952" w:rsidR="00473A8B" w:rsidRDefault="00473A8B" w:rsidP="00473A8B">
      <w:pPr>
        <w:pStyle w:val="Kop2"/>
      </w:pPr>
      <w:bookmarkStart w:id="28" w:name="_Toc127951330"/>
      <w:r>
        <w:t>Labels</w:t>
      </w:r>
      <w:bookmarkEnd w:id="28"/>
    </w:p>
    <w:p w14:paraId="18A8CE53" w14:textId="6DDAD9DC" w:rsidR="00473A8B" w:rsidRDefault="00473A8B" w:rsidP="00473A8B">
      <w:pPr>
        <w:rPr>
          <w:lang w:val="nl"/>
        </w:rPr>
      </w:pPr>
      <w:r>
        <w:rPr>
          <w:lang w:val="nl"/>
        </w:rPr>
        <w:t>Dit document ondersteund de volgende labels:</w:t>
      </w:r>
    </w:p>
    <w:p w14:paraId="56758C87" w14:textId="2DDA9912" w:rsidR="00473A8B" w:rsidRPr="009853BF" w:rsidRDefault="00473A8B" w:rsidP="009853BF">
      <w:pPr>
        <w:rPr>
          <w:lang w:val="nl"/>
        </w:rPr>
      </w:pPr>
      <w:r w:rsidRPr="00473A8B">
        <w:rPr>
          <w:lang w:val="nl"/>
        </w:rPr>
        <w:t>Medirect</w:t>
      </w:r>
      <w:r>
        <w:rPr>
          <w:lang w:val="nl"/>
        </w:rPr>
        <w:t xml:space="preserve">, </w:t>
      </w:r>
      <w:r w:rsidRPr="009853BF">
        <w:rPr>
          <w:rFonts w:cs="Arial"/>
          <w:szCs w:val="18"/>
        </w:rPr>
        <w:t>Achmea Bank N.V./ Achmea Hypotheken B.V</w:t>
      </w:r>
      <w:r>
        <w:rPr>
          <w:rFonts w:cs="Arial"/>
          <w:szCs w:val="18"/>
        </w:rPr>
        <w:t xml:space="preserve">, Allianz, </w:t>
      </w:r>
      <w:proofErr w:type="spellStart"/>
      <w:r>
        <w:rPr>
          <w:rFonts w:cs="Arial"/>
          <w:szCs w:val="18"/>
        </w:rPr>
        <w:t>WoonNu</w:t>
      </w:r>
      <w:proofErr w:type="spellEnd"/>
      <w:r>
        <w:rPr>
          <w:rFonts w:cs="Arial"/>
          <w:szCs w:val="18"/>
        </w:rPr>
        <w:t xml:space="preserve">, </w:t>
      </w:r>
      <w:proofErr w:type="spellStart"/>
      <w:r>
        <w:rPr>
          <w:rFonts w:cs="Arial"/>
          <w:szCs w:val="18"/>
        </w:rPr>
        <w:t>IQWoon</w:t>
      </w:r>
      <w:proofErr w:type="spellEnd"/>
      <w:r>
        <w:rPr>
          <w:rFonts w:cs="Arial"/>
          <w:szCs w:val="18"/>
        </w:rPr>
        <w:t>, Robuust, Holland Woont, BAWAG, ELAN.</w:t>
      </w:r>
    </w:p>
    <w:p w14:paraId="409F5E9D" w14:textId="77777777" w:rsidR="00987D5A" w:rsidRPr="00343045" w:rsidRDefault="00987D5A" w:rsidP="00987D5A">
      <w:pPr>
        <w:pStyle w:val="Kop2"/>
        <w:numPr>
          <w:ilvl w:val="1"/>
          <w:numId w:val="1"/>
        </w:numPr>
      </w:pPr>
      <w:bookmarkStart w:id="29" w:name="_Toc196114936"/>
      <w:bookmarkStart w:id="30" w:name="_Toc464135492"/>
      <w:bookmarkStart w:id="31" w:name="_Toc506361256"/>
      <w:bookmarkStart w:id="32" w:name="_Toc127951331"/>
      <w:r w:rsidRPr="00343045">
        <w:t>Doel</w:t>
      </w:r>
      <w:bookmarkEnd w:id="29"/>
      <w:bookmarkEnd w:id="30"/>
      <w:bookmarkEnd w:id="31"/>
      <w:bookmarkEnd w:id="32"/>
    </w:p>
    <w:p w14:paraId="3CFD72A5" w14:textId="5A40C60B" w:rsidR="008D0862" w:rsidRDefault="008D0862" w:rsidP="008D0862">
      <w:r w:rsidRPr="00343045">
        <w:t>I</w:t>
      </w:r>
      <w:r>
        <w:t>n dit document wordt beschreven</w:t>
      </w:r>
      <w:r w:rsidRPr="00343045">
        <w:t xml:space="preserve"> hoe het modeldocument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33" w:name="_Toc212447230"/>
      <w:bookmarkStart w:id="34" w:name="_Toc464135493"/>
      <w:bookmarkStart w:id="35" w:name="_Toc506361257"/>
      <w:bookmarkStart w:id="36" w:name="_Toc127951332"/>
      <w:bookmarkStart w:id="37" w:name="_Toc196114937"/>
      <w:r w:rsidRPr="00343045">
        <w:t>Algemeen</w:t>
      </w:r>
      <w:bookmarkEnd w:id="33"/>
      <w:bookmarkEnd w:id="34"/>
      <w:bookmarkEnd w:id="35"/>
      <w:bookmarkEnd w:id="3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lastRenderedPageBreak/>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38" w:name="_Toc191216332"/>
      <w:bookmarkStart w:id="39" w:name="_Toc191373237"/>
      <w:bookmarkStart w:id="40" w:name="_Toc191216333"/>
      <w:bookmarkStart w:id="41" w:name="_Toc191373238"/>
      <w:bookmarkStart w:id="42" w:name="_Toc464135494"/>
      <w:bookmarkStart w:id="43" w:name="_Toc506361258"/>
      <w:bookmarkStart w:id="44" w:name="_Toc127951333"/>
      <w:bookmarkEnd w:id="38"/>
      <w:bookmarkEnd w:id="39"/>
      <w:bookmarkEnd w:id="40"/>
      <w:bookmarkEnd w:id="41"/>
      <w:r w:rsidRPr="00343045">
        <w:lastRenderedPageBreak/>
        <w:t>Referenties</w:t>
      </w:r>
      <w:bookmarkEnd w:id="42"/>
      <w:bookmarkEnd w:id="43"/>
      <w:bookmarkEnd w:id="44"/>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0A29D659" w:rsidR="00864B12" w:rsidRPr="00DB7FA4" w:rsidRDefault="002D7BF8" w:rsidP="00EC1610">
            <w:pPr>
              <w:rPr>
                <w:lang w:val="nl"/>
              </w:rPr>
            </w:pPr>
            <w:r w:rsidRPr="002D7BF8">
              <w:t xml:space="preserve">Modeldocument Geharmoniseerd </w:t>
            </w:r>
            <w:proofErr w:type="spellStart"/>
            <w:r w:rsidRPr="002D7BF8">
              <w:t>Quion</w:t>
            </w:r>
            <w:proofErr w:type="spellEnd"/>
            <w:r w:rsidRPr="002D7BF8">
              <w:t xml:space="preserve">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3"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45" w:name="AlgemeneAfsprakenDocument"/>
            <w:r>
              <w:t>[3]</w:t>
            </w:r>
            <w:bookmarkEnd w:id="45"/>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46" w:name="TC"/>
            <w:r>
              <w:t>[</w:t>
            </w:r>
            <w:bookmarkEnd w:id="46"/>
            <w:r w:rsidR="00AB29EE">
              <w:t>4]</w:t>
            </w:r>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2F8F02EF" w:rsidR="008D0862" w:rsidRPr="002C7327" w:rsidRDefault="00E039D2" w:rsidP="00004208">
      <w:pPr>
        <w:pStyle w:val="streepje"/>
        <w:numPr>
          <w:ilvl w:val="0"/>
          <w:numId w:val="0"/>
        </w:numPr>
        <w:tabs>
          <w:tab w:val="clear" w:pos="227"/>
          <w:tab w:val="clear" w:pos="454"/>
          <w:tab w:val="left" w:pos="1545"/>
        </w:tabs>
        <w:rPr>
          <w:lang w:val="nl-NL"/>
        </w:rPr>
      </w:pPr>
      <w:r>
        <w:rPr>
          <w:lang w:val="nl-NL"/>
        </w:rPr>
        <w:tab/>
      </w: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D7013F2" w:rsidR="00E039D2" w:rsidRDefault="00E039D2">
      <w:pPr>
        <w:spacing w:line="240" w:lineRule="auto"/>
        <w:rPr>
          <w:lang w:val="nl"/>
        </w:rPr>
      </w:pPr>
    </w:p>
    <w:p w14:paraId="0AD0271E" w14:textId="77777777" w:rsidR="00857117" w:rsidRPr="00343045" w:rsidRDefault="00857117" w:rsidP="00857117">
      <w:pPr>
        <w:pStyle w:val="streepje"/>
        <w:numPr>
          <w:ilvl w:val="0"/>
          <w:numId w:val="0"/>
        </w:numPr>
        <w:ind w:left="284" w:hanging="284"/>
        <w:sectPr w:rsidR="00857117" w:rsidRPr="00343045" w:rsidSect="00134AAB">
          <w:headerReference w:type="default" r:id="rId14"/>
          <w:type w:val="oddPage"/>
          <w:pgSz w:w="11906" w:h="16838" w:code="9"/>
          <w:pgMar w:top="3402" w:right="1304" w:bottom="1304" w:left="1814" w:header="567" w:footer="431" w:gutter="0"/>
          <w:cols w:space="708"/>
          <w:formProt w:val="0"/>
        </w:sectPr>
      </w:pPr>
    </w:p>
    <w:p w14:paraId="61B39258" w14:textId="069CBBC5" w:rsidR="008D0862" w:rsidRDefault="00412CA1" w:rsidP="008D0862">
      <w:pPr>
        <w:pStyle w:val="Kop1"/>
        <w:numPr>
          <w:ilvl w:val="0"/>
          <w:numId w:val="1"/>
        </w:numPr>
        <w:rPr>
          <w:lang w:val="nl-NL"/>
        </w:rPr>
      </w:pPr>
      <w:bookmarkStart w:id="52" w:name="_Toc127951334"/>
      <w:bookmarkEnd w:id="27"/>
      <w:proofErr w:type="spellStart"/>
      <w:r>
        <w:rPr>
          <w:lang w:val="nl-NL"/>
        </w:rPr>
        <w:lastRenderedPageBreak/>
        <w:t>Quion</w:t>
      </w:r>
      <w:proofErr w:type="spellEnd"/>
      <w:r>
        <w:rPr>
          <w:lang w:val="nl-NL"/>
        </w:rPr>
        <w:t xml:space="preserve"> generiek</w:t>
      </w:r>
      <w:bookmarkEnd w:id="52"/>
      <w:r>
        <w:rPr>
          <w:lang w:val="nl-NL"/>
        </w:rPr>
        <w:t xml:space="preserve"> </w:t>
      </w:r>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53" w:name="_Toc246925271"/>
      <w:bookmarkStart w:id="54" w:name="_Toc464135496"/>
      <w:bookmarkStart w:id="55" w:name="_Toc506361260"/>
      <w:bookmarkStart w:id="56" w:name="_Toc127951335"/>
      <w:r>
        <w:t>Equivalentiev</w:t>
      </w:r>
      <w:r w:rsidR="008D0862">
        <w:t>erklaring</w:t>
      </w:r>
      <w:bookmarkEnd w:id="53"/>
      <w:bookmarkEnd w:id="54"/>
      <w:bookmarkEnd w:id="55"/>
      <w:bookmarkEnd w:id="56"/>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w:t>
            </w:r>
            <w:proofErr w:type="spellStart"/>
            <w:r w:rsidR="000D28C0">
              <w:rPr>
                <w:b/>
              </w:rPr>
              <w:t>mapping</w:t>
            </w:r>
            <w:proofErr w:type="spellEnd"/>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57" w:name="_Toc464135497"/>
      <w:bookmarkStart w:id="58" w:name="_Toc506361261"/>
      <w:bookmarkStart w:id="59" w:name="_Toc127951336"/>
      <w:bookmarkStart w:id="60" w:name="_Ref438019207"/>
      <w:r>
        <w:t>Titel</w:t>
      </w:r>
      <w:bookmarkEnd w:id="57"/>
      <w:bookmarkEnd w:id="58"/>
      <w:bookmarkEnd w:id="59"/>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w:t>
            </w:r>
            <w:proofErr w:type="spellStart"/>
            <w:r w:rsidR="000D28C0">
              <w:rPr>
                <w:b/>
              </w:rPr>
              <w:t>mapping</w:t>
            </w:r>
            <w:proofErr w:type="spellEnd"/>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61" w:name="_Toc464135498"/>
      <w:bookmarkStart w:id="62" w:name="_Toc506361262"/>
      <w:bookmarkStart w:id="63" w:name="_Toc127951337"/>
      <w:bookmarkEnd w:id="60"/>
      <w:r w:rsidRPr="0005291C">
        <w:lastRenderedPageBreak/>
        <w:t>Aanhef</w:t>
      </w:r>
      <w:bookmarkEnd w:id="61"/>
      <w:bookmarkEnd w:id="62"/>
      <w:bookmarkEnd w:id="63"/>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w:t>
            </w:r>
            <w:proofErr w:type="spellStart"/>
            <w:r>
              <w:rPr>
                <w:b/>
              </w:rPr>
              <w:t>mapping</w:t>
            </w:r>
            <w:proofErr w:type="spellEnd"/>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64" w:name="_Toc245786300"/>
            <w:bookmarkEnd w:id="6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proofErr w:type="spellStart"/>
            <w:r w:rsidRPr="000E7C28">
              <w:rPr>
                <w:snapToGrid/>
                <w:sz w:val="16"/>
                <w:szCs w:val="16"/>
                <w:u w:val="single"/>
              </w:rPr>
              <w:t>Mapping</w:t>
            </w:r>
            <w:proofErr w:type="spellEnd"/>
            <w:r w:rsidRPr="000E7C28">
              <w:rPr>
                <w:snapToGrid/>
                <w:sz w:val="16"/>
                <w:szCs w:val="16"/>
                <w:u w:val="single"/>
              </w:rPr>
              <w:t>:</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65" w:name="_Toc464135499"/>
      <w:bookmarkStart w:id="66" w:name="_Toc506361263"/>
      <w:bookmarkStart w:id="67" w:name="_Toc127951338"/>
      <w:bookmarkStart w:id="68" w:name="_Ref182807022"/>
      <w:r>
        <w:lastRenderedPageBreak/>
        <w:t>Partijen</w:t>
      </w:r>
      <w:bookmarkEnd w:id="65"/>
      <w:bookmarkEnd w:id="66"/>
      <w:bookmarkEnd w:id="67"/>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68"/>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69" w:name="_Toc464135501"/>
      <w:bookmarkStart w:id="70" w:name="_Toc506361265"/>
      <w:bookmarkStart w:id="71" w:name="_Toc127951339"/>
      <w:r>
        <w:t>Schuldenaar</w:t>
      </w:r>
      <w:bookmarkEnd w:id="69"/>
      <w:bookmarkEnd w:id="70"/>
      <w:bookmarkEnd w:id="7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w:t>
            </w:r>
            <w:proofErr w:type="spellStart"/>
            <w:r w:rsidR="008A1A59">
              <w:rPr>
                <w:b/>
              </w:rPr>
              <w:t>mapping</w:t>
            </w:r>
            <w:proofErr w:type="spellEnd"/>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proofErr w:type="spellStart"/>
            <w:r w:rsidRPr="000E7C28">
              <w:rPr>
                <w:snapToGrid/>
                <w:kern w:val="0"/>
                <w:sz w:val="16"/>
                <w:szCs w:val="16"/>
                <w:u w:val="single"/>
                <w:lang w:eastAsia="nl-NL"/>
              </w:rPr>
              <w:t>Mapping</w:t>
            </w:r>
            <w:proofErr w:type="spellEnd"/>
            <w:r w:rsidRPr="000E7C28">
              <w:rPr>
                <w:snapToGrid/>
                <w:kern w:val="0"/>
                <w:sz w:val="16"/>
                <w:szCs w:val="16"/>
                <w:u w:val="single"/>
                <w:lang w:eastAsia="nl-NL"/>
              </w:rPr>
              <w:t xml:space="preserve">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w:t>
            </w:r>
            <w:proofErr w:type="spellStart"/>
            <w:r w:rsidRPr="000E7C28">
              <w:rPr>
                <w:snapToGrid/>
                <w:kern w:val="0"/>
                <w:sz w:val="16"/>
                <w:szCs w:val="16"/>
                <w:lang w:eastAsia="nl-NL"/>
              </w:rPr>
              <w:t>IMKAD_</w:t>
            </w:r>
            <w:r w:rsidRPr="000E7C28">
              <w:rPr>
                <w:rFonts w:cs="Arial"/>
                <w:snapToGrid/>
                <w:kern w:val="0"/>
                <w:sz w:val="16"/>
                <w:szCs w:val="16"/>
                <w:lang w:eastAsia="nl-NL"/>
              </w:rPr>
              <w:t>AangebodenStuk</w:t>
            </w:r>
            <w:proofErr w:type="spellEnd"/>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w:t>
            </w:r>
            <w:proofErr w:type="spellStart"/>
            <w:r w:rsidRPr="000E7C28">
              <w:rPr>
                <w:sz w:val="16"/>
                <w:szCs w:val="16"/>
              </w:rPr>
              <w:t>perso</w:t>
            </w:r>
            <w:proofErr w:type="spellEnd"/>
            <w:r w:rsidRPr="000E7C28">
              <w:rPr>
                <w:sz w:val="16"/>
                <w:szCs w:val="16"/>
              </w:rPr>
              <w:t xml:space="preserve">(o)n(en),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proofErr w:type="spellStart"/>
            <w:r w:rsidRPr="000E7C28">
              <w:rPr>
                <w:sz w:val="16"/>
                <w:szCs w:val="16"/>
                <w:u w:val="single"/>
              </w:rPr>
              <w:t>Mapping</w:t>
            </w:r>
            <w:proofErr w:type="spellEnd"/>
            <w:r w:rsidRPr="000E7C28">
              <w:rPr>
                <w:sz w:val="16"/>
                <w:szCs w:val="16"/>
                <w:u w:val="single"/>
              </w:rPr>
              <w:t xml:space="preserve">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w:t>
            </w:r>
            <w:proofErr w:type="spellStart"/>
            <w:r w:rsidRPr="000E7C28">
              <w:rPr>
                <w:rFonts w:cs="Arial"/>
                <w:snapToGrid/>
                <w:kern w:val="0"/>
                <w:sz w:val="16"/>
                <w:szCs w:val="16"/>
                <w:lang w:eastAsia="nl-NL"/>
              </w:rPr>
              <w:t>IMKAD_</w:t>
            </w:r>
            <w:r w:rsidRPr="000E7C28">
              <w:rPr>
                <w:snapToGrid/>
                <w:kern w:val="0"/>
                <w:sz w:val="16"/>
                <w:szCs w:val="16"/>
                <w:lang w:eastAsia="nl-NL"/>
              </w:rPr>
              <w:t>AangebodenStuk</w:t>
            </w:r>
            <w:proofErr w:type="spellEnd"/>
            <w:r w:rsidRPr="000E7C28">
              <w:rPr>
                <w:rFonts w:cs="Arial"/>
                <w:snapToGrid/>
                <w:kern w:val="0"/>
                <w:sz w:val="16"/>
                <w:szCs w:val="16"/>
                <w:lang w:eastAsia="nl-NL"/>
              </w:rPr>
              <w:t>/Partij/</w:t>
            </w:r>
            <w:proofErr w:type="spellStart"/>
            <w:r w:rsidRPr="000E7C28">
              <w:rPr>
                <w:rFonts w:cs="Arial"/>
                <w:snapToGrid/>
                <w:kern w:val="0"/>
                <w:sz w:val="16"/>
                <w:szCs w:val="16"/>
                <w:lang w:eastAsia="nl-NL"/>
              </w:rPr>
              <w:t>IMKAD_Persoon</w:t>
            </w:r>
            <w:proofErr w:type="spellEnd"/>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72" w:name="_Ref454549849"/>
      <w:r w:rsidRPr="00EC51F1">
        <w:t>K</w:t>
      </w:r>
      <w:r>
        <w:t>euzeblok P</w:t>
      </w:r>
      <w:r w:rsidRPr="00EC51F1">
        <w:t>ar</w:t>
      </w:r>
      <w:r>
        <w:t>tijnamen H</w:t>
      </w:r>
      <w:r w:rsidRPr="00EC51F1">
        <w:t>ypotheekakte</w:t>
      </w:r>
      <w:bookmarkEnd w:id="72"/>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w:t>
            </w:r>
            <w:proofErr w:type="spellStart"/>
            <w:r w:rsidR="00C03A0B">
              <w:rPr>
                <w:b/>
              </w:rPr>
              <w:t>mapping</w:t>
            </w:r>
            <w:proofErr w:type="spellEnd"/>
          </w:p>
        </w:tc>
      </w:tr>
      <w:tr w:rsidR="0036468E" w14:paraId="0B3B981D" w14:textId="77777777" w:rsidTr="0036468E">
        <w:tc>
          <w:tcPr>
            <w:tcW w:w="6273" w:type="dxa"/>
          </w:tcPr>
          <w:p w14:paraId="15D9F600" w14:textId="26C6493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73"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5C737F">
              <w:rPr>
                <w:rFonts w:cs="Arial"/>
                <w:color w:val="000000" w:themeColor="text1"/>
                <w:szCs w:val="18"/>
              </w:rPr>
              <w:t xml:space="preserve"> /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74" w:author="Groot, Karina de" w:date="2025-02-27T13:45:00Z" w16du:dateUtc="2025-02-27T12:45: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75" w:author="Groot, Karina de" w:date="2025-02-27T13:45:00Z" w16du:dateUtc="2025-02-27T12:45: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76" w:author="Groot, Karina de" w:date="2025-02-27T13:48:00Z" w16du:dateUtc="2025-02-27T12:48: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77" w:author="Groot, Karina de" w:date="2025-02-27T13:46:00Z" w16du:dateUtc="2025-02-27T12:46: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73"/>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088D71E2"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78" w:author="Groot, Karina de" w:date="2025-02-27T13:49:00Z" w16du:dateUtc="2025-02-27T12:49: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79" w:author="Groot, Karina de" w:date="2025-02-27T13:49:00Z" w16du:dateUtc="2025-02-27T12:49:00Z">
                  <w:rPr>
                    <w:rFonts w:cs="Arial"/>
                    <w:color w:val="00FFFF"/>
                    <w:sz w:val="16"/>
                    <w:szCs w:val="16"/>
                  </w:rPr>
                </w:rPrChange>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80" w:author="Groot, Karina de" w:date="2025-02-27T13:51:00Z" w16du:dateUtc="2025-02-27T12:51: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81" w:author="Groot, Karina de" w:date="2025-02-27T13:50:00Z" w16du:dateUtc="2025-02-27T12:50:00Z">
                  <w:rPr>
                    <w:rFonts w:cs="Arial"/>
                    <w:color w:val="00FFFF"/>
                    <w:sz w:val="16"/>
                    <w:szCs w:val="16"/>
                  </w:rPr>
                </w:rPrChange>
              </w:rPr>
              <w:t>heer</w:t>
            </w:r>
            <w:r w:rsidRPr="005C737F">
              <w:rPr>
                <w:rFonts w:cs="Arial"/>
                <w:color w:val="000000" w:themeColor="text1"/>
                <w:sz w:val="16"/>
                <w:szCs w:val="16"/>
              </w:rPr>
              <w:t>/</w:t>
            </w:r>
            <w:r w:rsidRPr="004233F2">
              <w:rPr>
                <w:rFonts w:cs="Arial"/>
                <w:color w:val="800080"/>
                <w:sz w:val="16"/>
                <w:szCs w:val="16"/>
                <w:lang w:eastAsia="nl-NL"/>
                <w:rPrChange w:id="82" w:author="Groot, Karina de" w:date="2025-02-27T13:50:00Z" w16du:dateUtc="2025-02-27T12:50:00Z">
                  <w:rPr>
                    <w:rFonts w:cs="Arial"/>
                    <w:color w:val="00FFFF"/>
                    <w:sz w:val="16"/>
                    <w:szCs w:val="16"/>
                  </w:rPr>
                </w:rPrChange>
              </w:rPr>
              <w:t>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w:t>
            </w:r>
            <w:proofErr w:type="spellStart"/>
            <w:r w:rsidR="00156529">
              <w:rPr>
                <w:b/>
              </w:rPr>
              <w:t>mapping</w:t>
            </w:r>
            <w:proofErr w:type="spellEnd"/>
          </w:p>
        </w:tc>
      </w:tr>
      <w:tr w:rsidR="0036468E" w14:paraId="25C1D141" w14:textId="77777777" w:rsidTr="0036468E">
        <w:tc>
          <w:tcPr>
            <w:tcW w:w="6273" w:type="dxa"/>
          </w:tcPr>
          <w:p w14:paraId="3608E6E8" w14:textId="02B2E746" w:rsidR="0036468E" w:rsidRDefault="00F7102F" w:rsidP="0036468E">
            <w:pPr>
              <w:rPr>
                <w:lang w:val="nl"/>
              </w:rPr>
            </w:pPr>
            <w:bookmarkStart w:id="83"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83"/>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 xml:space="preserve">Optie 1 wordt getoond wanneer aan de onderstaande </w:t>
            </w:r>
            <w:proofErr w:type="spellStart"/>
            <w:r w:rsidRPr="00E3703F">
              <w:rPr>
                <w:sz w:val="16"/>
                <w:szCs w:val="16"/>
              </w:rPr>
              <w:t>mapping</w:t>
            </w:r>
            <w:proofErr w:type="spellEnd"/>
            <w:r w:rsidRPr="00E3703F">
              <w:rPr>
                <w:sz w:val="16"/>
                <w:szCs w:val="16"/>
              </w:rPr>
              <w:t xml:space="preserve">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proofErr w:type="spellStart"/>
            <w:r w:rsidRPr="002142D9">
              <w:rPr>
                <w:rFonts w:cs="Arial"/>
                <w:sz w:val="16"/>
                <w:szCs w:val="16"/>
                <w:highlight w:val="white"/>
                <w:u w:val="single"/>
              </w:rPr>
              <w:t>Mapping</w:t>
            </w:r>
            <w:proofErr w:type="spellEnd"/>
            <w:r w:rsidRPr="002142D9">
              <w:rPr>
                <w:rFonts w:cs="Arial"/>
                <w:sz w:val="16"/>
                <w:szCs w:val="16"/>
                <w:highlight w:val="white"/>
                <w:u w:val="single"/>
              </w:rPr>
              <w:t xml:space="preserve">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proofErr w:type="spellStart"/>
            <w:r w:rsidRPr="002142D9">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proofErr w:type="spellStart"/>
            <w:r w:rsidRPr="002142D9">
              <w:rPr>
                <w:rFonts w:cs="Arial"/>
                <w:snapToGrid/>
                <w:kern w:val="0"/>
                <w:sz w:val="16"/>
                <w:szCs w:val="16"/>
                <w:highlight w:val="white"/>
                <w:lang w:eastAsia="nl-NL"/>
              </w:rPr>
              <w:t>tia_IndGerechtigde</w:t>
            </w:r>
            <w:proofErr w:type="spellEnd"/>
            <w:r w:rsidRPr="002142D9">
              <w:rPr>
                <w:rFonts w:cs="Arial"/>
                <w:snapToGrid/>
                <w:kern w:val="0"/>
                <w:sz w:val="16"/>
                <w:szCs w:val="16"/>
                <w:lang w:eastAsia="nl-NL"/>
              </w:rPr>
              <w:t xml:space="preserve"> =</w:t>
            </w:r>
            <w:proofErr w:type="spellStart"/>
            <w:r w:rsidRPr="002142D9">
              <w:rPr>
                <w:rFonts w:cs="Arial"/>
                <w:snapToGrid/>
                <w:kern w:val="0"/>
                <w:sz w:val="16"/>
                <w:szCs w:val="16"/>
                <w:lang w:eastAsia="nl-NL"/>
              </w:rPr>
              <w:t>true</w:t>
            </w:r>
            <w:proofErr w:type="spellEnd"/>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proofErr w:type="spellStart"/>
            <w:r w:rsidRPr="00E3703F">
              <w:rPr>
                <w:rFonts w:cs="Arial"/>
                <w:snapToGrid/>
                <w:kern w:val="0"/>
                <w:sz w:val="16"/>
                <w:szCs w:val="16"/>
                <w:lang w:eastAsia="nl-NL"/>
              </w:rPr>
              <w:t>aanduidingPartij</w:t>
            </w:r>
            <w:proofErr w:type="spellEnd"/>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 xml:space="preserve">Optie 2 wordt getoond wanneer aan de onderstaande </w:t>
            </w:r>
            <w:proofErr w:type="spellStart"/>
            <w:r w:rsidRPr="00E3703F">
              <w:rPr>
                <w:sz w:val="16"/>
                <w:szCs w:val="16"/>
              </w:rPr>
              <w:t>mapping</w:t>
            </w:r>
            <w:proofErr w:type="spellEnd"/>
            <w:r w:rsidRPr="00E3703F">
              <w:rPr>
                <w:sz w:val="16"/>
                <w:szCs w:val="16"/>
              </w:rPr>
              <w:t xml:space="preserve">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proofErr w:type="spellStart"/>
            <w:r w:rsidRPr="00E3703F">
              <w:rPr>
                <w:rFonts w:cs="Arial"/>
                <w:snapToGrid/>
                <w:kern w:val="0"/>
                <w:sz w:val="16"/>
                <w:szCs w:val="16"/>
                <w:lang w:eastAsia="nl-NL"/>
              </w:rPr>
              <w:t>aanduidingPartij</w:t>
            </w:r>
            <w:proofErr w:type="spellEnd"/>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r w:rsidRPr="00E3703F">
              <w:rPr>
                <w:rFonts w:cs="Arial"/>
                <w:snapToGrid/>
                <w:kern w:val="0"/>
                <w:sz w:val="16"/>
                <w:szCs w:val="16"/>
                <w:lang w:eastAsia="nl-NL"/>
              </w:rPr>
              <w:tab/>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r>
            <w:proofErr w:type="spellStart"/>
            <w:r w:rsidRPr="00E3703F">
              <w:rPr>
                <w:rFonts w:cs="Arial"/>
                <w:snapToGrid/>
                <w:kern w:val="0"/>
                <w:sz w:val="16"/>
                <w:szCs w:val="16"/>
                <w:lang w:eastAsia="nl-NL"/>
              </w:rPr>
              <w:t>IMKAD_Persoon</w:t>
            </w:r>
            <w:proofErr w:type="spellEnd"/>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w:t>
            </w:r>
            <w:proofErr w:type="spellStart"/>
            <w:r w:rsidR="002B08D6">
              <w:rPr>
                <w:b/>
              </w:rPr>
              <w:t>mapping</w:t>
            </w:r>
            <w:proofErr w:type="spellEnd"/>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t xml:space="preserve">mag alleen getoond worden wanneer binnen de vervreemdende partij alle personen zelf bij de notaris verschijnen en gerechtigde zijn. Dit is alleen het geval wanneer binnen een partij geen enkele persoon wordt vertegenwoordigd door een andere </w:t>
            </w:r>
            <w:r w:rsidRPr="00E3703F">
              <w:rPr>
                <w:sz w:val="16"/>
                <w:szCs w:val="16"/>
              </w:rPr>
              <w:lastRenderedPageBreak/>
              <w:t>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 xml:space="preserve">-de volgende </w:t>
            </w:r>
            <w:proofErr w:type="spellStart"/>
            <w:r w:rsidRPr="00E3703F">
              <w:rPr>
                <w:sz w:val="16"/>
                <w:szCs w:val="16"/>
              </w:rPr>
              <w:t>mapping</w:t>
            </w:r>
            <w:proofErr w:type="spellEnd"/>
            <w:r w:rsidRPr="00E3703F">
              <w:rPr>
                <w:sz w:val="16"/>
                <w:szCs w:val="16"/>
              </w:rPr>
              <w:t xml:space="preserve">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t>
            </w:r>
            <w:proofErr w:type="spellStart"/>
            <w:r w:rsidRPr="00E3703F">
              <w:rPr>
                <w:sz w:val="16"/>
                <w:szCs w:val="16"/>
              </w:rPr>
              <w:t>wordtVertegenwoordigdRef</w:t>
            </w:r>
            <w:proofErr w:type="spellEnd"/>
            <w:r w:rsidRPr="00E3703F">
              <w:rPr>
                <w:sz w:val="16"/>
                <w:szCs w:val="16"/>
              </w:rPr>
              <w:t xml:space="preserve"> </w:t>
            </w:r>
            <w:proofErr w:type="spellStart"/>
            <w:r w:rsidRPr="00E3703F">
              <w:rPr>
                <w:sz w:val="16"/>
                <w:szCs w:val="16"/>
              </w:rPr>
              <w:t>xlink</w:t>
            </w:r>
            <w:proofErr w:type="spellEnd"/>
            <w:r w:rsidRPr="00E3703F">
              <w:rPr>
                <w:sz w:val="16"/>
                <w:szCs w:val="16"/>
              </w:rPr>
              <w:t xml:space="preserve"> </w:t>
            </w:r>
            <w:proofErr w:type="spellStart"/>
            <w:r w:rsidRPr="00E3703F">
              <w:rPr>
                <w:sz w:val="16"/>
                <w:szCs w:val="16"/>
              </w:rPr>
              <w:t>href</w:t>
            </w:r>
            <w:proofErr w:type="spellEnd"/>
            <w:r w:rsidRPr="00E3703F">
              <w:rPr>
                <w:sz w:val="16"/>
                <w:szCs w:val="16"/>
              </w:rPr>
              <w:t xml:space="preserve"> [</w:t>
            </w:r>
            <w:proofErr w:type="spellStart"/>
            <w:r w:rsidRPr="00E3703F">
              <w:rPr>
                <w:sz w:val="16"/>
                <w:szCs w:val="16"/>
              </w:rPr>
              <w:t>id</w:t>
            </w:r>
            <w:proofErr w:type="spellEnd"/>
            <w:r w:rsidRPr="00E3703F">
              <w:rPr>
                <w:sz w:val="16"/>
                <w:szCs w:val="16"/>
              </w:rPr>
              <w:t>]</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proofErr w:type="spellStart"/>
            <w:r w:rsidRPr="00E3703F">
              <w:rPr>
                <w:sz w:val="16"/>
                <w:szCs w:val="16"/>
                <w:u w:val="single"/>
              </w:rPr>
              <w:t>Mapping</w:t>
            </w:r>
            <w:proofErr w:type="spellEnd"/>
            <w:r w:rsidRPr="00E3703F">
              <w:rPr>
                <w:sz w:val="16"/>
                <w:szCs w:val="16"/>
                <w:u w:val="single"/>
              </w:rPr>
              <w:t xml:space="preserve">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w:t>
            </w:r>
            <w:proofErr w:type="spellStart"/>
            <w:r>
              <w:rPr>
                <w:b/>
              </w:rPr>
              <w:t>mapping</w:t>
            </w:r>
            <w:proofErr w:type="spellEnd"/>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proofErr w:type="spellStart"/>
            <w:r w:rsidRPr="00E3703F">
              <w:rPr>
                <w:sz w:val="16"/>
                <w:szCs w:val="16"/>
                <w:u w:val="single"/>
              </w:rPr>
              <w:t>Mapping</w:t>
            </w:r>
            <w:proofErr w:type="spellEnd"/>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lastRenderedPageBreak/>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proofErr w:type="spellStart"/>
            <w:r w:rsidRPr="00E3703F">
              <w:rPr>
                <w:rFonts w:cs="Arial"/>
                <w:snapToGrid/>
                <w:kern w:val="0"/>
                <w:sz w:val="16"/>
                <w:szCs w:val="16"/>
                <w:lang w:eastAsia="nl-NL"/>
              </w:rPr>
              <w:t>IMKAD_AangebodenStuk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tekstKeuze</w:t>
            </w:r>
            <w:proofErr w:type="spellEnd"/>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w:t>
            </w:r>
            <w:proofErr w:type="spellStart"/>
            <w:r w:rsidRPr="00E3703F">
              <w:rPr>
                <w:snapToGrid/>
                <w:kern w:val="0"/>
                <w:sz w:val="16"/>
                <w:szCs w:val="16"/>
                <w:lang w:eastAsia="nl-NL"/>
              </w:rPr>
              <w:t>tagNaam</w:t>
            </w:r>
            <w:proofErr w:type="spellEnd"/>
            <w:r w:rsidRPr="00E3703F">
              <w:rPr>
                <w:snapToGrid/>
                <w:kern w:val="0"/>
                <w:sz w:val="16"/>
                <w:szCs w:val="16"/>
                <w:lang w:eastAsia="nl-NL"/>
              </w:rPr>
              <w:t>(‘</w:t>
            </w:r>
            <w:proofErr w:type="spellStart"/>
            <w:r w:rsidRPr="00E3703F">
              <w:rPr>
                <w:snapToGrid/>
                <w:kern w:val="0"/>
                <w:sz w:val="16"/>
                <w:szCs w:val="16"/>
                <w:lang w:eastAsia="nl-NL"/>
              </w:rPr>
              <w:t>k_VerwijzingPersoon</w:t>
            </w:r>
            <w:proofErr w:type="spellEnd"/>
            <w:r w:rsidRPr="00E3703F">
              <w:rPr>
                <w:snapToGrid/>
                <w:kern w:val="0"/>
                <w:sz w:val="16"/>
                <w:szCs w:val="16"/>
                <w:lang w:eastAsia="nl-NL"/>
              </w:rPr>
              <w:t>’)</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5739F205"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5C737F">
              <w:rPr>
                <w:rFonts w:cs="Arial"/>
                <w:color w:val="000000" w:themeColor="text1"/>
                <w:sz w:val="20"/>
              </w:rPr>
              <w:t>/</w:t>
            </w:r>
            <w:r w:rsidR="005C737F" w:rsidRPr="005C737F">
              <w:rPr>
                <w:rFonts w:cs="Arial"/>
                <w:color w:val="000000" w:themeColor="text1"/>
                <w:sz w:val="20"/>
              </w:rPr>
              <w:t xml:space="preserve"> </w:t>
            </w:r>
            <w:r w:rsidRPr="009E3E3B">
              <w:rPr>
                <w:rFonts w:cs="Arial"/>
                <w:color w:val="800080"/>
                <w:sz w:val="20"/>
                <w:rPrChange w:id="84" w:author="Groot, Karina de" w:date="2025-02-27T13:53:00Z" w16du:dateUtc="2025-02-27T12:53:00Z">
                  <w:rPr>
                    <w:color w:val="00FFFF"/>
                  </w:rPr>
                </w:rPrChange>
              </w:rPr>
              <w:t>de heer</w:t>
            </w:r>
            <w:r w:rsidRPr="005C737F">
              <w:rPr>
                <w:rFonts w:cs="Arial"/>
                <w:color w:val="000000" w:themeColor="text1"/>
                <w:sz w:val="20"/>
              </w:rPr>
              <w:t>/</w:t>
            </w:r>
            <w:r w:rsidRPr="009E3E3B">
              <w:rPr>
                <w:rFonts w:cs="Arial"/>
                <w:color w:val="800080"/>
                <w:sz w:val="20"/>
                <w:rPrChange w:id="85" w:author="Groot, Karina de" w:date="2025-02-27T13:53:00Z" w16du:dateUtc="2025-02-27T12:53:00Z">
                  <w:rPr>
                    <w:color w:val="00FFFF"/>
                  </w:rPr>
                </w:rPrChange>
              </w:rPr>
              <w:t>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436D50D8" w14:textId="77777777" w:rsidR="007F3EDD" w:rsidRPr="00C473D1" w:rsidRDefault="007F3EDD" w:rsidP="00C473D1">
            <w:pPr>
              <w:pStyle w:val="streepje"/>
              <w:numPr>
                <w:ilvl w:val="0"/>
                <w:numId w:val="0"/>
              </w:numPr>
              <w:spacing w:line="276" w:lineRule="auto"/>
              <w:rPr>
                <w:ins w:id="86" w:author="Groot, Karina de" w:date="2025-02-27T13:56:00Z" w16du:dateUtc="2025-02-27T12:56:00Z"/>
                <w:sz w:val="16"/>
                <w:szCs w:val="16"/>
              </w:rPr>
            </w:pPr>
            <w:ins w:id="87" w:author="Groot, Karina de" w:date="2025-02-27T13:56:00Z" w16du:dateUtc="2025-02-27T12:56:00Z">
              <w:r w:rsidRPr="00C473D1">
                <w:rPr>
                  <w:sz w:val="16"/>
                  <w:szCs w:val="16"/>
                </w:rPr>
                <w:t>De keuze voor ‘</w:t>
              </w:r>
              <w:r w:rsidRPr="00C473D1">
                <w:rPr>
                  <w:color w:val="800080"/>
                  <w:sz w:val="16"/>
                  <w:szCs w:val="16"/>
                </w:rPr>
                <w:t>de heer</w:t>
              </w:r>
              <w:r w:rsidRPr="00C473D1">
                <w:rPr>
                  <w:sz w:val="16"/>
                  <w:szCs w:val="16"/>
                </w:rPr>
                <w:t>’ of ‘</w:t>
              </w:r>
              <w:r w:rsidRPr="00C473D1">
                <w:rPr>
                  <w:color w:val="800080"/>
                  <w:sz w:val="16"/>
                  <w:szCs w:val="16"/>
                </w:rPr>
                <w:t>mevrouw</w:t>
              </w:r>
              <w:r w:rsidRPr="00C473D1">
                <w:rPr>
                  <w:sz w:val="16"/>
                  <w:szCs w:val="16"/>
                </w:rPr>
                <w:t>’ wordt gemaakt op basis van het geslacht van de persoon. Indien bij geslacht gekozen wordt voor ‘</w:t>
              </w:r>
              <w:r w:rsidRPr="00C473D1">
                <w:rPr>
                  <w:color w:val="800080"/>
                  <w:sz w:val="16"/>
                  <w:szCs w:val="16"/>
                </w:rPr>
                <w:t>onbekend</w:t>
              </w:r>
              <w:r w:rsidRPr="00C473D1">
                <w:rPr>
                  <w:sz w:val="16"/>
                  <w:szCs w:val="16"/>
                </w:rPr>
                <w:t>’ dan wordt alleen de naam van de natuurlijke persoon getoond.</w:t>
              </w:r>
            </w:ins>
          </w:p>
          <w:p w14:paraId="53C33739" w14:textId="77777777" w:rsidR="007F3EDD" w:rsidRPr="00C473D1" w:rsidRDefault="007F3EDD" w:rsidP="00C473D1">
            <w:pPr>
              <w:pStyle w:val="streepje"/>
              <w:spacing w:line="276" w:lineRule="auto"/>
              <w:rPr>
                <w:ins w:id="88" w:author="Groot, Karina de" w:date="2025-02-27T13:56:00Z" w16du:dateUtc="2025-02-27T12:56:00Z"/>
                <w:sz w:val="16"/>
                <w:szCs w:val="16"/>
              </w:rPr>
            </w:pPr>
            <w:ins w:id="89"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Man, dan tonen op PDF: de heer,</w:t>
              </w:r>
            </w:ins>
          </w:p>
          <w:p w14:paraId="032A6DDD" w14:textId="77777777" w:rsidR="007F3EDD" w:rsidRPr="00C473D1" w:rsidRDefault="007F3EDD" w:rsidP="00C473D1">
            <w:pPr>
              <w:pStyle w:val="streepje"/>
              <w:spacing w:line="276" w:lineRule="auto"/>
              <w:rPr>
                <w:ins w:id="90" w:author="Groot, Karina de" w:date="2025-02-27T13:56:00Z" w16du:dateUtc="2025-02-27T12:56:00Z"/>
                <w:sz w:val="16"/>
                <w:szCs w:val="16"/>
              </w:rPr>
            </w:pPr>
            <w:ins w:id="91"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Vrouw, dan tonen op PDF: mevrouw,</w:t>
              </w:r>
            </w:ins>
          </w:p>
          <w:p w14:paraId="0DC556D5" w14:textId="6D8F5D05" w:rsidR="007F3EDD" w:rsidRPr="00C473D1" w:rsidRDefault="007F3EDD" w:rsidP="00C473D1">
            <w:pPr>
              <w:pStyle w:val="streepje"/>
              <w:spacing w:line="276" w:lineRule="auto"/>
              <w:rPr>
                <w:ins w:id="92" w:author="Groot, Karina de" w:date="2025-02-27T13:56:00Z" w16du:dateUtc="2025-02-27T12:56:00Z"/>
                <w:sz w:val="16"/>
                <w:szCs w:val="16"/>
                <w:lang w:val="nl-NL"/>
              </w:rPr>
            </w:pPr>
            <w:ins w:id="93"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xml:space="preserve">= Onbekend, dan wordt </w:t>
              </w:r>
              <w:r w:rsidRPr="00C473D1">
                <w:rPr>
                  <w:color w:val="800080"/>
                  <w:sz w:val="16"/>
                  <w:szCs w:val="16"/>
                </w:rPr>
                <w:t>de heer/mevrouw</w:t>
              </w:r>
              <w:r w:rsidRPr="00C473D1" w:rsidDel="00E656CD">
                <w:rPr>
                  <w:color w:val="3366FF"/>
                  <w:sz w:val="16"/>
                  <w:szCs w:val="16"/>
                </w:rPr>
                <w:t xml:space="preserve"> </w:t>
              </w:r>
              <w:r w:rsidRPr="00C473D1">
                <w:rPr>
                  <w:sz w:val="16"/>
                  <w:szCs w:val="16"/>
                  <w:lang w:val="nl-NL"/>
                </w:rPr>
                <w:t xml:space="preserve">niet getoond </w:t>
              </w:r>
              <w:r w:rsidRPr="00C473D1">
                <w:rPr>
                  <w:sz w:val="16"/>
                  <w:szCs w:val="16"/>
                </w:rPr>
                <w:t>op de PDF.</w:t>
              </w:r>
            </w:ins>
          </w:p>
          <w:p w14:paraId="66A0EEEA" w14:textId="200E234F" w:rsidR="007F3EDD" w:rsidRPr="00C473D1" w:rsidRDefault="007F3EDD" w:rsidP="00C473D1">
            <w:pPr>
              <w:pStyle w:val="streepje"/>
              <w:numPr>
                <w:ilvl w:val="0"/>
                <w:numId w:val="0"/>
              </w:numPr>
              <w:spacing w:line="276" w:lineRule="auto"/>
              <w:rPr>
                <w:ins w:id="94" w:author="Groot, Karina de" w:date="2025-02-27T13:56:00Z" w16du:dateUtc="2025-02-27T12:56:00Z"/>
                <w:sz w:val="16"/>
                <w:szCs w:val="16"/>
                <w:lang w:val="nl-NL"/>
              </w:rPr>
            </w:pPr>
            <w:ins w:id="95" w:author="Groot, Karina de" w:date="2025-02-27T13:56:00Z" w16du:dateUtc="2025-02-27T12:56:00Z">
              <w:r w:rsidRPr="00C473D1">
                <w:rPr>
                  <w:sz w:val="16"/>
                  <w:szCs w:val="16"/>
                  <w:lang w:val="nl-NL"/>
                </w:rPr>
                <w:t xml:space="preserve">-Heeft de persoon een adellijke titel dan wordt </w:t>
              </w:r>
              <w:r w:rsidRPr="00C473D1">
                <w:rPr>
                  <w:color w:val="800080"/>
                  <w:sz w:val="16"/>
                  <w:szCs w:val="16"/>
                </w:rPr>
                <w:t>de heer/mevrouw</w:t>
              </w:r>
              <w:r w:rsidRPr="00C473D1" w:rsidDel="00E656CD">
                <w:rPr>
                  <w:color w:val="3366FF"/>
                  <w:sz w:val="16"/>
                  <w:szCs w:val="16"/>
                </w:rPr>
                <w:t xml:space="preserve"> </w:t>
              </w:r>
              <w:r w:rsidRPr="00C473D1">
                <w:rPr>
                  <w:color w:val="000000" w:themeColor="text1"/>
                  <w:sz w:val="16"/>
                  <w:szCs w:val="16"/>
                </w:rPr>
                <w:t xml:space="preserve">ook </w:t>
              </w:r>
              <w:r w:rsidRPr="00C473D1">
                <w:rPr>
                  <w:sz w:val="16"/>
                  <w:szCs w:val="16"/>
                  <w:lang w:val="nl-NL"/>
                </w:rPr>
                <w:t>niet getoond.</w:t>
              </w:r>
            </w:ins>
          </w:p>
          <w:p w14:paraId="527E5E44" w14:textId="7D6FC1DE" w:rsidR="007E445D" w:rsidRPr="00E3703F" w:rsidDel="007F3EDD" w:rsidRDefault="007E445D" w:rsidP="000A7388">
            <w:pPr>
              <w:pStyle w:val="streepje"/>
              <w:numPr>
                <w:ilvl w:val="0"/>
                <w:numId w:val="0"/>
              </w:numPr>
              <w:spacing w:line="240" w:lineRule="auto"/>
              <w:rPr>
                <w:del w:id="96" w:author="Groot, Karina de" w:date="2025-02-27T13:56:00Z" w16du:dateUtc="2025-02-27T12:56:00Z"/>
                <w:sz w:val="16"/>
                <w:szCs w:val="16"/>
              </w:rPr>
            </w:pPr>
            <w:del w:id="97" w:author="Groot, Karina de" w:date="2025-02-27T13:56:00Z" w16du:dateUtc="2025-02-27T12:56:00Z">
              <w:r w:rsidRPr="00E3703F" w:rsidDel="007F3EDD">
                <w:rPr>
                  <w:sz w:val="16"/>
                  <w:szCs w:val="16"/>
                </w:rPr>
                <w:delText>De keuze voor ‘</w:delText>
              </w:r>
              <w:r w:rsidRPr="007F3EDD" w:rsidDel="007F3EDD">
                <w:rPr>
                  <w:rFonts w:cs="Arial"/>
                  <w:color w:val="800080"/>
                  <w:sz w:val="16"/>
                  <w:szCs w:val="16"/>
                  <w:lang w:val="nl-NL"/>
                  <w:rPrChange w:id="98" w:author="Groot, Karina de" w:date="2025-02-27T13:54:00Z" w16du:dateUtc="2025-02-27T12:54:00Z">
                    <w:rPr>
                      <w:color w:val="00FFFF"/>
                      <w:sz w:val="16"/>
                      <w:szCs w:val="16"/>
                    </w:rPr>
                  </w:rPrChange>
                </w:rPr>
                <w:delText>de heer</w:delText>
              </w:r>
              <w:r w:rsidRPr="007F3EDD" w:rsidDel="007F3EDD">
                <w:rPr>
                  <w:rFonts w:cs="Arial"/>
                  <w:color w:val="800080"/>
                  <w:sz w:val="16"/>
                  <w:szCs w:val="16"/>
                  <w:lang w:val="nl-NL"/>
                  <w:rPrChange w:id="99" w:author="Groot, Karina de" w:date="2025-02-27T13:54:00Z" w16du:dateUtc="2025-02-27T12:54:00Z">
                    <w:rPr>
                      <w:sz w:val="16"/>
                      <w:szCs w:val="16"/>
                    </w:rPr>
                  </w:rPrChange>
                </w:rPr>
                <w:delText>’</w:delText>
              </w:r>
              <w:r w:rsidRPr="00E3703F" w:rsidDel="007F3EDD">
                <w:rPr>
                  <w:sz w:val="16"/>
                  <w:szCs w:val="16"/>
                </w:rPr>
                <w:delText xml:space="preserve"> of ‘</w:delText>
              </w:r>
              <w:r w:rsidRPr="007F3EDD" w:rsidDel="007F3EDD">
                <w:rPr>
                  <w:rFonts w:cs="Arial"/>
                  <w:color w:val="800080"/>
                  <w:sz w:val="16"/>
                  <w:szCs w:val="16"/>
                  <w:lang w:val="nl-NL"/>
                  <w:rPrChange w:id="100" w:author="Groot, Karina de" w:date="2025-02-27T13:54:00Z" w16du:dateUtc="2025-02-27T12:54:00Z">
                    <w:rPr>
                      <w:color w:val="00FFFF"/>
                      <w:sz w:val="16"/>
                      <w:szCs w:val="16"/>
                    </w:rPr>
                  </w:rPrChange>
                </w:rPr>
                <w:delText>mevrouw</w:delText>
              </w:r>
              <w:r w:rsidRPr="007F3EDD" w:rsidDel="007F3EDD">
                <w:rPr>
                  <w:rFonts w:cs="Arial"/>
                  <w:color w:val="800080"/>
                  <w:sz w:val="16"/>
                  <w:szCs w:val="16"/>
                  <w:lang w:val="nl-NL"/>
                  <w:rPrChange w:id="101" w:author="Groot, Karina de" w:date="2025-02-27T13:54:00Z" w16du:dateUtc="2025-02-27T12:54:00Z">
                    <w:rPr>
                      <w:sz w:val="16"/>
                      <w:szCs w:val="16"/>
                    </w:rPr>
                  </w:rPrChange>
                </w:rPr>
                <w:delText>’</w:delText>
              </w:r>
              <w:r w:rsidRPr="00E3703F" w:rsidDel="007F3EDD">
                <w:rPr>
                  <w:sz w:val="16"/>
                  <w:szCs w:val="16"/>
                </w:rPr>
                <w:delText xml:space="preserve"> wordt gemaakt op basis van het geslacht van de persoon.</w:delText>
              </w:r>
            </w:del>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rFonts w:cs="Arial"/>
                <w:snapToGrid/>
                <w:kern w:val="0"/>
                <w:sz w:val="16"/>
                <w:szCs w:val="16"/>
                <w:lang w:eastAsia="nl-NL"/>
              </w:rPr>
              <w:t>PartijOnderdeel</w:t>
            </w:r>
            <w:proofErr w:type="spellEnd"/>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lastRenderedPageBreak/>
              <w:tab/>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proofErr w:type="spellStart"/>
            <w:r w:rsidRPr="00E3703F">
              <w:rPr>
                <w:rFonts w:cs="Arial"/>
                <w:snapToGrid/>
                <w:sz w:val="16"/>
                <w:szCs w:val="16"/>
                <w:u w:val="single"/>
              </w:rPr>
              <w:t>Mapping</w:t>
            </w:r>
            <w:proofErr w:type="spellEnd"/>
            <w:r w:rsidRPr="00E3703F">
              <w:rPr>
                <w:rFonts w:cs="Arial"/>
                <w:snapToGrid/>
                <w:sz w:val="16"/>
                <w:szCs w:val="16"/>
                <w:u w:val="single"/>
              </w:rPr>
              <w:t xml:space="preserve">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tia_AanduidingPersoon</w:t>
            </w:r>
            <w:proofErr w:type="spellEnd"/>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NHR_Rechtspersoon</w:t>
            </w:r>
            <w:proofErr w:type="spellEnd"/>
            <w:r w:rsidRPr="00E3703F">
              <w:rPr>
                <w:sz w:val="16"/>
                <w:szCs w:val="16"/>
              </w:rPr>
              <w:t>/</w:t>
            </w:r>
          </w:p>
          <w:p w14:paraId="5E7622ED"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statutaireNaam</w:t>
            </w:r>
            <w:proofErr w:type="spellEnd"/>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IMKAD_KadNatuurlijkPersoon</w:t>
            </w:r>
            <w:proofErr w:type="spellEnd"/>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tia_VoorvoegselsNaam</w:t>
            </w:r>
            <w:proofErr w:type="spellEnd"/>
          </w:p>
          <w:p w14:paraId="34103B72" w14:textId="77777777" w:rsidR="007E445D" w:rsidRPr="00E3703F" w:rsidRDefault="007E445D" w:rsidP="007E445D">
            <w:pPr>
              <w:spacing w:line="240" w:lineRule="auto"/>
              <w:ind w:left="227"/>
              <w:rPr>
                <w:sz w:val="16"/>
                <w:szCs w:val="16"/>
              </w:rPr>
            </w:pPr>
            <w:r w:rsidRPr="00E3703F">
              <w:rPr>
                <w:sz w:val="16"/>
                <w:szCs w:val="16"/>
              </w:rPr>
              <w:t>./</w:t>
            </w:r>
            <w:proofErr w:type="spellStart"/>
            <w:r w:rsidRPr="00E3703F">
              <w:rPr>
                <w:sz w:val="16"/>
                <w:szCs w:val="16"/>
              </w:rPr>
              <w:t>tia_NaamZonderVoorvoegsels</w:t>
            </w:r>
            <w:proofErr w:type="spellEnd"/>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proofErr w:type="spellStart"/>
            <w:r w:rsidRPr="00E3703F">
              <w:rPr>
                <w:sz w:val="16"/>
                <w:szCs w:val="16"/>
                <w:u w:val="single"/>
              </w:rPr>
              <w:t>Mapping</w:t>
            </w:r>
            <w:proofErr w:type="spellEnd"/>
            <w:r w:rsidRPr="00E3703F">
              <w:rPr>
                <w:sz w:val="16"/>
                <w:szCs w:val="16"/>
                <w:u w:val="single"/>
              </w:rPr>
              <w:t xml:space="preserve">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 xml:space="preserve"> /</w:t>
            </w:r>
            <w:proofErr w:type="spellStart"/>
            <w:r w:rsidRPr="00E3703F">
              <w:rPr>
                <w:sz w:val="16"/>
                <w:szCs w:val="16"/>
              </w:rPr>
              <w:t>IMKAD_NietIngezetene</w:t>
            </w:r>
            <w:proofErr w:type="spellEnd"/>
            <w:r w:rsidRPr="00E3703F">
              <w:rPr>
                <w:sz w:val="16"/>
                <w:szCs w:val="16"/>
              </w:rPr>
              <w:t>/</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C62AAF">
              <w:rPr>
                <w:snapToGrid/>
                <w:kern w:val="0"/>
                <w:sz w:val="16"/>
                <w:szCs w:val="16"/>
                <w:lang w:eastAsia="nl-NL"/>
              </w:rPr>
              <w:t>Geldnemer</w:t>
            </w:r>
            <w:r w:rsidRPr="004A7A56">
              <w:rPr>
                <w:snapToGrid/>
                <w:kern w:val="0"/>
                <w:sz w:val="16"/>
                <w:szCs w:val="16"/>
                <w:lang w:eastAsia="nl-NL"/>
              </w:rPr>
              <w:t>Voornoemd</w:t>
            </w:r>
            <w:proofErr w:type="spellEnd"/>
            <w:r w:rsidRPr="004A7A56">
              <w:rPr>
                <w:snapToGrid/>
                <w:kern w:val="0"/>
                <w:sz w:val="16"/>
                <w:szCs w:val="16"/>
                <w:lang w:eastAsia="nl-NL"/>
              </w:rPr>
              <w:t>’)</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lastRenderedPageBreak/>
              <w:t>./tekst(‘voornoemd’)</w:t>
            </w:r>
          </w:p>
          <w:p w14:paraId="223C11BD" w14:textId="0DF7B0FA" w:rsidR="00616B5F" w:rsidRDefault="00616B5F" w:rsidP="00C50F53">
            <w:pPr>
              <w:autoSpaceDE w:val="0"/>
              <w:autoSpaceDN w:val="0"/>
              <w:adjustRightInd w:val="0"/>
              <w:spacing w:line="240" w:lineRule="auto"/>
              <w:ind w:left="454"/>
            </w:pPr>
          </w:p>
        </w:tc>
      </w:tr>
    </w:tbl>
    <w:p w14:paraId="300EA4E1" w14:textId="77777777" w:rsidR="008C53FA" w:rsidRDefault="008C53FA">
      <w:del w:id="102" w:author="Groot, Karina de" w:date="2025-02-27T14:37:00Z" w16du:dateUtc="2025-02-27T13:37:00Z">
        <w:r w:rsidDel="006C09D9">
          <w:lastRenderedPageBreak/>
          <w:br w:type="page"/>
        </w:r>
      </w:del>
    </w:p>
    <w:p w14:paraId="690EEC8D" w14:textId="5E64A22F" w:rsidR="007E445D" w:rsidRPr="008C53FA" w:rsidRDefault="007E445D" w:rsidP="00147431">
      <w:pPr>
        <w:pStyle w:val="Stijl6"/>
        <w:ind w:left="1152"/>
      </w:pPr>
      <w:r w:rsidRPr="008C53FA">
        <w:t>Afsluiting</w:t>
      </w:r>
      <w:r w:rsidRPr="00DE290E">
        <w:t xml:space="preserve"> </w:t>
      </w:r>
      <w:r w:rsidR="006C31EA" w:rsidRPr="008C53FA">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w:t>
            </w:r>
            <w:proofErr w:type="spellStart"/>
            <w:r w:rsidR="00A86F22">
              <w:rPr>
                <w:b/>
              </w:rPr>
              <w:t>map</w:t>
            </w:r>
            <w:r w:rsidR="00513FDE">
              <w:rPr>
                <w:b/>
              </w:rPr>
              <w:t>p</w:t>
            </w:r>
            <w:r w:rsidR="00A86F22">
              <w:rPr>
                <w:b/>
              </w:rPr>
              <w:t>ing</w:t>
            </w:r>
            <w:proofErr w:type="spellEnd"/>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proofErr w:type="spellStart"/>
            <w:r w:rsidRPr="00E3426E">
              <w:rPr>
                <w:rFonts w:cs="Arial"/>
                <w:sz w:val="16"/>
                <w:szCs w:val="16"/>
                <w:highlight w:val="white"/>
                <w:u w:val="single"/>
              </w:rPr>
              <w:t>Mapping</w:t>
            </w:r>
            <w:proofErr w:type="spellEnd"/>
            <w:r w:rsidRPr="00E3426E">
              <w:rPr>
                <w:rFonts w:cs="Arial"/>
                <w:sz w:val="16"/>
                <w:szCs w:val="16"/>
                <w:highlight w:val="white"/>
                <w:u w:val="single"/>
              </w:rPr>
              <w:t xml:space="preserve">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proofErr w:type="spellStart"/>
            <w:r w:rsidRPr="00E3426E">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proofErr w:type="spellStart"/>
            <w:r w:rsidRPr="00E3426E">
              <w:rPr>
                <w:rFonts w:cs="Arial"/>
                <w:snapToGrid/>
                <w:kern w:val="0"/>
                <w:sz w:val="16"/>
                <w:szCs w:val="16"/>
                <w:highlight w:val="white"/>
                <w:lang w:eastAsia="nl-NL"/>
              </w:rPr>
              <w:t>tia_IndGerechtigde</w:t>
            </w:r>
            <w:proofErr w:type="spellEnd"/>
            <w:r w:rsidRPr="00E3426E">
              <w:rPr>
                <w:rFonts w:cs="Arial"/>
                <w:snapToGrid/>
                <w:kern w:val="0"/>
                <w:sz w:val="16"/>
                <w:szCs w:val="16"/>
                <w:lang w:eastAsia="nl-NL"/>
              </w:rPr>
              <w:t xml:space="preserve"> =</w:t>
            </w:r>
            <w:proofErr w:type="spellStart"/>
            <w:r w:rsidRPr="00E3426E">
              <w:rPr>
                <w:rFonts w:cs="Arial"/>
                <w:snapToGrid/>
                <w:kern w:val="0"/>
                <w:sz w:val="16"/>
                <w:szCs w:val="16"/>
                <w:lang w:eastAsia="nl-NL"/>
              </w:rPr>
              <w:t>true</w:t>
            </w:r>
            <w:proofErr w:type="spellEnd"/>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proofErr w:type="spellStart"/>
            <w:r w:rsidRPr="00E3703F">
              <w:rPr>
                <w:sz w:val="16"/>
                <w:szCs w:val="16"/>
                <w:u w:val="single"/>
              </w:rPr>
              <w:t>Mapping</w:t>
            </w:r>
            <w:proofErr w:type="spellEnd"/>
            <w:r w:rsidRPr="00E3703F">
              <w:rPr>
                <w:sz w:val="16"/>
                <w:szCs w:val="16"/>
                <w:u w:val="single"/>
              </w:rPr>
              <w:t xml:space="preserve">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snapToGrid/>
                <w:kern w:val="0"/>
                <w:sz w:val="16"/>
                <w:szCs w:val="16"/>
                <w:highlight w:val="white"/>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snapToGrid/>
                <w:kern w:val="0"/>
                <w:sz w:val="16"/>
                <w:szCs w:val="16"/>
                <w:highlight w:val="white"/>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w:t>
            </w:r>
            <w:proofErr w:type="spellStart"/>
            <w:r w:rsidR="00C32EA5">
              <w:rPr>
                <w:b/>
              </w:rPr>
              <w:t>mapping</w:t>
            </w:r>
            <w:proofErr w:type="spellEnd"/>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proofErr w:type="spellStart"/>
            <w:r w:rsidRPr="000A7388">
              <w:rPr>
                <w:sz w:val="16"/>
                <w:szCs w:val="16"/>
                <w:u w:val="single"/>
              </w:rPr>
              <w:t>Mapping</w:t>
            </w:r>
            <w:proofErr w:type="spellEnd"/>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proofErr w:type="spellStart"/>
            <w:r w:rsidRPr="000A7388">
              <w:rPr>
                <w:rFonts w:cs="Arial"/>
                <w:snapToGrid/>
                <w:kern w:val="0"/>
                <w:sz w:val="16"/>
                <w:szCs w:val="16"/>
                <w:lang w:eastAsia="nl-NL"/>
              </w:rPr>
              <w:lastRenderedPageBreak/>
              <w:t>IMKAD_AangebodenStuk</w:t>
            </w:r>
            <w:proofErr w:type="spellEnd"/>
            <w:r w:rsidRPr="000A7388">
              <w:rPr>
                <w:rFonts w:cs="Arial"/>
                <w:snapToGrid/>
                <w:kern w:val="0"/>
                <w:sz w:val="16"/>
                <w:szCs w:val="16"/>
                <w:lang w:eastAsia="nl-NL"/>
              </w:rPr>
              <w:t>/</w:t>
            </w:r>
            <w:proofErr w:type="spellStart"/>
            <w:r w:rsidRPr="000A7388">
              <w:rPr>
                <w:rFonts w:cs="Arial"/>
                <w:snapToGrid/>
                <w:kern w:val="0"/>
                <w:sz w:val="16"/>
                <w:szCs w:val="16"/>
                <w:lang w:eastAsia="nl-NL"/>
              </w:rPr>
              <w:t>StukdeelHypotheek</w:t>
            </w:r>
            <w:proofErr w:type="spellEnd"/>
            <w:r w:rsidRPr="000A7388">
              <w:rPr>
                <w:rFonts w:cs="Arial"/>
                <w:snapToGrid/>
                <w:kern w:val="0"/>
                <w:sz w:val="16"/>
                <w:szCs w:val="16"/>
                <w:lang w:eastAsia="nl-NL"/>
              </w:rPr>
              <w:t xml:space="preserve">/ </w:t>
            </w:r>
            <w:proofErr w:type="spellStart"/>
            <w:r w:rsidRPr="000A7388">
              <w:rPr>
                <w:rFonts w:cs="Arial"/>
                <w:snapToGrid/>
                <w:kern w:val="0"/>
                <w:sz w:val="16"/>
                <w:szCs w:val="16"/>
                <w:lang w:eastAsia="nl-NL"/>
              </w:rPr>
              <w:t>vervreemderRechtRef</w:t>
            </w:r>
            <w:proofErr w:type="spellEnd"/>
            <w:r w:rsidRPr="000A7388">
              <w:rPr>
                <w:rFonts w:cs="Arial"/>
                <w:snapToGrid/>
                <w:kern w:val="0"/>
                <w:sz w:val="16"/>
                <w:szCs w:val="16"/>
                <w:lang w:eastAsia="nl-NL"/>
              </w:rPr>
              <w:t>/Partij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tekstKeuze</w:t>
            </w:r>
            <w:proofErr w:type="spellEnd"/>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w:t>
            </w:r>
            <w:proofErr w:type="spellStart"/>
            <w:r w:rsidRPr="000A7388">
              <w:rPr>
                <w:snapToGrid/>
                <w:kern w:val="0"/>
                <w:sz w:val="16"/>
                <w:szCs w:val="16"/>
                <w:lang w:eastAsia="nl-NL"/>
              </w:rPr>
              <w:t>tagNaam</w:t>
            </w:r>
            <w:proofErr w:type="spellEnd"/>
            <w:r w:rsidRPr="000A7388">
              <w:rPr>
                <w:snapToGrid/>
                <w:kern w:val="0"/>
                <w:sz w:val="16"/>
                <w:szCs w:val="16"/>
                <w:lang w:eastAsia="nl-NL"/>
              </w:rPr>
              <w:t>(‘</w:t>
            </w:r>
            <w:proofErr w:type="spellStart"/>
            <w:r w:rsidRPr="000A7388">
              <w:rPr>
                <w:snapToGrid/>
                <w:kern w:val="0"/>
                <w:sz w:val="16"/>
                <w:szCs w:val="16"/>
                <w:lang w:eastAsia="nl-NL"/>
              </w:rPr>
              <w:t>k_VerwijzingPersoon</w:t>
            </w:r>
            <w:proofErr w:type="spellEnd"/>
            <w:r w:rsidRPr="000A7388">
              <w:rPr>
                <w:snapToGrid/>
                <w:kern w:val="0"/>
                <w:sz w:val="16"/>
                <w:szCs w:val="16"/>
                <w:lang w:eastAsia="nl-NL"/>
              </w:rPr>
              <w:t>’)</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7F3EDD">
              <w:rPr>
                <w:color w:val="000000" w:themeColor="text1"/>
                <w:rPrChange w:id="103" w:author="Groot, Karina de" w:date="2025-02-27T13:59:00Z" w16du:dateUtc="2025-02-27T12:59:00Z">
                  <w:rPr>
                    <w:color w:val="00FFFF"/>
                  </w:rPr>
                </w:rPrChange>
              </w:rPr>
              <w:t>/</w:t>
            </w:r>
            <w:r w:rsidRPr="007F3EDD">
              <w:rPr>
                <w:rFonts w:cs="Arial"/>
                <w:color w:val="800080"/>
                <w:sz w:val="16"/>
                <w:szCs w:val="16"/>
                <w:rPrChange w:id="104" w:author="Groot, Karina de" w:date="2025-02-27T13:58:00Z" w16du:dateUtc="2025-02-27T12:58:00Z">
                  <w:rPr>
                    <w:color w:val="00FFFF"/>
                  </w:rPr>
                </w:rPrChange>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0CF4A547" w14:textId="77777777" w:rsidR="00E2324B" w:rsidRPr="00E2324B" w:rsidRDefault="00E2324B">
            <w:pPr>
              <w:pStyle w:val="streepje"/>
              <w:numPr>
                <w:ilvl w:val="0"/>
                <w:numId w:val="0"/>
              </w:numPr>
              <w:spacing w:line="276" w:lineRule="auto"/>
              <w:rPr>
                <w:ins w:id="105" w:author="Groot, Karina de" w:date="2025-02-27T13:59:00Z" w16du:dateUtc="2025-02-27T12:59:00Z"/>
                <w:sz w:val="16"/>
                <w:szCs w:val="16"/>
                <w:rPrChange w:id="106" w:author="Groot, Karina de" w:date="2025-02-27T13:59:00Z" w16du:dateUtc="2025-02-27T12:59:00Z">
                  <w:rPr>
                    <w:ins w:id="107" w:author="Groot, Karina de" w:date="2025-02-27T13:59:00Z" w16du:dateUtc="2025-02-27T12:59:00Z"/>
                  </w:rPr>
                </w:rPrChange>
              </w:rPr>
              <w:pPrChange w:id="108" w:author="Groot, Karina de" w:date="2025-02-27T13:59:00Z" w16du:dateUtc="2025-02-27T12:59:00Z">
                <w:pPr>
                  <w:pStyle w:val="streepje"/>
                  <w:numPr>
                    <w:numId w:val="0"/>
                  </w:numPr>
                  <w:tabs>
                    <w:tab w:val="clear" w:pos="284"/>
                  </w:tabs>
                  <w:ind w:left="0" w:firstLine="0"/>
                </w:pPr>
              </w:pPrChange>
            </w:pPr>
            <w:ins w:id="109" w:author="Groot, Karina de" w:date="2025-02-27T13:59:00Z" w16du:dateUtc="2025-02-27T12:59:00Z">
              <w:r w:rsidRPr="00E2324B">
                <w:rPr>
                  <w:sz w:val="16"/>
                  <w:szCs w:val="16"/>
                  <w:rPrChange w:id="110" w:author="Groot, Karina de" w:date="2025-02-27T13:59:00Z" w16du:dateUtc="2025-02-27T12:59:00Z">
                    <w:rPr/>
                  </w:rPrChange>
                </w:rPr>
                <w:t>De keuze voor ‘</w:t>
              </w:r>
              <w:r w:rsidRPr="00E2324B">
                <w:rPr>
                  <w:color w:val="800080"/>
                  <w:sz w:val="16"/>
                  <w:szCs w:val="16"/>
                  <w:rPrChange w:id="111" w:author="Groot, Karina de" w:date="2025-02-27T13:59:00Z" w16du:dateUtc="2025-02-27T12:59:00Z">
                    <w:rPr>
                      <w:color w:val="800080"/>
                      <w:szCs w:val="18"/>
                    </w:rPr>
                  </w:rPrChange>
                </w:rPr>
                <w:t>de heer</w:t>
              </w:r>
              <w:r w:rsidRPr="00E2324B">
                <w:rPr>
                  <w:sz w:val="16"/>
                  <w:szCs w:val="16"/>
                  <w:rPrChange w:id="112" w:author="Groot, Karina de" w:date="2025-02-27T13:59:00Z" w16du:dateUtc="2025-02-27T12:59:00Z">
                    <w:rPr/>
                  </w:rPrChange>
                </w:rPr>
                <w:t>’ of ‘</w:t>
              </w:r>
              <w:r w:rsidRPr="00E2324B">
                <w:rPr>
                  <w:color w:val="800080"/>
                  <w:sz w:val="16"/>
                  <w:szCs w:val="16"/>
                  <w:rPrChange w:id="113" w:author="Groot, Karina de" w:date="2025-02-27T13:59:00Z" w16du:dateUtc="2025-02-27T12:59:00Z">
                    <w:rPr>
                      <w:color w:val="800080"/>
                      <w:szCs w:val="18"/>
                    </w:rPr>
                  </w:rPrChange>
                </w:rPr>
                <w:t>mevrouw</w:t>
              </w:r>
              <w:r w:rsidRPr="00E2324B">
                <w:rPr>
                  <w:sz w:val="16"/>
                  <w:szCs w:val="16"/>
                  <w:rPrChange w:id="114" w:author="Groot, Karina de" w:date="2025-02-27T13:59:00Z" w16du:dateUtc="2025-02-27T12:59:00Z">
                    <w:rPr/>
                  </w:rPrChange>
                </w:rPr>
                <w:t>’ wordt gemaakt op basis van het geslacht van de persoon. Indien bij geslacht gekozen wordt voor ‘</w:t>
              </w:r>
              <w:r w:rsidRPr="00E2324B">
                <w:rPr>
                  <w:color w:val="800080"/>
                  <w:sz w:val="16"/>
                  <w:szCs w:val="16"/>
                  <w:rPrChange w:id="115" w:author="Groot, Karina de" w:date="2025-02-27T13:59:00Z" w16du:dateUtc="2025-02-27T12:59:00Z">
                    <w:rPr>
                      <w:color w:val="800080"/>
                      <w:szCs w:val="18"/>
                    </w:rPr>
                  </w:rPrChange>
                </w:rPr>
                <w:t>onbekend</w:t>
              </w:r>
              <w:r w:rsidRPr="00E2324B">
                <w:rPr>
                  <w:sz w:val="16"/>
                  <w:szCs w:val="16"/>
                  <w:rPrChange w:id="116" w:author="Groot, Karina de" w:date="2025-02-27T13:59:00Z" w16du:dateUtc="2025-02-27T12:59:00Z">
                    <w:rPr/>
                  </w:rPrChange>
                </w:rPr>
                <w:t>’ dan wordt alleen de naam van de natuurlijke persoon getoond.</w:t>
              </w:r>
            </w:ins>
          </w:p>
          <w:p w14:paraId="207542CD" w14:textId="77777777" w:rsidR="00E2324B" w:rsidRPr="00E2324B" w:rsidRDefault="00E2324B">
            <w:pPr>
              <w:pStyle w:val="streepje"/>
              <w:spacing w:line="276" w:lineRule="auto"/>
              <w:rPr>
                <w:ins w:id="117" w:author="Groot, Karina de" w:date="2025-02-27T13:59:00Z" w16du:dateUtc="2025-02-27T12:59:00Z"/>
                <w:sz w:val="16"/>
                <w:szCs w:val="16"/>
                <w:rPrChange w:id="118" w:author="Groot, Karina de" w:date="2025-02-27T13:59:00Z" w16du:dateUtc="2025-02-27T12:59:00Z">
                  <w:rPr>
                    <w:ins w:id="119" w:author="Groot, Karina de" w:date="2025-02-27T13:59:00Z" w16du:dateUtc="2025-02-27T12:59:00Z"/>
                  </w:rPr>
                </w:rPrChange>
              </w:rPr>
              <w:pPrChange w:id="120" w:author="Groot, Karina de" w:date="2025-02-27T13:59:00Z" w16du:dateUtc="2025-02-27T12:59:00Z">
                <w:pPr>
                  <w:pStyle w:val="streepje"/>
                </w:pPr>
              </w:pPrChange>
            </w:pPr>
            <w:ins w:id="121" w:author="Groot, Karina de" w:date="2025-02-27T13:59:00Z" w16du:dateUtc="2025-02-27T12:59:00Z">
              <w:r w:rsidRPr="00E2324B">
                <w:rPr>
                  <w:sz w:val="16"/>
                  <w:szCs w:val="16"/>
                  <w:rPrChange w:id="122" w:author="Groot, Karina de" w:date="2025-02-27T13:59:00Z" w16du:dateUtc="2025-02-27T12:59:00Z">
                    <w:rPr/>
                  </w:rPrChange>
                </w:rPr>
                <w:t>bij tia:geslacht</w:t>
              </w:r>
              <w:r w:rsidRPr="00E2324B" w:rsidDel="002528A8">
                <w:rPr>
                  <w:sz w:val="16"/>
                  <w:szCs w:val="16"/>
                  <w:rPrChange w:id="123" w:author="Groot, Karina de" w:date="2025-02-27T13:59:00Z" w16du:dateUtc="2025-02-27T12:59:00Z">
                    <w:rPr/>
                  </w:rPrChange>
                </w:rPr>
                <w:t xml:space="preserve"> </w:t>
              </w:r>
              <w:r w:rsidRPr="00E2324B">
                <w:rPr>
                  <w:sz w:val="16"/>
                  <w:szCs w:val="16"/>
                  <w:rPrChange w:id="124" w:author="Groot, Karina de" w:date="2025-02-27T13:59:00Z" w16du:dateUtc="2025-02-27T12:59:00Z">
                    <w:rPr/>
                  </w:rPrChange>
                </w:rPr>
                <w:t>= Man, dan tonen op PDF: de heer,</w:t>
              </w:r>
            </w:ins>
          </w:p>
          <w:p w14:paraId="4D907A2E" w14:textId="77777777" w:rsidR="00E2324B" w:rsidRPr="00E2324B" w:rsidRDefault="00E2324B">
            <w:pPr>
              <w:pStyle w:val="streepje"/>
              <w:spacing w:line="276" w:lineRule="auto"/>
              <w:rPr>
                <w:ins w:id="125" w:author="Groot, Karina de" w:date="2025-02-27T13:59:00Z" w16du:dateUtc="2025-02-27T12:59:00Z"/>
                <w:sz w:val="16"/>
                <w:szCs w:val="16"/>
                <w:rPrChange w:id="126" w:author="Groot, Karina de" w:date="2025-02-27T13:59:00Z" w16du:dateUtc="2025-02-27T12:59:00Z">
                  <w:rPr>
                    <w:ins w:id="127" w:author="Groot, Karina de" w:date="2025-02-27T13:59:00Z" w16du:dateUtc="2025-02-27T12:59:00Z"/>
                  </w:rPr>
                </w:rPrChange>
              </w:rPr>
              <w:pPrChange w:id="128" w:author="Groot, Karina de" w:date="2025-02-27T13:59:00Z" w16du:dateUtc="2025-02-27T12:59:00Z">
                <w:pPr>
                  <w:pStyle w:val="streepje"/>
                </w:pPr>
              </w:pPrChange>
            </w:pPr>
            <w:ins w:id="129" w:author="Groot, Karina de" w:date="2025-02-27T13:59:00Z" w16du:dateUtc="2025-02-27T12:59:00Z">
              <w:r w:rsidRPr="00E2324B">
                <w:rPr>
                  <w:sz w:val="16"/>
                  <w:szCs w:val="16"/>
                  <w:rPrChange w:id="130" w:author="Groot, Karina de" w:date="2025-02-27T13:59:00Z" w16du:dateUtc="2025-02-27T12:59:00Z">
                    <w:rPr/>
                  </w:rPrChange>
                </w:rPr>
                <w:t>bij tia:geslacht</w:t>
              </w:r>
              <w:r w:rsidRPr="00E2324B" w:rsidDel="002528A8">
                <w:rPr>
                  <w:sz w:val="16"/>
                  <w:szCs w:val="16"/>
                  <w:rPrChange w:id="131" w:author="Groot, Karina de" w:date="2025-02-27T13:59:00Z" w16du:dateUtc="2025-02-27T12:59:00Z">
                    <w:rPr/>
                  </w:rPrChange>
                </w:rPr>
                <w:t xml:space="preserve"> </w:t>
              </w:r>
              <w:r w:rsidRPr="00E2324B">
                <w:rPr>
                  <w:sz w:val="16"/>
                  <w:szCs w:val="16"/>
                  <w:rPrChange w:id="132" w:author="Groot, Karina de" w:date="2025-02-27T13:59:00Z" w16du:dateUtc="2025-02-27T12:59:00Z">
                    <w:rPr/>
                  </w:rPrChange>
                </w:rPr>
                <w:t>= Vrouw, dan tonen op PDF: mevrouw,</w:t>
              </w:r>
            </w:ins>
          </w:p>
          <w:p w14:paraId="3AAC0A08" w14:textId="77777777" w:rsidR="00E2324B" w:rsidRPr="00E2324B" w:rsidRDefault="00E2324B">
            <w:pPr>
              <w:pStyle w:val="streepje"/>
              <w:spacing w:line="276" w:lineRule="auto"/>
              <w:rPr>
                <w:ins w:id="133" w:author="Groot, Karina de" w:date="2025-02-27T13:59:00Z" w16du:dateUtc="2025-02-27T12:59:00Z"/>
                <w:sz w:val="16"/>
                <w:szCs w:val="16"/>
                <w:lang w:val="nl-NL"/>
                <w:rPrChange w:id="134" w:author="Groot, Karina de" w:date="2025-02-27T13:59:00Z" w16du:dateUtc="2025-02-27T12:59:00Z">
                  <w:rPr>
                    <w:ins w:id="135" w:author="Groot, Karina de" w:date="2025-02-27T13:59:00Z" w16du:dateUtc="2025-02-27T12:59:00Z"/>
                    <w:lang w:val="nl-NL"/>
                  </w:rPr>
                </w:rPrChange>
              </w:rPr>
              <w:pPrChange w:id="136" w:author="Groot, Karina de" w:date="2025-02-27T13:59:00Z" w16du:dateUtc="2025-02-27T12:59:00Z">
                <w:pPr>
                  <w:pStyle w:val="streepje"/>
                </w:pPr>
              </w:pPrChange>
            </w:pPr>
            <w:ins w:id="137" w:author="Groot, Karina de" w:date="2025-02-27T13:59:00Z" w16du:dateUtc="2025-02-27T12:59:00Z">
              <w:r w:rsidRPr="00E2324B">
                <w:rPr>
                  <w:sz w:val="16"/>
                  <w:szCs w:val="16"/>
                  <w:rPrChange w:id="138" w:author="Groot, Karina de" w:date="2025-02-27T13:59:00Z" w16du:dateUtc="2025-02-27T12:59:00Z">
                    <w:rPr/>
                  </w:rPrChange>
                </w:rPr>
                <w:t>bij tia:geslacht</w:t>
              </w:r>
              <w:r w:rsidRPr="00E2324B" w:rsidDel="002528A8">
                <w:rPr>
                  <w:sz w:val="16"/>
                  <w:szCs w:val="16"/>
                  <w:rPrChange w:id="139" w:author="Groot, Karina de" w:date="2025-02-27T13:59:00Z" w16du:dateUtc="2025-02-27T12:59:00Z">
                    <w:rPr/>
                  </w:rPrChange>
                </w:rPr>
                <w:t xml:space="preserve"> </w:t>
              </w:r>
              <w:r w:rsidRPr="00E2324B">
                <w:rPr>
                  <w:sz w:val="16"/>
                  <w:szCs w:val="16"/>
                  <w:rPrChange w:id="140" w:author="Groot, Karina de" w:date="2025-02-27T13:59:00Z" w16du:dateUtc="2025-02-27T12:59:00Z">
                    <w:rPr/>
                  </w:rPrChange>
                </w:rPr>
                <w:t xml:space="preserve">= Onbekend, dan wordt </w:t>
              </w:r>
              <w:r w:rsidRPr="00E2324B">
                <w:rPr>
                  <w:rFonts w:cs="Arial"/>
                  <w:sz w:val="16"/>
                  <w:szCs w:val="16"/>
                  <w:lang w:val="en-US"/>
                  <w:rPrChange w:id="141" w:author="Groot, Karina de" w:date="2025-02-27T13:59:00Z" w16du:dateUtc="2025-02-27T12:59:00Z">
                    <w:rPr>
                      <w:rFonts w:cs="Arial"/>
                      <w:sz w:val="20"/>
                      <w:lang w:val="en-US"/>
                    </w:rPr>
                  </w:rPrChange>
                </w:rPr>
                <w:fldChar w:fldCharType="begin"/>
              </w:r>
              <w:r w:rsidRPr="00E2324B">
                <w:rPr>
                  <w:rFonts w:cs="Arial"/>
                  <w:sz w:val="16"/>
                  <w:szCs w:val="16"/>
                  <w:rPrChange w:id="142" w:author="Groot, Karina de" w:date="2025-02-27T13:59:00Z" w16du:dateUtc="2025-02-27T12:59:00Z">
                    <w:rPr>
                      <w:rFonts w:cs="Arial"/>
                      <w:sz w:val="20"/>
                    </w:rPr>
                  </w:rPrChange>
                </w:rPr>
                <w:instrText>MacroButton Nomacro §</w:instrText>
              </w:r>
              <w:r w:rsidRPr="00E2324B">
                <w:rPr>
                  <w:rFonts w:cs="Arial"/>
                  <w:sz w:val="16"/>
                  <w:szCs w:val="16"/>
                  <w:lang w:val="en-US"/>
                  <w:rPrChange w:id="143" w:author="Groot, Karina de" w:date="2025-02-27T13:59:00Z" w16du:dateUtc="2025-02-27T12:59:00Z">
                    <w:rPr>
                      <w:rFonts w:cs="Arial"/>
                      <w:sz w:val="20"/>
                      <w:lang w:val="en-US"/>
                    </w:rPr>
                  </w:rPrChange>
                </w:rPr>
                <w:fldChar w:fldCharType="end"/>
              </w:r>
              <w:r w:rsidRPr="00E2324B">
                <w:rPr>
                  <w:color w:val="800080"/>
                  <w:sz w:val="16"/>
                  <w:szCs w:val="16"/>
                  <w:rPrChange w:id="144" w:author="Groot, Karina de" w:date="2025-02-27T13:59:00Z" w16du:dateUtc="2025-02-27T12:59:00Z">
                    <w:rPr>
                      <w:color w:val="800080"/>
                      <w:szCs w:val="18"/>
                    </w:rPr>
                  </w:rPrChange>
                </w:rPr>
                <w:t>de heer</w:t>
              </w:r>
              <w:r w:rsidRPr="00E2324B">
                <w:rPr>
                  <w:rFonts w:cs="Arial"/>
                  <w:sz w:val="16"/>
                  <w:szCs w:val="16"/>
                  <w:lang w:val="en-US"/>
                  <w:rPrChange w:id="145" w:author="Groot, Karina de" w:date="2025-02-27T13:59:00Z" w16du:dateUtc="2025-02-27T12:59:00Z">
                    <w:rPr>
                      <w:rFonts w:cs="Arial"/>
                      <w:sz w:val="20"/>
                      <w:lang w:val="en-US"/>
                    </w:rPr>
                  </w:rPrChange>
                </w:rPr>
                <w:fldChar w:fldCharType="begin"/>
              </w:r>
              <w:r w:rsidRPr="00E2324B">
                <w:rPr>
                  <w:rFonts w:cs="Arial"/>
                  <w:sz w:val="16"/>
                  <w:szCs w:val="16"/>
                  <w:rPrChange w:id="146" w:author="Groot, Karina de" w:date="2025-02-27T13:59:00Z" w16du:dateUtc="2025-02-27T12:59:00Z">
                    <w:rPr>
                      <w:rFonts w:cs="Arial"/>
                      <w:sz w:val="20"/>
                    </w:rPr>
                  </w:rPrChange>
                </w:rPr>
                <w:instrText>MacroButton Nomacro §</w:instrText>
              </w:r>
              <w:r w:rsidRPr="00E2324B">
                <w:rPr>
                  <w:rFonts w:cs="Arial"/>
                  <w:sz w:val="16"/>
                  <w:szCs w:val="16"/>
                  <w:lang w:val="en-US"/>
                  <w:rPrChange w:id="147" w:author="Groot, Karina de" w:date="2025-02-27T13:59:00Z" w16du:dateUtc="2025-02-27T12:59:00Z">
                    <w:rPr>
                      <w:rFonts w:cs="Arial"/>
                      <w:sz w:val="20"/>
                      <w:lang w:val="en-US"/>
                    </w:rPr>
                  </w:rPrChange>
                </w:rPr>
                <w:fldChar w:fldCharType="end"/>
              </w:r>
              <w:r w:rsidRPr="00E2324B">
                <w:rPr>
                  <w:color w:val="800080"/>
                  <w:sz w:val="16"/>
                  <w:szCs w:val="16"/>
                  <w:rPrChange w:id="148" w:author="Groot, Karina de" w:date="2025-02-27T13:59:00Z" w16du:dateUtc="2025-02-27T12:59:00Z">
                    <w:rPr>
                      <w:color w:val="800080"/>
                      <w:szCs w:val="18"/>
                    </w:rPr>
                  </w:rPrChange>
                </w:rPr>
                <w:t>/</w:t>
              </w:r>
              <w:r w:rsidRPr="00E2324B">
                <w:rPr>
                  <w:rFonts w:cs="Arial"/>
                  <w:sz w:val="16"/>
                  <w:szCs w:val="16"/>
                  <w:lang w:val="en-US"/>
                  <w:rPrChange w:id="149" w:author="Groot, Karina de" w:date="2025-02-27T13:59:00Z" w16du:dateUtc="2025-02-27T12:59:00Z">
                    <w:rPr>
                      <w:rFonts w:cs="Arial"/>
                      <w:sz w:val="20"/>
                      <w:lang w:val="en-US"/>
                    </w:rPr>
                  </w:rPrChange>
                </w:rPr>
                <w:fldChar w:fldCharType="begin"/>
              </w:r>
              <w:r w:rsidRPr="00E2324B">
                <w:rPr>
                  <w:rFonts w:cs="Arial"/>
                  <w:sz w:val="16"/>
                  <w:szCs w:val="16"/>
                  <w:rPrChange w:id="150" w:author="Groot, Karina de" w:date="2025-02-27T13:59:00Z" w16du:dateUtc="2025-02-27T12:59:00Z">
                    <w:rPr>
                      <w:rFonts w:cs="Arial"/>
                      <w:sz w:val="20"/>
                    </w:rPr>
                  </w:rPrChange>
                </w:rPr>
                <w:instrText>MacroButton Nomacro §</w:instrText>
              </w:r>
              <w:r w:rsidRPr="00E2324B">
                <w:rPr>
                  <w:rFonts w:cs="Arial"/>
                  <w:sz w:val="16"/>
                  <w:szCs w:val="16"/>
                  <w:lang w:val="en-US"/>
                  <w:rPrChange w:id="151" w:author="Groot, Karina de" w:date="2025-02-27T13:59:00Z" w16du:dateUtc="2025-02-27T12:59:00Z">
                    <w:rPr>
                      <w:rFonts w:cs="Arial"/>
                      <w:sz w:val="20"/>
                      <w:lang w:val="en-US"/>
                    </w:rPr>
                  </w:rPrChange>
                </w:rPr>
                <w:fldChar w:fldCharType="end"/>
              </w:r>
              <w:r w:rsidRPr="00E2324B">
                <w:rPr>
                  <w:color w:val="800080"/>
                  <w:sz w:val="16"/>
                  <w:szCs w:val="16"/>
                  <w:rPrChange w:id="152" w:author="Groot, Karina de" w:date="2025-02-27T13:59:00Z" w16du:dateUtc="2025-02-27T12:59:00Z">
                    <w:rPr>
                      <w:color w:val="800080"/>
                      <w:szCs w:val="18"/>
                    </w:rPr>
                  </w:rPrChange>
                </w:rPr>
                <w:t>mevrouw</w:t>
              </w:r>
              <w:r w:rsidRPr="00E2324B" w:rsidDel="00E656CD">
                <w:rPr>
                  <w:color w:val="3366FF"/>
                  <w:sz w:val="16"/>
                  <w:szCs w:val="16"/>
                  <w:rPrChange w:id="153" w:author="Groot, Karina de" w:date="2025-02-27T13:59:00Z" w16du:dateUtc="2025-02-27T12:59:00Z">
                    <w:rPr>
                      <w:color w:val="3366FF"/>
                      <w:szCs w:val="18"/>
                    </w:rPr>
                  </w:rPrChange>
                </w:rPr>
                <w:t xml:space="preserve"> </w:t>
              </w:r>
              <w:r w:rsidRPr="00E2324B">
                <w:rPr>
                  <w:sz w:val="16"/>
                  <w:szCs w:val="16"/>
                  <w:lang w:val="nl-NL"/>
                  <w:rPrChange w:id="154" w:author="Groot, Karina de" w:date="2025-02-27T13:59:00Z" w16du:dateUtc="2025-02-27T12:59:00Z">
                    <w:rPr>
                      <w:lang w:val="nl-NL"/>
                    </w:rPr>
                  </w:rPrChange>
                </w:rPr>
                <w:t xml:space="preserve">niet getoond </w:t>
              </w:r>
              <w:r w:rsidRPr="00E2324B">
                <w:rPr>
                  <w:sz w:val="16"/>
                  <w:szCs w:val="16"/>
                  <w:rPrChange w:id="155" w:author="Groot, Karina de" w:date="2025-02-27T13:59:00Z" w16du:dateUtc="2025-02-27T12:59:00Z">
                    <w:rPr/>
                  </w:rPrChange>
                </w:rPr>
                <w:t>op de PDF.</w:t>
              </w:r>
            </w:ins>
          </w:p>
          <w:p w14:paraId="7509AE25" w14:textId="77777777" w:rsidR="00E2324B" w:rsidRPr="00E2324B" w:rsidRDefault="00E2324B">
            <w:pPr>
              <w:pStyle w:val="streepje"/>
              <w:numPr>
                <w:ilvl w:val="0"/>
                <w:numId w:val="0"/>
              </w:numPr>
              <w:spacing w:line="276" w:lineRule="auto"/>
              <w:rPr>
                <w:ins w:id="156" w:author="Groot, Karina de" w:date="2025-02-27T13:59:00Z" w16du:dateUtc="2025-02-27T12:59:00Z"/>
                <w:sz w:val="16"/>
                <w:szCs w:val="16"/>
                <w:lang w:val="nl-NL"/>
                <w:rPrChange w:id="157" w:author="Groot, Karina de" w:date="2025-02-27T13:59:00Z" w16du:dateUtc="2025-02-27T12:59:00Z">
                  <w:rPr>
                    <w:ins w:id="158" w:author="Groot, Karina de" w:date="2025-02-27T13:59:00Z" w16du:dateUtc="2025-02-27T12:59:00Z"/>
                    <w:lang w:val="nl-NL"/>
                  </w:rPr>
                </w:rPrChange>
              </w:rPr>
              <w:pPrChange w:id="159" w:author="Groot, Karina de" w:date="2025-02-27T13:59:00Z" w16du:dateUtc="2025-02-27T12:59:00Z">
                <w:pPr>
                  <w:pStyle w:val="streepje"/>
                  <w:numPr>
                    <w:numId w:val="0"/>
                  </w:numPr>
                  <w:tabs>
                    <w:tab w:val="clear" w:pos="284"/>
                  </w:tabs>
                  <w:ind w:left="0" w:firstLine="0"/>
                </w:pPr>
              </w:pPrChange>
            </w:pPr>
            <w:ins w:id="160" w:author="Groot, Karina de" w:date="2025-02-27T13:59:00Z" w16du:dateUtc="2025-02-27T12:59:00Z">
              <w:r w:rsidRPr="00E2324B">
                <w:rPr>
                  <w:sz w:val="16"/>
                  <w:szCs w:val="16"/>
                  <w:lang w:val="nl-NL"/>
                  <w:rPrChange w:id="161" w:author="Groot, Karina de" w:date="2025-02-27T13:59:00Z" w16du:dateUtc="2025-02-27T12:59:00Z">
                    <w:rPr>
                      <w:lang w:val="nl-NL"/>
                    </w:rPr>
                  </w:rPrChange>
                </w:rPr>
                <w:t xml:space="preserve">-Heeft de persoon een adellijke titel dan wordt </w:t>
              </w:r>
              <w:r w:rsidRPr="00E2324B">
                <w:rPr>
                  <w:rFonts w:cs="Arial"/>
                  <w:sz w:val="16"/>
                  <w:szCs w:val="16"/>
                  <w:lang w:val="en-US"/>
                  <w:rPrChange w:id="162" w:author="Groot, Karina de" w:date="2025-02-27T13:59:00Z" w16du:dateUtc="2025-02-27T12:59:00Z">
                    <w:rPr>
                      <w:rFonts w:cs="Arial"/>
                      <w:sz w:val="20"/>
                      <w:lang w:val="en-US"/>
                    </w:rPr>
                  </w:rPrChange>
                </w:rPr>
                <w:fldChar w:fldCharType="begin"/>
              </w:r>
              <w:r w:rsidRPr="00E2324B">
                <w:rPr>
                  <w:rFonts w:cs="Arial"/>
                  <w:sz w:val="16"/>
                  <w:szCs w:val="16"/>
                  <w:rPrChange w:id="163" w:author="Groot, Karina de" w:date="2025-02-27T13:59:00Z" w16du:dateUtc="2025-02-27T12:59:00Z">
                    <w:rPr>
                      <w:rFonts w:cs="Arial"/>
                      <w:sz w:val="20"/>
                    </w:rPr>
                  </w:rPrChange>
                </w:rPr>
                <w:instrText>MacroButton Nomacro §</w:instrText>
              </w:r>
              <w:r w:rsidRPr="00E2324B">
                <w:rPr>
                  <w:rFonts w:cs="Arial"/>
                  <w:sz w:val="16"/>
                  <w:szCs w:val="16"/>
                  <w:lang w:val="en-US"/>
                  <w:rPrChange w:id="164" w:author="Groot, Karina de" w:date="2025-02-27T13:59:00Z" w16du:dateUtc="2025-02-27T12:59:00Z">
                    <w:rPr>
                      <w:rFonts w:cs="Arial"/>
                      <w:sz w:val="20"/>
                      <w:lang w:val="en-US"/>
                    </w:rPr>
                  </w:rPrChange>
                </w:rPr>
                <w:fldChar w:fldCharType="end"/>
              </w:r>
              <w:r w:rsidRPr="00E2324B">
                <w:rPr>
                  <w:color w:val="800080"/>
                  <w:sz w:val="16"/>
                  <w:szCs w:val="16"/>
                  <w:rPrChange w:id="165" w:author="Groot, Karina de" w:date="2025-02-27T13:59:00Z" w16du:dateUtc="2025-02-27T12:59:00Z">
                    <w:rPr>
                      <w:color w:val="800080"/>
                      <w:szCs w:val="18"/>
                    </w:rPr>
                  </w:rPrChange>
                </w:rPr>
                <w:t>de heer</w:t>
              </w:r>
              <w:r w:rsidRPr="00E2324B">
                <w:rPr>
                  <w:rFonts w:cs="Arial"/>
                  <w:sz w:val="16"/>
                  <w:szCs w:val="16"/>
                  <w:lang w:val="en-US"/>
                  <w:rPrChange w:id="166" w:author="Groot, Karina de" w:date="2025-02-27T13:59:00Z" w16du:dateUtc="2025-02-27T12:59:00Z">
                    <w:rPr>
                      <w:rFonts w:cs="Arial"/>
                      <w:sz w:val="20"/>
                      <w:lang w:val="en-US"/>
                    </w:rPr>
                  </w:rPrChange>
                </w:rPr>
                <w:fldChar w:fldCharType="begin"/>
              </w:r>
              <w:r w:rsidRPr="00E2324B">
                <w:rPr>
                  <w:rFonts w:cs="Arial"/>
                  <w:sz w:val="16"/>
                  <w:szCs w:val="16"/>
                  <w:rPrChange w:id="167" w:author="Groot, Karina de" w:date="2025-02-27T13:59:00Z" w16du:dateUtc="2025-02-27T12:59:00Z">
                    <w:rPr>
                      <w:rFonts w:cs="Arial"/>
                      <w:sz w:val="20"/>
                    </w:rPr>
                  </w:rPrChange>
                </w:rPr>
                <w:instrText>MacroButton Nomacro §</w:instrText>
              </w:r>
              <w:r w:rsidRPr="00E2324B">
                <w:rPr>
                  <w:rFonts w:cs="Arial"/>
                  <w:sz w:val="16"/>
                  <w:szCs w:val="16"/>
                  <w:lang w:val="en-US"/>
                  <w:rPrChange w:id="168" w:author="Groot, Karina de" w:date="2025-02-27T13:59:00Z" w16du:dateUtc="2025-02-27T12:59:00Z">
                    <w:rPr>
                      <w:rFonts w:cs="Arial"/>
                      <w:sz w:val="20"/>
                      <w:lang w:val="en-US"/>
                    </w:rPr>
                  </w:rPrChange>
                </w:rPr>
                <w:fldChar w:fldCharType="end"/>
              </w:r>
              <w:r w:rsidRPr="00E2324B">
                <w:rPr>
                  <w:color w:val="800080"/>
                  <w:sz w:val="16"/>
                  <w:szCs w:val="16"/>
                  <w:rPrChange w:id="169" w:author="Groot, Karina de" w:date="2025-02-27T13:59:00Z" w16du:dateUtc="2025-02-27T12:59:00Z">
                    <w:rPr>
                      <w:color w:val="800080"/>
                      <w:szCs w:val="18"/>
                    </w:rPr>
                  </w:rPrChange>
                </w:rPr>
                <w:t>/</w:t>
              </w:r>
              <w:r w:rsidRPr="00E2324B">
                <w:rPr>
                  <w:rFonts w:cs="Arial"/>
                  <w:sz w:val="16"/>
                  <w:szCs w:val="16"/>
                  <w:lang w:val="en-US"/>
                  <w:rPrChange w:id="170" w:author="Groot, Karina de" w:date="2025-02-27T13:59:00Z" w16du:dateUtc="2025-02-27T12:59:00Z">
                    <w:rPr>
                      <w:rFonts w:cs="Arial"/>
                      <w:sz w:val="20"/>
                      <w:lang w:val="en-US"/>
                    </w:rPr>
                  </w:rPrChange>
                </w:rPr>
                <w:fldChar w:fldCharType="begin"/>
              </w:r>
              <w:r w:rsidRPr="00E2324B">
                <w:rPr>
                  <w:rFonts w:cs="Arial"/>
                  <w:sz w:val="16"/>
                  <w:szCs w:val="16"/>
                  <w:rPrChange w:id="171" w:author="Groot, Karina de" w:date="2025-02-27T13:59:00Z" w16du:dateUtc="2025-02-27T12:59:00Z">
                    <w:rPr>
                      <w:rFonts w:cs="Arial"/>
                      <w:sz w:val="20"/>
                    </w:rPr>
                  </w:rPrChange>
                </w:rPr>
                <w:instrText>MacroButton Nomacro §</w:instrText>
              </w:r>
              <w:r w:rsidRPr="00E2324B">
                <w:rPr>
                  <w:rFonts w:cs="Arial"/>
                  <w:sz w:val="16"/>
                  <w:szCs w:val="16"/>
                  <w:lang w:val="en-US"/>
                  <w:rPrChange w:id="172" w:author="Groot, Karina de" w:date="2025-02-27T13:59:00Z" w16du:dateUtc="2025-02-27T12:59:00Z">
                    <w:rPr>
                      <w:rFonts w:cs="Arial"/>
                      <w:sz w:val="20"/>
                      <w:lang w:val="en-US"/>
                    </w:rPr>
                  </w:rPrChange>
                </w:rPr>
                <w:fldChar w:fldCharType="end"/>
              </w:r>
              <w:r w:rsidRPr="00E2324B">
                <w:rPr>
                  <w:color w:val="800080"/>
                  <w:sz w:val="16"/>
                  <w:szCs w:val="16"/>
                  <w:rPrChange w:id="173" w:author="Groot, Karina de" w:date="2025-02-27T13:59:00Z" w16du:dateUtc="2025-02-27T12:59:00Z">
                    <w:rPr>
                      <w:color w:val="800080"/>
                      <w:szCs w:val="18"/>
                    </w:rPr>
                  </w:rPrChange>
                </w:rPr>
                <w:t>mevrouw</w:t>
              </w:r>
              <w:r w:rsidRPr="00E2324B" w:rsidDel="00E656CD">
                <w:rPr>
                  <w:color w:val="3366FF"/>
                  <w:sz w:val="16"/>
                  <w:szCs w:val="16"/>
                  <w:rPrChange w:id="174" w:author="Groot, Karina de" w:date="2025-02-27T13:59:00Z" w16du:dateUtc="2025-02-27T12:59:00Z">
                    <w:rPr>
                      <w:color w:val="3366FF"/>
                      <w:szCs w:val="18"/>
                    </w:rPr>
                  </w:rPrChange>
                </w:rPr>
                <w:t xml:space="preserve"> </w:t>
              </w:r>
              <w:r w:rsidRPr="00E2324B">
                <w:rPr>
                  <w:color w:val="000000" w:themeColor="text1"/>
                  <w:sz w:val="16"/>
                  <w:szCs w:val="16"/>
                  <w:rPrChange w:id="175" w:author="Groot, Karina de" w:date="2025-02-27T13:59:00Z" w16du:dateUtc="2025-02-27T12:59:00Z">
                    <w:rPr>
                      <w:color w:val="000000" w:themeColor="text1"/>
                      <w:szCs w:val="18"/>
                    </w:rPr>
                  </w:rPrChange>
                </w:rPr>
                <w:t xml:space="preserve">ook </w:t>
              </w:r>
              <w:r w:rsidRPr="00E2324B">
                <w:rPr>
                  <w:sz w:val="16"/>
                  <w:szCs w:val="16"/>
                  <w:lang w:val="nl-NL"/>
                  <w:rPrChange w:id="176" w:author="Groot, Karina de" w:date="2025-02-27T13:59:00Z" w16du:dateUtc="2025-02-27T12:59:00Z">
                    <w:rPr>
                      <w:lang w:val="nl-NL"/>
                    </w:rPr>
                  </w:rPrChange>
                </w:rPr>
                <w:t>niet getoond.</w:t>
              </w:r>
            </w:ins>
          </w:p>
          <w:p w14:paraId="27464EF0" w14:textId="58E965D6" w:rsidR="000A7D4E" w:rsidRPr="00E3703F" w:rsidDel="00E2324B" w:rsidRDefault="000A7D4E" w:rsidP="000A7388">
            <w:pPr>
              <w:pStyle w:val="streepje"/>
              <w:numPr>
                <w:ilvl w:val="0"/>
                <w:numId w:val="0"/>
              </w:numPr>
              <w:spacing w:line="240" w:lineRule="auto"/>
              <w:rPr>
                <w:del w:id="177" w:author="Groot, Karina de" w:date="2025-02-27T13:59:00Z" w16du:dateUtc="2025-02-27T12:59:00Z"/>
                <w:sz w:val="16"/>
                <w:szCs w:val="16"/>
              </w:rPr>
            </w:pPr>
            <w:del w:id="178" w:author="Groot, Karina de" w:date="2025-02-27T13:59:00Z" w16du:dateUtc="2025-02-27T12:59:00Z">
              <w:r w:rsidRPr="00E3703F" w:rsidDel="00E2324B">
                <w:rPr>
                  <w:sz w:val="16"/>
                  <w:szCs w:val="16"/>
                </w:rPr>
                <w:delText>De keuze voor ‘</w:delText>
              </w:r>
              <w:r w:rsidRPr="00E3703F" w:rsidDel="00E2324B">
                <w:rPr>
                  <w:color w:val="00FFFF"/>
                  <w:sz w:val="16"/>
                  <w:szCs w:val="16"/>
                </w:rPr>
                <w:delText>de heer</w:delText>
              </w:r>
              <w:r w:rsidRPr="00E3703F" w:rsidDel="00E2324B">
                <w:rPr>
                  <w:sz w:val="16"/>
                  <w:szCs w:val="16"/>
                </w:rPr>
                <w:delText>’ of ‘</w:delText>
              </w:r>
              <w:r w:rsidRPr="00E3703F" w:rsidDel="00E2324B">
                <w:rPr>
                  <w:color w:val="00FFFF"/>
                  <w:sz w:val="16"/>
                  <w:szCs w:val="16"/>
                </w:rPr>
                <w:delText>mevrouw</w:delText>
              </w:r>
              <w:r w:rsidRPr="00E3703F" w:rsidDel="00E2324B">
                <w:rPr>
                  <w:sz w:val="16"/>
                  <w:szCs w:val="16"/>
                </w:rPr>
                <w:delText>’ wordt gemaakt op basis van het geslacht van de persoon.</w:delText>
              </w:r>
            </w:del>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roofErr w:type="spellStart"/>
            <w:r w:rsidRPr="00E3703F">
              <w:rPr>
                <w:rFonts w:cs="Arial"/>
                <w:snapToGrid/>
                <w:kern w:val="0"/>
                <w:sz w:val="16"/>
                <w:szCs w:val="16"/>
                <w:lang w:eastAsia="nl-NL"/>
              </w:rPr>
              <w:t>IMKAD_Persoon</w:t>
            </w:r>
            <w:proofErr w:type="spellEnd"/>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snapToGrid/>
                <w:kern w:val="0"/>
                <w:sz w:val="16"/>
                <w:szCs w:val="16"/>
                <w:highlight w:val="white"/>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snapToGrid/>
                <w:kern w:val="0"/>
                <w:sz w:val="16"/>
                <w:szCs w:val="16"/>
                <w:highlight w:val="white"/>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proofErr w:type="spellStart"/>
            <w:r w:rsidRPr="00E3703F">
              <w:rPr>
                <w:rFonts w:cs="Arial"/>
                <w:snapToGrid/>
                <w:kern w:val="0"/>
                <w:sz w:val="16"/>
                <w:szCs w:val="16"/>
                <w:lang w:eastAsia="nl-NL"/>
              </w:rPr>
              <w:t>StukdeelHypotheek</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vervreemderRechtRef</w:t>
            </w:r>
            <w:proofErr w:type="spellEnd"/>
            <w:r w:rsidRPr="00E3703F">
              <w:rPr>
                <w:rFonts w:cs="Arial"/>
                <w:snapToGrid/>
                <w:kern w:val="0"/>
                <w:sz w:val="16"/>
                <w:szCs w:val="16"/>
                <w:lang w:eastAsia="nl-NL"/>
              </w:rPr>
              <w:t>/Partij/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r w:rsidRPr="00E3703F">
              <w:rPr>
                <w:rFonts w:cs="Arial"/>
                <w:snapToGrid/>
                <w:kern w:val="0"/>
                <w:sz w:val="16"/>
                <w:szCs w:val="16"/>
                <w:lang w:eastAsia="nl-NL"/>
              </w:rPr>
              <w:t xml:space="preserve">/ </w:t>
            </w:r>
            <w:proofErr w:type="spellStart"/>
            <w:r w:rsidRPr="00E3703F">
              <w:rPr>
                <w:rFonts w:cs="Arial"/>
                <w:snapToGrid/>
                <w:kern w:val="0"/>
                <w:sz w:val="16"/>
                <w:szCs w:val="16"/>
                <w:lang w:eastAsia="nl-NL"/>
              </w:rPr>
              <w:t>GerelateerdPersoon</w:t>
            </w:r>
            <w:proofErr w:type="spellEnd"/>
            <w:r w:rsidRPr="00E3703F">
              <w:rPr>
                <w:rFonts w:cs="Arial"/>
                <w:snapToGrid/>
                <w:kern w:val="0"/>
                <w:sz w:val="16"/>
                <w:szCs w:val="16"/>
                <w:lang w:eastAsia="nl-NL"/>
              </w:rPr>
              <w:t>/</w:t>
            </w:r>
            <w:proofErr w:type="spellStart"/>
            <w:r w:rsidRPr="00E3703F">
              <w:rPr>
                <w:rFonts w:cs="Arial"/>
                <w:snapToGrid/>
                <w:kern w:val="0"/>
                <w:sz w:val="16"/>
                <w:szCs w:val="16"/>
                <w:lang w:eastAsia="nl-NL"/>
              </w:rPr>
              <w:t>IMKAD_Persoon</w:t>
            </w:r>
            <w:proofErr w:type="spellEnd"/>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w:t>
            </w:r>
            <w:proofErr w:type="spellStart"/>
            <w:r w:rsidRPr="00E3703F">
              <w:rPr>
                <w:snapToGrid/>
                <w:kern w:val="0"/>
                <w:sz w:val="16"/>
                <w:szCs w:val="16"/>
                <w:highlight w:val="white"/>
                <w:lang w:eastAsia="nl-NL"/>
              </w:rPr>
              <w:t>tia_Partij</w:t>
            </w:r>
            <w:r w:rsidRPr="00E3703F">
              <w:rPr>
                <w:snapToGrid/>
                <w:kern w:val="0"/>
                <w:sz w:val="16"/>
                <w:szCs w:val="16"/>
                <w:lang w:eastAsia="nl-NL"/>
              </w:rPr>
              <w:t>Onderdeel</w:t>
            </w:r>
            <w:proofErr w:type="spellEnd"/>
            <w:r w:rsidRPr="00E3703F">
              <w:rPr>
                <w:snapToGrid/>
                <w:kern w:val="0"/>
                <w:sz w:val="16"/>
                <w:szCs w:val="16"/>
                <w:lang w:eastAsia="nl-NL"/>
              </w:rPr>
              <w:t>(‘</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lastRenderedPageBreak/>
              <w:t>./</w:t>
            </w:r>
            <w:proofErr w:type="spellStart"/>
            <w:r w:rsidRPr="00E3703F">
              <w:rPr>
                <w:snapToGrid/>
                <w:kern w:val="0"/>
                <w:sz w:val="16"/>
                <w:szCs w:val="16"/>
                <w:lang w:eastAsia="nl-NL"/>
              </w:rPr>
              <w:t>tia_</w:t>
            </w:r>
            <w:r w:rsidRPr="00E3703F">
              <w:rPr>
                <w:snapToGrid/>
                <w:kern w:val="0"/>
                <w:sz w:val="16"/>
                <w:szCs w:val="16"/>
                <w:highlight w:val="white"/>
                <w:lang w:eastAsia="nl-NL"/>
              </w:rPr>
              <w:t>PartijOnderdeel</w:t>
            </w:r>
            <w:proofErr w:type="spellEnd"/>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proofErr w:type="spellStart"/>
            <w:r w:rsidRPr="00E3703F">
              <w:rPr>
                <w:rFonts w:cs="Arial"/>
                <w:snapToGrid/>
                <w:sz w:val="16"/>
                <w:szCs w:val="16"/>
                <w:u w:val="single"/>
              </w:rPr>
              <w:t>Mapping</w:t>
            </w:r>
            <w:proofErr w:type="spellEnd"/>
            <w:r w:rsidRPr="00E3703F">
              <w:rPr>
                <w:rFonts w:cs="Arial"/>
                <w:snapToGrid/>
                <w:sz w:val="16"/>
                <w:szCs w:val="16"/>
                <w:u w:val="single"/>
              </w:rPr>
              <w:t xml:space="preserve">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tia_AanduidingPersoon</w:t>
            </w:r>
            <w:proofErr w:type="spellEnd"/>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NHR_Rechtspersoon</w:t>
            </w:r>
            <w:proofErr w:type="spellEnd"/>
            <w:r w:rsidRPr="00E3703F">
              <w:rPr>
                <w:sz w:val="16"/>
                <w:szCs w:val="16"/>
              </w:rPr>
              <w:t>/</w:t>
            </w:r>
          </w:p>
          <w:p w14:paraId="7855AA4F"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statutaireNaam</w:t>
            </w:r>
            <w:proofErr w:type="spellEnd"/>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IMKAD_KadNatuurlijkPersoon</w:t>
            </w:r>
            <w:proofErr w:type="spellEnd"/>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tia_VoorvoegselsNaam</w:t>
            </w:r>
            <w:proofErr w:type="spellEnd"/>
          </w:p>
          <w:p w14:paraId="3B9761DD" w14:textId="77777777" w:rsidR="000A7D4E" w:rsidRPr="00E3703F" w:rsidRDefault="000A7D4E" w:rsidP="000A7D4E">
            <w:pPr>
              <w:spacing w:line="240" w:lineRule="auto"/>
              <w:ind w:left="227"/>
              <w:rPr>
                <w:sz w:val="16"/>
                <w:szCs w:val="16"/>
              </w:rPr>
            </w:pPr>
            <w:r w:rsidRPr="00E3703F">
              <w:rPr>
                <w:sz w:val="16"/>
                <w:szCs w:val="16"/>
              </w:rPr>
              <w:t>./</w:t>
            </w:r>
            <w:proofErr w:type="spellStart"/>
            <w:r w:rsidRPr="00E3703F">
              <w:rPr>
                <w:sz w:val="16"/>
                <w:szCs w:val="16"/>
              </w:rPr>
              <w:t>tia_NaamZonderVoorvoegsels</w:t>
            </w:r>
            <w:proofErr w:type="spellEnd"/>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proofErr w:type="spellStart"/>
            <w:r w:rsidRPr="00E3703F">
              <w:rPr>
                <w:sz w:val="16"/>
                <w:szCs w:val="16"/>
                <w:u w:val="single"/>
              </w:rPr>
              <w:t>Mapping</w:t>
            </w:r>
            <w:proofErr w:type="spellEnd"/>
            <w:r w:rsidRPr="00E3703F">
              <w:rPr>
                <w:sz w:val="16"/>
                <w:szCs w:val="16"/>
                <w:u w:val="single"/>
              </w:rPr>
              <w:t xml:space="preserve">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w:t>
            </w:r>
            <w:proofErr w:type="spellStart"/>
            <w:r w:rsidRPr="00E3703F">
              <w:rPr>
                <w:sz w:val="16"/>
                <w:szCs w:val="16"/>
              </w:rPr>
              <w:t>tia_Gegevens</w:t>
            </w:r>
            <w:proofErr w:type="spellEnd"/>
            <w:r w:rsidRPr="00E3703F">
              <w:rPr>
                <w:sz w:val="16"/>
                <w:szCs w:val="16"/>
              </w:rPr>
              <w:t>/</w:t>
            </w:r>
            <w:proofErr w:type="spellStart"/>
            <w:r w:rsidRPr="00E3703F">
              <w:rPr>
                <w:sz w:val="16"/>
                <w:szCs w:val="16"/>
              </w:rPr>
              <w:t>GBA_Ingezetene</w:t>
            </w:r>
            <w:proofErr w:type="spellEnd"/>
            <w:r w:rsidRPr="00E3703F">
              <w:rPr>
                <w:sz w:val="16"/>
                <w:szCs w:val="16"/>
              </w:rPr>
              <w:t>/</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proofErr w:type="spellStart"/>
            <w:r w:rsidRPr="00E3703F">
              <w:rPr>
                <w:sz w:val="16"/>
                <w:szCs w:val="16"/>
                <w:u w:val="single"/>
                <w:lang w:val="nl-NL"/>
              </w:rPr>
              <w:t>Mapping</w:t>
            </w:r>
            <w:proofErr w:type="spellEnd"/>
            <w:r w:rsidRPr="00E3703F">
              <w:rPr>
                <w:sz w:val="16"/>
                <w:szCs w:val="16"/>
                <w:u w:val="single"/>
                <w:lang w:val="nl-NL"/>
              </w:rPr>
              <w:t xml:space="preserve">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w:t>
            </w:r>
            <w:proofErr w:type="spellStart"/>
            <w:r w:rsidRPr="00E3703F">
              <w:rPr>
                <w:sz w:val="16"/>
                <w:szCs w:val="16"/>
              </w:rPr>
              <w:t>IMKAD_Persoon</w:t>
            </w:r>
            <w:proofErr w:type="spellEnd"/>
            <w:r w:rsidRPr="00E3703F">
              <w:rPr>
                <w:sz w:val="16"/>
                <w:szCs w:val="16"/>
              </w:rPr>
              <w:t xml:space="preserve"> /</w:t>
            </w:r>
            <w:proofErr w:type="spellStart"/>
            <w:r w:rsidRPr="00E3703F">
              <w:rPr>
                <w:sz w:val="16"/>
                <w:szCs w:val="16"/>
              </w:rPr>
              <w:t>IMKAD_NietIngezetene</w:t>
            </w:r>
            <w:proofErr w:type="spellEnd"/>
            <w:r w:rsidRPr="00E3703F">
              <w:rPr>
                <w:sz w:val="16"/>
                <w:szCs w:val="16"/>
              </w:rPr>
              <w:t>/</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CB1337">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6B536658" w:rsidR="00FB7A47" w:rsidDel="0093533D" w:rsidRDefault="00FB7A47">
      <w:pPr>
        <w:spacing w:line="240" w:lineRule="auto"/>
        <w:rPr>
          <w:del w:id="179" w:author="Groot, Karina de" w:date="2025-02-27T14:00:00Z" w16du:dateUtc="2025-02-27T13:00:00Z"/>
        </w:rPr>
      </w:pPr>
      <w:del w:id="180" w:author="Groot, Karina de" w:date="2025-02-27T14:00:00Z" w16du:dateUtc="2025-02-27T13:00:00Z">
        <w:r w:rsidDel="0093533D">
          <w:lastRenderedPageBreak/>
          <w:br w:type="page"/>
        </w:r>
      </w:del>
    </w:p>
    <w:p w14:paraId="3F3574F0" w14:textId="543BC3E7" w:rsidR="000A7D4E" w:rsidDel="0093533D" w:rsidRDefault="000A7D4E">
      <w:pPr>
        <w:spacing w:line="240" w:lineRule="auto"/>
        <w:rPr>
          <w:del w:id="181" w:author="Groot, Karina de" w:date="2025-02-27T14:00:00Z" w16du:dateUtc="2025-02-27T13:00:00Z"/>
        </w:rPr>
        <w:pPrChange w:id="182" w:author="Groot, Karina de" w:date="2025-02-27T14:00:00Z" w16du:dateUtc="2025-02-27T13:00:00Z">
          <w:pPr>
            <w:ind w:left="680"/>
          </w:pPr>
        </w:pPrChange>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 xml:space="preserve">Toelichting en </w:t>
            </w:r>
            <w:proofErr w:type="spellStart"/>
            <w:r>
              <w:rPr>
                <w:b/>
                <w:bCs/>
                <w:sz w:val="16"/>
                <w:szCs w:val="16"/>
              </w:rPr>
              <w:t>mapping</w:t>
            </w:r>
            <w:proofErr w:type="spellEnd"/>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proofErr w:type="spellStart"/>
            <w:r w:rsidRPr="00E3426E">
              <w:rPr>
                <w:rFonts w:cs="Arial"/>
                <w:sz w:val="16"/>
                <w:szCs w:val="16"/>
                <w:highlight w:val="white"/>
                <w:u w:val="single"/>
              </w:rPr>
              <w:t>Mapping</w:t>
            </w:r>
            <w:proofErr w:type="spellEnd"/>
            <w:r w:rsidRPr="00E3426E">
              <w:rPr>
                <w:rFonts w:cs="Arial"/>
                <w:sz w:val="16"/>
                <w:szCs w:val="16"/>
                <w:highlight w:val="white"/>
                <w:u w:val="single"/>
              </w:rPr>
              <w:t xml:space="preserve">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proofErr w:type="spellStart"/>
            <w:r w:rsidRPr="00E3426E">
              <w:rPr>
                <w:rFonts w:cs="Arial"/>
                <w:snapToGrid/>
                <w:kern w:val="0"/>
                <w:sz w:val="16"/>
                <w:szCs w:val="16"/>
                <w:highlight w:val="white"/>
                <w:lang w:eastAsia="nl-NL"/>
              </w:rPr>
              <w:t>IMKAD_Persoon</w:t>
            </w:r>
            <w:proofErr w:type="spellEnd"/>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proofErr w:type="spellStart"/>
            <w:r w:rsidRPr="00E3426E">
              <w:rPr>
                <w:rFonts w:cs="Arial"/>
                <w:snapToGrid/>
                <w:kern w:val="0"/>
                <w:sz w:val="16"/>
                <w:szCs w:val="16"/>
                <w:highlight w:val="white"/>
                <w:lang w:eastAsia="nl-NL"/>
              </w:rPr>
              <w:t>tia_IndGerechtigde</w:t>
            </w:r>
            <w:proofErr w:type="spellEnd"/>
            <w:r w:rsidRPr="00E3426E">
              <w:rPr>
                <w:rFonts w:cs="Arial"/>
                <w:snapToGrid/>
                <w:kern w:val="0"/>
                <w:sz w:val="16"/>
                <w:szCs w:val="16"/>
                <w:lang w:eastAsia="nl-NL"/>
              </w:rPr>
              <w:t xml:space="preserve"> =</w:t>
            </w:r>
            <w:proofErr w:type="spellStart"/>
            <w:r w:rsidRPr="00E3426E">
              <w:rPr>
                <w:rFonts w:cs="Arial"/>
                <w:snapToGrid/>
                <w:kern w:val="0"/>
                <w:sz w:val="16"/>
                <w:szCs w:val="16"/>
                <w:lang w:eastAsia="nl-NL"/>
              </w:rPr>
              <w:t>true</w:t>
            </w:r>
            <w:proofErr w:type="spellEnd"/>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183" w:name="_Toc127951340"/>
      <w:r>
        <w:lastRenderedPageBreak/>
        <w:t>Geldverstrekker</w:t>
      </w:r>
      <w:bookmarkEnd w:id="183"/>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w:t>
            </w:r>
            <w:proofErr w:type="spellStart"/>
            <w:r w:rsidR="00A50246">
              <w:rPr>
                <w:b/>
              </w:rPr>
              <w:t>mapping</w:t>
            </w:r>
            <w:proofErr w:type="spellEnd"/>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proofErr w:type="spellStart"/>
            <w:r w:rsidRPr="00DC1E7C">
              <w:rPr>
                <w:kern w:val="0"/>
                <w:sz w:val="16"/>
                <w:szCs w:val="16"/>
                <w:u w:val="single"/>
                <w:lang w:eastAsia="nl-NL"/>
              </w:rPr>
              <w:t>Mapping</w:t>
            </w:r>
            <w:proofErr w:type="spellEnd"/>
            <w:r w:rsidRPr="00DC1E7C">
              <w:rPr>
                <w:kern w:val="0"/>
                <w:sz w:val="16"/>
                <w:szCs w:val="16"/>
                <w:u w:val="single"/>
                <w:lang w:eastAsia="nl-NL"/>
              </w:rPr>
              <w:t>:</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w:t>
            </w:r>
            <w:proofErr w:type="spellStart"/>
            <w:r w:rsidRPr="00DC1E7C">
              <w:rPr>
                <w:rFonts w:cs="Arial"/>
                <w:sz w:val="16"/>
                <w:szCs w:val="16"/>
              </w:rPr>
              <w:t>IMKAD_AangebodenStuk</w:t>
            </w:r>
            <w:proofErr w:type="spellEnd"/>
            <w:r w:rsidRPr="00DC1E7C">
              <w:rPr>
                <w:rFonts w:cs="Arial"/>
                <w:sz w:val="16"/>
                <w:szCs w:val="16"/>
              </w:rPr>
              <w:t>/</w:t>
            </w:r>
            <w:proofErr w:type="spellStart"/>
            <w:r w:rsidRPr="00DC1E7C">
              <w:rPr>
                <w:rFonts w:cs="Arial"/>
                <w:sz w:val="16"/>
                <w:szCs w:val="16"/>
              </w:rPr>
              <w:t>StukdeelHypotheek</w:t>
            </w:r>
            <w:proofErr w:type="spellEnd"/>
            <w:r w:rsidRPr="00DC1E7C">
              <w:rPr>
                <w:rFonts w:cs="Arial"/>
                <w:sz w:val="16"/>
                <w:szCs w:val="16"/>
              </w:rPr>
              <w:t xml:space="preserve">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w:t>
            </w:r>
            <w:proofErr w:type="spellStart"/>
            <w:r w:rsidRPr="00DC1E7C">
              <w:rPr>
                <w:rFonts w:cs="Arial"/>
                <w:sz w:val="16"/>
                <w:szCs w:val="16"/>
              </w:rPr>
              <w:t>verkrijgerRechtRef</w:t>
            </w:r>
            <w:proofErr w:type="spellEnd"/>
            <w:r w:rsidRPr="00DC1E7C">
              <w:rPr>
                <w:rFonts w:cs="Arial"/>
                <w:sz w:val="16"/>
                <w:szCs w:val="16"/>
              </w:rPr>
              <w:t xml:space="preserve"> [</w:t>
            </w:r>
            <w:proofErr w:type="spellStart"/>
            <w:r w:rsidRPr="00DC1E7C">
              <w:rPr>
                <w:rFonts w:cs="Arial"/>
                <w:sz w:val="16"/>
                <w:szCs w:val="16"/>
              </w:rPr>
              <w:t>xlink:href</w:t>
            </w:r>
            <w:proofErr w:type="spellEnd"/>
            <w:r w:rsidRPr="00DC1E7C">
              <w:rPr>
                <w:rFonts w:cs="Arial"/>
                <w:sz w:val="16"/>
                <w:szCs w:val="16"/>
              </w:rPr>
              <w:t>="#</w:t>
            </w:r>
            <w:proofErr w:type="spellStart"/>
            <w:r w:rsidRPr="00DC1E7C">
              <w:rPr>
                <w:rFonts w:cs="Arial"/>
                <w:sz w:val="16"/>
                <w:szCs w:val="16"/>
              </w:rPr>
              <w:t>id</w:t>
            </w:r>
            <w:proofErr w:type="spellEnd"/>
            <w:r w:rsidRPr="00DC1E7C">
              <w:rPr>
                <w:rFonts w:cs="Arial"/>
                <w:sz w:val="16"/>
                <w:szCs w:val="16"/>
              </w:rPr>
              <w:t xml:space="preserve">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proofErr w:type="spellStart"/>
            <w:r w:rsidRPr="00DC1E7C">
              <w:rPr>
                <w:snapToGrid/>
                <w:kern w:val="0"/>
                <w:sz w:val="16"/>
                <w:szCs w:val="16"/>
                <w:u w:val="single"/>
                <w:lang w:eastAsia="nl-NL"/>
              </w:rPr>
              <w:t>Mapping</w:t>
            </w:r>
            <w:proofErr w:type="spellEnd"/>
            <w:r w:rsidRPr="00DC1E7C">
              <w:rPr>
                <w:snapToGrid/>
                <w:kern w:val="0"/>
                <w:sz w:val="16"/>
                <w:szCs w:val="16"/>
                <w:u w:val="single"/>
                <w:lang w:eastAsia="nl-NL"/>
              </w:rPr>
              <w:t xml:space="preserve">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w:t>
            </w:r>
            <w:proofErr w:type="spellStart"/>
            <w:r w:rsidRPr="00DC1E7C">
              <w:rPr>
                <w:rFonts w:cs="Arial"/>
                <w:snapToGrid/>
                <w:kern w:val="0"/>
                <w:sz w:val="16"/>
                <w:szCs w:val="16"/>
                <w:lang w:eastAsia="nl-NL"/>
              </w:rPr>
              <w:t>IMKAD_AangebodenStuk</w:t>
            </w:r>
            <w:proofErr w:type="spellEnd"/>
            <w:r w:rsidRPr="00DC1E7C">
              <w:rPr>
                <w:rFonts w:cs="Arial"/>
                <w:snapToGrid/>
                <w:kern w:val="0"/>
                <w:sz w:val="16"/>
                <w:szCs w:val="16"/>
                <w:lang w:eastAsia="nl-NL"/>
              </w:rPr>
              <w:t>/Partij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r>
            <w:proofErr w:type="spellStart"/>
            <w:r w:rsidRPr="00DC1E7C">
              <w:rPr>
                <w:rFonts w:cs="Arial"/>
                <w:snapToGrid/>
                <w:kern w:val="0"/>
                <w:sz w:val="16"/>
                <w:szCs w:val="16"/>
                <w:lang w:eastAsia="nl-NL"/>
              </w:rPr>
              <w:t>attribute</w:t>
            </w:r>
            <w:proofErr w:type="spellEnd"/>
            <w:r w:rsidRPr="00DC1E7C">
              <w:rPr>
                <w:rFonts w:cs="Arial"/>
                <w:snapToGrid/>
                <w:kern w:val="0"/>
                <w:sz w:val="16"/>
                <w:szCs w:val="16"/>
                <w:lang w:eastAsia="nl-NL"/>
              </w:rPr>
              <w:t xml:space="preserve">: </w:t>
            </w:r>
            <w:proofErr w:type="spellStart"/>
            <w:r w:rsidRPr="00DC1E7C">
              <w:rPr>
                <w:rFonts w:cs="Arial"/>
                <w:snapToGrid/>
                <w:kern w:val="0"/>
                <w:sz w:val="16"/>
                <w:szCs w:val="16"/>
                <w:lang w:eastAsia="nl-NL"/>
              </w:rPr>
              <w:t>id</w:t>
            </w:r>
            <w:proofErr w:type="spellEnd"/>
            <w:r w:rsidRPr="00DC1E7C">
              <w:rPr>
                <w:rFonts w:cs="Arial"/>
                <w:snapToGrid/>
                <w:kern w:val="0"/>
                <w:sz w:val="16"/>
                <w:szCs w:val="16"/>
                <w:lang w:eastAsia="nl-NL"/>
              </w:rPr>
              <w:t xml:space="preserve">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proofErr w:type="spellStart"/>
            <w:r w:rsidRPr="00DC1E7C">
              <w:rPr>
                <w:rFonts w:cs="Arial"/>
                <w:snapToGrid/>
                <w:kern w:val="0"/>
                <w:sz w:val="16"/>
                <w:szCs w:val="16"/>
                <w:lang w:eastAsia="nl-NL"/>
              </w:rPr>
              <w:t>aanduidingPartij</w:t>
            </w:r>
            <w:proofErr w:type="spellEnd"/>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proofErr w:type="spellStart"/>
            <w:r w:rsidRPr="00DC1E7C">
              <w:rPr>
                <w:snapToGrid/>
                <w:kern w:val="0"/>
                <w:sz w:val="16"/>
                <w:szCs w:val="16"/>
                <w:u w:val="single"/>
                <w:lang w:eastAsia="nl-NL"/>
              </w:rPr>
              <w:t>Mapping</w:t>
            </w:r>
            <w:proofErr w:type="spellEnd"/>
            <w:r w:rsidRPr="00DC1E7C">
              <w:rPr>
                <w:snapToGrid/>
                <w:kern w:val="0"/>
                <w:sz w:val="16"/>
                <w:szCs w:val="16"/>
                <w:u w:val="single"/>
                <w:lang w:eastAsia="nl-NL"/>
              </w:rPr>
              <w:t xml:space="preserve">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w:t>
            </w:r>
            <w:proofErr w:type="spellStart"/>
            <w:r w:rsidRPr="00DC1E7C">
              <w:rPr>
                <w:rFonts w:cs="Arial"/>
                <w:snapToGrid/>
                <w:kern w:val="0"/>
                <w:sz w:val="16"/>
                <w:szCs w:val="16"/>
                <w:lang w:eastAsia="nl-NL"/>
              </w:rPr>
              <w:t>IMKAD_AangebodenStuk</w:t>
            </w:r>
            <w:proofErr w:type="spellEnd"/>
            <w:r w:rsidRPr="00DC1E7C">
              <w:rPr>
                <w:rFonts w:cs="Arial"/>
                <w:snapToGrid/>
                <w:kern w:val="0"/>
                <w:sz w:val="16"/>
                <w:szCs w:val="16"/>
                <w:lang w:eastAsia="nl-NL"/>
              </w:rPr>
              <w:t>/Partij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r>
            <w:proofErr w:type="spellStart"/>
            <w:r w:rsidRPr="00DC1E7C">
              <w:rPr>
                <w:rFonts w:cs="Arial"/>
                <w:snapToGrid/>
                <w:kern w:val="0"/>
                <w:sz w:val="16"/>
                <w:szCs w:val="16"/>
                <w:lang w:eastAsia="nl-NL"/>
              </w:rPr>
              <w:t>attribute</w:t>
            </w:r>
            <w:proofErr w:type="spellEnd"/>
            <w:r w:rsidRPr="00DC1E7C">
              <w:rPr>
                <w:rFonts w:cs="Arial"/>
                <w:snapToGrid/>
                <w:kern w:val="0"/>
                <w:sz w:val="16"/>
                <w:szCs w:val="16"/>
                <w:lang w:eastAsia="nl-NL"/>
              </w:rPr>
              <w:t xml:space="preserve">: </w:t>
            </w:r>
            <w:proofErr w:type="spellStart"/>
            <w:r w:rsidRPr="00DC1E7C">
              <w:rPr>
                <w:rFonts w:cs="Arial"/>
                <w:snapToGrid/>
                <w:kern w:val="0"/>
                <w:sz w:val="16"/>
                <w:szCs w:val="16"/>
                <w:lang w:eastAsia="nl-NL"/>
              </w:rPr>
              <w:t>id</w:t>
            </w:r>
            <w:proofErr w:type="spellEnd"/>
            <w:r w:rsidRPr="00DC1E7C">
              <w:rPr>
                <w:rFonts w:cs="Arial"/>
                <w:snapToGrid/>
                <w:kern w:val="0"/>
                <w:sz w:val="16"/>
                <w:szCs w:val="16"/>
                <w:lang w:eastAsia="nl-NL"/>
              </w:rPr>
              <w:t xml:space="preserve">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proofErr w:type="spellStart"/>
            <w:r w:rsidRPr="00DC1E7C">
              <w:rPr>
                <w:rFonts w:cs="Arial"/>
                <w:snapToGrid/>
                <w:kern w:val="0"/>
                <w:sz w:val="16"/>
                <w:szCs w:val="16"/>
                <w:lang w:eastAsia="nl-NL"/>
              </w:rPr>
              <w:t>aanduidingPartij</w:t>
            </w:r>
            <w:proofErr w:type="spellEnd"/>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proofErr w:type="spellStart"/>
            <w:r w:rsidRPr="00941E66">
              <w:rPr>
                <w:sz w:val="16"/>
                <w:szCs w:val="16"/>
                <w:u w:val="single"/>
              </w:rPr>
              <w:t>Mapping</w:t>
            </w:r>
            <w:proofErr w:type="spellEnd"/>
            <w:r w:rsidRPr="00941E66">
              <w:rPr>
                <w:sz w:val="16"/>
                <w:szCs w:val="16"/>
                <w:u w:val="single"/>
              </w:rPr>
              <w:t xml:space="preserve">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 [</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xml:space="preserve">: </w:t>
            </w:r>
            <w:proofErr w:type="spellStart"/>
            <w:r w:rsidRPr="00941E66">
              <w:rPr>
                <w:rFonts w:cs="Arial"/>
                <w:snapToGrid/>
                <w:kern w:val="0"/>
                <w:sz w:val="16"/>
                <w:szCs w:val="16"/>
                <w:lang w:eastAsia="nl-NL"/>
              </w:rPr>
              <w:t>id</w:t>
            </w:r>
            <w:proofErr w:type="spellEnd"/>
            <w:r w:rsidRPr="00941E66">
              <w:rPr>
                <w:rFonts w:cs="Arial"/>
                <w:snapToGrid/>
                <w:kern w:val="0"/>
                <w:sz w:val="16"/>
                <w:szCs w:val="16"/>
                <w:lang w:eastAsia="nl-NL"/>
              </w:rPr>
              <w:t xml:space="preserve">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w:t>
            </w:r>
            <w:proofErr w:type="spellStart"/>
            <w:r w:rsidRPr="00941E66">
              <w:rPr>
                <w:rFonts w:cs="Arial"/>
                <w:snapToGrid/>
                <w:kern w:val="0"/>
                <w:sz w:val="16"/>
                <w:szCs w:val="16"/>
                <w:lang w:eastAsia="nl-NL"/>
              </w:rPr>
              <w:t>IMKAD_Persoon</w:t>
            </w:r>
            <w:proofErr w:type="spellEnd"/>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proofErr w:type="spellStart"/>
            <w:r w:rsidRPr="00941E66">
              <w:rPr>
                <w:sz w:val="16"/>
                <w:szCs w:val="16"/>
                <w:u w:val="single"/>
              </w:rPr>
              <w:t>Mapping</w:t>
            </w:r>
            <w:proofErr w:type="spellEnd"/>
            <w:r w:rsidRPr="00941E66">
              <w:rPr>
                <w:sz w:val="16"/>
                <w:szCs w:val="16"/>
                <w:u w:val="single"/>
              </w:rPr>
              <w:t xml:space="preserve">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/Partij/Partij/</w:t>
            </w:r>
            <w:proofErr w:type="spellStart"/>
            <w:r w:rsidRPr="00941E66">
              <w:rPr>
                <w:rFonts w:cs="Arial"/>
                <w:snapToGrid/>
                <w:kern w:val="0"/>
                <w:sz w:val="16"/>
                <w:szCs w:val="16"/>
                <w:lang w:eastAsia="nl-NL"/>
              </w:rPr>
              <w:t>IMKAD_Persoon</w:t>
            </w:r>
            <w:proofErr w:type="spellEnd"/>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proofErr w:type="spellStart"/>
            <w:r w:rsidRPr="00941E66">
              <w:rPr>
                <w:sz w:val="16"/>
                <w:szCs w:val="16"/>
                <w:u w:val="single"/>
              </w:rPr>
              <w:t>Mapping</w:t>
            </w:r>
            <w:proofErr w:type="spellEnd"/>
            <w:r w:rsidRPr="00941E66">
              <w:rPr>
                <w:sz w:val="16"/>
                <w:szCs w:val="16"/>
                <w:u w:val="single"/>
              </w:rPr>
              <w:t xml:space="preserve">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w:t>
            </w:r>
            <w:proofErr w:type="spellStart"/>
            <w:r w:rsidRPr="00941E66">
              <w:rPr>
                <w:rFonts w:cs="Arial"/>
                <w:snapToGrid/>
                <w:kern w:val="0"/>
                <w:sz w:val="16"/>
                <w:szCs w:val="16"/>
                <w:lang w:eastAsia="nl-NL"/>
              </w:rPr>
              <w:t>attribute</w:t>
            </w:r>
            <w:proofErr w:type="spellEnd"/>
            <w:r w:rsidRPr="00941E66">
              <w:rPr>
                <w:rFonts w:cs="Arial"/>
                <w:snapToGrid/>
                <w:kern w:val="0"/>
                <w:sz w:val="16"/>
                <w:szCs w:val="16"/>
                <w:lang w:eastAsia="nl-NL"/>
              </w:rPr>
              <w:t>: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proofErr w:type="spellStart"/>
            <w:r w:rsidRPr="00941E66">
              <w:rPr>
                <w:rFonts w:cs="Arial"/>
                <w:snapToGrid/>
                <w:kern w:val="0"/>
                <w:sz w:val="16"/>
                <w:szCs w:val="16"/>
                <w:lang w:eastAsia="nl-NL"/>
              </w:rPr>
              <w:t>aanduidingPartij</w:t>
            </w:r>
            <w:proofErr w:type="spellEnd"/>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w:t>
            </w:r>
            <w:proofErr w:type="spellStart"/>
            <w:r w:rsidRPr="00941E66">
              <w:rPr>
                <w:rFonts w:cs="Arial"/>
                <w:snapToGrid/>
                <w:kern w:val="0"/>
                <w:sz w:val="16"/>
                <w:szCs w:val="16"/>
                <w:lang w:eastAsia="nl-NL"/>
              </w:rPr>
              <w:t>IMKAD_AangebodenStuk</w:t>
            </w:r>
            <w:proofErr w:type="spellEnd"/>
            <w:r w:rsidRPr="00941E66">
              <w:rPr>
                <w:rFonts w:cs="Arial"/>
                <w:snapToGrid/>
                <w:kern w:val="0"/>
                <w:sz w:val="16"/>
                <w:szCs w:val="16"/>
                <w:lang w:eastAsia="nl-NL"/>
              </w:rPr>
              <w:t>/Partij/Partij/</w:t>
            </w:r>
            <w:proofErr w:type="spellStart"/>
            <w:r w:rsidRPr="00941E66">
              <w:rPr>
                <w:rFonts w:cs="Arial"/>
                <w:snapToGrid/>
                <w:kern w:val="0"/>
                <w:sz w:val="16"/>
                <w:szCs w:val="16"/>
                <w:lang w:eastAsia="nl-NL"/>
              </w:rPr>
              <w:t>IMKAD_Persoon</w:t>
            </w:r>
            <w:proofErr w:type="spellEnd"/>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proofErr w:type="spellStart"/>
            <w:r w:rsidRPr="00941E66">
              <w:rPr>
                <w:rFonts w:cs="Arial"/>
                <w:snapToGrid/>
                <w:kern w:val="0"/>
                <w:sz w:val="16"/>
                <w:szCs w:val="16"/>
                <w:lang w:eastAsia="nl-NL"/>
              </w:rPr>
              <w:t>mapping</w:t>
            </w:r>
            <w:proofErr w:type="spellEnd"/>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proofErr w:type="spellStart"/>
            <w:r w:rsidRPr="00941E66">
              <w:rPr>
                <w:sz w:val="16"/>
                <w:szCs w:val="16"/>
                <w:u w:val="single"/>
              </w:rPr>
              <w:t>Mapping</w:t>
            </w:r>
            <w:proofErr w:type="spellEnd"/>
            <w:r w:rsidRPr="00941E66">
              <w:rPr>
                <w:sz w:val="16"/>
                <w:szCs w:val="16"/>
                <w:u w:val="single"/>
              </w:rPr>
              <w:t xml:space="preserve">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w:t>
            </w:r>
            <w:proofErr w:type="spellStart"/>
            <w:r w:rsidRPr="00941E66">
              <w:rPr>
                <w:rFonts w:cs="Arial"/>
                <w:sz w:val="16"/>
                <w:szCs w:val="16"/>
              </w:rPr>
              <w:t>StukdeelHypotheek</w:t>
            </w:r>
            <w:proofErr w:type="spellEnd"/>
            <w:r w:rsidRPr="00941E66">
              <w:rPr>
                <w:rFonts w:cs="Arial"/>
                <w:sz w:val="16"/>
                <w:szCs w:val="16"/>
              </w:rPr>
              <w:t>:</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w:t>
            </w:r>
            <w:proofErr w:type="spellStart"/>
            <w:r w:rsidRPr="00941E66">
              <w:rPr>
                <w:rFonts w:cs="Arial"/>
                <w:sz w:val="16"/>
                <w:szCs w:val="16"/>
              </w:rPr>
              <w:t>IMKAD_AangebodenStuk</w:t>
            </w:r>
            <w:proofErr w:type="spellEnd"/>
            <w:r w:rsidRPr="00941E66">
              <w:rPr>
                <w:rFonts w:cs="Arial"/>
                <w:sz w:val="16"/>
                <w:szCs w:val="16"/>
              </w:rPr>
              <w:t>/</w:t>
            </w:r>
            <w:proofErr w:type="spellStart"/>
            <w:r w:rsidRPr="00941E66">
              <w:rPr>
                <w:rFonts w:cs="Arial"/>
                <w:snapToGrid/>
                <w:kern w:val="0"/>
                <w:sz w:val="16"/>
                <w:szCs w:val="16"/>
                <w:lang w:eastAsia="nl-NL"/>
              </w:rPr>
              <w:t>StukdeelHypotheek</w:t>
            </w:r>
            <w:proofErr w:type="spellEnd"/>
            <w:r w:rsidRPr="00941E66">
              <w:rPr>
                <w:rFonts w:cs="Arial"/>
                <w:sz w:val="16"/>
                <w:szCs w:val="16"/>
              </w:rPr>
              <w:t>//</w:t>
            </w:r>
            <w:proofErr w:type="spellStart"/>
            <w:r w:rsidRPr="00941E66">
              <w:rPr>
                <w:rFonts w:cs="Arial"/>
                <w:sz w:val="16"/>
                <w:szCs w:val="16"/>
              </w:rPr>
              <w:t>verkrijgerRechtRef</w:t>
            </w:r>
            <w:proofErr w:type="spellEnd"/>
            <w:r w:rsidRPr="00941E66">
              <w:rPr>
                <w:rFonts w:cs="Arial"/>
                <w:sz w:val="16"/>
                <w:szCs w:val="16"/>
              </w:rPr>
              <w:t xml:space="preserve"> </w:t>
            </w:r>
            <w:proofErr w:type="spellStart"/>
            <w:r w:rsidRPr="00941E66">
              <w:rPr>
                <w:rFonts w:cs="Arial"/>
                <w:sz w:val="16"/>
                <w:szCs w:val="16"/>
              </w:rPr>
              <w:t>xlink:href</w:t>
            </w:r>
            <w:proofErr w:type="spellEnd"/>
            <w:r w:rsidRPr="00941E66">
              <w:rPr>
                <w:rFonts w:cs="Arial"/>
                <w:sz w:val="16"/>
                <w:szCs w:val="16"/>
              </w:rPr>
              <w:t>="#</w:t>
            </w:r>
            <w:proofErr w:type="spellStart"/>
            <w:r w:rsidRPr="00941E66">
              <w:rPr>
                <w:rFonts w:cs="Arial"/>
                <w:sz w:val="16"/>
                <w:szCs w:val="16"/>
              </w:rPr>
              <w:t>id</w:t>
            </w:r>
            <w:proofErr w:type="spellEnd"/>
            <w:r w:rsidRPr="00941E66">
              <w:rPr>
                <w:rFonts w:cs="Arial"/>
                <w:sz w:val="16"/>
                <w:szCs w:val="16"/>
              </w:rPr>
              <w:t xml:space="preserve">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proofErr w:type="spellStart"/>
            <w:r w:rsidRPr="00941E66">
              <w:rPr>
                <w:rFonts w:cs="Arial"/>
                <w:sz w:val="16"/>
                <w:szCs w:val="16"/>
                <w:u w:val="single"/>
              </w:rPr>
              <w:t>Mapping</w:t>
            </w:r>
            <w:proofErr w:type="spellEnd"/>
            <w:r w:rsidRPr="00941E66">
              <w:rPr>
                <w:rFonts w:cs="Arial"/>
                <w:sz w:val="16"/>
                <w:szCs w:val="16"/>
                <w:u w:val="single"/>
              </w:rPr>
              <w:t>:</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 xml:space="preserve">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/adres/</w:t>
            </w:r>
            <w:proofErr w:type="spellStart"/>
            <w:r w:rsidRPr="00B8065E">
              <w:rPr>
                <w:sz w:val="16"/>
                <w:szCs w:val="16"/>
                <w:lang w:val="nl-NL"/>
              </w:rPr>
              <w:t>binnenlandsAdres</w:t>
            </w:r>
            <w:proofErr w:type="spellEnd"/>
            <w:r w:rsidRPr="00B8065E">
              <w:rPr>
                <w:sz w:val="16"/>
                <w:szCs w:val="16"/>
                <w:lang w:val="nl-NL"/>
              </w:rPr>
              <w:t>/</w:t>
            </w:r>
          </w:p>
          <w:p w14:paraId="53F8624C" w14:textId="63155621"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/postcode</w:t>
            </w:r>
          </w:p>
          <w:p w14:paraId="7ADFE8D5" w14:textId="44960ED9"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BAG_Woonplaats</w:t>
            </w:r>
            <w:proofErr w:type="spellEnd"/>
            <w:r w:rsidRPr="00B8065E">
              <w:rPr>
                <w:sz w:val="16"/>
                <w:szCs w:val="16"/>
              </w:rPr>
              <w:t>/woonplaatsnaam</w:t>
            </w:r>
          </w:p>
          <w:p w14:paraId="7AF42172" w14:textId="4BC47306"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BAG_OpenbareRuimte</w:t>
            </w:r>
            <w:proofErr w:type="spellEnd"/>
            <w:r w:rsidRPr="00B8065E">
              <w:rPr>
                <w:sz w:val="16"/>
                <w:szCs w:val="16"/>
              </w:rPr>
              <w:t>/</w:t>
            </w:r>
            <w:proofErr w:type="spellStart"/>
            <w:r w:rsidRPr="00B8065E">
              <w:rPr>
                <w:sz w:val="16"/>
                <w:szCs w:val="16"/>
              </w:rPr>
              <w:t>openbareRuimteNaam</w:t>
            </w:r>
            <w:proofErr w:type="spellEnd"/>
          </w:p>
          <w:p w14:paraId="02B40C2D" w14:textId="4A7D7F00"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/huisnummer</w:t>
            </w:r>
          </w:p>
          <w:p w14:paraId="5043D444" w14:textId="4B7E0A53" w:rsidR="005B5069" w:rsidRPr="00B8065E" w:rsidRDefault="005B5069" w:rsidP="000E627B">
            <w:pPr>
              <w:spacing w:line="240" w:lineRule="auto"/>
              <w:ind w:left="360"/>
              <w:rPr>
                <w:sz w:val="16"/>
                <w:szCs w:val="16"/>
              </w:rPr>
            </w:pPr>
            <w:r w:rsidRPr="00B8065E">
              <w:rPr>
                <w:sz w:val="16"/>
                <w:szCs w:val="16"/>
              </w:rPr>
              <w:t>./</w:t>
            </w:r>
            <w:proofErr w:type="spellStart"/>
            <w:r w:rsidRPr="00B8065E">
              <w:rPr>
                <w:sz w:val="16"/>
                <w:szCs w:val="16"/>
              </w:rPr>
              <w:t>BAG_NummerAanduiding</w:t>
            </w:r>
            <w:proofErr w:type="spellEnd"/>
            <w:r w:rsidRPr="00B8065E">
              <w:rPr>
                <w:sz w:val="16"/>
                <w:szCs w:val="16"/>
              </w:rPr>
              <w:t>/huisletter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w:t>
            </w:r>
            <w:proofErr w:type="spellStart"/>
            <w:r w:rsidRPr="00B8065E">
              <w:rPr>
                <w:sz w:val="16"/>
                <w:szCs w:val="16"/>
                <w:lang w:val="nl-NL"/>
              </w:rPr>
              <w:t>BAG_NummerAanduiding</w:t>
            </w:r>
            <w:proofErr w:type="spellEnd"/>
            <w:r w:rsidRPr="00B8065E">
              <w:rPr>
                <w:sz w:val="16"/>
                <w:szCs w:val="16"/>
                <w:lang w:val="nl-NL"/>
              </w:rPr>
              <w:t>/huisnummertoevoeging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proofErr w:type="spellStart"/>
            <w:r w:rsidRPr="00B8065E">
              <w:rPr>
                <w:sz w:val="16"/>
                <w:szCs w:val="16"/>
                <w:u w:val="single"/>
                <w:lang w:val="nl-NL"/>
              </w:rPr>
              <w:t>Mapping</w:t>
            </w:r>
            <w:proofErr w:type="spellEnd"/>
            <w:r w:rsidRPr="00B8065E">
              <w:rPr>
                <w:sz w:val="16"/>
                <w:szCs w:val="16"/>
                <w:u w:val="single"/>
                <w:lang w:val="nl-NL"/>
              </w:rPr>
              <w:t xml:space="preserve">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t>
            </w:r>
            <w:proofErr w:type="spellStart"/>
            <w:r w:rsidRPr="00B8065E">
              <w:rPr>
                <w:sz w:val="16"/>
                <w:szCs w:val="16"/>
                <w:lang w:val="nl-NL"/>
              </w:rPr>
              <w:t>IMKAD_Persoon</w:t>
            </w:r>
            <w:proofErr w:type="spellEnd"/>
            <w:r w:rsidRPr="00B8065E">
              <w:rPr>
                <w:sz w:val="16"/>
                <w:szCs w:val="16"/>
                <w:lang w:val="nl-NL"/>
              </w:rPr>
              <w:t>/</w:t>
            </w:r>
            <w:proofErr w:type="spellStart"/>
            <w:r w:rsidRPr="00B8065E">
              <w:rPr>
                <w:sz w:val="16"/>
                <w:szCs w:val="16"/>
                <w:lang w:val="nl-NL"/>
              </w:rPr>
              <w:t>IMKAD_PostlocatiePersoon</w:t>
            </w:r>
            <w:proofErr w:type="spellEnd"/>
            <w:r w:rsidRPr="00B8065E">
              <w:rPr>
                <w:sz w:val="16"/>
                <w:szCs w:val="16"/>
                <w:lang w:val="nl-NL"/>
              </w:rPr>
              <w:t>/adres/</w:t>
            </w:r>
            <w:proofErr w:type="spellStart"/>
            <w:r w:rsidRPr="00B8065E">
              <w:rPr>
                <w:sz w:val="16"/>
                <w:szCs w:val="16"/>
                <w:lang w:val="nl-NL"/>
              </w:rPr>
              <w:t>buitenlandsAdres</w:t>
            </w:r>
            <w:proofErr w:type="spellEnd"/>
            <w:r w:rsidRPr="00B8065E">
              <w:rPr>
                <w:sz w:val="16"/>
                <w:szCs w:val="16"/>
                <w:lang w:val="nl-NL"/>
              </w:rPr>
              <w:t>/</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proofErr w:type="spellStart"/>
            <w:r w:rsidRPr="00B8065E">
              <w:rPr>
                <w:sz w:val="16"/>
                <w:szCs w:val="16"/>
                <w:u w:val="single"/>
              </w:rPr>
              <w:t>Mapping</w:t>
            </w:r>
            <w:proofErr w:type="spellEnd"/>
            <w:r w:rsidRPr="00B8065E">
              <w:rPr>
                <w:sz w:val="16"/>
                <w:szCs w:val="16"/>
                <w:u w:val="single"/>
              </w:rPr>
              <w:t xml:space="preserve">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184" w:name="_Toc127951341"/>
      <w:r>
        <w:t>Verzekeraar of Instelling</w:t>
      </w:r>
      <w:bookmarkEnd w:id="184"/>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proofErr w:type="spellStart"/>
            <w:r w:rsidRPr="00982884">
              <w:rPr>
                <w:sz w:val="16"/>
                <w:szCs w:val="16"/>
                <w:u w:val="single"/>
              </w:rPr>
              <w:t>Mapping</w:t>
            </w:r>
            <w:proofErr w:type="spellEnd"/>
            <w:r w:rsidRPr="00982884">
              <w:rPr>
                <w:sz w:val="16"/>
                <w:szCs w:val="16"/>
                <w:u w:val="single"/>
              </w:rPr>
              <w:t xml:space="preserve">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w:t>
            </w:r>
            <w:proofErr w:type="spellStart"/>
            <w:r w:rsidRPr="00982884">
              <w:rPr>
                <w:rFonts w:cs="Arial"/>
                <w:snapToGrid/>
                <w:kern w:val="0"/>
                <w:sz w:val="16"/>
                <w:szCs w:val="16"/>
                <w:lang w:eastAsia="nl-NL"/>
              </w:rPr>
              <w:t>IMKAD_AangebodenStuk</w:t>
            </w:r>
            <w:proofErr w:type="spellEnd"/>
            <w:r w:rsidRPr="00982884">
              <w:rPr>
                <w:rFonts w:cs="Arial"/>
                <w:snapToGrid/>
                <w:kern w:val="0"/>
                <w:sz w:val="16"/>
                <w:szCs w:val="16"/>
                <w:lang w:eastAsia="nl-NL"/>
              </w:rPr>
              <w:t>/Partij/Partij/</w:t>
            </w:r>
            <w:proofErr w:type="spellStart"/>
            <w:r w:rsidRPr="00982884">
              <w:rPr>
                <w:rFonts w:cs="Arial"/>
                <w:snapToGrid/>
                <w:kern w:val="0"/>
                <w:sz w:val="16"/>
                <w:szCs w:val="16"/>
                <w:lang w:eastAsia="nl-NL"/>
              </w:rPr>
              <w:t>IMKAD_Persoon</w:t>
            </w:r>
            <w:proofErr w:type="spellEnd"/>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proofErr w:type="spellStart"/>
            <w:r w:rsidRPr="00982884">
              <w:rPr>
                <w:sz w:val="16"/>
                <w:szCs w:val="16"/>
                <w:u w:val="single"/>
              </w:rPr>
              <w:t>Mapping</w:t>
            </w:r>
            <w:proofErr w:type="spellEnd"/>
            <w:r w:rsidRPr="00982884">
              <w:rPr>
                <w:sz w:val="16"/>
                <w:szCs w:val="16"/>
                <w:u w:val="single"/>
              </w:rPr>
              <w:t xml:space="preserve">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w:t>
            </w:r>
            <w:proofErr w:type="spellStart"/>
            <w:r w:rsidRPr="00982884">
              <w:rPr>
                <w:rFonts w:cs="Arial"/>
                <w:snapToGrid/>
                <w:kern w:val="0"/>
                <w:sz w:val="16"/>
                <w:szCs w:val="16"/>
                <w:lang w:eastAsia="nl-NL"/>
              </w:rPr>
              <w:t>IMKAD_AangebodenStuk</w:t>
            </w:r>
            <w:proofErr w:type="spellEnd"/>
            <w:r w:rsidRPr="00982884">
              <w:rPr>
                <w:rFonts w:cs="Arial"/>
                <w:snapToGrid/>
                <w:kern w:val="0"/>
                <w:sz w:val="16"/>
                <w:szCs w:val="16"/>
                <w:lang w:eastAsia="nl-NL"/>
              </w:rPr>
              <w:t>/Partij/Partij/</w:t>
            </w:r>
            <w:proofErr w:type="spellStart"/>
            <w:r w:rsidRPr="00982884">
              <w:rPr>
                <w:rFonts w:cs="Arial"/>
                <w:snapToGrid/>
                <w:kern w:val="0"/>
                <w:sz w:val="16"/>
                <w:szCs w:val="16"/>
                <w:lang w:eastAsia="nl-NL"/>
              </w:rPr>
              <w:t>IMKAD_Persoon</w:t>
            </w:r>
            <w:proofErr w:type="spellEnd"/>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proofErr w:type="spellStart"/>
            <w:r w:rsidRPr="00982884">
              <w:rPr>
                <w:sz w:val="16"/>
                <w:szCs w:val="16"/>
                <w:u w:val="single"/>
              </w:rPr>
              <w:t>Mapping</w:t>
            </w:r>
            <w:proofErr w:type="spellEnd"/>
            <w:r w:rsidRPr="00982884">
              <w:rPr>
                <w:sz w:val="16"/>
                <w:szCs w:val="16"/>
                <w:u w:val="single"/>
              </w:rPr>
              <w:t xml:space="preserve">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 xml:space="preserve">-partij wordt tevens vastgelegd als belanghebbende bij het </w:t>
            </w:r>
            <w:proofErr w:type="spellStart"/>
            <w:r w:rsidRPr="00982884">
              <w:rPr>
                <w:rFonts w:cs="Arial"/>
                <w:sz w:val="16"/>
                <w:szCs w:val="16"/>
              </w:rPr>
              <w:t>StukdeelHypotheek</w:t>
            </w:r>
            <w:proofErr w:type="spellEnd"/>
            <w:r w:rsidRPr="00982884">
              <w:rPr>
                <w:rFonts w:cs="Arial"/>
                <w:sz w:val="16"/>
                <w:szCs w:val="16"/>
              </w:rPr>
              <w:t>:</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w:t>
            </w:r>
            <w:proofErr w:type="spellStart"/>
            <w:r w:rsidRPr="00982884">
              <w:rPr>
                <w:rFonts w:cs="Arial"/>
                <w:sz w:val="16"/>
                <w:szCs w:val="16"/>
              </w:rPr>
              <w:t>IMKAD_AangebodenStuk</w:t>
            </w:r>
            <w:proofErr w:type="spellEnd"/>
            <w:r w:rsidRPr="00982884">
              <w:rPr>
                <w:rFonts w:cs="Arial"/>
                <w:sz w:val="16"/>
                <w:szCs w:val="16"/>
              </w:rPr>
              <w:t>/</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w:t>
            </w:r>
            <w:proofErr w:type="spellStart"/>
            <w:r w:rsidRPr="00982884">
              <w:rPr>
                <w:rFonts w:cs="Arial"/>
                <w:sz w:val="16"/>
                <w:szCs w:val="16"/>
              </w:rPr>
              <w:t>belanghebbendeRef</w:t>
            </w:r>
            <w:proofErr w:type="spellEnd"/>
            <w:r w:rsidRPr="00982884">
              <w:rPr>
                <w:rFonts w:cs="Arial"/>
                <w:sz w:val="16"/>
                <w:szCs w:val="16"/>
              </w:rPr>
              <w:t xml:space="preserve"> </w:t>
            </w:r>
            <w:proofErr w:type="spellStart"/>
            <w:r w:rsidRPr="00982884">
              <w:rPr>
                <w:rFonts w:cs="Arial"/>
                <w:sz w:val="16"/>
                <w:szCs w:val="16"/>
              </w:rPr>
              <w:t>xlink:href</w:t>
            </w:r>
            <w:proofErr w:type="spellEnd"/>
            <w:r w:rsidRPr="00982884">
              <w:rPr>
                <w:rFonts w:cs="Arial"/>
                <w:sz w:val="16"/>
                <w:szCs w:val="16"/>
              </w:rPr>
              <w:t>="#</w:t>
            </w:r>
            <w:proofErr w:type="spellStart"/>
            <w:r w:rsidRPr="00982884">
              <w:rPr>
                <w:rFonts w:cs="Arial"/>
                <w:sz w:val="16"/>
                <w:szCs w:val="16"/>
              </w:rPr>
              <w:t>id</w:t>
            </w:r>
            <w:proofErr w:type="spellEnd"/>
            <w:r w:rsidRPr="00982884">
              <w:rPr>
                <w:rFonts w:cs="Arial"/>
                <w:sz w:val="16"/>
                <w:szCs w:val="16"/>
              </w:rPr>
              <w:t xml:space="preserve">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proofErr w:type="spellStart"/>
            <w:r w:rsidRPr="00DD7435">
              <w:rPr>
                <w:sz w:val="16"/>
                <w:szCs w:val="16"/>
                <w:u w:val="single"/>
              </w:rPr>
              <w:t>Mapping</w:t>
            </w:r>
            <w:proofErr w:type="spellEnd"/>
            <w:r w:rsidRPr="00DD7435">
              <w:rPr>
                <w:sz w:val="16"/>
                <w:szCs w:val="16"/>
                <w:u w:val="single"/>
              </w:rPr>
              <w:t>:</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w:t>
            </w:r>
            <w:proofErr w:type="spellStart"/>
            <w:r w:rsidRPr="00982884">
              <w:rPr>
                <w:rFonts w:cs="Arial"/>
                <w:snapToGrid/>
                <w:kern w:val="0"/>
                <w:sz w:val="16"/>
                <w:szCs w:val="16"/>
                <w:lang w:eastAsia="nl-NL"/>
              </w:rPr>
              <w:t>attribute</w:t>
            </w:r>
            <w:proofErr w:type="spellEnd"/>
            <w:r w:rsidRPr="00982884">
              <w:rPr>
                <w:rFonts w:cs="Arial"/>
                <w:snapToGrid/>
                <w:kern w:val="0"/>
                <w:sz w:val="16"/>
                <w:szCs w:val="16"/>
                <w:lang w:eastAsia="nl-NL"/>
              </w:rPr>
              <w:t>: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proofErr w:type="spellStart"/>
            <w:r w:rsidRPr="00982884">
              <w:rPr>
                <w:rFonts w:cs="Arial"/>
                <w:snapToGrid/>
                <w:kern w:val="0"/>
                <w:sz w:val="16"/>
                <w:szCs w:val="16"/>
                <w:lang w:eastAsia="nl-NL"/>
              </w:rPr>
              <w:t>aanduidingPartij</w:t>
            </w:r>
            <w:proofErr w:type="spellEnd"/>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185" w:name="_Toc127951342"/>
      <w:r>
        <w:lastRenderedPageBreak/>
        <w:t>Afsluiting partijen</w:t>
      </w:r>
      <w:bookmarkEnd w:id="185"/>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w:t>
            </w:r>
            <w:proofErr w:type="spellStart"/>
            <w:r w:rsidR="00A656DE">
              <w:rPr>
                <w:b/>
                <w:color w:val="000000" w:themeColor="text1"/>
                <w:szCs w:val="18"/>
              </w:rPr>
              <w:t>mapping</w:t>
            </w:r>
            <w:proofErr w:type="spellEnd"/>
          </w:p>
        </w:tc>
      </w:tr>
      <w:tr w:rsidR="00DF6FBC" w:rsidRPr="00343045" w14:paraId="4CA08939" w14:textId="77777777" w:rsidTr="00C10A1C">
        <w:tc>
          <w:tcPr>
            <w:tcW w:w="6771" w:type="dxa"/>
            <w:shd w:val="clear" w:color="auto" w:fill="auto"/>
          </w:tcPr>
          <w:p w14:paraId="0792D84B" w14:textId="47B1EA52"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 xml:space="preserve">Van het bestaan van de volmacht aan de </w:t>
            </w:r>
            <w:ins w:id="186" w:author="Groot, Karina de" w:date="2025-02-27T14:28:00Z" w16du:dateUtc="2025-02-27T13:28:00Z">
              <w:r w:rsidR="000E5A58" w:rsidRPr="003F4595">
                <w:rPr>
                  <w:rFonts w:ascii="Arial" w:hAnsi="Arial" w:cs="Arial"/>
                  <w:color w:val="339966"/>
                  <w:sz w:val="18"/>
                  <w:szCs w:val="18"/>
                  <w:rPrChange w:id="187" w:author="Groot, Karina de" w:date="2025-02-27T14:29:00Z" w16du:dateUtc="2025-02-27T13:29:00Z">
                    <w:rPr>
                      <w:rFonts w:cs="Arial"/>
                      <w:color w:val="339966"/>
                      <w:sz w:val="20"/>
                    </w:rPr>
                  </w:rPrChange>
                </w:rPr>
                <w:t>comparant/comparante/</w:t>
              </w:r>
            </w:ins>
            <w:ins w:id="188" w:author="Groot, Karina de" w:date="2025-02-27T14:32:00Z" w16du:dateUtc="2025-02-27T13:32:00Z">
              <w:r w:rsidR="003F4595">
                <w:rPr>
                  <w:rFonts w:ascii="Arial" w:hAnsi="Arial" w:cs="Arial"/>
                  <w:color w:val="339966"/>
                  <w:sz w:val="18"/>
                  <w:szCs w:val="18"/>
                </w:rPr>
                <w:t>comparanten/</w:t>
              </w:r>
            </w:ins>
            <w:ins w:id="189" w:author="Groot, Karina de" w:date="2025-02-27T14:28:00Z" w16du:dateUtc="2025-02-27T13:28:00Z">
              <w:r w:rsidR="000E5A58" w:rsidRPr="003F4595">
                <w:rPr>
                  <w:rFonts w:ascii="Arial" w:hAnsi="Arial" w:cs="Arial"/>
                  <w:color w:val="339966"/>
                  <w:sz w:val="18"/>
                  <w:szCs w:val="18"/>
                  <w:rPrChange w:id="190" w:author="Groot, Karina de" w:date="2025-02-27T14:29:00Z" w16du:dateUtc="2025-02-27T13:29:00Z">
                    <w:rPr>
                      <w:rFonts w:cs="Arial"/>
                      <w:color w:val="339966"/>
                      <w:sz w:val="20"/>
                    </w:rPr>
                  </w:rPrChange>
                </w:rPr>
                <w:t>persoon</w:t>
              </w:r>
            </w:ins>
            <w:ins w:id="191" w:author="Groot, Karina de" w:date="2025-02-27T14:32:00Z" w16du:dateUtc="2025-02-27T13:32:00Z">
              <w:r w:rsidR="003F4595">
                <w:rPr>
                  <w:rFonts w:ascii="Arial" w:hAnsi="Arial" w:cs="Arial"/>
                  <w:color w:val="339966"/>
                  <w:sz w:val="18"/>
                  <w:szCs w:val="18"/>
                </w:rPr>
                <w:t>/personen</w:t>
              </w:r>
            </w:ins>
            <w:ins w:id="192" w:author="Groot, Karina de" w:date="2025-02-27T14:28:00Z" w16du:dateUtc="2025-02-27T13:28:00Z">
              <w:r w:rsidR="000E5A58" w:rsidRPr="196E813E">
                <w:rPr>
                  <w:rFonts w:cs="Arial"/>
                  <w:color w:val="7030A0"/>
                  <w:sz w:val="20"/>
                </w:rPr>
                <w:t xml:space="preserve"> </w:t>
              </w:r>
            </w:ins>
            <w:del w:id="193" w:author="Groot, Karina de" w:date="2025-02-27T14:28:00Z" w16du:dateUtc="2025-02-27T13:28:00Z">
              <w:r w:rsidRPr="00A408D2" w:rsidDel="000E5A58">
                <w:rPr>
                  <w:rStyle w:val="normaltextrun"/>
                  <w:rFonts w:ascii="Arial" w:hAnsi="Arial" w:cs="Arial"/>
                  <w:color w:val="FF0000"/>
                  <w:sz w:val="18"/>
                  <w:szCs w:val="18"/>
                </w:rPr>
                <w:delText>comparant</w:delText>
              </w:r>
              <w:r w:rsidRPr="00A408D2" w:rsidDel="000E5A58">
                <w:rPr>
                  <w:rStyle w:val="normaltextrun"/>
                  <w:rFonts w:ascii="Arial" w:hAnsi="Arial" w:cs="Arial"/>
                  <w:color w:val="800080"/>
                  <w:sz w:val="18"/>
                  <w:szCs w:val="18"/>
                </w:rPr>
                <w:delText>en</w:delText>
              </w:r>
              <w:r w:rsidRPr="00A408D2" w:rsidDel="000E5A58">
                <w:rPr>
                  <w:rStyle w:val="normaltextrun"/>
                  <w:rFonts w:ascii="Arial" w:hAnsi="Arial" w:cs="Arial"/>
                  <w:color w:val="FF0000"/>
                  <w:sz w:val="18"/>
                  <w:szCs w:val="18"/>
                </w:rPr>
                <w:delText xml:space="preserve"> </w:delText>
              </w:r>
            </w:del>
            <w:r w:rsidRPr="00A408D2">
              <w:rPr>
                <w:rStyle w:val="normaltextrun"/>
                <w:rFonts w:ascii="Arial" w:hAnsi="Arial" w:cs="Arial"/>
                <w:color w:val="FF0000"/>
                <w:sz w:val="18"/>
                <w:szCs w:val="18"/>
              </w:rPr>
              <w:t>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135602F2" w14:textId="77777777" w:rsidR="003F4595" w:rsidRPr="004D42E8" w:rsidRDefault="003F4595" w:rsidP="003F4595">
            <w:pPr>
              <w:spacing w:line="276" w:lineRule="auto"/>
              <w:rPr>
                <w:ins w:id="194" w:author="Groot, Karina de" w:date="2025-02-27T14:35:00Z" w16du:dateUtc="2025-02-27T13:35:00Z"/>
              </w:rPr>
            </w:pPr>
            <w:ins w:id="195" w:author="Groot, Karina de" w:date="2025-02-27T14:35:00Z" w16du:dateUtc="2025-02-27T13:35:00Z">
              <w:r w:rsidRPr="004D42E8">
                <w:t xml:space="preserve">Vaste tekst met </w:t>
              </w:r>
              <w:r>
                <w:t xml:space="preserve">verplichte </w:t>
              </w:r>
              <w:r w:rsidRPr="004D42E8">
                <w:t>keuze</w:t>
              </w:r>
              <w:r>
                <w:t>tekst.</w:t>
              </w:r>
            </w:ins>
          </w:p>
          <w:p w14:paraId="65BBB2E3" w14:textId="77777777" w:rsidR="003F4595" w:rsidRDefault="003F4595" w:rsidP="003F4595">
            <w:pPr>
              <w:spacing w:line="276" w:lineRule="auto"/>
              <w:rPr>
                <w:ins w:id="196" w:author="Groot, Karina de" w:date="2025-02-27T14:35:00Z" w16du:dateUtc="2025-02-27T13:35:00Z"/>
              </w:rPr>
            </w:pPr>
          </w:p>
          <w:p w14:paraId="6CCA9869" w14:textId="1845F5D6" w:rsidR="003F4595" w:rsidRPr="00015BBB" w:rsidRDefault="003F4595" w:rsidP="003F4595">
            <w:pPr>
              <w:spacing w:line="276" w:lineRule="auto"/>
              <w:rPr>
                <w:ins w:id="197" w:author="Groot, Karina de" w:date="2025-02-27T14:35:00Z" w16du:dateUtc="2025-02-27T13:35:00Z"/>
                <w:szCs w:val="18"/>
              </w:rPr>
            </w:pPr>
            <w:ins w:id="198" w:author="Groot, Karina de" w:date="2025-02-27T14:35:00Z" w16du:dateUtc="2025-02-27T13:35:00Z">
              <w:r w:rsidRPr="00015BBB">
                <w:rPr>
                  <w:szCs w:val="18"/>
                </w:rPr>
                <w:t>De keuze tussen</w:t>
              </w:r>
              <w:r w:rsidRPr="00365A72">
                <w:rPr>
                  <w:rFonts w:cs="Arial"/>
                  <w:color w:val="339966"/>
                  <w:szCs w:val="18"/>
                </w:rPr>
                <w:t xml:space="preserve"> </w:t>
              </w:r>
              <w:r w:rsidRPr="00BC11C2">
                <w:rPr>
                  <w:rFonts w:cs="Arial"/>
                  <w:color w:val="339966"/>
                  <w:szCs w:val="18"/>
                </w:rPr>
                <w:t>comparant/comparante/</w:t>
              </w:r>
              <w:r>
                <w:rPr>
                  <w:rFonts w:cs="Arial"/>
                  <w:color w:val="339966"/>
                  <w:szCs w:val="18"/>
                </w:rPr>
                <w:t>comparanten/</w:t>
              </w:r>
              <w:r w:rsidRPr="00BC11C2">
                <w:rPr>
                  <w:rFonts w:cs="Arial"/>
                  <w:color w:val="339966"/>
                  <w:szCs w:val="18"/>
                </w:rPr>
                <w:t>persoon</w:t>
              </w:r>
              <w:r>
                <w:rPr>
                  <w:rFonts w:cs="Arial"/>
                  <w:color w:val="339966"/>
                  <w:szCs w:val="18"/>
                </w:rPr>
                <w:t>/personen</w:t>
              </w:r>
              <w:r w:rsidRPr="196E813E">
                <w:rPr>
                  <w:rFonts w:cs="Arial"/>
                  <w:color w:val="7030A0"/>
                  <w:sz w:val="20"/>
                </w:rPr>
                <w:t xml:space="preserve"> </w:t>
              </w:r>
              <w:r w:rsidRPr="00365A72">
                <w:rPr>
                  <w:rFonts w:cs="Arial"/>
                  <w:szCs w:val="18"/>
                </w:rPr>
                <w:t>is een verplichte gebruikerskeuze</w:t>
              </w:r>
            </w:ins>
          </w:p>
          <w:p w14:paraId="3345EE34" w14:textId="77777777" w:rsidR="003F4595" w:rsidRDefault="003F4595" w:rsidP="003F4595">
            <w:pPr>
              <w:spacing w:line="276" w:lineRule="auto"/>
              <w:rPr>
                <w:ins w:id="199" w:author="Groot, Karina de" w:date="2025-02-27T14:35:00Z" w16du:dateUtc="2025-02-27T13:35:00Z"/>
              </w:rPr>
            </w:pPr>
          </w:p>
          <w:p w14:paraId="1CD016B0" w14:textId="77777777" w:rsidR="003F4595" w:rsidRPr="00EA3A91" w:rsidRDefault="003F4595" w:rsidP="003F4595">
            <w:pPr>
              <w:keepNext/>
              <w:spacing w:line="276" w:lineRule="auto"/>
              <w:rPr>
                <w:ins w:id="200" w:author="Groot, Karina de" w:date="2025-02-27T14:35:00Z" w16du:dateUtc="2025-02-27T13:35:00Z"/>
                <w:szCs w:val="18"/>
                <w:u w:val="single"/>
              </w:rPr>
            </w:pPr>
            <w:proofErr w:type="spellStart"/>
            <w:ins w:id="201" w:author="Groot, Karina de" w:date="2025-02-27T14:35:00Z" w16du:dateUtc="2025-02-27T13:35:00Z">
              <w:r w:rsidRPr="00EA3A91">
                <w:rPr>
                  <w:szCs w:val="18"/>
                  <w:u w:val="single"/>
                </w:rPr>
                <w:t>Mapping</w:t>
              </w:r>
              <w:proofErr w:type="spellEnd"/>
              <w:r>
                <w:rPr>
                  <w:szCs w:val="18"/>
                  <w:u w:val="single"/>
                </w:rPr>
                <w:t xml:space="preserve"> (dit wijkt af van het bankmodel)</w:t>
              </w:r>
              <w:r w:rsidRPr="00EA3A91">
                <w:rPr>
                  <w:szCs w:val="18"/>
                  <w:u w:val="single"/>
                </w:rPr>
                <w:t>:</w:t>
              </w:r>
            </w:ins>
          </w:p>
          <w:p w14:paraId="76031096" w14:textId="77777777" w:rsidR="003F4595" w:rsidRPr="00EA3A91" w:rsidRDefault="003F4595" w:rsidP="003F4595">
            <w:pPr>
              <w:keepNext/>
              <w:spacing w:line="276" w:lineRule="auto"/>
              <w:rPr>
                <w:ins w:id="202" w:author="Groot, Karina de" w:date="2025-02-27T14:35:00Z" w16du:dateUtc="2025-02-27T13:35:00Z"/>
                <w:sz w:val="16"/>
                <w:szCs w:val="16"/>
              </w:rPr>
            </w:pPr>
            <w:ins w:id="203" w:author="Groot, Karina de" w:date="2025-02-27T14:35:00Z" w16du:dateUtc="2025-02-27T13:35:00Z">
              <w:r w:rsidRPr="00EA3A91">
                <w:rPr>
                  <w:sz w:val="16"/>
                  <w:szCs w:val="16"/>
                </w:rPr>
                <w:t>//</w:t>
              </w:r>
              <w:proofErr w:type="spellStart"/>
              <w:r w:rsidRPr="00EA3A91">
                <w:rPr>
                  <w:sz w:val="16"/>
                  <w:szCs w:val="16"/>
                </w:rPr>
                <w:t>IMKAD_AangebodenStuk</w:t>
              </w:r>
              <w:proofErr w:type="spellEnd"/>
              <w:r w:rsidRPr="00EA3A91">
                <w:rPr>
                  <w:sz w:val="16"/>
                  <w:szCs w:val="16"/>
                </w:rPr>
                <w:t>/</w:t>
              </w:r>
            </w:ins>
          </w:p>
          <w:p w14:paraId="6EA0429A" w14:textId="77777777" w:rsidR="003F4595" w:rsidRPr="00EA3A91" w:rsidRDefault="003F4595" w:rsidP="003F4595">
            <w:pPr>
              <w:keepNext/>
              <w:spacing w:line="276" w:lineRule="auto"/>
              <w:rPr>
                <w:ins w:id="204" w:author="Groot, Karina de" w:date="2025-02-27T14:35:00Z" w16du:dateUtc="2025-02-27T13:35:00Z"/>
                <w:sz w:val="16"/>
                <w:szCs w:val="16"/>
              </w:rPr>
            </w:pPr>
            <w:ins w:id="205" w:author="Groot, Karina de" w:date="2025-02-27T14:35:00Z" w16du:dateUtc="2025-02-27T13:35:00Z">
              <w:r w:rsidRPr="00EA3A91">
                <w:rPr>
                  <w:sz w:val="16"/>
                  <w:szCs w:val="16"/>
                </w:rPr>
                <w:t>./</w:t>
              </w:r>
              <w:proofErr w:type="spellStart"/>
              <w:r w:rsidRPr="00EA3A91">
                <w:rPr>
                  <w:sz w:val="16"/>
                  <w:szCs w:val="16"/>
                </w:rPr>
                <w:t>tia_TekstKeuze</w:t>
              </w:r>
              <w:proofErr w:type="spellEnd"/>
              <w:r w:rsidRPr="00EA3A91">
                <w:rPr>
                  <w:sz w:val="16"/>
                  <w:szCs w:val="16"/>
                </w:rPr>
                <w:t>/</w:t>
              </w:r>
            </w:ins>
          </w:p>
          <w:p w14:paraId="1527EE62" w14:textId="77777777" w:rsidR="003F4595" w:rsidRPr="00EA3A91" w:rsidRDefault="003F4595" w:rsidP="003F4595">
            <w:pPr>
              <w:keepNext/>
              <w:spacing w:line="276" w:lineRule="auto"/>
              <w:ind w:left="227"/>
              <w:rPr>
                <w:ins w:id="206" w:author="Groot, Karina de" w:date="2025-02-27T14:35:00Z" w16du:dateUtc="2025-02-27T13:35:00Z"/>
                <w:sz w:val="16"/>
                <w:szCs w:val="16"/>
              </w:rPr>
            </w:pPr>
            <w:ins w:id="207" w:author="Groot, Karina de" w:date="2025-02-27T14:35:00Z" w16du:dateUtc="2025-02-27T13:35: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_PersonenVolmacht</w:t>
              </w:r>
              <w:proofErr w:type="spellEnd"/>
              <w:r w:rsidRPr="00EA3A91">
                <w:rPr>
                  <w:sz w:val="16"/>
                  <w:szCs w:val="16"/>
                </w:rPr>
                <w:t>’)</w:t>
              </w:r>
            </w:ins>
          </w:p>
          <w:p w14:paraId="37F0D063" w14:textId="43E73032" w:rsidR="003F4595" w:rsidRDefault="003F4595" w:rsidP="003F4595">
            <w:pPr>
              <w:autoSpaceDE w:val="0"/>
              <w:autoSpaceDN w:val="0"/>
              <w:adjustRightInd w:val="0"/>
              <w:spacing w:line="276" w:lineRule="auto"/>
              <w:ind w:left="227"/>
              <w:rPr>
                <w:ins w:id="208" w:author="Groot, Karina de" w:date="2025-02-27T14:35:00Z" w16du:dateUtc="2025-02-27T13:35:00Z"/>
                <w:sz w:val="16"/>
                <w:szCs w:val="16"/>
              </w:rPr>
            </w:pPr>
            <w:ins w:id="209" w:author="Groot, Karina de" w:date="2025-02-27T14:35:00Z" w16du:dateUtc="2025-02-27T13:35:00Z">
              <w:r w:rsidRPr="00EA3A91">
                <w:rPr>
                  <w:sz w:val="16"/>
                  <w:szCs w:val="16"/>
                </w:rPr>
                <w:t>./tekst (‘</w:t>
              </w:r>
              <w:r>
                <w:rPr>
                  <w:sz w:val="16"/>
                  <w:szCs w:val="16"/>
                </w:rPr>
                <w:t>comparant</w:t>
              </w:r>
              <w:r w:rsidRPr="00EA3A91">
                <w:rPr>
                  <w:sz w:val="16"/>
                  <w:szCs w:val="16"/>
                </w:rPr>
                <w:t>’</w:t>
              </w:r>
              <w:r>
                <w:rPr>
                  <w:sz w:val="16"/>
                  <w:szCs w:val="16"/>
                </w:rPr>
                <w:t>, ‘comparante’, ‘comparanten</w:t>
              </w:r>
            </w:ins>
            <w:ins w:id="210" w:author="Groot, Karina de" w:date="2025-02-27T14:36:00Z" w16du:dateUtc="2025-02-27T13:36:00Z">
              <w:r>
                <w:rPr>
                  <w:sz w:val="16"/>
                  <w:szCs w:val="16"/>
                </w:rPr>
                <w:t>,</w:t>
              </w:r>
            </w:ins>
            <w:ins w:id="211" w:author="Groot, Karina de" w:date="2025-02-27T14:35:00Z" w16du:dateUtc="2025-02-27T13:35:00Z">
              <w:r>
                <w:rPr>
                  <w:sz w:val="16"/>
                  <w:szCs w:val="16"/>
                </w:rPr>
                <w:t xml:space="preserve"> ‘persoon’</w:t>
              </w:r>
            </w:ins>
            <w:ins w:id="212" w:author="Groot, Karina de" w:date="2025-02-27T14:36:00Z" w16du:dateUtc="2025-02-27T13:36:00Z">
              <w:r>
                <w:rPr>
                  <w:sz w:val="16"/>
                  <w:szCs w:val="16"/>
                </w:rPr>
                <w:t>, ‘personen’</w:t>
              </w:r>
            </w:ins>
            <w:ins w:id="213" w:author="Groot, Karina de" w:date="2025-02-27T14:35:00Z" w16du:dateUtc="2025-02-27T13:35:00Z">
              <w:r w:rsidRPr="00EA3A91">
                <w:rPr>
                  <w:sz w:val="16"/>
                  <w:szCs w:val="16"/>
                </w:rPr>
                <w:t>)</w:t>
              </w:r>
            </w:ins>
          </w:p>
          <w:p w14:paraId="3B6B19F9" w14:textId="787DA9C9" w:rsidR="00DF6FBC" w:rsidDel="003F4595" w:rsidRDefault="00DF6FBC" w:rsidP="004936BD">
            <w:pPr>
              <w:rPr>
                <w:del w:id="214" w:author="Groot, Karina de" w:date="2025-02-27T14:35:00Z" w16du:dateUtc="2025-02-27T13:35:00Z"/>
                <w:sz w:val="16"/>
                <w:szCs w:val="16"/>
              </w:rPr>
            </w:pPr>
            <w:del w:id="215" w:author="Groot, Karina de" w:date="2025-02-27T14:35:00Z" w16du:dateUtc="2025-02-27T13:35:00Z">
              <w:r w:rsidRPr="002D2B2A" w:rsidDel="003F4595">
                <w:rPr>
                  <w:sz w:val="16"/>
                  <w:szCs w:val="16"/>
                </w:rPr>
                <w:delText>Vaste tekst</w:delText>
              </w:r>
              <w:r w:rsidR="00A408D2" w:rsidDel="003F4595">
                <w:rPr>
                  <w:sz w:val="16"/>
                  <w:szCs w:val="16"/>
                </w:rPr>
                <w:delText xml:space="preserve"> met afleidbare tekst.</w:delText>
              </w:r>
            </w:del>
          </w:p>
          <w:p w14:paraId="6713D9DB" w14:textId="5FE289DD" w:rsidR="001C7F19" w:rsidDel="003F4595" w:rsidRDefault="00A408D2" w:rsidP="004936BD">
            <w:pPr>
              <w:rPr>
                <w:del w:id="216" w:author="Groot, Karina de" w:date="2025-02-27T14:35:00Z" w16du:dateUtc="2025-02-27T13:35:00Z"/>
                <w:rStyle w:val="normaltextrun"/>
                <w:rFonts w:cs="Arial"/>
                <w:sz w:val="16"/>
                <w:szCs w:val="16"/>
              </w:rPr>
            </w:pPr>
            <w:del w:id="217" w:author="Groot, Karina de" w:date="2025-02-27T14:35:00Z" w16du:dateUtc="2025-02-27T13:35:00Z">
              <w:r w:rsidDel="003F4595">
                <w:rPr>
                  <w:sz w:val="16"/>
                  <w:szCs w:val="16"/>
                </w:rPr>
                <w:delText xml:space="preserve">- </w:delText>
              </w:r>
              <w:r w:rsidRPr="00A408D2" w:rsidDel="003F4595">
                <w:rPr>
                  <w:rStyle w:val="normaltextrun"/>
                  <w:rFonts w:cs="Arial"/>
                  <w:color w:val="FF0000"/>
                  <w:sz w:val="16"/>
                  <w:szCs w:val="16"/>
                </w:rPr>
                <w:delText>comparant</w:delText>
              </w:r>
              <w:r w:rsidDel="003F4595">
                <w:rPr>
                  <w:rStyle w:val="normaltextrun"/>
                  <w:rFonts w:cs="Arial"/>
                  <w:sz w:val="16"/>
                  <w:szCs w:val="16"/>
                </w:rPr>
                <w:delText xml:space="preserve">      Als alleen de geldverstrekker aanwezig is</w:delText>
              </w:r>
            </w:del>
          </w:p>
          <w:p w14:paraId="10B3CB2D" w14:textId="0C7C304F" w:rsidR="00A408D2" w:rsidRPr="00A408D2" w:rsidDel="003F4595" w:rsidRDefault="00A408D2" w:rsidP="004936BD">
            <w:pPr>
              <w:rPr>
                <w:del w:id="218" w:author="Groot, Karina de" w:date="2025-02-27T14:35:00Z" w16du:dateUtc="2025-02-27T13:35:00Z"/>
                <w:sz w:val="16"/>
                <w:szCs w:val="16"/>
              </w:rPr>
            </w:pPr>
            <w:del w:id="219" w:author="Groot, Karina de" w:date="2025-02-27T14:35:00Z" w16du:dateUtc="2025-02-27T13:35:00Z">
              <w:r w:rsidRPr="00A408D2" w:rsidDel="003F4595">
                <w:rPr>
                  <w:rStyle w:val="normaltextrun"/>
                  <w:rFonts w:cs="Arial"/>
                  <w:sz w:val="16"/>
                  <w:szCs w:val="16"/>
                </w:rPr>
                <w:delText xml:space="preserve">- </w:delText>
              </w:r>
              <w:r w:rsidRPr="00A408D2" w:rsidDel="003F4595">
                <w:rPr>
                  <w:rStyle w:val="normaltextrun"/>
                  <w:rFonts w:cs="Arial"/>
                  <w:color w:val="FF0000"/>
                  <w:sz w:val="16"/>
                  <w:szCs w:val="16"/>
                </w:rPr>
                <w:delText>comparant</w:delText>
              </w:r>
              <w:r w:rsidRPr="00A408D2" w:rsidDel="003F4595">
                <w:rPr>
                  <w:rStyle w:val="normaltextrun"/>
                  <w:rFonts w:cs="Arial"/>
                  <w:color w:val="800080"/>
                  <w:sz w:val="16"/>
                  <w:szCs w:val="16"/>
                </w:rPr>
                <w:delText>en</w:delText>
              </w:r>
              <w:r w:rsidDel="003F4595">
                <w:rPr>
                  <w:rStyle w:val="normaltextrun"/>
                  <w:rFonts w:cs="Arial"/>
                  <w:color w:val="800080"/>
                  <w:sz w:val="16"/>
                  <w:szCs w:val="16"/>
                </w:rPr>
                <w:delText xml:space="preserve">  </w:delText>
              </w:r>
              <w:r w:rsidDel="003F4595">
                <w:rPr>
                  <w:rStyle w:val="normaltextrun"/>
                  <w:rFonts w:cs="Arial"/>
                  <w:sz w:val="16"/>
                  <w:szCs w:val="16"/>
                </w:rPr>
                <w:delText>Als zowel de geldverstrekker als de verzekeraar/instelling aanwezig is</w:delText>
              </w:r>
            </w:del>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220" w:name="_Toc127951343"/>
      <w:r>
        <w:t>Lening</w:t>
      </w:r>
      <w:bookmarkEnd w:id="220"/>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 xml:space="preserve">Toelichting en </w:t>
            </w:r>
            <w:proofErr w:type="spellStart"/>
            <w:r w:rsidRPr="004F1603">
              <w:rPr>
                <w:b/>
                <w:bCs/>
                <w:szCs w:val="18"/>
              </w:rPr>
              <w:t>mapping</w:t>
            </w:r>
            <w:proofErr w:type="spellEnd"/>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xml:space="preserve"> voluit in letters (</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w:t>
            </w:r>
            <w:proofErr w:type="spellStart"/>
            <w:r w:rsidR="00A67162" w:rsidRPr="00975A8F">
              <w:rPr>
                <w:rFonts w:cs="Arial"/>
                <w:sz w:val="16"/>
                <w:szCs w:val="16"/>
              </w:rPr>
              <w:t>IMKAD_AangebodenStuk</w:t>
            </w:r>
            <w:proofErr w:type="spellEnd"/>
            <w:r w:rsidR="00A67162" w:rsidRPr="00975A8F">
              <w:rPr>
                <w:rFonts w:cs="Arial"/>
                <w:sz w:val="16"/>
                <w:szCs w:val="16"/>
              </w:rPr>
              <w:t>/</w:t>
            </w:r>
            <w:proofErr w:type="spellStart"/>
            <w:r w:rsidR="00A67162" w:rsidRPr="00975A8F">
              <w:rPr>
                <w:rFonts w:cs="Arial"/>
                <w:sz w:val="16"/>
                <w:szCs w:val="16"/>
              </w:rPr>
              <w:t>StukdeelHypotheek</w:t>
            </w:r>
            <w:proofErr w:type="spellEnd"/>
            <w:r w:rsidR="00A67162" w:rsidRPr="00975A8F">
              <w:rPr>
                <w:rFonts w:cs="Arial"/>
                <w:sz w:val="16"/>
                <w:szCs w:val="16"/>
              </w:rPr>
              <w:t xml:space="preserve">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proofErr w:type="spellStart"/>
            <w:r w:rsidR="00390A83" w:rsidRPr="00390A83">
              <w:rPr>
                <w:rFonts w:cs="Arial"/>
                <w:snapToGrid/>
                <w:kern w:val="0"/>
                <w:sz w:val="16"/>
                <w:szCs w:val="16"/>
                <w:highlight w:val="white"/>
                <w:lang w:eastAsia="nl-NL"/>
              </w:rPr>
              <w:t>datumLeningOntvangen</w:t>
            </w:r>
            <w:proofErr w:type="spellEnd"/>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4A3BBC81" w14:textId="77777777" w:rsidR="0009552B" w:rsidRPr="009769C6" w:rsidRDefault="0009552B" w:rsidP="0009552B">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6A6C9762" w14:textId="666A1A03" w:rsidR="0009552B" w:rsidRPr="002D2B2A" w:rsidRDefault="0009552B" w:rsidP="0009552B">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tc>
      </w:tr>
    </w:tbl>
    <w:p w14:paraId="6DD566D2" w14:textId="4B0E1AE7" w:rsidR="00196482" w:rsidRDefault="00196482" w:rsidP="00C50F53">
      <w:pPr>
        <w:ind w:left="680"/>
      </w:pPr>
    </w:p>
    <w:p w14:paraId="5CE39406" w14:textId="5B7A100C" w:rsidR="00976B85" w:rsidRDefault="004F1603" w:rsidP="00A86A9F">
      <w:pPr>
        <w:pStyle w:val="Kop2"/>
      </w:pPr>
      <w:bookmarkStart w:id="221" w:name="_Toc127951344"/>
      <w:r w:rsidRPr="00A86A9F">
        <w:lastRenderedPageBreak/>
        <w:t>Hypotheek</w:t>
      </w:r>
      <w:r>
        <w:t xml:space="preserve"> en pandrechten</w:t>
      </w:r>
      <w:bookmarkEnd w:id="221"/>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w:t>
            </w:r>
            <w:proofErr w:type="spellStart"/>
            <w:r w:rsidR="004F1603">
              <w:rPr>
                <w:b/>
                <w:color w:val="000000" w:themeColor="text1"/>
                <w:szCs w:val="18"/>
              </w:rPr>
              <w:t>mapping</w:t>
            </w:r>
            <w:proofErr w:type="spellEnd"/>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proofErr w:type="spellStart"/>
            <w:r w:rsidRPr="009769C6">
              <w:rPr>
                <w:sz w:val="16"/>
                <w:szCs w:val="16"/>
                <w:u w:val="single"/>
              </w:rPr>
              <w:t>Mapping</w:t>
            </w:r>
            <w:proofErr w:type="spellEnd"/>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w:t>
            </w:r>
            <w:proofErr w:type="spellStart"/>
            <w:r w:rsidR="00A67162" w:rsidRPr="00975A8F">
              <w:rPr>
                <w:rFonts w:cs="Arial"/>
                <w:sz w:val="16"/>
                <w:szCs w:val="16"/>
              </w:rPr>
              <w:t>IMKAD_AangebodenStuk</w:t>
            </w:r>
            <w:proofErr w:type="spellEnd"/>
            <w:r w:rsidR="00A67162" w:rsidRPr="00975A8F">
              <w:rPr>
                <w:rFonts w:cs="Arial"/>
                <w:sz w:val="16"/>
                <w:szCs w:val="16"/>
              </w:rPr>
              <w:t>/</w:t>
            </w:r>
            <w:proofErr w:type="spellStart"/>
            <w:r w:rsidR="00A67162" w:rsidRPr="00975A8F">
              <w:rPr>
                <w:rFonts w:cs="Arial"/>
                <w:sz w:val="16"/>
                <w:szCs w:val="16"/>
              </w:rPr>
              <w:t>StukdeelHypotheek</w:t>
            </w:r>
            <w:proofErr w:type="spellEnd"/>
            <w:r w:rsidR="00A67162" w:rsidRPr="00975A8F">
              <w:rPr>
                <w:rFonts w:cs="Arial"/>
                <w:sz w:val="16"/>
                <w:szCs w:val="16"/>
              </w:rPr>
              <w:t xml:space="preserve">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proofErr w:type="spellStart"/>
            <w:r w:rsidRPr="00040355">
              <w:rPr>
                <w:rFonts w:cs="Arial"/>
                <w:snapToGrid/>
                <w:kern w:val="0"/>
                <w:sz w:val="16"/>
                <w:szCs w:val="16"/>
                <w:highlight w:val="white"/>
                <w:lang w:eastAsia="nl-NL"/>
              </w:rPr>
              <w:t>tia:naamHypotheekhouder</w:t>
            </w:r>
            <w:proofErr w:type="spellEnd"/>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222" w:name="_Toc127951345"/>
      <w:r w:rsidRPr="00685E50">
        <w:rPr>
          <w:rStyle w:val="normaltextrun"/>
          <w:rFonts w:cs="Arial"/>
          <w:bCs/>
          <w:szCs w:val="18"/>
        </w:rPr>
        <w:t>Overeenkomst tot het vestigen van hypotheek- en pandrechten</w:t>
      </w:r>
      <w:bookmarkEnd w:id="222"/>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 xml:space="preserve">n </w:t>
            </w:r>
            <w:proofErr w:type="spellStart"/>
            <w:r w:rsidR="00685E50" w:rsidRPr="00685E50">
              <w:rPr>
                <w:b/>
                <w:bCs/>
                <w:color w:val="000000" w:themeColor="text1"/>
              </w:rPr>
              <w:t>mapping</w:t>
            </w:r>
            <w:proofErr w:type="spellEnd"/>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proofErr w:type="spellStart"/>
            <w:r w:rsidRPr="009769C6">
              <w:rPr>
                <w:sz w:val="16"/>
                <w:szCs w:val="16"/>
                <w:u w:val="single"/>
              </w:rPr>
              <w:t>Mapping</w:t>
            </w:r>
            <w:proofErr w:type="spellEnd"/>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w:t>
            </w:r>
            <w:proofErr w:type="spellStart"/>
            <w:r w:rsidR="00B76700" w:rsidRPr="00975A8F">
              <w:rPr>
                <w:rFonts w:cs="Arial"/>
                <w:sz w:val="16"/>
                <w:szCs w:val="16"/>
              </w:rPr>
              <w:t>IMKAD_AangebodenStuk</w:t>
            </w:r>
            <w:proofErr w:type="spellEnd"/>
            <w:r w:rsidR="00B76700" w:rsidRPr="00975A8F">
              <w:rPr>
                <w:rFonts w:cs="Arial"/>
                <w:sz w:val="16"/>
                <w:szCs w:val="16"/>
              </w:rPr>
              <w:t>/</w:t>
            </w:r>
            <w:proofErr w:type="spellStart"/>
            <w:r w:rsidR="00B76700" w:rsidRPr="00975A8F">
              <w:rPr>
                <w:rFonts w:cs="Arial"/>
                <w:sz w:val="16"/>
                <w:szCs w:val="16"/>
              </w:rPr>
              <w:t>StukdeelHypotheek</w:t>
            </w:r>
            <w:proofErr w:type="spellEnd"/>
            <w:r w:rsidR="00B76700" w:rsidRPr="00975A8F">
              <w:rPr>
                <w:rFonts w:cs="Arial"/>
                <w:sz w:val="16"/>
                <w:szCs w:val="16"/>
              </w:rPr>
              <w:t xml:space="preserve">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proofErr w:type="spellStart"/>
            <w:r w:rsidRPr="00040355">
              <w:rPr>
                <w:rFonts w:cs="Arial"/>
                <w:snapToGrid/>
                <w:kern w:val="0"/>
                <w:sz w:val="16"/>
                <w:szCs w:val="16"/>
                <w:highlight w:val="white"/>
                <w:lang w:eastAsia="nl-NL"/>
              </w:rPr>
              <w:t>tia:naamHypotheekhouder</w:t>
            </w:r>
            <w:proofErr w:type="spellEnd"/>
            <w:r w:rsidR="00EE2C54">
              <w:rPr>
                <w:rFonts w:cs="Arial"/>
                <w:snapToGrid/>
                <w:kern w:val="0"/>
                <w:sz w:val="16"/>
                <w:szCs w:val="16"/>
                <w:lang w:eastAsia="nl-NL"/>
              </w:rPr>
              <w:t xml:space="preserve"> (naam geldverstrekker)</w:t>
            </w:r>
          </w:p>
        </w:tc>
      </w:tr>
    </w:tbl>
    <w:p w14:paraId="70A0A7C4" w14:textId="77777777" w:rsidR="00926790" w:rsidRDefault="00926790"/>
    <w:p w14:paraId="42C5A23F" w14:textId="2BC3E896" w:rsidR="00D87CB8" w:rsidRDefault="00D87CB8" w:rsidP="00D87CB8">
      <w:pPr>
        <w:pStyle w:val="Kop2"/>
      </w:pPr>
      <w:bookmarkStart w:id="223" w:name="_Toc127951346"/>
      <w:r>
        <w:lastRenderedPageBreak/>
        <w:t>Hypotheekverlening</w:t>
      </w:r>
      <w:bookmarkEnd w:id="223"/>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 xml:space="preserve">en </w:t>
            </w:r>
            <w:proofErr w:type="spellStart"/>
            <w:r w:rsidR="00D87CB8">
              <w:rPr>
                <w:b/>
                <w:bCs/>
                <w:color w:val="000000" w:themeColor="text1"/>
              </w:rPr>
              <w:t>mapping</w:t>
            </w:r>
            <w:proofErr w:type="spellEnd"/>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proofErr w:type="spellStart"/>
            <w:r w:rsidRPr="008F2A69">
              <w:rPr>
                <w:b/>
                <w:bCs/>
                <w:sz w:val="16"/>
                <w:szCs w:val="16"/>
                <w:u w:val="single"/>
              </w:rPr>
              <w:t>Mapping</w:t>
            </w:r>
            <w:proofErr w:type="spellEnd"/>
            <w:r w:rsidRPr="008F2A69">
              <w:rPr>
                <w:b/>
                <w:bCs/>
                <w:sz w:val="16"/>
                <w:szCs w:val="16"/>
                <w:u w:val="single"/>
              </w:rPr>
              <w:t xml:space="preserve">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proofErr w:type="spellStart"/>
            <w:r w:rsidRPr="002274B6">
              <w:rPr>
                <w:sz w:val="16"/>
                <w:szCs w:val="16"/>
                <w:u w:val="single"/>
              </w:rPr>
              <w:t>Mapping</w:t>
            </w:r>
            <w:proofErr w:type="spellEnd"/>
            <w:r w:rsidRPr="002274B6">
              <w:rPr>
                <w:sz w:val="16"/>
                <w:szCs w:val="16"/>
                <w:u w:val="single"/>
              </w:rPr>
              <w:t xml:space="preserve">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Pr="006D7A8A">
              <w:rPr>
                <w:rFonts w:cs="Arial"/>
                <w:sz w:val="16"/>
                <w:szCs w:val="16"/>
              </w:rPr>
              <w:t>[</w:t>
            </w:r>
            <w:proofErr w:type="spellStart"/>
            <w:r w:rsidRPr="006D7A8A">
              <w:rPr>
                <w:rFonts w:cs="Arial"/>
                <w:sz w:val="16"/>
                <w:szCs w:val="16"/>
              </w:rPr>
              <w:t>aanduidingHypotheek</w:t>
            </w:r>
            <w:proofErr w:type="spellEnd"/>
            <w:r w:rsidRPr="006D7A8A">
              <w:rPr>
                <w:rFonts w:cs="Arial"/>
                <w:sz w:val="16"/>
                <w:szCs w:val="16"/>
              </w:rPr>
              <w:t xml:space="preserve">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proofErr w:type="spellStart"/>
            <w:r w:rsidRPr="000B2B84">
              <w:rPr>
                <w:sz w:val="16"/>
                <w:szCs w:val="16"/>
                <w:u w:val="single"/>
              </w:rPr>
              <w:t>Mapping</w:t>
            </w:r>
            <w:proofErr w:type="spellEnd"/>
            <w:r w:rsidRPr="000B2B84">
              <w:rPr>
                <w:sz w:val="16"/>
                <w:szCs w:val="16"/>
                <w:u w:val="single"/>
              </w:rPr>
              <w:t xml:space="preserve">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9F74127" w14:textId="77777777" w:rsidR="00A61A87" w:rsidRPr="00DB7FA4" w:rsidRDefault="00A61A87" w:rsidP="00A61A87">
            <w:pPr>
              <w:keepNext/>
              <w:spacing w:line="240" w:lineRule="auto"/>
              <w:rPr>
                <w:sz w:val="16"/>
                <w:szCs w:val="16"/>
              </w:rPr>
            </w:pPr>
            <w:r w:rsidRPr="00DB7FA4">
              <w:rPr>
                <w:sz w:val="16"/>
                <w:szCs w:val="16"/>
              </w:rPr>
              <w:t>/</w:t>
            </w:r>
            <w:proofErr w:type="spellStart"/>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roofErr w:type="spellEnd"/>
          </w:p>
          <w:p w14:paraId="7D8B4E2E" w14:textId="77777777" w:rsidR="00A61A87" w:rsidRPr="00DB7FA4" w:rsidRDefault="00A61A87" w:rsidP="00A61A8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019D0D98"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11F313A"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proofErr w:type="spellStart"/>
            <w:r w:rsidRPr="008F2A69">
              <w:rPr>
                <w:sz w:val="16"/>
                <w:szCs w:val="16"/>
                <w:u w:val="single"/>
              </w:rPr>
              <w:t>Mapping</w:t>
            </w:r>
            <w:proofErr w:type="spellEnd"/>
            <w:r w:rsidRPr="008F2A69">
              <w:rPr>
                <w:sz w:val="16"/>
                <w:szCs w:val="16"/>
                <w:u w:val="single"/>
              </w:rPr>
              <w:t xml:space="preserve">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8E463C3"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4CD4039C" w14:textId="77777777" w:rsidR="00A61A87"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proofErr w:type="spellStart"/>
            <w:r w:rsidRPr="008F2A69">
              <w:rPr>
                <w:b/>
                <w:bCs/>
                <w:sz w:val="16"/>
                <w:szCs w:val="16"/>
                <w:u w:val="single"/>
              </w:rPr>
              <w:t>Mapping</w:t>
            </w:r>
            <w:proofErr w:type="spellEnd"/>
            <w:r w:rsidRPr="008F2A69">
              <w:rPr>
                <w:b/>
                <w:bCs/>
                <w:sz w:val="16"/>
                <w:szCs w:val="16"/>
                <w:u w:val="single"/>
              </w:rPr>
              <w:t xml:space="preserve">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proofErr w:type="spellStart"/>
            <w:r w:rsidRPr="00A27AED">
              <w:rPr>
                <w:sz w:val="16"/>
                <w:szCs w:val="16"/>
                <w:u w:val="single"/>
              </w:rPr>
              <w:lastRenderedPageBreak/>
              <w:t>Mapping</w:t>
            </w:r>
            <w:proofErr w:type="spellEnd"/>
            <w:r>
              <w:rPr>
                <w:sz w:val="16"/>
                <w:szCs w:val="16"/>
                <w:u w:val="single"/>
              </w:rPr>
              <w:t xml:space="preserve"> registergoed </w:t>
            </w:r>
            <w:proofErr w:type="spellStart"/>
            <w:r>
              <w:rPr>
                <w:sz w:val="16"/>
                <w:szCs w:val="16"/>
                <w:u w:val="single"/>
              </w:rPr>
              <w:t>tbv</w:t>
            </w:r>
            <w:proofErr w:type="spellEnd"/>
            <w:r>
              <w:rPr>
                <w:sz w:val="16"/>
                <w:szCs w:val="16"/>
                <w:u w:val="single"/>
              </w:rPr>
              <w:t xml:space="preserve">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proofErr w:type="spellStart"/>
            <w:r w:rsidRPr="002274B6">
              <w:rPr>
                <w:sz w:val="16"/>
                <w:szCs w:val="16"/>
                <w:u w:val="single"/>
              </w:rPr>
              <w:t>Mapping</w:t>
            </w:r>
            <w:proofErr w:type="spellEnd"/>
            <w:r w:rsidRPr="002274B6">
              <w:rPr>
                <w:sz w:val="16"/>
                <w:szCs w:val="16"/>
                <w:u w:val="single"/>
              </w:rPr>
              <w:t xml:space="preserve">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proofErr w:type="spellStart"/>
            <w:r w:rsidRPr="000B2B84">
              <w:rPr>
                <w:sz w:val="16"/>
                <w:szCs w:val="16"/>
                <w:u w:val="single"/>
              </w:rPr>
              <w:t>Mapping</w:t>
            </w:r>
            <w:proofErr w:type="spellEnd"/>
            <w:r w:rsidRPr="000B2B84">
              <w:rPr>
                <w:sz w:val="16"/>
                <w:szCs w:val="16"/>
                <w:u w:val="single"/>
              </w:rPr>
              <w:t xml:space="preserve">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w:t>
            </w:r>
            <w:proofErr w:type="spellStart"/>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roofErr w:type="spellEnd"/>
          </w:p>
          <w:p w14:paraId="2DB8ED2C" w14:textId="77777777" w:rsidR="00A61A87" w:rsidRPr="00DB7FA4" w:rsidRDefault="00A61A87" w:rsidP="00A61A8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289DCB96"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proofErr w:type="spellStart"/>
            <w:r w:rsidRPr="00A27AED">
              <w:rPr>
                <w:sz w:val="16"/>
                <w:szCs w:val="16"/>
                <w:u w:val="single"/>
              </w:rPr>
              <w:t>Mapping</w:t>
            </w:r>
            <w:proofErr w:type="spellEnd"/>
            <w:r w:rsidRPr="00A27AED">
              <w:rPr>
                <w:sz w:val="16"/>
                <w:szCs w:val="16"/>
                <w:u w:val="single"/>
              </w:rPr>
              <w:t xml:space="preserve">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4360C09" w14:textId="77777777" w:rsidR="00A61A87" w:rsidRDefault="00A61A87" w:rsidP="00A61A87">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224" w:name="_Toc127951347"/>
      <w:r w:rsidRPr="00846E9F">
        <w:t>Onderpand</w:t>
      </w:r>
      <w:bookmarkEnd w:id="224"/>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w:t>
            </w:r>
            <w:proofErr w:type="spellStart"/>
            <w:r w:rsidR="00D86112">
              <w:rPr>
                <w:b/>
              </w:rPr>
              <w:t>mapping</w:t>
            </w:r>
            <w:proofErr w:type="spellEnd"/>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proofErr w:type="spellStart"/>
            <w:r w:rsidRPr="008F2A69">
              <w:rPr>
                <w:sz w:val="16"/>
                <w:szCs w:val="16"/>
                <w:u w:val="single"/>
              </w:rPr>
              <w:t>Mapping</w:t>
            </w:r>
            <w:proofErr w:type="spellEnd"/>
            <w:r w:rsidRPr="008F2A69">
              <w:rPr>
                <w:sz w:val="16"/>
                <w:szCs w:val="16"/>
                <w:u w:val="single"/>
              </w:rPr>
              <w:t>:</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Pr="005D4352">
              <w:rPr>
                <w:rFonts w:cs="Arial"/>
                <w:sz w:val="16"/>
                <w:szCs w:val="16"/>
              </w:rPr>
              <w:t>[</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4FF5B98A" w14:textId="77777777" w:rsidR="00F8517D" w:rsidRDefault="00F8517D" w:rsidP="00F8517D">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proofErr w:type="spellStart"/>
            <w:r w:rsidRPr="008F2A69">
              <w:rPr>
                <w:sz w:val="16"/>
                <w:szCs w:val="16"/>
                <w:u w:val="single"/>
              </w:rPr>
              <w:lastRenderedPageBreak/>
              <w:t>Mapping</w:t>
            </w:r>
            <w:proofErr w:type="spellEnd"/>
            <w:r w:rsidRPr="008F2A69">
              <w:rPr>
                <w:sz w:val="16"/>
                <w:szCs w:val="16"/>
                <w:u w:val="single"/>
              </w:rPr>
              <w:t xml:space="preserve">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 xml:space="preserve">-zie tekstblokken voor de verdere </w:t>
            </w:r>
            <w:proofErr w:type="spellStart"/>
            <w:r w:rsidRPr="008F2A69">
              <w:rPr>
                <w:sz w:val="16"/>
                <w:szCs w:val="16"/>
              </w:rPr>
              <w:t>mapping</w:t>
            </w:r>
            <w:proofErr w:type="spellEnd"/>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225" w:name="_Toc127951348"/>
      <w:r w:rsidRPr="0005291C">
        <w:t>Opzegging</w:t>
      </w:r>
      <w:bookmarkEnd w:id="225"/>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 xml:space="preserve">Toelichting en </w:t>
            </w:r>
            <w:proofErr w:type="spellStart"/>
            <w:r w:rsidRPr="00C10A1C">
              <w:rPr>
                <w:b/>
                <w:bCs/>
                <w:szCs w:val="18"/>
              </w:rPr>
              <w:t>mapping</w:t>
            </w:r>
            <w:proofErr w:type="spellEnd"/>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226" w:name="_Toc464135508"/>
      <w:bookmarkStart w:id="227" w:name="_Toc506361272"/>
      <w:r>
        <w:br w:type="page"/>
      </w:r>
    </w:p>
    <w:p w14:paraId="1FFC092A" w14:textId="1EF0C569" w:rsidR="00127039" w:rsidRDefault="00127039" w:rsidP="008E3F95">
      <w:pPr>
        <w:pStyle w:val="Kop2"/>
        <w:numPr>
          <w:ilvl w:val="1"/>
          <w:numId w:val="1"/>
        </w:numPr>
      </w:pPr>
      <w:bookmarkStart w:id="228" w:name="_Toc127951349"/>
      <w:r>
        <w:lastRenderedPageBreak/>
        <w:t>Woonplaatskeuze</w:t>
      </w:r>
      <w:bookmarkEnd w:id="228"/>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0532A795" w14:textId="639EEB87" w:rsidR="001D2FE0" w:rsidRPr="00A84A1A" w:rsidRDefault="001D2FE0" w:rsidP="001D2FE0">
            <w:pPr>
              <w:pStyle w:val="paragraph"/>
              <w:numPr>
                <w:ilvl w:val="0"/>
                <w:numId w:val="52"/>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0353A306" w14:textId="77777777" w:rsidR="001D2FE0" w:rsidRDefault="001D2FE0" w:rsidP="001D2FE0">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Pr>
                <w:rStyle w:val="normaltextrun"/>
                <w:rFonts w:ascii="Arial" w:hAnsi="Arial" w:cs="Arial"/>
                <w:color w:val="800080"/>
                <w:sz w:val="20"/>
                <w:szCs w:val="20"/>
              </w:rPr>
              <w:t xml:space="preserve"> </w:t>
            </w:r>
            <w:r w:rsidRPr="00652AAD">
              <w:rPr>
                <w:rStyle w:val="normaltextrun"/>
                <w:rFonts w:ascii="Arial" w:hAnsi="Arial" w:cs="Arial"/>
                <w:color w:val="800080"/>
                <w:sz w:val="20"/>
                <w:szCs w:val="20"/>
              </w:rPr>
              <w:t xml:space="preserve">op het kantoor van </w:t>
            </w:r>
            <w:proofErr w:type="spellStart"/>
            <w:r w:rsidRPr="00652AAD">
              <w:rPr>
                <w:rStyle w:val="normaltextrun"/>
                <w:rFonts w:ascii="Arial" w:hAnsi="Arial" w:cs="Arial"/>
                <w:color w:val="800080"/>
                <w:sz w:val="20"/>
                <w:szCs w:val="20"/>
              </w:rPr>
              <w:t>Quion</w:t>
            </w:r>
            <w:proofErr w:type="spellEnd"/>
            <w:r w:rsidRPr="00652AAD">
              <w:rPr>
                <w:rStyle w:val="normaltextrun"/>
                <w:rFonts w:ascii="Arial" w:hAnsi="Arial" w:cs="Arial"/>
                <w:color w:val="800080"/>
                <w:sz w:val="20"/>
                <w:szCs w:val="20"/>
              </w:rPr>
              <w:t xml:space="preserve"> </w:t>
            </w:r>
            <w:r>
              <w:rPr>
                <w:rStyle w:val="normaltextrun"/>
                <w:rFonts w:ascii="Arial" w:hAnsi="Arial" w:cs="Arial"/>
                <w:color w:val="800080"/>
                <w:sz w:val="20"/>
                <w:szCs w:val="20"/>
              </w:rPr>
              <w:t>Services</w:t>
            </w:r>
            <w:r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proofErr w:type="spellStart"/>
            <w:r w:rsidRPr="00A84A1A">
              <w:rPr>
                <w:rStyle w:val="spellingerror"/>
                <w:rFonts w:ascii="Arial" w:hAnsi="Arial" w:cs="Arial"/>
                <w:color w:val="800080"/>
                <w:sz w:val="20"/>
                <w:szCs w:val="20"/>
              </w:rPr>
              <w:t>Fascinatio</w:t>
            </w:r>
            <w:proofErr w:type="spellEnd"/>
            <w:r w:rsidRPr="00A84A1A">
              <w:rPr>
                <w:rStyle w:val="normaltextrun"/>
                <w:rFonts w:ascii="Arial" w:hAnsi="Arial" w:cs="Arial"/>
                <w:color w:val="800080"/>
                <w:sz w:val="20"/>
                <w:szCs w:val="20"/>
              </w:rPr>
              <w:t xml:space="preserve"> Boulevard 1302 (postadres: Postbus </w:t>
            </w:r>
            <w:r>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 / Voor het uitvoeren van de rechten en verplichtingen uit deze akte kiest de hypotheekgever woonplaats op het kantoor van de bewaarder van deze akte. De geldverstrekker kiest woonplaats op het kantoor van </w:t>
            </w:r>
            <w:proofErr w:type="spellStart"/>
            <w:r w:rsidRPr="00A84A1A">
              <w:rPr>
                <w:rStyle w:val="normaltextrun"/>
                <w:rFonts w:ascii="Arial" w:hAnsi="Arial" w:cs="Arial"/>
                <w:color w:val="800080"/>
                <w:sz w:val="20"/>
                <w:szCs w:val="20"/>
              </w:rPr>
              <w:t>Syntrus</w:t>
            </w:r>
            <w:proofErr w:type="spellEnd"/>
            <w:r w:rsidRPr="00A84A1A">
              <w:rPr>
                <w:rStyle w:val="normaltextrun"/>
                <w:rFonts w:ascii="Arial" w:hAnsi="Arial" w:cs="Arial"/>
                <w:color w:val="800080"/>
                <w:sz w:val="20"/>
                <w:szCs w:val="20"/>
              </w:rPr>
              <w:t xml:space="preserve"> Achmea Real </w:t>
            </w:r>
            <w:proofErr w:type="spellStart"/>
            <w:r w:rsidRPr="00A84A1A">
              <w:rPr>
                <w:rStyle w:val="normaltextrun"/>
                <w:rFonts w:ascii="Arial" w:hAnsi="Arial" w:cs="Arial"/>
                <w:color w:val="800080"/>
                <w:sz w:val="20"/>
                <w:szCs w:val="20"/>
              </w:rPr>
              <w:t>Estate</w:t>
            </w:r>
            <w:proofErr w:type="spellEnd"/>
            <w:r w:rsidRPr="00A84A1A">
              <w:rPr>
                <w:rStyle w:val="normaltextrun"/>
                <w:rFonts w:ascii="Arial" w:hAnsi="Arial" w:cs="Arial"/>
                <w:color w:val="800080"/>
                <w:sz w:val="20"/>
                <w:szCs w:val="20"/>
              </w:rPr>
              <w:t xml:space="preserve"> &amp; Finance, </w:t>
            </w:r>
            <w:proofErr w:type="spellStart"/>
            <w:r w:rsidRPr="00A84A1A">
              <w:rPr>
                <w:rStyle w:val="normaltextrun"/>
                <w:rFonts w:ascii="Arial" w:hAnsi="Arial" w:cs="Arial"/>
                <w:color w:val="800080"/>
                <w:sz w:val="20"/>
                <w:szCs w:val="20"/>
              </w:rPr>
              <w:t>MediArena</w:t>
            </w:r>
            <w:proofErr w:type="spellEnd"/>
            <w:r w:rsidRPr="00A84A1A">
              <w:rPr>
                <w:rStyle w:val="normaltextrun"/>
                <w:rFonts w:ascii="Arial" w:hAnsi="Arial" w:cs="Arial"/>
                <w:color w:val="800080"/>
                <w:sz w:val="20"/>
                <w:szCs w:val="20"/>
              </w:rPr>
              <w:t xml:space="preserve"> 5-8, 1114 BC Amsterdam-Duivendrecht (postadres: Postbus 59098, 1040 KB Amsterdam).</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47431">
            <w:pPr>
              <w:spacing w:line="240" w:lineRule="auto"/>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Default="00127039" w:rsidP="00C553EB">
            <w:pPr>
              <w:spacing w:line="240" w:lineRule="auto"/>
              <w:rPr>
                <w:sz w:val="16"/>
                <w:szCs w:val="16"/>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324AA30E" w14:textId="77777777" w:rsidR="00C553EB" w:rsidRPr="009853BF" w:rsidRDefault="00C553EB" w:rsidP="00147431">
            <w:pPr>
              <w:spacing w:line="240" w:lineRule="auto"/>
              <w:rPr>
                <w:sz w:val="16"/>
                <w:szCs w:val="16"/>
              </w:rPr>
            </w:pPr>
          </w:p>
          <w:p w14:paraId="5DAF6635" w14:textId="3AD0708A" w:rsidR="00A224B4" w:rsidRPr="002142D9" w:rsidRDefault="00A224B4" w:rsidP="00147431">
            <w:pPr>
              <w:spacing w:line="240" w:lineRule="auto"/>
              <w:rPr>
                <w:sz w:val="16"/>
                <w:szCs w:val="16"/>
              </w:rPr>
            </w:pPr>
            <w:r w:rsidRPr="009853BF">
              <w:rPr>
                <w:sz w:val="16"/>
                <w:szCs w:val="16"/>
              </w:rPr>
              <w:t>Er zijn 2</w:t>
            </w:r>
            <w:r>
              <w:rPr>
                <w:sz w:val="16"/>
                <w:szCs w:val="16"/>
              </w:rPr>
              <w:t xml:space="preserve"> tekstuele</w:t>
            </w:r>
            <w:r w:rsidRPr="009853BF">
              <w:rPr>
                <w:sz w:val="16"/>
                <w:szCs w:val="16"/>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proofErr w:type="spellStart"/>
            <w:r w:rsidR="00127039" w:rsidRPr="002142D9">
              <w:rPr>
                <w:sz w:val="16"/>
                <w:szCs w:val="16"/>
                <w:u w:val="single"/>
              </w:rPr>
              <w:t>Mapping</w:t>
            </w:r>
            <w:proofErr w:type="spellEnd"/>
            <w:r w:rsidR="00A224B4" w:rsidRPr="009853BF">
              <w:rPr>
                <w:sz w:val="16"/>
                <w:szCs w:val="16"/>
                <w:u w:val="single"/>
              </w:rPr>
              <w:t xml:space="preserve"> </w:t>
            </w:r>
            <w:proofErr w:type="spellStart"/>
            <w:r w:rsidR="00A224B4" w:rsidRPr="009853BF">
              <w:rPr>
                <w:sz w:val="16"/>
                <w:szCs w:val="16"/>
                <w:u w:val="single"/>
              </w:rPr>
              <w:t>tbv</w:t>
            </w:r>
            <w:proofErr w:type="spellEnd"/>
            <w:r w:rsidR="00A224B4" w:rsidRPr="009853BF">
              <w:rPr>
                <w:sz w:val="16"/>
                <w:szCs w:val="16"/>
                <w:u w:val="single"/>
              </w:rPr>
              <w:t xml:space="preserve">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w:t>
            </w:r>
            <w:proofErr w:type="spellStart"/>
            <w:r w:rsidRPr="00A224B4">
              <w:rPr>
                <w:sz w:val="16"/>
                <w:szCs w:val="16"/>
              </w:rPr>
              <w:t>IMKAD_AangebodenStuk</w:t>
            </w:r>
            <w:proofErr w:type="spellEnd"/>
            <w:r w:rsidRPr="00A224B4">
              <w:rPr>
                <w:sz w:val="16"/>
                <w:szCs w:val="16"/>
              </w:rPr>
              <w:t>/</w:t>
            </w:r>
          </w:p>
          <w:p w14:paraId="2F473BD0" w14:textId="77777777" w:rsidR="00127039" w:rsidRPr="00A224B4" w:rsidRDefault="00127039" w:rsidP="00127039">
            <w:pPr>
              <w:keepNext/>
              <w:spacing w:line="240" w:lineRule="auto"/>
              <w:rPr>
                <w:sz w:val="16"/>
                <w:szCs w:val="16"/>
              </w:rPr>
            </w:pPr>
            <w:r w:rsidRPr="00A224B4">
              <w:rPr>
                <w:sz w:val="16"/>
                <w:szCs w:val="16"/>
              </w:rPr>
              <w:t>./</w:t>
            </w:r>
            <w:proofErr w:type="spellStart"/>
            <w:r w:rsidRPr="00A224B4">
              <w:rPr>
                <w:sz w:val="16"/>
                <w:szCs w:val="16"/>
              </w:rPr>
              <w:t>tia_TekstKeuze</w:t>
            </w:r>
            <w:proofErr w:type="spellEnd"/>
            <w:r w:rsidRPr="00A224B4">
              <w:rPr>
                <w:sz w:val="16"/>
                <w:szCs w:val="16"/>
              </w:rPr>
              <w:t>/</w:t>
            </w:r>
          </w:p>
          <w:p w14:paraId="5ACE5B99" w14:textId="77777777" w:rsidR="00127039" w:rsidRPr="00A224B4" w:rsidRDefault="00127039" w:rsidP="00127039">
            <w:pPr>
              <w:keepNext/>
              <w:spacing w:line="240" w:lineRule="auto"/>
              <w:ind w:left="227"/>
              <w:rPr>
                <w:sz w:val="16"/>
                <w:szCs w:val="16"/>
              </w:rPr>
            </w:pPr>
            <w:r w:rsidRPr="00A224B4">
              <w:rPr>
                <w:sz w:val="16"/>
                <w:szCs w:val="16"/>
              </w:rPr>
              <w:t>./</w:t>
            </w:r>
            <w:proofErr w:type="spellStart"/>
            <w:r w:rsidRPr="00A224B4">
              <w:rPr>
                <w:sz w:val="16"/>
                <w:szCs w:val="16"/>
              </w:rPr>
              <w:t>tagNaam</w:t>
            </w:r>
            <w:proofErr w:type="spellEnd"/>
            <w:r w:rsidRPr="00A224B4">
              <w:rPr>
                <w:sz w:val="16"/>
                <w:szCs w:val="16"/>
              </w:rPr>
              <w:t>(‘</w:t>
            </w:r>
            <w:proofErr w:type="spellStart"/>
            <w:r w:rsidRPr="00A224B4">
              <w:rPr>
                <w:sz w:val="16"/>
                <w:szCs w:val="16"/>
              </w:rPr>
              <w:t>k_Woonplaatskeuze</w:t>
            </w:r>
            <w:proofErr w:type="spellEnd"/>
            <w:r w:rsidRPr="00A224B4">
              <w:rPr>
                <w:sz w:val="16"/>
                <w:szCs w:val="16"/>
              </w:rPr>
              <w:t>’)</w:t>
            </w:r>
          </w:p>
          <w:p w14:paraId="2AFB07F0" w14:textId="291B8B33" w:rsidR="00182A49" w:rsidRDefault="00127039" w:rsidP="00182A49">
            <w:pPr>
              <w:spacing w:line="240" w:lineRule="auto"/>
              <w:rPr>
                <w:rStyle w:val="normaltextrun"/>
                <w:rFonts w:cs="Arial"/>
                <w:sz w:val="16"/>
                <w:szCs w:val="16"/>
              </w:rPr>
            </w:pPr>
            <w:r w:rsidRPr="00975A8F">
              <w:rPr>
                <w:sz w:val="16"/>
                <w:szCs w:val="16"/>
              </w:rPr>
              <w:t>./tekst</w:t>
            </w:r>
            <w:r w:rsidR="001D2FE0">
              <w:rPr>
                <w:sz w:val="16"/>
                <w:szCs w:val="16"/>
              </w:rPr>
              <w:t xml:space="preserve"> (</w:t>
            </w:r>
            <w:r w:rsidR="001D2FE0" w:rsidRPr="00147431">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op het kantoor van </w:t>
            </w:r>
            <w:proofErr w:type="spellStart"/>
            <w:r w:rsidR="001D2FE0" w:rsidRPr="00147431">
              <w:rPr>
                <w:rStyle w:val="normaltextrun"/>
                <w:rFonts w:cs="Arial"/>
                <w:color w:val="800080"/>
                <w:sz w:val="16"/>
                <w:szCs w:val="16"/>
              </w:rPr>
              <w:t>Quion</w:t>
            </w:r>
            <w:proofErr w:type="spellEnd"/>
            <w:r w:rsidR="001D2FE0" w:rsidRPr="00147431">
              <w:rPr>
                <w:rStyle w:val="normaltextrun"/>
                <w:rFonts w:cs="Arial"/>
                <w:color w:val="800080"/>
                <w:sz w:val="16"/>
                <w:szCs w:val="16"/>
              </w:rPr>
              <w:t xml:space="preserve"> Services B.V., statutair gevestigd te Rotterdam, kantoorhoudende te 2909 VA Capelle aan den IJssel aan de </w:t>
            </w:r>
            <w:proofErr w:type="spellStart"/>
            <w:r w:rsidR="001D2FE0" w:rsidRPr="00147431">
              <w:rPr>
                <w:rStyle w:val="spellingerror"/>
                <w:rFonts w:cs="Arial"/>
                <w:color w:val="800080"/>
                <w:sz w:val="16"/>
                <w:szCs w:val="16"/>
              </w:rPr>
              <w:t>Fascinatio</w:t>
            </w:r>
            <w:proofErr w:type="spellEnd"/>
            <w:r w:rsidR="001D2FE0" w:rsidRPr="00147431">
              <w:rPr>
                <w:rStyle w:val="normaltextrun"/>
                <w:rFonts w:cs="Arial"/>
                <w:color w:val="800080"/>
                <w:sz w:val="16"/>
                <w:szCs w:val="16"/>
              </w:rPr>
              <w:t> Boulevard 1302 (postadres: Postbus 2936, 3000 CX Rotterdam)</w:t>
            </w:r>
            <w:r w:rsidR="001D2FE0" w:rsidRPr="00147431">
              <w:rPr>
                <w:rStyle w:val="normaltextrun"/>
                <w:rFonts w:cs="Arial"/>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proofErr w:type="spellStart"/>
            <w:r w:rsidR="00B96F03" w:rsidRPr="00E86B24">
              <w:rPr>
                <w:sz w:val="16"/>
                <w:szCs w:val="16"/>
                <w:u w:val="single"/>
              </w:rPr>
              <w:t>Mapping</w:t>
            </w:r>
            <w:proofErr w:type="spellEnd"/>
            <w:r w:rsidR="00B96F03" w:rsidRPr="009853BF">
              <w:rPr>
                <w:sz w:val="16"/>
                <w:szCs w:val="16"/>
                <w:u w:val="single"/>
              </w:rPr>
              <w:t xml:space="preserve"> </w:t>
            </w:r>
            <w:proofErr w:type="spellStart"/>
            <w:r w:rsidR="00B96F03" w:rsidRPr="009853BF">
              <w:rPr>
                <w:sz w:val="16"/>
                <w:szCs w:val="16"/>
                <w:u w:val="single"/>
              </w:rPr>
              <w:t>tbv</w:t>
            </w:r>
            <w:proofErr w:type="spellEnd"/>
            <w:r w:rsidR="00B96F03" w:rsidRPr="009853BF">
              <w:rPr>
                <w:sz w:val="16"/>
                <w:szCs w:val="16"/>
                <w:u w:val="single"/>
              </w:rPr>
              <w:t xml:space="preserve">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w:t>
            </w:r>
            <w:proofErr w:type="spellStart"/>
            <w:r w:rsidRPr="00A224B4">
              <w:rPr>
                <w:sz w:val="16"/>
                <w:szCs w:val="16"/>
              </w:rPr>
              <w:t>IMKAD_AangebodenStuk</w:t>
            </w:r>
            <w:proofErr w:type="spellEnd"/>
            <w:r w:rsidRPr="00A224B4">
              <w:rPr>
                <w:sz w:val="16"/>
                <w:szCs w:val="16"/>
              </w:rPr>
              <w:t>/</w:t>
            </w:r>
          </w:p>
          <w:p w14:paraId="521D3B96" w14:textId="77777777" w:rsidR="00B96F03" w:rsidRPr="00A224B4" w:rsidRDefault="00B96F03" w:rsidP="00B96F03">
            <w:pPr>
              <w:keepNext/>
              <w:spacing w:line="240" w:lineRule="auto"/>
              <w:rPr>
                <w:sz w:val="16"/>
                <w:szCs w:val="16"/>
              </w:rPr>
            </w:pPr>
            <w:r w:rsidRPr="00A224B4">
              <w:rPr>
                <w:sz w:val="16"/>
                <w:szCs w:val="16"/>
              </w:rPr>
              <w:t>./</w:t>
            </w:r>
            <w:proofErr w:type="spellStart"/>
            <w:r w:rsidRPr="00A224B4">
              <w:rPr>
                <w:sz w:val="16"/>
                <w:szCs w:val="16"/>
              </w:rPr>
              <w:t>tia_TekstKeuze</w:t>
            </w:r>
            <w:proofErr w:type="spellEnd"/>
            <w:r w:rsidRPr="00A224B4">
              <w:rPr>
                <w:sz w:val="16"/>
                <w:szCs w:val="16"/>
              </w:rPr>
              <w:t>/</w:t>
            </w:r>
          </w:p>
          <w:p w14:paraId="4683D29E" w14:textId="77777777" w:rsidR="00B96F03" w:rsidRPr="00A224B4" w:rsidRDefault="00B96F03" w:rsidP="00B96F03">
            <w:pPr>
              <w:keepNext/>
              <w:spacing w:line="240" w:lineRule="auto"/>
              <w:ind w:left="227"/>
              <w:rPr>
                <w:sz w:val="16"/>
                <w:szCs w:val="16"/>
              </w:rPr>
            </w:pPr>
            <w:r w:rsidRPr="00A224B4">
              <w:rPr>
                <w:sz w:val="16"/>
                <w:szCs w:val="16"/>
              </w:rPr>
              <w:t>./</w:t>
            </w:r>
            <w:proofErr w:type="spellStart"/>
            <w:r w:rsidRPr="00A224B4">
              <w:rPr>
                <w:sz w:val="16"/>
                <w:szCs w:val="16"/>
              </w:rPr>
              <w:t>tagNaam</w:t>
            </w:r>
            <w:proofErr w:type="spellEnd"/>
            <w:r w:rsidRPr="00A224B4">
              <w:rPr>
                <w:sz w:val="16"/>
                <w:szCs w:val="16"/>
              </w:rPr>
              <w:t>(‘</w:t>
            </w:r>
            <w:proofErr w:type="spellStart"/>
            <w:r w:rsidRPr="00A224B4">
              <w:rPr>
                <w:sz w:val="16"/>
                <w:szCs w:val="16"/>
              </w:rPr>
              <w:t>k_Woonplaatskeuze</w:t>
            </w:r>
            <w:proofErr w:type="spellEnd"/>
            <w:r w:rsidRPr="00A224B4">
              <w:rPr>
                <w:sz w:val="16"/>
                <w:szCs w:val="16"/>
              </w:rPr>
              <w:t>’)</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9853BF">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op het kantoor van </w:t>
            </w:r>
            <w:proofErr w:type="spellStart"/>
            <w:r w:rsidR="00E909F4" w:rsidRPr="009853BF">
              <w:rPr>
                <w:rStyle w:val="normaltextrun"/>
                <w:rFonts w:cs="Arial"/>
                <w:color w:val="800080"/>
                <w:sz w:val="16"/>
                <w:szCs w:val="16"/>
              </w:rPr>
              <w:t>Syntrus</w:t>
            </w:r>
            <w:proofErr w:type="spellEnd"/>
            <w:r w:rsidR="00E909F4" w:rsidRPr="009853BF">
              <w:rPr>
                <w:rStyle w:val="normaltextrun"/>
                <w:rFonts w:cs="Arial"/>
                <w:color w:val="800080"/>
                <w:sz w:val="16"/>
                <w:szCs w:val="16"/>
              </w:rPr>
              <w:t xml:space="preserve"> Achmea Real </w:t>
            </w:r>
            <w:proofErr w:type="spellStart"/>
            <w:r w:rsidR="00E909F4" w:rsidRPr="009853BF">
              <w:rPr>
                <w:rStyle w:val="normaltextrun"/>
                <w:rFonts w:cs="Arial"/>
                <w:color w:val="800080"/>
                <w:sz w:val="16"/>
                <w:szCs w:val="16"/>
              </w:rPr>
              <w:t>Estate</w:t>
            </w:r>
            <w:proofErr w:type="spellEnd"/>
            <w:r w:rsidR="00E909F4" w:rsidRPr="009853BF">
              <w:rPr>
                <w:rStyle w:val="normaltextrun"/>
                <w:rFonts w:cs="Arial"/>
                <w:color w:val="800080"/>
                <w:sz w:val="16"/>
                <w:szCs w:val="16"/>
              </w:rPr>
              <w:t xml:space="preserve"> &amp; Finance, </w:t>
            </w:r>
            <w:proofErr w:type="spellStart"/>
            <w:r w:rsidR="00E909F4" w:rsidRPr="009853BF">
              <w:rPr>
                <w:rStyle w:val="normaltextrun"/>
                <w:rFonts w:cs="Arial"/>
                <w:color w:val="800080"/>
                <w:sz w:val="16"/>
                <w:szCs w:val="16"/>
              </w:rPr>
              <w:t>MediArena</w:t>
            </w:r>
            <w:proofErr w:type="spellEnd"/>
            <w:r w:rsidR="00E909F4" w:rsidRPr="009853BF">
              <w:rPr>
                <w:rStyle w:val="normaltextrun"/>
                <w:rFonts w:cs="Arial"/>
                <w:color w:val="800080"/>
                <w:sz w:val="16"/>
                <w:szCs w:val="16"/>
              </w:rPr>
              <w:t xml:space="preserve">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 xml:space="preserve">’wordt niet in de keuzetekst opgenomen, maar dient getoond te worden als de ‘tekst’ bij de betreffende </w:t>
            </w:r>
            <w:proofErr w:type="spellStart"/>
            <w:r w:rsidRPr="00975A8F">
              <w:rPr>
                <w:i/>
                <w:sz w:val="16"/>
                <w:szCs w:val="16"/>
              </w:rPr>
              <w:t>tagnaam</w:t>
            </w:r>
            <w:proofErr w:type="spellEnd"/>
            <w:r w:rsidRPr="00975A8F">
              <w:rPr>
                <w:i/>
                <w:sz w:val="16"/>
                <w:szCs w:val="16"/>
              </w:rPr>
              <w:t xml:space="preserve">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229" w:name="_Toc127951350"/>
      <w:r>
        <w:lastRenderedPageBreak/>
        <w:t xml:space="preserve">Einde </w:t>
      </w:r>
      <w:r w:rsidRPr="0082293D">
        <w:rPr>
          <w:lang w:val="nl-NL"/>
        </w:rPr>
        <w:t>kadasterdeel</w:t>
      </w:r>
      <w:bookmarkEnd w:id="226"/>
      <w:bookmarkEnd w:id="227"/>
      <w:bookmarkEnd w:id="229"/>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537743FA" w14:textId="77777777" w:rsidTr="00CE104D">
        <w:tc>
          <w:tcPr>
            <w:tcW w:w="6771" w:type="dxa"/>
            <w:shd w:val="clear" w:color="auto" w:fill="DEEAF6" w:themeFill="accent1" w:themeFillTint="33"/>
          </w:tcPr>
          <w:p w14:paraId="01666DDD" w14:textId="7B71B3D3"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51916FB5" w14:textId="6AD759C3" w:rsidR="006C09D9" w:rsidRPr="00DB7FA4" w:rsidRDefault="006C09D9" w:rsidP="00E729A7">
            <w:pPr>
              <w:rPr>
                <w:szCs w:val="18"/>
              </w:rPr>
            </w:pPr>
            <w:r w:rsidRPr="00127039">
              <w:rPr>
                <w:b/>
                <w:bCs/>
                <w:lang w:val="nl"/>
              </w:rPr>
              <w:t>Toelichting en mapping</w:t>
            </w:r>
          </w:p>
        </w:tc>
      </w:tr>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3E65E846" w14:textId="77777777" w:rsidR="006C09D9" w:rsidRDefault="006C09D9"/>
    <w:p w14:paraId="1CA46F13" w14:textId="77777777" w:rsidR="006C09D9" w:rsidRDefault="006C09D9"/>
    <w:p w14:paraId="0FD81C9D" w14:textId="382F15D0" w:rsidR="006C09D9" w:rsidRDefault="006C09D9" w:rsidP="00CE104D">
      <w:pPr>
        <w:pStyle w:val="Kop2"/>
      </w:pPr>
      <w:r>
        <w:t>Vrije gedeelte</w:t>
      </w:r>
    </w:p>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3517E425" w14:textId="77777777" w:rsidTr="00CE104D">
        <w:tc>
          <w:tcPr>
            <w:tcW w:w="6771" w:type="dxa"/>
            <w:shd w:val="clear" w:color="auto" w:fill="DEEAF6" w:themeFill="accent1" w:themeFillTint="33"/>
          </w:tcPr>
          <w:p w14:paraId="4657EF3E" w14:textId="1F0AE0DB"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36820573" w14:textId="2E638C25" w:rsidR="006C09D9" w:rsidRPr="00DB7FA4" w:rsidRDefault="006C09D9" w:rsidP="00E729A7">
            <w:pPr>
              <w:rPr>
                <w:szCs w:val="18"/>
              </w:rPr>
            </w:pPr>
            <w:r w:rsidRPr="00127039">
              <w:rPr>
                <w:b/>
                <w:bCs/>
                <w:lang w:val="nl"/>
              </w:rPr>
              <w:t>Toelichting en mapping</w:t>
            </w:r>
          </w:p>
        </w:tc>
      </w:tr>
      <w:tr w:rsidR="006C09D9" w:rsidRPr="00343045" w14:paraId="67603E58" w14:textId="77777777" w:rsidTr="00127039">
        <w:tc>
          <w:tcPr>
            <w:tcW w:w="6771" w:type="dxa"/>
            <w:shd w:val="clear" w:color="auto" w:fill="auto"/>
          </w:tcPr>
          <w:p w14:paraId="3A41BEF6" w14:textId="77777777"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p>
        </w:tc>
        <w:tc>
          <w:tcPr>
            <w:tcW w:w="5695" w:type="dxa"/>
            <w:shd w:val="clear" w:color="auto" w:fill="auto"/>
          </w:tcPr>
          <w:p w14:paraId="3635F3D5" w14:textId="77777777" w:rsidR="006C09D9" w:rsidRPr="00891E51" w:rsidRDefault="006C09D9" w:rsidP="006C09D9">
            <w:pPr>
              <w:spacing w:before="72" w:line="240" w:lineRule="auto"/>
              <w:rPr>
                <w:sz w:val="16"/>
                <w:szCs w:val="16"/>
              </w:rPr>
            </w:pPr>
            <w:r w:rsidRPr="00891E51">
              <w:rPr>
                <w:sz w:val="16"/>
                <w:szCs w:val="16"/>
              </w:rPr>
              <w:t xml:space="preserve">Dit is vrije tekst, die als geheel opgenomen kan worden in het essentialiabestand. Het Kadaster doet hier niets mee. De Kadaster stylesheet biedt geen ondersteuning voor het invullen van variabelen uit dit tekstdeel. </w:t>
            </w:r>
          </w:p>
          <w:p w14:paraId="4ED7FDD5" w14:textId="77777777" w:rsidR="006C09D9" w:rsidRDefault="006C09D9" w:rsidP="006C09D9">
            <w:pPr>
              <w:spacing w:before="72"/>
            </w:pPr>
          </w:p>
          <w:p w14:paraId="4F31AAD8" w14:textId="77777777" w:rsidR="006C09D9" w:rsidRPr="00DB7FA4" w:rsidRDefault="006C09D9" w:rsidP="006C09D9">
            <w:pPr>
              <w:spacing w:before="72"/>
              <w:rPr>
                <w:u w:val="single"/>
              </w:rPr>
            </w:pPr>
            <w:proofErr w:type="spellStart"/>
            <w:r w:rsidRPr="00DB7FA4">
              <w:rPr>
                <w:u w:val="single"/>
              </w:rPr>
              <w:t>Mapping</w:t>
            </w:r>
            <w:proofErr w:type="spellEnd"/>
            <w:r w:rsidRPr="00DB7FA4">
              <w:rPr>
                <w:u w:val="single"/>
              </w:rPr>
              <w:t>:</w:t>
            </w:r>
          </w:p>
          <w:p w14:paraId="3F7411D6" w14:textId="77777777" w:rsidR="006C09D9" w:rsidRDefault="006C09D9" w:rsidP="006C09D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747C514" w14:textId="77777777" w:rsidR="006C09D9" w:rsidRPr="00DB7FA4" w:rsidRDefault="006C09D9" w:rsidP="00E729A7">
            <w:pPr>
              <w:rPr>
                <w:szCs w:val="18"/>
              </w:rPr>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D585B" w14:textId="77777777" w:rsidR="00502560" w:rsidRDefault="00502560">
      <w:r>
        <w:separator/>
      </w:r>
    </w:p>
  </w:endnote>
  <w:endnote w:type="continuationSeparator" w:id="0">
    <w:p w14:paraId="6C55CA5E" w14:textId="77777777" w:rsidR="00502560" w:rsidRDefault="0050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C9F70" w14:textId="77777777" w:rsidR="00502560" w:rsidRDefault="00502560">
      <w:r>
        <w:separator/>
      </w:r>
    </w:p>
  </w:footnote>
  <w:footnote w:type="continuationSeparator" w:id="0">
    <w:p w14:paraId="1A35DB9C" w14:textId="77777777" w:rsidR="00502560" w:rsidRDefault="00502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0" w:name="bmLogo_K"/>
  <w:p w14:paraId="08E6E289" w14:textId="77777777" w:rsidR="00E039D2" w:rsidRPr="00A849C6" w:rsidRDefault="00A849C6" w:rsidP="00A849C6">
    <w:pPr>
      <w:pStyle w:val="Koptekst"/>
    </w:pPr>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0"/>
    <w:r w:rsidR="00E039D2">
      <w:tab/>
    </w:r>
  </w:p>
  <w:p w14:paraId="0D8EBF08" w14:textId="77777777" w:rsidR="00E039D2" w:rsidRDefault="00E039D2" w:rsidP="00E039D2">
    <w:pPr>
      <w:pStyle w:val="Koptekst"/>
    </w:pPr>
    <w:r>
      <w:ptab w:relativeTo="margin" w:alignment="right" w:leader="none"/>
    </w:r>
  </w:p>
  <w:p w14:paraId="7136EE1E" w14:textId="14151C2F" w:rsidR="004658BC" w:rsidRPr="00A849C6" w:rsidRDefault="004658BC" w:rsidP="00A849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Pr="00004208" w:rsidRDefault="004B7573">
          <w:pPr>
            <w:pStyle w:val="tussenkopje"/>
            <w:spacing w:before="0"/>
            <w:rPr>
              <w:b/>
              <w:bCs/>
            </w:rPr>
          </w:pPr>
          <w:r w:rsidRPr="00004208">
            <w:rPr>
              <w:b/>
              <w:bCs/>
            </w:rPr>
            <w:t>Datum</w:t>
          </w:r>
        </w:p>
      </w:tc>
    </w:tr>
    <w:tr w:rsidR="004B7573" w14:paraId="2846A5EC" w14:textId="77777777">
      <w:tc>
        <w:tcPr>
          <w:tcW w:w="4181" w:type="dxa"/>
        </w:tcPr>
        <w:p w14:paraId="466EEB53" w14:textId="41BBB7E7" w:rsidR="004B7573" w:rsidRDefault="00D531F8">
          <w:pPr>
            <w:spacing w:line="240" w:lineRule="atLeast"/>
          </w:pPr>
          <w:r>
            <w:fldChar w:fldCharType="begin"/>
          </w:r>
          <w:r>
            <w:instrText xml:space="preserve"> REF Datum </w:instrText>
          </w:r>
          <w:r>
            <w:fldChar w:fldCharType="end"/>
          </w:r>
          <w:del w:id="16" w:author="Groot, Karina de" w:date="2025-03-31T11:49:00Z" w16du:dateUtc="2025-03-31T09:49:00Z">
            <w:r w:rsidR="00A849C6" w:rsidDel="00305629">
              <w:delText>2</w:delText>
            </w:r>
            <w:r w:rsidR="002E3B1F" w:rsidDel="00305629">
              <w:delText>5</w:delText>
            </w:r>
            <w:r w:rsidR="00A849C6" w:rsidDel="00305629">
              <w:delText xml:space="preserve"> </w:delText>
            </w:r>
            <w:r w:rsidR="00EA73F7" w:rsidDel="00305629">
              <w:delText xml:space="preserve">april </w:delText>
            </w:r>
            <w:r w:rsidR="00A849C6" w:rsidDel="00305629">
              <w:delText>202</w:delText>
            </w:r>
            <w:r w:rsidR="00EA73F7" w:rsidDel="00305629">
              <w:delText>3</w:delText>
            </w:r>
          </w:del>
          <w:ins w:id="17" w:author="Groot, Karina de" w:date="2025-03-31T11:49:00Z" w16du:dateUtc="2025-03-31T09:49:00Z">
            <w:r w:rsidR="00305629">
              <w:t>27 februari 2025</w:t>
            </w:r>
          </w:ins>
        </w:p>
      </w:tc>
    </w:tr>
    <w:tr w:rsidR="004B7573" w14:paraId="024DCCCA" w14:textId="77777777">
      <w:tc>
        <w:tcPr>
          <w:tcW w:w="4181" w:type="dxa"/>
        </w:tcPr>
        <w:p w14:paraId="39580F40" w14:textId="77777777" w:rsidR="004B7573" w:rsidRPr="00004208" w:rsidRDefault="004B7573" w:rsidP="00004208">
          <w:pPr>
            <w:pStyle w:val="tussenkopje"/>
            <w:spacing w:before="0"/>
            <w:rPr>
              <w:b/>
              <w:bCs/>
            </w:rPr>
          </w:pPr>
          <w:r w:rsidRPr="00004208">
            <w:rPr>
              <w:b/>
              <w:bCs/>
            </w:rPr>
            <w:t>Titel</w:t>
          </w:r>
        </w:p>
      </w:tc>
    </w:tr>
    <w:tr w:rsidR="004B7573" w14:paraId="4EFFF9F0" w14:textId="77777777">
      <w:tc>
        <w:tcPr>
          <w:tcW w:w="4181" w:type="dxa"/>
        </w:tcPr>
        <w:p w14:paraId="7DB6203F" w14:textId="23906AAD" w:rsidR="004B7573" w:rsidRDefault="005C737F">
          <w:pPr>
            <w:spacing w:line="240" w:lineRule="atLeast"/>
            <w:rPr>
              <w:noProof/>
            </w:rPr>
          </w:pPr>
          <w:fldSimple w:instr=" STYLEREF Titel \* MERGEFORMAT ">
            <w:r w:rsidR="00786459" w:rsidRPr="00786459">
              <w:rPr>
                <w:b/>
                <w:bCs/>
                <w:noProof/>
              </w:rPr>
              <w:t>Toelichting modeldocument Quion generiek v3.0</w:t>
            </w:r>
          </w:fldSimple>
        </w:p>
      </w:tc>
    </w:tr>
    <w:tr w:rsidR="004B7573" w14:paraId="05207AE4" w14:textId="77777777">
      <w:tc>
        <w:tcPr>
          <w:tcW w:w="4181" w:type="dxa"/>
        </w:tcPr>
        <w:p w14:paraId="4D245011" w14:textId="77777777" w:rsidR="004B7573" w:rsidRPr="00004208" w:rsidRDefault="004B7573" w:rsidP="00004208">
          <w:pPr>
            <w:pStyle w:val="tussenkopje"/>
            <w:spacing w:before="0"/>
            <w:rPr>
              <w:b/>
              <w:bCs/>
            </w:rPr>
          </w:pPr>
          <w:r w:rsidRPr="00004208">
            <w:rPr>
              <w:b/>
              <w:bCs/>
            </w:rPr>
            <w:t>Versie</w:t>
          </w:r>
        </w:p>
      </w:tc>
    </w:tr>
    <w:tr w:rsidR="004B7573" w14:paraId="744F0CE8" w14:textId="77777777">
      <w:tc>
        <w:tcPr>
          <w:tcW w:w="4181" w:type="dxa"/>
        </w:tcPr>
        <w:p w14:paraId="4A1720B8" w14:textId="50FCCA04" w:rsidR="004B7573" w:rsidRDefault="00305629">
          <w:pPr>
            <w:spacing w:line="240" w:lineRule="atLeast"/>
          </w:pPr>
          <w:ins w:id="18" w:author="Groot, Karina de" w:date="2025-03-31T11:49:00Z" w16du:dateUtc="2025-03-31T09:49:00Z">
            <w:r>
              <w:t>3</w:t>
            </w:r>
          </w:ins>
          <w:del w:id="19" w:author="Groot, Karina de" w:date="2025-03-31T11:49:00Z" w16du:dateUtc="2025-03-31T09:49:00Z">
            <w:r w:rsidR="00EA73F7" w:rsidDel="00305629">
              <w:delText>2</w:delText>
            </w:r>
          </w:del>
          <w:r w:rsidR="00EA73F7">
            <w:t>.0</w:t>
          </w:r>
        </w:p>
      </w:tc>
    </w:tr>
    <w:tr w:rsidR="004B7573" w14:paraId="30A6F306" w14:textId="77777777">
      <w:tc>
        <w:tcPr>
          <w:tcW w:w="4181" w:type="dxa"/>
        </w:tcPr>
        <w:p w14:paraId="17AF06DC" w14:textId="77777777" w:rsidR="004B7573" w:rsidRPr="00004208" w:rsidRDefault="004B7573" w:rsidP="00004208">
          <w:pPr>
            <w:pStyle w:val="tussenkopje"/>
            <w:spacing w:before="0"/>
            <w:rPr>
              <w:b/>
              <w:bCs/>
            </w:rPr>
          </w:pPr>
          <w:r w:rsidRPr="00004208">
            <w:rPr>
              <w:b/>
              <w:bCs/>
            </w:rPr>
            <w:t>Blad</w:t>
          </w:r>
        </w:p>
      </w:tc>
    </w:tr>
    <w:tr w:rsidR="004B7573" w14:paraId="3A810291" w14:textId="77777777">
      <w:tc>
        <w:tcPr>
          <w:tcW w:w="4181" w:type="dxa"/>
        </w:tcPr>
        <w:p w14:paraId="0FC60380" w14:textId="0DE75F30"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786459">
              <w:rPr>
                <w:noProof/>
              </w:rPr>
              <w:instrText>38</w:instrText>
            </w:r>
          </w:fldSimple>
          <w:r>
            <w:instrText xml:space="preserve"> </w:instrText>
          </w:r>
          <w:r>
            <w:fldChar w:fldCharType="separate"/>
          </w:r>
          <w:r w:rsidR="00786459">
            <w:rPr>
              <w:noProof/>
            </w:rPr>
            <w:t>39</w:t>
          </w:r>
          <w:r>
            <w:fldChar w:fldCharType="end"/>
          </w:r>
          <w:r>
            <w:t xml:space="preserve"> </w:t>
          </w:r>
        </w:p>
      </w:tc>
    </w:tr>
  </w:tbl>
  <w:p w14:paraId="024C4FF1" w14:textId="38C4C4A0" w:rsidR="004B7573" w:rsidRDefault="004B75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395"/>
    </w:tblGrid>
    <w:tr w:rsidR="00DC2E9A" w14:paraId="076988DE" w14:textId="77777777" w:rsidTr="00004208">
      <w:tc>
        <w:tcPr>
          <w:tcW w:w="4395" w:type="dxa"/>
        </w:tcPr>
        <w:p w14:paraId="2819F8C6" w14:textId="77777777" w:rsidR="00DC2E9A" w:rsidRPr="00004208" w:rsidRDefault="00DC2E9A" w:rsidP="00D37B5E">
          <w:pPr>
            <w:pStyle w:val="tussenkopje"/>
            <w:spacing w:before="0"/>
            <w:rPr>
              <w:b/>
              <w:bCs/>
            </w:rPr>
          </w:pPr>
          <w:r w:rsidRPr="00004208">
            <w:rPr>
              <w:b/>
              <w:bCs/>
            </w:rPr>
            <w:t>Datum</w:t>
          </w:r>
        </w:p>
      </w:tc>
    </w:tr>
    <w:tr w:rsidR="00DC2E9A" w14:paraId="0179760F" w14:textId="77777777" w:rsidTr="00004208">
      <w:tc>
        <w:tcPr>
          <w:tcW w:w="4395" w:type="dxa"/>
        </w:tcPr>
        <w:p w14:paraId="76B46451" w14:textId="6AF84317" w:rsidR="00DC2E9A" w:rsidRDefault="00786459" w:rsidP="00D37B5E">
          <w:pPr>
            <w:spacing w:line="240" w:lineRule="atLeast"/>
          </w:pPr>
          <w:bookmarkStart w:id="47" w:name="Datum"/>
          <w:ins w:id="48" w:author="Groot, Karina de" w:date="2025-03-31T11:50:00Z" w16du:dateUtc="2025-03-31T09:50:00Z">
            <w:r>
              <w:t>27 februari 2025</w:t>
            </w:r>
          </w:ins>
          <w:del w:id="49" w:author="Groot, Karina de" w:date="2025-03-31T11:50:00Z" w16du:dateUtc="2025-03-31T09:50:00Z">
            <w:r w:rsidR="00AB29EE" w:rsidDel="00786459">
              <w:delText>2</w:delText>
            </w:r>
            <w:r w:rsidR="002E3B1F" w:rsidDel="00786459">
              <w:delText>5</w:delText>
            </w:r>
            <w:r w:rsidR="00AB29EE" w:rsidDel="00786459">
              <w:delText xml:space="preserve"> </w:delText>
            </w:r>
            <w:r w:rsidR="00EA73F7" w:rsidDel="00786459">
              <w:delText xml:space="preserve">april </w:delText>
            </w:r>
            <w:r w:rsidR="00AB29EE" w:rsidDel="00786459">
              <w:delText>202</w:delText>
            </w:r>
            <w:r w:rsidR="00EA73F7" w:rsidDel="00786459">
              <w:delText>3</w:delText>
            </w:r>
          </w:del>
          <w:r w:rsidR="00DC2E9A">
            <w:fldChar w:fldCharType="begin"/>
          </w:r>
          <w:r w:rsidR="00DC2E9A">
            <w:instrText xml:space="preserve"> STYLEREF Datumopmaakprofiel\l  \* MERGEFORMAT </w:instrText>
          </w:r>
          <w:r w:rsidR="00DC2E9A">
            <w:fldChar w:fldCharType="end"/>
          </w:r>
          <w:bookmarkEnd w:id="47"/>
        </w:p>
      </w:tc>
    </w:tr>
    <w:tr w:rsidR="00DC2E9A" w14:paraId="05E36754" w14:textId="77777777" w:rsidTr="00004208">
      <w:tc>
        <w:tcPr>
          <w:tcW w:w="4395" w:type="dxa"/>
        </w:tcPr>
        <w:p w14:paraId="2BB2D007" w14:textId="77777777" w:rsidR="00DC2E9A" w:rsidRPr="00004208" w:rsidRDefault="00DC2E9A" w:rsidP="00004208">
          <w:pPr>
            <w:pStyle w:val="tussenkopje"/>
            <w:spacing w:before="0"/>
            <w:rPr>
              <w:b/>
              <w:bCs/>
            </w:rPr>
          </w:pPr>
          <w:r w:rsidRPr="00004208">
            <w:rPr>
              <w:b/>
              <w:bCs/>
            </w:rPr>
            <w:t>Titel</w:t>
          </w:r>
        </w:p>
      </w:tc>
    </w:tr>
    <w:tr w:rsidR="00DC2E9A" w14:paraId="0D60F1F3" w14:textId="77777777" w:rsidTr="00004208">
      <w:tc>
        <w:tcPr>
          <w:tcW w:w="4395" w:type="dxa"/>
        </w:tcPr>
        <w:p w14:paraId="7FFFA4C4" w14:textId="213DC939" w:rsidR="00DC2E9A" w:rsidRPr="00435110" w:rsidRDefault="00C473D1" w:rsidP="00D37B5E">
          <w:pPr>
            <w:spacing w:line="240" w:lineRule="atLeast"/>
          </w:pPr>
          <w:fldSimple w:instr=" STYLEREF Titel \* MERGEFORMAT ">
            <w:r w:rsidR="00786459" w:rsidRPr="00786459">
              <w:rPr>
                <w:b/>
                <w:bCs/>
                <w:noProof/>
              </w:rPr>
              <w:t>Toelichting modeldocument Quion generiek v3.0</w:t>
            </w:r>
          </w:fldSimple>
        </w:p>
      </w:tc>
    </w:tr>
    <w:tr w:rsidR="00DC2E9A" w14:paraId="26E3D099" w14:textId="77777777" w:rsidTr="00004208">
      <w:tc>
        <w:tcPr>
          <w:tcW w:w="4395" w:type="dxa"/>
        </w:tcPr>
        <w:p w14:paraId="5B2EA103" w14:textId="77777777" w:rsidR="00DC2E9A" w:rsidRPr="00004208" w:rsidRDefault="00DC2E9A" w:rsidP="00004208">
          <w:pPr>
            <w:pStyle w:val="tussenkopje"/>
            <w:spacing w:before="0"/>
            <w:rPr>
              <w:b/>
              <w:bCs/>
            </w:rPr>
          </w:pPr>
          <w:r w:rsidRPr="00004208">
            <w:rPr>
              <w:b/>
              <w:bCs/>
            </w:rPr>
            <w:t>Versie</w:t>
          </w:r>
        </w:p>
      </w:tc>
    </w:tr>
    <w:tr w:rsidR="00DC2E9A" w14:paraId="2FCF9F03" w14:textId="77777777" w:rsidTr="00004208">
      <w:tc>
        <w:tcPr>
          <w:tcW w:w="4395" w:type="dxa"/>
        </w:tcPr>
        <w:p w14:paraId="0CC655A0" w14:textId="641FC4B5" w:rsidR="00DC2E9A" w:rsidRDefault="00786459" w:rsidP="00D37B5E">
          <w:pPr>
            <w:spacing w:line="240" w:lineRule="atLeast"/>
          </w:pPr>
          <w:ins w:id="50" w:author="Groot, Karina de" w:date="2025-03-31T11:50:00Z" w16du:dateUtc="2025-03-31T09:50:00Z">
            <w:r>
              <w:t>3.0</w:t>
            </w:r>
          </w:ins>
          <w:del w:id="51" w:author="Groot, Karina de" w:date="2025-03-31T11:50:00Z" w16du:dateUtc="2025-03-31T09:50:00Z">
            <w:r w:rsidR="00EA73F7" w:rsidDel="00786459">
              <w:delText>2.0</w:delText>
            </w:r>
          </w:del>
        </w:p>
      </w:tc>
    </w:tr>
    <w:tr w:rsidR="00DC2E9A" w14:paraId="5935CBD8" w14:textId="77777777" w:rsidTr="00004208">
      <w:tc>
        <w:tcPr>
          <w:tcW w:w="4395" w:type="dxa"/>
        </w:tcPr>
        <w:p w14:paraId="4B13FF4B" w14:textId="77777777" w:rsidR="00DC2E9A" w:rsidRPr="00004208" w:rsidRDefault="00DC2E9A" w:rsidP="00004208">
          <w:pPr>
            <w:pStyle w:val="tussenkopje"/>
            <w:spacing w:before="0"/>
            <w:rPr>
              <w:b/>
              <w:bCs/>
            </w:rPr>
          </w:pPr>
          <w:r w:rsidRPr="00004208">
            <w:rPr>
              <w:b/>
              <w:bCs/>
            </w:rPr>
            <w:t>Blad</w:t>
          </w:r>
        </w:p>
      </w:tc>
    </w:tr>
    <w:tr w:rsidR="00DC2E9A" w14:paraId="66FFEE3B" w14:textId="77777777" w:rsidTr="00004208">
      <w:tc>
        <w:tcPr>
          <w:tcW w:w="4395" w:type="dxa"/>
        </w:tcPr>
        <w:p w14:paraId="7FD9F103" w14:textId="1A8B9BDF"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786459">
              <w:rPr>
                <w:noProof/>
              </w:rPr>
              <w:instrText>38</w:instrText>
            </w:r>
          </w:fldSimple>
          <w:r>
            <w:instrText xml:space="preserve"> </w:instrText>
          </w:r>
          <w:r>
            <w:fldChar w:fldCharType="separate"/>
          </w:r>
          <w:r w:rsidR="00786459">
            <w:rPr>
              <w:noProof/>
            </w:rPr>
            <w:t>39</w:t>
          </w:r>
          <w:r>
            <w:fldChar w:fldCharType="end"/>
          </w:r>
          <w:r>
            <w:t xml:space="preserve"> </w:t>
          </w:r>
        </w:p>
      </w:tc>
    </w:tr>
  </w:tbl>
  <w:p w14:paraId="03634E3D" w14:textId="0FA3EE66" w:rsidR="00DC2E9A" w:rsidRDefault="00CF7432">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5"/>
  </w:num>
  <w:num w:numId="2" w16cid:durableId="2090301463">
    <w:abstractNumId w:val="35"/>
  </w:num>
  <w:num w:numId="3" w16cid:durableId="1518351636">
    <w:abstractNumId w:val="33"/>
  </w:num>
  <w:num w:numId="4" w16cid:durableId="807671830">
    <w:abstractNumId w:val="17"/>
  </w:num>
  <w:num w:numId="5" w16cid:durableId="1548492028">
    <w:abstractNumId w:val="0"/>
  </w:num>
  <w:num w:numId="6" w16cid:durableId="2084254289">
    <w:abstractNumId w:val="5"/>
  </w:num>
  <w:num w:numId="7" w16cid:durableId="546333119">
    <w:abstractNumId w:val="37"/>
  </w:num>
  <w:num w:numId="8" w16cid:durableId="372506675">
    <w:abstractNumId w:val="14"/>
  </w:num>
  <w:num w:numId="9" w16cid:durableId="1255701539">
    <w:abstractNumId w:val="31"/>
  </w:num>
  <w:num w:numId="10" w16cid:durableId="44722988">
    <w:abstractNumId w:val="16"/>
  </w:num>
  <w:num w:numId="11" w16cid:durableId="774401068">
    <w:abstractNumId w:val="21"/>
  </w:num>
  <w:num w:numId="12" w16cid:durableId="127867633">
    <w:abstractNumId w:val="27"/>
  </w:num>
  <w:num w:numId="13" w16cid:durableId="1769883576">
    <w:abstractNumId w:val="19"/>
  </w:num>
  <w:num w:numId="14" w16cid:durableId="430708899">
    <w:abstractNumId w:val="35"/>
  </w:num>
  <w:num w:numId="15" w16cid:durableId="1104154045">
    <w:abstractNumId w:val="35"/>
  </w:num>
  <w:num w:numId="16" w16cid:durableId="2091463261">
    <w:abstractNumId w:val="28"/>
  </w:num>
  <w:num w:numId="17" w16cid:durableId="1280255219">
    <w:abstractNumId w:val="25"/>
  </w:num>
  <w:num w:numId="18" w16cid:durableId="1313412440">
    <w:abstractNumId w:val="8"/>
  </w:num>
  <w:num w:numId="19" w16cid:durableId="261648673">
    <w:abstractNumId w:val="39"/>
  </w:num>
  <w:num w:numId="20" w16cid:durableId="439834290">
    <w:abstractNumId w:val="40"/>
  </w:num>
  <w:num w:numId="21" w16cid:durableId="849566894">
    <w:abstractNumId w:val="35"/>
  </w:num>
  <w:num w:numId="22" w16cid:durableId="648051003">
    <w:abstractNumId w:val="35"/>
  </w:num>
  <w:num w:numId="23" w16cid:durableId="1289775030">
    <w:abstractNumId w:val="35"/>
  </w:num>
  <w:num w:numId="24" w16cid:durableId="323822029">
    <w:abstractNumId w:val="29"/>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4"/>
  </w:num>
  <w:num w:numId="30" w16cid:durableId="176045569">
    <w:abstractNumId w:val="12"/>
  </w:num>
  <w:num w:numId="31" w16cid:durableId="683941694">
    <w:abstractNumId w:val="30"/>
  </w:num>
  <w:num w:numId="32" w16cid:durableId="312683700">
    <w:abstractNumId w:val="38"/>
  </w:num>
  <w:num w:numId="33" w16cid:durableId="1556818828">
    <w:abstractNumId w:val="9"/>
  </w:num>
  <w:num w:numId="34" w16cid:durableId="1685015551">
    <w:abstractNumId w:val="26"/>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5"/>
  </w:num>
  <w:num w:numId="40" w16cid:durableId="594754654">
    <w:abstractNumId w:val="23"/>
  </w:num>
  <w:num w:numId="41" w16cid:durableId="1171918836">
    <w:abstractNumId w:val="35"/>
  </w:num>
  <w:num w:numId="42" w16cid:durableId="703141743">
    <w:abstractNumId w:val="32"/>
  </w:num>
  <w:num w:numId="43" w16cid:durableId="278725740">
    <w:abstractNumId w:val="34"/>
  </w:num>
  <w:num w:numId="44" w16cid:durableId="899170730">
    <w:abstractNumId w:val="18"/>
  </w:num>
  <w:num w:numId="45" w16cid:durableId="1451586052">
    <w:abstractNumId w:val="11"/>
  </w:num>
  <w:num w:numId="46" w16cid:durableId="1185944689">
    <w:abstractNumId w:val="7"/>
  </w:num>
  <w:num w:numId="47" w16cid:durableId="350111690">
    <w:abstractNumId w:val="36"/>
  </w:num>
  <w:num w:numId="48" w16cid:durableId="49349939">
    <w:abstractNumId w:val="2"/>
  </w:num>
  <w:num w:numId="49" w16cid:durableId="1744450542">
    <w:abstractNumId w:val="4"/>
  </w:num>
  <w:num w:numId="50" w16cid:durableId="766773278">
    <w:abstractNumId w:val="20"/>
  </w:num>
  <w:num w:numId="51" w16cid:durableId="1774281581">
    <w:abstractNumId w:val="35"/>
  </w:num>
  <w:num w:numId="52" w16cid:durableId="1587230544">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4208"/>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68E3"/>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255"/>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5A58"/>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431"/>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2FE0"/>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2BD"/>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5629"/>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43B4"/>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595"/>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3F2"/>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3A8B"/>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2560"/>
    <w:rsid w:val="005043BE"/>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1847"/>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37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1DD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4F6"/>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43B"/>
    <w:rsid w:val="006B0731"/>
    <w:rsid w:val="006B0DD1"/>
    <w:rsid w:val="006B11C9"/>
    <w:rsid w:val="006B184F"/>
    <w:rsid w:val="006B1B9A"/>
    <w:rsid w:val="006B24BB"/>
    <w:rsid w:val="006B2B18"/>
    <w:rsid w:val="006B69FA"/>
    <w:rsid w:val="006C09D9"/>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083C"/>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06BF5"/>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6459"/>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3EDD"/>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0B1B"/>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65"/>
    <w:rsid w:val="008A64F1"/>
    <w:rsid w:val="008A6D63"/>
    <w:rsid w:val="008A74EE"/>
    <w:rsid w:val="008B0190"/>
    <w:rsid w:val="008B0A93"/>
    <w:rsid w:val="008B0F2B"/>
    <w:rsid w:val="008B1D25"/>
    <w:rsid w:val="008B288A"/>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309"/>
    <w:rsid w:val="008C39DC"/>
    <w:rsid w:val="008C3AB2"/>
    <w:rsid w:val="008C42AB"/>
    <w:rsid w:val="008C53FA"/>
    <w:rsid w:val="008C611C"/>
    <w:rsid w:val="008C6569"/>
    <w:rsid w:val="008C7050"/>
    <w:rsid w:val="008C70F2"/>
    <w:rsid w:val="008C748D"/>
    <w:rsid w:val="008D0530"/>
    <w:rsid w:val="008D054C"/>
    <w:rsid w:val="008D0862"/>
    <w:rsid w:val="008D186D"/>
    <w:rsid w:val="008D2CF8"/>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01AD"/>
    <w:rsid w:val="009315CD"/>
    <w:rsid w:val="009316DE"/>
    <w:rsid w:val="00932622"/>
    <w:rsid w:val="00935028"/>
    <w:rsid w:val="0093533D"/>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C46"/>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3BF"/>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A7A11"/>
    <w:rsid w:val="009B15D1"/>
    <w:rsid w:val="009B1BC9"/>
    <w:rsid w:val="009B1DE1"/>
    <w:rsid w:val="009B4ED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3E3B"/>
    <w:rsid w:val="009E41D4"/>
    <w:rsid w:val="009E4B5D"/>
    <w:rsid w:val="009E4CC3"/>
    <w:rsid w:val="009E5870"/>
    <w:rsid w:val="009E789E"/>
    <w:rsid w:val="009E7D32"/>
    <w:rsid w:val="009F0AF9"/>
    <w:rsid w:val="009F11B0"/>
    <w:rsid w:val="009F183E"/>
    <w:rsid w:val="009F1A2A"/>
    <w:rsid w:val="009F1F59"/>
    <w:rsid w:val="009F2374"/>
    <w:rsid w:val="009F3487"/>
    <w:rsid w:val="009F4C34"/>
    <w:rsid w:val="009F656E"/>
    <w:rsid w:val="009F7890"/>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3BF"/>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1B4"/>
    <w:rsid w:val="00A9026C"/>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B779E"/>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20C"/>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3763"/>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3D1"/>
    <w:rsid w:val="00C474CB"/>
    <w:rsid w:val="00C4795A"/>
    <w:rsid w:val="00C50213"/>
    <w:rsid w:val="00C50B45"/>
    <w:rsid w:val="00C50C08"/>
    <w:rsid w:val="00C50CDF"/>
    <w:rsid w:val="00C50F53"/>
    <w:rsid w:val="00C52A00"/>
    <w:rsid w:val="00C53068"/>
    <w:rsid w:val="00C533F0"/>
    <w:rsid w:val="00C53FB9"/>
    <w:rsid w:val="00C553EB"/>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D7BE9"/>
    <w:rsid w:val="00CE066E"/>
    <w:rsid w:val="00CE091C"/>
    <w:rsid w:val="00CE104D"/>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9D2"/>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24B"/>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1AA"/>
    <w:rsid w:val="00E96872"/>
    <w:rsid w:val="00E97F19"/>
    <w:rsid w:val="00EA0C3C"/>
    <w:rsid w:val="00EA1679"/>
    <w:rsid w:val="00EA2308"/>
    <w:rsid w:val="00EA4CEA"/>
    <w:rsid w:val="00EA51E2"/>
    <w:rsid w:val="00EA5AD7"/>
    <w:rsid w:val="00EA5C67"/>
    <w:rsid w:val="00EA6236"/>
    <w:rsid w:val="00EA6360"/>
    <w:rsid w:val="00EA6BA1"/>
    <w:rsid w:val="00EA73F7"/>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01D"/>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2A"/>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17C6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073D"/>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342BD"/>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KoptekstChar">
    <w:name w:val="Koptekst Char"/>
    <w:basedOn w:val="Standaardalinea-lettertype"/>
    <w:link w:val="Koptekst"/>
    <w:rsid w:val="00E039D2"/>
    <w:rPr>
      <w:rFonts w:ascii="Arial" w:hAnsi="Arial"/>
      <w:bCs/>
      <w:snapToGrid w:val="0"/>
      <w:kern w:val="28"/>
      <w:lang w:eastAsia="en-US"/>
    </w:rPr>
  </w:style>
  <w:style w:type="character" w:customStyle="1" w:styleId="eop">
    <w:name w:val="eop"/>
    <w:basedOn w:val="Standaardalinea-lettertype"/>
    <w:rsid w:val="001D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sterAA/Aktemodellen/tree/master/kik-modeldocume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115</TotalTime>
  <Pages>38</Pages>
  <Words>6847</Words>
  <Characters>37663</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44422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52</cp:revision>
  <cp:lastPrinted>2019-07-12T07:25:00Z</cp:lastPrinted>
  <dcterms:created xsi:type="dcterms:W3CDTF">2023-02-22T08:24:00Z</dcterms:created>
  <dcterms:modified xsi:type="dcterms:W3CDTF">2025-03-31T09:51:00Z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