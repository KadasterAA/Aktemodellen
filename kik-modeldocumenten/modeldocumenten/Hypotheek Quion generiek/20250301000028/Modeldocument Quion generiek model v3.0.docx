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69AE3" w14:textId="29AE2189"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normaltextrun"/>
          <w:rFonts w:ascii="Arial" w:hAnsi="Arial" w:cs="Arial"/>
          <w:b/>
          <w:bCs/>
          <w:color w:val="000000"/>
        </w:rPr>
        <w:t>Hypotheekakte </w:t>
      </w:r>
      <w:r w:rsidR="005467FC">
        <w:rPr>
          <w:rStyle w:val="normaltextrun"/>
          <w:rFonts w:ascii="Arial" w:hAnsi="Arial" w:cs="Arial"/>
          <w:b/>
          <w:bCs/>
          <w:color w:val="000000"/>
        </w:rPr>
        <w:t>Quion</w:t>
      </w:r>
      <w:r w:rsidR="00A84A1A">
        <w:rPr>
          <w:rStyle w:val="normaltextrun"/>
          <w:rFonts w:ascii="Arial" w:hAnsi="Arial" w:cs="Arial"/>
          <w:b/>
          <w:bCs/>
          <w:color w:val="000000"/>
        </w:rPr>
        <w:t xml:space="preserve"> generiek</w:t>
      </w:r>
      <w:r w:rsidR="005467FC">
        <w:rPr>
          <w:rStyle w:val="normaltextrun"/>
          <w:rFonts w:ascii="Arial" w:hAnsi="Arial" w:cs="Arial"/>
          <w:b/>
          <w:bCs/>
          <w:color w:val="000000"/>
        </w:rPr>
        <w:t xml:space="preserve"> model</w:t>
      </w:r>
      <w:r w:rsidR="003D6579">
        <w:rPr>
          <w:rStyle w:val="tabchar"/>
          <w:rFonts w:ascii="Calibri" w:hAnsi="Calibri" w:cs="Calibri"/>
          <w:color w:val="000000"/>
        </w:rPr>
        <w:t xml:space="preserve"> </w:t>
      </w:r>
    </w:p>
    <w:p w14:paraId="0090C2BF"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4C8BC96A" w14:textId="7D57138B" w:rsidR="00A44769" w:rsidRDefault="00A44769" w:rsidP="5D81D077">
      <w:pPr>
        <w:pStyle w:val="paragraph"/>
        <w:spacing w:before="0" w:beforeAutospacing="0" w:after="0" w:afterAutospacing="0"/>
        <w:ind w:right="90"/>
        <w:textAlignment w:val="baseline"/>
        <w:rPr>
          <w:rFonts w:ascii="Segoe UI" w:hAnsi="Segoe UI" w:cs="Segoe UI"/>
          <w:color w:val="000000"/>
          <w:sz w:val="18"/>
          <w:szCs w:val="18"/>
        </w:rPr>
      </w:pPr>
      <w:r w:rsidRPr="5D81D077">
        <w:rPr>
          <w:rStyle w:val="normaltextrun"/>
          <w:rFonts w:ascii="Arial" w:hAnsi="Arial" w:cs="Arial"/>
          <w:b/>
          <w:bCs/>
          <w:color w:val="000000" w:themeColor="text1"/>
          <w:sz w:val="20"/>
          <w:szCs w:val="20"/>
          <w:u w:val="single"/>
        </w:rPr>
        <w:t>Versie </w:t>
      </w:r>
      <w:ins w:id="0" w:author="Groote Haar, Linda" w:date="2025-02-03T10:46:00Z" w16du:dateUtc="2025-02-03T09:46:00Z">
        <w:r w:rsidR="00A03F80">
          <w:rPr>
            <w:rStyle w:val="normaltextrun"/>
            <w:rFonts w:ascii="Arial" w:hAnsi="Arial" w:cs="Arial"/>
            <w:b/>
            <w:bCs/>
            <w:color w:val="000000" w:themeColor="text1"/>
            <w:sz w:val="20"/>
            <w:szCs w:val="20"/>
            <w:u w:val="single"/>
          </w:rPr>
          <w:t>3</w:t>
        </w:r>
      </w:ins>
      <w:del w:id="1" w:author="Groote Haar, Linda" w:date="2025-02-03T10:46:00Z" w16du:dateUtc="2025-02-03T09:46:00Z">
        <w:r w:rsidR="229930D2" w:rsidRPr="5D81D077" w:rsidDel="00A03F80">
          <w:rPr>
            <w:rStyle w:val="normaltextrun"/>
            <w:rFonts w:ascii="Arial" w:hAnsi="Arial" w:cs="Arial"/>
            <w:b/>
            <w:bCs/>
            <w:color w:val="000000" w:themeColor="text1"/>
            <w:sz w:val="20"/>
            <w:szCs w:val="20"/>
            <w:u w:val="single"/>
          </w:rPr>
          <w:delText>2</w:delText>
        </w:r>
      </w:del>
      <w:r w:rsidR="229930D2" w:rsidRPr="5D81D077">
        <w:rPr>
          <w:rStyle w:val="normaltextrun"/>
          <w:rFonts w:ascii="Arial" w:hAnsi="Arial" w:cs="Arial"/>
          <w:b/>
          <w:bCs/>
          <w:color w:val="000000" w:themeColor="text1"/>
          <w:sz w:val="20"/>
          <w:szCs w:val="20"/>
          <w:u w:val="single"/>
        </w:rPr>
        <w:t>.0</w:t>
      </w:r>
      <w:r w:rsidRPr="5D81D077">
        <w:rPr>
          <w:rStyle w:val="tabchar"/>
          <w:rFonts w:ascii="Calibri" w:hAnsi="Calibri" w:cs="Calibri"/>
          <w:color w:val="000000" w:themeColor="text1"/>
          <w:sz w:val="20"/>
          <w:szCs w:val="20"/>
        </w:rPr>
        <w:t xml:space="preserve"> </w:t>
      </w:r>
      <w:r w:rsidRPr="5D81D077">
        <w:rPr>
          <w:rStyle w:val="normaltextrun"/>
          <w:rFonts w:ascii="Arial" w:hAnsi="Arial" w:cs="Arial"/>
          <w:b/>
          <w:bCs/>
          <w:color w:val="000000" w:themeColor="text1"/>
          <w:sz w:val="20"/>
          <w:szCs w:val="20"/>
          <w:u w:val="single"/>
        </w:rPr>
        <w:t xml:space="preserve">d.d. </w:t>
      </w:r>
      <w:del w:id="2" w:author="Groote Haar, Linda" w:date="2025-02-03T10:46:00Z" w16du:dateUtc="2025-02-03T09:46:00Z">
        <w:r w:rsidR="009D44C1" w:rsidRPr="5D81D077" w:rsidDel="00A03F80">
          <w:rPr>
            <w:rStyle w:val="normaltextrun"/>
            <w:rFonts w:ascii="Arial" w:hAnsi="Arial" w:cs="Arial"/>
            <w:b/>
            <w:bCs/>
            <w:color w:val="000000" w:themeColor="text1"/>
            <w:sz w:val="20"/>
            <w:szCs w:val="20"/>
            <w:u w:val="single"/>
          </w:rPr>
          <w:delText>24</w:delText>
        </w:r>
        <w:r w:rsidRPr="5D81D077" w:rsidDel="00A03F80">
          <w:rPr>
            <w:rStyle w:val="normaltextrun"/>
            <w:rFonts w:ascii="Arial" w:hAnsi="Arial" w:cs="Arial"/>
            <w:b/>
            <w:bCs/>
            <w:color w:val="000000" w:themeColor="text1"/>
            <w:sz w:val="20"/>
            <w:szCs w:val="20"/>
            <w:u w:val="single"/>
          </w:rPr>
          <w:delText>-</w:delText>
        </w:r>
        <w:r w:rsidR="009D44C1" w:rsidRPr="5D81D077" w:rsidDel="00A03F80">
          <w:rPr>
            <w:rStyle w:val="normaltextrun"/>
            <w:rFonts w:ascii="Arial" w:hAnsi="Arial" w:cs="Arial"/>
            <w:b/>
            <w:bCs/>
            <w:color w:val="000000" w:themeColor="text1"/>
            <w:sz w:val="20"/>
            <w:szCs w:val="20"/>
            <w:u w:val="single"/>
          </w:rPr>
          <w:delText>04</w:delText>
        </w:r>
        <w:r w:rsidRPr="5D81D077" w:rsidDel="00A03F80">
          <w:rPr>
            <w:rStyle w:val="normaltextrun"/>
            <w:rFonts w:ascii="Arial" w:hAnsi="Arial" w:cs="Arial"/>
            <w:b/>
            <w:bCs/>
            <w:color w:val="000000" w:themeColor="text1"/>
            <w:sz w:val="20"/>
            <w:szCs w:val="20"/>
            <w:u w:val="single"/>
          </w:rPr>
          <w:delText>-202</w:delText>
        </w:r>
        <w:r w:rsidR="009D44C1" w:rsidRPr="5D81D077" w:rsidDel="00A03F80">
          <w:rPr>
            <w:rStyle w:val="normaltextrun"/>
            <w:rFonts w:ascii="Arial" w:hAnsi="Arial" w:cs="Arial"/>
            <w:b/>
            <w:bCs/>
            <w:color w:val="000000" w:themeColor="text1"/>
            <w:sz w:val="20"/>
            <w:szCs w:val="20"/>
            <w:u w:val="single"/>
          </w:rPr>
          <w:delText>3</w:delText>
        </w:r>
      </w:del>
      <w:ins w:id="3" w:author="Groote Haar, Linda" w:date="2025-02-03T10:46:00Z" w16du:dateUtc="2025-02-03T09:46:00Z">
        <w:r w:rsidR="00A03F80">
          <w:rPr>
            <w:rStyle w:val="normaltextrun"/>
            <w:rFonts w:ascii="Arial" w:hAnsi="Arial" w:cs="Arial"/>
            <w:b/>
            <w:bCs/>
            <w:color w:val="000000" w:themeColor="text1"/>
            <w:sz w:val="20"/>
            <w:szCs w:val="20"/>
            <w:u w:val="single"/>
          </w:rPr>
          <w:t>03-02-2025</w:t>
        </w:r>
      </w:ins>
    </w:p>
    <w:p w14:paraId="29BAD1E9"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7F1393E2"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2D1D46CE"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EQUIVALENTIEVERKLARING</w:t>
      </w:r>
      <w:r>
        <w:rPr>
          <w:rStyle w:val="normaltextrun"/>
          <w:rFonts w:ascii="Arial" w:hAnsi="Arial" w:cs="Arial"/>
          <w:color w:val="FF0000"/>
          <w:sz w:val="20"/>
          <w:szCs w:val="20"/>
        </w:rPr>
        <w:t>.</w:t>
      </w:r>
      <w:r>
        <w:rPr>
          <w:rStyle w:val="eop"/>
          <w:rFonts w:ascii="Arial" w:hAnsi="Arial" w:cs="Arial"/>
          <w:color w:val="FF0000"/>
        </w:rPr>
        <w:t> </w:t>
      </w:r>
    </w:p>
    <w:p w14:paraId="5732107F"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36AFB2CD"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0D6B3413" w14:textId="77777777" w:rsidR="00A44769" w:rsidRDefault="00A44769" w:rsidP="00A44769">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800080"/>
          <w:sz w:val="20"/>
          <w:szCs w:val="20"/>
          <w:shd w:val="clear" w:color="auto" w:fill="FFFF00"/>
        </w:rPr>
        <w:t>TEKSTBLOK TITEL HYPOTHEEKAKTEN</w:t>
      </w:r>
      <w:r>
        <w:rPr>
          <w:rStyle w:val="eop"/>
          <w:rFonts w:ascii="Arial" w:hAnsi="Arial" w:cs="Arial"/>
          <w:color w:val="800080"/>
        </w:rPr>
        <w:t> </w:t>
      </w:r>
    </w:p>
    <w:p w14:paraId="64B968F5"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39966"/>
        </w:rPr>
        <w:t> </w:t>
      </w:r>
    </w:p>
    <w:p w14:paraId="37FC77B7"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AANHEF</w:t>
      </w:r>
      <w:r>
        <w:rPr>
          <w:rStyle w:val="normaltextrun"/>
          <w:rFonts w:ascii="Arial" w:hAnsi="Arial" w:cs="Arial"/>
          <w:color w:val="FF0000"/>
          <w:sz w:val="20"/>
          <w:szCs w:val="20"/>
        </w:rPr>
        <w:t>:</w:t>
      </w:r>
      <w:r>
        <w:rPr>
          <w:rStyle w:val="normaltextrun"/>
          <w:rFonts w:ascii="Arial" w:hAnsi="Arial" w:cs="Arial"/>
          <w:color w:val="FF0000"/>
          <w:sz w:val="20"/>
          <w:szCs w:val="20"/>
          <w:shd w:val="clear" w:color="auto" w:fill="FFFF00"/>
        </w:rPr>
        <w:t> </w:t>
      </w:r>
      <w:r>
        <w:rPr>
          <w:rStyle w:val="eop"/>
          <w:rFonts w:ascii="Arial" w:hAnsi="Arial" w:cs="Arial"/>
          <w:color w:val="FF0000"/>
        </w:rPr>
        <w:t> </w:t>
      </w:r>
    </w:p>
    <w:p w14:paraId="6B8972DB"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1.</w:t>
      </w:r>
      <w:r>
        <w:rPr>
          <w:rStyle w:val="tabchar"/>
          <w:rFonts w:ascii="Calibri" w:hAnsi="Calibri" w:cs="Calibri"/>
          <w:color w:val="FF0000"/>
          <w:sz w:val="20"/>
          <w:szCs w:val="20"/>
        </w:rPr>
        <w:t xml:space="preserve"> </w:t>
      </w:r>
      <w:r>
        <w:rPr>
          <w:rStyle w:val="normaltextrun"/>
          <w:rFonts w:ascii="Arial" w:hAnsi="Arial" w:cs="Arial"/>
          <w:color w:val="800080"/>
          <w:sz w:val="20"/>
          <w:szCs w:val="20"/>
          <w:shd w:val="clear" w:color="auto" w:fill="FFFF00"/>
        </w:rPr>
        <w:t xml:space="preserve">TEKSTBLOK </w:t>
      </w:r>
      <w:r w:rsidRPr="00A44769">
        <w:rPr>
          <w:rStyle w:val="normaltextrun"/>
          <w:rFonts w:ascii="Arial" w:hAnsi="Arial" w:cs="Arial"/>
          <w:color w:val="800080"/>
          <w:sz w:val="20"/>
          <w:szCs w:val="20"/>
          <w:shd w:val="clear" w:color="auto" w:fill="FFFF00"/>
        </w:rPr>
        <w:t>GEVOLMACHTIGDE</w:t>
      </w:r>
      <w:r>
        <w:rPr>
          <w:rStyle w:val="normaltextrun"/>
          <w:rFonts w:ascii="Arial" w:hAnsi="Arial" w:cs="Arial"/>
          <w:color w:val="800080"/>
          <w:sz w:val="20"/>
          <w:szCs w:val="20"/>
        </w:rPr>
        <w:t>:</w:t>
      </w:r>
      <w:r>
        <w:rPr>
          <w:rStyle w:val="eop"/>
          <w:rFonts w:ascii="Arial" w:hAnsi="Arial" w:cs="Arial"/>
          <w:color w:val="800080"/>
        </w:rPr>
        <w:t> </w:t>
      </w:r>
    </w:p>
    <w:p w14:paraId="1308316D" w14:textId="441A9D75" w:rsidR="00A44769" w:rsidRDefault="00A44769" w:rsidP="00A44769">
      <w:pPr>
        <w:pStyle w:val="paragraph"/>
        <w:spacing w:before="0" w:beforeAutospacing="0" w:after="0" w:afterAutospacing="0"/>
        <w:ind w:left="555" w:hanging="270"/>
        <w:textAlignment w:val="baseline"/>
        <w:rPr>
          <w:rFonts w:ascii="Segoe UI" w:hAnsi="Segoe UI" w:cs="Segoe UI"/>
          <w:color w:val="000000"/>
          <w:sz w:val="18"/>
          <w:szCs w:val="18"/>
        </w:rPr>
      </w:pPr>
      <w:r>
        <w:rPr>
          <w:rStyle w:val="spellingerror"/>
          <w:rFonts w:ascii="Arial" w:hAnsi="Arial" w:cs="Arial"/>
          <w:color w:val="800080"/>
          <w:sz w:val="20"/>
          <w:szCs w:val="20"/>
        </w:rPr>
        <w:t>a.</w:t>
      </w:r>
      <w:r w:rsidR="004A52CE">
        <w:rPr>
          <w:rStyle w:val="spellingerror"/>
          <w:rFonts w:ascii="Arial" w:hAnsi="Arial" w:cs="Arial"/>
          <w:color w:val="800080"/>
          <w:sz w:val="20"/>
          <w:szCs w:val="20"/>
        </w:rPr>
        <w:t xml:space="preserve"> </w:t>
      </w:r>
      <w:r>
        <w:rPr>
          <w:rStyle w:val="spellingerror"/>
          <w:rFonts w:ascii="Arial" w:hAnsi="Arial" w:cs="Arial"/>
          <w:color w:val="339966"/>
          <w:sz w:val="20"/>
          <w:szCs w:val="20"/>
          <w:shd w:val="clear" w:color="auto" w:fill="FFFF00"/>
        </w:rPr>
        <w:t>TEKSTBLOK</w:t>
      </w:r>
      <w:r>
        <w:rPr>
          <w:rStyle w:val="normaltextrun"/>
          <w:rFonts w:ascii="Arial" w:hAnsi="Arial" w:cs="Arial"/>
          <w:color w:val="339966"/>
          <w:sz w:val="20"/>
          <w:szCs w:val="20"/>
          <w:shd w:val="clear" w:color="auto" w:fill="FFFF00"/>
        </w:rPr>
        <w:t> PARTIJ NATUURLIJK PERSOON/TEKSTBLOK PARTIJ NIET NATUURLIJK PERSOON</w:t>
      </w:r>
      <w:r>
        <w:rPr>
          <w:rStyle w:val="normaltextrun"/>
          <w:rFonts w:ascii="Arial" w:hAnsi="Arial" w:cs="Arial"/>
          <w:color w:val="FF0000"/>
          <w:sz w:val="20"/>
          <w:szCs w:val="20"/>
        </w:rPr>
        <w:t>; </w:t>
      </w:r>
      <w:r>
        <w:rPr>
          <w:rStyle w:val="eop"/>
          <w:rFonts w:ascii="Arial" w:hAnsi="Arial" w:cs="Arial"/>
          <w:color w:val="FF0000"/>
        </w:rPr>
        <w:t> </w:t>
      </w:r>
    </w:p>
    <w:p w14:paraId="09324A1F" w14:textId="77777777" w:rsidR="00C30D6C" w:rsidRDefault="00C30D6C" w:rsidP="004A52CE">
      <w:pPr>
        <w:pStyle w:val="paragraph"/>
        <w:spacing w:before="0" w:beforeAutospacing="0" w:after="0" w:afterAutospacing="0"/>
        <w:ind w:left="270" w:hanging="270"/>
        <w:textAlignment w:val="baseline"/>
        <w:rPr>
          <w:rStyle w:val="normaltextrun"/>
          <w:rFonts w:ascii="Arial" w:hAnsi="Arial" w:cs="Arial"/>
          <w:color w:val="FF0000"/>
          <w:sz w:val="20"/>
          <w:szCs w:val="20"/>
          <w:shd w:val="clear" w:color="auto" w:fill="FFFFFF"/>
        </w:rPr>
      </w:pPr>
      <w:r>
        <w:rPr>
          <w:rStyle w:val="normaltextrun"/>
          <w:rFonts w:ascii="Arial" w:hAnsi="Arial" w:cs="Arial"/>
          <w:color w:val="FFFFFF"/>
          <w:sz w:val="20"/>
          <w:szCs w:val="20"/>
          <w:shd w:val="clear" w:color="auto" w:fill="808000"/>
        </w:rPr>
        <w:t>KEUZEBLOK PARTIJNAMEN HYPOTHEEKAKTE</w:t>
      </w:r>
      <w:r>
        <w:rPr>
          <w:rStyle w:val="normaltextrun"/>
          <w:rFonts w:ascii="Arial" w:hAnsi="Arial" w:cs="Arial"/>
          <w:color w:val="FF0000"/>
          <w:sz w:val="20"/>
          <w:szCs w:val="20"/>
          <w:shd w:val="clear" w:color="auto" w:fill="FFFFFF"/>
        </w:rPr>
        <w:t>;</w:t>
      </w:r>
    </w:p>
    <w:p w14:paraId="0F5F7EEA" w14:textId="53233843" w:rsidR="004A52CE" w:rsidRDefault="004A52CE" w:rsidP="004A52CE">
      <w:pPr>
        <w:pStyle w:val="paragraph"/>
        <w:spacing w:before="0" w:beforeAutospacing="0" w:after="0" w:afterAutospacing="0"/>
        <w:ind w:left="270" w:hanging="270"/>
        <w:textAlignment w:val="baseline"/>
        <w:rPr>
          <w:rFonts w:ascii="Segoe UI" w:hAnsi="Segoe UI" w:cs="Segoe UI"/>
          <w:color w:val="000000"/>
          <w:sz w:val="18"/>
          <w:szCs w:val="18"/>
        </w:rPr>
      </w:pPr>
      <w:r>
        <w:rPr>
          <w:rStyle w:val="normaltextrun"/>
          <w:rFonts w:ascii="Arial" w:hAnsi="Arial" w:cs="Arial"/>
          <w:color w:val="FF0000"/>
          <w:sz w:val="20"/>
          <w:szCs w:val="20"/>
        </w:rPr>
        <w:t>2.</w:t>
      </w:r>
      <w:r>
        <w:rPr>
          <w:rStyle w:val="normaltextrun"/>
          <w:rFonts w:ascii="Arial" w:hAnsi="Arial" w:cs="Arial"/>
          <w:color w:val="000000"/>
          <w:sz w:val="20"/>
          <w:szCs w:val="20"/>
        </w:rPr>
        <w:t> </w:t>
      </w:r>
      <w:r>
        <w:rPr>
          <w:rStyle w:val="normaltextrun"/>
          <w:rFonts w:ascii="Arial" w:hAnsi="Arial" w:cs="Arial"/>
          <w:color w:val="FF0000"/>
          <w:sz w:val="20"/>
          <w:szCs w:val="20"/>
          <w:shd w:val="clear" w:color="auto" w:fill="FFFF00"/>
        </w:rPr>
        <w:t>TEKSTBLOK GEVOLMACHTIGDE</w:t>
      </w:r>
      <w:r>
        <w:rPr>
          <w:rStyle w:val="normaltextrun"/>
          <w:rFonts w:ascii="Arial" w:hAnsi="Arial" w:cs="Arial"/>
          <w:color w:val="FF0000"/>
          <w:sz w:val="20"/>
          <w:szCs w:val="20"/>
        </w:rPr>
        <w:t>: </w:t>
      </w:r>
      <w:r>
        <w:rPr>
          <w:rStyle w:val="eop"/>
          <w:rFonts w:ascii="Arial" w:hAnsi="Arial" w:cs="Arial"/>
          <w:color w:val="FF0000"/>
          <w:sz w:val="20"/>
          <w:szCs w:val="20"/>
        </w:rPr>
        <w:t> </w:t>
      </w:r>
    </w:p>
    <w:p w14:paraId="5D949E1D" w14:textId="2135CA1A" w:rsidR="004A52CE" w:rsidRDefault="00C30D6C" w:rsidP="00940EE1">
      <w:pPr>
        <w:pStyle w:val="paragraph"/>
        <w:spacing w:before="0" w:beforeAutospacing="0" w:after="0" w:afterAutospacing="0"/>
        <w:ind w:left="567" w:hanging="283"/>
        <w:textAlignment w:val="baseline"/>
        <w:rPr>
          <w:rFonts w:ascii="Segoe UI" w:hAnsi="Segoe UI" w:cs="Segoe UI"/>
          <w:color w:val="000000"/>
          <w:sz w:val="18"/>
          <w:szCs w:val="18"/>
        </w:rPr>
      </w:pPr>
      <w:r>
        <w:rPr>
          <w:rStyle w:val="spellingerror"/>
          <w:rFonts w:ascii="Arial" w:hAnsi="Arial" w:cs="Arial"/>
          <w:color w:val="800080"/>
          <w:sz w:val="20"/>
          <w:szCs w:val="20"/>
          <w:bdr w:val="none" w:sz="0" w:space="0" w:color="auto" w:frame="1"/>
        </w:rPr>
        <w:t xml:space="preserve">a. </w:t>
      </w:r>
      <w:r w:rsidR="004A52CE">
        <w:rPr>
          <w:rStyle w:val="normaltextrun"/>
          <w:rFonts w:ascii="Arial" w:hAnsi="Arial" w:cs="Arial"/>
          <w:color w:val="FF0000"/>
          <w:sz w:val="20"/>
          <w:szCs w:val="20"/>
          <w:shd w:val="clear" w:color="auto" w:fill="FFFF00"/>
        </w:rPr>
        <w:t>TEKSTBLOK RECHTSPERSOON</w:t>
      </w:r>
      <w:r w:rsidR="004A52CE">
        <w:rPr>
          <w:rStyle w:val="normaltextrun"/>
          <w:rFonts w:ascii="Arial" w:hAnsi="Arial" w:cs="Arial"/>
          <w:color w:val="800080"/>
          <w:sz w:val="20"/>
          <w:szCs w:val="20"/>
        </w:rPr>
        <w:t> (correspondentieadres voor alle</w:t>
      </w:r>
      <w:r w:rsidR="004A52CE">
        <w:rPr>
          <w:rStyle w:val="eop"/>
          <w:rFonts w:ascii="Arial" w:hAnsi="Arial" w:cs="Arial"/>
          <w:color w:val="800080"/>
          <w:sz w:val="20"/>
          <w:szCs w:val="20"/>
        </w:rPr>
        <w:t> </w:t>
      </w:r>
    </w:p>
    <w:p w14:paraId="2982A6D6" w14:textId="505F41F3" w:rsidR="004A52CE" w:rsidRDefault="004A52CE"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800080"/>
          <w:sz w:val="20"/>
          <w:szCs w:val="20"/>
        </w:rPr>
        <w:t>aangelegenheden betreffende de hierna te vermelden rechtshandelingen: </w:t>
      </w:r>
      <w:r w:rsidR="005458EA">
        <w:rPr>
          <w:rStyle w:val="normaltextrun"/>
          <w:rFonts w:ascii="Arial" w:hAnsi="Arial" w:cs="Arial"/>
          <w:color w:val="000000"/>
          <w:sz w:val="20"/>
          <w:szCs w:val="20"/>
        </w:rPr>
        <w:t>§</w:t>
      </w:r>
      <w:r>
        <w:rPr>
          <w:rStyle w:val="normaltextrun"/>
          <w:rFonts w:ascii="Arial" w:hAnsi="Arial" w:cs="Arial"/>
          <w:color w:val="3366FF"/>
          <w:sz w:val="20"/>
          <w:szCs w:val="20"/>
        </w:rPr>
        <w:t>label</w:t>
      </w:r>
      <w:r w:rsidR="005458EA">
        <w:rPr>
          <w:rStyle w:val="normaltextrun"/>
          <w:rFonts w:ascii="Arial" w:hAnsi="Arial" w:cs="Arial"/>
          <w:color w:val="000000"/>
          <w:sz w:val="20"/>
          <w:szCs w:val="20"/>
        </w:rPr>
        <w:t>§</w:t>
      </w:r>
      <w:r>
        <w:rPr>
          <w:rStyle w:val="normaltextrun"/>
          <w:rFonts w:ascii="Arial" w:hAnsi="Arial" w:cs="Arial"/>
          <w:color w:val="3366FF"/>
          <w:sz w:val="20"/>
          <w:szCs w:val="20"/>
        </w:rPr>
        <w:t>, </w:t>
      </w:r>
      <w:r>
        <w:rPr>
          <w:rStyle w:val="eop"/>
          <w:rFonts w:ascii="Arial" w:hAnsi="Arial" w:cs="Arial"/>
          <w:color w:val="3366FF"/>
          <w:sz w:val="20"/>
          <w:szCs w:val="20"/>
        </w:rPr>
        <w:t> </w:t>
      </w:r>
    </w:p>
    <w:p w14:paraId="14473397" w14:textId="5DD380D9" w:rsidR="004A52CE" w:rsidRDefault="005458EA"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000000"/>
          <w:sz w:val="20"/>
          <w:szCs w:val="20"/>
        </w:rPr>
        <w:t>§</w:t>
      </w:r>
      <w:r w:rsidR="004A52CE">
        <w:rPr>
          <w:rStyle w:val="normaltextrun"/>
          <w:rFonts w:ascii="Arial" w:hAnsi="Arial" w:cs="Arial"/>
          <w:color w:val="3366FF"/>
          <w:sz w:val="20"/>
          <w:szCs w:val="20"/>
        </w:rPr>
        <w:t>afdeling</w:t>
      </w:r>
      <w:r>
        <w:rPr>
          <w:rStyle w:val="normaltextrun"/>
          <w:rFonts w:ascii="Arial" w:hAnsi="Arial" w:cs="Arial"/>
          <w:color w:val="000000"/>
          <w:sz w:val="20"/>
          <w:szCs w:val="20"/>
        </w:rPr>
        <w:t>§</w:t>
      </w:r>
      <w:r w:rsidR="004A52CE">
        <w:rPr>
          <w:rStyle w:val="normaltextrun"/>
          <w:rFonts w:ascii="Arial" w:hAnsi="Arial" w:cs="Arial"/>
          <w:color w:val="3366FF"/>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postcode</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plaats</w:t>
      </w:r>
      <w:r>
        <w:rPr>
          <w:rStyle w:val="normaltextrun"/>
          <w:rFonts w:ascii="Arial" w:hAnsi="Arial" w:cs="Arial"/>
          <w:color w:val="000000"/>
          <w:sz w:val="20"/>
          <w:szCs w:val="20"/>
        </w:rPr>
        <w:t>§</w:t>
      </w:r>
      <w:r w:rsidR="004A52CE">
        <w:rPr>
          <w:rStyle w:val="normaltextrun"/>
          <w:rFonts w:ascii="Arial" w:hAnsi="Arial" w:cs="Arial"/>
          <w:color w:val="3366FF"/>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straatnaam</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huisnummer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letter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toevoeging</w:t>
      </w:r>
      <w:r>
        <w:rPr>
          <w:rStyle w:val="normaltextrun"/>
          <w:rFonts w:ascii="Arial" w:hAnsi="Arial" w:cs="Arial"/>
          <w:color w:val="000000"/>
          <w:sz w:val="20"/>
          <w:szCs w:val="20"/>
        </w:rPr>
        <w:t>§</w:t>
      </w:r>
      <w:r w:rsidR="004A52CE">
        <w:rPr>
          <w:rStyle w:val="normaltextrun"/>
          <w:rFonts w:ascii="Arial" w:hAnsi="Arial" w:cs="Arial"/>
          <w:color w:val="000000"/>
          <w:sz w:val="20"/>
          <w:szCs w:val="20"/>
        </w:rPr>
        <w:t> </w:t>
      </w:r>
      <w:r w:rsidR="004A52CE">
        <w:rPr>
          <w:rStyle w:val="normaltextrun"/>
          <w:rFonts w:ascii="Arial" w:hAnsi="Arial" w:cs="Arial"/>
          <w:color w:val="800080"/>
          <w:sz w:val="20"/>
          <w:szCs w:val="20"/>
        </w:rPr>
        <w:t>/</w:t>
      </w:r>
      <w:r w:rsidR="004A52CE">
        <w:rPr>
          <w:rStyle w:val="eop"/>
          <w:rFonts w:ascii="Arial" w:hAnsi="Arial" w:cs="Arial"/>
          <w:color w:val="800080"/>
          <w:sz w:val="20"/>
          <w:szCs w:val="20"/>
        </w:rPr>
        <w:t> </w:t>
      </w:r>
    </w:p>
    <w:p w14:paraId="6F785E35" w14:textId="22A4ABBF" w:rsidR="00C30D6C" w:rsidRDefault="004A52CE" w:rsidP="00940EE1">
      <w:pPr>
        <w:pStyle w:val="paragraph"/>
        <w:spacing w:before="0" w:beforeAutospacing="0" w:after="0" w:afterAutospacing="0"/>
        <w:ind w:left="567"/>
        <w:textAlignment w:val="baseline"/>
        <w:rPr>
          <w:rStyle w:val="normaltextrun"/>
          <w:rFonts w:ascii="Arial" w:hAnsi="Arial" w:cs="Arial"/>
          <w:color w:val="FF0000"/>
          <w:sz w:val="20"/>
          <w:szCs w:val="20"/>
        </w:rPr>
      </w:pPr>
      <w:r>
        <w:rPr>
          <w:rStyle w:val="normaltextrun"/>
          <w:rFonts w:ascii="Arial" w:hAnsi="Arial" w:cs="Arial"/>
          <w:color w:val="800080"/>
          <w:sz w:val="20"/>
          <w:szCs w:val="20"/>
        </w:rPr>
        <w:t>postbus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postbusnummer</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postcode</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800080"/>
          <w:sz w:val="20"/>
          <w:szCs w:val="20"/>
        </w:rPr>
        <w:t> / </w:t>
      </w:r>
      <w:r w:rsidR="005458EA">
        <w:rPr>
          <w:rStyle w:val="normaltextrun"/>
          <w:rFonts w:ascii="Arial" w:hAnsi="Arial" w:cs="Arial"/>
          <w:color w:val="000000"/>
          <w:sz w:val="20"/>
          <w:szCs w:val="20"/>
        </w:rPr>
        <w:t>§</w:t>
      </w:r>
      <w:r w:rsidRPr="0076429F">
        <w:rPr>
          <w:rStyle w:val="normaltextrun"/>
          <w:rFonts w:ascii="Arial" w:hAnsi="Arial" w:cs="Arial"/>
          <w:color w:val="3366FF"/>
          <w:sz w:val="20"/>
          <w:szCs w:val="20"/>
        </w:rPr>
        <w:t>regio</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3366FF"/>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straat</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land</w:t>
      </w:r>
      <w:r w:rsidR="005458EA">
        <w:rPr>
          <w:rStyle w:val="normaltextrun"/>
          <w:rFonts w:ascii="Arial" w:hAnsi="Arial" w:cs="Arial"/>
          <w:color w:val="000000"/>
          <w:sz w:val="20"/>
          <w:szCs w:val="20"/>
        </w:rPr>
        <w:t>§</w:t>
      </w:r>
      <w:r>
        <w:rPr>
          <w:rStyle w:val="normaltextrun"/>
          <w:rFonts w:ascii="Arial" w:hAnsi="Arial" w:cs="Arial"/>
          <w:color w:val="800080"/>
          <w:sz w:val="20"/>
          <w:szCs w:val="20"/>
        </w:rPr>
        <w:t>)</w:t>
      </w:r>
      <w:r w:rsidR="00C30D6C">
        <w:rPr>
          <w:rStyle w:val="normaltextrun"/>
          <w:rFonts w:ascii="Arial" w:hAnsi="Arial" w:cs="Arial"/>
          <w:color w:val="FF0000"/>
          <w:sz w:val="20"/>
          <w:szCs w:val="20"/>
        </w:rPr>
        <w:t>;</w:t>
      </w:r>
      <w:r>
        <w:rPr>
          <w:rStyle w:val="eop"/>
          <w:rFonts w:ascii="Arial" w:hAnsi="Arial" w:cs="Arial"/>
          <w:color w:val="FF0000"/>
          <w:sz w:val="20"/>
          <w:szCs w:val="20"/>
        </w:rPr>
        <w:t> </w:t>
      </w:r>
      <w:r>
        <w:rPr>
          <w:rStyle w:val="eop"/>
          <w:rFonts w:ascii="Arial" w:hAnsi="Arial" w:cs="Arial"/>
          <w:color w:val="FF0000"/>
          <w:sz w:val="20"/>
          <w:szCs w:val="20"/>
        </w:rPr>
        <w:br/>
      </w:r>
      <w:r w:rsidR="00C30D6C" w:rsidRPr="00C30D6C">
        <w:rPr>
          <w:rStyle w:val="normaltextrun"/>
          <w:rFonts w:ascii="Arial" w:hAnsi="Arial" w:cs="Arial"/>
          <w:color w:val="FF0000"/>
          <w:sz w:val="20"/>
          <w:szCs w:val="20"/>
        </w:rPr>
        <w:t>hierna te noemen</w:t>
      </w:r>
      <w:r w:rsidR="00C30D6C">
        <w:rPr>
          <w:rStyle w:val="normaltextrun"/>
          <w:rFonts w:ascii="Arial" w:hAnsi="Arial" w:cs="Arial"/>
          <w:color w:val="FF0000"/>
          <w:sz w:val="20"/>
          <w:szCs w:val="20"/>
        </w:rPr>
        <w:t>: “geldverstrekker”</w:t>
      </w:r>
      <w:r w:rsidR="00C30D6C" w:rsidRPr="00586E1B">
        <w:rPr>
          <w:rStyle w:val="normaltextrun"/>
          <w:rFonts w:ascii="Arial" w:hAnsi="Arial" w:cs="Arial"/>
          <w:color w:val="800080"/>
          <w:sz w:val="20"/>
          <w:szCs w:val="20"/>
        </w:rPr>
        <w:t>;</w:t>
      </w:r>
    </w:p>
    <w:p w14:paraId="145B9E39" w14:textId="371E907B" w:rsidR="00C30D6C" w:rsidRPr="00C30D6C" w:rsidRDefault="00C30D6C" w:rsidP="00940EE1">
      <w:pPr>
        <w:spacing w:after="0" w:line="240" w:lineRule="auto"/>
        <w:ind w:left="706" w:hanging="421"/>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b.</w:t>
      </w:r>
      <w:r w:rsidR="002C10F5">
        <w:rPr>
          <w:rFonts w:ascii="Arial" w:eastAsia="Times New Roman" w:hAnsi="Arial" w:cs="Arial"/>
          <w:color w:val="800080"/>
          <w:sz w:val="20"/>
          <w:szCs w:val="20"/>
          <w:shd w:val="clear" w:color="auto" w:fill="FFFF00"/>
          <w:lang w:eastAsia="nl-NL"/>
        </w:rPr>
        <w:t xml:space="preserve"> </w:t>
      </w:r>
      <w:r w:rsidRPr="00C30D6C">
        <w:rPr>
          <w:rFonts w:ascii="Arial" w:eastAsia="Times New Roman" w:hAnsi="Arial" w:cs="Arial"/>
          <w:color w:val="800080"/>
          <w:sz w:val="20"/>
          <w:szCs w:val="20"/>
          <w:shd w:val="clear" w:color="auto" w:fill="FFFF00"/>
          <w:lang w:eastAsia="nl-NL"/>
        </w:rPr>
        <w:t>TEKSTBLOK RECHTSPERSOON</w:t>
      </w:r>
      <w:r w:rsidRPr="00C30D6C">
        <w:rPr>
          <w:rFonts w:ascii="Arial" w:eastAsia="Times New Roman" w:hAnsi="Arial" w:cs="Arial"/>
          <w:color w:val="800080"/>
          <w:sz w:val="20"/>
          <w:szCs w:val="20"/>
          <w:lang w:eastAsia="nl-NL"/>
        </w:rPr>
        <w:t> (correspondentieadres voor alle </w:t>
      </w:r>
    </w:p>
    <w:p w14:paraId="19D19E57" w14:textId="77777777"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aangelegenheden betreffende de hierna te vermelden rechtshandelingen: </w:t>
      </w:r>
      <w:r w:rsidRPr="00C30D6C">
        <w:rPr>
          <w:rFonts w:ascii="Arial" w:eastAsia="Times New Roman" w:hAnsi="Arial" w:cs="Arial"/>
          <w:color w:val="3366FF"/>
          <w:sz w:val="20"/>
          <w:szCs w:val="20"/>
          <w:lang w:eastAsia="nl-NL"/>
        </w:rPr>
        <w:t>label,  </w:t>
      </w:r>
    </w:p>
    <w:p w14:paraId="19B43AD6" w14:textId="550D59A8"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3366FF"/>
          <w:sz w:val="20"/>
          <w:szCs w:val="20"/>
          <w:lang w:eastAsia="nl-NL"/>
        </w:rPr>
        <w:t>afdeling,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straatnaam</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huisnummer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letter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toevoeging</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 </w:t>
      </w:r>
      <w:r w:rsidRPr="00C30D6C">
        <w:rPr>
          <w:rFonts w:ascii="Arial" w:eastAsia="Times New Roman" w:hAnsi="Arial" w:cs="Arial"/>
          <w:color w:val="800080"/>
          <w:sz w:val="20"/>
          <w:szCs w:val="20"/>
          <w:lang w:eastAsia="nl-NL"/>
        </w:rPr>
        <w:t>/ </w:t>
      </w:r>
    </w:p>
    <w:p w14:paraId="565D558B" w14:textId="3ED09E40" w:rsidR="00C30D6C" w:rsidRDefault="00C30D6C" w:rsidP="00940EE1">
      <w:pPr>
        <w:spacing w:after="0" w:line="240" w:lineRule="auto"/>
        <w:ind w:left="567" w:hanging="1"/>
        <w:textAlignment w:val="baseline"/>
        <w:rPr>
          <w:rFonts w:ascii="Arial" w:eastAsia="Times New Roman" w:hAnsi="Arial" w:cs="Arial"/>
          <w:color w:val="7030A0"/>
          <w:sz w:val="20"/>
          <w:szCs w:val="20"/>
          <w:lang w:eastAsia="nl-NL"/>
        </w:rPr>
      </w:pPr>
      <w:r w:rsidRPr="00C30D6C">
        <w:rPr>
          <w:rFonts w:ascii="Arial" w:eastAsia="Times New Roman" w:hAnsi="Arial" w:cs="Arial"/>
          <w:color w:val="800080"/>
          <w:sz w:val="20"/>
          <w:szCs w:val="20"/>
          <w:lang w:eastAsia="nl-NL"/>
        </w:rPr>
        <w:t>postbus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postbusnummer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regio</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land</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w:t>
      </w:r>
      <w:r w:rsidRPr="00C30D6C">
        <w:rPr>
          <w:rFonts w:ascii="Arial" w:eastAsia="Times New Roman" w:hAnsi="Arial" w:cs="Arial"/>
          <w:color w:val="7030A0"/>
          <w:sz w:val="20"/>
          <w:szCs w:val="20"/>
          <w:lang w:eastAsia="nl-NL"/>
        </w:rPr>
        <w:t>; </w:t>
      </w:r>
    </w:p>
    <w:p w14:paraId="5BF1089C" w14:textId="28DC66F6" w:rsidR="00C30D6C" w:rsidRPr="00C30D6C" w:rsidRDefault="00C30D6C" w:rsidP="00940EE1">
      <w:pPr>
        <w:spacing w:after="0" w:line="240" w:lineRule="auto"/>
        <w:ind w:left="566"/>
        <w:textAlignment w:val="baseline"/>
        <w:rPr>
          <w:rStyle w:val="normaltextrun"/>
          <w:rFonts w:ascii="Segoe UI" w:eastAsia="Times New Roman" w:hAnsi="Segoe UI" w:cs="Segoe UI"/>
          <w:color w:val="000000"/>
          <w:sz w:val="18"/>
          <w:szCs w:val="18"/>
          <w:lang w:eastAsia="nl-NL"/>
        </w:rPr>
      </w:pPr>
      <w:r>
        <w:rPr>
          <w:rStyle w:val="normaltextrun"/>
          <w:rFonts w:ascii="Arial" w:hAnsi="Arial" w:cs="Arial"/>
          <w:color w:val="800080"/>
          <w:sz w:val="20"/>
          <w:szCs w:val="20"/>
          <w:shd w:val="clear" w:color="auto" w:fill="FFFFFF"/>
        </w:rPr>
        <w:t xml:space="preserve">laatstgenoemde vennootschap hierna te noemen: </w:t>
      </w:r>
      <w:r w:rsidRPr="00056A85">
        <w:rPr>
          <w:rStyle w:val="normaltextrun"/>
          <w:rFonts w:ascii="Arial" w:hAnsi="Arial" w:cs="Arial"/>
          <w:color w:val="339966"/>
          <w:sz w:val="20"/>
          <w:szCs w:val="20"/>
          <w:shd w:val="clear" w:color="auto" w:fill="FFFFFF"/>
        </w:rPr>
        <w:t>“verzekeraar</w:t>
      </w:r>
      <w:r w:rsidR="00DE1215">
        <w:rPr>
          <w:rStyle w:val="normaltextrun"/>
          <w:rFonts w:ascii="Arial" w:hAnsi="Arial" w:cs="Arial"/>
          <w:color w:val="339966"/>
          <w:sz w:val="20"/>
          <w:szCs w:val="20"/>
          <w:shd w:val="clear" w:color="auto" w:fill="FFFFFF"/>
        </w:rPr>
        <w:t>”/“</w:t>
      </w:r>
      <w:r w:rsidRPr="00056A85">
        <w:rPr>
          <w:rStyle w:val="normaltextrun"/>
          <w:rFonts w:ascii="Arial" w:hAnsi="Arial" w:cs="Arial"/>
          <w:color w:val="339966"/>
          <w:sz w:val="20"/>
          <w:szCs w:val="20"/>
          <w:shd w:val="clear" w:color="auto" w:fill="FFFFFF"/>
        </w:rPr>
        <w:t>instelling</w:t>
      </w:r>
      <w:r w:rsidR="00DE1215">
        <w:rPr>
          <w:rStyle w:val="normaltextrun"/>
          <w:rFonts w:ascii="Arial" w:hAnsi="Arial" w:cs="Arial"/>
          <w:color w:val="339966"/>
          <w:sz w:val="20"/>
          <w:szCs w:val="20"/>
          <w:shd w:val="clear" w:color="auto" w:fill="FFFFFF"/>
        </w:rPr>
        <w:t>”</w:t>
      </w:r>
      <w:r w:rsidR="00586E1B">
        <w:rPr>
          <w:rStyle w:val="normaltextrun"/>
          <w:rFonts w:ascii="Arial" w:hAnsi="Arial" w:cs="Arial"/>
          <w:color w:val="800080"/>
          <w:sz w:val="20"/>
          <w:szCs w:val="20"/>
          <w:shd w:val="clear" w:color="auto" w:fill="FFFFFF"/>
        </w:rPr>
        <w:t>.</w:t>
      </w:r>
    </w:p>
    <w:p w14:paraId="0A92E527" w14:textId="3844369C" w:rsidR="004A52CE" w:rsidRDefault="00C30D6C" w:rsidP="00C30D6C">
      <w:pPr>
        <w:pStyle w:val="paragraph"/>
        <w:spacing w:before="0" w:beforeAutospacing="0" w:after="0" w:afterAutospacing="0"/>
        <w:textAlignment w:val="baseline"/>
        <w:rPr>
          <w:rStyle w:val="normaltextrun"/>
          <w:rFonts w:ascii="Arial" w:hAnsi="Arial" w:cs="Arial"/>
          <w:color w:val="FF0000"/>
          <w:sz w:val="20"/>
          <w:szCs w:val="20"/>
        </w:rPr>
      </w:pPr>
      <w:r w:rsidRPr="00C30D6C">
        <w:rPr>
          <w:rStyle w:val="normaltextrun"/>
          <w:rFonts w:ascii="Arial" w:hAnsi="Arial" w:cs="Arial"/>
          <w:color w:val="FF0000"/>
          <w:sz w:val="20"/>
          <w:szCs w:val="20"/>
        </w:rPr>
        <w:t xml:space="preserve">Van het bestaan van de volmacht aan de </w:t>
      </w:r>
      <w:ins w:id="4" w:author="Groot, Karina de" w:date="2025-03-07T09:05:00Z" w16du:dateUtc="2025-03-07T08:05:00Z">
        <w:r w:rsidR="00F438D7" w:rsidRPr="00F438D7">
          <w:rPr>
            <w:rFonts w:ascii="Arial" w:hAnsi="Arial" w:cs="Arial"/>
            <w:color w:val="339966"/>
            <w:sz w:val="20"/>
            <w:szCs w:val="20"/>
            <w:rPrChange w:id="5" w:author="Groot, Karina de" w:date="2025-03-07T09:05:00Z" w16du:dateUtc="2025-03-07T08:05:00Z">
              <w:rPr>
                <w:rFonts w:ascii="Arial" w:hAnsi="Arial" w:cs="Arial"/>
                <w:color w:val="339966"/>
                <w:sz w:val="18"/>
                <w:szCs w:val="18"/>
              </w:rPr>
            </w:rPrChange>
          </w:rPr>
          <w:t>comparant/comparante/comparanten/persoon/personen</w:t>
        </w:r>
      </w:ins>
      <w:del w:id="6" w:author="Groot, Karina de" w:date="2025-03-07T09:05:00Z" w16du:dateUtc="2025-03-07T08:05:00Z">
        <w:r w:rsidRPr="00C30D6C" w:rsidDel="00F438D7">
          <w:rPr>
            <w:rStyle w:val="normaltextrun"/>
            <w:rFonts w:ascii="Arial" w:hAnsi="Arial" w:cs="Arial"/>
            <w:color w:val="FF0000"/>
            <w:sz w:val="20"/>
            <w:szCs w:val="20"/>
          </w:rPr>
          <w:delText>comparant</w:delText>
        </w:r>
        <w:r w:rsidRPr="00F438D7" w:rsidDel="00F438D7">
          <w:rPr>
            <w:rStyle w:val="normaltextrun"/>
            <w:rFonts w:ascii="Arial" w:hAnsi="Arial" w:cs="Arial"/>
            <w:color w:val="FF0000"/>
            <w:sz w:val="20"/>
            <w:szCs w:val="20"/>
            <w:rPrChange w:id="7" w:author="Groot, Karina de" w:date="2025-03-07T09:05:00Z" w16du:dateUtc="2025-03-07T08:05:00Z">
              <w:rPr>
                <w:rStyle w:val="normaltextrun"/>
                <w:rFonts w:ascii="Arial" w:hAnsi="Arial" w:cs="Arial"/>
                <w:color w:val="800080"/>
                <w:sz w:val="20"/>
                <w:szCs w:val="20"/>
              </w:rPr>
            </w:rPrChange>
          </w:rPr>
          <w:delText>en</w:delText>
        </w:r>
      </w:del>
      <w:r w:rsidRPr="00C30D6C">
        <w:rPr>
          <w:rStyle w:val="normaltextrun"/>
          <w:rFonts w:ascii="Arial" w:hAnsi="Arial" w:cs="Arial"/>
          <w:color w:val="FF0000"/>
          <w:sz w:val="20"/>
          <w:szCs w:val="20"/>
        </w:rPr>
        <w:t xml:space="preserve"> onder 2. genoemd is mij, notaris, genoegzaam gebleken.</w:t>
      </w:r>
    </w:p>
    <w:p w14:paraId="6474EE3D" w14:textId="5FB6F2C9"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Lening</w:t>
      </w:r>
      <w:r w:rsidRPr="00586E1B">
        <w:rPr>
          <w:rStyle w:val="eop"/>
          <w:rFonts w:ascii="Arial" w:hAnsi="Arial" w:cs="Arial"/>
          <w:b/>
          <w:bCs/>
          <w:color w:val="FF0000"/>
          <w:sz w:val="20"/>
          <w:szCs w:val="20"/>
        </w:rPr>
        <w:t> </w:t>
      </w:r>
    </w:p>
    <w:p w14:paraId="74E49890" w14:textId="71246D4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Geldnemer heeft op </w:t>
      </w:r>
      <w:r w:rsidR="005458EA">
        <w:rPr>
          <w:rStyle w:val="normaltextrun"/>
          <w:rFonts w:ascii="Arial" w:hAnsi="Arial" w:cs="Arial"/>
          <w:color w:val="000000"/>
          <w:sz w:val="20"/>
          <w:szCs w:val="20"/>
        </w:rPr>
        <w:t>§</w:t>
      </w:r>
      <w:r>
        <w:rPr>
          <w:rStyle w:val="normaltextrun"/>
          <w:rFonts w:ascii="Arial" w:hAnsi="Arial" w:cs="Arial"/>
          <w:color w:val="000000"/>
          <w:sz w:val="20"/>
          <w:szCs w:val="20"/>
        </w:rPr>
        <w:t>datum</w:t>
      </w:r>
      <w:r w:rsidR="005458EA">
        <w:rPr>
          <w:rStyle w:val="normaltextrun"/>
          <w:rFonts w:ascii="Arial" w:hAnsi="Arial" w:cs="Arial"/>
          <w:color w:val="000000"/>
          <w:sz w:val="20"/>
          <w:szCs w:val="20"/>
        </w:rPr>
        <w:t>§</w:t>
      </w:r>
      <w:r>
        <w:rPr>
          <w:rStyle w:val="normaltextrun"/>
          <w:rFonts w:ascii="Arial" w:hAnsi="Arial" w:cs="Arial"/>
          <w:color w:val="FF0000"/>
          <w:sz w:val="20"/>
          <w:szCs w:val="20"/>
        </w:rPr>
        <w:t> een bedrag van </w:t>
      </w:r>
      <w:r w:rsidR="005458EA">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in cijfers)</w:t>
      </w:r>
      <w:r w:rsidR="005458EA" w:rsidRPr="005458EA">
        <w:rPr>
          <w:rFonts w:ascii="Arial" w:hAnsi="Arial" w:cs="Arial"/>
          <w:color w:val="000000"/>
          <w:sz w:val="20"/>
          <w:szCs w:val="20"/>
        </w:rPr>
        <w:t xml:space="preserve"> </w:t>
      </w:r>
      <w:r w:rsidR="005458EA">
        <w:rPr>
          <w:rStyle w:val="normaltextrun"/>
          <w:rFonts w:ascii="Arial" w:hAnsi="Arial" w:cs="Arial"/>
          <w:color w:val="000000"/>
          <w:sz w:val="20"/>
          <w:szCs w:val="20"/>
        </w:rPr>
        <w:t>§</w:t>
      </w:r>
      <w:r>
        <w:rPr>
          <w:rStyle w:val="normaltextrun"/>
          <w:rFonts w:ascii="Arial" w:hAnsi="Arial" w:cs="Arial"/>
          <w:color w:val="FF0000"/>
          <w:sz w:val="20"/>
          <w:szCs w:val="20"/>
        </w:rPr>
        <w:t> ontvangen en is dit bedrag schuldig aan de geldverstrekker.</w:t>
      </w:r>
    </w:p>
    <w:p w14:paraId="00BDB691" w14:textId="088CE15D"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 en pandrechten</w:t>
      </w:r>
      <w:r w:rsidRPr="00586E1B">
        <w:rPr>
          <w:rStyle w:val="eop"/>
          <w:rFonts w:ascii="Arial" w:hAnsi="Arial" w:cs="Arial"/>
          <w:b/>
          <w:bCs/>
          <w:color w:val="FF0000"/>
          <w:sz w:val="20"/>
          <w:szCs w:val="20"/>
        </w:rPr>
        <w:t> </w:t>
      </w:r>
    </w:p>
    <w:p w14:paraId="09117BAC"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zijn zekerheden voor de geldverstrekker. In deze akte en de Algemene voorwaarden </w:t>
      </w:r>
      <w:r>
        <w:rPr>
          <w:rStyle w:val="normaltextrun"/>
          <w:rFonts w:ascii="Arial" w:hAnsi="Arial" w:cs="Arial"/>
          <w:color w:val="000000"/>
          <w:sz w:val="20"/>
          <w:szCs w:val="20"/>
        </w:rPr>
        <w:t>§naam geldverstrekker§ </w:t>
      </w:r>
      <w:r>
        <w:rPr>
          <w:rStyle w:val="normaltextrun"/>
          <w:rFonts w:ascii="Arial" w:hAnsi="Arial" w:cs="Arial"/>
          <w:color w:val="FF0000"/>
          <w:sz w:val="20"/>
          <w:szCs w:val="20"/>
        </w:rPr>
        <w:t>die van toepassing zijn op deze akte (hierna te noemen: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staan regels waaraan de geldverstrekker en de hypotheekgever zich moeten houden. </w:t>
      </w:r>
      <w:r>
        <w:rPr>
          <w:rStyle w:val="eop"/>
          <w:rFonts w:ascii="Arial" w:hAnsi="Arial" w:cs="Arial"/>
          <w:color w:val="FF0000"/>
          <w:sz w:val="20"/>
          <w:szCs w:val="20"/>
        </w:rPr>
        <w:t> </w:t>
      </w:r>
    </w:p>
    <w:p w14:paraId="7EC2224A"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wordt dit verder uitgewerkt.</w:t>
      </w:r>
      <w:r>
        <w:rPr>
          <w:rStyle w:val="eop"/>
          <w:rFonts w:ascii="Arial" w:hAnsi="Arial" w:cs="Arial"/>
          <w:color w:val="FF0000"/>
          <w:sz w:val="20"/>
          <w:szCs w:val="20"/>
        </w:rPr>
        <w:t> </w:t>
      </w:r>
    </w:p>
    <w:p w14:paraId="78AA6E0C" w14:textId="1FAE662F" w:rsidR="00586E1B" w:rsidRPr="00586E1B" w:rsidRDefault="00586E1B" w:rsidP="00940EE1">
      <w:pPr>
        <w:pStyle w:val="paragraph"/>
        <w:numPr>
          <w:ilvl w:val="0"/>
          <w:numId w:val="14"/>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Overeenkomst tot het vestigen van hypotheek- en pandrechten</w:t>
      </w:r>
      <w:r w:rsidRPr="00586E1B">
        <w:rPr>
          <w:rStyle w:val="eop"/>
          <w:rFonts w:ascii="Arial" w:hAnsi="Arial" w:cs="Arial"/>
          <w:b/>
          <w:bCs/>
          <w:color w:val="FF0000"/>
          <w:sz w:val="20"/>
          <w:szCs w:val="20"/>
        </w:rPr>
        <w:t> </w:t>
      </w:r>
    </w:p>
    <w:p w14:paraId="3D4CC004"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en de geldverstrekker hebben afgesproken, dan wel spreken voor zover nodig hierbij af, dat de hypotheekgever het hypotheekrecht en de pandrechten aan de geldverstrekker geeft op de goederen die worden omschreven in deze akte en in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Hierna staat waarvoor het hypotheekrecht en de pandrechten als zekerheid gelden.</w:t>
      </w:r>
      <w:r>
        <w:rPr>
          <w:rStyle w:val="eop"/>
          <w:rFonts w:ascii="Arial" w:hAnsi="Arial" w:cs="Arial"/>
          <w:color w:val="FF0000"/>
          <w:sz w:val="20"/>
          <w:szCs w:val="20"/>
        </w:rPr>
        <w:t> </w:t>
      </w:r>
    </w:p>
    <w:p w14:paraId="446F2475" w14:textId="0092D1CD" w:rsidR="00586E1B" w:rsidRPr="00586E1B" w:rsidRDefault="00586E1B" w:rsidP="00940EE1">
      <w:pPr>
        <w:pStyle w:val="paragraph"/>
        <w:numPr>
          <w:ilvl w:val="0"/>
          <w:numId w:val="13"/>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Hypotheekverlening</w:t>
      </w:r>
      <w:r w:rsidRPr="00586E1B">
        <w:rPr>
          <w:rStyle w:val="eop"/>
          <w:rFonts w:ascii="Arial" w:hAnsi="Arial" w:cs="Arial"/>
          <w:b/>
          <w:bCs/>
          <w:color w:val="FF0000"/>
          <w:sz w:val="20"/>
          <w:szCs w:val="20"/>
        </w:rPr>
        <w:t> </w:t>
      </w:r>
    </w:p>
    <w:p w14:paraId="76D66F85" w14:textId="1D8180CF"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 xml:space="preserve">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w:t>
      </w:r>
      <w:r>
        <w:rPr>
          <w:rStyle w:val="normaltextrun"/>
          <w:rFonts w:ascii="Arial" w:hAnsi="Arial" w:cs="Arial"/>
          <w:color w:val="FF0000"/>
          <w:sz w:val="20"/>
          <w:szCs w:val="20"/>
        </w:rPr>
        <w:lastRenderedPageBreak/>
        <w:t>tussen de geldnemer en de geldverstrekker. Bijvoorbeeld uit geldleningen en kredieten, borgtochten of regresrechten. </w:t>
      </w:r>
      <w:r>
        <w:rPr>
          <w:rStyle w:val="eop"/>
          <w:rFonts w:ascii="Arial" w:hAnsi="Arial" w:cs="Arial"/>
          <w:color w:val="FF0000"/>
          <w:sz w:val="20"/>
          <w:szCs w:val="20"/>
        </w:rPr>
        <w:t> </w:t>
      </w:r>
    </w:p>
    <w:p w14:paraId="1B814B69"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u w:val="single"/>
        </w:rPr>
        <w:t>Hypotheekbedrag</w:t>
      </w:r>
      <w:r>
        <w:rPr>
          <w:rStyle w:val="eop"/>
          <w:rFonts w:ascii="Arial" w:hAnsi="Arial" w:cs="Arial"/>
          <w:color w:val="FF0000"/>
          <w:sz w:val="20"/>
          <w:szCs w:val="20"/>
        </w:rPr>
        <w:t> </w:t>
      </w:r>
    </w:p>
    <w:p w14:paraId="4A36CBFE"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geeft op het hierna te omschrijven registergoed genoemd onder 5. Onderpand Registergoed </w:t>
      </w:r>
      <w:r w:rsidRPr="00586E1B">
        <w:rPr>
          <w:rStyle w:val="normaltextrun"/>
          <w:rFonts w:ascii="Arial" w:hAnsi="Arial" w:cs="Arial"/>
          <w:sz w:val="20"/>
          <w:szCs w:val="20"/>
        </w:rPr>
        <w:t>§volgnummer registergoed§ </w:t>
      </w:r>
      <w:r>
        <w:rPr>
          <w:rStyle w:val="normaltextrun"/>
          <w:rFonts w:ascii="Arial" w:hAnsi="Arial" w:cs="Arial"/>
          <w:color w:val="FF0000"/>
          <w:sz w:val="20"/>
          <w:szCs w:val="20"/>
        </w:rPr>
        <w:t>het recht van </w:t>
      </w:r>
      <w:r>
        <w:rPr>
          <w:rStyle w:val="normaltextrun"/>
          <w:rFonts w:ascii="Arial" w:hAnsi="Arial" w:cs="Arial"/>
          <w:color w:val="000000"/>
          <w:sz w:val="20"/>
          <w:szCs w:val="20"/>
        </w:rPr>
        <w:t>§telwoord§</w:t>
      </w:r>
      <w:r>
        <w:rPr>
          <w:rStyle w:val="normaltextrun"/>
          <w:rFonts w:ascii="Arial" w:hAnsi="Arial" w:cs="Arial"/>
          <w:color w:val="FF0000"/>
          <w:sz w:val="20"/>
          <w:szCs w:val="20"/>
        </w:rPr>
        <w:t> hypotheek tot:</w:t>
      </w:r>
      <w:r>
        <w:rPr>
          <w:rStyle w:val="eop"/>
          <w:rFonts w:ascii="Arial" w:hAnsi="Arial" w:cs="Arial"/>
          <w:color w:val="FF0000"/>
          <w:sz w:val="20"/>
          <w:szCs w:val="20"/>
        </w:rPr>
        <w:t> </w:t>
      </w:r>
    </w:p>
    <w:p w14:paraId="333CA8BD" w14:textId="2F8F34E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een bedrag van </w:t>
      </w:r>
      <w:r w:rsidR="0018305D">
        <w:rPr>
          <w:rStyle w:val="normaltextrun"/>
          <w:rFonts w:ascii="Arial" w:hAnsi="Arial" w:cs="Arial"/>
          <w:color w:val="000000"/>
          <w:sz w:val="20"/>
          <w:szCs w:val="20"/>
        </w:rPr>
        <w:t>§</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w:t>
      </w:r>
      <w:r w:rsidR="0018305D">
        <w:rPr>
          <w:rStyle w:val="normaltextrun"/>
          <w:rFonts w:ascii="Arial" w:hAnsi="Arial" w:cs="Arial"/>
          <w:color w:val="000000"/>
          <w:sz w:val="20"/>
          <w:szCs w:val="20"/>
        </w:rPr>
        <w:t>§</w:t>
      </w:r>
      <w:r>
        <w:rPr>
          <w:rStyle w:val="normaltextrun"/>
          <w:rFonts w:ascii="Arial" w:hAnsi="Arial" w:cs="Arial"/>
          <w:color w:val="000000"/>
          <w:sz w:val="20"/>
          <w:szCs w:val="20"/>
        </w:rPr>
        <w:t> </w:t>
      </w:r>
      <w:r>
        <w:rPr>
          <w:rStyle w:val="normaltextrun"/>
          <w:rFonts w:ascii="Arial" w:hAnsi="Arial" w:cs="Arial"/>
          <w:color w:val="FF0000"/>
          <w:sz w:val="20"/>
          <w:szCs w:val="20"/>
        </w:rPr>
        <w:t>plus</w:t>
      </w:r>
      <w:r>
        <w:rPr>
          <w:rStyle w:val="eop"/>
          <w:rFonts w:ascii="Arial" w:hAnsi="Arial" w:cs="Arial"/>
          <w:color w:val="FF0000"/>
          <w:sz w:val="20"/>
          <w:szCs w:val="20"/>
        </w:rPr>
        <w:t> </w:t>
      </w:r>
    </w:p>
    <w:p w14:paraId="39222FDB" w14:textId="39E360C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renten, vergoedingen, boeten en kosten, samen begroot op </w:t>
      </w:r>
      <w:r w:rsidR="0018305D">
        <w:rPr>
          <w:rStyle w:val="normaltextrun"/>
          <w:rFonts w:ascii="Arial" w:hAnsi="Arial" w:cs="Arial"/>
          <w:color w:val="000000"/>
          <w:sz w:val="20"/>
          <w:szCs w:val="20"/>
        </w:rPr>
        <w:t>§</w:t>
      </w:r>
      <w:r>
        <w:rPr>
          <w:rStyle w:val="normaltextrun"/>
          <w:rFonts w:ascii="Arial" w:hAnsi="Arial" w:cs="Arial"/>
          <w:color w:val="000000"/>
          <w:sz w:val="20"/>
          <w:szCs w:val="20"/>
        </w:rPr>
        <w:t>rentepercentage voluit in letters</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procent </w:t>
      </w:r>
      <w:r w:rsidR="00DE1215">
        <w:rPr>
          <w:rStyle w:val="normaltextrun"/>
          <w:rFonts w:ascii="Arial" w:hAnsi="Arial" w:cs="Arial"/>
          <w:color w:val="000000"/>
          <w:sz w:val="20"/>
          <w:szCs w:val="20"/>
        </w:rPr>
        <w:t>§</w:t>
      </w:r>
      <w:r w:rsidRPr="00940EE1">
        <w:rPr>
          <w:rStyle w:val="normaltextrun"/>
          <w:rFonts w:ascii="Arial" w:hAnsi="Arial" w:cs="Arial"/>
          <w:sz w:val="20"/>
          <w:szCs w:val="20"/>
        </w:rPr>
        <w:t>(</w:t>
      </w:r>
      <w:r>
        <w:rPr>
          <w:rStyle w:val="normaltextrun"/>
          <w:rFonts w:ascii="Arial" w:hAnsi="Arial" w:cs="Arial"/>
          <w:color w:val="000000"/>
          <w:sz w:val="20"/>
          <w:szCs w:val="20"/>
        </w:rPr>
        <w:t>rentepercentage in cijfers</w:t>
      </w:r>
      <w:r w:rsidRPr="00940EE1">
        <w:rPr>
          <w:rStyle w:val="normaltextrun"/>
          <w:rFonts w:ascii="Arial" w:hAnsi="Arial" w:cs="Arial"/>
          <w:sz w:val="20"/>
          <w:szCs w:val="20"/>
        </w:rPr>
        <w:t>%)</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6F92AC30" w14:textId="0C373F46" w:rsidR="00586E1B" w:rsidRDefault="00586E1B" w:rsidP="00405BA1">
      <w:pPr>
        <w:pStyle w:val="paragraph"/>
        <w:spacing w:before="0" w:beforeAutospacing="0" w:after="0" w:afterAutospacing="0"/>
        <w:ind w:left="360"/>
        <w:textAlignment w:val="baseline"/>
        <w:rPr>
          <w:rStyle w:val="eop"/>
          <w:rFonts w:ascii="Arial" w:hAnsi="Arial" w:cs="Arial"/>
          <w:color w:val="FF0000"/>
          <w:sz w:val="20"/>
          <w:szCs w:val="20"/>
        </w:rPr>
      </w:pPr>
      <w:r>
        <w:rPr>
          <w:rStyle w:val="normaltextrun"/>
          <w:rFonts w:ascii="Arial" w:hAnsi="Arial" w:cs="Arial"/>
          <w:color w:val="FF0000"/>
          <w:sz w:val="20"/>
          <w:szCs w:val="20"/>
        </w:rPr>
        <w:t>dus tot een totaalbedrag van </w:t>
      </w:r>
      <w:r>
        <w:rPr>
          <w:rStyle w:val="normaltextrun"/>
          <w:rFonts w:ascii="Arial" w:hAnsi="Arial" w:cs="Arial"/>
          <w:color w:val="000000"/>
          <w:sz w:val="20"/>
          <w:szCs w:val="20"/>
        </w:rPr>
        <w:t>§totaalbedrag voluit in letters (totaalbedrag in cijfers)§</w:t>
      </w:r>
      <w:r>
        <w:rPr>
          <w:rStyle w:val="eop"/>
          <w:rFonts w:ascii="Arial" w:hAnsi="Arial" w:cs="Arial"/>
          <w:color w:val="FF0000"/>
          <w:sz w:val="20"/>
          <w:szCs w:val="20"/>
        </w:rPr>
        <w:t> </w:t>
      </w:r>
      <w:r w:rsidR="00251106" w:rsidRPr="00940EE1">
        <w:rPr>
          <w:rStyle w:val="eop"/>
          <w:rFonts w:ascii="Arial" w:hAnsi="Arial" w:cs="Arial"/>
          <w:color w:val="800080"/>
          <w:sz w:val="20"/>
          <w:szCs w:val="20"/>
        </w:rPr>
        <w:t>en</w:t>
      </w:r>
    </w:p>
    <w:p w14:paraId="271A1133" w14:textId="3E830B24" w:rsidR="00251106" w:rsidRPr="00940EE1" w:rsidRDefault="00DE1215" w:rsidP="00251106">
      <w:pPr>
        <w:pStyle w:val="paragraph"/>
        <w:spacing w:before="0" w:beforeAutospacing="0" w:after="0" w:afterAutospacing="0"/>
        <w:ind w:left="360"/>
        <w:textAlignment w:val="baseline"/>
        <w:rPr>
          <w:rFonts w:ascii="Segoe UI" w:hAnsi="Segoe UI" w:cs="Segoe UI"/>
          <w:color w:val="800080"/>
          <w:sz w:val="18"/>
          <w:szCs w:val="18"/>
        </w:rPr>
      </w:pPr>
      <w:r>
        <w:rPr>
          <w:rStyle w:val="normaltextrun"/>
          <w:rFonts w:ascii="Arial" w:hAnsi="Arial" w:cs="Arial"/>
          <w:color w:val="800080"/>
          <w:sz w:val="20"/>
          <w:szCs w:val="20"/>
        </w:rPr>
        <w:t>d</w:t>
      </w:r>
      <w:r w:rsidR="00251106" w:rsidRPr="00940EE1">
        <w:rPr>
          <w:rStyle w:val="normaltextrun"/>
          <w:rFonts w:ascii="Arial" w:hAnsi="Arial" w:cs="Arial"/>
          <w:color w:val="800080"/>
          <w:sz w:val="20"/>
          <w:szCs w:val="20"/>
        </w:rPr>
        <w:t>e hypotheekgever geeft op het hierna te omschrijven registergoed genoemd onder 5. Onderpand Registergoed </w:t>
      </w:r>
      <w:r w:rsidR="00251106" w:rsidRPr="00586E1B">
        <w:rPr>
          <w:rStyle w:val="normaltextrun"/>
          <w:rFonts w:ascii="Arial" w:hAnsi="Arial" w:cs="Arial"/>
          <w:sz w:val="20"/>
          <w:szCs w:val="20"/>
        </w:rPr>
        <w:t>§volgnummer registergoed§ </w:t>
      </w:r>
      <w:r w:rsidR="00251106" w:rsidRPr="00940EE1">
        <w:rPr>
          <w:rStyle w:val="normaltextrun"/>
          <w:rFonts w:ascii="Arial" w:hAnsi="Arial" w:cs="Arial"/>
          <w:color w:val="800080"/>
          <w:sz w:val="20"/>
          <w:szCs w:val="20"/>
        </w:rPr>
        <w:t>het recht van </w:t>
      </w:r>
      <w:r w:rsidR="00251106">
        <w:rPr>
          <w:rStyle w:val="normaltextrun"/>
          <w:rFonts w:ascii="Arial" w:hAnsi="Arial" w:cs="Arial"/>
          <w:color w:val="000000"/>
          <w:sz w:val="20"/>
          <w:szCs w:val="20"/>
        </w:rPr>
        <w:t>§telwoord§</w:t>
      </w:r>
      <w:r w:rsidR="00251106">
        <w:rPr>
          <w:rStyle w:val="normaltextrun"/>
          <w:rFonts w:ascii="Arial" w:hAnsi="Arial" w:cs="Arial"/>
          <w:color w:val="FF0000"/>
          <w:sz w:val="20"/>
          <w:szCs w:val="20"/>
        </w:rPr>
        <w:t> </w:t>
      </w:r>
      <w:r w:rsidR="00251106" w:rsidRPr="00940EE1">
        <w:rPr>
          <w:rStyle w:val="normaltextrun"/>
          <w:rFonts w:ascii="Arial" w:hAnsi="Arial" w:cs="Arial"/>
          <w:color w:val="800080"/>
          <w:sz w:val="20"/>
          <w:szCs w:val="20"/>
        </w:rPr>
        <w:t>hypotheek tot:</w:t>
      </w:r>
      <w:r w:rsidR="00251106" w:rsidRPr="00940EE1">
        <w:rPr>
          <w:rStyle w:val="eop"/>
          <w:rFonts w:ascii="Arial" w:hAnsi="Arial" w:cs="Arial"/>
          <w:color w:val="800080"/>
          <w:sz w:val="20"/>
          <w:szCs w:val="20"/>
        </w:rPr>
        <w:t> </w:t>
      </w:r>
    </w:p>
    <w:p w14:paraId="2E128741" w14:textId="77777777" w:rsidR="00251106" w:rsidRPr="00940EE1" w:rsidRDefault="00251106" w:rsidP="00940EE1">
      <w:pPr>
        <w:pStyle w:val="paragraph"/>
        <w:numPr>
          <w:ilvl w:val="0"/>
          <w:numId w:val="15"/>
        </w:numPr>
        <w:spacing w:before="0" w:beforeAutospacing="0" w:after="0" w:afterAutospacing="0"/>
        <w:textAlignment w:val="baseline"/>
        <w:rPr>
          <w:rFonts w:ascii="Segoe UI" w:hAnsi="Segoe UI" w:cs="Segoe UI"/>
          <w:color w:val="800080"/>
          <w:sz w:val="18"/>
          <w:szCs w:val="18"/>
        </w:rPr>
      </w:pPr>
      <w:r w:rsidRPr="00940EE1">
        <w:rPr>
          <w:rStyle w:val="normaltextrun"/>
          <w:rFonts w:ascii="Arial" w:hAnsi="Arial" w:cs="Arial"/>
          <w:color w:val="800080"/>
          <w:sz w:val="20"/>
          <w:szCs w:val="20"/>
        </w:rPr>
        <w:t>een bedrag van </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 </w:t>
      </w:r>
      <w:r w:rsidRPr="00940EE1">
        <w:rPr>
          <w:rStyle w:val="normaltextrun"/>
          <w:rFonts w:ascii="Arial" w:hAnsi="Arial" w:cs="Arial"/>
          <w:color w:val="800080"/>
          <w:sz w:val="20"/>
          <w:szCs w:val="20"/>
        </w:rPr>
        <w:t>plus</w:t>
      </w:r>
      <w:r w:rsidRPr="00940EE1">
        <w:rPr>
          <w:rStyle w:val="eop"/>
          <w:rFonts w:ascii="Arial" w:hAnsi="Arial" w:cs="Arial"/>
          <w:color w:val="800080"/>
          <w:sz w:val="20"/>
          <w:szCs w:val="20"/>
        </w:rPr>
        <w:t> </w:t>
      </w:r>
    </w:p>
    <w:p w14:paraId="17DB8528" w14:textId="71BE8F9D" w:rsidR="00251106" w:rsidRDefault="00251106" w:rsidP="00940EE1">
      <w:pPr>
        <w:pStyle w:val="paragraph"/>
        <w:numPr>
          <w:ilvl w:val="0"/>
          <w:numId w:val="15"/>
        </w:numPr>
        <w:spacing w:before="0" w:beforeAutospacing="0" w:after="0" w:afterAutospacing="0"/>
        <w:textAlignment w:val="baseline"/>
        <w:rPr>
          <w:rFonts w:ascii="Segoe UI" w:hAnsi="Segoe UI" w:cs="Segoe UI"/>
          <w:color w:val="000000"/>
          <w:sz w:val="18"/>
          <w:szCs w:val="18"/>
        </w:rPr>
      </w:pPr>
      <w:r w:rsidRPr="00940EE1">
        <w:rPr>
          <w:rStyle w:val="normaltextrun"/>
          <w:rFonts w:ascii="Arial" w:hAnsi="Arial" w:cs="Arial"/>
          <w:color w:val="800080"/>
          <w:sz w:val="20"/>
          <w:szCs w:val="20"/>
        </w:rPr>
        <w:t>renten, vergoedingen, boeten en kosten, samen begroot op </w:t>
      </w:r>
      <w:r>
        <w:rPr>
          <w:rStyle w:val="normaltextrun"/>
          <w:rFonts w:ascii="Arial" w:hAnsi="Arial" w:cs="Arial"/>
          <w:color w:val="000000"/>
          <w:sz w:val="20"/>
          <w:szCs w:val="20"/>
        </w:rPr>
        <w:t>§rentepercentage voluit in letters§</w:t>
      </w:r>
      <w:r>
        <w:rPr>
          <w:rStyle w:val="normaltextrun"/>
          <w:rFonts w:ascii="Arial" w:hAnsi="Arial" w:cs="Arial"/>
          <w:color w:val="FF0000"/>
          <w:sz w:val="20"/>
          <w:szCs w:val="20"/>
        </w:rPr>
        <w:t> </w:t>
      </w:r>
      <w:r w:rsidRPr="00940EE1">
        <w:rPr>
          <w:rStyle w:val="normaltextrun"/>
          <w:rFonts w:ascii="Arial" w:hAnsi="Arial" w:cs="Arial"/>
          <w:color w:val="800080"/>
          <w:sz w:val="20"/>
          <w:szCs w:val="20"/>
        </w:rPr>
        <w:t xml:space="preserve">procent </w:t>
      </w:r>
      <w:r w:rsidR="00DE1215">
        <w:rPr>
          <w:rStyle w:val="normaltextrun"/>
          <w:rFonts w:ascii="Arial" w:hAnsi="Arial" w:cs="Arial"/>
          <w:color w:val="000000"/>
          <w:sz w:val="20"/>
          <w:szCs w:val="20"/>
        </w:rPr>
        <w:t>§</w:t>
      </w:r>
      <w:r w:rsidRPr="0060428D">
        <w:rPr>
          <w:rStyle w:val="normaltextrun"/>
          <w:rFonts w:ascii="Arial" w:hAnsi="Arial" w:cs="Arial"/>
          <w:sz w:val="20"/>
          <w:szCs w:val="20"/>
        </w:rPr>
        <w:t>(</w:t>
      </w:r>
      <w:r>
        <w:rPr>
          <w:rStyle w:val="normaltextrun"/>
          <w:rFonts w:ascii="Arial" w:hAnsi="Arial" w:cs="Arial"/>
          <w:color w:val="000000"/>
          <w:sz w:val="20"/>
          <w:szCs w:val="20"/>
        </w:rPr>
        <w:t>rentepercentage in cijfers</w:t>
      </w:r>
      <w:r w:rsidRPr="0060428D">
        <w:rPr>
          <w:rStyle w:val="normaltextrun"/>
          <w:rFonts w:ascii="Arial" w:hAnsi="Arial" w:cs="Arial"/>
          <w:sz w:val="20"/>
          <w:szCs w:val="20"/>
        </w:rPr>
        <w:t>%)</w:t>
      </w:r>
      <w:r>
        <w:rPr>
          <w:rStyle w:val="normaltextrun"/>
          <w:rFonts w:ascii="Arial" w:hAnsi="Arial" w:cs="Arial"/>
          <w:color w:val="000000"/>
          <w:sz w:val="20"/>
          <w:szCs w:val="20"/>
        </w:rPr>
        <w:t>§</w:t>
      </w:r>
      <w:r>
        <w:rPr>
          <w:rStyle w:val="normaltextrun"/>
          <w:rFonts w:ascii="Arial" w:hAnsi="Arial" w:cs="Arial"/>
          <w:color w:val="FF0000"/>
          <w:sz w:val="20"/>
          <w:szCs w:val="20"/>
        </w:rPr>
        <w:t xml:space="preserve"> </w:t>
      </w:r>
      <w:r w:rsidRPr="00940EE1">
        <w:rPr>
          <w:rStyle w:val="normaltextrun"/>
          <w:rFonts w:ascii="Arial" w:hAnsi="Arial" w:cs="Arial"/>
          <w:color w:val="800080"/>
          <w:sz w:val="20"/>
          <w:szCs w:val="20"/>
        </w:rPr>
        <w:t>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31305AD9" w14:textId="444F2C16" w:rsidR="00251106" w:rsidRDefault="00251106" w:rsidP="00940EE1">
      <w:pPr>
        <w:pStyle w:val="paragraph"/>
        <w:spacing w:before="0" w:beforeAutospacing="0" w:after="0" w:afterAutospacing="0"/>
        <w:ind w:left="360"/>
        <w:textAlignment w:val="baseline"/>
        <w:rPr>
          <w:rFonts w:ascii="Segoe UI" w:hAnsi="Segoe UI" w:cs="Segoe UI"/>
          <w:color w:val="000000"/>
          <w:sz w:val="18"/>
          <w:szCs w:val="18"/>
        </w:rPr>
      </w:pPr>
      <w:r w:rsidRPr="00940EE1">
        <w:rPr>
          <w:rStyle w:val="normaltextrun"/>
          <w:rFonts w:ascii="Arial" w:hAnsi="Arial" w:cs="Arial"/>
          <w:color w:val="800080"/>
          <w:sz w:val="20"/>
          <w:szCs w:val="20"/>
        </w:rPr>
        <w:t>dus tot een totaalbedrag van </w:t>
      </w:r>
      <w:r>
        <w:rPr>
          <w:rStyle w:val="normaltextrun"/>
          <w:rFonts w:ascii="Arial" w:hAnsi="Arial" w:cs="Arial"/>
          <w:color w:val="000000"/>
          <w:sz w:val="20"/>
          <w:szCs w:val="20"/>
        </w:rPr>
        <w:t>§totaalbedrag voluit in letters (totaalbedrag in cijfers)§</w:t>
      </w:r>
      <w:r w:rsidRPr="00940EE1">
        <w:rPr>
          <w:rStyle w:val="eop"/>
          <w:rFonts w:ascii="Arial" w:hAnsi="Arial" w:cs="Arial"/>
          <w:color w:val="800080"/>
          <w:sz w:val="20"/>
          <w:szCs w:val="20"/>
        </w:rPr>
        <w:t> </w:t>
      </w:r>
    </w:p>
    <w:p w14:paraId="68E4A027"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op:</w:t>
      </w:r>
      <w:r>
        <w:rPr>
          <w:rStyle w:val="normaltextrun"/>
          <w:color w:val="000000"/>
        </w:rPr>
        <w:t> </w:t>
      </w:r>
      <w:r>
        <w:rPr>
          <w:rStyle w:val="eop"/>
          <w:color w:val="000000"/>
        </w:rPr>
        <w:t> </w:t>
      </w:r>
    </w:p>
    <w:p w14:paraId="25E0D59B" w14:textId="737FA934" w:rsidR="00586E1B" w:rsidRPr="00586E1B" w:rsidRDefault="00586E1B" w:rsidP="00940EE1">
      <w:pPr>
        <w:pStyle w:val="paragraph"/>
        <w:numPr>
          <w:ilvl w:val="0"/>
          <w:numId w:val="12"/>
        </w:numPr>
        <w:spacing w:before="0" w:beforeAutospacing="0" w:after="0" w:afterAutospacing="0"/>
        <w:textAlignment w:val="baseline"/>
        <w:rPr>
          <w:rFonts w:ascii="Arial" w:hAnsi="Arial" w:cs="Arial"/>
          <w:b/>
          <w:bCs/>
          <w:color w:val="000000"/>
          <w:sz w:val="20"/>
          <w:szCs w:val="20"/>
        </w:rPr>
      </w:pPr>
      <w:r w:rsidRPr="00586E1B">
        <w:rPr>
          <w:rStyle w:val="normaltextrun"/>
          <w:rFonts w:ascii="Arial" w:hAnsi="Arial" w:cs="Arial"/>
          <w:b/>
          <w:bCs/>
          <w:color w:val="FF0000"/>
          <w:sz w:val="20"/>
          <w:szCs w:val="20"/>
        </w:rPr>
        <w:t>Onderpand</w:t>
      </w:r>
      <w:r w:rsidRPr="00586E1B">
        <w:rPr>
          <w:rStyle w:val="eop"/>
          <w:rFonts w:ascii="Arial" w:hAnsi="Arial" w:cs="Arial"/>
          <w:b/>
          <w:bCs/>
          <w:color w:val="FF0000"/>
          <w:sz w:val="20"/>
          <w:szCs w:val="20"/>
        </w:rPr>
        <w:t> </w:t>
      </w:r>
    </w:p>
    <w:p w14:paraId="3D6F6231" w14:textId="77777777" w:rsidR="00586E1B" w:rsidRPr="00EC210D"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sidRPr="00EC210D">
        <w:rPr>
          <w:rStyle w:val="normaltextrun"/>
          <w:rFonts w:ascii="Arial" w:hAnsi="Arial" w:cs="Arial"/>
          <w:color w:val="FF0000"/>
          <w:sz w:val="20"/>
          <w:szCs w:val="20"/>
        </w:rPr>
        <w:t>Registergoed </w:t>
      </w:r>
      <w:r w:rsidRPr="00EC210D">
        <w:rPr>
          <w:rStyle w:val="normaltextrun"/>
          <w:rFonts w:ascii="Arial" w:hAnsi="Arial" w:cs="Arial"/>
          <w:color w:val="000000"/>
          <w:sz w:val="20"/>
          <w:szCs w:val="20"/>
        </w:rPr>
        <w:t>§</w:t>
      </w:r>
      <w:r w:rsidRPr="00EC210D">
        <w:rPr>
          <w:rStyle w:val="normaltextrun"/>
          <w:rFonts w:ascii="Arial" w:hAnsi="Arial" w:cs="Arial"/>
          <w:sz w:val="20"/>
          <w:szCs w:val="20"/>
        </w:rPr>
        <w:t>volgnummer registergoed</w:t>
      </w:r>
      <w:r w:rsidRPr="00EC210D">
        <w:rPr>
          <w:rStyle w:val="normaltextrun"/>
          <w:rFonts w:ascii="Arial" w:hAnsi="Arial" w:cs="Arial"/>
          <w:color w:val="000000"/>
          <w:sz w:val="20"/>
          <w:szCs w:val="20"/>
        </w:rPr>
        <w:t>§</w:t>
      </w:r>
      <w:r w:rsidRPr="00EC210D">
        <w:rPr>
          <w:rStyle w:val="eop"/>
          <w:rFonts w:ascii="Arial" w:hAnsi="Arial" w:cs="Arial"/>
          <w:color w:val="000000"/>
          <w:sz w:val="20"/>
          <w:szCs w:val="20"/>
        </w:rPr>
        <w:t> </w:t>
      </w:r>
    </w:p>
    <w:p w14:paraId="7516C531"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RECHT</w:t>
      </w:r>
      <w:r>
        <w:rPr>
          <w:rStyle w:val="normaltextrun"/>
          <w:rFonts w:ascii="Arial" w:hAnsi="Arial" w:cs="Arial"/>
          <w:color w:val="FF0000"/>
          <w:sz w:val="20"/>
          <w:szCs w:val="20"/>
        </w:rPr>
        <w:t> </w:t>
      </w:r>
      <w:r>
        <w:rPr>
          <w:rStyle w:val="normaltextrun"/>
          <w:rFonts w:ascii="Arial" w:hAnsi="Arial" w:cs="Arial"/>
          <w:color w:val="FF0000"/>
          <w:sz w:val="20"/>
          <w:szCs w:val="20"/>
          <w:shd w:val="clear" w:color="auto" w:fill="FFFF00"/>
        </w:rPr>
        <w:t>TEKSTBLOK REGISTERGOED</w:t>
      </w:r>
      <w:r>
        <w:rPr>
          <w:rStyle w:val="normaltextrun"/>
          <w:rFonts w:ascii="Arial" w:hAnsi="Arial" w:cs="Arial"/>
          <w:color w:val="FF0000"/>
          <w:sz w:val="20"/>
          <w:szCs w:val="20"/>
        </w:rPr>
        <w:t>, </w:t>
      </w:r>
      <w:r>
        <w:rPr>
          <w:rStyle w:val="eop"/>
          <w:rFonts w:ascii="Arial" w:hAnsi="Arial" w:cs="Arial"/>
          <w:color w:val="FF0000"/>
          <w:sz w:val="20"/>
          <w:szCs w:val="20"/>
        </w:rPr>
        <w:t> </w:t>
      </w:r>
    </w:p>
    <w:p w14:paraId="0597EF60" w14:textId="06F0A62D"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hierna</w:t>
      </w:r>
      <w:r>
        <w:rPr>
          <w:rStyle w:val="normaltextrun"/>
          <w:rFonts w:ascii="Arial" w:hAnsi="Arial" w:cs="Arial"/>
          <w:color w:val="800080"/>
          <w:sz w:val="20"/>
          <w:szCs w:val="20"/>
        </w:rPr>
        <w:t> (zowel samen als ieder apart) </w:t>
      </w:r>
      <w:r>
        <w:rPr>
          <w:rStyle w:val="normaltextrun"/>
          <w:rFonts w:ascii="Arial" w:hAnsi="Arial" w:cs="Arial"/>
          <w:color w:val="FF0000"/>
          <w:sz w:val="20"/>
          <w:szCs w:val="20"/>
        </w:rPr>
        <w:t xml:space="preserve">te noemen: </w:t>
      </w:r>
      <w:r w:rsidR="00EC210D">
        <w:rPr>
          <w:rStyle w:val="normaltextrun"/>
          <w:rFonts w:ascii="Arial" w:hAnsi="Arial" w:cs="Arial"/>
          <w:color w:val="FF0000"/>
          <w:sz w:val="20"/>
          <w:szCs w:val="20"/>
        </w:rPr>
        <w:t>“</w:t>
      </w:r>
      <w:r>
        <w:rPr>
          <w:rStyle w:val="normaltextrun"/>
          <w:rFonts w:ascii="Arial" w:hAnsi="Arial" w:cs="Arial"/>
          <w:color w:val="FF0000"/>
          <w:sz w:val="20"/>
          <w:szCs w:val="20"/>
        </w:rPr>
        <w:t>onderpand</w:t>
      </w:r>
      <w:r w:rsidR="00EC210D">
        <w:rPr>
          <w:rStyle w:val="normaltextrun"/>
          <w:rFonts w:ascii="Arial" w:hAnsi="Arial" w:cs="Arial"/>
          <w:color w:val="FF0000"/>
          <w:sz w:val="20"/>
          <w:szCs w:val="20"/>
        </w:rPr>
        <w:t>”</w:t>
      </w:r>
      <w:r>
        <w:rPr>
          <w:rStyle w:val="normaltextrun"/>
          <w:rFonts w:ascii="Arial" w:hAnsi="Arial" w:cs="Arial"/>
          <w:color w:val="FF0000"/>
          <w:sz w:val="20"/>
          <w:szCs w:val="20"/>
        </w:rPr>
        <w:t>.</w:t>
      </w:r>
      <w:r>
        <w:rPr>
          <w:rStyle w:val="eop"/>
          <w:rFonts w:ascii="Arial" w:hAnsi="Arial" w:cs="Arial"/>
          <w:color w:val="FF0000"/>
          <w:sz w:val="20"/>
          <w:szCs w:val="20"/>
        </w:rPr>
        <w:t> </w:t>
      </w:r>
    </w:p>
    <w:p w14:paraId="30C6F20B" w14:textId="038B33F5" w:rsidR="00586E1B" w:rsidRDefault="00586E1B" w:rsidP="00940EE1">
      <w:pPr>
        <w:pStyle w:val="paragraph"/>
        <w:numPr>
          <w:ilvl w:val="0"/>
          <w:numId w:val="11"/>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FF0000"/>
          <w:sz w:val="20"/>
          <w:szCs w:val="20"/>
        </w:rPr>
        <w:t>Opzegging</w:t>
      </w:r>
      <w:r>
        <w:rPr>
          <w:rStyle w:val="eop"/>
          <w:rFonts w:ascii="Arial" w:hAnsi="Arial" w:cs="Arial"/>
          <w:color w:val="FF0000"/>
          <w:sz w:val="20"/>
          <w:szCs w:val="20"/>
        </w:rPr>
        <w:t> </w:t>
      </w:r>
    </w:p>
    <w:p w14:paraId="5B40645D" w14:textId="3B6F445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geldverstrekker mag het hypotheekrecht en de pandrechten helemaal of voor een deel opzeggen. De hypotheekgever mag dit niet.</w:t>
      </w:r>
      <w:r w:rsidR="00EC210D">
        <w:rPr>
          <w:rStyle w:val="normaltextrun"/>
          <w:rFonts w:ascii="Arial" w:hAnsi="Arial" w:cs="Arial"/>
          <w:color w:val="FF0000"/>
          <w:sz w:val="20"/>
          <w:szCs w:val="20"/>
        </w:rPr>
        <w:t xml:space="preserve"> </w:t>
      </w:r>
      <w:r w:rsidR="00EC210D" w:rsidRPr="00EC210D">
        <w:rPr>
          <w:rFonts w:ascii="Arial" w:hAnsi="Arial" w:cs="Arial"/>
          <w:color w:val="FF0000"/>
          <w:sz w:val="20"/>
          <w:szCs w:val="20"/>
        </w:rPr>
        <w:t>Een opzegging kan onder meer betrekking hebben op (een deel van) het onderpand of op (een deel van) hetgeen waarvoor de hypotheek- en/of pandrechten zijn gevestigd.</w:t>
      </w:r>
      <w:r>
        <w:rPr>
          <w:rStyle w:val="eop"/>
          <w:rFonts w:ascii="Arial" w:hAnsi="Arial" w:cs="Arial"/>
          <w:color w:val="FF0000"/>
          <w:sz w:val="20"/>
          <w:szCs w:val="20"/>
        </w:rPr>
        <w:t> </w:t>
      </w:r>
    </w:p>
    <w:p w14:paraId="505731DB" w14:textId="0E54E3D9" w:rsidR="00586E1B" w:rsidRPr="00A84A1A" w:rsidRDefault="00586E1B" w:rsidP="00940EE1">
      <w:pPr>
        <w:pStyle w:val="paragraph"/>
        <w:numPr>
          <w:ilvl w:val="0"/>
          <w:numId w:val="10"/>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6EAC57F2" w14:textId="4EE53582" w:rsidR="00433908" w:rsidRDefault="00586E1B" w:rsidP="00433908">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sidR="00652AAD">
        <w:rPr>
          <w:rStyle w:val="normaltextrun"/>
          <w:rFonts w:ascii="Arial" w:hAnsi="Arial" w:cs="Arial"/>
          <w:color w:val="800080"/>
          <w:sz w:val="20"/>
          <w:szCs w:val="20"/>
        </w:rPr>
        <w:t xml:space="preserve"> </w:t>
      </w:r>
      <w:r w:rsidR="00652AAD" w:rsidRPr="00652AAD">
        <w:rPr>
          <w:rStyle w:val="normaltextrun"/>
          <w:rFonts w:ascii="Arial" w:hAnsi="Arial" w:cs="Arial"/>
          <w:color w:val="800080"/>
          <w:sz w:val="20"/>
          <w:szCs w:val="20"/>
        </w:rPr>
        <w:t xml:space="preserve">op het kantoor van Quion </w:t>
      </w:r>
      <w:r w:rsidR="00910D67">
        <w:rPr>
          <w:rStyle w:val="normaltextrun"/>
          <w:rFonts w:ascii="Arial" w:hAnsi="Arial" w:cs="Arial"/>
          <w:color w:val="800080"/>
          <w:sz w:val="20"/>
          <w:szCs w:val="20"/>
        </w:rPr>
        <w:t>Services</w:t>
      </w:r>
      <w:r w:rsidR="00652AAD"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r w:rsidRPr="00A84A1A">
        <w:rPr>
          <w:rStyle w:val="spellingerror"/>
          <w:rFonts w:ascii="Arial" w:hAnsi="Arial" w:cs="Arial"/>
          <w:color w:val="800080"/>
          <w:sz w:val="20"/>
          <w:szCs w:val="20"/>
        </w:rPr>
        <w:t>Fascinatio</w:t>
      </w:r>
      <w:r w:rsidRPr="00A84A1A">
        <w:rPr>
          <w:rStyle w:val="normaltextrun"/>
          <w:rFonts w:ascii="Arial" w:hAnsi="Arial" w:cs="Arial"/>
          <w:color w:val="800080"/>
          <w:sz w:val="20"/>
          <w:szCs w:val="20"/>
        </w:rPr>
        <w:t xml:space="preserve"> Boulevard 1302 (postadres: Postbus </w:t>
      </w:r>
      <w:r w:rsidR="00694B51">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sidR="00676787">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w:t>
      </w:r>
      <w:r w:rsidR="00B338A1" w:rsidRPr="00A84A1A">
        <w:rPr>
          <w:rStyle w:val="normaltextrun"/>
          <w:rFonts w:ascii="Arial" w:hAnsi="Arial" w:cs="Arial"/>
          <w:color w:val="800080"/>
          <w:sz w:val="20"/>
          <w:szCs w:val="20"/>
        </w:rPr>
        <w:t xml:space="preserve"> / 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p>
    <w:p w14:paraId="5AED4B87" w14:textId="77CF819D" w:rsidR="00C30D6C" w:rsidRPr="00433908" w:rsidRDefault="00C30D6C" w:rsidP="00433908">
      <w:pPr>
        <w:pStyle w:val="paragraph"/>
        <w:spacing w:before="0" w:beforeAutospacing="0" w:after="0" w:afterAutospacing="0"/>
        <w:ind w:left="360"/>
        <w:textAlignment w:val="baseline"/>
        <w:rPr>
          <w:rFonts w:ascii="Arial" w:hAnsi="Arial" w:cs="Arial"/>
          <w:color w:val="800080"/>
          <w:sz w:val="20"/>
          <w:szCs w:val="20"/>
        </w:rPr>
      </w:pPr>
      <w:r w:rsidRPr="00C30D6C">
        <w:rPr>
          <w:rFonts w:ascii="Arial" w:hAnsi="Arial" w:cs="Arial"/>
          <w:color w:val="FF0000"/>
          <w:sz w:val="20"/>
          <w:szCs w:val="20"/>
        </w:rPr>
        <w:t>EINDE KADASTERDEEL </w:t>
      </w:r>
    </w:p>
    <w:p w14:paraId="5C7762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0747B75F" w14:textId="65525E8C" w:rsidR="00EC210D" w:rsidRDefault="00EC210D">
      <w:pPr>
        <w:rPr>
          <w:rFonts w:ascii="Arial" w:eastAsia="Times New Roman" w:hAnsi="Arial" w:cs="Arial"/>
          <w:b/>
          <w:bCs/>
          <w:i/>
          <w:iCs/>
          <w:color w:val="000000"/>
          <w:sz w:val="20"/>
          <w:szCs w:val="20"/>
          <w:lang w:eastAsia="nl-NL"/>
        </w:rPr>
      </w:pPr>
    </w:p>
    <w:p w14:paraId="5991755B" w14:textId="77777777"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Voorbeeld comparitie partij ‘</w:t>
      </w:r>
      <w:r>
        <w:rPr>
          <w:rFonts w:ascii="Arial" w:eastAsia="Times New Roman" w:hAnsi="Arial" w:cs="Arial"/>
          <w:b/>
          <w:bCs/>
          <w:i/>
          <w:iCs/>
          <w:color w:val="000000"/>
          <w:sz w:val="20"/>
          <w:szCs w:val="20"/>
          <w:lang w:eastAsia="nl-NL"/>
        </w:rPr>
        <w:t>Allianz Vermogen B.V.’</w:t>
      </w:r>
      <w:r w:rsidRPr="00C30D6C">
        <w:rPr>
          <w:rFonts w:ascii="Arial" w:eastAsia="Times New Roman" w:hAnsi="Arial" w:cs="Arial"/>
          <w:color w:val="000000"/>
          <w:sz w:val="20"/>
          <w:szCs w:val="20"/>
          <w:lang w:eastAsia="nl-NL"/>
        </w:rPr>
        <w:t> </w:t>
      </w:r>
    </w:p>
    <w:p w14:paraId="209094D0" w14:textId="387902FC"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8B007E">
        <w:rPr>
          <w:rFonts w:ascii="Arial" w:eastAsia="Times New Roman" w:hAnsi="Arial" w:cs="Arial"/>
          <w:color w:val="000000"/>
          <w:sz w:val="20"/>
          <w:szCs w:val="20"/>
          <w:lang w:eastAsia="nl-NL"/>
        </w:rPr>
        <w:t>de besloten vennootschap met beperkte aansprakelijkheid</w:t>
      </w:r>
      <w:r>
        <w:rPr>
          <w:rFonts w:ascii="Arial" w:eastAsia="Times New Roman" w:hAnsi="Arial" w:cs="Arial"/>
          <w:color w:val="000000"/>
          <w:sz w:val="20"/>
          <w:szCs w:val="20"/>
          <w:lang w:eastAsia="nl-NL"/>
        </w:rPr>
        <w:t xml:space="preserve">: </w:t>
      </w:r>
      <w:r w:rsidRPr="008B007E">
        <w:rPr>
          <w:rFonts w:ascii="Arial" w:eastAsia="Times New Roman" w:hAnsi="Arial" w:cs="Arial"/>
          <w:color w:val="000000"/>
          <w:sz w:val="20"/>
          <w:szCs w:val="20"/>
          <w:lang w:eastAsia="nl-NL"/>
        </w:rPr>
        <w:t>Allianz Vermogen B.V., statutair gevestigd te Rotterdam en kantoorhoudende te</w:t>
      </w:r>
      <w:r>
        <w:rPr>
          <w:rFonts w:ascii="Arial" w:eastAsia="Times New Roman" w:hAnsi="Arial" w:cs="Arial"/>
          <w:color w:val="000000"/>
          <w:sz w:val="20"/>
          <w:szCs w:val="20"/>
          <w:lang w:eastAsia="nl-NL"/>
        </w:rPr>
        <w:t xml:space="preserve"> 3011 AG </w:t>
      </w:r>
      <w:r w:rsidRPr="008B007E">
        <w:rPr>
          <w:rFonts w:ascii="Arial" w:eastAsia="Times New Roman" w:hAnsi="Arial" w:cs="Arial"/>
          <w:color w:val="000000"/>
          <w:sz w:val="20"/>
          <w:szCs w:val="20"/>
          <w:lang w:eastAsia="nl-NL"/>
        </w:rPr>
        <w:t>R</w:t>
      </w:r>
      <w:r>
        <w:rPr>
          <w:rFonts w:ascii="Arial" w:eastAsia="Times New Roman" w:hAnsi="Arial" w:cs="Arial"/>
          <w:color w:val="000000"/>
          <w:sz w:val="20"/>
          <w:szCs w:val="20"/>
          <w:lang w:eastAsia="nl-NL"/>
        </w:rPr>
        <w:t>OTTERDAM,</w:t>
      </w:r>
      <w:r w:rsidRPr="008B007E">
        <w:rPr>
          <w:rFonts w:ascii="Arial" w:eastAsia="Times New Roman" w:hAnsi="Arial" w:cs="Arial"/>
          <w:color w:val="000000"/>
          <w:sz w:val="20"/>
          <w:szCs w:val="20"/>
          <w:lang w:eastAsia="nl-NL"/>
        </w:rPr>
        <w:t xml:space="preserve"> Coolsingel 1</w:t>
      </w:r>
      <w:r>
        <w:rPr>
          <w:rFonts w:ascii="Arial" w:eastAsia="Times New Roman" w:hAnsi="Arial" w:cs="Arial"/>
          <w:color w:val="000000"/>
          <w:sz w:val="20"/>
          <w:szCs w:val="20"/>
          <w:lang w:eastAsia="nl-NL"/>
        </w:rPr>
        <w:t>20</w:t>
      </w:r>
      <w:r>
        <w:rPr>
          <w:rFonts w:ascii="Arial" w:hAnsi="Arial"/>
          <w:sz w:val="20"/>
        </w:rPr>
        <w:t xml:space="preserve">, ingeschreven in het handelsregister van de Kamer van Koophandel onder nummer 30144446 </w:t>
      </w:r>
      <w:r w:rsidRPr="008B007E">
        <w:rPr>
          <w:rFonts w:ascii="Arial" w:eastAsia="Times New Roman" w:hAnsi="Arial" w:cs="Arial"/>
          <w:color w:val="000000"/>
          <w:sz w:val="20"/>
          <w:szCs w:val="20"/>
          <w:lang w:eastAsia="nl-NL"/>
        </w:rPr>
        <w:t>(</w:t>
      </w:r>
      <w:r>
        <w:rPr>
          <w:rFonts w:ascii="Arial" w:hAnsi="Arial"/>
          <w:sz w:val="20"/>
        </w:rPr>
        <w:t>correspondentieadres voor alle aangelegenheden betreffende de hierna te vermelden rechtshandelingen:</w:t>
      </w:r>
      <w:r w:rsidRPr="008B007E">
        <w:rPr>
          <w:rFonts w:ascii="Arial" w:eastAsia="Times New Roman" w:hAnsi="Arial" w:cs="Arial"/>
          <w:color w:val="000000"/>
          <w:sz w:val="20"/>
          <w:szCs w:val="20"/>
          <w:lang w:eastAsia="nl-NL"/>
        </w:rPr>
        <w:t xml:space="preserve"> Postbus </w:t>
      </w:r>
      <w:r>
        <w:rPr>
          <w:rFonts w:ascii="Arial" w:eastAsia="Times New Roman" w:hAnsi="Arial" w:cs="Arial"/>
          <w:color w:val="000000"/>
          <w:sz w:val="20"/>
          <w:szCs w:val="20"/>
          <w:lang w:eastAsia="nl-NL"/>
        </w:rPr>
        <w:t>761</w:t>
      </w:r>
      <w:r w:rsidRPr="008B007E">
        <w:rPr>
          <w:rFonts w:ascii="Arial" w:eastAsia="Times New Roman" w:hAnsi="Arial" w:cs="Arial"/>
          <w:color w:val="000000"/>
          <w:sz w:val="20"/>
          <w:szCs w:val="20"/>
          <w:lang w:eastAsia="nl-NL"/>
        </w:rPr>
        <w:t>, 3000 A</w:t>
      </w:r>
      <w:r>
        <w:rPr>
          <w:rFonts w:ascii="Arial" w:eastAsia="Times New Roman" w:hAnsi="Arial" w:cs="Arial"/>
          <w:color w:val="000000"/>
          <w:sz w:val="20"/>
          <w:szCs w:val="20"/>
          <w:lang w:eastAsia="nl-NL"/>
        </w:rPr>
        <w:t>T</w:t>
      </w:r>
      <w:r w:rsidRPr="008B007E">
        <w:rPr>
          <w:rFonts w:ascii="Arial" w:eastAsia="Times New Roman" w:hAnsi="Arial" w:cs="Arial"/>
          <w:color w:val="000000"/>
          <w:sz w:val="20"/>
          <w:szCs w:val="20"/>
          <w:lang w:eastAsia="nl-NL"/>
        </w:rPr>
        <w:t xml:space="preserve"> Rotterdam)</w:t>
      </w:r>
      <w:r>
        <w:rPr>
          <w:rFonts w:ascii="Arial" w:eastAsia="Times New Roman" w:hAnsi="Arial" w:cs="Arial"/>
          <w:color w:val="000000"/>
          <w:sz w:val="20"/>
          <w:szCs w:val="20"/>
          <w:lang w:eastAsia="nl-NL"/>
        </w:rPr>
        <w:t>;</w:t>
      </w:r>
    </w:p>
    <w:p w14:paraId="273CC0CE" w14:textId="77777777" w:rsidR="00C30D6C" w:rsidRPr="00C30D6C" w:rsidRDefault="00C30D6C" w:rsidP="00056A85">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60BD76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5F723A87"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Toelichting</w:t>
      </w:r>
      <w:r w:rsidRPr="00C30D6C">
        <w:rPr>
          <w:rFonts w:ascii="Arial" w:eastAsia="Times New Roman" w:hAnsi="Arial" w:cs="Arial"/>
          <w:color w:val="000000"/>
          <w:sz w:val="20"/>
          <w:szCs w:val="20"/>
          <w:lang w:eastAsia="nl-NL"/>
        </w:rPr>
        <w:t> </w:t>
      </w:r>
    </w:p>
    <w:p w14:paraId="3C3C331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Rangwisseling wordt </w:t>
      </w:r>
      <w:r w:rsidRPr="00C30D6C">
        <w:rPr>
          <w:rFonts w:ascii="Arial" w:eastAsia="Times New Roman" w:hAnsi="Arial" w:cs="Arial"/>
          <w:color w:val="000000"/>
          <w:sz w:val="20"/>
          <w:szCs w:val="20"/>
          <w:u w:val="single"/>
          <w:lang w:eastAsia="nl-NL"/>
        </w:rPr>
        <w:t>niet</w:t>
      </w:r>
      <w:r w:rsidRPr="00C30D6C">
        <w:rPr>
          <w:rFonts w:ascii="Arial" w:eastAsia="Times New Roman" w:hAnsi="Arial" w:cs="Arial"/>
          <w:color w:val="000000"/>
          <w:sz w:val="20"/>
          <w:szCs w:val="20"/>
          <w:lang w:eastAsia="nl-NL"/>
        </w:rPr>
        <w:t> ondersteund in de akte, in verband met de verplichte vermelding van aankomsttitel en voorbelasting. </w:t>
      </w:r>
    </w:p>
    <w:p w14:paraId="6C8108B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2D375A80"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Zie voor het kleurgebruik in deze modelakte:  </w:t>
      </w:r>
    </w:p>
    <w:p w14:paraId="3F979F1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Tekstblok – Algemene afspraken modeldocumenten en tekstblokken  </w:t>
      </w:r>
    </w:p>
    <w:p w14:paraId="36BE1C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365285F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paragrafen en tekstfragmenten welke in dit modeldocument optioneel zijn, dienen op het moment dat ze worden opgenomen in de akte altijd binnen het Kadasterdeel te staan. </w:t>
      </w:r>
    </w:p>
    <w:p w14:paraId="16EACD7F"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48DA366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7666399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FFFF"/>
          <w:sz w:val="20"/>
          <w:szCs w:val="20"/>
          <w:u w:val="single"/>
          <w:shd w:val="clear" w:color="auto" w:fill="808000"/>
          <w:lang w:eastAsia="nl-NL"/>
        </w:rPr>
        <w:t>KEUZEBLOK:</w:t>
      </w:r>
      <w:r w:rsidRPr="00C30D6C">
        <w:rPr>
          <w:rFonts w:ascii="Arial" w:eastAsia="Times New Roman" w:hAnsi="Arial" w:cs="Arial"/>
          <w:color w:val="FFFFFF"/>
          <w:sz w:val="20"/>
          <w:szCs w:val="20"/>
          <w:lang w:eastAsia="nl-NL"/>
        </w:rPr>
        <w:t> </w:t>
      </w:r>
    </w:p>
    <w:p w14:paraId="4ABCB285" w14:textId="3F5CD41C"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lastRenderedPageBreak/>
        <w:t>Dit keuzeblok is specifiek voor deze hypotheek van </w:t>
      </w:r>
      <w:r w:rsidR="003D6579">
        <w:rPr>
          <w:rFonts w:ascii="Arial" w:eastAsia="Times New Roman" w:hAnsi="Arial" w:cs="Arial"/>
          <w:color w:val="000000"/>
          <w:sz w:val="20"/>
          <w:szCs w:val="20"/>
          <w:lang w:eastAsia="nl-NL"/>
        </w:rPr>
        <w:t>Allianz</w:t>
      </w:r>
      <w:r w:rsidR="003D6579" w:rsidRPr="00C30D6C">
        <w:rPr>
          <w:rFonts w:ascii="Arial" w:eastAsia="Times New Roman" w:hAnsi="Arial" w:cs="Arial"/>
          <w:color w:val="000000"/>
          <w:sz w:val="20"/>
          <w:szCs w:val="20"/>
          <w:lang w:eastAsia="nl-NL"/>
        </w:rPr>
        <w:t> </w:t>
      </w:r>
      <w:r w:rsidRPr="00C30D6C">
        <w:rPr>
          <w:rFonts w:ascii="Arial" w:eastAsia="Times New Roman" w:hAnsi="Arial" w:cs="Arial"/>
          <w:color w:val="000000"/>
          <w:sz w:val="20"/>
          <w:szCs w:val="20"/>
          <w:lang w:eastAsia="nl-NL"/>
        </w:rPr>
        <w:t>en wordt daarom niet als algemene, voor meerdere banken toepasbaar, tekstblok beschouwd. </w:t>
      </w:r>
    </w:p>
    <w:p w14:paraId="44196F9C"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1EDB7E9A"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b/>
          <w:bCs/>
          <w:color w:val="000000"/>
          <w:sz w:val="20"/>
          <w:szCs w:val="20"/>
          <w:lang w:eastAsia="nl-NL"/>
        </w:rPr>
        <w:t>KEUZEBLOK PARTIJNAMEN HYPOTHEEKAKTE:</w:t>
      </w:r>
      <w:r w:rsidRPr="00DE1215">
        <w:rPr>
          <w:rFonts w:ascii="Arial" w:eastAsia="Times New Roman" w:hAnsi="Arial" w:cs="Arial"/>
          <w:color w:val="000000"/>
          <w:sz w:val="20"/>
          <w:szCs w:val="20"/>
          <w:lang w:eastAsia="nl-NL"/>
        </w:rPr>
        <w:t> </w:t>
      </w:r>
    </w:p>
    <w:p w14:paraId="6594A5FF"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color w:val="000000"/>
          <w:sz w:val="20"/>
          <w:szCs w:val="20"/>
          <w:u w:val="single"/>
          <w:lang w:eastAsia="nl-NL"/>
        </w:rPr>
        <w:t>Partijnamen in hypotheekakte</w:t>
      </w:r>
      <w:r w:rsidRPr="00DE1215">
        <w:rPr>
          <w:rFonts w:ascii="Arial" w:eastAsia="Times New Roman" w:hAnsi="Arial" w:cs="Arial"/>
          <w:color w:val="000000"/>
          <w:sz w:val="20"/>
          <w:szCs w:val="20"/>
          <w:lang w:eastAsia="nl-NL"/>
        </w:rPr>
        <w:t> </w:t>
      </w:r>
    </w:p>
    <w:p w14:paraId="34D19D76" w14:textId="238FA8A4" w:rsidR="000874DA" w:rsidRDefault="003D6579" w:rsidP="00C30D6C">
      <w:pPr>
        <w:spacing w:after="0" w:line="240" w:lineRule="auto"/>
        <w:textAlignment w:val="baseline"/>
        <w:rPr>
          <w:ins w:id="8" w:author="Groot, Karina de" w:date="2025-02-28T10:08:00Z" w16du:dateUtc="2025-02-28T09:08:00Z"/>
          <w:rFonts w:ascii="Arial" w:hAnsi="Arial" w:cs="Arial"/>
          <w:color w:val="339966"/>
          <w:sz w:val="20"/>
          <w:szCs w:val="20"/>
          <w:lang w:eastAsia="nl-NL"/>
        </w:rPr>
      </w:pPr>
      <w:r w:rsidRPr="00DE1215">
        <w:rPr>
          <w:rFonts w:ascii="Arial" w:hAnsi="Arial" w:cs="Arial"/>
          <w:color w:val="339966"/>
          <w:sz w:val="20"/>
          <w:szCs w:val="20"/>
          <w:lang w:eastAsia="nl-NL"/>
        </w:rPr>
        <w:t xml:space="preserve">hierna ook te noemen: </w:t>
      </w:r>
      <w:r w:rsidRPr="00056A85">
        <w:rPr>
          <w:rFonts w:ascii="Arial" w:hAnsi="Arial" w:cs="Arial"/>
          <w:color w:val="800080"/>
          <w:sz w:val="20"/>
          <w:szCs w:val="20"/>
          <w:lang w:eastAsia="nl-NL"/>
        </w:rPr>
        <w:t>(tezamen en waar van toepassing ook ieder afzonderlijk)</w:t>
      </w:r>
      <w:r w:rsidRPr="00DE1215">
        <w:rPr>
          <w:rFonts w:ascii="Arial" w:hAnsi="Arial" w:cs="Arial"/>
          <w:color w:val="800080"/>
          <w:sz w:val="20"/>
          <w:szCs w:val="20"/>
          <w:lang w:eastAsia="nl-NL"/>
        </w:rPr>
        <w:t xml:space="preserve"> </w:t>
      </w:r>
      <w:r w:rsidRPr="00DE1215">
        <w:rPr>
          <w:rFonts w:ascii="Arial" w:hAnsi="Arial" w:cs="Arial"/>
          <w:color w:val="339966"/>
          <w:sz w:val="20"/>
          <w:szCs w:val="20"/>
          <w:lang w:eastAsia="nl-NL"/>
        </w:rPr>
        <w:t>“geldnemer” dan wel “schuldenaar” en/of “hypotheekgever”</w:t>
      </w:r>
      <w:r w:rsidRPr="00DE1215" w:rsidDel="003D6579">
        <w:rPr>
          <w:rFonts w:ascii="Arial" w:eastAsia="Times New Roman" w:hAnsi="Arial" w:cs="Arial"/>
          <w:color w:val="339966"/>
          <w:sz w:val="20"/>
          <w:szCs w:val="20"/>
          <w:lang w:eastAsia="nl-NL"/>
        </w:rPr>
        <w:t xml:space="preserve"> </w:t>
      </w:r>
      <w:r w:rsidR="00DC1A95" w:rsidRPr="00056A85">
        <w:rPr>
          <w:rFonts w:ascii="Arial" w:hAnsi="Arial" w:cs="Arial"/>
          <w:color w:val="008000"/>
          <w:sz w:val="20"/>
          <w:szCs w:val="20"/>
          <w:lang w:eastAsia="nl-NL"/>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4B483B">
        <w:rPr>
          <w:rFonts w:ascii="Arial" w:hAnsi="Arial" w:cs="Arial"/>
          <w:color w:val="000000" w:themeColor="text1"/>
          <w:sz w:val="20"/>
          <w:szCs w:val="20"/>
        </w:rPr>
        <w:t>/</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w:t>
      </w:r>
      <w:r w:rsidR="00DC1A95" w:rsidRPr="004B483B">
        <w:rPr>
          <w:rFonts w:ascii="Arial" w:hAnsi="Arial" w:cs="Arial"/>
          <w:color w:val="000000" w:themeColor="text1"/>
          <w:sz w:val="20"/>
          <w:szCs w:val="20"/>
        </w:rPr>
        <w:t>/</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AF28AD">
        <w:rPr>
          <w:rFonts w:ascii="Arial" w:hAnsi="Arial" w:cs="Arial"/>
          <w:color w:val="800080"/>
          <w:sz w:val="20"/>
          <w:szCs w:val="20"/>
          <w:lang w:eastAsia="nl-NL"/>
          <w:rPrChange w:id="9" w:author="Groote Haar, Linda" w:date="2025-02-03T10:52:00Z" w16du:dateUtc="2025-02-03T09:52:00Z">
            <w:rPr>
              <w:rFonts w:ascii="Arial" w:hAnsi="Arial" w:cs="Arial"/>
              <w:color w:val="00FFFF"/>
              <w:sz w:val="20"/>
              <w:szCs w:val="20"/>
            </w:rPr>
          </w:rPrChange>
        </w:rPr>
        <w:t>de</w:t>
      </w:r>
      <w:r w:rsidR="00DC1A95" w:rsidRPr="00056A85">
        <w:rPr>
          <w:rFonts w:ascii="Arial" w:hAnsi="Arial" w:cs="Arial"/>
          <w:color w:val="00FFFF"/>
          <w:sz w:val="20"/>
          <w:szCs w:val="20"/>
        </w:rPr>
        <w:t xml:space="preserve"> </w:t>
      </w:r>
      <w:r w:rsidR="00DC1A95" w:rsidRPr="00AF28AD">
        <w:rPr>
          <w:rFonts w:ascii="Arial" w:hAnsi="Arial" w:cs="Arial"/>
          <w:color w:val="800080"/>
          <w:sz w:val="20"/>
          <w:szCs w:val="20"/>
          <w:lang w:eastAsia="nl-NL"/>
          <w:rPrChange w:id="10" w:author="Groote Haar, Linda" w:date="2025-02-03T10:52:00Z" w16du:dateUtc="2025-02-03T09:52:00Z">
            <w:rPr>
              <w:rFonts w:ascii="Arial" w:hAnsi="Arial" w:cs="Arial"/>
              <w:color w:val="00FFFF"/>
              <w:sz w:val="20"/>
              <w:szCs w:val="20"/>
            </w:rPr>
          </w:rPrChange>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“geldnemer” dan wel “schuldenaar” en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4B483B">
        <w:rPr>
          <w:rFonts w:ascii="Arial" w:hAnsi="Arial" w:cs="Arial"/>
          <w:color w:val="000000" w:themeColor="text1"/>
          <w:sz w:val="20"/>
          <w:szCs w:val="20"/>
        </w:rPr>
        <w:t xml:space="preserve"> /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w:t>
      </w:r>
      <w:r w:rsidR="00DC1A95" w:rsidRPr="004B483B">
        <w:rPr>
          <w:rFonts w:ascii="Arial" w:hAnsi="Arial" w:cs="Arial"/>
          <w:color w:val="000000" w:themeColor="text1"/>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AF28AD">
        <w:rPr>
          <w:rFonts w:ascii="Arial" w:hAnsi="Arial" w:cs="Arial"/>
          <w:color w:val="800080"/>
          <w:sz w:val="20"/>
          <w:szCs w:val="20"/>
          <w:lang w:eastAsia="nl-NL"/>
          <w:rPrChange w:id="11" w:author="Groote Haar, Linda" w:date="2025-02-03T10:52:00Z" w16du:dateUtc="2025-02-03T09:52:00Z">
            <w:rPr>
              <w:rFonts w:ascii="Arial" w:hAnsi="Arial" w:cs="Arial"/>
              <w:color w:val="00FFFF"/>
              <w:sz w:val="20"/>
              <w:szCs w:val="20"/>
            </w:rPr>
          </w:rPrChange>
        </w:rPr>
        <w:t>de</w:t>
      </w:r>
      <w:r w:rsidR="00DC1A95" w:rsidRPr="00056A85">
        <w:rPr>
          <w:rFonts w:ascii="Arial" w:hAnsi="Arial" w:cs="Arial"/>
          <w:color w:val="00FFFF"/>
          <w:sz w:val="20"/>
          <w:szCs w:val="20"/>
        </w:rPr>
        <w:t xml:space="preserve"> </w:t>
      </w:r>
      <w:r w:rsidR="00DC1A95" w:rsidRPr="00AF28AD">
        <w:rPr>
          <w:rFonts w:ascii="Arial" w:hAnsi="Arial" w:cs="Arial"/>
          <w:color w:val="800080"/>
          <w:sz w:val="20"/>
          <w:szCs w:val="20"/>
          <w:lang w:eastAsia="nl-NL"/>
          <w:rPrChange w:id="12" w:author="Groote Haar, Linda" w:date="2025-02-03T10:52:00Z" w16du:dateUtc="2025-02-03T09:52:00Z">
            <w:rPr>
              <w:rFonts w:ascii="Arial" w:hAnsi="Arial" w:cs="Arial"/>
              <w:color w:val="00FFFF"/>
              <w:sz w:val="20"/>
              <w:szCs w:val="20"/>
            </w:rPr>
          </w:rPrChange>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“hypotheekgever” </w:t>
      </w:r>
    </w:p>
    <w:p w14:paraId="2DABFECF" w14:textId="0BB18896"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color w:val="000000"/>
          <w:sz w:val="20"/>
          <w:szCs w:val="20"/>
          <w:u w:val="single"/>
          <w:lang w:eastAsia="nl-NL"/>
        </w:rPr>
        <w:t>Einde partijnamen in hypotheekakte</w:t>
      </w:r>
      <w:r w:rsidRPr="00DE1215">
        <w:rPr>
          <w:rFonts w:ascii="Arial" w:eastAsia="Times New Roman" w:hAnsi="Arial" w:cs="Arial"/>
          <w:color w:val="000000"/>
          <w:sz w:val="20"/>
          <w:szCs w:val="20"/>
          <w:lang w:eastAsia="nl-NL"/>
        </w:rPr>
        <w:t> </w:t>
      </w:r>
    </w:p>
    <w:p w14:paraId="3A5B2138"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551628E6"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Opmerking: indien gekozen wordt voor een partijnaam voor personen kan gekozen worden om de personen aan te duiden met een nummer of met een naam. </w:t>
      </w:r>
    </w:p>
    <w:p w14:paraId="4E2BEB4D"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 </w:t>
      </w:r>
    </w:p>
    <w:p w14:paraId="05EECA7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naam kan in alle gevallen gekozen worden. </w:t>
      </w:r>
    </w:p>
    <w:p w14:paraId="34D9AA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“voornoemd” Is optionele tekst, door de gebruiker te kiezen. Kan alleen gekozen als er namen aan voorafgaan. </w:t>
      </w:r>
    </w:p>
    <w:p w14:paraId="1D5D430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4"/>
          <w:szCs w:val="24"/>
          <w:lang w:eastAsia="nl-NL"/>
        </w:rPr>
        <w:t> </w:t>
      </w:r>
    </w:p>
    <w:p w14:paraId="1DE17E5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color w:val="000000"/>
          <w:sz w:val="24"/>
          <w:szCs w:val="24"/>
          <w:lang w:eastAsia="nl-NL"/>
        </w:rPr>
        <w:t>Voorbeelden tekstfragment</w:t>
      </w:r>
      <w:r w:rsidRPr="00C30D6C">
        <w:rPr>
          <w:rFonts w:ascii="Arial" w:eastAsia="Times New Roman" w:hAnsi="Arial" w:cs="Arial"/>
          <w:color w:val="000000"/>
          <w:sz w:val="24"/>
          <w:szCs w:val="24"/>
          <w:lang w:eastAsia="nl-NL"/>
        </w:rPr>
        <w:t> </w:t>
      </w:r>
    </w:p>
    <w:p w14:paraId="6EB8DA2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3EC19E50" w14:textId="14820AA3" w:rsidR="00C30D6C" w:rsidRDefault="00DC1A95" w:rsidP="00C30D6C">
      <w:pPr>
        <w:spacing w:after="0" w:line="240" w:lineRule="auto"/>
        <w:textAlignment w:val="baseline"/>
        <w:rPr>
          <w:rFonts w:ascii="Arial" w:eastAsia="Times New Roman" w:hAnsi="Arial" w:cs="Arial"/>
          <w:color w:val="000000"/>
          <w:sz w:val="20"/>
          <w:szCs w:val="20"/>
          <w:lang w:eastAsia="nl-NL"/>
        </w:rPr>
      </w:pPr>
      <w:r w:rsidRPr="00940EE1">
        <w:rPr>
          <w:rFonts w:ascii="Arial" w:hAnsi="Arial" w:cs="Arial"/>
          <w:sz w:val="20"/>
          <w:szCs w:val="20"/>
        </w:rPr>
        <w:t>hierna ook te noemen: (tezamen en waar van toepassing ook ieder afzonderlijk) “geldnemer” dan wel “schuldenaar” en/of “hypotheekgever”</w:t>
      </w:r>
      <w:r w:rsidR="00C30D6C" w:rsidRPr="00DC1A95">
        <w:rPr>
          <w:rFonts w:ascii="Arial" w:eastAsia="Times New Roman" w:hAnsi="Arial" w:cs="Arial"/>
          <w:color w:val="000000"/>
          <w:sz w:val="20"/>
          <w:szCs w:val="20"/>
          <w:lang w:eastAsia="nl-NL"/>
        </w:rPr>
        <w:t> </w:t>
      </w:r>
    </w:p>
    <w:p w14:paraId="1104BF9C" w14:textId="77777777" w:rsidR="00DC1A95" w:rsidRPr="00940EE1" w:rsidRDefault="00DC1A95" w:rsidP="00C30D6C">
      <w:pPr>
        <w:spacing w:after="0" w:line="240" w:lineRule="auto"/>
        <w:textAlignment w:val="baseline"/>
        <w:rPr>
          <w:rFonts w:ascii="Arial" w:eastAsia="Times New Roman" w:hAnsi="Arial" w:cs="Arial"/>
          <w:color w:val="000000"/>
          <w:sz w:val="20"/>
          <w:szCs w:val="20"/>
          <w:lang w:eastAsia="nl-NL"/>
        </w:rPr>
      </w:pPr>
    </w:p>
    <w:p w14:paraId="18C9F34A" w14:textId="5BDEC2B0"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verschenen persoon sub 1a </w:t>
      </w:r>
      <w:r w:rsidR="00DC1A95" w:rsidRPr="00456417">
        <w:rPr>
          <w:rFonts w:ascii="Times New Roman" w:hAnsi="Times New Roman" w:cs="Times New Roman"/>
          <w:sz w:val="24"/>
          <w:szCs w:val="24"/>
        </w:rPr>
        <w:t xml:space="preserve">hierna </w:t>
      </w:r>
      <w:r w:rsidR="00DC1A95" w:rsidRPr="00940EE1">
        <w:rPr>
          <w:rFonts w:ascii="Arial" w:hAnsi="Arial" w:cs="Arial"/>
          <w:sz w:val="20"/>
          <w:szCs w:val="20"/>
        </w:rPr>
        <w:t>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 xml:space="preserve">en de verschenen personen sub 1b, 1c en 1d </w:t>
      </w:r>
      <w:r w:rsidR="00DC1A95" w:rsidRPr="001A103A">
        <w:rPr>
          <w:rFonts w:ascii="Arial" w:hAnsi="Arial" w:cs="Arial"/>
          <w:sz w:val="20"/>
          <w:szCs w:val="20"/>
        </w:rPr>
        <w:t>hierna ook te noemen: (tezamen en waar van toepassing ook ieder afzonderlijk) “hypotheekgever”</w:t>
      </w:r>
    </w:p>
    <w:p w14:paraId="3CE6589E" w14:textId="248716D9"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p w14:paraId="5A3586C9" w14:textId="46DE2EF1"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heer Arie Bloem, mevrouw Brigit van der Meer en mevrouw Jantien Bloem voornoemd, </w:t>
      </w:r>
      <w:r w:rsidR="00DC1A95" w:rsidRPr="00940EE1">
        <w:rPr>
          <w:rFonts w:ascii="Arial" w:hAnsi="Arial" w:cs="Arial"/>
          <w:sz w:val="20"/>
          <w:szCs w:val="20"/>
        </w:rPr>
        <w:t>hierna 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en Winter B.V. voornoemd, </w:t>
      </w:r>
      <w:r w:rsidR="00DC1A95" w:rsidRPr="001A103A">
        <w:rPr>
          <w:rFonts w:ascii="Arial" w:hAnsi="Arial" w:cs="Arial"/>
          <w:sz w:val="20"/>
          <w:szCs w:val="20"/>
        </w:rPr>
        <w:t>hierna ook te noemen: (tezamen en waar van toepassing ook ieder afzonderlijk) “hypotheekgever”</w:t>
      </w:r>
    </w:p>
    <w:p w14:paraId="6BE26CBA" w14:textId="41112ED1"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C5D6A" w:rsidRPr="008272D3" w14:paraId="4B82B42B" w14:textId="77777777" w:rsidTr="009D44C1">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7936EF2E" w14:textId="77777777" w:rsidR="003C5D6A" w:rsidRPr="008272D3" w:rsidRDefault="003C5D6A" w:rsidP="009D44C1">
            <w:pPr>
              <w:pStyle w:val="kopje"/>
              <w:rPr>
                <w:rFonts w:cs="Arial"/>
                <w:b w:val="0"/>
                <w:bCs/>
                <w:sz w:val="20"/>
              </w:rPr>
            </w:pPr>
            <w:r w:rsidRPr="008272D3">
              <w:rPr>
                <w:rFonts w:cs="Arial"/>
                <w:sz w:val="20"/>
              </w:rPr>
              <w:t>Versiehistorie</w:t>
            </w:r>
          </w:p>
        </w:tc>
      </w:tr>
    </w:tbl>
    <w:p w14:paraId="7046A438" w14:textId="77777777" w:rsidR="003C5D6A" w:rsidRPr="008272D3" w:rsidRDefault="003C5D6A" w:rsidP="003C5D6A">
      <w:pPr>
        <w:spacing w:line="14" w:lineRule="exact"/>
        <w:rPr>
          <w:rFonts w:ascii="Arial" w:hAnsi="Arial" w:cs="Arial"/>
          <w:kern w:val="28"/>
          <w:sz w:val="20"/>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864"/>
        <w:gridCol w:w="974"/>
        <w:gridCol w:w="4537"/>
      </w:tblGrid>
      <w:tr w:rsidR="003C5D6A" w:rsidRPr="008272D3" w14:paraId="03EFD95C" w14:textId="77777777" w:rsidTr="5D81D077">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6116E6F0" w14:textId="77777777" w:rsidR="003C5D6A" w:rsidRPr="008272D3" w:rsidRDefault="003C5D6A" w:rsidP="009D44C1">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46A662EC" w14:textId="77777777" w:rsidR="003C5D6A" w:rsidRPr="008272D3" w:rsidRDefault="003C5D6A" w:rsidP="009D44C1">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782DDA7D" w14:textId="77777777" w:rsidR="003C5D6A" w:rsidRPr="008272D3" w:rsidRDefault="003C5D6A" w:rsidP="009D44C1">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1223D6B0" w14:textId="77777777" w:rsidR="003C5D6A" w:rsidRPr="008272D3" w:rsidRDefault="003C5D6A" w:rsidP="009D44C1">
            <w:pPr>
              <w:pStyle w:val="tussenkopje"/>
              <w:spacing w:before="0"/>
              <w:rPr>
                <w:rFonts w:cs="Arial"/>
                <w:sz w:val="20"/>
                <w:lang w:val="nl-NL"/>
              </w:rPr>
            </w:pPr>
            <w:r w:rsidRPr="008272D3">
              <w:rPr>
                <w:rFonts w:cs="Arial"/>
                <w:sz w:val="20"/>
                <w:lang w:val="nl-NL"/>
              </w:rPr>
              <w:t>Opmerking</w:t>
            </w:r>
          </w:p>
        </w:tc>
      </w:tr>
      <w:tr w:rsidR="003C5D6A" w:rsidRPr="008272D3" w14:paraId="5A941FF6" w14:textId="77777777" w:rsidTr="5D81D077">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23725379" w14:textId="77777777" w:rsidR="003C5D6A" w:rsidRPr="008272D3" w:rsidRDefault="003C5D6A" w:rsidP="009D44C1">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73F91382" w14:textId="4385CF9E" w:rsidR="003C5D6A" w:rsidRPr="008272D3" w:rsidRDefault="003C5D6A" w:rsidP="009D44C1">
            <w:pPr>
              <w:pStyle w:val="tussenkopje"/>
              <w:spacing w:before="0"/>
              <w:rPr>
                <w:rFonts w:cs="Arial"/>
                <w:sz w:val="20"/>
                <w:lang w:val="nl-NL"/>
              </w:rPr>
            </w:pPr>
            <w:r>
              <w:rPr>
                <w:rFonts w:cs="Arial"/>
                <w:sz w:val="20"/>
                <w:lang w:val="nl-NL"/>
              </w:rPr>
              <w:t xml:space="preserve">1 </w:t>
            </w:r>
            <w:r w:rsidR="00B338A1">
              <w:rPr>
                <w:rFonts w:cs="Arial"/>
                <w:sz w:val="20"/>
                <w:lang w:val="nl-NL"/>
              </w:rPr>
              <w:t>december</w:t>
            </w:r>
            <w:r>
              <w:rPr>
                <w:rFonts w:cs="Arial"/>
                <w:sz w:val="20"/>
                <w:lang w:val="nl-NL"/>
              </w:rPr>
              <w:t xml:space="preserve"> 2021</w:t>
            </w:r>
          </w:p>
        </w:tc>
        <w:tc>
          <w:tcPr>
            <w:tcW w:w="863" w:type="dxa"/>
            <w:tcBorders>
              <w:top w:val="single" w:sz="4" w:space="0" w:color="auto"/>
              <w:left w:val="single" w:sz="4" w:space="0" w:color="auto"/>
              <w:bottom w:val="single" w:sz="4" w:space="0" w:color="auto"/>
              <w:right w:val="single" w:sz="4" w:space="0" w:color="auto"/>
            </w:tcBorders>
            <w:hideMark/>
          </w:tcPr>
          <w:p w14:paraId="356E582A" w14:textId="05A1FF86" w:rsidR="003C5D6A" w:rsidRPr="008272D3" w:rsidRDefault="003C5D6A" w:rsidP="009D44C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hideMark/>
          </w:tcPr>
          <w:p w14:paraId="65391980" w14:textId="3C9392CA" w:rsidR="00B338A1" w:rsidRPr="008272D3" w:rsidRDefault="003C5D6A" w:rsidP="009D44C1">
            <w:pPr>
              <w:pStyle w:val="tussenkopje"/>
              <w:spacing w:before="0"/>
              <w:rPr>
                <w:rFonts w:cs="Arial"/>
                <w:sz w:val="20"/>
                <w:lang w:val="nl-NL"/>
              </w:rPr>
            </w:pPr>
            <w:r w:rsidRPr="008272D3">
              <w:rPr>
                <w:rFonts w:cs="Arial"/>
                <w:sz w:val="20"/>
                <w:lang w:val="nl-NL"/>
              </w:rPr>
              <w:t xml:space="preserve">Modeldocument op basis van </w:t>
            </w:r>
            <w:r>
              <w:rPr>
                <w:rFonts w:cs="Arial"/>
                <w:sz w:val="20"/>
                <w:lang w:val="nl-NL"/>
              </w:rPr>
              <w:t>Hypotheekakte</w:t>
            </w:r>
            <w:r w:rsidR="00B338A1">
              <w:rPr>
                <w:rFonts w:cs="Arial"/>
                <w:sz w:val="20"/>
                <w:lang w:val="nl-NL"/>
              </w:rPr>
              <w:t>n Allianz, Medirect en Achmea bank</w:t>
            </w:r>
          </w:p>
        </w:tc>
      </w:tr>
      <w:tr w:rsidR="00986244" w:rsidRPr="008272D3" w14:paraId="34BBFCDD" w14:textId="77777777" w:rsidTr="5D81D077">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319106DF" w14:textId="1E11E0AA" w:rsidR="00986244" w:rsidRPr="008272D3" w:rsidRDefault="6AD3B91B" w:rsidP="5D81D077">
            <w:pPr>
              <w:pStyle w:val="tussenkopje"/>
              <w:spacing w:before="0"/>
              <w:rPr>
                <w:rFonts w:cs="Arial"/>
                <w:sz w:val="20"/>
                <w:lang w:val="nl-NL"/>
              </w:rPr>
            </w:pPr>
            <w:r w:rsidRPr="5D81D077">
              <w:rPr>
                <w:rFonts w:cs="Arial"/>
                <w:sz w:val="20"/>
                <w:lang w:val="nl-NL"/>
              </w:rPr>
              <w:t>2.0</w:t>
            </w:r>
          </w:p>
        </w:tc>
        <w:tc>
          <w:tcPr>
            <w:tcW w:w="1889" w:type="dxa"/>
            <w:tcBorders>
              <w:top w:val="single" w:sz="4" w:space="0" w:color="auto"/>
              <w:left w:val="single" w:sz="4" w:space="0" w:color="auto"/>
              <w:bottom w:val="single" w:sz="4" w:space="0" w:color="auto"/>
              <w:right w:val="single" w:sz="4" w:space="0" w:color="auto"/>
            </w:tcBorders>
          </w:tcPr>
          <w:p w14:paraId="23C16823" w14:textId="3A5FBEB2" w:rsidR="00986244" w:rsidRDefault="00986244" w:rsidP="009D44C1">
            <w:pPr>
              <w:pStyle w:val="tussenkopje"/>
              <w:spacing w:before="0"/>
              <w:rPr>
                <w:rFonts w:cs="Arial"/>
                <w:sz w:val="20"/>
                <w:lang w:val="nl-NL"/>
              </w:rPr>
            </w:pPr>
            <w:r>
              <w:rPr>
                <w:rFonts w:cs="Arial"/>
                <w:sz w:val="20"/>
                <w:lang w:val="nl-NL"/>
              </w:rPr>
              <w:t>24 april 2023</w:t>
            </w:r>
          </w:p>
        </w:tc>
        <w:tc>
          <w:tcPr>
            <w:tcW w:w="863" w:type="dxa"/>
            <w:tcBorders>
              <w:top w:val="single" w:sz="4" w:space="0" w:color="auto"/>
              <w:left w:val="single" w:sz="4" w:space="0" w:color="auto"/>
              <w:bottom w:val="single" w:sz="4" w:space="0" w:color="auto"/>
              <w:right w:val="single" w:sz="4" w:space="0" w:color="auto"/>
            </w:tcBorders>
          </w:tcPr>
          <w:p w14:paraId="4DC4D95C" w14:textId="62A4A925" w:rsidR="00986244" w:rsidRDefault="00986244" w:rsidP="009D44C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tcPr>
          <w:p w14:paraId="13D385AD" w14:textId="4ABBC21B" w:rsidR="00986244" w:rsidRPr="008272D3" w:rsidRDefault="00986244" w:rsidP="009D44C1">
            <w:pPr>
              <w:pStyle w:val="tussenkopje"/>
              <w:spacing w:before="0"/>
              <w:rPr>
                <w:rFonts w:cs="Arial"/>
                <w:sz w:val="20"/>
                <w:lang w:val="nl-NL"/>
              </w:rPr>
            </w:pPr>
            <w:r>
              <w:rPr>
                <w:rFonts w:cs="Arial"/>
                <w:sz w:val="20"/>
                <w:lang w:val="nl-NL"/>
              </w:rPr>
              <w:t>Aanpassing postadres in woonplaatskeuze</w:t>
            </w:r>
          </w:p>
        </w:tc>
      </w:tr>
      <w:tr w:rsidR="00A03F80" w:rsidRPr="008272D3" w14:paraId="686FDCD0" w14:textId="77777777" w:rsidTr="5D81D077">
        <w:trPr>
          <w:trHeight w:hRule="exact" w:val="517"/>
          <w:tblHeader/>
          <w:ins w:id="13" w:author="Groote Haar, Linda" w:date="2025-02-03T10:46:00Z"/>
        </w:trPr>
        <w:tc>
          <w:tcPr>
            <w:tcW w:w="777" w:type="dxa"/>
            <w:tcBorders>
              <w:top w:val="single" w:sz="4" w:space="0" w:color="auto"/>
              <w:left w:val="single" w:sz="4" w:space="0" w:color="auto"/>
              <w:bottom w:val="single" w:sz="4" w:space="0" w:color="auto"/>
              <w:right w:val="single" w:sz="4" w:space="0" w:color="auto"/>
            </w:tcBorders>
          </w:tcPr>
          <w:p w14:paraId="5E5D14F7" w14:textId="7D8B66FF" w:rsidR="00A03F80" w:rsidRPr="5D81D077" w:rsidRDefault="00A03F80" w:rsidP="5D81D077">
            <w:pPr>
              <w:pStyle w:val="tussenkopje"/>
              <w:spacing w:before="0"/>
              <w:rPr>
                <w:ins w:id="14" w:author="Groote Haar, Linda" w:date="2025-02-03T10:46:00Z" w16du:dateUtc="2025-02-03T09:46:00Z"/>
                <w:rFonts w:cs="Arial"/>
                <w:sz w:val="20"/>
                <w:lang w:val="nl-NL"/>
              </w:rPr>
            </w:pPr>
            <w:ins w:id="15" w:author="Groote Haar, Linda" w:date="2025-02-03T10:46:00Z" w16du:dateUtc="2025-02-03T09:46:00Z">
              <w:r>
                <w:rPr>
                  <w:rFonts w:cs="Arial"/>
                  <w:sz w:val="20"/>
                  <w:lang w:val="nl-NL"/>
                </w:rPr>
                <w:t>3.0</w:t>
              </w:r>
            </w:ins>
          </w:p>
        </w:tc>
        <w:tc>
          <w:tcPr>
            <w:tcW w:w="1889" w:type="dxa"/>
            <w:tcBorders>
              <w:top w:val="single" w:sz="4" w:space="0" w:color="auto"/>
              <w:left w:val="single" w:sz="4" w:space="0" w:color="auto"/>
              <w:bottom w:val="single" w:sz="4" w:space="0" w:color="auto"/>
              <w:right w:val="single" w:sz="4" w:space="0" w:color="auto"/>
            </w:tcBorders>
          </w:tcPr>
          <w:p w14:paraId="33FA30DB" w14:textId="599CE93C" w:rsidR="00A03F80" w:rsidRDefault="00A03F80" w:rsidP="009D44C1">
            <w:pPr>
              <w:pStyle w:val="tussenkopje"/>
              <w:spacing w:before="0"/>
              <w:rPr>
                <w:ins w:id="16" w:author="Groote Haar, Linda" w:date="2025-02-03T10:46:00Z" w16du:dateUtc="2025-02-03T09:46:00Z"/>
                <w:rFonts w:cs="Arial"/>
                <w:sz w:val="20"/>
                <w:lang w:val="nl-NL"/>
              </w:rPr>
            </w:pPr>
            <w:ins w:id="17" w:author="Groote Haar, Linda" w:date="2025-02-03T10:46:00Z" w16du:dateUtc="2025-02-03T09:46:00Z">
              <w:r>
                <w:rPr>
                  <w:rFonts w:cs="Arial"/>
                  <w:sz w:val="20"/>
                  <w:lang w:val="nl-NL"/>
                </w:rPr>
                <w:t>3 februari 205</w:t>
              </w:r>
            </w:ins>
          </w:p>
        </w:tc>
        <w:tc>
          <w:tcPr>
            <w:tcW w:w="863" w:type="dxa"/>
            <w:tcBorders>
              <w:top w:val="single" w:sz="4" w:space="0" w:color="auto"/>
              <w:left w:val="single" w:sz="4" w:space="0" w:color="auto"/>
              <w:bottom w:val="single" w:sz="4" w:space="0" w:color="auto"/>
              <w:right w:val="single" w:sz="4" w:space="0" w:color="auto"/>
            </w:tcBorders>
          </w:tcPr>
          <w:p w14:paraId="20311555" w14:textId="15D6DDF5" w:rsidR="00A03F80" w:rsidRDefault="00A03F80" w:rsidP="009D44C1">
            <w:pPr>
              <w:pStyle w:val="tussenkopje"/>
              <w:spacing w:before="0"/>
              <w:rPr>
                <w:ins w:id="18" w:author="Groote Haar, Linda" w:date="2025-02-03T10:46:00Z" w16du:dateUtc="2025-02-03T09:46:00Z"/>
                <w:rFonts w:cs="Arial"/>
                <w:sz w:val="20"/>
                <w:lang w:val="nl-NL"/>
              </w:rPr>
            </w:pPr>
            <w:ins w:id="19" w:author="Groote Haar, Linda" w:date="2025-02-03T10:46:00Z" w16du:dateUtc="2025-02-03T09:46:00Z">
              <w:r>
                <w:rPr>
                  <w:rFonts w:cs="Arial"/>
                  <w:sz w:val="20"/>
                  <w:lang w:val="nl-NL"/>
                </w:rPr>
                <w:t>ODR/DPI</w:t>
              </w:r>
            </w:ins>
          </w:p>
        </w:tc>
        <w:tc>
          <w:tcPr>
            <w:tcW w:w="4621" w:type="dxa"/>
            <w:tcBorders>
              <w:top w:val="single" w:sz="4" w:space="0" w:color="auto"/>
              <w:left w:val="single" w:sz="4" w:space="0" w:color="auto"/>
              <w:bottom w:val="single" w:sz="4" w:space="0" w:color="auto"/>
              <w:right w:val="single" w:sz="4" w:space="0" w:color="auto"/>
            </w:tcBorders>
          </w:tcPr>
          <w:p w14:paraId="160C1434" w14:textId="744D851C" w:rsidR="00A03F80" w:rsidRDefault="00A03F80" w:rsidP="009D44C1">
            <w:pPr>
              <w:pStyle w:val="tussenkopje"/>
              <w:spacing w:before="0"/>
              <w:rPr>
                <w:ins w:id="20" w:author="Groote Haar, Linda" w:date="2025-02-03T10:46:00Z" w16du:dateUtc="2025-02-03T09:46:00Z"/>
                <w:rFonts w:cs="Arial"/>
                <w:sz w:val="20"/>
                <w:lang w:val="nl-NL"/>
              </w:rPr>
            </w:pPr>
            <w:ins w:id="21" w:author="Groote Haar, Linda" w:date="2025-02-03T10:46:00Z" w16du:dateUtc="2025-02-03T09:46:00Z">
              <w:r>
                <w:rPr>
                  <w:rFonts w:cs="Arial"/>
                  <w:sz w:val="20"/>
                  <w:lang w:val="nl-NL"/>
                </w:rPr>
                <w:t>Genderneutraal maken akte</w:t>
              </w:r>
            </w:ins>
          </w:p>
        </w:tc>
      </w:tr>
    </w:tbl>
    <w:p w14:paraId="6E2EB8E1" w14:textId="77777777" w:rsidR="004A52CE" w:rsidRPr="004A52CE" w:rsidRDefault="004A52CE">
      <w:pPr>
        <w:rPr>
          <w:rFonts w:ascii="Arial" w:hAnsi="Arial" w:cs="Arial"/>
          <w:color w:val="FF0000"/>
          <w:sz w:val="20"/>
          <w:szCs w:val="20"/>
          <w:shd w:val="clear" w:color="auto" w:fill="FFFF00"/>
        </w:rPr>
      </w:pPr>
    </w:p>
    <w:sectPr w:rsidR="004A52CE" w:rsidRPr="004A5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9C4"/>
    <w:multiLevelType w:val="hybridMultilevel"/>
    <w:tmpl w:val="59D8412A"/>
    <w:lvl w:ilvl="0" w:tplc="02D861DA">
      <w:start w:val="2"/>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4F0E13"/>
    <w:multiLevelType w:val="hybridMultilevel"/>
    <w:tmpl w:val="8564AF86"/>
    <w:lvl w:ilvl="0" w:tplc="C4AC870E">
      <w:start w:val="6"/>
      <w:numFmt w:val="decimal"/>
      <w:lvlText w:val="%1."/>
      <w:lvlJc w:val="left"/>
      <w:pPr>
        <w:ind w:left="360" w:hanging="360"/>
      </w:pPr>
      <w:rPr>
        <w:rFonts w:ascii="Arial" w:hAnsi="Arial" w:cs="Arial" w:hint="default"/>
        <w:b/>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EB5AA0"/>
    <w:multiLevelType w:val="hybridMultilevel"/>
    <w:tmpl w:val="F28A5C08"/>
    <w:lvl w:ilvl="0" w:tplc="32740140">
      <w:start w:val="2"/>
      <w:numFmt w:val="decimal"/>
      <w:lvlText w:val="%1"/>
      <w:lvlJc w:val="left"/>
      <w:pPr>
        <w:ind w:left="360" w:hanging="360"/>
      </w:pPr>
      <w:rPr>
        <w:rFonts w:ascii="Arial" w:hAnsi="Arial" w:cs="Arial" w:hint="default"/>
        <w:b/>
        <w:bCs/>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85C4313"/>
    <w:multiLevelType w:val="hybridMultilevel"/>
    <w:tmpl w:val="C2F835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5B4AC7"/>
    <w:multiLevelType w:val="hybridMultilevel"/>
    <w:tmpl w:val="E4D44C88"/>
    <w:lvl w:ilvl="0" w:tplc="4AF4E6BC">
      <w:start w:val="1"/>
      <w:numFmt w:val="decimal"/>
      <w:lvlText w:val="%1."/>
      <w:lvlJc w:val="left"/>
      <w:pPr>
        <w:ind w:left="720" w:hanging="360"/>
      </w:pPr>
      <w:rPr>
        <w:rFonts w:ascii="Arial" w:hAnsi="Arial" w:cs="Arial" w:hint="default"/>
        <w:color w:val="80008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C43DF1"/>
    <w:multiLevelType w:val="multilevel"/>
    <w:tmpl w:val="EA3461C6"/>
    <w:lvl w:ilvl="0">
      <w:start w:val="2"/>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6" w15:restartNumberingAfterBreak="0">
    <w:nsid w:val="4F006DC3"/>
    <w:multiLevelType w:val="hybridMultilevel"/>
    <w:tmpl w:val="6FE41A32"/>
    <w:lvl w:ilvl="0" w:tplc="8D488E86">
      <w:start w:val="1"/>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AF643F"/>
    <w:multiLevelType w:val="hybridMultilevel"/>
    <w:tmpl w:val="0AE2FDB4"/>
    <w:lvl w:ilvl="0" w:tplc="5832FC1A">
      <w:start w:val="3"/>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3CE5ED3"/>
    <w:multiLevelType w:val="hybridMultilevel"/>
    <w:tmpl w:val="A96E64B2"/>
    <w:lvl w:ilvl="0" w:tplc="138EB4F4">
      <w:start w:val="4"/>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9CE08AE"/>
    <w:multiLevelType w:val="hybridMultilevel"/>
    <w:tmpl w:val="0C602E12"/>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BB6497"/>
    <w:multiLevelType w:val="multilevel"/>
    <w:tmpl w:val="678AA93A"/>
    <w:lvl w:ilvl="0">
      <w:start w:val="1"/>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12" w15:restartNumberingAfterBreak="0">
    <w:nsid w:val="6B1E1D64"/>
    <w:multiLevelType w:val="hybridMultilevel"/>
    <w:tmpl w:val="878435FE"/>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E9114B"/>
    <w:multiLevelType w:val="multilevel"/>
    <w:tmpl w:val="1E8A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828DF"/>
    <w:multiLevelType w:val="hybridMultilevel"/>
    <w:tmpl w:val="8BCA6CF8"/>
    <w:lvl w:ilvl="0" w:tplc="C2B0740C">
      <w:start w:val="5"/>
      <w:numFmt w:val="decimal"/>
      <w:lvlText w:val="%1."/>
      <w:lvlJc w:val="left"/>
      <w:pPr>
        <w:ind w:left="360" w:hanging="360"/>
      </w:pPr>
      <w:rPr>
        <w:rFonts w:hint="default"/>
        <w:color w:val="FF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7492649">
    <w:abstractNumId w:val="11"/>
  </w:num>
  <w:num w:numId="2" w16cid:durableId="487552273">
    <w:abstractNumId w:val="5"/>
  </w:num>
  <w:num w:numId="3" w16cid:durableId="851533739">
    <w:abstractNumId w:val="13"/>
  </w:num>
  <w:num w:numId="4" w16cid:durableId="1878350409">
    <w:abstractNumId w:val="3"/>
  </w:num>
  <w:num w:numId="5" w16cid:durableId="545221569">
    <w:abstractNumId w:val="10"/>
  </w:num>
  <w:num w:numId="6" w16cid:durableId="1461653246">
    <w:abstractNumId w:val="12"/>
  </w:num>
  <w:num w:numId="7" w16cid:durableId="710887596">
    <w:abstractNumId w:val="6"/>
  </w:num>
  <w:num w:numId="8" w16cid:durableId="1455902592">
    <w:abstractNumId w:val="0"/>
  </w:num>
  <w:num w:numId="9" w16cid:durableId="748036186">
    <w:abstractNumId w:val="2"/>
  </w:num>
  <w:num w:numId="10" w16cid:durableId="1822044095">
    <w:abstractNumId w:val="8"/>
  </w:num>
  <w:num w:numId="11" w16cid:durableId="1248880749">
    <w:abstractNumId w:val="1"/>
  </w:num>
  <w:num w:numId="12" w16cid:durableId="1681423055">
    <w:abstractNumId w:val="14"/>
  </w:num>
  <w:num w:numId="13" w16cid:durableId="1503157529">
    <w:abstractNumId w:val="9"/>
  </w:num>
  <w:num w:numId="14" w16cid:durableId="1302540638">
    <w:abstractNumId w:val="7"/>
  </w:num>
  <w:num w:numId="15" w16cid:durableId="10871183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9"/>
    <w:rsid w:val="00056A85"/>
    <w:rsid w:val="00063126"/>
    <w:rsid w:val="000874DA"/>
    <w:rsid w:val="0018305D"/>
    <w:rsid w:val="001A57F4"/>
    <w:rsid w:val="001E1E20"/>
    <w:rsid w:val="002269B6"/>
    <w:rsid w:val="00251106"/>
    <w:rsid w:val="002C10F5"/>
    <w:rsid w:val="002F5719"/>
    <w:rsid w:val="003622EC"/>
    <w:rsid w:val="003C5D6A"/>
    <w:rsid w:val="003D0D5B"/>
    <w:rsid w:val="003D6579"/>
    <w:rsid w:val="00405BA1"/>
    <w:rsid w:val="00433908"/>
    <w:rsid w:val="0046415E"/>
    <w:rsid w:val="004A52CE"/>
    <w:rsid w:val="004B483B"/>
    <w:rsid w:val="005458EA"/>
    <w:rsid w:val="005467FC"/>
    <w:rsid w:val="00586E1B"/>
    <w:rsid w:val="006234EC"/>
    <w:rsid w:val="00652AAD"/>
    <w:rsid w:val="00676787"/>
    <w:rsid w:val="00691F8A"/>
    <w:rsid w:val="00694B51"/>
    <w:rsid w:val="006E46B0"/>
    <w:rsid w:val="00706C67"/>
    <w:rsid w:val="0076429F"/>
    <w:rsid w:val="00806C20"/>
    <w:rsid w:val="00822BE3"/>
    <w:rsid w:val="008911D5"/>
    <w:rsid w:val="00910D67"/>
    <w:rsid w:val="00940EE1"/>
    <w:rsid w:val="00986244"/>
    <w:rsid w:val="009D44C1"/>
    <w:rsid w:val="009E3DDE"/>
    <w:rsid w:val="00A03F80"/>
    <w:rsid w:val="00A44769"/>
    <w:rsid w:val="00A84A1A"/>
    <w:rsid w:val="00AD1272"/>
    <w:rsid w:val="00AF28AD"/>
    <w:rsid w:val="00B338A1"/>
    <w:rsid w:val="00B55E51"/>
    <w:rsid w:val="00B73453"/>
    <w:rsid w:val="00B83CC2"/>
    <w:rsid w:val="00C23763"/>
    <w:rsid w:val="00C30D6C"/>
    <w:rsid w:val="00D93B08"/>
    <w:rsid w:val="00DC1A95"/>
    <w:rsid w:val="00DE0DD1"/>
    <w:rsid w:val="00DE1215"/>
    <w:rsid w:val="00E42E85"/>
    <w:rsid w:val="00EC210D"/>
    <w:rsid w:val="00F438D7"/>
    <w:rsid w:val="00FB5F29"/>
    <w:rsid w:val="00FC28A2"/>
    <w:rsid w:val="229930D2"/>
    <w:rsid w:val="5D81D077"/>
    <w:rsid w:val="6AD3B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597A"/>
  <w15:chartTrackingRefBased/>
  <w15:docId w15:val="{E2F960EF-C7DC-435B-981D-64310BE1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A447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44769"/>
  </w:style>
  <w:style w:type="character" w:customStyle="1" w:styleId="tabchar">
    <w:name w:val="tabchar"/>
    <w:basedOn w:val="Standaardalinea-lettertype"/>
    <w:rsid w:val="00A44769"/>
  </w:style>
  <w:style w:type="character" w:customStyle="1" w:styleId="contextualspellingandgrammarerror">
    <w:name w:val="contextualspellingandgrammarerror"/>
    <w:basedOn w:val="Standaardalinea-lettertype"/>
    <w:rsid w:val="00A44769"/>
  </w:style>
  <w:style w:type="character" w:customStyle="1" w:styleId="eop">
    <w:name w:val="eop"/>
    <w:basedOn w:val="Standaardalinea-lettertype"/>
    <w:rsid w:val="00A44769"/>
  </w:style>
  <w:style w:type="character" w:customStyle="1" w:styleId="spellingerror">
    <w:name w:val="spellingerror"/>
    <w:basedOn w:val="Standaardalinea-lettertype"/>
    <w:rsid w:val="00A44769"/>
  </w:style>
  <w:style w:type="character" w:styleId="Verwijzingopmerking">
    <w:name w:val="annotation reference"/>
    <w:basedOn w:val="Standaardalinea-lettertype"/>
    <w:uiPriority w:val="99"/>
    <w:semiHidden/>
    <w:unhideWhenUsed/>
    <w:rsid w:val="0046415E"/>
    <w:rPr>
      <w:sz w:val="16"/>
      <w:szCs w:val="16"/>
    </w:rPr>
  </w:style>
  <w:style w:type="paragraph" w:styleId="Tekstopmerking">
    <w:name w:val="annotation text"/>
    <w:basedOn w:val="Standaard"/>
    <w:link w:val="TekstopmerkingChar"/>
    <w:uiPriority w:val="99"/>
    <w:unhideWhenUsed/>
    <w:rsid w:val="0046415E"/>
    <w:pPr>
      <w:spacing w:line="240" w:lineRule="auto"/>
    </w:pPr>
    <w:rPr>
      <w:sz w:val="20"/>
      <w:szCs w:val="20"/>
    </w:rPr>
  </w:style>
  <w:style w:type="character" w:customStyle="1" w:styleId="TekstopmerkingChar">
    <w:name w:val="Tekst opmerking Char"/>
    <w:basedOn w:val="Standaardalinea-lettertype"/>
    <w:link w:val="Tekstopmerking"/>
    <w:uiPriority w:val="99"/>
    <w:rsid w:val="0046415E"/>
    <w:rPr>
      <w:sz w:val="20"/>
      <w:szCs w:val="20"/>
    </w:rPr>
  </w:style>
  <w:style w:type="paragraph" w:styleId="Onderwerpvanopmerking">
    <w:name w:val="annotation subject"/>
    <w:basedOn w:val="Tekstopmerking"/>
    <w:next w:val="Tekstopmerking"/>
    <w:link w:val="OnderwerpvanopmerkingChar"/>
    <w:uiPriority w:val="99"/>
    <w:semiHidden/>
    <w:unhideWhenUsed/>
    <w:rsid w:val="0046415E"/>
    <w:rPr>
      <w:b/>
      <w:bCs/>
    </w:rPr>
  </w:style>
  <w:style w:type="character" w:customStyle="1" w:styleId="OnderwerpvanopmerkingChar">
    <w:name w:val="Onderwerp van opmerking Char"/>
    <w:basedOn w:val="TekstopmerkingChar"/>
    <w:link w:val="Onderwerpvanopmerking"/>
    <w:uiPriority w:val="99"/>
    <w:semiHidden/>
    <w:rsid w:val="0046415E"/>
    <w:rPr>
      <w:b/>
      <w:bCs/>
      <w:sz w:val="20"/>
      <w:szCs w:val="20"/>
    </w:rPr>
  </w:style>
  <w:style w:type="paragraph" w:styleId="Revisie">
    <w:name w:val="Revision"/>
    <w:hidden/>
    <w:uiPriority w:val="99"/>
    <w:semiHidden/>
    <w:rsid w:val="00940EE1"/>
    <w:pPr>
      <w:spacing w:after="0" w:line="240" w:lineRule="auto"/>
    </w:pPr>
  </w:style>
  <w:style w:type="paragraph" w:customStyle="1" w:styleId="kopje">
    <w:name w:val="kopje"/>
    <w:basedOn w:val="Standaard"/>
    <w:next w:val="Standaard"/>
    <w:rsid w:val="003C5D6A"/>
    <w:pPr>
      <w:snapToGrid w:val="0"/>
      <w:spacing w:before="120" w:after="0" w:line="278" w:lineRule="auto"/>
    </w:pPr>
    <w:rPr>
      <w:rFonts w:ascii="Arial" w:eastAsia="Times New Roman" w:hAnsi="Arial" w:cs="Times New Roman"/>
      <w:b/>
      <w:kern w:val="28"/>
      <w:sz w:val="18"/>
      <w:szCs w:val="20"/>
    </w:rPr>
  </w:style>
  <w:style w:type="paragraph" w:customStyle="1" w:styleId="tussenkopje">
    <w:name w:val="tussenkopje"/>
    <w:basedOn w:val="Standaard"/>
    <w:rsid w:val="003C5D6A"/>
    <w:pPr>
      <w:snapToGrid w:val="0"/>
      <w:spacing w:before="90" w:after="0" w:line="240" w:lineRule="atLeast"/>
    </w:pPr>
    <w:rPr>
      <w:rFonts w:ascii="Arial" w:eastAsia="Times New Roman" w:hAnsi="Arial" w:cs="Times New Roman"/>
      <w:kern w:val="28"/>
      <w:sz w:val="14"/>
      <w:szCs w:val="2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0207">
      <w:bodyDiv w:val="1"/>
      <w:marLeft w:val="0"/>
      <w:marRight w:val="0"/>
      <w:marTop w:val="0"/>
      <w:marBottom w:val="0"/>
      <w:divBdr>
        <w:top w:val="none" w:sz="0" w:space="0" w:color="auto"/>
        <w:left w:val="none" w:sz="0" w:space="0" w:color="auto"/>
        <w:bottom w:val="none" w:sz="0" w:space="0" w:color="auto"/>
        <w:right w:val="none" w:sz="0" w:space="0" w:color="auto"/>
      </w:divBdr>
      <w:divsChild>
        <w:div w:id="29494983">
          <w:marLeft w:val="0"/>
          <w:marRight w:val="0"/>
          <w:marTop w:val="0"/>
          <w:marBottom w:val="0"/>
          <w:divBdr>
            <w:top w:val="none" w:sz="0" w:space="0" w:color="auto"/>
            <w:left w:val="none" w:sz="0" w:space="0" w:color="auto"/>
            <w:bottom w:val="none" w:sz="0" w:space="0" w:color="auto"/>
            <w:right w:val="none" w:sz="0" w:space="0" w:color="auto"/>
          </w:divBdr>
        </w:div>
        <w:div w:id="144005669">
          <w:marLeft w:val="0"/>
          <w:marRight w:val="0"/>
          <w:marTop w:val="0"/>
          <w:marBottom w:val="0"/>
          <w:divBdr>
            <w:top w:val="none" w:sz="0" w:space="0" w:color="auto"/>
            <w:left w:val="none" w:sz="0" w:space="0" w:color="auto"/>
            <w:bottom w:val="none" w:sz="0" w:space="0" w:color="auto"/>
            <w:right w:val="none" w:sz="0" w:space="0" w:color="auto"/>
          </w:divBdr>
        </w:div>
        <w:div w:id="155416963">
          <w:marLeft w:val="0"/>
          <w:marRight w:val="0"/>
          <w:marTop w:val="0"/>
          <w:marBottom w:val="0"/>
          <w:divBdr>
            <w:top w:val="none" w:sz="0" w:space="0" w:color="auto"/>
            <w:left w:val="none" w:sz="0" w:space="0" w:color="auto"/>
            <w:bottom w:val="none" w:sz="0" w:space="0" w:color="auto"/>
            <w:right w:val="none" w:sz="0" w:space="0" w:color="auto"/>
          </w:divBdr>
        </w:div>
        <w:div w:id="337663542">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447312680">
          <w:marLeft w:val="0"/>
          <w:marRight w:val="0"/>
          <w:marTop w:val="0"/>
          <w:marBottom w:val="0"/>
          <w:divBdr>
            <w:top w:val="none" w:sz="0" w:space="0" w:color="auto"/>
            <w:left w:val="none" w:sz="0" w:space="0" w:color="auto"/>
            <w:bottom w:val="none" w:sz="0" w:space="0" w:color="auto"/>
            <w:right w:val="none" w:sz="0" w:space="0" w:color="auto"/>
          </w:divBdr>
          <w:divsChild>
            <w:div w:id="15040325">
              <w:marLeft w:val="0"/>
              <w:marRight w:val="0"/>
              <w:marTop w:val="0"/>
              <w:marBottom w:val="0"/>
              <w:divBdr>
                <w:top w:val="none" w:sz="0" w:space="0" w:color="auto"/>
                <w:left w:val="none" w:sz="0" w:space="0" w:color="auto"/>
                <w:bottom w:val="none" w:sz="0" w:space="0" w:color="auto"/>
                <w:right w:val="none" w:sz="0" w:space="0" w:color="auto"/>
              </w:divBdr>
            </w:div>
            <w:div w:id="527984442">
              <w:marLeft w:val="0"/>
              <w:marRight w:val="0"/>
              <w:marTop w:val="0"/>
              <w:marBottom w:val="0"/>
              <w:divBdr>
                <w:top w:val="none" w:sz="0" w:space="0" w:color="auto"/>
                <w:left w:val="none" w:sz="0" w:space="0" w:color="auto"/>
                <w:bottom w:val="none" w:sz="0" w:space="0" w:color="auto"/>
                <w:right w:val="none" w:sz="0" w:space="0" w:color="auto"/>
              </w:divBdr>
            </w:div>
            <w:div w:id="955478662">
              <w:marLeft w:val="0"/>
              <w:marRight w:val="0"/>
              <w:marTop w:val="0"/>
              <w:marBottom w:val="0"/>
              <w:divBdr>
                <w:top w:val="none" w:sz="0" w:space="0" w:color="auto"/>
                <w:left w:val="none" w:sz="0" w:space="0" w:color="auto"/>
                <w:bottom w:val="none" w:sz="0" w:space="0" w:color="auto"/>
                <w:right w:val="none" w:sz="0" w:space="0" w:color="auto"/>
              </w:divBdr>
            </w:div>
            <w:div w:id="1175531096">
              <w:marLeft w:val="0"/>
              <w:marRight w:val="0"/>
              <w:marTop w:val="0"/>
              <w:marBottom w:val="0"/>
              <w:divBdr>
                <w:top w:val="none" w:sz="0" w:space="0" w:color="auto"/>
                <w:left w:val="none" w:sz="0" w:space="0" w:color="auto"/>
                <w:bottom w:val="none" w:sz="0" w:space="0" w:color="auto"/>
                <w:right w:val="none" w:sz="0" w:space="0" w:color="auto"/>
              </w:divBdr>
            </w:div>
            <w:div w:id="1879315341">
              <w:marLeft w:val="0"/>
              <w:marRight w:val="0"/>
              <w:marTop w:val="0"/>
              <w:marBottom w:val="0"/>
              <w:divBdr>
                <w:top w:val="none" w:sz="0" w:space="0" w:color="auto"/>
                <w:left w:val="none" w:sz="0" w:space="0" w:color="auto"/>
                <w:bottom w:val="none" w:sz="0" w:space="0" w:color="auto"/>
                <w:right w:val="none" w:sz="0" w:space="0" w:color="auto"/>
              </w:divBdr>
            </w:div>
          </w:divsChild>
        </w:div>
        <w:div w:id="569269119">
          <w:marLeft w:val="0"/>
          <w:marRight w:val="0"/>
          <w:marTop w:val="0"/>
          <w:marBottom w:val="0"/>
          <w:divBdr>
            <w:top w:val="none" w:sz="0" w:space="0" w:color="auto"/>
            <w:left w:val="none" w:sz="0" w:space="0" w:color="auto"/>
            <w:bottom w:val="none" w:sz="0" w:space="0" w:color="auto"/>
            <w:right w:val="none" w:sz="0" w:space="0" w:color="auto"/>
          </w:divBdr>
        </w:div>
        <w:div w:id="736630885">
          <w:marLeft w:val="0"/>
          <w:marRight w:val="0"/>
          <w:marTop w:val="0"/>
          <w:marBottom w:val="0"/>
          <w:divBdr>
            <w:top w:val="none" w:sz="0" w:space="0" w:color="auto"/>
            <w:left w:val="none" w:sz="0" w:space="0" w:color="auto"/>
            <w:bottom w:val="none" w:sz="0" w:space="0" w:color="auto"/>
            <w:right w:val="none" w:sz="0" w:space="0" w:color="auto"/>
          </w:divBdr>
        </w:div>
        <w:div w:id="850610058">
          <w:marLeft w:val="0"/>
          <w:marRight w:val="0"/>
          <w:marTop w:val="0"/>
          <w:marBottom w:val="0"/>
          <w:divBdr>
            <w:top w:val="none" w:sz="0" w:space="0" w:color="auto"/>
            <w:left w:val="none" w:sz="0" w:space="0" w:color="auto"/>
            <w:bottom w:val="none" w:sz="0" w:space="0" w:color="auto"/>
            <w:right w:val="none" w:sz="0" w:space="0" w:color="auto"/>
          </w:divBdr>
        </w:div>
        <w:div w:id="1184057556">
          <w:marLeft w:val="0"/>
          <w:marRight w:val="0"/>
          <w:marTop w:val="0"/>
          <w:marBottom w:val="0"/>
          <w:divBdr>
            <w:top w:val="none" w:sz="0" w:space="0" w:color="auto"/>
            <w:left w:val="none" w:sz="0" w:space="0" w:color="auto"/>
            <w:bottom w:val="none" w:sz="0" w:space="0" w:color="auto"/>
            <w:right w:val="none" w:sz="0" w:space="0" w:color="auto"/>
          </w:divBdr>
        </w:div>
        <w:div w:id="1525438770">
          <w:marLeft w:val="0"/>
          <w:marRight w:val="0"/>
          <w:marTop w:val="0"/>
          <w:marBottom w:val="0"/>
          <w:divBdr>
            <w:top w:val="none" w:sz="0" w:space="0" w:color="auto"/>
            <w:left w:val="none" w:sz="0" w:space="0" w:color="auto"/>
            <w:bottom w:val="none" w:sz="0" w:space="0" w:color="auto"/>
            <w:right w:val="none" w:sz="0" w:space="0" w:color="auto"/>
          </w:divBdr>
        </w:div>
        <w:div w:id="1652632689">
          <w:marLeft w:val="0"/>
          <w:marRight w:val="0"/>
          <w:marTop w:val="0"/>
          <w:marBottom w:val="0"/>
          <w:divBdr>
            <w:top w:val="none" w:sz="0" w:space="0" w:color="auto"/>
            <w:left w:val="none" w:sz="0" w:space="0" w:color="auto"/>
            <w:bottom w:val="none" w:sz="0" w:space="0" w:color="auto"/>
            <w:right w:val="none" w:sz="0" w:space="0" w:color="auto"/>
          </w:divBdr>
        </w:div>
        <w:div w:id="1678726991">
          <w:marLeft w:val="0"/>
          <w:marRight w:val="0"/>
          <w:marTop w:val="0"/>
          <w:marBottom w:val="0"/>
          <w:divBdr>
            <w:top w:val="none" w:sz="0" w:space="0" w:color="auto"/>
            <w:left w:val="none" w:sz="0" w:space="0" w:color="auto"/>
            <w:bottom w:val="none" w:sz="0" w:space="0" w:color="auto"/>
            <w:right w:val="none" w:sz="0" w:space="0" w:color="auto"/>
          </w:divBdr>
        </w:div>
        <w:div w:id="1685938640">
          <w:marLeft w:val="0"/>
          <w:marRight w:val="0"/>
          <w:marTop w:val="0"/>
          <w:marBottom w:val="0"/>
          <w:divBdr>
            <w:top w:val="none" w:sz="0" w:space="0" w:color="auto"/>
            <w:left w:val="none" w:sz="0" w:space="0" w:color="auto"/>
            <w:bottom w:val="none" w:sz="0" w:space="0" w:color="auto"/>
            <w:right w:val="none" w:sz="0" w:space="0" w:color="auto"/>
          </w:divBdr>
        </w:div>
        <w:div w:id="1707022580">
          <w:marLeft w:val="0"/>
          <w:marRight w:val="0"/>
          <w:marTop w:val="0"/>
          <w:marBottom w:val="0"/>
          <w:divBdr>
            <w:top w:val="none" w:sz="0" w:space="0" w:color="auto"/>
            <w:left w:val="none" w:sz="0" w:space="0" w:color="auto"/>
            <w:bottom w:val="none" w:sz="0" w:space="0" w:color="auto"/>
            <w:right w:val="none" w:sz="0" w:space="0" w:color="auto"/>
          </w:divBdr>
        </w:div>
        <w:div w:id="1792433979">
          <w:marLeft w:val="0"/>
          <w:marRight w:val="0"/>
          <w:marTop w:val="0"/>
          <w:marBottom w:val="0"/>
          <w:divBdr>
            <w:top w:val="none" w:sz="0" w:space="0" w:color="auto"/>
            <w:left w:val="none" w:sz="0" w:space="0" w:color="auto"/>
            <w:bottom w:val="none" w:sz="0" w:space="0" w:color="auto"/>
            <w:right w:val="none" w:sz="0" w:space="0" w:color="auto"/>
          </w:divBdr>
        </w:div>
        <w:div w:id="1800876802">
          <w:marLeft w:val="0"/>
          <w:marRight w:val="0"/>
          <w:marTop w:val="0"/>
          <w:marBottom w:val="0"/>
          <w:divBdr>
            <w:top w:val="none" w:sz="0" w:space="0" w:color="auto"/>
            <w:left w:val="none" w:sz="0" w:space="0" w:color="auto"/>
            <w:bottom w:val="none" w:sz="0" w:space="0" w:color="auto"/>
            <w:right w:val="none" w:sz="0" w:space="0" w:color="auto"/>
          </w:divBdr>
        </w:div>
        <w:div w:id="1995209594">
          <w:marLeft w:val="0"/>
          <w:marRight w:val="0"/>
          <w:marTop w:val="0"/>
          <w:marBottom w:val="0"/>
          <w:divBdr>
            <w:top w:val="none" w:sz="0" w:space="0" w:color="auto"/>
            <w:left w:val="none" w:sz="0" w:space="0" w:color="auto"/>
            <w:bottom w:val="none" w:sz="0" w:space="0" w:color="auto"/>
            <w:right w:val="none" w:sz="0" w:space="0" w:color="auto"/>
          </w:divBdr>
        </w:div>
        <w:div w:id="2144273333">
          <w:marLeft w:val="0"/>
          <w:marRight w:val="0"/>
          <w:marTop w:val="0"/>
          <w:marBottom w:val="0"/>
          <w:divBdr>
            <w:top w:val="none" w:sz="0" w:space="0" w:color="auto"/>
            <w:left w:val="none" w:sz="0" w:space="0" w:color="auto"/>
            <w:bottom w:val="none" w:sz="0" w:space="0" w:color="auto"/>
            <w:right w:val="none" w:sz="0" w:space="0" w:color="auto"/>
          </w:divBdr>
        </w:div>
      </w:divsChild>
    </w:div>
    <w:div w:id="35813674">
      <w:bodyDiv w:val="1"/>
      <w:marLeft w:val="0"/>
      <w:marRight w:val="0"/>
      <w:marTop w:val="0"/>
      <w:marBottom w:val="0"/>
      <w:divBdr>
        <w:top w:val="none" w:sz="0" w:space="0" w:color="auto"/>
        <w:left w:val="none" w:sz="0" w:space="0" w:color="auto"/>
        <w:bottom w:val="none" w:sz="0" w:space="0" w:color="auto"/>
        <w:right w:val="none" w:sz="0" w:space="0" w:color="auto"/>
      </w:divBdr>
      <w:divsChild>
        <w:div w:id="32507768">
          <w:marLeft w:val="0"/>
          <w:marRight w:val="0"/>
          <w:marTop w:val="0"/>
          <w:marBottom w:val="0"/>
          <w:divBdr>
            <w:top w:val="none" w:sz="0" w:space="0" w:color="auto"/>
            <w:left w:val="none" w:sz="0" w:space="0" w:color="auto"/>
            <w:bottom w:val="none" w:sz="0" w:space="0" w:color="auto"/>
            <w:right w:val="none" w:sz="0" w:space="0" w:color="auto"/>
          </w:divBdr>
        </w:div>
        <w:div w:id="244996723">
          <w:marLeft w:val="0"/>
          <w:marRight w:val="0"/>
          <w:marTop w:val="0"/>
          <w:marBottom w:val="0"/>
          <w:divBdr>
            <w:top w:val="none" w:sz="0" w:space="0" w:color="auto"/>
            <w:left w:val="none" w:sz="0" w:space="0" w:color="auto"/>
            <w:bottom w:val="none" w:sz="0" w:space="0" w:color="auto"/>
            <w:right w:val="none" w:sz="0" w:space="0" w:color="auto"/>
          </w:divBdr>
        </w:div>
      </w:divsChild>
    </w:div>
    <w:div w:id="274949330">
      <w:bodyDiv w:val="1"/>
      <w:marLeft w:val="0"/>
      <w:marRight w:val="0"/>
      <w:marTop w:val="0"/>
      <w:marBottom w:val="0"/>
      <w:divBdr>
        <w:top w:val="none" w:sz="0" w:space="0" w:color="auto"/>
        <w:left w:val="none" w:sz="0" w:space="0" w:color="auto"/>
        <w:bottom w:val="none" w:sz="0" w:space="0" w:color="auto"/>
        <w:right w:val="none" w:sz="0" w:space="0" w:color="auto"/>
      </w:divBdr>
      <w:divsChild>
        <w:div w:id="117648351">
          <w:marLeft w:val="0"/>
          <w:marRight w:val="0"/>
          <w:marTop w:val="0"/>
          <w:marBottom w:val="0"/>
          <w:divBdr>
            <w:top w:val="none" w:sz="0" w:space="0" w:color="auto"/>
            <w:left w:val="none" w:sz="0" w:space="0" w:color="auto"/>
            <w:bottom w:val="none" w:sz="0" w:space="0" w:color="auto"/>
            <w:right w:val="none" w:sz="0" w:space="0" w:color="auto"/>
          </w:divBdr>
        </w:div>
        <w:div w:id="255597501">
          <w:marLeft w:val="0"/>
          <w:marRight w:val="0"/>
          <w:marTop w:val="0"/>
          <w:marBottom w:val="0"/>
          <w:divBdr>
            <w:top w:val="none" w:sz="0" w:space="0" w:color="auto"/>
            <w:left w:val="none" w:sz="0" w:space="0" w:color="auto"/>
            <w:bottom w:val="none" w:sz="0" w:space="0" w:color="auto"/>
            <w:right w:val="none" w:sz="0" w:space="0" w:color="auto"/>
          </w:divBdr>
        </w:div>
        <w:div w:id="574509439">
          <w:marLeft w:val="0"/>
          <w:marRight w:val="0"/>
          <w:marTop w:val="0"/>
          <w:marBottom w:val="0"/>
          <w:divBdr>
            <w:top w:val="none" w:sz="0" w:space="0" w:color="auto"/>
            <w:left w:val="none" w:sz="0" w:space="0" w:color="auto"/>
            <w:bottom w:val="none" w:sz="0" w:space="0" w:color="auto"/>
            <w:right w:val="none" w:sz="0" w:space="0" w:color="auto"/>
          </w:divBdr>
        </w:div>
        <w:div w:id="883908348">
          <w:marLeft w:val="0"/>
          <w:marRight w:val="0"/>
          <w:marTop w:val="0"/>
          <w:marBottom w:val="0"/>
          <w:divBdr>
            <w:top w:val="none" w:sz="0" w:space="0" w:color="auto"/>
            <w:left w:val="none" w:sz="0" w:space="0" w:color="auto"/>
            <w:bottom w:val="none" w:sz="0" w:space="0" w:color="auto"/>
            <w:right w:val="none" w:sz="0" w:space="0" w:color="auto"/>
          </w:divBdr>
        </w:div>
      </w:divsChild>
    </w:div>
    <w:div w:id="991786988">
      <w:bodyDiv w:val="1"/>
      <w:marLeft w:val="0"/>
      <w:marRight w:val="0"/>
      <w:marTop w:val="0"/>
      <w:marBottom w:val="0"/>
      <w:divBdr>
        <w:top w:val="none" w:sz="0" w:space="0" w:color="auto"/>
        <w:left w:val="none" w:sz="0" w:space="0" w:color="auto"/>
        <w:bottom w:val="none" w:sz="0" w:space="0" w:color="auto"/>
        <w:right w:val="none" w:sz="0" w:space="0" w:color="auto"/>
      </w:divBdr>
      <w:divsChild>
        <w:div w:id="205407633">
          <w:marLeft w:val="0"/>
          <w:marRight w:val="0"/>
          <w:marTop w:val="0"/>
          <w:marBottom w:val="0"/>
          <w:divBdr>
            <w:top w:val="none" w:sz="0" w:space="0" w:color="auto"/>
            <w:left w:val="none" w:sz="0" w:space="0" w:color="auto"/>
            <w:bottom w:val="none" w:sz="0" w:space="0" w:color="auto"/>
            <w:right w:val="none" w:sz="0" w:space="0" w:color="auto"/>
          </w:divBdr>
        </w:div>
        <w:div w:id="347610586">
          <w:marLeft w:val="0"/>
          <w:marRight w:val="0"/>
          <w:marTop w:val="0"/>
          <w:marBottom w:val="0"/>
          <w:divBdr>
            <w:top w:val="none" w:sz="0" w:space="0" w:color="auto"/>
            <w:left w:val="none" w:sz="0" w:space="0" w:color="auto"/>
            <w:bottom w:val="none" w:sz="0" w:space="0" w:color="auto"/>
            <w:right w:val="none" w:sz="0" w:space="0" w:color="auto"/>
          </w:divBdr>
        </w:div>
        <w:div w:id="1148596638">
          <w:marLeft w:val="0"/>
          <w:marRight w:val="0"/>
          <w:marTop w:val="0"/>
          <w:marBottom w:val="0"/>
          <w:divBdr>
            <w:top w:val="none" w:sz="0" w:space="0" w:color="auto"/>
            <w:left w:val="none" w:sz="0" w:space="0" w:color="auto"/>
            <w:bottom w:val="none" w:sz="0" w:space="0" w:color="auto"/>
            <w:right w:val="none" w:sz="0" w:space="0" w:color="auto"/>
          </w:divBdr>
        </w:div>
        <w:div w:id="1683970178">
          <w:marLeft w:val="0"/>
          <w:marRight w:val="0"/>
          <w:marTop w:val="0"/>
          <w:marBottom w:val="0"/>
          <w:divBdr>
            <w:top w:val="none" w:sz="0" w:space="0" w:color="auto"/>
            <w:left w:val="none" w:sz="0" w:space="0" w:color="auto"/>
            <w:bottom w:val="none" w:sz="0" w:space="0" w:color="auto"/>
            <w:right w:val="none" w:sz="0" w:space="0" w:color="auto"/>
          </w:divBdr>
        </w:div>
        <w:div w:id="1951353809">
          <w:marLeft w:val="0"/>
          <w:marRight w:val="0"/>
          <w:marTop w:val="0"/>
          <w:marBottom w:val="0"/>
          <w:divBdr>
            <w:top w:val="none" w:sz="0" w:space="0" w:color="auto"/>
            <w:left w:val="none" w:sz="0" w:space="0" w:color="auto"/>
            <w:bottom w:val="none" w:sz="0" w:space="0" w:color="auto"/>
            <w:right w:val="none" w:sz="0" w:space="0" w:color="auto"/>
          </w:divBdr>
        </w:div>
      </w:divsChild>
    </w:div>
    <w:div w:id="1814131455">
      <w:bodyDiv w:val="1"/>
      <w:marLeft w:val="0"/>
      <w:marRight w:val="0"/>
      <w:marTop w:val="0"/>
      <w:marBottom w:val="0"/>
      <w:divBdr>
        <w:top w:val="none" w:sz="0" w:space="0" w:color="auto"/>
        <w:left w:val="none" w:sz="0" w:space="0" w:color="auto"/>
        <w:bottom w:val="none" w:sz="0" w:space="0" w:color="auto"/>
        <w:right w:val="none" w:sz="0" w:space="0" w:color="auto"/>
      </w:divBdr>
      <w:divsChild>
        <w:div w:id="249388616">
          <w:marLeft w:val="0"/>
          <w:marRight w:val="0"/>
          <w:marTop w:val="0"/>
          <w:marBottom w:val="0"/>
          <w:divBdr>
            <w:top w:val="none" w:sz="0" w:space="0" w:color="auto"/>
            <w:left w:val="none" w:sz="0" w:space="0" w:color="auto"/>
            <w:bottom w:val="none" w:sz="0" w:space="0" w:color="auto"/>
            <w:right w:val="none" w:sz="0" w:space="0" w:color="auto"/>
          </w:divBdr>
        </w:div>
        <w:div w:id="286279778">
          <w:marLeft w:val="0"/>
          <w:marRight w:val="0"/>
          <w:marTop w:val="0"/>
          <w:marBottom w:val="0"/>
          <w:divBdr>
            <w:top w:val="none" w:sz="0" w:space="0" w:color="auto"/>
            <w:left w:val="none" w:sz="0" w:space="0" w:color="auto"/>
            <w:bottom w:val="none" w:sz="0" w:space="0" w:color="auto"/>
            <w:right w:val="none" w:sz="0" w:space="0" w:color="auto"/>
          </w:divBdr>
        </w:div>
        <w:div w:id="334890276">
          <w:marLeft w:val="0"/>
          <w:marRight w:val="0"/>
          <w:marTop w:val="0"/>
          <w:marBottom w:val="0"/>
          <w:divBdr>
            <w:top w:val="none" w:sz="0" w:space="0" w:color="auto"/>
            <w:left w:val="none" w:sz="0" w:space="0" w:color="auto"/>
            <w:bottom w:val="none" w:sz="0" w:space="0" w:color="auto"/>
            <w:right w:val="none" w:sz="0" w:space="0" w:color="auto"/>
          </w:divBdr>
        </w:div>
        <w:div w:id="733937737">
          <w:marLeft w:val="0"/>
          <w:marRight w:val="0"/>
          <w:marTop w:val="0"/>
          <w:marBottom w:val="0"/>
          <w:divBdr>
            <w:top w:val="none" w:sz="0" w:space="0" w:color="auto"/>
            <w:left w:val="none" w:sz="0" w:space="0" w:color="auto"/>
            <w:bottom w:val="none" w:sz="0" w:space="0" w:color="auto"/>
            <w:right w:val="none" w:sz="0" w:space="0" w:color="auto"/>
          </w:divBdr>
        </w:div>
        <w:div w:id="894049698">
          <w:marLeft w:val="0"/>
          <w:marRight w:val="0"/>
          <w:marTop w:val="0"/>
          <w:marBottom w:val="0"/>
          <w:divBdr>
            <w:top w:val="none" w:sz="0" w:space="0" w:color="auto"/>
            <w:left w:val="none" w:sz="0" w:space="0" w:color="auto"/>
            <w:bottom w:val="none" w:sz="0" w:space="0" w:color="auto"/>
            <w:right w:val="none" w:sz="0" w:space="0" w:color="auto"/>
          </w:divBdr>
        </w:div>
        <w:div w:id="947200844">
          <w:marLeft w:val="0"/>
          <w:marRight w:val="0"/>
          <w:marTop w:val="0"/>
          <w:marBottom w:val="0"/>
          <w:divBdr>
            <w:top w:val="none" w:sz="0" w:space="0" w:color="auto"/>
            <w:left w:val="none" w:sz="0" w:space="0" w:color="auto"/>
            <w:bottom w:val="none" w:sz="0" w:space="0" w:color="auto"/>
            <w:right w:val="none" w:sz="0" w:space="0" w:color="auto"/>
          </w:divBdr>
        </w:div>
        <w:div w:id="955720792">
          <w:marLeft w:val="0"/>
          <w:marRight w:val="0"/>
          <w:marTop w:val="0"/>
          <w:marBottom w:val="0"/>
          <w:divBdr>
            <w:top w:val="none" w:sz="0" w:space="0" w:color="auto"/>
            <w:left w:val="none" w:sz="0" w:space="0" w:color="auto"/>
            <w:bottom w:val="none" w:sz="0" w:space="0" w:color="auto"/>
            <w:right w:val="none" w:sz="0" w:space="0" w:color="auto"/>
          </w:divBdr>
        </w:div>
        <w:div w:id="1292054365">
          <w:marLeft w:val="0"/>
          <w:marRight w:val="0"/>
          <w:marTop w:val="0"/>
          <w:marBottom w:val="0"/>
          <w:divBdr>
            <w:top w:val="none" w:sz="0" w:space="0" w:color="auto"/>
            <w:left w:val="none" w:sz="0" w:space="0" w:color="auto"/>
            <w:bottom w:val="none" w:sz="0" w:space="0" w:color="auto"/>
            <w:right w:val="none" w:sz="0" w:space="0" w:color="auto"/>
          </w:divBdr>
        </w:div>
        <w:div w:id="1393847982">
          <w:marLeft w:val="0"/>
          <w:marRight w:val="0"/>
          <w:marTop w:val="0"/>
          <w:marBottom w:val="0"/>
          <w:divBdr>
            <w:top w:val="none" w:sz="0" w:space="0" w:color="auto"/>
            <w:left w:val="none" w:sz="0" w:space="0" w:color="auto"/>
            <w:bottom w:val="none" w:sz="0" w:space="0" w:color="auto"/>
            <w:right w:val="none" w:sz="0" w:space="0" w:color="auto"/>
          </w:divBdr>
        </w:div>
        <w:div w:id="1415709467">
          <w:marLeft w:val="0"/>
          <w:marRight w:val="0"/>
          <w:marTop w:val="0"/>
          <w:marBottom w:val="0"/>
          <w:divBdr>
            <w:top w:val="none" w:sz="0" w:space="0" w:color="auto"/>
            <w:left w:val="none" w:sz="0" w:space="0" w:color="auto"/>
            <w:bottom w:val="none" w:sz="0" w:space="0" w:color="auto"/>
            <w:right w:val="none" w:sz="0" w:space="0" w:color="auto"/>
          </w:divBdr>
        </w:div>
        <w:div w:id="1591504170">
          <w:marLeft w:val="0"/>
          <w:marRight w:val="0"/>
          <w:marTop w:val="0"/>
          <w:marBottom w:val="0"/>
          <w:divBdr>
            <w:top w:val="none" w:sz="0" w:space="0" w:color="auto"/>
            <w:left w:val="none" w:sz="0" w:space="0" w:color="auto"/>
            <w:bottom w:val="none" w:sz="0" w:space="0" w:color="auto"/>
            <w:right w:val="none" w:sz="0" w:space="0" w:color="auto"/>
          </w:divBdr>
        </w:div>
        <w:div w:id="1763404809">
          <w:marLeft w:val="0"/>
          <w:marRight w:val="0"/>
          <w:marTop w:val="0"/>
          <w:marBottom w:val="0"/>
          <w:divBdr>
            <w:top w:val="none" w:sz="0" w:space="0" w:color="auto"/>
            <w:left w:val="none" w:sz="0" w:space="0" w:color="auto"/>
            <w:bottom w:val="none" w:sz="0" w:space="0" w:color="auto"/>
            <w:right w:val="none" w:sz="0" w:space="0" w:color="auto"/>
          </w:divBdr>
        </w:div>
        <w:div w:id="1780485547">
          <w:marLeft w:val="0"/>
          <w:marRight w:val="0"/>
          <w:marTop w:val="0"/>
          <w:marBottom w:val="0"/>
          <w:divBdr>
            <w:top w:val="none" w:sz="0" w:space="0" w:color="auto"/>
            <w:left w:val="none" w:sz="0" w:space="0" w:color="auto"/>
            <w:bottom w:val="none" w:sz="0" w:space="0" w:color="auto"/>
            <w:right w:val="none" w:sz="0" w:space="0" w:color="auto"/>
          </w:divBdr>
        </w:div>
      </w:divsChild>
    </w:div>
    <w:div w:id="1985968319">
      <w:bodyDiv w:val="1"/>
      <w:marLeft w:val="0"/>
      <w:marRight w:val="0"/>
      <w:marTop w:val="0"/>
      <w:marBottom w:val="0"/>
      <w:divBdr>
        <w:top w:val="none" w:sz="0" w:space="0" w:color="auto"/>
        <w:left w:val="none" w:sz="0" w:space="0" w:color="auto"/>
        <w:bottom w:val="none" w:sz="0" w:space="0" w:color="auto"/>
        <w:right w:val="none" w:sz="0" w:space="0" w:color="auto"/>
      </w:divBdr>
      <w:divsChild>
        <w:div w:id="54745251">
          <w:marLeft w:val="0"/>
          <w:marRight w:val="0"/>
          <w:marTop w:val="0"/>
          <w:marBottom w:val="0"/>
          <w:divBdr>
            <w:top w:val="none" w:sz="0" w:space="0" w:color="auto"/>
            <w:left w:val="none" w:sz="0" w:space="0" w:color="auto"/>
            <w:bottom w:val="none" w:sz="0" w:space="0" w:color="auto"/>
            <w:right w:val="none" w:sz="0" w:space="0" w:color="auto"/>
          </w:divBdr>
        </w:div>
        <w:div w:id="68235753">
          <w:marLeft w:val="0"/>
          <w:marRight w:val="0"/>
          <w:marTop w:val="0"/>
          <w:marBottom w:val="0"/>
          <w:divBdr>
            <w:top w:val="none" w:sz="0" w:space="0" w:color="auto"/>
            <w:left w:val="none" w:sz="0" w:space="0" w:color="auto"/>
            <w:bottom w:val="none" w:sz="0" w:space="0" w:color="auto"/>
            <w:right w:val="none" w:sz="0" w:space="0" w:color="auto"/>
          </w:divBdr>
        </w:div>
        <w:div w:id="110125657">
          <w:marLeft w:val="0"/>
          <w:marRight w:val="0"/>
          <w:marTop w:val="0"/>
          <w:marBottom w:val="0"/>
          <w:divBdr>
            <w:top w:val="none" w:sz="0" w:space="0" w:color="auto"/>
            <w:left w:val="none" w:sz="0" w:space="0" w:color="auto"/>
            <w:bottom w:val="none" w:sz="0" w:space="0" w:color="auto"/>
            <w:right w:val="none" w:sz="0" w:space="0" w:color="auto"/>
          </w:divBdr>
        </w:div>
        <w:div w:id="129982987">
          <w:marLeft w:val="0"/>
          <w:marRight w:val="0"/>
          <w:marTop w:val="0"/>
          <w:marBottom w:val="0"/>
          <w:divBdr>
            <w:top w:val="none" w:sz="0" w:space="0" w:color="auto"/>
            <w:left w:val="none" w:sz="0" w:space="0" w:color="auto"/>
            <w:bottom w:val="none" w:sz="0" w:space="0" w:color="auto"/>
            <w:right w:val="none" w:sz="0" w:space="0" w:color="auto"/>
          </w:divBdr>
        </w:div>
        <w:div w:id="214778565">
          <w:marLeft w:val="0"/>
          <w:marRight w:val="0"/>
          <w:marTop w:val="0"/>
          <w:marBottom w:val="0"/>
          <w:divBdr>
            <w:top w:val="none" w:sz="0" w:space="0" w:color="auto"/>
            <w:left w:val="none" w:sz="0" w:space="0" w:color="auto"/>
            <w:bottom w:val="none" w:sz="0" w:space="0" w:color="auto"/>
            <w:right w:val="none" w:sz="0" w:space="0" w:color="auto"/>
          </w:divBdr>
        </w:div>
        <w:div w:id="410737694">
          <w:marLeft w:val="0"/>
          <w:marRight w:val="0"/>
          <w:marTop w:val="0"/>
          <w:marBottom w:val="0"/>
          <w:divBdr>
            <w:top w:val="none" w:sz="0" w:space="0" w:color="auto"/>
            <w:left w:val="none" w:sz="0" w:space="0" w:color="auto"/>
            <w:bottom w:val="none" w:sz="0" w:space="0" w:color="auto"/>
            <w:right w:val="none" w:sz="0" w:space="0" w:color="auto"/>
          </w:divBdr>
        </w:div>
        <w:div w:id="437406043">
          <w:marLeft w:val="0"/>
          <w:marRight w:val="0"/>
          <w:marTop w:val="0"/>
          <w:marBottom w:val="0"/>
          <w:divBdr>
            <w:top w:val="none" w:sz="0" w:space="0" w:color="auto"/>
            <w:left w:val="none" w:sz="0" w:space="0" w:color="auto"/>
            <w:bottom w:val="none" w:sz="0" w:space="0" w:color="auto"/>
            <w:right w:val="none" w:sz="0" w:space="0" w:color="auto"/>
          </w:divBdr>
          <w:divsChild>
            <w:div w:id="541594114">
              <w:marLeft w:val="0"/>
              <w:marRight w:val="0"/>
              <w:marTop w:val="0"/>
              <w:marBottom w:val="0"/>
              <w:divBdr>
                <w:top w:val="none" w:sz="0" w:space="0" w:color="auto"/>
                <w:left w:val="none" w:sz="0" w:space="0" w:color="auto"/>
                <w:bottom w:val="none" w:sz="0" w:space="0" w:color="auto"/>
                <w:right w:val="none" w:sz="0" w:space="0" w:color="auto"/>
              </w:divBdr>
            </w:div>
            <w:div w:id="581985781">
              <w:marLeft w:val="0"/>
              <w:marRight w:val="0"/>
              <w:marTop w:val="0"/>
              <w:marBottom w:val="0"/>
              <w:divBdr>
                <w:top w:val="none" w:sz="0" w:space="0" w:color="auto"/>
                <w:left w:val="none" w:sz="0" w:space="0" w:color="auto"/>
                <w:bottom w:val="none" w:sz="0" w:space="0" w:color="auto"/>
                <w:right w:val="none" w:sz="0" w:space="0" w:color="auto"/>
              </w:divBdr>
            </w:div>
            <w:div w:id="1175998151">
              <w:marLeft w:val="0"/>
              <w:marRight w:val="0"/>
              <w:marTop w:val="0"/>
              <w:marBottom w:val="0"/>
              <w:divBdr>
                <w:top w:val="none" w:sz="0" w:space="0" w:color="auto"/>
                <w:left w:val="none" w:sz="0" w:space="0" w:color="auto"/>
                <w:bottom w:val="none" w:sz="0" w:space="0" w:color="auto"/>
                <w:right w:val="none" w:sz="0" w:space="0" w:color="auto"/>
              </w:divBdr>
            </w:div>
            <w:div w:id="1789812500">
              <w:marLeft w:val="0"/>
              <w:marRight w:val="0"/>
              <w:marTop w:val="0"/>
              <w:marBottom w:val="0"/>
              <w:divBdr>
                <w:top w:val="none" w:sz="0" w:space="0" w:color="auto"/>
                <w:left w:val="none" w:sz="0" w:space="0" w:color="auto"/>
                <w:bottom w:val="none" w:sz="0" w:space="0" w:color="auto"/>
                <w:right w:val="none" w:sz="0" w:space="0" w:color="auto"/>
              </w:divBdr>
            </w:div>
            <w:div w:id="2105950103">
              <w:marLeft w:val="0"/>
              <w:marRight w:val="0"/>
              <w:marTop w:val="0"/>
              <w:marBottom w:val="0"/>
              <w:divBdr>
                <w:top w:val="none" w:sz="0" w:space="0" w:color="auto"/>
                <w:left w:val="none" w:sz="0" w:space="0" w:color="auto"/>
                <w:bottom w:val="none" w:sz="0" w:space="0" w:color="auto"/>
                <w:right w:val="none" w:sz="0" w:space="0" w:color="auto"/>
              </w:divBdr>
            </w:div>
          </w:divsChild>
        </w:div>
        <w:div w:id="584191114">
          <w:marLeft w:val="0"/>
          <w:marRight w:val="0"/>
          <w:marTop w:val="0"/>
          <w:marBottom w:val="0"/>
          <w:divBdr>
            <w:top w:val="none" w:sz="0" w:space="0" w:color="auto"/>
            <w:left w:val="none" w:sz="0" w:space="0" w:color="auto"/>
            <w:bottom w:val="none" w:sz="0" w:space="0" w:color="auto"/>
            <w:right w:val="none" w:sz="0" w:space="0" w:color="auto"/>
          </w:divBdr>
        </w:div>
        <w:div w:id="602687999">
          <w:marLeft w:val="0"/>
          <w:marRight w:val="0"/>
          <w:marTop w:val="0"/>
          <w:marBottom w:val="0"/>
          <w:divBdr>
            <w:top w:val="none" w:sz="0" w:space="0" w:color="auto"/>
            <w:left w:val="none" w:sz="0" w:space="0" w:color="auto"/>
            <w:bottom w:val="none" w:sz="0" w:space="0" w:color="auto"/>
            <w:right w:val="none" w:sz="0" w:space="0" w:color="auto"/>
          </w:divBdr>
        </w:div>
        <w:div w:id="615673428">
          <w:marLeft w:val="0"/>
          <w:marRight w:val="0"/>
          <w:marTop w:val="0"/>
          <w:marBottom w:val="0"/>
          <w:divBdr>
            <w:top w:val="none" w:sz="0" w:space="0" w:color="auto"/>
            <w:left w:val="none" w:sz="0" w:space="0" w:color="auto"/>
            <w:bottom w:val="none" w:sz="0" w:space="0" w:color="auto"/>
            <w:right w:val="none" w:sz="0" w:space="0" w:color="auto"/>
          </w:divBdr>
        </w:div>
        <w:div w:id="679812588">
          <w:marLeft w:val="0"/>
          <w:marRight w:val="0"/>
          <w:marTop w:val="0"/>
          <w:marBottom w:val="0"/>
          <w:divBdr>
            <w:top w:val="none" w:sz="0" w:space="0" w:color="auto"/>
            <w:left w:val="none" w:sz="0" w:space="0" w:color="auto"/>
            <w:bottom w:val="none" w:sz="0" w:space="0" w:color="auto"/>
            <w:right w:val="none" w:sz="0" w:space="0" w:color="auto"/>
          </w:divBdr>
        </w:div>
        <w:div w:id="683283909">
          <w:marLeft w:val="0"/>
          <w:marRight w:val="0"/>
          <w:marTop w:val="0"/>
          <w:marBottom w:val="0"/>
          <w:divBdr>
            <w:top w:val="none" w:sz="0" w:space="0" w:color="auto"/>
            <w:left w:val="none" w:sz="0" w:space="0" w:color="auto"/>
            <w:bottom w:val="none" w:sz="0" w:space="0" w:color="auto"/>
            <w:right w:val="none" w:sz="0" w:space="0" w:color="auto"/>
          </w:divBdr>
        </w:div>
        <w:div w:id="831409319">
          <w:marLeft w:val="0"/>
          <w:marRight w:val="0"/>
          <w:marTop w:val="0"/>
          <w:marBottom w:val="0"/>
          <w:divBdr>
            <w:top w:val="none" w:sz="0" w:space="0" w:color="auto"/>
            <w:left w:val="none" w:sz="0" w:space="0" w:color="auto"/>
            <w:bottom w:val="none" w:sz="0" w:space="0" w:color="auto"/>
            <w:right w:val="none" w:sz="0" w:space="0" w:color="auto"/>
          </w:divBdr>
        </w:div>
        <w:div w:id="953442723">
          <w:marLeft w:val="0"/>
          <w:marRight w:val="0"/>
          <w:marTop w:val="0"/>
          <w:marBottom w:val="0"/>
          <w:divBdr>
            <w:top w:val="none" w:sz="0" w:space="0" w:color="auto"/>
            <w:left w:val="none" w:sz="0" w:space="0" w:color="auto"/>
            <w:bottom w:val="none" w:sz="0" w:space="0" w:color="auto"/>
            <w:right w:val="none" w:sz="0" w:space="0" w:color="auto"/>
          </w:divBdr>
        </w:div>
        <w:div w:id="1112551285">
          <w:marLeft w:val="0"/>
          <w:marRight w:val="0"/>
          <w:marTop w:val="0"/>
          <w:marBottom w:val="0"/>
          <w:divBdr>
            <w:top w:val="none" w:sz="0" w:space="0" w:color="auto"/>
            <w:left w:val="none" w:sz="0" w:space="0" w:color="auto"/>
            <w:bottom w:val="none" w:sz="0" w:space="0" w:color="auto"/>
            <w:right w:val="none" w:sz="0" w:space="0" w:color="auto"/>
          </w:divBdr>
        </w:div>
        <w:div w:id="1146897432">
          <w:marLeft w:val="0"/>
          <w:marRight w:val="0"/>
          <w:marTop w:val="0"/>
          <w:marBottom w:val="0"/>
          <w:divBdr>
            <w:top w:val="none" w:sz="0" w:space="0" w:color="auto"/>
            <w:left w:val="none" w:sz="0" w:space="0" w:color="auto"/>
            <w:bottom w:val="none" w:sz="0" w:space="0" w:color="auto"/>
            <w:right w:val="none" w:sz="0" w:space="0" w:color="auto"/>
          </w:divBdr>
        </w:div>
        <w:div w:id="1218861508">
          <w:marLeft w:val="0"/>
          <w:marRight w:val="0"/>
          <w:marTop w:val="0"/>
          <w:marBottom w:val="0"/>
          <w:divBdr>
            <w:top w:val="none" w:sz="0" w:space="0" w:color="auto"/>
            <w:left w:val="none" w:sz="0" w:space="0" w:color="auto"/>
            <w:bottom w:val="none" w:sz="0" w:space="0" w:color="auto"/>
            <w:right w:val="none" w:sz="0" w:space="0" w:color="auto"/>
          </w:divBdr>
        </w:div>
        <w:div w:id="1235824068">
          <w:marLeft w:val="0"/>
          <w:marRight w:val="0"/>
          <w:marTop w:val="0"/>
          <w:marBottom w:val="0"/>
          <w:divBdr>
            <w:top w:val="none" w:sz="0" w:space="0" w:color="auto"/>
            <w:left w:val="none" w:sz="0" w:space="0" w:color="auto"/>
            <w:bottom w:val="none" w:sz="0" w:space="0" w:color="auto"/>
            <w:right w:val="none" w:sz="0" w:space="0" w:color="auto"/>
          </w:divBdr>
        </w:div>
        <w:div w:id="1284341591">
          <w:marLeft w:val="0"/>
          <w:marRight w:val="0"/>
          <w:marTop w:val="0"/>
          <w:marBottom w:val="0"/>
          <w:divBdr>
            <w:top w:val="none" w:sz="0" w:space="0" w:color="auto"/>
            <w:left w:val="none" w:sz="0" w:space="0" w:color="auto"/>
            <w:bottom w:val="none" w:sz="0" w:space="0" w:color="auto"/>
            <w:right w:val="none" w:sz="0" w:space="0" w:color="auto"/>
          </w:divBdr>
        </w:div>
        <w:div w:id="1341199818">
          <w:marLeft w:val="0"/>
          <w:marRight w:val="0"/>
          <w:marTop w:val="0"/>
          <w:marBottom w:val="0"/>
          <w:divBdr>
            <w:top w:val="none" w:sz="0" w:space="0" w:color="auto"/>
            <w:left w:val="none" w:sz="0" w:space="0" w:color="auto"/>
            <w:bottom w:val="none" w:sz="0" w:space="0" w:color="auto"/>
            <w:right w:val="none" w:sz="0" w:space="0" w:color="auto"/>
          </w:divBdr>
        </w:div>
        <w:div w:id="1379815368">
          <w:marLeft w:val="0"/>
          <w:marRight w:val="0"/>
          <w:marTop w:val="0"/>
          <w:marBottom w:val="0"/>
          <w:divBdr>
            <w:top w:val="none" w:sz="0" w:space="0" w:color="auto"/>
            <w:left w:val="none" w:sz="0" w:space="0" w:color="auto"/>
            <w:bottom w:val="none" w:sz="0" w:space="0" w:color="auto"/>
            <w:right w:val="none" w:sz="0" w:space="0" w:color="auto"/>
          </w:divBdr>
        </w:div>
        <w:div w:id="1380089279">
          <w:marLeft w:val="0"/>
          <w:marRight w:val="0"/>
          <w:marTop w:val="0"/>
          <w:marBottom w:val="0"/>
          <w:divBdr>
            <w:top w:val="none" w:sz="0" w:space="0" w:color="auto"/>
            <w:left w:val="none" w:sz="0" w:space="0" w:color="auto"/>
            <w:bottom w:val="none" w:sz="0" w:space="0" w:color="auto"/>
            <w:right w:val="none" w:sz="0" w:space="0" w:color="auto"/>
          </w:divBdr>
        </w:div>
        <w:div w:id="1419132542">
          <w:marLeft w:val="0"/>
          <w:marRight w:val="0"/>
          <w:marTop w:val="0"/>
          <w:marBottom w:val="0"/>
          <w:divBdr>
            <w:top w:val="none" w:sz="0" w:space="0" w:color="auto"/>
            <w:left w:val="none" w:sz="0" w:space="0" w:color="auto"/>
            <w:bottom w:val="none" w:sz="0" w:space="0" w:color="auto"/>
            <w:right w:val="none" w:sz="0" w:space="0" w:color="auto"/>
          </w:divBdr>
        </w:div>
        <w:div w:id="1419400965">
          <w:marLeft w:val="0"/>
          <w:marRight w:val="0"/>
          <w:marTop w:val="0"/>
          <w:marBottom w:val="0"/>
          <w:divBdr>
            <w:top w:val="none" w:sz="0" w:space="0" w:color="auto"/>
            <w:left w:val="none" w:sz="0" w:space="0" w:color="auto"/>
            <w:bottom w:val="none" w:sz="0" w:space="0" w:color="auto"/>
            <w:right w:val="none" w:sz="0" w:space="0" w:color="auto"/>
          </w:divBdr>
        </w:div>
        <w:div w:id="1615938972">
          <w:marLeft w:val="0"/>
          <w:marRight w:val="0"/>
          <w:marTop w:val="0"/>
          <w:marBottom w:val="0"/>
          <w:divBdr>
            <w:top w:val="none" w:sz="0" w:space="0" w:color="auto"/>
            <w:left w:val="none" w:sz="0" w:space="0" w:color="auto"/>
            <w:bottom w:val="none" w:sz="0" w:space="0" w:color="auto"/>
            <w:right w:val="none" w:sz="0" w:space="0" w:color="auto"/>
          </w:divBdr>
        </w:div>
        <w:div w:id="1655721271">
          <w:marLeft w:val="0"/>
          <w:marRight w:val="0"/>
          <w:marTop w:val="0"/>
          <w:marBottom w:val="0"/>
          <w:divBdr>
            <w:top w:val="none" w:sz="0" w:space="0" w:color="auto"/>
            <w:left w:val="none" w:sz="0" w:space="0" w:color="auto"/>
            <w:bottom w:val="none" w:sz="0" w:space="0" w:color="auto"/>
            <w:right w:val="none" w:sz="0" w:space="0" w:color="auto"/>
          </w:divBdr>
          <w:divsChild>
            <w:div w:id="253442608">
              <w:marLeft w:val="0"/>
              <w:marRight w:val="0"/>
              <w:marTop w:val="0"/>
              <w:marBottom w:val="0"/>
              <w:divBdr>
                <w:top w:val="none" w:sz="0" w:space="0" w:color="auto"/>
                <w:left w:val="none" w:sz="0" w:space="0" w:color="auto"/>
                <w:bottom w:val="none" w:sz="0" w:space="0" w:color="auto"/>
                <w:right w:val="none" w:sz="0" w:space="0" w:color="auto"/>
              </w:divBdr>
            </w:div>
            <w:div w:id="359667500">
              <w:marLeft w:val="0"/>
              <w:marRight w:val="0"/>
              <w:marTop w:val="0"/>
              <w:marBottom w:val="0"/>
              <w:divBdr>
                <w:top w:val="none" w:sz="0" w:space="0" w:color="auto"/>
                <w:left w:val="none" w:sz="0" w:space="0" w:color="auto"/>
                <w:bottom w:val="none" w:sz="0" w:space="0" w:color="auto"/>
                <w:right w:val="none" w:sz="0" w:space="0" w:color="auto"/>
              </w:divBdr>
            </w:div>
            <w:div w:id="1130635927">
              <w:marLeft w:val="0"/>
              <w:marRight w:val="0"/>
              <w:marTop w:val="0"/>
              <w:marBottom w:val="0"/>
              <w:divBdr>
                <w:top w:val="none" w:sz="0" w:space="0" w:color="auto"/>
                <w:left w:val="none" w:sz="0" w:space="0" w:color="auto"/>
                <w:bottom w:val="none" w:sz="0" w:space="0" w:color="auto"/>
                <w:right w:val="none" w:sz="0" w:space="0" w:color="auto"/>
              </w:divBdr>
            </w:div>
            <w:div w:id="1668828018">
              <w:marLeft w:val="0"/>
              <w:marRight w:val="0"/>
              <w:marTop w:val="0"/>
              <w:marBottom w:val="0"/>
              <w:divBdr>
                <w:top w:val="none" w:sz="0" w:space="0" w:color="auto"/>
                <w:left w:val="none" w:sz="0" w:space="0" w:color="auto"/>
                <w:bottom w:val="none" w:sz="0" w:space="0" w:color="auto"/>
                <w:right w:val="none" w:sz="0" w:space="0" w:color="auto"/>
              </w:divBdr>
            </w:div>
          </w:divsChild>
        </w:div>
        <w:div w:id="1775636718">
          <w:marLeft w:val="0"/>
          <w:marRight w:val="0"/>
          <w:marTop w:val="0"/>
          <w:marBottom w:val="0"/>
          <w:divBdr>
            <w:top w:val="none" w:sz="0" w:space="0" w:color="auto"/>
            <w:left w:val="none" w:sz="0" w:space="0" w:color="auto"/>
            <w:bottom w:val="none" w:sz="0" w:space="0" w:color="auto"/>
            <w:right w:val="none" w:sz="0" w:space="0" w:color="auto"/>
          </w:divBdr>
        </w:div>
        <w:div w:id="1788889186">
          <w:marLeft w:val="0"/>
          <w:marRight w:val="0"/>
          <w:marTop w:val="0"/>
          <w:marBottom w:val="0"/>
          <w:divBdr>
            <w:top w:val="none" w:sz="0" w:space="0" w:color="auto"/>
            <w:left w:val="none" w:sz="0" w:space="0" w:color="auto"/>
            <w:bottom w:val="none" w:sz="0" w:space="0" w:color="auto"/>
            <w:right w:val="none" w:sz="0" w:space="0" w:color="auto"/>
          </w:divBdr>
        </w:div>
        <w:div w:id="1886602857">
          <w:marLeft w:val="0"/>
          <w:marRight w:val="0"/>
          <w:marTop w:val="0"/>
          <w:marBottom w:val="0"/>
          <w:divBdr>
            <w:top w:val="none" w:sz="0" w:space="0" w:color="auto"/>
            <w:left w:val="none" w:sz="0" w:space="0" w:color="auto"/>
            <w:bottom w:val="none" w:sz="0" w:space="0" w:color="auto"/>
            <w:right w:val="none" w:sz="0" w:space="0" w:color="auto"/>
          </w:divBdr>
        </w:div>
        <w:div w:id="1895848945">
          <w:marLeft w:val="0"/>
          <w:marRight w:val="0"/>
          <w:marTop w:val="0"/>
          <w:marBottom w:val="0"/>
          <w:divBdr>
            <w:top w:val="none" w:sz="0" w:space="0" w:color="auto"/>
            <w:left w:val="none" w:sz="0" w:space="0" w:color="auto"/>
            <w:bottom w:val="none" w:sz="0" w:space="0" w:color="auto"/>
            <w:right w:val="none" w:sz="0" w:space="0" w:color="auto"/>
          </w:divBdr>
        </w:div>
        <w:div w:id="1983464872">
          <w:marLeft w:val="0"/>
          <w:marRight w:val="0"/>
          <w:marTop w:val="0"/>
          <w:marBottom w:val="0"/>
          <w:divBdr>
            <w:top w:val="none" w:sz="0" w:space="0" w:color="auto"/>
            <w:left w:val="none" w:sz="0" w:space="0" w:color="auto"/>
            <w:bottom w:val="none" w:sz="0" w:space="0" w:color="auto"/>
            <w:right w:val="none" w:sz="0" w:space="0" w:color="auto"/>
          </w:divBdr>
        </w:div>
      </w:divsChild>
    </w:div>
    <w:div w:id="2041082069">
      <w:bodyDiv w:val="1"/>
      <w:marLeft w:val="0"/>
      <w:marRight w:val="0"/>
      <w:marTop w:val="0"/>
      <w:marBottom w:val="0"/>
      <w:divBdr>
        <w:top w:val="none" w:sz="0" w:space="0" w:color="auto"/>
        <w:left w:val="none" w:sz="0" w:space="0" w:color="auto"/>
        <w:bottom w:val="none" w:sz="0" w:space="0" w:color="auto"/>
        <w:right w:val="none" w:sz="0" w:space="0" w:color="auto"/>
      </w:divBdr>
      <w:divsChild>
        <w:div w:id="26834031">
          <w:marLeft w:val="0"/>
          <w:marRight w:val="0"/>
          <w:marTop w:val="0"/>
          <w:marBottom w:val="0"/>
          <w:divBdr>
            <w:top w:val="none" w:sz="0" w:space="0" w:color="auto"/>
            <w:left w:val="none" w:sz="0" w:space="0" w:color="auto"/>
            <w:bottom w:val="none" w:sz="0" w:space="0" w:color="auto"/>
            <w:right w:val="none" w:sz="0" w:space="0" w:color="auto"/>
          </w:divBdr>
        </w:div>
        <w:div w:id="184235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1" ma:contentTypeDescription="Een nieuw document maken." ma:contentTypeScope="" ma:versionID="980675ca76ec5212ad7516c8a829c89d">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def7e4cf6c88fcca46b67c12c1a7157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20C6B-11D7-4298-B835-8630B730CB3E}">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BEFCD76D-901B-4F85-A143-D228E5B7A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F9051-657E-4651-9891-E7D62E24E6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1556</Words>
  <Characters>8562</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7</cp:revision>
  <dcterms:created xsi:type="dcterms:W3CDTF">2025-02-03T09:47:00Z</dcterms:created>
  <dcterms:modified xsi:type="dcterms:W3CDTF">2025-03-07T08:06:00Z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