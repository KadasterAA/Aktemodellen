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4833A" w14:textId="77777777" w:rsidR="003228A3" w:rsidRDefault="008E7934" w:rsidP="00C26BE6">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60A8E2B3" w14:textId="77777777" w:rsidTr="008E3F95">
        <w:trPr>
          <w:gridAfter w:val="1"/>
          <w:wAfter w:w="3544" w:type="dxa"/>
        </w:trPr>
        <w:tc>
          <w:tcPr>
            <w:tcW w:w="5315" w:type="dxa"/>
          </w:tcPr>
          <w:p w14:paraId="74AB09EE" w14:textId="77777777" w:rsidR="003228A3" w:rsidRDefault="003228A3"/>
        </w:tc>
      </w:tr>
      <w:tr w:rsidR="003228A3" w14:paraId="0FAF6C03" w14:textId="77777777" w:rsidTr="008E3F95">
        <w:trPr>
          <w:gridAfter w:val="1"/>
          <w:wAfter w:w="3544" w:type="dxa"/>
        </w:trPr>
        <w:tc>
          <w:tcPr>
            <w:tcW w:w="5315" w:type="dxa"/>
          </w:tcPr>
          <w:p w14:paraId="7438A4E6" w14:textId="77777777" w:rsidR="003228A3" w:rsidRDefault="003228A3"/>
          <w:p w14:paraId="1492F028" w14:textId="77777777" w:rsidR="00A849C6" w:rsidRDefault="00A849C6"/>
          <w:p w14:paraId="4A0DD4F4" w14:textId="74D7C44F" w:rsidR="00A849C6" w:rsidRDefault="00A849C6"/>
        </w:tc>
      </w:tr>
      <w:tr w:rsidR="003228A3" w:rsidRPr="00343045" w14:paraId="48D4740E" w14:textId="77777777" w:rsidTr="008E3F95">
        <w:trPr>
          <w:gridAfter w:val="1"/>
          <w:wAfter w:w="3544" w:type="dxa"/>
        </w:trPr>
        <w:tc>
          <w:tcPr>
            <w:tcW w:w="5315" w:type="dxa"/>
          </w:tcPr>
          <w:p w14:paraId="720F6FB9" w14:textId="77777777" w:rsidR="003228A3" w:rsidRDefault="003228A3">
            <w:pPr>
              <w:pStyle w:val="Eenheid"/>
            </w:pPr>
            <w:bookmarkStart w:id="0" w:name="bmDirectie"/>
            <w:bookmarkEnd w:id="0"/>
          </w:p>
          <w:p w14:paraId="57CF5A9F" w14:textId="33201D43" w:rsidR="00A849C6" w:rsidRPr="00A849C6" w:rsidRDefault="00A849C6" w:rsidP="00A849C6"/>
        </w:tc>
      </w:tr>
      <w:tr w:rsidR="003228A3" w:rsidRPr="00343045" w14:paraId="3E253AF0" w14:textId="77777777" w:rsidTr="008E3F95">
        <w:trPr>
          <w:gridAfter w:val="1"/>
          <w:wAfter w:w="3544" w:type="dxa"/>
        </w:trPr>
        <w:tc>
          <w:tcPr>
            <w:tcW w:w="5315" w:type="dxa"/>
          </w:tcPr>
          <w:p w14:paraId="19752550" w14:textId="58C68A5F" w:rsidR="003228A3" w:rsidRPr="00343045" w:rsidRDefault="00EA51E2">
            <w:pPr>
              <w:pStyle w:val="Afdeling"/>
              <w:rPr>
                <w:sz w:val="20"/>
                <w:lang w:val="nl-NL"/>
              </w:rPr>
            </w:pPr>
            <w:bookmarkStart w:id="1" w:name="bmAfdeling"/>
            <w:bookmarkEnd w:id="1"/>
            <w:r>
              <w:rPr>
                <w:sz w:val="20"/>
                <w:lang w:val="nl-NL"/>
              </w:rPr>
              <w:t>Beheer en Ontwikkeling informatietechnologie</w:t>
            </w:r>
          </w:p>
        </w:tc>
      </w:tr>
      <w:tr w:rsidR="003228A3" w:rsidRPr="00343045" w14:paraId="49F2FD29" w14:textId="77777777" w:rsidTr="008E3F95">
        <w:trPr>
          <w:gridAfter w:val="1"/>
          <w:wAfter w:w="3544" w:type="dxa"/>
        </w:trPr>
        <w:tc>
          <w:tcPr>
            <w:tcW w:w="5315" w:type="dxa"/>
          </w:tcPr>
          <w:p w14:paraId="3552F0F7" w14:textId="77777777" w:rsidR="003228A3" w:rsidRPr="00343045" w:rsidRDefault="003228A3">
            <w:pPr>
              <w:spacing w:before="90"/>
              <w:rPr>
                <w:sz w:val="14"/>
              </w:rPr>
            </w:pPr>
          </w:p>
        </w:tc>
      </w:tr>
      <w:tr w:rsidR="003228A3" w:rsidRPr="00343045" w14:paraId="7A606873" w14:textId="77777777" w:rsidTr="008E3F95">
        <w:trPr>
          <w:gridAfter w:val="1"/>
          <w:wAfter w:w="3544" w:type="dxa"/>
          <w:trHeight w:val="3804"/>
        </w:trPr>
        <w:tc>
          <w:tcPr>
            <w:tcW w:w="5315" w:type="dxa"/>
            <w:vAlign w:val="bottom"/>
          </w:tcPr>
          <w:p w14:paraId="09E6E809"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49DFE328" w14:textId="77777777" w:rsidTr="008E3F95">
        <w:trPr>
          <w:gridAfter w:val="1"/>
          <w:wAfter w:w="3544" w:type="dxa"/>
          <w:trHeight w:val="135"/>
        </w:trPr>
        <w:tc>
          <w:tcPr>
            <w:tcW w:w="5315" w:type="dxa"/>
          </w:tcPr>
          <w:p w14:paraId="5F93F30B" w14:textId="616663B6" w:rsidR="003228A3" w:rsidRPr="00287AD2" w:rsidRDefault="003228A3" w:rsidP="00D43EF3">
            <w:pPr>
              <w:spacing w:before="90"/>
              <w:rPr>
                <w:szCs w:val="18"/>
              </w:rPr>
            </w:pPr>
          </w:p>
        </w:tc>
      </w:tr>
      <w:tr w:rsidR="003228A3" w:rsidRPr="00343045" w14:paraId="67F60391" w14:textId="77777777" w:rsidTr="008E3F95">
        <w:trPr>
          <w:gridAfter w:val="1"/>
          <w:wAfter w:w="3544" w:type="dxa"/>
          <w:trHeight w:val="181"/>
        </w:trPr>
        <w:tc>
          <w:tcPr>
            <w:tcW w:w="5315" w:type="dxa"/>
          </w:tcPr>
          <w:p w14:paraId="2D1A6088" w14:textId="77777777" w:rsidR="003228A3" w:rsidRPr="00343045" w:rsidRDefault="003228A3"/>
        </w:tc>
      </w:tr>
      <w:tr w:rsidR="003228A3" w:rsidRPr="00343045" w14:paraId="1843BEE4" w14:textId="77777777" w:rsidTr="008E3F95">
        <w:trPr>
          <w:gridAfter w:val="1"/>
          <w:wAfter w:w="3544" w:type="dxa"/>
        </w:trPr>
        <w:tc>
          <w:tcPr>
            <w:tcW w:w="5315" w:type="dxa"/>
          </w:tcPr>
          <w:p w14:paraId="63F3BA6C" w14:textId="28D33B15" w:rsidR="003228A3" w:rsidRPr="00343045" w:rsidRDefault="008D0862" w:rsidP="00C61CA0">
            <w:pPr>
              <w:pStyle w:val="Titel"/>
              <w:spacing w:line="240" w:lineRule="auto"/>
              <w:rPr>
                <w:lang w:val="nl-NL"/>
              </w:rPr>
            </w:pPr>
            <w:bookmarkStart w:id="3" w:name="bmTitel"/>
            <w:bookmarkEnd w:id="3"/>
            <w:r w:rsidRPr="00343045">
              <w:rPr>
                <w:lang w:val="nl-NL"/>
              </w:rPr>
              <w:t>Toelichting model</w:t>
            </w:r>
            <w:r w:rsidR="00C65477">
              <w:rPr>
                <w:lang w:val="nl-NL"/>
              </w:rPr>
              <w:t>document</w:t>
            </w:r>
            <w:r w:rsidR="00853175">
              <w:rPr>
                <w:lang w:val="nl-NL"/>
              </w:rPr>
              <w:t xml:space="preserve"> Quion generiek</w:t>
            </w:r>
            <w:r w:rsidR="009F7890">
              <w:rPr>
                <w:lang w:val="nl-NL"/>
              </w:rPr>
              <w:t xml:space="preserve"> v</w:t>
            </w:r>
            <w:del w:id="4" w:author="Groot, Karina de" w:date="2025-03-31T11:49:00Z" w16du:dateUtc="2025-03-31T09:49:00Z">
              <w:r w:rsidR="009F7890" w:rsidDel="00EE3C2A">
                <w:rPr>
                  <w:lang w:val="nl-NL"/>
                </w:rPr>
                <w:delText>2</w:delText>
              </w:r>
            </w:del>
            <w:ins w:id="5" w:author="Groot, Karina de" w:date="2025-03-31T11:49:00Z" w16du:dateUtc="2025-03-31T09:49:00Z">
              <w:r w:rsidR="00EE3C2A">
                <w:rPr>
                  <w:lang w:val="nl-NL"/>
                </w:rPr>
                <w:t>3</w:t>
              </w:r>
            </w:ins>
            <w:r w:rsidR="009F7890">
              <w:rPr>
                <w:lang w:val="nl-NL"/>
              </w:rPr>
              <w:t>.0</w:t>
            </w:r>
          </w:p>
        </w:tc>
      </w:tr>
      <w:tr w:rsidR="003228A3" w:rsidRPr="00343045" w14:paraId="460D0D87" w14:textId="77777777" w:rsidTr="008E3F95">
        <w:trPr>
          <w:gridAfter w:val="1"/>
          <w:wAfter w:w="3544" w:type="dxa"/>
          <w:trHeight w:val="268"/>
        </w:trPr>
        <w:tc>
          <w:tcPr>
            <w:tcW w:w="5315" w:type="dxa"/>
          </w:tcPr>
          <w:p w14:paraId="79FEFBC1" w14:textId="77777777" w:rsidR="003228A3" w:rsidRPr="00343045" w:rsidRDefault="003228A3"/>
        </w:tc>
      </w:tr>
      <w:tr w:rsidR="003228A3" w:rsidRPr="00343045" w14:paraId="371F9076" w14:textId="77777777" w:rsidTr="008E3F95">
        <w:trPr>
          <w:gridAfter w:val="1"/>
          <w:wAfter w:w="3544" w:type="dxa"/>
          <w:cantSplit/>
          <w:trHeight w:hRule="exact" w:val="275"/>
        </w:trPr>
        <w:tc>
          <w:tcPr>
            <w:tcW w:w="5315" w:type="dxa"/>
            <w:vAlign w:val="bottom"/>
          </w:tcPr>
          <w:p w14:paraId="7DCCDBF7" w14:textId="77777777" w:rsidR="003228A3" w:rsidRPr="00343045" w:rsidRDefault="004A1631" w:rsidP="00B6769D">
            <w:pPr>
              <w:pStyle w:val="Subtitel"/>
            </w:pPr>
            <w:bookmarkStart w:id="6" w:name="bmSubtitel"/>
            <w:bookmarkEnd w:id="6"/>
            <w:r w:rsidRPr="00343045">
              <w:t>Automatische Akteverwerking</w:t>
            </w:r>
          </w:p>
        </w:tc>
      </w:tr>
      <w:tr w:rsidR="003228A3" w:rsidRPr="00343045" w14:paraId="015C76E1" w14:textId="77777777" w:rsidTr="008E3F95">
        <w:trPr>
          <w:gridAfter w:val="1"/>
          <w:wAfter w:w="3544" w:type="dxa"/>
          <w:cantSplit/>
          <w:trHeight w:hRule="exact" w:val="804"/>
        </w:trPr>
        <w:tc>
          <w:tcPr>
            <w:tcW w:w="5315" w:type="dxa"/>
            <w:vAlign w:val="bottom"/>
          </w:tcPr>
          <w:p w14:paraId="50F5D0EA" w14:textId="77777777" w:rsidR="003228A3" w:rsidRPr="00343045" w:rsidRDefault="003228A3"/>
        </w:tc>
      </w:tr>
      <w:tr w:rsidR="003228A3" w:rsidRPr="00343045" w14:paraId="3E764A0D" w14:textId="77777777" w:rsidTr="008E3F95">
        <w:trPr>
          <w:gridAfter w:val="1"/>
          <w:wAfter w:w="3544" w:type="dxa"/>
          <w:cantSplit/>
        </w:trPr>
        <w:tc>
          <w:tcPr>
            <w:tcW w:w="5315" w:type="dxa"/>
            <w:vAlign w:val="bottom"/>
          </w:tcPr>
          <w:p w14:paraId="53494F5B" w14:textId="77777777" w:rsidR="003228A3" w:rsidRPr="00343045" w:rsidRDefault="00755C3E">
            <w:pPr>
              <w:pStyle w:val="tussenkopje"/>
              <w:rPr>
                <w:lang w:val="nl-NL"/>
              </w:rPr>
            </w:pPr>
            <w:r>
              <w:rPr>
                <w:lang w:val="nl-NL"/>
              </w:rPr>
              <w:t>Versie</w:t>
            </w:r>
          </w:p>
        </w:tc>
      </w:tr>
      <w:tr w:rsidR="00EC1610" w:rsidRPr="00343045" w14:paraId="344D1E84" w14:textId="77777777" w:rsidTr="00E2064D">
        <w:trPr>
          <w:gridAfter w:val="1"/>
          <w:wAfter w:w="3544" w:type="dxa"/>
          <w:cantSplit/>
          <w:trHeight w:val="80"/>
        </w:trPr>
        <w:tc>
          <w:tcPr>
            <w:tcW w:w="5315" w:type="dxa"/>
            <w:vAlign w:val="bottom"/>
          </w:tcPr>
          <w:p w14:paraId="5B039A8E" w14:textId="32E64C62" w:rsidR="00EC1610" w:rsidRPr="00343045" w:rsidRDefault="00EE3C2A" w:rsidP="00EC1610">
            <w:bookmarkStart w:id="7" w:name="bmAuteurs"/>
            <w:bookmarkEnd w:id="7"/>
            <w:ins w:id="8" w:author="Groot, Karina de" w:date="2025-03-31T11:49:00Z" w16du:dateUtc="2025-03-31T09:49:00Z">
              <w:r>
                <w:t>3</w:t>
              </w:r>
            </w:ins>
            <w:del w:id="9" w:author="Groot, Karina de" w:date="2025-03-31T11:49:00Z" w16du:dateUtc="2025-03-31T09:49:00Z">
              <w:r w:rsidR="00CD7BE9" w:rsidDel="00EE3C2A">
                <w:delText>2</w:delText>
              </w:r>
            </w:del>
            <w:r w:rsidR="00CD7BE9">
              <w:t>.</w:t>
            </w:r>
            <w:ins w:id="10" w:author="Groot, Karina de" w:date="2025-03-31T11:53:00Z" w16du:dateUtc="2025-03-31T09:53:00Z">
              <w:r w:rsidR="00DC72D4">
                <w:t>1</w:t>
              </w:r>
            </w:ins>
            <w:del w:id="11" w:author="Groot, Karina de" w:date="2025-03-31T11:53:00Z" w16du:dateUtc="2025-03-31T09:53:00Z">
              <w:r w:rsidR="00CD7BE9" w:rsidDel="00DC72D4">
                <w:delText>0</w:delText>
              </w:r>
            </w:del>
          </w:p>
        </w:tc>
      </w:tr>
      <w:tr w:rsidR="00EC1610" w:rsidRPr="00343045" w14:paraId="2DB87E47" w14:textId="77777777">
        <w:trPr>
          <w:cantSplit/>
          <w:trHeight w:hRule="exact" w:val="246"/>
        </w:trPr>
        <w:tc>
          <w:tcPr>
            <w:tcW w:w="8859" w:type="dxa"/>
            <w:gridSpan w:val="2"/>
            <w:vAlign w:val="bottom"/>
          </w:tcPr>
          <w:p w14:paraId="0D987B22" w14:textId="77777777" w:rsidR="00EC1610" w:rsidRPr="00343045" w:rsidRDefault="00EC1610" w:rsidP="00EC1610"/>
        </w:tc>
      </w:tr>
    </w:tbl>
    <w:p w14:paraId="19D122BE" w14:textId="370DE88D" w:rsidR="003228A3" w:rsidRPr="00343045" w:rsidRDefault="003228A3" w:rsidP="00E97F19"/>
    <w:p w14:paraId="072E884D" w14:textId="77777777" w:rsidR="00EB68F7" w:rsidRDefault="00EB68F7"/>
    <w:p w14:paraId="1F2FAB12" w14:textId="77777777" w:rsidR="00EB68F7" w:rsidRPr="00EB68F7" w:rsidRDefault="00EB68F7" w:rsidP="00EB68F7"/>
    <w:p w14:paraId="02C294C1" w14:textId="77777777" w:rsidR="00EB68F7" w:rsidRPr="00EB68F7" w:rsidRDefault="00EB68F7" w:rsidP="00EB68F7"/>
    <w:p w14:paraId="7DD160F7" w14:textId="77777777" w:rsidR="00EB68F7" w:rsidRPr="00EB68F7" w:rsidRDefault="00EB68F7" w:rsidP="00EB68F7"/>
    <w:p w14:paraId="6481CE0E" w14:textId="77777777" w:rsidR="00EB68F7" w:rsidRPr="00EB68F7" w:rsidRDefault="00EB68F7" w:rsidP="00EB68F7"/>
    <w:p w14:paraId="62CAD643" w14:textId="77777777" w:rsidR="00EB68F7" w:rsidRPr="00EB68F7" w:rsidRDefault="00EB68F7" w:rsidP="00EB68F7"/>
    <w:p w14:paraId="1A8AA6C1" w14:textId="77777777" w:rsidR="00EB68F7" w:rsidRPr="00EB68F7" w:rsidRDefault="00EB68F7" w:rsidP="00EB68F7"/>
    <w:p w14:paraId="542BE87E" w14:textId="77777777" w:rsidR="00EB68F7" w:rsidRPr="00EB68F7" w:rsidRDefault="00EB68F7" w:rsidP="00EB68F7"/>
    <w:p w14:paraId="33831453" w14:textId="77777777" w:rsidR="00EB68F7" w:rsidRPr="00EB68F7" w:rsidRDefault="00EB68F7" w:rsidP="00EB68F7"/>
    <w:p w14:paraId="46AF72DE" w14:textId="77777777" w:rsidR="00EB68F7" w:rsidRDefault="00EB68F7" w:rsidP="00EB68F7"/>
    <w:p w14:paraId="53D689C3" w14:textId="77777777" w:rsidR="003228A3" w:rsidRPr="00EB68F7" w:rsidRDefault="00EB68F7" w:rsidP="00EB68F7">
      <w:pPr>
        <w:tabs>
          <w:tab w:val="center" w:pos="4394"/>
        </w:tabs>
        <w:sectPr w:rsidR="003228A3" w:rsidRPr="00EB68F7">
          <w:headerReference w:type="even" r:id="rId8"/>
          <w:headerReference w:type="default" r:id="rId9"/>
          <w:footerReference w:type="even" r:id="rId10"/>
          <w:footerReference w:type="default" r:id="rId11"/>
          <w:headerReference w:type="first" r:id="rId12"/>
          <w:footerReference w:type="first" r:id="rId13"/>
          <w:pgSz w:w="11906" w:h="16838" w:code="9"/>
          <w:pgMar w:top="2977" w:right="1304" w:bottom="1304" w:left="1814" w:header="567" w:footer="431" w:gutter="0"/>
          <w:pgNumType w:start="1"/>
          <w:cols w:space="708"/>
          <w:formProt w:val="0"/>
          <w:titlePg/>
        </w:sectPr>
      </w:pPr>
      <w:r>
        <w:tab/>
      </w:r>
    </w:p>
    <w:p w14:paraId="686FD2E2"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2717E17E" w14:textId="77777777">
        <w:trPr>
          <w:trHeight w:hRule="exact" w:val="332"/>
        </w:trPr>
        <w:tc>
          <w:tcPr>
            <w:tcW w:w="5173" w:type="dxa"/>
            <w:vAlign w:val="bottom"/>
          </w:tcPr>
          <w:p w14:paraId="24FA0829" w14:textId="77777777" w:rsidR="003228A3" w:rsidRPr="00343045" w:rsidRDefault="003228A3">
            <w:pPr>
              <w:pStyle w:val="kopje"/>
              <w:rPr>
                <w:b w:val="0"/>
                <w:bCs/>
              </w:rPr>
            </w:pPr>
            <w:r w:rsidRPr="00343045">
              <w:t>Versiehistorie</w:t>
            </w:r>
          </w:p>
        </w:tc>
      </w:tr>
    </w:tbl>
    <w:p w14:paraId="5A325505" w14:textId="77777777" w:rsidR="003228A3" w:rsidRPr="00343045" w:rsidRDefault="003228A3">
      <w:pPr>
        <w:spacing w:line="14" w:lineRule="exact"/>
      </w:pPr>
    </w:p>
    <w:p w14:paraId="61FCFC76" w14:textId="77777777" w:rsidR="00010AA1" w:rsidRPr="005B41ED" w:rsidRDefault="00010AA1"/>
    <w:tbl>
      <w:tblPr>
        <w:tblW w:w="9568" w:type="dxa"/>
        <w:tblCellMar>
          <w:left w:w="70" w:type="dxa"/>
          <w:right w:w="70" w:type="dxa"/>
        </w:tblCellMar>
        <w:tblLook w:val="0000" w:firstRow="0" w:lastRow="0" w:firstColumn="0" w:lastColumn="0" w:noHBand="0" w:noVBand="0"/>
      </w:tblPr>
      <w:tblGrid>
        <w:gridCol w:w="641"/>
        <w:gridCol w:w="1627"/>
        <w:gridCol w:w="1985"/>
        <w:gridCol w:w="5315"/>
      </w:tblGrid>
      <w:tr w:rsidR="00C61CA0" w:rsidRPr="00343045" w14:paraId="76A33AF0" w14:textId="77777777" w:rsidTr="00A41151">
        <w:trPr>
          <w:trHeight w:hRule="exact" w:val="281"/>
          <w:tblHeader/>
        </w:trPr>
        <w:tc>
          <w:tcPr>
            <w:tcW w:w="641" w:type="dxa"/>
            <w:tcBorders>
              <w:bottom w:val="single" w:sz="4" w:space="0" w:color="auto"/>
            </w:tcBorders>
            <w:vAlign w:val="bottom"/>
          </w:tcPr>
          <w:p w14:paraId="2B031BD1" w14:textId="77777777" w:rsidR="00C61CA0" w:rsidRPr="00343045" w:rsidRDefault="00C61CA0" w:rsidP="00323158">
            <w:pPr>
              <w:pStyle w:val="tussenkopje"/>
              <w:spacing w:before="0"/>
              <w:rPr>
                <w:lang w:val="nl-NL"/>
              </w:rPr>
            </w:pPr>
            <w:r w:rsidRPr="00343045">
              <w:rPr>
                <w:lang w:val="nl-NL"/>
              </w:rPr>
              <w:t>Versie</w:t>
            </w:r>
          </w:p>
        </w:tc>
        <w:tc>
          <w:tcPr>
            <w:tcW w:w="1627" w:type="dxa"/>
            <w:tcBorders>
              <w:bottom w:val="single" w:sz="4" w:space="0" w:color="auto"/>
            </w:tcBorders>
            <w:vAlign w:val="bottom"/>
          </w:tcPr>
          <w:p w14:paraId="314EF85E" w14:textId="77777777" w:rsidR="00C61CA0" w:rsidRPr="00343045" w:rsidRDefault="00C61CA0" w:rsidP="00323158">
            <w:pPr>
              <w:pStyle w:val="tussenkopje"/>
              <w:spacing w:before="0"/>
              <w:rPr>
                <w:lang w:val="nl-NL"/>
              </w:rPr>
            </w:pPr>
            <w:r w:rsidRPr="00343045">
              <w:rPr>
                <w:lang w:val="nl-NL"/>
              </w:rPr>
              <w:t>Datum</w:t>
            </w:r>
          </w:p>
        </w:tc>
        <w:tc>
          <w:tcPr>
            <w:tcW w:w="1985" w:type="dxa"/>
            <w:tcBorders>
              <w:bottom w:val="single" w:sz="4" w:space="0" w:color="auto"/>
            </w:tcBorders>
            <w:vAlign w:val="bottom"/>
          </w:tcPr>
          <w:p w14:paraId="3D9B0704" w14:textId="77777777" w:rsidR="00C61CA0" w:rsidRPr="00343045" w:rsidRDefault="00C61CA0" w:rsidP="00323158">
            <w:pPr>
              <w:pStyle w:val="tussenkopje"/>
              <w:spacing w:before="0"/>
              <w:rPr>
                <w:lang w:val="nl-NL"/>
              </w:rPr>
            </w:pPr>
            <w:r w:rsidRPr="00343045">
              <w:rPr>
                <w:lang w:val="nl-NL"/>
              </w:rPr>
              <w:t>Auteur</w:t>
            </w:r>
          </w:p>
        </w:tc>
        <w:tc>
          <w:tcPr>
            <w:tcW w:w="5315" w:type="dxa"/>
            <w:tcBorders>
              <w:bottom w:val="single" w:sz="4" w:space="0" w:color="auto"/>
            </w:tcBorders>
            <w:vAlign w:val="bottom"/>
          </w:tcPr>
          <w:p w14:paraId="7F68E842" w14:textId="77777777" w:rsidR="00C61CA0" w:rsidRPr="00343045" w:rsidRDefault="00C61CA0" w:rsidP="00323158">
            <w:pPr>
              <w:pStyle w:val="tussenkopje"/>
              <w:spacing w:before="0"/>
              <w:rPr>
                <w:lang w:val="nl-NL"/>
              </w:rPr>
            </w:pPr>
            <w:r w:rsidRPr="00343045">
              <w:rPr>
                <w:lang w:val="nl-NL"/>
              </w:rPr>
              <w:t>Opmerking</w:t>
            </w:r>
          </w:p>
        </w:tc>
      </w:tr>
      <w:tr w:rsidR="00C61CA0" w:rsidRPr="008C145E" w14:paraId="5F3B1245" w14:textId="77777777" w:rsidTr="00A41151">
        <w:tc>
          <w:tcPr>
            <w:tcW w:w="641" w:type="dxa"/>
            <w:tcBorders>
              <w:top w:val="single" w:sz="4" w:space="0" w:color="auto"/>
              <w:left w:val="single" w:sz="4" w:space="0" w:color="auto"/>
              <w:bottom w:val="single" w:sz="4" w:space="0" w:color="auto"/>
              <w:right w:val="single" w:sz="4" w:space="0" w:color="auto"/>
            </w:tcBorders>
          </w:tcPr>
          <w:p w14:paraId="40A27E09" w14:textId="0D09DBD8" w:rsidR="00C61CA0" w:rsidRPr="00F13DFE" w:rsidRDefault="002E3B1F" w:rsidP="00323158">
            <w:pPr>
              <w:pStyle w:val="Subtitel"/>
              <w:spacing w:line="280" w:lineRule="exact"/>
              <w:rPr>
                <w:rStyle w:val="Versie0"/>
                <w:bCs/>
                <w:szCs w:val="18"/>
              </w:rPr>
            </w:pPr>
            <w:r>
              <w:rPr>
                <w:rStyle w:val="Versie0"/>
                <w:bCs/>
                <w:szCs w:val="18"/>
              </w:rPr>
              <w:t>1.0</w:t>
            </w:r>
          </w:p>
        </w:tc>
        <w:tc>
          <w:tcPr>
            <w:tcW w:w="1627" w:type="dxa"/>
            <w:tcBorders>
              <w:top w:val="single" w:sz="4" w:space="0" w:color="auto"/>
              <w:left w:val="single" w:sz="4" w:space="0" w:color="auto"/>
              <w:bottom w:val="single" w:sz="4" w:space="0" w:color="auto"/>
              <w:right w:val="single" w:sz="4" w:space="0" w:color="auto"/>
            </w:tcBorders>
          </w:tcPr>
          <w:p w14:paraId="34C9FC7B" w14:textId="4E43AC1C" w:rsidR="00C61CA0" w:rsidRPr="00F13DFE" w:rsidRDefault="00A849C6" w:rsidP="00EC1610">
            <w:pPr>
              <w:rPr>
                <w:rStyle w:val="Datumopmaakprofiel"/>
                <w:szCs w:val="18"/>
              </w:rPr>
            </w:pPr>
            <w:r>
              <w:rPr>
                <w:rStyle w:val="Datumopmaakprofiel"/>
                <w:szCs w:val="18"/>
              </w:rPr>
              <w:t>2</w:t>
            </w:r>
            <w:r w:rsidR="002E3B1F">
              <w:rPr>
                <w:rStyle w:val="Datumopmaakprofiel"/>
                <w:szCs w:val="18"/>
              </w:rPr>
              <w:t>5-11-</w:t>
            </w:r>
            <w:r>
              <w:rPr>
                <w:rStyle w:val="Datumopmaakprofiel"/>
                <w:szCs w:val="18"/>
              </w:rPr>
              <w:t>2021</w:t>
            </w:r>
          </w:p>
        </w:tc>
        <w:tc>
          <w:tcPr>
            <w:tcW w:w="1985" w:type="dxa"/>
            <w:tcBorders>
              <w:top w:val="single" w:sz="4" w:space="0" w:color="auto"/>
              <w:left w:val="single" w:sz="4" w:space="0" w:color="auto"/>
              <w:bottom w:val="single" w:sz="4" w:space="0" w:color="auto"/>
              <w:right w:val="single" w:sz="4" w:space="0" w:color="auto"/>
            </w:tcBorders>
          </w:tcPr>
          <w:p w14:paraId="43E7D306" w14:textId="4A3860E0" w:rsidR="00C61CA0" w:rsidRPr="00F13DFE" w:rsidRDefault="00A849C6" w:rsidP="00323158">
            <w:pPr>
              <w:rPr>
                <w:szCs w:val="18"/>
                <w:lang w:val="en-US"/>
              </w:rPr>
            </w:pPr>
            <w:r>
              <w:rPr>
                <w:szCs w:val="18"/>
                <w:lang w:val="en-US"/>
              </w:rPr>
              <w:t>B</w:t>
            </w:r>
            <w:r>
              <w:rPr>
                <w:lang w:val="en-US"/>
              </w:rPr>
              <w:t>OI/BSU</w:t>
            </w:r>
            <w:r w:rsidR="002E3B1F">
              <w:rPr>
                <w:lang w:val="en-US"/>
              </w:rPr>
              <w:t xml:space="preserve"> </w:t>
            </w:r>
            <w:r>
              <w:rPr>
                <w:lang w:val="en-US"/>
              </w:rPr>
              <w:t>2/</w:t>
            </w:r>
            <w:r w:rsidR="002E3B1F">
              <w:rPr>
                <w:lang w:val="en-US"/>
              </w:rPr>
              <w:t>Team 2/</w:t>
            </w:r>
            <w:r>
              <w:rPr>
                <w:lang w:val="en-US"/>
              </w:rPr>
              <w:t>AA</w:t>
            </w:r>
          </w:p>
        </w:tc>
        <w:tc>
          <w:tcPr>
            <w:tcW w:w="5315" w:type="dxa"/>
            <w:tcBorders>
              <w:top w:val="single" w:sz="4" w:space="0" w:color="auto"/>
              <w:left w:val="single" w:sz="4" w:space="0" w:color="auto"/>
              <w:bottom w:val="single" w:sz="4" w:space="0" w:color="auto"/>
              <w:right w:val="single" w:sz="4" w:space="0" w:color="auto"/>
            </w:tcBorders>
          </w:tcPr>
          <w:p w14:paraId="2F976CF0" w14:textId="152E8252" w:rsidR="00AE1E6D" w:rsidRPr="00F13DFE" w:rsidRDefault="00EC1610">
            <w:pPr>
              <w:snapToGrid w:val="0"/>
              <w:rPr>
                <w:szCs w:val="18"/>
              </w:rPr>
            </w:pPr>
            <w:r w:rsidRPr="00F13DFE">
              <w:rPr>
                <w:szCs w:val="18"/>
              </w:rPr>
              <w:t>AA-</w:t>
            </w:r>
            <w:r w:rsidR="00A849C6">
              <w:rPr>
                <w:szCs w:val="18"/>
              </w:rPr>
              <w:t>51</w:t>
            </w:r>
            <w:r w:rsidR="002E3B1F">
              <w:rPr>
                <w:szCs w:val="18"/>
              </w:rPr>
              <w:t>4</w:t>
            </w:r>
            <w:r w:rsidR="002E3B1F">
              <w:t>1</w:t>
            </w:r>
            <w:r w:rsidR="00A849C6">
              <w:rPr>
                <w:szCs w:val="18"/>
              </w:rPr>
              <w:t>:</w:t>
            </w:r>
            <w:r w:rsidRPr="00F13DFE">
              <w:rPr>
                <w:szCs w:val="18"/>
              </w:rPr>
              <w:t xml:space="preserve"> Initiële versie.</w:t>
            </w:r>
          </w:p>
        </w:tc>
      </w:tr>
      <w:tr w:rsidR="00AE1E6D" w:rsidRPr="008C145E" w14:paraId="4DD4C653" w14:textId="77777777" w:rsidTr="00A41151">
        <w:tc>
          <w:tcPr>
            <w:tcW w:w="641" w:type="dxa"/>
            <w:tcBorders>
              <w:top w:val="single" w:sz="4" w:space="0" w:color="auto"/>
              <w:left w:val="single" w:sz="4" w:space="0" w:color="auto"/>
              <w:bottom w:val="single" w:sz="4" w:space="0" w:color="auto"/>
              <w:right w:val="single" w:sz="4" w:space="0" w:color="auto"/>
            </w:tcBorders>
          </w:tcPr>
          <w:p w14:paraId="77EF8E6A" w14:textId="1C4972D4" w:rsidR="00AE1E6D" w:rsidRPr="00F13DFE" w:rsidRDefault="000868E3" w:rsidP="00323158">
            <w:pPr>
              <w:pStyle w:val="Subtitel"/>
              <w:spacing w:line="280" w:lineRule="exact"/>
              <w:rPr>
                <w:rStyle w:val="Versie0"/>
                <w:bCs/>
                <w:szCs w:val="18"/>
              </w:rPr>
            </w:pPr>
            <w:r>
              <w:rPr>
                <w:rStyle w:val="Versie0"/>
                <w:bCs/>
                <w:szCs w:val="18"/>
              </w:rPr>
              <w:t>1.1</w:t>
            </w:r>
          </w:p>
        </w:tc>
        <w:tc>
          <w:tcPr>
            <w:tcW w:w="1627" w:type="dxa"/>
            <w:tcBorders>
              <w:top w:val="single" w:sz="4" w:space="0" w:color="auto"/>
              <w:left w:val="single" w:sz="4" w:space="0" w:color="auto"/>
              <w:bottom w:val="single" w:sz="4" w:space="0" w:color="auto"/>
              <w:right w:val="single" w:sz="4" w:space="0" w:color="auto"/>
            </w:tcBorders>
          </w:tcPr>
          <w:p w14:paraId="3C37727E" w14:textId="30F1D969" w:rsidR="00AE1E6D" w:rsidRPr="00F13DFE" w:rsidRDefault="000868E3" w:rsidP="00EC1610">
            <w:pPr>
              <w:rPr>
                <w:rStyle w:val="Datumopmaakprofiel"/>
                <w:szCs w:val="18"/>
              </w:rPr>
            </w:pPr>
            <w:r>
              <w:rPr>
                <w:rStyle w:val="Datumopmaakprofiel"/>
                <w:szCs w:val="18"/>
              </w:rPr>
              <w:t>22-02-2023</w:t>
            </w:r>
          </w:p>
        </w:tc>
        <w:tc>
          <w:tcPr>
            <w:tcW w:w="1985" w:type="dxa"/>
            <w:tcBorders>
              <w:top w:val="single" w:sz="4" w:space="0" w:color="auto"/>
              <w:left w:val="single" w:sz="4" w:space="0" w:color="auto"/>
              <w:bottom w:val="single" w:sz="4" w:space="0" w:color="auto"/>
              <w:right w:val="single" w:sz="4" w:space="0" w:color="auto"/>
            </w:tcBorders>
          </w:tcPr>
          <w:p w14:paraId="36301A86" w14:textId="4E19AFD0" w:rsidR="00AE1E6D" w:rsidRPr="00F13DFE" w:rsidRDefault="000868E3" w:rsidP="00323158">
            <w:pPr>
              <w:rPr>
                <w:szCs w:val="18"/>
                <w:lang w:val="en-US"/>
              </w:rPr>
            </w:pPr>
            <w:r>
              <w:rPr>
                <w:szCs w:val="18"/>
                <w:lang w:val="en-US"/>
              </w:rPr>
              <w:t>B</w:t>
            </w:r>
            <w:r>
              <w:rPr>
                <w:lang w:val="en-US"/>
              </w:rPr>
              <w:t>OI/BSU 2/Team 2/AA</w:t>
            </w:r>
          </w:p>
        </w:tc>
        <w:tc>
          <w:tcPr>
            <w:tcW w:w="5315" w:type="dxa"/>
            <w:tcBorders>
              <w:top w:val="single" w:sz="4" w:space="0" w:color="auto"/>
              <w:left w:val="single" w:sz="4" w:space="0" w:color="auto"/>
              <w:bottom w:val="single" w:sz="4" w:space="0" w:color="auto"/>
              <w:right w:val="single" w:sz="4" w:space="0" w:color="auto"/>
            </w:tcBorders>
          </w:tcPr>
          <w:p w14:paraId="6E765CD8" w14:textId="4EDF2200" w:rsidR="00AE1E6D" w:rsidRPr="00F13DFE" w:rsidRDefault="000868E3" w:rsidP="00D43EF3">
            <w:pPr>
              <w:snapToGrid w:val="0"/>
              <w:rPr>
                <w:szCs w:val="18"/>
              </w:rPr>
            </w:pPr>
            <w:r>
              <w:rPr>
                <w:szCs w:val="18"/>
              </w:rPr>
              <w:t>Tekstuele aanpassing. Er werd maar naar een aantal labels verwezen in de tekst. Dit aangepast.</w:t>
            </w:r>
          </w:p>
        </w:tc>
      </w:tr>
      <w:tr w:rsidR="0091423B" w:rsidRPr="008C145E" w14:paraId="18CFCF1D" w14:textId="77777777" w:rsidTr="00A41151">
        <w:tc>
          <w:tcPr>
            <w:tcW w:w="641" w:type="dxa"/>
            <w:tcBorders>
              <w:top w:val="single" w:sz="4" w:space="0" w:color="auto"/>
              <w:left w:val="single" w:sz="4" w:space="0" w:color="auto"/>
              <w:bottom w:val="single" w:sz="4" w:space="0" w:color="auto"/>
              <w:right w:val="single" w:sz="4" w:space="0" w:color="auto"/>
            </w:tcBorders>
          </w:tcPr>
          <w:p w14:paraId="7066587A" w14:textId="3E2F47D0" w:rsidR="0091423B" w:rsidRPr="00F13DFE" w:rsidRDefault="00E039D2" w:rsidP="00323158">
            <w:pPr>
              <w:pStyle w:val="Subtitel"/>
              <w:spacing w:line="280" w:lineRule="exact"/>
              <w:rPr>
                <w:rStyle w:val="Versie0"/>
                <w:bCs/>
                <w:szCs w:val="18"/>
              </w:rPr>
            </w:pPr>
            <w:r>
              <w:rPr>
                <w:rStyle w:val="Versie0"/>
                <w:bCs/>
                <w:szCs w:val="18"/>
              </w:rPr>
              <w:t>2.0</w:t>
            </w:r>
          </w:p>
        </w:tc>
        <w:tc>
          <w:tcPr>
            <w:tcW w:w="1627" w:type="dxa"/>
            <w:tcBorders>
              <w:top w:val="single" w:sz="4" w:space="0" w:color="auto"/>
              <w:left w:val="single" w:sz="4" w:space="0" w:color="auto"/>
              <w:bottom w:val="single" w:sz="4" w:space="0" w:color="auto"/>
              <w:right w:val="single" w:sz="4" w:space="0" w:color="auto"/>
            </w:tcBorders>
          </w:tcPr>
          <w:p w14:paraId="215D258D" w14:textId="1C596A67" w:rsidR="0091423B" w:rsidRPr="00F13DFE" w:rsidRDefault="00E039D2" w:rsidP="00EC1610">
            <w:pPr>
              <w:rPr>
                <w:rStyle w:val="Datumopmaakprofiel"/>
                <w:szCs w:val="18"/>
              </w:rPr>
            </w:pPr>
            <w:r>
              <w:rPr>
                <w:rStyle w:val="Datumopmaakprofiel"/>
                <w:szCs w:val="18"/>
              </w:rPr>
              <w:t>25-04-2023</w:t>
            </w:r>
          </w:p>
        </w:tc>
        <w:tc>
          <w:tcPr>
            <w:tcW w:w="1985" w:type="dxa"/>
            <w:tcBorders>
              <w:top w:val="single" w:sz="4" w:space="0" w:color="auto"/>
              <w:left w:val="single" w:sz="4" w:space="0" w:color="auto"/>
              <w:bottom w:val="single" w:sz="4" w:space="0" w:color="auto"/>
              <w:right w:val="single" w:sz="4" w:space="0" w:color="auto"/>
            </w:tcBorders>
          </w:tcPr>
          <w:p w14:paraId="0D7654FD" w14:textId="1D09E66F" w:rsidR="0091423B" w:rsidRPr="0091423B" w:rsidRDefault="00E039D2" w:rsidP="00323158">
            <w:pPr>
              <w:rPr>
                <w:szCs w:val="18"/>
                <w:lang w:val="en-US"/>
              </w:rPr>
            </w:pPr>
            <w:r>
              <w:rPr>
                <w:szCs w:val="18"/>
                <w:lang w:val="en-US"/>
              </w:rPr>
              <w:t>BOI/BSU 2/Team 2/AA</w:t>
            </w:r>
          </w:p>
        </w:tc>
        <w:tc>
          <w:tcPr>
            <w:tcW w:w="5315" w:type="dxa"/>
            <w:tcBorders>
              <w:top w:val="single" w:sz="4" w:space="0" w:color="auto"/>
              <w:left w:val="single" w:sz="4" w:space="0" w:color="auto"/>
              <w:bottom w:val="single" w:sz="4" w:space="0" w:color="auto"/>
              <w:right w:val="single" w:sz="4" w:space="0" w:color="auto"/>
            </w:tcBorders>
          </w:tcPr>
          <w:p w14:paraId="0FA71B52" w14:textId="14A2481F" w:rsidR="0091423B" w:rsidRPr="00004208" w:rsidRDefault="00E039D2" w:rsidP="00D43EF3">
            <w:pPr>
              <w:snapToGrid w:val="0"/>
              <w:rPr>
                <w:rFonts w:cs="Arial"/>
                <w:color w:val="172B4D"/>
                <w:spacing w:val="-4"/>
                <w:szCs w:val="18"/>
                <w:shd w:val="clear" w:color="auto" w:fill="FFFFFF"/>
              </w:rPr>
            </w:pPr>
            <w:r w:rsidRPr="00004208">
              <w:rPr>
                <w:rFonts w:cs="Arial"/>
                <w:spacing w:val="-4"/>
                <w:szCs w:val="18"/>
                <w:shd w:val="clear" w:color="auto" w:fill="FFFFFF"/>
              </w:rPr>
              <w:t>AA-5775: nieuwe versie bankmodel</w:t>
            </w:r>
            <w:r>
              <w:rPr>
                <w:rFonts w:cs="Arial"/>
                <w:spacing w:val="-4"/>
                <w:szCs w:val="18"/>
                <w:shd w:val="clear" w:color="auto" w:fill="FFFFFF"/>
              </w:rPr>
              <w:t xml:space="preserve"> – postadres aangepast in de Woonplaatskeuze gedeelte.</w:t>
            </w:r>
          </w:p>
        </w:tc>
      </w:tr>
      <w:tr w:rsidR="00F63D89" w:rsidRPr="008C145E" w14:paraId="209419B8" w14:textId="77777777" w:rsidTr="00A41151">
        <w:tc>
          <w:tcPr>
            <w:tcW w:w="641" w:type="dxa"/>
            <w:tcBorders>
              <w:top w:val="single" w:sz="4" w:space="0" w:color="auto"/>
              <w:left w:val="single" w:sz="4" w:space="0" w:color="auto"/>
              <w:bottom w:val="single" w:sz="4" w:space="0" w:color="auto"/>
              <w:right w:val="single" w:sz="4" w:space="0" w:color="auto"/>
            </w:tcBorders>
          </w:tcPr>
          <w:p w14:paraId="56F2C0DB" w14:textId="068DF337" w:rsidR="00F63D89" w:rsidRPr="0091423B" w:rsidRDefault="00521847" w:rsidP="00323158">
            <w:pPr>
              <w:pStyle w:val="Subtitel"/>
              <w:spacing w:line="280" w:lineRule="exact"/>
              <w:rPr>
                <w:rStyle w:val="Versie0"/>
                <w:bCs/>
                <w:szCs w:val="18"/>
              </w:rPr>
            </w:pPr>
            <w:ins w:id="13" w:author="Groot, Karina de" w:date="2025-03-31T11:46:00Z" w16du:dateUtc="2025-03-31T09:46:00Z">
              <w:r>
                <w:rPr>
                  <w:rStyle w:val="Versie0"/>
                  <w:bCs/>
                  <w:szCs w:val="18"/>
                </w:rPr>
                <w:t>3</w:t>
              </w:r>
              <w:r>
                <w:rPr>
                  <w:rStyle w:val="Versie0"/>
                  <w:bCs/>
                </w:rPr>
                <w:t>.0</w:t>
              </w:r>
            </w:ins>
          </w:p>
        </w:tc>
        <w:tc>
          <w:tcPr>
            <w:tcW w:w="1627" w:type="dxa"/>
            <w:tcBorders>
              <w:top w:val="single" w:sz="4" w:space="0" w:color="auto"/>
              <w:left w:val="single" w:sz="4" w:space="0" w:color="auto"/>
              <w:bottom w:val="single" w:sz="4" w:space="0" w:color="auto"/>
              <w:right w:val="single" w:sz="4" w:space="0" w:color="auto"/>
            </w:tcBorders>
          </w:tcPr>
          <w:p w14:paraId="39DD7F08" w14:textId="3969A37A" w:rsidR="00F63D89" w:rsidRPr="0091423B" w:rsidRDefault="00521847" w:rsidP="00EC1610">
            <w:pPr>
              <w:rPr>
                <w:rStyle w:val="Datumopmaakprofiel"/>
                <w:szCs w:val="18"/>
              </w:rPr>
            </w:pPr>
            <w:ins w:id="14" w:author="Groot, Karina de" w:date="2025-03-31T11:47:00Z" w16du:dateUtc="2025-03-31T09:47:00Z">
              <w:r>
                <w:rPr>
                  <w:rStyle w:val="Datumopmaakprofiel"/>
                  <w:szCs w:val="18"/>
                </w:rPr>
                <w:t>27-02-2025</w:t>
              </w:r>
            </w:ins>
          </w:p>
        </w:tc>
        <w:tc>
          <w:tcPr>
            <w:tcW w:w="1985" w:type="dxa"/>
            <w:tcBorders>
              <w:top w:val="single" w:sz="4" w:space="0" w:color="auto"/>
              <w:left w:val="single" w:sz="4" w:space="0" w:color="auto"/>
              <w:bottom w:val="single" w:sz="4" w:space="0" w:color="auto"/>
              <w:right w:val="single" w:sz="4" w:space="0" w:color="auto"/>
            </w:tcBorders>
          </w:tcPr>
          <w:p w14:paraId="015F17D9" w14:textId="2FB1A465" w:rsidR="00F63D89" w:rsidRPr="0091423B" w:rsidRDefault="00521847" w:rsidP="00323158">
            <w:pPr>
              <w:rPr>
                <w:szCs w:val="18"/>
                <w:lang w:val="en-US"/>
              </w:rPr>
            </w:pPr>
            <w:ins w:id="15" w:author="Groot, Karina de" w:date="2025-03-31T11:47:00Z" w16du:dateUtc="2025-03-31T09:47:00Z">
              <w:r>
                <w:rPr>
                  <w:szCs w:val="18"/>
                  <w:lang w:val="en-US"/>
                </w:rPr>
                <w:t>BOI/BSU 2/Team 2/AA</w:t>
              </w:r>
            </w:ins>
          </w:p>
        </w:tc>
        <w:tc>
          <w:tcPr>
            <w:tcW w:w="5315" w:type="dxa"/>
            <w:tcBorders>
              <w:top w:val="single" w:sz="4" w:space="0" w:color="auto"/>
              <w:left w:val="single" w:sz="4" w:space="0" w:color="auto"/>
              <w:bottom w:val="single" w:sz="4" w:space="0" w:color="auto"/>
              <w:right w:val="single" w:sz="4" w:space="0" w:color="auto"/>
            </w:tcBorders>
          </w:tcPr>
          <w:p w14:paraId="38228D50" w14:textId="6BA9554D" w:rsidR="00F63D89" w:rsidRPr="00F13DFE" w:rsidRDefault="00521847" w:rsidP="00D43EF3">
            <w:pPr>
              <w:snapToGrid w:val="0"/>
              <w:rPr>
                <w:rFonts w:cs="Arial"/>
                <w:szCs w:val="18"/>
              </w:rPr>
            </w:pPr>
            <w:ins w:id="16" w:author="Groot, Karina de" w:date="2025-03-31T11:47:00Z" w16du:dateUtc="2025-03-31T09:47:00Z">
              <w:r>
                <w:rPr>
                  <w:rFonts w:cs="Arial"/>
                  <w:szCs w:val="18"/>
                </w:rPr>
                <w:t>A</w:t>
              </w:r>
              <w:r>
                <w:rPr>
                  <w:rFonts w:cs="Arial"/>
                </w:rPr>
                <w:t xml:space="preserve">A-6734: Het is nu </w:t>
              </w:r>
            </w:ins>
            <w:ins w:id="17" w:author="Groot, Karina de" w:date="2025-03-31T11:54:00Z" w16du:dateUtc="2025-03-31T09:54:00Z">
              <w:r w:rsidR="00DC72D4">
                <w:rPr>
                  <w:rFonts w:cs="Arial"/>
                </w:rPr>
                <w:t>mogelijk</w:t>
              </w:r>
            </w:ins>
            <w:ins w:id="18" w:author="Groot, Karina de" w:date="2025-03-31T11:47:00Z" w16du:dateUtc="2025-03-31T09:47:00Z">
              <w:r>
                <w:rPr>
                  <w:rFonts w:cs="Arial"/>
                </w:rPr>
                <w:t xml:space="preserve"> om de akte genderneutaal op te stellen</w:t>
              </w:r>
            </w:ins>
            <w:ins w:id="19" w:author="Groot, Karina de" w:date="2025-03-31T11:48:00Z" w16du:dateUtc="2025-03-31T09:48:00Z">
              <w:r w:rsidR="00EE3C2A">
                <w:rPr>
                  <w:rFonts w:cs="Arial"/>
                </w:rPr>
                <w:t>.</w:t>
              </w:r>
            </w:ins>
          </w:p>
        </w:tc>
      </w:tr>
      <w:tr w:rsidR="00F13DFE" w:rsidRPr="008C145E" w14:paraId="7C30F862" w14:textId="77777777" w:rsidTr="00A41151">
        <w:tc>
          <w:tcPr>
            <w:tcW w:w="641" w:type="dxa"/>
            <w:tcBorders>
              <w:top w:val="single" w:sz="4" w:space="0" w:color="auto"/>
              <w:left w:val="single" w:sz="4" w:space="0" w:color="auto"/>
              <w:bottom w:val="single" w:sz="4" w:space="0" w:color="auto"/>
              <w:right w:val="single" w:sz="4" w:space="0" w:color="auto"/>
            </w:tcBorders>
          </w:tcPr>
          <w:p w14:paraId="3EED193C" w14:textId="23103239" w:rsidR="00F13DFE" w:rsidRDefault="00472C62" w:rsidP="00323158">
            <w:pPr>
              <w:pStyle w:val="Subtitel"/>
              <w:spacing w:line="280" w:lineRule="exact"/>
              <w:rPr>
                <w:rStyle w:val="Versie0"/>
                <w:bCs/>
                <w:szCs w:val="18"/>
              </w:rPr>
            </w:pPr>
            <w:ins w:id="20" w:author="Groot, Karina de" w:date="2025-03-31T11:52:00Z" w16du:dateUtc="2025-03-31T09:52:00Z">
              <w:r>
                <w:rPr>
                  <w:rStyle w:val="Versie0"/>
                  <w:bCs/>
                  <w:szCs w:val="18"/>
                </w:rPr>
                <w:t>3.1</w:t>
              </w:r>
            </w:ins>
          </w:p>
        </w:tc>
        <w:tc>
          <w:tcPr>
            <w:tcW w:w="1627" w:type="dxa"/>
            <w:tcBorders>
              <w:top w:val="single" w:sz="4" w:space="0" w:color="auto"/>
              <w:left w:val="single" w:sz="4" w:space="0" w:color="auto"/>
              <w:bottom w:val="single" w:sz="4" w:space="0" w:color="auto"/>
              <w:right w:val="single" w:sz="4" w:space="0" w:color="auto"/>
            </w:tcBorders>
          </w:tcPr>
          <w:p w14:paraId="28EDD70F" w14:textId="30440F8D" w:rsidR="00F13DFE" w:rsidRDefault="00472C62" w:rsidP="00EC1610">
            <w:pPr>
              <w:rPr>
                <w:rStyle w:val="Datumopmaakprofiel"/>
                <w:szCs w:val="18"/>
              </w:rPr>
            </w:pPr>
            <w:ins w:id="21" w:author="Groot, Karina de" w:date="2025-03-31T11:52:00Z" w16du:dateUtc="2025-03-31T09:52:00Z">
              <w:r>
                <w:rPr>
                  <w:rStyle w:val="Datumopmaakprofiel"/>
                  <w:szCs w:val="18"/>
                </w:rPr>
                <w:t>31 maart 2025</w:t>
              </w:r>
            </w:ins>
          </w:p>
        </w:tc>
        <w:tc>
          <w:tcPr>
            <w:tcW w:w="1985" w:type="dxa"/>
            <w:tcBorders>
              <w:top w:val="single" w:sz="4" w:space="0" w:color="auto"/>
              <w:left w:val="single" w:sz="4" w:space="0" w:color="auto"/>
              <w:bottom w:val="single" w:sz="4" w:space="0" w:color="auto"/>
              <w:right w:val="single" w:sz="4" w:space="0" w:color="auto"/>
            </w:tcBorders>
          </w:tcPr>
          <w:p w14:paraId="47602022" w14:textId="3C2261F7" w:rsidR="00F13DFE" w:rsidRDefault="00472C62" w:rsidP="00323158">
            <w:pPr>
              <w:rPr>
                <w:szCs w:val="18"/>
                <w:lang w:val="en-US"/>
              </w:rPr>
            </w:pPr>
            <w:ins w:id="22" w:author="Groot, Karina de" w:date="2025-03-31T11:52:00Z" w16du:dateUtc="2025-03-31T09:52:00Z">
              <w:r>
                <w:rPr>
                  <w:szCs w:val="18"/>
                  <w:lang w:val="en-US"/>
                </w:rPr>
                <w:t>BOI/BSU 2/Team 2/AA</w:t>
              </w:r>
            </w:ins>
          </w:p>
        </w:tc>
        <w:tc>
          <w:tcPr>
            <w:tcW w:w="5315" w:type="dxa"/>
            <w:tcBorders>
              <w:top w:val="single" w:sz="4" w:space="0" w:color="auto"/>
              <w:left w:val="single" w:sz="4" w:space="0" w:color="auto"/>
              <w:bottom w:val="single" w:sz="4" w:space="0" w:color="auto"/>
              <w:right w:val="single" w:sz="4" w:space="0" w:color="auto"/>
            </w:tcBorders>
          </w:tcPr>
          <w:p w14:paraId="4DBD8F58" w14:textId="08E7E43C" w:rsidR="00F13DFE" w:rsidRPr="00F13DFE" w:rsidRDefault="00472C62" w:rsidP="00D43EF3">
            <w:pPr>
              <w:snapToGrid w:val="0"/>
              <w:rPr>
                <w:rFonts w:cs="Arial"/>
                <w:szCs w:val="18"/>
              </w:rPr>
            </w:pPr>
            <w:ins w:id="23" w:author="Groot, Karina de" w:date="2025-03-31T11:52:00Z" w16du:dateUtc="2025-03-31T09:52:00Z">
              <w:r>
                <w:rPr>
                  <w:rFonts w:cs="Arial"/>
                  <w:szCs w:val="18"/>
                </w:rPr>
                <w:t>A</w:t>
              </w:r>
              <w:r>
                <w:rPr>
                  <w:rFonts w:cs="Arial"/>
                </w:rPr>
                <w:t>A-6734:</w:t>
              </w:r>
              <w:r>
                <w:t xml:space="preserve"> </w:t>
              </w:r>
              <w:r w:rsidRPr="00472C62">
                <w:rPr>
                  <w:rFonts w:cs="Arial"/>
                </w:rPr>
                <w:t>Alleen in de toelichting is er foutieve tekst verwijderd. Uit het Keuzebiok Partijnamen Hypotheekakte. Geen stylesheet aanpassing.</w:t>
              </w:r>
            </w:ins>
          </w:p>
        </w:tc>
      </w:tr>
      <w:tr w:rsidR="00336870" w:rsidRPr="008C145E" w14:paraId="47C8C2F7" w14:textId="77777777" w:rsidTr="00A41151">
        <w:tc>
          <w:tcPr>
            <w:tcW w:w="641" w:type="dxa"/>
            <w:tcBorders>
              <w:top w:val="single" w:sz="4" w:space="0" w:color="auto"/>
              <w:left w:val="single" w:sz="4" w:space="0" w:color="auto"/>
              <w:bottom w:val="single" w:sz="4" w:space="0" w:color="auto"/>
              <w:right w:val="single" w:sz="4" w:space="0" w:color="auto"/>
            </w:tcBorders>
          </w:tcPr>
          <w:p w14:paraId="7A0B53A6" w14:textId="1EA9F7E3" w:rsidR="00336870" w:rsidRDefault="00336870" w:rsidP="00323158">
            <w:pPr>
              <w:pStyle w:val="Subtitel"/>
              <w:spacing w:line="280" w:lineRule="exact"/>
              <w:rPr>
                <w:rStyle w:val="Versie0"/>
                <w:bCs/>
                <w:szCs w:val="18"/>
              </w:rPr>
            </w:pPr>
          </w:p>
        </w:tc>
        <w:tc>
          <w:tcPr>
            <w:tcW w:w="1627" w:type="dxa"/>
            <w:tcBorders>
              <w:top w:val="single" w:sz="4" w:space="0" w:color="auto"/>
              <w:left w:val="single" w:sz="4" w:space="0" w:color="auto"/>
              <w:bottom w:val="single" w:sz="4" w:space="0" w:color="auto"/>
              <w:right w:val="single" w:sz="4" w:space="0" w:color="auto"/>
            </w:tcBorders>
          </w:tcPr>
          <w:p w14:paraId="1F95082F" w14:textId="74ACA7B0" w:rsidR="00336870" w:rsidRDefault="00336870" w:rsidP="00EC1610">
            <w:pPr>
              <w:rPr>
                <w:rStyle w:val="Datumopmaakprofiel"/>
                <w:szCs w:val="18"/>
              </w:rPr>
            </w:pPr>
          </w:p>
        </w:tc>
        <w:tc>
          <w:tcPr>
            <w:tcW w:w="1985" w:type="dxa"/>
            <w:tcBorders>
              <w:top w:val="single" w:sz="4" w:space="0" w:color="auto"/>
              <w:left w:val="single" w:sz="4" w:space="0" w:color="auto"/>
              <w:bottom w:val="single" w:sz="4" w:space="0" w:color="auto"/>
              <w:right w:val="single" w:sz="4" w:space="0" w:color="auto"/>
            </w:tcBorders>
          </w:tcPr>
          <w:p w14:paraId="3367B6BC" w14:textId="00FFE97A" w:rsidR="00336870" w:rsidRDefault="00336870" w:rsidP="00323158">
            <w:pPr>
              <w:rPr>
                <w:szCs w:val="18"/>
                <w:lang w:val="en-US"/>
              </w:rPr>
            </w:pPr>
          </w:p>
        </w:tc>
        <w:tc>
          <w:tcPr>
            <w:tcW w:w="5315" w:type="dxa"/>
            <w:tcBorders>
              <w:top w:val="single" w:sz="4" w:space="0" w:color="auto"/>
              <w:left w:val="single" w:sz="4" w:space="0" w:color="auto"/>
              <w:bottom w:val="single" w:sz="4" w:space="0" w:color="auto"/>
              <w:right w:val="single" w:sz="4" w:space="0" w:color="auto"/>
            </w:tcBorders>
          </w:tcPr>
          <w:p w14:paraId="2CDA24F6" w14:textId="456CFBAD" w:rsidR="00336870" w:rsidRPr="00F13DFE" w:rsidRDefault="00336870" w:rsidP="00D43EF3">
            <w:pPr>
              <w:snapToGrid w:val="0"/>
              <w:rPr>
                <w:rFonts w:cs="Arial"/>
                <w:szCs w:val="18"/>
              </w:rPr>
            </w:pPr>
          </w:p>
        </w:tc>
      </w:tr>
    </w:tbl>
    <w:p w14:paraId="416E1B60" w14:textId="77777777" w:rsidR="003228A3" w:rsidRPr="005B41ED" w:rsidRDefault="003228A3">
      <w:pPr>
        <w:sectPr w:rsidR="003228A3" w:rsidRPr="005B41ED">
          <w:headerReference w:type="default" r:id="rId14"/>
          <w:footerReference w:type="default" r:id="rId15"/>
          <w:pgSz w:w="11906" w:h="16838" w:code="9"/>
          <w:pgMar w:top="2977" w:right="1304" w:bottom="1304" w:left="1814" w:header="567" w:footer="431" w:gutter="0"/>
          <w:pgNumType w:start="3"/>
          <w:cols w:space="708"/>
          <w:formProt w:val="0"/>
        </w:sectPr>
      </w:pPr>
    </w:p>
    <w:p w14:paraId="381D09EB" w14:textId="77777777" w:rsidR="003228A3" w:rsidRPr="005B41ED" w:rsidRDefault="003228A3"/>
    <w:bookmarkStart w:id="32" w:name="bmInhoudsopgave" w:displacedByCustomXml="next"/>
    <w:bookmarkEnd w:id="32" w:displacedByCustomXml="next"/>
    <w:sdt>
      <w:sdtPr>
        <w:rPr>
          <w:rFonts w:ascii="Helvetica" w:eastAsia="Times New Roman" w:hAnsi="Helvetica" w:cs="Times New Roman"/>
          <w:snapToGrid w:val="0"/>
          <w:color w:val="auto"/>
          <w:kern w:val="28"/>
          <w:sz w:val="18"/>
          <w:szCs w:val="20"/>
          <w:lang w:eastAsia="en-US"/>
        </w:rPr>
        <w:id w:val="-31658143"/>
        <w:docPartObj>
          <w:docPartGallery w:val="Table of Contents"/>
          <w:docPartUnique/>
        </w:docPartObj>
      </w:sdtPr>
      <w:sdtEndPr>
        <w:rPr>
          <w:rFonts w:ascii="Arial" w:hAnsi="Arial"/>
          <w:b/>
          <w:bCs/>
        </w:rPr>
      </w:sdtEndPr>
      <w:sdtContent>
        <w:p w14:paraId="6F9F306A" w14:textId="3ECB31FD" w:rsidR="00DA01A2" w:rsidRDefault="00DA01A2">
          <w:pPr>
            <w:pStyle w:val="Kopvaninhoudsopgave"/>
          </w:pPr>
          <w:r>
            <w:t>Inhoudsopgave</w:t>
          </w:r>
        </w:p>
        <w:p w14:paraId="064727E9" w14:textId="1393B831" w:rsidR="00A333BF" w:rsidRDefault="00DA01A2">
          <w:pPr>
            <w:pStyle w:val="Inhopg1"/>
            <w:rPr>
              <w:rFonts w:asciiTheme="minorHAnsi" w:eastAsiaTheme="minorEastAsia" w:hAnsiTheme="minorHAnsi" w:cstheme="minorBidi"/>
              <w:b w:val="0"/>
              <w:bCs w:val="0"/>
              <w:snapToGrid/>
              <w:kern w:val="0"/>
              <w:sz w:val="22"/>
              <w:szCs w:val="22"/>
              <w:lang w:eastAsia="nl-NL"/>
            </w:rPr>
          </w:pPr>
          <w:r>
            <w:fldChar w:fldCharType="begin"/>
          </w:r>
          <w:r>
            <w:instrText xml:space="preserve"> TOC \o "1-3" \h \z \u </w:instrText>
          </w:r>
          <w:r>
            <w:fldChar w:fldCharType="separate"/>
          </w:r>
          <w:hyperlink w:anchor="_Toc127951329" w:history="1">
            <w:r w:rsidR="00A333BF" w:rsidRPr="009D7DAA">
              <w:rPr>
                <w:rStyle w:val="Hyperlink"/>
              </w:rPr>
              <w:t>1</w:t>
            </w:r>
            <w:r w:rsidR="00A333BF">
              <w:rPr>
                <w:rFonts w:asciiTheme="minorHAnsi" w:eastAsiaTheme="minorEastAsia" w:hAnsiTheme="minorHAnsi" w:cstheme="minorBidi"/>
                <w:b w:val="0"/>
                <w:bCs w:val="0"/>
                <w:snapToGrid/>
                <w:kern w:val="0"/>
                <w:sz w:val="22"/>
                <w:szCs w:val="22"/>
                <w:lang w:eastAsia="nl-NL"/>
              </w:rPr>
              <w:tab/>
            </w:r>
            <w:r w:rsidR="00A333BF" w:rsidRPr="009D7DAA">
              <w:rPr>
                <w:rStyle w:val="Hyperlink"/>
              </w:rPr>
              <w:t>Inleiding</w:t>
            </w:r>
            <w:r w:rsidR="00A333BF">
              <w:rPr>
                <w:webHidden/>
              </w:rPr>
              <w:tab/>
            </w:r>
            <w:r w:rsidR="00A333BF">
              <w:rPr>
                <w:webHidden/>
              </w:rPr>
              <w:fldChar w:fldCharType="begin"/>
            </w:r>
            <w:r w:rsidR="00A333BF">
              <w:rPr>
                <w:webHidden/>
              </w:rPr>
              <w:instrText xml:space="preserve"> PAGEREF _Toc127951329 \h </w:instrText>
            </w:r>
            <w:r w:rsidR="00A333BF">
              <w:rPr>
                <w:webHidden/>
              </w:rPr>
            </w:r>
            <w:r w:rsidR="00A333BF">
              <w:rPr>
                <w:webHidden/>
              </w:rPr>
              <w:fldChar w:fldCharType="separate"/>
            </w:r>
            <w:r w:rsidR="00A333BF">
              <w:rPr>
                <w:webHidden/>
              </w:rPr>
              <w:t>6</w:t>
            </w:r>
            <w:r w:rsidR="00A333BF">
              <w:rPr>
                <w:webHidden/>
              </w:rPr>
              <w:fldChar w:fldCharType="end"/>
            </w:r>
          </w:hyperlink>
        </w:p>
        <w:p w14:paraId="72D2C2E6" w14:textId="42A95A49"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30" w:history="1">
            <w:r w:rsidRPr="009D7DAA">
              <w:rPr>
                <w:rStyle w:val="Hyperlink"/>
              </w:rPr>
              <w:t>1.1</w:t>
            </w:r>
            <w:r>
              <w:rPr>
                <w:rFonts w:asciiTheme="minorHAnsi" w:eastAsiaTheme="minorEastAsia" w:hAnsiTheme="minorHAnsi" w:cstheme="minorBidi"/>
                <w:snapToGrid/>
                <w:kern w:val="0"/>
                <w:sz w:val="22"/>
                <w:szCs w:val="22"/>
                <w:lang w:eastAsia="nl-NL"/>
              </w:rPr>
              <w:tab/>
            </w:r>
            <w:r w:rsidRPr="009D7DAA">
              <w:rPr>
                <w:rStyle w:val="Hyperlink"/>
              </w:rPr>
              <w:t>Labels</w:t>
            </w:r>
            <w:r>
              <w:rPr>
                <w:webHidden/>
              </w:rPr>
              <w:tab/>
            </w:r>
            <w:r>
              <w:rPr>
                <w:webHidden/>
              </w:rPr>
              <w:fldChar w:fldCharType="begin"/>
            </w:r>
            <w:r>
              <w:rPr>
                <w:webHidden/>
              </w:rPr>
              <w:instrText xml:space="preserve"> PAGEREF _Toc127951330 \h </w:instrText>
            </w:r>
            <w:r>
              <w:rPr>
                <w:webHidden/>
              </w:rPr>
            </w:r>
            <w:r>
              <w:rPr>
                <w:webHidden/>
              </w:rPr>
              <w:fldChar w:fldCharType="separate"/>
            </w:r>
            <w:r>
              <w:rPr>
                <w:webHidden/>
              </w:rPr>
              <w:t>6</w:t>
            </w:r>
            <w:r>
              <w:rPr>
                <w:webHidden/>
              </w:rPr>
              <w:fldChar w:fldCharType="end"/>
            </w:r>
          </w:hyperlink>
        </w:p>
        <w:p w14:paraId="1A8BE6AC" w14:textId="79AE1E68"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31" w:history="1">
            <w:r w:rsidRPr="009D7DAA">
              <w:rPr>
                <w:rStyle w:val="Hyperlink"/>
              </w:rPr>
              <w:t>1.2</w:t>
            </w:r>
            <w:r>
              <w:rPr>
                <w:rFonts w:asciiTheme="minorHAnsi" w:eastAsiaTheme="minorEastAsia" w:hAnsiTheme="minorHAnsi" w:cstheme="minorBidi"/>
                <w:snapToGrid/>
                <w:kern w:val="0"/>
                <w:sz w:val="22"/>
                <w:szCs w:val="22"/>
                <w:lang w:eastAsia="nl-NL"/>
              </w:rPr>
              <w:tab/>
            </w:r>
            <w:r w:rsidRPr="009D7DAA">
              <w:rPr>
                <w:rStyle w:val="Hyperlink"/>
              </w:rPr>
              <w:t>Doel</w:t>
            </w:r>
            <w:r>
              <w:rPr>
                <w:webHidden/>
              </w:rPr>
              <w:tab/>
            </w:r>
            <w:r>
              <w:rPr>
                <w:webHidden/>
              </w:rPr>
              <w:fldChar w:fldCharType="begin"/>
            </w:r>
            <w:r>
              <w:rPr>
                <w:webHidden/>
              </w:rPr>
              <w:instrText xml:space="preserve"> PAGEREF _Toc127951331 \h </w:instrText>
            </w:r>
            <w:r>
              <w:rPr>
                <w:webHidden/>
              </w:rPr>
            </w:r>
            <w:r>
              <w:rPr>
                <w:webHidden/>
              </w:rPr>
              <w:fldChar w:fldCharType="separate"/>
            </w:r>
            <w:r>
              <w:rPr>
                <w:webHidden/>
              </w:rPr>
              <w:t>6</w:t>
            </w:r>
            <w:r>
              <w:rPr>
                <w:webHidden/>
              </w:rPr>
              <w:fldChar w:fldCharType="end"/>
            </w:r>
          </w:hyperlink>
        </w:p>
        <w:p w14:paraId="041D045E" w14:textId="354E2C70"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32" w:history="1">
            <w:r w:rsidRPr="009D7DAA">
              <w:rPr>
                <w:rStyle w:val="Hyperlink"/>
              </w:rPr>
              <w:t>1.3</w:t>
            </w:r>
            <w:r>
              <w:rPr>
                <w:rFonts w:asciiTheme="minorHAnsi" w:eastAsiaTheme="minorEastAsia" w:hAnsiTheme="minorHAnsi" w:cstheme="minorBidi"/>
                <w:snapToGrid/>
                <w:kern w:val="0"/>
                <w:sz w:val="22"/>
                <w:szCs w:val="22"/>
                <w:lang w:eastAsia="nl-NL"/>
              </w:rPr>
              <w:tab/>
            </w:r>
            <w:r w:rsidRPr="009D7DAA">
              <w:rPr>
                <w:rStyle w:val="Hyperlink"/>
              </w:rPr>
              <w:t>Algemeen</w:t>
            </w:r>
            <w:r>
              <w:rPr>
                <w:webHidden/>
              </w:rPr>
              <w:tab/>
            </w:r>
            <w:r>
              <w:rPr>
                <w:webHidden/>
              </w:rPr>
              <w:fldChar w:fldCharType="begin"/>
            </w:r>
            <w:r>
              <w:rPr>
                <w:webHidden/>
              </w:rPr>
              <w:instrText xml:space="preserve"> PAGEREF _Toc127951332 \h </w:instrText>
            </w:r>
            <w:r>
              <w:rPr>
                <w:webHidden/>
              </w:rPr>
            </w:r>
            <w:r>
              <w:rPr>
                <w:webHidden/>
              </w:rPr>
              <w:fldChar w:fldCharType="separate"/>
            </w:r>
            <w:r>
              <w:rPr>
                <w:webHidden/>
              </w:rPr>
              <w:t>6</w:t>
            </w:r>
            <w:r>
              <w:rPr>
                <w:webHidden/>
              </w:rPr>
              <w:fldChar w:fldCharType="end"/>
            </w:r>
          </w:hyperlink>
        </w:p>
        <w:p w14:paraId="683D403F" w14:textId="189BF10F"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33" w:history="1">
            <w:r w:rsidRPr="009D7DAA">
              <w:rPr>
                <w:rStyle w:val="Hyperlink"/>
              </w:rPr>
              <w:t>1.4</w:t>
            </w:r>
            <w:r>
              <w:rPr>
                <w:rFonts w:asciiTheme="minorHAnsi" w:eastAsiaTheme="minorEastAsia" w:hAnsiTheme="minorHAnsi" w:cstheme="minorBidi"/>
                <w:snapToGrid/>
                <w:kern w:val="0"/>
                <w:sz w:val="22"/>
                <w:szCs w:val="22"/>
                <w:lang w:eastAsia="nl-NL"/>
              </w:rPr>
              <w:tab/>
            </w:r>
            <w:r w:rsidRPr="009D7DAA">
              <w:rPr>
                <w:rStyle w:val="Hyperlink"/>
              </w:rPr>
              <w:t>Referenties</w:t>
            </w:r>
            <w:r>
              <w:rPr>
                <w:webHidden/>
              </w:rPr>
              <w:tab/>
            </w:r>
            <w:r>
              <w:rPr>
                <w:webHidden/>
              </w:rPr>
              <w:fldChar w:fldCharType="begin"/>
            </w:r>
            <w:r>
              <w:rPr>
                <w:webHidden/>
              </w:rPr>
              <w:instrText xml:space="preserve"> PAGEREF _Toc127951333 \h </w:instrText>
            </w:r>
            <w:r>
              <w:rPr>
                <w:webHidden/>
              </w:rPr>
            </w:r>
            <w:r>
              <w:rPr>
                <w:webHidden/>
              </w:rPr>
              <w:fldChar w:fldCharType="separate"/>
            </w:r>
            <w:r>
              <w:rPr>
                <w:webHidden/>
              </w:rPr>
              <w:t>8</w:t>
            </w:r>
            <w:r>
              <w:rPr>
                <w:webHidden/>
              </w:rPr>
              <w:fldChar w:fldCharType="end"/>
            </w:r>
          </w:hyperlink>
        </w:p>
        <w:p w14:paraId="10D69046" w14:textId="4CBCE7D8" w:rsidR="00A333BF" w:rsidRDefault="00A333BF">
          <w:pPr>
            <w:pStyle w:val="Inhopg1"/>
            <w:rPr>
              <w:rFonts w:asciiTheme="minorHAnsi" w:eastAsiaTheme="minorEastAsia" w:hAnsiTheme="minorHAnsi" w:cstheme="minorBidi"/>
              <w:b w:val="0"/>
              <w:bCs w:val="0"/>
              <w:snapToGrid/>
              <w:kern w:val="0"/>
              <w:sz w:val="22"/>
              <w:szCs w:val="22"/>
              <w:lang w:eastAsia="nl-NL"/>
            </w:rPr>
          </w:pPr>
          <w:hyperlink w:anchor="_Toc127951334" w:history="1">
            <w:r w:rsidRPr="009D7DAA">
              <w:rPr>
                <w:rStyle w:val="Hyperlink"/>
              </w:rPr>
              <w:t>2</w:t>
            </w:r>
            <w:r>
              <w:rPr>
                <w:rFonts w:asciiTheme="minorHAnsi" w:eastAsiaTheme="minorEastAsia" w:hAnsiTheme="minorHAnsi" w:cstheme="minorBidi"/>
                <w:b w:val="0"/>
                <w:bCs w:val="0"/>
                <w:snapToGrid/>
                <w:kern w:val="0"/>
                <w:sz w:val="22"/>
                <w:szCs w:val="22"/>
                <w:lang w:eastAsia="nl-NL"/>
              </w:rPr>
              <w:tab/>
            </w:r>
            <w:r w:rsidRPr="009D7DAA">
              <w:rPr>
                <w:rStyle w:val="Hyperlink"/>
              </w:rPr>
              <w:t>Quion generiek</w:t>
            </w:r>
            <w:r>
              <w:rPr>
                <w:webHidden/>
              </w:rPr>
              <w:tab/>
            </w:r>
            <w:r>
              <w:rPr>
                <w:webHidden/>
              </w:rPr>
              <w:fldChar w:fldCharType="begin"/>
            </w:r>
            <w:r>
              <w:rPr>
                <w:webHidden/>
              </w:rPr>
              <w:instrText xml:space="preserve"> PAGEREF _Toc127951334 \h </w:instrText>
            </w:r>
            <w:r>
              <w:rPr>
                <w:webHidden/>
              </w:rPr>
            </w:r>
            <w:r>
              <w:rPr>
                <w:webHidden/>
              </w:rPr>
              <w:fldChar w:fldCharType="separate"/>
            </w:r>
            <w:r>
              <w:rPr>
                <w:webHidden/>
              </w:rPr>
              <w:t>9</w:t>
            </w:r>
            <w:r>
              <w:rPr>
                <w:webHidden/>
              </w:rPr>
              <w:fldChar w:fldCharType="end"/>
            </w:r>
          </w:hyperlink>
        </w:p>
        <w:p w14:paraId="126989AD" w14:textId="2D8EF84F"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35" w:history="1">
            <w:r w:rsidRPr="009D7DAA">
              <w:rPr>
                <w:rStyle w:val="Hyperlink"/>
              </w:rPr>
              <w:t>2.1</w:t>
            </w:r>
            <w:r>
              <w:rPr>
                <w:rFonts w:asciiTheme="minorHAnsi" w:eastAsiaTheme="minorEastAsia" w:hAnsiTheme="minorHAnsi" w:cstheme="minorBidi"/>
                <w:snapToGrid/>
                <w:kern w:val="0"/>
                <w:sz w:val="22"/>
                <w:szCs w:val="22"/>
                <w:lang w:eastAsia="nl-NL"/>
              </w:rPr>
              <w:tab/>
            </w:r>
            <w:r w:rsidRPr="009D7DAA">
              <w:rPr>
                <w:rStyle w:val="Hyperlink"/>
              </w:rPr>
              <w:t>Equivalentieverklaring</w:t>
            </w:r>
            <w:r>
              <w:rPr>
                <w:webHidden/>
              </w:rPr>
              <w:tab/>
            </w:r>
            <w:r>
              <w:rPr>
                <w:webHidden/>
              </w:rPr>
              <w:fldChar w:fldCharType="begin"/>
            </w:r>
            <w:r>
              <w:rPr>
                <w:webHidden/>
              </w:rPr>
              <w:instrText xml:space="preserve"> PAGEREF _Toc127951335 \h </w:instrText>
            </w:r>
            <w:r>
              <w:rPr>
                <w:webHidden/>
              </w:rPr>
            </w:r>
            <w:r>
              <w:rPr>
                <w:webHidden/>
              </w:rPr>
              <w:fldChar w:fldCharType="separate"/>
            </w:r>
            <w:r>
              <w:rPr>
                <w:webHidden/>
              </w:rPr>
              <w:t>9</w:t>
            </w:r>
            <w:r>
              <w:rPr>
                <w:webHidden/>
              </w:rPr>
              <w:fldChar w:fldCharType="end"/>
            </w:r>
          </w:hyperlink>
        </w:p>
        <w:p w14:paraId="75D366D2" w14:textId="6E2EA336"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36" w:history="1">
            <w:r w:rsidRPr="009D7DAA">
              <w:rPr>
                <w:rStyle w:val="Hyperlink"/>
              </w:rPr>
              <w:t>2.2</w:t>
            </w:r>
            <w:r>
              <w:rPr>
                <w:rFonts w:asciiTheme="minorHAnsi" w:eastAsiaTheme="minorEastAsia" w:hAnsiTheme="minorHAnsi" w:cstheme="minorBidi"/>
                <w:snapToGrid/>
                <w:kern w:val="0"/>
                <w:sz w:val="22"/>
                <w:szCs w:val="22"/>
                <w:lang w:eastAsia="nl-NL"/>
              </w:rPr>
              <w:tab/>
            </w:r>
            <w:r w:rsidRPr="009D7DAA">
              <w:rPr>
                <w:rStyle w:val="Hyperlink"/>
              </w:rPr>
              <w:t>Titel</w:t>
            </w:r>
            <w:r>
              <w:rPr>
                <w:webHidden/>
              </w:rPr>
              <w:tab/>
            </w:r>
            <w:r>
              <w:rPr>
                <w:webHidden/>
              </w:rPr>
              <w:fldChar w:fldCharType="begin"/>
            </w:r>
            <w:r>
              <w:rPr>
                <w:webHidden/>
              </w:rPr>
              <w:instrText xml:space="preserve"> PAGEREF _Toc127951336 \h </w:instrText>
            </w:r>
            <w:r>
              <w:rPr>
                <w:webHidden/>
              </w:rPr>
            </w:r>
            <w:r>
              <w:rPr>
                <w:webHidden/>
              </w:rPr>
              <w:fldChar w:fldCharType="separate"/>
            </w:r>
            <w:r>
              <w:rPr>
                <w:webHidden/>
              </w:rPr>
              <w:t>9</w:t>
            </w:r>
            <w:r>
              <w:rPr>
                <w:webHidden/>
              </w:rPr>
              <w:fldChar w:fldCharType="end"/>
            </w:r>
          </w:hyperlink>
        </w:p>
        <w:p w14:paraId="4A1C703D" w14:textId="1F1A347D"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37" w:history="1">
            <w:r w:rsidRPr="009D7DAA">
              <w:rPr>
                <w:rStyle w:val="Hyperlink"/>
              </w:rPr>
              <w:t>2.3</w:t>
            </w:r>
            <w:r>
              <w:rPr>
                <w:rFonts w:asciiTheme="minorHAnsi" w:eastAsiaTheme="minorEastAsia" w:hAnsiTheme="minorHAnsi" w:cstheme="minorBidi"/>
                <w:snapToGrid/>
                <w:kern w:val="0"/>
                <w:sz w:val="22"/>
                <w:szCs w:val="22"/>
                <w:lang w:eastAsia="nl-NL"/>
              </w:rPr>
              <w:tab/>
            </w:r>
            <w:r w:rsidRPr="009D7DAA">
              <w:rPr>
                <w:rStyle w:val="Hyperlink"/>
              </w:rPr>
              <w:t>Aanhef</w:t>
            </w:r>
            <w:r>
              <w:rPr>
                <w:webHidden/>
              </w:rPr>
              <w:tab/>
            </w:r>
            <w:r>
              <w:rPr>
                <w:webHidden/>
              </w:rPr>
              <w:fldChar w:fldCharType="begin"/>
            </w:r>
            <w:r>
              <w:rPr>
                <w:webHidden/>
              </w:rPr>
              <w:instrText xml:space="preserve"> PAGEREF _Toc127951337 \h </w:instrText>
            </w:r>
            <w:r>
              <w:rPr>
                <w:webHidden/>
              </w:rPr>
            </w:r>
            <w:r>
              <w:rPr>
                <w:webHidden/>
              </w:rPr>
              <w:fldChar w:fldCharType="separate"/>
            </w:r>
            <w:r>
              <w:rPr>
                <w:webHidden/>
              </w:rPr>
              <w:t>10</w:t>
            </w:r>
            <w:r>
              <w:rPr>
                <w:webHidden/>
              </w:rPr>
              <w:fldChar w:fldCharType="end"/>
            </w:r>
          </w:hyperlink>
        </w:p>
        <w:p w14:paraId="400AA801" w14:textId="70258976"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38" w:history="1">
            <w:r w:rsidRPr="009D7DAA">
              <w:rPr>
                <w:rStyle w:val="Hyperlink"/>
              </w:rPr>
              <w:t>2.4</w:t>
            </w:r>
            <w:r>
              <w:rPr>
                <w:rFonts w:asciiTheme="minorHAnsi" w:eastAsiaTheme="minorEastAsia" w:hAnsiTheme="minorHAnsi" w:cstheme="minorBidi"/>
                <w:snapToGrid/>
                <w:kern w:val="0"/>
                <w:sz w:val="22"/>
                <w:szCs w:val="22"/>
                <w:lang w:eastAsia="nl-NL"/>
              </w:rPr>
              <w:tab/>
            </w:r>
            <w:r w:rsidRPr="009D7DAA">
              <w:rPr>
                <w:rStyle w:val="Hyperlink"/>
              </w:rPr>
              <w:t>Partijen</w:t>
            </w:r>
            <w:r>
              <w:rPr>
                <w:webHidden/>
              </w:rPr>
              <w:tab/>
            </w:r>
            <w:r>
              <w:rPr>
                <w:webHidden/>
              </w:rPr>
              <w:fldChar w:fldCharType="begin"/>
            </w:r>
            <w:r>
              <w:rPr>
                <w:webHidden/>
              </w:rPr>
              <w:instrText xml:space="preserve"> PAGEREF _Toc127951338 \h </w:instrText>
            </w:r>
            <w:r>
              <w:rPr>
                <w:webHidden/>
              </w:rPr>
            </w:r>
            <w:r>
              <w:rPr>
                <w:webHidden/>
              </w:rPr>
              <w:fldChar w:fldCharType="separate"/>
            </w:r>
            <w:r>
              <w:rPr>
                <w:webHidden/>
              </w:rPr>
              <w:t>11</w:t>
            </w:r>
            <w:r>
              <w:rPr>
                <w:webHidden/>
              </w:rPr>
              <w:fldChar w:fldCharType="end"/>
            </w:r>
          </w:hyperlink>
        </w:p>
        <w:p w14:paraId="73DC1204" w14:textId="33CD127C" w:rsidR="00A333BF" w:rsidRDefault="00A333BF" w:rsidP="002342BD">
          <w:pPr>
            <w:pStyle w:val="Inhopg3"/>
            <w:rPr>
              <w:rFonts w:asciiTheme="minorHAnsi" w:eastAsiaTheme="minorEastAsia" w:hAnsiTheme="minorHAnsi" w:cstheme="minorBidi"/>
              <w:snapToGrid/>
              <w:kern w:val="0"/>
              <w:sz w:val="22"/>
              <w:szCs w:val="22"/>
              <w:lang w:eastAsia="nl-NL"/>
            </w:rPr>
          </w:pPr>
          <w:hyperlink w:anchor="_Toc127951339" w:history="1">
            <w:r w:rsidRPr="009D7DAA">
              <w:rPr>
                <w:rStyle w:val="Hyperlink"/>
                <w:rFonts w:cs="Arial"/>
              </w:rPr>
              <w:t>2.4.1</w:t>
            </w:r>
            <w:r>
              <w:rPr>
                <w:rFonts w:asciiTheme="minorHAnsi" w:eastAsiaTheme="minorEastAsia" w:hAnsiTheme="minorHAnsi" w:cstheme="minorBidi"/>
                <w:snapToGrid/>
                <w:kern w:val="0"/>
                <w:sz w:val="22"/>
                <w:szCs w:val="22"/>
                <w:lang w:eastAsia="nl-NL"/>
              </w:rPr>
              <w:tab/>
            </w:r>
            <w:r w:rsidRPr="009D7DAA">
              <w:rPr>
                <w:rStyle w:val="Hyperlink"/>
              </w:rPr>
              <w:t>Schuldenaar</w:t>
            </w:r>
            <w:r>
              <w:rPr>
                <w:webHidden/>
              </w:rPr>
              <w:tab/>
            </w:r>
            <w:r>
              <w:rPr>
                <w:webHidden/>
              </w:rPr>
              <w:fldChar w:fldCharType="begin"/>
            </w:r>
            <w:r>
              <w:rPr>
                <w:webHidden/>
              </w:rPr>
              <w:instrText xml:space="preserve"> PAGEREF _Toc127951339 \h </w:instrText>
            </w:r>
            <w:r>
              <w:rPr>
                <w:webHidden/>
              </w:rPr>
            </w:r>
            <w:r>
              <w:rPr>
                <w:webHidden/>
              </w:rPr>
              <w:fldChar w:fldCharType="separate"/>
            </w:r>
            <w:r>
              <w:rPr>
                <w:webHidden/>
              </w:rPr>
              <w:t>11</w:t>
            </w:r>
            <w:r>
              <w:rPr>
                <w:webHidden/>
              </w:rPr>
              <w:fldChar w:fldCharType="end"/>
            </w:r>
          </w:hyperlink>
        </w:p>
        <w:p w14:paraId="5CAC139F" w14:textId="234FEB2C" w:rsidR="00A333BF" w:rsidRDefault="00A333BF" w:rsidP="002342BD">
          <w:pPr>
            <w:pStyle w:val="Inhopg3"/>
            <w:rPr>
              <w:rFonts w:asciiTheme="minorHAnsi" w:eastAsiaTheme="minorEastAsia" w:hAnsiTheme="minorHAnsi" w:cstheme="minorBidi"/>
              <w:snapToGrid/>
              <w:kern w:val="0"/>
              <w:sz w:val="22"/>
              <w:szCs w:val="22"/>
              <w:lang w:eastAsia="nl-NL"/>
            </w:rPr>
          </w:pPr>
          <w:hyperlink w:anchor="_Toc127951340" w:history="1">
            <w:r w:rsidRPr="009D7DAA">
              <w:rPr>
                <w:rStyle w:val="Hyperlink"/>
                <w:rFonts w:cs="Arial"/>
              </w:rPr>
              <w:t>2.4.2</w:t>
            </w:r>
            <w:r>
              <w:rPr>
                <w:rFonts w:asciiTheme="minorHAnsi" w:eastAsiaTheme="minorEastAsia" w:hAnsiTheme="minorHAnsi" w:cstheme="minorBidi"/>
                <w:snapToGrid/>
                <w:kern w:val="0"/>
                <w:sz w:val="22"/>
                <w:szCs w:val="22"/>
                <w:lang w:eastAsia="nl-NL"/>
              </w:rPr>
              <w:tab/>
            </w:r>
            <w:r w:rsidRPr="009D7DAA">
              <w:rPr>
                <w:rStyle w:val="Hyperlink"/>
              </w:rPr>
              <w:t>Geldverstrekker</w:t>
            </w:r>
            <w:r>
              <w:rPr>
                <w:webHidden/>
              </w:rPr>
              <w:tab/>
            </w:r>
            <w:r>
              <w:rPr>
                <w:webHidden/>
              </w:rPr>
              <w:fldChar w:fldCharType="begin"/>
            </w:r>
            <w:r>
              <w:rPr>
                <w:webHidden/>
              </w:rPr>
              <w:instrText xml:space="preserve"> PAGEREF _Toc127951340 \h </w:instrText>
            </w:r>
            <w:r>
              <w:rPr>
                <w:webHidden/>
              </w:rPr>
            </w:r>
            <w:r>
              <w:rPr>
                <w:webHidden/>
              </w:rPr>
              <w:fldChar w:fldCharType="separate"/>
            </w:r>
            <w:r>
              <w:rPr>
                <w:webHidden/>
              </w:rPr>
              <w:t>25</w:t>
            </w:r>
            <w:r>
              <w:rPr>
                <w:webHidden/>
              </w:rPr>
              <w:fldChar w:fldCharType="end"/>
            </w:r>
          </w:hyperlink>
        </w:p>
        <w:p w14:paraId="50799174" w14:textId="5FC735CD" w:rsidR="00A333BF" w:rsidRDefault="00A333BF" w:rsidP="002342BD">
          <w:pPr>
            <w:pStyle w:val="Inhopg3"/>
            <w:rPr>
              <w:rFonts w:asciiTheme="minorHAnsi" w:eastAsiaTheme="minorEastAsia" w:hAnsiTheme="minorHAnsi" w:cstheme="minorBidi"/>
              <w:snapToGrid/>
              <w:kern w:val="0"/>
              <w:sz w:val="22"/>
              <w:szCs w:val="22"/>
              <w:lang w:eastAsia="nl-NL"/>
            </w:rPr>
          </w:pPr>
          <w:hyperlink w:anchor="_Toc127951341" w:history="1">
            <w:r w:rsidRPr="009D7DAA">
              <w:rPr>
                <w:rStyle w:val="Hyperlink"/>
                <w:rFonts w:cs="Arial"/>
              </w:rPr>
              <w:t>2.4.3</w:t>
            </w:r>
            <w:r>
              <w:rPr>
                <w:rFonts w:asciiTheme="minorHAnsi" w:eastAsiaTheme="minorEastAsia" w:hAnsiTheme="minorHAnsi" w:cstheme="minorBidi"/>
                <w:snapToGrid/>
                <w:kern w:val="0"/>
                <w:sz w:val="22"/>
                <w:szCs w:val="22"/>
                <w:lang w:eastAsia="nl-NL"/>
              </w:rPr>
              <w:tab/>
            </w:r>
            <w:r w:rsidRPr="009D7DAA">
              <w:rPr>
                <w:rStyle w:val="Hyperlink"/>
              </w:rPr>
              <w:t>Verzekeraar of Instelling</w:t>
            </w:r>
            <w:r>
              <w:rPr>
                <w:webHidden/>
              </w:rPr>
              <w:tab/>
            </w:r>
            <w:r>
              <w:rPr>
                <w:webHidden/>
              </w:rPr>
              <w:fldChar w:fldCharType="begin"/>
            </w:r>
            <w:r>
              <w:rPr>
                <w:webHidden/>
              </w:rPr>
              <w:instrText xml:space="preserve"> PAGEREF _Toc127951341 \h </w:instrText>
            </w:r>
            <w:r>
              <w:rPr>
                <w:webHidden/>
              </w:rPr>
            </w:r>
            <w:r>
              <w:rPr>
                <w:webHidden/>
              </w:rPr>
              <w:fldChar w:fldCharType="separate"/>
            </w:r>
            <w:r>
              <w:rPr>
                <w:webHidden/>
              </w:rPr>
              <w:t>29</w:t>
            </w:r>
            <w:r>
              <w:rPr>
                <w:webHidden/>
              </w:rPr>
              <w:fldChar w:fldCharType="end"/>
            </w:r>
          </w:hyperlink>
        </w:p>
        <w:p w14:paraId="62CDEF0C" w14:textId="646596F8" w:rsidR="00A333BF" w:rsidRDefault="00A333BF" w:rsidP="002342BD">
          <w:pPr>
            <w:pStyle w:val="Inhopg3"/>
            <w:rPr>
              <w:rFonts w:asciiTheme="minorHAnsi" w:eastAsiaTheme="minorEastAsia" w:hAnsiTheme="minorHAnsi" w:cstheme="minorBidi"/>
              <w:snapToGrid/>
              <w:kern w:val="0"/>
              <w:sz w:val="22"/>
              <w:szCs w:val="22"/>
              <w:lang w:eastAsia="nl-NL"/>
            </w:rPr>
          </w:pPr>
          <w:hyperlink w:anchor="_Toc127951342" w:history="1">
            <w:r w:rsidRPr="009D7DAA">
              <w:rPr>
                <w:rStyle w:val="Hyperlink"/>
                <w:rFonts w:cs="Arial"/>
              </w:rPr>
              <w:t>2.4.4</w:t>
            </w:r>
            <w:r>
              <w:rPr>
                <w:rFonts w:asciiTheme="minorHAnsi" w:eastAsiaTheme="minorEastAsia" w:hAnsiTheme="minorHAnsi" w:cstheme="minorBidi"/>
                <w:snapToGrid/>
                <w:kern w:val="0"/>
                <w:sz w:val="22"/>
                <w:szCs w:val="22"/>
                <w:lang w:eastAsia="nl-NL"/>
              </w:rPr>
              <w:tab/>
            </w:r>
            <w:r w:rsidRPr="009D7DAA">
              <w:rPr>
                <w:rStyle w:val="Hyperlink"/>
              </w:rPr>
              <w:t>Afsluiting partijen</w:t>
            </w:r>
            <w:r>
              <w:rPr>
                <w:webHidden/>
              </w:rPr>
              <w:tab/>
            </w:r>
            <w:r>
              <w:rPr>
                <w:webHidden/>
              </w:rPr>
              <w:fldChar w:fldCharType="begin"/>
            </w:r>
            <w:r>
              <w:rPr>
                <w:webHidden/>
              </w:rPr>
              <w:instrText xml:space="preserve"> PAGEREF _Toc127951342 \h </w:instrText>
            </w:r>
            <w:r>
              <w:rPr>
                <w:webHidden/>
              </w:rPr>
            </w:r>
            <w:r>
              <w:rPr>
                <w:webHidden/>
              </w:rPr>
              <w:fldChar w:fldCharType="separate"/>
            </w:r>
            <w:r>
              <w:rPr>
                <w:webHidden/>
              </w:rPr>
              <w:t>31</w:t>
            </w:r>
            <w:r>
              <w:rPr>
                <w:webHidden/>
              </w:rPr>
              <w:fldChar w:fldCharType="end"/>
            </w:r>
          </w:hyperlink>
        </w:p>
        <w:p w14:paraId="11588C62" w14:textId="229E38E3"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43" w:history="1">
            <w:r w:rsidRPr="009D7DAA">
              <w:rPr>
                <w:rStyle w:val="Hyperlink"/>
              </w:rPr>
              <w:t>2.5</w:t>
            </w:r>
            <w:r>
              <w:rPr>
                <w:rFonts w:asciiTheme="minorHAnsi" w:eastAsiaTheme="minorEastAsia" w:hAnsiTheme="minorHAnsi" w:cstheme="minorBidi"/>
                <w:snapToGrid/>
                <w:kern w:val="0"/>
                <w:sz w:val="22"/>
                <w:szCs w:val="22"/>
                <w:lang w:eastAsia="nl-NL"/>
              </w:rPr>
              <w:tab/>
            </w:r>
            <w:r w:rsidRPr="009D7DAA">
              <w:rPr>
                <w:rStyle w:val="Hyperlink"/>
              </w:rPr>
              <w:t>Lening</w:t>
            </w:r>
            <w:r>
              <w:rPr>
                <w:webHidden/>
              </w:rPr>
              <w:tab/>
            </w:r>
            <w:r>
              <w:rPr>
                <w:webHidden/>
              </w:rPr>
              <w:fldChar w:fldCharType="begin"/>
            </w:r>
            <w:r>
              <w:rPr>
                <w:webHidden/>
              </w:rPr>
              <w:instrText xml:space="preserve"> PAGEREF _Toc127951343 \h </w:instrText>
            </w:r>
            <w:r>
              <w:rPr>
                <w:webHidden/>
              </w:rPr>
            </w:r>
            <w:r>
              <w:rPr>
                <w:webHidden/>
              </w:rPr>
              <w:fldChar w:fldCharType="separate"/>
            </w:r>
            <w:r>
              <w:rPr>
                <w:webHidden/>
              </w:rPr>
              <w:t>31</w:t>
            </w:r>
            <w:r>
              <w:rPr>
                <w:webHidden/>
              </w:rPr>
              <w:fldChar w:fldCharType="end"/>
            </w:r>
          </w:hyperlink>
        </w:p>
        <w:p w14:paraId="0D0E4A18" w14:textId="24C8AEDD"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44" w:history="1">
            <w:r w:rsidRPr="009D7DAA">
              <w:rPr>
                <w:rStyle w:val="Hyperlink"/>
              </w:rPr>
              <w:t>2.6</w:t>
            </w:r>
            <w:r>
              <w:rPr>
                <w:rFonts w:asciiTheme="minorHAnsi" w:eastAsiaTheme="minorEastAsia" w:hAnsiTheme="minorHAnsi" w:cstheme="minorBidi"/>
                <w:snapToGrid/>
                <w:kern w:val="0"/>
                <w:sz w:val="22"/>
                <w:szCs w:val="22"/>
                <w:lang w:eastAsia="nl-NL"/>
              </w:rPr>
              <w:tab/>
            </w:r>
            <w:r w:rsidRPr="009D7DAA">
              <w:rPr>
                <w:rStyle w:val="Hyperlink"/>
              </w:rPr>
              <w:t>Hypotheek en pandrechten</w:t>
            </w:r>
            <w:r>
              <w:rPr>
                <w:webHidden/>
              </w:rPr>
              <w:tab/>
            </w:r>
            <w:r>
              <w:rPr>
                <w:webHidden/>
              </w:rPr>
              <w:fldChar w:fldCharType="begin"/>
            </w:r>
            <w:r>
              <w:rPr>
                <w:webHidden/>
              </w:rPr>
              <w:instrText xml:space="preserve"> PAGEREF _Toc127951344 \h </w:instrText>
            </w:r>
            <w:r>
              <w:rPr>
                <w:webHidden/>
              </w:rPr>
            </w:r>
            <w:r>
              <w:rPr>
                <w:webHidden/>
              </w:rPr>
              <w:fldChar w:fldCharType="separate"/>
            </w:r>
            <w:r>
              <w:rPr>
                <w:webHidden/>
              </w:rPr>
              <w:t>32</w:t>
            </w:r>
            <w:r>
              <w:rPr>
                <w:webHidden/>
              </w:rPr>
              <w:fldChar w:fldCharType="end"/>
            </w:r>
          </w:hyperlink>
        </w:p>
        <w:p w14:paraId="783D40EC" w14:textId="41039AB3"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45" w:history="1">
            <w:r w:rsidRPr="009D7DAA">
              <w:rPr>
                <w:rStyle w:val="Hyperlink"/>
                <w:rFonts w:ascii="Segoe UI" w:hAnsi="Segoe UI" w:cs="Segoe UI"/>
              </w:rPr>
              <w:t>2.7</w:t>
            </w:r>
            <w:r>
              <w:rPr>
                <w:rFonts w:asciiTheme="minorHAnsi" w:eastAsiaTheme="minorEastAsia" w:hAnsiTheme="minorHAnsi" w:cstheme="minorBidi"/>
                <w:snapToGrid/>
                <w:kern w:val="0"/>
                <w:sz w:val="22"/>
                <w:szCs w:val="22"/>
                <w:lang w:eastAsia="nl-NL"/>
              </w:rPr>
              <w:tab/>
            </w:r>
            <w:r w:rsidRPr="009D7DAA">
              <w:rPr>
                <w:rStyle w:val="Hyperlink"/>
                <w:rFonts w:cs="Arial"/>
                <w:bCs/>
              </w:rPr>
              <w:t>Overeenkomst tot het vestigen van hypotheek- en pandrechten</w:t>
            </w:r>
            <w:r>
              <w:rPr>
                <w:webHidden/>
              </w:rPr>
              <w:tab/>
            </w:r>
            <w:r>
              <w:rPr>
                <w:webHidden/>
              </w:rPr>
              <w:fldChar w:fldCharType="begin"/>
            </w:r>
            <w:r>
              <w:rPr>
                <w:webHidden/>
              </w:rPr>
              <w:instrText xml:space="preserve"> PAGEREF _Toc127951345 \h </w:instrText>
            </w:r>
            <w:r>
              <w:rPr>
                <w:webHidden/>
              </w:rPr>
            </w:r>
            <w:r>
              <w:rPr>
                <w:webHidden/>
              </w:rPr>
              <w:fldChar w:fldCharType="separate"/>
            </w:r>
            <w:r>
              <w:rPr>
                <w:webHidden/>
              </w:rPr>
              <w:t>32</w:t>
            </w:r>
            <w:r>
              <w:rPr>
                <w:webHidden/>
              </w:rPr>
              <w:fldChar w:fldCharType="end"/>
            </w:r>
          </w:hyperlink>
        </w:p>
        <w:p w14:paraId="60F0A581" w14:textId="70ADEBA6"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46" w:history="1">
            <w:r w:rsidRPr="009D7DAA">
              <w:rPr>
                <w:rStyle w:val="Hyperlink"/>
              </w:rPr>
              <w:t>2.8</w:t>
            </w:r>
            <w:r>
              <w:rPr>
                <w:rFonts w:asciiTheme="minorHAnsi" w:eastAsiaTheme="minorEastAsia" w:hAnsiTheme="minorHAnsi" w:cstheme="minorBidi"/>
                <w:snapToGrid/>
                <w:kern w:val="0"/>
                <w:sz w:val="22"/>
                <w:szCs w:val="22"/>
                <w:lang w:eastAsia="nl-NL"/>
              </w:rPr>
              <w:tab/>
            </w:r>
            <w:r w:rsidRPr="009D7DAA">
              <w:rPr>
                <w:rStyle w:val="Hyperlink"/>
              </w:rPr>
              <w:t>Hypotheekverlening</w:t>
            </w:r>
            <w:r>
              <w:rPr>
                <w:webHidden/>
              </w:rPr>
              <w:tab/>
            </w:r>
            <w:r>
              <w:rPr>
                <w:webHidden/>
              </w:rPr>
              <w:fldChar w:fldCharType="begin"/>
            </w:r>
            <w:r>
              <w:rPr>
                <w:webHidden/>
              </w:rPr>
              <w:instrText xml:space="preserve"> PAGEREF _Toc127951346 \h </w:instrText>
            </w:r>
            <w:r>
              <w:rPr>
                <w:webHidden/>
              </w:rPr>
            </w:r>
            <w:r>
              <w:rPr>
                <w:webHidden/>
              </w:rPr>
              <w:fldChar w:fldCharType="separate"/>
            </w:r>
            <w:r>
              <w:rPr>
                <w:webHidden/>
              </w:rPr>
              <w:t>33</w:t>
            </w:r>
            <w:r>
              <w:rPr>
                <w:webHidden/>
              </w:rPr>
              <w:fldChar w:fldCharType="end"/>
            </w:r>
          </w:hyperlink>
        </w:p>
        <w:p w14:paraId="0B0A24CD" w14:textId="606A7701"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47" w:history="1">
            <w:r w:rsidRPr="009D7DAA">
              <w:rPr>
                <w:rStyle w:val="Hyperlink"/>
              </w:rPr>
              <w:t>2.9</w:t>
            </w:r>
            <w:r>
              <w:rPr>
                <w:rFonts w:asciiTheme="minorHAnsi" w:eastAsiaTheme="minorEastAsia" w:hAnsiTheme="minorHAnsi" w:cstheme="minorBidi"/>
                <w:snapToGrid/>
                <w:kern w:val="0"/>
                <w:sz w:val="22"/>
                <w:szCs w:val="22"/>
                <w:lang w:eastAsia="nl-NL"/>
              </w:rPr>
              <w:tab/>
            </w:r>
            <w:r w:rsidRPr="009D7DAA">
              <w:rPr>
                <w:rStyle w:val="Hyperlink"/>
              </w:rPr>
              <w:t>Onderpand</w:t>
            </w:r>
            <w:r>
              <w:rPr>
                <w:webHidden/>
              </w:rPr>
              <w:tab/>
            </w:r>
            <w:r>
              <w:rPr>
                <w:webHidden/>
              </w:rPr>
              <w:fldChar w:fldCharType="begin"/>
            </w:r>
            <w:r>
              <w:rPr>
                <w:webHidden/>
              </w:rPr>
              <w:instrText xml:space="preserve"> PAGEREF _Toc127951347 \h </w:instrText>
            </w:r>
            <w:r>
              <w:rPr>
                <w:webHidden/>
              </w:rPr>
            </w:r>
            <w:r>
              <w:rPr>
                <w:webHidden/>
              </w:rPr>
              <w:fldChar w:fldCharType="separate"/>
            </w:r>
            <w:r>
              <w:rPr>
                <w:webHidden/>
              </w:rPr>
              <w:t>36</w:t>
            </w:r>
            <w:r>
              <w:rPr>
                <w:webHidden/>
              </w:rPr>
              <w:fldChar w:fldCharType="end"/>
            </w:r>
          </w:hyperlink>
        </w:p>
        <w:p w14:paraId="1F328545" w14:textId="49C88F9C"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48" w:history="1">
            <w:r w:rsidRPr="009D7DAA">
              <w:rPr>
                <w:rStyle w:val="Hyperlink"/>
              </w:rPr>
              <w:t>2.10</w:t>
            </w:r>
            <w:r>
              <w:rPr>
                <w:rFonts w:asciiTheme="minorHAnsi" w:eastAsiaTheme="minorEastAsia" w:hAnsiTheme="minorHAnsi" w:cstheme="minorBidi"/>
                <w:snapToGrid/>
                <w:kern w:val="0"/>
                <w:sz w:val="22"/>
                <w:szCs w:val="22"/>
                <w:lang w:eastAsia="nl-NL"/>
              </w:rPr>
              <w:tab/>
            </w:r>
            <w:r w:rsidRPr="009D7DAA">
              <w:rPr>
                <w:rStyle w:val="Hyperlink"/>
              </w:rPr>
              <w:t>Opzegging</w:t>
            </w:r>
            <w:r>
              <w:rPr>
                <w:webHidden/>
              </w:rPr>
              <w:tab/>
            </w:r>
            <w:r>
              <w:rPr>
                <w:webHidden/>
              </w:rPr>
              <w:fldChar w:fldCharType="begin"/>
            </w:r>
            <w:r>
              <w:rPr>
                <w:webHidden/>
              </w:rPr>
              <w:instrText xml:space="preserve"> PAGEREF _Toc127951348 \h </w:instrText>
            </w:r>
            <w:r>
              <w:rPr>
                <w:webHidden/>
              </w:rPr>
            </w:r>
            <w:r>
              <w:rPr>
                <w:webHidden/>
              </w:rPr>
              <w:fldChar w:fldCharType="separate"/>
            </w:r>
            <w:r>
              <w:rPr>
                <w:webHidden/>
              </w:rPr>
              <w:t>37</w:t>
            </w:r>
            <w:r>
              <w:rPr>
                <w:webHidden/>
              </w:rPr>
              <w:fldChar w:fldCharType="end"/>
            </w:r>
          </w:hyperlink>
        </w:p>
        <w:p w14:paraId="702F75C4" w14:textId="4C3DFB1A"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49" w:history="1">
            <w:r w:rsidRPr="009D7DAA">
              <w:rPr>
                <w:rStyle w:val="Hyperlink"/>
              </w:rPr>
              <w:t>2.11</w:t>
            </w:r>
            <w:r>
              <w:rPr>
                <w:rFonts w:asciiTheme="minorHAnsi" w:eastAsiaTheme="minorEastAsia" w:hAnsiTheme="minorHAnsi" w:cstheme="minorBidi"/>
                <w:snapToGrid/>
                <w:kern w:val="0"/>
                <w:sz w:val="22"/>
                <w:szCs w:val="22"/>
                <w:lang w:eastAsia="nl-NL"/>
              </w:rPr>
              <w:tab/>
            </w:r>
            <w:r w:rsidRPr="009D7DAA">
              <w:rPr>
                <w:rStyle w:val="Hyperlink"/>
              </w:rPr>
              <w:t>Woonplaatskeuze</w:t>
            </w:r>
            <w:r>
              <w:rPr>
                <w:webHidden/>
              </w:rPr>
              <w:tab/>
            </w:r>
            <w:r>
              <w:rPr>
                <w:webHidden/>
              </w:rPr>
              <w:fldChar w:fldCharType="begin"/>
            </w:r>
            <w:r>
              <w:rPr>
                <w:webHidden/>
              </w:rPr>
              <w:instrText xml:space="preserve"> PAGEREF _Toc127951349 \h </w:instrText>
            </w:r>
            <w:r>
              <w:rPr>
                <w:webHidden/>
              </w:rPr>
            </w:r>
            <w:r>
              <w:rPr>
                <w:webHidden/>
              </w:rPr>
              <w:fldChar w:fldCharType="separate"/>
            </w:r>
            <w:r>
              <w:rPr>
                <w:webHidden/>
              </w:rPr>
              <w:t>38</w:t>
            </w:r>
            <w:r>
              <w:rPr>
                <w:webHidden/>
              </w:rPr>
              <w:fldChar w:fldCharType="end"/>
            </w:r>
          </w:hyperlink>
        </w:p>
        <w:p w14:paraId="67C5C7E7" w14:textId="2B231D04"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50" w:history="1">
            <w:r w:rsidRPr="009D7DAA">
              <w:rPr>
                <w:rStyle w:val="Hyperlink"/>
              </w:rPr>
              <w:t>2.12</w:t>
            </w:r>
            <w:r>
              <w:rPr>
                <w:rFonts w:asciiTheme="minorHAnsi" w:eastAsiaTheme="minorEastAsia" w:hAnsiTheme="minorHAnsi" w:cstheme="minorBidi"/>
                <w:snapToGrid/>
                <w:kern w:val="0"/>
                <w:sz w:val="22"/>
                <w:szCs w:val="22"/>
                <w:lang w:eastAsia="nl-NL"/>
              </w:rPr>
              <w:tab/>
            </w:r>
            <w:r w:rsidRPr="009D7DAA">
              <w:rPr>
                <w:rStyle w:val="Hyperlink"/>
              </w:rPr>
              <w:t>Einde kadasterdeel</w:t>
            </w:r>
            <w:r>
              <w:rPr>
                <w:webHidden/>
              </w:rPr>
              <w:tab/>
            </w:r>
            <w:r>
              <w:rPr>
                <w:webHidden/>
              </w:rPr>
              <w:fldChar w:fldCharType="begin"/>
            </w:r>
            <w:r>
              <w:rPr>
                <w:webHidden/>
              </w:rPr>
              <w:instrText xml:space="preserve"> PAGEREF _Toc127951350 \h </w:instrText>
            </w:r>
            <w:r>
              <w:rPr>
                <w:webHidden/>
              </w:rPr>
            </w:r>
            <w:r>
              <w:rPr>
                <w:webHidden/>
              </w:rPr>
              <w:fldChar w:fldCharType="separate"/>
            </w:r>
            <w:r>
              <w:rPr>
                <w:webHidden/>
              </w:rPr>
              <w:t>39</w:t>
            </w:r>
            <w:r>
              <w:rPr>
                <w:webHidden/>
              </w:rPr>
              <w:fldChar w:fldCharType="end"/>
            </w:r>
          </w:hyperlink>
        </w:p>
        <w:p w14:paraId="2992D1BF" w14:textId="48EADA2F" w:rsidR="00A333BF" w:rsidRDefault="00A333BF" w:rsidP="002342BD">
          <w:pPr>
            <w:pStyle w:val="Inhopg2"/>
            <w:rPr>
              <w:rFonts w:asciiTheme="minorHAnsi" w:eastAsiaTheme="minorEastAsia" w:hAnsiTheme="minorHAnsi" w:cstheme="minorBidi"/>
              <w:snapToGrid/>
              <w:kern w:val="0"/>
              <w:sz w:val="22"/>
              <w:szCs w:val="22"/>
              <w:lang w:eastAsia="nl-NL"/>
            </w:rPr>
          </w:pPr>
          <w:hyperlink w:anchor="_Toc127951351" w:history="1">
            <w:r w:rsidRPr="009D7DAA">
              <w:rPr>
                <w:rStyle w:val="Hyperlink"/>
              </w:rPr>
              <w:t>2.13</w:t>
            </w:r>
            <w:r>
              <w:rPr>
                <w:rFonts w:asciiTheme="minorHAnsi" w:eastAsiaTheme="minorEastAsia" w:hAnsiTheme="minorHAnsi" w:cstheme="minorBidi"/>
                <w:snapToGrid/>
                <w:kern w:val="0"/>
                <w:sz w:val="22"/>
                <w:szCs w:val="22"/>
                <w:lang w:eastAsia="nl-NL"/>
              </w:rPr>
              <w:tab/>
            </w:r>
            <w:r w:rsidRPr="009D7DAA">
              <w:rPr>
                <w:rStyle w:val="Hyperlink"/>
              </w:rPr>
              <w:t>Vrije gedeelte</w:t>
            </w:r>
            <w:r>
              <w:rPr>
                <w:webHidden/>
              </w:rPr>
              <w:tab/>
            </w:r>
            <w:r>
              <w:rPr>
                <w:webHidden/>
              </w:rPr>
              <w:fldChar w:fldCharType="begin"/>
            </w:r>
            <w:r>
              <w:rPr>
                <w:webHidden/>
              </w:rPr>
              <w:instrText xml:space="preserve"> PAGEREF _Toc127951351 \h </w:instrText>
            </w:r>
            <w:r>
              <w:rPr>
                <w:webHidden/>
              </w:rPr>
            </w:r>
            <w:r>
              <w:rPr>
                <w:webHidden/>
              </w:rPr>
              <w:fldChar w:fldCharType="separate"/>
            </w:r>
            <w:r>
              <w:rPr>
                <w:webHidden/>
              </w:rPr>
              <w:t>40</w:t>
            </w:r>
            <w:r>
              <w:rPr>
                <w:webHidden/>
              </w:rPr>
              <w:fldChar w:fldCharType="end"/>
            </w:r>
          </w:hyperlink>
        </w:p>
        <w:p w14:paraId="491140E1" w14:textId="50E60237" w:rsidR="00DA01A2" w:rsidRDefault="00DA01A2">
          <w:r>
            <w:rPr>
              <w:b/>
              <w:bCs/>
            </w:rPr>
            <w:fldChar w:fldCharType="end"/>
          </w:r>
        </w:p>
      </w:sdtContent>
    </w:sdt>
    <w:p w14:paraId="36B0D238" w14:textId="77777777" w:rsidR="003228A3" w:rsidRPr="00343045" w:rsidRDefault="003228A3"/>
    <w:p w14:paraId="387D7933" w14:textId="3C638588" w:rsidR="004A1631" w:rsidRDefault="004A1631" w:rsidP="004A1631">
      <w:pPr>
        <w:pStyle w:val="Kop1"/>
        <w:numPr>
          <w:ilvl w:val="0"/>
          <w:numId w:val="1"/>
        </w:numPr>
        <w:rPr>
          <w:lang w:val="nl-NL"/>
        </w:rPr>
      </w:pPr>
      <w:bookmarkStart w:id="33" w:name="bmStartpunt"/>
      <w:bookmarkStart w:id="34" w:name="_Toc498316301"/>
      <w:bookmarkStart w:id="35" w:name="_Toc20728828"/>
      <w:bookmarkStart w:id="36" w:name="_Toc464135491"/>
      <w:bookmarkStart w:id="37" w:name="_Toc506361255"/>
      <w:bookmarkStart w:id="38" w:name="_Toc127951329"/>
      <w:bookmarkStart w:id="39" w:name="_Toc179181706"/>
      <w:bookmarkEnd w:id="33"/>
      <w:bookmarkEnd w:id="34"/>
      <w:bookmarkEnd w:id="35"/>
      <w:r w:rsidRPr="00343045">
        <w:rPr>
          <w:lang w:val="nl-NL"/>
        </w:rPr>
        <w:lastRenderedPageBreak/>
        <w:t>Inleiding</w:t>
      </w:r>
      <w:bookmarkEnd w:id="36"/>
      <w:bookmarkEnd w:id="37"/>
      <w:bookmarkEnd w:id="38"/>
    </w:p>
    <w:p w14:paraId="510683B4" w14:textId="78A65CC5" w:rsidR="00473A8B" w:rsidRDefault="00473A8B" w:rsidP="00473A8B"/>
    <w:p w14:paraId="2141F7EA" w14:textId="30E9E952" w:rsidR="00473A8B" w:rsidRDefault="00473A8B" w:rsidP="00473A8B">
      <w:pPr>
        <w:pStyle w:val="Kop2"/>
      </w:pPr>
      <w:bookmarkStart w:id="40" w:name="_Toc127951330"/>
      <w:r>
        <w:t>Labels</w:t>
      </w:r>
      <w:bookmarkEnd w:id="40"/>
    </w:p>
    <w:p w14:paraId="18A8CE53" w14:textId="6DDAD9DC" w:rsidR="00473A8B" w:rsidRDefault="00473A8B" w:rsidP="00473A8B">
      <w:pPr>
        <w:rPr>
          <w:lang w:val="nl"/>
        </w:rPr>
      </w:pPr>
      <w:r>
        <w:rPr>
          <w:lang w:val="nl"/>
        </w:rPr>
        <w:t>Dit document ondersteund de volgende labels:</w:t>
      </w:r>
    </w:p>
    <w:p w14:paraId="56758C87" w14:textId="2DDA9912" w:rsidR="00473A8B" w:rsidRPr="009853BF" w:rsidRDefault="00473A8B" w:rsidP="009853BF">
      <w:pPr>
        <w:rPr>
          <w:lang w:val="nl"/>
        </w:rPr>
      </w:pPr>
      <w:r w:rsidRPr="00473A8B">
        <w:rPr>
          <w:lang w:val="nl"/>
        </w:rPr>
        <w:t>Medirect</w:t>
      </w:r>
      <w:r>
        <w:rPr>
          <w:lang w:val="nl"/>
        </w:rPr>
        <w:t xml:space="preserve">, </w:t>
      </w:r>
      <w:r w:rsidRPr="009853BF">
        <w:rPr>
          <w:rFonts w:cs="Arial"/>
          <w:szCs w:val="18"/>
        </w:rPr>
        <w:t>Achmea Bank N.V./ Achmea Hypotheken B.V</w:t>
      </w:r>
      <w:r>
        <w:rPr>
          <w:rFonts w:cs="Arial"/>
          <w:szCs w:val="18"/>
        </w:rPr>
        <w:t>, Allianz, WoonNu, IQWoon, Robuust, Holland Woont, BAWAG, ELAN.</w:t>
      </w:r>
    </w:p>
    <w:p w14:paraId="409F5E9D" w14:textId="77777777" w:rsidR="00987D5A" w:rsidRPr="00343045" w:rsidRDefault="00987D5A" w:rsidP="00987D5A">
      <w:pPr>
        <w:pStyle w:val="Kop2"/>
        <w:numPr>
          <w:ilvl w:val="1"/>
          <w:numId w:val="1"/>
        </w:numPr>
      </w:pPr>
      <w:bookmarkStart w:id="41" w:name="_Toc196114936"/>
      <w:bookmarkStart w:id="42" w:name="_Toc464135492"/>
      <w:bookmarkStart w:id="43" w:name="_Toc506361256"/>
      <w:bookmarkStart w:id="44" w:name="_Toc127951331"/>
      <w:r w:rsidRPr="00343045">
        <w:t>Doel</w:t>
      </w:r>
      <w:bookmarkEnd w:id="41"/>
      <w:bookmarkEnd w:id="42"/>
      <w:bookmarkEnd w:id="43"/>
      <w:bookmarkEnd w:id="44"/>
    </w:p>
    <w:p w14:paraId="3CFD72A5" w14:textId="5A40C60B" w:rsidR="008D0862" w:rsidRDefault="008D0862" w:rsidP="008D0862">
      <w:r w:rsidRPr="00343045">
        <w:t>I</w:t>
      </w:r>
      <w:r>
        <w:t>n dit document wordt beschreven</w:t>
      </w:r>
      <w:r w:rsidRPr="00343045">
        <w:t xml:space="preserve"> hoe het modeldocument 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6223F3F7" w14:textId="77777777" w:rsidR="00987D5A" w:rsidRPr="00343045" w:rsidRDefault="00987D5A" w:rsidP="00987D5A"/>
    <w:p w14:paraId="18532446" w14:textId="77777777" w:rsidR="00447EB0" w:rsidRDefault="00447EB0" w:rsidP="00447EB0">
      <w:pPr>
        <w:pStyle w:val="Kop2"/>
        <w:numPr>
          <w:ilvl w:val="1"/>
          <w:numId w:val="1"/>
        </w:numPr>
      </w:pPr>
      <w:bookmarkStart w:id="45" w:name="_Toc212447230"/>
      <w:bookmarkStart w:id="46" w:name="_Toc464135493"/>
      <w:bookmarkStart w:id="47" w:name="_Toc506361257"/>
      <w:bookmarkStart w:id="48" w:name="_Toc127951332"/>
      <w:bookmarkStart w:id="49" w:name="_Toc196114937"/>
      <w:r w:rsidRPr="00343045">
        <w:t>Algemeen</w:t>
      </w:r>
      <w:bookmarkEnd w:id="45"/>
      <w:bookmarkEnd w:id="46"/>
      <w:bookmarkEnd w:id="47"/>
      <w:bookmarkEnd w:id="48"/>
    </w:p>
    <w:p w14:paraId="48A3473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3AF065F2" w14:textId="77777777" w:rsidR="009A53F9" w:rsidRDefault="009A53F9" w:rsidP="009A53F9">
      <w:pPr>
        <w:rPr>
          <w:lang w:val="nl"/>
        </w:rPr>
      </w:pPr>
    </w:p>
    <w:p w14:paraId="3383C1A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49"/>
    <w:p w14:paraId="60A88A6A" w14:textId="77777777" w:rsidR="00440164" w:rsidRDefault="00440164" w:rsidP="00A06FC5">
      <w:pPr>
        <w:rPr>
          <w:b/>
        </w:rPr>
      </w:pPr>
    </w:p>
    <w:p w14:paraId="3CD2FC8B" w14:textId="77777777" w:rsidR="00EF395F" w:rsidRDefault="00EF395F" w:rsidP="00A06FC5">
      <w:r w:rsidRPr="00EF395F">
        <w:t>Aanvullende</w:t>
      </w:r>
      <w:r>
        <w:t xml:space="preserve"> presentatie beschrijving:</w:t>
      </w:r>
    </w:p>
    <w:p w14:paraId="052F39E4"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7FCC87B0" w14:textId="6B7E2F4C" w:rsidR="002B627D" w:rsidRDefault="00EF395F" w:rsidP="002B627D">
      <w:pPr>
        <w:rPr>
          <w:lang w:val="en-US"/>
        </w:rPr>
      </w:pPr>
      <w:r>
        <w:lastRenderedPageBreak/>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2064D" w:rsidRPr="00482EB5">
        <w:rPr>
          <w:noProof/>
          <w:lang w:eastAsia="nl-NL"/>
        </w:rPr>
        <w:drawing>
          <wp:inline distT="0" distB="0" distL="0" distR="0" wp14:anchorId="28A32BF8" wp14:editId="0EE1120D">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647E5D0D" w14:textId="77777777" w:rsidR="002B627D" w:rsidRPr="00440164" w:rsidRDefault="002B627D" w:rsidP="00A06FC5">
      <w:pPr>
        <w:rPr>
          <w:b/>
        </w:rPr>
      </w:pPr>
    </w:p>
    <w:p w14:paraId="5EC4AE23" w14:textId="77777777" w:rsidR="00BF18B4" w:rsidRPr="00343045" w:rsidRDefault="00BF18B4" w:rsidP="00056C54">
      <w:pPr>
        <w:pStyle w:val="Kop2"/>
        <w:pageBreakBefore/>
      </w:pPr>
      <w:bookmarkStart w:id="50" w:name="_Toc191216332"/>
      <w:bookmarkStart w:id="51" w:name="_Toc191373237"/>
      <w:bookmarkStart w:id="52" w:name="_Toc191216333"/>
      <w:bookmarkStart w:id="53" w:name="_Toc191373238"/>
      <w:bookmarkStart w:id="54" w:name="_Toc464135494"/>
      <w:bookmarkStart w:id="55" w:name="_Toc506361258"/>
      <w:bookmarkStart w:id="56" w:name="_Toc127951333"/>
      <w:bookmarkEnd w:id="50"/>
      <w:bookmarkEnd w:id="51"/>
      <w:bookmarkEnd w:id="52"/>
      <w:bookmarkEnd w:id="53"/>
      <w:r w:rsidRPr="00343045">
        <w:lastRenderedPageBreak/>
        <w:t>Referenties</w:t>
      </w:r>
      <w:bookmarkEnd w:id="54"/>
      <w:bookmarkEnd w:id="55"/>
      <w:bookmarkEnd w:id="56"/>
    </w:p>
    <w:p w14:paraId="3A595C9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8228"/>
      </w:tblGrid>
      <w:tr w:rsidR="00864B12" w:rsidRPr="00DB7FA4" w14:paraId="4CF0D5F8" w14:textId="77777777" w:rsidTr="00156529">
        <w:tc>
          <w:tcPr>
            <w:tcW w:w="556" w:type="dxa"/>
            <w:shd w:val="clear" w:color="auto" w:fill="DEEAF6" w:themeFill="accent1" w:themeFillTint="33"/>
          </w:tcPr>
          <w:p w14:paraId="1140F714" w14:textId="77777777" w:rsidR="00864B12" w:rsidRPr="00DB7FA4" w:rsidRDefault="00864B12" w:rsidP="00BF18B4">
            <w:pPr>
              <w:rPr>
                <w:b/>
                <w:lang w:val="nl"/>
              </w:rPr>
            </w:pPr>
            <w:r w:rsidRPr="00DB7FA4">
              <w:rPr>
                <w:b/>
                <w:lang w:val="nl"/>
              </w:rPr>
              <w:t>ID</w:t>
            </w:r>
          </w:p>
        </w:tc>
        <w:tc>
          <w:tcPr>
            <w:tcW w:w="8228" w:type="dxa"/>
            <w:shd w:val="clear" w:color="auto" w:fill="DEEAF6" w:themeFill="accent1" w:themeFillTint="33"/>
          </w:tcPr>
          <w:p w14:paraId="045369ED" w14:textId="77777777" w:rsidR="00864B12" w:rsidRPr="00DB7FA4" w:rsidRDefault="00864B12" w:rsidP="00BF18B4">
            <w:pPr>
              <w:rPr>
                <w:b/>
                <w:lang w:val="nl"/>
              </w:rPr>
            </w:pPr>
            <w:r w:rsidRPr="00DB7FA4">
              <w:rPr>
                <w:b/>
                <w:lang w:val="nl"/>
              </w:rPr>
              <w:t>Documentnaam</w:t>
            </w:r>
          </w:p>
        </w:tc>
      </w:tr>
      <w:tr w:rsidR="00864B12" w:rsidRPr="00DB7FA4" w14:paraId="60482898" w14:textId="77777777" w:rsidTr="00864B12">
        <w:tc>
          <w:tcPr>
            <w:tcW w:w="556" w:type="dxa"/>
            <w:shd w:val="clear" w:color="auto" w:fill="auto"/>
          </w:tcPr>
          <w:p w14:paraId="4E4D7112" w14:textId="77777777" w:rsidR="00864B12" w:rsidRPr="00DB7FA4" w:rsidRDefault="00864B12" w:rsidP="00BF18B4">
            <w:pPr>
              <w:rPr>
                <w:lang w:val="nl"/>
              </w:rPr>
            </w:pPr>
            <w:r w:rsidRPr="002C7327">
              <w:t>[1]</w:t>
            </w:r>
          </w:p>
        </w:tc>
        <w:tc>
          <w:tcPr>
            <w:tcW w:w="8228" w:type="dxa"/>
            <w:shd w:val="clear" w:color="auto" w:fill="auto"/>
          </w:tcPr>
          <w:p w14:paraId="0BF7A18C" w14:textId="0A29D659" w:rsidR="00864B12" w:rsidRPr="00DB7FA4" w:rsidRDefault="002D7BF8" w:rsidP="00EC1610">
            <w:pPr>
              <w:rPr>
                <w:lang w:val="nl"/>
              </w:rPr>
            </w:pPr>
            <w:r w:rsidRPr="002D7BF8">
              <w:t xml:space="preserve">Modeldocument Geharmoniseerd Quion model </w:t>
            </w:r>
          </w:p>
        </w:tc>
      </w:tr>
      <w:tr w:rsidR="00864B12" w:rsidRPr="00DB7FA4" w14:paraId="4F78AA22" w14:textId="77777777" w:rsidTr="00864B12">
        <w:tc>
          <w:tcPr>
            <w:tcW w:w="556" w:type="dxa"/>
            <w:shd w:val="clear" w:color="auto" w:fill="auto"/>
          </w:tcPr>
          <w:p w14:paraId="4B4A411C" w14:textId="77777777" w:rsidR="00864B12" w:rsidRPr="00DB7FA4" w:rsidRDefault="00864B12" w:rsidP="00BF18B4">
            <w:pPr>
              <w:rPr>
                <w:lang w:val="nl"/>
              </w:rPr>
            </w:pPr>
            <w:r w:rsidRPr="00134AAB">
              <w:t>[2]</w:t>
            </w:r>
          </w:p>
        </w:tc>
        <w:tc>
          <w:tcPr>
            <w:tcW w:w="8228" w:type="dxa"/>
            <w:shd w:val="clear" w:color="auto" w:fill="auto"/>
          </w:tcPr>
          <w:p w14:paraId="7AB0AC9B" w14:textId="0C76D4B1" w:rsidR="00864B12" w:rsidRPr="00DB7FA4" w:rsidRDefault="00864B12" w:rsidP="00BF18B4">
            <w:pPr>
              <w:rPr>
                <w:lang w:val="nl"/>
              </w:rPr>
            </w:pPr>
            <w:r w:rsidRPr="00134AAB">
              <w:t xml:space="preserve">Documentatie standaard tekstblokken: namen van de documenten en de versies daarvan zijn </w:t>
            </w:r>
            <w:r>
              <w:t>te vinden in de releasenotes</w:t>
            </w:r>
            <w:r w:rsidR="001C784F">
              <w:t xml:space="preserve"> van de betreffende akte</w:t>
            </w:r>
            <w:r>
              <w:t xml:space="preserve">: </w:t>
            </w:r>
            <w:hyperlink r:id="rId17" w:history="1">
              <w:r w:rsidR="00546953">
                <w:rPr>
                  <w:rStyle w:val="Hyperlink"/>
                </w:rPr>
                <w:t>https://github.com/KadasterAA/Aktemodellen/tree/master/kik-modeldocumenten</w:t>
              </w:r>
            </w:hyperlink>
          </w:p>
        </w:tc>
      </w:tr>
      <w:tr w:rsidR="00864B12" w:rsidRPr="00DB7FA4" w14:paraId="59A3BC86" w14:textId="77777777" w:rsidTr="00864B12">
        <w:tc>
          <w:tcPr>
            <w:tcW w:w="556" w:type="dxa"/>
            <w:shd w:val="clear" w:color="auto" w:fill="auto"/>
          </w:tcPr>
          <w:p w14:paraId="6323B4CA" w14:textId="2CEBE0CE" w:rsidR="00864B12" w:rsidRPr="00DB7FA4" w:rsidRDefault="00864B12" w:rsidP="00BF18B4">
            <w:pPr>
              <w:rPr>
                <w:lang w:val="nl"/>
              </w:rPr>
            </w:pPr>
            <w:bookmarkStart w:id="57" w:name="AlgemeneAfsprakenDocument"/>
            <w:r>
              <w:t>[3]</w:t>
            </w:r>
            <w:bookmarkEnd w:id="57"/>
          </w:p>
        </w:tc>
        <w:tc>
          <w:tcPr>
            <w:tcW w:w="8228" w:type="dxa"/>
            <w:shd w:val="clear" w:color="auto" w:fill="auto"/>
          </w:tcPr>
          <w:p w14:paraId="6BDB8C70" w14:textId="77777777" w:rsidR="00864B12" w:rsidRPr="00DB7FA4" w:rsidRDefault="00864B12" w:rsidP="00BF18B4">
            <w:pPr>
              <w:rPr>
                <w:lang w:val="nl"/>
              </w:rPr>
            </w:pPr>
            <w:r w:rsidRPr="00F04F48">
              <w:t>Tekstblok - Algemene afspraken modeldocumenten en tekstblokken</w:t>
            </w:r>
          </w:p>
        </w:tc>
      </w:tr>
      <w:tr w:rsidR="00864B12" w:rsidRPr="00DB7FA4" w14:paraId="0BE56058" w14:textId="77777777" w:rsidTr="00864B12">
        <w:tc>
          <w:tcPr>
            <w:tcW w:w="556" w:type="dxa"/>
            <w:shd w:val="clear" w:color="auto" w:fill="auto"/>
          </w:tcPr>
          <w:p w14:paraId="79844382" w14:textId="2C6E1DB7" w:rsidR="00864B12" w:rsidRDefault="00864B12" w:rsidP="00BF18B4">
            <w:bookmarkStart w:id="58" w:name="TC"/>
            <w:r>
              <w:t>[</w:t>
            </w:r>
            <w:bookmarkEnd w:id="58"/>
            <w:r w:rsidR="00AB29EE">
              <w:t>4]</w:t>
            </w:r>
          </w:p>
        </w:tc>
        <w:tc>
          <w:tcPr>
            <w:tcW w:w="8228" w:type="dxa"/>
            <w:shd w:val="clear" w:color="auto" w:fill="auto"/>
          </w:tcPr>
          <w:p w14:paraId="621EC278" w14:textId="77777777" w:rsidR="00864B12" w:rsidRDefault="00864B12" w:rsidP="00BF18B4">
            <w:r w:rsidRPr="00362DEE">
              <w:t>Toelichting - Comparitie nummering en layout</w:t>
            </w:r>
          </w:p>
        </w:tc>
      </w:tr>
      <w:tr w:rsidR="00864B12" w:rsidRPr="00DB7FA4" w14:paraId="5E527C8D" w14:textId="77777777" w:rsidTr="00864B12">
        <w:tc>
          <w:tcPr>
            <w:tcW w:w="556" w:type="dxa"/>
            <w:shd w:val="clear" w:color="auto" w:fill="auto"/>
          </w:tcPr>
          <w:p w14:paraId="79ADCB4F" w14:textId="138C4C1F" w:rsidR="00864B12" w:rsidRDefault="00864B12" w:rsidP="00BF18B4">
            <w:r>
              <w:t>[</w:t>
            </w:r>
            <w:r w:rsidR="00AB29EE">
              <w:t>5</w:t>
            </w:r>
            <w:r>
              <w:t>]</w:t>
            </w:r>
          </w:p>
        </w:tc>
        <w:tc>
          <w:tcPr>
            <w:tcW w:w="8228" w:type="dxa"/>
            <w:shd w:val="clear" w:color="auto" w:fill="auto"/>
          </w:tcPr>
          <w:p w14:paraId="1B5D9082" w14:textId="77777777" w:rsidR="00864B12" w:rsidRPr="00F04F48" w:rsidRDefault="00864B12" w:rsidP="00BF18B4">
            <w:r>
              <w:t xml:space="preserve">Generieke XSD </w:t>
            </w:r>
            <w:r w:rsidRPr="00887623">
              <w:t>StukAlgemeen</w:t>
            </w:r>
          </w:p>
        </w:tc>
      </w:tr>
    </w:tbl>
    <w:p w14:paraId="1D811EAB" w14:textId="77777777" w:rsidR="003743B2" w:rsidRPr="00343045" w:rsidRDefault="003743B2" w:rsidP="00BF18B4">
      <w:pPr>
        <w:rPr>
          <w:lang w:val="nl"/>
        </w:rPr>
      </w:pPr>
    </w:p>
    <w:p w14:paraId="7D8239BE" w14:textId="2F8F02EF" w:rsidR="008D0862" w:rsidRPr="002C7327" w:rsidRDefault="00E039D2" w:rsidP="00004208">
      <w:pPr>
        <w:pStyle w:val="streepje"/>
        <w:numPr>
          <w:ilvl w:val="0"/>
          <w:numId w:val="0"/>
        </w:numPr>
        <w:tabs>
          <w:tab w:val="clear" w:pos="227"/>
          <w:tab w:val="clear" w:pos="454"/>
          <w:tab w:val="left" w:pos="1545"/>
        </w:tabs>
        <w:rPr>
          <w:lang w:val="nl-NL"/>
        </w:rPr>
      </w:pPr>
      <w:r>
        <w:rPr>
          <w:lang w:val="nl-NL"/>
        </w:rPr>
        <w:tab/>
      </w:r>
    </w:p>
    <w:p w14:paraId="07EE3400" w14:textId="77777777" w:rsidR="00075CF1" w:rsidRPr="00134AAB" w:rsidRDefault="00075CF1" w:rsidP="00134AAB">
      <w:pPr>
        <w:pStyle w:val="streepje"/>
        <w:numPr>
          <w:ilvl w:val="0"/>
          <w:numId w:val="0"/>
        </w:numPr>
        <w:rPr>
          <w:lang w:val="nl-NL"/>
        </w:rPr>
      </w:pPr>
    </w:p>
    <w:p w14:paraId="584D8EC8" w14:textId="77777777" w:rsidR="00857117" w:rsidRDefault="00857117" w:rsidP="00857117">
      <w:pPr>
        <w:pStyle w:val="streepje"/>
        <w:numPr>
          <w:ilvl w:val="0"/>
          <w:numId w:val="0"/>
        </w:numPr>
        <w:ind w:left="284" w:hanging="284"/>
      </w:pPr>
    </w:p>
    <w:p w14:paraId="326B83FF" w14:textId="7D7013F2" w:rsidR="00E039D2" w:rsidRDefault="00E039D2">
      <w:pPr>
        <w:spacing w:line="240" w:lineRule="auto"/>
        <w:rPr>
          <w:lang w:val="nl"/>
        </w:rPr>
      </w:pPr>
    </w:p>
    <w:p w14:paraId="0AD0271E" w14:textId="77777777" w:rsidR="00857117" w:rsidRPr="00343045" w:rsidRDefault="00857117" w:rsidP="00857117">
      <w:pPr>
        <w:pStyle w:val="streepje"/>
        <w:numPr>
          <w:ilvl w:val="0"/>
          <w:numId w:val="0"/>
        </w:numPr>
        <w:ind w:left="284" w:hanging="284"/>
        <w:sectPr w:rsidR="00857117" w:rsidRPr="00343045" w:rsidSect="00134AAB">
          <w:headerReference w:type="default" r:id="rId18"/>
          <w:type w:val="oddPage"/>
          <w:pgSz w:w="11906" w:h="16838" w:code="9"/>
          <w:pgMar w:top="3402" w:right="1304" w:bottom="1304" w:left="1814" w:header="567" w:footer="431" w:gutter="0"/>
          <w:cols w:space="708"/>
          <w:formProt w:val="0"/>
        </w:sectPr>
      </w:pPr>
    </w:p>
    <w:p w14:paraId="61B39258" w14:textId="069CBBC5" w:rsidR="008D0862" w:rsidRDefault="00412CA1" w:rsidP="008D0862">
      <w:pPr>
        <w:pStyle w:val="Kop1"/>
        <w:numPr>
          <w:ilvl w:val="0"/>
          <w:numId w:val="1"/>
        </w:numPr>
        <w:rPr>
          <w:lang w:val="nl-NL"/>
        </w:rPr>
      </w:pPr>
      <w:bookmarkStart w:id="65" w:name="_Toc127951334"/>
      <w:bookmarkEnd w:id="39"/>
      <w:r>
        <w:rPr>
          <w:lang w:val="nl-NL"/>
        </w:rPr>
        <w:lastRenderedPageBreak/>
        <w:t>Quion generiek</w:t>
      </w:r>
      <w:bookmarkEnd w:id="65"/>
      <w:r>
        <w:rPr>
          <w:lang w:val="nl-NL"/>
        </w:rPr>
        <w:t xml:space="preserve"> </w:t>
      </w:r>
    </w:p>
    <w:p w14:paraId="41022976" w14:textId="422D609F" w:rsidR="008D0862" w:rsidRDefault="008D0862" w:rsidP="008D0862">
      <w:r>
        <w:t>In dit hoofdstuk is de structuur van de</w:t>
      </w:r>
      <w:r w:rsidR="000B0449">
        <w:t>ze</w:t>
      </w:r>
      <w:r>
        <w:t xml:space="preserve"> </w:t>
      </w:r>
      <w:r w:rsidR="000B0449">
        <w:t xml:space="preserve">3 </w:t>
      </w:r>
      <w:r>
        <w:t>hypotheekakte</w:t>
      </w:r>
      <w:r w:rsidR="000B0449">
        <w:t>n</w:t>
      </w:r>
      <w:r>
        <w:t xml:space="preserve"> in detail beschreven.</w:t>
      </w:r>
    </w:p>
    <w:p w14:paraId="0AFD7880" w14:textId="77777777" w:rsidR="008D0862" w:rsidRPr="0090007F" w:rsidRDefault="008D0862" w:rsidP="008D0862">
      <w:r>
        <w:t xml:space="preserve">Bij de uitwerking staat ook de mapping naar de elementen in het essentialia bestand vermeld.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390477CE" w14:textId="7FF7502D"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en</w:t>
      </w:r>
      <w:r w:rsidR="00E76A16">
        <w:t>.</w:t>
      </w:r>
    </w:p>
    <w:p w14:paraId="7B74E13D" w14:textId="77777777" w:rsidR="005606FC" w:rsidRDefault="005606FC" w:rsidP="00AA1E30"/>
    <w:p w14:paraId="4DF1E555" w14:textId="77777777" w:rsidR="008D0862" w:rsidRPr="00343045" w:rsidRDefault="00741213" w:rsidP="0005291C">
      <w:pPr>
        <w:pStyle w:val="Kop2"/>
      </w:pPr>
      <w:bookmarkStart w:id="66" w:name="_Toc246925271"/>
      <w:bookmarkStart w:id="67" w:name="_Toc464135496"/>
      <w:bookmarkStart w:id="68" w:name="_Toc506361260"/>
      <w:bookmarkStart w:id="69" w:name="_Toc127951335"/>
      <w:r>
        <w:t>Equivalentiev</w:t>
      </w:r>
      <w:r w:rsidR="008D0862">
        <w:t>erklaring</w:t>
      </w:r>
      <w:bookmarkEnd w:id="66"/>
      <w:bookmarkEnd w:id="67"/>
      <w:bookmarkEnd w:id="68"/>
      <w:bookmarkEnd w:id="69"/>
    </w:p>
    <w:p w14:paraId="53F7D79A"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66171419"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6F2BBE24" w14:textId="77777777" w:rsidTr="00156529">
        <w:tc>
          <w:tcPr>
            <w:tcW w:w="2394" w:type="pct"/>
            <w:shd w:val="clear" w:color="auto" w:fill="DEEAF6" w:themeFill="accent1" w:themeFillTint="33"/>
          </w:tcPr>
          <w:p w14:paraId="1E6AE52A" w14:textId="77777777" w:rsidR="00C4522F" w:rsidRPr="00D77156" w:rsidRDefault="00C4522F" w:rsidP="00A7152A">
            <w:pPr>
              <w:rPr>
                <w:b/>
              </w:rPr>
            </w:pPr>
            <w:r w:rsidRPr="00DB7FA4">
              <w:rPr>
                <w:b/>
              </w:rPr>
              <w:t>Modeldocument tekst</w:t>
            </w:r>
          </w:p>
        </w:tc>
        <w:tc>
          <w:tcPr>
            <w:tcW w:w="2606" w:type="pct"/>
            <w:shd w:val="clear" w:color="auto" w:fill="DEEAF6" w:themeFill="accent1" w:themeFillTint="33"/>
          </w:tcPr>
          <w:p w14:paraId="05E64D2F" w14:textId="04FB5AA3" w:rsidR="00C4522F" w:rsidRPr="00D77156" w:rsidRDefault="00C4522F" w:rsidP="005217FC">
            <w:pPr>
              <w:rPr>
                <w:b/>
              </w:rPr>
            </w:pPr>
            <w:r w:rsidRPr="00DB7FA4">
              <w:rPr>
                <w:b/>
              </w:rPr>
              <w:t>Toelichting</w:t>
            </w:r>
            <w:r w:rsidR="000D28C0">
              <w:rPr>
                <w:b/>
              </w:rPr>
              <w:t xml:space="preserve"> en mapping</w:t>
            </w:r>
          </w:p>
        </w:tc>
      </w:tr>
      <w:tr w:rsidR="008D0862" w:rsidRPr="002E729C" w14:paraId="25E4CDB3" w14:textId="77777777" w:rsidTr="00DB7FA4">
        <w:tc>
          <w:tcPr>
            <w:tcW w:w="2394" w:type="pct"/>
            <w:shd w:val="clear" w:color="auto" w:fill="auto"/>
          </w:tcPr>
          <w:p w14:paraId="7C2A6283"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01122A1D" w14:textId="77777777" w:rsidR="008D0862" w:rsidRPr="000E7C28" w:rsidRDefault="00025A52" w:rsidP="005217FC">
            <w:pPr>
              <w:rPr>
                <w:sz w:val="16"/>
                <w:szCs w:val="16"/>
              </w:rPr>
            </w:pPr>
            <w:r w:rsidRPr="000E7C28">
              <w:rPr>
                <w:sz w:val="16"/>
                <w:szCs w:val="16"/>
              </w:rPr>
              <w:t xml:space="preserve">Verplicht tekstblok. </w:t>
            </w:r>
            <w:r w:rsidR="005217FC" w:rsidRPr="000E7C28">
              <w:rPr>
                <w:sz w:val="16"/>
                <w:szCs w:val="16"/>
              </w:rPr>
              <w:t>Gegevens van de notaris in de rol van verklaarder.</w:t>
            </w:r>
            <w:r w:rsidRPr="000E7C28">
              <w:rPr>
                <w:sz w:val="16"/>
                <w:szCs w:val="16"/>
              </w:rPr>
              <w:t xml:space="preserve"> Dit tekstblok wordt alleen getoond bij het afschrift</w:t>
            </w:r>
            <w:r w:rsidR="006835AE" w:rsidRPr="000E7C28">
              <w:rPr>
                <w:sz w:val="16"/>
                <w:szCs w:val="16"/>
              </w:rPr>
              <w:t>.</w:t>
            </w:r>
          </w:p>
          <w:p w14:paraId="30E64B04" w14:textId="77777777" w:rsidR="00025A52" w:rsidRPr="000E7C28" w:rsidRDefault="00025A52" w:rsidP="005217FC">
            <w:pPr>
              <w:rPr>
                <w:sz w:val="16"/>
                <w:szCs w:val="16"/>
              </w:rPr>
            </w:pPr>
          </w:p>
          <w:p w14:paraId="0DD89FF0" w14:textId="77777777" w:rsidR="00025A52" w:rsidRPr="000E7C28" w:rsidRDefault="00025A52" w:rsidP="00025A52">
            <w:pPr>
              <w:rPr>
                <w:snapToGrid/>
                <w:sz w:val="16"/>
                <w:szCs w:val="16"/>
                <w:u w:val="single"/>
              </w:rPr>
            </w:pPr>
            <w:r w:rsidRPr="000E7C28">
              <w:rPr>
                <w:snapToGrid/>
                <w:sz w:val="16"/>
                <w:szCs w:val="16"/>
                <w:u w:val="single"/>
              </w:rPr>
              <w:t>Mapping:</w:t>
            </w:r>
          </w:p>
          <w:p w14:paraId="4A7C841B" w14:textId="77777777" w:rsidR="00025A52" w:rsidRPr="003146A3" w:rsidRDefault="00025A52" w:rsidP="00846FDB">
            <w:pPr>
              <w:autoSpaceDE w:val="0"/>
              <w:autoSpaceDN w:val="0"/>
              <w:adjustRightInd w:val="0"/>
              <w:spacing w:line="240" w:lineRule="auto"/>
            </w:pPr>
            <w:r w:rsidRPr="000E7C28">
              <w:rPr>
                <w:snapToGrid/>
                <w:sz w:val="16"/>
                <w:szCs w:val="16"/>
                <w:lang w:val="nl"/>
              </w:rPr>
              <w:t>-de mapping is opgenomen in het genoemde tekstblok.</w:t>
            </w:r>
          </w:p>
        </w:tc>
      </w:tr>
    </w:tbl>
    <w:p w14:paraId="454C34EC" w14:textId="6397DABD" w:rsidR="00D43A2A" w:rsidRDefault="00D43A2A" w:rsidP="0005291C">
      <w:pPr>
        <w:pStyle w:val="Kop2"/>
      </w:pPr>
      <w:bookmarkStart w:id="70" w:name="_Toc464135497"/>
      <w:bookmarkStart w:id="71" w:name="_Toc506361261"/>
      <w:bookmarkStart w:id="72" w:name="_Toc127951336"/>
      <w:bookmarkStart w:id="73" w:name="_Ref438019207"/>
      <w:r>
        <w:t>Titel</w:t>
      </w:r>
      <w:bookmarkEnd w:id="70"/>
      <w:bookmarkEnd w:id="71"/>
      <w:bookmarkEnd w:id="72"/>
    </w:p>
    <w:p w14:paraId="53AF7A4C" w14:textId="77777777" w:rsidR="0005291C" w:rsidRPr="0005291C" w:rsidRDefault="0005291C" w:rsidP="0005291C">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43A2A" w:rsidRPr="00D77156" w14:paraId="62D1F804" w14:textId="77777777" w:rsidTr="00156529">
        <w:tc>
          <w:tcPr>
            <w:tcW w:w="2394" w:type="pct"/>
            <w:shd w:val="clear" w:color="auto" w:fill="DEEAF6" w:themeFill="accent1" w:themeFillTint="33"/>
          </w:tcPr>
          <w:p w14:paraId="17970B51" w14:textId="77777777" w:rsidR="00D43A2A" w:rsidRPr="00D77156" w:rsidRDefault="00D43A2A" w:rsidP="00323158">
            <w:pPr>
              <w:rPr>
                <w:b/>
              </w:rPr>
            </w:pPr>
            <w:r w:rsidRPr="00DB7FA4">
              <w:rPr>
                <w:b/>
              </w:rPr>
              <w:t>Modeldocument tekst</w:t>
            </w:r>
          </w:p>
        </w:tc>
        <w:tc>
          <w:tcPr>
            <w:tcW w:w="2606" w:type="pct"/>
            <w:shd w:val="clear" w:color="auto" w:fill="DEEAF6" w:themeFill="accent1" w:themeFillTint="33"/>
          </w:tcPr>
          <w:p w14:paraId="1899E424" w14:textId="6A4595F0" w:rsidR="00D43A2A" w:rsidRPr="00D77156" w:rsidRDefault="00D43A2A" w:rsidP="00323158">
            <w:pPr>
              <w:rPr>
                <w:b/>
              </w:rPr>
            </w:pPr>
            <w:r w:rsidRPr="00DB7FA4">
              <w:rPr>
                <w:b/>
              </w:rPr>
              <w:t>Toelichting</w:t>
            </w:r>
            <w:r w:rsidR="000D28C0">
              <w:rPr>
                <w:b/>
              </w:rPr>
              <w:t xml:space="preserve"> en mapping</w:t>
            </w:r>
          </w:p>
        </w:tc>
      </w:tr>
      <w:tr w:rsidR="00D43A2A" w:rsidRPr="002E729C" w14:paraId="7FB359BE" w14:textId="77777777" w:rsidTr="00323158">
        <w:tc>
          <w:tcPr>
            <w:tcW w:w="2394" w:type="pct"/>
            <w:shd w:val="clear" w:color="auto" w:fill="auto"/>
          </w:tcPr>
          <w:p w14:paraId="2C24A179" w14:textId="77777777" w:rsidR="00D43A2A" w:rsidRPr="00DB7FA4" w:rsidRDefault="00D43A2A" w:rsidP="00323158">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45367A4" w14:textId="77777777" w:rsidR="00D43A2A" w:rsidRPr="000E7C28" w:rsidRDefault="00D43A2A" w:rsidP="00323158">
            <w:pPr>
              <w:rPr>
                <w:snapToGrid/>
                <w:sz w:val="16"/>
                <w:szCs w:val="16"/>
              </w:rPr>
            </w:pPr>
            <w:r w:rsidRPr="000E7C28">
              <w:rPr>
                <w:sz w:val="16"/>
                <w:szCs w:val="16"/>
              </w:rPr>
              <w:t xml:space="preserve">Optioneel tekstblok. </w:t>
            </w:r>
            <w:r w:rsidRPr="000E7C28">
              <w:rPr>
                <w:snapToGrid/>
                <w:sz w:val="16"/>
                <w:szCs w:val="16"/>
              </w:rPr>
              <w:t>De titelvelden voor een hypotheekakte. De opmaak is conform het tekstblok.</w:t>
            </w:r>
          </w:p>
          <w:p w14:paraId="5EBBB965" w14:textId="77777777" w:rsidR="00D43A2A" w:rsidRPr="000E7C28" w:rsidRDefault="00D43A2A" w:rsidP="00323158">
            <w:pPr>
              <w:rPr>
                <w:sz w:val="16"/>
                <w:szCs w:val="16"/>
              </w:rPr>
            </w:pPr>
          </w:p>
          <w:p w14:paraId="62C44815" w14:textId="77777777" w:rsidR="00D43A2A" w:rsidRPr="000E7C28" w:rsidRDefault="00D43A2A" w:rsidP="00323158">
            <w:pPr>
              <w:rPr>
                <w:snapToGrid/>
                <w:sz w:val="16"/>
                <w:szCs w:val="16"/>
                <w:u w:val="single"/>
              </w:rPr>
            </w:pPr>
            <w:r w:rsidRPr="000E7C28">
              <w:rPr>
                <w:snapToGrid/>
                <w:sz w:val="16"/>
                <w:szCs w:val="16"/>
                <w:u w:val="single"/>
              </w:rPr>
              <w:t>Mapping:</w:t>
            </w:r>
          </w:p>
          <w:p w14:paraId="168DA7FA" w14:textId="77777777" w:rsidR="00D43A2A" w:rsidRPr="000E7C28" w:rsidRDefault="00D43A2A" w:rsidP="00323158">
            <w:pPr>
              <w:autoSpaceDE w:val="0"/>
              <w:autoSpaceDN w:val="0"/>
              <w:adjustRightInd w:val="0"/>
              <w:spacing w:line="240" w:lineRule="auto"/>
              <w:rPr>
                <w:snapToGrid/>
                <w:sz w:val="16"/>
                <w:szCs w:val="16"/>
                <w:lang w:val="nl"/>
              </w:rPr>
            </w:pPr>
            <w:r w:rsidRPr="000E7C28">
              <w:rPr>
                <w:snapToGrid/>
                <w:sz w:val="16"/>
                <w:szCs w:val="16"/>
                <w:lang w:val="nl"/>
              </w:rPr>
              <w:t>-de mapping is opgenomen in het genoemde tekstblok.</w:t>
            </w:r>
          </w:p>
          <w:p w14:paraId="1F0E3927" w14:textId="053327E1" w:rsidR="004208A5" w:rsidRPr="000E7C28" w:rsidRDefault="004208A5" w:rsidP="00323158">
            <w:pPr>
              <w:autoSpaceDE w:val="0"/>
              <w:autoSpaceDN w:val="0"/>
              <w:adjustRightInd w:val="0"/>
              <w:spacing w:line="240" w:lineRule="auto"/>
              <w:rPr>
                <w:sz w:val="16"/>
                <w:szCs w:val="16"/>
              </w:rPr>
            </w:pPr>
          </w:p>
        </w:tc>
      </w:tr>
    </w:tbl>
    <w:p w14:paraId="0EA1B51B" w14:textId="287946E3" w:rsidR="005606FC" w:rsidRPr="0005291C" w:rsidRDefault="005606FC" w:rsidP="0005291C">
      <w:pPr>
        <w:pStyle w:val="Kop2"/>
      </w:pPr>
      <w:bookmarkStart w:id="74" w:name="_Toc464135498"/>
      <w:bookmarkStart w:id="75" w:name="_Toc506361262"/>
      <w:bookmarkStart w:id="76" w:name="_Toc127951337"/>
      <w:bookmarkEnd w:id="73"/>
      <w:r w:rsidRPr="0005291C">
        <w:lastRenderedPageBreak/>
        <w:t>Aanhef</w:t>
      </w:r>
      <w:bookmarkEnd w:id="74"/>
      <w:bookmarkEnd w:id="75"/>
      <w:bookmarkEnd w:id="76"/>
    </w:p>
    <w:p w14:paraId="4FA14689" w14:textId="77777777" w:rsidR="0005291C" w:rsidRPr="0005291C" w:rsidRDefault="0005291C" w:rsidP="0005291C">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E36E3" w:rsidRPr="002E729C" w14:paraId="05DE1F70" w14:textId="77777777" w:rsidTr="00156529">
        <w:tc>
          <w:tcPr>
            <w:tcW w:w="2394" w:type="pct"/>
            <w:shd w:val="clear" w:color="auto" w:fill="DEEAF6" w:themeFill="accent1" w:themeFillTint="33"/>
          </w:tcPr>
          <w:p w14:paraId="152759FB" w14:textId="5BAC4CB9" w:rsidR="00CE36E3" w:rsidRPr="00DB7FA4" w:rsidRDefault="00CE36E3" w:rsidP="00DB7FA4">
            <w:pPr>
              <w:tabs>
                <w:tab w:val="left" w:pos="-1440"/>
                <w:tab w:val="left" w:pos="-720"/>
              </w:tabs>
              <w:suppressAutoHyphens/>
              <w:rPr>
                <w:color w:val="FF0000"/>
                <w:highlight w:val="yellow"/>
              </w:rPr>
            </w:pPr>
            <w:r w:rsidRPr="00DB7FA4">
              <w:rPr>
                <w:b/>
              </w:rPr>
              <w:t>Modeldocument tekst</w:t>
            </w:r>
          </w:p>
        </w:tc>
        <w:tc>
          <w:tcPr>
            <w:tcW w:w="2606" w:type="pct"/>
            <w:shd w:val="clear" w:color="auto" w:fill="DEEAF6" w:themeFill="accent1" w:themeFillTint="33"/>
          </w:tcPr>
          <w:p w14:paraId="21B3B2C6" w14:textId="4DD93FDA" w:rsidR="00CE36E3" w:rsidRPr="00DB7FA4" w:rsidRDefault="00CE36E3" w:rsidP="002E729C">
            <w:pPr>
              <w:rPr>
                <w:szCs w:val="18"/>
              </w:rPr>
            </w:pPr>
            <w:r w:rsidRPr="00DB7FA4">
              <w:rPr>
                <w:b/>
              </w:rPr>
              <w:t>Toelichting</w:t>
            </w:r>
            <w:r>
              <w:rPr>
                <w:b/>
              </w:rPr>
              <w:t xml:space="preserve"> en mapping</w:t>
            </w:r>
          </w:p>
        </w:tc>
      </w:tr>
      <w:tr w:rsidR="0021646D" w:rsidRPr="002E729C" w14:paraId="71E4B794" w14:textId="77777777" w:rsidTr="00DB7FA4">
        <w:tc>
          <w:tcPr>
            <w:tcW w:w="2394" w:type="pct"/>
            <w:shd w:val="clear" w:color="auto" w:fill="auto"/>
          </w:tcPr>
          <w:p w14:paraId="7351F9ED"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77" w:name="_Toc245786300"/>
            <w:bookmarkEnd w:id="77"/>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2AEDEF1D" w14:textId="77777777" w:rsidR="002B627D" w:rsidRPr="000E7C28" w:rsidRDefault="0021646D" w:rsidP="002E729C">
            <w:pPr>
              <w:rPr>
                <w:sz w:val="16"/>
                <w:szCs w:val="16"/>
              </w:rPr>
            </w:pPr>
            <w:r w:rsidRPr="000E7C28">
              <w:rPr>
                <w:sz w:val="16"/>
                <w:szCs w:val="16"/>
              </w:rPr>
              <w:t xml:space="preserve">Details </w:t>
            </w:r>
            <w:r w:rsidR="002E729C" w:rsidRPr="000E7C28">
              <w:rPr>
                <w:sz w:val="16"/>
                <w:szCs w:val="16"/>
              </w:rPr>
              <w:t xml:space="preserve">van de notaris in de rol van </w:t>
            </w:r>
            <w:r w:rsidR="00A06A27" w:rsidRPr="000E7C28">
              <w:rPr>
                <w:sz w:val="16"/>
                <w:szCs w:val="16"/>
              </w:rPr>
              <w:t>ondertekenaar.</w:t>
            </w:r>
          </w:p>
          <w:p w14:paraId="04FAE250" w14:textId="77777777" w:rsidR="00025A52" w:rsidRPr="000E7C28" w:rsidRDefault="00025A52" w:rsidP="002E729C">
            <w:pPr>
              <w:rPr>
                <w:sz w:val="16"/>
                <w:szCs w:val="16"/>
              </w:rPr>
            </w:pPr>
          </w:p>
          <w:p w14:paraId="27C8C213" w14:textId="77777777" w:rsidR="00025A52" w:rsidRPr="000E7C28" w:rsidRDefault="00025A52" w:rsidP="00025A52">
            <w:pPr>
              <w:rPr>
                <w:snapToGrid/>
                <w:sz w:val="16"/>
                <w:szCs w:val="16"/>
                <w:u w:val="single"/>
              </w:rPr>
            </w:pPr>
            <w:r w:rsidRPr="000E7C28">
              <w:rPr>
                <w:snapToGrid/>
                <w:sz w:val="16"/>
                <w:szCs w:val="16"/>
                <w:u w:val="single"/>
              </w:rPr>
              <w:t>Mapping:</w:t>
            </w:r>
          </w:p>
          <w:p w14:paraId="1EAB8326" w14:textId="77777777" w:rsidR="00025A52" w:rsidRPr="000E7C28" w:rsidRDefault="00025A52" w:rsidP="00846FDB">
            <w:pPr>
              <w:autoSpaceDE w:val="0"/>
              <w:autoSpaceDN w:val="0"/>
              <w:adjustRightInd w:val="0"/>
              <w:spacing w:line="240" w:lineRule="auto"/>
              <w:rPr>
                <w:snapToGrid/>
                <w:sz w:val="16"/>
                <w:szCs w:val="16"/>
                <w:lang w:val="nl"/>
              </w:rPr>
            </w:pPr>
            <w:r w:rsidRPr="000E7C28">
              <w:rPr>
                <w:snapToGrid/>
                <w:sz w:val="16"/>
                <w:szCs w:val="16"/>
                <w:lang w:val="nl"/>
              </w:rPr>
              <w:t>-de mapping is opgenomen in het genoemde tekstblok.</w:t>
            </w:r>
          </w:p>
          <w:p w14:paraId="5BCA106B" w14:textId="25613E9B" w:rsidR="004208A5" w:rsidRPr="00DB7FA4" w:rsidRDefault="004208A5" w:rsidP="00846FDB">
            <w:pPr>
              <w:autoSpaceDE w:val="0"/>
              <w:autoSpaceDN w:val="0"/>
              <w:adjustRightInd w:val="0"/>
              <w:spacing w:line="240" w:lineRule="auto"/>
              <w:rPr>
                <w:szCs w:val="18"/>
              </w:rPr>
            </w:pPr>
          </w:p>
        </w:tc>
      </w:tr>
    </w:tbl>
    <w:p w14:paraId="6E639961" w14:textId="77777777" w:rsidR="00A9324F" w:rsidRPr="002E729C" w:rsidRDefault="00A9324F" w:rsidP="002E729C">
      <w:pPr>
        <w:tabs>
          <w:tab w:val="left" w:pos="6771"/>
        </w:tabs>
        <w:rPr>
          <w:szCs w:val="18"/>
        </w:rPr>
      </w:pPr>
    </w:p>
    <w:p w14:paraId="7E001EBD" w14:textId="77777777" w:rsidR="00114244" w:rsidRDefault="00900C94" w:rsidP="00D77156">
      <w:pPr>
        <w:pStyle w:val="Kop2"/>
        <w:pageBreakBefore/>
      </w:pPr>
      <w:bookmarkStart w:id="78" w:name="_Toc464135499"/>
      <w:bookmarkStart w:id="79" w:name="_Toc506361263"/>
      <w:bookmarkStart w:id="80" w:name="_Toc127951338"/>
      <w:bookmarkStart w:id="81" w:name="_Ref182807022"/>
      <w:r>
        <w:lastRenderedPageBreak/>
        <w:t>Partijen</w:t>
      </w:r>
      <w:bookmarkEnd w:id="78"/>
      <w:bookmarkEnd w:id="79"/>
      <w:bookmarkEnd w:id="80"/>
    </w:p>
    <w:p w14:paraId="13C30B2A" w14:textId="5A56F6AD" w:rsidR="00915E27" w:rsidRDefault="0054259B" w:rsidP="0038607C">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BC2F3E" w:rsidRPr="00FD4C0C">
        <w:rPr>
          <w:snapToGrid/>
          <w:szCs w:val="18"/>
        </w:rPr>
        <w:t>[</w:t>
      </w:r>
      <w:r w:rsidR="004252D5">
        <w:rPr>
          <w:snapToGrid/>
          <w:szCs w:val="18"/>
        </w:rPr>
        <w:t>4</w:t>
      </w:r>
      <w:r w:rsidR="00BC2F3E" w:rsidRPr="00FD4C0C">
        <w:rPr>
          <w:snapToGrid/>
          <w:szCs w:val="18"/>
        </w:rPr>
        <w:t>]</w:t>
      </w:r>
      <w:r w:rsidRPr="00890735">
        <w:rPr>
          <w:snapToGrid/>
          <w:szCs w:val="18"/>
        </w:rPr>
        <w:fldChar w:fldCharType="end"/>
      </w:r>
      <w:r w:rsidRPr="00890735">
        <w:rPr>
          <w:snapToGrid/>
          <w:szCs w:val="18"/>
        </w:rPr>
        <w:t>.</w:t>
      </w:r>
      <w:r w:rsidR="0038607C" w:rsidRPr="00890735" w:rsidDel="0038607C">
        <w:rPr>
          <w:snapToGrid/>
          <w:szCs w:val="18"/>
        </w:rPr>
        <w:t xml:space="preserve"> </w:t>
      </w:r>
    </w:p>
    <w:bookmarkEnd w:id="81"/>
    <w:p w14:paraId="7BCF1DEA" w14:textId="77777777" w:rsidR="00810374" w:rsidRDefault="00810374" w:rsidP="00810374">
      <w:pPr>
        <w:autoSpaceDE w:val="0"/>
        <w:autoSpaceDN w:val="0"/>
        <w:adjustRightInd w:val="0"/>
        <w:rPr>
          <w:rFonts w:cs="Arial"/>
          <w:snapToGrid/>
          <w:szCs w:val="18"/>
        </w:rPr>
      </w:pPr>
    </w:p>
    <w:p w14:paraId="6CDCDC10" w14:textId="57999BCC" w:rsidR="0038607C" w:rsidRDefault="0038607C" w:rsidP="0038607C">
      <w:pPr>
        <w:pStyle w:val="Kop3"/>
      </w:pPr>
      <w:bookmarkStart w:id="82" w:name="_Toc464135501"/>
      <w:bookmarkStart w:id="83" w:name="_Toc506361265"/>
      <w:bookmarkStart w:id="84" w:name="_Toc127951339"/>
      <w:r>
        <w:t>Schuldenaar</w:t>
      </w:r>
      <w:bookmarkEnd w:id="82"/>
      <w:bookmarkEnd w:id="83"/>
      <w:bookmarkEnd w:id="84"/>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8607C" w:rsidRPr="00D77156" w14:paraId="3276B10D" w14:textId="77777777" w:rsidTr="00156529">
        <w:trPr>
          <w:trHeight w:val="125"/>
          <w:tblHeader/>
        </w:trPr>
        <w:tc>
          <w:tcPr>
            <w:tcW w:w="2394" w:type="pct"/>
            <w:shd w:val="clear" w:color="auto" w:fill="DEEAF6" w:themeFill="accent1" w:themeFillTint="33"/>
          </w:tcPr>
          <w:p w14:paraId="6FF347AC" w14:textId="77777777" w:rsidR="0038607C" w:rsidRPr="00D77156" w:rsidRDefault="0038607C" w:rsidP="00323158">
            <w:pPr>
              <w:rPr>
                <w:b/>
              </w:rPr>
            </w:pPr>
            <w:r w:rsidRPr="00DB7FA4">
              <w:rPr>
                <w:b/>
              </w:rPr>
              <w:t>Modeldocument tekst</w:t>
            </w:r>
          </w:p>
        </w:tc>
        <w:tc>
          <w:tcPr>
            <w:tcW w:w="2606" w:type="pct"/>
            <w:shd w:val="clear" w:color="auto" w:fill="DEEAF6" w:themeFill="accent1" w:themeFillTint="33"/>
          </w:tcPr>
          <w:p w14:paraId="6311870C" w14:textId="5D414DE2" w:rsidR="0038607C" w:rsidRPr="00D77156" w:rsidRDefault="0038607C" w:rsidP="00323158">
            <w:pPr>
              <w:rPr>
                <w:b/>
              </w:rPr>
            </w:pPr>
            <w:r w:rsidRPr="00DB7FA4">
              <w:rPr>
                <w:b/>
              </w:rPr>
              <w:t>Toelichting</w:t>
            </w:r>
            <w:r w:rsidR="008A1A59">
              <w:rPr>
                <w:b/>
              </w:rPr>
              <w:t xml:space="preserve"> en mapping</w:t>
            </w:r>
          </w:p>
        </w:tc>
      </w:tr>
      <w:tr w:rsidR="0038607C" w:rsidRPr="00123774" w14:paraId="796FE6CE" w14:textId="77777777" w:rsidTr="00323158">
        <w:trPr>
          <w:trHeight w:val="125"/>
        </w:trPr>
        <w:tc>
          <w:tcPr>
            <w:tcW w:w="2394" w:type="pct"/>
            <w:shd w:val="clear" w:color="auto" w:fill="auto"/>
          </w:tcPr>
          <w:p w14:paraId="609FD8A1" w14:textId="0B6DDF2C" w:rsidR="0038607C" w:rsidRDefault="00BE197A" w:rsidP="00323158">
            <w:pPr>
              <w:rPr>
                <w:rFonts w:cs="Arial"/>
                <w:bCs/>
                <w:color w:val="FF0000"/>
                <w:szCs w:val="18"/>
              </w:rPr>
            </w:pPr>
            <w:r>
              <w:rPr>
                <w:rFonts w:cs="Arial"/>
                <w:bCs/>
                <w:color w:val="FF0000"/>
                <w:szCs w:val="18"/>
              </w:rPr>
              <w:t>1</w:t>
            </w:r>
            <w:r w:rsidR="0038607C" w:rsidRPr="00194473">
              <w:rPr>
                <w:rFonts w:cs="Arial"/>
                <w:bCs/>
                <w:color w:val="FF0000"/>
                <w:szCs w:val="18"/>
              </w:rPr>
              <w:t>.</w:t>
            </w:r>
          </w:p>
          <w:p w14:paraId="0E730376" w14:textId="4193DD5C" w:rsidR="003160AC" w:rsidRPr="00194473" w:rsidRDefault="003160AC" w:rsidP="00323158">
            <w:pPr>
              <w:rPr>
                <w:rFonts w:cs="Arial"/>
                <w:bCs/>
                <w:color w:val="FF0000"/>
                <w:szCs w:val="18"/>
              </w:rPr>
            </w:pPr>
          </w:p>
        </w:tc>
        <w:tc>
          <w:tcPr>
            <w:tcW w:w="2606" w:type="pct"/>
            <w:shd w:val="clear" w:color="auto" w:fill="auto"/>
          </w:tcPr>
          <w:p w14:paraId="77C270D7" w14:textId="1A3DA29A" w:rsidR="0038607C" w:rsidRPr="00CE14A0" w:rsidRDefault="0038607C" w:rsidP="00323158">
            <w:pPr>
              <w:autoSpaceDE w:val="0"/>
              <w:autoSpaceDN w:val="0"/>
              <w:adjustRightInd w:val="0"/>
              <w:spacing w:line="240" w:lineRule="auto"/>
              <w:rPr>
                <w:rFonts w:cs="Arial"/>
                <w:snapToGrid/>
                <w:kern w:val="0"/>
                <w:szCs w:val="18"/>
                <w:lang w:eastAsia="nl-NL"/>
              </w:rPr>
            </w:pPr>
          </w:p>
        </w:tc>
      </w:tr>
      <w:tr w:rsidR="0038607C" w:rsidRPr="00123774" w14:paraId="7BD6875F" w14:textId="77777777" w:rsidTr="00323158">
        <w:trPr>
          <w:trHeight w:val="125"/>
        </w:trPr>
        <w:tc>
          <w:tcPr>
            <w:tcW w:w="2394" w:type="pct"/>
            <w:shd w:val="clear" w:color="auto" w:fill="auto"/>
          </w:tcPr>
          <w:p w14:paraId="54F67308" w14:textId="77777777" w:rsidR="0038607C" w:rsidRPr="00194473" w:rsidRDefault="0038607C" w:rsidP="007107F2">
            <w:pPr>
              <w:ind w:left="227"/>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0DA7E009" w14:textId="77777777" w:rsidR="0038607C" w:rsidRPr="000E7C28" w:rsidRDefault="0038607C" w:rsidP="00323158">
            <w:pPr>
              <w:rPr>
                <w:snapToGrid/>
                <w:kern w:val="0"/>
                <w:sz w:val="16"/>
                <w:szCs w:val="16"/>
                <w:lang w:eastAsia="nl-NL"/>
              </w:rPr>
            </w:pPr>
            <w:r w:rsidRPr="000E7C28">
              <w:rPr>
                <w:snapToGrid/>
                <w:kern w:val="0"/>
                <w:sz w:val="16"/>
                <w:szCs w:val="16"/>
                <w:lang w:eastAsia="nl-NL"/>
              </w:rPr>
              <w:t>Dit tekstblok is optioneel en wordt alleen weergegeven wanneer een gevolmachtigde optreedt voor de genoemde partij. Er kan maximaal één gevolmachtigde vermeld worden, die optreedt voor de genoemde partij.</w:t>
            </w:r>
          </w:p>
          <w:p w14:paraId="7C4A82D9" w14:textId="77777777" w:rsidR="0038607C" w:rsidRPr="000E7C28" w:rsidRDefault="0038607C" w:rsidP="00323158">
            <w:pPr>
              <w:autoSpaceDE w:val="0"/>
              <w:autoSpaceDN w:val="0"/>
              <w:adjustRightInd w:val="0"/>
              <w:spacing w:line="240" w:lineRule="auto"/>
              <w:rPr>
                <w:snapToGrid/>
                <w:kern w:val="0"/>
                <w:sz w:val="16"/>
                <w:szCs w:val="16"/>
                <w:lang w:eastAsia="nl-NL"/>
              </w:rPr>
            </w:pPr>
          </w:p>
          <w:p w14:paraId="518AA6E8" w14:textId="77777777" w:rsidR="0038607C" w:rsidRPr="000E7C28" w:rsidRDefault="0038607C" w:rsidP="00323158">
            <w:pPr>
              <w:rPr>
                <w:snapToGrid/>
                <w:kern w:val="0"/>
                <w:sz w:val="16"/>
                <w:szCs w:val="16"/>
                <w:u w:val="single"/>
                <w:lang w:eastAsia="nl-NL"/>
              </w:rPr>
            </w:pPr>
            <w:r w:rsidRPr="000E7C28">
              <w:rPr>
                <w:snapToGrid/>
                <w:kern w:val="0"/>
                <w:sz w:val="16"/>
                <w:szCs w:val="16"/>
                <w:u w:val="single"/>
                <w:lang w:eastAsia="nl-NL"/>
              </w:rPr>
              <w:t>Mapping gevolmachtigde:</w:t>
            </w:r>
          </w:p>
          <w:p w14:paraId="4F31F7A9" w14:textId="77777777" w:rsidR="0038607C" w:rsidRPr="000E7C28" w:rsidRDefault="0038607C" w:rsidP="00323158">
            <w:pPr>
              <w:autoSpaceDE w:val="0"/>
              <w:autoSpaceDN w:val="0"/>
              <w:adjustRightInd w:val="0"/>
              <w:spacing w:line="240" w:lineRule="auto"/>
              <w:rPr>
                <w:snapToGrid/>
                <w:kern w:val="0"/>
                <w:sz w:val="16"/>
                <w:szCs w:val="16"/>
                <w:lang w:eastAsia="nl-NL"/>
              </w:rPr>
            </w:pPr>
            <w:r w:rsidRPr="000E7C28">
              <w:rPr>
                <w:snapToGrid/>
                <w:kern w:val="0"/>
                <w:sz w:val="16"/>
                <w:szCs w:val="16"/>
                <w:lang w:eastAsia="nl-NL"/>
              </w:rPr>
              <w:t>//IMKAD_</w:t>
            </w:r>
            <w:r w:rsidRPr="000E7C28">
              <w:rPr>
                <w:rFonts w:cs="Arial"/>
                <w:snapToGrid/>
                <w:kern w:val="0"/>
                <w:sz w:val="16"/>
                <w:szCs w:val="16"/>
                <w:lang w:eastAsia="nl-NL"/>
              </w:rPr>
              <w:t>AangebodenStuk</w:t>
            </w:r>
            <w:r w:rsidRPr="000E7C28">
              <w:rPr>
                <w:snapToGrid/>
                <w:kern w:val="0"/>
                <w:sz w:val="16"/>
                <w:szCs w:val="16"/>
                <w:lang w:eastAsia="nl-NL"/>
              </w:rPr>
              <w:t>/Partij/Gevolmachtigde</w:t>
            </w:r>
          </w:p>
          <w:p w14:paraId="4AF6DF04" w14:textId="77777777" w:rsidR="0038607C" w:rsidRPr="00955FFA" w:rsidRDefault="0038607C" w:rsidP="00323158">
            <w:pPr>
              <w:autoSpaceDE w:val="0"/>
              <w:autoSpaceDN w:val="0"/>
              <w:adjustRightInd w:val="0"/>
              <w:spacing w:line="240" w:lineRule="auto"/>
              <w:rPr>
                <w:snapToGrid/>
                <w:kern w:val="0"/>
                <w:sz w:val="16"/>
                <w:szCs w:val="16"/>
                <w:lang w:eastAsia="nl-NL"/>
              </w:rPr>
            </w:pPr>
            <w:r w:rsidRPr="000E7C28">
              <w:rPr>
                <w:sz w:val="16"/>
                <w:szCs w:val="16"/>
                <w:lang w:val="nl"/>
              </w:rPr>
              <w:t>-de overige mapping is opgenomen in het genoemde tekstblok.</w:t>
            </w:r>
          </w:p>
        </w:tc>
      </w:tr>
      <w:tr w:rsidR="0038607C" w:rsidRPr="00123774" w14:paraId="6A19DEC9" w14:textId="77777777" w:rsidTr="00323158">
        <w:trPr>
          <w:trHeight w:val="125"/>
        </w:trPr>
        <w:tc>
          <w:tcPr>
            <w:tcW w:w="2394" w:type="pct"/>
            <w:shd w:val="clear" w:color="auto" w:fill="auto"/>
          </w:tcPr>
          <w:p w14:paraId="70144F6E" w14:textId="5451FF74" w:rsidR="0038607C" w:rsidRPr="00194473" w:rsidRDefault="0038607C" w:rsidP="00A02434">
            <w:pPr>
              <w:ind w:left="681" w:hanging="454"/>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TEKSTBLOK </w:t>
            </w:r>
            <w:r w:rsidR="00A02434">
              <w:rPr>
                <w:color w:val="339966"/>
                <w:szCs w:val="18"/>
              </w:rPr>
              <w:tab/>
            </w:r>
            <w:r w:rsidR="00A02434">
              <w:rPr>
                <w:color w:val="339966"/>
                <w:szCs w:val="18"/>
              </w:rPr>
              <w:tab/>
            </w:r>
            <w:r w:rsidR="00A02434">
              <w:rPr>
                <w:color w:val="339966"/>
                <w:szCs w:val="18"/>
              </w:rPr>
              <w:tab/>
              <w:t xml:space="preserve"> </w:t>
            </w:r>
            <w:r w:rsidRPr="00194473">
              <w:rPr>
                <w:color w:val="339966"/>
                <w:szCs w:val="18"/>
                <w:highlight w:val="yellow"/>
              </w:rPr>
              <w:t>PARTIJ NIET NATUURLIJK PERSOON</w:t>
            </w:r>
            <w:r w:rsidRPr="00194473">
              <w:rPr>
                <w:rFonts w:cs="Arial"/>
                <w:color w:val="FF0000"/>
                <w:szCs w:val="18"/>
              </w:rPr>
              <w:t>;</w:t>
            </w:r>
          </w:p>
          <w:p w14:paraId="56381BFB" w14:textId="77777777" w:rsidR="0038607C" w:rsidRPr="00FC6ED9" w:rsidRDefault="0038607C" w:rsidP="00323158">
            <w:pPr>
              <w:rPr>
                <w:rFonts w:cs="Arial"/>
                <w:bCs/>
                <w:color w:val="800080"/>
                <w:sz w:val="20"/>
              </w:rPr>
            </w:pPr>
          </w:p>
        </w:tc>
        <w:tc>
          <w:tcPr>
            <w:tcW w:w="2606" w:type="pct"/>
            <w:shd w:val="clear" w:color="auto" w:fill="auto"/>
          </w:tcPr>
          <w:p w14:paraId="4196511D" w14:textId="40BBE70F" w:rsidR="0038607C" w:rsidRPr="000E7C28" w:rsidRDefault="0038607C" w:rsidP="00323158">
            <w:pPr>
              <w:rPr>
                <w:sz w:val="16"/>
                <w:szCs w:val="16"/>
              </w:rPr>
            </w:pPr>
            <w:r w:rsidRPr="000E7C28">
              <w:rPr>
                <w:sz w:val="16"/>
                <w:szCs w:val="16"/>
              </w:rPr>
              <w:t xml:space="preserve">Verplichte keuze uit 2 tekstblokken met de gegevens van de perso(o)n(en), die tot de partij behoren. Er moet minimaal één tekstblok ingevuld worden. Er mogen meerdere dezelfde of verschillende tekstblokken na elkaar vermeld worden. Alle combinaties zijn toegestaan. Zie </w:t>
            </w:r>
            <w:r w:rsidRPr="000E7C28">
              <w:rPr>
                <w:sz w:val="16"/>
                <w:szCs w:val="16"/>
              </w:rPr>
              <w:fldChar w:fldCharType="begin"/>
            </w:r>
            <w:r w:rsidRPr="000E7C28">
              <w:rPr>
                <w:sz w:val="16"/>
                <w:szCs w:val="16"/>
              </w:rPr>
              <w:instrText xml:space="preserve"> REF TC \h  \* MERGEFORMAT </w:instrText>
            </w:r>
            <w:r w:rsidRPr="000E7C28">
              <w:rPr>
                <w:sz w:val="16"/>
                <w:szCs w:val="16"/>
              </w:rPr>
            </w:r>
            <w:r w:rsidRPr="000E7C28">
              <w:rPr>
                <w:sz w:val="16"/>
                <w:szCs w:val="16"/>
              </w:rPr>
              <w:fldChar w:fldCharType="separate"/>
            </w:r>
            <w:r w:rsidR="00BC2F3E" w:rsidRPr="000E7C28">
              <w:rPr>
                <w:sz w:val="16"/>
                <w:szCs w:val="16"/>
              </w:rPr>
              <w:t>[</w:t>
            </w:r>
            <w:r w:rsidR="008A645D" w:rsidRPr="000E7C28">
              <w:rPr>
                <w:sz w:val="16"/>
                <w:szCs w:val="16"/>
              </w:rPr>
              <w:t>4</w:t>
            </w:r>
            <w:r w:rsidR="00BC2F3E" w:rsidRPr="000E7C28">
              <w:rPr>
                <w:sz w:val="16"/>
                <w:szCs w:val="16"/>
              </w:rPr>
              <w:t>]</w:t>
            </w:r>
            <w:r w:rsidRPr="000E7C28">
              <w:rPr>
                <w:sz w:val="16"/>
                <w:szCs w:val="16"/>
              </w:rPr>
              <w:fldChar w:fldCharType="end"/>
            </w:r>
            <w:r w:rsidRPr="000E7C28">
              <w:rPr>
                <w:sz w:val="16"/>
                <w:szCs w:val="16"/>
              </w:rPr>
              <w:t xml:space="preserve"> voor de nummering van de partijen.</w:t>
            </w:r>
          </w:p>
          <w:p w14:paraId="3EB292B6" w14:textId="77777777" w:rsidR="0038607C" w:rsidRPr="000E7C28" w:rsidRDefault="0038607C" w:rsidP="00323158">
            <w:pPr>
              <w:autoSpaceDE w:val="0"/>
              <w:autoSpaceDN w:val="0"/>
              <w:adjustRightInd w:val="0"/>
              <w:spacing w:line="240" w:lineRule="auto"/>
              <w:rPr>
                <w:snapToGrid/>
                <w:kern w:val="0"/>
                <w:sz w:val="16"/>
                <w:szCs w:val="16"/>
                <w:lang w:eastAsia="nl-NL"/>
              </w:rPr>
            </w:pPr>
          </w:p>
          <w:p w14:paraId="63B32D67" w14:textId="77777777" w:rsidR="0038607C" w:rsidRPr="000E7C28" w:rsidRDefault="0038607C" w:rsidP="00323158">
            <w:pPr>
              <w:rPr>
                <w:sz w:val="16"/>
                <w:szCs w:val="16"/>
                <w:u w:val="single"/>
              </w:rPr>
            </w:pPr>
            <w:r w:rsidRPr="000E7C28">
              <w:rPr>
                <w:sz w:val="16"/>
                <w:szCs w:val="16"/>
                <w:u w:val="single"/>
              </w:rPr>
              <w:t>Mapping persoon:</w:t>
            </w:r>
          </w:p>
          <w:p w14:paraId="6BE1A7B9" w14:textId="77777777" w:rsidR="0038607C" w:rsidRPr="000E7C28" w:rsidRDefault="0038607C" w:rsidP="00323158">
            <w:pPr>
              <w:autoSpaceDE w:val="0"/>
              <w:autoSpaceDN w:val="0"/>
              <w:adjustRightInd w:val="0"/>
              <w:spacing w:line="240" w:lineRule="auto"/>
              <w:rPr>
                <w:sz w:val="16"/>
                <w:szCs w:val="16"/>
                <w:lang w:val="nl"/>
              </w:rPr>
            </w:pPr>
            <w:r w:rsidRPr="000E7C28">
              <w:rPr>
                <w:rFonts w:cs="Arial"/>
                <w:snapToGrid/>
                <w:kern w:val="0"/>
                <w:sz w:val="16"/>
                <w:szCs w:val="16"/>
                <w:lang w:eastAsia="nl-NL"/>
              </w:rPr>
              <w:t>//IMKAD_</w:t>
            </w:r>
            <w:r w:rsidRPr="000E7C28">
              <w:rPr>
                <w:snapToGrid/>
                <w:kern w:val="0"/>
                <w:sz w:val="16"/>
                <w:szCs w:val="16"/>
                <w:lang w:eastAsia="nl-NL"/>
              </w:rPr>
              <w:t>AangebodenStuk</w:t>
            </w:r>
            <w:r w:rsidRPr="000E7C28">
              <w:rPr>
                <w:rFonts w:cs="Arial"/>
                <w:snapToGrid/>
                <w:kern w:val="0"/>
                <w:sz w:val="16"/>
                <w:szCs w:val="16"/>
                <w:lang w:eastAsia="nl-NL"/>
              </w:rPr>
              <w:t>/Partij/IMKAD_Persoon</w:t>
            </w:r>
          </w:p>
          <w:p w14:paraId="6422B064" w14:textId="77777777" w:rsidR="0038607C" w:rsidRPr="000E7C28" w:rsidRDefault="0038607C" w:rsidP="00323158">
            <w:pPr>
              <w:autoSpaceDE w:val="0"/>
              <w:autoSpaceDN w:val="0"/>
              <w:adjustRightInd w:val="0"/>
              <w:spacing w:line="240" w:lineRule="auto"/>
              <w:rPr>
                <w:sz w:val="16"/>
                <w:szCs w:val="16"/>
                <w:lang w:val="nl"/>
              </w:rPr>
            </w:pPr>
            <w:r w:rsidRPr="000E7C28">
              <w:rPr>
                <w:sz w:val="16"/>
                <w:szCs w:val="16"/>
                <w:lang w:val="nl"/>
              </w:rPr>
              <w:t>-de overige mapping is opgenomen in de genoemde tekstblokken.</w:t>
            </w:r>
          </w:p>
          <w:p w14:paraId="4AEC6635" w14:textId="3BE89180" w:rsidR="00F7102F" w:rsidRPr="00DB7FA4" w:rsidRDefault="00F7102F" w:rsidP="00323158">
            <w:pPr>
              <w:autoSpaceDE w:val="0"/>
              <w:autoSpaceDN w:val="0"/>
              <w:adjustRightInd w:val="0"/>
              <w:spacing w:line="240" w:lineRule="auto"/>
              <w:rPr>
                <w:rFonts w:cs="Arial"/>
                <w:snapToGrid/>
                <w:kern w:val="0"/>
                <w:sz w:val="16"/>
                <w:szCs w:val="16"/>
                <w:lang w:eastAsia="nl-NL"/>
              </w:rPr>
            </w:pPr>
          </w:p>
        </w:tc>
      </w:tr>
      <w:tr w:rsidR="0038607C" w:rsidRPr="00123774" w14:paraId="0D7A60FD" w14:textId="77777777" w:rsidTr="00323158">
        <w:trPr>
          <w:trHeight w:val="125"/>
        </w:trPr>
        <w:tc>
          <w:tcPr>
            <w:tcW w:w="2394" w:type="pct"/>
            <w:shd w:val="clear" w:color="auto" w:fill="auto"/>
          </w:tcPr>
          <w:p w14:paraId="3B72C111" w14:textId="73439F99" w:rsidR="00386307" w:rsidRPr="00570AE5" w:rsidRDefault="00386307" w:rsidP="00386307">
            <w:pPr>
              <w:ind w:firstLine="300"/>
              <w:rPr>
                <w:rFonts w:cs="Arial"/>
                <w:snapToGrid/>
                <w:color w:val="FF0000"/>
                <w:kern w:val="0"/>
                <w:sz w:val="20"/>
                <w:highlight w:val="darkYellow"/>
                <w:lang w:eastAsia="nl-NL"/>
              </w:rPr>
            </w:pPr>
            <w:r w:rsidRPr="00855C03">
              <w:rPr>
                <w:rFonts w:cs="Arial"/>
                <w:snapToGrid/>
                <w:color w:val="FFFFFF" w:themeColor="background1"/>
                <w:kern w:val="0"/>
                <w:sz w:val="20"/>
                <w:highlight w:val="darkYellow"/>
                <w:lang w:eastAsia="nl-NL"/>
              </w:rPr>
              <w:t>KEUZEBLOK PARTIJNAMEN HYPOTHEEKAK</w:t>
            </w:r>
            <w:r w:rsidR="00570AE5" w:rsidRPr="00855C03">
              <w:rPr>
                <w:rFonts w:cs="Arial"/>
                <w:snapToGrid/>
                <w:color w:val="FFFFFF" w:themeColor="background1"/>
                <w:kern w:val="0"/>
                <w:sz w:val="20"/>
                <w:highlight w:val="darkYellow"/>
                <w:lang w:eastAsia="nl-NL"/>
              </w:rPr>
              <w:t>TE</w:t>
            </w:r>
            <w:r w:rsidR="00570AE5" w:rsidRPr="00570AE5">
              <w:rPr>
                <w:rFonts w:cs="Arial"/>
                <w:snapToGrid/>
                <w:color w:val="FF0000"/>
                <w:kern w:val="0"/>
                <w:sz w:val="20"/>
                <w:lang w:eastAsia="nl-NL"/>
              </w:rPr>
              <w:t>;</w:t>
            </w:r>
          </w:p>
          <w:p w14:paraId="7D84B58F" w14:textId="13640D4D" w:rsidR="00EF4E44" w:rsidRPr="009620A2" w:rsidRDefault="00EF4E44" w:rsidP="009620A2">
            <w:pPr>
              <w:widowControl w:val="0"/>
              <w:tabs>
                <w:tab w:val="left" w:pos="-1440"/>
                <w:tab w:val="left" w:pos="-720"/>
              </w:tabs>
              <w:suppressAutoHyphens/>
              <w:spacing w:line="240" w:lineRule="auto"/>
              <w:ind w:firstLine="284"/>
              <w:rPr>
                <w:rFonts w:cs="Arial"/>
                <w:color w:val="FF0000"/>
                <w:kern w:val="0"/>
                <w:sz w:val="20"/>
                <w:lang w:eastAsia="nl-NL"/>
              </w:rPr>
            </w:pPr>
          </w:p>
        </w:tc>
        <w:tc>
          <w:tcPr>
            <w:tcW w:w="2606" w:type="pct"/>
            <w:shd w:val="clear" w:color="auto" w:fill="auto"/>
          </w:tcPr>
          <w:p w14:paraId="52E2D602" w14:textId="18AA4436" w:rsidR="0038607C" w:rsidRPr="000E7C28" w:rsidRDefault="00386307">
            <w:pPr>
              <w:autoSpaceDE w:val="0"/>
              <w:autoSpaceDN w:val="0"/>
              <w:adjustRightInd w:val="0"/>
              <w:spacing w:line="240" w:lineRule="auto"/>
              <w:rPr>
                <w:rFonts w:cs="Arial"/>
                <w:snapToGrid/>
                <w:kern w:val="0"/>
                <w:sz w:val="16"/>
                <w:szCs w:val="16"/>
                <w:lang w:eastAsia="nl-NL"/>
              </w:rPr>
            </w:pPr>
            <w:r w:rsidRPr="000E7C28">
              <w:rPr>
                <w:sz w:val="16"/>
                <w:szCs w:val="16"/>
              </w:rPr>
              <w:t xml:space="preserve">Zie paragraaf </w:t>
            </w:r>
            <w:r w:rsidR="003736DA" w:rsidRPr="000E7C28">
              <w:rPr>
                <w:sz w:val="16"/>
                <w:szCs w:val="16"/>
              </w:rPr>
              <w:t>2.4.1.1</w:t>
            </w:r>
            <w:r w:rsidRPr="000E7C28">
              <w:rPr>
                <w:sz w:val="16"/>
                <w:szCs w:val="16"/>
              </w:rPr>
              <w:t xml:space="preserve"> </w:t>
            </w:r>
            <w:r w:rsidRPr="000E7C28">
              <w:rPr>
                <w:sz w:val="16"/>
                <w:szCs w:val="16"/>
              </w:rPr>
              <w:fldChar w:fldCharType="begin"/>
            </w:r>
            <w:r w:rsidRPr="000E7C28">
              <w:rPr>
                <w:sz w:val="16"/>
                <w:szCs w:val="16"/>
              </w:rPr>
              <w:instrText xml:space="preserve"> REF _Ref454549849 \h </w:instrText>
            </w:r>
            <w:r w:rsidR="000E7C28">
              <w:rPr>
                <w:sz w:val="16"/>
                <w:szCs w:val="16"/>
              </w:rPr>
              <w:instrText xml:space="preserve"> \* MERGEFORMAT </w:instrText>
            </w:r>
            <w:r w:rsidRPr="000E7C28">
              <w:rPr>
                <w:sz w:val="16"/>
                <w:szCs w:val="16"/>
              </w:rPr>
            </w:r>
            <w:r w:rsidRPr="000E7C28">
              <w:rPr>
                <w:sz w:val="16"/>
                <w:szCs w:val="16"/>
              </w:rPr>
              <w:fldChar w:fldCharType="separate"/>
            </w:r>
            <w:r w:rsidR="00BC2F3E" w:rsidRPr="000E7C28">
              <w:rPr>
                <w:sz w:val="16"/>
                <w:szCs w:val="16"/>
              </w:rPr>
              <w:t>Keuzeblok Partijnamen Hypotheekakte</w:t>
            </w:r>
            <w:r w:rsidRPr="000E7C28">
              <w:rPr>
                <w:sz w:val="16"/>
                <w:szCs w:val="16"/>
              </w:rPr>
              <w:fldChar w:fldCharType="end"/>
            </w:r>
          </w:p>
          <w:p w14:paraId="6C1219F3" w14:textId="4C64DE26" w:rsidR="0038607C" w:rsidRDefault="0038607C" w:rsidP="00323158">
            <w:pPr>
              <w:autoSpaceDE w:val="0"/>
              <w:autoSpaceDN w:val="0"/>
              <w:adjustRightInd w:val="0"/>
              <w:spacing w:line="240" w:lineRule="auto"/>
              <w:rPr>
                <w:szCs w:val="18"/>
              </w:rPr>
            </w:pPr>
          </w:p>
        </w:tc>
      </w:tr>
    </w:tbl>
    <w:p w14:paraId="2020EED1" w14:textId="0BDDEE7D" w:rsidR="00386307" w:rsidRDefault="00386307" w:rsidP="00F46B0C">
      <w:pPr>
        <w:spacing w:line="240" w:lineRule="auto"/>
      </w:pPr>
    </w:p>
    <w:p w14:paraId="4273EDC0" w14:textId="48AAB92F" w:rsidR="00386307" w:rsidRDefault="00386307" w:rsidP="00DF6FBC">
      <w:pPr>
        <w:pStyle w:val="Kop4"/>
      </w:pPr>
      <w:bookmarkStart w:id="85" w:name="_Ref454549849"/>
      <w:r w:rsidRPr="00EC51F1">
        <w:t>K</w:t>
      </w:r>
      <w:r>
        <w:t>euzeblok P</w:t>
      </w:r>
      <w:r w:rsidRPr="00EC51F1">
        <w:t>ar</w:t>
      </w:r>
      <w:r>
        <w:t>tijnamen H</w:t>
      </w:r>
      <w:r w:rsidRPr="00EC51F1">
        <w:t>ypotheekakte</w:t>
      </w:r>
      <w:bookmarkEnd w:id="85"/>
    </w:p>
    <w:p w14:paraId="6A0F01C4" w14:textId="77777777" w:rsidR="0036468E" w:rsidRPr="00C50F53" w:rsidRDefault="0036468E" w:rsidP="00C50F53">
      <w:pPr>
        <w:rPr>
          <w:lang w:val="en-US"/>
        </w:rPr>
      </w:pPr>
    </w:p>
    <w:tbl>
      <w:tblPr>
        <w:tblStyle w:val="Tabelraster"/>
        <w:tblW w:w="0" w:type="auto"/>
        <w:tblLook w:val="04A0" w:firstRow="1" w:lastRow="0" w:firstColumn="1" w:lastColumn="0" w:noHBand="0" w:noVBand="1"/>
      </w:tblPr>
      <w:tblGrid>
        <w:gridCol w:w="6273"/>
        <w:gridCol w:w="6274"/>
      </w:tblGrid>
      <w:tr w:rsidR="0081530C" w14:paraId="3C4C27B4" w14:textId="77777777" w:rsidTr="00156529">
        <w:tc>
          <w:tcPr>
            <w:tcW w:w="6273" w:type="dxa"/>
            <w:shd w:val="clear" w:color="auto" w:fill="DEEAF6" w:themeFill="accent1" w:themeFillTint="33"/>
          </w:tcPr>
          <w:p w14:paraId="4FD99676" w14:textId="561EFE15" w:rsidR="0081530C" w:rsidRPr="005950EA" w:rsidRDefault="000D28C0" w:rsidP="0081530C">
            <w:pPr>
              <w:rPr>
                <w:rFonts w:cs="Arial"/>
                <w:color w:val="339966"/>
              </w:rPr>
            </w:pPr>
            <w:r w:rsidRPr="00DB7FA4">
              <w:rPr>
                <w:b/>
              </w:rPr>
              <w:t>Modeldocument tekst</w:t>
            </w:r>
          </w:p>
        </w:tc>
        <w:tc>
          <w:tcPr>
            <w:tcW w:w="6274" w:type="dxa"/>
            <w:shd w:val="clear" w:color="auto" w:fill="DEEAF6" w:themeFill="accent1" w:themeFillTint="33"/>
          </w:tcPr>
          <w:p w14:paraId="696E01E9" w14:textId="2355E002" w:rsidR="0081530C" w:rsidRPr="0011383C" w:rsidRDefault="0081530C" w:rsidP="0081530C">
            <w:r w:rsidRPr="000877F9">
              <w:rPr>
                <w:b/>
              </w:rPr>
              <w:t>Toelichting</w:t>
            </w:r>
            <w:r w:rsidR="00C03A0B">
              <w:rPr>
                <w:b/>
              </w:rPr>
              <w:t xml:space="preserve"> en mapping</w:t>
            </w:r>
          </w:p>
        </w:tc>
      </w:tr>
      <w:tr w:rsidR="0036468E" w14:paraId="0B3B981D" w14:textId="77777777" w:rsidTr="0036468E">
        <w:tc>
          <w:tcPr>
            <w:tcW w:w="6273" w:type="dxa"/>
          </w:tcPr>
          <w:p w14:paraId="15D9F600" w14:textId="26C64935" w:rsidR="00F7102F" w:rsidRPr="002573A2" w:rsidRDefault="00831751" w:rsidP="00F7102F">
            <w:pPr>
              <w:rPr>
                <w:rFonts w:ascii="Times New Roman" w:hAnsi="Times New Roman"/>
                <w:szCs w:val="18"/>
              </w:rPr>
            </w:pPr>
            <w:r w:rsidRPr="002573A2">
              <w:rPr>
                <w:rFonts w:cs="Arial"/>
                <w:color w:val="339966"/>
                <w:szCs w:val="18"/>
                <w:lang w:eastAsia="nl-NL"/>
              </w:rPr>
              <w:t>hierna ook te noemen</w:t>
            </w:r>
            <w:r w:rsidR="00D57A7F">
              <w:rPr>
                <w:rFonts w:cs="Arial"/>
                <w:color w:val="339966"/>
                <w:szCs w:val="18"/>
                <w:lang w:eastAsia="nl-NL"/>
              </w:rPr>
              <w:t>:</w:t>
            </w:r>
            <w:r w:rsidRPr="002573A2">
              <w:rPr>
                <w:rFonts w:cs="Arial"/>
                <w:color w:val="339966"/>
                <w:szCs w:val="18"/>
                <w:lang w:eastAsia="nl-NL"/>
              </w:rPr>
              <w:t xml:space="preserve"> </w:t>
            </w:r>
            <w:r w:rsidRPr="00A41151">
              <w:rPr>
                <w:rFonts w:cs="Arial"/>
                <w:color w:val="800080"/>
                <w:szCs w:val="18"/>
                <w:lang w:eastAsia="nl-NL"/>
              </w:rPr>
              <w:t>(tezamen en waar van toepassing ook ieder afzonderlijk)</w:t>
            </w:r>
            <w:r w:rsidRPr="002573A2">
              <w:rPr>
                <w:rFonts w:cs="Arial"/>
                <w:color w:val="800080"/>
                <w:szCs w:val="18"/>
                <w:lang w:eastAsia="nl-NL"/>
              </w:rPr>
              <w:t xml:space="preserve"> </w:t>
            </w:r>
            <w:r w:rsidRPr="002573A2">
              <w:rPr>
                <w:rFonts w:cs="Arial"/>
                <w:color w:val="339966"/>
                <w:szCs w:val="18"/>
                <w:lang w:eastAsia="nl-NL"/>
              </w:rPr>
              <w:t>“geldnemer” dan wel “schuldenaar” en/of “hypotheekgever</w:t>
            </w:r>
            <w:r w:rsidR="00ED4709">
              <w:rPr>
                <w:rFonts w:cs="Arial"/>
                <w:color w:val="339966"/>
                <w:szCs w:val="18"/>
                <w:lang w:eastAsia="nl-NL"/>
              </w:rPr>
              <w:t>”</w:t>
            </w:r>
            <w:r>
              <w:rPr>
                <w:rFonts w:cs="Arial"/>
                <w:color w:val="339966"/>
                <w:szCs w:val="18"/>
                <w:lang w:eastAsia="nl-NL"/>
              </w:rPr>
              <w:t xml:space="preserve"> </w:t>
            </w:r>
            <w:bookmarkStart w:id="86" w:name="_Hlk79050298"/>
            <w:r w:rsidR="004915DC" w:rsidRPr="00187B04">
              <w:rPr>
                <w:rFonts w:cs="Arial"/>
                <w:color w:val="008000"/>
                <w:szCs w:val="18"/>
                <w:lang w:eastAsia="nl-NL"/>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FFFF"/>
                <w:szCs w:val="18"/>
              </w:rPr>
              <w:t>de verschenen</w:t>
            </w:r>
            <w:r w:rsidR="00F7102F" w:rsidRPr="006879F9">
              <w:rPr>
                <w:rFonts w:cs="Arial"/>
                <w:color w:val="008000"/>
                <w:szCs w:val="18"/>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FFFF"/>
                <w:szCs w:val="18"/>
              </w:rPr>
              <w:t>persoon/personen</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8000"/>
                <w:szCs w:val="18"/>
              </w:rPr>
              <w:t xml:space="preserve"> </w:t>
            </w:r>
            <w:r w:rsidR="00F7102F" w:rsidRPr="006879F9">
              <w:rPr>
                <w:rFonts w:cs="Arial"/>
                <w:color w:val="00FFFF"/>
                <w:szCs w:val="18"/>
              </w:rPr>
              <w:t>sub</w:t>
            </w:r>
            <w:r w:rsidR="00F7102F" w:rsidRPr="006879F9">
              <w:rPr>
                <w:rFonts w:cs="Arial"/>
                <w:color w:val="008000"/>
                <w:szCs w:val="18"/>
              </w:rPr>
              <w:t xml:space="preserve"> </w:t>
            </w:r>
            <w:r w:rsidR="00F7102F" w:rsidRPr="006879F9">
              <w:rPr>
                <w:rFonts w:cs="Arial"/>
                <w:szCs w:val="18"/>
                <w:lang w:val="en-US"/>
              </w:rPr>
              <w:fldChar w:fldCharType="begin"/>
            </w:r>
            <w:r w:rsidR="00F7102F" w:rsidRPr="006879F9">
              <w:rPr>
                <w:rFonts w:cs="Arial"/>
                <w:szCs w:val="18"/>
              </w:rPr>
              <w:instrText>MacroButton Nomacro §</w:instrText>
            </w:r>
            <w:r w:rsidR="00F7102F" w:rsidRPr="006879F9">
              <w:rPr>
                <w:rFonts w:cs="Arial"/>
                <w:szCs w:val="18"/>
                <w:lang w:val="en-US"/>
              </w:rPr>
              <w:fldChar w:fldCharType="end"/>
            </w:r>
            <w:r w:rsidR="00F7102F" w:rsidRPr="006879F9">
              <w:rPr>
                <w:rFonts w:cs="Arial"/>
                <w:szCs w:val="18"/>
              </w:rPr>
              <w:t>nummering persoon</w:t>
            </w:r>
            <w:r w:rsidR="00F7102F" w:rsidRPr="006879F9">
              <w:rPr>
                <w:rFonts w:cs="Arial"/>
                <w:szCs w:val="18"/>
                <w:lang w:val="en-US"/>
              </w:rPr>
              <w:fldChar w:fldCharType="begin"/>
            </w:r>
            <w:r w:rsidR="00F7102F" w:rsidRPr="006879F9">
              <w:rPr>
                <w:rFonts w:cs="Arial"/>
                <w:szCs w:val="18"/>
              </w:rPr>
              <w:instrText>MacroButton Nomacro §</w:instrText>
            </w:r>
            <w:r w:rsidR="00F7102F" w:rsidRPr="006879F9">
              <w:rPr>
                <w:rFonts w:cs="Arial"/>
                <w:szCs w:val="18"/>
                <w:lang w:val="en-US"/>
              </w:rPr>
              <w:fldChar w:fldCharType="end"/>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Pr>
                <w:rFonts w:cs="Arial"/>
                <w:szCs w:val="18"/>
              </w:rPr>
              <w:t xml:space="preserve"> </w:t>
            </w:r>
            <w:r w:rsidR="00F7102F" w:rsidRPr="005C737F">
              <w:rPr>
                <w:rFonts w:cs="Arial"/>
                <w:color w:val="000000" w:themeColor="text1"/>
                <w:szCs w:val="18"/>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szCs w:val="18"/>
              </w:rPr>
              <w:t>naam rechtspersoon</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5C737F">
              <w:rPr>
                <w:rFonts w:cs="Arial"/>
                <w:color w:val="000000" w:themeColor="text1"/>
                <w:szCs w:val="18"/>
              </w:rPr>
              <w:t xml:space="preserve"> /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4233F2">
              <w:rPr>
                <w:rFonts w:cs="Arial"/>
                <w:color w:val="800080"/>
                <w:szCs w:val="18"/>
                <w:lang w:eastAsia="nl-NL"/>
                <w:rPrChange w:id="87" w:author="Groot, Karina de" w:date="2025-02-27T13:45:00Z" w16du:dateUtc="2025-02-27T12:45:00Z">
                  <w:rPr>
                    <w:rFonts w:cs="Arial"/>
                    <w:color w:val="00FFFF"/>
                    <w:szCs w:val="18"/>
                  </w:rPr>
                </w:rPrChange>
              </w:rPr>
              <w:t>de</w:t>
            </w:r>
            <w:r w:rsidR="00F7102F" w:rsidRPr="006879F9">
              <w:rPr>
                <w:rFonts w:cs="Arial"/>
                <w:color w:val="00FFFF"/>
                <w:szCs w:val="18"/>
              </w:rPr>
              <w:t xml:space="preserve"> </w:t>
            </w:r>
            <w:r w:rsidR="00F7102F" w:rsidRPr="004233F2">
              <w:rPr>
                <w:rFonts w:cs="Arial"/>
                <w:color w:val="800080"/>
                <w:szCs w:val="18"/>
                <w:lang w:eastAsia="nl-NL"/>
                <w:rPrChange w:id="88" w:author="Groot, Karina de" w:date="2025-02-27T13:45:00Z" w16du:dateUtc="2025-02-27T12:45:00Z">
                  <w:rPr>
                    <w:rFonts w:cs="Arial"/>
                    <w:color w:val="00FFFF"/>
                    <w:szCs w:val="18"/>
                  </w:rPr>
                </w:rPrChange>
              </w:rPr>
              <w:t>heer/mevrouw</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800080"/>
                <w:szCs w:val="18"/>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szCs w:val="18"/>
              </w:rPr>
              <w:t>naam natuurlijk persoon</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800080"/>
                <w:szCs w:val="18"/>
              </w:rPr>
              <w:t xml:space="preserve"> voornoemd,</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Pr>
                <w:rFonts w:cs="Arial"/>
                <w:szCs w:val="18"/>
              </w:rPr>
              <w:t xml:space="preserve"> </w:t>
            </w:r>
            <w:r w:rsidR="00F7102F" w:rsidRPr="002573A2">
              <w:rPr>
                <w:rFonts w:cs="Arial"/>
                <w:color w:val="339966"/>
                <w:szCs w:val="18"/>
                <w:lang w:eastAsia="nl-NL"/>
              </w:rPr>
              <w:t>hierna</w:t>
            </w:r>
            <w:r w:rsidR="00F7102F">
              <w:rPr>
                <w:rFonts w:cs="Arial"/>
                <w:color w:val="339966"/>
                <w:szCs w:val="18"/>
                <w:lang w:eastAsia="nl-NL"/>
              </w:rPr>
              <w:t xml:space="preserve"> ook te noemen: </w:t>
            </w:r>
            <w:r w:rsidR="00F7102F" w:rsidRPr="00A41151">
              <w:rPr>
                <w:rFonts w:cs="Arial"/>
                <w:color w:val="800080"/>
                <w:szCs w:val="18"/>
                <w:lang w:eastAsia="nl-NL"/>
              </w:rPr>
              <w:t>(tezamen en waar van toepassing ook ieder afzonderlijk)</w:t>
            </w:r>
            <w:r w:rsidR="00F7102F" w:rsidRPr="002573A2">
              <w:rPr>
                <w:rFonts w:cs="Arial"/>
                <w:color w:val="339966"/>
                <w:szCs w:val="18"/>
                <w:lang w:eastAsia="nl-NL"/>
              </w:rPr>
              <w:t xml:space="preserve"> “geldnemer” </w:t>
            </w:r>
            <w:r w:rsidR="00F7102F">
              <w:rPr>
                <w:rFonts w:cs="Arial"/>
                <w:color w:val="339966"/>
                <w:szCs w:val="18"/>
                <w:lang w:eastAsia="nl-NL"/>
              </w:rPr>
              <w:t xml:space="preserve">dan wel “schuldenaar” en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FFFF"/>
                <w:szCs w:val="18"/>
              </w:rPr>
              <w:t>de verschenen</w:t>
            </w:r>
            <w:r w:rsidR="00F7102F" w:rsidRPr="006879F9">
              <w:rPr>
                <w:rFonts w:cs="Arial"/>
                <w:color w:val="008000"/>
                <w:szCs w:val="18"/>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FFFF"/>
                <w:szCs w:val="18"/>
              </w:rPr>
              <w:t>persoon/personen</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8000"/>
                <w:szCs w:val="18"/>
              </w:rPr>
              <w:t xml:space="preserve"> </w:t>
            </w:r>
            <w:r w:rsidR="00F7102F" w:rsidRPr="006879F9">
              <w:rPr>
                <w:rFonts w:cs="Arial"/>
                <w:color w:val="00FFFF"/>
                <w:szCs w:val="18"/>
              </w:rPr>
              <w:t>sub</w:t>
            </w:r>
            <w:r w:rsidR="00F7102F" w:rsidRPr="006879F9">
              <w:rPr>
                <w:rFonts w:cs="Arial"/>
                <w:color w:val="008000"/>
                <w:szCs w:val="18"/>
              </w:rPr>
              <w:t xml:space="preserve"> </w:t>
            </w:r>
            <w:r w:rsidR="00F7102F" w:rsidRPr="006879F9">
              <w:rPr>
                <w:rFonts w:cs="Arial"/>
                <w:szCs w:val="18"/>
                <w:lang w:val="en-US"/>
              </w:rPr>
              <w:fldChar w:fldCharType="begin"/>
            </w:r>
            <w:r w:rsidR="00F7102F" w:rsidRPr="006879F9">
              <w:rPr>
                <w:rFonts w:cs="Arial"/>
                <w:szCs w:val="18"/>
              </w:rPr>
              <w:instrText>MacroButton Nomacro §</w:instrText>
            </w:r>
            <w:r w:rsidR="00F7102F" w:rsidRPr="006879F9">
              <w:rPr>
                <w:rFonts w:cs="Arial"/>
                <w:szCs w:val="18"/>
                <w:lang w:val="en-US"/>
              </w:rPr>
              <w:fldChar w:fldCharType="end"/>
            </w:r>
            <w:r w:rsidR="00F7102F" w:rsidRPr="006879F9">
              <w:rPr>
                <w:rFonts w:cs="Arial"/>
                <w:szCs w:val="18"/>
              </w:rPr>
              <w:t>nummering persoon</w:t>
            </w:r>
            <w:r w:rsidR="00F7102F" w:rsidRPr="006879F9">
              <w:rPr>
                <w:rFonts w:cs="Arial"/>
                <w:szCs w:val="18"/>
                <w:lang w:val="en-US"/>
              </w:rPr>
              <w:fldChar w:fldCharType="begin"/>
            </w:r>
            <w:r w:rsidR="00F7102F" w:rsidRPr="006879F9">
              <w:rPr>
                <w:rFonts w:cs="Arial"/>
                <w:szCs w:val="18"/>
              </w:rPr>
              <w:instrText>MacroButton Nomacro §</w:instrText>
            </w:r>
            <w:r w:rsidR="00F7102F" w:rsidRPr="006879F9">
              <w:rPr>
                <w:rFonts w:cs="Arial"/>
                <w:szCs w:val="18"/>
                <w:lang w:val="en-US"/>
              </w:rPr>
              <w:fldChar w:fldCharType="end"/>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Pr>
                <w:rFonts w:cs="Arial"/>
                <w:szCs w:val="18"/>
              </w:rPr>
              <w:t xml:space="preserve"> </w:t>
            </w:r>
            <w:r w:rsidR="00F7102F" w:rsidRPr="005C737F">
              <w:rPr>
                <w:rFonts w:cs="Arial"/>
                <w:color w:val="000000" w:themeColor="text1"/>
                <w:szCs w:val="18"/>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szCs w:val="18"/>
              </w:rPr>
              <w:t>naam rechtspersoon</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00FFFF"/>
                <w:szCs w:val="18"/>
              </w:rPr>
              <w:t xml:space="preserve"> </w:t>
            </w:r>
            <w:r w:rsidR="00F7102F" w:rsidRPr="005C737F">
              <w:rPr>
                <w:rFonts w:cs="Arial"/>
                <w:color w:val="000000" w:themeColor="text1"/>
                <w:szCs w:val="18"/>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4233F2">
              <w:rPr>
                <w:rFonts w:cs="Arial"/>
                <w:color w:val="800080"/>
                <w:szCs w:val="18"/>
                <w:lang w:eastAsia="nl-NL"/>
                <w:rPrChange w:id="89" w:author="Groot, Karina de" w:date="2025-02-27T13:48:00Z" w16du:dateUtc="2025-02-27T12:48:00Z">
                  <w:rPr>
                    <w:rFonts w:cs="Arial"/>
                    <w:color w:val="00FFFF"/>
                    <w:szCs w:val="18"/>
                  </w:rPr>
                </w:rPrChange>
              </w:rPr>
              <w:t>de</w:t>
            </w:r>
            <w:r w:rsidR="00F7102F" w:rsidRPr="006879F9">
              <w:rPr>
                <w:rFonts w:cs="Arial"/>
                <w:color w:val="00FFFF"/>
                <w:szCs w:val="18"/>
              </w:rPr>
              <w:t xml:space="preserve"> </w:t>
            </w:r>
            <w:r w:rsidR="00F7102F" w:rsidRPr="004233F2">
              <w:rPr>
                <w:rFonts w:cs="Arial"/>
                <w:color w:val="800080"/>
                <w:szCs w:val="18"/>
                <w:lang w:eastAsia="nl-NL"/>
                <w:rPrChange w:id="90" w:author="Groot, Karina de" w:date="2025-02-27T13:46:00Z" w16du:dateUtc="2025-02-27T12:46:00Z">
                  <w:rPr>
                    <w:rFonts w:cs="Arial"/>
                    <w:color w:val="00FFFF"/>
                    <w:szCs w:val="18"/>
                  </w:rPr>
                </w:rPrChange>
              </w:rPr>
              <w:t>heer/mevrouw</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800080"/>
                <w:szCs w:val="18"/>
              </w:rPr>
              <w:t xml:space="preserve"> </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szCs w:val="18"/>
              </w:rPr>
              <w:t>naam natuurlijk persoon</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sidRPr="006879F9">
              <w:rPr>
                <w:rFonts w:cs="Arial"/>
                <w:color w:val="800080"/>
                <w:szCs w:val="18"/>
              </w:rPr>
              <w:t xml:space="preserve"> voornoemd,</w:t>
            </w:r>
            <w:r w:rsidR="00F7102F" w:rsidRPr="006879F9">
              <w:rPr>
                <w:rFonts w:cs="Arial"/>
                <w:szCs w:val="18"/>
              </w:rPr>
              <w:fldChar w:fldCharType="begin"/>
            </w:r>
            <w:r w:rsidR="00F7102F" w:rsidRPr="006879F9">
              <w:rPr>
                <w:rFonts w:cs="Arial"/>
                <w:szCs w:val="18"/>
              </w:rPr>
              <w:instrText>MacroButton Nomacro §</w:instrText>
            </w:r>
            <w:r w:rsidR="00F7102F" w:rsidRPr="006879F9">
              <w:rPr>
                <w:rFonts w:cs="Arial"/>
                <w:szCs w:val="18"/>
              </w:rPr>
              <w:fldChar w:fldCharType="end"/>
            </w:r>
            <w:r w:rsidR="00F7102F">
              <w:rPr>
                <w:rFonts w:cs="Arial"/>
                <w:szCs w:val="18"/>
              </w:rPr>
              <w:t xml:space="preserve"> </w:t>
            </w:r>
            <w:r w:rsidR="00F7102F" w:rsidRPr="002573A2">
              <w:rPr>
                <w:rFonts w:cs="Arial"/>
                <w:color w:val="339966"/>
                <w:szCs w:val="18"/>
                <w:lang w:eastAsia="nl-NL"/>
              </w:rPr>
              <w:t>hierna</w:t>
            </w:r>
            <w:r w:rsidR="00F7102F">
              <w:rPr>
                <w:rFonts w:cs="Arial"/>
                <w:color w:val="339966"/>
                <w:szCs w:val="18"/>
                <w:lang w:eastAsia="nl-NL"/>
              </w:rPr>
              <w:t xml:space="preserve"> ook te noemen: </w:t>
            </w:r>
            <w:r w:rsidR="00F7102F" w:rsidRPr="00A41151">
              <w:rPr>
                <w:rFonts w:cs="Arial"/>
                <w:color w:val="800080"/>
                <w:szCs w:val="18"/>
                <w:lang w:eastAsia="nl-NL"/>
              </w:rPr>
              <w:t>(tezamen en waar van toepassing ook ieder afzonderlijk)</w:t>
            </w:r>
            <w:r w:rsidR="00F7102F" w:rsidRPr="002573A2">
              <w:rPr>
                <w:rFonts w:cs="Arial"/>
                <w:color w:val="339966"/>
                <w:szCs w:val="18"/>
                <w:lang w:eastAsia="nl-NL"/>
              </w:rPr>
              <w:t xml:space="preserve"> “</w:t>
            </w:r>
            <w:r w:rsidR="00F7102F">
              <w:rPr>
                <w:rFonts w:cs="Arial"/>
                <w:color w:val="339966"/>
                <w:szCs w:val="18"/>
                <w:lang w:eastAsia="nl-NL"/>
              </w:rPr>
              <w:t>hypotheekgever</w:t>
            </w:r>
            <w:r w:rsidR="00F7102F" w:rsidRPr="002573A2">
              <w:rPr>
                <w:rFonts w:cs="Arial"/>
                <w:color w:val="339966"/>
                <w:szCs w:val="18"/>
                <w:lang w:eastAsia="nl-NL"/>
              </w:rPr>
              <w:t>”</w:t>
            </w:r>
            <w:bookmarkEnd w:id="86"/>
          </w:p>
          <w:p w14:paraId="19269B51" w14:textId="65BF190B" w:rsidR="0036468E" w:rsidRDefault="0036468E" w:rsidP="00F7102F">
            <w:pPr>
              <w:rPr>
                <w:lang w:val="en-US"/>
              </w:rPr>
            </w:pPr>
          </w:p>
        </w:tc>
        <w:tc>
          <w:tcPr>
            <w:tcW w:w="6274" w:type="dxa"/>
          </w:tcPr>
          <w:p w14:paraId="5FB34825" w14:textId="77777777" w:rsidR="0036468E" w:rsidRPr="00E3703F" w:rsidRDefault="0036468E" w:rsidP="0036468E">
            <w:pPr>
              <w:rPr>
                <w:sz w:val="16"/>
                <w:szCs w:val="16"/>
              </w:rPr>
            </w:pPr>
            <w:r w:rsidRPr="00E3703F">
              <w:rPr>
                <w:sz w:val="16"/>
                <w:szCs w:val="16"/>
              </w:rPr>
              <w:t>Verplichte keuze uit de volgende 2 opties, waaruit er 1 gekozen moet worden:</w:t>
            </w:r>
          </w:p>
          <w:p w14:paraId="4BBC36CA" w14:textId="2052ECB9" w:rsidR="00831751" w:rsidRPr="00E3703F" w:rsidRDefault="00831751" w:rsidP="00831751">
            <w:pPr>
              <w:pStyle w:val="Lijstalinea"/>
              <w:numPr>
                <w:ilvl w:val="0"/>
                <w:numId w:val="45"/>
              </w:numPr>
              <w:rPr>
                <w:sz w:val="16"/>
                <w:szCs w:val="16"/>
              </w:rPr>
            </w:pPr>
            <w:r w:rsidRPr="00E3703F">
              <w:rPr>
                <w:rFonts w:cs="Arial"/>
                <w:color w:val="339966"/>
                <w:sz w:val="16"/>
                <w:szCs w:val="16"/>
                <w:lang w:eastAsia="nl-NL"/>
              </w:rPr>
              <w:t>hierna ook te noemen</w:t>
            </w:r>
            <w:r w:rsidR="00ED4709">
              <w:rPr>
                <w:rFonts w:cs="Arial"/>
                <w:color w:val="339966"/>
                <w:sz w:val="16"/>
                <w:szCs w:val="16"/>
                <w:lang w:eastAsia="nl-NL"/>
              </w:rPr>
              <w:t>:</w:t>
            </w:r>
            <w:r w:rsidRPr="00E3703F">
              <w:rPr>
                <w:rFonts w:cs="Arial"/>
                <w:color w:val="339966"/>
                <w:sz w:val="16"/>
                <w:szCs w:val="16"/>
                <w:lang w:eastAsia="nl-NL"/>
              </w:rPr>
              <w:t xml:space="preserve"> </w:t>
            </w:r>
            <w:r w:rsidRPr="00A41151">
              <w:rPr>
                <w:rFonts w:cs="Arial"/>
                <w:color w:val="800080"/>
                <w:sz w:val="16"/>
                <w:szCs w:val="16"/>
                <w:lang w:eastAsia="nl-NL"/>
              </w:rPr>
              <w:t>(tezamen en waar van toepassing ook ieder afzonderlijk)</w:t>
            </w:r>
            <w:r w:rsidRPr="00E3703F">
              <w:rPr>
                <w:rFonts w:cs="Arial"/>
                <w:color w:val="800080"/>
                <w:sz w:val="16"/>
                <w:szCs w:val="16"/>
                <w:lang w:eastAsia="nl-NL"/>
              </w:rPr>
              <w:t xml:space="preserve"> </w:t>
            </w:r>
            <w:r w:rsidRPr="00E3703F">
              <w:rPr>
                <w:rFonts w:cs="Arial"/>
                <w:color w:val="339966"/>
                <w:sz w:val="16"/>
                <w:szCs w:val="16"/>
                <w:lang w:eastAsia="nl-NL"/>
              </w:rPr>
              <w:t>“geldnemer” dan wel “schuldenaar” en/of “hypotheekgever</w:t>
            </w:r>
            <w:r w:rsidR="00ED4709">
              <w:rPr>
                <w:rFonts w:cs="Arial"/>
                <w:color w:val="339966"/>
                <w:sz w:val="16"/>
                <w:szCs w:val="16"/>
                <w:lang w:eastAsia="nl-NL"/>
              </w:rPr>
              <w:t>”</w:t>
            </w:r>
          </w:p>
          <w:p w14:paraId="58471B48" w14:textId="088D71E2" w:rsidR="00F7102F" w:rsidRPr="00E3703F" w:rsidRDefault="00F7102F" w:rsidP="00F7102F">
            <w:pPr>
              <w:pStyle w:val="Lijstalinea"/>
              <w:numPr>
                <w:ilvl w:val="0"/>
                <w:numId w:val="45"/>
              </w:numPr>
              <w:rPr>
                <w:rFonts w:ascii="Times New Roman" w:hAnsi="Times New Roman"/>
                <w:sz w:val="16"/>
                <w:szCs w:val="16"/>
              </w:rPr>
            </w:pP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de verschenen</w:t>
            </w:r>
            <w:r w:rsidRPr="00E3703F">
              <w:rPr>
                <w:rFonts w:cs="Arial"/>
                <w:color w:val="008000"/>
                <w:sz w:val="16"/>
                <w:szCs w:val="16"/>
              </w:rPr>
              <w:t xml:space="preserve">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persoon/personen</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8000"/>
                <w:sz w:val="16"/>
                <w:szCs w:val="16"/>
              </w:rPr>
              <w:t xml:space="preserve"> </w:t>
            </w:r>
            <w:r w:rsidRPr="00E3703F">
              <w:rPr>
                <w:rFonts w:cs="Arial"/>
                <w:color w:val="00FFFF"/>
                <w:sz w:val="16"/>
                <w:szCs w:val="16"/>
              </w:rPr>
              <w:t>sub</w:t>
            </w:r>
            <w:r w:rsidRPr="00E3703F">
              <w:rPr>
                <w:rFonts w:cs="Arial"/>
                <w:color w:val="008000"/>
                <w:sz w:val="16"/>
                <w:szCs w:val="16"/>
              </w:rPr>
              <w:t xml:space="preserve"> </w:t>
            </w:r>
            <w:r w:rsidRPr="00E3703F">
              <w:rPr>
                <w:rFonts w:cs="Arial"/>
                <w:sz w:val="16"/>
                <w:szCs w:val="16"/>
                <w:lang w:val="en-US"/>
              </w:rPr>
              <w:fldChar w:fldCharType="begin"/>
            </w:r>
            <w:r w:rsidRPr="00E3703F">
              <w:rPr>
                <w:rFonts w:cs="Arial"/>
                <w:sz w:val="16"/>
                <w:szCs w:val="16"/>
              </w:rPr>
              <w:instrText>MacroButton Nomacro §</w:instrText>
            </w:r>
            <w:r w:rsidRPr="00E3703F">
              <w:rPr>
                <w:rFonts w:cs="Arial"/>
                <w:sz w:val="16"/>
                <w:szCs w:val="16"/>
                <w:lang w:val="en-US"/>
              </w:rPr>
              <w:fldChar w:fldCharType="end"/>
            </w:r>
            <w:r w:rsidRPr="00E3703F">
              <w:rPr>
                <w:rFonts w:cs="Arial"/>
                <w:sz w:val="16"/>
                <w:szCs w:val="16"/>
              </w:rPr>
              <w:t>nummering persoon</w:t>
            </w:r>
            <w:r w:rsidRPr="00E3703F">
              <w:rPr>
                <w:rFonts w:cs="Arial"/>
                <w:sz w:val="16"/>
                <w:szCs w:val="16"/>
                <w:lang w:val="en-US"/>
              </w:rPr>
              <w:fldChar w:fldCharType="begin"/>
            </w:r>
            <w:r w:rsidRPr="00E3703F">
              <w:rPr>
                <w:rFonts w:cs="Arial"/>
                <w:sz w:val="16"/>
                <w:szCs w:val="16"/>
              </w:rPr>
              <w:instrText>MacroButton Nomacro §</w:instrText>
            </w:r>
            <w:r w:rsidRPr="00E3703F">
              <w:rPr>
                <w:rFonts w:cs="Arial"/>
                <w:sz w:val="16"/>
                <w:szCs w:val="16"/>
                <w:lang w:val="en-US"/>
              </w:rPr>
              <w:fldChar w:fldCharType="end"/>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t xml:space="preserve"> </w:t>
            </w:r>
            <w:r w:rsidRPr="005C737F">
              <w:rPr>
                <w:rFonts w:cs="Arial"/>
                <w:color w:val="000000" w:themeColor="text1"/>
                <w:sz w:val="16"/>
                <w:szCs w:val="16"/>
              </w:rPr>
              <w:t>/</w:t>
            </w:r>
            <w:r w:rsidRPr="00E3703F">
              <w:rPr>
                <w:rFonts w:cs="Arial"/>
                <w:color w:val="00FFFF"/>
                <w:sz w:val="16"/>
                <w:szCs w:val="16"/>
              </w:rPr>
              <w:t xml:space="preserve">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t>naam rechtspersoon</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 xml:space="preserve"> </w:t>
            </w:r>
            <w:r w:rsidRPr="005C737F">
              <w:rPr>
                <w:rFonts w:cs="Arial"/>
                <w:color w:val="000000" w:themeColor="text1"/>
                <w:sz w:val="16"/>
                <w:szCs w:val="16"/>
              </w:rPr>
              <w:t xml:space="preserve">/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4233F2">
              <w:rPr>
                <w:rFonts w:cs="Arial"/>
                <w:color w:val="800080"/>
                <w:sz w:val="16"/>
                <w:szCs w:val="16"/>
                <w:lang w:eastAsia="nl-NL"/>
                <w:rPrChange w:id="91" w:author="Groot, Karina de" w:date="2025-02-27T13:49:00Z" w16du:dateUtc="2025-02-27T12:49:00Z">
                  <w:rPr>
                    <w:rFonts w:cs="Arial"/>
                    <w:color w:val="00FFFF"/>
                    <w:sz w:val="16"/>
                    <w:szCs w:val="16"/>
                  </w:rPr>
                </w:rPrChange>
              </w:rPr>
              <w:t>de</w:t>
            </w:r>
            <w:r w:rsidRPr="00E3703F">
              <w:rPr>
                <w:rFonts w:cs="Arial"/>
                <w:color w:val="00FFFF"/>
                <w:sz w:val="16"/>
                <w:szCs w:val="16"/>
              </w:rPr>
              <w:t xml:space="preserve"> </w:t>
            </w:r>
            <w:r w:rsidRPr="004233F2">
              <w:rPr>
                <w:rFonts w:cs="Arial"/>
                <w:color w:val="800080"/>
                <w:sz w:val="16"/>
                <w:szCs w:val="16"/>
                <w:lang w:eastAsia="nl-NL"/>
                <w:rPrChange w:id="92" w:author="Groot, Karina de" w:date="2025-02-27T13:49:00Z" w16du:dateUtc="2025-02-27T12:49:00Z">
                  <w:rPr>
                    <w:rFonts w:cs="Arial"/>
                    <w:color w:val="00FFFF"/>
                    <w:sz w:val="16"/>
                    <w:szCs w:val="16"/>
                  </w:rPr>
                </w:rPrChange>
              </w:rPr>
              <w:t>heer/mevrouw</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800080"/>
                <w:sz w:val="16"/>
                <w:szCs w:val="16"/>
              </w:rPr>
              <w:t xml:space="preserve">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t>naam natuurlijk persoon</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800080"/>
                <w:sz w:val="16"/>
                <w:szCs w:val="16"/>
              </w:rPr>
              <w:t xml:space="preserve"> voornoemd,</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t xml:space="preserve"> </w:t>
            </w:r>
            <w:r w:rsidRPr="00E3703F">
              <w:rPr>
                <w:rFonts w:cs="Arial"/>
                <w:color w:val="339966"/>
                <w:sz w:val="16"/>
                <w:szCs w:val="16"/>
                <w:lang w:eastAsia="nl-NL"/>
              </w:rPr>
              <w:t xml:space="preserve">hierna ook te noemen: </w:t>
            </w:r>
            <w:r w:rsidRPr="00A41151">
              <w:rPr>
                <w:rFonts w:cs="Arial"/>
                <w:color w:val="800080"/>
                <w:sz w:val="16"/>
                <w:szCs w:val="16"/>
                <w:lang w:eastAsia="nl-NL"/>
              </w:rPr>
              <w:t>(tezamen en waar van toepassing ook ieder afzonderlijk)</w:t>
            </w:r>
            <w:r w:rsidRPr="00E3703F">
              <w:rPr>
                <w:rFonts w:cs="Arial"/>
                <w:color w:val="339966"/>
                <w:sz w:val="16"/>
                <w:szCs w:val="16"/>
                <w:lang w:eastAsia="nl-NL"/>
              </w:rPr>
              <w:t xml:space="preserve"> “geldnemer” dan wel “schuldenaar” en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de verschenen</w:t>
            </w:r>
            <w:r w:rsidRPr="00E3703F">
              <w:rPr>
                <w:rFonts w:cs="Arial"/>
                <w:color w:val="008000"/>
                <w:sz w:val="16"/>
                <w:szCs w:val="16"/>
              </w:rPr>
              <w:t xml:space="preserve">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persoon/personen</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8000"/>
                <w:sz w:val="16"/>
                <w:szCs w:val="16"/>
              </w:rPr>
              <w:t xml:space="preserve"> </w:t>
            </w:r>
            <w:r w:rsidRPr="00E3703F">
              <w:rPr>
                <w:rFonts w:cs="Arial"/>
                <w:color w:val="00FFFF"/>
                <w:sz w:val="16"/>
                <w:szCs w:val="16"/>
              </w:rPr>
              <w:t>sub</w:t>
            </w:r>
            <w:r w:rsidRPr="00E3703F">
              <w:rPr>
                <w:rFonts w:cs="Arial"/>
                <w:color w:val="008000"/>
                <w:sz w:val="16"/>
                <w:szCs w:val="16"/>
              </w:rPr>
              <w:t xml:space="preserve"> </w:t>
            </w:r>
            <w:r w:rsidRPr="00E3703F">
              <w:rPr>
                <w:rFonts w:cs="Arial"/>
                <w:sz w:val="16"/>
                <w:szCs w:val="16"/>
                <w:lang w:val="en-US"/>
              </w:rPr>
              <w:fldChar w:fldCharType="begin"/>
            </w:r>
            <w:r w:rsidRPr="00E3703F">
              <w:rPr>
                <w:rFonts w:cs="Arial"/>
                <w:sz w:val="16"/>
                <w:szCs w:val="16"/>
              </w:rPr>
              <w:instrText>MacroButton Nomacro §</w:instrText>
            </w:r>
            <w:r w:rsidRPr="00E3703F">
              <w:rPr>
                <w:rFonts w:cs="Arial"/>
                <w:sz w:val="16"/>
                <w:szCs w:val="16"/>
                <w:lang w:val="en-US"/>
              </w:rPr>
              <w:fldChar w:fldCharType="end"/>
            </w:r>
            <w:r w:rsidRPr="00E3703F">
              <w:rPr>
                <w:rFonts w:cs="Arial"/>
                <w:sz w:val="16"/>
                <w:szCs w:val="16"/>
              </w:rPr>
              <w:t>nummering persoon</w:t>
            </w:r>
            <w:r w:rsidRPr="00E3703F">
              <w:rPr>
                <w:rFonts w:cs="Arial"/>
                <w:sz w:val="16"/>
                <w:szCs w:val="16"/>
                <w:lang w:val="en-US"/>
              </w:rPr>
              <w:fldChar w:fldCharType="begin"/>
            </w:r>
            <w:r w:rsidRPr="00E3703F">
              <w:rPr>
                <w:rFonts w:cs="Arial"/>
                <w:sz w:val="16"/>
                <w:szCs w:val="16"/>
              </w:rPr>
              <w:instrText>MacroButton Nomacro §</w:instrText>
            </w:r>
            <w:r w:rsidRPr="00E3703F">
              <w:rPr>
                <w:rFonts w:cs="Arial"/>
                <w:sz w:val="16"/>
                <w:szCs w:val="16"/>
                <w:lang w:val="en-US"/>
              </w:rPr>
              <w:fldChar w:fldCharType="end"/>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t xml:space="preserve"> </w:t>
            </w:r>
            <w:r w:rsidRPr="005C737F">
              <w:rPr>
                <w:rFonts w:cs="Arial"/>
                <w:color w:val="000000" w:themeColor="text1"/>
                <w:sz w:val="16"/>
                <w:szCs w:val="16"/>
              </w:rPr>
              <w:t xml:space="preserve">/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t>naam rechtspersoon</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00FFFF"/>
                <w:sz w:val="16"/>
                <w:szCs w:val="16"/>
              </w:rPr>
              <w:t xml:space="preserve"> </w:t>
            </w:r>
            <w:r w:rsidRPr="005C737F">
              <w:rPr>
                <w:rFonts w:cs="Arial"/>
                <w:color w:val="000000" w:themeColor="text1"/>
                <w:sz w:val="16"/>
                <w:szCs w:val="16"/>
              </w:rPr>
              <w:t>/</w:t>
            </w:r>
            <w:r w:rsidRPr="00E3703F">
              <w:rPr>
                <w:rFonts w:cs="Arial"/>
                <w:color w:val="00FFFF"/>
                <w:sz w:val="16"/>
                <w:szCs w:val="16"/>
              </w:rPr>
              <w:t xml:space="preserve">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4233F2">
              <w:rPr>
                <w:rFonts w:cs="Arial"/>
                <w:color w:val="800080"/>
                <w:sz w:val="16"/>
                <w:szCs w:val="16"/>
                <w:lang w:eastAsia="nl-NL"/>
                <w:rPrChange w:id="93" w:author="Groot, Karina de" w:date="2025-02-27T13:51:00Z" w16du:dateUtc="2025-02-27T12:51:00Z">
                  <w:rPr>
                    <w:rFonts w:cs="Arial"/>
                    <w:color w:val="00FFFF"/>
                    <w:sz w:val="16"/>
                    <w:szCs w:val="16"/>
                  </w:rPr>
                </w:rPrChange>
              </w:rPr>
              <w:t>de</w:t>
            </w:r>
            <w:r w:rsidRPr="00E3703F">
              <w:rPr>
                <w:rFonts w:cs="Arial"/>
                <w:color w:val="00FFFF"/>
                <w:sz w:val="16"/>
                <w:szCs w:val="16"/>
              </w:rPr>
              <w:t xml:space="preserve"> </w:t>
            </w:r>
            <w:r w:rsidRPr="004233F2">
              <w:rPr>
                <w:rFonts w:cs="Arial"/>
                <w:color w:val="800080"/>
                <w:sz w:val="16"/>
                <w:szCs w:val="16"/>
                <w:lang w:eastAsia="nl-NL"/>
                <w:rPrChange w:id="94" w:author="Groot, Karina de" w:date="2025-02-27T13:50:00Z" w16du:dateUtc="2025-02-27T12:50:00Z">
                  <w:rPr>
                    <w:rFonts w:cs="Arial"/>
                    <w:color w:val="00FFFF"/>
                    <w:sz w:val="16"/>
                    <w:szCs w:val="16"/>
                  </w:rPr>
                </w:rPrChange>
              </w:rPr>
              <w:t>heer</w:t>
            </w:r>
            <w:r w:rsidRPr="005C737F">
              <w:rPr>
                <w:rFonts w:cs="Arial"/>
                <w:color w:val="000000" w:themeColor="text1"/>
                <w:sz w:val="16"/>
                <w:szCs w:val="16"/>
              </w:rPr>
              <w:t>/</w:t>
            </w:r>
            <w:r w:rsidRPr="004233F2">
              <w:rPr>
                <w:rFonts w:cs="Arial"/>
                <w:color w:val="800080"/>
                <w:sz w:val="16"/>
                <w:szCs w:val="16"/>
                <w:lang w:eastAsia="nl-NL"/>
                <w:rPrChange w:id="95" w:author="Groot, Karina de" w:date="2025-02-27T13:50:00Z" w16du:dateUtc="2025-02-27T12:50:00Z">
                  <w:rPr>
                    <w:rFonts w:cs="Arial"/>
                    <w:color w:val="00FFFF"/>
                    <w:sz w:val="16"/>
                    <w:szCs w:val="16"/>
                  </w:rPr>
                </w:rPrChange>
              </w:rPr>
              <w:t>mevrouw</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800080"/>
                <w:sz w:val="16"/>
                <w:szCs w:val="16"/>
              </w:rPr>
              <w:t xml:space="preserve"> </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t>naam natuurlijk persoon</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color w:val="800080"/>
                <w:sz w:val="16"/>
                <w:szCs w:val="16"/>
              </w:rPr>
              <w:t xml:space="preserve"> voornoemd,</w:t>
            </w:r>
            <w:r w:rsidRPr="00E3703F">
              <w:rPr>
                <w:rFonts w:cs="Arial"/>
                <w:sz w:val="16"/>
                <w:szCs w:val="16"/>
              </w:rPr>
              <w:fldChar w:fldCharType="begin"/>
            </w:r>
            <w:r w:rsidRPr="00E3703F">
              <w:rPr>
                <w:rFonts w:cs="Arial"/>
                <w:sz w:val="16"/>
                <w:szCs w:val="16"/>
              </w:rPr>
              <w:instrText>MacroButton Nomacro §</w:instrText>
            </w:r>
            <w:r w:rsidRPr="00E3703F">
              <w:rPr>
                <w:rFonts w:cs="Arial"/>
                <w:sz w:val="16"/>
                <w:szCs w:val="16"/>
              </w:rPr>
              <w:fldChar w:fldCharType="end"/>
            </w:r>
            <w:r w:rsidRPr="00E3703F">
              <w:rPr>
                <w:rFonts w:cs="Arial"/>
                <w:sz w:val="16"/>
                <w:szCs w:val="16"/>
              </w:rPr>
              <w:t xml:space="preserve"> </w:t>
            </w:r>
            <w:r w:rsidRPr="00E3703F">
              <w:rPr>
                <w:rFonts w:cs="Arial"/>
                <w:color w:val="339966"/>
                <w:sz w:val="16"/>
                <w:szCs w:val="16"/>
                <w:lang w:eastAsia="nl-NL"/>
              </w:rPr>
              <w:t xml:space="preserve">hierna ook te noemen: </w:t>
            </w:r>
            <w:r w:rsidRPr="00A41151">
              <w:rPr>
                <w:rFonts w:cs="Arial"/>
                <w:color w:val="800080"/>
                <w:sz w:val="16"/>
                <w:szCs w:val="16"/>
                <w:lang w:eastAsia="nl-NL"/>
              </w:rPr>
              <w:t>(tezamen en waar van toepassing ook ieder afzonderlijk)</w:t>
            </w:r>
            <w:r w:rsidRPr="00E3703F">
              <w:rPr>
                <w:rFonts w:cs="Arial"/>
                <w:color w:val="339966"/>
                <w:sz w:val="16"/>
                <w:szCs w:val="16"/>
                <w:lang w:eastAsia="nl-NL"/>
              </w:rPr>
              <w:t xml:space="preserve"> “hypotheekgever”</w:t>
            </w:r>
          </w:p>
          <w:p w14:paraId="62F02971" w14:textId="77777777" w:rsidR="0036468E" w:rsidRPr="00E3703F" w:rsidRDefault="0036468E" w:rsidP="0036468E">
            <w:pPr>
              <w:pStyle w:val="streepje"/>
              <w:numPr>
                <w:ilvl w:val="0"/>
                <w:numId w:val="0"/>
              </w:numPr>
              <w:rPr>
                <w:sz w:val="16"/>
                <w:szCs w:val="16"/>
              </w:rPr>
            </w:pPr>
          </w:p>
          <w:p w14:paraId="3272C9FD" w14:textId="77777777" w:rsidR="0036468E" w:rsidRPr="00E3703F" w:rsidRDefault="0036468E" w:rsidP="0036468E">
            <w:pPr>
              <w:pStyle w:val="streepje"/>
              <w:numPr>
                <w:ilvl w:val="0"/>
                <w:numId w:val="0"/>
              </w:numPr>
              <w:rPr>
                <w:sz w:val="16"/>
                <w:szCs w:val="16"/>
              </w:rPr>
            </w:pPr>
            <w:r w:rsidRPr="00E3703F">
              <w:rPr>
                <w:sz w:val="16"/>
                <w:szCs w:val="16"/>
              </w:rPr>
              <w:t xml:space="preserve">De details van elke keuze worden hierna in de paragrafen ‘optie </w:t>
            </w:r>
            <w:smartTag w:uri="urn:schemas-microsoft-com:office:smarttags" w:element="metricconverter">
              <w:smartTagPr>
                <w:attr w:name="ProductID" w:val="1’"/>
              </w:smartTagPr>
              <w:r w:rsidRPr="00E3703F">
                <w:rPr>
                  <w:sz w:val="16"/>
                  <w:szCs w:val="16"/>
                </w:rPr>
                <w:t>1’</w:t>
              </w:r>
            </w:smartTag>
            <w:r w:rsidRPr="00E3703F">
              <w:rPr>
                <w:sz w:val="16"/>
                <w:szCs w:val="16"/>
              </w:rPr>
              <w:t xml:space="preserve"> en ‘optie </w:t>
            </w:r>
            <w:smartTag w:uri="urn:schemas-microsoft-com:office:smarttags" w:element="metricconverter">
              <w:smartTagPr>
                <w:attr w:name="ProductID" w:val="2’"/>
              </w:smartTagPr>
              <w:r w:rsidRPr="00E3703F">
                <w:rPr>
                  <w:sz w:val="16"/>
                  <w:szCs w:val="16"/>
                </w:rPr>
                <w:t>2’</w:t>
              </w:r>
            </w:smartTag>
            <w:r w:rsidRPr="00E3703F">
              <w:rPr>
                <w:sz w:val="16"/>
                <w:szCs w:val="16"/>
              </w:rPr>
              <w:t xml:space="preserve"> toegelicht.</w:t>
            </w:r>
          </w:p>
          <w:p w14:paraId="78BBC500" w14:textId="77777777" w:rsidR="0036468E" w:rsidRPr="00E3703F" w:rsidRDefault="0036468E" w:rsidP="0036468E">
            <w:pPr>
              <w:pStyle w:val="streepje"/>
              <w:numPr>
                <w:ilvl w:val="0"/>
                <w:numId w:val="0"/>
              </w:numPr>
              <w:rPr>
                <w:sz w:val="16"/>
                <w:szCs w:val="16"/>
              </w:rPr>
            </w:pPr>
          </w:p>
          <w:p w14:paraId="568185E3" w14:textId="77777777" w:rsidR="0036468E" w:rsidRPr="00E3703F" w:rsidRDefault="0036468E" w:rsidP="0036468E">
            <w:pPr>
              <w:pStyle w:val="streepje"/>
              <w:numPr>
                <w:ilvl w:val="0"/>
                <w:numId w:val="0"/>
              </w:numPr>
              <w:rPr>
                <w:snapToGrid/>
                <w:kern w:val="0"/>
                <w:sz w:val="16"/>
                <w:szCs w:val="16"/>
                <w:lang w:eastAsia="nl-NL"/>
              </w:rPr>
            </w:pPr>
            <w:r w:rsidRPr="00E3703F">
              <w:rPr>
                <w:sz w:val="16"/>
                <w:szCs w:val="16"/>
              </w:rPr>
              <w:t xml:space="preserve">Bij het samenstellen van de akte wordt de keuze bepaald op basis van </w:t>
            </w:r>
            <w:r w:rsidRPr="00E3703F">
              <w:rPr>
                <w:rFonts w:cs="Arial"/>
                <w:snapToGrid/>
                <w:kern w:val="0"/>
                <w:sz w:val="16"/>
                <w:szCs w:val="16"/>
                <w:lang w:eastAsia="nl-NL"/>
              </w:rPr>
              <w:t>IMKAD_AangebodenStuk/StukdeelHypotheek/ vervreemderRechtRef/Partij</w:t>
            </w:r>
            <w:r w:rsidRPr="00E3703F">
              <w:rPr>
                <w:snapToGrid/>
                <w:kern w:val="0"/>
                <w:sz w:val="16"/>
                <w:szCs w:val="16"/>
                <w:highlight w:val="white"/>
                <w:lang w:eastAsia="nl-NL"/>
              </w:rPr>
              <w:t>/aanduidingPartij</w:t>
            </w:r>
            <w:r w:rsidRPr="00E3703F">
              <w:rPr>
                <w:snapToGrid/>
                <w:kern w:val="0"/>
                <w:sz w:val="16"/>
                <w:szCs w:val="16"/>
                <w:lang w:eastAsia="nl-NL"/>
              </w:rPr>
              <w:t>:</w:t>
            </w:r>
          </w:p>
          <w:p w14:paraId="79213D5A" w14:textId="25702A47" w:rsidR="0036468E" w:rsidRDefault="0036468E" w:rsidP="000D28C0">
            <w:pPr>
              <w:pStyle w:val="streepje"/>
              <w:rPr>
                <w:lang w:val="en-US"/>
              </w:rPr>
            </w:pPr>
            <w:r w:rsidRPr="00E3703F">
              <w:rPr>
                <w:snapToGrid/>
                <w:kern w:val="0"/>
                <w:sz w:val="16"/>
                <w:szCs w:val="16"/>
                <w:lang w:eastAsia="nl-NL"/>
              </w:rPr>
              <w:t>indien ‘Aanduiding per persoon’</w:t>
            </w:r>
            <w:r w:rsidR="00742727" w:rsidRPr="00E3703F">
              <w:rPr>
                <w:snapToGrid/>
                <w:kern w:val="0"/>
                <w:sz w:val="16"/>
                <w:szCs w:val="16"/>
                <w:lang w:eastAsia="nl-NL"/>
              </w:rPr>
              <w:t xml:space="preserve"> paragraaf 2.4.1.3 </w:t>
            </w:r>
            <w:r w:rsidR="00742727" w:rsidRPr="00E3703F">
              <w:rPr>
                <w:snapToGrid/>
                <w:kern w:val="0"/>
                <w:sz w:val="16"/>
                <w:szCs w:val="16"/>
                <w:lang w:eastAsia="nl-NL"/>
              </w:rPr>
              <w:fldChar w:fldCharType="begin"/>
            </w:r>
            <w:r w:rsidR="00742727" w:rsidRPr="00E3703F">
              <w:rPr>
                <w:snapToGrid/>
                <w:kern w:val="0"/>
                <w:sz w:val="16"/>
                <w:szCs w:val="16"/>
                <w:lang w:eastAsia="nl-NL"/>
              </w:rPr>
              <w:instrText xml:space="preserve"> REF _Ref454981348 \h </w:instrText>
            </w:r>
            <w:r w:rsidR="0052269D" w:rsidRPr="00E3703F">
              <w:rPr>
                <w:snapToGrid/>
                <w:kern w:val="0"/>
                <w:sz w:val="16"/>
                <w:szCs w:val="16"/>
                <w:lang w:eastAsia="nl-NL"/>
              </w:rPr>
              <w:instrText xml:space="preserve"> \* MERGEFORMAT </w:instrText>
            </w:r>
            <w:r w:rsidR="00742727" w:rsidRPr="00E3703F">
              <w:rPr>
                <w:snapToGrid/>
                <w:kern w:val="0"/>
                <w:sz w:val="16"/>
                <w:szCs w:val="16"/>
                <w:lang w:eastAsia="nl-NL"/>
              </w:rPr>
            </w:r>
            <w:r w:rsidR="00742727" w:rsidRPr="00E3703F">
              <w:rPr>
                <w:snapToGrid/>
                <w:kern w:val="0"/>
                <w:sz w:val="16"/>
                <w:szCs w:val="16"/>
                <w:lang w:eastAsia="nl-NL"/>
              </w:rPr>
              <w:fldChar w:fldCharType="separate"/>
            </w:r>
            <w:r w:rsidR="00742727" w:rsidRPr="00E3703F">
              <w:rPr>
                <w:sz w:val="16"/>
                <w:szCs w:val="16"/>
              </w:rPr>
              <w:t>Optie 2: partijnaam voor personen</w:t>
            </w:r>
            <w:r w:rsidR="00742727" w:rsidRPr="00E3703F">
              <w:rPr>
                <w:snapToGrid/>
                <w:kern w:val="0"/>
                <w:sz w:val="16"/>
                <w:szCs w:val="16"/>
                <w:lang w:eastAsia="nl-NL"/>
              </w:rPr>
              <w:fldChar w:fldCharType="end"/>
            </w:r>
            <w:r w:rsidRPr="00E3703F">
              <w:rPr>
                <w:snapToGrid/>
                <w:kern w:val="0"/>
                <w:sz w:val="16"/>
                <w:szCs w:val="16"/>
                <w:lang w:eastAsia="nl-NL"/>
              </w:rPr>
              <w:t xml:space="preserve"> </w:t>
            </w:r>
            <w:r w:rsidRPr="00E3703F">
              <w:rPr>
                <w:sz w:val="16"/>
                <w:szCs w:val="16"/>
              </w:rPr>
              <w:t xml:space="preserve">anders: </w:t>
            </w:r>
            <w:r w:rsidR="00742727" w:rsidRPr="00E3703F">
              <w:rPr>
                <w:snapToGrid/>
                <w:kern w:val="0"/>
                <w:sz w:val="16"/>
                <w:szCs w:val="16"/>
                <w:lang w:eastAsia="nl-NL"/>
              </w:rPr>
              <w:t>paragraaf 2.4.1.2</w:t>
            </w:r>
            <w:r w:rsidR="00742727" w:rsidRPr="00E3703F">
              <w:rPr>
                <w:sz w:val="16"/>
                <w:szCs w:val="16"/>
              </w:rPr>
              <w:t xml:space="preserve"> </w:t>
            </w:r>
            <w:r w:rsidR="00742727" w:rsidRPr="00E3703F">
              <w:rPr>
                <w:snapToGrid/>
                <w:kern w:val="0"/>
                <w:sz w:val="16"/>
                <w:szCs w:val="16"/>
                <w:lang w:eastAsia="nl-NL"/>
              </w:rPr>
              <w:fldChar w:fldCharType="begin"/>
            </w:r>
            <w:r w:rsidR="00742727" w:rsidRPr="00E3703F">
              <w:rPr>
                <w:snapToGrid/>
                <w:kern w:val="0"/>
                <w:sz w:val="16"/>
                <w:szCs w:val="16"/>
                <w:lang w:eastAsia="nl-NL"/>
              </w:rPr>
              <w:instrText xml:space="preserve"> REF _Ref454981353 \h </w:instrText>
            </w:r>
            <w:r w:rsidR="0052269D" w:rsidRPr="00E3703F">
              <w:rPr>
                <w:snapToGrid/>
                <w:kern w:val="0"/>
                <w:sz w:val="16"/>
                <w:szCs w:val="16"/>
                <w:lang w:eastAsia="nl-NL"/>
              </w:rPr>
              <w:instrText xml:space="preserve"> \* MERGEFORMAT </w:instrText>
            </w:r>
            <w:r w:rsidR="00742727" w:rsidRPr="00E3703F">
              <w:rPr>
                <w:snapToGrid/>
                <w:kern w:val="0"/>
                <w:sz w:val="16"/>
                <w:szCs w:val="16"/>
                <w:lang w:eastAsia="nl-NL"/>
              </w:rPr>
            </w:r>
            <w:r w:rsidR="00742727" w:rsidRPr="00E3703F">
              <w:rPr>
                <w:snapToGrid/>
                <w:kern w:val="0"/>
                <w:sz w:val="16"/>
                <w:szCs w:val="16"/>
                <w:lang w:eastAsia="nl-NL"/>
              </w:rPr>
              <w:fldChar w:fldCharType="separate"/>
            </w:r>
            <w:r w:rsidR="00742727" w:rsidRPr="00E3703F">
              <w:rPr>
                <w:sz w:val="16"/>
                <w:szCs w:val="16"/>
              </w:rPr>
              <w:t>Optie 1: partijnaam voor de partij</w:t>
            </w:r>
            <w:r w:rsidR="00742727" w:rsidRPr="00E3703F">
              <w:rPr>
                <w:snapToGrid/>
                <w:kern w:val="0"/>
                <w:sz w:val="16"/>
                <w:szCs w:val="16"/>
                <w:lang w:eastAsia="nl-NL"/>
              </w:rPr>
              <w:fldChar w:fldCharType="end"/>
            </w:r>
          </w:p>
        </w:tc>
      </w:tr>
    </w:tbl>
    <w:p w14:paraId="39DF8E44" w14:textId="77777777" w:rsidR="00E3703F" w:rsidRDefault="00E3703F">
      <w:r>
        <w:br w:type="page"/>
      </w:r>
    </w:p>
    <w:p w14:paraId="30E8289A" w14:textId="1C79CF8C" w:rsidR="0036468E" w:rsidRDefault="0036468E" w:rsidP="00F07057">
      <w:pPr>
        <w:pStyle w:val="Kop5"/>
      </w:pPr>
      <w:r>
        <w:lastRenderedPageBreak/>
        <w:t>Optie 1: partijnaam voor de hele partij</w:t>
      </w:r>
    </w:p>
    <w:p w14:paraId="081BF1C0" w14:textId="77777777" w:rsidR="006F1FBC" w:rsidRPr="006F1FBC" w:rsidRDefault="006F1FBC" w:rsidP="006F1FBC"/>
    <w:tbl>
      <w:tblPr>
        <w:tblStyle w:val="Tabelraster"/>
        <w:tblW w:w="0" w:type="auto"/>
        <w:tblLook w:val="04A0" w:firstRow="1" w:lastRow="0" w:firstColumn="1" w:lastColumn="0" w:noHBand="0" w:noVBand="1"/>
      </w:tblPr>
      <w:tblGrid>
        <w:gridCol w:w="6273"/>
        <w:gridCol w:w="6274"/>
      </w:tblGrid>
      <w:tr w:rsidR="0003340B" w14:paraId="2401B271" w14:textId="77777777" w:rsidTr="00156529">
        <w:tc>
          <w:tcPr>
            <w:tcW w:w="6273" w:type="dxa"/>
            <w:shd w:val="clear" w:color="auto" w:fill="DEEAF6" w:themeFill="accent1" w:themeFillTint="33"/>
          </w:tcPr>
          <w:p w14:paraId="5416F15A" w14:textId="550C4B73" w:rsidR="0003340B" w:rsidRDefault="0003340B" w:rsidP="0003340B">
            <w:pPr>
              <w:rPr>
                <w:lang w:val="nl"/>
              </w:rPr>
            </w:pPr>
            <w:r w:rsidRPr="00DF4D3E">
              <w:rPr>
                <w:b/>
              </w:rPr>
              <w:t>Toelichting</w:t>
            </w:r>
          </w:p>
        </w:tc>
        <w:tc>
          <w:tcPr>
            <w:tcW w:w="6274" w:type="dxa"/>
            <w:shd w:val="clear" w:color="auto" w:fill="DEEAF6" w:themeFill="accent1" w:themeFillTint="33"/>
          </w:tcPr>
          <w:p w14:paraId="0F35F4EC" w14:textId="375D5215" w:rsidR="0003340B" w:rsidRPr="009E6698" w:rsidRDefault="0003340B" w:rsidP="0003340B">
            <w:r w:rsidRPr="00DF4D3E">
              <w:rPr>
                <w:b/>
              </w:rPr>
              <w:t>Toelichting</w:t>
            </w:r>
            <w:r w:rsidR="00156529">
              <w:rPr>
                <w:b/>
              </w:rPr>
              <w:t xml:space="preserve"> en mapping</w:t>
            </w:r>
          </w:p>
        </w:tc>
      </w:tr>
      <w:tr w:rsidR="0036468E" w14:paraId="25C1D141" w14:textId="77777777" w:rsidTr="0036468E">
        <w:tc>
          <w:tcPr>
            <w:tcW w:w="6273" w:type="dxa"/>
          </w:tcPr>
          <w:p w14:paraId="3608E6E8" w14:textId="02B2E746" w:rsidR="0036468E" w:rsidRDefault="00F7102F" w:rsidP="0036468E">
            <w:pPr>
              <w:rPr>
                <w:lang w:val="nl"/>
              </w:rPr>
            </w:pPr>
            <w:bookmarkStart w:id="96" w:name="_Hlk79050120"/>
            <w:r w:rsidRPr="002573A2">
              <w:rPr>
                <w:rFonts w:cs="Arial"/>
                <w:color w:val="339966"/>
                <w:szCs w:val="18"/>
                <w:lang w:eastAsia="nl-NL"/>
              </w:rPr>
              <w:t>hierna ook te noemen</w:t>
            </w:r>
            <w:r>
              <w:rPr>
                <w:rFonts w:cs="Arial"/>
                <w:color w:val="339966"/>
                <w:szCs w:val="18"/>
                <w:lang w:eastAsia="nl-NL"/>
              </w:rPr>
              <w:t>:</w:t>
            </w:r>
            <w:r w:rsidRPr="002573A2">
              <w:rPr>
                <w:rFonts w:cs="Arial"/>
                <w:color w:val="339966"/>
                <w:szCs w:val="18"/>
                <w:lang w:eastAsia="nl-NL"/>
              </w:rPr>
              <w:t xml:space="preserve"> </w:t>
            </w:r>
            <w:r w:rsidR="005A1471" w:rsidRPr="000C0341">
              <w:rPr>
                <w:rFonts w:cs="Arial"/>
                <w:color w:val="800080"/>
                <w:szCs w:val="18"/>
              </w:rPr>
              <w:t>(tezamen en waar van toepassing ook ieder afzonderlijk)</w:t>
            </w:r>
            <w:r w:rsidRPr="002573A2">
              <w:rPr>
                <w:rFonts w:cs="Arial"/>
                <w:color w:val="800080"/>
                <w:szCs w:val="18"/>
                <w:lang w:eastAsia="nl-NL"/>
              </w:rPr>
              <w:t xml:space="preserve"> </w:t>
            </w:r>
            <w:r w:rsidRPr="002573A2">
              <w:rPr>
                <w:rFonts w:cs="Arial"/>
                <w:color w:val="339966"/>
                <w:szCs w:val="18"/>
                <w:lang w:eastAsia="nl-NL"/>
              </w:rPr>
              <w:t>“geldnemer” dan wel “schuldenaar” en/of “hypotheekgever</w:t>
            </w:r>
            <w:bookmarkEnd w:id="96"/>
            <w:r w:rsidR="00AD1596">
              <w:rPr>
                <w:rFonts w:cs="Arial"/>
                <w:color w:val="339966"/>
                <w:szCs w:val="18"/>
                <w:lang w:eastAsia="nl-NL"/>
              </w:rPr>
              <w:t>”</w:t>
            </w:r>
          </w:p>
        </w:tc>
        <w:tc>
          <w:tcPr>
            <w:tcW w:w="6274" w:type="dxa"/>
          </w:tcPr>
          <w:p w14:paraId="4B56754F" w14:textId="6F3A614A" w:rsidR="0036468E" w:rsidRDefault="0036468E" w:rsidP="0036468E">
            <w:pPr>
              <w:rPr>
                <w:sz w:val="16"/>
                <w:szCs w:val="16"/>
              </w:rPr>
            </w:pPr>
            <w:r w:rsidRPr="00E3703F">
              <w:rPr>
                <w:sz w:val="16"/>
                <w:szCs w:val="16"/>
              </w:rPr>
              <w:t>Optie 1 wordt getoond wanneer aan de onderstaande mapping wordt voldaan:</w:t>
            </w:r>
          </w:p>
          <w:p w14:paraId="65F925C4" w14:textId="557DCAB4" w:rsidR="00997D58" w:rsidRDefault="00997D58" w:rsidP="0036468E">
            <w:pPr>
              <w:rPr>
                <w:rFonts w:cs="Arial"/>
                <w:sz w:val="16"/>
                <w:szCs w:val="16"/>
              </w:rPr>
            </w:pPr>
            <w:r w:rsidRPr="00997D58">
              <w:rPr>
                <w:sz w:val="16"/>
                <w:szCs w:val="16"/>
              </w:rPr>
              <w:t>De tekst “</w:t>
            </w:r>
            <w:r w:rsidRPr="002142D9">
              <w:rPr>
                <w:rFonts w:cs="Arial"/>
                <w:color w:val="800080"/>
                <w:sz w:val="16"/>
                <w:szCs w:val="16"/>
              </w:rPr>
              <w:t>(tezamen en waar van toepassing ook ieder afzonderlijk</w:t>
            </w:r>
            <w:r w:rsidRPr="002142D9">
              <w:rPr>
                <w:rFonts w:cs="Arial"/>
                <w:sz w:val="16"/>
                <w:szCs w:val="16"/>
              </w:rPr>
              <w:t>)” wordt alleen getoond als er meer dan 1 gerechtigde aanwezig is:</w:t>
            </w:r>
            <w:r>
              <w:rPr>
                <w:rFonts w:cs="Arial"/>
                <w:sz w:val="16"/>
                <w:szCs w:val="16"/>
              </w:rPr>
              <w:t xml:space="preserve"> </w:t>
            </w:r>
          </w:p>
          <w:p w14:paraId="55D6323B" w14:textId="77777777" w:rsidR="00997D58" w:rsidRDefault="00997D58" w:rsidP="0036468E">
            <w:pPr>
              <w:rPr>
                <w:rFonts w:cs="Arial"/>
                <w:sz w:val="16"/>
                <w:szCs w:val="16"/>
              </w:rPr>
            </w:pPr>
          </w:p>
          <w:p w14:paraId="537E052C" w14:textId="772CA533" w:rsidR="00997D58" w:rsidRDefault="00997D58" w:rsidP="0036468E">
            <w:pPr>
              <w:rPr>
                <w:rFonts w:cs="Arial"/>
                <w:sz w:val="16"/>
                <w:szCs w:val="16"/>
                <w:highlight w:val="white"/>
                <w:u w:val="single"/>
              </w:rPr>
            </w:pPr>
            <w:r w:rsidRPr="002142D9">
              <w:rPr>
                <w:rFonts w:cs="Arial"/>
                <w:sz w:val="16"/>
                <w:szCs w:val="16"/>
                <w:highlight w:val="white"/>
                <w:u w:val="single"/>
              </w:rPr>
              <w:t>Mapping gerechtigde personen:</w:t>
            </w:r>
          </w:p>
          <w:p w14:paraId="06CA8FBD" w14:textId="44A49FEC" w:rsidR="00997D58" w:rsidRPr="002142D9" w:rsidRDefault="00997D58" w:rsidP="0036468E">
            <w:pPr>
              <w:rPr>
                <w:rFonts w:cs="Arial"/>
                <w:sz w:val="16"/>
                <w:szCs w:val="16"/>
                <w:highlight w:val="white"/>
                <w:u w:val="single"/>
              </w:rPr>
            </w:pPr>
            <w:r w:rsidRPr="00997D58">
              <w:rPr>
                <w:rFonts w:cs="Arial"/>
                <w:sz w:val="16"/>
                <w:szCs w:val="16"/>
                <w:highlight w:val="white"/>
                <w:u w:val="single"/>
              </w:rPr>
              <w:t>//</w:t>
            </w:r>
            <w:r w:rsidRPr="002142D9">
              <w:rPr>
                <w:rFonts w:cs="Arial"/>
                <w:snapToGrid/>
                <w:kern w:val="0"/>
                <w:sz w:val="16"/>
                <w:szCs w:val="16"/>
                <w:highlight w:val="white"/>
                <w:lang w:eastAsia="nl-NL"/>
              </w:rPr>
              <w:t>IMKAD_Persoon</w:t>
            </w:r>
            <w:r>
              <w:rPr>
                <w:rFonts w:cs="Arial"/>
                <w:snapToGrid/>
                <w:kern w:val="0"/>
                <w:sz w:val="16"/>
                <w:szCs w:val="16"/>
                <w:highlight w:val="white"/>
                <w:lang w:eastAsia="nl-NL"/>
              </w:rPr>
              <w:t>/</w:t>
            </w:r>
          </w:p>
          <w:p w14:paraId="2DB35330" w14:textId="693FE696" w:rsidR="005A1471" w:rsidRPr="00997D58" w:rsidRDefault="00997D58" w:rsidP="0036468E">
            <w:pPr>
              <w:rPr>
                <w:sz w:val="16"/>
                <w:szCs w:val="16"/>
              </w:rPr>
            </w:pPr>
            <w:r w:rsidRPr="002142D9">
              <w:rPr>
                <w:rFonts w:cs="Arial"/>
                <w:snapToGrid/>
                <w:kern w:val="0"/>
                <w:sz w:val="16"/>
                <w:szCs w:val="16"/>
                <w:highlight w:val="white"/>
                <w:lang w:eastAsia="nl-NL"/>
              </w:rPr>
              <w:t>tia_IndGerechtigde</w:t>
            </w:r>
            <w:r w:rsidRPr="002142D9">
              <w:rPr>
                <w:rFonts w:cs="Arial"/>
                <w:snapToGrid/>
                <w:kern w:val="0"/>
                <w:sz w:val="16"/>
                <w:szCs w:val="16"/>
                <w:lang w:eastAsia="nl-NL"/>
              </w:rPr>
              <w:t xml:space="preserve"> =true</w:t>
            </w:r>
          </w:p>
          <w:p w14:paraId="4EDF3536" w14:textId="77777777" w:rsidR="0036468E" w:rsidRPr="00997D58" w:rsidRDefault="0036468E" w:rsidP="0036468E">
            <w:pPr>
              <w:keepNext/>
              <w:spacing w:line="240" w:lineRule="auto"/>
              <w:rPr>
                <w:sz w:val="16"/>
                <w:szCs w:val="16"/>
              </w:rPr>
            </w:pPr>
          </w:p>
          <w:p w14:paraId="64093D78" w14:textId="77777777" w:rsidR="0036468E" w:rsidRPr="00E3703F" w:rsidRDefault="0036468E" w:rsidP="0036468E">
            <w:pPr>
              <w:keepNext/>
              <w:spacing w:line="240" w:lineRule="auto"/>
              <w:rPr>
                <w:sz w:val="16"/>
                <w:szCs w:val="16"/>
              </w:rPr>
            </w:pPr>
            <w:r w:rsidRPr="00E3703F">
              <w:rPr>
                <w:sz w:val="16"/>
                <w:szCs w:val="16"/>
                <w:u w:val="single"/>
              </w:rPr>
              <w:t>Mapping</w:t>
            </w:r>
            <w:r w:rsidRPr="00E3703F">
              <w:rPr>
                <w:sz w:val="16"/>
                <w:szCs w:val="16"/>
              </w:rPr>
              <w:t>:</w:t>
            </w:r>
          </w:p>
          <w:p w14:paraId="5188112A" w14:textId="77777777" w:rsidR="0036468E" w:rsidRPr="00E3703F" w:rsidRDefault="0036468E" w:rsidP="0036468E">
            <w:pPr>
              <w:autoSpaceDE w:val="0"/>
              <w:autoSpaceDN w:val="0"/>
              <w:adjustRightInd w:val="0"/>
              <w:spacing w:line="240" w:lineRule="auto"/>
              <w:rPr>
                <w:snapToGrid/>
                <w:kern w:val="0"/>
                <w:sz w:val="16"/>
                <w:szCs w:val="16"/>
                <w:highlight w:val="white"/>
                <w:lang w:eastAsia="nl-NL"/>
              </w:rPr>
            </w:pPr>
            <w:r w:rsidRPr="00E3703F">
              <w:rPr>
                <w:rFonts w:cs="Arial"/>
                <w:snapToGrid/>
                <w:kern w:val="0"/>
                <w:sz w:val="16"/>
                <w:szCs w:val="16"/>
                <w:lang w:eastAsia="nl-NL"/>
              </w:rPr>
              <w:t>IMKAD_AangebodenStuk/StukdeelHypotheek/ vervreemderRechtRef/Partij</w:t>
            </w:r>
            <w:r w:rsidRPr="00E3703F">
              <w:rPr>
                <w:snapToGrid/>
                <w:kern w:val="0"/>
                <w:sz w:val="16"/>
                <w:szCs w:val="16"/>
                <w:highlight w:val="white"/>
                <w:lang w:eastAsia="nl-NL"/>
              </w:rPr>
              <w:t>/</w:t>
            </w:r>
          </w:p>
          <w:p w14:paraId="0E8F2D19" w14:textId="1DAE1192" w:rsidR="0036468E" w:rsidRDefault="0036468E" w:rsidP="0036468E">
            <w:pPr>
              <w:rPr>
                <w:lang w:val="nl"/>
              </w:rPr>
            </w:pPr>
            <w:r w:rsidRPr="00E3703F">
              <w:rPr>
                <w:snapToGrid/>
                <w:kern w:val="0"/>
                <w:sz w:val="16"/>
                <w:szCs w:val="16"/>
                <w:lang w:eastAsia="nl-NL"/>
              </w:rPr>
              <w:tab/>
              <w:t>./</w:t>
            </w:r>
            <w:r w:rsidRPr="00E3703F">
              <w:rPr>
                <w:rFonts w:cs="Arial"/>
                <w:snapToGrid/>
                <w:kern w:val="0"/>
                <w:sz w:val="16"/>
                <w:szCs w:val="16"/>
                <w:lang w:eastAsia="nl-NL"/>
              </w:rPr>
              <w:t>aanduidingPartij</w:t>
            </w:r>
            <w:r w:rsidRPr="00E3703F">
              <w:rPr>
                <w:snapToGrid/>
                <w:kern w:val="0"/>
                <w:sz w:val="16"/>
                <w:szCs w:val="16"/>
                <w:lang w:eastAsia="nl-NL"/>
              </w:rPr>
              <w:t>(‘</w:t>
            </w:r>
            <w:r w:rsidR="00F7102F" w:rsidRPr="00E3703F">
              <w:rPr>
                <w:snapToGrid/>
                <w:kern w:val="0"/>
                <w:sz w:val="16"/>
                <w:szCs w:val="16"/>
                <w:lang w:eastAsia="nl-NL"/>
              </w:rPr>
              <w:t>geldnemer</w:t>
            </w:r>
            <w:r w:rsidR="00BE04F7" w:rsidRPr="00E3703F">
              <w:rPr>
                <w:snapToGrid/>
                <w:kern w:val="0"/>
                <w:sz w:val="16"/>
                <w:szCs w:val="16"/>
                <w:lang w:eastAsia="nl-NL"/>
              </w:rPr>
              <w:t xml:space="preserve"> en/of </w:t>
            </w:r>
            <w:r w:rsidR="00F7102F" w:rsidRPr="00E3703F">
              <w:rPr>
                <w:snapToGrid/>
                <w:kern w:val="0"/>
                <w:sz w:val="16"/>
                <w:szCs w:val="16"/>
                <w:lang w:eastAsia="nl-NL"/>
              </w:rPr>
              <w:t>hypotheekgever’</w:t>
            </w:r>
            <w:r w:rsidRPr="00E3703F">
              <w:rPr>
                <w:snapToGrid/>
                <w:kern w:val="0"/>
                <w:sz w:val="16"/>
                <w:szCs w:val="16"/>
                <w:lang w:eastAsia="nl-NL"/>
              </w:rPr>
              <w:t>)</w:t>
            </w:r>
          </w:p>
        </w:tc>
      </w:tr>
    </w:tbl>
    <w:p w14:paraId="70241E66" w14:textId="26D8C5F9" w:rsidR="00385A92" w:rsidRDefault="00385A92" w:rsidP="0036468E">
      <w:pPr>
        <w:rPr>
          <w:lang w:val="nl"/>
        </w:rPr>
      </w:pPr>
    </w:p>
    <w:p w14:paraId="7FCE82BC" w14:textId="33C3CF3A" w:rsidR="00B7213D" w:rsidRDefault="00B7213D" w:rsidP="00F07057">
      <w:pPr>
        <w:pStyle w:val="Kop5"/>
      </w:pPr>
      <w:r>
        <w:t>Optie 2: partijnaam per persoon</w:t>
      </w:r>
    </w:p>
    <w:p w14:paraId="0DF6E825" w14:textId="77777777" w:rsidR="006F1FBC" w:rsidRPr="006F1FBC" w:rsidRDefault="006F1FBC" w:rsidP="006F1FBC"/>
    <w:tbl>
      <w:tblPr>
        <w:tblStyle w:val="Tabelraster"/>
        <w:tblW w:w="0" w:type="auto"/>
        <w:tblLook w:val="04A0" w:firstRow="1" w:lastRow="0" w:firstColumn="1" w:lastColumn="0" w:noHBand="0" w:noVBand="1"/>
      </w:tblPr>
      <w:tblGrid>
        <w:gridCol w:w="6273"/>
        <w:gridCol w:w="6274"/>
      </w:tblGrid>
      <w:tr w:rsidR="0032162C" w14:paraId="44543E5E" w14:textId="77777777" w:rsidTr="006F1FBC">
        <w:tc>
          <w:tcPr>
            <w:tcW w:w="6273" w:type="dxa"/>
            <w:shd w:val="clear" w:color="auto" w:fill="DEEAF6" w:themeFill="accent1" w:themeFillTint="33"/>
          </w:tcPr>
          <w:p w14:paraId="780F0125" w14:textId="56AEB09C" w:rsidR="0032162C" w:rsidRDefault="0032162C" w:rsidP="00385A92">
            <w:pPr>
              <w:rPr>
                <w:lang w:val="nl"/>
              </w:rPr>
            </w:pPr>
            <w:r w:rsidRPr="00DB7FA4">
              <w:rPr>
                <w:b/>
              </w:rPr>
              <w:t>Modeldocument tekst</w:t>
            </w:r>
          </w:p>
        </w:tc>
        <w:tc>
          <w:tcPr>
            <w:tcW w:w="6274" w:type="dxa"/>
            <w:shd w:val="clear" w:color="auto" w:fill="DEEAF6" w:themeFill="accent1" w:themeFillTint="33"/>
          </w:tcPr>
          <w:p w14:paraId="72ABCFEA" w14:textId="10A634B7" w:rsidR="0032162C" w:rsidRPr="009E6698" w:rsidRDefault="0032162C" w:rsidP="00385A92">
            <w:r w:rsidRPr="00DB7FA4">
              <w:rPr>
                <w:b/>
              </w:rPr>
              <w:t>Toelichting</w:t>
            </w:r>
          </w:p>
        </w:tc>
      </w:tr>
      <w:tr w:rsidR="00385A92" w14:paraId="57B59871" w14:textId="77777777" w:rsidTr="0032162C">
        <w:tc>
          <w:tcPr>
            <w:tcW w:w="6273" w:type="dxa"/>
          </w:tcPr>
          <w:p w14:paraId="03B2D51E" w14:textId="176472D4" w:rsidR="00385A92" w:rsidRDefault="00385A92" w:rsidP="00F7102F">
            <w:pPr>
              <w:rPr>
                <w:lang w:val="nl"/>
              </w:rPr>
            </w:pPr>
          </w:p>
        </w:tc>
        <w:tc>
          <w:tcPr>
            <w:tcW w:w="6274" w:type="dxa"/>
          </w:tcPr>
          <w:p w14:paraId="563FA027" w14:textId="77777777" w:rsidR="00385A92" w:rsidRPr="00E3703F" w:rsidRDefault="00385A92" w:rsidP="00C911D8">
            <w:pPr>
              <w:spacing w:line="240" w:lineRule="auto"/>
              <w:rPr>
                <w:sz w:val="16"/>
                <w:szCs w:val="16"/>
              </w:rPr>
            </w:pPr>
            <w:r w:rsidRPr="00E3703F">
              <w:rPr>
                <w:sz w:val="16"/>
                <w:szCs w:val="16"/>
              </w:rPr>
              <w:t>Optie 2 wordt getoond wanneer aan de onderstaande mapping wordt voldaan.</w:t>
            </w:r>
          </w:p>
          <w:p w14:paraId="61EFE8A2" w14:textId="77777777" w:rsidR="00385A92" w:rsidRPr="00E3703F" w:rsidRDefault="00385A92" w:rsidP="00C911D8">
            <w:pPr>
              <w:spacing w:line="240" w:lineRule="auto"/>
              <w:rPr>
                <w:sz w:val="16"/>
                <w:szCs w:val="16"/>
              </w:rPr>
            </w:pPr>
          </w:p>
          <w:p w14:paraId="4BBC8157" w14:textId="77777777" w:rsidR="00385A92" w:rsidRPr="00E3703F" w:rsidRDefault="00385A92" w:rsidP="00C911D8">
            <w:pPr>
              <w:spacing w:line="240" w:lineRule="auto"/>
              <w:rPr>
                <w:sz w:val="16"/>
                <w:szCs w:val="16"/>
              </w:rPr>
            </w:pPr>
            <w:r w:rsidRPr="00E3703F">
              <w:rPr>
                <w:sz w:val="16"/>
                <w:szCs w:val="16"/>
              </w:rPr>
              <w:t>Een persoon kan behoren tot de partij:</w:t>
            </w:r>
          </w:p>
          <w:p w14:paraId="19BAD56D" w14:textId="43FBA470" w:rsidR="00385A92" w:rsidRPr="00E3703F" w:rsidRDefault="00385A92" w:rsidP="00C911D8">
            <w:pPr>
              <w:pStyle w:val="streepje"/>
              <w:spacing w:line="240" w:lineRule="auto"/>
              <w:rPr>
                <w:sz w:val="16"/>
                <w:szCs w:val="16"/>
              </w:rPr>
            </w:pPr>
            <w:r w:rsidRPr="00E3703F">
              <w:rPr>
                <w:sz w:val="16"/>
                <w:szCs w:val="16"/>
              </w:rPr>
              <w:t xml:space="preserve">de </w:t>
            </w:r>
            <w:r w:rsidR="00211BC8" w:rsidRPr="00E3703F">
              <w:rPr>
                <w:sz w:val="16"/>
                <w:szCs w:val="16"/>
              </w:rPr>
              <w:t>schuldenaar</w:t>
            </w:r>
            <w:r w:rsidRPr="00E3703F">
              <w:rPr>
                <w:sz w:val="16"/>
                <w:szCs w:val="16"/>
              </w:rPr>
              <w:t xml:space="preserve"> (partijOnderdeel: ‘</w:t>
            </w:r>
            <w:r w:rsidR="00F7102F" w:rsidRPr="00E3703F">
              <w:rPr>
                <w:sz w:val="16"/>
                <w:szCs w:val="16"/>
              </w:rPr>
              <w:t>geldnemer’</w:t>
            </w:r>
            <w:r w:rsidRPr="00E3703F">
              <w:rPr>
                <w:sz w:val="16"/>
                <w:szCs w:val="16"/>
              </w:rPr>
              <w:t>)</w:t>
            </w:r>
          </w:p>
          <w:p w14:paraId="2F9A82E0" w14:textId="77777777" w:rsidR="00385A92" w:rsidRPr="00E3703F" w:rsidRDefault="00385A92" w:rsidP="00C911D8">
            <w:pPr>
              <w:pStyle w:val="streepje"/>
              <w:spacing w:line="240" w:lineRule="auto"/>
              <w:rPr>
                <w:sz w:val="16"/>
                <w:szCs w:val="16"/>
              </w:rPr>
            </w:pPr>
            <w:r w:rsidRPr="00E3703F">
              <w:rPr>
                <w:sz w:val="16"/>
                <w:szCs w:val="16"/>
              </w:rPr>
              <w:t>de hypotheekgever (partijOnderdeel: ‘hypotheekgever’)</w:t>
            </w:r>
          </w:p>
          <w:p w14:paraId="559BA1C4" w14:textId="77777777" w:rsidR="00385A92" w:rsidRPr="00E3703F" w:rsidRDefault="00385A92" w:rsidP="00C911D8">
            <w:pPr>
              <w:pStyle w:val="streepje"/>
              <w:spacing w:line="240" w:lineRule="auto"/>
              <w:rPr>
                <w:sz w:val="16"/>
                <w:szCs w:val="16"/>
              </w:rPr>
            </w:pPr>
            <w:r w:rsidRPr="00E3703F">
              <w:rPr>
                <w:sz w:val="16"/>
                <w:szCs w:val="16"/>
              </w:rPr>
              <w:t>tot beiden (partijOnderdeel: ‘beiden’)</w:t>
            </w:r>
          </w:p>
          <w:p w14:paraId="4E99C69A" w14:textId="77777777" w:rsidR="00385A92" w:rsidRPr="00E3703F" w:rsidRDefault="00385A92" w:rsidP="00C911D8">
            <w:pPr>
              <w:pStyle w:val="streepje"/>
              <w:numPr>
                <w:ilvl w:val="0"/>
                <w:numId w:val="0"/>
              </w:numPr>
              <w:spacing w:line="240" w:lineRule="auto"/>
              <w:rPr>
                <w:sz w:val="16"/>
                <w:szCs w:val="16"/>
              </w:rPr>
            </w:pPr>
          </w:p>
          <w:p w14:paraId="7C64D915" w14:textId="77777777" w:rsidR="00385A92" w:rsidRPr="00E3703F" w:rsidRDefault="00385A92" w:rsidP="00C911D8">
            <w:pPr>
              <w:pStyle w:val="streepje"/>
              <w:numPr>
                <w:ilvl w:val="0"/>
                <w:numId w:val="0"/>
              </w:numPr>
              <w:spacing w:line="240" w:lineRule="auto"/>
              <w:rPr>
                <w:sz w:val="16"/>
                <w:szCs w:val="16"/>
              </w:rPr>
            </w:pPr>
            <w:r w:rsidRPr="00E3703F">
              <w:rPr>
                <w:sz w:val="16"/>
                <w:szCs w:val="16"/>
              </w:rPr>
              <w:t>Voor alle gerechtigde personen (personen met tia_IndGerechtigde = true) binnen de vervreemdende partij moet het partijOnderdeel opgenomen zijn, en anders niet.</w:t>
            </w:r>
          </w:p>
          <w:p w14:paraId="43E90459" w14:textId="77777777" w:rsidR="00385A92" w:rsidRPr="00E3703F" w:rsidRDefault="00385A92" w:rsidP="00C911D8">
            <w:pPr>
              <w:pStyle w:val="streepje"/>
              <w:numPr>
                <w:ilvl w:val="0"/>
                <w:numId w:val="0"/>
              </w:numPr>
              <w:spacing w:line="240" w:lineRule="auto"/>
              <w:rPr>
                <w:sz w:val="16"/>
                <w:szCs w:val="16"/>
              </w:rPr>
            </w:pPr>
          </w:p>
          <w:p w14:paraId="5D589EC6" w14:textId="77777777" w:rsidR="00385A92" w:rsidRPr="00E3703F" w:rsidRDefault="00385A92" w:rsidP="00C911D8">
            <w:pPr>
              <w:pStyle w:val="streepje"/>
              <w:numPr>
                <w:ilvl w:val="0"/>
                <w:numId w:val="0"/>
              </w:numPr>
              <w:spacing w:line="240" w:lineRule="auto"/>
              <w:rPr>
                <w:sz w:val="16"/>
                <w:szCs w:val="16"/>
              </w:rPr>
            </w:pPr>
            <w:r w:rsidRPr="00E3703F">
              <w:rPr>
                <w:sz w:val="16"/>
                <w:szCs w:val="16"/>
              </w:rPr>
              <w:t>De personen binnen een partij kunnen met een naam of nummer aangeduid worden, de gekozen optie wordt voor alle personen binnen de partij met partijOnderdeel gevuld getoond.</w:t>
            </w:r>
          </w:p>
          <w:p w14:paraId="2BD006F8" w14:textId="77777777" w:rsidR="00385A92" w:rsidRPr="00E3703F" w:rsidRDefault="00385A92" w:rsidP="00385A92">
            <w:pPr>
              <w:pStyle w:val="streepje"/>
              <w:numPr>
                <w:ilvl w:val="0"/>
                <w:numId w:val="0"/>
              </w:numPr>
              <w:rPr>
                <w:sz w:val="16"/>
                <w:szCs w:val="16"/>
                <w:lang w:val="nl-NL"/>
              </w:rPr>
            </w:pPr>
          </w:p>
          <w:p w14:paraId="66A8274A" w14:textId="77777777" w:rsidR="00385A92" w:rsidRPr="00E3703F" w:rsidRDefault="00385A92" w:rsidP="00385A92">
            <w:pPr>
              <w:spacing w:line="240" w:lineRule="auto"/>
              <w:rPr>
                <w:sz w:val="16"/>
                <w:szCs w:val="16"/>
              </w:rPr>
            </w:pPr>
            <w:r w:rsidRPr="00E3703F">
              <w:rPr>
                <w:sz w:val="16"/>
                <w:szCs w:val="16"/>
                <w:u w:val="single"/>
              </w:rPr>
              <w:t>Mapping</w:t>
            </w:r>
            <w:r w:rsidRPr="00E3703F">
              <w:rPr>
                <w:sz w:val="16"/>
                <w:szCs w:val="16"/>
              </w:rPr>
              <w:t>:</w:t>
            </w:r>
          </w:p>
          <w:p w14:paraId="5BF841DC" w14:textId="77777777" w:rsidR="00385A92" w:rsidRPr="00E3703F" w:rsidRDefault="00385A92" w:rsidP="00385A92">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-partij</w:t>
            </w:r>
          </w:p>
          <w:p w14:paraId="5E03780D" w14:textId="77777777" w:rsidR="00385A92" w:rsidRPr="00E3703F" w:rsidRDefault="00385A92" w:rsidP="00385A92">
            <w:pPr>
              <w:autoSpaceDE w:val="0"/>
              <w:autoSpaceDN w:val="0"/>
              <w:adjustRightInd w:val="0"/>
              <w:spacing w:line="240" w:lineRule="auto"/>
              <w:rPr>
                <w:snapToGrid/>
                <w:kern w:val="0"/>
                <w:sz w:val="16"/>
                <w:szCs w:val="16"/>
                <w:highlight w:val="white"/>
                <w:lang w:eastAsia="nl-NL"/>
              </w:rPr>
            </w:pPr>
            <w:r w:rsidRPr="00E3703F">
              <w:rPr>
                <w:rFonts w:cs="Arial"/>
                <w:snapToGrid/>
                <w:kern w:val="0"/>
                <w:sz w:val="16"/>
                <w:szCs w:val="16"/>
                <w:lang w:eastAsia="nl-NL"/>
              </w:rPr>
              <w:t>IMKAD_AangebodenStuk/StukdeelHypotheek/ vervreemderRechtRef/Partij</w:t>
            </w:r>
            <w:r w:rsidRPr="00E3703F">
              <w:rPr>
                <w:snapToGrid/>
                <w:kern w:val="0"/>
                <w:sz w:val="16"/>
                <w:szCs w:val="16"/>
                <w:highlight w:val="white"/>
                <w:lang w:eastAsia="nl-NL"/>
              </w:rPr>
              <w:t>/</w:t>
            </w:r>
          </w:p>
          <w:p w14:paraId="4621707A" w14:textId="77777777" w:rsidR="00385A92" w:rsidRPr="00E3703F" w:rsidRDefault="00385A92" w:rsidP="00385A92">
            <w:pPr>
              <w:autoSpaceDE w:val="0"/>
              <w:autoSpaceDN w:val="0"/>
              <w:adjustRightInd w:val="0"/>
              <w:spacing w:line="240" w:lineRule="auto"/>
              <w:rPr>
                <w:snapToGrid/>
                <w:kern w:val="0"/>
                <w:sz w:val="16"/>
                <w:szCs w:val="16"/>
                <w:lang w:eastAsia="nl-NL"/>
              </w:rPr>
            </w:pPr>
            <w:r w:rsidRPr="00E3703F">
              <w:rPr>
                <w:snapToGrid/>
                <w:kern w:val="0"/>
                <w:sz w:val="16"/>
                <w:szCs w:val="16"/>
                <w:highlight w:val="white"/>
                <w:lang w:eastAsia="nl-NL"/>
              </w:rPr>
              <w:tab/>
              <w:t>./</w:t>
            </w:r>
            <w:r w:rsidRPr="00E3703F">
              <w:rPr>
                <w:rFonts w:cs="Arial"/>
                <w:snapToGrid/>
                <w:kern w:val="0"/>
                <w:sz w:val="16"/>
                <w:szCs w:val="16"/>
                <w:lang w:eastAsia="nl-NL"/>
              </w:rPr>
              <w:t>aanduidingPartij</w:t>
            </w:r>
            <w:r w:rsidRPr="00E3703F">
              <w:rPr>
                <w:snapToGrid/>
                <w:kern w:val="0"/>
                <w:sz w:val="16"/>
                <w:szCs w:val="16"/>
                <w:lang w:eastAsia="nl-NL"/>
              </w:rPr>
              <w:t>(‘Aanduiding per persoon’)</w:t>
            </w:r>
          </w:p>
          <w:p w14:paraId="0BE4C56D" w14:textId="77777777" w:rsidR="00385A92" w:rsidRPr="00E3703F" w:rsidRDefault="00385A92" w:rsidP="00385A92">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t>./tekstKeuze</w:t>
            </w:r>
          </w:p>
          <w:p w14:paraId="6276968D" w14:textId="77777777" w:rsidR="00385A92" w:rsidRPr="00E3703F" w:rsidRDefault="00385A92" w:rsidP="00385A92">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r>
            <w:r w:rsidRPr="00E3703F">
              <w:rPr>
                <w:snapToGrid/>
                <w:kern w:val="0"/>
                <w:sz w:val="16"/>
                <w:szCs w:val="16"/>
                <w:lang w:eastAsia="nl-NL"/>
              </w:rPr>
              <w:tab/>
              <w:t>./tagNaam(‘k_VerwijzingPersoon’)</w:t>
            </w:r>
          </w:p>
          <w:p w14:paraId="7A7A82A6" w14:textId="77777777" w:rsidR="00385A92" w:rsidRPr="00E3703F" w:rsidRDefault="00385A92" w:rsidP="00385A92">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r>
            <w:r w:rsidRPr="00E3703F">
              <w:rPr>
                <w:snapToGrid/>
                <w:kern w:val="0"/>
                <w:sz w:val="16"/>
                <w:szCs w:val="16"/>
                <w:lang w:eastAsia="nl-NL"/>
              </w:rPr>
              <w:tab/>
              <w:t>./tekst(‘nummer’ of ‘naam’)</w:t>
            </w:r>
          </w:p>
          <w:p w14:paraId="48F31BEE" w14:textId="77777777" w:rsidR="00385A92" w:rsidRPr="00E3703F" w:rsidRDefault="00385A92" w:rsidP="00385A92">
            <w:pPr>
              <w:autoSpaceDE w:val="0"/>
              <w:autoSpaceDN w:val="0"/>
              <w:adjustRightInd w:val="0"/>
              <w:spacing w:line="240" w:lineRule="auto"/>
              <w:rPr>
                <w:snapToGrid/>
                <w:kern w:val="0"/>
                <w:sz w:val="16"/>
                <w:szCs w:val="16"/>
                <w:lang w:eastAsia="nl-NL"/>
              </w:rPr>
            </w:pPr>
          </w:p>
          <w:p w14:paraId="31835C98" w14:textId="77777777" w:rsidR="00385A92" w:rsidRPr="00E3703F" w:rsidRDefault="00385A92" w:rsidP="00385A92">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-persoon binnen partij</w:t>
            </w:r>
          </w:p>
          <w:p w14:paraId="1783F29C" w14:textId="77777777" w:rsidR="00385A92" w:rsidRPr="00E3703F" w:rsidRDefault="00385A92" w:rsidP="00385A92">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ab/>
              <w:t xml:space="preserve">- //StukdeelHypotheek/vervreemderRechtRef/Partij/IMKAD_Persoon </w:t>
            </w:r>
          </w:p>
          <w:p w14:paraId="3BFF17C6" w14:textId="77777777" w:rsidR="00385A92" w:rsidRPr="00E3703F" w:rsidRDefault="00385A92" w:rsidP="00385A92">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ab/>
              <w:t>- //StukdeelHypotheek/vervreemderRechtRef/Partij/</w:t>
            </w:r>
          </w:p>
          <w:p w14:paraId="443FDD3F" w14:textId="77777777" w:rsidR="00385A92" w:rsidRPr="00E3703F" w:rsidRDefault="00385A92" w:rsidP="00385A92">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ab/>
              <w:t>IMKAD_Persoon/GerelateerdPersoon/IMKAD_Persoon</w:t>
            </w:r>
          </w:p>
          <w:p w14:paraId="61179D51" w14:textId="77777777" w:rsidR="00385A92" w:rsidRPr="00E3703F" w:rsidRDefault="00385A92" w:rsidP="00385A92">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ab/>
              <w:t xml:space="preserve">- //StukdeelHypotheek/vervreemderRechtRef/Partij/IMKAD_Persoon </w:t>
            </w:r>
            <w:r w:rsidRPr="00E3703F">
              <w:rPr>
                <w:rFonts w:cs="Arial"/>
                <w:snapToGrid/>
                <w:kern w:val="0"/>
                <w:sz w:val="16"/>
                <w:szCs w:val="16"/>
                <w:lang w:eastAsia="nl-NL"/>
              </w:rPr>
              <w:tab/>
              <w:t>/GerelateerdPersoon/IMKAD_Persoon/GerelateerdPersoon/</w:t>
            </w:r>
          </w:p>
          <w:p w14:paraId="61FB07B0" w14:textId="77777777" w:rsidR="00385A92" w:rsidRPr="00E3703F" w:rsidRDefault="00385A92" w:rsidP="00385A92">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ab/>
              <w:t>IMKAD_Persoon</w:t>
            </w:r>
          </w:p>
          <w:p w14:paraId="7662CDEA" w14:textId="77777777" w:rsidR="00385A92" w:rsidRPr="00E3703F" w:rsidRDefault="00385A92" w:rsidP="00385A92">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waarbij:</w:t>
            </w:r>
          </w:p>
          <w:p w14:paraId="47828830" w14:textId="1087B074" w:rsidR="00385A92" w:rsidRPr="00E3703F" w:rsidRDefault="00385A92" w:rsidP="00385A92">
            <w:pPr>
              <w:autoSpaceDE w:val="0"/>
              <w:autoSpaceDN w:val="0"/>
              <w:adjustRightInd w:val="0"/>
              <w:spacing w:line="240" w:lineRule="auto"/>
              <w:rPr>
                <w:snapToGrid/>
                <w:kern w:val="0"/>
                <w:sz w:val="16"/>
                <w:szCs w:val="16"/>
                <w:lang w:eastAsia="nl-NL"/>
              </w:rPr>
            </w:pPr>
            <w:r w:rsidRPr="00E3703F">
              <w:rPr>
                <w:rFonts w:cs="Arial"/>
                <w:snapToGrid/>
                <w:kern w:val="0"/>
                <w:sz w:val="16"/>
                <w:szCs w:val="16"/>
                <w:lang w:eastAsia="nl-NL"/>
              </w:rPr>
              <w:tab/>
            </w:r>
            <w:r w:rsidRPr="00E3703F">
              <w:rPr>
                <w:snapToGrid/>
                <w:kern w:val="0"/>
                <w:sz w:val="16"/>
                <w:szCs w:val="16"/>
                <w:highlight w:val="white"/>
                <w:lang w:eastAsia="nl-NL"/>
              </w:rPr>
              <w:t>./tia_</w:t>
            </w:r>
            <w:r w:rsidRPr="00E3703F">
              <w:rPr>
                <w:rFonts w:cs="Arial"/>
                <w:snapToGrid/>
                <w:kern w:val="0"/>
                <w:sz w:val="16"/>
                <w:szCs w:val="16"/>
                <w:lang w:eastAsia="nl-NL"/>
              </w:rPr>
              <w:t>PartijOnderdeel</w:t>
            </w:r>
            <w:r w:rsidRPr="00E3703F">
              <w:rPr>
                <w:snapToGrid/>
                <w:kern w:val="0"/>
                <w:sz w:val="16"/>
                <w:szCs w:val="16"/>
                <w:lang w:eastAsia="nl-NL"/>
              </w:rPr>
              <w:t>(‘</w:t>
            </w:r>
            <w:r w:rsidR="00125ACD" w:rsidRPr="00E3703F">
              <w:rPr>
                <w:snapToGrid/>
                <w:kern w:val="0"/>
                <w:sz w:val="16"/>
                <w:szCs w:val="16"/>
                <w:lang w:eastAsia="nl-NL"/>
              </w:rPr>
              <w:t>geldnemer</w:t>
            </w:r>
            <w:r w:rsidRPr="00E3703F">
              <w:rPr>
                <w:snapToGrid/>
                <w:kern w:val="0"/>
                <w:sz w:val="16"/>
                <w:szCs w:val="16"/>
                <w:lang w:eastAsia="nl-NL"/>
              </w:rPr>
              <w:t>) of</w:t>
            </w:r>
          </w:p>
          <w:p w14:paraId="75AF6EC7" w14:textId="77777777" w:rsidR="00385A92" w:rsidRPr="00E3703F" w:rsidRDefault="00385A92" w:rsidP="00385A92">
            <w:pPr>
              <w:autoSpaceDE w:val="0"/>
              <w:autoSpaceDN w:val="0"/>
              <w:adjustRightInd w:val="0"/>
              <w:spacing w:line="240" w:lineRule="auto"/>
              <w:rPr>
                <w:snapToGrid/>
                <w:kern w:val="0"/>
                <w:sz w:val="16"/>
                <w:szCs w:val="16"/>
                <w:lang w:eastAsia="nl-NL"/>
              </w:rPr>
            </w:pPr>
            <w:r w:rsidRPr="00E3703F">
              <w:rPr>
                <w:snapToGrid/>
                <w:kern w:val="0"/>
                <w:sz w:val="16"/>
                <w:szCs w:val="16"/>
                <w:highlight w:val="white"/>
                <w:lang w:eastAsia="nl-NL"/>
              </w:rPr>
              <w:tab/>
              <w:t>./tia_</w:t>
            </w:r>
            <w:r w:rsidRPr="00E3703F">
              <w:rPr>
                <w:rFonts w:cs="Arial"/>
                <w:snapToGrid/>
                <w:kern w:val="0"/>
                <w:sz w:val="16"/>
                <w:szCs w:val="16"/>
                <w:lang w:eastAsia="nl-NL"/>
              </w:rPr>
              <w:t>PartijOnderdeel</w:t>
            </w:r>
            <w:r w:rsidRPr="00E3703F">
              <w:rPr>
                <w:snapToGrid/>
                <w:kern w:val="0"/>
                <w:sz w:val="16"/>
                <w:szCs w:val="16"/>
                <w:lang w:eastAsia="nl-NL"/>
              </w:rPr>
              <w:t>(‘hypotheekgever’) of</w:t>
            </w:r>
          </w:p>
          <w:p w14:paraId="7EA6952B" w14:textId="1B10DDBC" w:rsidR="00385A92" w:rsidRPr="00C911D8" w:rsidRDefault="00385A92" w:rsidP="00385A92">
            <w:pPr>
              <w:rPr>
                <w:snapToGrid/>
                <w:kern w:val="0"/>
                <w:sz w:val="16"/>
                <w:szCs w:val="16"/>
                <w:lang w:eastAsia="nl-NL"/>
              </w:rPr>
            </w:pPr>
            <w:r w:rsidRPr="00E3703F">
              <w:rPr>
                <w:snapToGrid/>
                <w:kern w:val="0"/>
                <w:sz w:val="16"/>
                <w:szCs w:val="16"/>
                <w:lang w:eastAsia="nl-NL"/>
              </w:rPr>
              <w:tab/>
              <w:t>./tia_</w:t>
            </w:r>
            <w:r w:rsidRPr="00E3703F">
              <w:rPr>
                <w:rFonts w:cs="Arial"/>
                <w:snapToGrid/>
                <w:kern w:val="0"/>
                <w:sz w:val="16"/>
                <w:szCs w:val="16"/>
                <w:lang w:eastAsia="nl-NL"/>
              </w:rPr>
              <w:t>PartijOnderdeel</w:t>
            </w:r>
            <w:r w:rsidRPr="00E3703F">
              <w:rPr>
                <w:snapToGrid/>
                <w:kern w:val="0"/>
                <w:sz w:val="16"/>
                <w:szCs w:val="16"/>
                <w:lang w:eastAsia="nl-NL"/>
              </w:rPr>
              <w:t>(‘beiden’)</w:t>
            </w:r>
          </w:p>
        </w:tc>
      </w:tr>
    </w:tbl>
    <w:p w14:paraId="4C4C5470" w14:textId="296EF783" w:rsidR="00385A92" w:rsidRDefault="00385A92" w:rsidP="00385A92">
      <w:pPr>
        <w:rPr>
          <w:lang w:val="nl"/>
        </w:rPr>
      </w:pPr>
    </w:p>
    <w:p w14:paraId="211A28F2" w14:textId="21A3E781" w:rsidR="00BA761D" w:rsidRPr="00A77E9E" w:rsidRDefault="00A77E9E" w:rsidP="00A77E9E">
      <w:pPr>
        <w:pStyle w:val="Kop5"/>
      </w:pPr>
      <w:r>
        <w:t>geldnemer/schuldenaar</w:t>
      </w:r>
    </w:p>
    <w:p w14:paraId="4B6599A0" w14:textId="2CA76EB0" w:rsidR="00BA761D" w:rsidRDefault="00BA761D" w:rsidP="00BA761D"/>
    <w:p w14:paraId="2E4E242A" w14:textId="25E8313E" w:rsidR="00BA761D" w:rsidRPr="00A77E9E" w:rsidRDefault="00BA761D" w:rsidP="00A77E9E">
      <w:pPr>
        <w:pStyle w:val="Stijl6"/>
        <w:rPr>
          <w:szCs w:val="18"/>
        </w:rPr>
      </w:pPr>
      <w:r w:rsidRPr="00A77E9E">
        <w:rPr>
          <w:szCs w:val="18"/>
        </w:rPr>
        <w:t>Aanduiding persoon met nummer</w:t>
      </w:r>
    </w:p>
    <w:p w14:paraId="4F8552ED" w14:textId="77777777" w:rsidR="0032162C" w:rsidRPr="0032162C" w:rsidRDefault="0032162C" w:rsidP="0032162C"/>
    <w:tbl>
      <w:tblPr>
        <w:tblStyle w:val="Tabelraster"/>
        <w:tblW w:w="0" w:type="auto"/>
        <w:tblLook w:val="04A0" w:firstRow="1" w:lastRow="0" w:firstColumn="1" w:lastColumn="0" w:noHBand="0" w:noVBand="1"/>
      </w:tblPr>
      <w:tblGrid>
        <w:gridCol w:w="6273"/>
        <w:gridCol w:w="6274"/>
      </w:tblGrid>
      <w:tr w:rsidR="0032162C" w14:paraId="202F8B17" w14:textId="77777777" w:rsidTr="00A77E9E">
        <w:tc>
          <w:tcPr>
            <w:tcW w:w="6273" w:type="dxa"/>
            <w:shd w:val="clear" w:color="auto" w:fill="DEEAF6" w:themeFill="accent1" w:themeFillTint="33"/>
          </w:tcPr>
          <w:p w14:paraId="629DB448" w14:textId="77777777" w:rsidR="0032162C" w:rsidRPr="004A7A56" w:rsidRDefault="0032162C" w:rsidP="004936BD">
            <w:pPr>
              <w:rPr>
                <w:rFonts w:cs="Arial"/>
                <w:color w:val="339966"/>
                <w:sz w:val="20"/>
              </w:rPr>
            </w:pPr>
            <w:r w:rsidRPr="00DB7FA4">
              <w:rPr>
                <w:b/>
              </w:rPr>
              <w:t>Modeldocument tekst</w:t>
            </w:r>
          </w:p>
        </w:tc>
        <w:tc>
          <w:tcPr>
            <w:tcW w:w="6274" w:type="dxa"/>
            <w:shd w:val="clear" w:color="auto" w:fill="DEEAF6" w:themeFill="accent1" w:themeFillTint="33"/>
          </w:tcPr>
          <w:p w14:paraId="571A1F4C" w14:textId="62E7CB7C" w:rsidR="0032162C" w:rsidRDefault="0032162C" w:rsidP="004936BD">
            <w:r w:rsidRPr="00DB7FA4">
              <w:rPr>
                <w:b/>
              </w:rPr>
              <w:t>Toelichting</w:t>
            </w:r>
            <w:r w:rsidR="002B08D6">
              <w:rPr>
                <w:b/>
              </w:rPr>
              <w:t xml:space="preserve"> en mapping</w:t>
            </w:r>
          </w:p>
        </w:tc>
      </w:tr>
      <w:tr w:rsidR="00BA761D" w14:paraId="48C6EE36" w14:textId="77777777" w:rsidTr="0032162C">
        <w:tc>
          <w:tcPr>
            <w:tcW w:w="6273" w:type="dxa"/>
          </w:tcPr>
          <w:p w14:paraId="656A84FD" w14:textId="77777777" w:rsidR="00BA761D" w:rsidRDefault="00BA761D" w:rsidP="00BA761D"/>
        </w:tc>
        <w:tc>
          <w:tcPr>
            <w:tcW w:w="6274" w:type="dxa"/>
          </w:tcPr>
          <w:p w14:paraId="5B6CC464" w14:textId="7477C9EF" w:rsidR="00BA761D" w:rsidRPr="00E3703F" w:rsidRDefault="00BA761D" w:rsidP="00C911D8">
            <w:pPr>
              <w:keepNext/>
              <w:spacing w:line="240" w:lineRule="auto"/>
              <w:rPr>
                <w:sz w:val="16"/>
                <w:szCs w:val="16"/>
              </w:rPr>
            </w:pPr>
            <w:r w:rsidRPr="00E3703F">
              <w:rPr>
                <w:sz w:val="16"/>
                <w:szCs w:val="16"/>
              </w:rPr>
              <w:t>Deze variant wordt getoond indien er op partijniveau is aangegeven dat de personen met een nummer worden aangeduid.</w:t>
            </w:r>
          </w:p>
          <w:p w14:paraId="328AC94A" w14:textId="32294897" w:rsidR="00C911D8" w:rsidRPr="00E3703F" w:rsidRDefault="00C911D8" w:rsidP="00C911D8">
            <w:pPr>
              <w:keepNext/>
              <w:spacing w:line="240" w:lineRule="auto"/>
              <w:rPr>
                <w:sz w:val="16"/>
                <w:szCs w:val="16"/>
              </w:rPr>
            </w:pPr>
          </w:p>
          <w:p w14:paraId="74D28BD7" w14:textId="77777777" w:rsidR="00C911D8" w:rsidRPr="00E3703F" w:rsidRDefault="00C911D8" w:rsidP="00C911D8">
            <w:pPr>
              <w:keepNext/>
              <w:spacing w:line="240" w:lineRule="auto"/>
              <w:rPr>
                <w:sz w:val="16"/>
                <w:szCs w:val="16"/>
              </w:rPr>
            </w:pPr>
          </w:p>
          <w:p w14:paraId="76B718DA" w14:textId="77777777" w:rsidR="00BA761D" w:rsidRPr="00E3703F" w:rsidRDefault="00BA761D" w:rsidP="00C911D8">
            <w:pPr>
              <w:pStyle w:val="streepje"/>
              <w:numPr>
                <w:ilvl w:val="0"/>
                <w:numId w:val="0"/>
              </w:numPr>
              <w:spacing w:line="240" w:lineRule="auto"/>
              <w:rPr>
                <w:sz w:val="16"/>
                <w:szCs w:val="16"/>
              </w:rPr>
            </w:pPr>
            <w:r w:rsidRPr="00E3703F">
              <w:rPr>
                <w:sz w:val="16"/>
                <w:szCs w:val="16"/>
              </w:rPr>
              <w:t>Restricties tbv aanduiding persoon met nummer:</w:t>
            </w:r>
          </w:p>
          <w:p w14:paraId="69414BF1" w14:textId="77777777" w:rsidR="00BA761D" w:rsidRPr="00E3703F" w:rsidRDefault="00BA761D" w:rsidP="00C911D8">
            <w:pPr>
              <w:keepNext/>
              <w:spacing w:line="240" w:lineRule="auto"/>
              <w:rPr>
                <w:sz w:val="16"/>
                <w:szCs w:val="16"/>
              </w:rPr>
            </w:pPr>
            <w:r w:rsidRPr="00E3703F">
              <w:rPr>
                <w:sz w:val="16"/>
                <w:szCs w:val="16"/>
              </w:rPr>
              <w:t xml:space="preserve">mag alleen getoond worden wanneer binnen de vervreemdende partij alle personen zelf bij de notaris verschijnen en gerechtigde zijn. Dit is alleen het geval wanneer binnen een partij geen enkele persoon wordt vertegenwoordigd door een andere </w:t>
            </w:r>
            <w:r w:rsidRPr="00E3703F">
              <w:rPr>
                <w:sz w:val="16"/>
                <w:szCs w:val="16"/>
              </w:rPr>
              <w:lastRenderedPageBreak/>
              <w:t>persoon of gevolmachtigde. Bevat de partij personen die wel vertegenwoordigd worden dan wordt de gehele tekst niet getoond.</w:t>
            </w:r>
          </w:p>
          <w:p w14:paraId="13962DED" w14:textId="77777777" w:rsidR="00BA761D" w:rsidRPr="00E3703F" w:rsidRDefault="00BA761D" w:rsidP="00BA761D">
            <w:pPr>
              <w:spacing w:line="240" w:lineRule="auto"/>
              <w:rPr>
                <w:sz w:val="16"/>
                <w:szCs w:val="16"/>
              </w:rPr>
            </w:pPr>
          </w:p>
          <w:p w14:paraId="036CA0E9" w14:textId="77777777" w:rsidR="00BA761D" w:rsidRPr="00E3703F" w:rsidRDefault="00BA761D" w:rsidP="00BA761D">
            <w:pPr>
              <w:spacing w:line="240" w:lineRule="auto"/>
              <w:rPr>
                <w:sz w:val="16"/>
                <w:szCs w:val="16"/>
              </w:rPr>
            </w:pPr>
            <w:r w:rsidRPr="00E3703F">
              <w:rPr>
                <w:sz w:val="16"/>
                <w:szCs w:val="16"/>
                <w:u w:val="single"/>
              </w:rPr>
              <w:t>Mapping</w:t>
            </w:r>
            <w:r w:rsidRPr="00E3703F">
              <w:rPr>
                <w:sz w:val="16"/>
                <w:szCs w:val="16"/>
              </w:rPr>
              <w:t>:</w:t>
            </w:r>
          </w:p>
          <w:p w14:paraId="7965CCE1" w14:textId="77777777" w:rsidR="00BA761D" w:rsidRPr="00E3703F" w:rsidRDefault="00BA761D" w:rsidP="00BA761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-partij</w:t>
            </w:r>
          </w:p>
          <w:p w14:paraId="5171C375" w14:textId="77777777" w:rsidR="00BA761D" w:rsidRPr="00E3703F" w:rsidRDefault="00BA761D" w:rsidP="00BA761D">
            <w:pPr>
              <w:autoSpaceDE w:val="0"/>
              <w:autoSpaceDN w:val="0"/>
              <w:adjustRightInd w:val="0"/>
              <w:spacing w:line="240" w:lineRule="auto"/>
              <w:rPr>
                <w:snapToGrid/>
                <w:kern w:val="0"/>
                <w:sz w:val="16"/>
                <w:szCs w:val="16"/>
                <w:highlight w:val="white"/>
                <w:lang w:eastAsia="nl-NL"/>
              </w:rPr>
            </w:pPr>
            <w:r w:rsidRPr="00E3703F">
              <w:rPr>
                <w:rFonts w:cs="Arial"/>
                <w:snapToGrid/>
                <w:kern w:val="0"/>
                <w:sz w:val="16"/>
                <w:szCs w:val="16"/>
                <w:lang w:eastAsia="nl-NL"/>
              </w:rPr>
              <w:t>IMKAD_AangebodenStuk/StukdeelHypotheek/ vervreemderRechtRef/Partij</w:t>
            </w:r>
            <w:r w:rsidRPr="00E3703F">
              <w:rPr>
                <w:snapToGrid/>
                <w:kern w:val="0"/>
                <w:sz w:val="16"/>
                <w:szCs w:val="16"/>
                <w:highlight w:val="white"/>
                <w:lang w:eastAsia="nl-NL"/>
              </w:rPr>
              <w:t>/</w:t>
            </w:r>
          </w:p>
          <w:p w14:paraId="146432C1" w14:textId="77777777" w:rsidR="00BA761D" w:rsidRPr="00E3703F" w:rsidRDefault="00BA761D" w:rsidP="00BA761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t>./tekstKeuze</w:t>
            </w:r>
          </w:p>
          <w:p w14:paraId="62FBC205" w14:textId="77777777" w:rsidR="00BA761D" w:rsidRPr="00E3703F" w:rsidRDefault="00BA761D" w:rsidP="00BA761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r>
            <w:r w:rsidRPr="00E3703F">
              <w:rPr>
                <w:snapToGrid/>
                <w:kern w:val="0"/>
                <w:sz w:val="16"/>
                <w:szCs w:val="16"/>
                <w:lang w:eastAsia="nl-NL"/>
              </w:rPr>
              <w:tab/>
              <w:t>./tagNaam(‘k_VerwijzingPersoon’)</w:t>
            </w:r>
          </w:p>
          <w:p w14:paraId="6F4F2496"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r>
            <w:r w:rsidRPr="004A7A56">
              <w:rPr>
                <w:snapToGrid/>
                <w:kern w:val="0"/>
                <w:sz w:val="16"/>
                <w:szCs w:val="16"/>
                <w:lang w:eastAsia="nl-NL"/>
              </w:rPr>
              <w:tab/>
              <w:t>./tekst(‘nummer’)</w:t>
            </w:r>
          </w:p>
          <w:p w14:paraId="4A3B887A" w14:textId="77777777" w:rsidR="00BA761D" w:rsidRPr="004A7A56" w:rsidRDefault="00BA761D" w:rsidP="00BA761D">
            <w:pPr>
              <w:autoSpaceDE w:val="0"/>
              <w:autoSpaceDN w:val="0"/>
              <w:adjustRightInd w:val="0"/>
              <w:spacing w:line="240" w:lineRule="auto"/>
              <w:rPr>
                <w:snapToGrid/>
                <w:kern w:val="0"/>
                <w:sz w:val="16"/>
                <w:szCs w:val="16"/>
                <w:lang w:eastAsia="nl-NL"/>
              </w:rPr>
            </w:pPr>
          </w:p>
          <w:p w14:paraId="68EF7F11" w14:textId="77777777" w:rsidR="00BA761D" w:rsidRPr="00E3703F" w:rsidRDefault="00BA761D" w:rsidP="00BA761D">
            <w:pPr>
              <w:autoSpaceDE w:val="0"/>
              <w:autoSpaceDN w:val="0"/>
              <w:adjustRightInd w:val="0"/>
              <w:spacing w:line="240" w:lineRule="auto"/>
              <w:rPr>
                <w:sz w:val="16"/>
                <w:szCs w:val="16"/>
                <w:u w:val="single"/>
                <w:lang w:val="nl"/>
              </w:rPr>
            </w:pPr>
            <w:r w:rsidRPr="00E3703F">
              <w:rPr>
                <w:sz w:val="16"/>
                <w:szCs w:val="16"/>
                <w:u w:val="single"/>
                <w:lang w:val="nl"/>
              </w:rPr>
              <w:t>Mapping aanduiding persoon met nummer wordt niet getoond:</w:t>
            </w:r>
          </w:p>
          <w:p w14:paraId="46EAABB5" w14:textId="77777777" w:rsidR="00BA761D" w:rsidRPr="00E3703F" w:rsidRDefault="00BA761D" w:rsidP="00BA761D">
            <w:pPr>
              <w:autoSpaceDE w:val="0"/>
              <w:autoSpaceDN w:val="0"/>
              <w:adjustRightInd w:val="0"/>
              <w:spacing w:line="240" w:lineRule="auto"/>
              <w:rPr>
                <w:sz w:val="16"/>
                <w:szCs w:val="16"/>
              </w:rPr>
            </w:pPr>
            <w:r w:rsidRPr="00E3703F">
              <w:rPr>
                <w:sz w:val="16"/>
                <w:szCs w:val="16"/>
              </w:rPr>
              <w:t>-de volgende mapping mag niet voorkomen binnen de partij en/of voor de personen binnen de partij:</w:t>
            </w:r>
          </w:p>
          <w:p w14:paraId="33CA1440" w14:textId="77777777" w:rsidR="00BA761D" w:rsidRPr="00E3703F" w:rsidRDefault="00BA761D" w:rsidP="00BA761D">
            <w:pPr>
              <w:autoSpaceDE w:val="0"/>
              <w:autoSpaceDN w:val="0"/>
              <w:adjustRightInd w:val="0"/>
              <w:spacing w:line="240" w:lineRule="auto"/>
              <w:rPr>
                <w:sz w:val="16"/>
                <w:szCs w:val="16"/>
              </w:rPr>
            </w:pPr>
            <w:r w:rsidRPr="00E3703F">
              <w:rPr>
                <w:sz w:val="16"/>
                <w:szCs w:val="16"/>
              </w:rPr>
              <w:t>//Partij/Gevolmachtigde/Hoedanigheid/</w:t>
            </w:r>
          </w:p>
          <w:p w14:paraId="414B9290" w14:textId="77777777" w:rsidR="00BA761D" w:rsidRPr="00E3703F" w:rsidRDefault="00BA761D" w:rsidP="00BA761D">
            <w:pPr>
              <w:rPr>
                <w:sz w:val="16"/>
                <w:szCs w:val="16"/>
              </w:rPr>
            </w:pPr>
            <w:r w:rsidRPr="00E3703F">
              <w:rPr>
                <w:sz w:val="16"/>
                <w:szCs w:val="16"/>
              </w:rPr>
              <w:t>//Partij/Hoedanigheid/wordtVertegenwoordigdRef xlink href [id]</w:t>
            </w:r>
          </w:p>
          <w:p w14:paraId="427CCCBB" w14:textId="08585F45" w:rsidR="00BA761D" w:rsidRDefault="00BA761D" w:rsidP="00BA761D"/>
        </w:tc>
      </w:tr>
      <w:tr w:rsidR="00BA761D" w14:paraId="5CDF15CB" w14:textId="77777777" w:rsidTr="0032162C">
        <w:tc>
          <w:tcPr>
            <w:tcW w:w="6273" w:type="dxa"/>
          </w:tcPr>
          <w:p w14:paraId="5EC93543" w14:textId="267FBA1B" w:rsidR="00BA761D" w:rsidRDefault="00BA761D" w:rsidP="00BA761D">
            <w:r w:rsidRPr="004A7A56">
              <w:rPr>
                <w:rFonts w:cs="Arial"/>
                <w:color w:val="00FFFF"/>
                <w:sz w:val="20"/>
              </w:rPr>
              <w:lastRenderedPageBreak/>
              <w:t>de verschenen</w:t>
            </w:r>
          </w:p>
        </w:tc>
        <w:tc>
          <w:tcPr>
            <w:tcW w:w="6274" w:type="dxa"/>
          </w:tcPr>
          <w:p w14:paraId="652377F3" w14:textId="77777777" w:rsidR="00BA761D" w:rsidRPr="00C911D8" w:rsidRDefault="00BA761D" w:rsidP="00BA761D">
            <w:pPr>
              <w:keepNext/>
              <w:rPr>
                <w:sz w:val="16"/>
                <w:szCs w:val="16"/>
              </w:rPr>
            </w:pPr>
            <w:r w:rsidRPr="00C911D8">
              <w:rPr>
                <w:sz w:val="16"/>
                <w:szCs w:val="16"/>
              </w:rPr>
              <w:t>Vaste tekst binnen deze variant.</w:t>
            </w:r>
          </w:p>
          <w:p w14:paraId="680D2F5E" w14:textId="4468020D" w:rsidR="00BA761D" w:rsidRDefault="00BA761D" w:rsidP="00BA761D">
            <w:pPr>
              <w:keepNext/>
            </w:pPr>
          </w:p>
        </w:tc>
      </w:tr>
      <w:tr w:rsidR="00BA761D" w14:paraId="48D63CA8" w14:textId="77777777" w:rsidTr="0032162C">
        <w:tc>
          <w:tcPr>
            <w:tcW w:w="6273" w:type="dxa"/>
          </w:tcPr>
          <w:p w14:paraId="2AFD5FA8" w14:textId="36FD4138" w:rsidR="00BA761D" w:rsidRPr="004A7A56" w:rsidRDefault="00BA761D" w:rsidP="00BA761D">
            <w:pPr>
              <w:rPr>
                <w:rFonts w:cs="Arial"/>
                <w:sz w:val="20"/>
                <w:lang w:val="en-US"/>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274" w:type="dxa"/>
          </w:tcPr>
          <w:p w14:paraId="2EE7CB2B" w14:textId="0F6A20B1" w:rsidR="00BA761D" w:rsidRPr="00C911D8" w:rsidRDefault="00BA761D" w:rsidP="00D31027">
            <w:pPr>
              <w:keepNext/>
              <w:spacing w:line="240" w:lineRule="auto"/>
              <w:rPr>
                <w:sz w:val="16"/>
                <w:szCs w:val="16"/>
              </w:rPr>
            </w:pPr>
            <w:r w:rsidRPr="00C911D8">
              <w:rPr>
                <w:sz w:val="16"/>
                <w:szCs w:val="16"/>
              </w:rPr>
              <w:t>Verplichte keuze binnen deze variant, die automatisch wordt afgeleid van het aantal personen met de aanduiding ‘</w:t>
            </w:r>
            <w:r w:rsidR="00125ACD">
              <w:rPr>
                <w:sz w:val="16"/>
                <w:szCs w:val="16"/>
              </w:rPr>
              <w:t>geldnemer’</w:t>
            </w:r>
            <w:r w:rsidRPr="00C911D8">
              <w:rPr>
                <w:sz w:val="16"/>
                <w:szCs w:val="16"/>
              </w:rPr>
              <w:t xml:space="preserve"> of ‘beiden’:</w:t>
            </w:r>
          </w:p>
          <w:p w14:paraId="0D69F077" w14:textId="77777777" w:rsidR="00BA761D" w:rsidRPr="00C911D8" w:rsidRDefault="00BA761D" w:rsidP="00D31027">
            <w:pPr>
              <w:pStyle w:val="streepje"/>
              <w:spacing w:line="240" w:lineRule="auto"/>
              <w:rPr>
                <w:sz w:val="16"/>
                <w:szCs w:val="16"/>
              </w:rPr>
            </w:pPr>
            <w:r w:rsidRPr="00C911D8">
              <w:rPr>
                <w:sz w:val="16"/>
                <w:szCs w:val="16"/>
              </w:rPr>
              <w:t>‘persoon’, ingeval van 1 persoon</w:t>
            </w:r>
          </w:p>
          <w:p w14:paraId="343AAF6B" w14:textId="77777777" w:rsidR="00BA761D" w:rsidRPr="00C911D8" w:rsidRDefault="00BA761D" w:rsidP="00D31027">
            <w:pPr>
              <w:pStyle w:val="streepje"/>
              <w:spacing w:line="240" w:lineRule="auto"/>
              <w:rPr>
                <w:sz w:val="16"/>
                <w:szCs w:val="16"/>
              </w:rPr>
            </w:pPr>
            <w:r w:rsidRPr="00C911D8">
              <w:rPr>
                <w:sz w:val="16"/>
                <w:szCs w:val="16"/>
              </w:rPr>
              <w:t>‘personen’, ingeval van 2 of meer personen</w:t>
            </w:r>
          </w:p>
          <w:p w14:paraId="554B67B4" w14:textId="66EFAE20" w:rsidR="00BA761D" w:rsidRDefault="00BA761D" w:rsidP="00125ACD">
            <w:pPr>
              <w:keepNext/>
              <w:spacing w:line="240" w:lineRule="auto"/>
            </w:pPr>
          </w:p>
        </w:tc>
      </w:tr>
      <w:tr w:rsidR="00BA761D" w14:paraId="22248F13" w14:textId="77777777" w:rsidTr="0032162C">
        <w:tc>
          <w:tcPr>
            <w:tcW w:w="6273" w:type="dxa"/>
          </w:tcPr>
          <w:p w14:paraId="2BF7D16A" w14:textId="730611ED" w:rsidR="00BA761D" w:rsidRPr="004A7A56" w:rsidRDefault="00BA761D" w:rsidP="00BA761D">
            <w:pPr>
              <w:rPr>
                <w:rFonts w:cs="Arial"/>
                <w:sz w:val="20"/>
                <w:lang w:val="en-US"/>
              </w:rPr>
            </w:pPr>
            <w:r w:rsidRPr="004A7A56">
              <w:rPr>
                <w:rFonts w:cs="Arial"/>
                <w:color w:val="00FFFF"/>
                <w:sz w:val="20"/>
              </w:rPr>
              <w:t>sub</w:t>
            </w:r>
          </w:p>
        </w:tc>
        <w:tc>
          <w:tcPr>
            <w:tcW w:w="6274" w:type="dxa"/>
          </w:tcPr>
          <w:p w14:paraId="49ECBB53" w14:textId="77777777" w:rsidR="00BA761D" w:rsidRPr="000008A5" w:rsidRDefault="00BA761D" w:rsidP="00BA761D">
            <w:pPr>
              <w:keepNext/>
              <w:rPr>
                <w:sz w:val="16"/>
                <w:szCs w:val="16"/>
              </w:rPr>
            </w:pPr>
            <w:r w:rsidRPr="000008A5">
              <w:rPr>
                <w:sz w:val="16"/>
                <w:szCs w:val="16"/>
              </w:rPr>
              <w:t>Vaste tekst binnen deze variant.</w:t>
            </w:r>
          </w:p>
          <w:p w14:paraId="5D29A826" w14:textId="2F32C643" w:rsidR="00BA761D" w:rsidRDefault="00BA761D" w:rsidP="00BA761D">
            <w:pPr>
              <w:keepNext/>
            </w:pPr>
          </w:p>
        </w:tc>
      </w:tr>
      <w:tr w:rsidR="00BA761D" w14:paraId="46DD47F0" w14:textId="77777777" w:rsidTr="0032162C">
        <w:tc>
          <w:tcPr>
            <w:tcW w:w="6273" w:type="dxa"/>
          </w:tcPr>
          <w:p w14:paraId="4123F784" w14:textId="16F1DE34" w:rsidR="00BA761D" w:rsidRPr="004A7A56" w:rsidRDefault="00BA761D" w:rsidP="00BA761D">
            <w:pPr>
              <w:rPr>
                <w:rFonts w:cs="Arial"/>
                <w:color w:val="00FFFF"/>
                <w:sz w:val="20"/>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6274" w:type="dxa"/>
          </w:tcPr>
          <w:p w14:paraId="52AE8227" w14:textId="77777777" w:rsidR="00BA761D" w:rsidRPr="00E3703F" w:rsidRDefault="00BA761D" w:rsidP="000008A5">
            <w:pPr>
              <w:keepNext/>
              <w:spacing w:line="240" w:lineRule="auto"/>
              <w:rPr>
                <w:sz w:val="16"/>
                <w:szCs w:val="16"/>
              </w:rPr>
            </w:pPr>
            <w:r w:rsidRPr="00E3703F">
              <w:rPr>
                <w:sz w:val="16"/>
                <w:szCs w:val="16"/>
              </w:rPr>
              <w:t>Verplichte tekst binnen deze variant die meerdere keren voor kan komen.</w:t>
            </w:r>
          </w:p>
          <w:p w14:paraId="0BC3FB39" w14:textId="77777777" w:rsidR="00BA761D" w:rsidRPr="00E3703F" w:rsidRDefault="00BA761D" w:rsidP="000008A5">
            <w:pPr>
              <w:spacing w:line="240" w:lineRule="auto"/>
              <w:rPr>
                <w:sz w:val="16"/>
                <w:szCs w:val="16"/>
              </w:rPr>
            </w:pPr>
          </w:p>
          <w:p w14:paraId="78896024" w14:textId="297FC9A9" w:rsidR="00BA761D" w:rsidRPr="00E3703F" w:rsidRDefault="00BA761D" w:rsidP="000008A5">
            <w:pPr>
              <w:keepNext/>
              <w:spacing w:line="240" w:lineRule="auto"/>
              <w:rPr>
                <w:rFonts w:cs="Arial"/>
                <w:snapToGrid/>
                <w:kern w:val="0"/>
                <w:sz w:val="16"/>
                <w:szCs w:val="16"/>
                <w:lang w:eastAsia="nl-NL"/>
              </w:rPr>
            </w:pPr>
            <w:r w:rsidRPr="00E3703F">
              <w:rPr>
                <w:rFonts w:cs="Arial"/>
                <w:snapToGrid/>
                <w:kern w:val="0"/>
                <w:sz w:val="16"/>
                <w:szCs w:val="16"/>
                <w:lang w:eastAsia="nl-NL"/>
              </w:rPr>
              <w:t>Verwijzing naar één of meer personen met de aanduiding ‘</w:t>
            </w:r>
            <w:r w:rsidR="00616B5F" w:rsidRPr="00E3703F">
              <w:rPr>
                <w:rFonts w:cs="Arial"/>
                <w:snapToGrid/>
                <w:kern w:val="0"/>
                <w:sz w:val="16"/>
                <w:szCs w:val="16"/>
                <w:lang w:eastAsia="nl-NL"/>
              </w:rPr>
              <w:t>geldnemer’</w:t>
            </w:r>
            <w:r w:rsidRPr="00E3703F">
              <w:rPr>
                <w:rFonts w:cs="Arial"/>
                <w:snapToGrid/>
                <w:kern w:val="0"/>
                <w:sz w:val="16"/>
                <w:szCs w:val="16"/>
                <w:lang w:eastAsia="nl-NL"/>
              </w:rPr>
              <w:t xml:space="preserve"> of ‘beiden’ door vermelding van het nummer waaronder de persoon in de comparitie in de akte is vermeld (bijvoorbeeld 1a of 1c2). </w:t>
            </w:r>
          </w:p>
          <w:p w14:paraId="493A4C40" w14:textId="77777777" w:rsidR="00BA761D" w:rsidRPr="00E3703F" w:rsidRDefault="00BA761D" w:rsidP="000008A5">
            <w:pPr>
              <w:spacing w:line="240" w:lineRule="auto"/>
              <w:rPr>
                <w:sz w:val="16"/>
                <w:szCs w:val="16"/>
              </w:rPr>
            </w:pPr>
          </w:p>
          <w:p w14:paraId="5C8C00CD" w14:textId="77777777" w:rsidR="00BA761D" w:rsidRPr="00E3703F" w:rsidRDefault="00BA761D" w:rsidP="000008A5">
            <w:pPr>
              <w:keepNext/>
              <w:spacing w:line="240" w:lineRule="auto"/>
              <w:rPr>
                <w:rFonts w:cs="Arial"/>
                <w:snapToGrid/>
                <w:kern w:val="0"/>
                <w:sz w:val="16"/>
                <w:szCs w:val="16"/>
                <w:lang w:eastAsia="nl-NL"/>
              </w:rPr>
            </w:pPr>
            <w:r w:rsidRPr="00E3703F">
              <w:rPr>
                <w:rFonts w:cs="Arial"/>
                <w:snapToGrid/>
                <w:kern w:val="0"/>
                <w:sz w:val="16"/>
                <w:szCs w:val="16"/>
                <w:lang w:eastAsia="nl-NL"/>
              </w:rPr>
              <w:lastRenderedPageBreak/>
              <w:t>Wanneer meer personen onder een nummer/letter combinatie worden genoemd in de akte wordt dit nummer éénmaal vermeld.</w:t>
            </w:r>
          </w:p>
          <w:p w14:paraId="0207923E" w14:textId="77777777" w:rsidR="00BA761D" w:rsidRPr="00E3703F" w:rsidRDefault="00BA761D" w:rsidP="000008A5">
            <w:pPr>
              <w:keepNext/>
              <w:spacing w:line="240" w:lineRule="auto"/>
              <w:rPr>
                <w:sz w:val="16"/>
                <w:szCs w:val="16"/>
              </w:rPr>
            </w:pPr>
          </w:p>
          <w:p w14:paraId="7781F8DC" w14:textId="77777777" w:rsidR="00BA761D" w:rsidRPr="00E3703F" w:rsidRDefault="00BA761D" w:rsidP="000008A5">
            <w:pPr>
              <w:keepNext/>
              <w:spacing w:line="240" w:lineRule="auto"/>
              <w:rPr>
                <w:sz w:val="16"/>
                <w:szCs w:val="16"/>
              </w:rPr>
            </w:pPr>
            <w:r w:rsidRPr="00E3703F">
              <w:rPr>
                <w:sz w:val="16"/>
                <w:szCs w:val="16"/>
              </w:rPr>
              <w:t>Meerdere voorkomens worden onderling gescheiden door een komma en de laatste twee door het woord ‘en’. De voorkomens worden weergegeven in de volgorde zoals ze in de voorgaande tekst getoond zijn.</w:t>
            </w:r>
          </w:p>
          <w:p w14:paraId="503513CC" w14:textId="77777777" w:rsidR="00BA761D" w:rsidRPr="00E3703F" w:rsidRDefault="00BA761D" w:rsidP="00BA761D">
            <w:pPr>
              <w:keepNext/>
              <w:rPr>
                <w:sz w:val="16"/>
                <w:szCs w:val="16"/>
              </w:rPr>
            </w:pPr>
          </w:p>
          <w:p w14:paraId="1F455E0A" w14:textId="2A4F0854" w:rsidR="00BA761D" w:rsidRPr="00E3703F" w:rsidRDefault="00BA761D" w:rsidP="00BA761D">
            <w:pPr>
              <w:rPr>
                <w:sz w:val="16"/>
                <w:szCs w:val="16"/>
                <w:u w:val="single"/>
              </w:rPr>
            </w:pPr>
            <w:r w:rsidRPr="00E3703F">
              <w:rPr>
                <w:sz w:val="16"/>
                <w:szCs w:val="16"/>
                <w:u w:val="single"/>
              </w:rPr>
              <w:t>Mapping persoon ‘</w:t>
            </w:r>
            <w:r w:rsidR="000277AC" w:rsidRPr="00E3703F">
              <w:rPr>
                <w:sz w:val="16"/>
                <w:szCs w:val="16"/>
                <w:u w:val="single"/>
              </w:rPr>
              <w:t>hypotheekgever’</w:t>
            </w:r>
            <w:r w:rsidRPr="00E3703F">
              <w:rPr>
                <w:sz w:val="16"/>
                <w:szCs w:val="16"/>
                <w:u w:val="single"/>
              </w:rPr>
              <w:t>:</w:t>
            </w:r>
          </w:p>
          <w:p w14:paraId="433572CF" w14:textId="77777777" w:rsidR="00BA761D" w:rsidRPr="00E3703F" w:rsidRDefault="00BA761D" w:rsidP="00BA761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//StukdeelHypotheek/vervreemderRechtRef/Partij/</w:t>
            </w:r>
          </w:p>
          <w:p w14:paraId="74824C7B" w14:textId="77777777" w:rsidR="00BA761D" w:rsidRPr="00E3703F" w:rsidRDefault="00BA761D" w:rsidP="00BA761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IMKAD_Persoon</w:t>
            </w:r>
          </w:p>
          <w:p w14:paraId="45BD105B" w14:textId="46302D5D" w:rsidR="00BA761D" w:rsidRPr="00E3703F" w:rsidRDefault="00BA761D" w:rsidP="00BA761D">
            <w:pPr>
              <w:autoSpaceDE w:val="0"/>
              <w:autoSpaceDN w:val="0"/>
              <w:adjustRightInd w:val="0"/>
              <w:spacing w:line="240" w:lineRule="auto"/>
              <w:rPr>
                <w:snapToGrid/>
                <w:kern w:val="0"/>
                <w:sz w:val="16"/>
                <w:szCs w:val="16"/>
                <w:lang w:eastAsia="nl-NL"/>
              </w:rPr>
            </w:pPr>
            <w:r w:rsidRPr="00E3703F">
              <w:rPr>
                <w:rFonts w:cs="Arial"/>
                <w:snapToGrid/>
                <w:kern w:val="0"/>
                <w:sz w:val="16"/>
                <w:szCs w:val="16"/>
                <w:lang w:eastAsia="nl-NL"/>
              </w:rPr>
              <w:tab/>
            </w:r>
            <w:r w:rsidRPr="00E3703F">
              <w:rPr>
                <w:snapToGrid/>
                <w:kern w:val="0"/>
                <w:sz w:val="16"/>
                <w:szCs w:val="16"/>
                <w:highlight w:val="white"/>
                <w:lang w:eastAsia="nl-NL"/>
              </w:rPr>
              <w:t>waarvan ./tia_</w:t>
            </w:r>
            <w:r w:rsidRPr="00E3703F">
              <w:rPr>
                <w:rFonts w:cs="Arial"/>
                <w:snapToGrid/>
                <w:kern w:val="0"/>
                <w:sz w:val="16"/>
                <w:szCs w:val="16"/>
                <w:lang w:eastAsia="nl-NL"/>
              </w:rPr>
              <w:t>PartijOnderdeel</w:t>
            </w:r>
            <w:r w:rsidRPr="00E3703F">
              <w:rPr>
                <w:snapToGrid/>
                <w:kern w:val="0"/>
                <w:sz w:val="16"/>
                <w:szCs w:val="16"/>
                <w:lang w:eastAsia="nl-NL"/>
              </w:rPr>
              <w:t>(‘</w:t>
            </w:r>
            <w:r w:rsidR="00125ACD" w:rsidRPr="00E3703F">
              <w:rPr>
                <w:snapToGrid/>
                <w:kern w:val="0"/>
                <w:sz w:val="16"/>
                <w:szCs w:val="16"/>
                <w:lang w:eastAsia="nl-NL"/>
              </w:rPr>
              <w:t>geldnemer’</w:t>
            </w:r>
            <w:r w:rsidRPr="00E3703F">
              <w:rPr>
                <w:snapToGrid/>
                <w:kern w:val="0"/>
                <w:sz w:val="16"/>
                <w:szCs w:val="16"/>
                <w:lang w:eastAsia="nl-NL"/>
              </w:rPr>
              <w:t>) of</w:t>
            </w:r>
          </w:p>
          <w:p w14:paraId="01294EB3" w14:textId="77777777" w:rsidR="00BA761D" w:rsidRPr="00E3703F" w:rsidRDefault="00BA761D" w:rsidP="00BA761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t>./tia_</w:t>
            </w:r>
            <w:r w:rsidRPr="00E3703F">
              <w:rPr>
                <w:rFonts w:cs="Arial"/>
                <w:snapToGrid/>
                <w:kern w:val="0"/>
                <w:sz w:val="16"/>
                <w:szCs w:val="16"/>
                <w:lang w:eastAsia="nl-NL"/>
              </w:rPr>
              <w:t>PartijOnderdeel</w:t>
            </w:r>
            <w:r w:rsidRPr="00E3703F">
              <w:rPr>
                <w:snapToGrid/>
                <w:kern w:val="0"/>
                <w:sz w:val="16"/>
                <w:szCs w:val="16"/>
                <w:lang w:eastAsia="nl-NL"/>
              </w:rPr>
              <w:t>(‘beiden’)</w:t>
            </w:r>
          </w:p>
          <w:p w14:paraId="28BCE220" w14:textId="77777777" w:rsidR="00BA761D" w:rsidRPr="004A7A56" w:rsidRDefault="00BA761D" w:rsidP="00BA761D">
            <w:pPr>
              <w:keepNext/>
              <w:rPr>
                <w:snapToGrid/>
                <w:kern w:val="0"/>
                <w:sz w:val="16"/>
                <w:szCs w:val="16"/>
                <w:lang w:eastAsia="nl-NL"/>
              </w:rPr>
            </w:pPr>
            <w:r w:rsidRPr="004A7A56">
              <w:rPr>
                <w:snapToGrid/>
                <w:kern w:val="0"/>
                <w:sz w:val="16"/>
                <w:szCs w:val="16"/>
                <w:lang w:eastAsia="nl-NL"/>
              </w:rPr>
              <w:t>of</w:t>
            </w:r>
          </w:p>
          <w:p w14:paraId="713BA8D6"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18C8FC77"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w:t>
            </w:r>
          </w:p>
          <w:p w14:paraId="718A0D83" w14:textId="5E19F17A"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125ACD">
              <w:rPr>
                <w:snapToGrid/>
                <w:kern w:val="0"/>
                <w:sz w:val="16"/>
                <w:szCs w:val="16"/>
                <w:lang w:eastAsia="nl-NL"/>
              </w:rPr>
              <w:t>geldnemer</w:t>
            </w:r>
            <w:r w:rsidRPr="004A7A56">
              <w:rPr>
                <w:snapToGrid/>
                <w:kern w:val="0"/>
                <w:sz w:val="16"/>
                <w:szCs w:val="16"/>
                <w:lang w:eastAsia="nl-NL"/>
              </w:rPr>
              <w:t>) of</w:t>
            </w:r>
          </w:p>
          <w:p w14:paraId="583541D7"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0E2BBAA3" w14:textId="77777777" w:rsidR="00BA761D" w:rsidRPr="004A7A56" w:rsidRDefault="00BA761D" w:rsidP="00BA761D">
            <w:pPr>
              <w:autoSpaceDE w:val="0"/>
              <w:autoSpaceDN w:val="0"/>
              <w:adjustRightInd w:val="0"/>
              <w:spacing w:line="240" w:lineRule="auto"/>
              <w:rPr>
                <w:snapToGrid/>
                <w:kern w:val="0"/>
                <w:sz w:val="16"/>
                <w:szCs w:val="16"/>
                <w:lang w:eastAsia="nl-NL"/>
              </w:rPr>
            </w:pPr>
            <w:r w:rsidRPr="004A7A56">
              <w:rPr>
                <w:snapToGrid/>
                <w:kern w:val="0"/>
                <w:sz w:val="16"/>
                <w:szCs w:val="16"/>
                <w:lang w:eastAsia="nl-NL"/>
              </w:rPr>
              <w:t>of</w:t>
            </w:r>
          </w:p>
          <w:p w14:paraId="3EA3B769"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//StukdeelHypotheek/vervreemderRechtRef/Partij/</w:t>
            </w:r>
          </w:p>
          <w:p w14:paraId="29C019D4" w14:textId="77777777" w:rsidR="00BA761D" w:rsidRPr="004A7A56" w:rsidRDefault="00BA761D" w:rsidP="00BA761D">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IMKAD_Persoon/GerelateerdPersoon/IMKAD_Persoon/ GerelateerdPersoon/IMKAD_Persoon</w:t>
            </w:r>
          </w:p>
          <w:p w14:paraId="49AB95F5" w14:textId="00226958" w:rsidR="00BA761D" w:rsidRPr="004A7A56" w:rsidRDefault="00BA761D" w:rsidP="00BA761D">
            <w:pPr>
              <w:autoSpaceDE w:val="0"/>
              <w:autoSpaceDN w:val="0"/>
              <w:adjustRightInd w:val="0"/>
              <w:spacing w:line="240" w:lineRule="auto"/>
              <w:rPr>
                <w:snapToGrid/>
                <w:kern w:val="0"/>
                <w:sz w:val="16"/>
                <w:szCs w:val="16"/>
                <w:lang w:eastAsia="nl-NL"/>
              </w:rPr>
            </w:pPr>
            <w:r w:rsidRPr="004A7A56">
              <w:rPr>
                <w:rFonts w:cs="Arial"/>
                <w:snapToGrid/>
                <w:kern w:val="0"/>
                <w:sz w:val="16"/>
                <w:szCs w:val="16"/>
                <w:lang w:eastAsia="nl-NL"/>
              </w:rPr>
              <w:tab/>
            </w:r>
            <w:r w:rsidRPr="004A7A56">
              <w:rPr>
                <w:snapToGrid/>
                <w:kern w:val="0"/>
                <w:sz w:val="16"/>
                <w:szCs w:val="16"/>
                <w:highlight w:val="white"/>
                <w:lang w:eastAsia="nl-NL"/>
              </w:rPr>
              <w:t>waarvan ./tia_Partij</w:t>
            </w:r>
            <w:r w:rsidRPr="004A7A56">
              <w:rPr>
                <w:snapToGrid/>
                <w:kern w:val="0"/>
                <w:sz w:val="16"/>
                <w:szCs w:val="16"/>
                <w:lang w:eastAsia="nl-NL"/>
              </w:rPr>
              <w:t>Onderdeel(‘</w:t>
            </w:r>
            <w:r w:rsidR="00616B5F">
              <w:rPr>
                <w:snapToGrid/>
                <w:kern w:val="0"/>
                <w:sz w:val="16"/>
                <w:szCs w:val="16"/>
                <w:lang w:eastAsia="nl-NL"/>
              </w:rPr>
              <w:t>geldnemer’</w:t>
            </w:r>
            <w:r w:rsidRPr="004A7A56">
              <w:rPr>
                <w:snapToGrid/>
                <w:kern w:val="0"/>
                <w:sz w:val="16"/>
                <w:szCs w:val="16"/>
                <w:lang w:eastAsia="nl-NL"/>
              </w:rPr>
              <w:t>) of</w:t>
            </w:r>
          </w:p>
          <w:p w14:paraId="16A57585" w14:textId="77777777" w:rsidR="00BA761D" w:rsidRDefault="00BA761D" w:rsidP="00BA761D">
            <w:pPr>
              <w:keepNext/>
              <w:rPr>
                <w:snapToGrid/>
                <w:kern w:val="0"/>
                <w:sz w:val="16"/>
                <w:szCs w:val="16"/>
                <w:lang w:eastAsia="nl-NL"/>
              </w:rPr>
            </w:pPr>
            <w:r w:rsidRPr="004A7A56">
              <w:rPr>
                <w:snapToGrid/>
                <w:kern w:val="0"/>
                <w:sz w:val="16"/>
                <w:szCs w:val="16"/>
                <w:lang w:eastAsia="nl-NL"/>
              </w:rPr>
              <w:tab/>
              <w:t>./tia_</w:t>
            </w:r>
            <w:r w:rsidRPr="004A7A56">
              <w:rPr>
                <w:snapToGrid/>
                <w:kern w:val="0"/>
                <w:sz w:val="16"/>
                <w:szCs w:val="16"/>
                <w:highlight w:val="white"/>
                <w:lang w:eastAsia="nl-NL"/>
              </w:rPr>
              <w:t>PartijOnderdeel</w:t>
            </w:r>
            <w:r w:rsidRPr="004A7A56">
              <w:rPr>
                <w:snapToGrid/>
                <w:kern w:val="0"/>
                <w:sz w:val="16"/>
                <w:szCs w:val="16"/>
                <w:lang w:eastAsia="nl-NL"/>
              </w:rPr>
              <w:t>(‘</w:t>
            </w:r>
            <w:r w:rsidRPr="001E18FB">
              <w:rPr>
                <w:snapToGrid/>
                <w:kern w:val="0"/>
                <w:sz w:val="16"/>
                <w:szCs w:val="16"/>
                <w:lang w:eastAsia="nl-NL"/>
              </w:rPr>
              <w:t>beiden</w:t>
            </w:r>
            <w:r w:rsidRPr="004A7A56">
              <w:rPr>
                <w:snapToGrid/>
                <w:kern w:val="0"/>
                <w:sz w:val="16"/>
                <w:szCs w:val="16"/>
                <w:lang w:eastAsia="nl-NL"/>
              </w:rPr>
              <w:t>’)</w:t>
            </w:r>
          </w:p>
          <w:p w14:paraId="1BDB4B1D" w14:textId="649080AE" w:rsidR="00BA761D" w:rsidRDefault="00BA761D" w:rsidP="00BA761D">
            <w:pPr>
              <w:keepNext/>
            </w:pPr>
          </w:p>
        </w:tc>
      </w:tr>
    </w:tbl>
    <w:p w14:paraId="20DE513D" w14:textId="23032839" w:rsidR="00BA761D" w:rsidRDefault="00BA761D" w:rsidP="00BA761D"/>
    <w:p w14:paraId="4B2AD2C5" w14:textId="6542263D" w:rsidR="00BA761D" w:rsidRDefault="00BA761D" w:rsidP="00BA761D"/>
    <w:p w14:paraId="35C1E028" w14:textId="763D2DE6" w:rsidR="00BA761D" w:rsidRDefault="007E445D" w:rsidP="00554E5D">
      <w:pPr>
        <w:pStyle w:val="Stijl6"/>
      </w:pPr>
      <w:r w:rsidRPr="00DE290E">
        <w:t>Aanduiding persoon met naam</w:t>
      </w:r>
    </w:p>
    <w:p w14:paraId="2416B5EF" w14:textId="77777777" w:rsidR="00125ACD" w:rsidRPr="00125ACD" w:rsidRDefault="00125ACD" w:rsidP="00125ACD"/>
    <w:tbl>
      <w:tblPr>
        <w:tblStyle w:val="Tabelraster"/>
        <w:tblW w:w="0" w:type="auto"/>
        <w:tblLook w:val="04A0" w:firstRow="1" w:lastRow="0" w:firstColumn="1" w:lastColumn="0" w:noHBand="0" w:noVBand="1"/>
      </w:tblPr>
      <w:tblGrid>
        <w:gridCol w:w="6273"/>
        <w:gridCol w:w="6274"/>
      </w:tblGrid>
      <w:tr w:rsidR="002B08D6" w14:paraId="609BC2EF" w14:textId="77777777" w:rsidTr="009A6CA0">
        <w:tc>
          <w:tcPr>
            <w:tcW w:w="6273" w:type="dxa"/>
            <w:shd w:val="clear" w:color="auto" w:fill="DEEAF6" w:themeFill="accent1" w:themeFillTint="33"/>
          </w:tcPr>
          <w:p w14:paraId="189F91FF" w14:textId="59194011" w:rsidR="002B08D6" w:rsidRDefault="002B08D6" w:rsidP="002B08D6">
            <w:pPr>
              <w:jc w:val="both"/>
            </w:pPr>
            <w:r w:rsidRPr="00DB7FA4">
              <w:rPr>
                <w:b/>
              </w:rPr>
              <w:t>Modeldocument tekst</w:t>
            </w:r>
          </w:p>
        </w:tc>
        <w:tc>
          <w:tcPr>
            <w:tcW w:w="6274" w:type="dxa"/>
            <w:shd w:val="clear" w:color="auto" w:fill="DEEAF6" w:themeFill="accent1" w:themeFillTint="33"/>
          </w:tcPr>
          <w:p w14:paraId="3CB0AAF8" w14:textId="4B98FDC1" w:rsidR="002B08D6" w:rsidRPr="000A7388" w:rsidRDefault="002B08D6" w:rsidP="009A6CA0">
            <w:pPr>
              <w:spacing w:line="240" w:lineRule="auto"/>
              <w:rPr>
                <w:sz w:val="16"/>
                <w:szCs w:val="16"/>
              </w:rPr>
            </w:pPr>
            <w:r w:rsidRPr="00DB7FA4">
              <w:rPr>
                <w:b/>
              </w:rPr>
              <w:t>Toelichting</w:t>
            </w:r>
            <w:r>
              <w:rPr>
                <w:b/>
              </w:rPr>
              <w:t xml:space="preserve"> en mapping</w:t>
            </w:r>
          </w:p>
        </w:tc>
      </w:tr>
      <w:tr w:rsidR="007E445D" w14:paraId="3D486C7F" w14:textId="77777777" w:rsidTr="007E445D">
        <w:tc>
          <w:tcPr>
            <w:tcW w:w="6273" w:type="dxa"/>
          </w:tcPr>
          <w:p w14:paraId="7C2047FA" w14:textId="77777777" w:rsidR="007E445D" w:rsidRDefault="007E445D" w:rsidP="00BA761D"/>
        </w:tc>
        <w:tc>
          <w:tcPr>
            <w:tcW w:w="6274" w:type="dxa"/>
          </w:tcPr>
          <w:p w14:paraId="24F6E882" w14:textId="77777777" w:rsidR="007E445D" w:rsidRPr="00E3703F" w:rsidRDefault="007E445D" w:rsidP="007E445D">
            <w:pPr>
              <w:spacing w:line="240" w:lineRule="auto"/>
              <w:rPr>
                <w:sz w:val="16"/>
                <w:szCs w:val="16"/>
              </w:rPr>
            </w:pPr>
            <w:r w:rsidRPr="00E3703F">
              <w:rPr>
                <w:sz w:val="16"/>
                <w:szCs w:val="16"/>
              </w:rPr>
              <w:t>Deze variant wordt getoond indien er op partijniveau is aangegeven dat de personen met een naam worden aangeduid.</w:t>
            </w:r>
          </w:p>
          <w:p w14:paraId="2F428504" w14:textId="77777777" w:rsidR="007E445D" w:rsidRPr="00E3703F" w:rsidRDefault="007E445D" w:rsidP="007E445D">
            <w:pPr>
              <w:spacing w:line="240" w:lineRule="auto"/>
              <w:rPr>
                <w:sz w:val="16"/>
                <w:szCs w:val="16"/>
              </w:rPr>
            </w:pPr>
          </w:p>
          <w:p w14:paraId="25F5B05D" w14:textId="77777777" w:rsidR="007E445D" w:rsidRPr="00E3703F" w:rsidRDefault="007E445D" w:rsidP="007E445D">
            <w:pPr>
              <w:spacing w:line="240" w:lineRule="auto"/>
              <w:rPr>
                <w:sz w:val="16"/>
                <w:szCs w:val="16"/>
              </w:rPr>
            </w:pPr>
          </w:p>
          <w:p w14:paraId="5D7BA551" w14:textId="77777777" w:rsidR="007E445D" w:rsidRPr="00E3703F" w:rsidRDefault="007E445D" w:rsidP="007E445D">
            <w:pPr>
              <w:spacing w:line="240" w:lineRule="auto"/>
              <w:rPr>
                <w:sz w:val="16"/>
                <w:szCs w:val="16"/>
              </w:rPr>
            </w:pPr>
            <w:r w:rsidRPr="00E3703F">
              <w:rPr>
                <w:sz w:val="16"/>
                <w:szCs w:val="16"/>
                <w:u w:val="single"/>
              </w:rPr>
              <w:t>Mapping</w:t>
            </w:r>
            <w:r w:rsidRPr="00E3703F">
              <w:rPr>
                <w:sz w:val="16"/>
                <w:szCs w:val="16"/>
              </w:rPr>
              <w:t>:</w:t>
            </w:r>
          </w:p>
          <w:p w14:paraId="6B8203D8" w14:textId="77777777" w:rsidR="007E445D" w:rsidRPr="00E3703F" w:rsidRDefault="007E445D" w:rsidP="007E445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lastRenderedPageBreak/>
              <w:t>-partij</w:t>
            </w:r>
          </w:p>
          <w:p w14:paraId="75DA5320" w14:textId="77777777" w:rsidR="007E445D" w:rsidRPr="00E3703F" w:rsidRDefault="007E445D" w:rsidP="007E445D">
            <w:pPr>
              <w:autoSpaceDE w:val="0"/>
              <w:autoSpaceDN w:val="0"/>
              <w:adjustRightInd w:val="0"/>
              <w:spacing w:line="240" w:lineRule="auto"/>
              <w:rPr>
                <w:snapToGrid/>
                <w:kern w:val="0"/>
                <w:sz w:val="16"/>
                <w:szCs w:val="16"/>
                <w:highlight w:val="white"/>
                <w:lang w:eastAsia="nl-NL"/>
              </w:rPr>
            </w:pPr>
            <w:r w:rsidRPr="00E3703F">
              <w:rPr>
                <w:rFonts w:cs="Arial"/>
                <w:snapToGrid/>
                <w:kern w:val="0"/>
                <w:sz w:val="16"/>
                <w:szCs w:val="16"/>
                <w:lang w:eastAsia="nl-NL"/>
              </w:rPr>
              <w:t>IMKAD_AangebodenStuk/StukdeelHypotheek/ vervreemderRechtRef/Partij</w:t>
            </w:r>
            <w:r w:rsidRPr="00E3703F">
              <w:rPr>
                <w:snapToGrid/>
                <w:kern w:val="0"/>
                <w:sz w:val="16"/>
                <w:szCs w:val="16"/>
                <w:highlight w:val="white"/>
                <w:lang w:eastAsia="nl-NL"/>
              </w:rPr>
              <w:t>/</w:t>
            </w:r>
          </w:p>
          <w:p w14:paraId="53B3F4ED" w14:textId="77777777" w:rsidR="007E445D" w:rsidRPr="00E3703F" w:rsidRDefault="007E445D" w:rsidP="007E445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t>./tekstKeuze</w:t>
            </w:r>
          </w:p>
          <w:p w14:paraId="39C7FD24" w14:textId="77777777" w:rsidR="007E445D" w:rsidRPr="00E3703F" w:rsidRDefault="007E445D" w:rsidP="007E445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r>
            <w:r w:rsidRPr="00E3703F">
              <w:rPr>
                <w:snapToGrid/>
                <w:kern w:val="0"/>
                <w:sz w:val="16"/>
                <w:szCs w:val="16"/>
                <w:lang w:eastAsia="nl-NL"/>
              </w:rPr>
              <w:tab/>
              <w:t>./tagNaam(‘k_VerwijzingPersoon’)</w:t>
            </w:r>
          </w:p>
          <w:p w14:paraId="4876A7C1" w14:textId="77777777" w:rsidR="007E445D" w:rsidRPr="00E3703F" w:rsidRDefault="007E445D" w:rsidP="007E445D">
            <w:pPr>
              <w:rPr>
                <w:snapToGrid/>
                <w:kern w:val="0"/>
                <w:sz w:val="16"/>
                <w:szCs w:val="16"/>
                <w:lang w:eastAsia="nl-NL"/>
              </w:rPr>
            </w:pPr>
            <w:r w:rsidRPr="00E3703F">
              <w:rPr>
                <w:snapToGrid/>
                <w:kern w:val="0"/>
                <w:sz w:val="16"/>
                <w:szCs w:val="16"/>
                <w:lang w:eastAsia="nl-NL"/>
              </w:rPr>
              <w:tab/>
            </w:r>
            <w:r w:rsidRPr="00E3703F">
              <w:rPr>
                <w:snapToGrid/>
                <w:kern w:val="0"/>
                <w:sz w:val="16"/>
                <w:szCs w:val="16"/>
                <w:lang w:eastAsia="nl-NL"/>
              </w:rPr>
              <w:tab/>
              <w:t>./tekst(‘naam’)</w:t>
            </w:r>
          </w:p>
          <w:p w14:paraId="7D76452B" w14:textId="2C8D6C0B" w:rsidR="007E445D" w:rsidRDefault="007E445D" w:rsidP="007E445D"/>
        </w:tc>
      </w:tr>
      <w:tr w:rsidR="007E445D" w14:paraId="32717FFC" w14:textId="77777777" w:rsidTr="007E445D">
        <w:tc>
          <w:tcPr>
            <w:tcW w:w="6273" w:type="dxa"/>
          </w:tcPr>
          <w:p w14:paraId="1C166DDC" w14:textId="5739F205" w:rsidR="007E445D" w:rsidRDefault="007E445D" w:rsidP="007E445D">
            <w:r w:rsidRPr="00EE3A93">
              <w:lastRenderedPageBreak/>
              <w:fldChar w:fldCharType="begin"/>
            </w:r>
            <w:r w:rsidRPr="00EE3A93">
              <w:instrText xml:space="preserve">MacroButton Nomacro </w:instrText>
            </w:r>
            <w:r w:rsidRPr="004A7A56">
              <w:instrText>§</w:instrText>
            </w:r>
            <w:r w:rsidRPr="00EE3A93">
              <w:fldChar w:fldCharType="end"/>
            </w:r>
            <w:r w:rsidRPr="00EE3A93">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5C737F">
              <w:rPr>
                <w:rFonts w:cs="Arial"/>
                <w:color w:val="000000" w:themeColor="text1"/>
                <w:sz w:val="20"/>
              </w:rPr>
              <w:t>/</w:t>
            </w:r>
            <w:r w:rsidR="005C737F" w:rsidRPr="005C737F">
              <w:rPr>
                <w:rFonts w:cs="Arial"/>
                <w:color w:val="000000" w:themeColor="text1"/>
                <w:sz w:val="20"/>
              </w:rPr>
              <w:t xml:space="preserve"> </w:t>
            </w:r>
            <w:r w:rsidRPr="009E3E3B">
              <w:rPr>
                <w:rFonts w:cs="Arial"/>
                <w:color w:val="800080"/>
                <w:sz w:val="20"/>
                <w:rPrChange w:id="97" w:author="Groot, Karina de" w:date="2025-02-27T13:53:00Z" w16du:dateUtc="2025-02-27T12:53:00Z">
                  <w:rPr>
                    <w:color w:val="00FFFF"/>
                  </w:rPr>
                </w:rPrChange>
              </w:rPr>
              <w:t>de heer</w:t>
            </w:r>
            <w:r w:rsidRPr="005C737F">
              <w:rPr>
                <w:rFonts w:cs="Arial"/>
                <w:color w:val="000000" w:themeColor="text1"/>
                <w:sz w:val="20"/>
              </w:rPr>
              <w:t>/</w:t>
            </w:r>
            <w:r w:rsidRPr="009E3E3B">
              <w:rPr>
                <w:rFonts w:cs="Arial"/>
                <w:color w:val="800080"/>
                <w:sz w:val="20"/>
                <w:rPrChange w:id="98" w:author="Groot, Karina de" w:date="2025-02-27T13:53:00Z" w16du:dateUtc="2025-02-27T12:53:00Z">
                  <w:rPr>
                    <w:color w:val="00FFFF"/>
                  </w:rPr>
                </w:rPrChange>
              </w:rPr>
              <w:t>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6274" w:type="dxa"/>
          </w:tcPr>
          <w:p w14:paraId="6A580C5A" w14:textId="77777777" w:rsidR="007E445D" w:rsidRPr="000A7388" w:rsidRDefault="007E445D" w:rsidP="000A7388">
            <w:pPr>
              <w:pStyle w:val="streepje"/>
              <w:numPr>
                <w:ilvl w:val="0"/>
                <w:numId w:val="0"/>
              </w:numPr>
              <w:spacing w:line="240" w:lineRule="auto"/>
              <w:rPr>
                <w:sz w:val="16"/>
                <w:szCs w:val="16"/>
              </w:rPr>
            </w:pPr>
            <w:r w:rsidRPr="000A7388">
              <w:rPr>
                <w:sz w:val="16"/>
                <w:szCs w:val="16"/>
              </w:rPr>
              <w:t>Verplichte tekst binnen deze variant die meerdere keren voor kan komen.</w:t>
            </w:r>
          </w:p>
          <w:p w14:paraId="4EDEB7B4" w14:textId="77777777" w:rsidR="007E445D" w:rsidRPr="000A7388" w:rsidRDefault="007E445D" w:rsidP="000A7388">
            <w:pPr>
              <w:pStyle w:val="streepje"/>
              <w:numPr>
                <w:ilvl w:val="0"/>
                <w:numId w:val="0"/>
              </w:numPr>
              <w:spacing w:line="240" w:lineRule="auto"/>
              <w:rPr>
                <w:sz w:val="16"/>
                <w:szCs w:val="16"/>
              </w:rPr>
            </w:pPr>
          </w:p>
          <w:p w14:paraId="513A5A84" w14:textId="427852E5" w:rsidR="007E445D" w:rsidRPr="000A7388" w:rsidRDefault="007E445D" w:rsidP="000A7388">
            <w:pPr>
              <w:pStyle w:val="streepje"/>
              <w:numPr>
                <w:ilvl w:val="0"/>
                <w:numId w:val="0"/>
              </w:numPr>
              <w:spacing w:line="240" w:lineRule="auto"/>
              <w:rPr>
                <w:sz w:val="16"/>
                <w:szCs w:val="16"/>
              </w:rPr>
            </w:pPr>
            <w:r w:rsidRPr="000A7388">
              <w:rPr>
                <w:sz w:val="16"/>
                <w:szCs w:val="16"/>
              </w:rPr>
              <w:t>Een opsomming van de namen van de natuurlijke en niet natuurlijke personen</w:t>
            </w:r>
            <w:r w:rsidRPr="000A7388">
              <w:rPr>
                <w:rFonts w:cs="Arial"/>
                <w:snapToGrid/>
                <w:kern w:val="0"/>
                <w:sz w:val="16"/>
                <w:szCs w:val="16"/>
                <w:lang w:eastAsia="nl-NL"/>
              </w:rPr>
              <w:t xml:space="preserve"> met de aanduiding ‘</w:t>
            </w:r>
            <w:r w:rsidR="00B045C5" w:rsidRPr="000A7388">
              <w:rPr>
                <w:rFonts w:cs="Arial"/>
                <w:snapToGrid/>
                <w:kern w:val="0"/>
                <w:sz w:val="16"/>
                <w:szCs w:val="16"/>
                <w:lang w:eastAsia="nl-NL"/>
              </w:rPr>
              <w:t>hypotheekgever</w:t>
            </w:r>
            <w:r w:rsidRPr="000A7388">
              <w:rPr>
                <w:rFonts w:cs="Arial"/>
                <w:snapToGrid/>
                <w:kern w:val="0"/>
                <w:sz w:val="16"/>
                <w:szCs w:val="16"/>
                <w:lang w:eastAsia="nl-NL"/>
              </w:rPr>
              <w:t xml:space="preserve"> of ‘beiden’</w:t>
            </w:r>
            <w:r w:rsidRPr="000A7388">
              <w:rPr>
                <w:sz w:val="16"/>
                <w:szCs w:val="16"/>
              </w:rPr>
              <w:t>.</w:t>
            </w:r>
          </w:p>
          <w:p w14:paraId="46AF69E5" w14:textId="77777777" w:rsidR="007E445D" w:rsidRPr="000A7388" w:rsidRDefault="007E445D" w:rsidP="000A7388">
            <w:pPr>
              <w:pStyle w:val="streepje"/>
              <w:numPr>
                <w:ilvl w:val="0"/>
                <w:numId w:val="0"/>
              </w:numPr>
              <w:spacing w:line="240" w:lineRule="auto"/>
              <w:rPr>
                <w:sz w:val="16"/>
                <w:szCs w:val="16"/>
              </w:rPr>
            </w:pPr>
          </w:p>
          <w:p w14:paraId="436D50D8" w14:textId="77777777" w:rsidR="007F3EDD" w:rsidRPr="00C473D1" w:rsidRDefault="007F3EDD" w:rsidP="00C473D1">
            <w:pPr>
              <w:pStyle w:val="streepje"/>
              <w:numPr>
                <w:ilvl w:val="0"/>
                <w:numId w:val="0"/>
              </w:numPr>
              <w:spacing w:line="276" w:lineRule="auto"/>
              <w:rPr>
                <w:ins w:id="99" w:author="Groot, Karina de" w:date="2025-02-27T13:56:00Z" w16du:dateUtc="2025-02-27T12:56:00Z"/>
                <w:sz w:val="16"/>
                <w:szCs w:val="16"/>
              </w:rPr>
            </w:pPr>
            <w:ins w:id="100" w:author="Groot, Karina de" w:date="2025-02-27T13:56:00Z" w16du:dateUtc="2025-02-27T12:56:00Z">
              <w:r w:rsidRPr="00C473D1">
                <w:rPr>
                  <w:sz w:val="16"/>
                  <w:szCs w:val="16"/>
                </w:rPr>
                <w:t>De keuze voor ‘</w:t>
              </w:r>
              <w:r w:rsidRPr="00C473D1">
                <w:rPr>
                  <w:color w:val="800080"/>
                  <w:sz w:val="16"/>
                  <w:szCs w:val="16"/>
                </w:rPr>
                <w:t>de heer</w:t>
              </w:r>
              <w:r w:rsidRPr="00C473D1">
                <w:rPr>
                  <w:sz w:val="16"/>
                  <w:szCs w:val="16"/>
                </w:rPr>
                <w:t>’ of ‘</w:t>
              </w:r>
              <w:r w:rsidRPr="00C473D1">
                <w:rPr>
                  <w:color w:val="800080"/>
                  <w:sz w:val="16"/>
                  <w:szCs w:val="16"/>
                </w:rPr>
                <w:t>mevrouw</w:t>
              </w:r>
              <w:r w:rsidRPr="00C473D1">
                <w:rPr>
                  <w:sz w:val="16"/>
                  <w:szCs w:val="16"/>
                </w:rPr>
                <w:t>’ wordt gemaakt op basis van het geslacht van de persoon. Indien bij geslacht gekozen wordt voor ‘</w:t>
              </w:r>
              <w:r w:rsidRPr="00C473D1">
                <w:rPr>
                  <w:color w:val="800080"/>
                  <w:sz w:val="16"/>
                  <w:szCs w:val="16"/>
                </w:rPr>
                <w:t>onbekend</w:t>
              </w:r>
              <w:r w:rsidRPr="00C473D1">
                <w:rPr>
                  <w:sz w:val="16"/>
                  <w:szCs w:val="16"/>
                </w:rPr>
                <w:t>’ dan wordt alleen de naam van de natuurlijke persoon getoond.</w:t>
              </w:r>
            </w:ins>
          </w:p>
          <w:p w14:paraId="53C33739" w14:textId="77777777" w:rsidR="007F3EDD" w:rsidRPr="00C473D1" w:rsidRDefault="007F3EDD" w:rsidP="00C473D1">
            <w:pPr>
              <w:pStyle w:val="streepje"/>
              <w:spacing w:line="276" w:lineRule="auto"/>
              <w:rPr>
                <w:ins w:id="101" w:author="Groot, Karina de" w:date="2025-02-27T13:56:00Z" w16du:dateUtc="2025-02-27T12:56:00Z"/>
                <w:sz w:val="16"/>
                <w:szCs w:val="16"/>
              </w:rPr>
            </w:pPr>
            <w:ins w:id="102" w:author="Groot, Karina de" w:date="2025-02-27T13:56:00Z" w16du:dateUtc="2025-02-27T12:56:00Z">
              <w:r w:rsidRPr="00C473D1">
                <w:rPr>
                  <w:sz w:val="16"/>
                  <w:szCs w:val="16"/>
                </w:rPr>
                <w:t>bij tia:geslacht</w:t>
              </w:r>
              <w:r w:rsidRPr="00C473D1" w:rsidDel="002528A8">
                <w:rPr>
                  <w:sz w:val="16"/>
                  <w:szCs w:val="16"/>
                </w:rPr>
                <w:t xml:space="preserve"> </w:t>
              </w:r>
              <w:r w:rsidRPr="00C473D1">
                <w:rPr>
                  <w:sz w:val="16"/>
                  <w:szCs w:val="16"/>
                </w:rPr>
                <w:t>= Man, dan tonen op PDF: de heer,</w:t>
              </w:r>
            </w:ins>
          </w:p>
          <w:p w14:paraId="032A6DDD" w14:textId="77777777" w:rsidR="007F3EDD" w:rsidRPr="00C473D1" w:rsidRDefault="007F3EDD" w:rsidP="00C473D1">
            <w:pPr>
              <w:pStyle w:val="streepje"/>
              <w:spacing w:line="276" w:lineRule="auto"/>
              <w:rPr>
                <w:ins w:id="103" w:author="Groot, Karina de" w:date="2025-02-27T13:56:00Z" w16du:dateUtc="2025-02-27T12:56:00Z"/>
                <w:sz w:val="16"/>
                <w:szCs w:val="16"/>
              </w:rPr>
            </w:pPr>
            <w:ins w:id="104" w:author="Groot, Karina de" w:date="2025-02-27T13:56:00Z" w16du:dateUtc="2025-02-27T12:56:00Z">
              <w:r w:rsidRPr="00C473D1">
                <w:rPr>
                  <w:sz w:val="16"/>
                  <w:szCs w:val="16"/>
                </w:rPr>
                <w:t>bij tia:geslacht</w:t>
              </w:r>
              <w:r w:rsidRPr="00C473D1" w:rsidDel="002528A8">
                <w:rPr>
                  <w:sz w:val="16"/>
                  <w:szCs w:val="16"/>
                </w:rPr>
                <w:t xml:space="preserve"> </w:t>
              </w:r>
              <w:r w:rsidRPr="00C473D1">
                <w:rPr>
                  <w:sz w:val="16"/>
                  <w:szCs w:val="16"/>
                </w:rPr>
                <w:t>= Vrouw, dan tonen op PDF: mevrouw,</w:t>
              </w:r>
            </w:ins>
          </w:p>
          <w:p w14:paraId="0DC556D5" w14:textId="6D8F5D05" w:rsidR="007F3EDD" w:rsidRPr="00C473D1" w:rsidRDefault="007F3EDD" w:rsidP="00C473D1">
            <w:pPr>
              <w:pStyle w:val="streepje"/>
              <w:spacing w:line="276" w:lineRule="auto"/>
              <w:rPr>
                <w:ins w:id="105" w:author="Groot, Karina de" w:date="2025-02-27T13:56:00Z" w16du:dateUtc="2025-02-27T12:56:00Z"/>
                <w:sz w:val="16"/>
                <w:szCs w:val="16"/>
                <w:lang w:val="nl-NL"/>
              </w:rPr>
            </w:pPr>
            <w:ins w:id="106" w:author="Groot, Karina de" w:date="2025-02-27T13:56:00Z" w16du:dateUtc="2025-02-27T12:56:00Z">
              <w:r w:rsidRPr="00C473D1">
                <w:rPr>
                  <w:sz w:val="16"/>
                  <w:szCs w:val="16"/>
                </w:rPr>
                <w:t>bij tia:geslacht</w:t>
              </w:r>
              <w:r w:rsidRPr="00C473D1" w:rsidDel="002528A8">
                <w:rPr>
                  <w:sz w:val="16"/>
                  <w:szCs w:val="16"/>
                </w:rPr>
                <w:t xml:space="preserve"> </w:t>
              </w:r>
              <w:r w:rsidRPr="00C473D1">
                <w:rPr>
                  <w:sz w:val="16"/>
                  <w:szCs w:val="16"/>
                </w:rPr>
                <w:t xml:space="preserve">= Onbekend, dan wordt </w:t>
              </w:r>
              <w:r w:rsidRPr="00C473D1">
                <w:rPr>
                  <w:color w:val="800080"/>
                  <w:sz w:val="16"/>
                  <w:szCs w:val="16"/>
                </w:rPr>
                <w:t>de heer/mevrouw</w:t>
              </w:r>
              <w:r w:rsidRPr="00C473D1" w:rsidDel="00E656CD">
                <w:rPr>
                  <w:color w:val="3366FF"/>
                  <w:sz w:val="16"/>
                  <w:szCs w:val="16"/>
                </w:rPr>
                <w:t xml:space="preserve"> </w:t>
              </w:r>
              <w:r w:rsidRPr="00C473D1">
                <w:rPr>
                  <w:sz w:val="16"/>
                  <w:szCs w:val="16"/>
                  <w:lang w:val="nl-NL"/>
                </w:rPr>
                <w:t xml:space="preserve">niet getoond </w:t>
              </w:r>
              <w:r w:rsidRPr="00C473D1">
                <w:rPr>
                  <w:sz w:val="16"/>
                  <w:szCs w:val="16"/>
                </w:rPr>
                <w:t>op de PDF.</w:t>
              </w:r>
            </w:ins>
          </w:p>
          <w:p w14:paraId="66A0EEEA" w14:textId="200E234F" w:rsidR="007F3EDD" w:rsidRPr="00DC72D4" w:rsidRDefault="007F3EDD" w:rsidP="00C473D1">
            <w:pPr>
              <w:pStyle w:val="streepje"/>
              <w:numPr>
                <w:ilvl w:val="0"/>
                <w:numId w:val="0"/>
              </w:numPr>
              <w:spacing w:line="276" w:lineRule="auto"/>
              <w:rPr>
                <w:ins w:id="107" w:author="Groot, Karina de" w:date="2025-02-27T13:56:00Z" w16du:dateUtc="2025-02-27T12:56:00Z"/>
                <w:strike/>
                <w:sz w:val="16"/>
                <w:szCs w:val="16"/>
                <w:lang w:val="nl-NL"/>
                <w:rPrChange w:id="108" w:author="Groot, Karina de" w:date="2025-03-31T11:53:00Z" w16du:dateUtc="2025-03-31T09:53:00Z">
                  <w:rPr>
                    <w:ins w:id="109" w:author="Groot, Karina de" w:date="2025-02-27T13:56:00Z" w16du:dateUtc="2025-02-27T12:56:00Z"/>
                    <w:sz w:val="16"/>
                    <w:szCs w:val="16"/>
                    <w:lang w:val="nl-NL"/>
                  </w:rPr>
                </w:rPrChange>
              </w:rPr>
            </w:pPr>
            <w:ins w:id="110" w:author="Groot, Karina de" w:date="2025-02-27T13:56:00Z" w16du:dateUtc="2025-02-27T12:56:00Z">
              <w:r w:rsidRPr="00C473D1">
                <w:rPr>
                  <w:sz w:val="16"/>
                  <w:szCs w:val="16"/>
                  <w:lang w:val="nl-NL"/>
                </w:rPr>
                <w:t>-</w:t>
              </w:r>
              <w:r w:rsidRPr="00DC72D4">
                <w:rPr>
                  <w:strike/>
                  <w:sz w:val="16"/>
                  <w:szCs w:val="16"/>
                  <w:lang w:val="nl-NL"/>
                  <w:rPrChange w:id="111" w:author="Groot, Karina de" w:date="2025-03-31T11:53:00Z" w16du:dateUtc="2025-03-31T09:53:00Z">
                    <w:rPr>
                      <w:sz w:val="16"/>
                      <w:szCs w:val="16"/>
                      <w:lang w:val="nl-NL"/>
                    </w:rPr>
                  </w:rPrChange>
                </w:rPr>
                <w:t xml:space="preserve">Heeft de persoon een adellijke titel dan wordt </w:t>
              </w:r>
              <w:r w:rsidRPr="00DC72D4">
                <w:rPr>
                  <w:strike/>
                  <w:color w:val="800080"/>
                  <w:sz w:val="16"/>
                  <w:szCs w:val="16"/>
                  <w:rPrChange w:id="112" w:author="Groot, Karina de" w:date="2025-03-31T11:53:00Z" w16du:dateUtc="2025-03-31T09:53:00Z">
                    <w:rPr>
                      <w:color w:val="800080"/>
                      <w:sz w:val="16"/>
                      <w:szCs w:val="16"/>
                    </w:rPr>
                  </w:rPrChange>
                </w:rPr>
                <w:t>de heer/mevrouw</w:t>
              </w:r>
              <w:r w:rsidRPr="00DC72D4" w:rsidDel="00E656CD">
                <w:rPr>
                  <w:strike/>
                  <w:color w:val="3366FF"/>
                  <w:sz w:val="16"/>
                  <w:szCs w:val="16"/>
                  <w:rPrChange w:id="113" w:author="Groot, Karina de" w:date="2025-03-31T11:53:00Z" w16du:dateUtc="2025-03-31T09:53:00Z">
                    <w:rPr>
                      <w:color w:val="3366FF"/>
                      <w:sz w:val="16"/>
                      <w:szCs w:val="16"/>
                    </w:rPr>
                  </w:rPrChange>
                </w:rPr>
                <w:t xml:space="preserve"> </w:t>
              </w:r>
              <w:r w:rsidRPr="00DC72D4">
                <w:rPr>
                  <w:strike/>
                  <w:color w:val="000000" w:themeColor="text1"/>
                  <w:sz w:val="16"/>
                  <w:szCs w:val="16"/>
                  <w:rPrChange w:id="114" w:author="Groot, Karina de" w:date="2025-03-31T11:53:00Z" w16du:dateUtc="2025-03-31T09:53:00Z">
                    <w:rPr>
                      <w:color w:val="000000" w:themeColor="text1"/>
                      <w:sz w:val="16"/>
                      <w:szCs w:val="16"/>
                    </w:rPr>
                  </w:rPrChange>
                </w:rPr>
                <w:t xml:space="preserve">ook </w:t>
              </w:r>
              <w:r w:rsidRPr="00DC72D4">
                <w:rPr>
                  <w:strike/>
                  <w:sz w:val="16"/>
                  <w:szCs w:val="16"/>
                  <w:lang w:val="nl-NL"/>
                  <w:rPrChange w:id="115" w:author="Groot, Karina de" w:date="2025-03-31T11:53:00Z" w16du:dateUtc="2025-03-31T09:53:00Z">
                    <w:rPr>
                      <w:sz w:val="16"/>
                      <w:szCs w:val="16"/>
                      <w:lang w:val="nl-NL"/>
                    </w:rPr>
                  </w:rPrChange>
                </w:rPr>
                <w:t>niet getoond.</w:t>
              </w:r>
            </w:ins>
          </w:p>
          <w:p w14:paraId="527E5E44" w14:textId="7D6FC1DE" w:rsidR="007E445D" w:rsidRPr="00E3703F" w:rsidDel="007F3EDD" w:rsidRDefault="007E445D" w:rsidP="000A7388">
            <w:pPr>
              <w:pStyle w:val="streepje"/>
              <w:numPr>
                <w:ilvl w:val="0"/>
                <w:numId w:val="0"/>
              </w:numPr>
              <w:spacing w:line="240" w:lineRule="auto"/>
              <w:rPr>
                <w:del w:id="116" w:author="Groot, Karina de" w:date="2025-02-27T13:56:00Z" w16du:dateUtc="2025-02-27T12:56:00Z"/>
                <w:sz w:val="16"/>
                <w:szCs w:val="16"/>
              </w:rPr>
            </w:pPr>
            <w:del w:id="117" w:author="Groot, Karina de" w:date="2025-02-27T13:56:00Z" w16du:dateUtc="2025-02-27T12:56:00Z">
              <w:r w:rsidRPr="00E3703F" w:rsidDel="007F3EDD">
                <w:rPr>
                  <w:sz w:val="16"/>
                  <w:szCs w:val="16"/>
                </w:rPr>
                <w:delText>De keuze voor ‘</w:delText>
              </w:r>
              <w:r w:rsidRPr="007F3EDD" w:rsidDel="007F3EDD">
                <w:rPr>
                  <w:rFonts w:cs="Arial"/>
                  <w:color w:val="800080"/>
                  <w:sz w:val="16"/>
                  <w:szCs w:val="16"/>
                  <w:lang w:val="nl-NL"/>
                  <w:rPrChange w:id="118" w:author="Groot, Karina de" w:date="2025-02-27T13:54:00Z" w16du:dateUtc="2025-02-27T12:54:00Z">
                    <w:rPr>
                      <w:color w:val="00FFFF"/>
                      <w:sz w:val="16"/>
                      <w:szCs w:val="16"/>
                    </w:rPr>
                  </w:rPrChange>
                </w:rPr>
                <w:delText>de heer</w:delText>
              </w:r>
              <w:r w:rsidRPr="007F3EDD" w:rsidDel="007F3EDD">
                <w:rPr>
                  <w:rFonts w:cs="Arial"/>
                  <w:color w:val="800080"/>
                  <w:sz w:val="16"/>
                  <w:szCs w:val="16"/>
                  <w:lang w:val="nl-NL"/>
                  <w:rPrChange w:id="119" w:author="Groot, Karina de" w:date="2025-02-27T13:54:00Z" w16du:dateUtc="2025-02-27T12:54:00Z">
                    <w:rPr>
                      <w:sz w:val="16"/>
                      <w:szCs w:val="16"/>
                    </w:rPr>
                  </w:rPrChange>
                </w:rPr>
                <w:delText>’</w:delText>
              </w:r>
              <w:r w:rsidRPr="00E3703F" w:rsidDel="007F3EDD">
                <w:rPr>
                  <w:sz w:val="16"/>
                  <w:szCs w:val="16"/>
                </w:rPr>
                <w:delText xml:space="preserve"> of ‘</w:delText>
              </w:r>
              <w:r w:rsidRPr="007F3EDD" w:rsidDel="007F3EDD">
                <w:rPr>
                  <w:rFonts w:cs="Arial"/>
                  <w:color w:val="800080"/>
                  <w:sz w:val="16"/>
                  <w:szCs w:val="16"/>
                  <w:lang w:val="nl-NL"/>
                  <w:rPrChange w:id="120" w:author="Groot, Karina de" w:date="2025-02-27T13:54:00Z" w16du:dateUtc="2025-02-27T12:54:00Z">
                    <w:rPr>
                      <w:color w:val="00FFFF"/>
                      <w:sz w:val="16"/>
                      <w:szCs w:val="16"/>
                    </w:rPr>
                  </w:rPrChange>
                </w:rPr>
                <w:delText>mevrouw</w:delText>
              </w:r>
              <w:r w:rsidRPr="007F3EDD" w:rsidDel="007F3EDD">
                <w:rPr>
                  <w:rFonts w:cs="Arial"/>
                  <w:color w:val="800080"/>
                  <w:sz w:val="16"/>
                  <w:szCs w:val="16"/>
                  <w:lang w:val="nl-NL"/>
                  <w:rPrChange w:id="121" w:author="Groot, Karina de" w:date="2025-02-27T13:54:00Z" w16du:dateUtc="2025-02-27T12:54:00Z">
                    <w:rPr>
                      <w:sz w:val="16"/>
                      <w:szCs w:val="16"/>
                    </w:rPr>
                  </w:rPrChange>
                </w:rPr>
                <w:delText>’</w:delText>
              </w:r>
              <w:r w:rsidRPr="00E3703F" w:rsidDel="007F3EDD">
                <w:rPr>
                  <w:sz w:val="16"/>
                  <w:szCs w:val="16"/>
                </w:rPr>
                <w:delText xml:space="preserve"> wordt gemaakt op basis van het geslacht van de persoon.</w:delText>
              </w:r>
            </w:del>
          </w:p>
          <w:p w14:paraId="54F33C01" w14:textId="77777777" w:rsidR="007E445D" w:rsidRPr="00E3703F" w:rsidRDefault="007E445D" w:rsidP="000A7388">
            <w:pPr>
              <w:pStyle w:val="streepje"/>
              <w:numPr>
                <w:ilvl w:val="0"/>
                <w:numId w:val="0"/>
              </w:numPr>
              <w:spacing w:line="240" w:lineRule="auto"/>
              <w:rPr>
                <w:sz w:val="16"/>
                <w:szCs w:val="16"/>
              </w:rPr>
            </w:pPr>
          </w:p>
          <w:p w14:paraId="1251E262" w14:textId="77777777" w:rsidR="007E445D" w:rsidRPr="00E3703F" w:rsidRDefault="007E445D" w:rsidP="000A7388">
            <w:pPr>
              <w:pStyle w:val="streepje"/>
              <w:numPr>
                <w:ilvl w:val="0"/>
                <w:numId w:val="0"/>
              </w:numPr>
              <w:spacing w:line="240" w:lineRule="auto"/>
              <w:rPr>
                <w:sz w:val="16"/>
                <w:szCs w:val="16"/>
              </w:rPr>
            </w:pPr>
            <w:r w:rsidRPr="00E3703F">
              <w:rPr>
                <w:sz w:val="16"/>
                <w:szCs w:val="16"/>
                <w:lang w:val="nl-NL"/>
              </w:rPr>
              <w:t>M</w:t>
            </w:r>
            <w:r w:rsidRPr="00E3703F">
              <w:rPr>
                <w:sz w:val="16"/>
                <w:szCs w:val="16"/>
              </w:rPr>
              <w:t>eer personen worden onderling gescheiden door een komma en de laatste twee door het woord ‘en’. De personen worden weergegeven in de volgorde zoals ze in de voorgaande tekst getoond zijn.</w:t>
            </w:r>
          </w:p>
          <w:p w14:paraId="6A669248" w14:textId="77777777" w:rsidR="007E445D" w:rsidRPr="00E3703F" w:rsidRDefault="007E445D" w:rsidP="007E445D">
            <w:pPr>
              <w:pStyle w:val="streepje"/>
              <w:numPr>
                <w:ilvl w:val="0"/>
                <w:numId w:val="0"/>
              </w:numPr>
              <w:spacing w:line="240" w:lineRule="auto"/>
              <w:rPr>
                <w:sz w:val="16"/>
                <w:szCs w:val="16"/>
              </w:rPr>
            </w:pPr>
          </w:p>
          <w:p w14:paraId="7C06B556" w14:textId="08FA0D5B" w:rsidR="007E445D" w:rsidRPr="00E3703F" w:rsidRDefault="007E445D" w:rsidP="007E445D">
            <w:pPr>
              <w:pStyle w:val="streepje"/>
              <w:numPr>
                <w:ilvl w:val="0"/>
                <w:numId w:val="0"/>
              </w:numPr>
              <w:spacing w:line="240" w:lineRule="atLeast"/>
              <w:rPr>
                <w:sz w:val="16"/>
                <w:szCs w:val="16"/>
              </w:rPr>
            </w:pPr>
            <w:r w:rsidRPr="00E3703F">
              <w:rPr>
                <w:sz w:val="16"/>
                <w:szCs w:val="16"/>
                <w:u w:val="single"/>
              </w:rPr>
              <w:t>Mapping persoon ‘</w:t>
            </w:r>
            <w:r w:rsidR="00277A59" w:rsidRPr="00E3703F">
              <w:rPr>
                <w:sz w:val="16"/>
                <w:szCs w:val="16"/>
                <w:u w:val="single"/>
              </w:rPr>
              <w:t>hypotheekgever</w:t>
            </w:r>
            <w:r w:rsidRPr="00E3703F">
              <w:rPr>
                <w:sz w:val="16"/>
                <w:szCs w:val="16"/>
                <w:u w:val="single"/>
              </w:rPr>
              <w:t>:</w:t>
            </w:r>
          </w:p>
          <w:p w14:paraId="286794A3" w14:textId="77777777" w:rsidR="007E445D" w:rsidRPr="00E3703F" w:rsidRDefault="007E445D" w:rsidP="007E445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//StukdeelHypotheek/vervreemderRechtRef/Partij/</w:t>
            </w:r>
          </w:p>
          <w:p w14:paraId="28BDF660" w14:textId="77777777" w:rsidR="007E445D" w:rsidRPr="00E3703F" w:rsidRDefault="007E445D" w:rsidP="007E445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IMKAD_Persoon</w:t>
            </w:r>
          </w:p>
          <w:p w14:paraId="1AA18D74" w14:textId="75AE6FF1" w:rsidR="007E445D" w:rsidRPr="00E3703F" w:rsidRDefault="007E445D" w:rsidP="007E445D">
            <w:pPr>
              <w:autoSpaceDE w:val="0"/>
              <w:autoSpaceDN w:val="0"/>
              <w:adjustRightInd w:val="0"/>
              <w:spacing w:line="240" w:lineRule="auto"/>
              <w:rPr>
                <w:snapToGrid/>
                <w:kern w:val="0"/>
                <w:sz w:val="16"/>
                <w:szCs w:val="16"/>
                <w:lang w:eastAsia="nl-NL"/>
              </w:rPr>
            </w:pPr>
            <w:r w:rsidRPr="00E3703F">
              <w:rPr>
                <w:rFonts w:cs="Arial"/>
                <w:snapToGrid/>
                <w:kern w:val="0"/>
                <w:sz w:val="16"/>
                <w:szCs w:val="16"/>
                <w:lang w:eastAsia="nl-NL"/>
              </w:rPr>
              <w:tab/>
            </w:r>
            <w:r w:rsidRPr="00E3703F">
              <w:rPr>
                <w:snapToGrid/>
                <w:kern w:val="0"/>
                <w:sz w:val="16"/>
                <w:szCs w:val="16"/>
                <w:highlight w:val="white"/>
                <w:lang w:eastAsia="nl-NL"/>
              </w:rPr>
              <w:t>waarvan ./tia_</w:t>
            </w:r>
            <w:r w:rsidRPr="00E3703F">
              <w:rPr>
                <w:rFonts w:cs="Arial"/>
                <w:snapToGrid/>
                <w:kern w:val="0"/>
                <w:sz w:val="16"/>
                <w:szCs w:val="16"/>
                <w:lang w:eastAsia="nl-NL"/>
              </w:rPr>
              <w:t>PartijOnderdeel</w:t>
            </w:r>
            <w:r w:rsidRPr="00E3703F">
              <w:rPr>
                <w:snapToGrid/>
                <w:kern w:val="0"/>
                <w:sz w:val="16"/>
                <w:szCs w:val="16"/>
                <w:lang w:eastAsia="nl-NL"/>
              </w:rPr>
              <w:t>(‘</w:t>
            </w:r>
            <w:r w:rsidR="00616B5F" w:rsidRPr="00E3703F">
              <w:rPr>
                <w:snapToGrid/>
                <w:kern w:val="0"/>
                <w:sz w:val="16"/>
                <w:szCs w:val="16"/>
                <w:lang w:eastAsia="nl-NL"/>
              </w:rPr>
              <w:t>geldnemer’</w:t>
            </w:r>
            <w:r w:rsidRPr="00E3703F">
              <w:rPr>
                <w:snapToGrid/>
                <w:kern w:val="0"/>
                <w:sz w:val="16"/>
                <w:szCs w:val="16"/>
                <w:lang w:eastAsia="nl-NL"/>
              </w:rPr>
              <w:t>) of</w:t>
            </w:r>
          </w:p>
          <w:p w14:paraId="42BC670B" w14:textId="77777777" w:rsidR="007E445D" w:rsidRPr="00E3703F" w:rsidRDefault="007E445D" w:rsidP="007E445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t>./tia_</w:t>
            </w:r>
            <w:r w:rsidRPr="00E3703F">
              <w:rPr>
                <w:rFonts w:cs="Arial"/>
                <w:snapToGrid/>
                <w:kern w:val="0"/>
                <w:sz w:val="16"/>
                <w:szCs w:val="16"/>
                <w:lang w:eastAsia="nl-NL"/>
              </w:rPr>
              <w:t>PartijOnderdeel</w:t>
            </w:r>
            <w:r w:rsidRPr="00E3703F">
              <w:rPr>
                <w:snapToGrid/>
                <w:kern w:val="0"/>
                <w:sz w:val="16"/>
                <w:szCs w:val="16"/>
                <w:lang w:eastAsia="nl-NL"/>
              </w:rPr>
              <w:t>(‘beiden’)</w:t>
            </w:r>
          </w:p>
          <w:p w14:paraId="50C9EAE9" w14:textId="77777777" w:rsidR="007E445D" w:rsidRPr="00E3703F" w:rsidRDefault="007E445D" w:rsidP="007E445D">
            <w:pPr>
              <w:keepNext/>
              <w:rPr>
                <w:snapToGrid/>
                <w:kern w:val="0"/>
                <w:sz w:val="16"/>
                <w:szCs w:val="16"/>
                <w:lang w:eastAsia="nl-NL"/>
              </w:rPr>
            </w:pPr>
            <w:r w:rsidRPr="00E3703F">
              <w:rPr>
                <w:snapToGrid/>
                <w:kern w:val="0"/>
                <w:sz w:val="16"/>
                <w:szCs w:val="16"/>
                <w:lang w:eastAsia="nl-NL"/>
              </w:rPr>
              <w:t>of</w:t>
            </w:r>
          </w:p>
          <w:p w14:paraId="6D45C548" w14:textId="77777777" w:rsidR="007E445D" w:rsidRPr="00E3703F" w:rsidRDefault="007E445D" w:rsidP="007E445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//StukdeelHypotheek/vervreemderRechtRef/Partij/</w:t>
            </w:r>
          </w:p>
          <w:p w14:paraId="28AE56CA" w14:textId="77777777" w:rsidR="007E445D" w:rsidRPr="00E3703F" w:rsidRDefault="007E445D" w:rsidP="007E445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IMKAD_Persoon/GerelateerdPersoon/IMKAD_Persoon</w:t>
            </w:r>
          </w:p>
          <w:p w14:paraId="43445222" w14:textId="6C49CAE1" w:rsidR="007E445D" w:rsidRPr="00E3703F" w:rsidRDefault="007E445D" w:rsidP="007E445D">
            <w:pPr>
              <w:autoSpaceDE w:val="0"/>
              <w:autoSpaceDN w:val="0"/>
              <w:adjustRightInd w:val="0"/>
              <w:spacing w:line="240" w:lineRule="auto"/>
              <w:rPr>
                <w:snapToGrid/>
                <w:kern w:val="0"/>
                <w:sz w:val="16"/>
                <w:szCs w:val="16"/>
                <w:lang w:eastAsia="nl-NL"/>
              </w:rPr>
            </w:pPr>
            <w:r w:rsidRPr="00E3703F">
              <w:rPr>
                <w:rFonts w:cs="Arial"/>
                <w:snapToGrid/>
                <w:kern w:val="0"/>
                <w:sz w:val="16"/>
                <w:szCs w:val="16"/>
                <w:lang w:eastAsia="nl-NL"/>
              </w:rPr>
              <w:tab/>
            </w:r>
            <w:r w:rsidRPr="00E3703F">
              <w:rPr>
                <w:snapToGrid/>
                <w:kern w:val="0"/>
                <w:sz w:val="16"/>
                <w:szCs w:val="16"/>
                <w:highlight w:val="white"/>
                <w:lang w:eastAsia="nl-NL"/>
              </w:rPr>
              <w:t>waarvan ./tia_Partij</w:t>
            </w:r>
            <w:r w:rsidRPr="00E3703F">
              <w:rPr>
                <w:snapToGrid/>
                <w:kern w:val="0"/>
                <w:sz w:val="16"/>
                <w:szCs w:val="16"/>
                <w:lang w:eastAsia="nl-NL"/>
              </w:rPr>
              <w:t>Onderdeel(‘</w:t>
            </w:r>
            <w:r w:rsidR="00616B5F" w:rsidRPr="00E3703F">
              <w:rPr>
                <w:snapToGrid/>
                <w:kern w:val="0"/>
                <w:sz w:val="16"/>
                <w:szCs w:val="16"/>
                <w:lang w:eastAsia="nl-NL"/>
              </w:rPr>
              <w:t>geldnemer’</w:t>
            </w:r>
            <w:r w:rsidRPr="00E3703F">
              <w:rPr>
                <w:snapToGrid/>
                <w:kern w:val="0"/>
                <w:sz w:val="16"/>
                <w:szCs w:val="16"/>
                <w:lang w:eastAsia="nl-NL"/>
              </w:rPr>
              <w:t>) of</w:t>
            </w:r>
          </w:p>
          <w:p w14:paraId="2F0FB885" w14:textId="77777777" w:rsidR="007E445D" w:rsidRPr="00E3703F" w:rsidRDefault="007E445D" w:rsidP="007E445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ab/>
              <w:t>./tia_</w:t>
            </w:r>
            <w:r w:rsidRPr="00E3703F">
              <w:rPr>
                <w:snapToGrid/>
                <w:kern w:val="0"/>
                <w:sz w:val="16"/>
                <w:szCs w:val="16"/>
                <w:highlight w:val="white"/>
                <w:lang w:eastAsia="nl-NL"/>
              </w:rPr>
              <w:t>PartijOnderdeel</w:t>
            </w:r>
            <w:r w:rsidRPr="00E3703F">
              <w:rPr>
                <w:snapToGrid/>
                <w:kern w:val="0"/>
                <w:sz w:val="16"/>
                <w:szCs w:val="16"/>
                <w:lang w:eastAsia="nl-NL"/>
              </w:rPr>
              <w:t>(‘beiden’)</w:t>
            </w:r>
          </w:p>
          <w:p w14:paraId="09269BD0" w14:textId="77777777" w:rsidR="007E445D" w:rsidRPr="00E3703F" w:rsidRDefault="007E445D" w:rsidP="007E445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of</w:t>
            </w:r>
          </w:p>
          <w:p w14:paraId="293437B5" w14:textId="77777777" w:rsidR="007E445D" w:rsidRPr="00E3703F" w:rsidRDefault="007E445D" w:rsidP="007E445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//StukdeelHypotheek/vervreemderRechtRef/Partij/</w:t>
            </w:r>
          </w:p>
          <w:p w14:paraId="5349D69F" w14:textId="77777777" w:rsidR="007E445D" w:rsidRPr="00E3703F" w:rsidRDefault="007E445D" w:rsidP="007E445D">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IMKAD_Persoon/GerelateerdPersoon/IMKAD_Persoon/ GerelateerdPersoon/IMKAD_Persoon</w:t>
            </w:r>
          </w:p>
          <w:p w14:paraId="52BB709F" w14:textId="78D590DD" w:rsidR="007E445D" w:rsidRPr="00E3703F" w:rsidRDefault="007E445D" w:rsidP="007E445D">
            <w:pPr>
              <w:autoSpaceDE w:val="0"/>
              <w:autoSpaceDN w:val="0"/>
              <w:adjustRightInd w:val="0"/>
              <w:spacing w:line="240" w:lineRule="auto"/>
              <w:rPr>
                <w:snapToGrid/>
                <w:kern w:val="0"/>
                <w:sz w:val="16"/>
                <w:szCs w:val="16"/>
                <w:lang w:eastAsia="nl-NL"/>
              </w:rPr>
            </w:pPr>
            <w:r w:rsidRPr="00E3703F">
              <w:rPr>
                <w:rFonts w:cs="Arial"/>
                <w:snapToGrid/>
                <w:kern w:val="0"/>
                <w:sz w:val="16"/>
                <w:szCs w:val="16"/>
                <w:lang w:eastAsia="nl-NL"/>
              </w:rPr>
              <w:tab/>
            </w:r>
            <w:r w:rsidRPr="00E3703F">
              <w:rPr>
                <w:snapToGrid/>
                <w:kern w:val="0"/>
                <w:sz w:val="16"/>
                <w:szCs w:val="16"/>
                <w:highlight w:val="white"/>
                <w:lang w:eastAsia="nl-NL"/>
              </w:rPr>
              <w:t>waarvan ./tia_Partij</w:t>
            </w:r>
            <w:r w:rsidRPr="00E3703F">
              <w:rPr>
                <w:snapToGrid/>
                <w:kern w:val="0"/>
                <w:sz w:val="16"/>
                <w:szCs w:val="16"/>
                <w:lang w:eastAsia="nl-NL"/>
              </w:rPr>
              <w:t>Onderdeel(‘</w:t>
            </w:r>
            <w:r w:rsidR="00616B5F" w:rsidRPr="00E3703F">
              <w:rPr>
                <w:snapToGrid/>
                <w:kern w:val="0"/>
                <w:sz w:val="16"/>
                <w:szCs w:val="16"/>
                <w:lang w:eastAsia="nl-NL"/>
              </w:rPr>
              <w:t>geldnemer’</w:t>
            </w:r>
            <w:r w:rsidRPr="00E3703F">
              <w:rPr>
                <w:snapToGrid/>
                <w:kern w:val="0"/>
                <w:sz w:val="16"/>
                <w:szCs w:val="16"/>
                <w:lang w:eastAsia="nl-NL"/>
              </w:rPr>
              <w:t>) of</w:t>
            </w:r>
          </w:p>
          <w:p w14:paraId="7BDC5BF3" w14:textId="77777777" w:rsidR="007E445D" w:rsidRPr="00E3703F" w:rsidRDefault="007E445D" w:rsidP="007E445D">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lastRenderedPageBreak/>
              <w:tab/>
              <w:t>./tia_</w:t>
            </w:r>
            <w:r w:rsidRPr="00E3703F">
              <w:rPr>
                <w:snapToGrid/>
                <w:kern w:val="0"/>
                <w:sz w:val="16"/>
                <w:szCs w:val="16"/>
                <w:highlight w:val="white"/>
                <w:lang w:eastAsia="nl-NL"/>
              </w:rPr>
              <w:t>PartijOnderdeel</w:t>
            </w:r>
            <w:r w:rsidRPr="00E3703F">
              <w:rPr>
                <w:snapToGrid/>
                <w:kern w:val="0"/>
                <w:sz w:val="16"/>
                <w:szCs w:val="16"/>
                <w:lang w:eastAsia="nl-NL"/>
              </w:rPr>
              <w:t>(‘beiden’)</w:t>
            </w:r>
          </w:p>
          <w:p w14:paraId="4FC07176" w14:textId="77777777" w:rsidR="007E445D" w:rsidRPr="00E3703F" w:rsidRDefault="007E445D" w:rsidP="007E445D">
            <w:pPr>
              <w:autoSpaceDE w:val="0"/>
              <w:autoSpaceDN w:val="0"/>
              <w:adjustRightInd w:val="0"/>
              <w:spacing w:line="240" w:lineRule="auto"/>
              <w:rPr>
                <w:snapToGrid/>
                <w:kern w:val="0"/>
                <w:sz w:val="16"/>
                <w:szCs w:val="16"/>
                <w:lang w:eastAsia="nl-NL"/>
              </w:rPr>
            </w:pPr>
          </w:p>
          <w:p w14:paraId="24CDA332" w14:textId="77777777" w:rsidR="007E445D" w:rsidRPr="00E3703F" w:rsidRDefault="007E445D" w:rsidP="007E445D">
            <w:pPr>
              <w:autoSpaceDE w:val="0"/>
              <w:autoSpaceDN w:val="0"/>
              <w:adjustRightInd w:val="0"/>
              <w:spacing w:line="240" w:lineRule="auto"/>
              <w:rPr>
                <w:snapToGrid/>
                <w:kern w:val="0"/>
                <w:sz w:val="16"/>
                <w:szCs w:val="16"/>
                <w:lang w:eastAsia="nl-NL"/>
              </w:rPr>
            </w:pPr>
          </w:p>
          <w:p w14:paraId="7FFA7B25" w14:textId="77777777" w:rsidR="007E445D" w:rsidRPr="00E3703F" w:rsidRDefault="007E445D" w:rsidP="007E445D">
            <w:pPr>
              <w:spacing w:line="240" w:lineRule="atLeast"/>
              <w:rPr>
                <w:rFonts w:cs="Arial"/>
                <w:snapToGrid/>
                <w:sz w:val="16"/>
                <w:szCs w:val="16"/>
                <w:u w:val="single"/>
              </w:rPr>
            </w:pPr>
            <w:r w:rsidRPr="00E3703F">
              <w:rPr>
                <w:rFonts w:cs="Arial"/>
                <w:snapToGrid/>
                <w:sz w:val="16"/>
                <w:szCs w:val="16"/>
                <w:u w:val="single"/>
              </w:rPr>
              <w:t>Mapping naam rechtspersoon:</w:t>
            </w:r>
          </w:p>
          <w:p w14:paraId="47532D4E" w14:textId="77777777" w:rsidR="007E445D" w:rsidRPr="00E3703F" w:rsidRDefault="007E445D" w:rsidP="007E445D">
            <w:pPr>
              <w:spacing w:line="240" w:lineRule="auto"/>
              <w:rPr>
                <w:i/>
                <w:sz w:val="16"/>
                <w:szCs w:val="16"/>
              </w:rPr>
            </w:pPr>
            <w:r w:rsidRPr="00E3703F">
              <w:rPr>
                <w:i/>
                <w:sz w:val="16"/>
                <w:szCs w:val="16"/>
              </w:rPr>
              <w:t>-</w:t>
            </w:r>
            <w:r w:rsidRPr="00E3703F">
              <w:rPr>
                <w:sz w:val="16"/>
                <w:szCs w:val="16"/>
              </w:rPr>
              <w:t>indien aanwezig</w:t>
            </w:r>
          </w:p>
          <w:p w14:paraId="5CFDF4B5" w14:textId="77777777" w:rsidR="007E445D" w:rsidRPr="00E3703F" w:rsidRDefault="007E445D" w:rsidP="007E445D">
            <w:pPr>
              <w:spacing w:line="240" w:lineRule="auto"/>
              <w:rPr>
                <w:sz w:val="16"/>
                <w:szCs w:val="16"/>
              </w:rPr>
            </w:pPr>
            <w:r w:rsidRPr="00E3703F">
              <w:rPr>
                <w:sz w:val="16"/>
                <w:szCs w:val="16"/>
              </w:rPr>
              <w:t>//IMKAD_Persoon/tia_AanduidingPersoon</w:t>
            </w:r>
          </w:p>
          <w:p w14:paraId="15A1A8C3" w14:textId="77777777" w:rsidR="007E445D" w:rsidRPr="00E3703F" w:rsidRDefault="007E445D" w:rsidP="007E445D">
            <w:pPr>
              <w:spacing w:line="240" w:lineRule="auto"/>
              <w:rPr>
                <w:i/>
                <w:sz w:val="16"/>
                <w:szCs w:val="16"/>
              </w:rPr>
            </w:pPr>
            <w:r w:rsidRPr="00E3703F">
              <w:rPr>
                <w:i/>
                <w:sz w:val="16"/>
                <w:szCs w:val="16"/>
              </w:rPr>
              <w:t>-</w:t>
            </w:r>
            <w:r w:rsidRPr="00E3703F">
              <w:rPr>
                <w:sz w:val="16"/>
                <w:szCs w:val="16"/>
              </w:rPr>
              <w:t>anders</w:t>
            </w:r>
          </w:p>
          <w:p w14:paraId="75D3EE9E" w14:textId="77777777" w:rsidR="007E445D" w:rsidRPr="00E3703F" w:rsidRDefault="007E445D" w:rsidP="007E445D">
            <w:pPr>
              <w:spacing w:line="240" w:lineRule="auto"/>
              <w:rPr>
                <w:rFonts w:cs="Arial"/>
                <w:sz w:val="16"/>
                <w:szCs w:val="16"/>
              </w:rPr>
            </w:pPr>
            <w:r w:rsidRPr="00E3703F">
              <w:rPr>
                <w:sz w:val="16"/>
                <w:szCs w:val="16"/>
              </w:rPr>
              <w:t>//IMKAD_Persoon/tia_Gegevens/NHR_Rechtspersoon/</w:t>
            </w:r>
          </w:p>
          <w:p w14:paraId="5E7622ED" w14:textId="77777777" w:rsidR="007E445D" w:rsidRPr="00E3703F" w:rsidRDefault="007E445D" w:rsidP="007E445D">
            <w:pPr>
              <w:spacing w:line="240" w:lineRule="auto"/>
              <w:ind w:left="227"/>
              <w:rPr>
                <w:sz w:val="16"/>
                <w:szCs w:val="16"/>
              </w:rPr>
            </w:pPr>
            <w:r w:rsidRPr="00E3703F">
              <w:rPr>
                <w:sz w:val="16"/>
                <w:szCs w:val="16"/>
              </w:rPr>
              <w:t>./statutaireNaam</w:t>
            </w:r>
          </w:p>
          <w:p w14:paraId="7526BDEE" w14:textId="77777777" w:rsidR="007E445D" w:rsidRPr="00E3703F" w:rsidRDefault="007E445D" w:rsidP="007E445D">
            <w:pPr>
              <w:pStyle w:val="streepje"/>
              <w:numPr>
                <w:ilvl w:val="0"/>
                <w:numId w:val="0"/>
              </w:numPr>
              <w:spacing w:line="240" w:lineRule="auto"/>
              <w:rPr>
                <w:sz w:val="16"/>
                <w:szCs w:val="16"/>
              </w:rPr>
            </w:pPr>
          </w:p>
          <w:p w14:paraId="6A513983" w14:textId="77777777" w:rsidR="007E445D" w:rsidRPr="00E3703F" w:rsidRDefault="007E445D" w:rsidP="007E445D">
            <w:pPr>
              <w:pStyle w:val="streepje"/>
              <w:numPr>
                <w:ilvl w:val="0"/>
                <w:numId w:val="0"/>
              </w:numPr>
              <w:spacing w:line="240" w:lineRule="auto"/>
              <w:rPr>
                <w:sz w:val="16"/>
                <w:szCs w:val="16"/>
                <w:u w:val="single"/>
                <w:lang w:val="nl-NL"/>
              </w:rPr>
            </w:pPr>
            <w:r w:rsidRPr="00E3703F">
              <w:rPr>
                <w:sz w:val="16"/>
                <w:szCs w:val="16"/>
                <w:u w:val="single"/>
                <w:lang w:val="nl-NL"/>
              </w:rPr>
              <w:t>Mapping naam persoon ingezetene:</w:t>
            </w:r>
          </w:p>
          <w:p w14:paraId="49183FB7" w14:textId="77777777" w:rsidR="007E445D" w:rsidRPr="00E3703F" w:rsidRDefault="007E445D" w:rsidP="007E445D">
            <w:pPr>
              <w:spacing w:line="240" w:lineRule="auto"/>
              <w:rPr>
                <w:sz w:val="16"/>
                <w:szCs w:val="16"/>
              </w:rPr>
            </w:pPr>
            <w:r w:rsidRPr="00E3703F">
              <w:rPr>
                <w:sz w:val="16"/>
                <w:szCs w:val="16"/>
              </w:rPr>
              <w:t>-indien aanwezig</w:t>
            </w:r>
          </w:p>
          <w:p w14:paraId="42512340" w14:textId="77777777" w:rsidR="007E445D" w:rsidRPr="00E3703F" w:rsidRDefault="007E445D" w:rsidP="007E445D">
            <w:pPr>
              <w:spacing w:line="240" w:lineRule="auto"/>
              <w:rPr>
                <w:sz w:val="16"/>
                <w:szCs w:val="16"/>
              </w:rPr>
            </w:pPr>
            <w:r w:rsidRPr="00E3703F">
              <w:rPr>
                <w:sz w:val="16"/>
                <w:szCs w:val="16"/>
              </w:rPr>
              <w:t>//IMKAD_Persoon/tia_Gegevens/IMKAD_KadNatuurlijkPersoon</w:t>
            </w:r>
          </w:p>
          <w:p w14:paraId="3DC22AF0" w14:textId="77777777" w:rsidR="007E445D" w:rsidRPr="00E3703F" w:rsidRDefault="007E445D" w:rsidP="007E445D">
            <w:pPr>
              <w:spacing w:line="240" w:lineRule="auto"/>
              <w:ind w:left="227"/>
              <w:rPr>
                <w:sz w:val="16"/>
                <w:szCs w:val="16"/>
              </w:rPr>
            </w:pPr>
            <w:r w:rsidRPr="00E3703F">
              <w:rPr>
                <w:sz w:val="16"/>
                <w:szCs w:val="16"/>
              </w:rPr>
              <w:t>./voornamen</w:t>
            </w:r>
          </w:p>
          <w:p w14:paraId="5CF6071D" w14:textId="77777777" w:rsidR="007E445D" w:rsidRPr="00E3703F" w:rsidRDefault="007E445D" w:rsidP="007E445D">
            <w:pPr>
              <w:spacing w:line="240" w:lineRule="auto"/>
              <w:ind w:left="227"/>
              <w:rPr>
                <w:sz w:val="16"/>
                <w:szCs w:val="16"/>
              </w:rPr>
            </w:pPr>
            <w:r w:rsidRPr="00E3703F">
              <w:rPr>
                <w:sz w:val="16"/>
                <w:szCs w:val="16"/>
              </w:rPr>
              <w:t>./voorvoegselsgeslachtsnaam</w:t>
            </w:r>
          </w:p>
          <w:p w14:paraId="657BB9C7" w14:textId="77777777" w:rsidR="007E445D" w:rsidRPr="00E3703F" w:rsidRDefault="007E445D" w:rsidP="007E445D">
            <w:pPr>
              <w:spacing w:line="240" w:lineRule="auto"/>
              <w:ind w:left="227"/>
              <w:rPr>
                <w:sz w:val="16"/>
                <w:szCs w:val="16"/>
              </w:rPr>
            </w:pPr>
            <w:r w:rsidRPr="00E3703F">
              <w:rPr>
                <w:sz w:val="16"/>
                <w:szCs w:val="16"/>
              </w:rPr>
              <w:t>./geslachtsnaam</w:t>
            </w:r>
          </w:p>
          <w:p w14:paraId="5692E3C1" w14:textId="77777777" w:rsidR="007E445D" w:rsidRPr="00E3703F" w:rsidRDefault="007E445D" w:rsidP="007E445D">
            <w:pPr>
              <w:spacing w:line="240" w:lineRule="auto"/>
              <w:rPr>
                <w:sz w:val="16"/>
                <w:szCs w:val="16"/>
              </w:rPr>
            </w:pPr>
            <w:r w:rsidRPr="00E3703F">
              <w:rPr>
                <w:sz w:val="16"/>
                <w:szCs w:val="16"/>
              </w:rPr>
              <w:t>-anders</w:t>
            </w:r>
          </w:p>
          <w:p w14:paraId="5C38427F" w14:textId="77777777" w:rsidR="007E445D" w:rsidRPr="00E3703F" w:rsidRDefault="007E445D" w:rsidP="007E445D">
            <w:pPr>
              <w:spacing w:line="240" w:lineRule="auto"/>
              <w:rPr>
                <w:sz w:val="16"/>
                <w:szCs w:val="16"/>
              </w:rPr>
            </w:pPr>
            <w:r w:rsidRPr="00E3703F">
              <w:rPr>
                <w:sz w:val="16"/>
                <w:szCs w:val="16"/>
              </w:rPr>
              <w:t>//IMKAD_Persoon/tia_Gegevens/GBA_Ingezetene/</w:t>
            </w:r>
          </w:p>
          <w:p w14:paraId="755BE4BD" w14:textId="77777777" w:rsidR="007E445D" w:rsidRPr="00E3703F" w:rsidRDefault="007E445D" w:rsidP="007E445D">
            <w:pPr>
              <w:spacing w:line="240" w:lineRule="auto"/>
              <w:ind w:left="227"/>
              <w:rPr>
                <w:sz w:val="16"/>
                <w:szCs w:val="16"/>
              </w:rPr>
            </w:pPr>
            <w:r w:rsidRPr="00E3703F">
              <w:rPr>
                <w:sz w:val="16"/>
                <w:szCs w:val="16"/>
              </w:rPr>
              <w:t>./naam/voornamen</w:t>
            </w:r>
          </w:p>
          <w:p w14:paraId="6163285C" w14:textId="77777777" w:rsidR="007E445D" w:rsidRPr="00E3703F" w:rsidRDefault="007E445D" w:rsidP="007E445D">
            <w:pPr>
              <w:spacing w:line="240" w:lineRule="auto"/>
              <w:ind w:left="227"/>
              <w:rPr>
                <w:sz w:val="16"/>
                <w:szCs w:val="16"/>
              </w:rPr>
            </w:pPr>
            <w:r w:rsidRPr="00E3703F">
              <w:rPr>
                <w:sz w:val="16"/>
                <w:szCs w:val="16"/>
              </w:rPr>
              <w:t>./tia_VoorvoegselsNaam</w:t>
            </w:r>
          </w:p>
          <w:p w14:paraId="34103B72" w14:textId="77777777" w:rsidR="007E445D" w:rsidRPr="00E3703F" w:rsidRDefault="007E445D" w:rsidP="007E445D">
            <w:pPr>
              <w:spacing w:line="240" w:lineRule="auto"/>
              <w:ind w:left="227"/>
              <w:rPr>
                <w:sz w:val="16"/>
                <w:szCs w:val="16"/>
              </w:rPr>
            </w:pPr>
            <w:r w:rsidRPr="00E3703F">
              <w:rPr>
                <w:sz w:val="16"/>
                <w:szCs w:val="16"/>
              </w:rPr>
              <w:t>./tia_NaamZonderVoorvoegsels</w:t>
            </w:r>
          </w:p>
          <w:p w14:paraId="6DC55F13" w14:textId="77777777" w:rsidR="007E445D" w:rsidRPr="00E3703F" w:rsidRDefault="007E445D" w:rsidP="007E445D">
            <w:pPr>
              <w:spacing w:line="240" w:lineRule="auto"/>
              <w:rPr>
                <w:sz w:val="16"/>
                <w:szCs w:val="16"/>
                <w:u w:val="single"/>
              </w:rPr>
            </w:pPr>
          </w:p>
          <w:p w14:paraId="47DD53DD" w14:textId="77777777" w:rsidR="007E445D" w:rsidRPr="00E3703F" w:rsidRDefault="007E445D" w:rsidP="007E445D">
            <w:pPr>
              <w:spacing w:line="240" w:lineRule="auto"/>
              <w:rPr>
                <w:sz w:val="16"/>
                <w:szCs w:val="16"/>
                <w:u w:val="single"/>
              </w:rPr>
            </w:pPr>
            <w:r w:rsidRPr="00E3703F">
              <w:rPr>
                <w:sz w:val="16"/>
                <w:szCs w:val="16"/>
                <w:u w:val="single"/>
              </w:rPr>
              <w:t>Mapping geslacht ingezetene (in beide gevallen):</w:t>
            </w:r>
          </w:p>
          <w:p w14:paraId="10E717C9" w14:textId="77777777" w:rsidR="007E445D" w:rsidRPr="00E3703F" w:rsidRDefault="007E445D" w:rsidP="007E445D">
            <w:pPr>
              <w:spacing w:line="240" w:lineRule="auto"/>
              <w:rPr>
                <w:sz w:val="16"/>
                <w:szCs w:val="16"/>
              </w:rPr>
            </w:pPr>
            <w:r w:rsidRPr="00E3703F">
              <w:rPr>
                <w:sz w:val="16"/>
                <w:szCs w:val="16"/>
              </w:rPr>
              <w:t>//IMKAD_Persoon/tia_Gegevens/GBA_Ingezetene/</w:t>
            </w:r>
          </w:p>
          <w:p w14:paraId="0C882CF9" w14:textId="77777777" w:rsidR="007E445D" w:rsidRPr="00E3703F" w:rsidRDefault="007E445D" w:rsidP="007E445D">
            <w:pPr>
              <w:spacing w:line="240" w:lineRule="auto"/>
              <w:ind w:left="227"/>
              <w:rPr>
                <w:sz w:val="16"/>
                <w:szCs w:val="16"/>
              </w:rPr>
            </w:pPr>
            <w:r w:rsidRPr="00E3703F">
              <w:rPr>
                <w:sz w:val="16"/>
                <w:szCs w:val="16"/>
              </w:rPr>
              <w:t>./geslacht</w:t>
            </w:r>
          </w:p>
          <w:p w14:paraId="5F3213B6" w14:textId="77777777" w:rsidR="007E445D" w:rsidRPr="00E3703F" w:rsidRDefault="007E445D" w:rsidP="007E445D">
            <w:pPr>
              <w:spacing w:line="240" w:lineRule="auto"/>
              <w:rPr>
                <w:sz w:val="16"/>
                <w:szCs w:val="16"/>
              </w:rPr>
            </w:pPr>
          </w:p>
          <w:p w14:paraId="1F2B235B" w14:textId="77777777" w:rsidR="007E445D" w:rsidRPr="00E3703F" w:rsidRDefault="007E445D" w:rsidP="007E445D">
            <w:pPr>
              <w:pStyle w:val="streepje"/>
              <w:numPr>
                <w:ilvl w:val="0"/>
                <w:numId w:val="0"/>
              </w:numPr>
              <w:spacing w:line="240" w:lineRule="auto"/>
              <w:rPr>
                <w:sz w:val="16"/>
                <w:szCs w:val="16"/>
                <w:u w:val="single"/>
                <w:lang w:val="nl-NL"/>
              </w:rPr>
            </w:pPr>
            <w:r w:rsidRPr="00E3703F">
              <w:rPr>
                <w:sz w:val="16"/>
                <w:szCs w:val="16"/>
                <w:u w:val="single"/>
                <w:lang w:val="nl-NL"/>
              </w:rPr>
              <w:t>Mapping naam en geslacht niet ingezetene:</w:t>
            </w:r>
          </w:p>
          <w:p w14:paraId="54F825A9" w14:textId="77777777" w:rsidR="007E445D" w:rsidRPr="00E3703F" w:rsidRDefault="007E445D" w:rsidP="007E445D">
            <w:pPr>
              <w:spacing w:line="240" w:lineRule="auto"/>
              <w:rPr>
                <w:sz w:val="16"/>
                <w:szCs w:val="16"/>
              </w:rPr>
            </w:pPr>
            <w:r w:rsidRPr="00E3703F">
              <w:rPr>
                <w:sz w:val="16"/>
                <w:szCs w:val="16"/>
              </w:rPr>
              <w:t>//IMKAD_Persoon /IMKAD_NietIngezetene/</w:t>
            </w:r>
          </w:p>
          <w:p w14:paraId="4EC9A8CC" w14:textId="77777777" w:rsidR="007E445D" w:rsidRPr="00E3703F" w:rsidRDefault="007E445D" w:rsidP="007E445D">
            <w:pPr>
              <w:spacing w:line="240" w:lineRule="auto"/>
              <w:ind w:left="227"/>
              <w:rPr>
                <w:sz w:val="16"/>
                <w:szCs w:val="16"/>
              </w:rPr>
            </w:pPr>
            <w:r w:rsidRPr="00E3703F">
              <w:rPr>
                <w:sz w:val="16"/>
                <w:szCs w:val="16"/>
              </w:rPr>
              <w:t>./voornamen</w:t>
            </w:r>
          </w:p>
          <w:p w14:paraId="295D833C" w14:textId="77777777" w:rsidR="007E445D" w:rsidRPr="00E3703F" w:rsidRDefault="007E445D" w:rsidP="007E445D">
            <w:pPr>
              <w:spacing w:line="240" w:lineRule="auto"/>
              <w:ind w:left="227"/>
              <w:rPr>
                <w:sz w:val="16"/>
                <w:szCs w:val="16"/>
              </w:rPr>
            </w:pPr>
            <w:r w:rsidRPr="00E3703F">
              <w:rPr>
                <w:sz w:val="16"/>
                <w:szCs w:val="16"/>
              </w:rPr>
              <w:t>./voorvoegsels</w:t>
            </w:r>
          </w:p>
          <w:p w14:paraId="03806892" w14:textId="77777777" w:rsidR="007E445D" w:rsidRPr="00E3703F" w:rsidRDefault="007E445D" w:rsidP="007E445D">
            <w:pPr>
              <w:spacing w:line="240" w:lineRule="auto"/>
              <w:ind w:left="227"/>
              <w:rPr>
                <w:sz w:val="16"/>
                <w:szCs w:val="16"/>
              </w:rPr>
            </w:pPr>
            <w:r w:rsidRPr="00E3703F">
              <w:rPr>
                <w:sz w:val="16"/>
                <w:szCs w:val="16"/>
              </w:rPr>
              <w:t>./geslachtsnaam</w:t>
            </w:r>
          </w:p>
          <w:p w14:paraId="70385F5C" w14:textId="77777777" w:rsidR="007E445D" w:rsidRPr="00E3703F" w:rsidRDefault="007E445D" w:rsidP="007E445D">
            <w:pPr>
              <w:spacing w:line="240" w:lineRule="auto"/>
              <w:ind w:left="227"/>
              <w:rPr>
                <w:rFonts w:cs="Arial"/>
                <w:snapToGrid/>
                <w:kern w:val="0"/>
                <w:sz w:val="16"/>
                <w:szCs w:val="16"/>
                <w:lang w:eastAsia="nl-NL"/>
              </w:rPr>
            </w:pPr>
            <w:r w:rsidRPr="00E3703F">
              <w:rPr>
                <w:sz w:val="16"/>
                <w:szCs w:val="16"/>
              </w:rPr>
              <w:t>./geslacht</w:t>
            </w:r>
          </w:p>
          <w:p w14:paraId="23814CF1" w14:textId="77777777" w:rsidR="007E445D" w:rsidRDefault="007E445D" w:rsidP="007E445D">
            <w:pPr>
              <w:spacing w:line="240" w:lineRule="auto"/>
            </w:pPr>
          </w:p>
        </w:tc>
      </w:tr>
      <w:tr w:rsidR="007E445D" w14:paraId="7581420B" w14:textId="77777777" w:rsidTr="007E445D">
        <w:tc>
          <w:tcPr>
            <w:tcW w:w="6273" w:type="dxa"/>
          </w:tcPr>
          <w:p w14:paraId="512C0EAE" w14:textId="4D6460A3" w:rsidR="007E445D" w:rsidRPr="00C50F53" w:rsidRDefault="007E445D" w:rsidP="007E445D">
            <w:pPr>
              <w:rPr>
                <w:color w:val="339966"/>
              </w:rPr>
            </w:pPr>
            <w:r w:rsidRPr="00C0169A">
              <w:rPr>
                <w:rFonts w:cs="Arial"/>
                <w:color w:val="800080"/>
                <w:sz w:val="20"/>
              </w:rPr>
              <w:lastRenderedPageBreak/>
              <w:t>voornoemd,</w:t>
            </w:r>
          </w:p>
        </w:tc>
        <w:tc>
          <w:tcPr>
            <w:tcW w:w="6274" w:type="dxa"/>
          </w:tcPr>
          <w:p w14:paraId="157ACF81" w14:textId="77777777" w:rsidR="007E445D" w:rsidRPr="000A7388" w:rsidRDefault="007E445D" w:rsidP="007E445D">
            <w:pPr>
              <w:keepNext/>
              <w:rPr>
                <w:sz w:val="16"/>
                <w:szCs w:val="16"/>
              </w:rPr>
            </w:pPr>
            <w:r w:rsidRPr="000A7388">
              <w:rPr>
                <w:sz w:val="16"/>
                <w:szCs w:val="16"/>
              </w:rPr>
              <w:t>Optionele tekst.</w:t>
            </w:r>
          </w:p>
          <w:p w14:paraId="23774B4D" w14:textId="77777777" w:rsidR="007E445D" w:rsidRDefault="007E445D" w:rsidP="007E445D">
            <w:pPr>
              <w:keepNext/>
            </w:pPr>
          </w:p>
          <w:p w14:paraId="32908EBB" w14:textId="77777777" w:rsidR="007E445D" w:rsidRDefault="007E445D" w:rsidP="007E445D">
            <w:pPr>
              <w:pStyle w:val="streepje"/>
              <w:numPr>
                <w:ilvl w:val="0"/>
                <w:numId w:val="0"/>
              </w:numPr>
            </w:pPr>
            <w:r w:rsidRPr="004A7A56">
              <w:rPr>
                <w:u w:val="single"/>
              </w:rPr>
              <w:t>Mapping</w:t>
            </w:r>
            <w:r w:rsidRPr="00AF2256">
              <w:t>:</w:t>
            </w:r>
          </w:p>
          <w:p w14:paraId="6EC079E4" w14:textId="77777777" w:rsidR="007E445D" w:rsidRPr="004A7A56" w:rsidRDefault="007E445D" w:rsidP="007E445D">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6911177D" w14:textId="77777777" w:rsidR="007E445D" w:rsidRPr="004A7A56" w:rsidRDefault="007E445D" w:rsidP="007E445D">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4FBEF365" w14:textId="1A846DCE" w:rsidR="007E445D" w:rsidRPr="004A7A56" w:rsidRDefault="007E445D" w:rsidP="007E445D">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w:t>
            </w:r>
            <w:r w:rsidR="00C62AAF">
              <w:rPr>
                <w:snapToGrid/>
                <w:kern w:val="0"/>
                <w:sz w:val="16"/>
                <w:szCs w:val="16"/>
                <w:lang w:eastAsia="nl-NL"/>
              </w:rPr>
              <w:t>Geldnemer</w:t>
            </w:r>
            <w:r w:rsidRPr="004A7A56">
              <w:rPr>
                <w:snapToGrid/>
                <w:kern w:val="0"/>
                <w:sz w:val="16"/>
                <w:szCs w:val="16"/>
                <w:lang w:eastAsia="nl-NL"/>
              </w:rPr>
              <w:t>Voornoemd’)</w:t>
            </w:r>
          </w:p>
          <w:p w14:paraId="724D1952" w14:textId="77777777" w:rsidR="007E445D" w:rsidRDefault="007E445D" w:rsidP="00C50F53">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lastRenderedPageBreak/>
              <w:t>./tekst(‘voornoemd’)</w:t>
            </w:r>
          </w:p>
          <w:p w14:paraId="223C11BD" w14:textId="0DF7B0FA" w:rsidR="00616B5F" w:rsidRDefault="00616B5F" w:rsidP="00C50F53">
            <w:pPr>
              <w:autoSpaceDE w:val="0"/>
              <w:autoSpaceDN w:val="0"/>
              <w:adjustRightInd w:val="0"/>
              <w:spacing w:line="240" w:lineRule="auto"/>
              <w:ind w:left="454"/>
            </w:pPr>
          </w:p>
        </w:tc>
      </w:tr>
    </w:tbl>
    <w:p w14:paraId="300EA4E1" w14:textId="77777777" w:rsidR="008C53FA" w:rsidRDefault="008C53FA">
      <w:del w:id="122" w:author="Groot, Karina de" w:date="2025-02-27T14:37:00Z" w16du:dateUtc="2025-02-27T13:37:00Z">
        <w:r w:rsidDel="006C09D9">
          <w:lastRenderedPageBreak/>
          <w:br w:type="page"/>
        </w:r>
      </w:del>
    </w:p>
    <w:p w14:paraId="690EEC8D" w14:textId="5E64A22F" w:rsidR="007E445D" w:rsidRPr="008C53FA" w:rsidRDefault="007E445D" w:rsidP="00147431">
      <w:pPr>
        <w:pStyle w:val="Stijl6"/>
        <w:ind w:left="1152"/>
      </w:pPr>
      <w:r w:rsidRPr="008C53FA">
        <w:t>Afsluiting</w:t>
      </w:r>
      <w:r w:rsidRPr="00DE290E">
        <w:t xml:space="preserve"> </w:t>
      </w:r>
      <w:r w:rsidR="006C31EA" w:rsidRPr="008C53FA">
        <w:t>geldnemer</w:t>
      </w:r>
    </w:p>
    <w:p w14:paraId="25017014" w14:textId="77777777" w:rsidR="00E22EC7" w:rsidRPr="00E22EC7" w:rsidRDefault="00E22EC7" w:rsidP="00E22EC7"/>
    <w:p w14:paraId="0797BA5A" w14:textId="475E0812" w:rsidR="007E445D" w:rsidRDefault="007E445D" w:rsidP="006C31EA">
      <w:r>
        <w:t xml:space="preserve">Deze </w:t>
      </w:r>
      <w:r w:rsidR="008A2473">
        <w:t>t</w:t>
      </w:r>
      <w:r>
        <w:t xml:space="preserve">ekst wordt altijd getoond als afsluiting van de </w:t>
      </w:r>
      <w:r w:rsidR="008A2473">
        <w:t>geldnemer</w:t>
      </w:r>
      <w:r>
        <w:t>.</w:t>
      </w:r>
    </w:p>
    <w:tbl>
      <w:tblPr>
        <w:tblStyle w:val="Tabelraster"/>
        <w:tblW w:w="0" w:type="auto"/>
        <w:tblInd w:w="-5" w:type="dxa"/>
        <w:tblLook w:val="04A0" w:firstRow="1" w:lastRow="0" w:firstColumn="1" w:lastColumn="0" w:noHBand="0" w:noVBand="1"/>
      </w:tblPr>
      <w:tblGrid>
        <w:gridCol w:w="6237"/>
        <w:gridCol w:w="6315"/>
      </w:tblGrid>
      <w:tr w:rsidR="004574BF" w14:paraId="3C5053E0" w14:textId="77777777" w:rsidTr="00A86F22">
        <w:tc>
          <w:tcPr>
            <w:tcW w:w="6237" w:type="dxa"/>
            <w:shd w:val="clear" w:color="auto" w:fill="DEEAF6" w:themeFill="accent1" w:themeFillTint="33"/>
          </w:tcPr>
          <w:p w14:paraId="05117AB3" w14:textId="18F870D9" w:rsidR="004574BF" w:rsidRPr="004A7A56" w:rsidRDefault="004574BF" w:rsidP="004574BF">
            <w:pPr>
              <w:rPr>
                <w:rFonts w:cs="Arial"/>
                <w:color w:val="339966"/>
                <w:sz w:val="20"/>
              </w:rPr>
            </w:pPr>
            <w:r w:rsidRPr="00DB7FA4">
              <w:rPr>
                <w:b/>
              </w:rPr>
              <w:t>Modeldocument tekst</w:t>
            </w:r>
          </w:p>
        </w:tc>
        <w:tc>
          <w:tcPr>
            <w:tcW w:w="6315" w:type="dxa"/>
            <w:shd w:val="clear" w:color="auto" w:fill="DEEAF6" w:themeFill="accent1" w:themeFillTint="33"/>
          </w:tcPr>
          <w:p w14:paraId="0A9CCC25" w14:textId="3B81C56C" w:rsidR="004574BF" w:rsidRDefault="004574BF" w:rsidP="004574BF">
            <w:r w:rsidRPr="00DB7FA4">
              <w:rPr>
                <w:b/>
              </w:rPr>
              <w:t>Toelichting</w:t>
            </w:r>
            <w:r w:rsidR="00A86F22">
              <w:rPr>
                <w:b/>
              </w:rPr>
              <w:t xml:space="preserve"> en map</w:t>
            </w:r>
            <w:r w:rsidR="00513FDE">
              <w:rPr>
                <w:b/>
              </w:rPr>
              <w:t>p</w:t>
            </w:r>
            <w:r w:rsidR="00A86F22">
              <w:rPr>
                <w:b/>
              </w:rPr>
              <w:t>ing</w:t>
            </w:r>
          </w:p>
        </w:tc>
      </w:tr>
      <w:tr w:rsidR="004574BF" w14:paraId="528FBE74" w14:textId="77777777" w:rsidTr="0020300D">
        <w:tc>
          <w:tcPr>
            <w:tcW w:w="6237" w:type="dxa"/>
          </w:tcPr>
          <w:p w14:paraId="637A03CB" w14:textId="13144AB0" w:rsidR="004574BF" w:rsidRDefault="006C31EA" w:rsidP="004574BF">
            <w:r w:rsidRPr="002573A2">
              <w:rPr>
                <w:rFonts w:cs="Arial"/>
                <w:color w:val="339966"/>
                <w:szCs w:val="18"/>
                <w:lang w:eastAsia="nl-NL"/>
              </w:rPr>
              <w:t>hierna</w:t>
            </w:r>
            <w:r>
              <w:rPr>
                <w:rFonts w:cs="Arial"/>
                <w:color w:val="339966"/>
                <w:szCs w:val="18"/>
                <w:lang w:eastAsia="nl-NL"/>
              </w:rPr>
              <w:t xml:space="preserve"> ook te noemen: </w:t>
            </w:r>
            <w:r w:rsidR="005A1471" w:rsidRPr="002142D9">
              <w:rPr>
                <w:rFonts w:cs="Arial"/>
                <w:color w:val="800080"/>
                <w:szCs w:val="18"/>
              </w:rPr>
              <w:t>(tezamen en waar van toepassing ook ieder afzonderlijk)</w:t>
            </w:r>
            <w:r w:rsidRPr="002573A2">
              <w:rPr>
                <w:rFonts w:cs="Arial"/>
                <w:color w:val="339966"/>
                <w:szCs w:val="18"/>
                <w:lang w:eastAsia="nl-NL"/>
              </w:rPr>
              <w:t xml:space="preserve"> “geldnemer” </w:t>
            </w:r>
            <w:r>
              <w:rPr>
                <w:rFonts w:cs="Arial"/>
                <w:color w:val="339966"/>
                <w:szCs w:val="18"/>
                <w:lang w:eastAsia="nl-NL"/>
              </w:rPr>
              <w:t>dan wel “schuldenaar” en</w:t>
            </w:r>
          </w:p>
        </w:tc>
        <w:tc>
          <w:tcPr>
            <w:tcW w:w="6315" w:type="dxa"/>
          </w:tcPr>
          <w:p w14:paraId="1E3E576D" w14:textId="0C820766" w:rsidR="004574BF" w:rsidRDefault="004574BF" w:rsidP="006C31EA">
            <w:pPr>
              <w:rPr>
                <w:sz w:val="16"/>
                <w:szCs w:val="16"/>
              </w:rPr>
            </w:pPr>
            <w:r w:rsidRPr="000A7388">
              <w:rPr>
                <w:sz w:val="16"/>
                <w:szCs w:val="16"/>
              </w:rPr>
              <w:t>Vaste tekst</w:t>
            </w:r>
            <w:r w:rsidR="00A91679">
              <w:rPr>
                <w:sz w:val="16"/>
                <w:szCs w:val="16"/>
              </w:rPr>
              <w:t xml:space="preserve"> met </w:t>
            </w:r>
            <w:r w:rsidR="006113E2">
              <w:rPr>
                <w:sz w:val="16"/>
                <w:szCs w:val="16"/>
              </w:rPr>
              <w:t>optionele</w:t>
            </w:r>
            <w:r w:rsidR="00A91679">
              <w:rPr>
                <w:sz w:val="16"/>
                <w:szCs w:val="16"/>
              </w:rPr>
              <w:t xml:space="preserve"> tekst.</w:t>
            </w:r>
          </w:p>
          <w:p w14:paraId="6D08A5F2" w14:textId="77777777" w:rsidR="00A91679" w:rsidRDefault="00A91679" w:rsidP="006C31EA">
            <w:pPr>
              <w:rPr>
                <w:rFonts w:cs="Arial"/>
                <w:sz w:val="16"/>
                <w:szCs w:val="16"/>
              </w:rPr>
            </w:pPr>
            <w:r w:rsidRPr="00997D58">
              <w:rPr>
                <w:sz w:val="16"/>
                <w:szCs w:val="16"/>
              </w:rPr>
              <w:t>De tekst “</w:t>
            </w:r>
            <w:r w:rsidRPr="00E3426E">
              <w:rPr>
                <w:rFonts w:cs="Arial"/>
                <w:color w:val="800080"/>
                <w:sz w:val="16"/>
                <w:szCs w:val="16"/>
              </w:rPr>
              <w:t>(tezamen en waar van toepassing ook ieder afzonderlijk</w:t>
            </w:r>
            <w:r w:rsidRPr="00E3426E">
              <w:rPr>
                <w:rFonts w:cs="Arial"/>
                <w:sz w:val="16"/>
                <w:szCs w:val="16"/>
              </w:rPr>
              <w:t>)” wordt alleen getoond als er meer dan 1 gerechtigde aanwezig is:</w:t>
            </w:r>
            <w:r>
              <w:rPr>
                <w:rFonts w:cs="Arial"/>
                <w:sz w:val="16"/>
                <w:szCs w:val="16"/>
              </w:rPr>
              <w:t xml:space="preserve"> </w:t>
            </w:r>
          </w:p>
          <w:p w14:paraId="2F82C135" w14:textId="77777777" w:rsidR="00B7278B" w:rsidRDefault="00B7278B" w:rsidP="006C31EA">
            <w:pPr>
              <w:rPr>
                <w:rFonts w:cs="Arial"/>
                <w:sz w:val="16"/>
                <w:szCs w:val="16"/>
              </w:rPr>
            </w:pPr>
          </w:p>
          <w:p w14:paraId="4A7AD83D" w14:textId="77777777" w:rsidR="00B7278B" w:rsidRDefault="00B7278B" w:rsidP="00B7278B">
            <w:pPr>
              <w:rPr>
                <w:rFonts w:cs="Arial"/>
                <w:sz w:val="16"/>
                <w:szCs w:val="16"/>
                <w:highlight w:val="white"/>
                <w:u w:val="single"/>
              </w:rPr>
            </w:pPr>
            <w:r w:rsidRPr="00E3426E">
              <w:rPr>
                <w:rFonts w:cs="Arial"/>
                <w:sz w:val="16"/>
                <w:szCs w:val="16"/>
                <w:highlight w:val="white"/>
                <w:u w:val="single"/>
              </w:rPr>
              <w:t>Mapping gerechtigde personen:</w:t>
            </w:r>
          </w:p>
          <w:p w14:paraId="65C689C7" w14:textId="77777777" w:rsidR="00B7278B" w:rsidRPr="00E3426E" w:rsidRDefault="00B7278B" w:rsidP="00B7278B">
            <w:pPr>
              <w:rPr>
                <w:rFonts w:cs="Arial"/>
                <w:sz w:val="16"/>
                <w:szCs w:val="16"/>
                <w:highlight w:val="white"/>
                <w:u w:val="single"/>
              </w:rPr>
            </w:pPr>
            <w:r w:rsidRPr="00997D58">
              <w:rPr>
                <w:rFonts w:cs="Arial"/>
                <w:sz w:val="16"/>
                <w:szCs w:val="16"/>
                <w:highlight w:val="white"/>
                <w:u w:val="single"/>
              </w:rPr>
              <w:t>//</w:t>
            </w:r>
            <w:r w:rsidRPr="00E3426E">
              <w:rPr>
                <w:rFonts w:cs="Arial"/>
                <w:snapToGrid/>
                <w:kern w:val="0"/>
                <w:sz w:val="16"/>
                <w:szCs w:val="16"/>
                <w:highlight w:val="white"/>
                <w:lang w:eastAsia="nl-NL"/>
              </w:rPr>
              <w:t>IMKAD_Persoon</w:t>
            </w:r>
            <w:r>
              <w:rPr>
                <w:rFonts w:cs="Arial"/>
                <w:snapToGrid/>
                <w:kern w:val="0"/>
                <w:sz w:val="16"/>
                <w:szCs w:val="16"/>
                <w:highlight w:val="white"/>
                <w:lang w:eastAsia="nl-NL"/>
              </w:rPr>
              <w:t>/</w:t>
            </w:r>
          </w:p>
          <w:p w14:paraId="5AF05F95" w14:textId="0CA08D89" w:rsidR="00B7278B" w:rsidRPr="00A41151" w:rsidRDefault="00B7278B" w:rsidP="00B7278B">
            <w:pPr>
              <w:rPr>
                <w:rFonts w:cs="Arial"/>
                <w:sz w:val="16"/>
                <w:szCs w:val="16"/>
              </w:rPr>
            </w:pPr>
            <w:r w:rsidRPr="00E3426E">
              <w:rPr>
                <w:rFonts w:cs="Arial"/>
                <w:snapToGrid/>
                <w:kern w:val="0"/>
                <w:sz w:val="16"/>
                <w:szCs w:val="16"/>
                <w:highlight w:val="white"/>
                <w:lang w:eastAsia="nl-NL"/>
              </w:rPr>
              <w:t>tia_IndGerechtigde</w:t>
            </w:r>
            <w:r w:rsidRPr="00E3426E">
              <w:rPr>
                <w:rFonts w:cs="Arial"/>
                <w:snapToGrid/>
                <w:kern w:val="0"/>
                <w:sz w:val="16"/>
                <w:szCs w:val="16"/>
                <w:lang w:eastAsia="nl-NL"/>
              </w:rPr>
              <w:t xml:space="preserve"> =true</w:t>
            </w:r>
          </w:p>
        </w:tc>
      </w:tr>
    </w:tbl>
    <w:p w14:paraId="1A32CB9C" w14:textId="2C6D5C49" w:rsidR="007E445D" w:rsidRDefault="007E445D" w:rsidP="007E445D">
      <w:pPr>
        <w:ind w:left="680"/>
      </w:pPr>
    </w:p>
    <w:p w14:paraId="2A981F8C" w14:textId="77777777" w:rsidR="006C31EA" w:rsidRDefault="006C31EA" w:rsidP="007E445D">
      <w:pPr>
        <w:ind w:left="680"/>
      </w:pPr>
    </w:p>
    <w:p w14:paraId="7E36505D" w14:textId="75E3C84E" w:rsidR="007E445D" w:rsidRDefault="007E445D" w:rsidP="00DF6FBC">
      <w:pPr>
        <w:pStyle w:val="Kop5"/>
      </w:pPr>
      <w:r>
        <w:t xml:space="preserve"> </w:t>
      </w:r>
      <w:r w:rsidR="0094398A">
        <w:t>hypotheekgever</w:t>
      </w:r>
    </w:p>
    <w:p w14:paraId="3911AD64" w14:textId="28497559" w:rsidR="007E445D" w:rsidRPr="00D14444" w:rsidRDefault="007E445D" w:rsidP="007E445D">
      <w:pPr>
        <w:rPr>
          <w:i/>
          <w:iCs/>
          <w:szCs w:val="26"/>
        </w:rPr>
      </w:pPr>
    </w:p>
    <w:p w14:paraId="3E2C1B37" w14:textId="2E095FC3" w:rsidR="007E445D" w:rsidRPr="00D14444" w:rsidRDefault="007E445D" w:rsidP="006C31EA">
      <w:pPr>
        <w:pStyle w:val="Stijl6"/>
        <w:rPr>
          <w:b/>
        </w:rPr>
      </w:pPr>
      <w:r w:rsidRPr="00D14444">
        <w:t>Aanduiding persoon met nummer</w:t>
      </w:r>
    </w:p>
    <w:tbl>
      <w:tblPr>
        <w:tblStyle w:val="Tabelraster"/>
        <w:tblW w:w="5000" w:type="pct"/>
        <w:tblLook w:val="04A0" w:firstRow="1" w:lastRow="0" w:firstColumn="1" w:lastColumn="0" w:noHBand="0" w:noVBand="1"/>
      </w:tblPr>
      <w:tblGrid>
        <w:gridCol w:w="6233"/>
        <w:gridCol w:w="40"/>
        <w:gridCol w:w="6274"/>
      </w:tblGrid>
      <w:tr w:rsidR="00A86F22" w:rsidRPr="00A86F22" w14:paraId="4DCF3EDA" w14:textId="77777777" w:rsidTr="00A86F22">
        <w:tc>
          <w:tcPr>
            <w:tcW w:w="2484" w:type="pct"/>
            <w:shd w:val="clear" w:color="auto" w:fill="DEEAF6" w:themeFill="accent1" w:themeFillTint="33"/>
          </w:tcPr>
          <w:p w14:paraId="1EACA81A" w14:textId="52561A66" w:rsidR="00A86F22" w:rsidRPr="00A86F22" w:rsidRDefault="00A86F22" w:rsidP="000A7D4E">
            <w:pPr>
              <w:rPr>
                <w:b/>
                <w:bCs/>
              </w:rPr>
            </w:pPr>
            <w:r w:rsidRPr="00A86F22">
              <w:rPr>
                <w:b/>
                <w:bCs/>
              </w:rPr>
              <w:t>Modeldocument tekst</w:t>
            </w:r>
          </w:p>
        </w:tc>
        <w:tc>
          <w:tcPr>
            <w:tcW w:w="2516" w:type="pct"/>
            <w:gridSpan w:val="2"/>
            <w:shd w:val="clear" w:color="auto" w:fill="DEEAF6" w:themeFill="accent1" w:themeFillTint="33"/>
          </w:tcPr>
          <w:p w14:paraId="60B9AA83" w14:textId="071FFE71" w:rsidR="00A86F22" w:rsidRPr="00A86F22" w:rsidRDefault="00A86F22" w:rsidP="000A7D4E">
            <w:pPr>
              <w:pStyle w:val="streepje"/>
              <w:numPr>
                <w:ilvl w:val="0"/>
                <w:numId w:val="0"/>
              </w:numPr>
              <w:rPr>
                <w:b/>
                <w:bCs/>
                <w:sz w:val="16"/>
                <w:szCs w:val="16"/>
              </w:rPr>
            </w:pPr>
            <w:r w:rsidRPr="00A86F22">
              <w:rPr>
                <w:b/>
                <w:bCs/>
                <w:sz w:val="16"/>
                <w:szCs w:val="16"/>
              </w:rPr>
              <w:t>Toelichting en mapping</w:t>
            </w:r>
          </w:p>
        </w:tc>
      </w:tr>
      <w:tr w:rsidR="000A7D4E" w14:paraId="630984EE" w14:textId="77777777" w:rsidTr="00C32EA5">
        <w:tc>
          <w:tcPr>
            <w:tcW w:w="2484" w:type="pct"/>
          </w:tcPr>
          <w:p w14:paraId="01778514" w14:textId="77777777" w:rsidR="000A7D4E" w:rsidRDefault="000A7D4E" w:rsidP="000A7D4E"/>
        </w:tc>
        <w:tc>
          <w:tcPr>
            <w:tcW w:w="2516" w:type="pct"/>
            <w:gridSpan w:val="2"/>
          </w:tcPr>
          <w:p w14:paraId="34B0E115" w14:textId="77777777" w:rsidR="000A7D4E" w:rsidRPr="000A7388" w:rsidRDefault="000A7D4E" w:rsidP="000A7D4E">
            <w:pPr>
              <w:pStyle w:val="streepje"/>
              <w:numPr>
                <w:ilvl w:val="0"/>
                <w:numId w:val="0"/>
              </w:numPr>
              <w:rPr>
                <w:sz w:val="16"/>
                <w:szCs w:val="16"/>
              </w:rPr>
            </w:pPr>
            <w:r w:rsidRPr="000A7388">
              <w:rPr>
                <w:sz w:val="16"/>
                <w:szCs w:val="16"/>
              </w:rPr>
              <w:t>Deze variant wordt getoond indien er op partijniveau is aangegeven dat de personen met een nummer worden aangeduid.</w:t>
            </w:r>
          </w:p>
          <w:p w14:paraId="00B7A9AA" w14:textId="77777777" w:rsidR="000A7D4E" w:rsidRDefault="000A7D4E" w:rsidP="000A7D4E">
            <w:pPr>
              <w:spacing w:line="240" w:lineRule="auto"/>
            </w:pPr>
          </w:p>
          <w:p w14:paraId="20F499BB" w14:textId="77777777" w:rsidR="000A7D4E" w:rsidRDefault="000A7D4E" w:rsidP="000A7D4E">
            <w:pPr>
              <w:spacing w:line="240" w:lineRule="auto"/>
            </w:pPr>
          </w:p>
          <w:p w14:paraId="62BA4C89" w14:textId="77777777" w:rsidR="000A7D4E" w:rsidRPr="000A7388" w:rsidRDefault="000A7D4E" w:rsidP="000A7388">
            <w:pPr>
              <w:pStyle w:val="streepje"/>
              <w:numPr>
                <w:ilvl w:val="0"/>
                <w:numId w:val="0"/>
              </w:numPr>
              <w:spacing w:line="240" w:lineRule="auto"/>
              <w:rPr>
                <w:sz w:val="16"/>
                <w:szCs w:val="16"/>
              </w:rPr>
            </w:pPr>
            <w:r w:rsidRPr="000A7388">
              <w:rPr>
                <w:sz w:val="16"/>
                <w:szCs w:val="16"/>
              </w:rPr>
              <w:t>Restricties tbv aanduiding persoon met nummer:</w:t>
            </w:r>
          </w:p>
          <w:p w14:paraId="2017128E" w14:textId="77777777" w:rsidR="000A7D4E" w:rsidRDefault="000A7D4E" w:rsidP="000A7388">
            <w:pPr>
              <w:keepNext/>
              <w:spacing w:line="240" w:lineRule="auto"/>
            </w:pPr>
            <w:r w:rsidRPr="000A7388">
              <w:rPr>
                <w:sz w:val="16"/>
                <w:szCs w:val="16"/>
              </w:rPr>
              <w:lastRenderedPageBreak/>
              <w:t>mag alleen getoond worden wanneer binnen de partij alle personen zelf bij de notaris verschijnen en gerechtigde zijn. Dit is alleen het geval wanneer binnen een partij geen enkele persoon wordt vertegenwoordigd door een andere persoon of gevolmachtigde. Is dit wel het geval dan wordt de gehele tekst niet getoond.</w:t>
            </w:r>
          </w:p>
          <w:p w14:paraId="2A63E4BC" w14:textId="77777777" w:rsidR="000A7D4E" w:rsidRPr="00C05FBF" w:rsidRDefault="000A7D4E" w:rsidP="000A7D4E">
            <w:pPr>
              <w:spacing w:line="240" w:lineRule="auto"/>
            </w:pPr>
          </w:p>
          <w:p w14:paraId="554AD544" w14:textId="77777777" w:rsidR="000A7D4E" w:rsidRDefault="000A7D4E" w:rsidP="000A7D4E">
            <w:pPr>
              <w:spacing w:line="240" w:lineRule="auto"/>
            </w:pPr>
            <w:r w:rsidRPr="004A7A56">
              <w:rPr>
                <w:u w:val="single"/>
              </w:rPr>
              <w:t>Mapping</w:t>
            </w:r>
            <w:r w:rsidRPr="00AF2256">
              <w:t>:</w:t>
            </w:r>
          </w:p>
          <w:p w14:paraId="32E46ACB" w14:textId="77777777" w:rsidR="000A7D4E" w:rsidRPr="004A7A56" w:rsidRDefault="000A7D4E" w:rsidP="000A7D4E">
            <w:pPr>
              <w:autoSpaceDE w:val="0"/>
              <w:autoSpaceDN w:val="0"/>
              <w:adjustRightInd w:val="0"/>
              <w:spacing w:line="240" w:lineRule="auto"/>
              <w:rPr>
                <w:rFonts w:cs="Arial"/>
                <w:snapToGrid/>
                <w:kern w:val="0"/>
                <w:sz w:val="16"/>
                <w:szCs w:val="16"/>
                <w:lang w:eastAsia="nl-NL"/>
              </w:rPr>
            </w:pPr>
            <w:r w:rsidRPr="004A7A56">
              <w:rPr>
                <w:rFonts w:cs="Arial"/>
                <w:snapToGrid/>
                <w:kern w:val="0"/>
                <w:sz w:val="16"/>
                <w:szCs w:val="16"/>
                <w:lang w:eastAsia="nl-NL"/>
              </w:rPr>
              <w:t>-partij</w:t>
            </w:r>
          </w:p>
          <w:p w14:paraId="7FE1C675" w14:textId="77777777" w:rsidR="000A7D4E" w:rsidRPr="004A7A56" w:rsidRDefault="000A7D4E" w:rsidP="000A7D4E">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1387791B" w14:textId="77777777" w:rsidR="000A7D4E" w:rsidRPr="004A7A56" w:rsidRDefault="000A7D4E" w:rsidP="000A7D4E">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4F3DCB5D"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./tagNaam(‘k_VerwijzingPersoon’)</w:t>
            </w:r>
          </w:p>
          <w:p w14:paraId="10AF7E5D" w14:textId="77777777" w:rsidR="000A7D4E" w:rsidRPr="004A7A56" w:rsidRDefault="000A7D4E" w:rsidP="000A7D4E">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./tekst(‘nummer’)</w:t>
            </w:r>
          </w:p>
          <w:p w14:paraId="378F6584" w14:textId="77777777" w:rsidR="000A7D4E" w:rsidRDefault="000A7D4E" w:rsidP="000A7D4E">
            <w:pPr>
              <w:autoSpaceDE w:val="0"/>
              <w:autoSpaceDN w:val="0"/>
              <w:adjustRightInd w:val="0"/>
              <w:spacing w:line="240" w:lineRule="auto"/>
            </w:pPr>
          </w:p>
          <w:p w14:paraId="1336477B" w14:textId="77777777" w:rsidR="000A7D4E" w:rsidRPr="004A7A56" w:rsidRDefault="000A7D4E" w:rsidP="000A7D4E">
            <w:pPr>
              <w:autoSpaceDE w:val="0"/>
              <w:autoSpaceDN w:val="0"/>
              <w:adjustRightInd w:val="0"/>
              <w:spacing w:line="240" w:lineRule="auto"/>
              <w:rPr>
                <w:u w:val="single"/>
                <w:lang w:val="nl"/>
              </w:rPr>
            </w:pPr>
            <w:r w:rsidRPr="004A7A56">
              <w:rPr>
                <w:u w:val="single"/>
                <w:lang w:val="nl"/>
              </w:rPr>
              <w:t>Mapping aanduiding persoon met nummer niet mogelijk:</w:t>
            </w:r>
          </w:p>
          <w:p w14:paraId="2460FAF3" w14:textId="77777777" w:rsidR="000A7D4E" w:rsidRPr="004A7A56" w:rsidRDefault="000A7D4E" w:rsidP="000A7D4E">
            <w:pPr>
              <w:autoSpaceDE w:val="0"/>
              <w:autoSpaceDN w:val="0"/>
              <w:adjustRightInd w:val="0"/>
              <w:spacing w:line="240" w:lineRule="auto"/>
              <w:rPr>
                <w:sz w:val="16"/>
                <w:szCs w:val="16"/>
              </w:rPr>
            </w:pPr>
            <w:r w:rsidRPr="004A7A56">
              <w:rPr>
                <w:sz w:val="16"/>
                <w:szCs w:val="16"/>
              </w:rPr>
              <w:t>-de volgende mapping mag niet voorkomen binnen de partij en/of voor de personen binnen de partij:</w:t>
            </w:r>
          </w:p>
          <w:p w14:paraId="3787F7C5" w14:textId="77777777" w:rsidR="000A7D4E" w:rsidRPr="004A7A56" w:rsidRDefault="000A7D4E" w:rsidP="000A7D4E">
            <w:pPr>
              <w:autoSpaceDE w:val="0"/>
              <w:autoSpaceDN w:val="0"/>
              <w:adjustRightInd w:val="0"/>
              <w:spacing w:line="240" w:lineRule="auto"/>
              <w:rPr>
                <w:sz w:val="16"/>
                <w:szCs w:val="16"/>
              </w:rPr>
            </w:pPr>
            <w:r w:rsidRPr="004A7A56">
              <w:rPr>
                <w:sz w:val="16"/>
                <w:szCs w:val="16"/>
              </w:rPr>
              <w:t>//Partij/Gevolmachtigde/Hoedanigheid/</w:t>
            </w:r>
          </w:p>
          <w:p w14:paraId="283532BC" w14:textId="77777777" w:rsidR="000A7D4E" w:rsidRDefault="000A7D4E" w:rsidP="000A7D4E">
            <w:pPr>
              <w:rPr>
                <w:sz w:val="16"/>
                <w:szCs w:val="16"/>
              </w:rPr>
            </w:pPr>
            <w:r w:rsidRPr="004A7A56">
              <w:rPr>
                <w:sz w:val="16"/>
                <w:szCs w:val="16"/>
              </w:rPr>
              <w:t>//Partij/Hoedanigheid/wordtVertegenwoordigdRef xlink href [id]</w:t>
            </w:r>
          </w:p>
          <w:p w14:paraId="613901DE" w14:textId="6FF86B31" w:rsidR="000A7D4E" w:rsidRDefault="000A7D4E" w:rsidP="000A7D4E"/>
        </w:tc>
      </w:tr>
      <w:tr w:rsidR="000A7D4E" w14:paraId="7E1B465E" w14:textId="77777777" w:rsidTr="00C32EA5">
        <w:tc>
          <w:tcPr>
            <w:tcW w:w="2484" w:type="pct"/>
          </w:tcPr>
          <w:p w14:paraId="29A95FE0" w14:textId="520EA72B" w:rsidR="000A7D4E" w:rsidRDefault="000A7D4E" w:rsidP="000A7D4E">
            <w:r w:rsidRPr="004A7A56">
              <w:rPr>
                <w:rFonts w:cs="Arial"/>
                <w:color w:val="00FFFF"/>
                <w:sz w:val="20"/>
              </w:rPr>
              <w:lastRenderedPageBreak/>
              <w:t>de verschenen</w:t>
            </w:r>
          </w:p>
        </w:tc>
        <w:tc>
          <w:tcPr>
            <w:tcW w:w="2516" w:type="pct"/>
            <w:gridSpan w:val="2"/>
          </w:tcPr>
          <w:p w14:paraId="0E421CA1" w14:textId="77777777" w:rsidR="000A7D4E" w:rsidRPr="000A7388" w:rsidRDefault="000A7D4E" w:rsidP="000A7D4E">
            <w:pPr>
              <w:pStyle w:val="streepje"/>
              <w:numPr>
                <w:ilvl w:val="0"/>
                <w:numId w:val="0"/>
              </w:numPr>
              <w:rPr>
                <w:sz w:val="16"/>
                <w:szCs w:val="16"/>
              </w:rPr>
            </w:pPr>
            <w:r w:rsidRPr="000A7388">
              <w:rPr>
                <w:sz w:val="16"/>
                <w:szCs w:val="16"/>
              </w:rPr>
              <w:t>Vaste tekst binnen deze variant.</w:t>
            </w:r>
          </w:p>
          <w:p w14:paraId="61CFDB41" w14:textId="229A231F" w:rsidR="000A7D4E" w:rsidRDefault="000A7D4E" w:rsidP="000A7D4E">
            <w:pPr>
              <w:pStyle w:val="streepje"/>
              <w:numPr>
                <w:ilvl w:val="0"/>
                <w:numId w:val="0"/>
              </w:numPr>
            </w:pPr>
          </w:p>
        </w:tc>
      </w:tr>
      <w:tr w:rsidR="000A7D4E" w14:paraId="193E4B12" w14:textId="77777777" w:rsidTr="00C32EA5">
        <w:tc>
          <w:tcPr>
            <w:tcW w:w="2500" w:type="pct"/>
            <w:gridSpan w:val="2"/>
          </w:tcPr>
          <w:p w14:paraId="190FE39C" w14:textId="46057B86" w:rsidR="000A7D4E" w:rsidRPr="004A7A56" w:rsidRDefault="000A7D4E" w:rsidP="000A7D4E">
            <w:pPr>
              <w:rPr>
                <w:rFonts w:cs="Arial"/>
                <w:sz w:val="20"/>
                <w:lang w:val="en-US"/>
              </w:rPr>
            </w:pP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color w:val="00FFFF"/>
                <w:sz w:val="20"/>
              </w:rPr>
              <w:t>persoon/personen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2500" w:type="pct"/>
          </w:tcPr>
          <w:p w14:paraId="6E80DBAD" w14:textId="77777777" w:rsidR="000A7D4E" w:rsidRPr="000A7388" w:rsidRDefault="000A7D4E" w:rsidP="000A7D4E">
            <w:pPr>
              <w:spacing w:before="72"/>
              <w:rPr>
                <w:sz w:val="16"/>
                <w:szCs w:val="16"/>
              </w:rPr>
            </w:pPr>
            <w:r w:rsidRPr="000A7388">
              <w:rPr>
                <w:sz w:val="16"/>
                <w:szCs w:val="16"/>
              </w:rPr>
              <w:t xml:space="preserve">Verplichte keuze binnen deze variant, die automatisch wordt afgeleid </w:t>
            </w:r>
          </w:p>
          <w:p w14:paraId="60787681" w14:textId="68930365" w:rsidR="000A7D4E" w:rsidRPr="000A7388" w:rsidRDefault="000A7D4E" w:rsidP="000A7D4E">
            <w:pPr>
              <w:keepNext/>
              <w:rPr>
                <w:sz w:val="16"/>
                <w:szCs w:val="16"/>
              </w:rPr>
            </w:pPr>
            <w:r w:rsidRPr="000A7388">
              <w:rPr>
                <w:sz w:val="16"/>
                <w:szCs w:val="16"/>
              </w:rPr>
              <w:t>van het aantal partij-personen met de aanduiding ‘</w:t>
            </w:r>
            <w:r w:rsidR="00277A59" w:rsidRPr="000A7388">
              <w:rPr>
                <w:sz w:val="16"/>
                <w:szCs w:val="16"/>
              </w:rPr>
              <w:t>schuldenaar</w:t>
            </w:r>
            <w:r w:rsidRPr="000A7388">
              <w:rPr>
                <w:sz w:val="16"/>
                <w:szCs w:val="16"/>
              </w:rPr>
              <w:t xml:space="preserve"> of ‘</w:t>
            </w:r>
            <w:r w:rsidRPr="000A7388">
              <w:rPr>
                <w:rFonts w:cs="Arial"/>
                <w:snapToGrid/>
                <w:kern w:val="0"/>
                <w:sz w:val="16"/>
                <w:szCs w:val="16"/>
                <w:lang w:eastAsia="nl-NL"/>
              </w:rPr>
              <w:t>beiden’</w:t>
            </w:r>
            <w:r w:rsidRPr="000A7388">
              <w:rPr>
                <w:sz w:val="16"/>
                <w:szCs w:val="16"/>
              </w:rPr>
              <w:t>:</w:t>
            </w:r>
          </w:p>
          <w:p w14:paraId="08671A0B" w14:textId="77777777" w:rsidR="000A7D4E" w:rsidRPr="000A7388" w:rsidRDefault="000A7D4E" w:rsidP="000A7D4E">
            <w:pPr>
              <w:pStyle w:val="streepje"/>
              <w:rPr>
                <w:sz w:val="16"/>
                <w:szCs w:val="16"/>
              </w:rPr>
            </w:pPr>
            <w:r w:rsidRPr="000A7388">
              <w:rPr>
                <w:sz w:val="16"/>
                <w:szCs w:val="16"/>
              </w:rPr>
              <w:t>‘persoon’, ingeval van 1 persoon</w:t>
            </w:r>
          </w:p>
          <w:p w14:paraId="765ED00A" w14:textId="77777777" w:rsidR="000A7D4E" w:rsidRPr="000A7388" w:rsidRDefault="000A7D4E" w:rsidP="000A7D4E">
            <w:pPr>
              <w:pStyle w:val="streepje"/>
              <w:rPr>
                <w:sz w:val="16"/>
                <w:szCs w:val="16"/>
              </w:rPr>
            </w:pPr>
            <w:r w:rsidRPr="000A7388">
              <w:rPr>
                <w:sz w:val="16"/>
                <w:szCs w:val="16"/>
              </w:rPr>
              <w:t>‘personen’, ingeval van 2 of meer personen</w:t>
            </w:r>
          </w:p>
          <w:p w14:paraId="119B98B6" w14:textId="07784429" w:rsidR="000A7D4E" w:rsidRPr="00BB085A" w:rsidRDefault="000A7D4E" w:rsidP="00C32EA5">
            <w:pPr>
              <w:pStyle w:val="streepje"/>
              <w:numPr>
                <w:ilvl w:val="0"/>
                <w:numId w:val="0"/>
              </w:numPr>
            </w:pPr>
          </w:p>
        </w:tc>
      </w:tr>
      <w:tr w:rsidR="000A7D4E" w14:paraId="3EFD0A11" w14:textId="77777777" w:rsidTr="00C32EA5">
        <w:tc>
          <w:tcPr>
            <w:tcW w:w="2500" w:type="pct"/>
            <w:gridSpan w:val="2"/>
          </w:tcPr>
          <w:p w14:paraId="36E9F34F" w14:textId="1E687778" w:rsidR="000A7D4E" w:rsidRPr="004A7A56" w:rsidRDefault="000A7D4E" w:rsidP="000A7D4E">
            <w:pPr>
              <w:rPr>
                <w:rFonts w:cs="Arial"/>
                <w:sz w:val="20"/>
                <w:lang w:val="en-US"/>
              </w:rPr>
            </w:pPr>
            <w:r w:rsidRPr="004A7A56">
              <w:rPr>
                <w:rFonts w:cs="Arial"/>
                <w:color w:val="00FFFF"/>
                <w:sz w:val="20"/>
              </w:rPr>
              <w:t>sub</w:t>
            </w:r>
          </w:p>
        </w:tc>
        <w:tc>
          <w:tcPr>
            <w:tcW w:w="2500" w:type="pct"/>
          </w:tcPr>
          <w:p w14:paraId="7C4A76BF" w14:textId="77777777" w:rsidR="000A7D4E" w:rsidRPr="000A7388" w:rsidRDefault="000A7D4E" w:rsidP="000A7D4E">
            <w:pPr>
              <w:spacing w:before="72"/>
              <w:rPr>
                <w:sz w:val="16"/>
                <w:szCs w:val="16"/>
              </w:rPr>
            </w:pPr>
            <w:r w:rsidRPr="000A7388">
              <w:rPr>
                <w:sz w:val="16"/>
                <w:szCs w:val="16"/>
              </w:rPr>
              <w:t>Vaste tekst binnen deze variant.</w:t>
            </w:r>
          </w:p>
          <w:p w14:paraId="4827EEB2" w14:textId="2E548A4D" w:rsidR="000A7D4E" w:rsidRDefault="000A7D4E" w:rsidP="000A7D4E">
            <w:pPr>
              <w:spacing w:before="72"/>
            </w:pPr>
          </w:p>
        </w:tc>
      </w:tr>
      <w:tr w:rsidR="000A7D4E" w14:paraId="5039070D" w14:textId="77777777" w:rsidTr="00C32EA5">
        <w:tc>
          <w:tcPr>
            <w:tcW w:w="2500" w:type="pct"/>
            <w:gridSpan w:val="2"/>
          </w:tcPr>
          <w:p w14:paraId="114C9C14" w14:textId="33D1CAB9" w:rsidR="000A7D4E" w:rsidRPr="004A7A56" w:rsidRDefault="000A7D4E" w:rsidP="000A7D4E">
            <w:pPr>
              <w:rPr>
                <w:rFonts w:cs="Arial"/>
                <w:color w:val="00FFFF"/>
                <w:sz w:val="20"/>
              </w:rPr>
            </w:pPr>
            <w:r w:rsidRPr="004A7A56">
              <w:rPr>
                <w:rFonts w:cs="Arial"/>
                <w:sz w:val="20"/>
                <w:lang w:val="en-US"/>
              </w:rPr>
              <w:lastRenderedPageBreak/>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rPr>
              <w:t>nummering persoon</w:t>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r w:rsidRPr="004A7A56">
              <w:rPr>
                <w:rFonts w:cs="Arial"/>
                <w:sz w:val="20"/>
                <w:lang w:val="en-US"/>
              </w:rPr>
              <w:fldChar w:fldCharType="begin"/>
            </w:r>
            <w:r w:rsidRPr="004A7A56">
              <w:rPr>
                <w:rFonts w:cs="Arial"/>
                <w:sz w:val="20"/>
              </w:rPr>
              <w:instrText>MacroButton Nomacro §</w:instrText>
            </w:r>
            <w:r w:rsidRPr="004A7A56">
              <w:rPr>
                <w:rFonts w:cs="Arial"/>
                <w:sz w:val="20"/>
                <w:lang w:val="en-US"/>
              </w:rPr>
              <w:fldChar w:fldCharType="end"/>
            </w:r>
          </w:p>
        </w:tc>
        <w:tc>
          <w:tcPr>
            <w:tcW w:w="2500" w:type="pct"/>
          </w:tcPr>
          <w:p w14:paraId="36D066D9" w14:textId="77777777" w:rsidR="000A7D4E" w:rsidRPr="00E3703F" w:rsidRDefault="000A7D4E" w:rsidP="000A7388">
            <w:pPr>
              <w:keepNext/>
              <w:spacing w:line="240" w:lineRule="auto"/>
              <w:rPr>
                <w:sz w:val="16"/>
                <w:szCs w:val="16"/>
              </w:rPr>
            </w:pPr>
            <w:r w:rsidRPr="00E3703F">
              <w:rPr>
                <w:sz w:val="16"/>
                <w:szCs w:val="16"/>
              </w:rPr>
              <w:t>Verplichte tekst die meerdere keren voor kan komen.</w:t>
            </w:r>
          </w:p>
          <w:p w14:paraId="74066699" w14:textId="77777777" w:rsidR="000A7D4E" w:rsidRPr="00E3703F" w:rsidRDefault="000A7D4E" w:rsidP="000A7388">
            <w:pPr>
              <w:keepNext/>
              <w:spacing w:line="240" w:lineRule="auto"/>
              <w:rPr>
                <w:sz w:val="16"/>
                <w:szCs w:val="16"/>
              </w:rPr>
            </w:pPr>
          </w:p>
          <w:p w14:paraId="349AFEA2" w14:textId="77777777" w:rsidR="000A7D4E" w:rsidRPr="00E3703F" w:rsidRDefault="000A7D4E" w:rsidP="000A7388">
            <w:pPr>
              <w:keepNext/>
              <w:spacing w:line="240" w:lineRule="auto"/>
              <w:rPr>
                <w:rFonts w:cs="Arial"/>
                <w:snapToGrid/>
                <w:kern w:val="0"/>
                <w:sz w:val="16"/>
                <w:szCs w:val="16"/>
                <w:lang w:eastAsia="nl-NL"/>
              </w:rPr>
            </w:pPr>
            <w:r w:rsidRPr="00E3703F">
              <w:rPr>
                <w:rFonts w:cs="Arial"/>
                <w:snapToGrid/>
                <w:kern w:val="0"/>
                <w:sz w:val="16"/>
                <w:szCs w:val="16"/>
                <w:lang w:eastAsia="nl-NL"/>
              </w:rPr>
              <w:t xml:space="preserve">Verwijzing naar één of meer personen door vermelding van het nummer waaronder de personen in de akte zijn vermeld (bijvoorbeeld 1b of 1c1). </w:t>
            </w:r>
          </w:p>
          <w:p w14:paraId="39275ADA" w14:textId="77777777" w:rsidR="000A7D4E" w:rsidRPr="00E3703F" w:rsidRDefault="000A7D4E" w:rsidP="000A7388">
            <w:pPr>
              <w:keepNext/>
              <w:spacing w:line="240" w:lineRule="auto"/>
              <w:rPr>
                <w:rFonts w:cs="Arial"/>
                <w:snapToGrid/>
                <w:kern w:val="0"/>
                <w:sz w:val="16"/>
                <w:szCs w:val="16"/>
                <w:lang w:eastAsia="nl-NL"/>
              </w:rPr>
            </w:pPr>
          </w:p>
          <w:p w14:paraId="35D53A68" w14:textId="77777777" w:rsidR="000A7D4E" w:rsidRPr="00E3703F" w:rsidRDefault="000A7D4E" w:rsidP="000A7388">
            <w:pPr>
              <w:keepNext/>
              <w:spacing w:line="240" w:lineRule="auto"/>
              <w:rPr>
                <w:rFonts w:cs="Arial"/>
                <w:snapToGrid/>
                <w:kern w:val="0"/>
                <w:sz w:val="16"/>
                <w:szCs w:val="16"/>
                <w:lang w:eastAsia="nl-NL"/>
              </w:rPr>
            </w:pPr>
            <w:r w:rsidRPr="00E3703F">
              <w:rPr>
                <w:rFonts w:cs="Arial"/>
                <w:snapToGrid/>
                <w:kern w:val="0"/>
                <w:sz w:val="16"/>
                <w:szCs w:val="16"/>
                <w:lang w:eastAsia="nl-NL"/>
              </w:rPr>
              <w:t>Wanneer meer personen onder een nummer/letter combinatie worden genoemd in de akte wordt dit nummer éénmaal vermeld.</w:t>
            </w:r>
          </w:p>
          <w:p w14:paraId="502E801F" w14:textId="77777777" w:rsidR="000A7D4E" w:rsidRPr="00E3703F" w:rsidRDefault="000A7D4E" w:rsidP="000A7388">
            <w:pPr>
              <w:keepNext/>
              <w:spacing w:line="240" w:lineRule="auto"/>
              <w:rPr>
                <w:sz w:val="16"/>
                <w:szCs w:val="16"/>
              </w:rPr>
            </w:pPr>
          </w:p>
          <w:p w14:paraId="22F60506" w14:textId="77777777" w:rsidR="000A7D4E" w:rsidRPr="00E3703F" w:rsidRDefault="000A7D4E" w:rsidP="000A7388">
            <w:pPr>
              <w:keepNext/>
              <w:spacing w:line="240" w:lineRule="auto"/>
              <w:rPr>
                <w:sz w:val="16"/>
                <w:szCs w:val="16"/>
              </w:rPr>
            </w:pPr>
            <w:r w:rsidRPr="00E3703F">
              <w:rPr>
                <w:sz w:val="16"/>
                <w:szCs w:val="16"/>
              </w:rPr>
              <w:t>Meerdere voorkomens worden onderling gescheiden door een komma en de laatste twee door het woord ‘en’. De voorkomens worden weergegeven in de volgorde zoals ze in de voorgaande tekst getoond zijn.</w:t>
            </w:r>
          </w:p>
          <w:p w14:paraId="532B6FE6" w14:textId="77777777" w:rsidR="000A7D4E" w:rsidRPr="00E3703F" w:rsidRDefault="000A7D4E" w:rsidP="000A7D4E">
            <w:pPr>
              <w:autoSpaceDE w:val="0"/>
              <w:autoSpaceDN w:val="0"/>
              <w:adjustRightInd w:val="0"/>
              <w:spacing w:line="240" w:lineRule="auto"/>
              <w:rPr>
                <w:snapToGrid/>
                <w:kern w:val="0"/>
                <w:sz w:val="16"/>
                <w:szCs w:val="16"/>
                <w:lang w:eastAsia="nl-NL"/>
              </w:rPr>
            </w:pPr>
          </w:p>
          <w:p w14:paraId="4470B7A6" w14:textId="14ED673E" w:rsidR="000A7D4E" w:rsidRPr="00E3703F" w:rsidRDefault="000A7D4E" w:rsidP="000A7D4E">
            <w:pPr>
              <w:keepNext/>
              <w:rPr>
                <w:sz w:val="16"/>
                <w:szCs w:val="16"/>
                <w:u w:val="single"/>
              </w:rPr>
            </w:pPr>
            <w:r w:rsidRPr="00E3703F">
              <w:rPr>
                <w:sz w:val="16"/>
                <w:szCs w:val="16"/>
                <w:u w:val="single"/>
              </w:rPr>
              <w:t>Mapping partij-persoon ‘</w:t>
            </w:r>
            <w:r w:rsidR="0018571C" w:rsidRPr="00E3703F">
              <w:rPr>
                <w:sz w:val="16"/>
                <w:szCs w:val="16"/>
                <w:u w:val="single"/>
              </w:rPr>
              <w:t>Schuldenaar’</w:t>
            </w:r>
            <w:r w:rsidRPr="00E3703F">
              <w:rPr>
                <w:sz w:val="16"/>
                <w:szCs w:val="16"/>
                <w:u w:val="single"/>
              </w:rPr>
              <w:t>:</w:t>
            </w:r>
          </w:p>
          <w:p w14:paraId="33424721" w14:textId="77777777" w:rsidR="000A7D4E" w:rsidRPr="00E3703F" w:rsidRDefault="000A7D4E" w:rsidP="000A7D4E">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//StukdeelHypotheek/vervreemderRechtRef/Partij/IMKAD_Persoon</w:t>
            </w:r>
          </w:p>
          <w:p w14:paraId="10AF7F14" w14:textId="096E1241"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highlight w:val="white"/>
                <w:lang w:eastAsia="nl-NL"/>
              </w:rPr>
              <w:t>waarvan ./tia_Partij</w:t>
            </w:r>
            <w:r w:rsidRPr="00E3703F">
              <w:rPr>
                <w:snapToGrid/>
                <w:kern w:val="0"/>
                <w:sz w:val="16"/>
                <w:szCs w:val="16"/>
                <w:lang w:eastAsia="nl-NL"/>
              </w:rPr>
              <w:t>Onderdeel(‘</w:t>
            </w:r>
            <w:r w:rsidR="00C32EA5" w:rsidRPr="00E3703F">
              <w:rPr>
                <w:snapToGrid/>
                <w:kern w:val="0"/>
                <w:sz w:val="16"/>
                <w:szCs w:val="16"/>
                <w:lang w:eastAsia="nl-NL"/>
              </w:rPr>
              <w:t>hypotheekgever’</w:t>
            </w:r>
            <w:r w:rsidRPr="00E3703F">
              <w:rPr>
                <w:snapToGrid/>
                <w:kern w:val="0"/>
                <w:sz w:val="16"/>
                <w:szCs w:val="16"/>
                <w:lang w:eastAsia="nl-NL"/>
              </w:rPr>
              <w:t>) of</w:t>
            </w:r>
          </w:p>
          <w:p w14:paraId="37AADDAF" w14:textId="77777777"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lang w:eastAsia="nl-NL"/>
              </w:rPr>
              <w:t>./tia_</w:t>
            </w:r>
            <w:r w:rsidRPr="00E3703F">
              <w:rPr>
                <w:snapToGrid/>
                <w:kern w:val="0"/>
                <w:sz w:val="16"/>
                <w:szCs w:val="16"/>
                <w:highlight w:val="white"/>
                <w:lang w:eastAsia="nl-NL"/>
              </w:rPr>
              <w:t>PartijOnderdeel</w:t>
            </w:r>
            <w:r w:rsidRPr="00E3703F">
              <w:rPr>
                <w:snapToGrid/>
                <w:kern w:val="0"/>
                <w:sz w:val="16"/>
                <w:szCs w:val="16"/>
                <w:lang w:eastAsia="nl-NL"/>
              </w:rPr>
              <w:t>(‘beiden’)</w:t>
            </w:r>
          </w:p>
          <w:p w14:paraId="31075DFD" w14:textId="77777777" w:rsidR="000A7D4E" w:rsidRPr="00E3703F" w:rsidRDefault="000A7D4E" w:rsidP="000A7D4E">
            <w:pPr>
              <w:keepNext/>
              <w:rPr>
                <w:snapToGrid/>
                <w:kern w:val="0"/>
                <w:sz w:val="16"/>
                <w:szCs w:val="16"/>
                <w:lang w:eastAsia="nl-NL"/>
              </w:rPr>
            </w:pPr>
            <w:r w:rsidRPr="00E3703F">
              <w:rPr>
                <w:snapToGrid/>
                <w:kern w:val="0"/>
                <w:sz w:val="16"/>
                <w:szCs w:val="16"/>
                <w:lang w:eastAsia="nl-NL"/>
              </w:rPr>
              <w:t>of</w:t>
            </w:r>
          </w:p>
          <w:p w14:paraId="02AD7D78" w14:textId="77777777" w:rsidR="000A7D4E" w:rsidRPr="00E3703F" w:rsidRDefault="000A7D4E" w:rsidP="000A7D4E">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w:t>
            </w:r>
            <w:r w:rsidRPr="00E3703F">
              <w:rPr>
                <w:snapToGrid/>
                <w:kern w:val="0"/>
                <w:sz w:val="16"/>
                <w:szCs w:val="16"/>
                <w:highlight w:val="white"/>
                <w:lang w:eastAsia="nl-NL"/>
              </w:rPr>
              <w:t>StukdeelHypotheek</w:t>
            </w:r>
            <w:r w:rsidRPr="00E3703F">
              <w:rPr>
                <w:rFonts w:cs="Arial"/>
                <w:snapToGrid/>
                <w:kern w:val="0"/>
                <w:sz w:val="16"/>
                <w:szCs w:val="16"/>
                <w:lang w:eastAsia="nl-NL"/>
              </w:rPr>
              <w:t>/vervreemderRechtRef/Partij/</w:t>
            </w:r>
          </w:p>
          <w:p w14:paraId="54B30DCE" w14:textId="77777777" w:rsidR="000A7D4E" w:rsidRPr="00E3703F" w:rsidRDefault="000A7D4E" w:rsidP="000A7D4E">
            <w:pPr>
              <w:autoSpaceDE w:val="0"/>
              <w:autoSpaceDN w:val="0"/>
              <w:adjustRightInd w:val="0"/>
              <w:spacing w:line="240" w:lineRule="auto"/>
              <w:ind w:left="227"/>
              <w:rPr>
                <w:rFonts w:cs="Arial"/>
                <w:snapToGrid/>
                <w:kern w:val="0"/>
                <w:sz w:val="16"/>
                <w:szCs w:val="16"/>
                <w:lang w:eastAsia="nl-NL"/>
              </w:rPr>
            </w:pPr>
            <w:r w:rsidRPr="00E3703F">
              <w:rPr>
                <w:rFonts w:cs="Arial"/>
                <w:snapToGrid/>
                <w:kern w:val="0"/>
                <w:sz w:val="16"/>
                <w:szCs w:val="16"/>
                <w:lang w:eastAsia="nl-NL"/>
              </w:rPr>
              <w:t>IMKAD_Persoon/</w:t>
            </w:r>
            <w:r w:rsidRPr="00E3703F">
              <w:rPr>
                <w:snapToGrid/>
                <w:kern w:val="0"/>
                <w:sz w:val="16"/>
                <w:szCs w:val="16"/>
                <w:highlight w:val="white"/>
                <w:lang w:eastAsia="nl-NL"/>
              </w:rPr>
              <w:t>GerelateerdPersoon</w:t>
            </w:r>
            <w:r w:rsidRPr="00E3703F">
              <w:rPr>
                <w:rFonts w:cs="Arial"/>
                <w:snapToGrid/>
                <w:kern w:val="0"/>
                <w:sz w:val="16"/>
                <w:szCs w:val="16"/>
                <w:lang w:eastAsia="nl-NL"/>
              </w:rPr>
              <w:t>/IMKAD_Persoon</w:t>
            </w:r>
          </w:p>
          <w:p w14:paraId="74256DEE" w14:textId="352CA695"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highlight w:val="white"/>
                <w:lang w:eastAsia="nl-NL"/>
              </w:rPr>
              <w:t>waarvan ./tia_Partij</w:t>
            </w:r>
            <w:r w:rsidRPr="00E3703F">
              <w:rPr>
                <w:snapToGrid/>
                <w:kern w:val="0"/>
                <w:sz w:val="16"/>
                <w:szCs w:val="16"/>
                <w:lang w:eastAsia="nl-NL"/>
              </w:rPr>
              <w:t>Onderdeel(‘</w:t>
            </w:r>
            <w:r w:rsidR="00C32EA5" w:rsidRPr="00E3703F">
              <w:rPr>
                <w:snapToGrid/>
                <w:kern w:val="0"/>
                <w:sz w:val="16"/>
                <w:szCs w:val="16"/>
                <w:lang w:eastAsia="nl-NL"/>
              </w:rPr>
              <w:t>hypotheekgever’</w:t>
            </w:r>
            <w:r w:rsidRPr="00E3703F">
              <w:rPr>
                <w:snapToGrid/>
                <w:kern w:val="0"/>
                <w:sz w:val="16"/>
                <w:szCs w:val="16"/>
                <w:lang w:eastAsia="nl-NL"/>
              </w:rPr>
              <w:t>) of</w:t>
            </w:r>
          </w:p>
          <w:p w14:paraId="5AF728FD" w14:textId="77777777"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lang w:eastAsia="nl-NL"/>
              </w:rPr>
              <w:t>./tia_</w:t>
            </w:r>
            <w:r w:rsidRPr="00E3703F">
              <w:rPr>
                <w:snapToGrid/>
                <w:kern w:val="0"/>
                <w:sz w:val="16"/>
                <w:szCs w:val="16"/>
                <w:highlight w:val="white"/>
                <w:lang w:eastAsia="nl-NL"/>
              </w:rPr>
              <w:t>PartijOnderdeel</w:t>
            </w:r>
            <w:r w:rsidRPr="00E3703F">
              <w:rPr>
                <w:snapToGrid/>
                <w:kern w:val="0"/>
                <w:sz w:val="16"/>
                <w:szCs w:val="16"/>
                <w:lang w:eastAsia="nl-NL"/>
              </w:rPr>
              <w:t>(‘beiden’)</w:t>
            </w:r>
          </w:p>
          <w:p w14:paraId="56EC508B" w14:textId="77777777" w:rsidR="000A7D4E" w:rsidRPr="00E3703F" w:rsidRDefault="000A7D4E" w:rsidP="000A7D4E">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of</w:t>
            </w:r>
          </w:p>
          <w:p w14:paraId="42DACE25" w14:textId="77777777" w:rsidR="000A7D4E" w:rsidRPr="00E3703F" w:rsidRDefault="000A7D4E" w:rsidP="000A7D4E">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//StukdeelHypotheek/vervreemderRechtRef/Partij/</w:t>
            </w:r>
          </w:p>
          <w:p w14:paraId="5F233FA0" w14:textId="77777777" w:rsidR="000A7D4E" w:rsidRPr="00E3703F" w:rsidRDefault="000A7D4E" w:rsidP="000A7D4E">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IMKAD_Persoon/GerelateerdPersoon/IMKAD_Persoon/ GerelateerdPersoon/IMKAD_Persoon</w:t>
            </w:r>
          </w:p>
          <w:p w14:paraId="664CC353" w14:textId="503F4447"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highlight w:val="white"/>
                <w:lang w:eastAsia="nl-NL"/>
              </w:rPr>
              <w:t>waarvan ./tia_Partij</w:t>
            </w:r>
            <w:r w:rsidRPr="00E3703F">
              <w:rPr>
                <w:snapToGrid/>
                <w:kern w:val="0"/>
                <w:sz w:val="16"/>
                <w:szCs w:val="16"/>
                <w:lang w:eastAsia="nl-NL"/>
              </w:rPr>
              <w:t>Onderdeel(‘</w:t>
            </w:r>
            <w:r w:rsidR="00C32EA5" w:rsidRPr="00E3703F">
              <w:rPr>
                <w:snapToGrid/>
                <w:kern w:val="0"/>
                <w:sz w:val="16"/>
                <w:szCs w:val="16"/>
                <w:lang w:eastAsia="nl-NL"/>
              </w:rPr>
              <w:t>hypotheekgever’</w:t>
            </w:r>
            <w:r w:rsidRPr="00E3703F">
              <w:rPr>
                <w:snapToGrid/>
                <w:kern w:val="0"/>
                <w:sz w:val="16"/>
                <w:szCs w:val="16"/>
                <w:lang w:eastAsia="nl-NL"/>
              </w:rPr>
              <w:t>) of</w:t>
            </w:r>
          </w:p>
          <w:p w14:paraId="430C76DE" w14:textId="7F344F6A" w:rsidR="000A7D4E" w:rsidRPr="00C62AAF" w:rsidRDefault="000A7D4E" w:rsidP="00C62AAF">
            <w:pPr>
              <w:autoSpaceDE w:val="0"/>
              <w:autoSpaceDN w:val="0"/>
              <w:adjustRightInd w:val="0"/>
              <w:spacing w:line="240" w:lineRule="auto"/>
              <w:ind w:left="227"/>
              <w:rPr>
                <w:snapToGrid/>
                <w:kern w:val="0"/>
                <w:sz w:val="16"/>
                <w:szCs w:val="16"/>
                <w:lang w:eastAsia="nl-NL"/>
              </w:rPr>
            </w:pPr>
            <w:r w:rsidRPr="00E3703F">
              <w:rPr>
                <w:snapToGrid/>
                <w:kern w:val="0"/>
                <w:sz w:val="16"/>
                <w:szCs w:val="16"/>
                <w:lang w:eastAsia="nl-NL"/>
              </w:rPr>
              <w:t>./tia_</w:t>
            </w:r>
            <w:r w:rsidRPr="00E3703F">
              <w:rPr>
                <w:snapToGrid/>
                <w:kern w:val="0"/>
                <w:sz w:val="16"/>
                <w:szCs w:val="16"/>
                <w:highlight w:val="white"/>
                <w:lang w:eastAsia="nl-NL"/>
              </w:rPr>
              <w:t>PartijOnderdeel</w:t>
            </w:r>
            <w:r w:rsidRPr="00E3703F">
              <w:rPr>
                <w:snapToGrid/>
                <w:kern w:val="0"/>
                <w:sz w:val="16"/>
                <w:szCs w:val="16"/>
                <w:lang w:eastAsia="nl-NL"/>
              </w:rPr>
              <w:t>(‘beiden’)</w:t>
            </w:r>
          </w:p>
        </w:tc>
      </w:tr>
    </w:tbl>
    <w:p w14:paraId="54423397" w14:textId="6F97A808" w:rsidR="000A7D4E" w:rsidRDefault="000A7D4E" w:rsidP="00C50F53">
      <w:pPr>
        <w:ind w:left="680"/>
      </w:pPr>
    </w:p>
    <w:p w14:paraId="28163078" w14:textId="77777777" w:rsidR="00A86F22" w:rsidRDefault="00A86F22" w:rsidP="00C50F53">
      <w:pPr>
        <w:ind w:left="680"/>
      </w:pPr>
    </w:p>
    <w:p w14:paraId="2F75AE57" w14:textId="7D8DAB73" w:rsidR="006E75BB" w:rsidRPr="00DE290E" w:rsidRDefault="000A7D4E" w:rsidP="00C32EA5">
      <w:pPr>
        <w:pStyle w:val="Stijl6"/>
        <w:rPr>
          <w:b/>
        </w:rPr>
      </w:pPr>
      <w:r w:rsidRPr="00DE290E">
        <w:t>Aanduiding persoon met naam</w:t>
      </w:r>
    </w:p>
    <w:tbl>
      <w:tblPr>
        <w:tblStyle w:val="Tabelraster"/>
        <w:tblW w:w="0" w:type="auto"/>
        <w:tblInd w:w="-5" w:type="dxa"/>
        <w:tblLayout w:type="fixed"/>
        <w:tblLook w:val="04A0" w:firstRow="1" w:lastRow="0" w:firstColumn="1" w:lastColumn="0" w:noHBand="0" w:noVBand="1"/>
      </w:tblPr>
      <w:tblGrid>
        <w:gridCol w:w="6276"/>
        <w:gridCol w:w="6278"/>
      </w:tblGrid>
      <w:tr w:rsidR="006E75BB" w14:paraId="35002157" w14:textId="77777777" w:rsidTr="00554E5D">
        <w:tc>
          <w:tcPr>
            <w:tcW w:w="6274" w:type="dxa"/>
            <w:shd w:val="clear" w:color="auto" w:fill="DEEAF6" w:themeFill="accent1" w:themeFillTint="33"/>
          </w:tcPr>
          <w:p w14:paraId="5B7EDA4D" w14:textId="5FFAF249" w:rsidR="006E75BB" w:rsidRDefault="006E75BB" w:rsidP="000A7D4E">
            <w:r w:rsidRPr="00DB7FA4">
              <w:rPr>
                <w:b/>
              </w:rPr>
              <w:t>Modeldocument tekst</w:t>
            </w:r>
          </w:p>
        </w:tc>
        <w:tc>
          <w:tcPr>
            <w:tcW w:w="6278" w:type="dxa"/>
            <w:shd w:val="clear" w:color="auto" w:fill="DEEAF6" w:themeFill="accent1" w:themeFillTint="33"/>
            <w:vAlign w:val="bottom"/>
          </w:tcPr>
          <w:p w14:paraId="2C899404" w14:textId="491D3C70" w:rsidR="006E75BB" w:rsidRDefault="006E75BB" w:rsidP="000A7D4E">
            <w:pPr>
              <w:spacing w:line="240" w:lineRule="auto"/>
            </w:pPr>
            <w:r w:rsidRPr="00DB7FA4">
              <w:rPr>
                <w:b/>
              </w:rPr>
              <w:t>Toelichting</w:t>
            </w:r>
            <w:r w:rsidR="00C32EA5">
              <w:rPr>
                <w:b/>
              </w:rPr>
              <w:t xml:space="preserve"> en mapping</w:t>
            </w:r>
          </w:p>
        </w:tc>
      </w:tr>
      <w:tr w:rsidR="000A7D4E" w14:paraId="4D25B916" w14:textId="77777777" w:rsidTr="00554E5D">
        <w:tc>
          <w:tcPr>
            <w:tcW w:w="6274" w:type="dxa"/>
          </w:tcPr>
          <w:p w14:paraId="1F1BC20E" w14:textId="77777777" w:rsidR="000A7D4E" w:rsidRDefault="000A7D4E" w:rsidP="000A7D4E"/>
        </w:tc>
        <w:tc>
          <w:tcPr>
            <w:tcW w:w="6278" w:type="dxa"/>
          </w:tcPr>
          <w:p w14:paraId="7294378E" w14:textId="77777777" w:rsidR="000A7D4E" w:rsidRPr="000A7388" w:rsidRDefault="000A7D4E" w:rsidP="000A7D4E">
            <w:pPr>
              <w:spacing w:line="240" w:lineRule="auto"/>
              <w:rPr>
                <w:sz w:val="16"/>
                <w:szCs w:val="16"/>
              </w:rPr>
            </w:pPr>
            <w:r w:rsidRPr="000A7388">
              <w:rPr>
                <w:sz w:val="16"/>
                <w:szCs w:val="16"/>
              </w:rPr>
              <w:t>Deze variant wordt getoond indien er op partijniveau is aangegeven dat de personen met naam worden aangeduid.</w:t>
            </w:r>
          </w:p>
          <w:p w14:paraId="3B2438AC" w14:textId="77777777" w:rsidR="000A7D4E" w:rsidRPr="000A7388" w:rsidRDefault="000A7D4E" w:rsidP="000A7D4E">
            <w:pPr>
              <w:autoSpaceDE w:val="0"/>
              <w:autoSpaceDN w:val="0"/>
              <w:adjustRightInd w:val="0"/>
              <w:spacing w:line="240" w:lineRule="auto"/>
              <w:rPr>
                <w:snapToGrid/>
                <w:kern w:val="0"/>
                <w:sz w:val="16"/>
                <w:szCs w:val="16"/>
                <w:lang w:eastAsia="nl-NL"/>
              </w:rPr>
            </w:pPr>
          </w:p>
          <w:p w14:paraId="779F0283" w14:textId="77777777" w:rsidR="000A7D4E" w:rsidRPr="000A7388" w:rsidRDefault="000A7D4E" w:rsidP="000A7D4E">
            <w:pPr>
              <w:spacing w:line="240" w:lineRule="auto"/>
              <w:rPr>
                <w:sz w:val="16"/>
                <w:szCs w:val="16"/>
              </w:rPr>
            </w:pPr>
            <w:r w:rsidRPr="000A7388">
              <w:rPr>
                <w:sz w:val="16"/>
                <w:szCs w:val="16"/>
                <w:u w:val="single"/>
              </w:rPr>
              <w:t>Mapping</w:t>
            </w:r>
            <w:r w:rsidRPr="000A7388">
              <w:rPr>
                <w:sz w:val="16"/>
                <w:szCs w:val="16"/>
              </w:rPr>
              <w:t>:</w:t>
            </w:r>
          </w:p>
          <w:p w14:paraId="2A30483D" w14:textId="77777777" w:rsidR="000A7D4E" w:rsidRPr="000A7388" w:rsidRDefault="000A7D4E" w:rsidP="000A7D4E">
            <w:pPr>
              <w:autoSpaceDE w:val="0"/>
              <w:autoSpaceDN w:val="0"/>
              <w:adjustRightInd w:val="0"/>
              <w:spacing w:line="240" w:lineRule="auto"/>
              <w:rPr>
                <w:rFonts w:cs="Arial"/>
                <w:snapToGrid/>
                <w:kern w:val="0"/>
                <w:sz w:val="16"/>
                <w:szCs w:val="16"/>
                <w:lang w:eastAsia="nl-NL"/>
              </w:rPr>
            </w:pPr>
            <w:r w:rsidRPr="000A7388">
              <w:rPr>
                <w:rFonts w:cs="Arial"/>
                <w:snapToGrid/>
                <w:kern w:val="0"/>
                <w:sz w:val="16"/>
                <w:szCs w:val="16"/>
                <w:lang w:eastAsia="nl-NL"/>
              </w:rPr>
              <w:t>-partij</w:t>
            </w:r>
          </w:p>
          <w:p w14:paraId="19500E53" w14:textId="77777777" w:rsidR="000A7D4E" w:rsidRPr="000A7388" w:rsidRDefault="000A7D4E" w:rsidP="000A7D4E">
            <w:pPr>
              <w:autoSpaceDE w:val="0"/>
              <w:autoSpaceDN w:val="0"/>
              <w:adjustRightInd w:val="0"/>
              <w:spacing w:line="240" w:lineRule="auto"/>
              <w:rPr>
                <w:snapToGrid/>
                <w:kern w:val="0"/>
                <w:sz w:val="16"/>
                <w:szCs w:val="16"/>
                <w:highlight w:val="white"/>
                <w:lang w:eastAsia="nl-NL"/>
              </w:rPr>
            </w:pPr>
            <w:r w:rsidRPr="000A7388">
              <w:rPr>
                <w:rFonts w:cs="Arial"/>
                <w:snapToGrid/>
                <w:kern w:val="0"/>
                <w:sz w:val="16"/>
                <w:szCs w:val="16"/>
                <w:lang w:eastAsia="nl-NL"/>
              </w:rPr>
              <w:lastRenderedPageBreak/>
              <w:t>IMKAD_AangebodenStuk/StukdeelHypotheek/ vervreemderRechtRef/Partij</w:t>
            </w:r>
            <w:r w:rsidRPr="000A7388">
              <w:rPr>
                <w:snapToGrid/>
                <w:kern w:val="0"/>
                <w:sz w:val="16"/>
                <w:szCs w:val="16"/>
                <w:highlight w:val="white"/>
                <w:lang w:eastAsia="nl-NL"/>
              </w:rPr>
              <w:t>/</w:t>
            </w:r>
          </w:p>
          <w:p w14:paraId="2F42488A" w14:textId="77777777" w:rsidR="000A7D4E" w:rsidRPr="000A7388" w:rsidRDefault="000A7D4E" w:rsidP="000A7D4E">
            <w:pPr>
              <w:autoSpaceDE w:val="0"/>
              <w:autoSpaceDN w:val="0"/>
              <w:adjustRightInd w:val="0"/>
              <w:spacing w:line="240" w:lineRule="auto"/>
              <w:ind w:left="227"/>
              <w:rPr>
                <w:snapToGrid/>
                <w:kern w:val="0"/>
                <w:sz w:val="16"/>
                <w:szCs w:val="16"/>
                <w:lang w:eastAsia="nl-NL"/>
              </w:rPr>
            </w:pPr>
            <w:r w:rsidRPr="000A7388">
              <w:rPr>
                <w:snapToGrid/>
                <w:kern w:val="0"/>
                <w:sz w:val="16"/>
                <w:szCs w:val="16"/>
                <w:lang w:eastAsia="nl-NL"/>
              </w:rPr>
              <w:t>./tekstKeuze</w:t>
            </w:r>
          </w:p>
          <w:p w14:paraId="1CE5AD6D" w14:textId="77777777" w:rsidR="000A7D4E" w:rsidRPr="000A7388" w:rsidRDefault="000A7D4E" w:rsidP="000A7D4E">
            <w:pPr>
              <w:autoSpaceDE w:val="0"/>
              <w:autoSpaceDN w:val="0"/>
              <w:adjustRightInd w:val="0"/>
              <w:spacing w:line="240" w:lineRule="auto"/>
              <w:ind w:left="454"/>
              <w:rPr>
                <w:snapToGrid/>
                <w:kern w:val="0"/>
                <w:sz w:val="16"/>
                <w:szCs w:val="16"/>
                <w:lang w:eastAsia="nl-NL"/>
              </w:rPr>
            </w:pPr>
            <w:r w:rsidRPr="000A7388">
              <w:rPr>
                <w:snapToGrid/>
                <w:kern w:val="0"/>
                <w:sz w:val="16"/>
                <w:szCs w:val="16"/>
                <w:lang w:eastAsia="nl-NL"/>
              </w:rPr>
              <w:t>./tagNaam(‘k_VerwijzingPersoon’)</w:t>
            </w:r>
          </w:p>
          <w:p w14:paraId="323AF987" w14:textId="77777777" w:rsidR="000A7D4E" w:rsidRPr="000A7388" w:rsidRDefault="000A7D4E" w:rsidP="000A7D4E">
            <w:pPr>
              <w:autoSpaceDE w:val="0"/>
              <w:autoSpaceDN w:val="0"/>
              <w:adjustRightInd w:val="0"/>
              <w:spacing w:line="240" w:lineRule="auto"/>
              <w:ind w:left="454"/>
              <w:rPr>
                <w:snapToGrid/>
                <w:kern w:val="0"/>
                <w:sz w:val="16"/>
                <w:szCs w:val="16"/>
                <w:lang w:eastAsia="nl-NL"/>
              </w:rPr>
            </w:pPr>
            <w:r w:rsidRPr="000A7388">
              <w:rPr>
                <w:snapToGrid/>
                <w:kern w:val="0"/>
                <w:sz w:val="16"/>
                <w:szCs w:val="16"/>
                <w:lang w:eastAsia="nl-NL"/>
              </w:rPr>
              <w:t>./tekst(‘naam’)</w:t>
            </w:r>
          </w:p>
          <w:p w14:paraId="06F05627" w14:textId="1194B0C6" w:rsidR="000A7D4E" w:rsidRPr="000A7388" w:rsidRDefault="000A7D4E" w:rsidP="000A7D4E">
            <w:pPr>
              <w:rPr>
                <w:sz w:val="16"/>
                <w:szCs w:val="16"/>
              </w:rPr>
            </w:pPr>
          </w:p>
        </w:tc>
      </w:tr>
      <w:tr w:rsidR="000A7D4E" w14:paraId="749228C2" w14:textId="77777777" w:rsidTr="00554E5D">
        <w:tc>
          <w:tcPr>
            <w:tcW w:w="6274" w:type="dxa"/>
          </w:tcPr>
          <w:p w14:paraId="3C7E273E" w14:textId="3AEB4025" w:rsidR="000A7D4E" w:rsidRDefault="000A7D4E" w:rsidP="000A7D4E">
            <w:r w:rsidRPr="00EE3A93">
              <w:lastRenderedPageBreak/>
              <w:fldChar w:fldCharType="begin"/>
            </w:r>
            <w:r w:rsidRPr="00EE3A93">
              <w:instrText xml:space="preserve">MacroButton Nomacro </w:instrText>
            </w:r>
            <w:r w:rsidRPr="004A7A56">
              <w:instrText>§</w:instrText>
            </w:r>
            <w:r w:rsidRPr="00EE3A93">
              <w:fldChar w:fldCharType="end"/>
            </w:r>
            <w:r w:rsidRPr="00E05BBC">
              <w:t>naam rechtspersoon</w:t>
            </w:r>
            <w:r w:rsidRPr="00EE3A93">
              <w:fldChar w:fldCharType="begin"/>
            </w:r>
            <w:r w:rsidRPr="00EE3A93">
              <w:instrText xml:space="preserve">MacroButton Nomacro </w:instrText>
            </w:r>
            <w:r w:rsidRPr="004A7A56">
              <w:instrText>§</w:instrText>
            </w:r>
            <w:r w:rsidRPr="00EE3A93">
              <w:fldChar w:fldCharType="end"/>
            </w:r>
            <w:r w:rsidRPr="004A7A56">
              <w:rPr>
                <w:color w:val="800080"/>
              </w:rPr>
              <w:t xml:space="preserve"> </w:t>
            </w:r>
            <w:r w:rsidRPr="007F3EDD">
              <w:rPr>
                <w:color w:val="000000" w:themeColor="text1"/>
                <w:rPrChange w:id="123" w:author="Groot, Karina de" w:date="2025-02-27T13:59:00Z" w16du:dateUtc="2025-02-27T12:59:00Z">
                  <w:rPr>
                    <w:color w:val="00FFFF"/>
                  </w:rPr>
                </w:rPrChange>
              </w:rPr>
              <w:t>/</w:t>
            </w:r>
            <w:r w:rsidRPr="007F3EDD">
              <w:rPr>
                <w:rFonts w:cs="Arial"/>
                <w:color w:val="800080"/>
                <w:sz w:val="16"/>
                <w:szCs w:val="16"/>
                <w:rPrChange w:id="124" w:author="Groot, Karina de" w:date="2025-02-27T13:58:00Z" w16du:dateUtc="2025-02-27T12:58:00Z">
                  <w:rPr>
                    <w:color w:val="00FFFF"/>
                  </w:rPr>
                </w:rPrChange>
              </w:rPr>
              <w:t>de heer/mevrouw</w:t>
            </w:r>
            <w:r w:rsidRPr="004A7A56">
              <w:rPr>
                <w:color w:val="3366FF"/>
              </w:rPr>
              <w:t xml:space="preserve"> </w:t>
            </w:r>
            <w:r w:rsidRPr="00EE3A93">
              <w:fldChar w:fldCharType="begin"/>
            </w:r>
            <w:r w:rsidRPr="00EE3A93">
              <w:instrText xml:space="preserve">MacroButton Nomacro </w:instrText>
            </w:r>
            <w:r w:rsidRPr="004A7A56">
              <w:instrText>§</w:instrText>
            </w:r>
            <w:r w:rsidRPr="00EE3A93">
              <w:fldChar w:fldCharType="end"/>
            </w:r>
            <w:r w:rsidRPr="00E05BBC">
              <w:t>naam natuurlijk persoon</w:t>
            </w:r>
            <w:r w:rsidRPr="00EE3A93">
              <w:fldChar w:fldCharType="begin"/>
            </w:r>
            <w:r w:rsidRPr="00EE3A93">
              <w:instrText xml:space="preserve">MacroButton Nomacro </w:instrText>
            </w:r>
            <w:r w:rsidRPr="004A7A56">
              <w:instrText>§</w:instrText>
            </w:r>
            <w:r w:rsidRPr="00EE3A93">
              <w:fldChar w:fldCharType="end"/>
            </w:r>
          </w:p>
        </w:tc>
        <w:tc>
          <w:tcPr>
            <w:tcW w:w="6278" w:type="dxa"/>
          </w:tcPr>
          <w:p w14:paraId="2343F830" w14:textId="77777777" w:rsidR="000A7D4E" w:rsidRPr="00E3703F" w:rsidRDefault="000A7D4E" w:rsidP="000A7388">
            <w:pPr>
              <w:pStyle w:val="streepje"/>
              <w:numPr>
                <w:ilvl w:val="0"/>
                <w:numId w:val="0"/>
              </w:numPr>
              <w:spacing w:line="240" w:lineRule="auto"/>
              <w:rPr>
                <w:sz w:val="16"/>
                <w:szCs w:val="16"/>
              </w:rPr>
            </w:pPr>
            <w:r w:rsidRPr="00E3703F">
              <w:rPr>
                <w:sz w:val="16"/>
                <w:szCs w:val="16"/>
              </w:rPr>
              <w:t>Verplichte tekst binnen deze variant die meerdere keren voor kan komen.</w:t>
            </w:r>
          </w:p>
          <w:p w14:paraId="0194FF9D" w14:textId="77777777" w:rsidR="000A7D4E" w:rsidRPr="00E3703F" w:rsidRDefault="000A7D4E" w:rsidP="000A7388">
            <w:pPr>
              <w:pStyle w:val="streepje"/>
              <w:numPr>
                <w:ilvl w:val="0"/>
                <w:numId w:val="0"/>
              </w:numPr>
              <w:spacing w:line="240" w:lineRule="auto"/>
              <w:rPr>
                <w:sz w:val="16"/>
                <w:szCs w:val="16"/>
              </w:rPr>
            </w:pPr>
          </w:p>
          <w:p w14:paraId="4C1EEA06" w14:textId="77777777" w:rsidR="000A7D4E" w:rsidRPr="00E3703F" w:rsidRDefault="000A7D4E" w:rsidP="000A7388">
            <w:pPr>
              <w:pStyle w:val="streepje"/>
              <w:numPr>
                <w:ilvl w:val="0"/>
                <w:numId w:val="0"/>
              </w:numPr>
              <w:spacing w:line="240" w:lineRule="auto"/>
              <w:rPr>
                <w:sz w:val="16"/>
                <w:szCs w:val="16"/>
              </w:rPr>
            </w:pPr>
            <w:r w:rsidRPr="00E3703F">
              <w:rPr>
                <w:sz w:val="16"/>
                <w:szCs w:val="16"/>
              </w:rPr>
              <w:t>Een opsomming van de namen van de natuurlijke en niet natuurlijke personen</w:t>
            </w:r>
            <w:r w:rsidRPr="00E3703F">
              <w:rPr>
                <w:rFonts w:cs="Arial"/>
                <w:snapToGrid/>
                <w:kern w:val="0"/>
                <w:sz w:val="16"/>
                <w:szCs w:val="16"/>
                <w:lang w:eastAsia="nl-NL"/>
              </w:rPr>
              <w:t xml:space="preserve"> met de aanduiding ‘hypotheekgever’ of ‘beiden’</w:t>
            </w:r>
            <w:r w:rsidRPr="00E3703F">
              <w:rPr>
                <w:sz w:val="16"/>
                <w:szCs w:val="16"/>
              </w:rPr>
              <w:t>.</w:t>
            </w:r>
          </w:p>
          <w:p w14:paraId="5904C6AA" w14:textId="77777777" w:rsidR="000A7D4E" w:rsidRPr="00E3703F" w:rsidRDefault="000A7D4E" w:rsidP="000A7388">
            <w:pPr>
              <w:pStyle w:val="streepje"/>
              <w:numPr>
                <w:ilvl w:val="0"/>
                <w:numId w:val="0"/>
              </w:numPr>
              <w:spacing w:line="240" w:lineRule="auto"/>
              <w:rPr>
                <w:sz w:val="16"/>
                <w:szCs w:val="16"/>
              </w:rPr>
            </w:pPr>
          </w:p>
          <w:p w14:paraId="0CF4A547" w14:textId="77777777" w:rsidR="00E2324B" w:rsidRPr="00E2324B" w:rsidRDefault="00E2324B">
            <w:pPr>
              <w:pStyle w:val="streepje"/>
              <w:numPr>
                <w:ilvl w:val="0"/>
                <w:numId w:val="0"/>
              </w:numPr>
              <w:spacing w:line="276" w:lineRule="auto"/>
              <w:rPr>
                <w:ins w:id="125" w:author="Groot, Karina de" w:date="2025-02-27T13:59:00Z" w16du:dateUtc="2025-02-27T12:59:00Z"/>
                <w:sz w:val="16"/>
                <w:szCs w:val="16"/>
                <w:rPrChange w:id="126" w:author="Groot, Karina de" w:date="2025-02-27T13:59:00Z" w16du:dateUtc="2025-02-27T12:59:00Z">
                  <w:rPr>
                    <w:ins w:id="127" w:author="Groot, Karina de" w:date="2025-02-27T13:59:00Z" w16du:dateUtc="2025-02-27T12:59:00Z"/>
                  </w:rPr>
                </w:rPrChange>
              </w:rPr>
              <w:pPrChange w:id="128" w:author="Groot, Karina de" w:date="2025-02-27T13:59:00Z" w16du:dateUtc="2025-02-27T12:59:00Z">
                <w:pPr>
                  <w:pStyle w:val="streepje"/>
                  <w:numPr>
                    <w:numId w:val="0"/>
                  </w:numPr>
                  <w:tabs>
                    <w:tab w:val="clear" w:pos="284"/>
                  </w:tabs>
                  <w:ind w:left="0" w:firstLine="0"/>
                </w:pPr>
              </w:pPrChange>
            </w:pPr>
            <w:ins w:id="129" w:author="Groot, Karina de" w:date="2025-02-27T13:59:00Z" w16du:dateUtc="2025-02-27T12:59:00Z">
              <w:r w:rsidRPr="00E2324B">
                <w:rPr>
                  <w:sz w:val="16"/>
                  <w:szCs w:val="16"/>
                  <w:rPrChange w:id="130" w:author="Groot, Karina de" w:date="2025-02-27T13:59:00Z" w16du:dateUtc="2025-02-27T12:59:00Z">
                    <w:rPr/>
                  </w:rPrChange>
                </w:rPr>
                <w:t>De keuze voor ‘</w:t>
              </w:r>
              <w:r w:rsidRPr="00E2324B">
                <w:rPr>
                  <w:color w:val="800080"/>
                  <w:sz w:val="16"/>
                  <w:szCs w:val="16"/>
                  <w:rPrChange w:id="131" w:author="Groot, Karina de" w:date="2025-02-27T13:59:00Z" w16du:dateUtc="2025-02-27T12:59:00Z">
                    <w:rPr>
                      <w:color w:val="800080"/>
                      <w:szCs w:val="18"/>
                    </w:rPr>
                  </w:rPrChange>
                </w:rPr>
                <w:t>de heer</w:t>
              </w:r>
              <w:r w:rsidRPr="00E2324B">
                <w:rPr>
                  <w:sz w:val="16"/>
                  <w:szCs w:val="16"/>
                  <w:rPrChange w:id="132" w:author="Groot, Karina de" w:date="2025-02-27T13:59:00Z" w16du:dateUtc="2025-02-27T12:59:00Z">
                    <w:rPr/>
                  </w:rPrChange>
                </w:rPr>
                <w:t>’ of ‘</w:t>
              </w:r>
              <w:r w:rsidRPr="00E2324B">
                <w:rPr>
                  <w:color w:val="800080"/>
                  <w:sz w:val="16"/>
                  <w:szCs w:val="16"/>
                  <w:rPrChange w:id="133" w:author="Groot, Karina de" w:date="2025-02-27T13:59:00Z" w16du:dateUtc="2025-02-27T12:59:00Z">
                    <w:rPr>
                      <w:color w:val="800080"/>
                      <w:szCs w:val="18"/>
                    </w:rPr>
                  </w:rPrChange>
                </w:rPr>
                <w:t>mevrouw</w:t>
              </w:r>
              <w:r w:rsidRPr="00E2324B">
                <w:rPr>
                  <w:sz w:val="16"/>
                  <w:szCs w:val="16"/>
                  <w:rPrChange w:id="134" w:author="Groot, Karina de" w:date="2025-02-27T13:59:00Z" w16du:dateUtc="2025-02-27T12:59:00Z">
                    <w:rPr/>
                  </w:rPrChange>
                </w:rPr>
                <w:t>’ wordt gemaakt op basis van het geslacht van de persoon. Indien bij geslacht gekozen wordt voor ‘</w:t>
              </w:r>
              <w:r w:rsidRPr="00E2324B">
                <w:rPr>
                  <w:color w:val="800080"/>
                  <w:sz w:val="16"/>
                  <w:szCs w:val="16"/>
                  <w:rPrChange w:id="135" w:author="Groot, Karina de" w:date="2025-02-27T13:59:00Z" w16du:dateUtc="2025-02-27T12:59:00Z">
                    <w:rPr>
                      <w:color w:val="800080"/>
                      <w:szCs w:val="18"/>
                    </w:rPr>
                  </w:rPrChange>
                </w:rPr>
                <w:t>onbekend</w:t>
              </w:r>
              <w:r w:rsidRPr="00E2324B">
                <w:rPr>
                  <w:sz w:val="16"/>
                  <w:szCs w:val="16"/>
                  <w:rPrChange w:id="136" w:author="Groot, Karina de" w:date="2025-02-27T13:59:00Z" w16du:dateUtc="2025-02-27T12:59:00Z">
                    <w:rPr/>
                  </w:rPrChange>
                </w:rPr>
                <w:t>’ dan wordt alleen de naam van de natuurlijke persoon getoond.</w:t>
              </w:r>
            </w:ins>
          </w:p>
          <w:p w14:paraId="207542CD" w14:textId="77777777" w:rsidR="00E2324B" w:rsidRPr="00E2324B" w:rsidRDefault="00E2324B">
            <w:pPr>
              <w:pStyle w:val="streepje"/>
              <w:spacing w:line="276" w:lineRule="auto"/>
              <w:rPr>
                <w:ins w:id="137" w:author="Groot, Karina de" w:date="2025-02-27T13:59:00Z" w16du:dateUtc="2025-02-27T12:59:00Z"/>
                <w:sz w:val="16"/>
                <w:szCs w:val="16"/>
                <w:rPrChange w:id="138" w:author="Groot, Karina de" w:date="2025-02-27T13:59:00Z" w16du:dateUtc="2025-02-27T12:59:00Z">
                  <w:rPr>
                    <w:ins w:id="139" w:author="Groot, Karina de" w:date="2025-02-27T13:59:00Z" w16du:dateUtc="2025-02-27T12:59:00Z"/>
                  </w:rPr>
                </w:rPrChange>
              </w:rPr>
              <w:pPrChange w:id="140" w:author="Groot, Karina de" w:date="2025-02-27T13:59:00Z" w16du:dateUtc="2025-02-27T12:59:00Z">
                <w:pPr>
                  <w:pStyle w:val="streepje"/>
                </w:pPr>
              </w:pPrChange>
            </w:pPr>
            <w:ins w:id="141" w:author="Groot, Karina de" w:date="2025-02-27T13:59:00Z" w16du:dateUtc="2025-02-27T12:59:00Z">
              <w:r w:rsidRPr="00E2324B">
                <w:rPr>
                  <w:sz w:val="16"/>
                  <w:szCs w:val="16"/>
                  <w:rPrChange w:id="142" w:author="Groot, Karina de" w:date="2025-02-27T13:59:00Z" w16du:dateUtc="2025-02-27T12:59:00Z">
                    <w:rPr/>
                  </w:rPrChange>
                </w:rPr>
                <w:t>bij tia:geslacht</w:t>
              </w:r>
              <w:r w:rsidRPr="00E2324B" w:rsidDel="002528A8">
                <w:rPr>
                  <w:sz w:val="16"/>
                  <w:szCs w:val="16"/>
                  <w:rPrChange w:id="143" w:author="Groot, Karina de" w:date="2025-02-27T13:59:00Z" w16du:dateUtc="2025-02-27T12:59:00Z">
                    <w:rPr/>
                  </w:rPrChange>
                </w:rPr>
                <w:t xml:space="preserve"> </w:t>
              </w:r>
              <w:r w:rsidRPr="00E2324B">
                <w:rPr>
                  <w:sz w:val="16"/>
                  <w:szCs w:val="16"/>
                  <w:rPrChange w:id="144" w:author="Groot, Karina de" w:date="2025-02-27T13:59:00Z" w16du:dateUtc="2025-02-27T12:59:00Z">
                    <w:rPr/>
                  </w:rPrChange>
                </w:rPr>
                <w:t>= Man, dan tonen op PDF: de heer,</w:t>
              </w:r>
            </w:ins>
          </w:p>
          <w:p w14:paraId="4D907A2E" w14:textId="77777777" w:rsidR="00E2324B" w:rsidRPr="00E2324B" w:rsidRDefault="00E2324B">
            <w:pPr>
              <w:pStyle w:val="streepje"/>
              <w:spacing w:line="276" w:lineRule="auto"/>
              <w:rPr>
                <w:ins w:id="145" w:author="Groot, Karina de" w:date="2025-02-27T13:59:00Z" w16du:dateUtc="2025-02-27T12:59:00Z"/>
                <w:sz w:val="16"/>
                <w:szCs w:val="16"/>
                <w:rPrChange w:id="146" w:author="Groot, Karina de" w:date="2025-02-27T13:59:00Z" w16du:dateUtc="2025-02-27T12:59:00Z">
                  <w:rPr>
                    <w:ins w:id="147" w:author="Groot, Karina de" w:date="2025-02-27T13:59:00Z" w16du:dateUtc="2025-02-27T12:59:00Z"/>
                  </w:rPr>
                </w:rPrChange>
              </w:rPr>
              <w:pPrChange w:id="148" w:author="Groot, Karina de" w:date="2025-02-27T13:59:00Z" w16du:dateUtc="2025-02-27T12:59:00Z">
                <w:pPr>
                  <w:pStyle w:val="streepje"/>
                </w:pPr>
              </w:pPrChange>
            </w:pPr>
            <w:ins w:id="149" w:author="Groot, Karina de" w:date="2025-02-27T13:59:00Z" w16du:dateUtc="2025-02-27T12:59:00Z">
              <w:r w:rsidRPr="00E2324B">
                <w:rPr>
                  <w:sz w:val="16"/>
                  <w:szCs w:val="16"/>
                  <w:rPrChange w:id="150" w:author="Groot, Karina de" w:date="2025-02-27T13:59:00Z" w16du:dateUtc="2025-02-27T12:59:00Z">
                    <w:rPr/>
                  </w:rPrChange>
                </w:rPr>
                <w:t>bij tia:geslacht</w:t>
              </w:r>
              <w:r w:rsidRPr="00E2324B" w:rsidDel="002528A8">
                <w:rPr>
                  <w:sz w:val="16"/>
                  <w:szCs w:val="16"/>
                  <w:rPrChange w:id="151" w:author="Groot, Karina de" w:date="2025-02-27T13:59:00Z" w16du:dateUtc="2025-02-27T12:59:00Z">
                    <w:rPr/>
                  </w:rPrChange>
                </w:rPr>
                <w:t xml:space="preserve"> </w:t>
              </w:r>
              <w:r w:rsidRPr="00E2324B">
                <w:rPr>
                  <w:sz w:val="16"/>
                  <w:szCs w:val="16"/>
                  <w:rPrChange w:id="152" w:author="Groot, Karina de" w:date="2025-02-27T13:59:00Z" w16du:dateUtc="2025-02-27T12:59:00Z">
                    <w:rPr/>
                  </w:rPrChange>
                </w:rPr>
                <w:t>= Vrouw, dan tonen op PDF: mevrouw,</w:t>
              </w:r>
            </w:ins>
          </w:p>
          <w:p w14:paraId="3AAC0A08" w14:textId="77777777" w:rsidR="00E2324B" w:rsidRPr="00E2324B" w:rsidRDefault="00E2324B">
            <w:pPr>
              <w:pStyle w:val="streepje"/>
              <w:spacing w:line="276" w:lineRule="auto"/>
              <w:rPr>
                <w:ins w:id="153" w:author="Groot, Karina de" w:date="2025-02-27T13:59:00Z" w16du:dateUtc="2025-02-27T12:59:00Z"/>
                <w:sz w:val="16"/>
                <w:szCs w:val="16"/>
                <w:lang w:val="nl-NL"/>
                <w:rPrChange w:id="154" w:author="Groot, Karina de" w:date="2025-02-27T13:59:00Z" w16du:dateUtc="2025-02-27T12:59:00Z">
                  <w:rPr>
                    <w:ins w:id="155" w:author="Groot, Karina de" w:date="2025-02-27T13:59:00Z" w16du:dateUtc="2025-02-27T12:59:00Z"/>
                    <w:lang w:val="nl-NL"/>
                  </w:rPr>
                </w:rPrChange>
              </w:rPr>
              <w:pPrChange w:id="156" w:author="Groot, Karina de" w:date="2025-02-27T13:59:00Z" w16du:dateUtc="2025-02-27T12:59:00Z">
                <w:pPr>
                  <w:pStyle w:val="streepje"/>
                </w:pPr>
              </w:pPrChange>
            </w:pPr>
            <w:ins w:id="157" w:author="Groot, Karina de" w:date="2025-02-27T13:59:00Z" w16du:dateUtc="2025-02-27T12:59:00Z">
              <w:r w:rsidRPr="00E2324B">
                <w:rPr>
                  <w:sz w:val="16"/>
                  <w:szCs w:val="16"/>
                  <w:rPrChange w:id="158" w:author="Groot, Karina de" w:date="2025-02-27T13:59:00Z" w16du:dateUtc="2025-02-27T12:59:00Z">
                    <w:rPr/>
                  </w:rPrChange>
                </w:rPr>
                <w:t>bij tia:geslacht</w:t>
              </w:r>
              <w:r w:rsidRPr="00E2324B" w:rsidDel="002528A8">
                <w:rPr>
                  <w:sz w:val="16"/>
                  <w:szCs w:val="16"/>
                  <w:rPrChange w:id="159" w:author="Groot, Karina de" w:date="2025-02-27T13:59:00Z" w16du:dateUtc="2025-02-27T12:59:00Z">
                    <w:rPr/>
                  </w:rPrChange>
                </w:rPr>
                <w:t xml:space="preserve"> </w:t>
              </w:r>
              <w:r w:rsidRPr="00E2324B">
                <w:rPr>
                  <w:sz w:val="16"/>
                  <w:szCs w:val="16"/>
                  <w:rPrChange w:id="160" w:author="Groot, Karina de" w:date="2025-02-27T13:59:00Z" w16du:dateUtc="2025-02-27T12:59:00Z">
                    <w:rPr/>
                  </w:rPrChange>
                </w:rPr>
                <w:t xml:space="preserve">= Onbekend, dan wordt </w:t>
              </w:r>
              <w:r w:rsidRPr="00E2324B">
                <w:rPr>
                  <w:rFonts w:cs="Arial"/>
                  <w:sz w:val="16"/>
                  <w:szCs w:val="16"/>
                  <w:lang w:val="en-US"/>
                  <w:rPrChange w:id="161" w:author="Groot, Karina de" w:date="2025-02-27T13:59:00Z" w16du:dateUtc="2025-02-27T12:59:00Z">
                    <w:rPr>
                      <w:rFonts w:cs="Arial"/>
                      <w:sz w:val="20"/>
                      <w:lang w:val="en-US"/>
                    </w:rPr>
                  </w:rPrChange>
                </w:rPr>
                <w:fldChar w:fldCharType="begin"/>
              </w:r>
              <w:r w:rsidRPr="00E2324B">
                <w:rPr>
                  <w:rFonts w:cs="Arial"/>
                  <w:sz w:val="16"/>
                  <w:szCs w:val="16"/>
                  <w:rPrChange w:id="162" w:author="Groot, Karina de" w:date="2025-02-27T13:59:00Z" w16du:dateUtc="2025-02-27T12:59:00Z">
                    <w:rPr>
                      <w:rFonts w:cs="Arial"/>
                      <w:sz w:val="20"/>
                    </w:rPr>
                  </w:rPrChange>
                </w:rPr>
                <w:instrText>MacroButton Nomacro §</w:instrText>
              </w:r>
              <w:r w:rsidRPr="00E2324B">
                <w:rPr>
                  <w:rFonts w:cs="Arial"/>
                  <w:sz w:val="16"/>
                  <w:szCs w:val="16"/>
                  <w:lang w:val="en-US"/>
                  <w:rPrChange w:id="163" w:author="Groot, Karina de" w:date="2025-02-27T13:59:00Z" w16du:dateUtc="2025-02-27T12:59:00Z">
                    <w:rPr>
                      <w:rFonts w:cs="Arial"/>
                      <w:sz w:val="20"/>
                      <w:lang w:val="en-US"/>
                    </w:rPr>
                  </w:rPrChange>
                </w:rPr>
                <w:fldChar w:fldCharType="end"/>
              </w:r>
              <w:r w:rsidRPr="00E2324B">
                <w:rPr>
                  <w:color w:val="800080"/>
                  <w:sz w:val="16"/>
                  <w:szCs w:val="16"/>
                  <w:rPrChange w:id="164" w:author="Groot, Karina de" w:date="2025-02-27T13:59:00Z" w16du:dateUtc="2025-02-27T12:59:00Z">
                    <w:rPr>
                      <w:color w:val="800080"/>
                      <w:szCs w:val="18"/>
                    </w:rPr>
                  </w:rPrChange>
                </w:rPr>
                <w:t>de heer</w:t>
              </w:r>
              <w:r w:rsidRPr="00E2324B">
                <w:rPr>
                  <w:rFonts w:cs="Arial"/>
                  <w:sz w:val="16"/>
                  <w:szCs w:val="16"/>
                  <w:lang w:val="en-US"/>
                  <w:rPrChange w:id="165" w:author="Groot, Karina de" w:date="2025-02-27T13:59:00Z" w16du:dateUtc="2025-02-27T12:59:00Z">
                    <w:rPr>
                      <w:rFonts w:cs="Arial"/>
                      <w:sz w:val="20"/>
                      <w:lang w:val="en-US"/>
                    </w:rPr>
                  </w:rPrChange>
                </w:rPr>
                <w:fldChar w:fldCharType="begin"/>
              </w:r>
              <w:r w:rsidRPr="00E2324B">
                <w:rPr>
                  <w:rFonts w:cs="Arial"/>
                  <w:sz w:val="16"/>
                  <w:szCs w:val="16"/>
                  <w:rPrChange w:id="166" w:author="Groot, Karina de" w:date="2025-02-27T13:59:00Z" w16du:dateUtc="2025-02-27T12:59:00Z">
                    <w:rPr>
                      <w:rFonts w:cs="Arial"/>
                      <w:sz w:val="20"/>
                    </w:rPr>
                  </w:rPrChange>
                </w:rPr>
                <w:instrText>MacroButton Nomacro §</w:instrText>
              </w:r>
              <w:r w:rsidRPr="00E2324B">
                <w:rPr>
                  <w:rFonts w:cs="Arial"/>
                  <w:sz w:val="16"/>
                  <w:szCs w:val="16"/>
                  <w:lang w:val="en-US"/>
                  <w:rPrChange w:id="167" w:author="Groot, Karina de" w:date="2025-02-27T13:59:00Z" w16du:dateUtc="2025-02-27T12:59:00Z">
                    <w:rPr>
                      <w:rFonts w:cs="Arial"/>
                      <w:sz w:val="20"/>
                      <w:lang w:val="en-US"/>
                    </w:rPr>
                  </w:rPrChange>
                </w:rPr>
                <w:fldChar w:fldCharType="end"/>
              </w:r>
              <w:r w:rsidRPr="00E2324B">
                <w:rPr>
                  <w:color w:val="800080"/>
                  <w:sz w:val="16"/>
                  <w:szCs w:val="16"/>
                  <w:rPrChange w:id="168" w:author="Groot, Karina de" w:date="2025-02-27T13:59:00Z" w16du:dateUtc="2025-02-27T12:59:00Z">
                    <w:rPr>
                      <w:color w:val="800080"/>
                      <w:szCs w:val="18"/>
                    </w:rPr>
                  </w:rPrChange>
                </w:rPr>
                <w:t>/</w:t>
              </w:r>
              <w:r w:rsidRPr="00E2324B">
                <w:rPr>
                  <w:rFonts w:cs="Arial"/>
                  <w:sz w:val="16"/>
                  <w:szCs w:val="16"/>
                  <w:lang w:val="en-US"/>
                  <w:rPrChange w:id="169" w:author="Groot, Karina de" w:date="2025-02-27T13:59:00Z" w16du:dateUtc="2025-02-27T12:59:00Z">
                    <w:rPr>
                      <w:rFonts w:cs="Arial"/>
                      <w:sz w:val="20"/>
                      <w:lang w:val="en-US"/>
                    </w:rPr>
                  </w:rPrChange>
                </w:rPr>
                <w:fldChar w:fldCharType="begin"/>
              </w:r>
              <w:r w:rsidRPr="00E2324B">
                <w:rPr>
                  <w:rFonts w:cs="Arial"/>
                  <w:sz w:val="16"/>
                  <w:szCs w:val="16"/>
                  <w:rPrChange w:id="170" w:author="Groot, Karina de" w:date="2025-02-27T13:59:00Z" w16du:dateUtc="2025-02-27T12:59:00Z">
                    <w:rPr>
                      <w:rFonts w:cs="Arial"/>
                      <w:sz w:val="20"/>
                    </w:rPr>
                  </w:rPrChange>
                </w:rPr>
                <w:instrText>MacroButton Nomacro §</w:instrText>
              </w:r>
              <w:r w:rsidRPr="00E2324B">
                <w:rPr>
                  <w:rFonts w:cs="Arial"/>
                  <w:sz w:val="16"/>
                  <w:szCs w:val="16"/>
                  <w:lang w:val="en-US"/>
                  <w:rPrChange w:id="171" w:author="Groot, Karina de" w:date="2025-02-27T13:59:00Z" w16du:dateUtc="2025-02-27T12:59:00Z">
                    <w:rPr>
                      <w:rFonts w:cs="Arial"/>
                      <w:sz w:val="20"/>
                      <w:lang w:val="en-US"/>
                    </w:rPr>
                  </w:rPrChange>
                </w:rPr>
                <w:fldChar w:fldCharType="end"/>
              </w:r>
              <w:r w:rsidRPr="00E2324B">
                <w:rPr>
                  <w:color w:val="800080"/>
                  <w:sz w:val="16"/>
                  <w:szCs w:val="16"/>
                  <w:rPrChange w:id="172" w:author="Groot, Karina de" w:date="2025-02-27T13:59:00Z" w16du:dateUtc="2025-02-27T12:59:00Z">
                    <w:rPr>
                      <w:color w:val="800080"/>
                      <w:szCs w:val="18"/>
                    </w:rPr>
                  </w:rPrChange>
                </w:rPr>
                <w:t>mevrouw</w:t>
              </w:r>
              <w:r w:rsidRPr="00E2324B" w:rsidDel="00E656CD">
                <w:rPr>
                  <w:color w:val="3366FF"/>
                  <w:sz w:val="16"/>
                  <w:szCs w:val="16"/>
                  <w:rPrChange w:id="173" w:author="Groot, Karina de" w:date="2025-02-27T13:59:00Z" w16du:dateUtc="2025-02-27T12:59:00Z">
                    <w:rPr>
                      <w:color w:val="3366FF"/>
                      <w:szCs w:val="18"/>
                    </w:rPr>
                  </w:rPrChange>
                </w:rPr>
                <w:t xml:space="preserve"> </w:t>
              </w:r>
              <w:r w:rsidRPr="00E2324B">
                <w:rPr>
                  <w:sz w:val="16"/>
                  <w:szCs w:val="16"/>
                  <w:lang w:val="nl-NL"/>
                  <w:rPrChange w:id="174" w:author="Groot, Karina de" w:date="2025-02-27T13:59:00Z" w16du:dateUtc="2025-02-27T12:59:00Z">
                    <w:rPr>
                      <w:lang w:val="nl-NL"/>
                    </w:rPr>
                  </w:rPrChange>
                </w:rPr>
                <w:t xml:space="preserve">niet getoond </w:t>
              </w:r>
              <w:r w:rsidRPr="00E2324B">
                <w:rPr>
                  <w:sz w:val="16"/>
                  <w:szCs w:val="16"/>
                  <w:rPrChange w:id="175" w:author="Groot, Karina de" w:date="2025-02-27T13:59:00Z" w16du:dateUtc="2025-02-27T12:59:00Z">
                    <w:rPr/>
                  </w:rPrChange>
                </w:rPr>
                <w:t>op de PDF.</w:t>
              </w:r>
            </w:ins>
          </w:p>
          <w:p w14:paraId="7509AE25" w14:textId="77777777" w:rsidR="00E2324B" w:rsidRPr="00E2324B" w:rsidRDefault="00E2324B">
            <w:pPr>
              <w:pStyle w:val="streepje"/>
              <w:numPr>
                <w:ilvl w:val="0"/>
                <w:numId w:val="0"/>
              </w:numPr>
              <w:spacing w:line="276" w:lineRule="auto"/>
              <w:rPr>
                <w:ins w:id="176" w:author="Groot, Karina de" w:date="2025-02-27T13:59:00Z" w16du:dateUtc="2025-02-27T12:59:00Z"/>
                <w:sz w:val="16"/>
                <w:szCs w:val="16"/>
                <w:lang w:val="nl-NL"/>
                <w:rPrChange w:id="177" w:author="Groot, Karina de" w:date="2025-02-27T13:59:00Z" w16du:dateUtc="2025-02-27T12:59:00Z">
                  <w:rPr>
                    <w:ins w:id="178" w:author="Groot, Karina de" w:date="2025-02-27T13:59:00Z" w16du:dateUtc="2025-02-27T12:59:00Z"/>
                    <w:lang w:val="nl-NL"/>
                  </w:rPr>
                </w:rPrChange>
              </w:rPr>
              <w:pPrChange w:id="179" w:author="Groot, Karina de" w:date="2025-02-27T13:59:00Z" w16du:dateUtc="2025-02-27T12:59:00Z">
                <w:pPr>
                  <w:pStyle w:val="streepje"/>
                  <w:numPr>
                    <w:numId w:val="0"/>
                  </w:numPr>
                  <w:tabs>
                    <w:tab w:val="clear" w:pos="284"/>
                  </w:tabs>
                  <w:ind w:left="0" w:firstLine="0"/>
                </w:pPr>
              </w:pPrChange>
            </w:pPr>
            <w:ins w:id="180" w:author="Groot, Karina de" w:date="2025-02-27T13:59:00Z" w16du:dateUtc="2025-02-27T12:59:00Z">
              <w:r w:rsidRPr="00E2324B">
                <w:rPr>
                  <w:sz w:val="16"/>
                  <w:szCs w:val="16"/>
                  <w:lang w:val="nl-NL"/>
                  <w:rPrChange w:id="181" w:author="Groot, Karina de" w:date="2025-02-27T13:59:00Z" w16du:dateUtc="2025-02-27T12:59:00Z">
                    <w:rPr>
                      <w:lang w:val="nl-NL"/>
                    </w:rPr>
                  </w:rPrChange>
                </w:rPr>
                <w:t>-</w:t>
              </w:r>
              <w:r w:rsidRPr="00DC72D4">
                <w:rPr>
                  <w:strike/>
                  <w:sz w:val="16"/>
                  <w:szCs w:val="16"/>
                  <w:lang w:val="nl-NL"/>
                  <w:rPrChange w:id="182" w:author="Groot, Karina de" w:date="2025-03-31T11:53:00Z" w16du:dateUtc="2025-03-31T09:53:00Z">
                    <w:rPr>
                      <w:lang w:val="nl-NL"/>
                    </w:rPr>
                  </w:rPrChange>
                </w:rPr>
                <w:t xml:space="preserve">Heeft de persoon een adellijke titel dan wordt </w:t>
              </w:r>
              <w:r w:rsidRPr="00DC72D4">
                <w:rPr>
                  <w:rFonts w:cs="Arial"/>
                  <w:strike/>
                  <w:sz w:val="16"/>
                  <w:szCs w:val="16"/>
                  <w:lang w:val="en-US"/>
                  <w:rPrChange w:id="183" w:author="Groot, Karina de" w:date="2025-03-31T11:53:00Z" w16du:dateUtc="2025-03-31T09:53:00Z">
                    <w:rPr>
                      <w:rFonts w:cs="Arial"/>
                      <w:sz w:val="20"/>
                      <w:lang w:val="en-US"/>
                    </w:rPr>
                  </w:rPrChange>
                </w:rPr>
                <w:fldChar w:fldCharType="begin"/>
              </w:r>
              <w:r w:rsidRPr="00DC72D4">
                <w:rPr>
                  <w:rFonts w:cs="Arial"/>
                  <w:strike/>
                  <w:sz w:val="16"/>
                  <w:szCs w:val="16"/>
                  <w:rPrChange w:id="184" w:author="Groot, Karina de" w:date="2025-03-31T11:53:00Z" w16du:dateUtc="2025-03-31T09:53:00Z">
                    <w:rPr>
                      <w:rFonts w:cs="Arial"/>
                      <w:sz w:val="20"/>
                    </w:rPr>
                  </w:rPrChange>
                </w:rPr>
                <w:instrText>MacroButton Nomacro §</w:instrText>
              </w:r>
              <w:r w:rsidRPr="00DC72D4">
                <w:rPr>
                  <w:rFonts w:cs="Arial"/>
                  <w:strike/>
                  <w:sz w:val="16"/>
                  <w:szCs w:val="16"/>
                  <w:lang w:val="en-US"/>
                  <w:rPrChange w:id="185" w:author="Groot, Karina de" w:date="2025-03-31T11:53:00Z" w16du:dateUtc="2025-03-31T09:53:00Z">
                    <w:rPr>
                      <w:rFonts w:cs="Arial"/>
                      <w:sz w:val="20"/>
                      <w:lang w:val="en-US"/>
                    </w:rPr>
                  </w:rPrChange>
                </w:rPr>
                <w:fldChar w:fldCharType="end"/>
              </w:r>
              <w:r w:rsidRPr="00DC72D4">
                <w:rPr>
                  <w:strike/>
                  <w:color w:val="800080"/>
                  <w:sz w:val="16"/>
                  <w:szCs w:val="16"/>
                  <w:rPrChange w:id="186" w:author="Groot, Karina de" w:date="2025-03-31T11:53:00Z" w16du:dateUtc="2025-03-31T09:53:00Z">
                    <w:rPr>
                      <w:color w:val="800080"/>
                      <w:szCs w:val="18"/>
                    </w:rPr>
                  </w:rPrChange>
                </w:rPr>
                <w:t>de heer</w:t>
              </w:r>
              <w:r w:rsidRPr="00DC72D4">
                <w:rPr>
                  <w:rFonts w:cs="Arial"/>
                  <w:strike/>
                  <w:sz w:val="16"/>
                  <w:szCs w:val="16"/>
                  <w:lang w:val="en-US"/>
                  <w:rPrChange w:id="187" w:author="Groot, Karina de" w:date="2025-03-31T11:53:00Z" w16du:dateUtc="2025-03-31T09:53:00Z">
                    <w:rPr>
                      <w:rFonts w:cs="Arial"/>
                      <w:sz w:val="20"/>
                      <w:lang w:val="en-US"/>
                    </w:rPr>
                  </w:rPrChange>
                </w:rPr>
                <w:fldChar w:fldCharType="begin"/>
              </w:r>
              <w:r w:rsidRPr="00DC72D4">
                <w:rPr>
                  <w:rFonts w:cs="Arial"/>
                  <w:strike/>
                  <w:sz w:val="16"/>
                  <w:szCs w:val="16"/>
                  <w:rPrChange w:id="188" w:author="Groot, Karina de" w:date="2025-03-31T11:53:00Z" w16du:dateUtc="2025-03-31T09:53:00Z">
                    <w:rPr>
                      <w:rFonts w:cs="Arial"/>
                      <w:sz w:val="20"/>
                    </w:rPr>
                  </w:rPrChange>
                </w:rPr>
                <w:instrText>MacroButton Nomacro §</w:instrText>
              </w:r>
              <w:r w:rsidRPr="00DC72D4">
                <w:rPr>
                  <w:rFonts w:cs="Arial"/>
                  <w:strike/>
                  <w:sz w:val="16"/>
                  <w:szCs w:val="16"/>
                  <w:lang w:val="en-US"/>
                  <w:rPrChange w:id="189" w:author="Groot, Karina de" w:date="2025-03-31T11:53:00Z" w16du:dateUtc="2025-03-31T09:53:00Z">
                    <w:rPr>
                      <w:rFonts w:cs="Arial"/>
                      <w:sz w:val="20"/>
                      <w:lang w:val="en-US"/>
                    </w:rPr>
                  </w:rPrChange>
                </w:rPr>
                <w:fldChar w:fldCharType="end"/>
              </w:r>
              <w:r w:rsidRPr="00DC72D4">
                <w:rPr>
                  <w:strike/>
                  <w:color w:val="800080"/>
                  <w:sz w:val="16"/>
                  <w:szCs w:val="16"/>
                  <w:rPrChange w:id="190" w:author="Groot, Karina de" w:date="2025-03-31T11:53:00Z" w16du:dateUtc="2025-03-31T09:53:00Z">
                    <w:rPr>
                      <w:color w:val="800080"/>
                      <w:szCs w:val="18"/>
                    </w:rPr>
                  </w:rPrChange>
                </w:rPr>
                <w:t>/</w:t>
              </w:r>
              <w:r w:rsidRPr="00DC72D4">
                <w:rPr>
                  <w:rFonts w:cs="Arial"/>
                  <w:strike/>
                  <w:sz w:val="16"/>
                  <w:szCs w:val="16"/>
                  <w:lang w:val="en-US"/>
                  <w:rPrChange w:id="191" w:author="Groot, Karina de" w:date="2025-03-31T11:53:00Z" w16du:dateUtc="2025-03-31T09:53:00Z">
                    <w:rPr>
                      <w:rFonts w:cs="Arial"/>
                      <w:sz w:val="20"/>
                      <w:lang w:val="en-US"/>
                    </w:rPr>
                  </w:rPrChange>
                </w:rPr>
                <w:fldChar w:fldCharType="begin"/>
              </w:r>
              <w:r w:rsidRPr="00DC72D4">
                <w:rPr>
                  <w:rFonts w:cs="Arial"/>
                  <w:strike/>
                  <w:sz w:val="16"/>
                  <w:szCs w:val="16"/>
                  <w:rPrChange w:id="192" w:author="Groot, Karina de" w:date="2025-03-31T11:53:00Z" w16du:dateUtc="2025-03-31T09:53:00Z">
                    <w:rPr>
                      <w:rFonts w:cs="Arial"/>
                      <w:sz w:val="20"/>
                    </w:rPr>
                  </w:rPrChange>
                </w:rPr>
                <w:instrText>MacroButton Nomacro §</w:instrText>
              </w:r>
              <w:r w:rsidRPr="00DC72D4">
                <w:rPr>
                  <w:rFonts w:cs="Arial"/>
                  <w:strike/>
                  <w:sz w:val="16"/>
                  <w:szCs w:val="16"/>
                  <w:lang w:val="en-US"/>
                  <w:rPrChange w:id="193" w:author="Groot, Karina de" w:date="2025-03-31T11:53:00Z" w16du:dateUtc="2025-03-31T09:53:00Z">
                    <w:rPr>
                      <w:rFonts w:cs="Arial"/>
                      <w:sz w:val="20"/>
                      <w:lang w:val="en-US"/>
                    </w:rPr>
                  </w:rPrChange>
                </w:rPr>
                <w:fldChar w:fldCharType="end"/>
              </w:r>
              <w:r w:rsidRPr="00DC72D4">
                <w:rPr>
                  <w:strike/>
                  <w:color w:val="800080"/>
                  <w:sz w:val="16"/>
                  <w:szCs w:val="16"/>
                  <w:rPrChange w:id="194" w:author="Groot, Karina de" w:date="2025-03-31T11:53:00Z" w16du:dateUtc="2025-03-31T09:53:00Z">
                    <w:rPr>
                      <w:color w:val="800080"/>
                      <w:szCs w:val="18"/>
                    </w:rPr>
                  </w:rPrChange>
                </w:rPr>
                <w:t>mevrouw</w:t>
              </w:r>
              <w:r w:rsidRPr="00DC72D4" w:rsidDel="00E656CD">
                <w:rPr>
                  <w:strike/>
                  <w:color w:val="3366FF"/>
                  <w:sz w:val="16"/>
                  <w:szCs w:val="16"/>
                  <w:rPrChange w:id="195" w:author="Groot, Karina de" w:date="2025-03-31T11:53:00Z" w16du:dateUtc="2025-03-31T09:53:00Z">
                    <w:rPr>
                      <w:color w:val="3366FF"/>
                      <w:szCs w:val="18"/>
                    </w:rPr>
                  </w:rPrChange>
                </w:rPr>
                <w:t xml:space="preserve"> </w:t>
              </w:r>
              <w:r w:rsidRPr="00DC72D4">
                <w:rPr>
                  <w:strike/>
                  <w:color w:val="000000" w:themeColor="text1"/>
                  <w:sz w:val="16"/>
                  <w:szCs w:val="16"/>
                  <w:rPrChange w:id="196" w:author="Groot, Karina de" w:date="2025-03-31T11:53:00Z" w16du:dateUtc="2025-03-31T09:53:00Z">
                    <w:rPr>
                      <w:color w:val="000000" w:themeColor="text1"/>
                      <w:szCs w:val="18"/>
                    </w:rPr>
                  </w:rPrChange>
                </w:rPr>
                <w:t xml:space="preserve">ook </w:t>
              </w:r>
              <w:r w:rsidRPr="00DC72D4">
                <w:rPr>
                  <w:strike/>
                  <w:sz w:val="16"/>
                  <w:szCs w:val="16"/>
                  <w:lang w:val="nl-NL"/>
                  <w:rPrChange w:id="197" w:author="Groot, Karina de" w:date="2025-03-31T11:53:00Z" w16du:dateUtc="2025-03-31T09:53:00Z">
                    <w:rPr>
                      <w:lang w:val="nl-NL"/>
                    </w:rPr>
                  </w:rPrChange>
                </w:rPr>
                <w:t>niet getoond.</w:t>
              </w:r>
            </w:ins>
          </w:p>
          <w:p w14:paraId="27464EF0" w14:textId="58E965D6" w:rsidR="000A7D4E" w:rsidRPr="00E3703F" w:rsidDel="00E2324B" w:rsidRDefault="000A7D4E" w:rsidP="000A7388">
            <w:pPr>
              <w:pStyle w:val="streepje"/>
              <w:numPr>
                <w:ilvl w:val="0"/>
                <w:numId w:val="0"/>
              </w:numPr>
              <w:spacing w:line="240" w:lineRule="auto"/>
              <w:rPr>
                <w:del w:id="198" w:author="Groot, Karina de" w:date="2025-02-27T13:59:00Z" w16du:dateUtc="2025-02-27T12:59:00Z"/>
                <w:sz w:val="16"/>
                <w:szCs w:val="16"/>
              </w:rPr>
            </w:pPr>
            <w:del w:id="199" w:author="Groot, Karina de" w:date="2025-02-27T13:59:00Z" w16du:dateUtc="2025-02-27T12:59:00Z">
              <w:r w:rsidRPr="00E3703F" w:rsidDel="00E2324B">
                <w:rPr>
                  <w:sz w:val="16"/>
                  <w:szCs w:val="16"/>
                </w:rPr>
                <w:delText>De keuze voor ‘</w:delText>
              </w:r>
              <w:r w:rsidRPr="00E3703F" w:rsidDel="00E2324B">
                <w:rPr>
                  <w:color w:val="00FFFF"/>
                  <w:sz w:val="16"/>
                  <w:szCs w:val="16"/>
                </w:rPr>
                <w:delText>de heer</w:delText>
              </w:r>
              <w:r w:rsidRPr="00E3703F" w:rsidDel="00E2324B">
                <w:rPr>
                  <w:sz w:val="16"/>
                  <w:szCs w:val="16"/>
                </w:rPr>
                <w:delText>’ of ‘</w:delText>
              </w:r>
              <w:r w:rsidRPr="00E3703F" w:rsidDel="00E2324B">
                <w:rPr>
                  <w:color w:val="00FFFF"/>
                  <w:sz w:val="16"/>
                  <w:szCs w:val="16"/>
                </w:rPr>
                <w:delText>mevrouw</w:delText>
              </w:r>
              <w:r w:rsidRPr="00E3703F" w:rsidDel="00E2324B">
                <w:rPr>
                  <w:sz w:val="16"/>
                  <w:szCs w:val="16"/>
                </w:rPr>
                <w:delText>’ wordt gemaakt op basis van het geslacht van de persoon.</w:delText>
              </w:r>
            </w:del>
          </w:p>
          <w:p w14:paraId="4F4F053C" w14:textId="77777777" w:rsidR="000A7D4E" w:rsidRPr="00E3703F" w:rsidRDefault="000A7D4E" w:rsidP="000A7388">
            <w:pPr>
              <w:pStyle w:val="streepje"/>
              <w:numPr>
                <w:ilvl w:val="0"/>
                <w:numId w:val="0"/>
              </w:numPr>
              <w:spacing w:line="240" w:lineRule="auto"/>
              <w:rPr>
                <w:sz w:val="16"/>
                <w:szCs w:val="16"/>
              </w:rPr>
            </w:pPr>
          </w:p>
          <w:p w14:paraId="2588A38B" w14:textId="77777777" w:rsidR="000A7D4E" w:rsidRPr="00E3703F" w:rsidRDefault="000A7D4E" w:rsidP="000A7388">
            <w:pPr>
              <w:pStyle w:val="streepje"/>
              <w:numPr>
                <w:ilvl w:val="0"/>
                <w:numId w:val="0"/>
              </w:numPr>
              <w:spacing w:line="240" w:lineRule="auto"/>
              <w:rPr>
                <w:sz w:val="16"/>
                <w:szCs w:val="16"/>
              </w:rPr>
            </w:pPr>
            <w:r w:rsidRPr="00E3703F">
              <w:rPr>
                <w:sz w:val="16"/>
                <w:szCs w:val="16"/>
                <w:lang w:val="nl-NL"/>
              </w:rPr>
              <w:t>M</w:t>
            </w:r>
            <w:r w:rsidRPr="00E3703F">
              <w:rPr>
                <w:sz w:val="16"/>
                <w:szCs w:val="16"/>
              </w:rPr>
              <w:t>eer personen worden onderling gescheiden door een komma en de laatste twee door het woord ‘en’. De personen worden weergegeven in de volgorde zoals ze in de voorgaande tekst getoond zijn.</w:t>
            </w:r>
          </w:p>
          <w:p w14:paraId="05F6CFAF" w14:textId="77777777" w:rsidR="000A7D4E" w:rsidRPr="00E3703F" w:rsidRDefault="000A7D4E" w:rsidP="000A7D4E">
            <w:pPr>
              <w:pStyle w:val="streepje"/>
              <w:numPr>
                <w:ilvl w:val="0"/>
                <w:numId w:val="0"/>
              </w:numPr>
              <w:spacing w:line="240" w:lineRule="auto"/>
              <w:rPr>
                <w:sz w:val="16"/>
                <w:szCs w:val="16"/>
              </w:rPr>
            </w:pPr>
          </w:p>
          <w:p w14:paraId="688A2B49" w14:textId="37DB13DC" w:rsidR="000A7D4E" w:rsidRPr="00E3703F" w:rsidRDefault="000A7D4E" w:rsidP="000A7D4E">
            <w:pPr>
              <w:pStyle w:val="streepje"/>
              <w:numPr>
                <w:ilvl w:val="0"/>
                <w:numId w:val="0"/>
              </w:numPr>
              <w:spacing w:line="240" w:lineRule="atLeast"/>
              <w:rPr>
                <w:sz w:val="16"/>
                <w:szCs w:val="16"/>
              </w:rPr>
            </w:pPr>
            <w:r w:rsidRPr="00E3703F">
              <w:rPr>
                <w:sz w:val="16"/>
                <w:szCs w:val="16"/>
                <w:u w:val="single"/>
              </w:rPr>
              <w:t>Mapping persoon ‘</w:t>
            </w:r>
            <w:r w:rsidR="0018571C" w:rsidRPr="00E3703F">
              <w:rPr>
                <w:sz w:val="16"/>
                <w:szCs w:val="16"/>
                <w:u w:val="single"/>
              </w:rPr>
              <w:t>Schuldenaar’</w:t>
            </w:r>
            <w:r w:rsidRPr="00E3703F">
              <w:rPr>
                <w:sz w:val="16"/>
                <w:szCs w:val="16"/>
                <w:u w:val="single"/>
              </w:rPr>
              <w:t>:</w:t>
            </w:r>
          </w:p>
          <w:p w14:paraId="17AB9100" w14:textId="77777777" w:rsidR="000A7D4E" w:rsidRPr="00E3703F" w:rsidRDefault="000A7D4E" w:rsidP="000A7D4E">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//StukdeelHypotheek/vervreemderRechtRef/Partij/IMKAD_Persoon</w:t>
            </w:r>
          </w:p>
          <w:p w14:paraId="2BE65BAF" w14:textId="7B674CB6"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highlight w:val="white"/>
                <w:lang w:eastAsia="nl-NL"/>
              </w:rPr>
              <w:t>waarvan ./tia_Partij</w:t>
            </w:r>
            <w:r w:rsidRPr="00E3703F">
              <w:rPr>
                <w:snapToGrid/>
                <w:kern w:val="0"/>
                <w:sz w:val="16"/>
                <w:szCs w:val="16"/>
                <w:lang w:eastAsia="nl-NL"/>
              </w:rPr>
              <w:t>Onderdeel(‘</w:t>
            </w:r>
            <w:r w:rsidR="009A6CA0" w:rsidRPr="00E3703F">
              <w:rPr>
                <w:snapToGrid/>
                <w:kern w:val="0"/>
                <w:sz w:val="16"/>
                <w:szCs w:val="16"/>
                <w:lang w:eastAsia="nl-NL"/>
              </w:rPr>
              <w:t>hypotheekgever’</w:t>
            </w:r>
            <w:r w:rsidRPr="00E3703F">
              <w:rPr>
                <w:snapToGrid/>
                <w:kern w:val="0"/>
                <w:sz w:val="16"/>
                <w:szCs w:val="16"/>
                <w:lang w:eastAsia="nl-NL"/>
              </w:rPr>
              <w:t>) of</w:t>
            </w:r>
          </w:p>
          <w:p w14:paraId="3F580245" w14:textId="77777777"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lang w:eastAsia="nl-NL"/>
              </w:rPr>
              <w:t>./tia_</w:t>
            </w:r>
            <w:r w:rsidRPr="00E3703F">
              <w:rPr>
                <w:snapToGrid/>
                <w:kern w:val="0"/>
                <w:sz w:val="16"/>
                <w:szCs w:val="16"/>
                <w:highlight w:val="white"/>
                <w:lang w:eastAsia="nl-NL"/>
              </w:rPr>
              <w:t>PartijOnderdeel</w:t>
            </w:r>
            <w:r w:rsidRPr="00E3703F">
              <w:rPr>
                <w:snapToGrid/>
                <w:kern w:val="0"/>
                <w:sz w:val="16"/>
                <w:szCs w:val="16"/>
                <w:lang w:eastAsia="nl-NL"/>
              </w:rPr>
              <w:t>(‘beiden’)</w:t>
            </w:r>
          </w:p>
          <w:p w14:paraId="2E5BE5A9" w14:textId="77777777" w:rsidR="000A7D4E" w:rsidRPr="00E3703F" w:rsidRDefault="000A7D4E" w:rsidP="000A7D4E">
            <w:pPr>
              <w:keepNext/>
              <w:rPr>
                <w:snapToGrid/>
                <w:kern w:val="0"/>
                <w:sz w:val="16"/>
                <w:szCs w:val="16"/>
                <w:lang w:eastAsia="nl-NL"/>
              </w:rPr>
            </w:pPr>
            <w:r w:rsidRPr="00E3703F">
              <w:rPr>
                <w:snapToGrid/>
                <w:kern w:val="0"/>
                <w:sz w:val="16"/>
                <w:szCs w:val="16"/>
                <w:lang w:eastAsia="nl-NL"/>
              </w:rPr>
              <w:t>of</w:t>
            </w:r>
          </w:p>
          <w:p w14:paraId="16866102" w14:textId="77777777" w:rsidR="000A7D4E" w:rsidRPr="00E3703F" w:rsidRDefault="000A7D4E" w:rsidP="000A7D4E">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w:t>
            </w:r>
            <w:r w:rsidRPr="00E3703F">
              <w:rPr>
                <w:snapToGrid/>
                <w:kern w:val="0"/>
                <w:sz w:val="16"/>
                <w:szCs w:val="16"/>
                <w:highlight w:val="white"/>
                <w:lang w:eastAsia="nl-NL"/>
              </w:rPr>
              <w:t>StukdeelHypotheek</w:t>
            </w:r>
            <w:r w:rsidRPr="00E3703F">
              <w:rPr>
                <w:rFonts w:cs="Arial"/>
                <w:snapToGrid/>
                <w:kern w:val="0"/>
                <w:sz w:val="16"/>
                <w:szCs w:val="16"/>
                <w:lang w:eastAsia="nl-NL"/>
              </w:rPr>
              <w:t>/vervreemderRechtRef/Partij/</w:t>
            </w:r>
          </w:p>
          <w:p w14:paraId="3C4450AF" w14:textId="77777777" w:rsidR="000A7D4E" w:rsidRPr="00E3703F" w:rsidRDefault="000A7D4E" w:rsidP="000A7D4E">
            <w:pPr>
              <w:autoSpaceDE w:val="0"/>
              <w:autoSpaceDN w:val="0"/>
              <w:adjustRightInd w:val="0"/>
              <w:spacing w:line="240" w:lineRule="auto"/>
              <w:ind w:left="227"/>
              <w:rPr>
                <w:rFonts w:cs="Arial"/>
                <w:snapToGrid/>
                <w:kern w:val="0"/>
                <w:sz w:val="16"/>
                <w:szCs w:val="16"/>
                <w:lang w:eastAsia="nl-NL"/>
              </w:rPr>
            </w:pPr>
            <w:r w:rsidRPr="00E3703F">
              <w:rPr>
                <w:rFonts w:cs="Arial"/>
                <w:snapToGrid/>
                <w:kern w:val="0"/>
                <w:sz w:val="16"/>
                <w:szCs w:val="16"/>
                <w:lang w:eastAsia="nl-NL"/>
              </w:rPr>
              <w:t>IMKAD_Persoon/</w:t>
            </w:r>
            <w:r w:rsidRPr="00E3703F">
              <w:rPr>
                <w:snapToGrid/>
                <w:kern w:val="0"/>
                <w:sz w:val="16"/>
                <w:szCs w:val="16"/>
                <w:highlight w:val="white"/>
                <w:lang w:eastAsia="nl-NL"/>
              </w:rPr>
              <w:t>GerelateerdPersoon</w:t>
            </w:r>
            <w:r w:rsidRPr="00E3703F">
              <w:rPr>
                <w:rFonts w:cs="Arial"/>
                <w:snapToGrid/>
                <w:kern w:val="0"/>
                <w:sz w:val="16"/>
                <w:szCs w:val="16"/>
                <w:lang w:eastAsia="nl-NL"/>
              </w:rPr>
              <w:t>/IMKAD_Persoon</w:t>
            </w:r>
          </w:p>
          <w:p w14:paraId="23D823F1" w14:textId="4034376D"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highlight w:val="white"/>
                <w:lang w:eastAsia="nl-NL"/>
              </w:rPr>
              <w:t>waarvan ./tia_Partij</w:t>
            </w:r>
            <w:r w:rsidRPr="00E3703F">
              <w:rPr>
                <w:snapToGrid/>
                <w:kern w:val="0"/>
                <w:sz w:val="16"/>
                <w:szCs w:val="16"/>
                <w:lang w:eastAsia="nl-NL"/>
              </w:rPr>
              <w:t>Onderdeel(‘</w:t>
            </w:r>
            <w:r w:rsidR="009A6CA0" w:rsidRPr="00E3703F">
              <w:rPr>
                <w:snapToGrid/>
                <w:kern w:val="0"/>
                <w:sz w:val="16"/>
                <w:szCs w:val="16"/>
                <w:lang w:eastAsia="nl-NL"/>
              </w:rPr>
              <w:t>hypotheekgever’</w:t>
            </w:r>
            <w:r w:rsidRPr="00E3703F">
              <w:rPr>
                <w:snapToGrid/>
                <w:kern w:val="0"/>
                <w:sz w:val="16"/>
                <w:szCs w:val="16"/>
                <w:lang w:eastAsia="nl-NL"/>
              </w:rPr>
              <w:t>) of</w:t>
            </w:r>
          </w:p>
          <w:p w14:paraId="35E78A46" w14:textId="77777777"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lang w:eastAsia="nl-NL"/>
              </w:rPr>
              <w:t>./tia_</w:t>
            </w:r>
            <w:r w:rsidRPr="00E3703F">
              <w:rPr>
                <w:snapToGrid/>
                <w:kern w:val="0"/>
                <w:sz w:val="16"/>
                <w:szCs w:val="16"/>
                <w:highlight w:val="white"/>
                <w:lang w:eastAsia="nl-NL"/>
              </w:rPr>
              <w:t>PartijOnderdeel</w:t>
            </w:r>
            <w:r w:rsidRPr="00E3703F">
              <w:rPr>
                <w:snapToGrid/>
                <w:kern w:val="0"/>
                <w:sz w:val="16"/>
                <w:szCs w:val="16"/>
                <w:lang w:eastAsia="nl-NL"/>
              </w:rPr>
              <w:t>(‘beiden’)</w:t>
            </w:r>
          </w:p>
          <w:p w14:paraId="0EB08257" w14:textId="77777777" w:rsidR="000A7D4E" w:rsidRPr="00E3703F" w:rsidRDefault="000A7D4E" w:rsidP="000A7D4E">
            <w:pPr>
              <w:autoSpaceDE w:val="0"/>
              <w:autoSpaceDN w:val="0"/>
              <w:adjustRightInd w:val="0"/>
              <w:spacing w:line="240" w:lineRule="auto"/>
              <w:rPr>
                <w:snapToGrid/>
                <w:kern w:val="0"/>
                <w:sz w:val="16"/>
                <w:szCs w:val="16"/>
                <w:lang w:eastAsia="nl-NL"/>
              </w:rPr>
            </w:pPr>
            <w:r w:rsidRPr="00E3703F">
              <w:rPr>
                <w:snapToGrid/>
                <w:kern w:val="0"/>
                <w:sz w:val="16"/>
                <w:szCs w:val="16"/>
                <w:lang w:eastAsia="nl-NL"/>
              </w:rPr>
              <w:t>of</w:t>
            </w:r>
          </w:p>
          <w:p w14:paraId="2484EE18" w14:textId="77777777" w:rsidR="000A7D4E" w:rsidRPr="00E3703F" w:rsidRDefault="000A7D4E" w:rsidP="000A7D4E">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//StukdeelHypotheek/vervreemderRechtRef/Partij/</w:t>
            </w:r>
          </w:p>
          <w:p w14:paraId="1AAEC1D3" w14:textId="77777777" w:rsidR="000A7D4E" w:rsidRPr="00E3703F" w:rsidRDefault="000A7D4E" w:rsidP="000A7D4E">
            <w:pPr>
              <w:autoSpaceDE w:val="0"/>
              <w:autoSpaceDN w:val="0"/>
              <w:adjustRightInd w:val="0"/>
              <w:spacing w:line="240" w:lineRule="auto"/>
              <w:rPr>
                <w:rFonts w:cs="Arial"/>
                <w:snapToGrid/>
                <w:kern w:val="0"/>
                <w:sz w:val="16"/>
                <w:szCs w:val="16"/>
                <w:lang w:eastAsia="nl-NL"/>
              </w:rPr>
            </w:pPr>
            <w:r w:rsidRPr="00E3703F">
              <w:rPr>
                <w:rFonts w:cs="Arial"/>
                <w:snapToGrid/>
                <w:kern w:val="0"/>
                <w:sz w:val="16"/>
                <w:szCs w:val="16"/>
                <w:lang w:eastAsia="nl-NL"/>
              </w:rPr>
              <w:t>IMKAD_Persoon/GerelateerdPersoon/IMKAD_Persoon/ GerelateerdPersoon/IMKAD_Persoon</w:t>
            </w:r>
          </w:p>
          <w:p w14:paraId="3D4E6A7C" w14:textId="6204CCE1"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highlight w:val="white"/>
                <w:lang w:eastAsia="nl-NL"/>
              </w:rPr>
              <w:t>waarvan ./tia_Partij</w:t>
            </w:r>
            <w:r w:rsidRPr="00E3703F">
              <w:rPr>
                <w:snapToGrid/>
                <w:kern w:val="0"/>
                <w:sz w:val="16"/>
                <w:szCs w:val="16"/>
                <w:lang w:eastAsia="nl-NL"/>
              </w:rPr>
              <w:t>Onderdeel(‘</w:t>
            </w:r>
            <w:r w:rsidR="009A6CA0" w:rsidRPr="00E3703F">
              <w:rPr>
                <w:snapToGrid/>
                <w:kern w:val="0"/>
                <w:sz w:val="16"/>
                <w:szCs w:val="16"/>
                <w:lang w:eastAsia="nl-NL"/>
              </w:rPr>
              <w:t>hypotheekgever’</w:t>
            </w:r>
            <w:r w:rsidRPr="00E3703F">
              <w:rPr>
                <w:snapToGrid/>
                <w:kern w:val="0"/>
                <w:sz w:val="16"/>
                <w:szCs w:val="16"/>
                <w:lang w:eastAsia="nl-NL"/>
              </w:rPr>
              <w:t>) of</w:t>
            </w:r>
          </w:p>
          <w:p w14:paraId="0457DEAF" w14:textId="77777777" w:rsidR="000A7D4E" w:rsidRPr="00E3703F" w:rsidRDefault="000A7D4E" w:rsidP="000A7D4E">
            <w:pPr>
              <w:autoSpaceDE w:val="0"/>
              <w:autoSpaceDN w:val="0"/>
              <w:adjustRightInd w:val="0"/>
              <w:spacing w:line="240" w:lineRule="auto"/>
              <w:ind w:left="227"/>
              <w:rPr>
                <w:snapToGrid/>
                <w:kern w:val="0"/>
                <w:sz w:val="16"/>
                <w:szCs w:val="16"/>
                <w:lang w:eastAsia="nl-NL"/>
              </w:rPr>
            </w:pPr>
            <w:r w:rsidRPr="00E3703F">
              <w:rPr>
                <w:snapToGrid/>
                <w:kern w:val="0"/>
                <w:sz w:val="16"/>
                <w:szCs w:val="16"/>
                <w:lang w:eastAsia="nl-NL"/>
              </w:rPr>
              <w:lastRenderedPageBreak/>
              <w:t>./tia_</w:t>
            </w:r>
            <w:r w:rsidRPr="00E3703F">
              <w:rPr>
                <w:snapToGrid/>
                <w:kern w:val="0"/>
                <w:sz w:val="16"/>
                <w:szCs w:val="16"/>
                <w:highlight w:val="white"/>
                <w:lang w:eastAsia="nl-NL"/>
              </w:rPr>
              <w:t>PartijOnderdeel</w:t>
            </w:r>
            <w:r w:rsidRPr="00E3703F">
              <w:rPr>
                <w:snapToGrid/>
                <w:kern w:val="0"/>
                <w:sz w:val="16"/>
                <w:szCs w:val="16"/>
                <w:lang w:eastAsia="nl-NL"/>
              </w:rPr>
              <w:t>(‘beiden’)</w:t>
            </w:r>
          </w:p>
          <w:p w14:paraId="273EC2AD" w14:textId="77777777" w:rsidR="000A7D4E" w:rsidRPr="00E3703F" w:rsidRDefault="000A7D4E" w:rsidP="000A7D4E">
            <w:pPr>
              <w:pStyle w:val="streepje"/>
              <w:numPr>
                <w:ilvl w:val="0"/>
                <w:numId w:val="0"/>
              </w:numPr>
              <w:spacing w:line="240" w:lineRule="auto"/>
              <w:rPr>
                <w:sz w:val="16"/>
                <w:szCs w:val="16"/>
              </w:rPr>
            </w:pPr>
          </w:p>
          <w:p w14:paraId="2DBF26C3" w14:textId="77777777" w:rsidR="000A7D4E" w:rsidRPr="00E3703F" w:rsidRDefault="000A7D4E" w:rsidP="000A7D4E">
            <w:pPr>
              <w:spacing w:line="240" w:lineRule="atLeast"/>
              <w:rPr>
                <w:rFonts w:cs="Arial"/>
                <w:snapToGrid/>
                <w:sz w:val="16"/>
                <w:szCs w:val="16"/>
                <w:u w:val="single"/>
              </w:rPr>
            </w:pPr>
            <w:r w:rsidRPr="00E3703F">
              <w:rPr>
                <w:rFonts w:cs="Arial"/>
                <w:snapToGrid/>
                <w:sz w:val="16"/>
                <w:szCs w:val="16"/>
                <w:u w:val="single"/>
              </w:rPr>
              <w:t>Mapping naam rechtspersoon:</w:t>
            </w:r>
          </w:p>
          <w:p w14:paraId="193EDE5C" w14:textId="77777777" w:rsidR="000A7D4E" w:rsidRPr="00E3703F" w:rsidRDefault="000A7D4E" w:rsidP="000A7D4E">
            <w:pPr>
              <w:spacing w:line="240" w:lineRule="auto"/>
              <w:rPr>
                <w:i/>
                <w:sz w:val="16"/>
                <w:szCs w:val="16"/>
              </w:rPr>
            </w:pPr>
            <w:r w:rsidRPr="00E3703F">
              <w:rPr>
                <w:i/>
                <w:sz w:val="16"/>
                <w:szCs w:val="16"/>
              </w:rPr>
              <w:t>-</w:t>
            </w:r>
            <w:r w:rsidRPr="00E3703F">
              <w:rPr>
                <w:sz w:val="16"/>
                <w:szCs w:val="16"/>
              </w:rPr>
              <w:t>indien aanwezig</w:t>
            </w:r>
          </w:p>
          <w:p w14:paraId="1BE528E5" w14:textId="77777777" w:rsidR="000A7D4E" w:rsidRPr="00E3703F" w:rsidRDefault="000A7D4E" w:rsidP="000A7D4E">
            <w:pPr>
              <w:spacing w:line="240" w:lineRule="auto"/>
              <w:rPr>
                <w:sz w:val="16"/>
                <w:szCs w:val="16"/>
              </w:rPr>
            </w:pPr>
            <w:r w:rsidRPr="00E3703F">
              <w:rPr>
                <w:sz w:val="16"/>
                <w:szCs w:val="16"/>
              </w:rPr>
              <w:t>//IMKAD_Persoon/tia_AanduidingPersoon</w:t>
            </w:r>
          </w:p>
          <w:p w14:paraId="415E98E1" w14:textId="77777777" w:rsidR="000A7D4E" w:rsidRPr="00E3703F" w:rsidRDefault="000A7D4E" w:rsidP="000A7D4E">
            <w:pPr>
              <w:spacing w:line="240" w:lineRule="auto"/>
              <w:rPr>
                <w:i/>
                <w:sz w:val="16"/>
                <w:szCs w:val="16"/>
              </w:rPr>
            </w:pPr>
            <w:r w:rsidRPr="00E3703F">
              <w:rPr>
                <w:i/>
                <w:sz w:val="16"/>
                <w:szCs w:val="16"/>
              </w:rPr>
              <w:t>-</w:t>
            </w:r>
            <w:r w:rsidRPr="00E3703F">
              <w:rPr>
                <w:sz w:val="16"/>
                <w:szCs w:val="16"/>
              </w:rPr>
              <w:t>anders</w:t>
            </w:r>
          </w:p>
          <w:p w14:paraId="651BD8B6" w14:textId="77777777" w:rsidR="000A7D4E" w:rsidRPr="00E3703F" w:rsidRDefault="000A7D4E" w:rsidP="000A7D4E">
            <w:pPr>
              <w:spacing w:line="240" w:lineRule="auto"/>
              <w:rPr>
                <w:rFonts w:cs="Arial"/>
                <w:sz w:val="16"/>
                <w:szCs w:val="16"/>
              </w:rPr>
            </w:pPr>
            <w:r w:rsidRPr="00E3703F">
              <w:rPr>
                <w:sz w:val="16"/>
                <w:szCs w:val="16"/>
              </w:rPr>
              <w:t>//IMKAD_Persoon/tia_Gegevens/NHR_Rechtspersoon/</w:t>
            </w:r>
          </w:p>
          <w:p w14:paraId="7855AA4F" w14:textId="77777777" w:rsidR="000A7D4E" w:rsidRPr="00E3703F" w:rsidRDefault="000A7D4E" w:rsidP="000A7D4E">
            <w:pPr>
              <w:spacing w:line="240" w:lineRule="auto"/>
              <w:ind w:left="227"/>
              <w:rPr>
                <w:sz w:val="16"/>
                <w:szCs w:val="16"/>
              </w:rPr>
            </w:pPr>
            <w:r w:rsidRPr="00E3703F">
              <w:rPr>
                <w:sz w:val="16"/>
                <w:szCs w:val="16"/>
              </w:rPr>
              <w:t>./statutaireNaam</w:t>
            </w:r>
          </w:p>
          <w:p w14:paraId="0973A3FF" w14:textId="77777777" w:rsidR="000A7D4E" w:rsidRPr="00E3703F" w:rsidRDefault="000A7D4E" w:rsidP="000A7D4E">
            <w:pPr>
              <w:spacing w:line="240" w:lineRule="auto"/>
              <w:rPr>
                <w:sz w:val="16"/>
                <w:szCs w:val="16"/>
              </w:rPr>
            </w:pPr>
          </w:p>
          <w:p w14:paraId="34671487" w14:textId="77777777" w:rsidR="000A7D4E" w:rsidRPr="00E3703F" w:rsidRDefault="000A7D4E" w:rsidP="000A7D4E">
            <w:pPr>
              <w:pStyle w:val="streepje"/>
              <w:numPr>
                <w:ilvl w:val="0"/>
                <w:numId w:val="0"/>
              </w:numPr>
              <w:spacing w:line="240" w:lineRule="auto"/>
              <w:rPr>
                <w:sz w:val="16"/>
                <w:szCs w:val="16"/>
                <w:u w:val="single"/>
                <w:lang w:val="nl-NL"/>
              </w:rPr>
            </w:pPr>
            <w:r w:rsidRPr="00E3703F">
              <w:rPr>
                <w:sz w:val="16"/>
                <w:szCs w:val="16"/>
                <w:u w:val="single"/>
                <w:lang w:val="nl-NL"/>
              </w:rPr>
              <w:t>Mapping naam persoon ingezetene:</w:t>
            </w:r>
          </w:p>
          <w:p w14:paraId="718B3CEE" w14:textId="77777777" w:rsidR="000A7D4E" w:rsidRPr="00E3703F" w:rsidRDefault="000A7D4E" w:rsidP="000A7D4E">
            <w:pPr>
              <w:spacing w:line="240" w:lineRule="auto"/>
              <w:rPr>
                <w:sz w:val="16"/>
                <w:szCs w:val="16"/>
              </w:rPr>
            </w:pPr>
            <w:r w:rsidRPr="00E3703F">
              <w:rPr>
                <w:sz w:val="16"/>
                <w:szCs w:val="16"/>
              </w:rPr>
              <w:t>-indien aanwezig</w:t>
            </w:r>
          </w:p>
          <w:p w14:paraId="05AD7804" w14:textId="77777777" w:rsidR="000A7D4E" w:rsidRPr="00E3703F" w:rsidRDefault="000A7D4E" w:rsidP="000A7D4E">
            <w:pPr>
              <w:spacing w:line="240" w:lineRule="auto"/>
              <w:rPr>
                <w:sz w:val="16"/>
                <w:szCs w:val="16"/>
              </w:rPr>
            </w:pPr>
            <w:r w:rsidRPr="00E3703F">
              <w:rPr>
                <w:sz w:val="16"/>
                <w:szCs w:val="16"/>
              </w:rPr>
              <w:t>//IMKAD_Persoon/tia_Gegevens/IMKAD_KadNatuurlijkPersoon</w:t>
            </w:r>
          </w:p>
          <w:p w14:paraId="6AE1E72D" w14:textId="77777777" w:rsidR="000A7D4E" w:rsidRPr="00E3703F" w:rsidRDefault="000A7D4E" w:rsidP="000A7D4E">
            <w:pPr>
              <w:spacing w:line="240" w:lineRule="auto"/>
              <w:ind w:left="227"/>
              <w:rPr>
                <w:sz w:val="16"/>
                <w:szCs w:val="16"/>
              </w:rPr>
            </w:pPr>
            <w:r w:rsidRPr="00E3703F">
              <w:rPr>
                <w:sz w:val="16"/>
                <w:szCs w:val="16"/>
              </w:rPr>
              <w:t>./voornamen</w:t>
            </w:r>
          </w:p>
          <w:p w14:paraId="776E8C40" w14:textId="77777777" w:rsidR="000A7D4E" w:rsidRPr="00E3703F" w:rsidRDefault="000A7D4E" w:rsidP="000A7D4E">
            <w:pPr>
              <w:spacing w:line="240" w:lineRule="auto"/>
              <w:ind w:left="227"/>
              <w:rPr>
                <w:sz w:val="16"/>
                <w:szCs w:val="16"/>
              </w:rPr>
            </w:pPr>
            <w:r w:rsidRPr="00E3703F">
              <w:rPr>
                <w:sz w:val="16"/>
                <w:szCs w:val="16"/>
              </w:rPr>
              <w:t>./voorvoegselsgeslachtsnaam</w:t>
            </w:r>
          </w:p>
          <w:p w14:paraId="67076A75" w14:textId="77777777" w:rsidR="000A7D4E" w:rsidRPr="00E3703F" w:rsidRDefault="000A7D4E" w:rsidP="000A7D4E">
            <w:pPr>
              <w:spacing w:line="240" w:lineRule="auto"/>
              <w:ind w:left="227"/>
              <w:rPr>
                <w:sz w:val="16"/>
                <w:szCs w:val="16"/>
              </w:rPr>
            </w:pPr>
            <w:r w:rsidRPr="00E3703F">
              <w:rPr>
                <w:sz w:val="16"/>
                <w:szCs w:val="16"/>
              </w:rPr>
              <w:t>./geslachtsnaam</w:t>
            </w:r>
          </w:p>
          <w:p w14:paraId="228C0A69" w14:textId="77777777" w:rsidR="000A7D4E" w:rsidRPr="00E3703F" w:rsidRDefault="000A7D4E" w:rsidP="000A7D4E">
            <w:pPr>
              <w:spacing w:line="240" w:lineRule="auto"/>
              <w:rPr>
                <w:sz w:val="16"/>
                <w:szCs w:val="16"/>
              </w:rPr>
            </w:pPr>
            <w:r w:rsidRPr="00E3703F">
              <w:rPr>
                <w:sz w:val="16"/>
                <w:szCs w:val="16"/>
              </w:rPr>
              <w:t>-anders</w:t>
            </w:r>
          </w:p>
          <w:p w14:paraId="717813F1" w14:textId="77777777" w:rsidR="000A7D4E" w:rsidRPr="00E3703F" w:rsidRDefault="000A7D4E" w:rsidP="000A7D4E">
            <w:pPr>
              <w:spacing w:line="240" w:lineRule="auto"/>
              <w:rPr>
                <w:sz w:val="16"/>
                <w:szCs w:val="16"/>
              </w:rPr>
            </w:pPr>
            <w:r w:rsidRPr="00E3703F">
              <w:rPr>
                <w:sz w:val="16"/>
                <w:szCs w:val="16"/>
              </w:rPr>
              <w:t>//IMKAD_Persoon/tia_Gegevens/GBA_Ingezetene/</w:t>
            </w:r>
          </w:p>
          <w:p w14:paraId="26A1EE6D" w14:textId="77777777" w:rsidR="000A7D4E" w:rsidRPr="00E3703F" w:rsidRDefault="000A7D4E" w:rsidP="000A7D4E">
            <w:pPr>
              <w:spacing w:line="240" w:lineRule="auto"/>
              <w:ind w:left="227"/>
              <w:rPr>
                <w:sz w:val="16"/>
                <w:szCs w:val="16"/>
              </w:rPr>
            </w:pPr>
            <w:r w:rsidRPr="00E3703F">
              <w:rPr>
                <w:sz w:val="16"/>
                <w:szCs w:val="16"/>
              </w:rPr>
              <w:t>./naam/voornamen</w:t>
            </w:r>
          </w:p>
          <w:p w14:paraId="2D449867" w14:textId="77777777" w:rsidR="000A7D4E" w:rsidRPr="00E3703F" w:rsidRDefault="000A7D4E" w:rsidP="000A7D4E">
            <w:pPr>
              <w:spacing w:line="240" w:lineRule="auto"/>
              <w:ind w:left="227"/>
              <w:rPr>
                <w:sz w:val="16"/>
                <w:szCs w:val="16"/>
              </w:rPr>
            </w:pPr>
            <w:r w:rsidRPr="00E3703F">
              <w:rPr>
                <w:sz w:val="16"/>
                <w:szCs w:val="16"/>
              </w:rPr>
              <w:t>./tia_VoorvoegselsNaam</w:t>
            </w:r>
          </w:p>
          <w:p w14:paraId="3B9761DD" w14:textId="77777777" w:rsidR="000A7D4E" w:rsidRPr="00E3703F" w:rsidRDefault="000A7D4E" w:rsidP="000A7D4E">
            <w:pPr>
              <w:spacing w:line="240" w:lineRule="auto"/>
              <w:ind w:left="227"/>
              <w:rPr>
                <w:sz w:val="16"/>
                <w:szCs w:val="16"/>
              </w:rPr>
            </w:pPr>
            <w:r w:rsidRPr="00E3703F">
              <w:rPr>
                <w:sz w:val="16"/>
                <w:szCs w:val="16"/>
              </w:rPr>
              <w:t>./tia_NaamZonderVoorvoegsels</w:t>
            </w:r>
          </w:p>
          <w:p w14:paraId="399228D6" w14:textId="77777777" w:rsidR="000A7D4E" w:rsidRPr="00E3703F" w:rsidRDefault="000A7D4E" w:rsidP="000A7D4E">
            <w:pPr>
              <w:pStyle w:val="streepje"/>
              <w:numPr>
                <w:ilvl w:val="0"/>
                <w:numId w:val="0"/>
              </w:numPr>
              <w:spacing w:line="240" w:lineRule="auto"/>
              <w:rPr>
                <w:sz w:val="16"/>
                <w:szCs w:val="16"/>
              </w:rPr>
            </w:pPr>
          </w:p>
          <w:p w14:paraId="37357382" w14:textId="77777777" w:rsidR="000A7D4E" w:rsidRPr="00E3703F" w:rsidRDefault="000A7D4E" w:rsidP="000A7D4E">
            <w:pPr>
              <w:spacing w:line="240" w:lineRule="auto"/>
              <w:rPr>
                <w:sz w:val="16"/>
                <w:szCs w:val="16"/>
                <w:u w:val="single"/>
              </w:rPr>
            </w:pPr>
            <w:r w:rsidRPr="00E3703F">
              <w:rPr>
                <w:sz w:val="16"/>
                <w:szCs w:val="16"/>
                <w:u w:val="single"/>
              </w:rPr>
              <w:t>Mapping geslacht ingezetene (in beide gevallen):</w:t>
            </w:r>
          </w:p>
          <w:p w14:paraId="189D0CEF" w14:textId="77777777" w:rsidR="000A7D4E" w:rsidRPr="00E3703F" w:rsidRDefault="000A7D4E" w:rsidP="000A7D4E">
            <w:pPr>
              <w:spacing w:line="240" w:lineRule="auto"/>
              <w:rPr>
                <w:sz w:val="16"/>
                <w:szCs w:val="16"/>
              </w:rPr>
            </w:pPr>
            <w:r w:rsidRPr="00E3703F">
              <w:rPr>
                <w:sz w:val="16"/>
                <w:szCs w:val="16"/>
              </w:rPr>
              <w:t>//IMKAD_Persoon/tia_Gegevens/GBA_Ingezetene/</w:t>
            </w:r>
          </w:p>
          <w:p w14:paraId="5C05E3F8" w14:textId="77777777" w:rsidR="000A7D4E" w:rsidRPr="00E3703F" w:rsidRDefault="000A7D4E" w:rsidP="000A7D4E">
            <w:pPr>
              <w:spacing w:line="240" w:lineRule="auto"/>
              <w:ind w:left="227"/>
              <w:rPr>
                <w:sz w:val="16"/>
                <w:szCs w:val="16"/>
              </w:rPr>
            </w:pPr>
            <w:r w:rsidRPr="00E3703F">
              <w:rPr>
                <w:sz w:val="16"/>
                <w:szCs w:val="16"/>
              </w:rPr>
              <w:t>./geslacht</w:t>
            </w:r>
          </w:p>
          <w:p w14:paraId="6907954E" w14:textId="77777777" w:rsidR="000A7D4E" w:rsidRPr="00E3703F" w:rsidRDefault="000A7D4E" w:rsidP="000A7D4E">
            <w:pPr>
              <w:spacing w:line="240" w:lineRule="auto"/>
              <w:rPr>
                <w:sz w:val="16"/>
                <w:szCs w:val="16"/>
              </w:rPr>
            </w:pPr>
          </w:p>
          <w:p w14:paraId="62F7C6F9" w14:textId="77777777" w:rsidR="000A7D4E" w:rsidRPr="00E3703F" w:rsidRDefault="000A7D4E" w:rsidP="000A7D4E">
            <w:pPr>
              <w:pStyle w:val="streepje"/>
              <w:numPr>
                <w:ilvl w:val="0"/>
                <w:numId w:val="0"/>
              </w:numPr>
              <w:spacing w:line="240" w:lineRule="auto"/>
              <w:rPr>
                <w:sz w:val="16"/>
                <w:szCs w:val="16"/>
                <w:u w:val="single"/>
                <w:lang w:val="nl-NL"/>
              </w:rPr>
            </w:pPr>
            <w:r w:rsidRPr="00E3703F">
              <w:rPr>
                <w:sz w:val="16"/>
                <w:szCs w:val="16"/>
                <w:u w:val="single"/>
                <w:lang w:val="nl-NL"/>
              </w:rPr>
              <w:t>Mapping naam en geslacht niet ingezetene:</w:t>
            </w:r>
          </w:p>
          <w:p w14:paraId="56991F0A" w14:textId="77777777" w:rsidR="000A7D4E" w:rsidRPr="00E3703F" w:rsidRDefault="000A7D4E" w:rsidP="000A7D4E">
            <w:pPr>
              <w:spacing w:line="240" w:lineRule="auto"/>
              <w:rPr>
                <w:sz w:val="16"/>
                <w:szCs w:val="16"/>
              </w:rPr>
            </w:pPr>
            <w:r w:rsidRPr="00E3703F">
              <w:rPr>
                <w:sz w:val="16"/>
                <w:szCs w:val="16"/>
              </w:rPr>
              <w:t>//IMKAD_Persoon /IMKAD_NietIngezetene/</w:t>
            </w:r>
          </w:p>
          <w:p w14:paraId="4B48A1A4" w14:textId="77777777" w:rsidR="000A7D4E" w:rsidRPr="00E3703F" w:rsidRDefault="000A7D4E" w:rsidP="000A7D4E">
            <w:pPr>
              <w:spacing w:line="240" w:lineRule="auto"/>
              <w:ind w:left="227"/>
              <w:rPr>
                <w:sz w:val="16"/>
                <w:szCs w:val="16"/>
              </w:rPr>
            </w:pPr>
            <w:r w:rsidRPr="00E3703F">
              <w:rPr>
                <w:sz w:val="16"/>
                <w:szCs w:val="16"/>
              </w:rPr>
              <w:t>./voornamen</w:t>
            </w:r>
          </w:p>
          <w:p w14:paraId="3C6DF6B5" w14:textId="77777777" w:rsidR="000A7D4E" w:rsidRPr="00E3703F" w:rsidRDefault="000A7D4E" w:rsidP="000A7D4E">
            <w:pPr>
              <w:spacing w:line="240" w:lineRule="auto"/>
              <w:ind w:left="227"/>
              <w:rPr>
                <w:sz w:val="16"/>
                <w:szCs w:val="16"/>
              </w:rPr>
            </w:pPr>
            <w:r w:rsidRPr="00E3703F">
              <w:rPr>
                <w:sz w:val="16"/>
                <w:szCs w:val="16"/>
              </w:rPr>
              <w:t>./voorvoegsels</w:t>
            </w:r>
          </w:p>
          <w:p w14:paraId="619E4755" w14:textId="77777777" w:rsidR="000A7D4E" w:rsidRPr="00E3703F" w:rsidRDefault="000A7D4E" w:rsidP="000A7D4E">
            <w:pPr>
              <w:spacing w:line="240" w:lineRule="auto"/>
              <w:ind w:left="227"/>
              <w:rPr>
                <w:sz w:val="16"/>
                <w:szCs w:val="16"/>
              </w:rPr>
            </w:pPr>
            <w:r w:rsidRPr="00E3703F">
              <w:rPr>
                <w:sz w:val="16"/>
                <w:szCs w:val="16"/>
              </w:rPr>
              <w:t>./geslachtsnaam</w:t>
            </w:r>
          </w:p>
          <w:p w14:paraId="4EB44399" w14:textId="2B7DA22A" w:rsidR="000A7D4E" w:rsidRPr="007B0C26" w:rsidRDefault="000A7D4E" w:rsidP="007B0C26">
            <w:pPr>
              <w:spacing w:line="240" w:lineRule="auto"/>
              <w:ind w:left="227"/>
              <w:rPr>
                <w:rFonts w:cs="Arial"/>
                <w:snapToGrid/>
                <w:kern w:val="0"/>
                <w:szCs w:val="18"/>
                <w:lang w:eastAsia="nl-NL"/>
              </w:rPr>
            </w:pPr>
            <w:r w:rsidRPr="00E3703F">
              <w:rPr>
                <w:sz w:val="16"/>
                <w:szCs w:val="16"/>
              </w:rPr>
              <w:t>./geslacht</w:t>
            </w:r>
          </w:p>
        </w:tc>
      </w:tr>
      <w:tr w:rsidR="00566406" w14:paraId="5919906D" w14:textId="77777777" w:rsidTr="00554E5D">
        <w:tc>
          <w:tcPr>
            <w:tcW w:w="6276" w:type="dxa"/>
          </w:tcPr>
          <w:p w14:paraId="0B27F1C7" w14:textId="2936E295" w:rsidR="00566406" w:rsidRPr="00EE3A93" w:rsidRDefault="00566406" w:rsidP="00566406">
            <w:r w:rsidRPr="00C0169A">
              <w:rPr>
                <w:rFonts w:cs="Arial"/>
                <w:color w:val="800080"/>
                <w:sz w:val="20"/>
              </w:rPr>
              <w:lastRenderedPageBreak/>
              <w:t>voornoemd,</w:t>
            </w:r>
          </w:p>
        </w:tc>
        <w:tc>
          <w:tcPr>
            <w:tcW w:w="6276" w:type="dxa"/>
          </w:tcPr>
          <w:p w14:paraId="6087AF4E" w14:textId="2CC63C66" w:rsidR="00566406" w:rsidRPr="004936BD" w:rsidRDefault="00566406" w:rsidP="00566406">
            <w:pPr>
              <w:keepNext/>
              <w:rPr>
                <w:sz w:val="16"/>
                <w:szCs w:val="16"/>
              </w:rPr>
            </w:pPr>
            <w:r w:rsidRPr="004936BD">
              <w:rPr>
                <w:sz w:val="16"/>
                <w:szCs w:val="16"/>
              </w:rPr>
              <w:t>Vaste tekst.</w:t>
            </w:r>
          </w:p>
          <w:p w14:paraId="208849C3" w14:textId="77777777" w:rsidR="00566406" w:rsidRDefault="00566406" w:rsidP="00566406">
            <w:pPr>
              <w:pStyle w:val="streepje"/>
              <w:numPr>
                <w:ilvl w:val="0"/>
                <w:numId w:val="0"/>
              </w:numPr>
            </w:pPr>
            <w:r w:rsidRPr="004A7A56">
              <w:rPr>
                <w:u w:val="single"/>
              </w:rPr>
              <w:t>Mapping</w:t>
            </w:r>
            <w:r w:rsidRPr="00AF2256">
              <w:t>:</w:t>
            </w:r>
          </w:p>
          <w:p w14:paraId="27827D4E" w14:textId="77777777" w:rsidR="00566406" w:rsidRPr="004A7A56" w:rsidRDefault="00566406" w:rsidP="00566406">
            <w:pPr>
              <w:autoSpaceDE w:val="0"/>
              <w:autoSpaceDN w:val="0"/>
              <w:adjustRightInd w:val="0"/>
              <w:spacing w:line="240" w:lineRule="auto"/>
              <w:rPr>
                <w:snapToGrid/>
                <w:kern w:val="0"/>
                <w:sz w:val="16"/>
                <w:szCs w:val="16"/>
                <w:highlight w:val="white"/>
                <w:lang w:eastAsia="nl-NL"/>
              </w:rPr>
            </w:pPr>
            <w:r w:rsidRPr="004A7A56">
              <w:rPr>
                <w:rFonts w:cs="Arial"/>
                <w:snapToGrid/>
                <w:kern w:val="0"/>
                <w:sz w:val="16"/>
                <w:szCs w:val="16"/>
                <w:lang w:eastAsia="nl-NL"/>
              </w:rPr>
              <w:t>IMKAD_AangebodenStuk/StukdeelHypotheek/ vervreemderRechtRef/Partij</w:t>
            </w:r>
            <w:r w:rsidRPr="004A7A56">
              <w:rPr>
                <w:snapToGrid/>
                <w:kern w:val="0"/>
                <w:sz w:val="16"/>
                <w:szCs w:val="16"/>
                <w:highlight w:val="white"/>
                <w:lang w:eastAsia="nl-NL"/>
              </w:rPr>
              <w:t>/</w:t>
            </w:r>
          </w:p>
          <w:p w14:paraId="540DED68" w14:textId="77777777" w:rsidR="00566406" w:rsidRPr="004A7A56" w:rsidRDefault="00566406" w:rsidP="00566406">
            <w:pPr>
              <w:autoSpaceDE w:val="0"/>
              <w:autoSpaceDN w:val="0"/>
              <w:adjustRightInd w:val="0"/>
              <w:spacing w:line="240" w:lineRule="auto"/>
              <w:ind w:left="227"/>
              <w:rPr>
                <w:snapToGrid/>
                <w:kern w:val="0"/>
                <w:sz w:val="16"/>
                <w:szCs w:val="16"/>
                <w:lang w:eastAsia="nl-NL"/>
              </w:rPr>
            </w:pPr>
            <w:r w:rsidRPr="004A7A56">
              <w:rPr>
                <w:snapToGrid/>
                <w:kern w:val="0"/>
                <w:sz w:val="16"/>
                <w:szCs w:val="16"/>
                <w:lang w:eastAsia="nl-NL"/>
              </w:rPr>
              <w:t>./tekstKeuze</w:t>
            </w:r>
          </w:p>
          <w:p w14:paraId="355980FB" w14:textId="2BE79674" w:rsidR="00566406" w:rsidRPr="004A7A56" w:rsidRDefault="00566406" w:rsidP="00566406">
            <w:pPr>
              <w:autoSpaceDE w:val="0"/>
              <w:autoSpaceDN w:val="0"/>
              <w:adjustRightInd w:val="0"/>
              <w:spacing w:line="240" w:lineRule="auto"/>
              <w:ind w:left="454"/>
              <w:rPr>
                <w:snapToGrid/>
                <w:kern w:val="0"/>
                <w:sz w:val="16"/>
                <w:szCs w:val="16"/>
                <w:lang w:eastAsia="nl-NL"/>
              </w:rPr>
            </w:pPr>
            <w:r w:rsidRPr="004A7A56">
              <w:rPr>
                <w:snapToGrid/>
                <w:kern w:val="0"/>
                <w:sz w:val="16"/>
                <w:szCs w:val="16"/>
                <w:lang w:eastAsia="nl-NL"/>
              </w:rPr>
              <w:t>./tagNaam(‘k_</w:t>
            </w:r>
            <w:r w:rsidR="00CB1337">
              <w:rPr>
                <w:snapToGrid/>
                <w:kern w:val="0"/>
                <w:sz w:val="16"/>
                <w:szCs w:val="16"/>
                <w:lang w:eastAsia="nl-NL"/>
              </w:rPr>
              <w:t>Hypotheekgever</w:t>
            </w:r>
            <w:r w:rsidRPr="004A7A56">
              <w:rPr>
                <w:snapToGrid/>
                <w:kern w:val="0"/>
                <w:sz w:val="16"/>
                <w:szCs w:val="16"/>
                <w:lang w:eastAsia="nl-NL"/>
              </w:rPr>
              <w:t>Voornoemd’)</w:t>
            </w:r>
          </w:p>
          <w:p w14:paraId="16731C83" w14:textId="45B5DAA0" w:rsidR="00566406" w:rsidRDefault="00566406" w:rsidP="00566406">
            <w:pPr>
              <w:pStyle w:val="streepje"/>
              <w:numPr>
                <w:ilvl w:val="0"/>
                <w:numId w:val="0"/>
              </w:numPr>
              <w:spacing w:line="240" w:lineRule="atLeast"/>
            </w:pPr>
            <w:r w:rsidRPr="004A7A56">
              <w:rPr>
                <w:snapToGrid/>
                <w:kern w:val="0"/>
                <w:sz w:val="16"/>
                <w:szCs w:val="16"/>
                <w:lang w:eastAsia="nl-NL"/>
              </w:rPr>
              <w:tab/>
              <w:t>./tekst(‘voornoemd’)</w:t>
            </w:r>
          </w:p>
        </w:tc>
      </w:tr>
    </w:tbl>
    <w:p w14:paraId="55F823ED" w14:textId="00D3EF56" w:rsidR="00FB7A47" w:rsidRDefault="00FB7A47" w:rsidP="000A7D4E">
      <w:pPr>
        <w:ind w:left="680"/>
      </w:pPr>
    </w:p>
    <w:p w14:paraId="5D91690B" w14:textId="6B536658" w:rsidR="00FB7A47" w:rsidDel="0093533D" w:rsidRDefault="00FB7A47">
      <w:pPr>
        <w:spacing w:line="240" w:lineRule="auto"/>
        <w:rPr>
          <w:del w:id="200" w:author="Groot, Karina de" w:date="2025-02-27T14:00:00Z" w16du:dateUtc="2025-02-27T13:00:00Z"/>
        </w:rPr>
      </w:pPr>
      <w:del w:id="201" w:author="Groot, Karina de" w:date="2025-02-27T14:00:00Z" w16du:dateUtc="2025-02-27T13:00:00Z">
        <w:r w:rsidDel="0093533D">
          <w:lastRenderedPageBreak/>
          <w:br w:type="page"/>
        </w:r>
      </w:del>
    </w:p>
    <w:p w14:paraId="3F3574F0" w14:textId="543BC3E7" w:rsidR="000A7D4E" w:rsidDel="0093533D" w:rsidRDefault="000A7D4E">
      <w:pPr>
        <w:spacing w:line="240" w:lineRule="auto"/>
        <w:rPr>
          <w:del w:id="202" w:author="Groot, Karina de" w:date="2025-02-27T14:00:00Z" w16du:dateUtc="2025-02-27T13:00:00Z"/>
        </w:rPr>
        <w:pPrChange w:id="203" w:author="Groot, Karina de" w:date="2025-02-27T14:00:00Z" w16du:dateUtc="2025-02-27T13:00:00Z">
          <w:pPr>
            <w:ind w:left="680"/>
          </w:pPr>
        </w:pPrChange>
      </w:pPr>
    </w:p>
    <w:p w14:paraId="3438EBB3" w14:textId="5479BFC5" w:rsidR="008704AD" w:rsidRPr="00671F9E" w:rsidRDefault="008704AD" w:rsidP="00554E5D">
      <w:pPr>
        <w:pStyle w:val="Stijl6"/>
        <w:rPr>
          <w:b/>
        </w:rPr>
      </w:pPr>
      <w:r w:rsidRPr="00671F9E">
        <w:t xml:space="preserve">Afsluiting </w:t>
      </w:r>
      <w:r w:rsidR="00E068ED">
        <w:t>hypotheekgever</w:t>
      </w:r>
    </w:p>
    <w:p w14:paraId="4AF7785A" w14:textId="170C5D41" w:rsidR="008704AD" w:rsidRDefault="008704AD" w:rsidP="00554E5D">
      <w:r>
        <w:t xml:space="preserve">Deze tekst wordt altijd getoond als afsluiting van </w:t>
      </w:r>
      <w:r w:rsidR="0018571C">
        <w:t>schuldenaar</w:t>
      </w:r>
      <w:r>
        <w:t>.</w:t>
      </w:r>
    </w:p>
    <w:tbl>
      <w:tblPr>
        <w:tblStyle w:val="Tabelraster"/>
        <w:tblW w:w="5000" w:type="pct"/>
        <w:tblLook w:val="04A0" w:firstRow="1" w:lastRow="0" w:firstColumn="1" w:lastColumn="0" w:noHBand="0" w:noVBand="1"/>
      </w:tblPr>
      <w:tblGrid>
        <w:gridCol w:w="6273"/>
        <w:gridCol w:w="6274"/>
      </w:tblGrid>
      <w:tr w:rsidR="000E627B" w:rsidRPr="000E627B" w14:paraId="37080145" w14:textId="77777777" w:rsidTr="000E627B">
        <w:tc>
          <w:tcPr>
            <w:tcW w:w="2500" w:type="pct"/>
            <w:shd w:val="clear" w:color="auto" w:fill="DEEAF6" w:themeFill="accent1" w:themeFillTint="33"/>
          </w:tcPr>
          <w:p w14:paraId="1744BAE3" w14:textId="156D58FE" w:rsidR="000E627B" w:rsidRPr="000E627B" w:rsidRDefault="000E627B" w:rsidP="008704AD">
            <w:pPr>
              <w:rPr>
                <w:rFonts w:cs="Arial"/>
                <w:b/>
                <w:bCs/>
                <w:szCs w:val="18"/>
                <w:lang w:eastAsia="nl-NL"/>
              </w:rPr>
            </w:pPr>
            <w:r w:rsidRPr="000E627B">
              <w:rPr>
                <w:rFonts w:cs="Arial"/>
                <w:b/>
                <w:bCs/>
                <w:szCs w:val="18"/>
                <w:lang w:eastAsia="nl-NL"/>
              </w:rPr>
              <w:t>Modeldocument tekst</w:t>
            </w:r>
          </w:p>
        </w:tc>
        <w:tc>
          <w:tcPr>
            <w:tcW w:w="2500" w:type="pct"/>
            <w:shd w:val="clear" w:color="auto" w:fill="DEEAF6" w:themeFill="accent1" w:themeFillTint="33"/>
          </w:tcPr>
          <w:p w14:paraId="42C26776" w14:textId="02DC4383" w:rsidR="000E627B" w:rsidRPr="000E627B" w:rsidRDefault="000E627B" w:rsidP="008704AD">
            <w:pPr>
              <w:rPr>
                <w:b/>
                <w:bCs/>
                <w:sz w:val="16"/>
                <w:szCs w:val="16"/>
              </w:rPr>
            </w:pPr>
            <w:r>
              <w:rPr>
                <w:b/>
                <w:bCs/>
                <w:sz w:val="16"/>
                <w:szCs w:val="16"/>
              </w:rPr>
              <w:t>Toelichting en mapping</w:t>
            </w:r>
          </w:p>
        </w:tc>
      </w:tr>
      <w:tr w:rsidR="00DB4097" w14:paraId="6BB5B696" w14:textId="77777777" w:rsidTr="00554E5D">
        <w:tc>
          <w:tcPr>
            <w:tcW w:w="2500" w:type="pct"/>
          </w:tcPr>
          <w:p w14:paraId="6CDC7DB4" w14:textId="0B015288" w:rsidR="00DB4097" w:rsidRDefault="00554E5D" w:rsidP="008704AD">
            <w:r w:rsidRPr="002573A2">
              <w:rPr>
                <w:rFonts w:cs="Arial"/>
                <w:color w:val="339966"/>
                <w:szCs w:val="18"/>
                <w:lang w:eastAsia="nl-NL"/>
              </w:rPr>
              <w:t>hierna</w:t>
            </w:r>
            <w:r>
              <w:rPr>
                <w:rFonts w:cs="Arial"/>
                <w:color w:val="339966"/>
                <w:szCs w:val="18"/>
                <w:lang w:eastAsia="nl-NL"/>
              </w:rPr>
              <w:t xml:space="preserve"> ook te noemen</w:t>
            </w:r>
            <w:r w:rsidRPr="00A41151">
              <w:rPr>
                <w:rFonts w:cs="Arial"/>
                <w:color w:val="339966"/>
                <w:sz w:val="16"/>
                <w:szCs w:val="16"/>
                <w:lang w:eastAsia="nl-NL"/>
              </w:rPr>
              <w:t xml:space="preserve">: </w:t>
            </w:r>
            <w:r w:rsidRPr="00A41151">
              <w:rPr>
                <w:rFonts w:cs="Arial"/>
                <w:color w:val="800080"/>
                <w:szCs w:val="18"/>
              </w:rPr>
              <w:t>(tezamen en waar van toepassing ook ieder afzonderlijk)</w:t>
            </w:r>
            <w:r w:rsidRPr="002573A2">
              <w:rPr>
                <w:rFonts w:cs="Arial"/>
                <w:color w:val="339966"/>
                <w:szCs w:val="18"/>
                <w:lang w:eastAsia="nl-NL"/>
              </w:rPr>
              <w:t xml:space="preserve"> “</w:t>
            </w:r>
            <w:r>
              <w:rPr>
                <w:rFonts w:cs="Arial"/>
                <w:color w:val="339966"/>
                <w:szCs w:val="18"/>
                <w:lang w:eastAsia="nl-NL"/>
              </w:rPr>
              <w:t>hypotheekgever</w:t>
            </w:r>
            <w:r w:rsidRPr="002573A2">
              <w:rPr>
                <w:rFonts w:cs="Arial"/>
                <w:color w:val="339966"/>
                <w:szCs w:val="18"/>
                <w:lang w:eastAsia="nl-NL"/>
              </w:rPr>
              <w:t>”</w:t>
            </w:r>
          </w:p>
        </w:tc>
        <w:tc>
          <w:tcPr>
            <w:tcW w:w="2500" w:type="pct"/>
          </w:tcPr>
          <w:p w14:paraId="6DBB3BE5" w14:textId="73629623" w:rsidR="00DB4097" w:rsidRDefault="00DB4097" w:rsidP="008704AD">
            <w:pPr>
              <w:rPr>
                <w:sz w:val="16"/>
                <w:szCs w:val="16"/>
              </w:rPr>
            </w:pPr>
            <w:r w:rsidRPr="004936BD">
              <w:rPr>
                <w:sz w:val="16"/>
                <w:szCs w:val="16"/>
              </w:rPr>
              <w:t>Vaste tekst</w:t>
            </w:r>
            <w:r w:rsidR="00A81369">
              <w:rPr>
                <w:sz w:val="16"/>
                <w:szCs w:val="16"/>
              </w:rPr>
              <w:t xml:space="preserve"> met optionele tekst.</w:t>
            </w:r>
          </w:p>
          <w:p w14:paraId="358D1DA7" w14:textId="4DB338F8" w:rsidR="00A81369" w:rsidRDefault="00A81369" w:rsidP="008704AD">
            <w:pPr>
              <w:rPr>
                <w:rFonts w:cs="Arial"/>
                <w:sz w:val="16"/>
                <w:szCs w:val="16"/>
              </w:rPr>
            </w:pPr>
            <w:r w:rsidRPr="00997D58">
              <w:rPr>
                <w:sz w:val="16"/>
                <w:szCs w:val="16"/>
              </w:rPr>
              <w:t>De tekst “</w:t>
            </w:r>
            <w:r w:rsidRPr="00E3426E">
              <w:rPr>
                <w:rFonts w:cs="Arial"/>
                <w:color w:val="800080"/>
                <w:sz w:val="16"/>
                <w:szCs w:val="16"/>
              </w:rPr>
              <w:t>(tezamen en waar van toepassing ook ieder afzonderlijk</w:t>
            </w:r>
            <w:r w:rsidRPr="00E3426E">
              <w:rPr>
                <w:rFonts w:cs="Arial"/>
                <w:sz w:val="16"/>
                <w:szCs w:val="16"/>
              </w:rPr>
              <w:t>)” wordt alleen getoond als er meer dan 1 gerechtigde aanwezig is:</w:t>
            </w:r>
            <w:r>
              <w:rPr>
                <w:rFonts w:cs="Arial"/>
                <w:sz w:val="16"/>
                <w:szCs w:val="16"/>
              </w:rPr>
              <w:t xml:space="preserve"> </w:t>
            </w:r>
          </w:p>
          <w:p w14:paraId="6F9D6213" w14:textId="1713F733" w:rsidR="00FB7A47" w:rsidRDefault="00FB7A47" w:rsidP="008704AD">
            <w:pPr>
              <w:rPr>
                <w:rFonts w:cs="Arial"/>
                <w:sz w:val="16"/>
                <w:szCs w:val="16"/>
              </w:rPr>
            </w:pPr>
          </w:p>
          <w:p w14:paraId="319DC92A" w14:textId="77777777" w:rsidR="00FB7A47" w:rsidRDefault="00FB7A47" w:rsidP="00FB7A47">
            <w:pPr>
              <w:rPr>
                <w:rFonts w:cs="Arial"/>
                <w:sz w:val="16"/>
                <w:szCs w:val="16"/>
                <w:highlight w:val="white"/>
                <w:u w:val="single"/>
              </w:rPr>
            </w:pPr>
            <w:r w:rsidRPr="00E3426E">
              <w:rPr>
                <w:rFonts w:cs="Arial"/>
                <w:sz w:val="16"/>
                <w:szCs w:val="16"/>
                <w:highlight w:val="white"/>
                <w:u w:val="single"/>
              </w:rPr>
              <w:t>Mapping gerechtigde personen:</w:t>
            </w:r>
          </w:p>
          <w:p w14:paraId="0D3B2A1A" w14:textId="77777777" w:rsidR="00FB7A47" w:rsidRPr="00E3426E" w:rsidRDefault="00FB7A47" w:rsidP="00FB7A47">
            <w:pPr>
              <w:rPr>
                <w:rFonts w:cs="Arial"/>
                <w:sz w:val="16"/>
                <w:szCs w:val="16"/>
                <w:highlight w:val="white"/>
                <w:u w:val="single"/>
              </w:rPr>
            </w:pPr>
            <w:r w:rsidRPr="00997D58">
              <w:rPr>
                <w:rFonts w:cs="Arial"/>
                <w:sz w:val="16"/>
                <w:szCs w:val="16"/>
                <w:highlight w:val="white"/>
                <w:u w:val="single"/>
              </w:rPr>
              <w:t>//</w:t>
            </w:r>
            <w:r w:rsidRPr="00E3426E">
              <w:rPr>
                <w:rFonts w:cs="Arial"/>
                <w:snapToGrid/>
                <w:kern w:val="0"/>
                <w:sz w:val="16"/>
                <w:szCs w:val="16"/>
                <w:highlight w:val="white"/>
                <w:lang w:eastAsia="nl-NL"/>
              </w:rPr>
              <w:t>IMKAD_Persoon</w:t>
            </w:r>
            <w:r>
              <w:rPr>
                <w:rFonts w:cs="Arial"/>
                <w:snapToGrid/>
                <w:kern w:val="0"/>
                <w:sz w:val="16"/>
                <w:szCs w:val="16"/>
                <w:highlight w:val="white"/>
                <w:lang w:eastAsia="nl-NL"/>
              </w:rPr>
              <w:t>/</w:t>
            </w:r>
          </w:p>
          <w:p w14:paraId="73FF1E64" w14:textId="31CAD2C1" w:rsidR="00FB7A47" w:rsidRPr="00A81369" w:rsidRDefault="00FB7A47" w:rsidP="00FB7A47">
            <w:pPr>
              <w:rPr>
                <w:rFonts w:cs="Arial"/>
                <w:sz w:val="16"/>
                <w:szCs w:val="16"/>
              </w:rPr>
            </w:pPr>
            <w:r w:rsidRPr="00E3426E">
              <w:rPr>
                <w:rFonts w:cs="Arial"/>
                <w:snapToGrid/>
                <w:kern w:val="0"/>
                <w:sz w:val="16"/>
                <w:szCs w:val="16"/>
                <w:highlight w:val="white"/>
                <w:lang w:eastAsia="nl-NL"/>
              </w:rPr>
              <w:t>tia_IndGerechtigde</w:t>
            </w:r>
            <w:r w:rsidRPr="00E3426E">
              <w:rPr>
                <w:rFonts w:cs="Arial"/>
                <w:snapToGrid/>
                <w:kern w:val="0"/>
                <w:sz w:val="16"/>
                <w:szCs w:val="16"/>
                <w:lang w:eastAsia="nl-NL"/>
              </w:rPr>
              <w:t xml:space="preserve"> =true</w:t>
            </w:r>
          </w:p>
          <w:p w14:paraId="61CF607E" w14:textId="363015A5" w:rsidR="00DB4097" w:rsidRDefault="00DB4097" w:rsidP="008704AD"/>
        </w:tc>
      </w:tr>
    </w:tbl>
    <w:p w14:paraId="185DF4E2" w14:textId="5C7B6F15" w:rsidR="005B5069" w:rsidRDefault="005B5069" w:rsidP="00C50F53">
      <w:pPr>
        <w:ind w:left="680"/>
      </w:pPr>
    </w:p>
    <w:p w14:paraId="06615F49" w14:textId="77777777" w:rsidR="005B5069" w:rsidRDefault="005B5069">
      <w:pPr>
        <w:spacing w:line="240" w:lineRule="auto"/>
      </w:pPr>
      <w:r>
        <w:br w:type="page"/>
      </w:r>
    </w:p>
    <w:p w14:paraId="3B83A722" w14:textId="4FFF7AFC" w:rsidR="000E627B" w:rsidRDefault="00E3703F" w:rsidP="00E3703F">
      <w:pPr>
        <w:pStyle w:val="Kop3"/>
      </w:pPr>
      <w:bookmarkStart w:id="204" w:name="_Toc127951340"/>
      <w:r>
        <w:lastRenderedPageBreak/>
        <w:t>Geldverstrekker</w:t>
      </w:r>
      <w:bookmarkEnd w:id="204"/>
    </w:p>
    <w:p w14:paraId="08D9EAC0" w14:textId="77777777" w:rsidR="00E3703F" w:rsidRPr="000E627B" w:rsidRDefault="00E3703F" w:rsidP="000E627B">
      <w:pPr>
        <w:tabs>
          <w:tab w:val="num" w:pos="142"/>
        </w:tabs>
        <w:rPr>
          <w:lang w:val="nl"/>
        </w:rPr>
      </w:pPr>
    </w:p>
    <w:tbl>
      <w:tblPr>
        <w:tblpPr w:leftFromText="141" w:rightFromText="141" w:vertAnchor="text" w:tblpXSpec="right" w:tblpY="1"/>
        <w:tblOverlap w:val="neve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57" w:type="dxa"/>
          <w:bottom w:w="57" w:type="dxa"/>
        </w:tblCellMar>
        <w:tblLook w:val="01C0" w:firstRow="0" w:lastRow="1" w:firstColumn="1" w:lastColumn="1" w:noHBand="0" w:noVBand="0"/>
      </w:tblPr>
      <w:tblGrid>
        <w:gridCol w:w="6281"/>
        <w:gridCol w:w="6260"/>
      </w:tblGrid>
      <w:tr w:rsidR="005B5069" w:rsidRPr="00D77156" w14:paraId="3963ACE1" w14:textId="77777777" w:rsidTr="00DC1E7C">
        <w:trPr>
          <w:trHeight w:val="125"/>
          <w:tblHeader/>
        </w:trPr>
        <w:tc>
          <w:tcPr>
            <w:tcW w:w="2504" w:type="pct"/>
            <w:shd w:val="clear" w:color="auto" w:fill="DEEAF6" w:themeFill="accent1" w:themeFillTint="33"/>
          </w:tcPr>
          <w:p w14:paraId="3E6B997C" w14:textId="77777777" w:rsidR="005B5069" w:rsidRPr="00D77156" w:rsidRDefault="005B5069" w:rsidP="000E627B">
            <w:pPr>
              <w:tabs>
                <w:tab w:val="num" w:pos="142"/>
              </w:tabs>
              <w:rPr>
                <w:b/>
              </w:rPr>
            </w:pPr>
            <w:r w:rsidRPr="00DB7FA4">
              <w:rPr>
                <w:b/>
              </w:rPr>
              <w:t>Modeldocument tekst</w:t>
            </w:r>
          </w:p>
        </w:tc>
        <w:tc>
          <w:tcPr>
            <w:tcW w:w="2496" w:type="pct"/>
            <w:shd w:val="clear" w:color="auto" w:fill="DEEAF6" w:themeFill="accent1" w:themeFillTint="33"/>
          </w:tcPr>
          <w:p w14:paraId="40EC0409" w14:textId="6114C3C8" w:rsidR="005B5069" w:rsidRPr="00D77156" w:rsidRDefault="005B5069" w:rsidP="000E627B">
            <w:pPr>
              <w:tabs>
                <w:tab w:val="num" w:pos="142"/>
              </w:tabs>
              <w:rPr>
                <w:b/>
              </w:rPr>
            </w:pPr>
            <w:r w:rsidRPr="00DB7FA4">
              <w:rPr>
                <w:b/>
              </w:rPr>
              <w:t>Toelichting</w:t>
            </w:r>
            <w:r w:rsidR="00A50246">
              <w:rPr>
                <w:b/>
              </w:rPr>
              <w:t xml:space="preserve"> en mapping</w:t>
            </w:r>
          </w:p>
        </w:tc>
      </w:tr>
      <w:tr w:rsidR="005B5069" w:rsidRPr="00123774" w14:paraId="6B639B77" w14:textId="77777777" w:rsidTr="00DC1E7C">
        <w:trPr>
          <w:trHeight w:val="125"/>
        </w:trPr>
        <w:tc>
          <w:tcPr>
            <w:tcW w:w="2504" w:type="pct"/>
            <w:shd w:val="clear" w:color="auto" w:fill="auto"/>
          </w:tcPr>
          <w:p w14:paraId="3FEC04E3" w14:textId="77777777" w:rsidR="005B5069" w:rsidRPr="00194473" w:rsidRDefault="005B5069" w:rsidP="000E627B">
            <w:pPr>
              <w:tabs>
                <w:tab w:val="num" w:pos="142"/>
              </w:tabs>
              <w:ind w:left="227"/>
              <w:rPr>
                <w:rFonts w:cs="Arial"/>
                <w:bCs/>
                <w:color w:val="FF0000"/>
                <w:szCs w:val="18"/>
                <w:lang w:val="en-US"/>
              </w:rPr>
            </w:pPr>
            <w:r>
              <w:rPr>
                <w:rFonts w:cs="Arial"/>
                <w:bCs/>
                <w:color w:val="FF0000"/>
                <w:szCs w:val="18"/>
                <w:lang w:val="en-US"/>
              </w:rPr>
              <w:t>2</w:t>
            </w:r>
            <w:r w:rsidRPr="00194473">
              <w:rPr>
                <w:rFonts w:cs="Arial"/>
                <w:bCs/>
                <w:color w:val="FF0000"/>
                <w:szCs w:val="18"/>
                <w:lang w:val="en-US"/>
              </w:rPr>
              <w:t>.</w:t>
            </w:r>
          </w:p>
        </w:tc>
        <w:tc>
          <w:tcPr>
            <w:tcW w:w="2496" w:type="pct"/>
            <w:shd w:val="clear" w:color="auto" w:fill="auto"/>
          </w:tcPr>
          <w:p w14:paraId="5C844770" w14:textId="3676BAF2" w:rsidR="005B5069" w:rsidRDefault="005B5069" w:rsidP="000E627B">
            <w:pPr>
              <w:tabs>
                <w:tab w:val="num" w:pos="142"/>
              </w:tabs>
              <w:rPr>
                <w:sz w:val="16"/>
                <w:szCs w:val="16"/>
                <w:lang w:val="nl"/>
              </w:rPr>
            </w:pPr>
            <w:r w:rsidRPr="00DC1E7C">
              <w:rPr>
                <w:snapToGrid/>
                <w:sz w:val="16"/>
                <w:szCs w:val="16"/>
              </w:rPr>
              <w:t>Vaste</w:t>
            </w:r>
            <w:r w:rsidRPr="00DC1E7C">
              <w:rPr>
                <w:sz w:val="16"/>
                <w:szCs w:val="16"/>
                <w:lang w:val="nl"/>
              </w:rPr>
              <w:t xml:space="preserve"> tekst.</w:t>
            </w:r>
          </w:p>
          <w:p w14:paraId="03EEA4BE" w14:textId="77777777" w:rsidR="00DC1E7C" w:rsidRPr="00DC1E7C" w:rsidRDefault="00DC1E7C" w:rsidP="000E627B">
            <w:pPr>
              <w:tabs>
                <w:tab w:val="num" w:pos="142"/>
              </w:tabs>
              <w:rPr>
                <w:sz w:val="16"/>
                <w:szCs w:val="16"/>
                <w:lang w:val="nl"/>
              </w:rPr>
            </w:pPr>
          </w:p>
          <w:p w14:paraId="651EE5DF" w14:textId="1D159792" w:rsidR="005B5069" w:rsidRPr="00DC1E7C" w:rsidRDefault="00DC1E7C" w:rsidP="000E627B">
            <w:pPr>
              <w:tabs>
                <w:tab w:val="num" w:pos="142"/>
              </w:tabs>
              <w:autoSpaceDE w:val="0"/>
              <w:autoSpaceDN w:val="0"/>
              <w:adjustRightInd w:val="0"/>
              <w:spacing w:line="240" w:lineRule="auto"/>
              <w:rPr>
                <w:kern w:val="0"/>
                <w:sz w:val="16"/>
                <w:szCs w:val="16"/>
                <w:u w:val="single"/>
                <w:lang w:eastAsia="nl-NL"/>
              </w:rPr>
            </w:pPr>
            <w:r w:rsidRPr="00DC1E7C">
              <w:rPr>
                <w:kern w:val="0"/>
                <w:sz w:val="16"/>
                <w:szCs w:val="16"/>
                <w:u w:val="single"/>
                <w:lang w:eastAsia="nl-NL"/>
              </w:rPr>
              <w:t>Mapping:</w:t>
            </w:r>
          </w:p>
          <w:p w14:paraId="1C85283B" w14:textId="77777777" w:rsidR="00A14F33" w:rsidRPr="00DC1E7C" w:rsidRDefault="005B5069" w:rsidP="000E627B">
            <w:pPr>
              <w:tabs>
                <w:tab w:val="num" w:pos="142"/>
              </w:tabs>
              <w:autoSpaceDE w:val="0"/>
              <w:autoSpaceDN w:val="0"/>
              <w:adjustRightInd w:val="0"/>
              <w:spacing w:line="240" w:lineRule="auto"/>
              <w:rPr>
                <w:rFonts w:cs="Arial"/>
                <w:sz w:val="16"/>
                <w:szCs w:val="16"/>
              </w:rPr>
            </w:pPr>
            <w:r w:rsidRPr="00DC1E7C">
              <w:rPr>
                <w:rFonts w:cs="Arial"/>
                <w:sz w:val="16"/>
                <w:szCs w:val="16"/>
              </w:rPr>
              <w:t xml:space="preserve">//IMKAD_AangebodenStuk/StukdeelHypotheek </w:t>
            </w:r>
          </w:p>
          <w:p w14:paraId="047EB05B" w14:textId="77777777" w:rsidR="005B5069" w:rsidRPr="00DC1E7C" w:rsidRDefault="005B5069" w:rsidP="000E627B">
            <w:pPr>
              <w:tabs>
                <w:tab w:val="num" w:pos="142"/>
              </w:tabs>
              <w:autoSpaceDE w:val="0"/>
              <w:autoSpaceDN w:val="0"/>
              <w:adjustRightInd w:val="0"/>
              <w:spacing w:line="240" w:lineRule="auto"/>
              <w:rPr>
                <w:rFonts w:cs="Arial"/>
                <w:sz w:val="16"/>
                <w:szCs w:val="16"/>
              </w:rPr>
            </w:pPr>
            <w:r w:rsidRPr="00DC1E7C">
              <w:rPr>
                <w:rFonts w:cs="Arial"/>
                <w:sz w:val="16"/>
                <w:szCs w:val="16"/>
              </w:rPr>
              <w:t>/verkrijgerRechtRef [xlink:href="#id hypotheekbank-partij"]</w:t>
            </w:r>
          </w:p>
          <w:p w14:paraId="6D6589C7" w14:textId="6A7E25D8" w:rsidR="00DC1E7C" w:rsidRPr="00DB7FA4" w:rsidRDefault="00DC1E7C" w:rsidP="000E627B">
            <w:pPr>
              <w:tabs>
                <w:tab w:val="num" w:pos="142"/>
              </w:tabs>
              <w:autoSpaceDE w:val="0"/>
              <w:autoSpaceDN w:val="0"/>
              <w:adjustRightInd w:val="0"/>
              <w:spacing w:line="240" w:lineRule="auto"/>
              <w:rPr>
                <w:snapToGrid/>
                <w:kern w:val="0"/>
                <w:lang w:eastAsia="nl-NL"/>
              </w:rPr>
            </w:pPr>
          </w:p>
        </w:tc>
      </w:tr>
      <w:tr w:rsidR="005B5069" w:rsidRPr="00123774" w14:paraId="4E00DBA7" w14:textId="77777777" w:rsidTr="00DC1E7C">
        <w:trPr>
          <w:trHeight w:val="125"/>
        </w:trPr>
        <w:tc>
          <w:tcPr>
            <w:tcW w:w="2504" w:type="pct"/>
            <w:shd w:val="clear" w:color="auto" w:fill="auto"/>
          </w:tcPr>
          <w:p w14:paraId="67500DF4" w14:textId="77777777" w:rsidR="005B5069" w:rsidRPr="00194473" w:rsidRDefault="005B5069" w:rsidP="000E627B">
            <w:pPr>
              <w:tabs>
                <w:tab w:val="num" w:pos="142"/>
              </w:tabs>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496" w:type="pct"/>
            <w:shd w:val="clear" w:color="auto" w:fill="auto"/>
          </w:tcPr>
          <w:p w14:paraId="388B283D" w14:textId="575DB5E3" w:rsidR="003149B7" w:rsidRPr="00201FE5" w:rsidRDefault="003149B7" w:rsidP="000E627B">
            <w:pPr>
              <w:tabs>
                <w:tab w:val="num" w:pos="142"/>
              </w:tabs>
              <w:spacing w:line="240" w:lineRule="auto"/>
              <w:rPr>
                <w:snapToGrid/>
                <w:kern w:val="0"/>
                <w:sz w:val="16"/>
                <w:szCs w:val="16"/>
                <w:lang w:eastAsia="nl-NL"/>
              </w:rPr>
            </w:pPr>
            <w:r w:rsidRPr="00201FE5">
              <w:rPr>
                <w:snapToGrid/>
                <w:kern w:val="0"/>
                <w:sz w:val="16"/>
                <w:szCs w:val="16"/>
                <w:lang w:eastAsia="nl-NL"/>
              </w:rPr>
              <w:t>Dit tekstblok is verplicht omdat er altijd een gevolmachtigde optreedt in naam van de bank en</w:t>
            </w:r>
            <w:r w:rsidR="00201FE5">
              <w:rPr>
                <w:snapToGrid/>
                <w:kern w:val="0"/>
                <w:sz w:val="16"/>
                <w:szCs w:val="16"/>
                <w:lang w:eastAsia="nl-NL"/>
              </w:rPr>
              <w:t>,</w:t>
            </w:r>
            <w:r w:rsidRPr="00201FE5">
              <w:rPr>
                <w:snapToGrid/>
                <w:kern w:val="0"/>
                <w:sz w:val="16"/>
                <w:szCs w:val="16"/>
                <w:lang w:eastAsia="nl-NL"/>
              </w:rPr>
              <w:t xml:space="preserve"> ingeval </w:t>
            </w:r>
            <w:r w:rsidR="00201FE5">
              <w:rPr>
                <w:snapToGrid/>
                <w:kern w:val="0"/>
                <w:sz w:val="16"/>
                <w:szCs w:val="16"/>
                <w:lang w:eastAsia="nl-NL"/>
              </w:rPr>
              <w:t>aanwezig,</w:t>
            </w:r>
            <w:r w:rsidRPr="00201FE5">
              <w:rPr>
                <w:snapToGrid/>
                <w:kern w:val="0"/>
                <w:sz w:val="16"/>
                <w:szCs w:val="16"/>
                <w:lang w:eastAsia="nl-NL"/>
              </w:rPr>
              <w:t xml:space="preserve"> in naam van de verzekeraar</w:t>
            </w:r>
            <w:r w:rsidR="00DC1E7C">
              <w:rPr>
                <w:snapToGrid/>
                <w:kern w:val="0"/>
                <w:sz w:val="16"/>
                <w:szCs w:val="16"/>
                <w:lang w:eastAsia="nl-NL"/>
              </w:rPr>
              <w:t>/instelling</w:t>
            </w:r>
            <w:r w:rsidRPr="00201FE5">
              <w:rPr>
                <w:snapToGrid/>
                <w:kern w:val="0"/>
                <w:sz w:val="16"/>
                <w:szCs w:val="16"/>
                <w:lang w:eastAsia="nl-NL"/>
              </w:rPr>
              <w:t>. Er kan maximaal één gemachtigde vermeld worden.</w:t>
            </w:r>
          </w:p>
          <w:p w14:paraId="4D9380E7" w14:textId="77777777" w:rsidR="003149B7" w:rsidRPr="00201FE5" w:rsidRDefault="003149B7" w:rsidP="000E627B">
            <w:pPr>
              <w:tabs>
                <w:tab w:val="num" w:pos="142"/>
              </w:tabs>
              <w:spacing w:line="240" w:lineRule="auto"/>
              <w:rPr>
                <w:snapToGrid/>
                <w:kern w:val="0"/>
                <w:sz w:val="16"/>
                <w:szCs w:val="16"/>
                <w:lang w:eastAsia="nl-NL"/>
              </w:rPr>
            </w:pPr>
          </w:p>
          <w:p w14:paraId="2EC50878" w14:textId="77777777" w:rsidR="003149B7" w:rsidRPr="00201FE5" w:rsidRDefault="003149B7" w:rsidP="000E627B">
            <w:pPr>
              <w:tabs>
                <w:tab w:val="num" w:pos="142"/>
              </w:tabs>
              <w:spacing w:line="240" w:lineRule="auto"/>
              <w:rPr>
                <w:snapToGrid/>
                <w:kern w:val="0"/>
                <w:sz w:val="16"/>
                <w:szCs w:val="16"/>
                <w:lang w:eastAsia="nl-NL"/>
              </w:rPr>
            </w:pPr>
            <w:r w:rsidRPr="00201FE5">
              <w:rPr>
                <w:snapToGrid/>
                <w:kern w:val="0"/>
                <w:sz w:val="16"/>
                <w:szCs w:val="16"/>
                <w:lang w:eastAsia="nl-NL"/>
              </w:rPr>
              <w:t>In deze akte treedt de gevolmachtigde op voor:</w:t>
            </w:r>
          </w:p>
          <w:p w14:paraId="57E2A24F" w14:textId="604C8BEA" w:rsidR="003149B7" w:rsidRPr="00201FE5" w:rsidRDefault="003149B7" w:rsidP="000E627B">
            <w:pPr>
              <w:numPr>
                <w:ilvl w:val="0"/>
                <w:numId w:val="42"/>
              </w:numPr>
              <w:tabs>
                <w:tab w:val="num" w:pos="142"/>
              </w:tabs>
              <w:spacing w:line="240" w:lineRule="auto"/>
              <w:rPr>
                <w:snapToGrid/>
                <w:kern w:val="0"/>
                <w:sz w:val="16"/>
                <w:szCs w:val="16"/>
                <w:lang w:eastAsia="nl-NL"/>
              </w:rPr>
            </w:pPr>
            <w:r w:rsidRPr="00201FE5">
              <w:rPr>
                <w:snapToGrid/>
                <w:kern w:val="0"/>
                <w:sz w:val="16"/>
                <w:szCs w:val="16"/>
                <w:lang w:eastAsia="nl-NL"/>
              </w:rPr>
              <w:t xml:space="preserve">één partij: de </w:t>
            </w:r>
            <w:r w:rsidR="00E3703F">
              <w:rPr>
                <w:snapToGrid/>
                <w:kern w:val="0"/>
                <w:sz w:val="16"/>
                <w:szCs w:val="16"/>
                <w:lang w:eastAsia="nl-NL"/>
              </w:rPr>
              <w:t>geldverstrekker</w:t>
            </w:r>
            <w:r w:rsidRPr="00201FE5">
              <w:rPr>
                <w:snapToGrid/>
                <w:kern w:val="0"/>
                <w:sz w:val="16"/>
                <w:szCs w:val="16"/>
                <w:lang w:eastAsia="nl-NL"/>
              </w:rPr>
              <w:t>, of</w:t>
            </w:r>
          </w:p>
          <w:p w14:paraId="2C798BD0" w14:textId="5F9D10CF" w:rsidR="003149B7" w:rsidRDefault="00E3703F" w:rsidP="000E627B">
            <w:pPr>
              <w:numPr>
                <w:ilvl w:val="0"/>
                <w:numId w:val="42"/>
              </w:numPr>
              <w:tabs>
                <w:tab w:val="num" w:pos="142"/>
              </w:tabs>
              <w:spacing w:line="240" w:lineRule="auto"/>
              <w:rPr>
                <w:snapToGrid/>
                <w:kern w:val="0"/>
                <w:sz w:val="16"/>
                <w:szCs w:val="16"/>
                <w:lang w:eastAsia="nl-NL"/>
              </w:rPr>
            </w:pPr>
            <w:r>
              <w:rPr>
                <w:snapToGrid/>
                <w:kern w:val="0"/>
                <w:sz w:val="16"/>
                <w:szCs w:val="16"/>
                <w:lang w:eastAsia="nl-NL"/>
              </w:rPr>
              <w:t xml:space="preserve">1. </w:t>
            </w:r>
            <w:r w:rsidR="00F86FB7" w:rsidRPr="00201FE5">
              <w:rPr>
                <w:snapToGrid/>
                <w:kern w:val="0"/>
                <w:sz w:val="16"/>
                <w:szCs w:val="16"/>
                <w:lang w:eastAsia="nl-NL"/>
              </w:rPr>
              <w:t>twee</w:t>
            </w:r>
            <w:r w:rsidR="003149B7" w:rsidRPr="00201FE5">
              <w:rPr>
                <w:snapToGrid/>
                <w:kern w:val="0"/>
                <w:sz w:val="16"/>
                <w:szCs w:val="16"/>
                <w:lang w:eastAsia="nl-NL"/>
              </w:rPr>
              <w:t xml:space="preserve"> partijen: de </w:t>
            </w:r>
            <w:r>
              <w:rPr>
                <w:snapToGrid/>
                <w:kern w:val="0"/>
                <w:sz w:val="16"/>
                <w:szCs w:val="16"/>
                <w:lang w:eastAsia="nl-NL"/>
              </w:rPr>
              <w:t>geldverstrekker</w:t>
            </w:r>
            <w:r w:rsidR="00F86FB7" w:rsidRPr="00201FE5">
              <w:rPr>
                <w:snapToGrid/>
                <w:kern w:val="0"/>
                <w:sz w:val="16"/>
                <w:szCs w:val="16"/>
                <w:lang w:eastAsia="nl-NL"/>
              </w:rPr>
              <w:t xml:space="preserve"> en </w:t>
            </w:r>
            <w:r w:rsidR="003149B7" w:rsidRPr="00201FE5">
              <w:rPr>
                <w:snapToGrid/>
                <w:kern w:val="0"/>
                <w:sz w:val="16"/>
                <w:szCs w:val="16"/>
                <w:lang w:eastAsia="nl-NL"/>
              </w:rPr>
              <w:t>de verzekeraar</w:t>
            </w:r>
          </w:p>
          <w:p w14:paraId="6CB7478E" w14:textId="2EF77FEE" w:rsidR="00E3703F" w:rsidRPr="00E3703F" w:rsidRDefault="00E3703F" w:rsidP="00E3703F">
            <w:pPr>
              <w:pStyle w:val="Lijstalinea"/>
              <w:spacing w:line="240" w:lineRule="auto"/>
              <w:rPr>
                <w:snapToGrid/>
                <w:kern w:val="0"/>
                <w:sz w:val="16"/>
                <w:szCs w:val="16"/>
                <w:lang w:eastAsia="nl-NL"/>
              </w:rPr>
            </w:pPr>
            <w:r>
              <w:rPr>
                <w:snapToGrid/>
                <w:kern w:val="0"/>
                <w:sz w:val="16"/>
                <w:szCs w:val="16"/>
                <w:lang w:eastAsia="nl-NL"/>
              </w:rPr>
              <w:t>2.</w:t>
            </w:r>
            <w:r w:rsidRPr="00E3703F">
              <w:rPr>
                <w:snapToGrid/>
                <w:kern w:val="0"/>
                <w:sz w:val="16"/>
                <w:szCs w:val="16"/>
                <w:lang w:eastAsia="nl-NL"/>
              </w:rPr>
              <w:t xml:space="preserve"> twee partijen: de geldverstrekker en de instelling</w:t>
            </w:r>
          </w:p>
          <w:p w14:paraId="4DF57F9B" w14:textId="77777777" w:rsidR="003149B7" w:rsidRPr="00201FE5" w:rsidRDefault="003149B7" w:rsidP="000E627B">
            <w:pPr>
              <w:tabs>
                <w:tab w:val="num" w:pos="142"/>
              </w:tabs>
              <w:spacing w:line="240" w:lineRule="auto"/>
              <w:rPr>
                <w:snapToGrid/>
                <w:kern w:val="0"/>
                <w:sz w:val="16"/>
                <w:szCs w:val="16"/>
                <w:lang w:eastAsia="nl-NL"/>
              </w:rPr>
            </w:pPr>
            <w:r w:rsidRPr="00201FE5">
              <w:rPr>
                <w:snapToGrid/>
                <w:kern w:val="0"/>
                <w:sz w:val="16"/>
                <w:szCs w:val="16"/>
                <w:lang w:eastAsia="nl-NL"/>
              </w:rPr>
              <w:t xml:space="preserve">De mapping is hiervan afhankelijk. </w:t>
            </w:r>
          </w:p>
          <w:p w14:paraId="5E2D3D5D" w14:textId="77777777" w:rsidR="003149B7" w:rsidRPr="00201FE5" w:rsidRDefault="003149B7" w:rsidP="000E627B">
            <w:pPr>
              <w:tabs>
                <w:tab w:val="num" w:pos="142"/>
              </w:tabs>
              <w:spacing w:line="240" w:lineRule="auto"/>
              <w:rPr>
                <w:snapToGrid/>
                <w:kern w:val="0"/>
                <w:sz w:val="16"/>
                <w:szCs w:val="16"/>
                <w:lang w:eastAsia="nl-NL"/>
              </w:rPr>
            </w:pPr>
          </w:p>
          <w:p w14:paraId="089813BF" w14:textId="77777777" w:rsidR="003149B7" w:rsidRPr="00201FE5" w:rsidRDefault="003149B7" w:rsidP="000E627B">
            <w:pPr>
              <w:tabs>
                <w:tab w:val="num" w:pos="142"/>
              </w:tabs>
              <w:spacing w:line="240" w:lineRule="auto"/>
              <w:rPr>
                <w:snapToGrid/>
                <w:kern w:val="0"/>
                <w:sz w:val="16"/>
                <w:szCs w:val="16"/>
                <w:lang w:eastAsia="nl-NL"/>
              </w:rPr>
            </w:pPr>
            <w:r w:rsidRPr="00201FE5">
              <w:rPr>
                <w:snapToGrid/>
                <w:kern w:val="0"/>
                <w:sz w:val="16"/>
                <w:szCs w:val="16"/>
                <w:u w:val="single"/>
                <w:lang w:eastAsia="nl-NL"/>
              </w:rPr>
              <w:t>Mapping optie a</w:t>
            </w:r>
            <w:r w:rsidRPr="00201FE5">
              <w:rPr>
                <w:snapToGrid/>
                <w:kern w:val="0"/>
                <w:sz w:val="16"/>
                <w:szCs w:val="16"/>
                <w:lang w:eastAsia="nl-NL"/>
              </w:rPr>
              <w:t>.:</w:t>
            </w:r>
          </w:p>
          <w:p w14:paraId="4D3A3CA2" w14:textId="78278D31" w:rsidR="003149B7" w:rsidRPr="00201FE5" w:rsidRDefault="003149B7" w:rsidP="000E627B">
            <w:pPr>
              <w:tabs>
                <w:tab w:val="num" w:pos="142"/>
              </w:tabs>
              <w:spacing w:line="240" w:lineRule="auto"/>
              <w:rPr>
                <w:snapToGrid/>
                <w:kern w:val="0"/>
                <w:sz w:val="16"/>
                <w:szCs w:val="16"/>
                <w:lang w:eastAsia="nl-NL"/>
              </w:rPr>
            </w:pPr>
            <w:r w:rsidRPr="00201FE5">
              <w:rPr>
                <w:snapToGrid/>
                <w:kern w:val="0"/>
                <w:sz w:val="16"/>
                <w:szCs w:val="16"/>
                <w:lang w:eastAsia="nl-NL"/>
              </w:rPr>
              <w:t>//IMKAD_AangebodenStuk/Partij/Gevolmachtigde, waarbij ./aanduidingpartij(‘</w:t>
            </w:r>
            <w:r w:rsidR="000E627B">
              <w:rPr>
                <w:rFonts w:cs="Arial"/>
                <w:color w:val="000000" w:themeColor="text1"/>
                <w:sz w:val="16"/>
                <w:szCs w:val="16"/>
              </w:rPr>
              <w:t>geldverstrekker’</w:t>
            </w:r>
            <w:r w:rsidRPr="00201FE5">
              <w:rPr>
                <w:snapToGrid/>
                <w:kern w:val="0"/>
                <w:sz w:val="16"/>
                <w:szCs w:val="16"/>
                <w:lang w:eastAsia="nl-NL"/>
              </w:rPr>
              <w:t>)</w:t>
            </w:r>
          </w:p>
          <w:p w14:paraId="4E35002C" w14:textId="77777777" w:rsidR="003149B7" w:rsidRPr="00201FE5" w:rsidRDefault="003149B7" w:rsidP="000E627B">
            <w:pPr>
              <w:tabs>
                <w:tab w:val="num" w:pos="142"/>
              </w:tabs>
              <w:spacing w:line="240" w:lineRule="auto"/>
              <w:rPr>
                <w:snapToGrid/>
                <w:kern w:val="0"/>
                <w:sz w:val="16"/>
                <w:szCs w:val="16"/>
                <w:lang w:eastAsia="nl-NL"/>
              </w:rPr>
            </w:pPr>
          </w:p>
          <w:p w14:paraId="62547259" w14:textId="77777777" w:rsidR="003149B7" w:rsidRPr="00201FE5" w:rsidRDefault="003149B7" w:rsidP="000E627B">
            <w:pPr>
              <w:tabs>
                <w:tab w:val="num" w:pos="142"/>
              </w:tabs>
              <w:spacing w:line="240" w:lineRule="auto"/>
              <w:rPr>
                <w:snapToGrid/>
                <w:kern w:val="0"/>
                <w:sz w:val="16"/>
                <w:szCs w:val="16"/>
                <w:lang w:eastAsia="nl-NL"/>
              </w:rPr>
            </w:pPr>
            <w:r w:rsidRPr="00201FE5">
              <w:rPr>
                <w:snapToGrid/>
                <w:kern w:val="0"/>
                <w:sz w:val="16"/>
                <w:szCs w:val="16"/>
                <w:u w:val="single"/>
                <w:lang w:eastAsia="nl-NL"/>
              </w:rPr>
              <w:t>Mapping optie b</w:t>
            </w:r>
            <w:r w:rsidRPr="00201FE5">
              <w:rPr>
                <w:snapToGrid/>
                <w:kern w:val="0"/>
                <w:sz w:val="16"/>
                <w:szCs w:val="16"/>
                <w:lang w:eastAsia="nl-NL"/>
              </w:rPr>
              <w:t>.:</w:t>
            </w:r>
          </w:p>
          <w:p w14:paraId="5CB39C6B" w14:textId="62A35A9B" w:rsidR="003149B7" w:rsidRPr="00201FE5" w:rsidRDefault="003149B7" w:rsidP="000E627B">
            <w:pPr>
              <w:tabs>
                <w:tab w:val="num" w:pos="142"/>
              </w:tabs>
              <w:spacing w:line="240" w:lineRule="auto"/>
              <w:rPr>
                <w:snapToGrid/>
                <w:kern w:val="0"/>
                <w:sz w:val="16"/>
                <w:szCs w:val="16"/>
                <w:lang w:eastAsia="nl-NL"/>
              </w:rPr>
            </w:pPr>
            <w:r w:rsidRPr="00201FE5">
              <w:rPr>
                <w:snapToGrid/>
                <w:kern w:val="0"/>
                <w:sz w:val="16"/>
                <w:szCs w:val="16"/>
                <w:lang w:eastAsia="nl-NL"/>
              </w:rPr>
              <w:t xml:space="preserve">In deze optie treedt de gevolmachtigde op voor </w:t>
            </w:r>
            <w:r w:rsidR="00F86FB7" w:rsidRPr="00201FE5">
              <w:rPr>
                <w:snapToGrid/>
                <w:kern w:val="0"/>
                <w:sz w:val="16"/>
                <w:szCs w:val="16"/>
                <w:lang w:eastAsia="nl-NL"/>
              </w:rPr>
              <w:t>twee</w:t>
            </w:r>
            <w:r w:rsidRPr="00201FE5">
              <w:rPr>
                <w:snapToGrid/>
                <w:kern w:val="0"/>
                <w:sz w:val="16"/>
                <w:szCs w:val="16"/>
                <w:lang w:eastAsia="nl-NL"/>
              </w:rPr>
              <w:t xml:space="preserve"> partijen het is daarom noodzakelijk dat deze partijen gegroepeerd worden onder </w:t>
            </w:r>
            <w:r w:rsidRPr="00201FE5">
              <w:rPr>
                <w:sz w:val="16"/>
                <w:szCs w:val="16"/>
              </w:rPr>
              <w:t>één partij waaraan de gevolmachtigde gekoppeld wordt.</w:t>
            </w:r>
          </w:p>
          <w:p w14:paraId="501F77C1" w14:textId="77777777" w:rsidR="00F86FB7" w:rsidRDefault="00F86FB7" w:rsidP="000E627B">
            <w:pPr>
              <w:tabs>
                <w:tab w:val="num" w:pos="142"/>
              </w:tabs>
              <w:rPr>
                <w:snapToGrid/>
                <w:kern w:val="0"/>
                <w:u w:val="single"/>
                <w:lang w:eastAsia="nl-NL"/>
              </w:rPr>
            </w:pPr>
          </w:p>
          <w:p w14:paraId="06BF7E25" w14:textId="594FB621" w:rsidR="003149B7" w:rsidRPr="00DC1E7C" w:rsidRDefault="003149B7" w:rsidP="000E627B">
            <w:pPr>
              <w:tabs>
                <w:tab w:val="num" w:pos="142"/>
              </w:tabs>
              <w:rPr>
                <w:snapToGrid/>
                <w:kern w:val="0"/>
                <w:sz w:val="16"/>
                <w:szCs w:val="16"/>
                <w:lang w:eastAsia="nl-NL"/>
              </w:rPr>
            </w:pPr>
            <w:r w:rsidRPr="00DC1E7C">
              <w:rPr>
                <w:snapToGrid/>
                <w:kern w:val="0"/>
                <w:sz w:val="16"/>
                <w:szCs w:val="16"/>
                <w:u w:val="single"/>
                <w:lang w:eastAsia="nl-NL"/>
              </w:rPr>
              <w:t>Mapping ‘ verzamel‘ partij</w:t>
            </w:r>
            <w:r w:rsidR="00E3703F" w:rsidRPr="00DC1E7C">
              <w:rPr>
                <w:snapToGrid/>
                <w:kern w:val="0"/>
                <w:sz w:val="16"/>
                <w:szCs w:val="16"/>
                <w:u w:val="single"/>
                <w:lang w:eastAsia="nl-NL"/>
              </w:rPr>
              <w:t xml:space="preserve"> b.1. </w:t>
            </w:r>
            <w:r w:rsidRPr="00DC1E7C">
              <w:rPr>
                <w:snapToGrid/>
                <w:kern w:val="0"/>
                <w:sz w:val="16"/>
                <w:szCs w:val="16"/>
                <w:lang w:eastAsia="nl-NL"/>
              </w:rPr>
              <w:t>:</w:t>
            </w:r>
          </w:p>
          <w:p w14:paraId="7B57049D" w14:textId="77777777" w:rsidR="003149B7" w:rsidRPr="00DC1E7C" w:rsidRDefault="003149B7" w:rsidP="000E627B">
            <w:pPr>
              <w:tabs>
                <w:tab w:val="num" w:pos="142"/>
              </w:tabs>
              <w:autoSpaceDE w:val="0"/>
              <w:autoSpaceDN w:val="0"/>
              <w:adjustRightInd w:val="0"/>
              <w:spacing w:line="240" w:lineRule="auto"/>
              <w:rPr>
                <w:rFonts w:cs="Arial"/>
                <w:snapToGrid/>
                <w:kern w:val="0"/>
                <w:sz w:val="16"/>
                <w:szCs w:val="16"/>
                <w:lang w:eastAsia="nl-NL"/>
              </w:rPr>
            </w:pPr>
            <w:r w:rsidRPr="00DC1E7C">
              <w:rPr>
                <w:rFonts w:cs="Arial"/>
                <w:snapToGrid/>
                <w:kern w:val="0"/>
                <w:sz w:val="16"/>
                <w:szCs w:val="16"/>
                <w:lang w:eastAsia="nl-NL"/>
              </w:rPr>
              <w:t>//IMKAD_AangebodenStuk/Partij</w:t>
            </w:r>
          </w:p>
          <w:p w14:paraId="5458FD8F" w14:textId="77777777" w:rsidR="003149B7" w:rsidRPr="00DC1E7C" w:rsidRDefault="003149B7" w:rsidP="000E627B">
            <w:pPr>
              <w:tabs>
                <w:tab w:val="num" w:pos="142"/>
              </w:tabs>
              <w:autoSpaceDE w:val="0"/>
              <w:autoSpaceDN w:val="0"/>
              <w:adjustRightInd w:val="0"/>
              <w:spacing w:line="240" w:lineRule="auto"/>
              <w:rPr>
                <w:rFonts w:cs="Arial"/>
                <w:snapToGrid/>
                <w:kern w:val="0"/>
                <w:sz w:val="16"/>
                <w:szCs w:val="16"/>
                <w:lang w:eastAsia="nl-NL"/>
              </w:rPr>
            </w:pPr>
            <w:r w:rsidRPr="00DC1E7C">
              <w:rPr>
                <w:rFonts w:cs="Arial"/>
                <w:snapToGrid/>
                <w:kern w:val="0"/>
                <w:sz w:val="16"/>
                <w:szCs w:val="16"/>
                <w:lang w:eastAsia="nl-NL"/>
              </w:rPr>
              <w:tab/>
              <w:t>attribute: id = ‘unieke identificatie van de partij’</w:t>
            </w:r>
          </w:p>
          <w:p w14:paraId="750440F8" w14:textId="4FD14BF7" w:rsidR="003149B7" w:rsidRDefault="003149B7" w:rsidP="000E627B">
            <w:pPr>
              <w:tabs>
                <w:tab w:val="num" w:pos="142"/>
              </w:tabs>
              <w:autoSpaceDE w:val="0"/>
              <w:autoSpaceDN w:val="0"/>
              <w:adjustRightInd w:val="0"/>
              <w:spacing w:line="240" w:lineRule="auto"/>
              <w:rPr>
                <w:snapToGrid/>
                <w:kern w:val="0"/>
                <w:sz w:val="16"/>
                <w:szCs w:val="16"/>
                <w:lang w:eastAsia="nl-NL"/>
              </w:rPr>
            </w:pPr>
            <w:r w:rsidRPr="00DC1E7C">
              <w:rPr>
                <w:snapToGrid/>
                <w:kern w:val="0"/>
                <w:sz w:val="16"/>
                <w:szCs w:val="16"/>
                <w:highlight w:val="white"/>
                <w:lang w:eastAsia="nl-NL"/>
              </w:rPr>
              <w:tab/>
              <w:t>./</w:t>
            </w:r>
            <w:r w:rsidRPr="00DC1E7C">
              <w:rPr>
                <w:rFonts w:cs="Arial"/>
                <w:snapToGrid/>
                <w:kern w:val="0"/>
                <w:sz w:val="16"/>
                <w:szCs w:val="16"/>
                <w:lang w:eastAsia="nl-NL"/>
              </w:rPr>
              <w:t>aanduidingPartij</w:t>
            </w:r>
            <w:r w:rsidRPr="00DC1E7C">
              <w:rPr>
                <w:snapToGrid/>
                <w:kern w:val="0"/>
                <w:sz w:val="16"/>
                <w:szCs w:val="16"/>
                <w:lang w:eastAsia="nl-NL"/>
              </w:rPr>
              <w:t>(‘</w:t>
            </w:r>
            <w:r w:rsidR="00E3703F" w:rsidRPr="00DC1E7C">
              <w:rPr>
                <w:snapToGrid/>
                <w:kern w:val="0"/>
                <w:sz w:val="16"/>
                <w:szCs w:val="16"/>
                <w:lang w:eastAsia="nl-NL"/>
              </w:rPr>
              <w:t>geldverstrekker</w:t>
            </w:r>
            <w:r w:rsidRPr="00DC1E7C">
              <w:rPr>
                <w:snapToGrid/>
                <w:kern w:val="0"/>
                <w:sz w:val="16"/>
                <w:szCs w:val="16"/>
                <w:lang w:eastAsia="nl-NL"/>
              </w:rPr>
              <w:t>-verzekeraar’)</w:t>
            </w:r>
          </w:p>
          <w:p w14:paraId="2B5C2A5C" w14:textId="2E2FC65D" w:rsidR="00DC1E7C" w:rsidRDefault="00DC1E7C" w:rsidP="000E627B">
            <w:pPr>
              <w:tabs>
                <w:tab w:val="num" w:pos="142"/>
              </w:tabs>
              <w:autoSpaceDE w:val="0"/>
              <w:autoSpaceDN w:val="0"/>
              <w:adjustRightInd w:val="0"/>
              <w:spacing w:line="240" w:lineRule="auto"/>
              <w:rPr>
                <w:snapToGrid/>
                <w:kern w:val="0"/>
                <w:sz w:val="16"/>
                <w:szCs w:val="16"/>
                <w:lang w:eastAsia="nl-NL"/>
              </w:rPr>
            </w:pPr>
          </w:p>
          <w:p w14:paraId="3F581910" w14:textId="1BCC0100" w:rsidR="00DC1E7C" w:rsidRPr="00DC1E7C" w:rsidRDefault="00DC1E7C" w:rsidP="00DC1E7C">
            <w:pPr>
              <w:tabs>
                <w:tab w:val="num" w:pos="142"/>
              </w:tabs>
              <w:rPr>
                <w:snapToGrid/>
                <w:kern w:val="0"/>
                <w:sz w:val="16"/>
                <w:szCs w:val="16"/>
                <w:lang w:eastAsia="nl-NL"/>
              </w:rPr>
            </w:pPr>
            <w:r w:rsidRPr="00DC1E7C">
              <w:rPr>
                <w:snapToGrid/>
                <w:kern w:val="0"/>
                <w:sz w:val="16"/>
                <w:szCs w:val="16"/>
                <w:u w:val="single"/>
                <w:lang w:eastAsia="nl-NL"/>
              </w:rPr>
              <w:t>Mapping ‘ verzamel‘ partij b.</w:t>
            </w:r>
            <w:r>
              <w:rPr>
                <w:snapToGrid/>
                <w:kern w:val="0"/>
                <w:sz w:val="16"/>
                <w:szCs w:val="16"/>
                <w:u w:val="single"/>
                <w:lang w:eastAsia="nl-NL"/>
              </w:rPr>
              <w:t>2</w:t>
            </w:r>
            <w:r w:rsidRPr="00DC1E7C">
              <w:rPr>
                <w:snapToGrid/>
                <w:kern w:val="0"/>
                <w:sz w:val="16"/>
                <w:szCs w:val="16"/>
                <w:u w:val="single"/>
                <w:lang w:eastAsia="nl-NL"/>
              </w:rPr>
              <w:t xml:space="preserve">. </w:t>
            </w:r>
            <w:r w:rsidRPr="00DC1E7C">
              <w:rPr>
                <w:snapToGrid/>
                <w:kern w:val="0"/>
                <w:sz w:val="16"/>
                <w:szCs w:val="16"/>
                <w:lang w:eastAsia="nl-NL"/>
              </w:rPr>
              <w:t>:</w:t>
            </w:r>
          </w:p>
          <w:p w14:paraId="31C65B79" w14:textId="77777777" w:rsidR="00DC1E7C" w:rsidRPr="00DC1E7C" w:rsidRDefault="00DC1E7C" w:rsidP="00DC1E7C">
            <w:pPr>
              <w:tabs>
                <w:tab w:val="num" w:pos="142"/>
              </w:tabs>
              <w:autoSpaceDE w:val="0"/>
              <w:autoSpaceDN w:val="0"/>
              <w:adjustRightInd w:val="0"/>
              <w:spacing w:line="240" w:lineRule="auto"/>
              <w:rPr>
                <w:rFonts w:cs="Arial"/>
                <w:snapToGrid/>
                <w:kern w:val="0"/>
                <w:sz w:val="16"/>
                <w:szCs w:val="16"/>
                <w:lang w:eastAsia="nl-NL"/>
              </w:rPr>
            </w:pPr>
            <w:r w:rsidRPr="00DC1E7C">
              <w:rPr>
                <w:rFonts w:cs="Arial"/>
                <w:snapToGrid/>
                <w:kern w:val="0"/>
                <w:sz w:val="16"/>
                <w:szCs w:val="16"/>
                <w:lang w:eastAsia="nl-NL"/>
              </w:rPr>
              <w:lastRenderedPageBreak/>
              <w:t>//IMKAD_AangebodenStuk/Partij</w:t>
            </w:r>
          </w:p>
          <w:p w14:paraId="21AFF093" w14:textId="77777777" w:rsidR="00DC1E7C" w:rsidRPr="00DC1E7C" w:rsidRDefault="00DC1E7C" w:rsidP="00DC1E7C">
            <w:pPr>
              <w:tabs>
                <w:tab w:val="num" w:pos="142"/>
              </w:tabs>
              <w:autoSpaceDE w:val="0"/>
              <w:autoSpaceDN w:val="0"/>
              <w:adjustRightInd w:val="0"/>
              <w:spacing w:line="240" w:lineRule="auto"/>
              <w:rPr>
                <w:rFonts w:cs="Arial"/>
                <w:snapToGrid/>
                <w:kern w:val="0"/>
                <w:sz w:val="16"/>
                <w:szCs w:val="16"/>
                <w:lang w:eastAsia="nl-NL"/>
              </w:rPr>
            </w:pPr>
            <w:r w:rsidRPr="00DC1E7C">
              <w:rPr>
                <w:rFonts w:cs="Arial"/>
                <w:snapToGrid/>
                <w:kern w:val="0"/>
                <w:sz w:val="16"/>
                <w:szCs w:val="16"/>
                <w:lang w:eastAsia="nl-NL"/>
              </w:rPr>
              <w:tab/>
              <w:t>attribute: id = ‘unieke identificatie van de partij’</w:t>
            </w:r>
          </w:p>
          <w:p w14:paraId="75ACF30B" w14:textId="3860EC9A" w:rsidR="00DC1E7C" w:rsidRPr="00DC1E7C" w:rsidRDefault="00DC1E7C" w:rsidP="00DC1E7C">
            <w:pPr>
              <w:tabs>
                <w:tab w:val="num" w:pos="142"/>
              </w:tabs>
              <w:autoSpaceDE w:val="0"/>
              <w:autoSpaceDN w:val="0"/>
              <w:adjustRightInd w:val="0"/>
              <w:spacing w:line="240" w:lineRule="auto"/>
              <w:rPr>
                <w:snapToGrid/>
                <w:kern w:val="0"/>
                <w:sz w:val="16"/>
                <w:szCs w:val="16"/>
                <w:lang w:eastAsia="nl-NL"/>
              </w:rPr>
            </w:pPr>
            <w:r w:rsidRPr="00DC1E7C">
              <w:rPr>
                <w:snapToGrid/>
                <w:kern w:val="0"/>
                <w:sz w:val="16"/>
                <w:szCs w:val="16"/>
                <w:highlight w:val="white"/>
                <w:lang w:eastAsia="nl-NL"/>
              </w:rPr>
              <w:tab/>
              <w:t>./</w:t>
            </w:r>
            <w:r w:rsidRPr="00DC1E7C">
              <w:rPr>
                <w:rFonts w:cs="Arial"/>
                <w:snapToGrid/>
                <w:kern w:val="0"/>
                <w:sz w:val="16"/>
                <w:szCs w:val="16"/>
                <w:lang w:eastAsia="nl-NL"/>
              </w:rPr>
              <w:t>aanduidingPartij</w:t>
            </w:r>
            <w:r w:rsidRPr="00DC1E7C">
              <w:rPr>
                <w:snapToGrid/>
                <w:kern w:val="0"/>
                <w:sz w:val="16"/>
                <w:szCs w:val="16"/>
                <w:lang w:eastAsia="nl-NL"/>
              </w:rPr>
              <w:t>(‘geldverstrekker</w:t>
            </w:r>
            <w:r>
              <w:rPr>
                <w:snapToGrid/>
                <w:kern w:val="0"/>
                <w:sz w:val="16"/>
                <w:szCs w:val="16"/>
                <w:lang w:eastAsia="nl-NL"/>
              </w:rPr>
              <w:t>-instelling</w:t>
            </w:r>
            <w:r w:rsidRPr="00DC1E7C">
              <w:rPr>
                <w:snapToGrid/>
                <w:kern w:val="0"/>
                <w:sz w:val="16"/>
                <w:szCs w:val="16"/>
                <w:lang w:eastAsia="nl-NL"/>
              </w:rPr>
              <w:t>’)</w:t>
            </w:r>
          </w:p>
          <w:p w14:paraId="1F385DA5" w14:textId="77777777" w:rsidR="008A2823" w:rsidRPr="00AD2288" w:rsidRDefault="008A2823" w:rsidP="000E627B">
            <w:pPr>
              <w:tabs>
                <w:tab w:val="num" w:pos="142"/>
              </w:tabs>
              <w:autoSpaceDE w:val="0"/>
              <w:autoSpaceDN w:val="0"/>
              <w:adjustRightInd w:val="0"/>
              <w:spacing w:line="240" w:lineRule="auto"/>
              <w:rPr>
                <w:snapToGrid/>
                <w:kern w:val="0"/>
                <w:sz w:val="16"/>
                <w:szCs w:val="16"/>
                <w:lang w:eastAsia="nl-NL"/>
              </w:rPr>
            </w:pPr>
          </w:p>
          <w:p w14:paraId="3F3D6B1F" w14:textId="77777777" w:rsidR="003149B7" w:rsidRPr="00AD2288" w:rsidRDefault="003149B7" w:rsidP="000E627B">
            <w:pPr>
              <w:tabs>
                <w:tab w:val="num" w:pos="142"/>
              </w:tabs>
              <w:rPr>
                <w:sz w:val="16"/>
                <w:szCs w:val="16"/>
                <w:lang w:val="nl"/>
              </w:rPr>
            </w:pPr>
            <w:r w:rsidRPr="00AD2288">
              <w:rPr>
                <w:sz w:val="16"/>
                <w:szCs w:val="16"/>
                <w:lang w:val="nl"/>
              </w:rPr>
              <w:t>De overige mapping is opgenomen in het genoemde tekstblok.</w:t>
            </w:r>
          </w:p>
          <w:p w14:paraId="7E8BA333" w14:textId="5EECABE4" w:rsidR="005B5069" w:rsidRPr="002E19B9" w:rsidRDefault="005B5069" w:rsidP="000E627B">
            <w:pPr>
              <w:tabs>
                <w:tab w:val="num" w:pos="142"/>
              </w:tabs>
              <w:autoSpaceDE w:val="0"/>
              <w:autoSpaceDN w:val="0"/>
              <w:adjustRightInd w:val="0"/>
              <w:spacing w:line="240" w:lineRule="auto"/>
              <w:rPr>
                <w:rFonts w:cs="Arial"/>
                <w:snapToGrid/>
                <w:kern w:val="0"/>
                <w:sz w:val="16"/>
                <w:szCs w:val="16"/>
                <w:lang w:eastAsia="nl-NL"/>
              </w:rPr>
            </w:pPr>
          </w:p>
        </w:tc>
      </w:tr>
      <w:tr w:rsidR="005B5069" w:rsidRPr="00123774" w14:paraId="7F6ABC21" w14:textId="77777777" w:rsidTr="00DC1E7C">
        <w:trPr>
          <w:trHeight w:val="125"/>
        </w:trPr>
        <w:tc>
          <w:tcPr>
            <w:tcW w:w="2504" w:type="pct"/>
            <w:shd w:val="clear" w:color="auto" w:fill="auto"/>
          </w:tcPr>
          <w:p w14:paraId="11F786E3" w14:textId="2E8F098D" w:rsidR="005B5069" w:rsidRPr="00194473" w:rsidRDefault="005B5069" w:rsidP="000E627B">
            <w:pPr>
              <w:ind w:left="301"/>
              <w:rPr>
                <w:rFonts w:cs="Arial"/>
                <w:bCs/>
                <w:color w:val="800080"/>
                <w:szCs w:val="18"/>
              </w:rPr>
            </w:pPr>
            <w:r w:rsidRPr="00AD2288">
              <w:rPr>
                <w:rFonts w:cs="Arial"/>
              </w:rPr>
              <w:lastRenderedPageBreak/>
              <w:fldChar w:fldCharType="begin"/>
            </w:r>
            <w:r w:rsidRPr="00AD2288">
              <w:rPr>
                <w:rFonts w:cs="Arial"/>
              </w:rPr>
              <w:instrText>MacroButton Nomacro §</w:instrText>
            </w:r>
            <w:r w:rsidRPr="00AD2288">
              <w:rPr>
                <w:rFonts w:cs="Arial"/>
              </w:rPr>
              <w:fldChar w:fldCharType="end"/>
            </w:r>
            <w:r w:rsidRPr="00AD2288">
              <w:rPr>
                <w:rFonts w:ascii="Times New Roman" w:hAnsi="Times New Roman"/>
              </w:rPr>
              <w:t xml:space="preserve"> </w:t>
            </w:r>
            <w:r w:rsidRPr="00AD2288">
              <w:rPr>
                <w:color w:val="800080"/>
              </w:rPr>
              <w:t>a.</w:t>
            </w:r>
            <w:r w:rsidRPr="00AD2288">
              <w:rPr>
                <w:rFonts w:ascii="Times New Roman" w:hAnsi="Times New Roman"/>
                <w:color w:val="800080"/>
              </w:rPr>
              <w:t xml:space="preserve"> </w:t>
            </w:r>
            <w:r w:rsidRPr="00AD2288">
              <w:rPr>
                <w:rFonts w:cs="Arial"/>
              </w:rPr>
              <w:fldChar w:fldCharType="begin"/>
            </w:r>
            <w:r w:rsidRPr="00AD2288">
              <w:rPr>
                <w:rFonts w:cs="Arial"/>
              </w:rPr>
              <w:instrText>MacroButton Nomacro §</w:instrText>
            </w:r>
            <w:r w:rsidRPr="00AD2288">
              <w:rPr>
                <w:rFonts w:cs="Arial"/>
              </w:rPr>
              <w:fldChar w:fldCharType="end"/>
            </w:r>
            <w:r w:rsidRPr="00194473">
              <w:rPr>
                <w:rFonts w:cs="Arial"/>
                <w:color w:val="FF0000"/>
                <w:szCs w:val="18"/>
                <w:highlight w:val="yellow"/>
              </w:rPr>
              <w:t>TEKSTBLOK RECHTSPERSOON</w:t>
            </w:r>
            <w:r w:rsidRPr="00194473">
              <w:rPr>
                <w:rFonts w:cs="Arial"/>
                <w:color w:val="FF0000"/>
                <w:szCs w:val="18"/>
              </w:rPr>
              <w:t xml:space="preserve"> </w:t>
            </w:r>
          </w:p>
        </w:tc>
        <w:tc>
          <w:tcPr>
            <w:tcW w:w="2496" w:type="pct"/>
            <w:shd w:val="clear" w:color="auto" w:fill="auto"/>
          </w:tcPr>
          <w:p w14:paraId="79F6F84D" w14:textId="77777777" w:rsidR="00191BFB" w:rsidRPr="00941E66" w:rsidRDefault="005B5069" w:rsidP="000E627B">
            <w:pPr>
              <w:rPr>
                <w:rFonts w:cs="Arial"/>
                <w:sz w:val="16"/>
                <w:szCs w:val="16"/>
              </w:rPr>
            </w:pPr>
            <w:r w:rsidRPr="00941E66">
              <w:rPr>
                <w:rFonts w:cs="Arial"/>
                <w:sz w:val="16"/>
                <w:szCs w:val="16"/>
              </w:rPr>
              <w:t xml:space="preserve">Verplicht </w:t>
            </w:r>
            <w:r w:rsidRPr="00941E66">
              <w:rPr>
                <w:sz w:val="16"/>
                <w:szCs w:val="16"/>
                <w:lang w:val="nl"/>
              </w:rPr>
              <w:t>tekstblok</w:t>
            </w:r>
            <w:r w:rsidRPr="00941E66">
              <w:rPr>
                <w:rFonts w:cs="Arial"/>
                <w:sz w:val="16"/>
                <w:szCs w:val="16"/>
              </w:rPr>
              <w:t xml:space="preserve"> met de gegevens van de hypotheekbank</w:t>
            </w:r>
            <w:r w:rsidR="00191BFB" w:rsidRPr="00941E66">
              <w:rPr>
                <w:rFonts w:cs="Arial"/>
                <w:sz w:val="16"/>
                <w:szCs w:val="16"/>
              </w:rPr>
              <w:t>.</w:t>
            </w:r>
          </w:p>
          <w:p w14:paraId="18BF17A7" w14:textId="09BF8E74" w:rsidR="00191BFB" w:rsidRPr="00941E66" w:rsidRDefault="00191BFB" w:rsidP="000E627B">
            <w:pPr>
              <w:rPr>
                <w:rFonts w:cs="Arial"/>
                <w:sz w:val="16"/>
                <w:szCs w:val="16"/>
              </w:rPr>
            </w:pPr>
            <w:r w:rsidRPr="00941E66">
              <w:rPr>
                <w:rFonts w:cs="Arial"/>
                <w:sz w:val="16"/>
                <w:szCs w:val="16"/>
              </w:rPr>
              <w:t>De “a.” wordt alleen getoond indien de verzekeraar</w:t>
            </w:r>
            <w:r w:rsidR="00941E66" w:rsidRPr="00941E66">
              <w:rPr>
                <w:rFonts w:cs="Arial"/>
                <w:sz w:val="16"/>
                <w:szCs w:val="16"/>
              </w:rPr>
              <w:t>/instelling</w:t>
            </w:r>
            <w:r w:rsidRPr="00941E66">
              <w:rPr>
                <w:rFonts w:cs="Arial"/>
                <w:sz w:val="16"/>
                <w:szCs w:val="16"/>
              </w:rPr>
              <w:t>-partij ook aanwezig is.</w:t>
            </w:r>
          </w:p>
          <w:p w14:paraId="5FFE778C" w14:textId="455D09CD" w:rsidR="005B5069" w:rsidRDefault="005B5069" w:rsidP="000E627B">
            <w:pPr>
              <w:rPr>
                <w:rFonts w:cs="Arial"/>
                <w:sz w:val="16"/>
                <w:szCs w:val="16"/>
              </w:rPr>
            </w:pPr>
          </w:p>
          <w:p w14:paraId="1D4DCB07" w14:textId="593A8E65" w:rsidR="00941E66" w:rsidRPr="00941E66" w:rsidRDefault="00941E66" w:rsidP="00941E66">
            <w:pPr>
              <w:spacing w:line="240" w:lineRule="auto"/>
              <w:rPr>
                <w:rFonts w:cs="Arial"/>
                <w:b/>
                <w:bCs/>
                <w:sz w:val="16"/>
                <w:szCs w:val="16"/>
              </w:rPr>
            </w:pPr>
            <w:r w:rsidRPr="00941E66">
              <w:rPr>
                <w:rFonts w:cs="Arial"/>
                <w:b/>
                <w:bCs/>
                <w:sz w:val="16"/>
                <w:szCs w:val="16"/>
              </w:rPr>
              <w:t>Optie a:</w:t>
            </w:r>
          </w:p>
          <w:p w14:paraId="0326D873" w14:textId="6CC2FD30" w:rsidR="008A2823" w:rsidRPr="00941E66" w:rsidRDefault="008A2823" w:rsidP="00941E66">
            <w:pPr>
              <w:spacing w:line="240" w:lineRule="auto"/>
              <w:rPr>
                <w:rFonts w:cs="Arial"/>
                <w:snapToGrid/>
                <w:kern w:val="0"/>
                <w:sz w:val="16"/>
                <w:szCs w:val="16"/>
                <w:lang w:eastAsia="nl-NL"/>
              </w:rPr>
            </w:pPr>
            <w:r w:rsidRPr="00941E66">
              <w:rPr>
                <w:sz w:val="16"/>
                <w:szCs w:val="16"/>
                <w:u w:val="single"/>
              </w:rPr>
              <w:t>Mapping alleen partij ‘</w:t>
            </w:r>
            <w:r w:rsidR="00941E66">
              <w:rPr>
                <w:sz w:val="16"/>
                <w:szCs w:val="16"/>
                <w:u w:val="single"/>
              </w:rPr>
              <w:t>geldverstrekker’</w:t>
            </w:r>
            <w:r w:rsidRPr="00941E66">
              <w:rPr>
                <w:sz w:val="16"/>
                <w:szCs w:val="16"/>
                <w:u w:val="single"/>
              </w:rPr>
              <w:t xml:space="preserve"> aanwezig:</w:t>
            </w:r>
          </w:p>
          <w:p w14:paraId="044A78A4" w14:textId="77777777" w:rsidR="008A2823" w:rsidRPr="00941E66" w:rsidRDefault="008A2823" w:rsidP="00941E66">
            <w:pPr>
              <w:autoSpaceDE w:val="0"/>
              <w:autoSpaceDN w:val="0"/>
              <w:adjustRightInd w:val="0"/>
              <w:spacing w:line="240" w:lineRule="auto"/>
              <w:rPr>
                <w:rFonts w:cs="Arial"/>
                <w:snapToGrid/>
                <w:kern w:val="0"/>
                <w:sz w:val="16"/>
                <w:szCs w:val="16"/>
                <w:lang w:eastAsia="nl-NL"/>
              </w:rPr>
            </w:pPr>
            <w:r w:rsidRPr="00941E66">
              <w:rPr>
                <w:rFonts w:cs="Arial"/>
                <w:snapToGrid/>
                <w:kern w:val="0"/>
                <w:sz w:val="16"/>
                <w:szCs w:val="16"/>
                <w:lang w:eastAsia="nl-NL"/>
              </w:rPr>
              <w:t>//IMKAD_AangebodenStuk/Partij [attribute: id = ‘unieke identificatie van de partij’]</w:t>
            </w:r>
          </w:p>
          <w:p w14:paraId="3802DC49" w14:textId="0450C80A" w:rsidR="008A2823" w:rsidRPr="00941E66" w:rsidRDefault="008A2823" w:rsidP="00941E66">
            <w:pPr>
              <w:autoSpaceDE w:val="0"/>
              <w:autoSpaceDN w:val="0"/>
              <w:adjustRightInd w:val="0"/>
              <w:spacing w:line="240" w:lineRule="auto"/>
              <w:rPr>
                <w:snapToGrid/>
                <w:kern w:val="0"/>
                <w:sz w:val="16"/>
                <w:szCs w:val="16"/>
                <w:lang w:eastAsia="nl-NL"/>
              </w:rPr>
            </w:pPr>
            <w:r w:rsidRPr="00941E66">
              <w:rPr>
                <w:snapToGrid/>
                <w:kern w:val="0"/>
                <w:sz w:val="16"/>
                <w:szCs w:val="16"/>
                <w:highlight w:val="white"/>
                <w:lang w:eastAsia="nl-NL"/>
              </w:rPr>
              <w:tab/>
              <w:t>./</w:t>
            </w:r>
            <w:r w:rsidRPr="00941E66">
              <w:rPr>
                <w:rFonts w:cs="Arial"/>
                <w:snapToGrid/>
                <w:kern w:val="0"/>
                <w:sz w:val="16"/>
                <w:szCs w:val="16"/>
                <w:lang w:eastAsia="nl-NL"/>
              </w:rPr>
              <w:t>aanduidingPartij</w:t>
            </w:r>
            <w:r w:rsidRPr="00941E66">
              <w:rPr>
                <w:snapToGrid/>
                <w:kern w:val="0"/>
                <w:sz w:val="16"/>
                <w:szCs w:val="16"/>
                <w:lang w:eastAsia="nl-NL"/>
              </w:rPr>
              <w:t>(‘</w:t>
            </w:r>
            <w:r w:rsidR="00941E66">
              <w:rPr>
                <w:rFonts w:cs="Arial"/>
                <w:color w:val="000000" w:themeColor="text1"/>
                <w:sz w:val="16"/>
                <w:szCs w:val="16"/>
              </w:rPr>
              <w:t>geldverstrekker’</w:t>
            </w:r>
            <w:r w:rsidRPr="00941E66">
              <w:rPr>
                <w:snapToGrid/>
                <w:kern w:val="0"/>
                <w:sz w:val="16"/>
                <w:szCs w:val="16"/>
                <w:lang w:eastAsia="nl-NL"/>
              </w:rPr>
              <w:t>)</w:t>
            </w:r>
          </w:p>
          <w:p w14:paraId="60C9A989" w14:textId="77777777" w:rsidR="008A2823" w:rsidRPr="00941E66" w:rsidRDefault="008A2823" w:rsidP="00941E66">
            <w:pPr>
              <w:autoSpaceDE w:val="0"/>
              <w:autoSpaceDN w:val="0"/>
              <w:adjustRightInd w:val="0"/>
              <w:spacing w:line="240" w:lineRule="auto"/>
              <w:rPr>
                <w:sz w:val="16"/>
                <w:szCs w:val="16"/>
              </w:rPr>
            </w:pPr>
            <w:r w:rsidRPr="00941E66">
              <w:rPr>
                <w:rFonts w:cs="Arial"/>
                <w:snapToGrid/>
                <w:kern w:val="0"/>
                <w:sz w:val="16"/>
                <w:szCs w:val="16"/>
                <w:lang w:eastAsia="nl-NL"/>
              </w:rPr>
              <w:t>//IMKAD_AangebodenStuk/Partij/IMKAD_Persoon</w:t>
            </w:r>
          </w:p>
          <w:p w14:paraId="3379D333" w14:textId="77777777" w:rsidR="008A2823" w:rsidRPr="00941E66" w:rsidRDefault="008A2823" w:rsidP="00941E66">
            <w:pPr>
              <w:autoSpaceDE w:val="0"/>
              <w:autoSpaceDN w:val="0"/>
              <w:adjustRightInd w:val="0"/>
              <w:spacing w:line="240" w:lineRule="auto"/>
              <w:rPr>
                <w:sz w:val="16"/>
                <w:szCs w:val="16"/>
                <w:lang w:val="nl"/>
              </w:rPr>
            </w:pPr>
            <w:r w:rsidRPr="00941E66">
              <w:rPr>
                <w:sz w:val="16"/>
                <w:szCs w:val="16"/>
                <w:lang w:val="nl"/>
              </w:rPr>
              <w:t xml:space="preserve">De overige </w:t>
            </w:r>
            <w:r w:rsidRPr="00941E66">
              <w:rPr>
                <w:rFonts w:cs="Arial"/>
                <w:snapToGrid/>
                <w:kern w:val="0"/>
                <w:sz w:val="16"/>
                <w:szCs w:val="16"/>
                <w:lang w:eastAsia="nl-NL"/>
              </w:rPr>
              <w:t>mapping</w:t>
            </w:r>
            <w:r w:rsidRPr="00941E66">
              <w:rPr>
                <w:sz w:val="16"/>
                <w:szCs w:val="16"/>
                <w:lang w:val="nl"/>
              </w:rPr>
              <w:t xml:space="preserve"> is opgenomen in de genoemde tekstblokken.</w:t>
            </w:r>
          </w:p>
          <w:p w14:paraId="63A80A9D" w14:textId="5C21AEDA" w:rsidR="008A2823" w:rsidRDefault="008A2823" w:rsidP="000E627B">
            <w:pPr>
              <w:rPr>
                <w:rFonts w:cs="Arial"/>
                <w:snapToGrid/>
                <w:kern w:val="0"/>
                <w:sz w:val="16"/>
                <w:szCs w:val="16"/>
                <w:lang w:eastAsia="nl-NL"/>
              </w:rPr>
            </w:pPr>
          </w:p>
          <w:p w14:paraId="133DC501" w14:textId="60F51025" w:rsidR="00941E66" w:rsidRPr="00941E66" w:rsidRDefault="00941E66" w:rsidP="00941E66">
            <w:pPr>
              <w:spacing w:line="240" w:lineRule="auto"/>
              <w:rPr>
                <w:rFonts w:cs="Arial"/>
                <w:b/>
                <w:bCs/>
                <w:snapToGrid/>
                <w:kern w:val="0"/>
                <w:sz w:val="16"/>
                <w:szCs w:val="16"/>
                <w:lang w:eastAsia="nl-NL"/>
              </w:rPr>
            </w:pPr>
            <w:r w:rsidRPr="00941E66">
              <w:rPr>
                <w:rFonts w:cs="Arial"/>
                <w:b/>
                <w:bCs/>
                <w:snapToGrid/>
                <w:kern w:val="0"/>
                <w:sz w:val="16"/>
                <w:szCs w:val="16"/>
                <w:lang w:eastAsia="nl-NL"/>
              </w:rPr>
              <w:t>Optie b1:</w:t>
            </w:r>
          </w:p>
          <w:p w14:paraId="40AC26FD" w14:textId="3D728B44" w:rsidR="008A2823" w:rsidRPr="00941E66" w:rsidRDefault="008A2823" w:rsidP="00941E66">
            <w:pPr>
              <w:spacing w:line="240" w:lineRule="auto"/>
              <w:rPr>
                <w:sz w:val="16"/>
                <w:szCs w:val="16"/>
                <w:u w:val="single"/>
              </w:rPr>
            </w:pPr>
            <w:r w:rsidRPr="00941E66">
              <w:rPr>
                <w:sz w:val="16"/>
                <w:szCs w:val="16"/>
                <w:u w:val="single"/>
              </w:rPr>
              <w:t>Mapping ‘verzamel’ partij aanwez</w:t>
            </w:r>
            <w:r w:rsidR="00941E66">
              <w:rPr>
                <w:sz w:val="16"/>
                <w:szCs w:val="16"/>
                <w:u w:val="single"/>
              </w:rPr>
              <w:t>ig:</w:t>
            </w:r>
          </w:p>
          <w:p w14:paraId="27609EB7" w14:textId="0EC5A163" w:rsidR="008A2823" w:rsidRPr="00941E66" w:rsidRDefault="008A2823" w:rsidP="00941E66">
            <w:pPr>
              <w:autoSpaceDE w:val="0"/>
              <w:autoSpaceDN w:val="0"/>
              <w:adjustRightInd w:val="0"/>
              <w:spacing w:line="240" w:lineRule="auto"/>
              <w:rPr>
                <w:rFonts w:cs="Arial"/>
                <w:snapToGrid/>
                <w:kern w:val="0"/>
                <w:sz w:val="16"/>
                <w:szCs w:val="16"/>
                <w:lang w:eastAsia="nl-NL"/>
              </w:rPr>
            </w:pPr>
            <w:r w:rsidRPr="00941E66">
              <w:rPr>
                <w:rFonts w:cs="Arial"/>
                <w:snapToGrid/>
                <w:kern w:val="0"/>
                <w:sz w:val="16"/>
                <w:szCs w:val="16"/>
                <w:lang w:eastAsia="nl-NL"/>
              </w:rPr>
              <w:t>//IMKAD_AangebodenStuk/Partij(‘</w:t>
            </w:r>
            <w:r w:rsidR="00332BD7">
              <w:rPr>
                <w:snapToGrid/>
                <w:kern w:val="0"/>
                <w:sz w:val="16"/>
                <w:szCs w:val="16"/>
                <w:lang w:eastAsia="nl-NL"/>
              </w:rPr>
              <w:t>geldverstrekker</w:t>
            </w:r>
            <w:r w:rsidRPr="00941E66">
              <w:rPr>
                <w:snapToGrid/>
                <w:kern w:val="0"/>
                <w:sz w:val="16"/>
                <w:szCs w:val="16"/>
                <w:lang w:eastAsia="nl-NL"/>
              </w:rPr>
              <w:t>-verzekeraar</w:t>
            </w:r>
            <w:r w:rsidRPr="00941E66">
              <w:rPr>
                <w:rFonts w:cs="Arial"/>
                <w:snapToGrid/>
                <w:kern w:val="0"/>
                <w:sz w:val="16"/>
                <w:szCs w:val="16"/>
                <w:lang w:eastAsia="nl-NL"/>
              </w:rPr>
              <w:t>’)/Partij</w:t>
            </w:r>
          </w:p>
          <w:p w14:paraId="40B58E0C" w14:textId="77777777" w:rsidR="008A2823" w:rsidRPr="00941E66" w:rsidRDefault="008A2823" w:rsidP="00941E66">
            <w:pPr>
              <w:autoSpaceDE w:val="0"/>
              <w:autoSpaceDN w:val="0"/>
              <w:adjustRightInd w:val="0"/>
              <w:spacing w:line="240" w:lineRule="auto"/>
              <w:rPr>
                <w:rFonts w:cs="Arial"/>
                <w:snapToGrid/>
                <w:kern w:val="0"/>
                <w:sz w:val="16"/>
                <w:szCs w:val="16"/>
                <w:lang w:eastAsia="nl-NL"/>
              </w:rPr>
            </w:pPr>
            <w:r w:rsidRPr="00941E66">
              <w:rPr>
                <w:rFonts w:cs="Arial"/>
                <w:snapToGrid/>
                <w:kern w:val="0"/>
                <w:sz w:val="16"/>
                <w:szCs w:val="16"/>
                <w:lang w:eastAsia="nl-NL"/>
              </w:rPr>
              <w:tab/>
              <w:t>[attribute: id = ‘unieke identificatie van de partij’]</w:t>
            </w:r>
          </w:p>
          <w:p w14:paraId="10174BB6" w14:textId="2BF9DC76" w:rsidR="008A2823" w:rsidRPr="00941E66" w:rsidRDefault="008A2823" w:rsidP="00941E66">
            <w:pPr>
              <w:autoSpaceDE w:val="0"/>
              <w:autoSpaceDN w:val="0"/>
              <w:adjustRightInd w:val="0"/>
              <w:spacing w:line="240" w:lineRule="auto"/>
              <w:rPr>
                <w:snapToGrid/>
                <w:kern w:val="0"/>
                <w:sz w:val="16"/>
                <w:szCs w:val="16"/>
                <w:lang w:eastAsia="nl-NL"/>
              </w:rPr>
            </w:pPr>
            <w:r w:rsidRPr="00941E66">
              <w:rPr>
                <w:snapToGrid/>
                <w:kern w:val="0"/>
                <w:sz w:val="16"/>
                <w:szCs w:val="16"/>
                <w:highlight w:val="white"/>
                <w:lang w:eastAsia="nl-NL"/>
              </w:rPr>
              <w:tab/>
              <w:t>./</w:t>
            </w:r>
            <w:r w:rsidRPr="00941E66">
              <w:rPr>
                <w:rFonts w:cs="Arial"/>
                <w:snapToGrid/>
                <w:kern w:val="0"/>
                <w:sz w:val="16"/>
                <w:szCs w:val="16"/>
                <w:lang w:eastAsia="nl-NL"/>
              </w:rPr>
              <w:t>aanduidingPartij</w:t>
            </w:r>
            <w:r w:rsidRPr="00941E66">
              <w:rPr>
                <w:snapToGrid/>
                <w:kern w:val="0"/>
                <w:sz w:val="16"/>
                <w:szCs w:val="16"/>
                <w:lang w:eastAsia="nl-NL"/>
              </w:rPr>
              <w:t>(‘</w:t>
            </w:r>
            <w:r w:rsidR="00941E66">
              <w:rPr>
                <w:snapToGrid/>
                <w:kern w:val="0"/>
                <w:sz w:val="16"/>
                <w:szCs w:val="16"/>
                <w:lang w:eastAsia="nl-NL"/>
              </w:rPr>
              <w:t>geldverstrekker</w:t>
            </w:r>
            <w:r w:rsidR="00460090" w:rsidRPr="00941E66">
              <w:rPr>
                <w:rFonts w:cs="Arial"/>
                <w:color w:val="000000" w:themeColor="text1"/>
                <w:sz w:val="16"/>
                <w:szCs w:val="16"/>
              </w:rPr>
              <w:t>’</w:t>
            </w:r>
            <w:r w:rsidRPr="00941E66">
              <w:rPr>
                <w:snapToGrid/>
                <w:kern w:val="0"/>
                <w:sz w:val="16"/>
                <w:szCs w:val="16"/>
                <w:lang w:eastAsia="nl-NL"/>
              </w:rPr>
              <w:t>)</w:t>
            </w:r>
          </w:p>
          <w:p w14:paraId="68C0476D" w14:textId="77777777" w:rsidR="008A2823" w:rsidRPr="00941E66" w:rsidRDefault="008A2823" w:rsidP="00941E66">
            <w:pPr>
              <w:autoSpaceDE w:val="0"/>
              <w:autoSpaceDN w:val="0"/>
              <w:adjustRightInd w:val="0"/>
              <w:spacing w:line="240" w:lineRule="auto"/>
              <w:rPr>
                <w:sz w:val="16"/>
                <w:szCs w:val="16"/>
              </w:rPr>
            </w:pPr>
            <w:r w:rsidRPr="00941E66">
              <w:rPr>
                <w:rFonts w:cs="Arial"/>
                <w:snapToGrid/>
                <w:kern w:val="0"/>
                <w:sz w:val="16"/>
                <w:szCs w:val="16"/>
                <w:lang w:eastAsia="nl-NL"/>
              </w:rPr>
              <w:t>//IMKAD_AangebodenStuk/Partij/Partij/IMKAD_Persoon</w:t>
            </w:r>
          </w:p>
          <w:p w14:paraId="33811749" w14:textId="21F24106" w:rsidR="008A2823" w:rsidRDefault="008A2823" w:rsidP="00941E66">
            <w:pPr>
              <w:autoSpaceDE w:val="0"/>
              <w:autoSpaceDN w:val="0"/>
              <w:adjustRightInd w:val="0"/>
              <w:spacing w:line="240" w:lineRule="auto"/>
              <w:rPr>
                <w:sz w:val="16"/>
                <w:szCs w:val="16"/>
                <w:lang w:val="nl"/>
              </w:rPr>
            </w:pPr>
            <w:r w:rsidRPr="00941E66">
              <w:rPr>
                <w:sz w:val="16"/>
                <w:szCs w:val="16"/>
                <w:lang w:val="nl"/>
              </w:rPr>
              <w:t xml:space="preserve">De overige </w:t>
            </w:r>
            <w:r w:rsidRPr="00941E66">
              <w:rPr>
                <w:rFonts w:cs="Arial"/>
                <w:snapToGrid/>
                <w:kern w:val="0"/>
                <w:sz w:val="16"/>
                <w:szCs w:val="16"/>
                <w:lang w:eastAsia="nl-NL"/>
              </w:rPr>
              <w:t>mapping</w:t>
            </w:r>
            <w:r w:rsidRPr="00941E66">
              <w:rPr>
                <w:sz w:val="16"/>
                <w:szCs w:val="16"/>
                <w:lang w:val="nl"/>
              </w:rPr>
              <w:t xml:space="preserve"> is opgenomen in de genoemde tekstblokken.</w:t>
            </w:r>
          </w:p>
          <w:p w14:paraId="65B54557" w14:textId="233504CF" w:rsidR="00941E66" w:rsidRDefault="00941E66" w:rsidP="00941E66">
            <w:pPr>
              <w:autoSpaceDE w:val="0"/>
              <w:autoSpaceDN w:val="0"/>
              <w:adjustRightInd w:val="0"/>
              <w:spacing w:line="240" w:lineRule="auto"/>
              <w:rPr>
                <w:sz w:val="16"/>
                <w:szCs w:val="16"/>
                <w:lang w:val="nl"/>
              </w:rPr>
            </w:pPr>
          </w:p>
          <w:p w14:paraId="44064B2C" w14:textId="0366B326" w:rsidR="00941E66" w:rsidRDefault="00941E66" w:rsidP="00941E66">
            <w:pPr>
              <w:autoSpaceDE w:val="0"/>
              <w:autoSpaceDN w:val="0"/>
              <w:adjustRightInd w:val="0"/>
              <w:spacing w:line="240" w:lineRule="auto"/>
              <w:rPr>
                <w:sz w:val="16"/>
                <w:szCs w:val="16"/>
                <w:lang w:val="nl"/>
              </w:rPr>
            </w:pPr>
          </w:p>
          <w:p w14:paraId="6084BD2A" w14:textId="48ED32DE" w:rsidR="00941E66" w:rsidRPr="00941E66" w:rsidRDefault="00941E66" w:rsidP="00941E66">
            <w:pPr>
              <w:spacing w:line="240" w:lineRule="auto"/>
              <w:rPr>
                <w:rFonts w:cs="Arial"/>
                <w:b/>
                <w:bCs/>
                <w:snapToGrid/>
                <w:kern w:val="0"/>
                <w:sz w:val="16"/>
                <w:szCs w:val="16"/>
                <w:lang w:eastAsia="nl-NL"/>
              </w:rPr>
            </w:pPr>
            <w:r w:rsidRPr="00941E66">
              <w:rPr>
                <w:rFonts w:cs="Arial"/>
                <w:b/>
                <w:bCs/>
                <w:snapToGrid/>
                <w:kern w:val="0"/>
                <w:sz w:val="16"/>
                <w:szCs w:val="16"/>
                <w:lang w:eastAsia="nl-NL"/>
              </w:rPr>
              <w:t>Optie b</w:t>
            </w:r>
            <w:r>
              <w:rPr>
                <w:rFonts w:cs="Arial"/>
                <w:b/>
                <w:bCs/>
                <w:snapToGrid/>
                <w:kern w:val="0"/>
                <w:sz w:val="16"/>
                <w:szCs w:val="16"/>
                <w:lang w:eastAsia="nl-NL"/>
              </w:rPr>
              <w:t>2</w:t>
            </w:r>
            <w:r w:rsidRPr="00941E66">
              <w:rPr>
                <w:rFonts w:cs="Arial"/>
                <w:b/>
                <w:bCs/>
                <w:snapToGrid/>
                <w:kern w:val="0"/>
                <w:sz w:val="16"/>
                <w:szCs w:val="16"/>
                <w:lang w:eastAsia="nl-NL"/>
              </w:rPr>
              <w:t>:</w:t>
            </w:r>
          </w:p>
          <w:p w14:paraId="5F59D537" w14:textId="29FA53EB" w:rsidR="00941E66" w:rsidRPr="00941E66" w:rsidRDefault="00941E66" w:rsidP="00941E66">
            <w:pPr>
              <w:spacing w:line="240" w:lineRule="auto"/>
              <w:rPr>
                <w:sz w:val="16"/>
                <w:szCs w:val="16"/>
                <w:u w:val="single"/>
              </w:rPr>
            </w:pPr>
            <w:r w:rsidRPr="00941E66">
              <w:rPr>
                <w:sz w:val="16"/>
                <w:szCs w:val="16"/>
                <w:u w:val="single"/>
              </w:rPr>
              <w:t>Mapping ‘verzamel’ partij aanwezig:</w:t>
            </w:r>
          </w:p>
          <w:p w14:paraId="14557A79" w14:textId="3B585870" w:rsidR="00941E66" w:rsidRPr="00941E66" w:rsidRDefault="00941E66" w:rsidP="00941E66">
            <w:pPr>
              <w:autoSpaceDE w:val="0"/>
              <w:autoSpaceDN w:val="0"/>
              <w:adjustRightInd w:val="0"/>
              <w:spacing w:line="240" w:lineRule="auto"/>
              <w:rPr>
                <w:rFonts w:cs="Arial"/>
                <w:snapToGrid/>
                <w:kern w:val="0"/>
                <w:sz w:val="16"/>
                <w:szCs w:val="16"/>
                <w:lang w:eastAsia="nl-NL"/>
              </w:rPr>
            </w:pPr>
            <w:r w:rsidRPr="00941E66">
              <w:rPr>
                <w:rFonts w:cs="Arial"/>
                <w:snapToGrid/>
                <w:kern w:val="0"/>
                <w:sz w:val="16"/>
                <w:szCs w:val="16"/>
                <w:lang w:eastAsia="nl-NL"/>
              </w:rPr>
              <w:t>//IMKAD_AangebodenStuk/Partij(‘</w:t>
            </w:r>
            <w:r w:rsidR="00332BD7">
              <w:rPr>
                <w:snapToGrid/>
                <w:kern w:val="0"/>
                <w:sz w:val="16"/>
                <w:szCs w:val="16"/>
                <w:lang w:eastAsia="nl-NL"/>
              </w:rPr>
              <w:t>geldverstrekker</w:t>
            </w:r>
            <w:r w:rsidRPr="00941E66">
              <w:rPr>
                <w:snapToGrid/>
                <w:kern w:val="0"/>
                <w:sz w:val="16"/>
                <w:szCs w:val="16"/>
                <w:lang w:eastAsia="nl-NL"/>
              </w:rPr>
              <w:t>-</w:t>
            </w:r>
            <w:r>
              <w:rPr>
                <w:snapToGrid/>
                <w:kern w:val="0"/>
                <w:sz w:val="16"/>
                <w:szCs w:val="16"/>
                <w:lang w:eastAsia="nl-NL"/>
              </w:rPr>
              <w:t>instelling</w:t>
            </w:r>
            <w:r w:rsidRPr="00941E66">
              <w:rPr>
                <w:rFonts w:cs="Arial"/>
                <w:snapToGrid/>
                <w:kern w:val="0"/>
                <w:sz w:val="16"/>
                <w:szCs w:val="16"/>
                <w:lang w:eastAsia="nl-NL"/>
              </w:rPr>
              <w:t>’)/Partij</w:t>
            </w:r>
          </w:p>
          <w:p w14:paraId="2E481F1E" w14:textId="77777777" w:rsidR="00941E66" w:rsidRPr="00941E66" w:rsidRDefault="00941E66" w:rsidP="00941E66">
            <w:pPr>
              <w:autoSpaceDE w:val="0"/>
              <w:autoSpaceDN w:val="0"/>
              <w:adjustRightInd w:val="0"/>
              <w:spacing w:line="240" w:lineRule="auto"/>
              <w:rPr>
                <w:rFonts w:cs="Arial"/>
                <w:snapToGrid/>
                <w:kern w:val="0"/>
                <w:sz w:val="16"/>
                <w:szCs w:val="16"/>
                <w:lang w:eastAsia="nl-NL"/>
              </w:rPr>
            </w:pPr>
            <w:r w:rsidRPr="00941E66">
              <w:rPr>
                <w:rFonts w:cs="Arial"/>
                <w:snapToGrid/>
                <w:kern w:val="0"/>
                <w:sz w:val="16"/>
                <w:szCs w:val="16"/>
                <w:lang w:eastAsia="nl-NL"/>
              </w:rPr>
              <w:tab/>
              <w:t>[attribute: id = ‘unieke identificatie van de partij’]</w:t>
            </w:r>
          </w:p>
          <w:p w14:paraId="1FDE8D5B" w14:textId="77777777" w:rsidR="00941E66" w:rsidRPr="00941E66" w:rsidRDefault="00941E66" w:rsidP="00941E66">
            <w:pPr>
              <w:autoSpaceDE w:val="0"/>
              <w:autoSpaceDN w:val="0"/>
              <w:adjustRightInd w:val="0"/>
              <w:spacing w:line="240" w:lineRule="auto"/>
              <w:rPr>
                <w:snapToGrid/>
                <w:kern w:val="0"/>
                <w:sz w:val="16"/>
                <w:szCs w:val="16"/>
                <w:lang w:eastAsia="nl-NL"/>
              </w:rPr>
            </w:pPr>
            <w:r w:rsidRPr="00941E66">
              <w:rPr>
                <w:snapToGrid/>
                <w:kern w:val="0"/>
                <w:sz w:val="16"/>
                <w:szCs w:val="16"/>
                <w:highlight w:val="white"/>
                <w:lang w:eastAsia="nl-NL"/>
              </w:rPr>
              <w:tab/>
              <w:t>./</w:t>
            </w:r>
            <w:r w:rsidRPr="00941E66">
              <w:rPr>
                <w:rFonts w:cs="Arial"/>
                <w:snapToGrid/>
                <w:kern w:val="0"/>
                <w:sz w:val="16"/>
                <w:szCs w:val="16"/>
                <w:lang w:eastAsia="nl-NL"/>
              </w:rPr>
              <w:t>aanduidingPartij</w:t>
            </w:r>
            <w:r w:rsidRPr="00941E66">
              <w:rPr>
                <w:snapToGrid/>
                <w:kern w:val="0"/>
                <w:sz w:val="16"/>
                <w:szCs w:val="16"/>
                <w:lang w:eastAsia="nl-NL"/>
              </w:rPr>
              <w:t>(‘</w:t>
            </w:r>
            <w:r>
              <w:rPr>
                <w:snapToGrid/>
                <w:kern w:val="0"/>
                <w:sz w:val="16"/>
                <w:szCs w:val="16"/>
                <w:lang w:eastAsia="nl-NL"/>
              </w:rPr>
              <w:t>geldverstrekker</w:t>
            </w:r>
            <w:r w:rsidRPr="00941E66">
              <w:rPr>
                <w:rFonts w:cs="Arial"/>
                <w:color w:val="000000" w:themeColor="text1"/>
                <w:sz w:val="16"/>
                <w:szCs w:val="16"/>
              </w:rPr>
              <w:t>’</w:t>
            </w:r>
            <w:r w:rsidRPr="00941E66">
              <w:rPr>
                <w:snapToGrid/>
                <w:kern w:val="0"/>
                <w:sz w:val="16"/>
                <w:szCs w:val="16"/>
                <w:lang w:eastAsia="nl-NL"/>
              </w:rPr>
              <w:t>)</w:t>
            </w:r>
          </w:p>
          <w:p w14:paraId="37E18C2A" w14:textId="77777777" w:rsidR="00941E66" w:rsidRPr="00941E66" w:rsidRDefault="00941E66" w:rsidP="00941E66">
            <w:pPr>
              <w:autoSpaceDE w:val="0"/>
              <w:autoSpaceDN w:val="0"/>
              <w:adjustRightInd w:val="0"/>
              <w:spacing w:line="240" w:lineRule="auto"/>
              <w:rPr>
                <w:sz w:val="16"/>
                <w:szCs w:val="16"/>
              </w:rPr>
            </w:pPr>
            <w:r w:rsidRPr="00941E66">
              <w:rPr>
                <w:rFonts w:cs="Arial"/>
                <w:snapToGrid/>
                <w:kern w:val="0"/>
                <w:sz w:val="16"/>
                <w:szCs w:val="16"/>
                <w:lang w:eastAsia="nl-NL"/>
              </w:rPr>
              <w:t>//IMKAD_AangebodenStuk/Partij/Partij/IMKAD_Persoon</w:t>
            </w:r>
          </w:p>
          <w:p w14:paraId="15F35B0D" w14:textId="62CAF242" w:rsidR="00941E66" w:rsidRPr="00941E66" w:rsidRDefault="00941E66" w:rsidP="00941E66">
            <w:pPr>
              <w:autoSpaceDE w:val="0"/>
              <w:autoSpaceDN w:val="0"/>
              <w:adjustRightInd w:val="0"/>
              <w:spacing w:line="240" w:lineRule="auto"/>
              <w:rPr>
                <w:sz w:val="16"/>
                <w:szCs w:val="16"/>
                <w:lang w:val="nl"/>
              </w:rPr>
            </w:pPr>
            <w:r w:rsidRPr="00941E66">
              <w:rPr>
                <w:sz w:val="16"/>
                <w:szCs w:val="16"/>
                <w:lang w:val="nl"/>
              </w:rPr>
              <w:t xml:space="preserve">De overige </w:t>
            </w:r>
            <w:r w:rsidRPr="00941E66">
              <w:rPr>
                <w:rFonts w:cs="Arial"/>
                <w:snapToGrid/>
                <w:kern w:val="0"/>
                <w:sz w:val="16"/>
                <w:szCs w:val="16"/>
                <w:lang w:eastAsia="nl-NL"/>
              </w:rPr>
              <w:t>mapping</w:t>
            </w:r>
            <w:r w:rsidRPr="00941E66">
              <w:rPr>
                <w:sz w:val="16"/>
                <w:szCs w:val="16"/>
                <w:lang w:val="nl"/>
              </w:rPr>
              <w:t xml:space="preserve"> is opgenomen in de genoemde tekstblokken</w:t>
            </w:r>
          </w:p>
          <w:p w14:paraId="7A671A91" w14:textId="77777777" w:rsidR="008A2823" w:rsidRPr="00941E66" w:rsidRDefault="008A2823" w:rsidP="000E627B">
            <w:pPr>
              <w:autoSpaceDE w:val="0"/>
              <w:autoSpaceDN w:val="0"/>
              <w:adjustRightInd w:val="0"/>
              <w:spacing w:line="240" w:lineRule="auto"/>
              <w:rPr>
                <w:sz w:val="16"/>
                <w:szCs w:val="16"/>
              </w:rPr>
            </w:pPr>
          </w:p>
          <w:p w14:paraId="60731EB7" w14:textId="77777777" w:rsidR="008A2823" w:rsidRPr="00941E66" w:rsidRDefault="008A2823" w:rsidP="000E627B">
            <w:pPr>
              <w:rPr>
                <w:sz w:val="16"/>
                <w:szCs w:val="16"/>
                <w:u w:val="single"/>
              </w:rPr>
            </w:pPr>
            <w:r w:rsidRPr="00941E66">
              <w:rPr>
                <w:sz w:val="16"/>
                <w:szCs w:val="16"/>
                <w:u w:val="single"/>
              </w:rPr>
              <w:t>Mapping stukdeel:</w:t>
            </w:r>
          </w:p>
          <w:p w14:paraId="3B6E3E01" w14:textId="77777777" w:rsidR="008A2823" w:rsidRPr="00941E66" w:rsidRDefault="008A2823" w:rsidP="000E627B">
            <w:pPr>
              <w:autoSpaceDE w:val="0"/>
              <w:autoSpaceDN w:val="0"/>
              <w:adjustRightInd w:val="0"/>
              <w:spacing w:line="240" w:lineRule="auto"/>
              <w:rPr>
                <w:rFonts w:cs="Arial"/>
                <w:sz w:val="16"/>
                <w:szCs w:val="16"/>
              </w:rPr>
            </w:pPr>
            <w:r w:rsidRPr="00941E66">
              <w:rPr>
                <w:rFonts w:cs="Arial"/>
                <w:sz w:val="16"/>
                <w:szCs w:val="16"/>
              </w:rPr>
              <w:lastRenderedPageBreak/>
              <w:t xml:space="preserve">De bank-partij wordt tevens </w:t>
            </w:r>
            <w:r w:rsidRPr="00941E66">
              <w:rPr>
                <w:rFonts w:cs="Arial"/>
                <w:snapToGrid/>
                <w:kern w:val="0"/>
                <w:sz w:val="16"/>
                <w:szCs w:val="16"/>
                <w:lang w:eastAsia="nl-NL"/>
              </w:rPr>
              <w:t>vastgelegd</w:t>
            </w:r>
            <w:r w:rsidRPr="00941E66">
              <w:rPr>
                <w:rFonts w:cs="Arial"/>
                <w:sz w:val="16"/>
                <w:szCs w:val="16"/>
              </w:rPr>
              <w:t xml:space="preserve"> als verkrijger bij het StukdeelHypotheek:</w:t>
            </w:r>
          </w:p>
          <w:p w14:paraId="0F4D78F1" w14:textId="4239E0F3" w:rsidR="008A2823" w:rsidRPr="00941E66" w:rsidRDefault="008A2823" w:rsidP="000E627B">
            <w:pPr>
              <w:autoSpaceDE w:val="0"/>
              <w:autoSpaceDN w:val="0"/>
              <w:adjustRightInd w:val="0"/>
              <w:spacing w:line="240" w:lineRule="auto"/>
              <w:rPr>
                <w:rFonts w:cs="Arial"/>
                <w:sz w:val="16"/>
                <w:szCs w:val="16"/>
              </w:rPr>
            </w:pPr>
            <w:r w:rsidRPr="00941E66">
              <w:rPr>
                <w:rFonts w:cs="Arial"/>
                <w:sz w:val="16"/>
                <w:szCs w:val="16"/>
              </w:rPr>
              <w:t>//IMKAD_AangebodenStuk/</w:t>
            </w:r>
            <w:r w:rsidRPr="00941E66">
              <w:rPr>
                <w:rFonts w:cs="Arial"/>
                <w:snapToGrid/>
                <w:kern w:val="0"/>
                <w:sz w:val="16"/>
                <w:szCs w:val="16"/>
                <w:lang w:eastAsia="nl-NL"/>
              </w:rPr>
              <w:t>StukdeelHypotheek</w:t>
            </w:r>
            <w:r w:rsidRPr="00941E66">
              <w:rPr>
                <w:rFonts w:cs="Arial"/>
                <w:sz w:val="16"/>
                <w:szCs w:val="16"/>
              </w:rPr>
              <w:t>//verkrijgerRechtRef xlink:href="#id bank-partij"</w:t>
            </w:r>
          </w:p>
          <w:p w14:paraId="0447B868" w14:textId="77777777" w:rsidR="005B5069" w:rsidRPr="00941E66" w:rsidRDefault="005B5069" w:rsidP="000E627B">
            <w:pPr>
              <w:spacing w:line="240" w:lineRule="auto"/>
              <w:rPr>
                <w:rFonts w:cs="Arial"/>
                <w:sz w:val="16"/>
                <w:szCs w:val="16"/>
              </w:rPr>
            </w:pPr>
          </w:p>
          <w:p w14:paraId="4E7A20F5" w14:textId="77777777" w:rsidR="005B5069" w:rsidRPr="00941E66" w:rsidRDefault="005B5069" w:rsidP="000E627B">
            <w:pPr>
              <w:spacing w:line="240" w:lineRule="auto"/>
              <w:rPr>
                <w:rFonts w:cs="Arial"/>
                <w:sz w:val="16"/>
                <w:szCs w:val="16"/>
                <w:u w:val="single"/>
              </w:rPr>
            </w:pPr>
            <w:r w:rsidRPr="00941E66">
              <w:rPr>
                <w:rFonts w:cs="Arial"/>
                <w:sz w:val="16"/>
                <w:szCs w:val="16"/>
                <w:u w:val="single"/>
              </w:rPr>
              <w:t>Mapping:</w:t>
            </w:r>
          </w:p>
          <w:p w14:paraId="08FFC53D" w14:textId="77777777" w:rsidR="005B5069" w:rsidRPr="00941E66" w:rsidRDefault="005B5069" w:rsidP="000E627B">
            <w:pPr>
              <w:spacing w:line="240" w:lineRule="auto"/>
              <w:rPr>
                <w:rFonts w:cs="Arial"/>
                <w:sz w:val="16"/>
                <w:szCs w:val="16"/>
              </w:rPr>
            </w:pPr>
            <w:r w:rsidRPr="00941E66">
              <w:rPr>
                <w:rFonts w:cs="Arial"/>
                <w:sz w:val="16"/>
                <w:szCs w:val="16"/>
              </w:rPr>
              <w:t>-zie tekstblok</w:t>
            </w:r>
          </w:p>
          <w:p w14:paraId="3E4F332B" w14:textId="3A69D43C" w:rsidR="00F86FB7" w:rsidRPr="00DB7FA4" w:rsidRDefault="00F86FB7" w:rsidP="000E627B">
            <w:pPr>
              <w:spacing w:line="240" w:lineRule="auto"/>
              <w:rPr>
                <w:rFonts w:cs="Arial"/>
                <w:sz w:val="16"/>
                <w:szCs w:val="16"/>
              </w:rPr>
            </w:pPr>
          </w:p>
        </w:tc>
      </w:tr>
      <w:tr w:rsidR="005B5069" w:rsidRPr="00123774" w14:paraId="351B460B" w14:textId="77777777" w:rsidTr="00DC1E7C">
        <w:trPr>
          <w:trHeight w:val="125"/>
        </w:trPr>
        <w:tc>
          <w:tcPr>
            <w:tcW w:w="2504" w:type="pct"/>
            <w:shd w:val="clear" w:color="auto" w:fill="auto"/>
          </w:tcPr>
          <w:p w14:paraId="3CC03114" w14:textId="77777777" w:rsidR="005B5069" w:rsidRPr="00FD4C0C" w:rsidRDefault="005B5069" w:rsidP="000E627B">
            <w:pPr>
              <w:tabs>
                <w:tab w:val="left" w:pos="-1440"/>
                <w:tab w:val="left" w:pos="-720"/>
              </w:tabs>
              <w:suppressAutoHyphens/>
              <w:ind w:left="360"/>
              <w:rPr>
                <w:color w:val="800080"/>
                <w:szCs w:val="18"/>
              </w:rPr>
            </w:pPr>
            <w:r w:rsidRPr="00FD4C0C">
              <w:rPr>
                <w:rFonts w:cs="Arial"/>
                <w:color w:val="800080"/>
                <w:szCs w:val="18"/>
              </w:rPr>
              <w:lastRenderedPageBreak/>
              <w:t xml:space="preserve">(correspondentieadres </w:t>
            </w:r>
            <w:r w:rsidRPr="00FD4C0C">
              <w:rPr>
                <w:color w:val="800080"/>
                <w:szCs w:val="18"/>
              </w:rPr>
              <w:t>voor alle aangelegenheden betreffende de</w:t>
            </w:r>
          </w:p>
          <w:p w14:paraId="3427A61B" w14:textId="77777777" w:rsidR="005B5069" w:rsidRPr="00FD4C0C" w:rsidRDefault="005B5069" w:rsidP="000E627B">
            <w:pPr>
              <w:tabs>
                <w:tab w:val="left" w:pos="-1440"/>
                <w:tab w:val="left" w:pos="-720"/>
              </w:tabs>
              <w:suppressAutoHyphens/>
              <w:ind w:left="360"/>
              <w:rPr>
                <w:rFonts w:cs="Arial"/>
                <w:color w:val="800080"/>
                <w:szCs w:val="18"/>
              </w:rPr>
            </w:pPr>
            <w:r w:rsidRPr="00FD4C0C">
              <w:rPr>
                <w:color w:val="800080"/>
                <w:szCs w:val="18"/>
              </w:rPr>
              <w:t>hierna te vermelden rechtshandelingen</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label</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afdeling</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postcode</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p>
          <w:p w14:paraId="701C2B7A" w14:textId="77777777" w:rsidR="005B5069" w:rsidRPr="00FD4C0C" w:rsidRDefault="005B5069" w:rsidP="000E627B">
            <w:pPr>
              <w:tabs>
                <w:tab w:val="left" w:pos="-1440"/>
                <w:tab w:val="left" w:pos="-720"/>
              </w:tabs>
              <w:suppressAutoHyphens/>
              <w:ind w:left="360"/>
              <w:rPr>
                <w:rFonts w:cs="Arial"/>
                <w:color w:val="800080"/>
                <w:szCs w:val="18"/>
              </w:rPr>
            </w:pP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straatnaam</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huisnummer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letter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toevoeging</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 xml:space="preserve"> </w:t>
            </w:r>
            <w:r w:rsidRPr="00FD4C0C">
              <w:rPr>
                <w:rFonts w:cs="Arial"/>
                <w:color w:val="800080"/>
                <w:szCs w:val="18"/>
              </w:rPr>
              <w:t xml:space="preserve">/ postbus </w:t>
            </w:r>
          </w:p>
          <w:p w14:paraId="03BCE714" w14:textId="77777777" w:rsidR="005B5069" w:rsidRPr="00FD4C0C" w:rsidRDefault="005B5069" w:rsidP="000E627B">
            <w:pPr>
              <w:tabs>
                <w:tab w:val="left" w:pos="-1440"/>
                <w:tab w:val="left" w:pos="-720"/>
              </w:tabs>
              <w:suppressAutoHyphens/>
              <w:ind w:left="360"/>
              <w:rPr>
                <w:rFonts w:cs="Arial"/>
                <w:color w:val="FF0000"/>
                <w:sz w:val="20"/>
              </w:rPr>
            </w:pP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postbusnummer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postcode</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regio</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straat</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land</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w:t>
            </w:r>
            <w:r w:rsidRPr="00FD4C0C">
              <w:rPr>
                <w:rFonts w:cs="Arial"/>
                <w:color w:val="FF0000"/>
                <w:sz w:val="20"/>
              </w:rPr>
              <w:t xml:space="preserve"> </w:t>
            </w:r>
          </w:p>
        </w:tc>
        <w:tc>
          <w:tcPr>
            <w:tcW w:w="2496" w:type="pct"/>
            <w:shd w:val="clear" w:color="auto" w:fill="auto"/>
          </w:tcPr>
          <w:p w14:paraId="00F99235" w14:textId="77777777" w:rsidR="005B5069" w:rsidRPr="00B8065E" w:rsidRDefault="005B5069" w:rsidP="000E627B">
            <w:pPr>
              <w:spacing w:before="72" w:line="240" w:lineRule="auto"/>
              <w:ind w:left="360"/>
              <w:rPr>
                <w:snapToGrid/>
                <w:sz w:val="16"/>
                <w:szCs w:val="16"/>
              </w:rPr>
            </w:pPr>
            <w:r w:rsidRPr="00B8065E">
              <w:rPr>
                <w:sz w:val="16"/>
                <w:szCs w:val="16"/>
              </w:rPr>
              <w:t>Optioneel postadres.</w:t>
            </w:r>
          </w:p>
          <w:p w14:paraId="016AA79E" w14:textId="77777777" w:rsidR="005B5069" w:rsidRPr="00B8065E" w:rsidRDefault="005B5069" w:rsidP="000E627B">
            <w:pPr>
              <w:spacing w:line="240" w:lineRule="auto"/>
              <w:rPr>
                <w:color w:val="3366FF"/>
                <w:sz w:val="16"/>
                <w:szCs w:val="16"/>
              </w:rPr>
            </w:pPr>
          </w:p>
          <w:p w14:paraId="73ACF9E4" w14:textId="77777777" w:rsidR="005B5069" w:rsidRPr="00B8065E" w:rsidRDefault="005B5069" w:rsidP="000E627B">
            <w:pPr>
              <w:spacing w:line="240" w:lineRule="auto"/>
              <w:ind w:left="360"/>
              <w:rPr>
                <w:color w:val="3366FF"/>
                <w:sz w:val="16"/>
                <w:szCs w:val="16"/>
              </w:rPr>
            </w:pPr>
            <w:r w:rsidRPr="00B8065E">
              <w:rPr>
                <w:color w:val="3366FF"/>
                <w:sz w:val="16"/>
                <w:szCs w:val="16"/>
              </w:rPr>
              <w:t xml:space="preserve">Label </w:t>
            </w:r>
            <w:r w:rsidRPr="00B8065E">
              <w:rPr>
                <w:sz w:val="16"/>
                <w:szCs w:val="16"/>
              </w:rPr>
              <w:t>en</w:t>
            </w:r>
            <w:r w:rsidRPr="00B8065E">
              <w:rPr>
                <w:color w:val="3366FF"/>
                <w:sz w:val="16"/>
                <w:szCs w:val="16"/>
              </w:rPr>
              <w:t xml:space="preserve"> afdeling </w:t>
            </w:r>
            <w:r w:rsidRPr="00B8065E">
              <w:rPr>
                <w:sz w:val="16"/>
                <w:szCs w:val="16"/>
              </w:rPr>
              <w:t>zijn twee onafhankelijke optionele variabelen, die voor elk type adres getoond kunnen worden.</w:t>
            </w:r>
          </w:p>
          <w:p w14:paraId="4DFB8C95" w14:textId="77777777" w:rsidR="005B5069" w:rsidRPr="00B8065E" w:rsidRDefault="005B5069" w:rsidP="000E627B">
            <w:pPr>
              <w:spacing w:line="240" w:lineRule="auto"/>
              <w:rPr>
                <w:sz w:val="16"/>
                <w:szCs w:val="16"/>
              </w:rPr>
            </w:pPr>
          </w:p>
          <w:p w14:paraId="464D1F3F" w14:textId="77777777" w:rsidR="005B5069" w:rsidRPr="00B8065E" w:rsidRDefault="005B5069" w:rsidP="000E627B">
            <w:pPr>
              <w:spacing w:line="240" w:lineRule="auto"/>
              <w:ind w:left="360"/>
              <w:rPr>
                <w:sz w:val="16"/>
                <w:szCs w:val="16"/>
              </w:rPr>
            </w:pPr>
            <w:r w:rsidRPr="00B8065E">
              <w:rPr>
                <w:sz w:val="16"/>
                <w:szCs w:val="16"/>
              </w:rPr>
              <w:t>Voor het adres moet gekozen worden uit binnenlands adres, postbus adres of buitenlands adres.</w:t>
            </w:r>
          </w:p>
          <w:p w14:paraId="17B49C0A" w14:textId="77777777" w:rsidR="005B5069" w:rsidRPr="00B8065E" w:rsidRDefault="005B5069" w:rsidP="000E627B">
            <w:pPr>
              <w:spacing w:line="240" w:lineRule="auto"/>
              <w:rPr>
                <w:sz w:val="16"/>
                <w:szCs w:val="16"/>
              </w:rPr>
            </w:pPr>
          </w:p>
          <w:p w14:paraId="06D2F18B" w14:textId="77777777" w:rsidR="005B5069" w:rsidRPr="00B8065E" w:rsidRDefault="005B5069" w:rsidP="000E627B">
            <w:pPr>
              <w:spacing w:line="240" w:lineRule="auto"/>
              <w:ind w:left="360"/>
              <w:rPr>
                <w:sz w:val="16"/>
                <w:szCs w:val="16"/>
              </w:rPr>
            </w:pPr>
            <w:r w:rsidRPr="00B8065E">
              <w:rPr>
                <w:sz w:val="16"/>
                <w:szCs w:val="16"/>
              </w:rPr>
              <w:t>Voor plaats en land moet gekozen worden uit een waardelijst.</w:t>
            </w:r>
          </w:p>
          <w:p w14:paraId="65892707" w14:textId="77777777" w:rsidR="005B5069" w:rsidRPr="00B8065E" w:rsidRDefault="005B5069" w:rsidP="000E627B">
            <w:pPr>
              <w:spacing w:line="240" w:lineRule="auto"/>
              <w:rPr>
                <w:sz w:val="16"/>
                <w:szCs w:val="16"/>
              </w:rPr>
            </w:pPr>
          </w:p>
          <w:p w14:paraId="59AB26F6" w14:textId="77777777" w:rsidR="005B5069" w:rsidRPr="00B8065E" w:rsidRDefault="005B5069" w:rsidP="000E627B">
            <w:pPr>
              <w:pStyle w:val="streepje"/>
              <w:numPr>
                <w:ilvl w:val="0"/>
                <w:numId w:val="0"/>
              </w:numPr>
              <w:spacing w:line="240" w:lineRule="auto"/>
              <w:ind w:left="360"/>
              <w:rPr>
                <w:sz w:val="16"/>
                <w:szCs w:val="16"/>
                <w:u w:val="single"/>
                <w:lang w:val="nl-NL"/>
              </w:rPr>
            </w:pPr>
            <w:r w:rsidRPr="00B8065E">
              <w:rPr>
                <w:sz w:val="16"/>
                <w:szCs w:val="16"/>
                <w:u w:val="single"/>
                <w:lang w:val="nl-NL"/>
              </w:rPr>
              <w:t>Mapping:</w:t>
            </w:r>
          </w:p>
          <w:p w14:paraId="16028908" w14:textId="77777777" w:rsidR="005B5069" w:rsidRPr="00B8065E" w:rsidRDefault="005B5069" w:rsidP="000E627B">
            <w:pPr>
              <w:pStyle w:val="streepje"/>
              <w:numPr>
                <w:ilvl w:val="0"/>
                <w:numId w:val="0"/>
              </w:numPr>
              <w:spacing w:line="240" w:lineRule="auto"/>
              <w:ind w:left="360"/>
              <w:rPr>
                <w:sz w:val="16"/>
                <w:szCs w:val="16"/>
                <w:lang w:val="nl-NL"/>
              </w:rPr>
            </w:pPr>
            <w:r w:rsidRPr="00B8065E">
              <w:rPr>
                <w:sz w:val="16"/>
                <w:szCs w:val="16"/>
                <w:lang w:val="nl-NL"/>
              </w:rPr>
              <w:t>//IMKAD_Persoon/IMKAD_PostlocatiePersoon/</w:t>
            </w:r>
          </w:p>
          <w:p w14:paraId="7A4FAD54" w14:textId="77EBC751" w:rsidR="005B5069" w:rsidRPr="00B8065E" w:rsidRDefault="005B5069" w:rsidP="000E627B">
            <w:pPr>
              <w:pStyle w:val="streepje"/>
              <w:numPr>
                <w:ilvl w:val="0"/>
                <w:numId w:val="0"/>
              </w:numPr>
              <w:spacing w:line="240" w:lineRule="auto"/>
              <w:ind w:left="360"/>
              <w:rPr>
                <w:sz w:val="16"/>
                <w:szCs w:val="16"/>
                <w:lang w:val="nl-NL"/>
              </w:rPr>
            </w:pPr>
            <w:r w:rsidRPr="00B8065E">
              <w:rPr>
                <w:sz w:val="16"/>
                <w:szCs w:val="16"/>
                <w:lang w:val="nl-NL"/>
              </w:rPr>
              <w:t>./label</w:t>
            </w:r>
          </w:p>
          <w:p w14:paraId="5DB95CE9" w14:textId="2B4A791F" w:rsidR="005B5069" w:rsidRPr="00B8065E" w:rsidRDefault="005B5069" w:rsidP="000E627B">
            <w:pPr>
              <w:spacing w:line="240" w:lineRule="auto"/>
              <w:ind w:left="360"/>
              <w:rPr>
                <w:sz w:val="16"/>
                <w:szCs w:val="16"/>
              </w:rPr>
            </w:pPr>
            <w:r w:rsidRPr="00B8065E">
              <w:rPr>
                <w:sz w:val="16"/>
                <w:szCs w:val="16"/>
              </w:rPr>
              <w:t>./afdeling</w:t>
            </w:r>
          </w:p>
          <w:p w14:paraId="2B2E37FA" w14:textId="77777777" w:rsidR="005B5069" w:rsidRPr="00B8065E" w:rsidRDefault="005B5069" w:rsidP="000E627B">
            <w:pPr>
              <w:pStyle w:val="streepje"/>
              <w:numPr>
                <w:ilvl w:val="0"/>
                <w:numId w:val="0"/>
              </w:numPr>
              <w:rPr>
                <w:sz w:val="16"/>
                <w:szCs w:val="16"/>
                <w:u w:val="single"/>
                <w:lang w:val="nl-NL"/>
              </w:rPr>
            </w:pPr>
          </w:p>
          <w:p w14:paraId="272649CA" w14:textId="77777777" w:rsidR="005B5069" w:rsidRPr="00B8065E" w:rsidRDefault="005B5069" w:rsidP="000E627B">
            <w:pPr>
              <w:pStyle w:val="streepje"/>
              <w:numPr>
                <w:ilvl w:val="0"/>
                <w:numId w:val="0"/>
              </w:numPr>
              <w:ind w:left="360"/>
              <w:rPr>
                <w:sz w:val="16"/>
                <w:szCs w:val="16"/>
                <w:u w:val="single"/>
                <w:lang w:val="nl-NL"/>
              </w:rPr>
            </w:pPr>
            <w:r w:rsidRPr="00B8065E">
              <w:rPr>
                <w:sz w:val="16"/>
                <w:szCs w:val="16"/>
                <w:u w:val="single"/>
                <w:lang w:val="nl-NL"/>
              </w:rPr>
              <w:t>Mapping binnenlandsadres:</w:t>
            </w:r>
          </w:p>
          <w:p w14:paraId="02E9874E" w14:textId="77777777" w:rsidR="005B5069" w:rsidRPr="00B8065E" w:rsidRDefault="005B5069" w:rsidP="000E627B">
            <w:pPr>
              <w:pStyle w:val="streepje"/>
              <w:numPr>
                <w:ilvl w:val="0"/>
                <w:numId w:val="0"/>
              </w:numPr>
              <w:spacing w:line="240" w:lineRule="auto"/>
              <w:ind w:left="360"/>
              <w:rPr>
                <w:sz w:val="16"/>
                <w:szCs w:val="16"/>
                <w:lang w:val="nl-NL"/>
              </w:rPr>
            </w:pPr>
            <w:r w:rsidRPr="00B8065E">
              <w:rPr>
                <w:sz w:val="16"/>
                <w:szCs w:val="16"/>
                <w:lang w:val="nl-NL"/>
              </w:rPr>
              <w:t>//IMKAD_Persoon/IMKAD_PostlocatiePersoon/adres/binnenlandsAdres/</w:t>
            </w:r>
          </w:p>
          <w:p w14:paraId="53F8624C" w14:textId="63155621" w:rsidR="005B5069" w:rsidRPr="00B8065E" w:rsidRDefault="005B5069" w:rsidP="000E627B">
            <w:pPr>
              <w:spacing w:line="240" w:lineRule="auto"/>
              <w:ind w:left="360"/>
              <w:rPr>
                <w:sz w:val="16"/>
                <w:szCs w:val="16"/>
              </w:rPr>
            </w:pPr>
            <w:r w:rsidRPr="00B8065E">
              <w:rPr>
                <w:sz w:val="16"/>
                <w:szCs w:val="16"/>
              </w:rPr>
              <w:t>./BAG_NummerAanduiding/postcode</w:t>
            </w:r>
          </w:p>
          <w:p w14:paraId="7ADFE8D5" w14:textId="44960ED9" w:rsidR="005B5069" w:rsidRPr="00B8065E" w:rsidRDefault="005B5069" w:rsidP="000E627B">
            <w:pPr>
              <w:spacing w:line="240" w:lineRule="auto"/>
              <w:ind w:left="360"/>
              <w:rPr>
                <w:sz w:val="16"/>
                <w:szCs w:val="16"/>
              </w:rPr>
            </w:pPr>
            <w:r w:rsidRPr="00B8065E">
              <w:rPr>
                <w:sz w:val="16"/>
                <w:szCs w:val="16"/>
              </w:rPr>
              <w:t>./BAG_Woonplaats/woonplaatsnaam</w:t>
            </w:r>
          </w:p>
          <w:p w14:paraId="7AF42172" w14:textId="4BC47306" w:rsidR="005B5069" w:rsidRPr="00B8065E" w:rsidRDefault="005B5069" w:rsidP="000E627B">
            <w:pPr>
              <w:spacing w:line="240" w:lineRule="auto"/>
              <w:ind w:left="360"/>
              <w:rPr>
                <w:sz w:val="16"/>
                <w:szCs w:val="16"/>
              </w:rPr>
            </w:pPr>
            <w:r w:rsidRPr="00B8065E">
              <w:rPr>
                <w:sz w:val="16"/>
                <w:szCs w:val="16"/>
              </w:rPr>
              <w:t>./BAG_OpenbareRuimte/openbareRuimteNaam</w:t>
            </w:r>
          </w:p>
          <w:p w14:paraId="02B40C2D" w14:textId="4A7D7F00" w:rsidR="005B5069" w:rsidRPr="00B8065E" w:rsidRDefault="005B5069" w:rsidP="000E627B">
            <w:pPr>
              <w:spacing w:line="240" w:lineRule="auto"/>
              <w:ind w:left="360"/>
              <w:rPr>
                <w:sz w:val="16"/>
                <w:szCs w:val="16"/>
              </w:rPr>
            </w:pPr>
            <w:r w:rsidRPr="00B8065E">
              <w:rPr>
                <w:sz w:val="16"/>
                <w:szCs w:val="16"/>
              </w:rPr>
              <w:t>./BAG_NummerAanduiding/huisnummer</w:t>
            </w:r>
          </w:p>
          <w:p w14:paraId="5043D444" w14:textId="4B7E0A53" w:rsidR="005B5069" w:rsidRPr="00B8065E" w:rsidRDefault="005B5069" w:rsidP="000E627B">
            <w:pPr>
              <w:spacing w:line="240" w:lineRule="auto"/>
              <w:ind w:left="360"/>
              <w:rPr>
                <w:sz w:val="16"/>
                <w:szCs w:val="16"/>
              </w:rPr>
            </w:pPr>
            <w:r w:rsidRPr="00B8065E">
              <w:rPr>
                <w:sz w:val="16"/>
                <w:szCs w:val="16"/>
              </w:rPr>
              <w:t>./BAG_NummerAanduiding/huisletter</w:t>
            </w:r>
          </w:p>
          <w:p w14:paraId="55331E34" w14:textId="3D5EFE80" w:rsidR="005B5069" w:rsidRPr="00B8065E" w:rsidRDefault="005B5069" w:rsidP="000E627B">
            <w:pPr>
              <w:pStyle w:val="streepje"/>
              <w:numPr>
                <w:ilvl w:val="0"/>
                <w:numId w:val="0"/>
              </w:numPr>
              <w:spacing w:line="240" w:lineRule="auto"/>
              <w:ind w:left="360"/>
              <w:rPr>
                <w:sz w:val="16"/>
                <w:szCs w:val="16"/>
                <w:u w:val="single"/>
                <w:lang w:val="nl-NL"/>
              </w:rPr>
            </w:pPr>
            <w:r w:rsidRPr="00B8065E">
              <w:rPr>
                <w:sz w:val="16"/>
                <w:szCs w:val="16"/>
                <w:lang w:val="nl-NL"/>
              </w:rPr>
              <w:t>./BAG_NummerAanduiding/huisnummertoevoeging</w:t>
            </w:r>
            <w:r w:rsidRPr="00B8065E">
              <w:rPr>
                <w:sz w:val="16"/>
                <w:szCs w:val="16"/>
                <w:u w:val="single"/>
                <w:lang w:val="nl-NL"/>
              </w:rPr>
              <w:t xml:space="preserve"> </w:t>
            </w:r>
          </w:p>
          <w:p w14:paraId="084B8276" w14:textId="77777777" w:rsidR="005B5069" w:rsidRPr="00B8065E" w:rsidRDefault="005B5069" w:rsidP="000E627B">
            <w:pPr>
              <w:pStyle w:val="streepje"/>
              <w:numPr>
                <w:ilvl w:val="0"/>
                <w:numId w:val="0"/>
              </w:numPr>
              <w:ind w:left="360"/>
              <w:rPr>
                <w:sz w:val="16"/>
                <w:szCs w:val="16"/>
                <w:u w:val="single"/>
                <w:lang w:val="nl-NL"/>
              </w:rPr>
            </w:pPr>
            <w:r w:rsidRPr="00B8065E">
              <w:rPr>
                <w:sz w:val="16"/>
                <w:szCs w:val="16"/>
                <w:u w:val="single"/>
                <w:lang w:val="nl-NL"/>
              </w:rPr>
              <w:t>Mapping buitenlandsadres:</w:t>
            </w:r>
          </w:p>
          <w:p w14:paraId="53D89320" w14:textId="77777777" w:rsidR="005B5069" w:rsidRPr="00B8065E" w:rsidRDefault="005B5069" w:rsidP="000E627B">
            <w:pPr>
              <w:pStyle w:val="streepje"/>
              <w:numPr>
                <w:ilvl w:val="0"/>
                <w:numId w:val="0"/>
              </w:numPr>
              <w:spacing w:line="240" w:lineRule="auto"/>
              <w:ind w:left="360"/>
              <w:rPr>
                <w:sz w:val="16"/>
                <w:szCs w:val="16"/>
                <w:lang w:val="nl-NL"/>
              </w:rPr>
            </w:pPr>
            <w:r w:rsidRPr="00B8065E">
              <w:rPr>
                <w:sz w:val="16"/>
                <w:szCs w:val="16"/>
                <w:lang w:val="nl-NL"/>
              </w:rPr>
              <w:t>//IMKAD_Persoon/IMKAD_PostlocatiePersoon/adres/buitenlandsAdres/</w:t>
            </w:r>
          </w:p>
          <w:p w14:paraId="36911D8C" w14:textId="00564102" w:rsidR="005B5069" w:rsidRPr="00B8065E" w:rsidRDefault="005B5069" w:rsidP="000E627B">
            <w:pPr>
              <w:pStyle w:val="streepje"/>
              <w:numPr>
                <w:ilvl w:val="0"/>
                <w:numId w:val="0"/>
              </w:numPr>
              <w:spacing w:line="240" w:lineRule="auto"/>
              <w:ind w:left="360"/>
              <w:rPr>
                <w:sz w:val="16"/>
                <w:szCs w:val="16"/>
                <w:lang w:val="nl-NL"/>
              </w:rPr>
            </w:pPr>
            <w:r w:rsidRPr="00B8065E">
              <w:rPr>
                <w:sz w:val="16"/>
                <w:szCs w:val="16"/>
                <w:lang w:val="nl-NL"/>
              </w:rPr>
              <w:t>./woonplaats</w:t>
            </w:r>
          </w:p>
          <w:p w14:paraId="7827656A" w14:textId="0808884D" w:rsidR="005B5069" w:rsidRPr="00B8065E" w:rsidRDefault="005B5069" w:rsidP="000E627B">
            <w:pPr>
              <w:spacing w:line="240" w:lineRule="auto"/>
              <w:ind w:left="360"/>
              <w:rPr>
                <w:sz w:val="16"/>
                <w:szCs w:val="16"/>
              </w:rPr>
            </w:pPr>
            <w:r w:rsidRPr="00B8065E">
              <w:rPr>
                <w:sz w:val="16"/>
                <w:szCs w:val="16"/>
              </w:rPr>
              <w:t xml:space="preserve">./adres </w:t>
            </w:r>
          </w:p>
          <w:p w14:paraId="1A6A8062" w14:textId="4A61A9A5" w:rsidR="005B5069" w:rsidRPr="00B8065E" w:rsidRDefault="005B5069" w:rsidP="000E627B">
            <w:pPr>
              <w:spacing w:line="240" w:lineRule="auto"/>
              <w:ind w:left="360"/>
              <w:rPr>
                <w:sz w:val="16"/>
                <w:szCs w:val="16"/>
              </w:rPr>
            </w:pPr>
            <w:r w:rsidRPr="00B8065E">
              <w:rPr>
                <w:sz w:val="16"/>
                <w:szCs w:val="16"/>
              </w:rPr>
              <w:t>./regio</w:t>
            </w:r>
          </w:p>
          <w:p w14:paraId="02CBE03C" w14:textId="1FB60596" w:rsidR="005B5069" w:rsidRPr="00B8065E" w:rsidRDefault="005B5069" w:rsidP="000E627B">
            <w:pPr>
              <w:spacing w:line="240" w:lineRule="auto"/>
              <w:ind w:left="360"/>
              <w:rPr>
                <w:sz w:val="16"/>
                <w:szCs w:val="16"/>
              </w:rPr>
            </w:pPr>
            <w:r w:rsidRPr="00B8065E">
              <w:rPr>
                <w:sz w:val="16"/>
                <w:szCs w:val="16"/>
              </w:rPr>
              <w:lastRenderedPageBreak/>
              <w:t>./land</w:t>
            </w:r>
          </w:p>
          <w:p w14:paraId="62660CDA" w14:textId="77777777" w:rsidR="005B5069" w:rsidRPr="00B8065E" w:rsidRDefault="005B5069" w:rsidP="000E627B">
            <w:pPr>
              <w:spacing w:before="72"/>
              <w:ind w:left="360"/>
              <w:rPr>
                <w:sz w:val="16"/>
                <w:szCs w:val="16"/>
              </w:rPr>
            </w:pPr>
            <w:r w:rsidRPr="00B8065E">
              <w:rPr>
                <w:sz w:val="16"/>
                <w:szCs w:val="16"/>
                <w:u w:val="single"/>
              </w:rPr>
              <w:t>Mapping postbusadres:</w:t>
            </w:r>
          </w:p>
          <w:p w14:paraId="0007E3BD" w14:textId="77777777" w:rsidR="005B5069" w:rsidRPr="00201932" w:rsidRDefault="005B5069" w:rsidP="000E627B">
            <w:pPr>
              <w:pStyle w:val="streepje"/>
              <w:numPr>
                <w:ilvl w:val="0"/>
                <w:numId w:val="0"/>
              </w:numPr>
              <w:spacing w:line="240" w:lineRule="auto"/>
              <w:ind w:left="360"/>
              <w:rPr>
                <w:sz w:val="16"/>
                <w:szCs w:val="16"/>
                <w:lang w:val="nl-NL"/>
              </w:rPr>
            </w:pPr>
            <w:r w:rsidRPr="00201932">
              <w:rPr>
                <w:sz w:val="16"/>
                <w:szCs w:val="16"/>
                <w:lang w:val="nl-NL"/>
              </w:rPr>
              <w:t>//IMKAD_Persoon/IMKAD_PostlocatiePersoon/adres/Imkad_AdreskeuzePI/postbusAdres/</w:t>
            </w:r>
          </w:p>
          <w:p w14:paraId="49B87A4A" w14:textId="25011034" w:rsidR="005B5069" w:rsidRPr="00FD4C0C" w:rsidRDefault="005B5069" w:rsidP="000E627B">
            <w:pPr>
              <w:spacing w:line="240" w:lineRule="auto"/>
              <w:ind w:left="360"/>
              <w:rPr>
                <w:sz w:val="16"/>
                <w:szCs w:val="16"/>
              </w:rPr>
            </w:pPr>
            <w:r w:rsidRPr="00FD4C0C">
              <w:rPr>
                <w:sz w:val="16"/>
                <w:szCs w:val="16"/>
              </w:rPr>
              <w:t>./postbusnummer</w:t>
            </w:r>
          </w:p>
          <w:p w14:paraId="45383E4D" w14:textId="34D76406" w:rsidR="005B5069" w:rsidRPr="00FD4C0C" w:rsidRDefault="005B5069" w:rsidP="000E627B">
            <w:pPr>
              <w:spacing w:line="240" w:lineRule="auto"/>
              <w:ind w:left="360"/>
              <w:rPr>
                <w:sz w:val="16"/>
                <w:szCs w:val="16"/>
              </w:rPr>
            </w:pPr>
            <w:r w:rsidRPr="00FD4C0C">
              <w:rPr>
                <w:sz w:val="16"/>
              </w:rPr>
              <w:t>./</w:t>
            </w:r>
            <w:r w:rsidRPr="00FD4C0C">
              <w:rPr>
                <w:sz w:val="16"/>
                <w:szCs w:val="16"/>
              </w:rPr>
              <w:t>postcode</w:t>
            </w:r>
          </w:p>
          <w:p w14:paraId="6727BF08" w14:textId="4624F872" w:rsidR="005B5069" w:rsidRPr="00FD4C0C" w:rsidRDefault="005B5069" w:rsidP="000E627B">
            <w:pPr>
              <w:spacing w:line="240" w:lineRule="auto"/>
              <w:ind w:left="360"/>
              <w:rPr>
                <w:sz w:val="16"/>
                <w:szCs w:val="16"/>
              </w:rPr>
            </w:pPr>
            <w:r w:rsidRPr="00FD4C0C">
              <w:rPr>
                <w:sz w:val="16"/>
                <w:szCs w:val="16"/>
              </w:rPr>
              <w:t>./woonplaatsnaam</w:t>
            </w:r>
          </w:p>
          <w:p w14:paraId="19BAFA26" w14:textId="2DDBDFDC" w:rsidR="00B9329D" w:rsidRDefault="00B9329D" w:rsidP="000E627B">
            <w:pPr>
              <w:spacing w:line="240" w:lineRule="auto"/>
              <w:ind w:left="227"/>
            </w:pPr>
          </w:p>
        </w:tc>
      </w:tr>
      <w:tr w:rsidR="005B5069" w:rsidRPr="00123774" w14:paraId="1CF7481B" w14:textId="77777777" w:rsidTr="00DC1E7C">
        <w:trPr>
          <w:trHeight w:val="125"/>
        </w:trPr>
        <w:tc>
          <w:tcPr>
            <w:tcW w:w="2504" w:type="pct"/>
            <w:shd w:val="clear" w:color="auto" w:fill="auto"/>
          </w:tcPr>
          <w:p w14:paraId="725ADD59" w14:textId="77777777" w:rsidR="005B5069" w:rsidRPr="00194473" w:rsidRDefault="005B5069" w:rsidP="000E627B">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496" w:type="pct"/>
            <w:shd w:val="clear" w:color="auto" w:fill="auto"/>
          </w:tcPr>
          <w:p w14:paraId="4C8D7C2C" w14:textId="77777777" w:rsidR="005B5069" w:rsidRDefault="005B5069" w:rsidP="000E627B">
            <w:pPr>
              <w:spacing w:before="72" w:line="240" w:lineRule="auto"/>
              <w:rPr>
                <w:sz w:val="16"/>
                <w:szCs w:val="16"/>
              </w:rPr>
            </w:pPr>
            <w:r w:rsidRPr="00201FE5">
              <w:rPr>
                <w:sz w:val="16"/>
                <w:szCs w:val="16"/>
              </w:rPr>
              <w:t>Vaste tekst.</w:t>
            </w:r>
          </w:p>
          <w:p w14:paraId="22EA98DE" w14:textId="3FA2330E" w:rsidR="00201FE5" w:rsidRPr="00201FE5" w:rsidRDefault="00201FE5" w:rsidP="000E627B">
            <w:pPr>
              <w:spacing w:before="72" w:line="240" w:lineRule="auto"/>
              <w:rPr>
                <w:sz w:val="16"/>
                <w:szCs w:val="16"/>
              </w:rPr>
            </w:pPr>
          </w:p>
        </w:tc>
      </w:tr>
      <w:tr w:rsidR="005B5069" w:rsidRPr="00123774" w14:paraId="178CAEE7" w14:textId="77777777" w:rsidTr="00DC1E7C">
        <w:trPr>
          <w:trHeight w:val="125"/>
        </w:trPr>
        <w:tc>
          <w:tcPr>
            <w:tcW w:w="2504" w:type="pct"/>
            <w:shd w:val="clear" w:color="auto" w:fill="auto"/>
          </w:tcPr>
          <w:p w14:paraId="5595E3E9" w14:textId="7DE0DF8E" w:rsidR="005B5069" w:rsidRDefault="005B5069" w:rsidP="000E627B">
            <w:pPr>
              <w:pStyle w:val="Geenafstand"/>
              <w:ind w:left="567" w:hanging="284"/>
              <w:rPr>
                <w:rFonts w:ascii="Arial" w:hAnsi="Arial" w:cs="Arial"/>
                <w:color w:val="FF0000"/>
                <w:sz w:val="20"/>
                <w:szCs w:val="20"/>
              </w:rPr>
            </w:pPr>
            <w:r>
              <w:rPr>
                <w:rFonts w:ascii="Arial" w:hAnsi="Arial" w:cs="Arial"/>
                <w:color w:val="FF0000"/>
                <w:sz w:val="20"/>
                <w:szCs w:val="20"/>
              </w:rPr>
              <w:t xml:space="preserve">hierna te noemen: </w:t>
            </w:r>
            <w:r w:rsidR="00B8065E">
              <w:rPr>
                <w:rFonts w:ascii="Arial" w:hAnsi="Arial" w:cs="Arial"/>
                <w:color w:val="FF0000"/>
                <w:sz w:val="20"/>
                <w:szCs w:val="20"/>
              </w:rPr>
              <w:t>“geldverstrekker”</w:t>
            </w:r>
          </w:p>
          <w:p w14:paraId="72555302" w14:textId="77777777" w:rsidR="005B5069" w:rsidRPr="00194473" w:rsidRDefault="005B5069" w:rsidP="000E627B">
            <w:pPr>
              <w:tabs>
                <w:tab w:val="left" w:pos="-1440"/>
                <w:tab w:val="left" w:pos="-720"/>
              </w:tabs>
              <w:suppressAutoHyphens/>
              <w:ind w:left="284"/>
              <w:rPr>
                <w:rFonts w:cs="Arial"/>
                <w:color w:val="339966"/>
                <w:szCs w:val="18"/>
              </w:rPr>
            </w:pPr>
          </w:p>
        </w:tc>
        <w:tc>
          <w:tcPr>
            <w:tcW w:w="2496" w:type="pct"/>
            <w:shd w:val="clear" w:color="auto" w:fill="auto"/>
          </w:tcPr>
          <w:p w14:paraId="4E5E6D1C" w14:textId="77777777" w:rsidR="005B5069" w:rsidRPr="00201FE5" w:rsidRDefault="005B5069" w:rsidP="000E627B">
            <w:pPr>
              <w:spacing w:before="72" w:line="240" w:lineRule="auto"/>
              <w:rPr>
                <w:snapToGrid/>
                <w:sz w:val="16"/>
                <w:szCs w:val="16"/>
              </w:rPr>
            </w:pPr>
            <w:r w:rsidRPr="00201FE5">
              <w:rPr>
                <w:sz w:val="16"/>
                <w:szCs w:val="16"/>
              </w:rPr>
              <w:t>Vaste tekst.</w:t>
            </w:r>
          </w:p>
        </w:tc>
      </w:tr>
      <w:tr w:rsidR="00947F24" w:rsidRPr="00123774" w14:paraId="7B005410" w14:textId="77777777" w:rsidTr="00DC1E7C">
        <w:trPr>
          <w:trHeight w:val="125"/>
        </w:trPr>
        <w:tc>
          <w:tcPr>
            <w:tcW w:w="2504" w:type="pct"/>
            <w:shd w:val="clear" w:color="auto" w:fill="auto"/>
          </w:tcPr>
          <w:p w14:paraId="53F618B7" w14:textId="64E89ED0" w:rsidR="00947F24" w:rsidRDefault="00947F24" w:rsidP="000E627B">
            <w:pPr>
              <w:pStyle w:val="Geenafstand"/>
              <w:ind w:left="567" w:hanging="284"/>
              <w:rPr>
                <w:rFonts w:ascii="Arial" w:hAnsi="Arial" w:cs="Arial"/>
                <w:color w:val="FF0000"/>
                <w:sz w:val="20"/>
                <w:szCs w:val="20"/>
              </w:rPr>
            </w:pPr>
            <w:r w:rsidRPr="00FD4C0C">
              <w:rPr>
                <w:rFonts w:ascii="Arial" w:hAnsi="Arial" w:cs="Arial"/>
                <w:color w:val="7030A0"/>
                <w:sz w:val="20"/>
                <w:szCs w:val="20"/>
              </w:rPr>
              <w:t>;</w:t>
            </w:r>
          </w:p>
        </w:tc>
        <w:tc>
          <w:tcPr>
            <w:tcW w:w="2496" w:type="pct"/>
            <w:shd w:val="clear" w:color="auto" w:fill="auto"/>
          </w:tcPr>
          <w:p w14:paraId="1DA51EF2" w14:textId="6B801BE6" w:rsidR="00947F24" w:rsidRDefault="00947F24" w:rsidP="000E627B">
            <w:pPr>
              <w:spacing w:before="72" w:line="240" w:lineRule="auto"/>
              <w:rPr>
                <w:sz w:val="16"/>
                <w:szCs w:val="16"/>
              </w:rPr>
            </w:pPr>
            <w:r>
              <w:rPr>
                <w:sz w:val="16"/>
                <w:szCs w:val="16"/>
              </w:rPr>
              <w:t>Wordt getoond als de verzekeraar</w:t>
            </w:r>
            <w:r w:rsidR="00B8065E">
              <w:rPr>
                <w:sz w:val="16"/>
                <w:szCs w:val="16"/>
              </w:rPr>
              <w:t>/instituut</w:t>
            </w:r>
            <w:r>
              <w:rPr>
                <w:sz w:val="16"/>
                <w:szCs w:val="16"/>
              </w:rPr>
              <w:t xml:space="preserve"> volgt anders is dit de afsluitende punt</w:t>
            </w:r>
            <w:r w:rsidR="00032CDD">
              <w:rPr>
                <w:sz w:val="16"/>
                <w:szCs w:val="16"/>
              </w:rPr>
              <w:t>.</w:t>
            </w:r>
          </w:p>
          <w:p w14:paraId="231F189F" w14:textId="4CAA4BA9" w:rsidR="00032CDD" w:rsidRPr="00201FE5" w:rsidRDefault="00032CDD" w:rsidP="000E627B">
            <w:pPr>
              <w:spacing w:before="72" w:line="240" w:lineRule="auto"/>
              <w:rPr>
                <w:sz w:val="16"/>
                <w:szCs w:val="16"/>
              </w:rPr>
            </w:pPr>
          </w:p>
        </w:tc>
      </w:tr>
    </w:tbl>
    <w:p w14:paraId="0B1EA4B2" w14:textId="50010B0D" w:rsidR="005B5069" w:rsidRPr="00890735" w:rsidRDefault="000E627B" w:rsidP="005B5069">
      <w:pPr>
        <w:rPr>
          <w:snapToGrid/>
          <w:szCs w:val="18"/>
        </w:rPr>
      </w:pPr>
      <w:r>
        <w:rPr>
          <w:snapToGrid/>
          <w:szCs w:val="18"/>
        </w:rPr>
        <w:br w:type="textWrapping" w:clear="all"/>
      </w:r>
    </w:p>
    <w:p w14:paraId="31A0ECCC" w14:textId="77777777" w:rsidR="005B5069" w:rsidRDefault="005B5069" w:rsidP="005B5069">
      <w:pPr>
        <w:spacing w:line="240" w:lineRule="auto"/>
      </w:pPr>
      <w:r>
        <w:br w:type="page"/>
      </w:r>
    </w:p>
    <w:p w14:paraId="05A9276E" w14:textId="77777777" w:rsidR="005B5069" w:rsidRDefault="005B5069" w:rsidP="005B5069"/>
    <w:p w14:paraId="7F36C740" w14:textId="636F12C9" w:rsidR="007B0C26" w:rsidRPr="007B0C26" w:rsidRDefault="008851EC" w:rsidP="008851EC">
      <w:pPr>
        <w:pStyle w:val="Kop3"/>
      </w:pPr>
      <w:bookmarkStart w:id="205" w:name="_Toc127951341"/>
      <w:r>
        <w:t>Verzekeraar of Instelling</w:t>
      </w:r>
      <w:bookmarkEnd w:id="205"/>
    </w:p>
    <w:p w14:paraId="33836C6F" w14:textId="162E2FDF" w:rsidR="005B5069" w:rsidRDefault="005B5069" w:rsidP="005B5069">
      <w:pPr>
        <w:rPr>
          <w:lang w:val="nl"/>
        </w:rPr>
      </w:pPr>
      <w:r>
        <w:rPr>
          <w:lang w:val="nl"/>
        </w:rPr>
        <w:t>Deze partij is optioneel en moet aanwezig zijn als het een spaarhypotheek</w:t>
      </w:r>
      <w:r w:rsidR="007A58F4">
        <w:rPr>
          <w:lang w:val="nl"/>
        </w:rPr>
        <w:t xml:space="preserve"> of</w:t>
      </w:r>
      <w:r>
        <w:rPr>
          <w:lang w:val="nl"/>
        </w:rPr>
        <w:t xml:space="preserve"> </w:t>
      </w:r>
      <w:r w:rsidR="007A58F4" w:rsidRPr="007A58F4">
        <w:rPr>
          <w:rFonts w:cs="Arial"/>
          <w:szCs w:val="18"/>
        </w:rPr>
        <w:t>bankspaarhypotheek</w:t>
      </w:r>
      <w:r w:rsidR="007A58F4">
        <w:rPr>
          <w:lang w:val="nl"/>
        </w:rPr>
        <w:t xml:space="preserve"> </w:t>
      </w:r>
      <w:r>
        <w:rPr>
          <w:lang w:val="nl"/>
        </w:rPr>
        <w:t>betreft.</w:t>
      </w:r>
    </w:p>
    <w:p w14:paraId="53E3A9ED" w14:textId="77777777" w:rsidR="005B5069" w:rsidRPr="002E0D2E" w:rsidRDefault="005B5069" w:rsidP="005B5069">
      <w:pPr>
        <w:tabs>
          <w:tab w:val="left" w:pos="6771"/>
        </w:tabs>
        <w:autoSpaceDE w:val="0"/>
        <w:autoSpaceDN w:val="0"/>
        <w:adjustRightInd w:val="0"/>
        <w:spacing w:line="240" w:lineRule="auto"/>
        <w:rPr>
          <w:rFonts w:cs="Arial"/>
          <w:snapToGrid/>
          <w:kern w:val="0"/>
          <w:szCs w:val="18"/>
          <w:lang w:eastAsia="nl-NL"/>
        </w:rPr>
      </w:pPr>
      <w:r w:rsidRPr="00D224AB">
        <w:rPr>
          <w:rFonts w:ascii="Times New Roman" w:hAnsi="Times New Roman"/>
        </w:rPr>
        <w:tab/>
      </w:r>
    </w:p>
    <w:tbl>
      <w:tblPr>
        <w:tblW w:w="126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015"/>
        <w:gridCol w:w="6593"/>
      </w:tblGrid>
      <w:tr w:rsidR="001A6FB5" w:rsidRPr="00343045" w14:paraId="04A22A55" w14:textId="77777777" w:rsidTr="00C10A1C">
        <w:tc>
          <w:tcPr>
            <w:tcW w:w="6724" w:type="dxa"/>
            <w:shd w:val="clear" w:color="auto" w:fill="DEEAF6" w:themeFill="accent1" w:themeFillTint="33"/>
          </w:tcPr>
          <w:p w14:paraId="3CE5C8DF" w14:textId="5EF24EA1" w:rsidR="001A6FB5" w:rsidRPr="00AD2288" w:rsidRDefault="001A6FB5" w:rsidP="004936BD">
            <w:pPr>
              <w:ind w:firstLine="300"/>
              <w:rPr>
                <w:rFonts w:cs="Arial"/>
              </w:rPr>
            </w:pPr>
            <w:r w:rsidRPr="00926790">
              <w:rPr>
                <w:rFonts w:cs="Arial"/>
                <w:b/>
                <w:color w:val="000000" w:themeColor="text1"/>
                <w:sz w:val="20"/>
              </w:rPr>
              <w:t>Modeldocument tekst</w:t>
            </w:r>
          </w:p>
        </w:tc>
        <w:tc>
          <w:tcPr>
            <w:tcW w:w="5884" w:type="dxa"/>
            <w:shd w:val="clear" w:color="auto" w:fill="DEEAF6" w:themeFill="accent1" w:themeFillTint="33"/>
          </w:tcPr>
          <w:p w14:paraId="5657E2BC" w14:textId="677C208A" w:rsidR="001A6FB5" w:rsidRPr="0094537E" w:rsidRDefault="001A6FB5" w:rsidP="004936BD">
            <w:r w:rsidRPr="00926790">
              <w:rPr>
                <w:b/>
                <w:color w:val="000000" w:themeColor="text1"/>
                <w:szCs w:val="18"/>
              </w:rPr>
              <w:t>Toelichting</w:t>
            </w:r>
          </w:p>
        </w:tc>
      </w:tr>
      <w:tr w:rsidR="005B5069" w:rsidRPr="00343045" w14:paraId="12366750" w14:textId="77777777" w:rsidTr="00C10A1C">
        <w:tc>
          <w:tcPr>
            <w:tcW w:w="6724" w:type="dxa"/>
            <w:shd w:val="clear" w:color="auto" w:fill="auto"/>
          </w:tcPr>
          <w:p w14:paraId="5FFACD80" w14:textId="136F4613" w:rsidR="005B5069" w:rsidRPr="00AD2288" w:rsidRDefault="001A6FB5" w:rsidP="004936BD">
            <w:pPr>
              <w:ind w:firstLine="300"/>
              <w:rPr>
                <w:rFonts w:cs="Arial"/>
                <w:color w:val="FF0000"/>
              </w:rPr>
            </w:pPr>
            <w:r>
              <w:rPr>
                <w:rFonts w:cs="Arial"/>
                <w:color w:val="800080"/>
                <w:sz w:val="20"/>
              </w:rPr>
              <w:t>b</w:t>
            </w:r>
            <w:r w:rsidRPr="001B53BC">
              <w:rPr>
                <w:rFonts w:cs="Arial"/>
                <w:color w:val="800080"/>
                <w:sz w:val="20"/>
              </w:rPr>
              <w:t>.</w:t>
            </w:r>
            <w:r w:rsidRPr="00E63700">
              <w:rPr>
                <w:rFonts w:cs="Arial"/>
                <w:color w:val="7030A0"/>
                <w:sz w:val="20"/>
              </w:rPr>
              <w:fldChar w:fldCharType="begin"/>
            </w:r>
            <w:r w:rsidRPr="00E63700">
              <w:rPr>
                <w:rFonts w:cs="Arial"/>
                <w:color w:val="7030A0"/>
                <w:sz w:val="20"/>
              </w:rPr>
              <w:instrText>MacroButton Nomacro §</w:instrText>
            </w:r>
            <w:r w:rsidRPr="00E63700">
              <w:rPr>
                <w:rFonts w:cs="Arial"/>
                <w:color w:val="7030A0"/>
                <w:sz w:val="20"/>
              </w:rPr>
              <w:fldChar w:fldCharType="end"/>
            </w:r>
            <w:r w:rsidRPr="00E63700">
              <w:rPr>
                <w:rFonts w:cs="Arial"/>
                <w:color w:val="7030A0"/>
                <w:sz w:val="20"/>
                <w:highlight w:val="yellow"/>
              </w:rPr>
              <w:t xml:space="preserve"> TEKSTBLOK RECHTSPERSOON</w:t>
            </w:r>
          </w:p>
        </w:tc>
        <w:tc>
          <w:tcPr>
            <w:tcW w:w="5884" w:type="dxa"/>
            <w:shd w:val="clear" w:color="auto" w:fill="auto"/>
          </w:tcPr>
          <w:p w14:paraId="317B1DE5" w14:textId="14C8FDAA" w:rsidR="005B5069" w:rsidRPr="00201FE5" w:rsidRDefault="007A58F4" w:rsidP="00201FE5">
            <w:pPr>
              <w:spacing w:line="240" w:lineRule="auto"/>
              <w:rPr>
                <w:sz w:val="16"/>
                <w:szCs w:val="16"/>
              </w:rPr>
            </w:pPr>
            <w:r>
              <w:rPr>
                <w:sz w:val="16"/>
                <w:szCs w:val="16"/>
              </w:rPr>
              <w:t>K</w:t>
            </w:r>
            <w:r w:rsidR="005B5069" w:rsidRPr="00201FE5">
              <w:rPr>
                <w:sz w:val="16"/>
                <w:szCs w:val="16"/>
              </w:rPr>
              <w:t>euze uit 2</w:t>
            </w:r>
            <w:r w:rsidR="00B8065E">
              <w:rPr>
                <w:sz w:val="16"/>
                <w:szCs w:val="16"/>
              </w:rPr>
              <w:t xml:space="preserve"> opties</w:t>
            </w:r>
            <w:r w:rsidR="005B5069" w:rsidRPr="00201FE5">
              <w:rPr>
                <w:sz w:val="16"/>
                <w:szCs w:val="16"/>
              </w:rPr>
              <w:t>.</w:t>
            </w:r>
          </w:p>
          <w:p w14:paraId="5B36B6E0" w14:textId="204A978A" w:rsidR="005B5069" w:rsidRDefault="005B5069" w:rsidP="004936BD">
            <w:pPr>
              <w:rPr>
                <w:rFonts w:cs="Arial"/>
                <w:snapToGrid/>
                <w:kern w:val="0"/>
                <w:szCs w:val="18"/>
                <w:lang w:eastAsia="nl-NL"/>
              </w:rPr>
            </w:pPr>
          </w:p>
          <w:p w14:paraId="68A43C3B" w14:textId="4590D72A" w:rsidR="00B8065E" w:rsidRPr="00982884" w:rsidRDefault="00B8065E" w:rsidP="00B8065E">
            <w:pPr>
              <w:spacing w:line="240" w:lineRule="auto"/>
              <w:rPr>
                <w:rFonts w:cs="Arial"/>
                <w:snapToGrid/>
                <w:kern w:val="0"/>
                <w:sz w:val="16"/>
                <w:szCs w:val="16"/>
                <w:lang w:eastAsia="nl-NL"/>
              </w:rPr>
            </w:pPr>
            <w:r w:rsidRPr="00982884">
              <w:rPr>
                <w:rFonts w:cs="Arial"/>
                <w:b/>
                <w:bCs/>
                <w:snapToGrid/>
                <w:kern w:val="0"/>
                <w:sz w:val="16"/>
                <w:szCs w:val="16"/>
                <w:lang w:eastAsia="nl-NL"/>
              </w:rPr>
              <w:t>Optie b1</w:t>
            </w:r>
            <w:r w:rsidRPr="00982884">
              <w:rPr>
                <w:rFonts w:cs="Arial"/>
                <w:snapToGrid/>
                <w:kern w:val="0"/>
                <w:sz w:val="16"/>
                <w:szCs w:val="16"/>
                <w:lang w:eastAsia="nl-NL"/>
              </w:rPr>
              <w:t>:</w:t>
            </w:r>
          </w:p>
          <w:p w14:paraId="5D12A3AA" w14:textId="77777777" w:rsidR="005B5069" w:rsidRPr="00982884" w:rsidRDefault="005B5069" w:rsidP="00B8065E">
            <w:pPr>
              <w:spacing w:line="240" w:lineRule="auto"/>
              <w:rPr>
                <w:sz w:val="16"/>
                <w:szCs w:val="16"/>
                <w:u w:val="single"/>
              </w:rPr>
            </w:pPr>
            <w:r w:rsidRPr="00982884">
              <w:rPr>
                <w:sz w:val="16"/>
                <w:szCs w:val="16"/>
                <w:u w:val="single"/>
              </w:rPr>
              <w:t>Mapping partij en persoon:</w:t>
            </w:r>
          </w:p>
          <w:p w14:paraId="2F1D8700" w14:textId="65E7644F" w:rsidR="005B5069" w:rsidRPr="00982884" w:rsidRDefault="005B5069" w:rsidP="00B8065E">
            <w:pPr>
              <w:autoSpaceDE w:val="0"/>
              <w:autoSpaceDN w:val="0"/>
              <w:adjustRightInd w:val="0"/>
              <w:spacing w:line="240" w:lineRule="auto"/>
              <w:rPr>
                <w:rFonts w:cs="Arial"/>
                <w:snapToGrid/>
                <w:kern w:val="0"/>
                <w:sz w:val="16"/>
                <w:szCs w:val="16"/>
                <w:lang w:eastAsia="nl-NL"/>
              </w:rPr>
            </w:pPr>
            <w:r w:rsidRPr="00982884">
              <w:rPr>
                <w:rFonts w:cs="Arial"/>
                <w:snapToGrid/>
                <w:kern w:val="0"/>
                <w:sz w:val="16"/>
                <w:szCs w:val="16"/>
                <w:lang w:eastAsia="nl-NL"/>
              </w:rPr>
              <w:t>//IMKAD_AangebodenStuk/Partij(‘</w:t>
            </w:r>
            <w:r w:rsidR="00B8065E" w:rsidRPr="00982884">
              <w:rPr>
                <w:rFonts w:cs="Arial"/>
                <w:snapToGrid/>
                <w:kern w:val="0"/>
                <w:sz w:val="16"/>
                <w:szCs w:val="16"/>
                <w:lang w:eastAsia="nl-NL"/>
              </w:rPr>
              <w:t>geldverstrekker</w:t>
            </w:r>
            <w:r w:rsidRPr="00982884">
              <w:rPr>
                <w:snapToGrid/>
                <w:kern w:val="0"/>
                <w:sz w:val="16"/>
                <w:szCs w:val="16"/>
                <w:lang w:eastAsia="nl-NL"/>
              </w:rPr>
              <w:t>-verzekeraar</w:t>
            </w:r>
            <w:r w:rsidR="00C81B84" w:rsidRPr="00982884">
              <w:rPr>
                <w:snapToGrid/>
                <w:kern w:val="0"/>
                <w:sz w:val="16"/>
                <w:szCs w:val="16"/>
                <w:lang w:eastAsia="nl-NL"/>
              </w:rPr>
              <w:t>’</w:t>
            </w:r>
            <w:r w:rsidRPr="00982884">
              <w:rPr>
                <w:rFonts w:cs="Arial"/>
                <w:snapToGrid/>
                <w:kern w:val="0"/>
                <w:sz w:val="16"/>
                <w:szCs w:val="16"/>
                <w:lang w:eastAsia="nl-NL"/>
              </w:rPr>
              <w:t xml:space="preserve">)/Partij </w:t>
            </w:r>
          </w:p>
          <w:p w14:paraId="1AD0E777" w14:textId="77777777" w:rsidR="005B5069" w:rsidRPr="00982884" w:rsidRDefault="005B5069" w:rsidP="00B8065E">
            <w:pPr>
              <w:autoSpaceDE w:val="0"/>
              <w:autoSpaceDN w:val="0"/>
              <w:adjustRightInd w:val="0"/>
              <w:spacing w:line="240" w:lineRule="auto"/>
              <w:rPr>
                <w:rFonts w:cs="Arial"/>
                <w:snapToGrid/>
                <w:kern w:val="0"/>
                <w:sz w:val="16"/>
                <w:szCs w:val="16"/>
                <w:lang w:eastAsia="nl-NL"/>
              </w:rPr>
            </w:pPr>
            <w:r w:rsidRPr="00982884">
              <w:rPr>
                <w:rFonts w:cs="Arial"/>
                <w:snapToGrid/>
                <w:kern w:val="0"/>
                <w:sz w:val="16"/>
                <w:szCs w:val="16"/>
                <w:lang w:eastAsia="nl-NL"/>
              </w:rPr>
              <w:tab/>
              <w:t>[attribute: id = ‘unieke identificatie van de partij’]</w:t>
            </w:r>
          </w:p>
          <w:p w14:paraId="5B4C7940" w14:textId="1EA563D9" w:rsidR="005B5069" w:rsidRPr="00982884" w:rsidRDefault="005B5069" w:rsidP="00B8065E">
            <w:pPr>
              <w:autoSpaceDE w:val="0"/>
              <w:autoSpaceDN w:val="0"/>
              <w:adjustRightInd w:val="0"/>
              <w:spacing w:line="240" w:lineRule="auto"/>
              <w:rPr>
                <w:rFonts w:cs="Arial"/>
                <w:snapToGrid/>
                <w:color w:val="0000FF"/>
                <w:kern w:val="0"/>
                <w:sz w:val="16"/>
                <w:szCs w:val="16"/>
                <w:lang w:eastAsia="nl-NL"/>
              </w:rPr>
            </w:pPr>
            <w:r w:rsidRPr="00982884">
              <w:rPr>
                <w:snapToGrid/>
                <w:kern w:val="0"/>
                <w:sz w:val="16"/>
                <w:szCs w:val="16"/>
                <w:highlight w:val="white"/>
                <w:lang w:eastAsia="nl-NL"/>
              </w:rPr>
              <w:tab/>
              <w:t>./</w:t>
            </w:r>
            <w:r w:rsidRPr="00982884">
              <w:rPr>
                <w:rFonts w:cs="Arial"/>
                <w:snapToGrid/>
                <w:kern w:val="0"/>
                <w:sz w:val="16"/>
                <w:szCs w:val="16"/>
                <w:lang w:eastAsia="nl-NL"/>
              </w:rPr>
              <w:t>aanduidingPartij</w:t>
            </w:r>
            <w:r w:rsidRPr="00982884">
              <w:rPr>
                <w:snapToGrid/>
                <w:kern w:val="0"/>
                <w:sz w:val="16"/>
                <w:szCs w:val="16"/>
                <w:lang w:eastAsia="nl-NL"/>
              </w:rPr>
              <w:t>(‘</w:t>
            </w:r>
            <w:r w:rsidR="00B8065E" w:rsidRPr="00982884">
              <w:rPr>
                <w:snapToGrid/>
                <w:kern w:val="0"/>
                <w:sz w:val="16"/>
                <w:szCs w:val="16"/>
                <w:lang w:eastAsia="nl-NL"/>
              </w:rPr>
              <w:t>v</w:t>
            </w:r>
            <w:r w:rsidRPr="00982884">
              <w:rPr>
                <w:snapToGrid/>
                <w:kern w:val="0"/>
                <w:sz w:val="16"/>
                <w:szCs w:val="16"/>
                <w:lang w:eastAsia="nl-NL"/>
              </w:rPr>
              <w:t>erzekeraar’)</w:t>
            </w:r>
          </w:p>
          <w:p w14:paraId="1FD46EDC" w14:textId="77777777" w:rsidR="005B5069" w:rsidRPr="00982884" w:rsidRDefault="005B5069" w:rsidP="00B8065E">
            <w:pPr>
              <w:autoSpaceDE w:val="0"/>
              <w:autoSpaceDN w:val="0"/>
              <w:adjustRightInd w:val="0"/>
              <w:spacing w:line="240" w:lineRule="auto"/>
              <w:rPr>
                <w:sz w:val="16"/>
                <w:szCs w:val="16"/>
              </w:rPr>
            </w:pPr>
            <w:r w:rsidRPr="00982884">
              <w:rPr>
                <w:rFonts w:cs="Arial"/>
                <w:snapToGrid/>
                <w:kern w:val="0"/>
                <w:sz w:val="16"/>
                <w:szCs w:val="16"/>
                <w:lang w:eastAsia="nl-NL"/>
              </w:rPr>
              <w:t>//IMKAD_AangebodenStuk/Partij/Partij/IMKAD_Persoon</w:t>
            </w:r>
          </w:p>
          <w:p w14:paraId="33ADA2E6" w14:textId="24866925" w:rsidR="005B5069" w:rsidRPr="00982884" w:rsidRDefault="005B5069" w:rsidP="00B8065E">
            <w:pPr>
              <w:autoSpaceDE w:val="0"/>
              <w:autoSpaceDN w:val="0"/>
              <w:adjustRightInd w:val="0"/>
              <w:spacing w:line="240" w:lineRule="auto"/>
              <w:rPr>
                <w:sz w:val="16"/>
                <w:szCs w:val="16"/>
                <w:lang w:val="nl"/>
              </w:rPr>
            </w:pPr>
            <w:r w:rsidRPr="00982884">
              <w:rPr>
                <w:sz w:val="16"/>
                <w:szCs w:val="16"/>
                <w:lang w:val="nl"/>
              </w:rPr>
              <w:t>De overige mapping is opgenomen in de genoemde tekstblokken.</w:t>
            </w:r>
          </w:p>
          <w:p w14:paraId="537C6E42" w14:textId="5715FDFF" w:rsidR="00B8065E" w:rsidRPr="00982884" w:rsidRDefault="00B8065E" w:rsidP="00B8065E">
            <w:pPr>
              <w:autoSpaceDE w:val="0"/>
              <w:autoSpaceDN w:val="0"/>
              <w:adjustRightInd w:val="0"/>
              <w:spacing w:line="240" w:lineRule="auto"/>
              <w:rPr>
                <w:sz w:val="16"/>
                <w:szCs w:val="16"/>
                <w:lang w:val="nl"/>
              </w:rPr>
            </w:pPr>
          </w:p>
          <w:p w14:paraId="7FB51A77" w14:textId="5D97556C" w:rsidR="00B8065E" w:rsidRPr="00982884" w:rsidRDefault="00B8065E" w:rsidP="00B8065E">
            <w:pPr>
              <w:spacing w:line="240" w:lineRule="auto"/>
              <w:rPr>
                <w:rFonts w:cs="Arial"/>
                <w:snapToGrid/>
                <w:kern w:val="0"/>
                <w:sz w:val="16"/>
                <w:szCs w:val="16"/>
                <w:lang w:eastAsia="nl-NL"/>
              </w:rPr>
            </w:pPr>
            <w:r w:rsidRPr="00982884">
              <w:rPr>
                <w:rFonts w:cs="Arial"/>
                <w:b/>
                <w:bCs/>
                <w:snapToGrid/>
                <w:kern w:val="0"/>
                <w:sz w:val="16"/>
                <w:szCs w:val="16"/>
                <w:lang w:eastAsia="nl-NL"/>
              </w:rPr>
              <w:t>Optie b2</w:t>
            </w:r>
            <w:r w:rsidRPr="00982884">
              <w:rPr>
                <w:rFonts w:cs="Arial"/>
                <w:snapToGrid/>
                <w:kern w:val="0"/>
                <w:sz w:val="16"/>
                <w:szCs w:val="16"/>
                <w:lang w:eastAsia="nl-NL"/>
              </w:rPr>
              <w:t>:</w:t>
            </w:r>
          </w:p>
          <w:p w14:paraId="61C54E1A" w14:textId="77777777" w:rsidR="00B8065E" w:rsidRPr="00982884" w:rsidRDefault="00B8065E" w:rsidP="00B8065E">
            <w:pPr>
              <w:spacing w:line="240" w:lineRule="auto"/>
              <w:rPr>
                <w:sz w:val="16"/>
                <w:szCs w:val="16"/>
                <w:u w:val="single"/>
              </w:rPr>
            </w:pPr>
            <w:r w:rsidRPr="00982884">
              <w:rPr>
                <w:sz w:val="16"/>
                <w:szCs w:val="16"/>
                <w:u w:val="single"/>
              </w:rPr>
              <w:t>Mapping partij en persoon:</w:t>
            </w:r>
          </w:p>
          <w:p w14:paraId="6952137C" w14:textId="4F5E2223" w:rsidR="00B8065E" w:rsidRPr="00982884" w:rsidRDefault="00B8065E" w:rsidP="00B8065E">
            <w:pPr>
              <w:autoSpaceDE w:val="0"/>
              <w:autoSpaceDN w:val="0"/>
              <w:adjustRightInd w:val="0"/>
              <w:spacing w:line="240" w:lineRule="auto"/>
              <w:rPr>
                <w:rFonts w:cs="Arial"/>
                <w:snapToGrid/>
                <w:kern w:val="0"/>
                <w:sz w:val="16"/>
                <w:szCs w:val="16"/>
                <w:lang w:eastAsia="nl-NL"/>
              </w:rPr>
            </w:pPr>
            <w:r w:rsidRPr="00982884">
              <w:rPr>
                <w:rFonts w:cs="Arial"/>
                <w:snapToGrid/>
                <w:kern w:val="0"/>
                <w:sz w:val="16"/>
                <w:szCs w:val="16"/>
                <w:lang w:eastAsia="nl-NL"/>
              </w:rPr>
              <w:t>//IMKAD_AangebodenStuk/Partij(‘geldverstrekker</w:t>
            </w:r>
            <w:r w:rsidRPr="00982884">
              <w:rPr>
                <w:snapToGrid/>
                <w:kern w:val="0"/>
                <w:sz w:val="16"/>
                <w:szCs w:val="16"/>
                <w:lang w:eastAsia="nl-NL"/>
              </w:rPr>
              <w:t>-instelling’</w:t>
            </w:r>
            <w:r w:rsidRPr="00982884">
              <w:rPr>
                <w:rFonts w:cs="Arial"/>
                <w:snapToGrid/>
                <w:kern w:val="0"/>
                <w:sz w:val="16"/>
                <w:szCs w:val="16"/>
                <w:lang w:eastAsia="nl-NL"/>
              </w:rPr>
              <w:t xml:space="preserve">)/Partij </w:t>
            </w:r>
          </w:p>
          <w:p w14:paraId="0CC2664C" w14:textId="77777777" w:rsidR="00B8065E" w:rsidRPr="00982884" w:rsidRDefault="00B8065E" w:rsidP="00B8065E">
            <w:pPr>
              <w:autoSpaceDE w:val="0"/>
              <w:autoSpaceDN w:val="0"/>
              <w:adjustRightInd w:val="0"/>
              <w:spacing w:line="240" w:lineRule="auto"/>
              <w:rPr>
                <w:rFonts w:cs="Arial"/>
                <w:snapToGrid/>
                <w:kern w:val="0"/>
                <w:sz w:val="16"/>
                <w:szCs w:val="16"/>
                <w:lang w:eastAsia="nl-NL"/>
              </w:rPr>
            </w:pPr>
            <w:r w:rsidRPr="00982884">
              <w:rPr>
                <w:rFonts w:cs="Arial"/>
                <w:snapToGrid/>
                <w:kern w:val="0"/>
                <w:sz w:val="16"/>
                <w:szCs w:val="16"/>
                <w:lang w:eastAsia="nl-NL"/>
              </w:rPr>
              <w:tab/>
              <w:t>[attribute: id = ‘unieke identificatie van de partij’]</w:t>
            </w:r>
          </w:p>
          <w:p w14:paraId="18DB3AD1" w14:textId="38C24CB1" w:rsidR="00B8065E" w:rsidRPr="00982884" w:rsidRDefault="00B8065E" w:rsidP="00B8065E">
            <w:pPr>
              <w:autoSpaceDE w:val="0"/>
              <w:autoSpaceDN w:val="0"/>
              <w:adjustRightInd w:val="0"/>
              <w:spacing w:line="240" w:lineRule="auto"/>
              <w:rPr>
                <w:rFonts w:cs="Arial"/>
                <w:snapToGrid/>
                <w:color w:val="0000FF"/>
                <w:kern w:val="0"/>
                <w:sz w:val="16"/>
                <w:szCs w:val="16"/>
                <w:lang w:eastAsia="nl-NL"/>
              </w:rPr>
            </w:pPr>
            <w:r w:rsidRPr="00982884">
              <w:rPr>
                <w:snapToGrid/>
                <w:kern w:val="0"/>
                <w:sz w:val="16"/>
                <w:szCs w:val="16"/>
                <w:highlight w:val="white"/>
                <w:lang w:eastAsia="nl-NL"/>
              </w:rPr>
              <w:tab/>
              <w:t>./</w:t>
            </w:r>
            <w:r w:rsidRPr="00982884">
              <w:rPr>
                <w:rFonts w:cs="Arial"/>
                <w:snapToGrid/>
                <w:kern w:val="0"/>
                <w:sz w:val="16"/>
                <w:szCs w:val="16"/>
                <w:lang w:eastAsia="nl-NL"/>
              </w:rPr>
              <w:t>aanduidingPartij</w:t>
            </w:r>
            <w:r w:rsidRPr="00982884">
              <w:rPr>
                <w:snapToGrid/>
                <w:kern w:val="0"/>
                <w:sz w:val="16"/>
                <w:szCs w:val="16"/>
                <w:lang w:eastAsia="nl-NL"/>
              </w:rPr>
              <w:t>(‘instelling’)</w:t>
            </w:r>
          </w:p>
          <w:p w14:paraId="2D6C2929" w14:textId="77777777" w:rsidR="00B8065E" w:rsidRPr="00982884" w:rsidRDefault="00B8065E" w:rsidP="00B8065E">
            <w:pPr>
              <w:autoSpaceDE w:val="0"/>
              <w:autoSpaceDN w:val="0"/>
              <w:adjustRightInd w:val="0"/>
              <w:spacing w:line="240" w:lineRule="auto"/>
              <w:rPr>
                <w:sz w:val="16"/>
                <w:szCs w:val="16"/>
              </w:rPr>
            </w:pPr>
            <w:r w:rsidRPr="00982884">
              <w:rPr>
                <w:rFonts w:cs="Arial"/>
                <w:snapToGrid/>
                <w:kern w:val="0"/>
                <w:sz w:val="16"/>
                <w:szCs w:val="16"/>
                <w:lang w:eastAsia="nl-NL"/>
              </w:rPr>
              <w:t>//IMKAD_AangebodenStuk/Partij/Partij/IMKAD_Persoon</w:t>
            </w:r>
          </w:p>
          <w:p w14:paraId="2973DD71" w14:textId="77777777" w:rsidR="00B8065E" w:rsidRPr="00982884" w:rsidRDefault="00B8065E" w:rsidP="00B8065E">
            <w:pPr>
              <w:autoSpaceDE w:val="0"/>
              <w:autoSpaceDN w:val="0"/>
              <w:adjustRightInd w:val="0"/>
              <w:spacing w:line="240" w:lineRule="auto"/>
              <w:rPr>
                <w:sz w:val="16"/>
                <w:szCs w:val="16"/>
                <w:lang w:val="nl"/>
              </w:rPr>
            </w:pPr>
            <w:r w:rsidRPr="00982884">
              <w:rPr>
                <w:sz w:val="16"/>
                <w:szCs w:val="16"/>
                <w:lang w:val="nl"/>
              </w:rPr>
              <w:t>De overige mapping is opgenomen in de genoemde tekstblokken.</w:t>
            </w:r>
          </w:p>
          <w:p w14:paraId="01BDF25D" w14:textId="77777777" w:rsidR="00B8065E" w:rsidRPr="00982884" w:rsidRDefault="00B8065E" w:rsidP="00B8065E">
            <w:pPr>
              <w:autoSpaceDE w:val="0"/>
              <w:autoSpaceDN w:val="0"/>
              <w:adjustRightInd w:val="0"/>
              <w:spacing w:line="240" w:lineRule="auto"/>
              <w:rPr>
                <w:sz w:val="16"/>
                <w:szCs w:val="16"/>
                <w:lang w:val="nl"/>
              </w:rPr>
            </w:pPr>
          </w:p>
          <w:p w14:paraId="274F1524" w14:textId="77777777" w:rsidR="005B5069" w:rsidRPr="00982884" w:rsidRDefault="005B5069" w:rsidP="004936BD">
            <w:pPr>
              <w:autoSpaceDE w:val="0"/>
              <w:autoSpaceDN w:val="0"/>
              <w:adjustRightInd w:val="0"/>
              <w:spacing w:line="240" w:lineRule="auto"/>
              <w:ind w:left="459"/>
              <w:rPr>
                <w:sz w:val="16"/>
                <w:szCs w:val="16"/>
              </w:rPr>
            </w:pPr>
            <w:r w:rsidRPr="00982884">
              <w:rPr>
                <w:sz w:val="16"/>
                <w:szCs w:val="16"/>
              </w:rPr>
              <w:tab/>
            </w:r>
            <w:r w:rsidRPr="00982884">
              <w:rPr>
                <w:sz w:val="16"/>
                <w:szCs w:val="16"/>
              </w:rPr>
              <w:tab/>
            </w:r>
          </w:p>
          <w:p w14:paraId="1FEAD9C6" w14:textId="77777777" w:rsidR="005B5069" w:rsidRPr="00982884" w:rsidRDefault="005B5069" w:rsidP="004936BD">
            <w:pPr>
              <w:rPr>
                <w:sz w:val="16"/>
                <w:szCs w:val="16"/>
                <w:u w:val="single"/>
              </w:rPr>
            </w:pPr>
            <w:r w:rsidRPr="00982884">
              <w:rPr>
                <w:sz w:val="16"/>
                <w:szCs w:val="16"/>
                <w:u w:val="single"/>
              </w:rPr>
              <w:t>Mapping stukdeel:</w:t>
            </w:r>
          </w:p>
          <w:p w14:paraId="0FB156A7" w14:textId="6BFB3955" w:rsidR="005B5069" w:rsidRPr="00982884" w:rsidRDefault="005B5069" w:rsidP="004936BD">
            <w:pPr>
              <w:autoSpaceDE w:val="0"/>
              <w:autoSpaceDN w:val="0"/>
              <w:adjustRightInd w:val="0"/>
              <w:spacing w:line="240" w:lineRule="auto"/>
              <w:rPr>
                <w:rFonts w:cs="Arial"/>
                <w:sz w:val="16"/>
                <w:szCs w:val="16"/>
              </w:rPr>
            </w:pPr>
            <w:r w:rsidRPr="00982884">
              <w:rPr>
                <w:rFonts w:cs="Arial"/>
                <w:sz w:val="16"/>
                <w:szCs w:val="16"/>
              </w:rPr>
              <w:t xml:space="preserve">De </w:t>
            </w:r>
            <w:r w:rsidRPr="00982884">
              <w:rPr>
                <w:sz w:val="16"/>
                <w:szCs w:val="16"/>
                <w:lang w:val="nl"/>
              </w:rPr>
              <w:t>verzekeraar</w:t>
            </w:r>
            <w:r w:rsidR="00B8065E" w:rsidRPr="00982884">
              <w:rPr>
                <w:sz w:val="16"/>
                <w:szCs w:val="16"/>
                <w:lang w:val="nl"/>
              </w:rPr>
              <w:t>/instelling</w:t>
            </w:r>
            <w:r w:rsidRPr="00982884">
              <w:rPr>
                <w:rFonts w:cs="Arial"/>
                <w:sz w:val="16"/>
                <w:szCs w:val="16"/>
              </w:rPr>
              <w:t>-partij wordt tevens vastgelegd als belanghebbende bij het StukdeelHypotheek:</w:t>
            </w:r>
          </w:p>
          <w:p w14:paraId="240D5EC5" w14:textId="77777777" w:rsidR="006D411C" w:rsidRPr="00982884" w:rsidRDefault="005B5069" w:rsidP="004936BD">
            <w:pPr>
              <w:autoSpaceDE w:val="0"/>
              <w:autoSpaceDN w:val="0"/>
              <w:adjustRightInd w:val="0"/>
              <w:spacing w:line="240" w:lineRule="auto"/>
              <w:rPr>
                <w:rFonts w:cs="Arial"/>
                <w:sz w:val="16"/>
                <w:szCs w:val="16"/>
              </w:rPr>
            </w:pPr>
            <w:r w:rsidRPr="00982884">
              <w:rPr>
                <w:rFonts w:cs="Arial"/>
                <w:sz w:val="16"/>
                <w:szCs w:val="16"/>
              </w:rPr>
              <w:t>//IMKAD_AangebodenStuk/</w:t>
            </w:r>
            <w:r w:rsidRPr="00982884">
              <w:rPr>
                <w:sz w:val="16"/>
                <w:szCs w:val="16"/>
                <w:lang w:val="nl"/>
              </w:rPr>
              <w:t>StukdeelHypotheek</w:t>
            </w:r>
            <w:r w:rsidRPr="00982884">
              <w:rPr>
                <w:rFonts w:cs="Arial"/>
                <w:sz w:val="16"/>
                <w:szCs w:val="16"/>
              </w:rPr>
              <w:t xml:space="preserve"> </w:t>
            </w:r>
          </w:p>
          <w:p w14:paraId="2155F05A" w14:textId="490CDAE5" w:rsidR="005B5069" w:rsidRPr="00982884" w:rsidRDefault="005B5069" w:rsidP="004936BD">
            <w:pPr>
              <w:autoSpaceDE w:val="0"/>
              <w:autoSpaceDN w:val="0"/>
              <w:adjustRightInd w:val="0"/>
              <w:spacing w:line="240" w:lineRule="auto"/>
              <w:rPr>
                <w:rFonts w:cs="Arial"/>
                <w:sz w:val="16"/>
                <w:szCs w:val="16"/>
              </w:rPr>
            </w:pPr>
            <w:r w:rsidRPr="00982884">
              <w:rPr>
                <w:rFonts w:cs="Arial"/>
                <w:sz w:val="16"/>
                <w:szCs w:val="16"/>
              </w:rPr>
              <w:t>/belanghebbendeRef xlink:href="#id verzekeraar-partij"</w:t>
            </w:r>
            <w:r w:rsidR="00B8065E" w:rsidRPr="00982884">
              <w:rPr>
                <w:rFonts w:cs="Arial"/>
                <w:sz w:val="16"/>
                <w:szCs w:val="16"/>
              </w:rPr>
              <w:t xml:space="preserve"> of #id instelling-partij"</w:t>
            </w:r>
          </w:p>
          <w:p w14:paraId="0A87AE4D" w14:textId="6A97CBBA" w:rsidR="006D411C" w:rsidRPr="00F801CA" w:rsidRDefault="006D411C" w:rsidP="00982884">
            <w:pPr>
              <w:autoSpaceDE w:val="0"/>
              <w:autoSpaceDN w:val="0"/>
              <w:adjustRightInd w:val="0"/>
              <w:spacing w:line="240" w:lineRule="auto"/>
            </w:pPr>
          </w:p>
        </w:tc>
      </w:tr>
      <w:tr w:rsidR="00681B59" w:rsidRPr="00343045" w14:paraId="33CD2FB5" w14:textId="77777777" w:rsidTr="00C10A1C">
        <w:tc>
          <w:tcPr>
            <w:tcW w:w="6724" w:type="dxa"/>
            <w:shd w:val="clear" w:color="auto" w:fill="auto"/>
          </w:tcPr>
          <w:p w14:paraId="42FC9CB3" w14:textId="77777777" w:rsidR="00681B59" w:rsidRPr="00194473" w:rsidRDefault="00681B59" w:rsidP="00681B59">
            <w:pPr>
              <w:tabs>
                <w:tab w:val="left" w:pos="-1440"/>
                <w:tab w:val="left" w:pos="-720"/>
              </w:tabs>
              <w:suppressAutoHyphens/>
              <w:ind w:left="709" w:hanging="425"/>
              <w:rPr>
                <w:color w:val="800080"/>
                <w:szCs w:val="18"/>
              </w:rPr>
            </w:pPr>
            <w:r w:rsidRPr="00194473">
              <w:rPr>
                <w:rFonts w:cs="Arial"/>
                <w:color w:val="800080"/>
                <w:szCs w:val="18"/>
              </w:rPr>
              <w:t xml:space="preserve">(correspondentieadres </w:t>
            </w:r>
            <w:r w:rsidRPr="00194473">
              <w:rPr>
                <w:color w:val="800080"/>
                <w:szCs w:val="18"/>
              </w:rPr>
              <w:t>voor alle aangelegenheden betreffende de</w:t>
            </w:r>
          </w:p>
          <w:p w14:paraId="3D988813" w14:textId="3E9D9670" w:rsidR="00681B59" w:rsidRDefault="00681B59" w:rsidP="00B76700">
            <w:pPr>
              <w:tabs>
                <w:tab w:val="left" w:pos="-1440"/>
                <w:tab w:val="left" w:pos="-720"/>
              </w:tabs>
              <w:suppressAutoHyphens/>
              <w:ind w:left="306"/>
              <w:rPr>
                <w:rFonts w:cs="Arial"/>
                <w:color w:val="800080"/>
                <w:sz w:val="20"/>
              </w:rPr>
            </w:pPr>
            <w:r w:rsidRPr="00194473">
              <w:rPr>
                <w:color w:val="800080"/>
                <w:szCs w:val="18"/>
              </w:rPr>
              <w:t>hierna te vermelden rechtshandelingen</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label</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afdeling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lastRenderedPageBreak/>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r w:rsidR="00B76700" w:rsidRPr="00B76700">
              <w:rPr>
                <w:rFonts w:cs="Arial"/>
                <w:color w:val="FF0000"/>
                <w:szCs w:val="18"/>
              </w:rPr>
              <w:t>;</w:t>
            </w:r>
          </w:p>
        </w:tc>
        <w:tc>
          <w:tcPr>
            <w:tcW w:w="5884" w:type="dxa"/>
            <w:shd w:val="clear" w:color="auto" w:fill="auto"/>
          </w:tcPr>
          <w:p w14:paraId="761CC66C" w14:textId="77777777" w:rsidR="00681B59" w:rsidRPr="00201FE5" w:rsidRDefault="00681B59" w:rsidP="00681B59">
            <w:pPr>
              <w:spacing w:before="72" w:line="240" w:lineRule="auto"/>
              <w:rPr>
                <w:snapToGrid/>
                <w:sz w:val="16"/>
                <w:szCs w:val="16"/>
              </w:rPr>
            </w:pPr>
            <w:r w:rsidRPr="00201FE5">
              <w:rPr>
                <w:sz w:val="16"/>
                <w:szCs w:val="16"/>
              </w:rPr>
              <w:lastRenderedPageBreak/>
              <w:t>Optioneel postadres.</w:t>
            </w:r>
          </w:p>
          <w:p w14:paraId="48F50935" w14:textId="77777777" w:rsidR="00681B59" w:rsidRPr="00201FE5" w:rsidRDefault="00681B59" w:rsidP="00681B59">
            <w:pPr>
              <w:spacing w:line="240" w:lineRule="auto"/>
              <w:rPr>
                <w:color w:val="3366FF"/>
                <w:sz w:val="16"/>
                <w:szCs w:val="16"/>
              </w:rPr>
            </w:pPr>
          </w:p>
          <w:p w14:paraId="7B6F0659" w14:textId="77777777" w:rsidR="00681B59" w:rsidRPr="00201FE5" w:rsidRDefault="00681B59" w:rsidP="00681B59">
            <w:pPr>
              <w:spacing w:line="240" w:lineRule="auto"/>
              <w:rPr>
                <w:color w:val="3366FF"/>
                <w:sz w:val="16"/>
                <w:szCs w:val="16"/>
              </w:rPr>
            </w:pPr>
            <w:r w:rsidRPr="00201FE5">
              <w:rPr>
                <w:color w:val="3366FF"/>
                <w:sz w:val="16"/>
                <w:szCs w:val="16"/>
              </w:rPr>
              <w:t xml:space="preserve">Label </w:t>
            </w:r>
            <w:r w:rsidRPr="00201FE5">
              <w:rPr>
                <w:sz w:val="16"/>
                <w:szCs w:val="16"/>
              </w:rPr>
              <w:t>en</w:t>
            </w:r>
            <w:r w:rsidRPr="00201FE5">
              <w:rPr>
                <w:color w:val="3366FF"/>
                <w:sz w:val="16"/>
                <w:szCs w:val="16"/>
              </w:rPr>
              <w:t xml:space="preserve"> afdeling </w:t>
            </w:r>
            <w:r w:rsidRPr="00201FE5">
              <w:rPr>
                <w:sz w:val="16"/>
                <w:szCs w:val="16"/>
              </w:rPr>
              <w:t>zijn twee onafhankelijke optionele variabelen, die voor elk type adres getoond kunnen worden.</w:t>
            </w:r>
          </w:p>
          <w:p w14:paraId="6D538B33" w14:textId="77777777" w:rsidR="00681B59" w:rsidRPr="00201FE5" w:rsidRDefault="00681B59" w:rsidP="00681B59">
            <w:pPr>
              <w:spacing w:line="240" w:lineRule="auto"/>
              <w:rPr>
                <w:sz w:val="16"/>
                <w:szCs w:val="16"/>
              </w:rPr>
            </w:pPr>
          </w:p>
          <w:p w14:paraId="391021EF" w14:textId="77777777" w:rsidR="00681B59" w:rsidRPr="00201FE5" w:rsidRDefault="00681B59" w:rsidP="00681B59">
            <w:pPr>
              <w:spacing w:line="240" w:lineRule="auto"/>
              <w:rPr>
                <w:sz w:val="16"/>
                <w:szCs w:val="16"/>
              </w:rPr>
            </w:pPr>
            <w:r w:rsidRPr="00201FE5">
              <w:rPr>
                <w:sz w:val="16"/>
                <w:szCs w:val="16"/>
              </w:rPr>
              <w:lastRenderedPageBreak/>
              <w:t>Voor het adres moet gekozen worden uit binnenlands adres, postbus adres of buitenlands adres.</w:t>
            </w:r>
          </w:p>
          <w:p w14:paraId="3AF291C9" w14:textId="77777777" w:rsidR="00681B59" w:rsidRPr="00201FE5" w:rsidRDefault="00681B59" w:rsidP="00681B59">
            <w:pPr>
              <w:spacing w:line="240" w:lineRule="auto"/>
              <w:rPr>
                <w:sz w:val="16"/>
                <w:szCs w:val="16"/>
              </w:rPr>
            </w:pPr>
          </w:p>
          <w:p w14:paraId="06CF9C32" w14:textId="77777777" w:rsidR="00681B59" w:rsidRPr="00201FE5" w:rsidRDefault="00681B59" w:rsidP="00681B59">
            <w:pPr>
              <w:spacing w:line="240" w:lineRule="auto"/>
              <w:rPr>
                <w:sz w:val="16"/>
                <w:szCs w:val="16"/>
              </w:rPr>
            </w:pPr>
            <w:r w:rsidRPr="00201FE5">
              <w:rPr>
                <w:sz w:val="16"/>
                <w:szCs w:val="16"/>
              </w:rPr>
              <w:t>Voor plaats en land moet gekozen worden uit een waardelijst.</w:t>
            </w:r>
          </w:p>
          <w:p w14:paraId="65A7EB46" w14:textId="77777777" w:rsidR="00681B59" w:rsidRDefault="00681B59" w:rsidP="00681B59">
            <w:pPr>
              <w:spacing w:line="240" w:lineRule="auto"/>
              <w:rPr>
                <w:szCs w:val="18"/>
              </w:rPr>
            </w:pPr>
          </w:p>
          <w:p w14:paraId="75F9D6B6" w14:textId="77777777" w:rsidR="00681B59" w:rsidRDefault="00681B59" w:rsidP="00681B59">
            <w:pPr>
              <w:pStyle w:val="streepje"/>
              <w:numPr>
                <w:ilvl w:val="0"/>
                <w:numId w:val="0"/>
              </w:numPr>
              <w:spacing w:line="240" w:lineRule="auto"/>
              <w:ind w:left="284" w:hanging="284"/>
              <w:rPr>
                <w:u w:val="single"/>
                <w:lang w:val="nl-NL"/>
              </w:rPr>
            </w:pPr>
            <w:r>
              <w:rPr>
                <w:u w:val="single"/>
                <w:lang w:val="nl-NL"/>
              </w:rPr>
              <w:t>Mapping:</w:t>
            </w:r>
          </w:p>
          <w:p w14:paraId="0CAEEEBE" w14:textId="77777777" w:rsidR="00681B59" w:rsidRDefault="00681B59" w:rsidP="00681B59">
            <w:pPr>
              <w:pStyle w:val="streepje"/>
              <w:numPr>
                <w:ilvl w:val="0"/>
                <w:numId w:val="0"/>
              </w:numPr>
              <w:spacing w:line="240" w:lineRule="auto"/>
              <w:rPr>
                <w:sz w:val="16"/>
                <w:szCs w:val="16"/>
                <w:lang w:val="nl-NL"/>
              </w:rPr>
            </w:pPr>
            <w:r>
              <w:rPr>
                <w:sz w:val="16"/>
                <w:szCs w:val="16"/>
                <w:lang w:val="nl-NL"/>
              </w:rPr>
              <w:t>//IMKAD_Persoon/IMKAD_PostlocatiePersoon/</w:t>
            </w:r>
          </w:p>
          <w:p w14:paraId="2E09B4C8" w14:textId="77777777" w:rsidR="00681B59" w:rsidRDefault="00681B59" w:rsidP="00681B59">
            <w:pPr>
              <w:pStyle w:val="streepje"/>
              <w:numPr>
                <w:ilvl w:val="0"/>
                <w:numId w:val="0"/>
              </w:numPr>
              <w:spacing w:line="240" w:lineRule="auto"/>
              <w:ind w:left="227"/>
              <w:rPr>
                <w:sz w:val="14"/>
                <w:szCs w:val="16"/>
                <w:lang w:val="nl-NL"/>
              </w:rPr>
            </w:pPr>
            <w:r>
              <w:rPr>
                <w:sz w:val="16"/>
                <w:lang w:val="nl-NL"/>
              </w:rPr>
              <w:tab/>
              <w:t>./label</w:t>
            </w:r>
          </w:p>
          <w:p w14:paraId="45693A9E" w14:textId="77777777" w:rsidR="00681B59" w:rsidRDefault="00681B59" w:rsidP="00681B59">
            <w:pPr>
              <w:spacing w:line="240" w:lineRule="auto"/>
              <w:ind w:left="227"/>
              <w:rPr>
                <w:sz w:val="16"/>
              </w:rPr>
            </w:pPr>
            <w:r>
              <w:rPr>
                <w:sz w:val="16"/>
              </w:rPr>
              <w:tab/>
              <w:t>./afdeling</w:t>
            </w:r>
          </w:p>
          <w:p w14:paraId="70FA90B1" w14:textId="77777777" w:rsidR="00681B59" w:rsidRDefault="00681B59" w:rsidP="00681B59">
            <w:pPr>
              <w:pStyle w:val="streepje"/>
              <w:numPr>
                <w:ilvl w:val="0"/>
                <w:numId w:val="0"/>
              </w:numPr>
              <w:rPr>
                <w:u w:val="single"/>
                <w:lang w:val="nl-NL"/>
              </w:rPr>
            </w:pPr>
          </w:p>
          <w:p w14:paraId="578DD993" w14:textId="77777777" w:rsidR="00681B59" w:rsidRDefault="00681B59" w:rsidP="00681B59">
            <w:pPr>
              <w:pStyle w:val="streepje"/>
              <w:numPr>
                <w:ilvl w:val="0"/>
                <w:numId w:val="0"/>
              </w:numPr>
              <w:rPr>
                <w:u w:val="single"/>
                <w:lang w:val="nl-NL"/>
              </w:rPr>
            </w:pPr>
            <w:r>
              <w:rPr>
                <w:u w:val="single"/>
                <w:lang w:val="nl-NL"/>
              </w:rPr>
              <w:t>Mapping binnenlandsadres:</w:t>
            </w:r>
          </w:p>
          <w:p w14:paraId="77E0BF3B" w14:textId="77777777" w:rsidR="00681B59" w:rsidRDefault="00681B59" w:rsidP="00681B59">
            <w:pPr>
              <w:pStyle w:val="streepje"/>
              <w:numPr>
                <w:ilvl w:val="0"/>
                <w:numId w:val="0"/>
              </w:numPr>
              <w:spacing w:line="240" w:lineRule="auto"/>
              <w:rPr>
                <w:sz w:val="16"/>
                <w:szCs w:val="16"/>
                <w:lang w:val="nl-NL"/>
              </w:rPr>
            </w:pPr>
            <w:r>
              <w:rPr>
                <w:sz w:val="16"/>
                <w:szCs w:val="16"/>
                <w:lang w:val="nl-NL"/>
              </w:rPr>
              <w:t>//IMKAD_Persoon/IMKAD_PostlocatiePersoon/adres/binnenlandsAdres/</w:t>
            </w:r>
          </w:p>
          <w:p w14:paraId="04152AAE" w14:textId="77777777" w:rsidR="00681B59" w:rsidRDefault="00681B59" w:rsidP="00681B59">
            <w:pPr>
              <w:spacing w:line="240" w:lineRule="auto"/>
              <w:ind w:left="227"/>
              <w:rPr>
                <w:sz w:val="16"/>
                <w:szCs w:val="16"/>
              </w:rPr>
            </w:pPr>
            <w:r>
              <w:rPr>
                <w:sz w:val="16"/>
                <w:szCs w:val="16"/>
              </w:rPr>
              <w:tab/>
              <w:t>./BAG_NummerAanduiding/postcode</w:t>
            </w:r>
          </w:p>
          <w:p w14:paraId="3B130C95" w14:textId="77777777" w:rsidR="00681B59" w:rsidRDefault="00681B59" w:rsidP="00681B59">
            <w:pPr>
              <w:spacing w:line="240" w:lineRule="auto"/>
              <w:ind w:left="227"/>
              <w:rPr>
                <w:sz w:val="16"/>
                <w:szCs w:val="16"/>
              </w:rPr>
            </w:pPr>
            <w:r>
              <w:rPr>
                <w:sz w:val="16"/>
                <w:szCs w:val="16"/>
              </w:rPr>
              <w:tab/>
              <w:t>./BAG_Woonplaats/woonplaatsnaam</w:t>
            </w:r>
          </w:p>
          <w:p w14:paraId="64D692E2" w14:textId="77777777" w:rsidR="00681B59" w:rsidRDefault="00681B59" w:rsidP="00681B59">
            <w:pPr>
              <w:spacing w:line="240" w:lineRule="auto"/>
              <w:ind w:left="227"/>
              <w:rPr>
                <w:sz w:val="16"/>
                <w:szCs w:val="16"/>
              </w:rPr>
            </w:pPr>
            <w:r>
              <w:rPr>
                <w:sz w:val="16"/>
                <w:szCs w:val="16"/>
              </w:rPr>
              <w:tab/>
              <w:t>./BAG_OpenbareRuimte/openbareRuimteNaam</w:t>
            </w:r>
          </w:p>
          <w:p w14:paraId="16CDD161" w14:textId="77777777" w:rsidR="00681B59" w:rsidRDefault="00681B59" w:rsidP="00681B59">
            <w:pPr>
              <w:spacing w:line="240" w:lineRule="auto"/>
              <w:ind w:left="227"/>
              <w:rPr>
                <w:sz w:val="16"/>
                <w:szCs w:val="16"/>
              </w:rPr>
            </w:pPr>
            <w:r>
              <w:rPr>
                <w:sz w:val="16"/>
                <w:szCs w:val="16"/>
              </w:rPr>
              <w:tab/>
              <w:t>./BAG_NummerAanduiding/huisnummer</w:t>
            </w:r>
          </w:p>
          <w:p w14:paraId="70E63194" w14:textId="77777777" w:rsidR="00681B59" w:rsidRDefault="00681B59" w:rsidP="00681B59">
            <w:pPr>
              <w:spacing w:line="240" w:lineRule="auto"/>
              <w:ind w:left="227"/>
              <w:rPr>
                <w:sz w:val="16"/>
                <w:szCs w:val="16"/>
              </w:rPr>
            </w:pPr>
            <w:r>
              <w:rPr>
                <w:sz w:val="16"/>
                <w:szCs w:val="16"/>
              </w:rPr>
              <w:tab/>
              <w:t>./BAG_NummerAanduiding/huisletter</w:t>
            </w:r>
          </w:p>
          <w:p w14:paraId="4A08F593" w14:textId="77777777" w:rsidR="00681B59" w:rsidRDefault="00681B59" w:rsidP="00681B59">
            <w:pPr>
              <w:pStyle w:val="streepje"/>
              <w:numPr>
                <w:ilvl w:val="0"/>
                <w:numId w:val="0"/>
              </w:numPr>
              <w:spacing w:line="240" w:lineRule="auto"/>
              <w:ind w:left="227"/>
              <w:rPr>
                <w:u w:val="single"/>
                <w:lang w:val="nl-NL"/>
              </w:rPr>
            </w:pPr>
            <w:r>
              <w:rPr>
                <w:sz w:val="16"/>
                <w:szCs w:val="16"/>
                <w:lang w:val="nl-NL"/>
              </w:rPr>
              <w:tab/>
              <w:t>./BAG_NummerAanduiding/huisnummertoevoeging</w:t>
            </w:r>
            <w:r>
              <w:rPr>
                <w:u w:val="single"/>
                <w:lang w:val="nl-NL"/>
              </w:rPr>
              <w:t xml:space="preserve"> </w:t>
            </w:r>
          </w:p>
          <w:p w14:paraId="54C1D727" w14:textId="77777777" w:rsidR="00681B59" w:rsidRDefault="00681B59" w:rsidP="00681B59">
            <w:pPr>
              <w:pStyle w:val="streepje"/>
              <w:numPr>
                <w:ilvl w:val="0"/>
                <w:numId w:val="0"/>
              </w:numPr>
              <w:rPr>
                <w:u w:val="single"/>
                <w:lang w:val="nl-NL"/>
              </w:rPr>
            </w:pPr>
            <w:r>
              <w:rPr>
                <w:u w:val="single"/>
                <w:lang w:val="nl-NL"/>
              </w:rPr>
              <w:t>Mapping buitenlandsadres:</w:t>
            </w:r>
          </w:p>
          <w:p w14:paraId="2B67C956" w14:textId="77777777" w:rsidR="00681B59" w:rsidRPr="00201932" w:rsidRDefault="00681B59" w:rsidP="00681B59">
            <w:pPr>
              <w:pStyle w:val="streepje"/>
              <w:numPr>
                <w:ilvl w:val="0"/>
                <w:numId w:val="0"/>
              </w:numPr>
              <w:spacing w:line="240" w:lineRule="auto"/>
              <w:rPr>
                <w:sz w:val="16"/>
                <w:szCs w:val="16"/>
                <w:lang w:val="nl-NL"/>
              </w:rPr>
            </w:pPr>
            <w:r>
              <w:rPr>
                <w:sz w:val="16"/>
                <w:szCs w:val="16"/>
                <w:lang w:val="nl-NL"/>
              </w:rPr>
              <w:t>//IMKAD_Persoon/IMKAD_PostlocatiePersoon/</w:t>
            </w:r>
            <w:r>
              <w:rPr>
                <w:sz w:val="16"/>
                <w:lang w:val="nl-NL"/>
              </w:rPr>
              <w:t>adres/buitenlandsAdres/</w:t>
            </w:r>
          </w:p>
          <w:p w14:paraId="47A3BDBC" w14:textId="77777777" w:rsidR="00681B59" w:rsidRDefault="00681B59" w:rsidP="00681B59">
            <w:pPr>
              <w:pStyle w:val="streepje"/>
              <w:numPr>
                <w:ilvl w:val="0"/>
                <w:numId w:val="0"/>
              </w:numPr>
              <w:spacing w:line="240" w:lineRule="auto"/>
              <w:ind w:left="227"/>
              <w:rPr>
                <w:sz w:val="14"/>
                <w:szCs w:val="16"/>
                <w:lang w:val="nl-NL"/>
              </w:rPr>
            </w:pPr>
            <w:r>
              <w:rPr>
                <w:sz w:val="16"/>
                <w:lang w:val="nl-NL"/>
              </w:rPr>
              <w:tab/>
              <w:t>./woonplaats</w:t>
            </w:r>
          </w:p>
          <w:p w14:paraId="6FB2B8CD" w14:textId="77777777" w:rsidR="00681B59" w:rsidRDefault="00681B59" w:rsidP="00681B59">
            <w:pPr>
              <w:spacing w:line="240" w:lineRule="auto"/>
              <w:ind w:left="227"/>
              <w:rPr>
                <w:sz w:val="16"/>
              </w:rPr>
            </w:pPr>
            <w:r>
              <w:rPr>
                <w:sz w:val="16"/>
              </w:rPr>
              <w:tab/>
              <w:t xml:space="preserve">./adres </w:t>
            </w:r>
          </w:p>
          <w:p w14:paraId="366872B4" w14:textId="77777777" w:rsidR="00681B59" w:rsidRPr="00201932" w:rsidRDefault="00681B59" w:rsidP="00681B59">
            <w:pPr>
              <w:spacing w:line="240" w:lineRule="auto"/>
              <w:ind w:left="227"/>
              <w:rPr>
                <w:sz w:val="16"/>
              </w:rPr>
            </w:pPr>
            <w:r>
              <w:rPr>
                <w:sz w:val="16"/>
              </w:rPr>
              <w:tab/>
            </w:r>
            <w:r w:rsidRPr="00201932">
              <w:rPr>
                <w:sz w:val="16"/>
              </w:rPr>
              <w:t>./regio</w:t>
            </w:r>
          </w:p>
          <w:p w14:paraId="60054253" w14:textId="77777777" w:rsidR="00681B59" w:rsidRPr="00201932" w:rsidRDefault="00681B59" w:rsidP="00681B59">
            <w:pPr>
              <w:spacing w:line="240" w:lineRule="auto"/>
              <w:ind w:left="227"/>
              <w:rPr>
                <w:sz w:val="16"/>
              </w:rPr>
            </w:pPr>
            <w:r w:rsidRPr="00201932">
              <w:rPr>
                <w:sz w:val="16"/>
              </w:rPr>
              <w:tab/>
              <w:t>./land</w:t>
            </w:r>
          </w:p>
          <w:p w14:paraId="44CE4950" w14:textId="77777777" w:rsidR="00681B59" w:rsidRPr="00201932" w:rsidRDefault="00681B59" w:rsidP="00681B59">
            <w:pPr>
              <w:spacing w:before="72"/>
              <w:rPr>
                <w:sz w:val="16"/>
              </w:rPr>
            </w:pPr>
            <w:r w:rsidRPr="00201932">
              <w:rPr>
                <w:u w:val="single"/>
              </w:rPr>
              <w:t>Mapping postbusadres:</w:t>
            </w:r>
          </w:p>
          <w:p w14:paraId="38DF4FC4" w14:textId="77777777" w:rsidR="00681B59" w:rsidRPr="00201932" w:rsidRDefault="00681B59" w:rsidP="00681B59">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6A03D38A" w14:textId="77777777" w:rsidR="00681B59" w:rsidRDefault="00681B59" w:rsidP="00681B59">
            <w:pPr>
              <w:spacing w:line="240" w:lineRule="auto"/>
              <w:ind w:left="227"/>
              <w:rPr>
                <w:sz w:val="16"/>
                <w:szCs w:val="16"/>
              </w:rPr>
            </w:pPr>
            <w:r w:rsidRPr="00201932">
              <w:rPr>
                <w:sz w:val="16"/>
                <w:szCs w:val="16"/>
              </w:rPr>
              <w:tab/>
            </w:r>
            <w:r>
              <w:rPr>
                <w:sz w:val="16"/>
                <w:szCs w:val="16"/>
              </w:rPr>
              <w:t>./postbusnummer</w:t>
            </w:r>
          </w:p>
          <w:p w14:paraId="2FD73DF5" w14:textId="77777777" w:rsidR="00681B59" w:rsidRDefault="00681B59" w:rsidP="00681B59">
            <w:pPr>
              <w:spacing w:line="240" w:lineRule="auto"/>
              <w:ind w:left="227"/>
              <w:rPr>
                <w:sz w:val="16"/>
                <w:szCs w:val="16"/>
              </w:rPr>
            </w:pPr>
            <w:r>
              <w:rPr>
                <w:sz w:val="16"/>
              </w:rPr>
              <w:tab/>
              <w:t>./</w:t>
            </w:r>
            <w:r>
              <w:rPr>
                <w:sz w:val="16"/>
                <w:szCs w:val="16"/>
              </w:rPr>
              <w:t>postcode</w:t>
            </w:r>
          </w:p>
          <w:p w14:paraId="6F70BE43" w14:textId="77777777" w:rsidR="00681B59" w:rsidRDefault="00681B59" w:rsidP="00681B59">
            <w:pPr>
              <w:spacing w:line="240" w:lineRule="auto"/>
              <w:ind w:left="227"/>
              <w:rPr>
                <w:sz w:val="16"/>
                <w:szCs w:val="16"/>
              </w:rPr>
            </w:pPr>
            <w:r>
              <w:rPr>
                <w:sz w:val="16"/>
                <w:szCs w:val="16"/>
              </w:rPr>
              <w:tab/>
              <w:t>./woonplaatsnaam</w:t>
            </w:r>
          </w:p>
          <w:p w14:paraId="1FA90FBB" w14:textId="77777777" w:rsidR="00681B59" w:rsidRPr="00201FE5" w:rsidRDefault="00681B59" w:rsidP="00681B59">
            <w:pPr>
              <w:spacing w:line="240" w:lineRule="auto"/>
              <w:rPr>
                <w:sz w:val="16"/>
                <w:szCs w:val="16"/>
              </w:rPr>
            </w:pPr>
          </w:p>
        </w:tc>
      </w:tr>
      <w:tr w:rsidR="00681B59" w:rsidRPr="00343045" w14:paraId="30ED9400" w14:textId="77777777" w:rsidTr="00C10A1C">
        <w:tc>
          <w:tcPr>
            <w:tcW w:w="6724" w:type="dxa"/>
            <w:shd w:val="clear" w:color="auto" w:fill="auto"/>
          </w:tcPr>
          <w:p w14:paraId="5F9DBA12" w14:textId="248D6755" w:rsidR="00DD7435" w:rsidRPr="00DD7435" w:rsidRDefault="00DD7435" w:rsidP="00DD7435">
            <w:pPr>
              <w:ind w:left="227"/>
              <w:rPr>
                <w:rFonts w:cs="Arial"/>
                <w:szCs w:val="18"/>
              </w:rPr>
            </w:pPr>
            <w:r w:rsidRPr="00A41151">
              <w:rPr>
                <w:rFonts w:cs="Arial"/>
                <w:color w:val="800080"/>
                <w:szCs w:val="18"/>
              </w:rPr>
              <w:lastRenderedPageBreak/>
              <w:t>laatstgenoemde vennootschap hierna te noemen</w:t>
            </w:r>
            <w:r w:rsidRPr="00DD7435">
              <w:rPr>
                <w:rFonts w:cs="Arial"/>
                <w:color w:val="7030A0"/>
                <w:szCs w:val="18"/>
              </w:rPr>
              <w:t xml:space="preserve">: </w:t>
            </w:r>
            <w:r w:rsidRPr="00DD7435">
              <w:rPr>
                <w:rFonts w:cs="Arial"/>
                <w:color w:val="339966"/>
                <w:szCs w:val="18"/>
                <w:lang w:eastAsia="nl-NL"/>
              </w:rPr>
              <w:t>“verzekeraar</w:t>
            </w:r>
            <w:r>
              <w:rPr>
                <w:rFonts w:cs="Arial"/>
                <w:color w:val="339966"/>
                <w:szCs w:val="18"/>
                <w:lang w:eastAsia="nl-NL"/>
              </w:rPr>
              <w:t>” / “instelling</w:t>
            </w:r>
            <w:r w:rsidRPr="00DD7435">
              <w:rPr>
                <w:rFonts w:cs="Arial"/>
                <w:color w:val="339966"/>
                <w:szCs w:val="18"/>
                <w:lang w:eastAsia="nl-NL"/>
              </w:rPr>
              <w:t>”</w:t>
            </w:r>
          </w:p>
          <w:p w14:paraId="4C262966" w14:textId="40F84125" w:rsidR="00681B59" w:rsidRPr="00AD2288" w:rsidRDefault="00681B59" w:rsidP="00FD4C0C">
            <w:pPr>
              <w:pStyle w:val="Geenafstand"/>
              <w:ind w:left="567" w:hanging="284"/>
              <w:rPr>
                <w:rFonts w:cs="Arial"/>
                <w:color w:val="800080"/>
              </w:rPr>
            </w:pPr>
          </w:p>
        </w:tc>
        <w:tc>
          <w:tcPr>
            <w:tcW w:w="5884" w:type="dxa"/>
            <w:shd w:val="clear" w:color="auto" w:fill="auto"/>
          </w:tcPr>
          <w:p w14:paraId="7DA1C185" w14:textId="725B0768" w:rsidR="00681B59" w:rsidRDefault="00681B59" w:rsidP="00681B59">
            <w:pPr>
              <w:rPr>
                <w:sz w:val="16"/>
                <w:szCs w:val="16"/>
              </w:rPr>
            </w:pPr>
            <w:r w:rsidRPr="002D2B2A">
              <w:rPr>
                <w:sz w:val="16"/>
                <w:szCs w:val="16"/>
              </w:rPr>
              <w:t>Vaste teks</w:t>
            </w:r>
            <w:r w:rsidR="00947F24">
              <w:rPr>
                <w:sz w:val="16"/>
                <w:szCs w:val="16"/>
              </w:rPr>
              <w:t>t</w:t>
            </w:r>
            <w:r w:rsidR="00DD7435">
              <w:rPr>
                <w:sz w:val="16"/>
                <w:szCs w:val="16"/>
              </w:rPr>
              <w:t xml:space="preserve"> </w:t>
            </w:r>
            <w:r w:rsidR="007C4247">
              <w:rPr>
                <w:sz w:val="16"/>
                <w:szCs w:val="16"/>
              </w:rPr>
              <w:t>binnen de facultatieve tekst met een</w:t>
            </w:r>
            <w:r w:rsidR="006C201B">
              <w:rPr>
                <w:sz w:val="16"/>
                <w:szCs w:val="16"/>
              </w:rPr>
              <w:t xml:space="preserve"> verplichte keuze voor de partijaandu</w:t>
            </w:r>
            <w:r w:rsidR="00B12861">
              <w:rPr>
                <w:sz w:val="16"/>
                <w:szCs w:val="16"/>
              </w:rPr>
              <w:t>i</w:t>
            </w:r>
            <w:r w:rsidR="006C201B">
              <w:rPr>
                <w:sz w:val="16"/>
                <w:szCs w:val="16"/>
              </w:rPr>
              <w:t>ding</w:t>
            </w:r>
          </w:p>
          <w:p w14:paraId="004D98AE" w14:textId="37C98911" w:rsidR="00DD7435" w:rsidRPr="00DD7435" w:rsidRDefault="00DD7435" w:rsidP="00681B59">
            <w:pPr>
              <w:rPr>
                <w:sz w:val="16"/>
                <w:szCs w:val="16"/>
                <w:u w:val="single"/>
              </w:rPr>
            </w:pPr>
            <w:r w:rsidRPr="00DD7435">
              <w:rPr>
                <w:sz w:val="16"/>
                <w:szCs w:val="16"/>
                <w:u w:val="single"/>
              </w:rPr>
              <w:t>Mapping:</w:t>
            </w:r>
          </w:p>
          <w:p w14:paraId="06101540" w14:textId="77777777" w:rsidR="00FA2555" w:rsidRPr="00982884" w:rsidRDefault="00FA2555" w:rsidP="00FA2555">
            <w:pPr>
              <w:autoSpaceDE w:val="0"/>
              <w:autoSpaceDN w:val="0"/>
              <w:adjustRightInd w:val="0"/>
              <w:spacing w:line="240" w:lineRule="auto"/>
              <w:rPr>
                <w:rFonts w:cs="Arial"/>
                <w:snapToGrid/>
                <w:kern w:val="0"/>
                <w:sz w:val="16"/>
                <w:szCs w:val="16"/>
                <w:lang w:eastAsia="nl-NL"/>
              </w:rPr>
            </w:pPr>
            <w:r w:rsidRPr="00982884">
              <w:rPr>
                <w:rFonts w:cs="Arial"/>
                <w:snapToGrid/>
                <w:kern w:val="0"/>
                <w:sz w:val="16"/>
                <w:szCs w:val="16"/>
                <w:lang w:eastAsia="nl-NL"/>
              </w:rPr>
              <w:t>//IMKAD_AangebodenStuk/Partij(‘geldverstrekker</w:t>
            </w:r>
            <w:r w:rsidRPr="00982884">
              <w:rPr>
                <w:snapToGrid/>
                <w:kern w:val="0"/>
                <w:sz w:val="16"/>
                <w:szCs w:val="16"/>
                <w:lang w:eastAsia="nl-NL"/>
              </w:rPr>
              <w:t>-verzekeraar’</w:t>
            </w:r>
            <w:r w:rsidRPr="00982884">
              <w:rPr>
                <w:rFonts w:cs="Arial"/>
                <w:snapToGrid/>
                <w:kern w:val="0"/>
                <w:sz w:val="16"/>
                <w:szCs w:val="16"/>
                <w:lang w:eastAsia="nl-NL"/>
              </w:rPr>
              <w:t xml:space="preserve">)/Partij </w:t>
            </w:r>
          </w:p>
          <w:p w14:paraId="320BF325" w14:textId="77777777" w:rsidR="00FA2555" w:rsidRPr="00982884" w:rsidRDefault="00FA2555" w:rsidP="00FA2555">
            <w:pPr>
              <w:autoSpaceDE w:val="0"/>
              <w:autoSpaceDN w:val="0"/>
              <w:adjustRightInd w:val="0"/>
              <w:spacing w:line="240" w:lineRule="auto"/>
              <w:rPr>
                <w:rFonts w:cs="Arial"/>
                <w:snapToGrid/>
                <w:kern w:val="0"/>
                <w:sz w:val="16"/>
                <w:szCs w:val="16"/>
                <w:lang w:eastAsia="nl-NL"/>
              </w:rPr>
            </w:pPr>
            <w:r w:rsidRPr="00982884">
              <w:rPr>
                <w:rFonts w:cs="Arial"/>
                <w:snapToGrid/>
                <w:kern w:val="0"/>
                <w:sz w:val="16"/>
                <w:szCs w:val="16"/>
                <w:lang w:eastAsia="nl-NL"/>
              </w:rPr>
              <w:tab/>
              <w:t>[attribute: id = ‘unieke identificatie van de partij’]</w:t>
            </w:r>
          </w:p>
          <w:p w14:paraId="6F0F16E0" w14:textId="36D0FEB1" w:rsidR="00514AD2" w:rsidRPr="00FA2555" w:rsidRDefault="00FA2555" w:rsidP="00FA2555">
            <w:pPr>
              <w:autoSpaceDE w:val="0"/>
              <w:autoSpaceDN w:val="0"/>
              <w:adjustRightInd w:val="0"/>
              <w:spacing w:line="240" w:lineRule="auto"/>
              <w:rPr>
                <w:snapToGrid/>
                <w:kern w:val="0"/>
                <w:sz w:val="16"/>
                <w:szCs w:val="16"/>
                <w:lang w:eastAsia="nl-NL"/>
              </w:rPr>
            </w:pPr>
            <w:r w:rsidRPr="00982884">
              <w:rPr>
                <w:snapToGrid/>
                <w:kern w:val="0"/>
                <w:sz w:val="16"/>
                <w:szCs w:val="16"/>
                <w:highlight w:val="white"/>
                <w:lang w:eastAsia="nl-NL"/>
              </w:rPr>
              <w:tab/>
              <w:t>./</w:t>
            </w:r>
            <w:r w:rsidRPr="00982884">
              <w:rPr>
                <w:rFonts w:cs="Arial"/>
                <w:snapToGrid/>
                <w:kern w:val="0"/>
                <w:sz w:val="16"/>
                <w:szCs w:val="16"/>
                <w:lang w:eastAsia="nl-NL"/>
              </w:rPr>
              <w:t>aanduidingPartij</w:t>
            </w:r>
            <w:r w:rsidRPr="00982884">
              <w:rPr>
                <w:snapToGrid/>
                <w:kern w:val="0"/>
                <w:sz w:val="16"/>
                <w:szCs w:val="16"/>
                <w:lang w:eastAsia="nl-NL"/>
              </w:rPr>
              <w:t>(‘verzekeraar’)</w:t>
            </w:r>
            <w:r>
              <w:rPr>
                <w:snapToGrid/>
                <w:kern w:val="0"/>
                <w:sz w:val="16"/>
                <w:szCs w:val="16"/>
                <w:lang w:eastAsia="nl-NL"/>
              </w:rPr>
              <w:t xml:space="preserve"> of </w:t>
            </w:r>
            <w:r w:rsidRPr="00982884">
              <w:rPr>
                <w:snapToGrid/>
                <w:kern w:val="0"/>
                <w:sz w:val="16"/>
                <w:szCs w:val="16"/>
                <w:lang w:eastAsia="nl-NL"/>
              </w:rPr>
              <w:t>(‘instelling’)</w:t>
            </w:r>
          </w:p>
        </w:tc>
      </w:tr>
      <w:tr w:rsidR="00947F24" w:rsidRPr="00343045" w14:paraId="04B1B136" w14:textId="77777777" w:rsidTr="00C10A1C">
        <w:tc>
          <w:tcPr>
            <w:tcW w:w="6724" w:type="dxa"/>
            <w:shd w:val="clear" w:color="auto" w:fill="auto"/>
          </w:tcPr>
          <w:p w14:paraId="168A37DB" w14:textId="4FC63597" w:rsidR="00947F24" w:rsidRPr="00FD4C0C" w:rsidRDefault="00947F24" w:rsidP="00514AD2">
            <w:pPr>
              <w:pStyle w:val="Geenafstand"/>
              <w:ind w:left="567" w:hanging="284"/>
              <w:rPr>
                <w:rFonts w:ascii="Arial" w:hAnsi="Arial" w:cs="Arial"/>
                <w:color w:val="FF0000"/>
                <w:sz w:val="20"/>
                <w:szCs w:val="20"/>
              </w:rPr>
            </w:pPr>
            <w:r w:rsidRPr="001A402E">
              <w:rPr>
                <w:rFonts w:ascii="Arial" w:hAnsi="Arial" w:cs="Arial"/>
                <w:color w:val="FF0000"/>
                <w:sz w:val="20"/>
                <w:szCs w:val="20"/>
              </w:rPr>
              <w:t>.</w:t>
            </w:r>
          </w:p>
        </w:tc>
        <w:tc>
          <w:tcPr>
            <w:tcW w:w="5884" w:type="dxa"/>
            <w:shd w:val="clear" w:color="auto" w:fill="auto"/>
          </w:tcPr>
          <w:p w14:paraId="4F8D8EF2" w14:textId="281568C3" w:rsidR="00947F24" w:rsidRPr="002D2B2A" w:rsidRDefault="00947F24" w:rsidP="00681B59">
            <w:pPr>
              <w:rPr>
                <w:sz w:val="16"/>
                <w:szCs w:val="16"/>
              </w:rPr>
            </w:pPr>
            <w:r>
              <w:rPr>
                <w:sz w:val="16"/>
                <w:szCs w:val="16"/>
              </w:rPr>
              <w:t>Wordt altijd getoond</w:t>
            </w:r>
          </w:p>
        </w:tc>
      </w:tr>
    </w:tbl>
    <w:p w14:paraId="7AA9F033" w14:textId="687B841A" w:rsidR="008851EC" w:rsidRPr="008851EC" w:rsidRDefault="008851EC" w:rsidP="008851EC">
      <w:pPr>
        <w:pStyle w:val="Kop3"/>
      </w:pPr>
      <w:bookmarkStart w:id="206" w:name="_Toc127951342"/>
      <w:r>
        <w:lastRenderedPageBreak/>
        <w:t>Afsluiting partijen</w:t>
      </w:r>
      <w:bookmarkEnd w:id="206"/>
    </w:p>
    <w:tbl>
      <w:tblPr>
        <w:tblW w:w="126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7" w:type="dxa"/>
          <w:bottom w:w="57" w:type="dxa"/>
        </w:tblCellMar>
        <w:tblLook w:val="01C0" w:firstRow="0" w:lastRow="1" w:firstColumn="1" w:lastColumn="1" w:noHBand="0" w:noVBand="0"/>
      </w:tblPr>
      <w:tblGrid>
        <w:gridCol w:w="6771"/>
        <w:gridCol w:w="5837"/>
      </w:tblGrid>
      <w:tr w:rsidR="0018345C" w:rsidRPr="00343045" w14:paraId="405B88AF" w14:textId="77777777" w:rsidTr="00C10A1C">
        <w:tc>
          <w:tcPr>
            <w:tcW w:w="6771" w:type="dxa"/>
            <w:shd w:val="clear" w:color="auto" w:fill="DEEAF6" w:themeFill="accent1" w:themeFillTint="33"/>
          </w:tcPr>
          <w:p w14:paraId="3F9266C0" w14:textId="35342AC3" w:rsidR="0018345C" w:rsidRPr="00DF6FBC" w:rsidRDefault="0018345C" w:rsidP="00DF6FBC">
            <w:pPr>
              <w:tabs>
                <w:tab w:val="left" w:pos="-1440"/>
                <w:tab w:val="left" w:pos="-720"/>
              </w:tabs>
              <w:suppressAutoHyphens/>
              <w:ind w:right="96"/>
              <w:rPr>
                <w:rFonts w:cs="Arial"/>
                <w:color w:val="FF0000"/>
                <w:szCs w:val="18"/>
              </w:rPr>
            </w:pPr>
            <w:r w:rsidRPr="00926790">
              <w:rPr>
                <w:rFonts w:cs="Arial"/>
                <w:b/>
                <w:color w:val="000000" w:themeColor="text1"/>
                <w:sz w:val="20"/>
              </w:rPr>
              <w:t>Modeldocument tekst</w:t>
            </w:r>
          </w:p>
        </w:tc>
        <w:tc>
          <w:tcPr>
            <w:tcW w:w="5837" w:type="dxa"/>
            <w:shd w:val="clear" w:color="auto" w:fill="DEEAF6" w:themeFill="accent1" w:themeFillTint="33"/>
          </w:tcPr>
          <w:p w14:paraId="6E7CAF3C" w14:textId="21535CE5" w:rsidR="0018345C" w:rsidRPr="0094537E" w:rsidRDefault="0018345C" w:rsidP="004936BD">
            <w:r w:rsidRPr="00926790">
              <w:rPr>
                <w:b/>
                <w:color w:val="000000" w:themeColor="text1"/>
                <w:szCs w:val="18"/>
              </w:rPr>
              <w:t>Toelichting</w:t>
            </w:r>
            <w:r w:rsidR="00A656DE">
              <w:rPr>
                <w:b/>
                <w:color w:val="000000" w:themeColor="text1"/>
                <w:szCs w:val="18"/>
              </w:rPr>
              <w:t xml:space="preserve"> en mapping</w:t>
            </w:r>
          </w:p>
        </w:tc>
      </w:tr>
      <w:tr w:rsidR="00DF6FBC" w:rsidRPr="00343045" w14:paraId="4CA08939" w14:textId="77777777" w:rsidTr="00C10A1C">
        <w:tc>
          <w:tcPr>
            <w:tcW w:w="6771" w:type="dxa"/>
            <w:shd w:val="clear" w:color="auto" w:fill="auto"/>
          </w:tcPr>
          <w:p w14:paraId="0792D84B" w14:textId="47B1EA52" w:rsidR="00A408D2" w:rsidRPr="00A408D2" w:rsidRDefault="00A408D2" w:rsidP="00A408D2">
            <w:pPr>
              <w:pStyle w:val="paragraph"/>
              <w:spacing w:before="0" w:beforeAutospacing="0" w:after="0" w:afterAutospacing="0"/>
              <w:textAlignment w:val="baseline"/>
              <w:rPr>
                <w:rStyle w:val="normaltextrun"/>
                <w:rFonts w:ascii="Arial" w:hAnsi="Arial" w:cs="Arial"/>
                <w:color w:val="FF0000"/>
                <w:sz w:val="18"/>
                <w:szCs w:val="18"/>
              </w:rPr>
            </w:pPr>
            <w:r w:rsidRPr="00A408D2">
              <w:rPr>
                <w:rStyle w:val="normaltextrun"/>
                <w:rFonts w:ascii="Arial" w:hAnsi="Arial" w:cs="Arial"/>
                <w:color w:val="FF0000"/>
                <w:sz w:val="18"/>
                <w:szCs w:val="18"/>
              </w:rPr>
              <w:t xml:space="preserve">Van het bestaan van de volmacht aan de </w:t>
            </w:r>
            <w:ins w:id="207" w:author="Groot, Karina de" w:date="2025-02-27T14:28:00Z" w16du:dateUtc="2025-02-27T13:28:00Z">
              <w:r w:rsidR="000E5A58" w:rsidRPr="003F4595">
                <w:rPr>
                  <w:rFonts w:ascii="Arial" w:hAnsi="Arial" w:cs="Arial"/>
                  <w:color w:val="339966"/>
                  <w:sz w:val="18"/>
                  <w:szCs w:val="18"/>
                  <w:rPrChange w:id="208" w:author="Groot, Karina de" w:date="2025-02-27T14:29:00Z" w16du:dateUtc="2025-02-27T13:29:00Z">
                    <w:rPr>
                      <w:rFonts w:cs="Arial"/>
                      <w:color w:val="339966"/>
                      <w:sz w:val="20"/>
                    </w:rPr>
                  </w:rPrChange>
                </w:rPr>
                <w:t>comparant/comparante/</w:t>
              </w:r>
            </w:ins>
            <w:ins w:id="209" w:author="Groot, Karina de" w:date="2025-02-27T14:32:00Z" w16du:dateUtc="2025-02-27T13:32:00Z">
              <w:r w:rsidR="003F4595">
                <w:rPr>
                  <w:rFonts w:ascii="Arial" w:hAnsi="Arial" w:cs="Arial"/>
                  <w:color w:val="339966"/>
                  <w:sz w:val="18"/>
                  <w:szCs w:val="18"/>
                </w:rPr>
                <w:t>comparanten/</w:t>
              </w:r>
            </w:ins>
            <w:ins w:id="210" w:author="Groot, Karina de" w:date="2025-02-27T14:28:00Z" w16du:dateUtc="2025-02-27T13:28:00Z">
              <w:r w:rsidR="000E5A58" w:rsidRPr="003F4595">
                <w:rPr>
                  <w:rFonts w:ascii="Arial" w:hAnsi="Arial" w:cs="Arial"/>
                  <w:color w:val="339966"/>
                  <w:sz w:val="18"/>
                  <w:szCs w:val="18"/>
                  <w:rPrChange w:id="211" w:author="Groot, Karina de" w:date="2025-02-27T14:29:00Z" w16du:dateUtc="2025-02-27T13:29:00Z">
                    <w:rPr>
                      <w:rFonts w:cs="Arial"/>
                      <w:color w:val="339966"/>
                      <w:sz w:val="20"/>
                    </w:rPr>
                  </w:rPrChange>
                </w:rPr>
                <w:t>persoon</w:t>
              </w:r>
            </w:ins>
            <w:ins w:id="212" w:author="Groot, Karina de" w:date="2025-02-27T14:32:00Z" w16du:dateUtc="2025-02-27T13:32:00Z">
              <w:r w:rsidR="003F4595">
                <w:rPr>
                  <w:rFonts w:ascii="Arial" w:hAnsi="Arial" w:cs="Arial"/>
                  <w:color w:val="339966"/>
                  <w:sz w:val="18"/>
                  <w:szCs w:val="18"/>
                </w:rPr>
                <w:t>/personen</w:t>
              </w:r>
            </w:ins>
            <w:ins w:id="213" w:author="Groot, Karina de" w:date="2025-02-27T14:28:00Z" w16du:dateUtc="2025-02-27T13:28:00Z">
              <w:r w:rsidR="000E5A58" w:rsidRPr="196E813E">
                <w:rPr>
                  <w:rFonts w:cs="Arial"/>
                  <w:color w:val="7030A0"/>
                  <w:sz w:val="20"/>
                </w:rPr>
                <w:t xml:space="preserve"> </w:t>
              </w:r>
            </w:ins>
            <w:del w:id="214" w:author="Groot, Karina de" w:date="2025-02-27T14:28:00Z" w16du:dateUtc="2025-02-27T13:28:00Z">
              <w:r w:rsidRPr="00A408D2" w:rsidDel="000E5A58">
                <w:rPr>
                  <w:rStyle w:val="normaltextrun"/>
                  <w:rFonts w:ascii="Arial" w:hAnsi="Arial" w:cs="Arial"/>
                  <w:color w:val="FF0000"/>
                  <w:sz w:val="18"/>
                  <w:szCs w:val="18"/>
                </w:rPr>
                <w:delText>comparant</w:delText>
              </w:r>
              <w:r w:rsidRPr="00A408D2" w:rsidDel="000E5A58">
                <w:rPr>
                  <w:rStyle w:val="normaltextrun"/>
                  <w:rFonts w:ascii="Arial" w:hAnsi="Arial" w:cs="Arial"/>
                  <w:color w:val="800080"/>
                  <w:sz w:val="18"/>
                  <w:szCs w:val="18"/>
                </w:rPr>
                <w:delText>en</w:delText>
              </w:r>
              <w:r w:rsidRPr="00A408D2" w:rsidDel="000E5A58">
                <w:rPr>
                  <w:rStyle w:val="normaltextrun"/>
                  <w:rFonts w:ascii="Arial" w:hAnsi="Arial" w:cs="Arial"/>
                  <w:color w:val="FF0000"/>
                  <w:sz w:val="18"/>
                  <w:szCs w:val="18"/>
                </w:rPr>
                <w:delText xml:space="preserve"> </w:delText>
              </w:r>
            </w:del>
            <w:r w:rsidRPr="00A408D2">
              <w:rPr>
                <w:rStyle w:val="normaltextrun"/>
                <w:rFonts w:ascii="Arial" w:hAnsi="Arial" w:cs="Arial"/>
                <w:color w:val="FF0000"/>
                <w:sz w:val="18"/>
                <w:szCs w:val="18"/>
              </w:rPr>
              <w:t>onder 2. genoemd is mij, notaris, genoegzaam gebleken.</w:t>
            </w:r>
          </w:p>
          <w:p w14:paraId="35D80601" w14:textId="27807EF2" w:rsidR="00DF6FBC" w:rsidRPr="00AD2288" w:rsidRDefault="00DF6FBC" w:rsidP="00DF6FBC">
            <w:pPr>
              <w:tabs>
                <w:tab w:val="left" w:pos="-1440"/>
                <w:tab w:val="left" w:pos="-720"/>
              </w:tabs>
              <w:suppressAutoHyphens/>
              <w:ind w:right="96"/>
              <w:rPr>
                <w:color w:val="FF0000"/>
                <w:szCs w:val="18"/>
              </w:rPr>
            </w:pPr>
          </w:p>
        </w:tc>
        <w:tc>
          <w:tcPr>
            <w:tcW w:w="5837" w:type="dxa"/>
            <w:shd w:val="clear" w:color="auto" w:fill="auto"/>
          </w:tcPr>
          <w:p w14:paraId="135602F2" w14:textId="77777777" w:rsidR="003F4595" w:rsidRPr="004D42E8" w:rsidRDefault="003F4595" w:rsidP="003F4595">
            <w:pPr>
              <w:spacing w:line="276" w:lineRule="auto"/>
              <w:rPr>
                <w:ins w:id="215" w:author="Groot, Karina de" w:date="2025-02-27T14:35:00Z" w16du:dateUtc="2025-02-27T13:35:00Z"/>
              </w:rPr>
            </w:pPr>
            <w:ins w:id="216" w:author="Groot, Karina de" w:date="2025-02-27T14:35:00Z" w16du:dateUtc="2025-02-27T13:35:00Z">
              <w:r w:rsidRPr="004D42E8">
                <w:t xml:space="preserve">Vaste tekst met </w:t>
              </w:r>
              <w:r>
                <w:t xml:space="preserve">verplichte </w:t>
              </w:r>
              <w:r w:rsidRPr="004D42E8">
                <w:t>keuze</w:t>
              </w:r>
              <w:r>
                <w:t>tekst.</w:t>
              </w:r>
            </w:ins>
          </w:p>
          <w:p w14:paraId="65BBB2E3" w14:textId="77777777" w:rsidR="003F4595" w:rsidRDefault="003F4595" w:rsidP="003F4595">
            <w:pPr>
              <w:spacing w:line="276" w:lineRule="auto"/>
              <w:rPr>
                <w:ins w:id="217" w:author="Groot, Karina de" w:date="2025-02-27T14:35:00Z" w16du:dateUtc="2025-02-27T13:35:00Z"/>
              </w:rPr>
            </w:pPr>
          </w:p>
          <w:p w14:paraId="6CCA9869" w14:textId="1845F5D6" w:rsidR="003F4595" w:rsidRPr="00015BBB" w:rsidRDefault="003F4595" w:rsidP="003F4595">
            <w:pPr>
              <w:spacing w:line="276" w:lineRule="auto"/>
              <w:rPr>
                <w:ins w:id="218" w:author="Groot, Karina de" w:date="2025-02-27T14:35:00Z" w16du:dateUtc="2025-02-27T13:35:00Z"/>
                <w:szCs w:val="18"/>
              </w:rPr>
            </w:pPr>
            <w:ins w:id="219" w:author="Groot, Karina de" w:date="2025-02-27T14:35:00Z" w16du:dateUtc="2025-02-27T13:35:00Z">
              <w:r w:rsidRPr="00015BBB">
                <w:rPr>
                  <w:szCs w:val="18"/>
                </w:rPr>
                <w:t>De keuze tussen</w:t>
              </w:r>
              <w:r w:rsidRPr="00365A72">
                <w:rPr>
                  <w:rFonts w:cs="Arial"/>
                  <w:color w:val="339966"/>
                  <w:szCs w:val="18"/>
                </w:rPr>
                <w:t xml:space="preserve"> </w:t>
              </w:r>
              <w:r w:rsidRPr="00BC11C2">
                <w:rPr>
                  <w:rFonts w:cs="Arial"/>
                  <w:color w:val="339966"/>
                  <w:szCs w:val="18"/>
                </w:rPr>
                <w:t>comparant/comparante/</w:t>
              </w:r>
              <w:r>
                <w:rPr>
                  <w:rFonts w:cs="Arial"/>
                  <w:color w:val="339966"/>
                  <w:szCs w:val="18"/>
                </w:rPr>
                <w:t>comparanten/</w:t>
              </w:r>
              <w:r w:rsidRPr="00BC11C2">
                <w:rPr>
                  <w:rFonts w:cs="Arial"/>
                  <w:color w:val="339966"/>
                  <w:szCs w:val="18"/>
                </w:rPr>
                <w:t>persoon</w:t>
              </w:r>
              <w:r>
                <w:rPr>
                  <w:rFonts w:cs="Arial"/>
                  <w:color w:val="339966"/>
                  <w:szCs w:val="18"/>
                </w:rPr>
                <w:t>/personen</w:t>
              </w:r>
              <w:r w:rsidRPr="196E813E">
                <w:rPr>
                  <w:rFonts w:cs="Arial"/>
                  <w:color w:val="7030A0"/>
                  <w:sz w:val="20"/>
                </w:rPr>
                <w:t xml:space="preserve"> </w:t>
              </w:r>
              <w:r w:rsidRPr="00365A72">
                <w:rPr>
                  <w:rFonts w:cs="Arial"/>
                  <w:szCs w:val="18"/>
                </w:rPr>
                <w:t>is een verplichte gebruikerskeuze</w:t>
              </w:r>
            </w:ins>
          </w:p>
          <w:p w14:paraId="3345EE34" w14:textId="77777777" w:rsidR="003F4595" w:rsidRDefault="003F4595" w:rsidP="003F4595">
            <w:pPr>
              <w:spacing w:line="276" w:lineRule="auto"/>
              <w:rPr>
                <w:ins w:id="220" w:author="Groot, Karina de" w:date="2025-02-27T14:35:00Z" w16du:dateUtc="2025-02-27T13:35:00Z"/>
              </w:rPr>
            </w:pPr>
          </w:p>
          <w:p w14:paraId="1CD016B0" w14:textId="77777777" w:rsidR="003F4595" w:rsidRPr="00EA3A91" w:rsidRDefault="003F4595" w:rsidP="003F4595">
            <w:pPr>
              <w:keepNext/>
              <w:spacing w:line="276" w:lineRule="auto"/>
              <w:rPr>
                <w:ins w:id="221" w:author="Groot, Karina de" w:date="2025-02-27T14:35:00Z" w16du:dateUtc="2025-02-27T13:35:00Z"/>
                <w:szCs w:val="18"/>
                <w:u w:val="single"/>
              </w:rPr>
            </w:pPr>
            <w:ins w:id="222" w:author="Groot, Karina de" w:date="2025-02-27T14:35:00Z" w16du:dateUtc="2025-02-27T13:35:00Z">
              <w:r w:rsidRPr="00EA3A91">
                <w:rPr>
                  <w:szCs w:val="18"/>
                  <w:u w:val="single"/>
                </w:rPr>
                <w:t>Mapping</w:t>
              </w:r>
              <w:r>
                <w:rPr>
                  <w:szCs w:val="18"/>
                  <w:u w:val="single"/>
                </w:rPr>
                <w:t xml:space="preserve"> (dit wijkt af van het bankmodel)</w:t>
              </w:r>
              <w:r w:rsidRPr="00EA3A91">
                <w:rPr>
                  <w:szCs w:val="18"/>
                  <w:u w:val="single"/>
                </w:rPr>
                <w:t>:</w:t>
              </w:r>
            </w:ins>
          </w:p>
          <w:p w14:paraId="76031096" w14:textId="77777777" w:rsidR="003F4595" w:rsidRPr="00EA3A91" w:rsidRDefault="003F4595" w:rsidP="003F4595">
            <w:pPr>
              <w:keepNext/>
              <w:spacing w:line="276" w:lineRule="auto"/>
              <w:rPr>
                <w:ins w:id="223" w:author="Groot, Karina de" w:date="2025-02-27T14:35:00Z" w16du:dateUtc="2025-02-27T13:35:00Z"/>
                <w:sz w:val="16"/>
                <w:szCs w:val="16"/>
              </w:rPr>
            </w:pPr>
            <w:ins w:id="224" w:author="Groot, Karina de" w:date="2025-02-27T14:35:00Z" w16du:dateUtc="2025-02-27T13:35:00Z">
              <w:r w:rsidRPr="00EA3A91">
                <w:rPr>
                  <w:sz w:val="16"/>
                  <w:szCs w:val="16"/>
                </w:rPr>
                <w:t>//IMKAD_AangebodenStuk/</w:t>
              </w:r>
            </w:ins>
          </w:p>
          <w:p w14:paraId="6EA0429A" w14:textId="77777777" w:rsidR="003F4595" w:rsidRPr="00EA3A91" w:rsidRDefault="003F4595" w:rsidP="003F4595">
            <w:pPr>
              <w:keepNext/>
              <w:spacing w:line="276" w:lineRule="auto"/>
              <w:rPr>
                <w:ins w:id="225" w:author="Groot, Karina de" w:date="2025-02-27T14:35:00Z" w16du:dateUtc="2025-02-27T13:35:00Z"/>
                <w:sz w:val="16"/>
                <w:szCs w:val="16"/>
              </w:rPr>
            </w:pPr>
            <w:ins w:id="226" w:author="Groot, Karina de" w:date="2025-02-27T14:35:00Z" w16du:dateUtc="2025-02-27T13:35:00Z">
              <w:r w:rsidRPr="00EA3A91">
                <w:rPr>
                  <w:sz w:val="16"/>
                  <w:szCs w:val="16"/>
                </w:rPr>
                <w:t>./tia_TekstKeuze/</w:t>
              </w:r>
            </w:ins>
          </w:p>
          <w:p w14:paraId="1527EE62" w14:textId="77777777" w:rsidR="003F4595" w:rsidRPr="00EA3A91" w:rsidRDefault="003F4595" w:rsidP="003F4595">
            <w:pPr>
              <w:keepNext/>
              <w:spacing w:line="276" w:lineRule="auto"/>
              <w:ind w:left="227"/>
              <w:rPr>
                <w:ins w:id="227" w:author="Groot, Karina de" w:date="2025-02-27T14:35:00Z" w16du:dateUtc="2025-02-27T13:35:00Z"/>
                <w:sz w:val="16"/>
                <w:szCs w:val="16"/>
              </w:rPr>
            </w:pPr>
            <w:ins w:id="228" w:author="Groot, Karina de" w:date="2025-02-27T14:35:00Z" w16du:dateUtc="2025-02-27T13:35:00Z">
              <w:r w:rsidRPr="00EA3A91">
                <w:rPr>
                  <w:sz w:val="16"/>
                  <w:szCs w:val="16"/>
                </w:rPr>
                <w:t>./tagNaam(‘k</w:t>
              </w:r>
              <w:r>
                <w:rPr>
                  <w:sz w:val="16"/>
                  <w:szCs w:val="16"/>
                </w:rPr>
                <w:t>_PersonenVolmacht</w:t>
              </w:r>
              <w:r w:rsidRPr="00EA3A91">
                <w:rPr>
                  <w:sz w:val="16"/>
                  <w:szCs w:val="16"/>
                </w:rPr>
                <w:t>’)</w:t>
              </w:r>
            </w:ins>
          </w:p>
          <w:p w14:paraId="37F0D063" w14:textId="43E73032" w:rsidR="003F4595" w:rsidRDefault="003F4595" w:rsidP="003F4595">
            <w:pPr>
              <w:autoSpaceDE w:val="0"/>
              <w:autoSpaceDN w:val="0"/>
              <w:adjustRightInd w:val="0"/>
              <w:spacing w:line="276" w:lineRule="auto"/>
              <w:ind w:left="227"/>
              <w:rPr>
                <w:ins w:id="229" w:author="Groot, Karina de" w:date="2025-02-27T14:35:00Z" w16du:dateUtc="2025-02-27T13:35:00Z"/>
                <w:sz w:val="16"/>
                <w:szCs w:val="16"/>
              </w:rPr>
            </w:pPr>
            <w:ins w:id="230" w:author="Groot, Karina de" w:date="2025-02-27T14:35:00Z" w16du:dateUtc="2025-02-27T13:35:00Z">
              <w:r w:rsidRPr="00EA3A91">
                <w:rPr>
                  <w:sz w:val="16"/>
                  <w:szCs w:val="16"/>
                </w:rPr>
                <w:t>./tekst (‘</w:t>
              </w:r>
              <w:r>
                <w:rPr>
                  <w:sz w:val="16"/>
                  <w:szCs w:val="16"/>
                </w:rPr>
                <w:t>comparant</w:t>
              </w:r>
              <w:r w:rsidRPr="00EA3A91">
                <w:rPr>
                  <w:sz w:val="16"/>
                  <w:szCs w:val="16"/>
                </w:rPr>
                <w:t>’</w:t>
              </w:r>
              <w:r>
                <w:rPr>
                  <w:sz w:val="16"/>
                  <w:szCs w:val="16"/>
                </w:rPr>
                <w:t>, ‘comparante’, ‘comparanten</w:t>
              </w:r>
            </w:ins>
            <w:ins w:id="231" w:author="Groot, Karina de" w:date="2025-02-27T14:36:00Z" w16du:dateUtc="2025-02-27T13:36:00Z">
              <w:r>
                <w:rPr>
                  <w:sz w:val="16"/>
                  <w:szCs w:val="16"/>
                </w:rPr>
                <w:t>,</w:t>
              </w:r>
            </w:ins>
            <w:ins w:id="232" w:author="Groot, Karina de" w:date="2025-02-27T14:35:00Z" w16du:dateUtc="2025-02-27T13:35:00Z">
              <w:r>
                <w:rPr>
                  <w:sz w:val="16"/>
                  <w:szCs w:val="16"/>
                </w:rPr>
                <w:t xml:space="preserve"> ‘persoon’</w:t>
              </w:r>
            </w:ins>
            <w:ins w:id="233" w:author="Groot, Karina de" w:date="2025-02-27T14:36:00Z" w16du:dateUtc="2025-02-27T13:36:00Z">
              <w:r>
                <w:rPr>
                  <w:sz w:val="16"/>
                  <w:szCs w:val="16"/>
                </w:rPr>
                <w:t>, ‘personen’</w:t>
              </w:r>
            </w:ins>
            <w:ins w:id="234" w:author="Groot, Karina de" w:date="2025-02-27T14:35:00Z" w16du:dateUtc="2025-02-27T13:35:00Z">
              <w:r w:rsidRPr="00EA3A91">
                <w:rPr>
                  <w:sz w:val="16"/>
                  <w:szCs w:val="16"/>
                </w:rPr>
                <w:t>)</w:t>
              </w:r>
            </w:ins>
          </w:p>
          <w:p w14:paraId="3B6B19F9" w14:textId="787DA9C9" w:rsidR="00DF6FBC" w:rsidDel="003F4595" w:rsidRDefault="00DF6FBC" w:rsidP="004936BD">
            <w:pPr>
              <w:rPr>
                <w:del w:id="235" w:author="Groot, Karina de" w:date="2025-02-27T14:35:00Z" w16du:dateUtc="2025-02-27T13:35:00Z"/>
                <w:sz w:val="16"/>
                <w:szCs w:val="16"/>
              </w:rPr>
            </w:pPr>
            <w:del w:id="236" w:author="Groot, Karina de" w:date="2025-02-27T14:35:00Z" w16du:dateUtc="2025-02-27T13:35:00Z">
              <w:r w:rsidRPr="002D2B2A" w:rsidDel="003F4595">
                <w:rPr>
                  <w:sz w:val="16"/>
                  <w:szCs w:val="16"/>
                </w:rPr>
                <w:delText>Vaste tekst</w:delText>
              </w:r>
              <w:r w:rsidR="00A408D2" w:rsidDel="003F4595">
                <w:rPr>
                  <w:sz w:val="16"/>
                  <w:szCs w:val="16"/>
                </w:rPr>
                <w:delText xml:space="preserve"> met afleidbare tekst.</w:delText>
              </w:r>
            </w:del>
          </w:p>
          <w:p w14:paraId="6713D9DB" w14:textId="5FE289DD" w:rsidR="001C7F19" w:rsidDel="003F4595" w:rsidRDefault="00A408D2" w:rsidP="004936BD">
            <w:pPr>
              <w:rPr>
                <w:del w:id="237" w:author="Groot, Karina de" w:date="2025-02-27T14:35:00Z" w16du:dateUtc="2025-02-27T13:35:00Z"/>
                <w:rStyle w:val="normaltextrun"/>
                <w:rFonts w:cs="Arial"/>
                <w:sz w:val="16"/>
                <w:szCs w:val="16"/>
              </w:rPr>
            </w:pPr>
            <w:del w:id="238" w:author="Groot, Karina de" w:date="2025-02-27T14:35:00Z" w16du:dateUtc="2025-02-27T13:35:00Z">
              <w:r w:rsidDel="003F4595">
                <w:rPr>
                  <w:sz w:val="16"/>
                  <w:szCs w:val="16"/>
                </w:rPr>
                <w:delText xml:space="preserve">- </w:delText>
              </w:r>
              <w:r w:rsidRPr="00A408D2" w:rsidDel="003F4595">
                <w:rPr>
                  <w:rStyle w:val="normaltextrun"/>
                  <w:rFonts w:cs="Arial"/>
                  <w:color w:val="FF0000"/>
                  <w:sz w:val="16"/>
                  <w:szCs w:val="16"/>
                </w:rPr>
                <w:delText>comparant</w:delText>
              </w:r>
              <w:r w:rsidDel="003F4595">
                <w:rPr>
                  <w:rStyle w:val="normaltextrun"/>
                  <w:rFonts w:cs="Arial"/>
                  <w:sz w:val="16"/>
                  <w:szCs w:val="16"/>
                </w:rPr>
                <w:delText xml:space="preserve">      Als alleen de geldverstrekker aanwezig is</w:delText>
              </w:r>
            </w:del>
          </w:p>
          <w:p w14:paraId="10B3CB2D" w14:textId="0C7C304F" w:rsidR="00A408D2" w:rsidRPr="00A408D2" w:rsidDel="003F4595" w:rsidRDefault="00A408D2" w:rsidP="004936BD">
            <w:pPr>
              <w:rPr>
                <w:del w:id="239" w:author="Groot, Karina de" w:date="2025-02-27T14:35:00Z" w16du:dateUtc="2025-02-27T13:35:00Z"/>
                <w:sz w:val="16"/>
                <w:szCs w:val="16"/>
              </w:rPr>
            </w:pPr>
            <w:del w:id="240" w:author="Groot, Karina de" w:date="2025-02-27T14:35:00Z" w16du:dateUtc="2025-02-27T13:35:00Z">
              <w:r w:rsidRPr="00A408D2" w:rsidDel="003F4595">
                <w:rPr>
                  <w:rStyle w:val="normaltextrun"/>
                  <w:rFonts w:cs="Arial"/>
                  <w:sz w:val="16"/>
                  <w:szCs w:val="16"/>
                </w:rPr>
                <w:delText xml:space="preserve">- </w:delText>
              </w:r>
              <w:r w:rsidRPr="00A408D2" w:rsidDel="003F4595">
                <w:rPr>
                  <w:rStyle w:val="normaltextrun"/>
                  <w:rFonts w:cs="Arial"/>
                  <w:color w:val="FF0000"/>
                  <w:sz w:val="16"/>
                  <w:szCs w:val="16"/>
                </w:rPr>
                <w:delText>comparant</w:delText>
              </w:r>
              <w:r w:rsidRPr="00A408D2" w:rsidDel="003F4595">
                <w:rPr>
                  <w:rStyle w:val="normaltextrun"/>
                  <w:rFonts w:cs="Arial"/>
                  <w:color w:val="800080"/>
                  <w:sz w:val="16"/>
                  <w:szCs w:val="16"/>
                </w:rPr>
                <w:delText>en</w:delText>
              </w:r>
              <w:r w:rsidDel="003F4595">
                <w:rPr>
                  <w:rStyle w:val="normaltextrun"/>
                  <w:rFonts w:cs="Arial"/>
                  <w:color w:val="800080"/>
                  <w:sz w:val="16"/>
                  <w:szCs w:val="16"/>
                </w:rPr>
                <w:delText xml:space="preserve">  </w:delText>
              </w:r>
              <w:r w:rsidDel="003F4595">
                <w:rPr>
                  <w:rStyle w:val="normaltextrun"/>
                  <w:rFonts w:cs="Arial"/>
                  <w:sz w:val="16"/>
                  <w:szCs w:val="16"/>
                </w:rPr>
                <w:delText>Als zowel de geldverstrekker als de verzekeraar/instelling aanwezig is</w:delText>
              </w:r>
            </w:del>
          </w:p>
          <w:p w14:paraId="16D0357C" w14:textId="77777777" w:rsidR="00DF6FBC" w:rsidRPr="00AD2288" w:rsidRDefault="00DF6FBC" w:rsidP="00A408D2">
            <w:pPr>
              <w:spacing w:line="240" w:lineRule="auto"/>
              <w:rPr>
                <w:sz w:val="16"/>
                <w:szCs w:val="16"/>
              </w:rPr>
            </w:pPr>
          </w:p>
        </w:tc>
      </w:tr>
    </w:tbl>
    <w:p w14:paraId="195CEE99" w14:textId="19DD6B02" w:rsidR="00DF6FBC" w:rsidRDefault="00DF6FBC" w:rsidP="007F603A">
      <w:pPr>
        <w:spacing w:line="240" w:lineRule="auto"/>
      </w:pPr>
    </w:p>
    <w:p w14:paraId="1697FB06" w14:textId="15E8B9CB" w:rsidR="00196482" w:rsidRDefault="00157194" w:rsidP="00A86A9F">
      <w:pPr>
        <w:pStyle w:val="Kop2"/>
      </w:pPr>
      <w:bookmarkStart w:id="241" w:name="_Toc127951343"/>
      <w:r>
        <w:t>Lening</w:t>
      </w:r>
      <w:bookmarkEnd w:id="241"/>
    </w:p>
    <w:p w14:paraId="1C2C70B2" w14:textId="77777777" w:rsidR="00157194" w:rsidRPr="00157194" w:rsidRDefault="00157194" w:rsidP="00157194">
      <w:pPr>
        <w:rPr>
          <w:lang w:val="nl"/>
        </w:rPr>
      </w:pPr>
    </w:p>
    <w:tbl>
      <w:tblPr>
        <w:tblW w:w="126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5837"/>
      </w:tblGrid>
      <w:tr w:rsidR="004F1603" w:rsidRPr="004F1603" w14:paraId="7F49E36C" w14:textId="77777777" w:rsidTr="00C10A1C">
        <w:tc>
          <w:tcPr>
            <w:tcW w:w="6771" w:type="dxa"/>
            <w:shd w:val="clear" w:color="auto" w:fill="DEEAF6" w:themeFill="accent1" w:themeFillTint="33"/>
          </w:tcPr>
          <w:p w14:paraId="44C9B7FD" w14:textId="463A666D" w:rsidR="00A656DE" w:rsidRPr="004F1603" w:rsidRDefault="00A656DE" w:rsidP="00A656DE">
            <w:pPr>
              <w:pStyle w:val="Lijstalinea"/>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0"/>
              <w:rPr>
                <w:b/>
                <w:bCs/>
                <w:szCs w:val="18"/>
              </w:rPr>
            </w:pPr>
            <w:r w:rsidRPr="004F1603">
              <w:rPr>
                <w:b/>
                <w:bCs/>
                <w:szCs w:val="18"/>
              </w:rPr>
              <w:t>Modeldocument tekst</w:t>
            </w:r>
          </w:p>
        </w:tc>
        <w:tc>
          <w:tcPr>
            <w:tcW w:w="5837" w:type="dxa"/>
            <w:shd w:val="clear" w:color="auto" w:fill="DEEAF6" w:themeFill="accent1" w:themeFillTint="33"/>
          </w:tcPr>
          <w:p w14:paraId="09A44DD0" w14:textId="1AF496F3" w:rsidR="00A656DE" w:rsidRPr="004F1603" w:rsidRDefault="00A656DE" w:rsidP="004936BD">
            <w:pPr>
              <w:rPr>
                <w:b/>
                <w:bCs/>
                <w:szCs w:val="18"/>
              </w:rPr>
            </w:pPr>
            <w:r w:rsidRPr="004F1603">
              <w:rPr>
                <w:b/>
                <w:bCs/>
                <w:szCs w:val="18"/>
              </w:rPr>
              <w:t>Toelichting en mapping</w:t>
            </w:r>
          </w:p>
        </w:tc>
      </w:tr>
      <w:tr w:rsidR="00196482" w:rsidRPr="00343045" w14:paraId="62F88C3A" w14:textId="77777777" w:rsidTr="00C10A1C">
        <w:tc>
          <w:tcPr>
            <w:tcW w:w="6771" w:type="dxa"/>
            <w:shd w:val="clear" w:color="auto" w:fill="auto"/>
          </w:tcPr>
          <w:p w14:paraId="23F3E655" w14:textId="2D804ED0" w:rsidR="00196482" w:rsidRDefault="00157194" w:rsidP="00157194">
            <w:pPr>
              <w:pStyle w:val="Lijstalinea"/>
              <w:numPr>
                <w:ilvl w:val="0"/>
                <w:numId w:val="46"/>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95" w:hanging="567"/>
              <w:rPr>
                <w:b/>
                <w:bCs/>
                <w:color w:val="FF0000"/>
                <w:sz w:val="20"/>
              </w:rPr>
            </w:pPr>
            <w:r>
              <w:rPr>
                <w:b/>
                <w:bCs/>
                <w:color w:val="FF0000"/>
                <w:sz w:val="20"/>
              </w:rPr>
              <w:t>Lening</w:t>
            </w:r>
          </w:p>
          <w:p w14:paraId="5F9FFE1A" w14:textId="68172392" w:rsidR="00157194" w:rsidRDefault="00157194" w:rsidP="00157194">
            <w:pPr>
              <w:pStyle w:val="paragraph"/>
              <w:spacing w:before="0" w:beforeAutospacing="0" w:after="0" w:afterAutospacing="0"/>
              <w:ind w:left="595"/>
              <w:textAlignment w:val="baseline"/>
              <w:rPr>
                <w:rFonts w:ascii="Segoe UI" w:hAnsi="Segoe UI" w:cs="Segoe UI"/>
                <w:color w:val="000000"/>
                <w:sz w:val="18"/>
                <w:szCs w:val="18"/>
              </w:rPr>
            </w:pPr>
            <w:r>
              <w:rPr>
                <w:rStyle w:val="normaltextrun"/>
                <w:rFonts w:ascii="Arial" w:hAnsi="Arial" w:cs="Arial"/>
                <w:color w:val="FF0000"/>
                <w:sz w:val="20"/>
                <w:szCs w:val="20"/>
              </w:rPr>
              <w:t xml:space="preserve">Geldnemer heeft op </w:t>
            </w:r>
            <w:r>
              <w:rPr>
                <w:rStyle w:val="normaltextrun"/>
                <w:rFonts w:ascii="Arial" w:hAnsi="Arial" w:cs="Arial"/>
                <w:color w:val="000000"/>
                <w:sz w:val="20"/>
                <w:szCs w:val="20"/>
              </w:rPr>
              <w:t>§datum§</w:t>
            </w:r>
            <w:r>
              <w:rPr>
                <w:rStyle w:val="normaltextrun"/>
                <w:rFonts w:ascii="Arial" w:hAnsi="Arial" w:cs="Arial"/>
                <w:color w:val="FF0000"/>
                <w:sz w:val="20"/>
                <w:szCs w:val="20"/>
              </w:rPr>
              <w:t xml:space="preserve"> een bedrag van </w:t>
            </w:r>
            <w:r>
              <w:rPr>
                <w:rStyle w:val="normaltextrun"/>
                <w:rFonts w:ascii="Arial" w:hAnsi="Arial" w:cs="Arial"/>
                <w:color w:val="000000"/>
                <w:sz w:val="20"/>
                <w:szCs w:val="20"/>
              </w:rPr>
              <w:t>§</w:t>
            </w:r>
            <w:r>
              <w:rPr>
                <w:rStyle w:val="spellingerror"/>
                <w:rFonts w:ascii="Arial" w:hAnsi="Arial" w:cs="Arial"/>
                <w:color w:val="000000"/>
                <w:sz w:val="20"/>
                <w:szCs w:val="20"/>
              </w:rPr>
              <w:t>leningbedrag</w:t>
            </w:r>
            <w:r>
              <w:rPr>
                <w:rStyle w:val="normaltextrun"/>
                <w:rFonts w:ascii="Arial" w:hAnsi="Arial" w:cs="Arial"/>
                <w:color w:val="000000"/>
                <w:sz w:val="20"/>
                <w:szCs w:val="20"/>
              </w:rPr>
              <w:t xml:space="preserve"> voluit in letters (</w:t>
            </w:r>
            <w:r>
              <w:rPr>
                <w:rStyle w:val="spellingerror"/>
                <w:rFonts w:ascii="Arial" w:hAnsi="Arial" w:cs="Arial"/>
                <w:color w:val="000000"/>
                <w:sz w:val="20"/>
                <w:szCs w:val="20"/>
              </w:rPr>
              <w:t>leningbedrag</w:t>
            </w:r>
            <w:r>
              <w:rPr>
                <w:rStyle w:val="normaltextrun"/>
                <w:rFonts w:ascii="Arial" w:hAnsi="Arial" w:cs="Arial"/>
                <w:color w:val="000000"/>
                <w:sz w:val="20"/>
                <w:szCs w:val="20"/>
              </w:rPr>
              <w:t xml:space="preserve"> in cijfers)</w:t>
            </w:r>
            <w:r w:rsidRPr="003912D7">
              <w:rPr>
                <w:rStyle w:val="Kop1Char"/>
                <w:rFonts w:cs="Arial"/>
                <w:color w:val="000000"/>
                <w:sz w:val="20"/>
                <w:szCs w:val="20"/>
              </w:rPr>
              <w:t xml:space="preserve"> </w:t>
            </w:r>
            <w:r>
              <w:rPr>
                <w:rStyle w:val="normaltextrun"/>
                <w:rFonts w:ascii="Arial" w:hAnsi="Arial" w:cs="Arial"/>
                <w:color w:val="000000"/>
                <w:sz w:val="20"/>
                <w:szCs w:val="20"/>
              </w:rPr>
              <w:t>§</w:t>
            </w:r>
            <w:r>
              <w:rPr>
                <w:rStyle w:val="normaltextrun"/>
                <w:rFonts w:ascii="Arial" w:hAnsi="Arial" w:cs="Arial"/>
                <w:color w:val="FF0000"/>
                <w:sz w:val="20"/>
                <w:szCs w:val="20"/>
              </w:rPr>
              <w:t xml:space="preserve"> ontvangen en is dit bedrag schuldig aan de geldverstrekker.</w:t>
            </w:r>
          </w:p>
          <w:p w14:paraId="2E5C4945" w14:textId="77777777" w:rsidR="00157194" w:rsidRPr="00157194" w:rsidRDefault="00157194" w:rsidP="00157194">
            <w:pPr>
              <w:pStyle w:val="Lijstalinea"/>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95"/>
              <w:rPr>
                <w:b/>
                <w:bCs/>
                <w:color w:val="FF0000"/>
                <w:sz w:val="20"/>
              </w:rPr>
            </w:pPr>
          </w:p>
          <w:p w14:paraId="2E46BA7A" w14:textId="29F4808A" w:rsidR="00196482" w:rsidRPr="00AD2288" w:rsidRDefault="00196482" w:rsidP="00D268BD">
            <w:pPr>
              <w:pStyle w:val="Geenafstand"/>
              <w:rPr>
                <w:sz w:val="20"/>
                <w:u w:val="single"/>
              </w:rPr>
            </w:pPr>
          </w:p>
        </w:tc>
        <w:tc>
          <w:tcPr>
            <w:tcW w:w="5837" w:type="dxa"/>
            <w:shd w:val="clear" w:color="auto" w:fill="auto"/>
          </w:tcPr>
          <w:p w14:paraId="2CD4C16F" w14:textId="047047A1" w:rsidR="00196482" w:rsidRDefault="00196482" w:rsidP="004936BD">
            <w:pPr>
              <w:rPr>
                <w:sz w:val="16"/>
                <w:szCs w:val="16"/>
              </w:rPr>
            </w:pPr>
            <w:r w:rsidRPr="002D2B2A">
              <w:rPr>
                <w:sz w:val="16"/>
                <w:szCs w:val="16"/>
              </w:rPr>
              <w:t>Vaste tekst.</w:t>
            </w:r>
          </w:p>
          <w:p w14:paraId="6628685E" w14:textId="6856AB18" w:rsidR="00DA1187" w:rsidRPr="009769C6" w:rsidRDefault="00DA1187" w:rsidP="00DA1187">
            <w:pPr>
              <w:spacing w:line="240" w:lineRule="auto"/>
              <w:rPr>
                <w:sz w:val="16"/>
                <w:szCs w:val="16"/>
                <w:u w:val="single"/>
              </w:rPr>
            </w:pPr>
            <w:r w:rsidRPr="009769C6">
              <w:rPr>
                <w:sz w:val="16"/>
                <w:szCs w:val="16"/>
                <w:u w:val="single"/>
              </w:rPr>
              <w:t xml:space="preserve">Mapping </w:t>
            </w:r>
            <w:r>
              <w:rPr>
                <w:sz w:val="16"/>
                <w:szCs w:val="16"/>
                <w:u w:val="single"/>
              </w:rPr>
              <w:t>datum</w:t>
            </w:r>
            <w:r w:rsidRPr="009769C6">
              <w:rPr>
                <w:sz w:val="16"/>
                <w:szCs w:val="16"/>
                <w:u w:val="single"/>
              </w:rPr>
              <w:t>:</w:t>
            </w:r>
          </w:p>
          <w:p w14:paraId="1F76B6CF" w14:textId="2A6BFB2F" w:rsidR="00A67162" w:rsidRPr="00975A8F" w:rsidRDefault="00DA1187" w:rsidP="00A67162">
            <w:pPr>
              <w:spacing w:before="72" w:line="240" w:lineRule="auto"/>
              <w:rPr>
                <w:szCs w:val="18"/>
                <w:u w:val="single"/>
              </w:rPr>
            </w:pPr>
            <w:r w:rsidRPr="009769C6">
              <w:rPr>
                <w:sz w:val="16"/>
                <w:szCs w:val="16"/>
              </w:rPr>
              <w:t>.</w:t>
            </w:r>
            <w:r w:rsidR="00A67162" w:rsidRPr="00975A8F">
              <w:rPr>
                <w:rFonts w:cs="Arial"/>
                <w:sz w:val="16"/>
                <w:szCs w:val="16"/>
              </w:rPr>
              <w:t xml:space="preserve"> //IMKAD_AangebodenStuk/StukdeelHypotheek </w:t>
            </w:r>
          </w:p>
          <w:p w14:paraId="161F74C6" w14:textId="284FF626" w:rsidR="00DA1187" w:rsidRPr="00390A83" w:rsidRDefault="00DA1187" w:rsidP="00DA1187">
            <w:pPr>
              <w:spacing w:line="240" w:lineRule="auto"/>
              <w:rPr>
                <w:sz w:val="16"/>
                <w:szCs w:val="16"/>
              </w:rPr>
            </w:pPr>
            <w:r w:rsidRPr="009769C6">
              <w:rPr>
                <w:sz w:val="16"/>
                <w:szCs w:val="16"/>
              </w:rPr>
              <w:t xml:space="preserve">   </w:t>
            </w:r>
            <w:r w:rsidRPr="00390A83">
              <w:rPr>
                <w:sz w:val="16"/>
                <w:szCs w:val="16"/>
              </w:rPr>
              <w:t>./</w:t>
            </w:r>
            <w:r w:rsidR="00390A83" w:rsidRPr="00390A83">
              <w:rPr>
                <w:rFonts w:cs="Arial"/>
                <w:snapToGrid/>
                <w:kern w:val="0"/>
                <w:sz w:val="16"/>
                <w:szCs w:val="16"/>
                <w:highlight w:val="white"/>
                <w:lang w:eastAsia="nl-NL"/>
              </w:rPr>
              <w:t>datumLeningOntvangen</w:t>
            </w:r>
          </w:p>
          <w:p w14:paraId="343171D6" w14:textId="77777777" w:rsidR="00DA1187" w:rsidRDefault="00DA1187" w:rsidP="004936BD">
            <w:pPr>
              <w:rPr>
                <w:sz w:val="16"/>
                <w:szCs w:val="16"/>
              </w:rPr>
            </w:pPr>
          </w:p>
          <w:p w14:paraId="2937516E" w14:textId="77777777" w:rsidR="0009552B" w:rsidRPr="009769C6" w:rsidRDefault="0009552B" w:rsidP="0009552B">
            <w:pPr>
              <w:spacing w:line="240" w:lineRule="auto"/>
              <w:rPr>
                <w:sz w:val="16"/>
                <w:szCs w:val="16"/>
                <w:u w:val="single"/>
              </w:rPr>
            </w:pPr>
            <w:r w:rsidRPr="009769C6">
              <w:rPr>
                <w:sz w:val="16"/>
                <w:szCs w:val="16"/>
                <w:u w:val="single"/>
              </w:rPr>
              <w:t>Mapping leningbedrag:</w:t>
            </w:r>
          </w:p>
          <w:p w14:paraId="4A3BBC81" w14:textId="77777777" w:rsidR="0009552B" w:rsidRPr="009769C6" w:rsidRDefault="0009552B" w:rsidP="0009552B">
            <w:pPr>
              <w:spacing w:line="240" w:lineRule="auto"/>
              <w:rPr>
                <w:sz w:val="16"/>
                <w:szCs w:val="16"/>
              </w:rPr>
            </w:pPr>
            <w:r w:rsidRPr="009769C6">
              <w:rPr>
                <w:sz w:val="16"/>
                <w:szCs w:val="16"/>
              </w:rPr>
              <w:t>.//IMKAD_AangebodenStuk/StukdeelHypotheek</w:t>
            </w:r>
          </w:p>
          <w:p w14:paraId="70BB8F01" w14:textId="77777777" w:rsidR="0009552B" w:rsidRPr="009769C6" w:rsidRDefault="0009552B" w:rsidP="0009552B">
            <w:pPr>
              <w:spacing w:line="240" w:lineRule="auto"/>
              <w:rPr>
                <w:sz w:val="16"/>
                <w:szCs w:val="16"/>
              </w:rPr>
            </w:pPr>
            <w:r w:rsidRPr="009769C6">
              <w:rPr>
                <w:sz w:val="16"/>
                <w:szCs w:val="16"/>
              </w:rPr>
              <w:t xml:space="preserve">   </w:t>
            </w:r>
            <w:r>
              <w:rPr>
                <w:sz w:val="16"/>
                <w:szCs w:val="16"/>
              </w:rPr>
              <w:t>.</w:t>
            </w:r>
            <w:r w:rsidRPr="009769C6">
              <w:rPr>
                <w:sz w:val="16"/>
                <w:szCs w:val="16"/>
              </w:rPr>
              <w:t>/bedragLening/som</w:t>
            </w:r>
          </w:p>
          <w:p w14:paraId="6A6C9762" w14:textId="666A1A03" w:rsidR="0009552B" w:rsidRPr="002D2B2A" w:rsidRDefault="0009552B" w:rsidP="0009552B">
            <w:pPr>
              <w:spacing w:line="240" w:lineRule="auto"/>
              <w:rPr>
                <w:sz w:val="16"/>
                <w:szCs w:val="16"/>
              </w:rPr>
            </w:pPr>
            <w:r w:rsidRPr="009769C6">
              <w:rPr>
                <w:sz w:val="16"/>
                <w:szCs w:val="16"/>
              </w:rPr>
              <w:t xml:space="preserve">   ./bedragLening/valuta</w:t>
            </w:r>
          </w:p>
        </w:tc>
      </w:tr>
    </w:tbl>
    <w:p w14:paraId="6DD566D2" w14:textId="4B0E1AE7" w:rsidR="00196482" w:rsidRDefault="00196482" w:rsidP="00C50F53">
      <w:pPr>
        <w:ind w:left="680"/>
      </w:pPr>
    </w:p>
    <w:p w14:paraId="5CE39406" w14:textId="5B7A100C" w:rsidR="00976B85" w:rsidRDefault="004F1603" w:rsidP="00A86A9F">
      <w:pPr>
        <w:pStyle w:val="Kop2"/>
      </w:pPr>
      <w:bookmarkStart w:id="242" w:name="_Toc127951344"/>
      <w:r w:rsidRPr="00A86A9F">
        <w:lastRenderedPageBreak/>
        <w:t>Hypotheek</w:t>
      </w:r>
      <w:r>
        <w:t xml:space="preserve"> en pandrechten</w:t>
      </w:r>
      <w:bookmarkEnd w:id="242"/>
    </w:p>
    <w:p w14:paraId="62E66E0C" w14:textId="77777777" w:rsidR="004F1603" w:rsidRPr="004F1603" w:rsidRDefault="004F1603" w:rsidP="004F1603">
      <w:pPr>
        <w:rPr>
          <w:lang w:val="nl"/>
        </w:rPr>
      </w:pPr>
    </w:p>
    <w:tbl>
      <w:tblPr>
        <w:tblW w:w="126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5837"/>
      </w:tblGrid>
      <w:tr w:rsidR="00926790" w:rsidRPr="00926790" w14:paraId="5812FEC3" w14:textId="77777777" w:rsidTr="00C10A1C">
        <w:tc>
          <w:tcPr>
            <w:tcW w:w="6771"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43465BEE" w14:textId="77777777" w:rsidR="00926790" w:rsidRPr="00926790" w:rsidRDefault="00926790" w:rsidP="004936BD">
            <w:pPr>
              <w:pStyle w:val="Geenafstand"/>
              <w:rPr>
                <w:rFonts w:ascii="Arial" w:hAnsi="Arial" w:cs="Arial"/>
                <w:b/>
                <w:color w:val="000000" w:themeColor="text1"/>
                <w:sz w:val="20"/>
                <w:szCs w:val="20"/>
              </w:rPr>
            </w:pPr>
            <w:r w:rsidRPr="00926790">
              <w:rPr>
                <w:rFonts w:ascii="Arial" w:hAnsi="Arial" w:cs="Arial"/>
                <w:b/>
                <w:color w:val="000000" w:themeColor="text1"/>
                <w:sz w:val="20"/>
                <w:szCs w:val="20"/>
              </w:rPr>
              <w:t>Modeldocument tekst</w:t>
            </w:r>
          </w:p>
        </w:tc>
        <w:tc>
          <w:tcPr>
            <w:tcW w:w="5837"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7D41958B" w14:textId="71A1EA4C" w:rsidR="00926790" w:rsidRPr="00926790" w:rsidRDefault="00926790" w:rsidP="004936BD">
            <w:pPr>
              <w:rPr>
                <w:b/>
                <w:color w:val="000000" w:themeColor="text1"/>
                <w:szCs w:val="18"/>
              </w:rPr>
            </w:pPr>
            <w:r w:rsidRPr="00926790">
              <w:rPr>
                <w:b/>
                <w:color w:val="000000" w:themeColor="text1"/>
                <w:szCs w:val="18"/>
              </w:rPr>
              <w:t>Toelichting</w:t>
            </w:r>
            <w:r w:rsidR="004F1603">
              <w:rPr>
                <w:b/>
                <w:color w:val="000000" w:themeColor="text1"/>
                <w:szCs w:val="18"/>
              </w:rPr>
              <w:t xml:space="preserve"> en mapping</w:t>
            </w:r>
          </w:p>
        </w:tc>
      </w:tr>
      <w:tr w:rsidR="00976B85" w:rsidRPr="00343045" w14:paraId="6BDA7DB1" w14:textId="77777777" w:rsidTr="00C10A1C">
        <w:tc>
          <w:tcPr>
            <w:tcW w:w="6771" w:type="dxa"/>
            <w:shd w:val="clear" w:color="auto" w:fill="auto"/>
          </w:tcPr>
          <w:p w14:paraId="30B46979" w14:textId="6C0A121E" w:rsidR="008C611C" w:rsidRPr="009E5CA6" w:rsidRDefault="008C611C" w:rsidP="008C611C">
            <w:pPr>
              <w:pStyle w:val="paragraph"/>
              <w:numPr>
                <w:ilvl w:val="0"/>
                <w:numId w:val="46"/>
              </w:numPr>
              <w:spacing w:before="0" w:beforeAutospacing="0" w:after="0" w:afterAutospacing="0"/>
              <w:ind w:left="598" w:hanging="567"/>
              <w:textAlignment w:val="baseline"/>
              <w:rPr>
                <w:rFonts w:ascii="Segoe UI" w:hAnsi="Segoe UI" w:cs="Segoe UI"/>
                <w:b/>
                <w:bCs/>
                <w:color w:val="000000"/>
                <w:sz w:val="18"/>
                <w:szCs w:val="18"/>
              </w:rPr>
            </w:pPr>
            <w:r w:rsidRPr="009E5CA6">
              <w:rPr>
                <w:rStyle w:val="normaltextrun"/>
                <w:rFonts w:ascii="Arial" w:hAnsi="Arial" w:cs="Arial"/>
                <w:b/>
                <w:bCs/>
                <w:color w:val="FF0000"/>
                <w:sz w:val="18"/>
                <w:szCs w:val="18"/>
              </w:rPr>
              <w:t>Hypotheek- en pandrechten</w:t>
            </w:r>
          </w:p>
          <w:p w14:paraId="7FCAC258" w14:textId="77777777" w:rsidR="008C611C" w:rsidRPr="009E5CA6" w:rsidRDefault="008C611C" w:rsidP="008C611C">
            <w:pPr>
              <w:pStyle w:val="paragraph"/>
              <w:spacing w:before="0" w:beforeAutospacing="0" w:after="0" w:afterAutospacing="0"/>
              <w:ind w:left="598"/>
              <w:textAlignment w:val="baseline"/>
              <w:rPr>
                <w:rFonts w:ascii="Segoe UI" w:hAnsi="Segoe UI" w:cs="Segoe UI"/>
                <w:color w:val="000000"/>
                <w:sz w:val="18"/>
                <w:szCs w:val="18"/>
              </w:rPr>
            </w:pPr>
            <w:r w:rsidRPr="009E5CA6">
              <w:rPr>
                <w:rStyle w:val="normaltextrun"/>
                <w:rFonts w:ascii="Arial" w:hAnsi="Arial" w:cs="Arial"/>
                <w:color w:val="FF0000"/>
                <w:sz w:val="18"/>
                <w:szCs w:val="18"/>
              </w:rPr>
              <w:t>Hypotheek- en pandrechten zijn zekerheden voor de geldverstrekker. In deze akte en de</w:t>
            </w:r>
            <w:r>
              <w:rPr>
                <w:rStyle w:val="normaltextrun"/>
                <w:rFonts w:ascii="Arial" w:hAnsi="Arial" w:cs="Arial"/>
                <w:color w:val="FF0000"/>
                <w:sz w:val="18"/>
                <w:szCs w:val="18"/>
              </w:rPr>
              <w:t xml:space="preserve"> </w:t>
            </w:r>
            <w:r w:rsidRPr="009E5CA6">
              <w:rPr>
                <w:rStyle w:val="normaltextrun"/>
                <w:rFonts w:ascii="Arial" w:hAnsi="Arial" w:cs="Arial"/>
                <w:color w:val="FF0000"/>
                <w:sz w:val="18"/>
                <w:szCs w:val="18"/>
              </w:rPr>
              <w:t>Algemene voorwaarden</w:t>
            </w:r>
            <w:r>
              <w:rPr>
                <w:rStyle w:val="normaltextrun"/>
                <w:rFonts w:ascii="Arial" w:hAnsi="Arial" w:cs="Arial"/>
                <w:color w:val="FF0000"/>
                <w:sz w:val="18"/>
                <w:szCs w:val="18"/>
              </w:rPr>
              <w:t xml:space="preserve"> </w:t>
            </w:r>
            <w:r w:rsidRPr="009E5CA6">
              <w:rPr>
                <w:rStyle w:val="normaltextrun"/>
                <w:rFonts w:ascii="Arial" w:hAnsi="Arial" w:cs="Arial"/>
                <w:color w:val="000000"/>
                <w:sz w:val="18"/>
                <w:szCs w:val="18"/>
              </w:rPr>
              <w:t>§naam geldverstrekker§</w:t>
            </w:r>
            <w:r>
              <w:rPr>
                <w:rStyle w:val="normaltextrun"/>
                <w:rFonts w:ascii="Arial" w:hAnsi="Arial" w:cs="Arial"/>
                <w:color w:val="000000"/>
                <w:sz w:val="18"/>
                <w:szCs w:val="18"/>
              </w:rPr>
              <w:t xml:space="preserve"> </w:t>
            </w:r>
            <w:r w:rsidRPr="009E5CA6">
              <w:rPr>
                <w:rStyle w:val="normaltextrun"/>
                <w:rFonts w:ascii="Arial" w:hAnsi="Arial" w:cs="Arial"/>
                <w:color w:val="FF0000"/>
                <w:sz w:val="18"/>
                <w:szCs w:val="18"/>
              </w:rPr>
              <w:t>die van toepassing zijn op deze akte</w:t>
            </w:r>
            <w:r>
              <w:rPr>
                <w:rStyle w:val="normaltextrun"/>
                <w:rFonts w:ascii="Arial" w:hAnsi="Arial" w:cs="Arial"/>
                <w:color w:val="FF0000"/>
                <w:sz w:val="18"/>
                <w:szCs w:val="18"/>
              </w:rPr>
              <w:t xml:space="preserve"> </w:t>
            </w:r>
            <w:r w:rsidRPr="009E5CA6">
              <w:rPr>
                <w:rStyle w:val="normaltextrun"/>
                <w:rFonts w:ascii="Arial" w:hAnsi="Arial" w:cs="Arial"/>
                <w:color w:val="FF0000"/>
                <w:sz w:val="18"/>
                <w:szCs w:val="18"/>
              </w:rPr>
              <w:t>(hierna te noemen: Algemene voorwaarden</w:t>
            </w:r>
            <w:r>
              <w:rPr>
                <w:rStyle w:val="normaltextrun"/>
                <w:rFonts w:ascii="Arial" w:hAnsi="Arial" w:cs="Arial"/>
                <w:color w:val="FF0000"/>
                <w:sz w:val="18"/>
                <w:szCs w:val="18"/>
              </w:rPr>
              <w:t xml:space="preserve"> </w:t>
            </w:r>
            <w:r w:rsidRPr="009E5CA6">
              <w:rPr>
                <w:rStyle w:val="normaltextrun"/>
                <w:rFonts w:ascii="Arial" w:hAnsi="Arial" w:cs="Arial"/>
                <w:color w:val="000000"/>
                <w:sz w:val="18"/>
                <w:szCs w:val="18"/>
              </w:rPr>
              <w:t>§naam geldverstrekker§</w:t>
            </w:r>
            <w:r w:rsidRPr="009E5CA6">
              <w:rPr>
                <w:rStyle w:val="normaltextrun"/>
                <w:rFonts w:ascii="Arial" w:hAnsi="Arial" w:cs="Arial"/>
                <w:color w:val="FF0000"/>
                <w:sz w:val="18"/>
                <w:szCs w:val="18"/>
              </w:rPr>
              <w:t>),</w:t>
            </w:r>
            <w:r>
              <w:rPr>
                <w:rStyle w:val="normaltextrun"/>
                <w:rFonts w:ascii="Arial" w:hAnsi="Arial" w:cs="Arial"/>
                <w:color w:val="FF0000"/>
                <w:sz w:val="18"/>
                <w:szCs w:val="18"/>
              </w:rPr>
              <w:t xml:space="preserve"> </w:t>
            </w:r>
            <w:r w:rsidRPr="009E5CA6">
              <w:rPr>
                <w:rStyle w:val="normaltextrun"/>
                <w:rFonts w:ascii="Arial" w:hAnsi="Arial" w:cs="Arial"/>
                <w:color w:val="FF0000"/>
                <w:sz w:val="18"/>
                <w:szCs w:val="18"/>
              </w:rPr>
              <w:t>staan regels waaraan de geldverstrekker en de hypotheekgever zich moeten houden.</w:t>
            </w:r>
          </w:p>
          <w:p w14:paraId="208EAAFF" w14:textId="77777777" w:rsidR="008C611C" w:rsidRPr="009E5CA6" w:rsidRDefault="008C611C" w:rsidP="008C611C">
            <w:pPr>
              <w:pStyle w:val="paragraph"/>
              <w:spacing w:before="0" w:beforeAutospacing="0" w:after="0" w:afterAutospacing="0"/>
              <w:ind w:left="598"/>
              <w:textAlignment w:val="baseline"/>
              <w:rPr>
                <w:rFonts w:ascii="Segoe UI" w:hAnsi="Segoe UI" w:cs="Segoe UI"/>
                <w:color w:val="000000"/>
                <w:sz w:val="18"/>
                <w:szCs w:val="18"/>
              </w:rPr>
            </w:pPr>
            <w:r w:rsidRPr="009E5CA6">
              <w:rPr>
                <w:rStyle w:val="normaltextrun"/>
                <w:rFonts w:ascii="Arial" w:hAnsi="Arial" w:cs="Arial"/>
                <w:color w:val="FF0000"/>
                <w:sz w:val="18"/>
                <w:szCs w:val="18"/>
              </w:rPr>
              <w:t>Hypotheek- en pandrechten geven de geldverstrekker het recht het onderpand te executeren. Executeren betekent dat de geldverstrekker het onderpand mag verkopen. En de opbrengst mag gebruiken voor wat de geldnemer aan de geldverstrekker moet betalen. Executeren mag alleen in de gevallen die zijn of worden afgesproken tussen de geldverstrekker en de hypotheekgever of de geldnemer. In deze akte en de Algemene voorwaarden</w:t>
            </w:r>
            <w:r>
              <w:rPr>
                <w:rStyle w:val="normaltextrun"/>
                <w:rFonts w:ascii="Arial" w:hAnsi="Arial" w:cs="Arial"/>
                <w:color w:val="FF0000"/>
                <w:sz w:val="18"/>
                <w:szCs w:val="18"/>
              </w:rPr>
              <w:t xml:space="preserve"> </w:t>
            </w:r>
            <w:r w:rsidRPr="009E5CA6">
              <w:rPr>
                <w:rStyle w:val="normaltextrun"/>
                <w:rFonts w:ascii="Arial" w:hAnsi="Arial" w:cs="Arial"/>
                <w:color w:val="000000"/>
                <w:sz w:val="18"/>
                <w:szCs w:val="18"/>
              </w:rPr>
              <w:t>§naam geldverstrekker§</w:t>
            </w:r>
            <w:r>
              <w:rPr>
                <w:rStyle w:val="normaltextrun"/>
                <w:rFonts w:ascii="Arial" w:hAnsi="Arial" w:cs="Arial"/>
                <w:color w:val="FF0000"/>
                <w:sz w:val="18"/>
                <w:szCs w:val="18"/>
              </w:rPr>
              <w:t xml:space="preserve"> </w:t>
            </w:r>
            <w:r w:rsidRPr="009E5CA6">
              <w:rPr>
                <w:rStyle w:val="normaltextrun"/>
                <w:rFonts w:ascii="Arial" w:hAnsi="Arial" w:cs="Arial"/>
                <w:color w:val="FF0000"/>
                <w:sz w:val="18"/>
                <w:szCs w:val="18"/>
              </w:rPr>
              <w:t>wordt dit verder uitgewerkt.</w:t>
            </w:r>
          </w:p>
          <w:p w14:paraId="19DE322A" w14:textId="77777777" w:rsidR="00976B85" w:rsidRPr="00AD2288" w:rsidRDefault="00976B85" w:rsidP="008C611C">
            <w:pPr>
              <w:pStyle w:val="Geenafstand"/>
              <w:ind w:left="598"/>
              <w:rPr>
                <w:sz w:val="20"/>
                <w:u w:val="single"/>
              </w:rPr>
            </w:pPr>
          </w:p>
        </w:tc>
        <w:tc>
          <w:tcPr>
            <w:tcW w:w="5837" w:type="dxa"/>
            <w:shd w:val="clear" w:color="auto" w:fill="auto"/>
          </w:tcPr>
          <w:p w14:paraId="7772FCDD" w14:textId="77777777" w:rsidR="00976B85" w:rsidRPr="002D2B2A" w:rsidRDefault="00976B85" w:rsidP="004936BD">
            <w:pPr>
              <w:rPr>
                <w:sz w:val="16"/>
                <w:szCs w:val="16"/>
              </w:rPr>
            </w:pPr>
            <w:r w:rsidRPr="002D2B2A">
              <w:rPr>
                <w:sz w:val="16"/>
                <w:szCs w:val="16"/>
              </w:rPr>
              <w:t>Vaste tekst.</w:t>
            </w:r>
          </w:p>
          <w:p w14:paraId="6336FF11" w14:textId="77777777" w:rsidR="00EB5092" w:rsidRDefault="00EB5092" w:rsidP="004936BD">
            <w:pPr>
              <w:rPr>
                <w:szCs w:val="18"/>
              </w:rPr>
            </w:pPr>
          </w:p>
          <w:p w14:paraId="15BBADB8" w14:textId="07E1C174" w:rsidR="00A067B5" w:rsidRDefault="00A067B5" w:rsidP="00A067B5">
            <w:pPr>
              <w:rPr>
                <w:sz w:val="16"/>
                <w:szCs w:val="16"/>
                <w:u w:val="single"/>
              </w:rPr>
            </w:pPr>
            <w:r w:rsidRPr="009769C6">
              <w:rPr>
                <w:sz w:val="16"/>
                <w:szCs w:val="16"/>
                <w:u w:val="single"/>
              </w:rPr>
              <w:t>Mapping</w:t>
            </w:r>
            <w:r w:rsidR="006C50B0">
              <w:rPr>
                <w:sz w:val="16"/>
                <w:szCs w:val="16"/>
                <w:u w:val="single"/>
              </w:rPr>
              <w:t xml:space="preserve"> naam geldverstrekker:</w:t>
            </w:r>
          </w:p>
          <w:p w14:paraId="2A34F9C4" w14:textId="268C5772" w:rsidR="00A67162" w:rsidRPr="00975A8F" w:rsidRDefault="0055208D" w:rsidP="00A67162">
            <w:pPr>
              <w:spacing w:before="72" w:line="240" w:lineRule="auto"/>
              <w:rPr>
                <w:szCs w:val="18"/>
                <w:u w:val="single"/>
              </w:rPr>
            </w:pPr>
            <w:r>
              <w:rPr>
                <w:rFonts w:cs="Arial"/>
                <w:sz w:val="16"/>
                <w:szCs w:val="16"/>
              </w:rPr>
              <w:t>.</w:t>
            </w:r>
            <w:r w:rsidR="00A67162" w:rsidRPr="00975A8F">
              <w:rPr>
                <w:rFonts w:cs="Arial"/>
                <w:sz w:val="16"/>
                <w:szCs w:val="16"/>
              </w:rPr>
              <w:t xml:space="preserve">//IMKAD_AangebodenStuk/StukdeelHypotheek </w:t>
            </w:r>
          </w:p>
          <w:p w14:paraId="56E5A968" w14:textId="3536DF46" w:rsidR="00A37319" w:rsidRDefault="00040355" w:rsidP="004936BD">
            <w:pPr>
              <w:rPr>
                <w:rFonts w:cs="Arial"/>
                <w:snapToGrid/>
                <w:kern w:val="0"/>
                <w:sz w:val="16"/>
                <w:szCs w:val="16"/>
                <w:lang w:eastAsia="nl-NL"/>
              </w:rPr>
            </w:pPr>
            <w:r>
              <w:rPr>
                <w:rFonts w:cs="Arial"/>
                <w:snapToGrid/>
                <w:kern w:val="0"/>
                <w:sz w:val="16"/>
                <w:szCs w:val="16"/>
                <w:highlight w:val="white"/>
                <w:lang w:eastAsia="nl-NL"/>
              </w:rPr>
              <w:t xml:space="preserve">  //</w:t>
            </w:r>
            <w:r w:rsidRPr="00040355">
              <w:rPr>
                <w:rFonts w:cs="Arial"/>
                <w:snapToGrid/>
                <w:kern w:val="0"/>
                <w:sz w:val="16"/>
                <w:szCs w:val="16"/>
                <w:highlight w:val="white"/>
                <w:lang w:eastAsia="nl-NL"/>
              </w:rPr>
              <w:t>tia:naamHypotheekhouder</w:t>
            </w:r>
            <w:r w:rsidR="006A35A0">
              <w:rPr>
                <w:rFonts w:cs="Arial"/>
                <w:snapToGrid/>
                <w:kern w:val="0"/>
                <w:sz w:val="16"/>
                <w:szCs w:val="16"/>
                <w:lang w:eastAsia="nl-NL"/>
              </w:rPr>
              <w:t xml:space="preserve"> (naam geldverstrekker)</w:t>
            </w:r>
          </w:p>
          <w:p w14:paraId="7C372D87" w14:textId="71CD6DFF" w:rsidR="006A35A0" w:rsidRPr="00040355" w:rsidRDefault="006A35A0" w:rsidP="004936BD">
            <w:pPr>
              <w:rPr>
                <w:sz w:val="16"/>
                <w:szCs w:val="16"/>
              </w:rPr>
            </w:pPr>
          </w:p>
        </w:tc>
      </w:tr>
    </w:tbl>
    <w:p w14:paraId="4743C874" w14:textId="73EC9C44" w:rsidR="001F5C79" w:rsidRDefault="001F5C79"/>
    <w:p w14:paraId="5A1EA6C5" w14:textId="77777777" w:rsidR="00685E50" w:rsidRPr="00685E50" w:rsidRDefault="00685E50" w:rsidP="00685E50">
      <w:pPr>
        <w:pStyle w:val="Kop2"/>
        <w:rPr>
          <w:rFonts w:ascii="Segoe UI" w:hAnsi="Segoe UI" w:cs="Segoe UI"/>
        </w:rPr>
      </w:pPr>
      <w:bookmarkStart w:id="243" w:name="_Toc127951345"/>
      <w:r w:rsidRPr="00685E50">
        <w:rPr>
          <w:rStyle w:val="normaltextrun"/>
          <w:rFonts w:cs="Arial"/>
          <w:bCs/>
          <w:szCs w:val="18"/>
        </w:rPr>
        <w:t>Overeenkomst tot het vestigen van hypotheek- en pandrechten</w:t>
      </w:r>
      <w:bookmarkEnd w:id="243"/>
    </w:p>
    <w:p w14:paraId="5733E153" w14:textId="77777777" w:rsidR="00685E50" w:rsidRDefault="00685E50"/>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35"/>
        <w:gridCol w:w="5806"/>
      </w:tblGrid>
      <w:tr w:rsidR="001F5C79" w:rsidRPr="00D77156" w14:paraId="11EA5AAE" w14:textId="77777777" w:rsidTr="00C10A1C">
        <w:trPr>
          <w:tblHeader/>
        </w:trPr>
        <w:tc>
          <w:tcPr>
            <w:tcW w:w="2685" w:type="pct"/>
            <w:tcBorders>
              <w:top w:val="single" w:sz="6" w:space="0" w:color="000000"/>
              <w:left w:val="single" w:sz="6" w:space="0" w:color="000000"/>
              <w:bottom w:val="single" w:sz="6" w:space="0" w:color="000000"/>
              <w:right w:val="single" w:sz="6" w:space="0" w:color="000000"/>
            </w:tcBorders>
            <w:shd w:val="clear" w:color="auto" w:fill="DEEAF6" w:themeFill="accent1" w:themeFillTint="33"/>
            <w:vAlign w:val="bottom"/>
          </w:tcPr>
          <w:p w14:paraId="0D82FAC5" w14:textId="77777777" w:rsidR="001F5C79" w:rsidRPr="00926790" w:rsidRDefault="001F5C79" w:rsidP="004936BD">
            <w:pPr>
              <w:pStyle w:val="Geenafstand"/>
              <w:rPr>
                <w:rFonts w:ascii="Arial" w:hAnsi="Arial" w:cs="Arial"/>
                <w:b/>
                <w:bCs/>
                <w:color w:val="7030A0"/>
                <w:sz w:val="20"/>
                <w:szCs w:val="20"/>
              </w:rPr>
            </w:pPr>
            <w:r w:rsidRPr="00926790">
              <w:rPr>
                <w:rFonts w:ascii="Arial" w:hAnsi="Arial" w:cs="Arial"/>
                <w:b/>
                <w:bCs/>
                <w:color w:val="000000" w:themeColor="text1"/>
                <w:sz w:val="20"/>
                <w:szCs w:val="20"/>
              </w:rPr>
              <w:t>Modeldocument tekst</w:t>
            </w:r>
          </w:p>
        </w:tc>
        <w:tc>
          <w:tcPr>
            <w:tcW w:w="2315" w:type="pct"/>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74DB08B7" w14:textId="5940D12E" w:rsidR="001F5C79" w:rsidRPr="00685E50" w:rsidRDefault="001F5C79" w:rsidP="004936BD">
            <w:pPr>
              <w:spacing w:before="72"/>
              <w:rPr>
                <w:b/>
                <w:bCs/>
                <w:szCs w:val="18"/>
              </w:rPr>
            </w:pPr>
            <w:r w:rsidRPr="00685E50">
              <w:rPr>
                <w:b/>
                <w:bCs/>
                <w:color w:val="000000" w:themeColor="text1"/>
                <w:szCs w:val="18"/>
              </w:rPr>
              <w:t>Toelichting</w:t>
            </w:r>
            <w:r w:rsidR="00685E50">
              <w:rPr>
                <w:b/>
                <w:bCs/>
                <w:color w:val="000000" w:themeColor="text1"/>
                <w:szCs w:val="18"/>
              </w:rPr>
              <w:t xml:space="preserve"> </w:t>
            </w:r>
            <w:r w:rsidR="00685E50" w:rsidRPr="00685E50">
              <w:rPr>
                <w:b/>
                <w:bCs/>
                <w:color w:val="000000" w:themeColor="text1"/>
                <w:szCs w:val="18"/>
              </w:rPr>
              <w:t>e</w:t>
            </w:r>
            <w:r w:rsidR="00685E50" w:rsidRPr="00685E50">
              <w:rPr>
                <w:b/>
                <w:bCs/>
                <w:color w:val="000000" w:themeColor="text1"/>
              </w:rPr>
              <w:t>n mapping</w:t>
            </w:r>
          </w:p>
        </w:tc>
      </w:tr>
      <w:tr w:rsidR="001F5C79" w:rsidRPr="00D77156" w14:paraId="51B1D270" w14:textId="77777777" w:rsidTr="00C10A1C">
        <w:trPr>
          <w:tblHeader/>
        </w:trPr>
        <w:tc>
          <w:tcPr>
            <w:tcW w:w="2685" w:type="pct"/>
            <w:tcBorders>
              <w:top w:val="single" w:sz="6" w:space="0" w:color="000000"/>
              <w:left w:val="single" w:sz="6" w:space="0" w:color="000000"/>
              <w:bottom w:val="single" w:sz="6" w:space="0" w:color="000000"/>
              <w:right w:val="single" w:sz="6" w:space="0" w:color="000000"/>
            </w:tcBorders>
            <w:shd w:val="clear" w:color="auto" w:fill="auto"/>
            <w:vAlign w:val="bottom"/>
          </w:tcPr>
          <w:p w14:paraId="1EBEC006" w14:textId="77777777" w:rsidR="001F5C79" w:rsidRPr="00D83539" w:rsidRDefault="00685E50" w:rsidP="00685E50">
            <w:pPr>
              <w:pStyle w:val="Geenafstand"/>
              <w:numPr>
                <w:ilvl w:val="0"/>
                <w:numId w:val="46"/>
              </w:numPr>
              <w:ind w:left="598" w:hanging="598"/>
              <w:rPr>
                <w:rStyle w:val="normaltextrun"/>
                <w:rFonts w:ascii="Arial" w:hAnsi="Arial" w:cs="Arial"/>
                <w:b/>
                <w:bCs/>
                <w:color w:val="000000" w:themeColor="text1"/>
                <w:sz w:val="20"/>
                <w:szCs w:val="20"/>
              </w:rPr>
            </w:pPr>
            <w:r w:rsidRPr="003A47A1">
              <w:rPr>
                <w:rStyle w:val="normaltextrun"/>
                <w:rFonts w:ascii="Arial" w:hAnsi="Arial" w:cs="Arial"/>
                <w:b/>
                <w:bCs/>
                <w:color w:val="FF0000"/>
                <w:sz w:val="18"/>
                <w:szCs w:val="18"/>
              </w:rPr>
              <w:t>Overeenkomst tot het vestigen van hypotheek- en pandrechte</w:t>
            </w:r>
            <w:r>
              <w:rPr>
                <w:rStyle w:val="normaltextrun"/>
                <w:rFonts w:ascii="Arial" w:hAnsi="Arial" w:cs="Arial"/>
                <w:b/>
                <w:bCs/>
                <w:color w:val="FF0000"/>
                <w:sz w:val="18"/>
                <w:szCs w:val="18"/>
              </w:rPr>
              <w:t>n</w:t>
            </w:r>
          </w:p>
          <w:p w14:paraId="2213EF6D" w14:textId="77777777" w:rsidR="00D83539" w:rsidRPr="003A47A1" w:rsidRDefault="00D83539" w:rsidP="00D83539">
            <w:pPr>
              <w:pStyle w:val="paragraph"/>
              <w:spacing w:before="0" w:beforeAutospacing="0" w:after="0" w:afterAutospacing="0"/>
              <w:ind w:left="598"/>
              <w:textAlignment w:val="baseline"/>
              <w:rPr>
                <w:rFonts w:ascii="Segoe UI" w:hAnsi="Segoe UI" w:cs="Segoe UI"/>
                <w:color w:val="000000"/>
                <w:sz w:val="18"/>
                <w:szCs w:val="18"/>
              </w:rPr>
            </w:pPr>
            <w:r w:rsidRPr="003A47A1">
              <w:rPr>
                <w:rStyle w:val="normaltextrun"/>
                <w:rFonts w:ascii="Arial" w:hAnsi="Arial" w:cs="Arial"/>
                <w:color w:val="FF0000"/>
                <w:sz w:val="18"/>
                <w:szCs w:val="18"/>
              </w:rPr>
              <w:t>De hypotheekgever en de geldverstrekker hebben afgesproken, dan wel spreken voor zover nodig hierbij af, dat de hypotheekgever het hypotheekrecht en de pandrechten aan de geldverstrekker geeft op de goederen die worden omschreven in deze akte en in de Algemene voorwaarden</w:t>
            </w:r>
            <w:r>
              <w:rPr>
                <w:rStyle w:val="normaltextrun"/>
                <w:rFonts w:ascii="Arial" w:hAnsi="Arial" w:cs="Arial"/>
                <w:color w:val="FF0000"/>
                <w:sz w:val="18"/>
                <w:szCs w:val="18"/>
              </w:rPr>
              <w:t xml:space="preserve"> </w:t>
            </w:r>
            <w:r w:rsidRPr="003A47A1">
              <w:rPr>
                <w:rStyle w:val="normaltextrun"/>
                <w:rFonts w:ascii="Arial" w:hAnsi="Arial" w:cs="Arial"/>
                <w:color w:val="000000"/>
                <w:sz w:val="18"/>
                <w:szCs w:val="18"/>
              </w:rPr>
              <w:t>§naam geldverstrekker§</w:t>
            </w:r>
            <w:r w:rsidRPr="003A47A1">
              <w:rPr>
                <w:rStyle w:val="normaltextrun"/>
                <w:rFonts w:ascii="Arial" w:hAnsi="Arial" w:cs="Arial"/>
                <w:color w:val="FF0000"/>
                <w:sz w:val="18"/>
                <w:szCs w:val="18"/>
              </w:rPr>
              <w:t>. Hierna staat waarvoor het hypotheekrecht en de pandrechten als zekerheid gelden.</w:t>
            </w:r>
          </w:p>
          <w:p w14:paraId="6A5166BF" w14:textId="5D584793" w:rsidR="00D83539" w:rsidRPr="00926790" w:rsidRDefault="00D83539" w:rsidP="00D83539">
            <w:pPr>
              <w:pStyle w:val="Geenafstand"/>
              <w:ind w:left="598"/>
              <w:rPr>
                <w:rFonts w:ascii="Arial" w:hAnsi="Arial" w:cs="Arial"/>
                <w:b/>
                <w:bCs/>
                <w:color w:val="000000" w:themeColor="text1"/>
                <w:sz w:val="20"/>
                <w:szCs w:val="20"/>
              </w:rPr>
            </w:pPr>
          </w:p>
        </w:tc>
        <w:tc>
          <w:tcPr>
            <w:tcW w:w="2315" w:type="pct"/>
            <w:tcBorders>
              <w:top w:val="single" w:sz="6" w:space="0" w:color="000000"/>
              <w:left w:val="single" w:sz="6" w:space="0" w:color="000000"/>
              <w:bottom w:val="single" w:sz="6" w:space="0" w:color="000000"/>
              <w:right w:val="single" w:sz="6" w:space="0" w:color="000000"/>
            </w:tcBorders>
            <w:shd w:val="clear" w:color="auto" w:fill="auto"/>
          </w:tcPr>
          <w:p w14:paraId="4A0C4DD3" w14:textId="5E14C701" w:rsidR="001F5C79" w:rsidRDefault="004E41D3" w:rsidP="004936BD">
            <w:pPr>
              <w:spacing w:before="72"/>
              <w:rPr>
                <w:sz w:val="16"/>
                <w:szCs w:val="16"/>
              </w:rPr>
            </w:pPr>
            <w:r>
              <w:rPr>
                <w:sz w:val="16"/>
                <w:szCs w:val="16"/>
              </w:rPr>
              <w:t>Vaste tekst.</w:t>
            </w:r>
          </w:p>
          <w:p w14:paraId="5E235D09" w14:textId="77777777" w:rsidR="009C24F3" w:rsidRDefault="009C24F3" w:rsidP="009C24F3">
            <w:pPr>
              <w:spacing w:before="72" w:line="240" w:lineRule="auto"/>
              <w:rPr>
                <w:sz w:val="16"/>
                <w:szCs w:val="16"/>
              </w:rPr>
            </w:pPr>
          </w:p>
          <w:p w14:paraId="5F306B9C" w14:textId="77777777" w:rsidR="009C24F3" w:rsidRDefault="009C24F3" w:rsidP="009C24F3">
            <w:pPr>
              <w:spacing w:line="240" w:lineRule="auto"/>
              <w:rPr>
                <w:sz w:val="16"/>
                <w:szCs w:val="16"/>
                <w:u w:val="single"/>
              </w:rPr>
            </w:pPr>
            <w:r w:rsidRPr="009769C6">
              <w:rPr>
                <w:sz w:val="16"/>
                <w:szCs w:val="16"/>
                <w:u w:val="single"/>
              </w:rPr>
              <w:t>Mapping</w:t>
            </w:r>
            <w:r>
              <w:rPr>
                <w:sz w:val="16"/>
                <w:szCs w:val="16"/>
                <w:u w:val="single"/>
              </w:rPr>
              <w:t xml:space="preserve"> naam geldverstrekker:</w:t>
            </w:r>
          </w:p>
          <w:p w14:paraId="0D0FF229" w14:textId="77777777" w:rsidR="007819E2" w:rsidRDefault="0055208D" w:rsidP="007819E2">
            <w:pPr>
              <w:spacing w:before="72" w:line="240" w:lineRule="auto"/>
              <w:rPr>
                <w:rFonts w:cs="Arial"/>
                <w:sz w:val="16"/>
                <w:szCs w:val="16"/>
              </w:rPr>
            </w:pPr>
            <w:r>
              <w:rPr>
                <w:rFonts w:cs="Arial"/>
                <w:sz w:val="16"/>
                <w:szCs w:val="16"/>
              </w:rPr>
              <w:t>.</w:t>
            </w:r>
            <w:r w:rsidR="00B76700" w:rsidRPr="00975A8F">
              <w:rPr>
                <w:rFonts w:cs="Arial"/>
                <w:sz w:val="16"/>
                <w:szCs w:val="16"/>
              </w:rPr>
              <w:t xml:space="preserve">//IMKAD_AangebodenStuk/StukdeelHypotheek </w:t>
            </w:r>
          </w:p>
          <w:p w14:paraId="4FDFA460" w14:textId="2FEF5EAD" w:rsidR="009C24F3" w:rsidRPr="00926790" w:rsidRDefault="009C24F3" w:rsidP="007819E2">
            <w:pPr>
              <w:spacing w:before="72" w:line="240" w:lineRule="auto"/>
              <w:rPr>
                <w:b/>
                <w:bCs/>
                <w:color w:val="000000" w:themeColor="text1"/>
                <w:szCs w:val="18"/>
              </w:rPr>
            </w:pPr>
            <w:r>
              <w:rPr>
                <w:rFonts w:cs="Arial"/>
                <w:snapToGrid/>
                <w:kern w:val="0"/>
                <w:sz w:val="16"/>
                <w:szCs w:val="16"/>
                <w:highlight w:val="white"/>
                <w:lang w:eastAsia="nl-NL"/>
              </w:rPr>
              <w:t>//</w:t>
            </w:r>
            <w:r w:rsidRPr="00040355">
              <w:rPr>
                <w:rFonts w:cs="Arial"/>
                <w:snapToGrid/>
                <w:kern w:val="0"/>
                <w:sz w:val="16"/>
                <w:szCs w:val="16"/>
                <w:highlight w:val="white"/>
                <w:lang w:eastAsia="nl-NL"/>
              </w:rPr>
              <w:t>tia:naamHypotheekhouder</w:t>
            </w:r>
            <w:r w:rsidR="00EE2C54">
              <w:rPr>
                <w:rFonts w:cs="Arial"/>
                <w:snapToGrid/>
                <w:kern w:val="0"/>
                <w:sz w:val="16"/>
                <w:szCs w:val="16"/>
                <w:lang w:eastAsia="nl-NL"/>
              </w:rPr>
              <w:t xml:space="preserve"> (naam geldverstrekker)</w:t>
            </w:r>
          </w:p>
        </w:tc>
      </w:tr>
    </w:tbl>
    <w:p w14:paraId="70A0A7C4" w14:textId="77777777" w:rsidR="00926790" w:rsidRDefault="00926790"/>
    <w:p w14:paraId="42C5A23F" w14:textId="2BC3E896" w:rsidR="00D87CB8" w:rsidRDefault="00D87CB8" w:rsidP="00D87CB8">
      <w:pPr>
        <w:pStyle w:val="Kop2"/>
      </w:pPr>
      <w:bookmarkStart w:id="244" w:name="_Toc127951346"/>
      <w:r>
        <w:lastRenderedPageBreak/>
        <w:t>Hypotheekverlening</w:t>
      </w:r>
      <w:bookmarkEnd w:id="244"/>
    </w:p>
    <w:p w14:paraId="01872B83" w14:textId="77777777" w:rsidR="00D87CB8" w:rsidRDefault="00D87CB8"/>
    <w:tbl>
      <w:tblPr>
        <w:tblW w:w="126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57" w:type="dxa"/>
          <w:bottom w:w="57" w:type="dxa"/>
        </w:tblCellMar>
        <w:tblLook w:val="01C0" w:firstRow="0" w:lastRow="1" w:firstColumn="1" w:lastColumn="1" w:noHBand="0" w:noVBand="0"/>
      </w:tblPr>
      <w:tblGrid>
        <w:gridCol w:w="6771"/>
        <w:gridCol w:w="5837"/>
      </w:tblGrid>
      <w:tr w:rsidR="00926790" w:rsidRPr="00D77156" w14:paraId="349A3218" w14:textId="77777777" w:rsidTr="00C10A1C">
        <w:trPr>
          <w:trHeight w:val="227"/>
        </w:trPr>
        <w:tc>
          <w:tcPr>
            <w:tcW w:w="6771"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49DC4AE0" w14:textId="77777777" w:rsidR="00926790" w:rsidRPr="00926790" w:rsidRDefault="00926790" w:rsidP="00F407AE">
            <w:pPr>
              <w:pStyle w:val="Geenafstand"/>
              <w:rPr>
                <w:rFonts w:ascii="Arial" w:hAnsi="Arial" w:cs="Arial"/>
                <w:b/>
                <w:bCs/>
                <w:color w:val="7030A0"/>
                <w:sz w:val="20"/>
                <w:szCs w:val="20"/>
              </w:rPr>
            </w:pPr>
            <w:r w:rsidRPr="00926790">
              <w:rPr>
                <w:rFonts w:ascii="Arial" w:hAnsi="Arial" w:cs="Arial"/>
                <w:b/>
                <w:bCs/>
                <w:color w:val="000000" w:themeColor="text1"/>
                <w:sz w:val="20"/>
                <w:szCs w:val="20"/>
              </w:rPr>
              <w:t>Modeldocument tekst</w:t>
            </w:r>
          </w:p>
        </w:tc>
        <w:tc>
          <w:tcPr>
            <w:tcW w:w="5837"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233147BF" w14:textId="3E4BC1BE" w:rsidR="00926790" w:rsidRPr="00926790" w:rsidRDefault="00926790" w:rsidP="00F407AE">
            <w:pPr>
              <w:spacing w:line="240" w:lineRule="auto"/>
              <w:contextualSpacing/>
              <w:rPr>
                <w:b/>
                <w:bCs/>
                <w:szCs w:val="18"/>
              </w:rPr>
            </w:pPr>
            <w:r w:rsidRPr="00926790">
              <w:rPr>
                <w:b/>
                <w:bCs/>
                <w:color w:val="000000" w:themeColor="text1"/>
                <w:szCs w:val="18"/>
              </w:rPr>
              <w:t>Toelichting</w:t>
            </w:r>
            <w:r w:rsidR="00D87CB8">
              <w:rPr>
                <w:b/>
                <w:bCs/>
                <w:color w:val="000000" w:themeColor="text1"/>
                <w:szCs w:val="18"/>
              </w:rPr>
              <w:t xml:space="preserve"> </w:t>
            </w:r>
            <w:r w:rsidR="00D87CB8">
              <w:rPr>
                <w:b/>
                <w:bCs/>
                <w:color w:val="000000" w:themeColor="text1"/>
              </w:rPr>
              <w:t>en mapping</w:t>
            </w:r>
          </w:p>
        </w:tc>
      </w:tr>
      <w:tr w:rsidR="00E17B87" w:rsidRPr="00343045" w14:paraId="394AFD92" w14:textId="77777777" w:rsidTr="00C10A1C">
        <w:trPr>
          <w:trHeight w:val="1474"/>
        </w:trPr>
        <w:tc>
          <w:tcPr>
            <w:tcW w:w="6771" w:type="dxa"/>
            <w:shd w:val="clear" w:color="auto" w:fill="auto"/>
          </w:tcPr>
          <w:p w14:paraId="1742734C" w14:textId="77777777" w:rsidR="00E17B87" w:rsidRPr="00C9074D" w:rsidRDefault="00C9074D" w:rsidP="00C9074D">
            <w:pPr>
              <w:pStyle w:val="Geenafstand"/>
              <w:numPr>
                <w:ilvl w:val="0"/>
                <w:numId w:val="46"/>
              </w:numPr>
              <w:ind w:left="598" w:hanging="567"/>
              <w:rPr>
                <w:rStyle w:val="normaltextrun"/>
                <w:rFonts w:ascii="Arial" w:hAnsi="Arial" w:cs="Arial"/>
                <w:color w:val="FF0000"/>
                <w:sz w:val="20"/>
                <w:szCs w:val="20"/>
              </w:rPr>
            </w:pPr>
            <w:r w:rsidRPr="00395E08">
              <w:rPr>
                <w:rStyle w:val="normaltextrun"/>
                <w:rFonts w:ascii="Arial" w:hAnsi="Arial" w:cs="Arial"/>
                <w:b/>
                <w:bCs/>
                <w:color w:val="FF0000"/>
                <w:sz w:val="18"/>
                <w:szCs w:val="18"/>
              </w:rPr>
              <w:t>Hypotheekverlening</w:t>
            </w:r>
          </w:p>
          <w:p w14:paraId="3D9290AE" w14:textId="0FA7FA05" w:rsidR="00C9074D" w:rsidRPr="00395E08" w:rsidRDefault="00C9074D" w:rsidP="00C9074D">
            <w:pPr>
              <w:pStyle w:val="paragraph"/>
              <w:spacing w:before="0" w:beforeAutospacing="0" w:after="0" w:afterAutospacing="0"/>
              <w:ind w:left="598"/>
              <w:textAlignment w:val="baseline"/>
              <w:rPr>
                <w:rFonts w:ascii="Segoe UI" w:hAnsi="Segoe UI" w:cs="Segoe UI"/>
                <w:color w:val="000000"/>
                <w:sz w:val="18"/>
                <w:szCs w:val="18"/>
              </w:rPr>
            </w:pPr>
            <w:r w:rsidRPr="00395E08">
              <w:rPr>
                <w:rStyle w:val="normaltextrun"/>
                <w:rFonts w:ascii="Arial" w:hAnsi="Arial" w:cs="Arial"/>
                <w:color w:val="FF0000"/>
                <w:sz w:val="18"/>
                <w:szCs w:val="18"/>
              </w:rPr>
              <w:t>Ter uitvoering van de afspraak om een hypotheekrecht te geven geeft de hypotheekgever een hypotheekrecht aan de geldverstrekker. Dit hypotheekrecht wordt gevestigd tot het bedrag dat hierna onder ‘Hypotheekbedrag’ staat op het onderpand dat hierna onder ‘Onderpand’ staat en indien daar meerdere onderpanden staan, op elk van de onderpanden voor het bedrag dat hierna onder 'Hypotheekbedrag' staat. Dit hypotheekrecht geldt als zekerheid voor alle schulden van de geldnemer aan de geldverstrekker. Zijn er meer geldnemers? Dan geldt het hypotheekrecht als zekerheid voor de schulden van de geldnemers samen. Maar ook voor de schulden van iedere geldnemer apart. Het kunnen schulden zijn die de geldnemer nu al heeft en schulden die de geldnemer later krijgt aan de geldverstrekker. Een schuld kan ontstaan uit elke rechtsverhouding tussen de geldnemer en de geldverstrekker. Bijvoorbeeld uit geldleningen en kredieten, borgtochten of regresrechten.</w:t>
            </w:r>
          </w:p>
          <w:p w14:paraId="2D819FAB" w14:textId="3A638718" w:rsidR="00C9074D" w:rsidRPr="00BF717C" w:rsidRDefault="00C9074D" w:rsidP="00C9074D">
            <w:pPr>
              <w:pStyle w:val="Geenafstand"/>
              <w:ind w:left="598"/>
              <w:rPr>
                <w:rFonts w:ascii="Arial" w:hAnsi="Arial" w:cs="Arial"/>
                <w:color w:val="FF0000"/>
                <w:sz w:val="20"/>
                <w:szCs w:val="20"/>
              </w:rPr>
            </w:pPr>
          </w:p>
        </w:tc>
        <w:tc>
          <w:tcPr>
            <w:tcW w:w="5837" w:type="dxa"/>
            <w:shd w:val="clear" w:color="auto" w:fill="auto"/>
          </w:tcPr>
          <w:p w14:paraId="60D728F4" w14:textId="312CE4D1" w:rsidR="00E17B87" w:rsidRPr="00D678DA" w:rsidRDefault="00FF3565" w:rsidP="0089015A">
            <w:pPr>
              <w:spacing w:line="240" w:lineRule="auto"/>
              <w:rPr>
                <w:sz w:val="16"/>
                <w:szCs w:val="16"/>
              </w:rPr>
            </w:pPr>
            <w:r w:rsidRPr="00D678DA">
              <w:rPr>
                <w:sz w:val="16"/>
                <w:szCs w:val="16"/>
              </w:rPr>
              <w:t>Vaste tekst</w:t>
            </w:r>
            <w:r w:rsidR="0089015A" w:rsidRPr="00D678DA">
              <w:rPr>
                <w:sz w:val="16"/>
                <w:szCs w:val="16"/>
              </w:rPr>
              <w:t>.</w:t>
            </w:r>
          </w:p>
        </w:tc>
      </w:tr>
      <w:tr w:rsidR="008F745F" w:rsidRPr="00343045" w14:paraId="1E156091" w14:textId="77777777" w:rsidTr="00C10A1C">
        <w:tc>
          <w:tcPr>
            <w:tcW w:w="6771" w:type="dxa"/>
            <w:shd w:val="clear" w:color="auto" w:fill="auto"/>
          </w:tcPr>
          <w:p w14:paraId="7E608D1F" w14:textId="77777777" w:rsidR="008F745F" w:rsidRPr="008F745F" w:rsidRDefault="008F745F" w:rsidP="00F16FF5">
            <w:pPr>
              <w:spacing w:line="240" w:lineRule="auto"/>
              <w:ind w:left="598"/>
              <w:textAlignment w:val="baseline"/>
              <w:rPr>
                <w:rFonts w:ascii="Segoe UI" w:hAnsi="Segoe UI" w:cs="Segoe UI"/>
                <w:snapToGrid/>
                <w:color w:val="000000"/>
                <w:kern w:val="0"/>
                <w:szCs w:val="18"/>
                <w:lang w:eastAsia="nl-NL"/>
              </w:rPr>
            </w:pPr>
            <w:r w:rsidRPr="008F745F">
              <w:rPr>
                <w:rFonts w:cs="Arial"/>
                <w:snapToGrid/>
                <w:color w:val="FF0000"/>
                <w:kern w:val="0"/>
                <w:szCs w:val="18"/>
                <w:u w:val="single"/>
                <w:lang w:eastAsia="nl-NL"/>
              </w:rPr>
              <w:t>Hypotheekbedrag</w:t>
            </w:r>
          </w:p>
          <w:p w14:paraId="5912DEC3" w14:textId="77777777" w:rsidR="008F745F" w:rsidRPr="008F745F" w:rsidRDefault="008F745F" w:rsidP="00F16FF5">
            <w:pPr>
              <w:spacing w:line="240" w:lineRule="auto"/>
              <w:ind w:left="598"/>
              <w:textAlignment w:val="baseline"/>
              <w:rPr>
                <w:rFonts w:ascii="Segoe UI" w:hAnsi="Segoe UI" w:cs="Segoe UI"/>
                <w:snapToGrid/>
                <w:color w:val="000000"/>
                <w:kern w:val="0"/>
                <w:szCs w:val="18"/>
                <w:lang w:eastAsia="nl-NL"/>
              </w:rPr>
            </w:pPr>
            <w:r w:rsidRPr="008F745F">
              <w:rPr>
                <w:rFonts w:cs="Arial"/>
                <w:snapToGrid/>
                <w:color w:val="FF0000"/>
                <w:kern w:val="0"/>
                <w:szCs w:val="18"/>
                <w:lang w:eastAsia="nl-NL"/>
              </w:rPr>
              <w:t xml:space="preserve">De hypotheekgever geeft op het hierna te omschrijven registergoed genoemd onder 5. Onderpand Registergoed </w:t>
            </w:r>
            <w:r w:rsidRPr="008F745F">
              <w:rPr>
                <w:rFonts w:cs="Arial"/>
                <w:snapToGrid/>
                <w:kern w:val="0"/>
                <w:szCs w:val="18"/>
                <w:lang w:eastAsia="nl-NL"/>
              </w:rPr>
              <w:t xml:space="preserve">§volgnummer registergoed§ </w:t>
            </w:r>
            <w:r w:rsidRPr="008F745F">
              <w:rPr>
                <w:rFonts w:cs="Arial"/>
                <w:snapToGrid/>
                <w:color w:val="FF0000"/>
                <w:kern w:val="0"/>
                <w:szCs w:val="18"/>
                <w:lang w:eastAsia="nl-NL"/>
              </w:rPr>
              <w:t xml:space="preserve">het recht van </w:t>
            </w:r>
            <w:r w:rsidRPr="008F745F">
              <w:rPr>
                <w:rFonts w:cs="Arial"/>
                <w:snapToGrid/>
                <w:color w:val="000000"/>
                <w:kern w:val="0"/>
                <w:szCs w:val="18"/>
                <w:lang w:eastAsia="nl-NL"/>
              </w:rPr>
              <w:t>§telwoord§</w:t>
            </w:r>
            <w:r w:rsidRPr="008F745F">
              <w:rPr>
                <w:rFonts w:cs="Arial"/>
                <w:snapToGrid/>
                <w:color w:val="FF0000"/>
                <w:kern w:val="0"/>
                <w:szCs w:val="18"/>
                <w:lang w:eastAsia="nl-NL"/>
              </w:rPr>
              <w:t xml:space="preserve"> hypotheek tot:</w:t>
            </w:r>
          </w:p>
          <w:p w14:paraId="43F8CC76" w14:textId="2174A33D" w:rsidR="008F745F" w:rsidRPr="00F16FF5" w:rsidRDefault="008F745F" w:rsidP="00F16FF5">
            <w:pPr>
              <w:pStyle w:val="Lijstalinea"/>
              <w:numPr>
                <w:ilvl w:val="0"/>
                <w:numId w:val="48"/>
              </w:numPr>
              <w:spacing w:line="240" w:lineRule="auto"/>
              <w:textAlignment w:val="baseline"/>
              <w:rPr>
                <w:rFonts w:ascii="Segoe UI" w:hAnsi="Segoe UI" w:cs="Segoe UI"/>
                <w:snapToGrid/>
                <w:color w:val="000000"/>
                <w:kern w:val="0"/>
                <w:szCs w:val="18"/>
                <w:lang w:eastAsia="nl-NL"/>
              </w:rPr>
            </w:pPr>
            <w:r w:rsidRPr="00F16FF5">
              <w:rPr>
                <w:rFonts w:cs="Arial"/>
                <w:snapToGrid/>
                <w:color w:val="FF0000"/>
                <w:kern w:val="0"/>
                <w:szCs w:val="18"/>
                <w:lang w:eastAsia="nl-NL"/>
              </w:rPr>
              <w:t xml:space="preserve">een bedrag van </w:t>
            </w:r>
            <w:r w:rsidR="00F01F13" w:rsidRPr="008F745F">
              <w:rPr>
                <w:rFonts w:cs="Arial"/>
                <w:snapToGrid/>
                <w:color w:val="000000"/>
                <w:kern w:val="0"/>
                <w:szCs w:val="18"/>
                <w:lang w:eastAsia="nl-NL"/>
              </w:rPr>
              <w:t>§</w:t>
            </w:r>
            <w:r w:rsidRPr="00F16FF5">
              <w:rPr>
                <w:rFonts w:cs="Arial"/>
                <w:snapToGrid/>
                <w:color w:val="000000"/>
                <w:kern w:val="0"/>
                <w:szCs w:val="18"/>
                <w:lang w:eastAsia="nl-NL"/>
              </w:rPr>
              <w:t>hypotheekbedrag voluit in letters</w:t>
            </w:r>
            <w:r w:rsidRPr="00F16FF5">
              <w:rPr>
                <w:rFonts w:cs="Arial"/>
                <w:snapToGrid/>
                <w:color w:val="FF0000"/>
                <w:kern w:val="0"/>
                <w:szCs w:val="18"/>
                <w:lang w:eastAsia="nl-NL"/>
              </w:rPr>
              <w:t xml:space="preserve"> </w:t>
            </w:r>
            <w:r w:rsidRPr="00F16FF5">
              <w:rPr>
                <w:rFonts w:cs="Arial"/>
                <w:snapToGrid/>
                <w:color w:val="000000"/>
                <w:kern w:val="0"/>
                <w:szCs w:val="18"/>
                <w:lang w:eastAsia="nl-NL"/>
              </w:rPr>
              <w:t>(hypotheekbedrag in cijfers)</w:t>
            </w:r>
            <w:r w:rsidR="00F01F13" w:rsidRPr="008F745F">
              <w:rPr>
                <w:rFonts w:cs="Arial"/>
                <w:snapToGrid/>
                <w:color w:val="000000"/>
                <w:kern w:val="0"/>
                <w:szCs w:val="18"/>
                <w:lang w:eastAsia="nl-NL"/>
              </w:rPr>
              <w:t>§</w:t>
            </w:r>
            <w:r w:rsidRPr="00F16FF5">
              <w:rPr>
                <w:rFonts w:cs="Arial"/>
                <w:snapToGrid/>
                <w:color w:val="000000"/>
                <w:kern w:val="0"/>
                <w:szCs w:val="18"/>
                <w:lang w:eastAsia="nl-NL"/>
              </w:rPr>
              <w:t xml:space="preserve"> </w:t>
            </w:r>
            <w:r w:rsidRPr="00F16FF5">
              <w:rPr>
                <w:rFonts w:cs="Arial"/>
                <w:snapToGrid/>
                <w:color w:val="FF0000"/>
                <w:kern w:val="0"/>
                <w:szCs w:val="18"/>
                <w:lang w:eastAsia="nl-NL"/>
              </w:rPr>
              <w:t xml:space="preserve">plus </w:t>
            </w:r>
          </w:p>
          <w:p w14:paraId="3AC89ABE" w14:textId="3A2F3E79" w:rsidR="008F745F" w:rsidRPr="00F16FF5" w:rsidRDefault="008F745F" w:rsidP="00F16FF5">
            <w:pPr>
              <w:pStyle w:val="Lijstalinea"/>
              <w:numPr>
                <w:ilvl w:val="0"/>
                <w:numId w:val="48"/>
              </w:numPr>
              <w:spacing w:line="240" w:lineRule="auto"/>
              <w:textAlignment w:val="baseline"/>
              <w:rPr>
                <w:rFonts w:ascii="Segoe UI" w:hAnsi="Segoe UI" w:cs="Segoe UI"/>
                <w:snapToGrid/>
                <w:color w:val="000000"/>
                <w:kern w:val="0"/>
                <w:szCs w:val="18"/>
                <w:lang w:eastAsia="nl-NL"/>
              </w:rPr>
            </w:pPr>
            <w:r w:rsidRPr="00F16FF5">
              <w:rPr>
                <w:rFonts w:cs="Arial"/>
                <w:snapToGrid/>
                <w:color w:val="FF0000"/>
                <w:kern w:val="0"/>
                <w:szCs w:val="18"/>
                <w:lang w:eastAsia="nl-NL"/>
              </w:rPr>
              <w:t xml:space="preserve">renten, vergoedingen, boeten en kosten, samen begroot op </w:t>
            </w:r>
            <w:r w:rsidR="00F01F13" w:rsidRPr="008F745F">
              <w:rPr>
                <w:rFonts w:cs="Arial"/>
                <w:snapToGrid/>
                <w:color w:val="000000"/>
                <w:kern w:val="0"/>
                <w:szCs w:val="18"/>
                <w:lang w:eastAsia="nl-NL"/>
              </w:rPr>
              <w:t>§</w:t>
            </w:r>
            <w:r w:rsidRPr="00F16FF5">
              <w:rPr>
                <w:rFonts w:cs="Arial"/>
                <w:snapToGrid/>
                <w:color w:val="000000"/>
                <w:kern w:val="0"/>
                <w:szCs w:val="18"/>
                <w:lang w:eastAsia="nl-NL"/>
              </w:rPr>
              <w:t>rentepercentage voluit in letters</w:t>
            </w:r>
            <w:r w:rsidR="00F01F13" w:rsidRPr="008F745F">
              <w:rPr>
                <w:rFonts w:cs="Arial"/>
                <w:snapToGrid/>
                <w:color w:val="000000"/>
                <w:kern w:val="0"/>
                <w:szCs w:val="18"/>
                <w:lang w:eastAsia="nl-NL"/>
              </w:rPr>
              <w:t>§</w:t>
            </w:r>
            <w:r w:rsidRPr="00F16FF5">
              <w:rPr>
                <w:rFonts w:cs="Arial"/>
                <w:snapToGrid/>
                <w:color w:val="FF0000"/>
                <w:kern w:val="0"/>
                <w:szCs w:val="18"/>
                <w:lang w:eastAsia="nl-NL"/>
              </w:rPr>
              <w:t xml:space="preserve"> procent </w:t>
            </w:r>
            <w:r w:rsidR="00F01F13" w:rsidRPr="008F745F">
              <w:rPr>
                <w:rFonts w:cs="Arial"/>
                <w:snapToGrid/>
                <w:color w:val="000000"/>
                <w:kern w:val="0"/>
                <w:szCs w:val="18"/>
                <w:lang w:eastAsia="nl-NL"/>
              </w:rPr>
              <w:t>§</w:t>
            </w:r>
            <w:r w:rsidR="00F01F13">
              <w:rPr>
                <w:rFonts w:cs="Arial"/>
                <w:snapToGrid/>
                <w:kern w:val="0"/>
                <w:szCs w:val="18"/>
                <w:lang w:eastAsia="nl-NL"/>
              </w:rPr>
              <w:t>(</w:t>
            </w:r>
            <w:r w:rsidRPr="00F16FF5">
              <w:rPr>
                <w:rFonts w:cs="Arial"/>
                <w:snapToGrid/>
                <w:kern w:val="0"/>
                <w:szCs w:val="18"/>
                <w:lang w:eastAsia="nl-NL"/>
              </w:rPr>
              <w:t>rentepercentage in cijfers%)</w:t>
            </w:r>
            <w:r w:rsidR="00F01F13" w:rsidRPr="008F745F">
              <w:rPr>
                <w:rFonts w:cs="Arial"/>
                <w:snapToGrid/>
                <w:color w:val="000000"/>
                <w:kern w:val="0"/>
                <w:szCs w:val="18"/>
                <w:lang w:eastAsia="nl-NL"/>
              </w:rPr>
              <w:t>§</w:t>
            </w:r>
            <w:r w:rsidRPr="00F16FF5">
              <w:rPr>
                <w:rFonts w:cs="Arial"/>
                <w:snapToGrid/>
                <w:color w:val="FF0000"/>
                <w:kern w:val="0"/>
                <w:szCs w:val="18"/>
                <w:lang w:eastAsia="nl-NL"/>
              </w:rPr>
              <w:t xml:space="preserve"> van het bedrag hiervoor onder 1., dat is </w:t>
            </w:r>
            <w:r w:rsidRPr="00F16FF5">
              <w:rPr>
                <w:rFonts w:cs="Arial"/>
                <w:snapToGrid/>
                <w:color w:val="000000"/>
                <w:kern w:val="0"/>
                <w:szCs w:val="18"/>
                <w:lang w:eastAsia="nl-NL"/>
              </w:rPr>
              <w:t>§rentebedrag voluit in letters (rentebedrag in cijfers)§</w:t>
            </w:r>
          </w:p>
          <w:p w14:paraId="406D7C87" w14:textId="417C8BB0" w:rsidR="008F745F" w:rsidRPr="008F745F" w:rsidRDefault="008F745F" w:rsidP="00F16FF5">
            <w:pPr>
              <w:spacing w:line="240" w:lineRule="auto"/>
              <w:ind w:left="598"/>
              <w:textAlignment w:val="baseline"/>
              <w:rPr>
                <w:rFonts w:ascii="Segoe UI" w:hAnsi="Segoe UI" w:cs="Segoe UI"/>
                <w:snapToGrid/>
                <w:color w:val="000000"/>
                <w:kern w:val="0"/>
                <w:szCs w:val="18"/>
                <w:lang w:eastAsia="nl-NL"/>
              </w:rPr>
            </w:pPr>
            <w:r w:rsidRPr="008F745F">
              <w:rPr>
                <w:rFonts w:cs="Arial"/>
                <w:snapToGrid/>
                <w:color w:val="FF0000"/>
                <w:kern w:val="0"/>
                <w:szCs w:val="18"/>
                <w:lang w:eastAsia="nl-NL"/>
              </w:rPr>
              <w:t xml:space="preserve">dus tot een totaalbedrag van </w:t>
            </w:r>
            <w:r w:rsidRPr="008F745F">
              <w:rPr>
                <w:rFonts w:cs="Arial"/>
                <w:snapToGrid/>
                <w:color w:val="000000"/>
                <w:kern w:val="0"/>
                <w:szCs w:val="18"/>
                <w:lang w:eastAsia="nl-NL"/>
              </w:rPr>
              <w:t>§totaalbedrag voluit in letters (totaalbedrag in cijfers)§</w:t>
            </w:r>
            <w:r>
              <w:rPr>
                <w:rFonts w:cs="Arial"/>
                <w:snapToGrid/>
                <w:color w:val="FF0000"/>
                <w:kern w:val="0"/>
                <w:szCs w:val="18"/>
                <w:lang w:eastAsia="nl-NL"/>
              </w:rPr>
              <w:t xml:space="preserve"> </w:t>
            </w:r>
          </w:p>
          <w:p w14:paraId="18FE2D6D" w14:textId="77777777" w:rsidR="008F745F" w:rsidRPr="00395E08" w:rsidRDefault="008F745F" w:rsidP="008F745F">
            <w:pPr>
              <w:pStyle w:val="Geenafstand"/>
              <w:rPr>
                <w:rStyle w:val="normaltextrun"/>
                <w:rFonts w:ascii="Arial" w:hAnsi="Arial" w:cs="Arial"/>
                <w:b/>
                <w:bCs/>
                <w:color w:val="FF0000"/>
                <w:sz w:val="18"/>
                <w:szCs w:val="18"/>
              </w:rPr>
            </w:pPr>
          </w:p>
        </w:tc>
        <w:tc>
          <w:tcPr>
            <w:tcW w:w="5837" w:type="dxa"/>
            <w:shd w:val="clear" w:color="auto" w:fill="auto"/>
          </w:tcPr>
          <w:p w14:paraId="7BC9460D" w14:textId="3F5D46AD" w:rsidR="007C08F4" w:rsidRDefault="007C08F4" w:rsidP="00A61A87">
            <w:pPr>
              <w:spacing w:line="240" w:lineRule="auto"/>
              <w:rPr>
                <w:sz w:val="16"/>
                <w:szCs w:val="16"/>
              </w:rPr>
            </w:pPr>
            <w:r>
              <w:rPr>
                <w:sz w:val="16"/>
                <w:szCs w:val="16"/>
              </w:rPr>
              <w:t>Vaste tekst.</w:t>
            </w:r>
          </w:p>
          <w:p w14:paraId="465F7F3D" w14:textId="77777777" w:rsidR="007C08F4" w:rsidRDefault="007C08F4" w:rsidP="00A61A87">
            <w:pPr>
              <w:spacing w:line="240" w:lineRule="auto"/>
              <w:rPr>
                <w:sz w:val="16"/>
                <w:szCs w:val="16"/>
              </w:rPr>
            </w:pPr>
          </w:p>
          <w:p w14:paraId="3F2C38A0" w14:textId="6D20CC7B" w:rsidR="00A61A87" w:rsidRDefault="00A61A87" w:rsidP="00A61A87">
            <w:pPr>
              <w:spacing w:line="240" w:lineRule="auto"/>
              <w:rPr>
                <w:sz w:val="16"/>
                <w:szCs w:val="16"/>
              </w:rPr>
            </w:pPr>
            <w:r w:rsidRPr="00A61A87">
              <w:rPr>
                <w:sz w:val="16"/>
                <w:szCs w:val="16"/>
              </w:rPr>
              <w:t xml:space="preserve">Dit stuk tekst kan </w:t>
            </w:r>
            <w:r w:rsidRPr="00A61A87">
              <w:rPr>
                <w:b/>
                <w:bCs/>
                <w:sz w:val="16"/>
                <w:szCs w:val="16"/>
              </w:rPr>
              <w:t>herhalend</w:t>
            </w:r>
            <w:r w:rsidRPr="00A61A87">
              <w:rPr>
                <w:sz w:val="16"/>
                <w:szCs w:val="16"/>
              </w:rPr>
              <w:t xml:space="preserve"> worden opgenomen voor een 2</w:t>
            </w:r>
            <w:r w:rsidRPr="00A61A87">
              <w:rPr>
                <w:sz w:val="16"/>
                <w:szCs w:val="16"/>
                <w:vertAlign w:val="superscript"/>
              </w:rPr>
              <w:t>e</w:t>
            </w:r>
            <w:r w:rsidRPr="00A61A87">
              <w:rPr>
                <w:sz w:val="16"/>
                <w:szCs w:val="16"/>
              </w:rPr>
              <w:t xml:space="preserve"> inschrijving hypotheek. Het volgnummer wordt overgenomen uit de onder</w:t>
            </w:r>
            <w:r>
              <w:rPr>
                <w:sz w:val="16"/>
                <w:szCs w:val="16"/>
              </w:rPr>
              <w:t xml:space="preserve"> 5. Onderpand </w:t>
            </w:r>
            <w:r w:rsidRPr="00A61A87">
              <w:rPr>
                <w:sz w:val="16"/>
                <w:szCs w:val="16"/>
              </w:rPr>
              <w:t xml:space="preserve"> genoemde bijbehorende registergoederen. </w:t>
            </w:r>
          </w:p>
          <w:p w14:paraId="1E517ADB" w14:textId="41A32113" w:rsidR="007C08F4" w:rsidRDefault="007C08F4" w:rsidP="00A61A87">
            <w:pPr>
              <w:spacing w:line="240" w:lineRule="auto"/>
              <w:rPr>
                <w:sz w:val="16"/>
                <w:szCs w:val="16"/>
              </w:rPr>
            </w:pPr>
          </w:p>
          <w:p w14:paraId="2A38AFBE" w14:textId="2F787451" w:rsidR="007C08F4" w:rsidRDefault="007C08F4" w:rsidP="00A61A87">
            <w:pPr>
              <w:spacing w:line="240" w:lineRule="auto"/>
              <w:rPr>
                <w:sz w:val="16"/>
                <w:szCs w:val="16"/>
              </w:rPr>
            </w:pPr>
            <w:r>
              <w:rPr>
                <w:sz w:val="16"/>
                <w:szCs w:val="16"/>
              </w:rPr>
              <w:t>Het kopje wordt 1x getoond.</w:t>
            </w:r>
          </w:p>
          <w:p w14:paraId="3B13059E" w14:textId="77777777" w:rsidR="005A1471" w:rsidRDefault="005A1471" w:rsidP="00A61A87">
            <w:pPr>
              <w:spacing w:line="240" w:lineRule="auto"/>
              <w:rPr>
                <w:sz w:val="16"/>
                <w:szCs w:val="16"/>
              </w:rPr>
            </w:pPr>
          </w:p>
          <w:p w14:paraId="4571AE58" w14:textId="73BE65D3" w:rsidR="005A1471" w:rsidRDefault="005A1471" w:rsidP="005A1471">
            <w:pPr>
              <w:spacing w:line="240" w:lineRule="auto"/>
              <w:rPr>
                <w:sz w:val="16"/>
                <w:szCs w:val="16"/>
              </w:rPr>
            </w:pPr>
            <w:r>
              <w:rPr>
                <w:sz w:val="16"/>
                <w:szCs w:val="16"/>
              </w:rPr>
              <w:t>Als er een 2</w:t>
            </w:r>
            <w:r w:rsidRPr="002142D9">
              <w:rPr>
                <w:sz w:val="16"/>
                <w:szCs w:val="16"/>
                <w:vertAlign w:val="superscript"/>
              </w:rPr>
              <w:t>e</w:t>
            </w:r>
            <w:r>
              <w:rPr>
                <w:sz w:val="16"/>
                <w:szCs w:val="16"/>
              </w:rPr>
              <w:t xml:space="preserve"> inschrijving volgt dan wordt het eerste woord, van de 2</w:t>
            </w:r>
            <w:r w:rsidRPr="002142D9">
              <w:rPr>
                <w:sz w:val="16"/>
                <w:szCs w:val="16"/>
                <w:vertAlign w:val="superscript"/>
              </w:rPr>
              <w:t>e</w:t>
            </w:r>
            <w:r>
              <w:rPr>
                <w:sz w:val="16"/>
                <w:szCs w:val="16"/>
              </w:rPr>
              <w:t xml:space="preserve"> inschrijving “De” omgezet naar een kleine letter.</w:t>
            </w:r>
          </w:p>
          <w:p w14:paraId="59B7EB39" w14:textId="77777777" w:rsidR="00F16FF5" w:rsidRDefault="00F16FF5" w:rsidP="00F16FF5">
            <w:pPr>
              <w:spacing w:line="240" w:lineRule="auto"/>
              <w:rPr>
                <w:sz w:val="16"/>
                <w:szCs w:val="16"/>
              </w:rPr>
            </w:pPr>
          </w:p>
          <w:p w14:paraId="160F7E32" w14:textId="77777777" w:rsidR="00A61A87" w:rsidRPr="008F2A69" w:rsidRDefault="00A61A87" w:rsidP="00A61A87">
            <w:pPr>
              <w:spacing w:before="72" w:line="240" w:lineRule="auto"/>
              <w:rPr>
                <w:b/>
                <w:bCs/>
                <w:sz w:val="16"/>
                <w:szCs w:val="16"/>
                <w:u w:val="single"/>
              </w:rPr>
            </w:pPr>
            <w:r w:rsidRPr="008F2A69">
              <w:rPr>
                <w:b/>
                <w:bCs/>
                <w:sz w:val="16"/>
                <w:szCs w:val="16"/>
                <w:u w:val="single"/>
              </w:rPr>
              <w:t>Mapping registergoed tbv 1</w:t>
            </w:r>
            <w:r w:rsidRPr="008F2A69">
              <w:rPr>
                <w:b/>
                <w:bCs/>
                <w:sz w:val="16"/>
                <w:szCs w:val="16"/>
                <w:u w:val="single"/>
                <w:vertAlign w:val="superscript"/>
              </w:rPr>
              <w:t>e</w:t>
            </w:r>
            <w:r w:rsidRPr="008F2A69">
              <w:rPr>
                <w:b/>
                <w:bCs/>
                <w:sz w:val="16"/>
                <w:szCs w:val="16"/>
                <w:u w:val="single"/>
              </w:rPr>
              <w:t xml:space="preserve"> inschrijving hypotheek:</w:t>
            </w:r>
          </w:p>
          <w:p w14:paraId="6B68F59D" w14:textId="77777777" w:rsidR="00A61A87" w:rsidRPr="00975A8F" w:rsidRDefault="00A61A87" w:rsidP="00A61A87">
            <w:pPr>
              <w:spacing w:before="72" w:line="240" w:lineRule="auto"/>
              <w:rPr>
                <w:szCs w:val="18"/>
                <w:u w:val="single"/>
              </w:rPr>
            </w:pPr>
            <w:r w:rsidRPr="00975A8F">
              <w:rPr>
                <w:rFonts w:cs="Arial"/>
                <w:sz w:val="16"/>
                <w:szCs w:val="16"/>
              </w:rPr>
              <w:t>//IMKAD_AangebodenStuk/StukdeelHypotheek [aanduidingHypotheek = niet aanwezig]</w:t>
            </w:r>
          </w:p>
          <w:p w14:paraId="34A383BE" w14:textId="77777777" w:rsidR="00A61A87" w:rsidRDefault="00A61A87" w:rsidP="00A61A87">
            <w:pPr>
              <w:spacing w:line="240" w:lineRule="auto"/>
              <w:rPr>
                <w:sz w:val="16"/>
                <w:szCs w:val="16"/>
              </w:rPr>
            </w:pPr>
            <w:r>
              <w:rPr>
                <w:sz w:val="16"/>
                <w:szCs w:val="16"/>
              </w:rPr>
              <w:t>./</w:t>
            </w:r>
            <w:r w:rsidRPr="00A27AED">
              <w:rPr>
                <w:sz w:val="16"/>
                <w:szCs w:val="16"/>
              </w:rPr>
              <w:t>/IMKAD_ZakelijkRecht</w:t>
            </w:r>
            <w:r>
              <w:rPr>
                <w:sz w:val="16"/>
                <w:szCs w:val="16"/>
              </w:rPr>
              <w:t>/</w:t>
            </w:r>
          </w:p>
          <w:p w14:paraId="0001E5AC" w14:textId="77777777" w:rsidR="00A61A87" w:rsidRDefault="00A61A87" w:rsidP="00A61A87">
            <w:pPr>
              <w:spacing w:line="240" w:lineRule="auto"/>
              <w:rPr>
                <w:sz w:val="16"/>
                <w:szCs w:val="16"/>
              </w:rPr>
            </w:pPr>
          </w:p>
          <w:p w14:paraId="63D49C33" w14:textId="77777777" w:rsidR="00A61A87" w:rsidRPr="008F2A69" w:rsidRDefault="00A61A87" w:rsidP="00A61A87">
            <w:pPr>
              <w:spacing w:line="240" w:lineRule="auto"/>
              <w:rPr>
                <w:sz w:val="16"/>
                <w:szCs w:val="16"/>
                <w:u w:val="single"/>
              </w:rPr>
            </w:pPr>
            <w:r w:rsidRPr="008F2A69">
              <w:rPr>
                <w:sz w:val="16"/>
                <w:szCs w:val="16"/>
                <w:u w:val="single"/>
              </w:rPr>
              <w:t>Mapping rangorde:</w:t>
            </w:r>
          </w:p>
          <w:p w14:paraId="6E792A84" w14:textId="77777777" w:rsidR="00A61A87" w:rsidRPr="00975A8F" w:rsidRDefault="00A61A87" w:rsidP="00A61A87">
            <w:pPr>
              <w:spacing w:before="72" w:line="240" w:lineRule="auto"/>
              <w:rPr>
                <w:szCs w:val="18"/>
                <w:u w:val="single"/>
              </w:rPr>
            </w:pPr>
            <w:r w:rsidRPr="00975A8F">
              <w:rPr>
                <w:rFonts w:cs="Arial"/>
                <w:sz w:val="16"/>
                <w:szCs w:val="16"/>
              </w:rPr>
              <w:t>//IMKAD_AangebodenStuk/StukdeelHypotheek [aanduidingHypotheek = niet aanwezig]</w:t>
            </w:r>
          </w:p>
          <w:p w14:paraId="3960F76D" w14:textId="77777777" w:rsidR="00A61A87" w:rsidRPr="008F2A69" w:rsidRDefault="00A61A87" w:rsidP="00A61A87">
            <w:pPr>
              <w:spacing w:line="240" w:lineRule="auto"/>
              <w:rPr>
                <w:sz w:val="16"/>
                <w:szCs w:val="16"/>
              </w:rPr>
            </w:pPr>
            <w:r w:rsidRPr="00975A8F">
              <w:rPr>
                <w:szCs w:val="18"/>
              </w:rPr>
              <w:tab/>
            </w:r>
            <w:r w:rsidRPr="00975A8F">
              <w:rPr>
                <w:sz w:val="16"/>
                <w:szCs w:val="16"/>
              </w:rPr>
              <w:t>./rangordeHypotheek</w:t>
            </w:r>
          </w:p>
          <w:p w14:paraId="5800D29C" w14:textId="77777777" w:rsidR="00A61A87" w:rsidRDefault="00A61A87" w:rsidP="00A61A87">
            <w:pPr>
              <w:spacing w:line="240" w:lineRule="auto"/>
              <w:rPr>
                <w:sz w:val="16"/>
                <w:szCs w:val="16"/>
                <w:u w:val="single"/>
              </w:rPr>
            </w:pPr>
          </w:p>
          <w:p w14:paraId="329C857C" w14:textId="77777777" w:rsidR="00A61A87" w:rsidRPr="002274B6" w:rsidRDefault="00A61A87" w:rsidP="00A61A87">
            <w:pPr>
              <w:spacing w:line="240" w:lineRule="auto"/>
              <w:rPr>
                <w:sz w:val="16"/>
                <w:szCs w:val="16"/>
                <w:u w:val="single"/>
              </w:rPr>
            </w:pPr>
            <w:r w:rsidRPr="002274B6">
              <w:rPr>
                <w:sz w:val="16"/>
                <w:szCs w:val="16"/>
                <w:u w:val="single"/>
              </w:rPr>
              <w:t>Mapping hypotheekbedrag:</w:t>
            </w:r>
          </w:p>
          <w:p w14:paraId="39B9C595" w14:textId="77777777" w:rsidR="00A61A87" w:rsidRPr="002274B6" w:rsidRDefault="00A61A87" w:rsidP="00A61A87">
            <w:pPr>
              <w:spacing w:line="240" w:lineRule="auto"/>
              <w:rPr>
                <w:rFonts w:cs="Arial"/>
                <w:sz w:val="16"/>
                <w:szCs w:val="16"/>
              </w:rPr>
            </w:pPr>
            <w:r w:rsidRPr="002274B6">
              <w:rPr>
                <w:sz w:val="16"/>
                <w:szCs w:val="16"/>
              </w:rPr>
              <w:t xml:space="preserve">//IMKAD_AangebodenStuk/StukdeelHypotheek </w:t>
            </w:r>
            <w:r w:rsidRPr="006D7A8A">
              <w:rPr>
                <w:rFonts w:cs="Arial"/>
                <w:sz w:val="16"/>
                <w:szCs w:val="16"/>
              </w:rPr>
              <w:t>[aanduidingHypotheek = niet aanwezig]</w:t>
            </w:r>
          </w:p>
          <w:p w14:paraId="26DDAF4F" w14:textId="77777777" w:rsidR="00A61A87" w:rsidRPr="002274B6" w:rsidRDefault="00A61A87" w:rsidP="00A61A87">
            <w:pPr>
              <w:spacing w:line="240" w:lineRule="auto"/>
              <w:rPr>
                <w:sz w:val="16"/>
                <w:szCs w:val="16"/>
              </w:rPr>
            </w:pPr>
            <w:r w:rsidRPr="002274B6">
              <w:rPr>
                <w:sz w:val="16"/>
                <w:szCs w:val="16"/>
              </w:rPr>
              <w:tab/>
              <w:t>./hoofdsom/som</w:t>
            </w:r>
            <w:r w:rsidRPr="002274B6" w:rsidDel="00C46A8C">
              <w:rPr>
                <w:sz w:val="16"/>
                <w:szCs w:val="16"/>
              </w:rPr>
              <w:t xml:space="preserve"> </w:t>
            </w:r>
          </w:p>
          <w:p w14:paraId="219B3CCC" w14:textId="77777777" w:rsidR="00A61A87" w:rsidRDefault="00A61A87" w:rsidP="00A61A87">
            <w:pPr>
              <w:spacing w:line="240" w:lineRule="auto"/>
              <w:rPr>
                <w:sz w:val="16"/>
                <w:szCs w:val="16"/>
              </w:rPr>
            </w:pPr>
            <w:r w:rsidRPr="002274B6">
              <w:rPr>
                <w:sz w:val="16"/>
                <w:szCs w:val="16"/>
              </w:rPr>
              <w:tab/>
              <w:t>./hoofdsom/valuta</w:t>
            </w:r>
          </w:p>
          <w:p w14:paraId="5B782271" w14:textId="77777777" w:rsidR="00A61A87" w:rsidRDefault="00A61A87" w:rsidP="00A61A87">
            <w:pPr>
              <w:spacing w:line="240" w:lineRule="auto"/>
              <w:rPr>
                <w:sz w:val="16"/>
                <w:szCs w:val="16"/>
              </w:rPr>
            </w:pPr>
          </w:p>
          <w:p w14:paraId="2ACE3C11" w14:textId="77777777" w:rsidR="00A61A87" w:rsidRDefault="00A61A87" w:rsidP="00A61A87">
            <w:pPr>
              <w:spacing w:line="240" w:lineRule="auto"/>
              <w:rPr>
                <w:sz w:val="16"/>
                <w:szCs w:val="16"/>
                <w:u w:val="single"/>
              </w:rPr>
            </w:pPr>
            <w:r w:rsidRPr="000B2B84">
              <w:rPr>
                <w:sz w:val="16"/>
                <w:szCs w:val="16"/>
                <w:u w:val="single"/>
              </w:rPr>
              <w:t>Mapping tonen rentepercentage:</w:t>
            </w:r>
          </w:p>
          <w:p w14:paraId="44E32B0C" w14:textId="77777777" w:rsidR="00A61A87" w:rsidRPr="00975A8F" w:rsidRDefault="00A61A87" w:rsidP="00A61A87">
            <w:pPr>
              <w:spacing w:before="72" w:line="240" w:lineRule="auto"/>
              <w:rPr>
                <w:szCs w:val="18"/>
                <w:u w:val="single"/>
              </w:rPr>
            </w:pPr>
            <w:r w:rsidRPr="00975A8F">
              <w:rPr>
                <w:rFonts w:cs="Arial"/>
                <w:sz w:val="16"/>
                <w:szCs w:val="16"/>
              </w:rPr>
              <w:t>//IMKAD_AangebodenStuk/StukdeelHypotheek [aanduidingHypotheek = niet aanwezig]</w:t>
            </w:r>
          </w:p>
          <w:p w14:paraId="59F74127" w14:textId="77777777" w:rsidR="00A61A87" w:rsidRPr="00DB7FA4" w:rsidRDefault="00A61A87" w:rsidP="00A61A87">
            <w:pPr>
              <w:keepNext/>
              <w:spacing w:line="240" w:lineRule="auto"/>
              <w:rPr>
                <w:sz w:val="16"/>
                <w:szCs w:val="16"/>
              </w:rPr>
            </w:pPr>
            <w:r w:rsidRPr="00DB7FA4">
              <w:rPr>
                <w:sz w:val="16"/>
                <w:szCs w:val="16"/>
              </w:rPr>
              <w:t>/tia_</w:t>
            </w:r>
            <w:r>
              <w:rPr>
                <w:sz w:val="16"/>
                <w:szCs w:val="16"/>
              </w:rPr>
              <w:t>t</w:t>
            </w:r>
            <w:r w:rsidRPr="00DB7FA4">
              <w:rPr>
                <w:sz w:val="16"/>
                <w:szCs w:val="16"/>
              </w:rPr>
              <w:t>ekst</w:t>
            </w:r>
            <w:r>
              <w:rPr>
                <w:sz w:val="16"/>
                <w:szCs w:val="16"/>
              </w:rPr>
              <w:t>k</w:t>
            </w:r>
            <w:r w:rsidRPr="00DB7FA4">
              <w:rPr>
                <w:sz w:val="16"/>
                <w:szCs w:val="16"/>
              </w:rPr>
              <w:t>euze</w:t>
            </w:r>
          </w:p>
          <w:p w14:paraId="7D8B4E2E" w14:textId="77777777" w:rsidR="00A61A87" w:rsidRPr="00DB7FA4" w:rsidRDefault="00A61A87" w:rsidP="00A61A87">
            <w:pPr>
              <w:keepNext/>
              <w:spacing w:line="240" w:lineRule="auto"/>
              <w:ind w:left="227"/>
              <w:rPr>
                <w:sz w:val="16"/>
                <w:szCs w:val="16"/>
              </w:rPr>
            </w:pPr>
            <w:r w:rsidRPr="00DB7FA4">
              <w:rPr>
                <w:sz w:val="16"/>
                <w:szCs w:val="16"/>
              </w:rPr>
              <w:t>./tagNaam(‘k_</w:t>
            </w:r>
            <w:r>
              <w:rPr>
                <w:sz w:val="16"/>
                <w:szCs w:val="16"/>
              </w:rPr>
              <w:t>Rentepercentage</w:t>
            </w:r>
            <w:r w:rsidRPr="00DB7FA4">
              <w:rPr>
                <w:sz w:val="16"/>
                <w:szCs w:val="16"/>
              </w:rPr>
              <w:t>’)</w:t>
            </w:r>
          </w:p>
          <w:p w14:paraId="644332D2" w14:textId="77777777" w:rsidR="00A61A87" w:rsidRDefault="00A61A87" w:rsidP="00A61A87">
            <w:pPr>
              <w:spacing w:line="240" w:lineRule="auto"/>
              <w:rPr>
                <w:sz w:val="16"/>
                <w:szCs w:val="16"/>
              </w:rPr>
            </w:pPr>
            <w:r>
              <w:rPr>
                <w:sz w:val="16"/>
                <w:szCs w:val="16"/>
              </w:rPr>
              <w:t xml:space="preserve">      </w:t>
            </w:r>
            <w:r w:rsidRPr="00DB7FA4">
              <w:rPr>
                <w:sz w:val="16"/>
                <w:szCs w:val="16"/>
              </w:rPr>
              <w:t>./</w:t>
            </w:r>
            <w:r w:rsidRPr="005878AA">
              <w:rPr>
                <w:sz w:val="16"/>
                <w:szCs w:val="16"/>
              </w:rPr>
              <w:t>tekst</w:t>
            </w:r>
            <w:r>
              <w:rPr>
                <w:sz w:val="16"/>
                <w:szCs w:val="16"/>
              </w:rPr>
              <w:t>(getal in cijfers)</w:t>
            </w:r>
          </w:p>
          <w:p w14:paraId="010182BA" w14:textId="77777777" w:rsidR="00A61A87" w:rsidRDefault="00A61A87" w:rsidP="00A61A87">
            <w:pPr>
              <w:spacing w:before="72" w:line="240" w:lineRule="auto"/>
              <w:rPr>
                <w:sz w:val="16"/>
                <w:szCs w:val="16"/>
                <w:u w:val="single"/>
              </w:rPr>
            </w:pPr>
          </w:p>
          <w:p w14:paraId="3200C448" w14:textId="77777777" w:rsidR="00A61A87" w:rsidRPr="008F2A69" w:rsidRDefault="00A61A87" w:rsidP="00A61A87">
            <w:pPr>
              <w:spacing w:before="72" w:line="240" w:lineRule="auto"/>
              <w:rPr>
                <w:sz w:val="16"/>
                <w:szCs w:val="16"/>
                <w:u w:val="single"/>
              </w:rPr>
            </w:pPr>
            <w:r w:rsidRPr="008F2A69">
              <w:rPr>
                <w:sz w:val="16"/>
                <w:szCs w:val="16"/>
                <w:u w:val="single"/>
              </w:rPr>
              <w:t>Mapping bedrag</w:t>
            </w:r>
            <w:r>
              <w:rPr>
                <w:sz w:val="16"/>
                <w:szCs w:val="16"/>
                <w:u w:val="single"/>
              </w:rPr>
              <w:t xml:space="preserve"> rente </w:t>
            </w:r>
            <w:r w:rsidRPr="008F2A69">
              <w:rPr>
                <w:sz w:val="16"/>
                <w:szCs w:val="16"/>
                <w:u w:val="single"/>
              </w:rPr>
              <w:t>:</w:t>
            </w:r>
          </w:p>
          <w:p w14:paraId="6276C629" w14:textId="77777777" w:rsidR="00A61A87" w:rsidRPr="008F2A69" w:rsidRDefault="00A61A87" w:rsidP="00A61A87">
            <w:pPr>
              <w:spacing w:before="72" w:line="240" w:lineRule="auto"/>
              <w:rPr>
                <w:sz w:val="16"/>
                <w:szCs w:val="16"/>
                <w:u w:val="single"/>
              </w:rPr>
            </w:pPr>
            <w:r w:rsidRPr="005D4352">
              <w:rPr>
                <w:rFonts w:cs="Arial"/>
                <w:sz w:val="16"/>
                <w:szCs w:val="16"/>
              </w:rPr>
              <w:t>//IMKAD_AangebodenStuk/StukdeelHypotheek [aanduidingHypotheek = niet aanwezig]</w:t>
            </w:r>
          </w:p>
          <w:p w14:paraId="019D0D98" w14:textId="77777777" w:rsidR="00A61A87" w:rsidRPr="005D4352" w:rsidRDefault="00A61A87" w:rsidP="00A61A87">
            <w:pPr>
              <w:spacing w:line="240" w:lineRule="auto"/>
              <w:rPr>
                <w:sz w:val="16"/>
                <w:szCs w:val="16"/>
              </w:rPr>
            </w:pPr>
            <w:r w:rsidRPr="005D4352">
              <w:rPr>
                <w:sz w:val="16"/>
                <w:szCs w:val="16"/>
              </w:rPr>
              <w:tab/>
              <w:t>./bedragRente/som</w:t>
            </w:r>
          </w:p>
          <w:p w14:paraId="011F313A" w14:textId="77777777" w:rsidR="00A61A87" w:rsidRPr="005D4352" w:rsidRDefault="00A61A87" w:rsidP="00A61A87">
            <w:pPr>
              <w:spacing w:line="240" w:lineRule="auto"/>
              <w:rPr>
                <w:sz w:val="16"/>
                <w:szCs w:val="16"/>
              </w:rPr>
            </w:pPr>
            <w:r w:rsidRPr="005D4352">
              <w:rPr>
                <w:sz w:val="16"/>
                <w:szCs w:val="16"/>
              </w:rPr>
              <w:tab/>
              <w:t>./bedragRente/valuta</w:t>
            </w:r>
          </w:p>
          <w:p w14:paraId="24B0299B" w14:textId="77777777" w:rsidR="00A61A87" w:rsidRPr="00ED3FA0" w:rsidRDefault="00A61A87" w:rsidP="00A61A87">
            <w:pPr>
              <w:rPr>
                <w:szCs w:val="18"/>
              </w:rPr>
            </w:pPr>
          </w:p>
          <w:p w14:paraId="1538F2BE" w14:textId="77777777" w:rsidR="00A61A87" w:rsidRPr="008F2A69" w:rsidRDefault="00A61A87" w:rsidP="00A61A87">
            <w:pPr>
              <w:spacing w:before="72" w:line="240" w:lineRule="auto"/>
              <w:rPr>
                <w:sz w:val="16"/>
                <w:szCs w:val="16"/>
                <w:u w:val="single"/>
              </w:rPr>
            </w:pPr>
            <w:r w:rsidRPr="008F2A69">
              <w:rPr>
                <w:sz w:val="16"/>
                <w:szCs w:val="16"/>
                <w:u w:val="single"/>
              </w:rPr>
              <w:t>Mapping totaalbedrag:</w:t>
            </w:r>
          </w:p>
          <w:p w14:paraId="44C51C88" w14:textId="77777777" w:rsidR="00A61A87" w:rsidRPr="008F2A69" w:rsidRDefault="00A61A87" w:rsidP="00A61A87">
            <w:pPr>
              <w:spacing w:before="72" w:line="240" w:lineRule="auto"/>
              <w:rPr>
                <w:sz w:val="16"/>
                <w:szCs w:val="16"/>
                <w:u w:val="single"/>
              </w:rPr>
            </w:pPr>
            <w:r w:rsidRPr="005D4352">
              <w:rPr>
                <w:rFonts w:cs="Arial"/>
                <w:sz w:val="16"/>
                <w:szCs w:val="16"/>
              </w:rPr>
              <w:t>//IMKAD_AangebodenStuk/StukdeelHypotheek [aanduidingHypotheek = niet aanwezig]</w:t>
            </w:r>
          </w:p>
          <w:p w14:paraId="58E463C3" w14:textId="77777777" w:rsidR="00A61A87" w:rsidRPr="005D4352" w:rsidRDefault="00A61A87" w:rsidP="00A61A87">
            <w:pPr>
              <w:spacing w:line="240" w:lineRule="auto"/>
              <w:rPr>
                <w:sz w:val="16"/>
                <w:szCs w:val="16"/>
              </w:rPr>
            </w:pPr>
            <w:r w:rsidRPr="005D4352">
              <w:rPr>
                <w:sz w:val="16"/>
                <w:szCs w:val="16"/>
              </w:rPr>
              <w:tab/>
              <w:t>./bedragTotaal/som</w:t>
            </w:r>
          </w:p>
          <w:p w14:paraId="4CD4039C" w14:textId="77777777" w:rsidR="00A61A87" w:rsidRDefault="00A61A87" w:rsidP="00A61A87">
            <w:pPr>
              <w:spacing w:line="240" w:lineRule="auto"/>
              <w:rPr>
                <w:sz w:val="16"/>
                <w:szCs w:val="16"/>
              </w:rPr>
            </w:pPr>
            <w:r w:rsidRPr="005D4352">
              <w:rPr>
                <w:sz w:val="16"/>
                <w:szCs w:val="16"/>
              </w:rPr>
              <w:tab/>
              <w:t>./bedragTotaal/valuta</w:t>
            </w:r>
          </w:p>
          <w:p w14:paraId="7C9B545B" w14:textId="77777777" w:rsidR="00A61A87" w:rsidRDefault="00A61A87" w:rsidP="00A61A87">
            <w:pPr>
              <w:spacing w:line="240" w:lineRule="auto"/>
              <w:rPr>
                <w:sz w:val="16"/>
                <w:szCs w:val="16"/>
              </w:rPr>
            </w:pPr>
          </w:p>
          <w:p w14:paraId="6E001B58" w14:textId="77777777" w:rsidR="00A61A87" w:rsidRPr="008F2A69" w:rsidRDefault="00A61A87" w:rsidP="00A61A87">
            <w:pPr>
              <w:spacing w:before="72" w:line="240" w:lineRule="auto"/>
              <w:rPr>
                <w:b/>
                <w:bCs/>
                <w:sz w:val="16"/>
                <w:szCs w:val="16"/>
                <w:u w:val="single"/>
              </w:rPr>
            </w:pPr>
            <w:r w:rsidRPr="008F2A69">
              <w:rPr>
                <w:b/>
                <w:bCs/>
                <w:sz w:val="16"/>
                <w:szCs w:val="16"/>
                <w:u w:val="single"/>
              </w:rPr>
              <w:t>Mapping 2</w:t>
            </w:r>
            <w:r w:rsidRPr="008F2A69">
              <w:rPr>
                <w:b/>
                <w:bCs/>
                <w:sz w:val="16"/>
                <w:szCs w:val="16"/>
                <w:u w:val="single"/>
                <w:vertAlign w:val="superscript"/>
              </w:rPr>
              <w:t>e</w:t>
            </w:r>
            <w:r w:rsidRPr="008F2A69">
              <w:rPr>
                <w:b/>
                <w:bCs/>
                <w:sz w:val="16"/>
                <w:szCs w:val="16"/>
                <w:u w:val="single"/>
              </w:rPr>
              <w:t xml:space="preserve"> inschrijving hypotheek:</w:t>
            </w:r>
          </w:p>
          <w:p w14:paraId="1525FB94" w14:textId="77777777" w:rsidR="00A61A87" w:rsidRDefault="00A61A87" w:rsidP="00A61A87">
            <w:pPr>
              <w:spacing w:before="72" w:line="240" w:lineRule="auto"/>
              <w:rPr>
                <w:rFonts w:cs="Arial"/>
                <w:sz w:val="16"/>
                <w:szCs w:val="16"/>
              </w:rPr>
            </w:pPr>
            <w:r w:rsidRPr="00975A8F">
              <w:rPr>
                <w:rFonts w:cs="Arial"/>
                <w:sz w:val="16"/>
                <w:szCs w:val="16"/>
              </w:rPr>
              <w:t>//IMKAD_AangebodenStuk/StukdeelHypotheek [aanduidingHypotheek =</w:t>
            </w:r>
            <w:r>
              <w:rPr>
                <w:rFonts w:cs="Arial"/>
                <w:sz w:val="16"/>
                <w:szCs w:val="16"/>
              </w:rPr>
              <w:t>”TweedeInschrijving”</w:t>
            </w:r>
            <w:r w:rsidRPr="00975A8F">
              <w:rPr>
                <w:rFonts w:cs="Arial"/>
                <w:sz w:val="16"/>
                <w:szCs w:val="16"/>
              </w:rPr>
              <w:t>]</w:t>
            </w:r>
          </w:p>
          <w:p w14:paraId="6D3112F0" w14:textId="77777777" w:rsidR="00A61A87" w:rsidRDefault="00A61A87" w:rsidP="00A61A87">
            <w:pPr>
              <w:spacing w:before="72" w:line="240" w:lineRule="auto"/>
              <w:rPr>
                <w:rFonts w:cs="Arial"/>
                <w:szCs w:val="18"/>
                <w:u w:val="single"/>
              </w:rPr>
            </w:pPr>
          </w:p>
          <w:p w14:paraId="0EB0678B" w14:textId="77777777" w:rsidR="00A61A87" w:rsidRDefault="00A61A87" w:rsidP="00A61A87">
            <w:pPr>
              <w:spacing w:before="72" w:line="240" w:lineRule="auto"/>
              <w:rPr>
                <w:sz w:val="16"/>
                <w:szCs w:val="16"/>
                <w:u w:val="single"/>
              </w:rPr>
            </w:pPr>
            <w:r w:rsidRPr="00A27AED">
              <w:rPr>
                <w:sz w:val="16"/>
                <w:szCs w:val="16"/>
                <w:u w:val="single"/>
              </w:rPr>
              <w:lastRenderedPageBreak/>
              <w:t>Mapping</w:t>
            </w:r>
            <w:r>
              <w:rPr>
                <w:sz w:val="16"/>
                <w:szCs w:val="16"/>
                <w:u w:val="single"/>
              </w:rPr>
              <w:t xml:space="preserve"> registergoed tbv 2</w:t>
            </w:r>
            <w:r w:rsidRPr="00A27AED">
              <w:rPr>
                <w:sz w:val="16"/>
                <w:szCs w:val="16"/>
                <w:u w:val="single"/>
                <w:vertAlign w:val="superscript"/>
              </w:rPr>
              <w:t>e</w:t>
            </w:r>
            <w:r>
              <w:rPr>
                <w:sz w:val="16"/>
                <w:szCs w:val="16"/>
                <w:u w:val="single"/>
              </w:rPr>
              <w:t xml:space="preserve"> </w:t>
            </w:r>
            <w:r w:rsidRPr="00A27AED">
              <w:rPr>
                <w:sz w:val="16"/>
                <w:szCs w:val="16"/>
                <w:u w:val="single"/>
              </w:rPr>
              <w:t>inschrijving hypotheek:</w:t>
            </w:r>
          </w:p>
          <w:p w14:paraId="2080F7C5" w14:textId="77777777" w:rsidR="00A61A87" w:rsidRDefault="00A61A87" w:rsidP="00A61A87">
            <w:pPr>
              <w:spacing w:before="72" w:line="240" w:lineRule="auto"/>
              <w:rPr>
                <w:rFonts w:cs="Arial"/>
                <w:sz w:val="16"/>
                <w:szCs w:val="16"/>
              </w:rPr>
            </w:pPr>
            <w:r w:rsidRPr="00975A8F">
              <w:rPr>
                <w:rFonts w:cs="Arial"/>
                <w:sz w:val="16"/>
                <w:szCs w:val="16"/>
              </w:rPr>
              <w:t>//IMKAD_AangebodenStuk/StukdeelHypotheek [aanduidingHypotheek =</w:t>
            </w:r>
            <w:r>
              <w:rPr>
                <w:rFonts w:cs="Arial"/>
                <w:sz w:val="16"/>
                <w:szCs w:val="16"/>
              </w:rPr>
              <w:t>”TweedeInschrijving”</w:t>
            </w:r>
            <w:r w:rsidRPr="00975A8F">
              <w:rPr>
                <w:rFonts w:cs="Arial"/>
                <w:sz w:val="16"/>
                <w:szCs w:val="16"/>
              </w:rPr>
              <w:t>]</w:t>
            </w:r>
          </w:p>
          <w:p w14:paraId="0EAE03DB" w14:textId="77777777" w:rsidR="00A61A87" w:rsidRDefault="00A61A87" w:rsidP="00A61A87">
            <w:pPr>
              <w:spacing w:line="240" w:lineRule="auto"/>
              <w:rPr>
                <w:sz w:val="16"/>
                <w:szCs w:val="16"/>
              </w:rPr>
            </w:pPr>
            <w:r>
              <w:rPr>
                <w:sz w:val="16"/>
                <w:szCs w:val="16"/>
              </w:rPr>
              <w:t>./</w:t>
            </w:r>
            <w:r w:rsidRPr="00A27AED">
              <w:rPr>
                <w:sz w:val="16"/>
                <w:szCs w:val="16"/>
              </w:rPr>
              <w:t>/IMKAD_ZakelijkRecht</w:t>
            </w:r>
            <w:r>
              <w:rPr>
                <w:sz w:val="16"/>
                <w:szCs w:val="16"/>
              </w:rPr>
              <w:t>/</w:t>
            </w:r>
          </w:p>
          <w:p w14:paraId="44D6A061" w14:textId="77777777" w:rsidR="00A61A87" w:rsidRDefault="00A61A87" w:rsidP="00A61A87">
            <w:pPr>
              <w:spacing w:line="240" w:lineRule="auto"/>
              <w:rPr>
                <w:sz w:val="16"/>
                <w:szCs w:val="16"/>
              </w:rPr>
            </w:pPr>
          </w:p>
          <w:p w14:paraId="78D38F70" w14:textId="77777777" w:rsidR="00A61A87" w:rsidRPr="00A27AED" w:rsidRDefault="00A61A87" w:rsidP="00A61A87">
            <w:pPr>
              <w:spacing w:line="240" w:lineRule="auto"/>
              <w:rPr>
                <w:sz w:val="16"/>
                <w:szCs w:val="16"/>
                <w:u w:val="single"/>
              </w:rPr>
            </w:pPr>
            <w:r w:rsidRPr="00A27AED">
              <w:rPr>
                <w:sz w:val="16"/>
                <w:szCs w:val="16"/>
                <w:u w:val="single"/>
              </w:rPr>
              <w:t>Mapping rangorde:</w:t>
            </w:r>
          </w:p>
          <w:p w14:paraId="6732B299" w14:textId="77777777" w:rsidR="00A61A87" w:rsidRDefault="00A61A87" w:rsidP="00A61A87">
            <w:pPr>
              <w:spacing w:before="72" w:line="240" w:lineRule="auto"/>
              <w:rPr>
                <w:rFonts w:cs="Arial"/>
                <w:sz w:val="16"/>
                <w:szCs w:val="16"/>
              </w:rPr>
            </w:pPr>
            <w:r w:rsidRPr="00975A8F">
              <w:rPr>
                <w:rFonts w:cs="Arial"/>
                <w:sz w:val="16"/>
                <w:szCs w:val="16"/>
              </w:rPr>
              <w:t>//IMKAD_AangebodenStuk/StukdeelHypotheek [aanduidingHypotheek =</w:t>
            </w:r>
            <w:r>
              <w:rPr>
                <w:rFonts w:cs="Arial"/>
                <w:sz w:val="16"/>
                <w:szCs w:val="16"/>
              </w:rPr>
              <w:t>”TweedeInschrijving”</w:t>
            </w:r>
            <w:r w:rsidRPr="00975A8F">
              <w:rPr>
                <w:rFonts w:cs="Arial"/>
                <w:sz w:val="16"/>
                <w:szCs w:val="16"/>
              </w:rPr>
              <w:t>]</w:t>
            </w:r>
          </w:p>
          <w:p w14:paraId="1EFA7B9D" w14:textId="77777777" w:rsidR="00A61A87" w:rsidRPr="00A27AED" w:rsidRDefault="00A61A87" w:rsidP="00A61A87">
            <w:pPr>
              <w:spacing w:line="240" w:lineRule="auto"/>
              <w:rPr>
                <w:sz w:val="16"/>
                <w:szCs w:val="16"/>
              </w:rPr>
            </w:pPr>
            <w:r w:rsidRPr="00975A8F">
              <w:rPr>
                <w:szCs w:val="18"/>
              </w:rPr>
              <w:tab/>
            </w:r>
            <w:r w:rsidRPr="00975A8F">
              <w:rPr>
                <w:sz w:val="16"/>
                <w:szCs w:val="16"/>
              </w:rPr>
              <w:t>./rangordeHypotheek</w:t>
            </w:r>
          </w:p>
          <w:p w14:paraId="0A64FC52" w14:textId="77777777" w:rsidR="00A61A87" w:rsidRDefault="00A61A87" w:rsidP="00A61A87">
            <w:pPr>
              <w:spacing w:line="240" w:lineRule="auto"/>
              <w:rPr>
                <w:sz w:val="16"/>
                <w:szCs w:val="16"/>
                <w:u w:val="single"/>
              </w:rPr>
            </w:pPr>
          </w:p>
          <w:p w14:paraId="5F3097CD" w14:textId="77777777" w:rsidR="00A61A87" w:rsidRPr="002274B6" w:rsidRDefault="00A61A87" w:rsidP="00A61A87">
            <w:pPr>
              <w:spacing w:line="240" w:lineRule="auto"/>
              <w:rPr>
                <w:sz w:val="16"/>
                <w:szCs w:val="16"/>
                <w:u w:val="single"/>
              </w:rPr>
            </w:pPr>
            <w:r w:rsidRPr="002274B6">
              <w:rPr>
                <w:sz w:val="16"/>
                <w:szCs w:val="16"/>
                <w:u w:val="single"/>
              </w:rPr>
              <w:t>Mapping hypotheekbedrag:</w:t>
            </w:r>
          </w:p>
          <w:p w14:paraId="663C6E49" w14:textId="77777777" w:rsidR="00A61A87" w:rsidRDefault="00A61A87" w:rsidP="00A61A87">
            <w:pPr>
              <w:spacing w:before="72" w:line="240" w:lineRule="auto"/>
              <w:rPr>
                <w:rFonts w:cs="Arial"/>
                <w:sz w:val="16"/>
                <w:szCs w:val="16"/>
              </w:rPr>
            </w:pPr>
            <w:r w:rsidRPr="00975A8F">
              <w:rPr>
                <w:rFonts w:cs="Arial"/>
                <w:sz w:val="16"/>
                <w:szCs w:val="16"/>
              </w:rPr>
              <w:t>//IMKAD_AangebodenStuk/StukdeelHypotheek [aanduidingHypotheek =</w:t>
            </w:r>
            <w:r>
              <w:rPr>
                <w:rFonts w:cs="Arial"/>
                <w:sz w:val="16"/>
                <w:szCs w:val="16"/>
              </w:rPr>
              <w:t>”TweedeInschrijving”</w:t>
            </w:r>
            <w:r w:rsidRPr="00975A8F">
              <w:rPr>
                <w:rFonts w:cs="Arial"/>
                <w:sz w:val="16"/>
                <w:szCs w:val="16"/>
              </w:rPr>
              <w:t>]</w:t>
            </w:r>
          </w:p>
          <w:p w14:paraId="375FC60E" w14:textId="77777777" w:rsidR="00A61A87" w:rsidRPr="002274B6" w:rsidRDefault="00A61A87" w:rsidP="00A61A87">
            <w:pPr>
              <w:spacing w:line="240" w:lineRule="auto"/>
              <w:rPr>
                <w:sz w:val="16"/>
                <w:szCs w:val="16"/>
              </w:rPr>
            </w:pPr>
            <w:r w:rsidRPr="002274B6">
              <w:rPr>
                <w:sz w:val="16"/>
                <w:szCs w:val="16"/>
              </w:rPr>
              <w:tab/>
              <w:t>./hoofdsom/som</w:t>
            </w:r>
            <w:r w:rsidRPr="002274B6" w:rsidDel="00C46A8C">
              <w:rPr>
                <w:sz w:val="16"/>
                <w:szCs w:val="16"/>
              </w:rPr>
              <w:t xml:space="preserve"> </w:t>
            </w:r>
          </w:p>
          <w:p w14:paraId="703DD143" w14:textId="77777777" w:rsidR="00A61A87" w:rsidRDefault="00A61A87" w:rsidP="00A61A87">
            <w:pPr>
              <w:spacing w:line="240" w:lineRule="auto"/>
              <w:rPr>
                <w:sz w:val="16"/>
                <w:szCs w:val="16"/>
              </w:rPr>
            </w:pPr>
            <w:r w:rsidRPr="002274B6">
              <w:rPr>
                <w:sz w:val="16"/>
                <w:szCs w:val="16"/>
              </w:rPr>
              <w:tab/>
              <w:t>./hoofdsom/valuta</w:t>
            </w:r>
          </w:p>
          <w:p w14:paraId="0E91F0CD" w14:textId="77777777" w:rsidR="00A61A87" w:rsidRDefault="00A61A87" w:rsidP="00A61A87">
            <w:pPr>
              <w:spacing w:line="240" w:lineRule="auto"/>
              <w:rPr>
                <w:sz w:val="16"/>
                <w:szCs w:val="16"/>
              </w:rPr>
            </w:pPr>
          </w:p>
          <w:p w14:paraId="0FCFACE3" w14:textId="77777777" w:rsidR="00A61A87" w:rsidRDefault="00A61A87" w:rsidP="00A61A87">
            <w:pPr>
              <w:spacing w:line="240" w:lineRule="auto"/>
              <w:rPr>
                <w:sz w:val="16"/>
                <w:szCs w:val="16"/>
                <w:u w:val="single"/>
              </w:rPr>
            </w:pPr>
            <w:r w:rsidRPr="000B2B84">
              <w:rPr>
                <w:sz w:val="16"/>
                <w:szCs w:val="16"/>
                <w:u w:val="single"/>
              </w:rPr>
              <w:t>Mapping tonen rentepercentage:</w:t>
            </w:r>
          </w:p>
          <w:p w14:paraId="2D282DB9" w14:textId="77777777" w:rsidR="00A61A87" w:rsidRDefault="00A61A87" w:rsidP="00A61A87">
            <w:pPr>
              <w:spacing w:before="72" w:line="240" w:lineRule="auto"/>
              <w:rPr>
                <w:rFonts w:cs="Arial"/>
                <w:sz w:val="16"/>
                <w:szCs w:val="16"/>
              </w:rPr>
            </w:pPr>
            <w:r w:rsidRPr="00975A8F">
              <w:rPr>
                <w:rFonts w:cs="Arial"/>
                <w:sz w:val="16"/>
                <w:szCs w:val="16"/>
              </w:rPr>
              <w:t>//IMKAD_AangebodenStuk/StukdeelHypotheek [aanduidingHypotheek =</w:t>
            </w:r>
            <w:r>
              <w:rPr>
                <w:rFonts w:cs="Arial"/>
                <w:sz w:val="16"/>
                <w:szCs w:val="16"/>
              </w:rPr>
              <w:t>”TweedeInschrijving”</w:t>
            </w:r>
            <w:r w:rsidRPr="00975A8F">
              <w:rPr>
                <w:rFonts w:cs="Arial"/>
                <w:sz w:val="16"/>
                <w:szCs w:val="16"/>
              </w:rPr>
              <w:t>]</w:t>
            </w:r>
          </w:p>
          <w:p w14:paraId="796EE0F4" w14:textId="77777777" w:rsidR="00A61A87" w:rsidRPr="00DB7FA4" w:rsidRDefault="00A61A87" w:rsidP="00A61A87">
            <w:pPr>
              <w:keepNext/>
              <w:spacing w:line="240" w:lineRule="auto"/>
              <w:rPr>
                <w:sz w:val="16"/>
                <w:szCs w:val="16"/>
              </w:rPr>
            </w:pPr>
            <w:r w:rsidRPr="00DB7FA4">
              <w:rPr>
                <w:sz w:val="16"/>
                <w:szCs w:val="16"/>
              </w:rPr>
              <w:t>/tia_</w:t>
            </w:r>
            <w:r>
              <w:rPr>
                <w:sz w:val="16"/>
                <w:szCs w:val="16"/>
              </w:rPr>
              <w:t>t</w:t>
            </w:r>
            <w:r w:rsidRPr="00DB7FA4">
              <w:rPr>
                <w:sz w:val="16"/>
                <w:szCs w:val="16"/>
              </w:rPr>
              <w:t>ekst</w:t>
            </w:r>
            <w:r>
              <w:rPr>
                <w:sz w:val="16"/>
                <w:szCs w:val="16"/>
              </w:rPr>
              <w:t>k</w:t>
            </w:r>
            <w:r w:rsidRPr="00DB7FA4">
              <w:rPr>
                <w:sz w:val="16"/>
                <w:szCs w:val="16"/>
              </w:rPr>
              <w:t>euze</w:t>
            </w:r>
          </w:p>
          <w:p w14:paraId="2DB8ED2C" w14:textId="77777777" w:rsidR="00A61A87" w:rsidRPr="00DB7FA4" w:rsidRDefault="00A61A87" w:rsidP="00A61A87">
            <w:pPr>
              <w:keepNext/>
              <w:spacing w:line="240" w:lineRule="auto"/>
              <w:ind w:left="227"/>
              <w:rPr>
                <w:sz w:val="16"/>
                <w:szCs w:val="16"/>
              </w:rPr>
            </w:pPr>
            <w:r w:rsidRPr="00DB7FA4">
              <w:rPr>
                <w:sz w:val="16"/>
                <w:szCs w:val="16"/>
              </w:rPr>
              <w:t>./tagNaam(‘k_</w:t>
            </w:r>
            <w:r>
              <w:rPr>
                <w:sz w:val="16"/>
                <w:szCs w:val="16"/>
              </w:rPr>
              <w:t>Rentepercentage</w:t>
            </w:r>
            <w:r w:rsidRPr="00DB7FA4">
              <w:rPr>
                <w:sz w:val="16"/>
                <w:szCs w:val="16"/>
              </w:rPr>
              <w:t>’)</w:t>
            </w:r>
          </w:p>
          <w:p w14:paraId="2A6F86A1" w14:textId="77777777" w:rsidR="00A61A87" w:rsidRDefault="00A61A87" w:rsidP="00A61A87">
            <w:pPr>
              <w:spacing w:line="240" w:lineRule="auto"/>
              <w:rPr>
                <w:sz w:val="16"/>
                <w:szCs w:val="16"/>
              </w:rPr>
            </w:pPr>
            <w:r>
              <w:rPr>
                <w:sz w:val="16"/>
                <w:szCs w:val="16"/>
              </w:rPr>
              <w:t xml:space="preserve">      </w:t>
            </w:r>
            <w:r w:rsidRPr="00DB7FA4">
              <w:rPr>
                <w:sz w:val="16"/>
                <w:szCs w:val="16"/>
              </w:rPr>
              <w:t>./</w:t>
            </w:r>
            <w:r w:rsidRPr="005878AA">
              <w:rPr>
                <w:sz w:val="16"/>
                <w:szCs w:val="16"/>
              </w:rPr>
              <w:t>tekst</w:t>
            </w:r>
            <w:r>
              <w:rPr>
                <w:sz w:val="16"/>
                <w:szCs w:val="16"/>
              </w:rPr>
              <w:t>(getal in cijfers)</w:t>
            </w:r>
          </w:p>
          <w:p w14:paraId="138C9992" w14:textId="77777777" w:rsidR="00A61A87" w:rsidRDefault="00A61A87" w:rsidP="00A61A87">
            <w:pPr>
              <w:spacing w:before="72" w:line="240" w:lineRule="auto"/>
              <w:rPr>
                <w:sz w:val="16"/>
                <w:szCs w:val="16"/>
                <w:u w:val="single"/>
              </w:rPr>
            </w:pPr>
          </w:p>
          <w:p w14:paraId="13EC29AB" w14:textId="77777777" w:rsidR="00A61A87" w:rsidRPr="00A27AED" w:rsidRDefault="00A61A87" w:rsidP="00A61A87">
            <w:pPr>
              <w:spacing w:before="72" w:line="240" w:lineRule="auto"/>
              <w:rPr>
                <w:sz w:val="16"/>
                <w:szCs w:val="16"/>
                <w:u w:val="single"/>
              </w:rPr>
            </w:pPr>
            <w:r w:rsidRPr="00A27AED">
              <w:rPr>
                <w:sz w:val="16"/>
                <w:szCs w:val="16"/>
                <w:u w:val="single"/>
              </w:rPr>
              <w:t>Mapping bedrag:</w:t>
            </w:r>
          </w:p>
          <w:p w14:paraId="66073E5D" w14:textId="77777777" w:rsidR="00A61A87" w:rsidRDefault="00A61A87" w:rsidP="00A61A87">
            <w:pPr>
              <w:spacing w:before="72" w:line="240" w:lineRule="auto"/>
              <w:rPr>
                <w:rFonts w:cs="Arial"/>
                <w:sz w:val="16"/>
                <w:szCs w:val="16"/>
              </w:rPr>
            </w:pPr>
            <w:r w:rsidRPr="00975A8F">
              <w:rPr>
                <w:rFonts w:cs="Arial"/>
                <w:sz w:val="16"/>
                <w:szCs w:val="16"/>
              </w:rPr>
              <w:t>//IMKAD_AangebodenStuk/StukdeelHypotheek [aanduidingHypotheek =</w:t>
            </w:r>
            <w:r>
              <w:rPr>
                <w:rFonts w:cs="Arial"/>
                <w:sz w:val="16"/>
                <w:szCs w:val="16"/>
              </w:rPr>
              <w:t>”TweedeInschrijving”</w:t>
            </w:r>
            <w:r w:rsidRPr="00975A8F">
              <w:rPr>
                <w:rFonts w:cs="Arial"/>
                <w:sz w:val="16"/>
                <w:szCs w:val="16"/>
              </w:rPr>
              <w:t>]</w:t>
            </w:r>
          </w:p>
          <w:p w14:paraId="3EF06D4C" w14:textId="77777777" w:rsidR="00A61A87" w:rsidRPr="005D4352" w:rsidRDefault="00A61A87" w:rsidP="00A61A87">
            <w:pPr>
              <w:spacing w:line="240" w:lineRule="auto"/>
              <w:rPr>
                <w:sz w:val="16"/>
                <w:szCs w:val="16"/>
              </w:rPr>
            </w:pPr>
            <w:r w:rsidRPr="005D4352">
              <w:rPr>
                <w:sz w:val="16"/>
                <w:szCs w:val="16"/>
              </w:rPr>
              <w:tab/>
              <w:t>./bedragRente/som</w:t>
            </w:r>
          </w:p>
          <w:p w14:paraId="289DCB96" w14:textId="77777777" w:rsidR="00A61A87" w:rsidRPr="005D4352" w:rsidRDefault="00A61A87" w:rsidP="00A61A87">
            <w:pPr>
              <w:spacing w:line="240" w:lineRule="auto"/>
              <w:rPr>
                <w:sz w:val="16"/>
                <w:szCs w:val="16"/>
              </w:rPr>
            </w:pPr>
            <w:r w:rsidRPr="005D4352">
              <w:rPr>
                <w:sz w:val="16"/>
                <w:szCs w:val="16"/>
              </w:rPr>
              <w:tab/>
              <w:t>./bedragRente/valuta</w:t>
            </w:r>
          </w:p>
          <w:p w14:paraId="4897FE34" w14:textId="77777777" w:rsidR="00A61A87" w:rsidRPr="00ED3FA0" w:rsidRDefault="00A61A87" w:rsidP="00A61A87">
            <w:pPr>
              <w:rPr>
                <w:szCs w:val="18"/>
              </w:rPr>
            </w:pPr>
          </w:p>
          <w:p w14:paraId="09FFDA06" w14:textId="77777777" w:rsidR="00A61A87" w:rsidRPr="00A27AED" w:rsidRDefault="00A61A87" w:rsidP="00A61A87">
            <w:pPr>
              <w:spacing w:before="72" w:line="240" w:lineRule="auto"/>
              <w:rPr>
                <w:sz w:val="16"/>
                <w:szCs w:val="16"/>
                <w:u w:val="single"/>
              </w:rPr>
            </w:pPr>
            <w:r w:rsidRPr="00A27AED">
              <w:rPr>
                <w:sz w:val="16"/>
                <w:szCs w:val="16"/>
                <w:u w:val="single"/>
              </w:rPr>
              <w:t>Mapping totaalbedrag:</w:t>
            </w:r>
          </w:p>
          <w:p w14:paraId="375BD672" w14:textId="77777777" w:rsidR="00A61A87" w:rsidRDefault="00A61A87" w:rsidP="00A61A87">
            <w:pPr>
              <w:spacing w:before="72" w:line="240" w:lineRule="auto"/>
              <w:rPr>
                <w:rFonts w:cs="Arial"/>
                <w:sz w:val="16"/>
                <w:szCs w:val="16"/>
              </w:rPr>
            </w:pPr>
            <w:r w:rsidRPr="00975A8F">
              <w:rPr>
                <w:rFonts w:cs="Arial"/>
                <w:sz w:val="16"/>
                <w:szCs w:val="16"/>
              </w:rPr>
              <w:t>//IMKAD_AangebodenStuk/StukdeelHypotheek [aanduidingHypotheek =</w:t>
            </w:r>
            <w:r>
              <w:rPr>
                <w:rFonts w:cs="Arial"/>
                <w:sz w:val="16"/>
                <w:szCs w:val="16"/>
              </w:rPr>
              <w:t>”TweedeInschrijving”</w:t>
            </w:r>
            <w:r w:rsidRPr="00975A8F">
              <w:rPr>
                <w:rFonts w:cs="Arial"/>
                <w:sz w:val="16"/>
                <w:szCs w:val="16"/>
              </w:rPr>
              <w:t>]</w:t>
            </w:r>
          </w:p>
          <w:p w14:paraId="593EAB14" w14:textId="77777777" w:rsidR="00A61A87" w:rsidRPr="005D4352" w:rsidRDefault="00A61A87" w:rsidP="00A61A87">
            <w:pPr>
              <w:spacing w:line="240" w:lineRule="auto"/>
              <w:rPr>
                <w:sz w:val="16"/>
                <w:szCs w:val="16"/>
              </w:rPr>
            </w:pPr>
            <w:r w:rsidRPr="005D4352">
              <w:rPr>
                <w:sz w:val="16"/>
                <w:szCs w:val="16"/>
              </w:rPr>
              <w:tab/>
              <w:t>./bedragTotaal/som</w:t>
            </w:r>
          </w:p>
          <w:p w14:paraId="54360C09" w14:textId="77777777" w:rsidR="00A61A87" w:rsidRDefault="00A61A87" w:rsidP="00A61A87">
            <w:pPr>
              <w:spacing w:line="240" w:lineRule="auto"/>
              <w:rPr>
                <w:sz w:val="16"/>
                <w:szCs w:val="16"/>
              </w:rPr>
            </w:pPr>
            <w:r w:rsidRPr="005D4352">
              <w:rPr>
                <w:sz w:val="16"/>
                <w:szCs w:val="16"/>
              </w:rPr>
              <w:tab/>
              <w:t>./bedragTotaal/valuta</w:t>
            </w:r>
          </w:p>
          <w:p w14:paraId="6A216465" w14:textId="77777777" w:rsidR="008F745F" w:rsidRDefault="008F745F" w:rsidP="00A61A87">
            <w:pPr>
              <w:spacing w:line="240" w:lineRule="auto"/>
              <w:rPr>
                <w:sz w:val="16"/>
                <w:szCs w:val="16"/>
              </w:rPr>
            </w:pPr>
          </w:p>
        </w:tc>
      </w:tr>
      <w:tr w:rsidR="007C08F4" w:rsidRPr="00343045" w14:paraId="68726C2B" w14:textId="77777777" w:rsidTr="00C10A1C">
        <w:tc>
          <w:tcPr>
            <w:tcW w:w="6771" w:type="dxa"/>
            <w:shd w:val="clear" w:color="auto" w:fill="auto"/>
          </w:tcPr>
          <w:p w14:paraId="5FB13850" w14:textId="6207AFB5" w:rsidR="007C08F4" w:rsidRPr="00203B7C" w:rsidRDefault="00FB4A86" w:rsidP="007C08F4">
            <w:pPr>
              <w:spacing w:line="240" w:lineRule="auto"/>
              <w:ind w:left="598"/>
              <w:textAlignment w:val="baseline"/>
              <w:rPr>
                <w:rFonts w:cs="Arial"/>
                <w:snapToGrid/>
                <w:color w:val="FF0000"/>
                <w:kern w:val="0"/>
                <w:szCs w:val="18"/>
                <w:u w:val="single"/>
                <w:lang w:eastAsia="nl-NL"/>
              </w:rPr>
            </w:pPr>
            <w:r>
              <w:rPr>
                <w:rFonts w:cs="Arial"/>
                <w:color w:val="800080"/>
                <w:szCs w:val="18"/>
              </w:rPr>
              <w:lastRenderedPageBreak/>
              <w:t>e</w:t>
            </w:r>
            <w:r w:rsidR="007C08F4" w:rsidRPr="00203B7C">
              <w:rPr>
                <w:rFonts w:cs="Arial"/>
                <w:color w:val="800080"/>
                <w:szCs w:val="18"/>
              </w:rPr>
              <w:t>n</w:t>
            </w:r>
            <w:r>
              <w:rPr>
                <w:rFonts w:cs="Arial"/>
                <w:color w:val="800080"/>
                <w:szCs w:val="18"/>
              </w:rPr>
              <w:t xml:space="preserve"> </w:t>
            </w:r>
          </w:p>
        </w:tc>
        <w:tc>
          <w:tcPr>
            <w:tcW w:w="5837" w:type="dxa"/>
            <w:shd w:val="clear" w:color="auto" w:fill="auto"/>
          </w:tcPr>
          <w:p w14:paraId="0FE1FE23" w14:textId="05BCD26F" w:rsidR="007C08F4" w:rsidRDefault="007C08F4" w:rsidP="007C08F4">
            <w:pPr>
              <w:spacing w:line="240" w:lineRule="auto"/>
              <w:rPr>
                <w:sz w:val="16"/>
                <w:szCs w:val="16"/>
              </w:rPr>
            </w:pPr>
            <w:r>
              <w:rPr>
                <w:sz w:val="16"/>
                <w:szCs w:val="16"/>
              </w:rPr>
              <w:t>Optionele tekst en wordt alleen getoond als er een Tweede inschrijving hypotheek volgt. Volgt aansluitend op de vorige tekst.</w:t>
            </w:r>
            <w:r w:rsidR="00A65E11">
              <w:rPr>
                <w:sz w:val="16"/>
                <w:szCs w:val="16"/>
              </w:rPr>
              <w:t xml:space="preserve"> </w:t>
            </w:r>
          </w:p>
          <w:p w14:paraId="4D705F35" w14:textId="5284C395" w:rsidR="00A65E11" w:rsidRDefault="00A65E11" w:rsidP="007C08F4">
            <w:pPr>
              <w:spacing w:line="240" w:lineRule="auto"/>
              <w:rPr>
                <w:sz w:val="16"/>
                <w:szCs w:val="16"/>
              </w:rPr>
            </w:pPr>
          </w:p>
          <w:p w14:paraId="4A50129B" w14:textId="0C4342A1" w:rsidR="00A65E11" w:rsidRDefault="00A65E11" w:rsidP="007C08F4">
            <w:pPr>
              <w:spacing w:line="240" w:lineRule="auto"/>
              <w:rPr>
                <w:sz w:val="16"/>
                <w:szCs w:val="16"/>
              </w:rPr>
            </w:pPr>
            <w:r>
              <w:rPr>
                <w:sz w:val="16"/>
                <w:szCs w:val="16"/>
              </w:rPr>
              <w:t xml:space="preserve">Als er een </w:t>
            </w:r>
            <w:r w:rsidR="00FF4125">
              <w:rPr>
                <w:sz w:val="16"/>
                <w:szCs w:val="16"/>
              </w:rPr>
              <w:t>2</w:t>
            </w:r>
            <w:r w:rsidR="00FF4125" w:rsidRPr="002142D9">
              <w:rPr>
                <w:sz w:val="16"/>
                <w:szCs w:val="16"/>
                <w:vertAlign w:val="superscript"/>
              </w:rPr>
              <w:t>e</w:t>
            </w:r>
            <w:r>
              <w:rPr>
                <w:sz w:val="16"/>
                <w:szCs w:val="16"/>
              </w:rPr>
              <w:t xml:space="preserve"> inschrijving volgt dan wordt het eerste woord</w:t>
            </w:r>
            <w:r w:rsidR="005A1471">
              <w:rPr>
                <w:sz w:val="16"/>
                <w:szCs w:val="16"/>
              </w:rPr>
              <w:t>, van de 2</w:t>
            </w:r>
            <w:r w:rsidR="005A1471" w:rsidRPr="002142D9">
              <w:rPr>
                <w:sz w:val="16"/>
                <w:szCs w:val="16"/>
                <w:vertAlign w:val="superscript"/>
              </w:rPr>
              <w:t>e</w:t>
            </w:r>
            <w:r w:rsidR="005A1471">
              <w:rPr>
                <w:sz w:val="16"/>
                <w:szCs w:val="16"/>
              </w:rPr>
              <w:t xml:space="preserve"> inschrijving,</w:t>
            </w:r>
            <w:r>
              <w:rPr>
                <w:sz w:val="16"/>
                <w:szCs w:val="16"/>
              </w:rPr>
              <w:t xml:space="preserve"> “De” omgezet naar een kleine letter</w:t>
            </w:r>
            <w:r w:rsidR="005A1471">
              <w:rPr>
                <w:sz w:val="16"/>
                <w:szCs w:val="16"/>
              </w:rPr>
              <w:t>.</w:t>
            </w:r>
          </w:p>
          <w:p w14:paraId="2CCA502C" w14:textId="3F2F2D19" w:rsidR="007C08F4" w:rsidRDefault="007C08F4" w:rsidP="007C08F4">
            <w:pPr>
              <w:spacing w:line="240" w:lineRule="auto"/>
              <w:rPr>
                <w:sz w:val="16"/>
                <w:szCs w:val="16"/>
              </w:rPr>
            </w:pPr>
          </w:p>
        </w:tc>
      </w:tr>
      <w:tr w:rsidR="007C08F4" w:rsidRPr="00343045" w14:paraId="3DC7F0F9" w14:textId="77777777" w:rsidTr="00C10A1C">
        <w:tc>
          <w:tcPr>
            <w:tcW w:w="6771" w:type="dxa"/>
            <w:shd w:val="clear" w:color="auto" w:fill="auto"/>
          </w:tcPr>
          <w:p w14:paraId="11BE22D4" w14:textId="1188900E" w:rsidR="007C08F4" w:rsidRPr="008F745F" w:rsidRDefault="007C08F4" w:rsidP="007C08F4">
            <w:pPr>
              <w:spacing w:line="240" w:lineRule="auto"/>
              <w:ind w:left="598"/>
              <w:textAlignment w:val="baseline"/>
              <w:rPr>
                <w:rFonts w:cs="Arial"/>
                <w:snapToGrid/>
                <w:color w:val="FF0000"/>
                <w:kern w:val="0"/>
                <w:szCs w:val="18"/>
                <w:u w:val="single"/>
                <w:lang w:eastAsia="nl-NL"/>
              </w:rPr>
            </w:pPr>
            <w:r w:rsidRPr="008F745F">
              <w:rPr>
                <w:rFonts w:cs="Arial"/>
                <w:snapToGrid/>
                <w:color w:val="FF0000"/>
                <w:kern w:val="0"/>
                <w:szCs w:val="18"/>
                <w:lang w:eastAsia="nl-NL"/>
              </w:rPr>
              <w:t>op:</w:t>
            </w:r>
          </w:p>
        </w:tc>
        <w:tc>
          <w:tcPr>
            <w:tcW w:w="5837" w:type="dxa"/>
            <w:shd w:val="clear" w:color="auto" w:fill="auto"/>
          </w:tcPr>
          <w:p w14:paraId="61A6CD13" w14:textId="77777777" w:rsidR="007C08F4" w:rsidRDefault="007C08F4" w:rsidP="007C08F4">
            <w:pPr>
              <w:spacing w:line="240" w:lineRule="auto"/>
              <w:rPr>
                <w:sz w:val="16"/>
                <w:szCs w:val="16"/>
              </w:rPr>
            </w:pPr>
            <w:r>
              <w:rPr>
                <w:sz w:val="16"/>
                <w:szCs w:val="16"/>
              </w:rPr>
              <w:t>Vaste tekst.</w:t>
            </w:r>
          </w:p>
          <w:p w14:paraId="25E1E9A7" w14:textId="77777777" w:rsidR="007C08F4" w:rsidRDefault="007C08F4" w:rsidP="007C08F4">
            <w:pPr>
              <w:spacing w:line="240" w:lineRule="auto"/>
              <w:rPr>
                <w:sz w:val="16"/>
                <w:szCs w:val="16"/>
              </w:rPr>
            </w:pPr>
            <w:r>
              <w:rPr>
                <w:sz w:val="16"/>
                <w:szCs w:val="16"/>
              </w:rPr>
              <w:t>Wordt 1x getoond na het laatste tekstblok hypotheekbedrag.</w:t>
            </w:r>
          </w:p>
          <w:p w14:paraId="464AC72D" w14:textId="53A2C164" w:rsidR="007C08F4" w:rsidRPr="00A61A87" w:rsidRDefault="007C08F4" w:rsidP="007C08F4">
            <w:pPr>
              <w:spacing w:line="240" w:lineRule="auto"/>
              <w:rPr>
                <w:sz w:val="16"/>
                <w:szCs w:val="16"/>
              </w:rPr>
            </w:pPr>
          </w:p>
        </w:tc>
      </w:tr>
    </w:tbl>
    <w:p w14:paraId="1992EAEC" w14:textId="1EA6BA09" w:rsidR="00DD5A89" w:rsidRDefault="00DD5A89"/>
    <w:p w14:paraId="6FA4DAB9" w14:textId="2935A1C3" w:rsidR="000F58B8" w:rsidRDefault="00846E9F" w:rsidP="00846E9F">
      <w:pPr>
        <w:pStyle w:val="Kop2"/>
      </w:pPr>
      <w:bookmarkStart w:id="245" w:name="_Toc127951347"/>
      <w:r w:rsidRPr="00846E9F">
        <w:t>Onderpand</w:t>
      </w:r>
      <w:bookmarkEnd w:id="245"/>
    </w:p>
    <w:p w14:paraId="098B88A4" w14:textId="77777777" w:rsidR="00DD5A89" w:rsidRPr="00DD5A89" w:rsidRDefault="00DD5A89" w:rsidP="00DD5A89">
      <w:pPr>
        <w:rPr>
          <w:lang w:val="nl"/>
        </w:rPr>
      </w:pPr>
    </w:p>
    <w:tbl>
      <w:tblPr>
        <w:tblW w:w="502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7"/>
        <w:gridCol w:w="5962"/>
      </w:tblGrid>
      <w:tr w:rsidR="00E729A7" w:rsidRPr="00D77156" w14:paraId="1FB17C11" w14:textId="77777777" w:rsidTr="00C10A1C">
        <w:trPr>
          <w:trHeight w:val="125"/>
          <w:tblHeader/>
        </w:trPr>
        <w:tc>
          <w:tcPr>
            <w:tcW w:w="2636" w:type="pct"/>
            <w:shd w:val="clear" w:color="auto" w:fill="DEEAF6" w:themeFill="accent1" w:themeFillTint="33"/>
          </w:tcPr>
          <w:p w14:paraId="3DE96743" w14:textId="77777777" w:rsidR="00E729A7" w:rsidRPr="00D77156" w:rsidRDefault="00E729A7" w:rsidP="00D77156">
            <w:pPr>
              <w:rPr>
                <w:b/>
              </w:rPr>
            </w:pPr>
            <w:r w:rsidRPr="00DB7FA4">
              <w:rPr>
                <w:b/>
              </w:rPr>
              <w:t>Modeldocument tekst</w:t>
            </w:r>
          </w:p>
        </w:tc>
        <w:tc>
          <w:tcPr>
            <w:tcW w:w="2364" w:type="pct"/>
            <w:shd w:val="clear" w:color="auto" w:fill="DEEAF6" w:themeFill="accent1" w:themeFillTint="33"/>
          </w:tcPr>
          <w:p w14:paraId="3E2B56E6" w14:textId="1A9A8A77" w:rsidR="00E729A7" w:rsidRPr="00D77156" w:rsidRDefault="00E729A7" w:rsidP="00E729A7">
            <w:pPr>
              <w:rPr>
                <w:b/>
              </w:rPr>
            </w:pPr>
            <w:r w:rsidRPr="00DB7FA4">
              <w:rPr>
                <w:b/>
              </w:rPr>
              <w:t>Toelichting</w:t>
            </w:r>
            <w:r w:rsidR="00D86112">
              <w:rPr>
                <w:b/>
              </w:rPr>
              <w:t xml:space="preserve"> en mapping</w:t>
            </w:r>
          </w:p>
        </w:tc>
      </w:tr>
      <w:tr w:rsidR="00EF4E44" w:rsidRPr="00123774" w14:paraId="67CC7C4A" w14:textId="77777777" w:rsidTr="00C10A1C">
        <w:trPr>
          <w:trHeight w:val="125"/>
        </w:trPr>
        <w:tc>
          <w:tcPr>
            <w:tcW w:w="2636" w:type="pct"/>
            <w:shd w:val="clear" w:color="auto" w:fill="auto"/>
          </w:tcPr>
          <w:p w14:paraId="225D6BAE" w14:textId="2C1D9909" w:rsidR="000F58B8" w:rsidRPr="00203B7C" w:rsidRDefault="00D678DA" w:rsidP="00D678DA">
            <w:pPr>
              <w:pStyle w:val="Geenafstand"/>
              <w:numPr>
                <w:ilvl w:val="0"/>
                <w:numId w:val="46"/>
              </w:numPr>
              <w:ind w:left="598" w:hanging="567"/>
              <w:rPr>
                <w:rFonts w:ascii="Arial" w:hAnsi="Arial" w:cs="Arial"/>
                <w:b/>
                <w:bCs/>
                <w:sz w:val="18"/>
                <w:szCs w:val="18"/>
              </w:rPr>
            </w:pPr>
            <w:r w:rsidRPr="00203B7C">
              <w:rPr>
                <w:rFonts w:ascii="Arial" w:hAnsi="Arial" w:cs="Arial"/>
                <w:b/>
                <w:bCs/>
                <w:color w:val="FF0000"/>
                <w:sz w:val="18"/>
                <w:szCs w:val="18"/>
              </w:rPr>
              <w:t>Onderpand</w:t>
            </w:r>
          </w:p>
          <w:p w14:paraId="4E9D4784" w14:textId="77777777" w:rsidR="00DD5A89" w:rsidRPr="00203B7C" w:rsidRDefault="00DD5A89" w:rsidP="00DD5A89">
            <w:pPr>
              <w:tabs>
                <w:tab w:val="left" w:pos="-1440"/>
                <w:tab w:val="left" w:pos="-720"/>
              </w:tabs>
              <w:suppressAutoHyphens/>
              <w:ind w:left="598"/>
              <w:rPr>
                <w:rFonts w:cs="Arial"/>
                <w:color w:val="FF0000"/>
                <w:szCs w:val="18"/>
              </w:rPr>
            </w:pPr>
            <w:r w:rsidRPr="00203B7C">
              <w:rPr>
                <w:rFonts w:cs="Arial"/>
                <w:color w:val="FF0000"/>
                <w:szCs w:val="18"/>
              </w:rPr>
              <w:t xml:space="preserve">Registergoed </w:t>
            </w:r>
            <w:r w:rsidRPr="00203B7C">
              <w:rPr>
                <w:rFonts w:cs="Arial"/>
                <w:szCs w:val="18"/>
              </w:rPr>
              <w:fldChar w:fldCharType="begin"/>
            </w:r>
            <w:r w:rsidRPr="00203B7C">
              <w:rPr>
                <w:rFonts w:cs="Arial"/>
                <w:szCs w:val="18"/>
              </w:rPr>
              <w:instrText>MacroButton Nomacro §</w:instrText>
            </w:r>
            <w:r w:rsidRPr="00203B7C">
              <w:rPr>
                <w:rFonts w:cs="Arial"/>
                <w:szCs w:val="18"/>
              </w:rPr>
              <w:fldChar w:fldCharType="end"/>
            </w:r>
            <w:r w:rsidRPr="00203B7C">
              <w:rPr>
                <w:rFonts w:cs="Arial"/>
                <w:szCs w:val="18"/>
              </w:rPr>
              <w:t>volgnummer registergoed</w:t>
            </w:r>
            <w:r w:rsidRPr="00203B7C">
              <w:rPr>
                <w:rFonts w:cs="Arial"/>
                <w:szCs w:val="18"/>
              </w:rPr>
              <w:fldChar w:fldCharType="begin"/>
            </w:r>
            <w:r w:rsidRPr="00203B7C">
              <w:rPr>
                <w:rFonts w:cs="Arial"/>
                <w:szCs w:val="18"/>
              </w:rPr>
              <w:instrText>MacroButton Nomacro §</w:instrText>
            </w:r>
            <w:r w:rsidRPr="00203B7C">
              <w:rPr>
                <w:rFonts w:cs="Arial"/>
                <w:szCs w:val="18"/>
              </w:rPr>
              <w:fldChar w:fldCharType="end"/>
            </w:r>
          </w:p>
          <w:p w14:paraId="02CD7783" w14:textId="77777777" w:rsidR="00DD5A89" w:rsidRPr="00203B7C" w:rsidRDefault="00DD5A89" w:rsidP="00DD5A89">
            <w:pPr>
              <w:autoSpaceDE w:val="0"/>
              <w:autoSpaceDN w:val="0"/>
              <w:adjustRightInd w:val="0"/>
              <w:ind w:left="598"/>
              <w:rPr>
                <w:rFonts w:cs="Arial"/>
                <w:color w:val="FF0000"/>
                <w:szCs w:val="18"/>
              </w:rPr>
            </w:pPr>
            <w:r w:rsidRPr="00203B7C">
              <w:rPr>
                <w:rFonts w:cs="Arial"/>
                <w:color w:val="FF0000"/>
                <w:szCs w:val="18"/>
                <w:highlight w:val="yellow"/>
              </w:rPr>
              <w:t>TEKSTBLOK RECHT</w:t>
            </w:r>
            <w:r w:rsidRPr="00203B7C">
              <w:rPr>
                <w:rFonts w:cs="Arial"/>
                <w:color w:val="FF0000"/>
                <w:szCs w:val="18"/>
              </w:rPr>
              <w:t xml:space="preserve"> </w:t>
            </w:r>
            <w:r w:rsidRPr="00203B7C">
              <w:rPr>
                <w:rFonts w:cs="Arial"/>
                <w:color w:val="FF0000"/>
                <w:szCs w:val="18"/>
                <w:highlight w:val="yellow"/>
              </w:rPr>
              <w:t>TEKSTBLOK REGISTERGOED</w:t>
            </w:r>
            <w:r w:rsidRPr="00203B7C">
              <w:rPr>
                <w:rFonts w:cs="Arial"/>
                <w:color w:val="FF0000"/>
                <w:szCs w:val="18"/>
              </w:rPr>
              <w:t>,</w:t>
            </w:r>
          </w:p>
          <w:p w14:paraId="1FEF23D8" w14:textId="5501CB10" w:rsidR="00EF4E44" w:rsidRPr="00194473" w:rsidRDefault="00EF4E44" w:rsidP="00FD4C0C">
            <w:pPr>
              <w:pStyle w:val="Geenafstand"/>
              <w:rPr>
                <w:rFonts w:cs="Arial"/>
                <w:b/>
                <w:bCs/>
                <w:color w:val="FF0000"/>
                <w:szCs w:val="18"/>
                <w:lang w:eastAsia="nl-NL"/>
              </w:rPr>
            </w:pPr>
          </w:p>
        </w:tc>
        <w:tc>
          <w:tcPr>
            <w:tcW w:w="2364" w:type="pct"/>
            <w:shd w:val="clear" w:color="auto" w:fill="auto"/>
          </w:tcPr>
          <w:p w14:paraId="546DA1D4" w14:textId="77777777" w:rsidR="00F8517D" w:rsidRDefault="00F8517D" w:rsidP="00F8517D">
            <w:pPr>
              <w:spacing w:line="240" w:lineRule="auto"/>
              <w:rPr>
                <w:sz w:val="16"/>
                <w:szCs w:val="16"/>
              </w:rPr>
            </w:pPr>
          </w:p>
          <w:p w14:paraId="619C98B9" w14:textId="796936F1" w:rsidR="00F8517D" w:rsidRDefault="00F8517D" w:rsidP="00F8517D">
            <w:pPr>
              <w:spacing w:line="240" w:lineRule="auto"/>
              <w:rPr>
                <w:sz w:val="16"/>
                <w:szCs w:val="16"/>
              </w:rPr>
            </w:pPr>
            <w:r w:rsidRPr="008F2A69">
              <w:rPr>
                <w:sz w:val="16"/>
                <w:szCs w:val="16"/>
              </w:rPr>
              <w:t xml:space="preserve">Herhalende combinatie van één TEKSTBLOK RECHT met één TEKSTBLOK REGISTERGOED. </w:t>
            </w:r>
          </w:p>
          <w:p w14:paraId="4F9BD10A" w14:textId="77777777" w:rsidR="00F8517D" w:rsidRPr="008F2A69" w:rsidRDefault="00F8517D" w:rsidP="00F8517D">
            <w:pPr>
              <w:spacing w:line="240" w:lineRule="auto"/>
              <w:rPr>
                <w:sz w:val="16"/>
                <w:szCs w:val="16"/>
              </w:rPr>
            </w:pPr>
            <w:r>
              <w:rPr>
                <w:sz w:val="16"/>
                <w:szCs w:val="16"/>
              </w:rPr>
              <w:t>Voor elk opgenomen inschrijving hypotheek wordt het volgnummer getoond, beginnend bij “1”, met een opsomming van de daarbij bijbehorende objecten. De objecten worden opvolgend genummerd per volgnummer, elk beginnend bij “a.”.</w:t>
            </w:r>
          </w:p>
          <w:p w14:paraId="27AF52B0" w14:textId="77777777" w:rsidR="00F8517D" w:rsidRPr="008F2A69" w:rsidRDefault="00F8517D" w:rsidP="00F8517D">
            <w:pPr>
              <w:spacing w:line="240" w:lineRule="auto"/>
              <w:rPr>
                <w:sz w:val="16"/>
                <w:szCs w:val="16"/>
              </w:rPr>
            </w:pPr>
          </w:p>
          <w:p w14:paraId="0C03EC8D" w14:textId="77777777" w:rsidR="00F8517D" w:rsidRPr="008F2A69" w:rsidRDefault="00F8517D" w:rsidP="00F8517D">
            <w:pPr>
              <w:spacing w:line="240" w:lineRule="auto"/>
              <w:rPr>
                <w:sz w:val="16"/>
                <w:szCs w:val="16"/>
              </w:rPr>
            </w:pPr>
            <w:r w:rsidRPr="008F2A69">
              <w:rPr>
                <w:sz w:val="16"/>
                <w:szCs w:val="16"/>
              </w:rPr>
              <w:t>Er moet minimaal één combinatie recht/registergoed zijn</w:t>
            </w:r>
            <w:r>
              <w:rPr>
                <w:sz w:val="16"/>
                <w:szCs w:val="16"/>
              </w:rPr>
              <w:t xml:space="preserve"> per inschrijving hypotheek</w:t>
            </w:r>
            <w:r w:rsidRPr="008F2A69">
              <w:rPr>
                <w:sz w:val="16"/>
                <w:szCs w:val="16"/>
              </w:rPr>
              <w:t>, er kunnen er meerdere zijn.</w:t>
            </w:r>
          </w:p>
          <w:p w14:paraId="0D96A30F" w14:textId="77777777" w:rsidR="00F8517D" w:rsidRPr="008F2A69" w:rsidRDefault="00F8517D" w:rsidP="00F8517D">
            <w:pPr>
              <w:spacing w:line="240" w:lineRule="auto"/>
              <w:rPr>
                <w:sz w:val="16"/>
                <w:szCs w:val="16"/>
              </w:rPr>
            </w:pPr>
          </w:p>
          <w:p w14:paraId="66FA3503" w14:textId="77777777" w:rsidR="00F8517D" w:rsidRPr="008F2A69" w:rsidRDefault="00F8517D" w:rsidP="00F8517D">
            <w:pPr>
              <w:spacing w:line="240" w:lineRule="auto"/>
              <w:rPr>
                <w:sz w:val="16"/>
                <w:szCs w:val="16"/>
              </w:rPr>
            </w:pPr>
            <w:r w:rsidRPr="008F2A69">
              <w:rPr>
                <w:sz w:val="16"/>
                <w:szCs w:val="16"/>
              </w:rPr>
              <w:t xml:space="preserve">Van TEKSTBLOK REGISTERGOED zijn alleen de objecten perceel, appartementsrecht, netwerk en schip van toepassing. </w:t>
            </w:r>
          </w:p>
          <w:p w14:paraId="27D0A7A2" w14:textId="77777777" w:rsidR="00F8517D" w:rsidRPr="008F2A69" w:rsidRDefault="00F8517D" w:rsidP="00F8517D">
            <w:pPr>
              <w:spacing w:line="240" w:lineRule="auto"/>
              <w:rPr>
                <w:sz w:val="16"/>
                <w:szCs w:val="16"/>
              </w:rPr>
            </w:pPr>
          </w:p>
          <w:p w14:paraId="0ABBA8C7" w14:textId="77777777" w:rsidR="00F8517D" w:rsidRDefault="00F8517D" w:rsidP="00F8517D">
            <w:pPr>
              <w:spacing w:line="240" w:lineRule="auto"/>
              <w:rPr>
                <w:sz w:val="16"/>
                <w:szCs w:val="16"/>
              </w:rPr>
            </w:pPr>
            <w:r w:rsidRPr="008F2A69">
              <w:rPr>
                <w:sz w:val="16"/>
                <w:szCs w:val="16"/>
              </w:rPr>
              <w:t>Bij meer combinaties TEKSTBLOK RECHT en REGISTERGOED wordt de laatste combinatie afgesloten met een komma ‘,’ en de andere combinaties met een puntkomma ‘;’.</w:t>
            </w:r>
          </w:p>
          <w:p w14:paraId="5C46933D" w14:textId="77777777" w:rsidR="00F8517D" w:rsidRPr="008F2A69" w:rsidRDefault="00F8517D" w:rsidP="00F8517D">
            <w:pPr>
              <w:spacing w:line="240" w:lineRule="auto"/>
              <w:rPr>
                <w:sz w:val="16"/>
                <w:szCs w:val="16"/>
              </w:rPr>
            </w:pPr>
          </w:p>
          <w:p w14:paraId="1A8B66CD" w14:textId="77777777" w:rsidR="00F8517D" w:rsidRPr="008F2A69" w:rsidRDefault="00F8517D" w:rsidP="00F8517D">
            <w:pPr>
              <w:spacing w:line="240" w:lineRule="auto"/>
              <w:rPr>
                <w:sz w:val="16"/>
                <w:szCs w:val="16"/>
              </w:rPr>
            </w:pPr>
          </w:p>
          <w:p w14:paraId="70F37F91" w14:textId="77777777" w:rsidR="00F8517D" w:rsidRPr="008F2A69" w:rsidRDefault="00F8517D" w:rsidP="00F8517D">
            <w:pPr>
              <w:spacing w:line="240" w:lineRule="auto"/>
              <w:rPr>
                <w:sz w:val="16"/>
                <w:szCs w:val="16"/>
              </w:rPr>
            </w:pPr>
            <w:r w:rsidRPr="008F2A69">
              <w:rPr>
                <w:sz w:val="16"/>
                <w:szCs w:val="16"/>
                <w:u w:val="single"/>
              </w:rPr>
              <w:t>Mapping:</w:t>
            </w:r>
            <w:r w:rsidRPr="008F2A69">
              <w:rPr>
                <w:sz w:val="16"/>
                <w:szCs w:val="16"/>
              </w:rPr>
              <w:t xml:space="preserve"> </w:t>
            </w:r>
          </w:p>
          <w:p w14:paraId="4871C740" w14:textId="77777777" w:rsidR="00F8517D" w:rsidRPr="008F2A69" w:rsidRDefault="00F8517D" w:rsidP="00F8517D">
            <w:pPr>
              <w:spacing w:line="240" w:lineRule="auto"/>
              <w:rPr>
                <w:sz w:val="16"/>
                <w:szCs w:val="16"/>
              </w:rPr>
            </w:pPr>
            <w:r w:rsidRPr="008F2A69">
              <w:rPr>
                <w:sz w:val="16"/>
                <w:szCs w:val="16"/>
              </w:rPr>
              <w:t>//IMKAD_AangebodenStuk/StukdeelHypotheek</w:t>
            </w:r>
            <w:r w:rsidRPr="005D4352">
              <w:rPr>
                <w:rFonts w:cs="Arial"/>
                <w:sz w:val="16"/>
                <w:szCs w:val="16"/>
              </w:rPr>
              <w:t>[aanduidingHypotheek = niet aanwezig]</w:t>
            </w:r>
          </w:p>
          <w:p w14:paraId="4FF5B98A" w14:textId="77777777" w:rsidR="00F8517D" w:rsidRDefault="00F8517D" w:rsidP="00F8517D">
            <w:pPr>
              <w:spacing w:line="240" w:lineRule="auto"/>
              <w:rPr>
                <w:sz w:val="16"/>
                <w:szCs w:val="16"/>
              </w:rPr>
            </w:pPr>
            <w:r w:rsidRPr="008F2A69">
              <w:rPr>
                <w:sz w:val="16"/>
                <w:szCs w:val="16"/>
              </w:rPr>
              <w:t>/IMKAD_ZakelijkRecht</w:t>
            </w:r>
          </w:p>
          <w:p w14:paraId="20DBD46D" w14:textId="77777777" w:rsidR="00F8517D" w:rsidRDefault="00F8517D" w:rsidP="00F8517D">
            <w:pPr>
              <w:spacing w:line="240" w:lineRule="auto"/>
              <w:rPr>
                <w:sz w:val="16"/>
                <w:szCs w:val="16"/>
              </w:rPr>
            </w:pPr>
          </w:p>
          <w:p w14:paraId="2C7125A7" w14:textId="77777777" w:rsidR="00F8517D" w:rsidRDefault="00F8517D" w:rsidP="00F8517D">
            <w:pPr>
              <w:spacing w:line="240" w:lineRule="auto"/>
              <w:rPr>
                <w:sz w:val="16"/>
                <w:szCs w:val="16"/>
                <w:u w:val="single"/>
              </w:rPr>
            </w:pPr>
            <w:r w:rsidRPr="008F2A69">
              <w:rPr>
                <w:sz w:val="16"/>
                <w:szCs w:val="16"/>
                <w:u w:val="single"/>
              </w:rPr>
              <w:lastRenderedPageBreak/>
              <w:t>Mapping tbv 2</w:t>
            </w:r>
            <w:r w:rsidRPr="008F2A69">
              <w:rPr>
                <w:sz w:val="16"/>
                <w:szCs w:val="16"/>
                <w:u w:val="single"/>
                <w:vertAlign w:val="superscript"/>
              </w:rPr>
              <w:t>e</w:t>
            </w:r>
            <w:r w:rsidRPr="008F2A69">
              <w:rPr>
                <w:sz w:val="16"/>
                <w:szCs w:val="16"/>
                <w:u w:val="single"/>
              </w:rPr>
              <w:t xml:space="preserve"> inschrijving hypotheek:</w:t>
            </w:r>
          </w:p>
          <w:p w14:paraId="0BBE3929" w14:textId="77777777" w:rsidR="00F8517D" w:rsidRDefault="00F8517D" w:rsidP="00F8517D">
            <w:pPr>
              <w:spacing w:before="72" w:line="240" w:lineRule="auto"/>
              <w:rPr>
                <w:rFonts w:cs="Arial"/>
                <w:sz w:val="16"/>
                <w:szCs w:val="16"/>
              </w:rPr>
            </w:pPr>
            <w:r w:rsidRPr="00975A8F">
              <w:rPr>
                <w:rFonts w:cs="Arial"/>
                <w:sz w:val="16"/>
                <w:szCs w:val="16"/>
              </w:rPr>
              <w:t>//IMKAD_AangebodenStuk/StukdeelHypotheek [aanduidingHypotheek =</w:t>
            </w:r>
            <w:r>
              <w:rPr>
                <w:rFonts w:cs="Arial"/>
                <w:sz w:val="16"/>
                <w:szCs w:val="16"/>
              </w:rPr>
              <w:t>”TweedeInschrijving”</w:t>
            </w:r>
            <w:r w:rsidRPr="00975A8F">
              <w:rPr>
                <w:rFonts w:cs="Arial"/>
                <w:sz w:val="16"/>
                <w:szCs w:val="16"/>
              </w:rPr>
              <w:t>]</w:t>
            </w:r>
          </w:p>
          <w:p w14:paraId="1BA383EF" w14:textId="77777777" w:rsidR="00F8517D" w:rsidRDefault="00F8517D" w:rsidP="00F8517D">
            <w:pPr>
              <w:spacing w:line="240" w:lineRule="auto"/>
              <w:rPr>
                <w:sz w:val="16"/>
                <w:szCs w:val="16"/>
              </w:rPr>
            </w:pPr>
            <w:r w:rsidRPr="00A27AED">
              <w:rPr>
                <w:sz w:val="16"/>
                <w:szCs w:val="16"/>
              </w:rPr>
              <w:t>/IMKAD_ZakelijkRecht</w:t>
            </w:r>
          </w:p>
          <w:p w14:paraId="6B09177A" w14:textId="77777777" w:rsidR="00F8517D" w:rsidRPr="008F2A69" w:rsidRDefault="00F8517D" w:rsidP="00F8517D">
            <w:pPr>
              <w:spacing w:line="240" w:lineRule="auto"/>
              <w:rPr>
                <w:sz w:val="16"/>
                <w:szCs w:val="16"/>
                <w:u w:val="single"/>
              </w:rPr>
            </w:pPr>
          </w:p>
          <w:p w14:paraId="56D6913D" w14:textId="77777777" w:rsidR="00F8517D" w:rsidRPr="008F2A69" w:rsidRDefault="00F8517D" w:rsidP="00F8517D">
            <w:pPr>
              <w:spacing w:line="240" w:lineRule="auto"/>
              <w:rPr>
                <w:sz w:val="16"/>
                <w:szCs w:val="16"/>
              </w:rPr>
            </w:pPr>
            <w:r w:rsidRPr="008F2A69">
              <w:rPr>
                <w:sz w:val="16"/>
                <w:szCs w:val="16"/>
              </w:rPr>
              <w:t>-zie tekstblokken voor de verdere mapping</w:t>
            </w:r>
          </w:p>
          <w:p w14:paraId="343EC9B2" w14:textId="293898D1" w:rsidR="00E17B87" w:rsidRDefault="00E17B87" w:rsidP="00CF6D1A">
            <w:pPr>
              <w:keepNext/>
              <w:spacing w:line="240" w:lineRule="auto"/>
            </w:pPr>
          </w:p>
        </w:tc>
      </w:tr>
      <w:tr w:rsidR="00AE4E27" w:rsidRPr="00123774" w14:paraId="5720B118" w14:textId="77777777" w:rsidTr="00C10A1C">
        <w:trPr>
          <w:trHeight w:val="125"/>
        </w:trPr>
        <w:tc>
          <w:tcPr>
            <w:tcW w:w="2636" w:type="pct"/>
            <w:shd w:val="clear" w:color="auto" w:fill="auto"/>
          </w:tcPr>
          <w:p w14:paraId="244F8FB6" w14:textId="614D72EB" w:rsidR="00405A9D" w:rsidRPr="005A7CCB" w:rsidRDefault="0055208D" w:rsidP="00405A9D">
            <w:pPr>
              <w:pStyle w:val="paragraph"/>
              <w:spacing w:before="0" w:beforeAutospacing="0" w:after="0" w:afterAutospacing="0"/>
              <w:ind w:left="598"/>
              <w:textAlignment w:val="baseline"/>
              <w:rPr>
                <w:rFonts w:ascii="Arial" w:hAnsi="Arial" w:cs="Arial"/>
                <w:color w:val="000000"/>
                <w:sz w:val="18"/>
                <w:szCs w:val="18"/>
              </w:rPr>
            </w:pPr>
            <w:r>
              <w:rPr>
                <w:rStyle w:val="normaltextrun"/>
                <w:rFonts w:ascii="Arial" w:hAnsi="Arial" w:cs="Arial"/>
                <w:color w:val="FF0000"/>
                <w:sz w:val="18"/>
                <w:szCs w:val="18"/>
              </w:rPr>
              <w:lastRenderedPageBreak/>
              <w:t>h</w:t>
            </w:r>
            <w:r w:rsidR="00405A9D" w:rsidRPr="005A7CCB">
              <w:rPr>
                <w:rStyle w:val="normaltextrun"/>
                <w:rFonts w:ascii="Arial" w:hAnsi="Arial" w:cs="Arial"/>
                <w:color w:val="FF0000"/>
                <w:sz w:val="18"/>
                <w:szCs w:val="18"/>
              </w:rPr>
              <w:t>ierna</w:t>
            </w:r>
            <w:r w:rsidR="00405A9D">
              <w:rPr>
                <w:rStyle w:val="normaltextrun"/>
                <w:rFonts w:ascii="Arial" w:hAnsi="Arial" w:cs="Arial"/>
                <w:color w:val="800080"/>
                <w:sz w:val="18"/>
                <w:szCs w:val="18"/>
              </w:rPr>
              <w:t xml:space="preserve"> </w:t>
            </w:r>
            <w:r w:rsidR="00405A9D" w:rsidRPr="005A7CCB">
              <w:rPr>
                <w:rStyle w:val="normaltextrun"/>
                <w:rFonts w:ascii="Arial" w:hAnsi="Arial" w:cs="Arial"/>
                <w:color w:val="800080"/>
                <w:sz w:val="18"/>
                <w:szCs w:val="18"/>
              </w:rPr>
              <w:t>(zowel samen als ieder apart)</w:t>
            </w:r>
            <w:r w:rsidR="00405A9D">
              <w:rPr>
                <w:rStyle w:val="normaltextrun"/>
                <w:rFonts w:ascii="Arial" w:hAnsi="Arial" w:cs="Arial"/>
                <w:color w:val="800080"/>
                <w:sz w:val="18"/>
                <w:szCs w:val="18"/>
              </w:rPr>
              <w:t xml:space="preserve"> </w:t>
            </w:r>
            <w:r w:rsidR="00405A9D" w:rsidRPr="005A7CCB">
              <w:rPr>
                <w:rStyle w:val="normaltextrun"/>
                <w:rFonts w:ascii="Arial" w:hAnsi="Arial" w:cs="Arial"/>
                <w:color w:val="FF0000"/>
                <w:sz w:val="18"/>
                <w:szCs w:val="18"/>
              </w:rPr>
              <w:t>te noemen: “onderpand”.</w:t>
            </w:r>
          </w:p>
          <w:p w14:paraId="2B8FA5E5" w14:textId="77777777" w:rsidR="00AE4E27" w:rsidRPr="00006286" w:rsidRDefault="00AE4E27" w:rsidP="000F58B8">
            <w:pPr>
              <w:pStyle w:val="Geenafstand"/>
              <w:rPr>
                <w:rFonts w:ascii="Arial" w:hAnsi="Arial" w:cs="Arial"/>
                <w:color w:val="FF0000"/>
                <w:sz w:val="20"/>
                <w:szCs w:val="20"/>
              </w:rPr>
            </w:pPr>
          </w:p>
        </w:tc>
        <w:tc>
          <w:tcPr>
            <w:tcW w:w="2364" w:type="pct"/>
            <w:shd w:val="clear" w:color="auto" w:fill="auto"/>
          </w:tcPr>
          <w:p w14:paraId="1FC2A8BA" w14:textId="77777777" w:rsidR="00AE4E27" w:rsidRPr="0005291C" w:rsidRDefault="0005291C" w:rsidP="0005291C">
            <w:pPr>
              <w:keepNext/>
              <w:rPr>
                <w:rFonts w:cs="Arial"/>
                <w:snapToGrid/>
                <w:kern w:val="0"/>
                <w:sz w:val="16"/>
                <w:szCs w:val="16"/>
                <w:lang w:eastAsia="nl-NL"/>
              </w:rPr>
            </w:pPr>
            <w:r w:rsidRPr="0005291C">
              <w:rPr>
                <w:sz w:val="16"/>
                <w:szCs w:val="16"/>
              </w:rPr>
              <w:t>Deze tekst wordt altijd vermeld op een nieuwe regel waarbij de o</w:t>
            </w:r>
            <w:r w:rsidRPr="0005291C">
              <w:rPr>
                <w:rFonts w:cs="Arial"/>
                <w:snapToGrid/>
                <w:kern w:val="0"/>
                <w:sz w:val="16"/>
                <w:szCs w:val="16"/>
                <w:lang w:eastAsia="nl-NL"/>
              </w:rPr>
              <w:t xml:space="preserve">ptionele </w:t>
            </w:r>
            <w:r w:rsidRPr="0005291C">
              <w:rPr>
                <w:rFonts w:cs="Arial"/>
                <w:sz w:val="16"/>
                <w:szCs w:val="16"/>
              </w:rPr>
              <w:t>tekst w</w:t>
            </w:r>
            <w:r w:rsidRPr="0005291C">
              <w:rPr>
                <w:rFonts w:cs="Arial"/>
                <w:snapToGrid/>
                <w:kern w:val="0"/>
                <w:sz w:val="16"/>
                <w:szCs w:val="16"/>
                <w:lang w:eastAsia="nl-NL"/>
              </w:rPr>
              <w:t>ordt getoond wanneer er meer dan 1 recht vermeld wordt.</w:t>
            </w:r>
          </w:p>
          <w:p w14:paraId="40DC1BBB" w14:textId="0A2A9C81" w:rsidR="0005291C" w:rsidRPr="004E41D3" w:rsidRDefault="0005291C" w:rsidP="0005291C">
            <w:pPr>
              <w:keepNext/>
              <w:rPr>
                <w:sz w:val="16"/>
                <w:szCs w:val="16"/>
              </w:rPr>
            </w:pPr>
          </w:p>
        </w:tc>
      </w:tr>
    </w:tbl>
    <w:p w14:paraId="62F750BA" w14:textId="6FD3930A" w:rsidR="00AE4E27" w:rsidRDefault="00AE4E27"/>
    <w:p w14:paraId="553426EE" w14:textId="0876C64F" w:rsidR="00C24DBB" w:rsidRPr="0005291C" w:rsidRDefault="0005291C" w:rsidP="0005291C">
      <w:pPr>
        <w:pStyle w:val="Kop2"/>
      </w:pPr>
      <w:bookmarkStart w:id="246" w:name="_Toc127951348"/>
      <w:r w:rsidRPr="0005291C">
        <w:t>Opzegging</w:t>
      </w:r>
      <w:bookmarkEnd w:id="246"/>
    </w:p>
    <w:p w14:paraId="681DDAFF" w14:textId="77777777" w:rsidR="00C10A1C" w:rsidRDefault="00C10A1C"/>
    <w:p w14:paraId="4BDD879B" w14:textId="77777777" w:rsidR="00C10A1C" w:rsidRDefault="00C10A1C"/>
    <w:tbl>
      <w:tblPr>
        <w:tblW w:w="502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71"/>
        <w:gridCol w:w="5838"/>
      </w:tblGrid>
      <w:tr w:rsidR="00C10A1C" w:rsidRPr="00C10A1C" w14:paraId="7E77E9E5" w14:textId="77777777" w:rsidTr="00C10A1C">
        <w:trPr>
          <w:trHeight w:val="283"/>
        </w:trPr>
        <w:tc>
          <w:tcPr>
            <w:tcW w:w="2685" w:type="pct"/>
            <w:shd w:val="clear" w:color="auto" w:fill="DEEAF6" w:themeFill="accent1" w:themeFillTint="33"/>
          </w:tcPr>
          <w:p w14:paraId="6BC05AD9" w14:textId="09B52C20" w:rsidR="00C10A1C" w:rsidRPr="00C10A1C" w:rsidRDefault="00C10A1C" w:rsidP="00C10A1C">
            <w:pPr>
              <w:pStyle w:val="paragraph"/>
              <w:spacing w:before="0" w:beforeAutospacing="0" w:after="0" w:afterAutospacing="0"/>
              <w:textAlignment w:val="baseline"/>
              <w:rPr>
                <w:rStyle w:val="normaltextrun"/>
                <w:rFonts w:ascii="Arial" w:hAnsi="Arial" w:cs="Arial"/>
                <w:b/>
                <w:bCs/>
                <w:sz w:val="18"/>
                <w:szCs w:val="18"/>
              </w:rPr>
            </w:pPr>
            <w:r w:rsidRPr="00C10A1C">
              <w:rPr>
                <w:rStyle w:val="normaltextrun"/>
                <w:rFonts w:ascii="Arial" w:hAnsi="Arial" w:cs="Arial"/>
                <w:b/>
                <w:bCs/>
                <w:sz w:val="18"/>
                <w:szCs w:val="18"/>
              </w:rPr>
              <w:t>Modeldocument tekst</w:t>
            </w:r>
          </w:p>
        </w:tc>
        <w:tc>
          <w:tcPr>
            <w:tcW w:w="2315" w:type="pct"/>
            <w:shd w:val="clear" w:color="auto" w:fill="DEEAF6" w:themeFill="accent1" w:themeFillTint="33"/>
          </w:tcPr>
          <w:p w14:paraId="4D6A34C9" w14:textId="7FC83C61" w:rsidR="00C10A1C" w:rsidRPr="00C10A1C" w:rsidRDefault="00C10A1C" w:rsidP="00C10A1C">
            <w:pPr>
              <w:keepNext/>
              <w:spacing w:line="240" w:lineRule="auto"/>
              <w:rPr>
                <w:b/>
                <w:bCs/>
                <w:szCs w:val="18"/>
              </w:rPr>
            </w:pPr>
            <w:r w:rsidRPr="00C10A1C">
              <w:rPr>
                <w:b/>
                <w:bCs/>
                <w:szCs w:val="18"/>
              </w:rPr>
              <w:t>Toelichting en mapping</w:t>
            </w:r>
          </w:p>
        </w:tc>
      </w:tr>
      <w:tr w:rsidR="000F58B8" w:rsidRPr="00123774" w14:paraId="316F151B" w14:textId="77777777" w:rsidTr="00C10A1C">
        <w:trPr>
          <w:trHeight w:val="125"/>
        </w:trPr>
        <w:tc>
          <w:tcPr>
            <w:tcW w:w="2685" w:type="pct"/>
            <w:shd w:val="clear" w:color="auto" w:fill="auto"/>
          </w:tcPr>
          <w:p w14:paraId="72FDAA42" w14:textId="4CBEF872" w:rsidR="00D974D8" w:rsidRPr="00203B7C" w:rsidRDefault="00D974D8" w:rsidP="00D974D8">
            <w:pPr>
              <w:pStyle w:val="paragraph"/>
              <w:numPr>
                <w:ilvl w:val="0"/>
                <w:numId w:val="46"/>
              </w:numPr>
              <w:spacing w:before="0" w:beforeAutospacing="0" w:after="0" w:afterAutospacing="0"/>
              <w:ind w:left="598" w:hanging="567"/>
              <w:textAlignment w:val="baseline"/>
              <w:rPr>
                <w:rFonts w:ascii="Segoe UI" w:hAnsi="Segoe UI" w:cs="Segoe UI"/>
                <w:color w:val="000000"/>
                <w:sz w:val="18"/>
                <w:szCs w:val="18"/>
              </w:rPr>
            </w:pPr>
            <w:r w:rsidRPr="00203B7C">
              <w:rPr>
                <w:rStyle w:val="normaltextrun"/>
                <w:rFonts w:ascii="Arial" w:hAnsi="Arial" w:cs="Arial"/>
                <w:b/>
                <w:bCs/>
                <w:color w:val="FF0000"/>
                <w:sz w:val="18"/>
                <w:szCs w:val="18"/>
              </w:rPr>
              <w:t>Opzegging</w:t>
            </w:r>
          </w:p>
          <w:p w14:paraId="087999BF" w14:textId="77777777" w:rsidR="00D974D8" w:rsidRPr="00203B7C" w:rsidRDefault="00D974D8" w:rsidP="00D974D8">
            <w:pPr>
              <w:pStyle w:val="paragraph"/>
              <w:spacing w:before="0" w:beforeAutospacing="0" w:after="0" w:afterAutospacing="0"/>
              <w:ind w:left="598"/>
              <w:textAlignment w:val="baseline"/>
              <w:rPr>
                <w:rFonts w:ascii="Segoe UI" w:hAnsi="Segoe UI" w:cs="Segoe UI"/>
                <w:color w:val="000000"/>
                <w:sz w:val="18"/>
                <w:szCs w:val="18"/>
              </w:rPr>
            </w:pPr>
            <w:r w:rsidRPr="00203B7C">
              <w:rPr>
                <w:rStyle w:val="normaltextrun"/>
                <w:rFonts w:ascii="Arial" w:hAnsi="Arial" w:cs="Arial"/>
                <w:color w:val="FF0000"/>
                <w:sz w:val="18"/>
                <w:szCs w:val="18"/>
              </w:rPr>
              <w:t xml:space="preserve">De geldverstrekker mag het hypotheekrecht en de pandrechten helemaal of voor een deel opzeggen. De hypotheekgever mag dit niet. </w:t>
            </w:r>
            <w:r w:rsidRPr="00203B7C">
              <w:rPr>
                <w:rFonts w:ascii="Arial" w:hAnsi="Arial" w:cs="Arial"/>
                <w:color w:val="FF0000"/>
                <w:sz w:val="18"/>
                <w:szCs w:val="18"/>
              </w:rPr>
              <w:t>Een opzegging kan onder meer betrekking hebben op (een deel van) het onderpand of op (een deel van) hetgeen waarvoor de hypotheek- en/of pandrechten zijn gevestigd.</w:t>
            </w:r>
          </w:p>
          <w:p w14:paraId="70910BE6" w14:textId="77777777" w:rsidR="000F58B8" w:rsidRPr="00006286" w:rsidRDefault="000F58B8" w:rsidP="000F58B8">
            <w:pPr>
              <w:pStyle w:val="Geenafstand"/>
              <w:rPr>
                <w:rFonts w:ascii="Arial" w:hAnsi="Arial" w:cs="Arial"/>
                <w:color w:val="FF0000"/>
                <w:sz w:val="20"/>
                <w:szCs w:val="20"/>
              </w:rPr>
            </w:pPr>
          </w:p>
        </w:tc>
        <w:tc>
          <w:tcPr>
            <w:tcW w:w="2315" w:type="pct"/>
            <w:shd w:val="clear" w:color="auto" w:fill="auto"/>
          </w:tcPr>
          <w:p w14:paraId="54AB987C" w14:textId="125567C3" w:rsidR="00C10A1C" w:rsidRDefault="00101082" w:rsidP="00C10A1C">
            <w:pPr>
              <w:keepNext/>
              <w:spacing w:line="240" w:lineRule="auto"/>
              <w:rPr>
                <w:sz w:val="16"/>
                <w:szCs w:val="16"/>
              </w:rPr>
            </w:pPr>
            <w:r>
              <w:rPr>
                <w:sz w:val="16"/>
                <w:szCs w:val="16"/>
              </w:rPr>
              <w:t>Vaste tekst</w:t>
            </w:r>
            <w:r w:rsidR="00C10A1C">
              <w:rPr>
                <w:sz w:val="16"/>
                <w:szCs w:val="16"/>
              </w:rPr>
              <w:t>.</w:t>
            </w:r>
          </w:p>
          <w:p w14:paraId="07826BD2" w14:textId="1719D275" w:rsidR="00C10A1C" w:rsidRPr="00C10A1C" w:rsidRDefault="00C10A1C" w:rsidP="00C10A1C">
            <w:pPr>
              <w:ind w:firstLine="227"/>
              <w:rPr>
                <w:sz w:val="16"/>
                <w:szCs w:val="16"/>
              </w:rPr>
            </w:pPr>
          </w:p>
        </w:tc>
      </w:tr>
    </w:tbl>
    <w:p w14:paraId="43CA0D12" w14:textId="1CAFB73A" w:rsidR="00127039" w:rsidRPr="008B35C2" w:rsidRDefault="008B35C2" w:rsidP="008B35C2">
      <w:pPr>
        <w:spacing w:line="240" w:lineRule="auto"/>
        <w:rPr>
          <w:b/>
          <w:lang w:val="nl"/>
        </w:rPr>
      </w:pPr>
      <w:bookmarkStart w:id="247" w:name="_Toc464135508"/>
      <w:bookmarkStart w:id="248" w:name="_Toc506361272"/>
      <w:r>
        <w:br w:type="page"/>
      </w:r>
    </w:p>
    <w:p w14:paraId="1FFC092A" w14:textId="1EF0C569" w:rsidR="00127039" w:rsidRDefault="00127039" w:rsidP="008E3F95">
      <w:pPr>
        <w:pStyle w:val="Kop2"/>
        <w:numPr>
          <w:ilvl w:val="1"/>
          <w:numId w:val="1"/>
        </w:numPr>
      </w:pPr>
      <w:bookmarkStart w:id="249" w:name="_Toc127951349"/>
      <w:r>
        <w:lastRenderedPageBreak/>
        <w:t>Woonplaatskeuze</w:t>
      </w:r>
      <w:bookmarkEnd w:id="249"/>
    </w:p>
    <w:p w14:paraId="3D2CFE55" w14:textId="77777777" w:rsidR="00127039" w:rsidRPr="00127039" w:rsidRDefault="00127039" w:rsidP="00127039">
      <w:pPr>
        <w:rPr>
          <w:lang w:val="nl"/>
        </w:rPr>
      </w:pPr>
    </w:p>
    <w:tbl>
      <w:tblPr>
        <w:tblStyle w:val="Tabelraster"/>
        <w:tblW w:w="0" w:type="auto"/>
        <w:tblLayout w:type="fixed"/>
        <w:tblLook w:val="04A0" w:firstRow="1" w:lastRow="0" w:firstColumn="1" w:lastColumn="0" w:noHBand="0" w:noVBand="1"/>
      </w:tblPr>
      <w:tblGrid>
        <w:gridCol w:w="6799"/>
        <w:gridCol w:w="5748"/>
      </w:tblGrid>
      <w:tr w:rsidR="00127039" w:rsidRPr="00127039" w14:paraId="260DCBA4" w14:textId="77777777" w:rsidTr="00127039">
        <w:tc>
          <w:tcPr>
            <w:tcW w:w="6799" w:type="dxa"/>
            <w:shd w:val="clear" w:color="auto" w:fill="DEEAF6" w:themeFill="accent1" w:themeFillTint="33"/>
          </w:tcPr>
          <w:p w14:paraId="180C08F9" w14:textId="54C21412" w:rsidR="00127039" w:rsidRPr="00127039" w:rsidRDefault="00127039" w:rsidP="00127039">
            <w:pPr>
              <w:rPr>
                <w:b/>
                <w:bCs/>
                <w:lang w:val="nl"/>
              </w:rPr>
            </w:pPr>
            <w:r w:rsidRPr="00127039">
              <w:rPr>
                <w:b/>
                <w:bCs/>
                <w:lang w:val="nl"/>
              </w:rPr>
              <w:t>Modeldocument tekst</w:t>
            </w:r>
          </w:p>
        </w:tc>
        <w:tc>
          <w:tcPr>
            <w:tcW w:w="5748" w:type="dxa"/>
            <w:shd w:val="clear" w:color="auto" w:fill="DEEAF6" w:themeFill="accent1" w:themeFillTint="33"/>
          </w:tcPr>
          <w:p w14:paraId="20C0F899" w14:textId="43924E36" w:rsidR="00127039" w:rsidRPr="00127039" w:rsidRDefault="00127039" w:rsidP="00127039">
            <w:pPr>
              <w:rPr>
                <w:b/>
                <w:bCs/>
                <w:lang w:val="nl"/>
              </w:rPr>
            </w:pPr>
            <w:r w:rsidRPr="00127039">
              <w:rPr>
                <w:b/>
                <w:bCs/>
                <w:lang w:val="nl"/>
              </w:rPr>
              <w:t>Toelichting en mapping</w:t>
            </w:r>
          </w:p>
        </w:tc>
      </w:tr>
      <w:tr w:rsidR="00127039" w14:paraId="3A504341" w14:textId="77777777" w:rsidTr="00127039">
        <w:tc>
          <w:tcPr>
            <w:tcW w:w="6799" w:type="dxa"/>
          </w:tcPr>
          <w:p w14:paraId="0532A795" w14:textId="639EEB87" w:rsidR="001D2FE0" w:rsidRPr="00A84A1A" w:rsidRDefault="001D2FE0" w:rsidP="001D2FE0">
            <w:pPr>
              <w:pStyle w:val="paragraph"/>
              <w:numPr>
                <w:ilvl w:val="0"/>
                <w:numId w:val="52"/>
              </w:numPr>
              <w:spacing w:before="0" w:beforeAutospacing="0" w:after="0" w:afterAutospacing="0"/>
              <w:textAlignment w:val="baseline"/>
              <w:rPr>
                <w:rFonts w:ascii="Segoe UI" w:hAnsi="Segoe UI" w:cs="Segoe UI"/>
                <w:color w:val="800080"/>
                <w:sz w:val="18"/>
                <w:szCs w:val="18"/>
              </w:rPr>
            </w:pPr>
            <w:r w:rsidRPr="00A84A1A">
              <w:rPr>
                <w:rStyle w:val="normaltextrun"/>
                <w:rFonts w:ascii="Arial" w:hAnsi="Arial" w:cs="Arial"/>
                <w:b/>
                <w:bCs/>
                <w:color w:val="800080"/>
                <w:sz w:val="20"/>
                <w:szCs w:val="20"/>
              </w:rPr>
              <w:t>Woonplaatskeuze</w:t>
            </w:r>
            <w:r w:rsidRPr="00A84A1A">
              <w:rPr>
                <w:rStyle w:val="eop"/>
                <w:rFonts w:ascii="Arial" w:hAnsi="Arial" w:cs="Arial"/>
                <w:color w:val="800080"/>
                <w:sz w:val="20"/>
                <w:szCs w:val="20"/>
              </w:rPr>
              <w:t> </w:t>
            </w:r>
          </w:p>
          <w:p w14:paraId="0353A306" w14:textId="77777777" w:rsidR="001D2FE0" w:rsidRDefault="001D2FE0" w:rsidP="001D2FE0">
            <w:pPr>
              <w:pStyle w:val="paragraph"/>
              <w:spacing w:before="0" w:beforeAutospacing="0" w:after="0" w:afterAutospacing="0"/>
              <w:ind w:left="360"/>
              <w:textAlignment w:val="baseline"/>
              <w:rPr>
                <w:rStyle w:val="normaltextrun"/>
                <w:rFonts w:ascii="Arial" w:hAnsi="Arial" w:cs="Arial"/>
                <w:color w:val="800080"/>
                <w:sz w:val="20"/>
                <w:szCs w:val="20"/>
              </w:rPr>
            </w:pPr>
            <w:r w:rsidRPr="00A84A1A">
              <w:rPr>
                <w:rStyle w:val="normaltextrun"/>
                <w:rFonts w:ascii="Arial" w:hAnsi="Arial" w:cs="Arial"/>
                <w:color w:val="800080"/>
                <w:sz w:val="20"/>
                <w:szCs w:val="20"/>
              </w:rPr>
              <w:t>Voor het uitvoeren van de rechten en verplichtingen uit deze akte kiest de hypotheekgever woonplaats op het kantoor van de bewaarder van deze akte. De geldverstrekker kiest woonplaats</w:t>
            </w:r>
            <w:r>
              <w:rPr>
                <w:rStyle w:val="normaltextrun"/>
                <w:rFonts w:ascii="Arial" w:hAnsi="Arial" w:cs="Arial"/>
                <w:color w:val="800080"/>
                <w:sz w:val="20"/>
                <w:szCs w:val="20"/>
              </w:rPr>
              <w:t xml:space="preserve"> </w:t>
            </w:r>
            <w:r w:rsidRPr="00652AAD">
              <w:rPr>
                <w:rStyle w:val="normaltextrun"/>
                <w:rFonts w:ascii="Arial" w:hAnsi="Arial" w:cs="Arial"/>
                <w:color w:val="800080"/>
                <w:sz w:val="20"/>
                <w:szCs w:val="20"/>
              </w:rPr>
              <w:t xml:space="preserve">op het kantoor van Quion </w:t>
            </w:r>
            <w:r>
              <w:rPr>
                <w:rStyle w:val="normaltextrun"/>
                <w:rFonts w:ascii="Arial" w:hAnsi="Arial" w:cs="Arial"/>
                <w:color w:val="800080"/>
                <w:sz w:val="20"/>
                <w:szCs w:val="20"/>
              </w:rPr>
              <w:t>Services</w:t>
            </w:r>
            <w:r w:rsidRPr="00652AAD">
              <w:rPr>
                <w:rStyle w:val="normaltextrun"/>
                <w:rFonts w:ascii="Arial" w:hAnsi="Arial" w:cs="Arial"/>
                <w:color w:val="800080"/>
                <w:sz w:val="20"/>
                <w:szCs w:val="20"/>
              </w:rPr>
              <w:t xml:space="preserve"> B.V., statutair gevestigd</w:t>
            </w:r>
            <w:r w:rsidRPr="00A84A1A">
              <w:rPr>
                <w:rStyle w:val="normaltextrun"/>
                <w:rFonts w:ascii="Arial" w:hAnsi="Arial" w:cs="Arial"/>
                <w:color w:val="800080"/>
                <w:sz w:val="20"/>
                <w:szCs w:val="20"/>
              </w:rPr>
              <w:t xml:space="preserve"> te Rotterdam, kantoorhoudende te 2909 VA Capelle aan den IJssel aan de </w:t>
            </w:r>
            <w:r w:rsidRPr="00A84A1A">
              <w:rPr>
                <w:rStyle w:val="spellingerror"/>
                <w:rFonts w:ascii="Arial" w:hAnsi="Arial" w:cs="Arial"/>
                <w:color w:val="800080"/>
                <w:sz w:val="20"/>
                <w:szCs w:val="20"/>
              </w:rPr>
              <w:t>Fascinatio</w:t>
            </w:r>
            <w:r w:rsidRPr="00A84A1A">
              <w:rPr>
                <w:rStyle w:val="normaltextrun"/>
                <w:rFonts w:ascii="Arial" w:hAnsi="Arial" w:cs="Arial"/>
                <w:color w:val="800080"/>
                <w:sz w:val="20"/>
                <w:szCs w:val="20"/>
              </w:rPr>
              <w:t xml:space="preserve"> Boulevard 1302 (postadres: Postbus </w:t>
            </w:r>
            <w:r>
              <w:rPr>
                <w:rStyle w:val="normaltextrun"/>
                <w:rFonts w:ascii="Arial" w:hAnsi="Arial" w:cs="Arial"/>
                <w:color w:val="800080"/>
                <w:sz w:val="20"/>
                <w:szCs w:val="20"/>
              </w:rPr>
              <w:t>2936</w:t>
            </w:r>
            <w:r w:rsidRPr="00A84A1A">
              <w:rPr>
                <w:rStyle w:val="normaltextrun"/>
                <w:rFonts w:ascii="Arial" w:hAnsi="Arial" w:cs="Arial"/>
                <w:color w:val="800080"/>
                <w:sz w:val="20"/>
                <w:szCs w:val="20"/>
              </w:rPr>
              <w:t xml:space="preserve">, 3000 </w:t>
            </w:r>
            <w:r>
              <w:rPr>
                <w:rStyle w:val="normaltextrun"/>
                <w:rFonts w:ascii="Arial" w:hAnsi="Arial" w:cs="Arial"/>
                <w:color w:val="800080"/>
                <w:sz w:val="20"/>
                <w:szCs w:val="20"/>
              </w:rPr>
              <w:t>CX</w:t>
            </w:r>
            <w:r w:rsidRPr="00A84A1A">
              <w:rPr>
                <w:rStyle w:val="normaltextrun"/>
                <w:rFonts w:ascii="Arial" w:hAnsi="Arial" w:cs="Arial"/>
                <w:color w:val="800080"/>
                <w:sz w:val="20"/>
                <w:szCs w:val="20"/>
              </w:rPr>
              <w:t xml:space="preserve"> Rotterdam). / Voor het uitvoeren van de rechten en verplichtingen uit deze akte kiest de hypotheekgever woonplaats op het kantoor van de bewaarder van deze akte. De geldverstrekker kiest woonplaats op het kantoor van Syntrus Achmea Real Estate &amp; Finance, MediArena 5-8, 1114 BC Amsterdam-Duivendrecht (postadres: Postbus 59098, 1040 KB Amsterdam).</w:t>
            </w:r>
          </w:p>
          <w:p w14:paraId="2115EAB1" w14:textId="7673EFF6" w:rsidR="00EC7E1F" w:rsidRDefault="00EC7E1F" w:rsidP="009F2374">
            <w:pPr>
              <w:pStyle w:val="paragraph"/>
              <w:spacing w:before="0" w:beforeAutospacing="0" w:after="0" w:afterAutospacing="0"/>
              <w:ind w:left="720"/>
              <w:textAlignment w:val="baseline"/>
              <w:rPr>
                <w:rStyle w:val="normaltextrun"/>
                <w:rFonts w:ascii="Arial" w:hAnsi="Arial" w:cs="Arial"/>
                <w:color w:val="800080"/>
                <w:sz w:val="18"/>
                <w:szCs w:val="18"/>
              </w:rPr>
            </w:pPr>
          </w:p>
          <w:p w14:paraId="58C9AFE5" w14:textId="3233874E" w:rsidR="00EC7E1F" w:rsidRPr="00203B7C" w:rsidRDefault="00EC7E1F" w:rsidP="009F2374">
            <w:pPr>
              <w:pStyle w:val="paragraph"/>
              <w:spacing w:before="0" w:beforeAutospacing="0" w:after="0" w:afterAutospacing="0"/>
              <w:ind w:left="720"/>
              <w:textAlignment w:val="baseline"/>
              <w:rPr>
                <w:rStyle w:val="normaltextrun"/>
                <w:rFonts w:ascii="Arial" w:hAnsi="Arial" w:cs="Arial"/>
                <w:color w:val="800080"/>
                <w:sz w:val="18"/>
                <w:szCs w:val="18"/>
              </w:rPr>
            </w:pPr>
          </w:p>
          <w:p w14:paraId="7A4A260C" w14:textId="4A29E4C2" w:rsidR="00127039" w:rsidRDefault="00127039" w:rsidP="00127039">
            <w:pPr>
              <w:rPr>
                <w:lang w:val="nl"/>
              </w:rPr>
            </w:pPr>
          </w:p>
        </w:tc>
        <w:tc>
          <w:tcPr>
            <w:tcW w:w="5748" w:type="dxa"/>
          </w:tcPr>
          <w:p w14:paraId="0809AD01" w14:textId="77777777" w:rsidR="00127039" w:rsidRPr="002142D9" w:rsidRDefault="00127039" w:rsidP="00147431">
            <w:pPr>
              <w:spacing w:line="240" w:lineRule="auto"/>
              <w:rPr>
                <w:sz w:val="16"/>
                <w:szCs w:val="16"/>
              </w:rPr>
            </w:pPr>
            <w:r w:rsidRPr="002142D9">
              <w:rPr>
                <w:sz w:val="16"/>
                <w:szCs w:val="16"/>
              </w:rPr>
              <w:t>Deze paragraaf is verplicht als één van de personen uit één van de partijen een buitenlands adres heeft. (Het modeldocument dwingt dit niet af.)</w:t>
            </w:r>
          </w:p>
          <w:p w14:paraId="763EBB87" w14:textId="4F5DD489" w:rsidR="00127039" w:rsidRDefault="00127039" w:rsidP="00C553EB">
            <w:pPr>
              <w:spacing w:line="240" w:lineRule="auto"/>
              <w:rPr>
                <w:sz w:val="16"/>
                <w:szCs w:val="16"/>
              </w:rPr>
            </w:pPr>
            <w:r w:rsidRPr="002142D9">
              <w:rPr>
                <w:sz w:val="16"/>
                <w:szCs w:val="16"/>
              </w:rPr>
              <w:t>T</w:t>
            </w:r>
            <w:r w:rsidRPr="002142D9">
              <w:rPr>
                <w:sz w:val="16"/>
                <w:szCs w:val="16"/>
                <w:lang w:val="nl"/>
              </w:rPr>
              <w:t xml:space="preserve">ekst om aan te geven dat de woonplaats ten kantore van de bewaarder wordt gekozen. </w:t>
            </w:r>
            <w:r w:rsidRPr="002142D9">
              <w:rPr>
                <w:sz w:val="16"/>
                <w:szCs w:val="16"/>
              </w:rPr>
              <w:t>De woonplaatskeuze heeft betrekking op alle partijen, zowel de verkrijger als de vervreemder.</w:t>
            </w:r>
          </w:p>
          <w:p w14:paraId="324AA30E" w14:textId="77777777" w:rsidR="00C553EB" w:rsidRPr="009853BF" w:rsidRDefault="00C553EB" w:rsidP="00147431">
            <w:pPr>
              <w:spacing w:line="240" w:lineRule="auto"/>
              <w:rPr>
                <w:sz w:val="16"/>
                <w:szCs w:val="16"/>
              </w:rPr>
            </w:pPr>
          </w:p>
          <w:p w14:paraId="5DAF6635" w14:textId="3AD0708A" w:rsidR="00A224B4" w:rsidRPr="002142D9" w:rsidRDefault="00A224B4" w:rsidP="00147431">
            <w:pPr>
              <w:spacing w:line="240" w:lineRule="auto"/>
              <w:rPr>
                <w:sz w:val="16"/>
                <w:szCs w:val="16"/>
              </w:rPr>
            </w:pPr>
            <w:r w:rsidRPr="009853BF">
              <w:rPr>
                <w:sz w:val="16"/>
                <w:szCs w:val="16"/>
              </w:rPr>
              <w:t>Er zijn 2</w:t>
            </w:r>
            <w:r>
              <w:rPr>
                <w:sz w:val="16"/>
                <w:szCs w:val="16"/>
              </w:rPr>
              <w:t xml:space="preserve"> tekstuele</w:t>
            </w:r>
            <w:r w:rsidRPr="009853BF">
              <w:rPr>
                <w:sz w:val="16"/>
                <w:szCs w:val="16"/>
              </w:rPr>
              <w:t xml:space="preserve"> keuzes:</w:t>
            </w:r>
          </w:p>
          <w:p w14:paraId="1068AE27" w14:textId="26F09B4C" w:rsidR="00127039" w:rsidRPr="002142D9" w:rsidRDefault="00E909F4" w:rsidP="00127039">
            <w:pPr>
              <w:keepNext/>
              <w:rPr>
                <w:sz w:val="16"/>
                <w:szCs w:val="16"/>
                <w:u w:val="single"/>
              </w:rPr>
            </w:pPr>
            <w:r>
              <w:rPr>
                <w:sz w:val="16"/>
                <w:szCs w:val="16"/>
              </w:rPr>
              <w:t xml:space="preserve">- </w:t>
            </w:r>
            <w:r w:rsidR="00127039" w:rsidRPr="002142D9">
              <w:rPr>
                <w:sz w:val="16"/>
                <w:szCs w:val="16"/>
                <w:u w:val="single"/>
              </w:rPr>
              <w:t>Mapping</w:t>
            </w:r>
            <w:r w:rsidR="00A224B4" w:rsidRPr="009853BF">
              <w:rPr>
                <w:sz w:val="16"/>
                <w:szCs w:val="16"/>
                <w:u w:val="single"/>
              </w:rPr>
              <w:t xml:space="preserve"> tbv </w:t>
            </w:r>
            <w:r w:rsidR="0003523E">
              <w:rPr>
                <w:sz w:val="16"/>
                <w:szCs w:val="16"/>
              </w:rPr>
              <w:t>overige akten behalve Achmea</w:t>
            </w:r>
          </w:p>
          <w:p w14:paraId="1AEDC910" w14:textId="77777777" w:rsidR="00127039" w:rsidRPr="00A224B4" w:rsidRDefault="00127039" w:rsidP="00127039">
            <w:pPr>
              <w:keepNext/>
              <w:spacing w:line="240" w:lineRule="auto"/>
              <w:rPr>
                <w:sz w:val="16"/>
                <w:szCs w:val="16"/>
              </w:rPr>
            </w:pPr>
            <w:r w:rsidRPr="00A224B4">
              <w:rPr>
                <w:sz w:val="16"/>
                <w:szCs w:val="16"/>
              </w:rPr>
              <w:t>//IMKAD_AangebodenStuk/</w:t>
            </w:r>
          </w:p>
          <w:p w14:paraId="2F473BD0" w14:textId="77777777" w:rsidR="00127039" w:rsidRPr="00A224B4" w:rsidRDefault="00127039" w:rsidP="00127039">
            <w:pPr>
              <w:keepNext/>
              <w:spacing w:line="240" w:lineRule="auto"/>
              <w:rPr>
                <w:sz w:val="16"/>
                <w:szCs w:val="16"/>
              </w:rPr>
            </w:pPr>
            <w:r w:rsidRPr="00A224B4">
              <w:rPr>
                <w:sz w:val="16"/>
                <w:szCs w:val="16"/>
              </w:rPr>
              <w:t>./tia_TekstKeuze/</w:t>
            </w:r>
          </w:p>
          <w:p w14:paraId="5ACE5B99" w14:textId="77777777" w:rsidR="00127039" w:rsidRPr="00A224B4" w:rsidRDefault="00127039" w:rsidP="00127039">
            <w:pPr>
              <w:keepNext/>
              <w:spacing w:line="240" w:lineRule="auto"/>
              <w:ind w:left="227"/>
              <w:rPr>
                <w:sz w:val="16"/>
                <w:szCs w:val="16"/>
              </w:rPr>
            </w:pPr>
            <w:r w:rsidRPr="00A224B4">
              <w:rPr>
                <w:sz w:val="16"/>
                <w:szCs w:val="16"/>
              </w:rPr>
              <w:t>./tagNaam(‘k_Woonplaatskeuze’)</w:t>
            </w:r>
          </w:p>
          <w:p w14:paraId="2AFB07F0" w14:textId="291B8B33" w:rsidR="00182A49" w:rsidRDefault="00127039" w:rsidP="00182A49">
            <w:pPr>
              <w:spacing w:line="240" w:lineRule="auto"/>
              <w:rPr>
                <w:rStyle w:val="normaltextrun"/>
                <w:rFonts w:cs="Arial"/>
                <w:sz w:val="16"/>
                <w:szCs w:val="16"/>
              </w:rPr>
            </w:pPr>
            <w:r w:rsidRPr="00975A8F">
              <w:rPr>
                <w:sz w:val="16"/>
                <w:szCs w:val="16"/>
              </w:rPr>
              <w:t>./tekst</w:t>
            </w:r>
            <w:r w:rsidR="001D2FE0">
              <w:rPr>
                <w:sz w:val="16"/>
                <w:szCs w:val="16"/>
              </w:rPr>
              <w:t xml:space="preserve"> (</w:t>
            </w:r>
            <w:r w:rsidR="001D2FE0" w:rsidRPr="00147431">
              <w:rPr>
                <w:rStyle w:val="normaltextrun"/>
                <w:rFonts w:cs="Arial"/>
                <w:color w:val="800080"/>
                <w:sz w:val="16"/>
                <w:szCs w:val="16"/>
              </w:rPr>
              <w:t>Voor het uitvoeren van de rechten en verplichtingen uit deze akte kiest de hypotheekgever woonplaats op het kantoor van de bewaarder van deze akte. De geldverstrekker kiest woonplaats op het kantoor van Quion Services B.V., statutair gevestigd te Rotterdam, kantoorhoudende te 2909 VA Capelle aan den IJssel aan de </w:t>
            </w:r>
            <w:r w:rsidR="001D2FE0" w:rsidRPr="00147431">
              <w:rPr>
                <w:rStyle w:val="spellingerror"/>
                <w:rFonts w:cs="Arial"/>
                <w:color w:val="800080"/>
                <w:sz w:val="16"/>
                <w:szCs w:val="16"/>
              </w:rPr>
              <w:t>Fascinatio</w:t>
            </w:r>
            <w:r w:rsidR="001D2FE0" w:rsidRPr="00147431">
              <w:rPr>
                <w:rStyle w:val="normaltextrun"/>
                <w:rFonts w:cs="Arial"/>
                <w:color w:val="800080"/>
                <w:sz w:val="16"/>
                <w:szCs w:val="16"/>
              </w:rPr>
              <w:t> Boulevard 1302 (postadres: Postbus 2936, 3000 CX Rotterdam)</w:t>
            </w:r>
            <w:r w:rsidR="001D2FE0" w:rsidRPr="00147431">
              <w:rPr>
                <w:rStyle w:val="normaltextrun"/>
                <w:rFonts w:cs="Arial"/>
                <w:sz w:val="16"/>
                <w:szCs w:val="16"/>
              </w:rPr>
              <w:t>)</w:t>
            </w:r>
          </w:p>
          <w:p w14:paraId="58B19BC7" w14:textId="4E183F12" w:rsidR="00B96F03" w:rsidRDefault="00B96F03" w:rsidP="00182A49">
            <w:pPr>
              <w:spacing w:line="240" w:lineRule="auto"/>
              <w:rPr>
                <w:rStyle w:val="normaltextrun"/>
                <w:rFonts w:cs="Arial"/>
                <w:sz w:val="16"/>
                <w:szCs w:val="16"/>
              </w:rPr>
            </w:pPr>
          </w:p>
          <w:p w14:paraId="3D16B54C" w14:textId="4FA6B696" w:rsidR="00B96F03" w:rsidRPr="00E86B24" w:rsidRDefault="00E909F4" w:rsidP="00B96F03">
            <w:pPr>
              <w:keepNext/>
              <w:rPr>
                <w:sz w:val="16"/>
                <w:szCs w:val="16"/>
                <w:u w:val="single"/>
              </w:rPr>
            </w:pPr>
            <w:r>
              <w:rPr>
                <w:sz w:val="16"/>
                <w:szCs w:val="16"/>
                <w:u w:val="single"/>
              </w:rPr>
              <w:t>-</w:t>
            </w:r>
            <w:r w:rsidR="00B96F03" w:rsidRPr="00E86B24">
              <w:rPr>
                <w:sz w:val="16"/>
                <w:szCs w:val="16"/>
                <w:u w:val="single"/>
              </w:rPr>
              <w:t>Mapping</w:t>
            </w:r>
            <w:r w:rsidR="00B96F03" w:rsidRPr="009853BF">
              <w:rPr>
                <w:sz w:val="16"/>
                <w:szCs w:val="16"/>
                <w:u w:val="single"/>
              </w:rPr>
              <w:t xml:space="preserve"> tbv </w:t>
            </w:r>
            <w:r>
              <w:rPr>
                <w:sz w:val="16"/>
                <w:szCs w:val="16"/>
                <w:u w:val="single"/>
              </w:rPr>
              <w:t>Achmea</w:t>
            </w:r>
            <w:r w:rsidR="00B96F03" w:rsidRPr="00E86B24">
              <w:rPr>
                <w:sz w:val="16"/>
                <w:szCs w:val="16"/>
                <w:u w:val="single"/>
              </w:rPr>
              <w:t>:</w:t>
            </w:r>
          </w:p>
          <w:p w14:paraId="2B3602FC" w14:textId="77777777" w:rsidR="00B96F03" w:rsidRPr="00A224B4" w:rsidRDefault="00B96F03" w:rsidP="00B96F03">
            <w:pPr>
              <w:keepNext/>
              <w:spacing w:line="240" w:lineRule="auto"/>
              <w:rPr>
                <w:sz w:val="16"/>
                <w:szCs w:val="16"/>
              </w:rPr>
            </w:pPr>
            <w:r w:rsidRPr="00A224B4">
              <w:rPr>
                <w:sz w:val="16"/>
                <w:szCs w:val="16"/>
              </w:rPr>
              <w:t>//IMKAD_AangebodenStuk/</w:t>
            </w:r>
          </w:p>
          <w:p w14:paraId="521D3B96" w14:textId="77777777" w:rsidR="00B96F03" w:rsidRPr="00A224B4" w:rsidRDefault="00B96F03" w:rsidP="00B96F03">
            <w:pPr>
              <w:keepNext/>
              <w:spacing w:line="240" w:lineRule="auto"/>
              <w:rPr>
                <w:sz w:val="16"/>
                <w:szCs w:val="16"/>
              </w:rPr>
            </w:pPr>
            <w:r w:rsidRPr="00A224B4">
              <w:rPr>
                <w:sz w:val="16"/>
                <w:szCs w:val="16"/>
              </w:rPr>
              <w:t>./tia_TekstKeuze/</w:t>
            </w:r>
          </w:p>
          <w:p w14:paraId="4683D29E" w14:textId="77777777" w:rsidR="00B96F03" w:rsidRPr="00A224B4" w:rsidRDefault="00B96F03" w:rsidP="00B96F03">
            <w:pPr>
              <w:keepNext/>
              <w:spacing w:line="240" w:lineRule="auto"/>
              <w:ind w:left="227"/>
              <w:rPr>
                <w:sz w:val="16"/>
                <w:szCs w:val="16"/>
              </w:rPr>
            </w:pPr>
            <w:r w:rsidRPr="00A224B4">
              <w:rPr>
                <w:sz w:val="16"/>
                <w:szCs w:val="16"/>
              </w:rPr>
              <w:t>./tagNaam(‘k_Woonplaatskeuze’)</w:t>
            </w:r>
          </w:p>
          <w:p w14:paraId="13387680" w14:textId="4A446DE4" w:rsidR="00B96F03" w:rsidRPr="00E909F4" w:rsidRDefault="00B96F03" w:rsidP="00B96F03">
            <w:pPr>
              <w:spacing w:line="240" w:lineRule="auto"/>
              <w:rPr>
                <w:rStyle w:val="normaltextrun"/>
                <w:rFonts w:cs="Arial"/>
                <w:sz w:val="16"/>
                <w:szCs w:val="16"/>
              </w:rPr>
            </w:pPr>
            <w:r w:rsidRPr="00975A8F">
              <w:rPr>
                <w:sz w:val="16"/>
                <w:szCs w:val="16"/>
              </w:rPr>
              <w:t>./tekst</w:t>
            </w:r>
            <w:r w:rsidRPr="00553CF5">
              <w:rPr>
                <w:i/>
                <w:color w:val="000000" w:themeColor="text1"/>
                <w:sz w:val="16"/>
                <w:szCs w:val="16"/>
              </w:rPr>
              <w:t>(</w:t>
            </w:r>
            <w:r w:rsidR="00E909F4" w:rsidRPr="009853BF">
              <w:rPr>
                <w:rStyle w:val="normaltextrun"/>
                <w:rFonts w:cs="Arial"/>
                <w:color w:val="800080"/>
                <w:sz w:val="16"/>
                <w:szCs w:val="16"/>
              </w:rPr>
              <w:t>Voor het uitvoeren van de rechten en verplichtingen uit deze akte kiest de hypotheekgever woonplaats op het kantoor van de bewaarder van deze akte. De geldverstrekker kiest woonplaats op het kantoor van Syntrus Achmea Real Estate &amp; Finance, MediArena 5-8, 1114 BC Amsterdam-Duivendrecht (postadres: Postbus 59098, 1040 KB Amsterdam)</w:t>
            </w:r>
            <w:r w:rsidR="00E909F4" w:rsidRPr="00553CF5">
              <w:rPr>
                <w:rStyle w:val="normaltextrun"/>
                <w:rFonts w:cs="Arial"/>
                <w:color w:val="000000" w:themeColor="text1"/>
                <w:sz w:val="16"/>
                <w:szCs w:val="16"/>
              </w:rPr>
              <w:t>)</w:t>
            </w:r>
          </w:p>
          <w:p w14:paraId="396261EF" w14:textId="77777777" w:rsidR="00182A49" w:rsidRDefault="00182A49" w:rsidP="00182A49">
            <w:pPr>
              <w:spacing w:line="240" w:lineRule="auto"/>
              <w:rPr>
                <w:rStyle w:val="normaltextrun"/>
                <w:rFonts w:cs="Arial"/>
                <w:color w:val="800080"/>
              </w:rPr>
            </w:pPr>
          </w:p>
          <w:p w14:paraId="7DE46F5B" w14:textId="1967ACF1" w:rsidR="00127039" w:rsidRDefault="00127039" w:rsidP="00182A49">
            <w:pPr>
              <w:spacing w:line="240" w:lineRule="auto"/>
              <w:rPr>
                <w:i/>
                <w:sz w:val="16"/>
                <w:szCs w:val="16"/>
              </w:rPr>
            </w:pPr>
            <w:r w:rsidRPr="00975A8F">
              <w:rPr>
                <w:i/>
                <w:sz w:val="16"/>
                <w:szCs w:val="16"/>
              </w:rPr>
              <w:t>De koptekst ‘</w:t>
            </w:r>
            <w:r w:rsidRPr="00975A8F">
              <w:rPr>
                <w:i/>
                <w:sz w:val="16"/>
                <w:szCs w:val="16"/>
                <w:u w:val="single"/>
              </w:rPr>
              <w:t xml:space="preserve">Woonplaatskeuze </w:t>
            </w:r>
            <w:r w:rsidRPr="00975A8F">
              <w:rPr>
                <w:i/>
                <w:sz w:val="16"/>
                <w:szCs w:val="16"/>
              </w:rPr>
              <w:t>’wordt niet in de keuzetekst opgenomen, maar dient getoond te worden als de ‘tekst’ bij de betreffende tagnaam is ingevuld.</w:t>
            </w:r>
          </w:p>
          <w:p w14:paraId="09A2818A" w14:textId="29676041" w:rsidR="00762A7F" w:rsidRDefault="00762A7F" w:rsidP="00127039">
            <w:pPr>
              <w:rPr>
                <w:lang w:val="nl"/>
              </w:rPr>
            </w:pPr>
          </w:p>
        </w:tc>
      </w:tr>
    </w:tbl>
    <w:p w14:paraId="22816210" w14:textId="77777777" w:rsidR="00127039" w:rsidRPr="00127039" w:rsidRDefault="00127039" w:rsidP="00127039">
      <w:pPr>
        <w:rPr>
          <w:lang w:val="nl"/>
        </w:rPr>
      </w:pPr>
    </w:p>
    <w:p w14:paraId="0859F2FD" w14:textId="46B010E8" w:rsidR="0082293D" w:rsidRDefault="0082293D" w:rsidP="008E3F95">
      <w:pPr>
        <w:pStyle w:val="Kop2"/>
        <w:numPr>
          <w:ilvl w:val="1"/>
          <w:numId w:val="1"/>
        </w:numPr>
        <w:rPr>
          <w:lang w:val="nl-NL"/>
        </w:rPr>
      </w:pPr>
      <w:bookmarkStart w:id="250" w:name="_Toc127951350"/>
      <w:r>
        <w:lastRenderedPageBreak/>
        <w:t xml:space="preserve">Einde </w:t>
      </w:r>
      <w:r w:rsidRPr="0082293D">
        <w:rPr>
          <w:lang w:val="nl-NL"/>
        </w:rPr>
        <w:t>kadasterdeel</w:t>
      </w:r>
      <w:bookmarkEnd w:id="247"/>
      <w:bookmarkEnd w:id="248"/>
      <w:bookmarkEnd w:id="250"/>
    </w:p>
    <w:p w14:paraId="6B8569D9" w14:textId="77777777" w:rsidR="008B35C2" w:rsidRPr="008B35C2" w:rsidRDefault="008B35C2" w:rsidP="008B35C2"/>
    <w:tbl>
      <w:tblPr>
        <w:tblW w:w="124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5695"/>
      </w:tblGrid>
      <w:tr w:rsidR="006C09D9" w:rsidRPr="00343045" w14:paraId="537743FA" w14:textId="77777777" w:rsidTr="00CE104D">
        <w:tc>
          <w:tcPr>
            <w:tcW w:w="6771" w:type="dxa"/>
            <w:shd w:val="clear" w:color="auto" w:fill="DEEAF6" w:themeFill="accent1" w:themeFillTint="33"/>
          </w:tcPr>
          <w:p w14:paraId="01666DDD" w14:textId="7B71B3D3" w:rsidR="006C09D9" w:rsidRPr="00FD4C0C" w:rsidRDefault="006C09D9"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Cs/>
                <w:color w:val="FF0000"/>
                <w:szCs w:val="18"/>
              </w:rPr>
            </w:pPr>
            <w:r w:rsidRPr="00127039">
              <w:rPr>
                <w:b/>
                <w:bCs/>
                <w:lang w:val="nl"/>
              </w:rPr>
              <w:t>Modeldocument tekst</w:t>
            </w:r>
          </w:p>
        </w:tc>
        <w:tc>
          <w:tcPr>
            <w:tcW w:w="5695" w:type="dxa"/>
            <w:shd w:val="clear" w:color="auto" w:fill="DEEAF6" w:themeFill="accent1" w:themeFillTint="33"/>
          </w:tcPr>
          <w:p w14:paraId="51916FB5" w14:textId="6AD759C3" w:rsidR="006C09D9" w:rsidRPr="00DB7FA4" w:rsidRDefault="006C09D9" w:rsidP="00E729A7">
            <w:pPr>
              <w:rPr>
                <w:szCs w:val="18"/>
              </w:rPr>
            </w:pPr>
            <w:r w:rsidRPr="00127039">
              <w:rPr>
                <w:b/>
                <w:bCs/>
                <w:lang w:val="nl"/>
              </w:rPr>
              <w:t>Toelichting en mapping</w:t>
            </w:r>
          </w:p>
        </w:tc>
      </w:tr>
      <w:tr w:rsidR="00E729A7" w:rsidRPr="00343045" w14:paraId="445208ED" w14:textId="77777777" w:rsidTr="00127039">
        <w:tc>
          <w:tcPr>
            <w:tcW w:w="6771" w:type="dxa"/>
            <w:shd w:val="clear" w:color="auto" w:fill="auto"/>
          </w:tcPr>
          <w:p w14:paraId="5C0AADBB" w14:textId="0B60CB60" w:rsidR="00E729A7" w:rsidRPr="00FD4C0C" w:rsidRDefault="007677F1"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Cs/>
                <w:color w:val="FF0000"/>
                <w:szCs w:val="18"/>
              </w:rPr>
            </w:pPr>
            <w:r w:rsidRPr="00FD4C0C">
              <w:rPr>
                <w:bCs/>
                <w:color w:val="FF0000"/>
                <w:szCs w:val="18"/>
              </w:rPr>
              <w:t>EINDE K</w:t>
            </w:r>
            <w:r w:rsidR="00E729A7" w:rsidRPr="00FD4C0C">
              <w:rPr>
                <w:bCs/>
                <w:color w:val="FF0000"/>
                <w:szCs w:val="18"/>
              </w:rPr>
              <w:t>DASTERDEEL</w:t>
            </w:r>
          </w:p>
        </w:tc>
        <w:tc>
          <w:tcPr>
            <w:tcW w:w="5695" w:type="dxa"/>
            <w:shd w:val="clear" w:color="auto" w:fill="auto"/>
          </w:tcPr>
          <w:p w14:paraId="20B7C01E" w14:textId="77777777" w:rsidR="00E729A7" w:rsidRPr="00DB7FA4" w:rsidRDefault="00E729A7" w:rsidP="00E729A7">
            <w:pPr>
              <w:rPr>
                <w:szCs w:val="18"/>
              </w:rPr>
            </w:pPr>
            <w:r w:rsidRPr="00DB7FA4">
              <w:rPr>
                <w:szCs w:val="18"/>
              </w:rPr>
              <w:t>Vaste tekst.</w:t>
            </w:r>
          </w:p>
        </w:tc>
      </w:tr>
    </w:tbl>
    <w:p w14:paraId="3E65E846" w14:textId="77777777" w:rsidR="006C09D9" w:rsidRDefault="006C09D9"/>
    <w:p w14:paraId="1CA46F13" w14:textId="77777777" w:rsidR="006C09D9" w:rsidRDefault="006C09D9"/>
    <w:p w14:paraId="0FD81C9D" w14:textId="382F15D0" w:rsidR="006C09D9" w:rsidRDefault="006C09D9" w:rsidP="00CE104D">
      <w:pPr>
        <w:pStyle w:val="Kop2"/>
      </w:pPr>
      <w:r>
        <w:t>Vrije gedeelte</w:t>
      </w:r>
    </w:p>
    <w:tbl>
      <w:tblPr>
        <w:tblW w:w="124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5695"/>
      </w:tblGrid>
      <w:tr w:rsidR="006C09D9" w:rsidRPr="00343045" w14:paraId="3517E425" w14:textId="77777777" w:rsidTr="00CE104D">
        <w:tc>
          <w:tcPr>
            <w:tcW w:w="6771" w:type="dxa"/>
            <w:shd w:val="clear" w:color="auto" w:fill="DEEAF6" w:themeFill="accent1" w:themeFillTint="33"/>
          </w:tcPr>
          <w:p w14:paraId="4657EF3E" w14:textId="1F0AE0DB" w:rsidR="006C09D9" w:rsidRPr="00FD4C0C" w:rsidRDefault="006C09D9"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Cs/>
                <w:color w:val="FF0000"/>
                <w:szCs w:val="18"/>
              </w:rPr>
            </w:pPr>
            <w:r w:rsidRPr="00127039">
              <w:rPr>
                <w:b/>
                <w:bCs/>
                <w:lang w:val="nl"/>
              </w:rPr>
              <w:t>Modeldocument tekst</w:t>
            </w:r>
          </w:p>
        </w:tc>
        <w:tc>
          <w:tcPr>
            <w:tcW w:w="5695" w:type="dxa"/>
            <w:shd w:val="clear" w:color="auto" w:fill="DEEAF6" w:themeFill="accent1" w:themeFillTint="33"/>
          </w:tcPr>
          <w:p w14:paraId="36820573" w14:textId="2E638C25" w:rsidR="006C09D9" w:rsidRPr="00DB7FA4" w:rsidRDefault="006C09D9" w:rsidP="00E729A7">
            <w:pPr>
              <w:rPr>
                <w:szCs w:val="18"/>
              </w:rPr>
            </w:pPr>
            <w:r w:rsidRPr="00127039">
              <w:rPr>
                <w:b/>
                <w:bCs/>
                <w:lang w:val="nl"/>
              </w:rPr>
              <w:t>Toelichting en mapping</w:t>
            </w:r>
          </w:p>
        </w:tc>
      </w:tr>
      <w:tr w:rsidR="006C09D9" w:rsidRPr="00343045" w14:paraId="67603E58" w14:textId="77777777" w:rsidTr="00127039">
        <w:tc>
          <w:tcPr>
            <w:tcW w:w="6771" w:type="dxa"/>
            <w:shd w:val="clear" w:color="auto" w:fill="auto"/>
          </w:tcPr>
          <w:p w14:paraId="3A41BEF6" w14:textId="77777777" w:rsidR="006C09D9" w:rsidRPr="00FD4C0C" w:rsidRDefault="006C09D9"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Cs/>
                <w:color w:val="FF0000"/>
                <w:szCs w:val="18"/>
              </w:rPr>
            </w:pPr>
          </w:p>
        </w:tc>
        <w:tc>
          <w:tcPr>
            <w:tcW w:w="5695" w:type="dxa"/>
            <w:shd w:val="clear" w:color="auto" w:fill="auto"/>
          </w:tcPr>
          <w:p w14:paraId="3635F3D5" w14:textId="77777777" w:rsidR="006C09D9" w:rsidRPr="00891E51" w:rsidRDefault="006C09D9" w:rsidP="006C09D9">
            <w:pPr>
              <w:spacing w:before="72" w:line="240" w:lineRule="auto"/>
              <w:rPr>
                <w:sz w:val="16"/>
                <w:szCs w:val="16"/>
              </w:rPr>
            </w:pPr>
            <w:r w:rsidRPr="00891E51">
              <w:rPr>
                <w:sz w:val="16"/>
                <w:szCs w:val="16"/>
              </w:rPr>
              <w:t xml:space="preserve">Dit is vrije tekst, die als geheel opgenomen kan worden in het essentialiabestand. Het Kadaster doet hier niets mee. De Kadaster stylesheet biedt geen ondersteuning voor het invullen van variabelen uit dit tekstdeel. </w:t>
            </w:r>
          </w:p>
          <w:p w14:paraId="4ED7FDD5" w14:textId="77777777" w:rsidR="006C09D9" w:rsidRDefault="006C09D9" w:rsidP="006C09D9">
            <w:pPr>
              <w:spacing w:before="72"/>
            </w:pPr>
          </w:p>
          <w:p w14:paraId="4F31AAD8" w14:textId="77777777" w:rsidR="006C09D9" w:rsidRPr="00DB7FA4" w:rsidRDefault="006C09D9" w:rsidP="006C09D9">
            <w:pPr>
              <w:spacing w:before="72"/>
              <w:rPr>
                <w:u w:val="single"/>
              </w:rPr>
            </w:pPr>
            <w:r w:rsidRPr="00DB7FA4">
              <w:rPr>
                <w:u w:val="single"/>
              </w:rPr>
              <w:t>Mapping:</w:t>
            </w:r>
          </w:p>
          <w:p w14:paraId="3F7411D6" w14:textId="77777777" w:rsidR="006C09D9" w:rsidRDefault="006C09D9" w:rsidP="006C09D9">
            <w:pPr>
              <w:keepNext/>
              <w:spacing w:line="240" w:lineRule="auto"/>
              <w:rPr>
                <w:sz w:val="16"/>
                <w:szCs w:val="16"/>
              </w:rPr>
            </w:pPr>
            <w:r w:rsidRPr="00DB7FA4">
              <w:rPr>
                <w:sz w:val="16"/>
                <w:szCs w:val="16"/>
              </w:rPr>
              <w:t>//IMKAD_Aangebodenstuk/tia_TekstTweedeDeel</w:t>
            </w:r>
          </w:p>
          <w:p w14:paraId="0747C514" w14:textId="77777777" w:rsidR="006C09D9" w:rsidRPr="00DB7FA4" w:rsidRDefault="006C09D9" w:rsidP="00E729A7">
            <w:pPr>
              <w:rPr>
                <w:szCs w:val="18"/>
              </w:rPr>
            </w:pPr>
          </w:p>
        </w:tc>
      </w:tr>
    </w:tbl>
    <w:p w14:paraId="6D9A18A6" w14:textId="77777777" w:rsidR="00E31BE8" w:rsidRPr="008E4889" w:rsidRDefault="00E31BE8" w:rsidP="00B75D8D">
      <w:pPr>
        <w:tabs>
          <w:tab w:val="left" w:pos="-1440"/>
          <w:tab w:val="left" w:pos="-720"/>
          <w:tab w:val="left" w:pos="425"/>
        </w:tabs>
        <w:suppressAutoHyphens/>
      </w:pPr>
    </w:p>
    <w:sectPr w:rsidR="00E31BE8" w:rsidRPr="008E4889" w:rsidSect="002B08D6">
      <w:pgSz w:w="16838" w:h="11906" w:orient="landscape" w:code="9"/>
      <w:pgMar w:top="2977" w:right="2977" w:bottom="1304" w:left="1304" w:header="567" w:footer="431" w:gutter="0"/>
      <w:cols w:space="708"/>
      <w:formProt w:val="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6A37A7" w14:textId="77777777" w:rsidR="00DB301C" w:rsidRDefault="00DB301C">
      <w:r>
        <w:separator/>
      </w:r>
    </w:p>
  </w:endnote>
  <w:endnote w:type="continuationSeparator" w:id="0">
    <w:p w14:paraId="55F766D1" w14:textId="77777777" w:rsidR="00DB301C" w:rsidRDefault="00DB3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C956F3" w14:textId="77777777" w:rsidR="0075556D" w:rsidRDefault="0075556D">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44515" w14:textId="77777777" w:rsidR="0075556D" w:rsidRDefault="0075556D">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F8976" w14:textId="77777777" w:rsidR="00DC2E9A" w:rsidRDefault="00DC2E9A">
    <w:pPr>
      <w:pStyle w:val="Voettekst"/>
      <w:spacing w:line="240"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B8270" w14:textId="77777777" w:rsidR="00DC2E9A" w:rsidRDefault="00DC2E9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730BE3" w14:textId="77777777" w:rsidR="00DB301C" w:rsidRDefault="00DB301C">
      <w:r>
        <w:separator/>
      </w:r>
    </w:p>
  </w:footnote>
  <w:footnote w:type="continuationSeparator" w:id="0">
    <w:p w14:paraId="050CE4EF" w14:textId="77777777" w:rsidR="00DB301C" w:rsidRDefault="00DB30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8B314" w14:textId="77777777" w:rsidR="0075556D" w:rsidRDefault="0075556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965E4" w14:textId="77777777" w:rsidR="0075556D" w:rsidRDefault="0075556D">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12" w:name="bmLogo_K"/>
  <w:p w14:paraId="08E6E289" w14:textId="77777777" w:rsidR="00E039D2" w:rsidRPr="00A849C6" w:rsidRDefault="00A849C6" w:rsidP="00A849C6">
    <w:pPr>
      <w:pStyle w:val="Koptekst"/>
    </w:pPr>
    <w:r>
      <w:rPr>
        <w:noProof/>
        <w:lang w:eastAsia="nl-NL"/>
      </w:rPr>
      <mc:AlternateContent>
        <mc:Choice Requires="wps">
          <w:drawing>
            <wp:anchor distT="0" distB="0" distL="114300" distR="114300" simplePos="0" relativeHeight="251660288" behindDoc="0" locked="0" layoutInCell="1" allowOverlap="1" wp14:anchorId="4A8BD204" wp14:editId="0E522FB9">
              <wp:simplePos x="0" y="0"/>
              <wp:positionH relativeFrom="page">
                <wp:posOffset>323850</wp:posOffset>
              </wp:positionH>
              <wp:positionV relativeFrom="page">
                <wp:posOffset>280670</wp:posOffset>
              </wp:positionV>
              <wp:extent cx="1670400" cy="1317600"/>
              <wp:effectExtent l="0" t="0" r="6350" b="0"/>
              <wp:wrapNone/>
              <wp:docPr id="5" name="Logo"/>
              <wp:cNvGraphicFramePr/>
              <a:graphic xmlns:a="http://schemas.openxmlformats.org/drawingml/2006/main">
                <a:graphicData uri="http://schemas.microsoft.com/office/word/2010/wordprocessingShape">
                  <wps:wsp>
                    <wps:cNvSpPr txBox="1"/>
                    <wps:spPr>
                      <a:xfrm>
                        <a:off x="0" y="0"/>
                        <a:ext cx="1670400" cy="1317600"/>
                      </a:xfrm>
                      <a:prstGeom prst="rect">
                        <a:avLst/>
                      </a:prstGeom>
                      <a:solidFill>
                        <a:schemeClr val="lt1"/>
                      </a:solidFill>
                      <a:ln w="6350">
                        <a:noFill/>
                      </a:ln>
                    </wps:spPr>
                    <wps:txbx>
                      <w:txbxContent>
                        <w:p w14:paraId="057E5FAC" w14:textId="77777777" w:rsidR="00A849C6" w:rsidRDefault="00A849C6" w:rsidP="005C5431">
                          <w:r>
                            <w:rPr>
                              <w:noProof/>
                            </w:rPr>
                            <w:drawing>
                              <wp:inline distT="0" distB="0" distL="0" distR="0" wp14:anchorId="2CB0CD34" wp14:editId="15BD0A53">
                                <wp:extent cx="1393200" cy="1072800"/>
                                <wp:effectExtent l="0" t="0" r="0" b="0"/>
                                <wp:docPr id="8" name="Afbeelding 8"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3200" cy="1072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8BD204" id="_x0000_t202" coordsize="21600,21600" o:spt="202" path="m,l,21600r21600,l21600,xe">
              <v:stroke joinstyle="miter"/>
              <v:path gradientshapeok="t" o:connecttype="rect"/>
            </v:shapetype>
            <v:shape id="Logo" o:spid="_x0000_s1026" type="#_x0000_t202" style="position:absolute;margin-left:25.5pt;margin-top:22.1pt;width:131.55pt;height:103.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" fillcolor="white [3201]" stroked="f" strokeweight=".5pt">
              <v:textbox>
                <w:txbxContent>
                  <w:p w14:paraId="057E5FAC" w14:textId="77777777" w:rsidR="00A849C6" w:rsidRDefault="00A849C6" w:rsidP="005C5431">
                    <w:r>
                      <w:rPr>
                        <w:noProof/>
                      </w:rPr>
                      <w:drawing>
                        <wp:inline distT="0" distB="0" distL="0" distR="0" wp14:anchorId="2CB0CD34" wp14:editId="15BD0A53">
                          <wp:extent cx="1393200" cy="1072800"/>
                          <wp:effectExtent l="0" t="0" r="0" b="0"/>
                          <wp:docPr id="8" name="Afbeelding 8"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393200" cy="1072800"/>
                                  </a:xfrm>
                                  <a:prstGeom prst="rect">
                                    <a:avLst/>
                                  </a:prstGeom>
                                  <a:noFill/>
                                  <a:ln>
                                    <a:noFill/>
                                  </a:ln>
                                </pic:spPr>
                              </pic:pic>
                            </a:graphicData>
                          </a:graphic>
                        </wp:inline>
                      </w:drawing>
                    </w:r>
                  </w:p>
                </w:txbxContent>
              </v:textbox>
              <w10:wrap anchorx="page" anchory="page"/>
            </v:shape>
          </w:pict>
        </mc:Fallback>
      </mc:AlternateContent>
    </w:r>
    <w:bookmarkEnd w:id="12"/>
    <w:r w:rsidR="00E039D2">
      <w:tab/>
    </w:r>
  </w:p>
  <w:p w14:paraId="0D8EBF08" w14:textId="77777777" w:rsidR="00E039D2" w:rsidRDefault="00E039D2" w:rsidP="00E039D2">
    <w:pPr>
      <w:pStyle w:val="Koptekst"/>
    </w:pPr>
    <w:r>
      <w:ptab w:relativeTo="margin" w:alignment="right" w:leader="none"/>
    </w:r>
  </w:p>
  <w:p w14:paraId="7136EE1E" w14:textId="14151C2F" w:rsidR="004658BC" w:rsidRPr="00A849C6" w:rsidRDefault="004658BC" w:rsidP="00A849C6">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4B7573" w14:paraId="1712C727" w14:textId="77777777">
      <w:tc>
        <w:tcPr>
          <w:tcW w:w="4181" w:type="dxa"/>
        </w:tcPr>
        <w:p w14:paraId="610BA701" w14:textId="77777777" w:rsidR="004B7573" w:rsidRPr="00004208" w:rsidRDefault="004B7573">
          <w:pPr>
            <w:pStyle w:val="tussenkopje"/>
            <w:spacing w:before="0"/>
            <w:rPr>
              <w:b/>
              <w:bCs/>
            </w:rPr>
          </w:pPr>
          <w:r w:rsidRPr="00004208">
            <w:rPr>
              <w:b/>
              <w:bCs/>
            </w:rPr>
            <w:t>Datum</w:t>
          </w:r>
        </w:p>
      </w:tc>
    </w:tr>
    <w:tr w:rsidR="004B7573" w14:paraId="2846A5EC" w14:textId="77777777">
      <w:tc>
        <w:tcPr>
          <w:tcW w:w="4181" w:type="dxa"/>
        </w:tcPr>
        <w:p w14:paraId="466EEB53" w14:textId="30EDDA15" w:rsidR="004B7573" w:rsidRDefault="00D531F8">
          <w:pPr>
            <w:spacing w:line="240" w:lineRule="atLeast"/>
          </w:pPr>
          <w:r>
            <w:fldChar w:fldCharType="begin"/>
          </w:r>
          <w:r>
            <w:instrText xml:space="preserve"> REF Datum </w:instrText>
          </w:r>
          <w:r>
            <w:fldChar w:fldCharType="end"/>
          </w:r>
          <w:del w:id="24" w:author="Groot, Karina de" w:date="2025-03-31T11:49:00Z" w16du:dateUtc="2025-03-31T09:49:00Z">
            <w:r w:rsidR="00A849C6" w:rsidDel="00305629">
              <w:delText>2</w:delText>
            </w:r>
            <w:r w:rsidR="002E3B1F" w:rsidDel="00305629">
              <w:delText>5</w:delText>
            </w:r>
            <w:r w:rsidR="00A849C6" w:rsidDel="00305629">
              <w:delText xml:space="preserve"> </w:delText>
            </w:r>
            <w:r w:rsidR="00EA73F7" w:rsidDel="00305629">
              <w:delText xml:space="preserve">april </w:delText>
            </w:r>
            <w:r w:rsidR="00A849C6" w:rsidDel="00305629">
              <w:delText>202</w:delText>
            </w:r>
          </w:del>
          <w:ins w:id="25" w:author="Groot, Karina de" w:date="2025-03-31T11:53:00Z" w16du:dateUtc="2025-03-31T09:53:00Z">
            <w:r w:rsidR="00DC72D4">
              <w:t>31 maart</w:t>
            </w:r>
          </w:ins>
          <w:del w:id="26" w:author="Groot, Karina de" w:date="2025-03-31T11:49:00Z" w16du:dateUtc="2025-03-31T09:49:00Z">
            <w:r w:rsidR="00EA73F7" w:rsidDel="00305629">
              <w:delText>3</w:delText>
            </w:r>
          </w:del>
          <w:ins w:id="27" w:author="Groot, Karina de" w:date="2025-03-31T11:49:00Z" w16du:dateUtc="2025-03-31T09:49:00Z">
            <w:r w:rsidR="00305629">
              <w:t xml:space="preserve"> 2025</w:t>
            </w:r>
          </w:ins>
        </w:p>
      </w:tc>
    </w:tr>
    <w:tr w:rsidR="004B7573" w14:paraId="024DCCCA" w14:textId="77777777">
      <w:tc>
        <w:tcPr>
          <w:tcW w:w="4181" w:type="dxa"/>
        </w:tcPr>
        <w:p w14:paraId="39580F40" w14:textId="77777777" w:rsidR="004B7573" w:rsidRPr="00004208" w:rsidRDefault="004B7573" w:rsidP="00004208">
          <w:pPr>
            <w:pStyle w:val="tussenkopje"/>
            <w:spacing w:before="0"/>
            <w:rPr>
              <w:b/>
              <w:bCs/>
            </w:rPr>
          </w:pPr>
          <w:r w:rsidRPr="00004208">
            <w:rPr>
              <w:b/>
              <w:bCs/>
            </w:rPr>
            <w:t>Titel</w:t>
          </w:r>
        </w:p>
      </w:tc>
    </w:tr>
    <w:tr w:rsidR="004B7573" w14:paraId="4EFFF9F0" w14:textId="77777777">
      <w:tc>
        <w:tcPr>
          <w:tcW w:w="4181" w:type="dxa"/>
        </w:tcPr>
        <w:p w14:paraId="7DB6203F" w14:textId="3D70B351" w:rsidR="004B7573" w:rsidRDefault="005C737F">
          <w:pPr>
            <w:spacing w:line="240" w:lineRule="atLeast"/>
            <w:rPr>
              <w:noProof/>
            </w:rPr>
          </w:pPr>
          <w:fldSimple w:instr=" STYLEREF Titel \* MERGEFORMAT ">
            <w:r w:rsidR="0075556D" w:rsidRPr="0075556D">
              <w:rPr>
                <w:b/>
                <w:bCs/>
                <w:noProof/>
              </w:rPr>
              <w:t>Toelichting modeldocument Quion generiek v3.0</w:t>
            </w:r>
          </w:fldSimple>
        </w:p>
      </w:tc>
    </w:tr>
    <w:tr w:rsidR="004B7573" w14:paraId="05207AE4" w14:textId="77777777">
      <w:tc>
        <w:tcPr>
          <w:tcW w:w="4181" w:type="dxa"/>
        </w:tcPr>
        <w:p w14:paraId="4D245011" w14:textId="77777777" w:rsidR="004B7573" w:rsidRPr="00004208" w:rsidRDefault="004B7573" w:rsidP="00004208">
          <w:pPr>
            <w:pStyle w:val="tussenkopje"/>
            <w:spacing w:before="0"/>
            <w:rPr>
              <w:b/>
              <w:bCs/>
            </w:rPr>
          </w:pPr>
          <w:r w:rsidRPr="00004208">
            <w:rPr>
              <w:b/>
              <w:bCs/>
            </w:rPr>
            <w:t>Versie</w:t>
          </w:r>
        </w:p>
      </w:tc>
    </w:tr>
    <w:tr w:rsidR="004B7573" w14:paraId="744F0CE8" w14:textId="77777777">
      <w:tc>
        <w:tcPr>
          <w:tcW w:w="4181" w:type="dxa"/>
        </w:tcPr>
        <w:p w14:paraId="4A1720B8" w14:textId="0E7F0B43" w:rsidR="004B7573" w:rsidRDefault="00305629">
          <w:pPr>
            <w:spacing w:line="240" w:lineRule="atLeast"/>
          </w:pPr>
          <w:ins w:id="28" w:author="Groot, Karina de" w:date="2025-03-31T11:49:00Z" w16du:dateUtc="2025-03-31T09:49:00Z">
            <w:r>
              <w:t>3</w:t>
            </w:r>
          </w:ins>
          <w:del w:id="29" w:author="Groot, Karina de" w:date="2025-03-31T11:49:00Z" w16du:dateUtc="2025-03-31T09:49:00Z">
            <w:r w:rsidR="00EA73F7" w:rsidDel="00305629">
              <w:delText>2</w:delText>
            </w:r>
          </w:del>
          <w:r w:rsidR="00EA73F7">
            <w:t>.</w:t>
          </w:r>
          <w:ins w:id="30" w:author="Groot, Karina de" w:date="2025-03-31T11:53:00Z" w16du:dateUtc="2025-03-31T09:53:00Z">
            <w:r w:rsidR="00DC72D4">
              <w:t>1</w:t>
            </w:r>
          </w:ins>
          <w:del w:id="31" w:author="Groot, Karina de" w:date="2025-03-31T11:53:00Z" w16du:dateUtc="2025-03-31T09:53:00Z">
            <w:r w:rsidR="00EA73F7" w:rsidDel="00DC72D4">
              <w:delText>0</w:delText>
            </w:r>
          </w:del>
        </w:p>
      </w:tc>
    </w:tr>
    <w:tr w:rsidR="004B7573" w14:paraId="30A6F306" w14:textId="77777777">
      <w:tc>
        <w:tcPr>
          <w:tcW w:w="4181" w:type="dxa"/>
        </w:tcPr>
        <w:p w14:paraId="17AF06DC" w14:textId="77777777" w:rsidR="004B7573" w:rsidRPr="00004208" w:rsidRDefault="004B7573" w:rsidP="00004208">
          <w:pPr>
            <w:pStyle w:val="tussenkopje"/>
            <w:spacing w:before="0"/>
            <w:rPr>
              <w:b/>
              <w:bCs/>
            </w:rPr>
          </w:pPr>
          <w:r w:rsidRPr="00004208">
            <w:rPr>
              <w:b/>
              <w:bCs/>
            </w:rPr>
            <w:t>Blad</w:t>
          </w:r>
        </w:p>
      </w:tc>
    </w:tr>
    <w:tr w:rsidR="004B7573" w14:paraId="3A810291" w14:textId="77777777">
      <w:tc>
        <w:tcPr>
          <w:tcW w:w="4181" w:type="dxa"/>
        </w:tcPr>
        <w:p w14:paraId="0FC60380" w14:textId="2D2D0930" w:rsidR="004B7573" w:rsidRDefault="004B7573">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 1+</w:instrText>
          </w:r>
          <w:fldSimple w:instr=" NUMPAGES   \* MERGEFORMAT ">
            <w:r w:rsidR="0075556D">
              <w:rPr>
                <w:noProof/>
              </w:rPr>
              <w:instrText>38</w:instrText>
            </w:r>
          </w:fldSimple>
          <w:r>
            <w:instrText xml:space="preserve"> </w:instrText>
          </w:r>
          <w:r>
            <w:fldChar w:fldCharType="separate"/>
          </w:r>
          <w:r w:rsidR="0075556D">
            <w:rPr>
              <w:noProof/>
            </w:rPr>
            <w:t>39</w:t>
          </w:r>
          <w:r>
            <w:fldChar w:fldCharType="end"/>
          </w:r>
          <w:r>
            <w:t xml:space="preserve"> </w:t>
          </w:r>
        </w:p>
      </w:tc>
    </w:tr>
  </w:tbl>
  <w:p w14:paraId="024C4FF1" w14:textId="38C4C4A0" w:rsidR="004B7573" w:rsidRDefault="004B7573">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margin" w:tblpXSpec="right" w:tblpY="625"/>
      <w:tblW w:w="0" w:type="auto"/>
      <w:tblCellMar>
        <w:left w:w="70" w:type="dxa"/>
        <w:right w:w="70" w:type="dxa"/>
      </w:tblCellMar>
      <w:tblLook w:val="0000" w:firstRow="0" w:lastRow="0" w:firstColumn="0" w:lastColumn="0" w:noHBand="0" w:noVBand="0"/>
    </w:tblPr>
    <w:tblGrid>
      <w:gridCol w:w="4395"/>
    </w:tblGrid>
    <w:tr w:rsidR="00DC2E9A" w14:paraId="076988DE" w14:textId="77777777" w:rsidTr="00004208">
      <w:tc>
        <w:tcPr>
          <w:tcW w:w="4395" w:type="dxa"/>
        </w:tcPr>
        <w:p w14:paraId="2819F8C6" w14:textId="77777777" w:rsidR="00DC2E9A" w:rsidRPr="00004208" w:rsidRDefault="00DC2E9A" w:rsidP="00D37B5E">
          <w:pPr>
            <w:pStyle w:val="tussenkopje"/>
            <w:spacing w:before="0"/>
            <w:rPr>
              <w:b/>
              <w:bCs/>
            </w:rPr>
          </w:pPr>
          <w:r w:rsidRPr="00004208">
            <w:rPr>
              <w:b/>
              <w:bCs/>
            </w:rPr>
            <w:t>Datum</w:t>
          </w:r>
        </w:p>
      </w:tc>
    </w:tr>
    <w:tr w:rsidR="00DC2E9A" w14:paraId="0179760F" w14:textId="77777777" w:rsidTr="00004208">
      <w:tc>
        <w:tcPr>
          <w:tcW w:w="4395" w:type="dxa"/>
        </w:tcPr>
        <w:p w14:paraId="76B46451" w14:textId="6C9EA3E2" w:rsidR="00DC2E9A" w:rsidRDefault="0075556D" w:rsidP="00D37B5E">
          <w:pPr>
            <w:spacing w:line="240" w:lineRule="atLeast"/>
          </w:pPr>
          <w:bookmarkStart w:id="59" w:name="Datum"/>
          <w:ins w:id="60" w:author="Groot, Karina de" w:date="2025-03-31T11:54:00Z" w16du:dateUtc="2025-03-31T09:54:00Z">
            <w:r>
              <w:t>31 maart 2025</w:t>
            </w:r>
          </w:ins>
          <w:del w:id="61" w:author="Groot, Karina de" w:date="2025-03-31T11:50:00Z" w16du:dateUtc="2025-03-31T09:50:00Z">
            <w:r w:rsidR="00AB29EE" w:rsidDel="00786459">
              <w:delText>2</w:delText>
            </w:r>
            <w:r w:rsidR="002E3B1F" w:rsidDel="00786459">
              <w:delText>5</w:delText>
            </w:r>
            <w:r w:rsidR="00AB29EE" w:rsidDel="00786459">
              <w:delText xml:space="preserve"> </w:delText>
            </w:r>
            <w:r w:rsidR="00EA73F7" w:rsidDel="00786459">
              <w:delText xml:space="preserve">april </w:delText>
            </w:r>
            <w:r w:rsidR="00AB29EE" w:rsidDel="00786459">
              <w:delText>202</w:delText>
            </w:r>
            <w:r w:rsidR="00EA73F7" w:rsidDel="00786459">
              <w:delText>3</w:delText>
            </w:r>
          </w:del>
          <w:r w:rsidR="00DC2E9A">
            <w:fldChar w:fldCharType="begin"/>
          </w:r>
          <w:r w:rsidR="00DC2E9A">
            <w:instrText xml:space="preserve"> STYLEREF Datumopmaakprofiel\l  \* MERGEFORMAT </w:instrText>
          </w:r>
          <w:r w:rsidR="00DC2E9A">
            <w:fldChar w:fldCharType="end"/>
          </w:r>
          <w:bookmarkEnd w:id="59"/>
        </w:p>
      </w:tc>
    </w:tr>
    <w:tr w:rsidR="00DC2E9A" w14:paraId="05E36754" w14:textId="77777777" w:rsidTr="00004208">
      <w:tc>
        <w:tcPr>
          <w:tcW w:w="4395" w:type="dxa"/>
        </w:tcPr>
        <w:p w14:paraId="2BB2D007" w14:textId="77777777" w:rsidR="00DC2E9A" w:rsidRPr="00004208" w:rsidRDefault="00DC2E9A" w:rsidP="00004208">
          <w:pPr>
            <w:pStyle w:val="tussenkopje"/>
            <w:spacing w:before="0"/>
            <w:rPr>
              <w:b/>
              <w:bCs/>
            </w:rPr>
          </w:pPr>
          <w:r w:rsidRPr="00004208">
            <w:rPr>
              <w:b/>
              <w:bCs/>
            </w:rPr>
            <w:t>Titel</w:t>
          </w:r>
        </w:p>
      </w:tc>
    </w:tr>
    <w:tr w:rsidR="00DC2E9A" w14:paraId="0D60F1F3" w14:textId="77777777" w:rsidTr="00004208">
      <w:tc>
        <w:tcPr>
          <w:tcW w:w="4395" w:type="dxa"/>
        </w:tcPr>
        <w:p w14:paraId="7FFFA4C4" w14:textId="743A402E" w:rsidR="00DC2E9A" w:rsidRPr="00435110" w:rsidRDefault="00C473D1" w:rsidP="00D37B5E">
          <w:pPr>
            <w:spacing w:line="240" w:lineRule="atLeast"/>
          </w:pPr>
          <w:fldSimple w:instr=" STYLEREF Titel \* MERGEFORMAT ">
            <w:r w:rsidR="0075556D" w:rsidRPr="0075556D">
              <w:rPr>
                <w:b/>
                <w:bCs/>
                <w:noProof/>
              </w:rPr>
              <w:t>Toelichting modeldocument Quion generiek v3.0</w:t>
            </w:r>
          </w:fldSimple>
        </w:p>
      </w:tc>
    </w:tr>
    <w:tr w:rsidR="00DC2E9A" w14:paraId="26E3D099" w14:textId="77777777" w:rsidTr="00004208">
      <w:tc>
        <w:tcPr>
          <w:tcW w:w="4395" w:type="dxa"/>
        </w:tcPr>
        <w:p w14:paraId="5B2EA103" w14:textId="77777777" w:rsidR="00DC2E9A" w:rsidRPr="00004208" w:rsidRDefault="00DC2E9A" w:rsidP="00004208">
          <w:pPr>
            <w:pStyle w:val="tussenkopje"/>
            <w:spacing w:before="0"/>
            <w:rPr>
              <w:b/>
              <w:bCs/>
            </w:rPr>
          </w:pPr>
          <w:r w:rsidRPr="00004208">
            <w:rPr>
              <w:b/>
              <w:bCs/>
            </w:rPr>
            <w:t>Versie</w:t>
          </w:r>
        </w:p>
      </w:tc>
    </w:tr>
    <w:tr w:rsidR="00DC2E9A" w14:paraId="2FCF9F03" w14:textId="77777777" w:rsidTr="00004208">
      <w:tc>
        <w:tcPr>
          <w:tcW w:w="4395" w:type="dxa"/>
        </w:tcPr>
        <w:p w14:paraId="0CC655A0" w14:textId="36F031B2" w:rsidR="00DC2E9A" w:rsidRDefault="00786459" w:rsidP="00D37B5E">
          <w:pPr>
            <w:spacing w:line="240" w:lineRule="atLeast"/>
          </w:pPr>
          <w:ins w:id="62" w:author="Groot, Karina de" w:date="2025-03-31T11:50:00Z" w16du:dateUtc="2025-03-31T09:50:00Z">
            <w:r>
              <w:t>3.</w:t>
            </w:r>
          </w:ins>
          <w:ins w:id="63" w:author="Groot, Karina de" w:date="2025-03-31T11:54:00Z" w16du:dateUtc="2025-03-31T09:54:00Z">
            <w:r w:rsidR="0075556D">
              <w:t>1</w:t>
            </w:r>
          </w:ins>
          <w:del w:id="64" w:author="Groot, Karina de" w:date="2025-03-31T11:50:00Z" w16du:dateUtc="2025-03-31T09:50:00Z">
            <w:r w:rsidR="00EA73F7" w:rsidDel="00786459">
              <w:delText>2.0</w:delText>
            </w:r>
          </w:del>
        </w:p>
      </w:tc>
    </w:tr>
    <w:tr w:rsidR="00DC2E9A" w14:paraId="5935CBD8" w14:textId="77777777" w:rsidTr="00004208">
      <w:tc>
        <w:tcPr>
          <w:tcW w:w="4395" w:type="dxa"/>
        </w:tcPr>
        <w:p w14:paraId="4B13FF4B" w14:textId="77777777" w:rsidR="00DC2E9A" w:rsidRPr="00004208" w:rsidRDefault="00DC2E9A" w:rsidP="00004208">
          <w:pPr>
            <w:pStyle w:val="tussenkopje"/>
            <w:spacing w:before="0"/>
            <w:rPr>
              <w:b/>
              <w:bCs/>
            </w:rPr>
          </w:pPr>
          <w:r w:rsidRPr="00004208">
            <w:rPr>
              <w:b/>
              <w:bCs/>
            </w:rPr>
            <w:t>Blad</w:t>
          </w:r>
        </w:p>
      </w:tc>
    </w:tr>
    <w:tr w:rsidR="00DC2E9A" w14:paraId="66FFEE3B" w14:textId="77777777" w:rsidTr="00004208">
      <w:tc>
        <w:tcPr>
          <w:tcW w:w="4395" w:type="dxa"/>
        </w:tcPr>
        <w:p w14:paraId="7FD9F103" w14:textId="73F45B73" w:rsidR="00DC2E9A" w:rsidRDefault="00DC2E9A" w:rsidP="00D37B5E">
          <w:pPr>
            <w:spacing w:line="240" w:lineRule="atLeast"/>
          </w:pPr>
          <w:r>
            <w:fldChar w:fldCharType="begin"/>
          </w:r>
          <w:r>
            <w:instrText xml:space="preserve"> PAGE  \* MERGEFORMAT </w:instrText>
          </w:r>
          <w:r>
            <w:fldChar w:fldCharType="separate"/>
          </w:r>
          <w:r>
            <w:rPr>
              <w:noProof/>
            </w:rPr>
            <w:t>23</w:t>
          </w:r>
          <w:r>
            <w:fldChar w:fldCharType="end"/>
          </w:r>
          <w:r>
            <w:t xml:space="preserve"> van </w:t>
          </w:r>
          <w:r>
            <w:fldChar w:fldCharType="begin"/>
          </w:r>
          <w:r>
            <w:instrText xml:space="preserve"> = 1+</w:instrText>
          </w:r>
          <w:fldSimple w:instr=" NUMPAGES   \* MERGEFORMAT ">
            <w:r w:rsidR="0075556D">
              <w:rPr>
                <w:noProof/>
              </w:rPr>
              <w:instrText>38</w:instrText>
            </w:r>
          </w:fldSimple>
          <w:r>
            <w:instrText xml:space="preserve"> </w:instrText>
          </w:r>
          <w:r>
            <w:fldChar w:fldCharType="separate"/>
          </w:r>
          <w:r w:rsidR="0075556D">
            <w:rPr>
              <w:noProof/>
            </w:rPr>
            <w:t>39</w:t>
          </w:r>
          <w:r>
            <w:fldChar w:fldCharType="end"/>
          </w:r>
          <w:r>
            <w:t xml:space="preserve"> </w:t>
          </w:r>
        </w:p>
      </w:tc>
    </w:tr>
  </w:tbl>
  <w:p w14:paraId="03634E3D" w14:textId="0FA3EE66" w:rsidR="00DC2E9A" w:rsidRDefault="00CF7432">
    <w:pPr>
      <w:pStyle w:val="Koptekst"/>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61C0232"/>
    <w:multiLevelType w:val="hybridMultilevel"/>
    <w:tmpl w:val="EA0A0344"/>
    <w:lvl w:ilvl="0" w:tplc="81588A7A">
      <w:start w:val="1"/>
      <w:numFmt w:val="decimal"/>
      <w:lvlText w:val="%1."/>
      <w:lvlJc w:val="left"/>
      <w:pPr>
        <w:ind w:left="958" w:hanging="360"/>
      </w:pPr>
      <w:rPr>
        <w:rFonts w:ascii="Arial" w:hAnsi="Arial" w:cs="Arial" w:hint="default"/>
        <w:color w:val="FF0000"/>
      </w:rPr>
    </w:lvl>
    <w:lvl w:ilvl="1" w:tplc="04130019" w:tentative="1">
      <w:start w:val="1"/>
      <w:numFmt w:val="lowerLetter"/>
      <w:lvlText w:val="%2."/>
      <w:lvlJc w:val="left"/>
      <w:pPr>
        <w:ind w:left="1678" w:hanging="360"/>
      </w:pPr>
    </w:lvl>
    <w:lvl w:ilvl="2" w:tplc="0413001B" w:tentative="1">
      <w:start w:val="1"/>
      <w:numFmt w:val="lowerRoman"/>
      <w:lvlText w:val="%3."/>
      <w:lvlJc w:val="right"/>
      <w:pPr>
        <w:ind w:left="2398" w:hanging="180"/>
      </w:pPr>
    </w:lvl>
    <w:lvl w:ilvl="3" w:tplc="0413000F" w:tentative="1">
      <w:start w:val="1"/>
      <w:numFmt w:val="decimal"/>
      <w:lvlText w:val="%4."/>
      <w:lvlJc w:val="left"/>
      <w:pPr>
        <w:ind w:left="3118" w:hanging="360"/>
      </w:pPr>
    </w:lvl>
    <w:lvl w:ilvl="4" w:tplc="04130019" w:tentative="1">
      <w:start w:val="1"/>
      <w:numFmt w:val="lowerLetter"/>
      <w:lvlText w:val="%5."/>
      <w:lvlJc w:val="left"/>
      <w:pPr>
        <w:ind w:left="3838" w:hanging="360"/>
      </w:pPr>
    </w:lvl>
    <w:lvl w:ilvl="5" w:tplc="0413001B" w:tentative="1">
      <w:start w:val="1"/>
      <w:numFmt w:val="lowerRoman"/>
      <w:lvlText w:val="%6."/>
      <w:lvlJc w:val="right"/>
      <w:pPr>
        <w:ind w:left="4558" w:hanging="180"/>
      </w:pPr>
    </w:lvl>
    <w:lvl w:ilvl="6" w:tplc="0413000F" w:tentative="1">
      <w:start w:val="1"/>
      <w:numFmt w:val="decimal"/>
      <w:lvlText w:val="%7."/>
      <w:lvlJc w:val="left"/>
      <w:pPr>
        <w:ind w:left="5278" w:hanging="360"/>
      </w:pPr>
    </w:lvl>
    <w:lvl w:ilvl="7" w:tplc="04130019" w:tentative="1">
      <w:start w:val="1"/>
      <w:numFmt w:val="lowerLetter"/>
      <w:lvlText w:val="%8."/>
      <w:lvlJc w:val="left"/>
      <w:pPr>
        <w:ind w:left="5998" w:hanging="360"/>
      </w:pPr>
    </w:lvl>
    <w:lvl w:ilvl="8" w:tplc="0413001B" w:tentative="1">
      <w:start w:val="1"/>
      <w:numFmt w:val="lowerRoman"/>
      <w:lvlText w:val="%9."/>
      <w:lvlJc w:val="right"/>
      <w:pPr>
        <w:ind w:left="6718" w:hanging="180"/>
      </w:pPr>
    </w:lvl>
  </w:abstractNum>
  <w:abstractNum w:abstractNumId="3"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B963852"/>
    <w:multiLevelType w:val="hybridMultilevel"/>
    <w:tmpl w:val="DE48EF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6"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4A52804"/>
    <w:multiLevelType w:val="hybridMultilevel"/>
    <w:tmpl w:val="E1DA13BC"/>
    <w:lvl w:ilvl="0" w:tplc="7616A8AE">
      <w:start w:val="1"/>
      <w:numFmt w:val="decimal"/>
      <w:lvlText w:val="%1."/>
      <w:lvlJc w:val="left"/>
      <w:pPr>
        <w:ind w:left="720" w:hanging="360"/>
      </w:pPr>
      <w:rPr>
        <w:rFonts w:ascii="Arial" w:hAnsi="Arial" w:cs="Arial" w:hint="default"/>
        <w:b/>
        <w:bCs/>
        <w:color w:val="FF000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C95A42"/>
    <w:multiLevelType w:val="hybridMultilevel"/>
    <w:tmpl w:val="0D248428"/>
    <w:lvl w:ilvl="0" w:tplc="62245B96">
      <w:start w:val="2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F2A0DB3"/>
    <w:multiLevelType w:val="hybridMultilevel"/>
    <w:tmpl w:val="1B12DB34"/>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F">
      <w:start w:val="1"/>
      <w:numFmt w:val="decimal"/>
      <w:lvlText w:val="%4."/>
      <w:lvlJc w:val="left"/>
      <w:pPr>
        <w:tabs>
          <w:tab w:val="num" w:pos="2880"/>
        </w:tabs>
        <w:ind w:left="2880" w:hanging="360"/>
      </w:pPr>
      <w:rPr>
        <w:rFonts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5"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7"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6C358D9"/>
    <w:multiLevelType w:val="hybridMultilevel"/>
    <w:tmpl w:val="4E4AEB02"/>
    <w:lvl w:ilvl="0" w:tplc="62FE14D4">
      <w:start w:val="1"/>
      <w:numFmt w:val="lowerLetter"/>
      <w:lvlText w:val="%1."/>
      <w:lvlJc w:val="left"/>
      <w:pPr>
        <w:ind w:left="1140" w:hanging="432"/>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9"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AF6396"/>
    <w:multiLevelType w:val="hybridMultilevel"/>
    <w:tmpl w:val="2BCC903A"/>
    <w:lvl w:ilvl="0" w:tplc="AA8C2622">
      <w:start w:val="1"/>
      <w:numFmt w:val="decimal"/>
      <w:lvlText w:val="%1."/>
      <w:lvlJc w:val="left"/>
      <w:pPr>
        <w:ind w:left="720" w:hanging="360"/>
      </w:pPr>
      <w:rPr>
        <w:rFonts w:hint="default"/>
        <w:b/>
        <w:bCs/>
        <w:color w:val="80008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F4461F"/>
    <w:multiLevelType w:val="hybridMultilevel"/>
    <w:tmpl w:val="C93EC6FA"/>
    <w:lvl w:ilvl="0" w:tplc="6ACC9E34">
      <w:start w:val="7"/>
      <w:numFmt w:val="decimal"/>
      <w:lvlText w:val="%1."/>
      <w:lvlJc w:val="left"/>
      <w:pPr>
        <w:ind w:left="360" w:hanging="360"/>
      </w:pPr>
      <w:rPr>
        <w:rFonts w:ascii="Arial" w:hAnsi="Arial" w:cs="Arial" w:hint="default"/>
        <w:b/>
        <w:color w:val="800080"/>
        <w:sz w:val="2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566D5608"/>
    <w:multiLevelType w:val="hybridMultilevel"/>
    <w:tmpl w:val="14E047BC"/>
    <w:lvl w:ilvl="0" w:tplc="AFC80A02">
      <w:start w:val="1"/>
      <w:numFmt w:val="bullet"/>
      <w:lvlText w:val=""/>
      <w:lvlJc w:val="left"/>
      <w:pPr>
        <w:tabs>
          <w:tab w:val="num" w:pos="360"/>
        </w:tabs>
        <w:ind w:left="227" w:hanging="227"/>
      </w:pPr>
      <w:rPr>
        <w:rFonts w:ascii="Symbol" w:hAnsi="Symbol" w:hint="default"/>
      </w:rPr>
    </w:lvl>
    <w:lvl w:ilvl="1" w:tplc="04130019">
      <w:start w:val="1"/>
      <w:numFmt w:val="bullet"/>
      <w:lvlText w:val=""/>
      <w:lvlJc w:val="left"/>
      <w:pPr>
        <w:tabs>
          <w:tab w:val="num" w:pos="1440"/>
        </w:tabs>
        <w:ind w:left="1440" w:hanging="360"/>
      </w:pPr>
      <w:rPr>
        <w:rFonts w:ascii="Symbol" w:hAnsi="Symbol"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B9E647B"/>
    <w:multiLevelType w:val="hybridMultilevel"/>
    <w:tmpl w:val="5276007A"/>
    <w:lvl w:ilvl="0" w:tplc="04130019">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3"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34" w15:restartNumberingAfterBreak="0">
    <w:nsid w:val="6D077E34"/>
    <w:multiLevelType w:val="hybridMultilevel"/>
    <w:tmpl w:val="DD2EAD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E1A1DD1"/>
    <w:multiLevelType w:val="multilevel"/>
    <w:tmpl w:val="3A9AABF2"/>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ascii="Arial" w:hAnsi="Arial" w:cs="Arial"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2285"/>
        </w:tabs>
        <w:ind w:left="2285" w:hanging="10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Kop6"/>
      <w:lvlText w:val="%1.%2.%3.%4.%5.%6"/>
      <w:lvlJc w:val="left"/>
      <w:pPr>
        <w:tabs>
          <w:tab w:val="num" w:pos="3279"/>
        </w:tabs>
        <w:ind w:left="3279" w:hanging="1152"/>
      </w:pPr>
      <w:rPr>
        <w:rFonts w:hint="default"/>
        <w:b w:val="0"/>
        <w:bCs w:val="0"/>
        <w:i/>
        <w:iCs/>
        <w:sz w:val="18"/>
        <w:szCs w:val="18"/>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6" w15:restartNumberingAfterBreak="0">
    <w:nsid w:val="6E587F9D"/>
    <w:multiLevelType w:val="hybridMultilevel"/>
    <w:tmpl w:val="1C5656B0"/>
    <w:lvl w:ilvl="0" w:tplc="0413000F">
      <w:start w:val="1"/>
      <w:numFmt w:val="decimal"/>
      <w:lvlText w:val="%1."/>
      <w:lvlJc w:val="left"/>
      <w:pPr>
        <w:ind w:left="1318" w:hanging="360"/>
      </w:pPr>
    </w:lvl>
    <w:lvl w:ilvl="1" w:tplc="04130019" w:tentative="1">
      <w:start w:val="1"/>
      <w:numFmt w:val="lowerLetter"/>
      <w:lvlText w:val="%2."/>
      <w:lvlJc w:val="left"/>
      <w:pPr>
        <w:ind w:left="2038" w:hanging="360"/>
      </w:pPr>
    </w:lvl>
    <w:lvl w:ilvl="2" w:tplc="0413001B" w:tentative="1">
      <w:start w:val="1"/>
      <w:numFmt w:val="lowerRoman"/>
      <w:lvlText w:val="%3."/>
      <w:lvlJc w:val="right"/>
      <w:pPr>
        <w:ind w:left="2758" w:hanging="180"/>
      </w:pPr>
    </w:lvl>
    <w:lvl w:ilvl="3" w:tplc="0413000F" w:tentative="1">
      <w:start w:val="1"/>
      <w:numFmt w:val="decimal"/>
      <w:lvlText w:val="%4."/>
      <w:lvlJc w:val="left"/>
      <w:pPr>
        <w:ind w:left="3478" w:hanging="360"/>
      </w:pPr>
    </w:lvl>
    <w:lvl w:ilvl="4" w:tplc="04130019" w:tentative="1">
      <w:start w:val="1"/>
      <w:numFmt w:val="lowerLetter"/>
      <w:lvlText w:val="%5."/>
      <w:lvlJc w:val="left"/>
      <w:pPr>
        <w:ind w:left="4198" w:hanging="360"/>
      </w:pPr>
    </w:lvl>
    <w:lvl w:ilvl="5" w:tplc="0413001B" w:tentative="1">
      <w:start w:val="1"/>
      <w:numFmt w:val="lowerRoman"/>
      <w:lvlText w:val="%6."/>
      <w:lvlJc w:val="right"/>
      <w:pPr>
        <w:ind w:left="4918" w:hanging="180"/>
      </w:pPr>
    </w:lvl>
    <w:lvl w:ilvl="6" w:tplc="0413000F" w:tentative="1">
      <w:start w:val="1"/>
      <w:numFmt w:val="decimal"/>
      <w:lvlText w:val="%7."/>
      <w:lvlJc w:val="left"/>
      <w:pPr>
        <w:ind w:left="5638" w:hanging="360"/>
      </w:pPr>
    </w:lvl>
    <w:lvl w:ilvl="7" w:tplc="04130019" w:tentative="1">
      <w:start w:val="1"/>
      <w:numFmt w:val="lowerLetter"/>
      <w:lvlText w:val="%8."/>
      <w:lvlJc w:val="left"/>
      <w:pPr>
        <w:ind w:left="6358" w:hanging="360"/>
      </w:pPr>
    </w:lvl>
    <w:lvl w:ilvl="8" w:tplc="0413001B" w:tentative="1">
      <w:start w:val="1"/>
      <w:numFmt w:val="lowerRoman"/>
      <w:lvlText w:val="%9."/>
      <w:lvlJc w:val="right"/>
      <w:pPr>
        <w:ind w:left="7078" w:hanging="180"/>
      </w:pPr>
    </w:lvl>
  </w:abstractNum>
  <w:abstractNum w:abstractNumId="37"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8" w15:restartNumberingAfterBreak="0">
    <w:nsid w:val="70343E0D"/>
    <w:multiLevelType w:val="hybridMultilevel"/>
    <w:tmpl w:val="1B12DB34"/>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F">
      <w:start w:val="1"/>
      <w:numFmt w:val="decimal"/>
      <w:lvlText w:val="%4."/>
      <w:lvlJc w:val="left"/>
      <w:pPr>
        <w:tabs>
          <w:tab w:val="num" w:pos="2880"/>
        </w:tabs>
        <w:ind w:left="2880" w:hanging="360"/>
      </w:pPr>
      <w:rPr>
        <w:rFonts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721901453">
    <w:abstractNumId w:val="35"/>
  </w:num>
  <w:num w:numId="2" w16cid:durableId="2090301463">
    <w:abstractNumId w:val="35"/>
  </w:num>
  <w:num w:numId="3" w16cid:durableId="1518351636">
    <w:abstractNumId w:val="33"/>
  </w:num>
  <w:num w:numId="4" w16cid:durableId="807671830">
    <w:abstractNumId w:val="17"/>
  </w:num>
  <w:num w:numId="5" w16cid:durableId="1548492028">
    <w:abstractNumId w:val="0"/>
  </w:num>
  <w:num w:numId="6" w16cid:durableId="2084254289">
    <w:abstractNumId w:val="5"/>
  </w:num>
  <w:num w:numId="7" w16cid:durableId="546333119">
    <w:abstractNumId w:val="37"/>
  </w:num>
  <w:num w:numId="8" w16cid:durableId="372506675">
    <w:abstractNumId w:val="14"/>
  </w:num>
  <w:num w:numId="9" w16cid:durableId="1255701539">
    <w:abstractNumId w:val="31"/>
  </w:num>
  <w:num w:numId="10" w16cid:durableId="44722988">
    <w:abstractNumId w:val="16"/>
  </w:num>
  <w:num w:numId="11" w16cid:durableId="774401068">
    <w:abstractNumId w:val="21"/>
  </w:num>
  <w:num w:numId="12" w16cid:durableId="127867633">
    <w:abstractNumId w:val="27"/>
  </w:num>
  <w:num w:numId="13" w16cid:durableId="1769883576">
    <w:abstractNumId w:val="19"/>
  </w:num>
  <w:num w:numId="14" w16cid:durableId="430708899">
    <w:abstractNumId w:val="35"/>
  </w:num>
  <w:num w:numId="15" w16cid:durableId="1104154045">
    <w:abstractNumId w:val="35"/>
  </w:num>
  <w:num w:numId="16" w16cid:durableId="2091463261">
    <w:abstractNumId w:val="28"/>
  </w:num>
  <w:num w:numId="17" w16cid:durableId="1280255219">
    <w:abstractNumId w:val="25"/>
  </w:num>
  <w:num w:numId="18" w16cid:durableId="1313412440">
    <w:abstractNumId w:val="8"/>
  </w:num>
  <w:num w:numId="19" w16cid:durableId="261648673">
    <w:abstractNumId w:val="39"/>
  </w:num>
  <w:num w:numId="20" w16cid:durableId="439834290">
    <w:abstractNumId w:val="40"/>
  </w:num>
  <w:num w:numId="21" w16cid:durableId="849566894">
    <w:abstractNumId w:val="35"/>
  </w:num>
  <w:num w:numId="22" w16cid:durableId="648051003">
    <w:abstractNumId w:val="35"/>
  </w:num>
  <w:num w:numId="23" w16cid:durableId="1289775030">
    <w:abstractNumId w:val="35"/>
  </w:num>
  <w:num w:numId="24" w16cid:durableId="323822029">
    <w:abstractNumId w:val="29"/>
  </w:num>
  <w:num w:numId="25" w16cid:durableId="865094703">
    <w:abstractNumId w:val="13"/>
  </w:num>
  <w:num w:numId="26" w16cid:durableId="1222405480">
    <w:abstractNumId w:val="1"/>
  </w:num>
  <w:num w:numId="27" w16cid:durableId="1193030347">
    <w:abstractNumId w:val="10"/>
  </w:num>
  <w:num w:numId="28" w16cid:durableId="1983533681">
    <w:abstractNumId w:val="0"/>
  </w:num>
  <w:num w:numId="29" w16cid:durableId="1792895109">
    <w:abstractNumId w:val="24"/>
  </w:num>
  <w:num w:numId="30" w16cid:durableId="176045569">
    <w:abstractNumId w:val="12"/>
  </w:num>
  <w:num w:numId="31" w16cid:durableId="683941694">
    <w:abstractNumId w:val="30"/>
  </w:num>
  <w:num w:numId="32" w16cid:durableId="312683700">
    <w:abstractNumId w:val="38"/>
  </w:num>
  <w:num w:numId="33" w16cid:durableId="1556818828">
    <w:abstractNumId w:val="9"/>
  </w:num>
  <w:num w:numId="34" w16cid:durableId="1685015551">
    <w:abstractNumId w:val="26"/>
  </w:num>
  <w:num w:numId="35" w16cid:durableId="1636596073">
    <w:abstractNumId w:val="3"/>
  </w:num>
  <w:num w:numId="36" w16cid:durableId="1013263836">
    <w:abstractNumId w:val="15"/>
  </w:num>
  <w:num w:numId="37" w16cid:durableId="1179151280">
    <w:abstractNumId w:val="6"/>
  </w:num>
  <w:num w:numId="38" w16cid:durableId="144244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53512625">
    <w:abstractNumId w:val="35"/>
  </w:num>
  <w:num w:numId="40" w16cid:durableId="594754654">
    <w:abstractNumId w:val="23"/>
  </w:num>
  <w:num w:numId="41" w16cid:durableId="1171918836">
    <w:abstractNumId w:val="35"/>
  </w:num>
  <w:num w:numId="42" w16cid:durableId="703141743">
    <w:abstractNumId w:val="32"/>
  </w:num>
  <w:num w:numId="43" w16cid:durableId="278725740">
    <w:abstractNumId w:val="34"/>
  </w:num>
  <w:num w:numId="44" w16cid:durableId="899170730">
    <w:abstractNumId w:val="18"/>
  </w:num>
  <w:num w:numId="45" w16cid:durableId="1451586052">
    <w:abstractNumId w:val="11"/>
  </w:num>
  <w:num w:numId="46" w16cid:durableId="1185944689">
    <w:abstractNumId w:val="7"/>
  </w:num>
  <w:num w:numId="47" w16cid:durableId="350111690">
    <w:abstractNumId w:val="36"/>
  </w:num>
  <w:num w:numId="48" w16cid:durableId="49349939">
    <w:abstractNumId w:val="2"/>
  </w:num>
  <w:num w:numId="49" w16cid:durableId="1744450542">
    <w:abstractNumId w:val="4"/>
  </w:num>
  <w:num w:numId="50" w16cid:durableId="766773278">
    <w:abstractNumId w:val="20"/>
  </w:num>
  <w:num w:numId="51" w16cid:durableId="1774281581">
    <w:abstractNumId w:val="35"/>
  </w:num>
  <w:num w:numId="52" w16cid:durableId="1587230544">
    <w:abstractNumId w:val="22"/>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root, Karina de">
    <w15:presenceInfo w15:providerId="None" w15:userId="Groot, Karina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08A5"/>
    <w:rsid w:val="0000099A"/>
    <w:rsid w:val="00001DA5"/>
    <w:rsid w:val="00002261"/>
    <w:rsid w:val="000022F8"/>
    <w:rsid w:val="00003165"/>
    <w:rsid w:val="000037F0"/>
    <w:rsid w:val="00004208"/>
    <w:rsid w:val="00005407"/>
    <w:rsid w:val="00006CD8"/>
    <w:rsid w:val="00007F61"/>
    <w:rsid w:val="00010577"/>
    <w:rsid w:val="000107AA"/>
    <w:rsid w:val="00010AA1"/>
    <w:rsid w:val="00011618"/>
    <w:rsid w:val="00012F09"/>
    <w:rsid w:val="0001338A"/>
    <w:rsid w:val="00013A7C"/>
    <w:rsid w:val="0001427D"/>
    <w:rsid w:val="0001524B"/>
    <w:rsid w:val="000168C1"/>
    <w:rsid w:val="000168D0"/>
    <w:rsid w:val="00017916"/>
    <w:rsid w:val="00017959"/>
    <w:rsid w:val="000214A5"/>
    <w:rsid w:val="00021522"/>
    <w:rsid w:val="000216FE"/>
    <w:rsid w:val="00021FB6"/>
    <w:rsid w:val="000221DD"/>
    <w:rsid w:val="00023246"/>
    <w:rsid w:val="0002427D"/>
    <w:rsid w:val="00025196"/>
    <w:rsid w:val="0002539C"/>
    <w:rsid w:val="00025877"/>
    <w:rsid w:val="00025A52"/>
    <w:rsid w:val="00025B0C"/>
    <w:rsid w:val="00026BBD"/>
    <w:rsid w:val="000274A9"/>
    <w:rsid w:val="000277AC"/>
    <w:rsid w:val="000278CB"/>
    <w:rsid w:val="00030190"/>
    <w:rsid w:val="00030A78"/>
    <w:rsid w:val="00030CF3"/>
    <w:rsid w:val="000327FE"/>
    <w:rsid w:val="00032CDD"/>
    <w:rsid w:val="0003340B"/>
    <w:rsid w:val="000347B2"/>
    <w:rsid w:val="0003523E"/>
    <w:rsid w:val="000400E1"/>
    <w:rsid w:val="00040355"/>
    <w:rsid w:val="0004124D"/>
    <w:rsid w:val="00043F59"/>
    <w:rsid w:val="00044219"/>
    <w:rsid w:val="000459CD"/>
    <w:rsid w:val="00046BDB"/>
    <w:rsid w:val="00050715"/>
    <w:rsid w:val="0005138B"/>
    <w:rsid w:val="00051F75"/>
    <w:rsid w:val="00052046"/>
    <w:rsid w:val="00052234"/>
    <w:rsid w:val="00052254"/>
    <w:rsid w:val="000523FA"/>
    <w:rsid w:val="0005291C"/>
    <w:rsid w:val="00052956"/>
    <w:rsid w:val="0005347B"/>
    <w:rsid w:val="00053DA6"/>
    <w:rsid w:val="00054004"/>
    <w:rsid w:val="000544E7"/>
    <w:rsid w:val="00055A87"/>
    <w:rsid w:val="00055EF9"/>
    <w:rsid w:val="000564E7"/>
    <w:rsid w:val="00056536"/>
    <w:rsid w:val="00056C53"/>
    <w:rsid w:val="00056C54"/>
    <w:rsid w:val="00057378"/>
    <w:rsid w:val="000579C5"/>
    <w:rsid w:val="00060B61"/>
    <w:rsid w:val="00060FEC"/>
    <w:rsid w:val="00061786"/>
    <w:rsid w:val="00063095"/>
    <w:rsid w:val="00063294"/>
    <w:rsid w:val="00063A89"/>
    <w:rsid w:val="000657C0"/>
    <w:rsid w:val="000670F8"/>
    <w:rsid w:val="000671DB"/>
    <w:rsid w:val="00067720"/>
    <w:rsid w:val="000677AC"/>
    <w:rsid w:val="00067812"/>
    <w:rsid w:val="0006794F"/>
    <w:rsid w:val="00067BB3"/>
    <w:rsid w:val="00071867"/>
    <w:rsid w:val="00071954"/>
    <w:rsid w:val="00072278"/>
    <w:rsid w:val="00073639"/>
    <w:rsid w:val="000749AD"/>
    <w:rsid w:val="000751EC"/>
    <w:rsid w:val="00075A80"/>
    <w:rsid w:val="00075CF1"/>
    <w:rsid w:val="00077617"/>
    <w:rsid w:val="00077A26"/>
    <w:rsid w:val="00082A23"/>
    <w:rsid w:val="00083121"/>
    <w:rsid w:val="00084C0A"/>
    <w:rsid w:val="00085E96"/>
    <w:rsid w:val="000868E3"/>
    <w:rsid w:val="0008708F"/>
    <w:rsid w:val="00090725"/>
    <w:rsid w:val="000911E2"/>
    <w:rsid w:val="0009268D"/>
    <w:rsid w:val="00093CFA"/>
    <w:rsid w:val="00093DCF"/>
    <w:rsid w:val="000942E2"/>
    <w:rsid w:val="00094AA8"/>
    <w:rsid w:val="0009552B"/>
    <w:rsid w:val="00095F6C"/>
    <w:rsid w:val="00096DA2"/>
    <w:rsid w:val="000974F6"/>
    <w:rsid w:val="000A01CD"/>
    <w:rsid w:val="000A0356"/>
    <w:rsid w:val="000A0E63"/>
    <w:rsid w:val="000A0EA1"/>
    <w:rsid w:val="000A70AC"/>
    <w:rsid w:val="000A7388"/>
    <w:rsid w:val="000A77B3"/>
    <w:rsid w:val="000A787C"/>
    <w:rsid w:val="000A7D4E"/>
    <w:rsid w:val="000B0449"/>
    <w:rsid w:val="000B1694"/>
    <w:rsid w:val="000B35B4"/>
    <w:rsid w:val="000B3BE7"/>
    <w:rsid w:val="000B5054"/>
    <w:rsid w:val="000B5255"/>
    <w:rsid w:val="000B530F"/>
    <w:rsid w:val="000B74F1"/>
    <w:rsid w:val="000C4C66"/>
    <w:rsid w:val="000C6F5D"/>
    <w:rsid w:val="000C7052"/>
    <w:rsid w:val="000D1B5D"/>
    <w:rsid w:val="000D1FDF"/>
    <w:rsid w:val="000D1FE3"/>
    <w:rsid w:val="000D28C0"/>
    <w:rsid w:val="000D3BDA"/>
    <w:rsid w:val="000D3C60"/>
    <w:rsid w:val="000D4B08"/>
    <w:rsid w:val="000D5E8B"/>
    <w:rsid w:val="000D6CAC"/>
    <w:rsid w:val="000E079F"/>
    <w:rsid w:val="000E0CF2"/>
    <w:rsid w:val="000E0DE1"/>
    <w:rsid w:val="000E2D2E"/>
    <w:rsid w:val="000E4058"/>
    <w:rsid w:val="000E4BB4"/>
    <w:rsid w:val="000E5A58"/>
    <w:rsid w:val="000E627B"/>
    <w:rsid w:val="000E7C28"/>
    <w:rsid w:val="000F063D"/>
    <w:rsid w:val="000F0D7F"/>
    <w:rsid w:val="000F0EA5"/>
    <w:rsid w:val="000F58B8"/>
    <w:rsid w:val="000F6878"/>
    <w:rsid w:val="000F702C"/>
    <w:rsid w:val="000F79A2"/>
    <w:rsid w:val="00101082"/>
    <w:rsid w:val="00101970"/>
    <w:rsid w:val="00102295"/>
    <w:rsid w:val="0010537D"/>
    <w:rsid w:val="00106786"/>
    <w:rsid w:val="00106C39"/>
    <w:rsid w:val="00106F44"/>
    <w:rsid w:val="001078CB"/>
    <w:rsid w:val="00110CA7"/>
    <w:rsid w:val="00114244"/>
    <w:rsid w:val="00115025"/>
    <w:rsid w:val="0011696F"/>
    <w:rsid w:val="00116C5D"/>
    <w:rsid w:val="001175A5"/>
    <w:rsid w:val="0011798B"/>
    <w:rsid w:val="00117B86"/>
    <w:rsid w:val="001219DE"/>
    <w:rsid w:val="00123774"/>
    <w:rsid w:val="00124E96"/>
    <w:rsid w:val="0012509E"/>
    <w:rsid w:val="00125901"/>
    <w:rsid w:val="00125ACD"/>
    <w:rsid w:val="00127039"/>
    <w:rsid w:val="00130284"/>
    <w:rsid w:val="00130746"/>
    <w:rsid w:val="00133B01"/>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47431"/>
    <w:rsid w:val="00147BCC"/>
    <w:rsid w:val="00150FAF"/>
    <w:rsid w:val="001514B9"/>
    <w:rsid w:val="001514FA"/>
    <w:rsid w:val="00152351"/>
    <w:rsid w:val="00152FAD"/>
    <w:rsid w:val="001540A5"/>
    <w:rsid w:val="00154B89"/>
    <w:rsid w:val="0015507F"/>
    <w:rsid w:val="00156529"/>
    <w:rsid w:val="001567E6"/>
    <w:rsid w:val="00156B8A"/>
    <w:rsid w:val="00156B93"/>
    <w:rsid w:val="00157194"/>
    <w:rsid w:val="00161192"/>
    <w:rsid w:val="00161B8D"/>
    <w:rsid w:val="001638FF"/>
    <w:rsid w:val="00164707"/>
    <w:rsid w:val="0017058D"/>
    <w:rsid w:val="00170D29"/>
    <w:rsid w:val="00171107"/>
    <w:rsid w:val="00171114"/>
    <w:rsid w:val="0017212E"/>
    <w:rsid w:val="00173D7E"/>
    <w:rsid w:val="00173E4A"/>
    <w:rsid w:val="001743D2"/>
    <w:rsid w:val="00174F8A"/>
    <w:rsid w:val="001754C0"/>
    <w:rsid w:val="00175FD3"/>
    <w:rsid w:val="00176FDA"/>
    <w:rsid w:val="0018011A"/>
    <w:rsid w:val="00182410"/>
    <w:rsid w:val="00182A49"/>
    <w:rsid w:val="0018345C"/>
    <w:rsid w:val="00183622"/>
    <w:rsid w:val="001852B6"/>
    <w:rsid w:val="0018571C"/>
    <w:rsid w:val="0018612A"/>
    <w:rsid w:val="00187530"/>
    <w:rsid w:val="001878DA"/>
    <w:rsid w:val="00187B04"/>
    <w:rsid w:val="001909FD"/>
    <w:rsid w:val="00191BFB"/>
    <w:rsid w:val="00193959"/>
    <w:rsid w:val="0019417B"/>
    <w:rsid w:val="00194473"/>
    <w:rsid w:val="001948B9"/>
    <w:rsid w:val="00194EA5"/>
    <w:rsid w:val="00195088"/>
    <w:rsid w:val="00196482"/>
    <w:rsid w:val="0019702F"/>
    <w:rsid w:val="00197230"/>
    <w:rsid w:val="00197A69"/>
    <w:rsid w:val="001A0476"/>
    <w:rsid w:val="001A0CC3"/>
    <w:rsid w:val="001A2B0C"/>
    <w:rsid w:val="001A2E0E"/>
    <w:rsid w:val="001A3292"/>
    <w:rsid w:val="001A33F5"/>
    <w:rsid w:val="001A402E"/>
    <w:rsid w:val="001A4C08"/>
    <w:rsid w:val="001A5981"/>
    <w:rsid w:val="001A6BF8"/>
    <w:rsid w:val="001A6FB5"/>
    <w:rsid w:val="001A72F0"/>
    <w:rsid w:val="001B000B"/>
    <w:rsid w:val="001B01E9"/>
    <w:rsid w:val="001B0354"/>
    <w:rsid w:val="001B0DF9"/>
    <w:rsid w:val="001B35AA"/>
    <w:rsid w:val="001B41C7"/>
    <w:rsid w:val="001B41E6"/>
    <w:rsid w:val="001B439C"/>
    <w:rsid w:val="001B48BB"/>
    <w:rsid w:val="001B4A7B"/>
    <w:rsid w:val="001B50DC"/>
    <w:rsid w:val="001B5771"/>
    <w:rsid w:val="001B6420"/>
    <w:rsid w:val="001B711B"/>
    <w:rsid w:val="001B7E02"/>
    <w:rsid w:val="001C0A0F"/>
    <w:rsid w:val="001C2750"/>
    <w:rsid w:val="001C4839"/>
    <w:rsid w:val="001C6F72"/>
    <w:rsid w:val="001C722D"/>
    <w:rsid w:val="001C72DF"/>
    <w:rsid w:val="001C77FB"/>
    <w:rsid w:val="001C784F"/>
    <w:rsid w:val="001C7DCC"/>
    <w:rsid w:val="001C7F19"/>
    <w:rsid w:val="001D0A65"/>
    <w:rsid w:val="001D0E69"/>
    <w:rsid w:val="001D0F74"/>
    <w:rsid w:val="001D1884"/>
    <w:rsid w:val="001D217E"/>
    <w:rsid w:val="001D2DD6"/>
    <w:rsid w:val="001D2FE0"/>
    <w:rsid w:val="001D5465"/>
    <w:rsid w:val="001D5ECE"/>
    <w:rsid w:val="001D6063"/>
    <w:rsid w:val="001D61D1"/>
    <w:rsid w:val="001D701C"/>
    <w:rsid w:val="001E03D6"/>
    <w:rsid w:val="001E0F5F"/>
    <w:rsid w:val="001E2BC9"/>
    <w:rsid w:val="001E5C53"/>
    <w:rsid w:val="001E7703"/>
    <w:rsid w:val="001F0E67"/>
    <w:rsid w:val="001F46A7"/>
    <w:rsid w:val="001F5C79"/>
    <w:rsid w:val="001F7092"/>
    <w:rsid w:val="001F79D4"/>
    <w:rsid w:val="001F7DAA"/>
    <w:rsid w:val="002014EA"/>
    <w:rsid w:val="00201932"/>
    <w:rsid w:val="00201FE5"/>
    <w:rsid w:val="0020300D"/>
    <w:rsid w:val="00203B7C"/>
    <w:rsid w:val="00203E69"/>
    <w:rsid w:val="00203F39"/>
    <w:rsid w:val="002043C9"/>
    <w:rsid w:val="002069A7"/>
    <w:rsid w:val="00210539"/>
    <w:rsid w:val="0021075A"/>
    <w:rsid w:val="002109D5"/>
    <w:rsid w:val="00210E51"/>
    <w:rsid w:val="00211594"/>
    <w:rsid w:val="0021170D"/>
    <w:rsid w:val="00211BC8"/>
    <w:rsid w:val="002140BD"/>
    <w:rsid w:val="002142D9"/>
    <w:rsid w:val="0021478F"/>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2BD"/>
    <w:rsid w:val="00234413"/>
    <w:rsid w:val="00236AF8"/>
    <w:rsid w:val="00236F33"/>
    <w:rsid w:val="0023701C"/>
    <w:rsid w:val="002428E4"/>
    <w:rsid w:val="002433FD"/>
    <w:rsid w:val="00243B47"/>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77A59"/>
    <w:rsid w:val="00280B9A"/>
    <w:rsid w:val="002812ED"/>
    <w:rsid w:val="00283475"/>
    <w:rsid w:val="00284690"/>
    <w:rsid w:val="00285BAF"/>
    <w:rsid w:val="00286F0E"/>
    <w:rsid w:val="00287944"/>
    <w:rsid w:val="00287AD2"/>
    <w:rsid w:val="00287C40"/>
    <w:rsid w:val="00287CB3"/>
    <w:rsid w:val="00294DC4"/>
    <w:rsid w:val="00295254"/>
    <w:rsid w:val="00295D48"/>
    <w:rsid w:val="00297F28"/>
    <w:rsid w:val="002A010E"/>
    <w:rsid w:val="002A1A93"/>
    <w:rsid w:val="002A3524"/>
    <w:rsid w:val="002A4B2B"/>
    <w:rsid w:val="002A61D1"/>
    <w:rsid w:val="002A66ED"/>
    <w:rsid w:val="002A7117"/>
    <w:rsid w:val="002A73CA"/>
    <w:rsid w:val="002A78C8"/>
    <w:rsid w:val="002A7BBF"/>
    <w:rsid w:val="002A7EF0"/>
    <w:rsid w:val="002B074D"/>
    <w:rsid w:val="002B08D6"/>
    <w:rsid w:val="002B2EFF"/>
    <w:rsid w:val="002B5054"/>
    <w:rsid w:val="002B627D"/>
    <w:rsid w:val="002B6691"/>
    <w:rsid w:val="002B682A"/>
    <w:rsid w:val="002B6BB8"/>
    <w:rsid w:val="002B7FF0"/>
    <w:rsid w:val="002C01BF"/>
    <w:rsid w:val="002C023F"/>
    <w:rsid w:val="002C0368"/>
    <w:rsid w:val="002C177B"/>
    <w:rsid w:val="002C2107"/>
    <w:rsid w:val="002C3665"/>
    <w:rsid w:val="002C53A4"/>
    <w:rsid w:val="002C551F"/>
    <w:rsid w:val="002C68F9"/>
    <w:rsid w:val="002C7327"/>
    <w:rsid w:val="002D2B2A"/>
    <w:rsid w:val="002D38C8"/>
    <w:rsid w:val="002D6CC8"/>
    <w:rsid w:val="002D6F14"/>
    <w:rsid w:val="002D7BF8"/>
    <w:rsid w:val="002E0C80"/>
    <w:rsid w:val="002E0D2E"/>
    <w:rsid w:val="002E0F5E"/>
    <w:rsid w:val="002E19B9"/>
    <w:rsid w:val="002E1C21"/>
    <w:rsid w:val="002E3056"/>
    <w:rsid w:val="002E3B1F"/>
    <w:rsid w:val="002E46E1"/>
    <w:rsid w:val="002E52A8"/>
    <w:rsid w:val="002E5438"/>
    <w:rsid w:val="002E71D9"/>
    <w:rsid w:val="002E7245"/>
    <w:rsid w:val="002E729C"/>
    <w:rsid w:val="002F06A7"/>
    <w:rsid w:val="002F28E5"/>
    <w:rsid w:val="002F392F"/>
    <w:rsid w:val="002F3F0E"/>
    <w:rsid w:val="002F4536"/>
    <w:rsid w:val="002F4EA2"/>
    <w:rsid w:val="002F552A"/>
    <w:rsid w:val="002F76CF"/>
    <w:rsid w:val="003008D7"/>
    <w:rsid w:val="00301055"/>
    <w:rsid w:val="00305570"/>
    <w:rsid w:val="00305629"/>
    <w:rsid w:val="003064B2"/>
    <w:rsid w:val="003067B8"/>
    <w:rsid w:val="0031090A"/>
    <w:rsid w:val="00311849"/>
    <w:rsid w:val="003137E5"/>
    <w:rsid w:val="003146A3"/>
    <w:rsid w:val="003149B7"/>
    <w:rsid w:val="00314C5B"/>
    <w:rsid w:val="0031578B"/>
    <w:rsid w:val="003160AC"/>
    <w:rsid w:val="00317296"/>
    <w:rsid w:val="0032162C"/>
    <w:rsid w:val="00321695"/>
    <w:rsid w:val="00322024"/>
    <w:rsid w:val="003228A3"/>
    <w:rsid w:val="00323158"/>
    <w:rsid w:val="003232CB"/>
    <w:rsid w:val="00323A41"/>
    <w:rsid w:val="0032463E"/>
    <w:rsid w:val="003271EF"/>
    <w:rsid w:val="00327795"/>
    <w:rsid w:val="00327851"/>
    <w:rsid w:val="00330790"/>
    <w:rsid w:val="003311E8"/>
    <w:rsid w:val="003313DD"/>
    <w:rsid w:val="00332BD7"/>
    <w:rsid w:val="00333843"/>
    <w:rsid w:val="00333AE2"/>
    <w:rsid w:val="00334298"/>
    <w:rsid w:val="00334569"/>
    <w:rsid w:val="003358A9"/>
    <w:rsid w:val="00336870"/>
    <w:rsid w:val="00336895"/>
    <w:rsid w:val="00336FD9"/>
    <w:rsid w:val="00337F83"/>
    <w:rsid w:val="00340045"/>
    <w:rsid w:val="00340E99"/>
    <w:rsid w:val="0034212A"/>
    <w:rsid w:val="003429F5"/>
    <w:rsid w:val="00343045"/>
    <w:rsid w:val="003443B4"/>
    <w:rsid w:val="00346394"/>
    <w:rsid w:val="00347F1C"/>
    <w:rsid w:val="00350244"/>
    <w:rsid w:val="003505C8"/>
    <w:rsid w:val="0035114D"/>
    <w:rsid w:val="00351269"/>
    <w:rsid w:val="00352B64"/>
    <w:rsid w:val="00352F14"/>
    <w:rsid w:val="00353AE7"/>
    <w:rsid w:val="00354EB8"/>
    <w:rsid w:val="003555B3"/>
    <w:rsid w:val="003557FA"/>
    <w:rsid w:val="00357804"/>
    <w:rsid w:val="0035789A"/>
    <w:rsid w:val="00357FEE"/>
    <w:rsid w:val="00360A30"/>
    <w:rsid w:val="00362D45"/>
    <w:rsid w:val="003638D8"/>
    <w:rsid w:val="0036468E"/>
    <w:rsid w:val="00365364"/>
    <w:rsid w:val="003657ED"/>
    <w:rsid w:val="00366F06"/>
    <w:rsid w:val="00367AE9"/>
    <w:rsid w:val="00367E8B"/>
    <w:rsid w:val="003704C1"/>
    <w:rsid w:val="00371DED"/>
    <w:rsid w:val="003736DA"/>
    <w:rsid w:val="003743B2"/>
    <w:rsid w:val="00375206"/>
    <w:rsid w:val="00375E34"/>
    <w:rsid w:val="00376C9E"/>
    <w:rsid w:val="00377735"/>
    <w:rsid w:val="00377B4A"/>
    <w:rsid w:val="003801DE"/>
    <w:rsid w:val="00381059"/>
    <w:rsid w:val="00381CE8"/>
    <w:rsid w:val="00382478"/>
    <w:rsid w:val="00385A92"/>
    <w:rsid w:val="0038607C"/>
    <w:rsid w:val="00386307"/>
    <w:rsid w:val="00386F1D"/>
    <w:rsid w:val="0038745F"/>
    <w:rsid w:val="003902D9"/>
    <w:rsid w:val="0039039A"/>
    <w:rsid w:val="00390A83"/>
    <w:rsid w:val="00394380"/>
    <w:rsid w:val="003952DF"/>
    <w:rsid w:val="0039589E"/>
    <w:rsid w:val="00395998"/>
    <w:rsid w:val="0039599F"/>
    <w:rsid w:val="00395BF4"/>
    <w:rsid w:val="003A00AA"/>
    <w:rsid w:val="003A2043"/>
    <w:rsid w:val="003A3E4B"/>
    <w:rsid w:val="003A4165"/>
    <w:rsid w:val="003A41C9"/>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299A"/>
    <w:rsid w:val="003D3280"/>
    <w:rsid w:val="003D3F1D"/>
    <w:rsid w:val="003D409D"/>
    <w:rsid w:val="003D6744"/>
    <w:rsid w:val="003E02D2"/>
    <w:rsid w:val="003E0444"/>
    <w:rsid w:val="003E1358"/>
    <w:rsid w:val="003E1B71"/>
    <w:rsid w:val="003E1B85"/>
    <w:rsid w:val="003E4811"/>
    <w:rsid w:val="003E7298"/>
    <w:rsid w:val="003E7B00"/>
    <w:rsid w:val="003F1F70"/>
    <w:rsid w:val="003F29FF"/>
    <w:rsid w:val="003F4595"/>
    <w:rsid w:val="003F4E96"/>
    <w:rsid w:val="003F56B0"/>
    <w:rsid w:val="003F57C4"/>
    <w:rsid w:val="003F628D"/>
    <w:rsid w:val="004027D6"/>
    <w:rsid w:val="00402BAD"/>
    <w:rsid w:val="00403EF7"/>
    <w:rsid w:val="004055F3"/>
    <w:rsid w:val="00405A9D"/>
    <w:rsid w:val="00405DAF"/>
    <w:rsid w:val="00407923"/>
    <w:rsid w:val="0041098C"/>
    <w:rsid w:val="00410E29"/>
    <w:rsid w:val="004112A3"/>
    <w:rsid w:val="00412CA1"/>
    <w:rsid w:val="00413575"/>
    <w:rsid w:val="00413F3C"/>
    <w:rsid w:val="00414114"/>
    <w:rsid w:val="00414CB1"/>
    <w:rsid w:val="0041690C"/>
    <w:rsid w:val="00417DFD"/>
    <w:rsid w:val="004208A5"/>
    <w:rsid w:val="0042266B"/>
    <w:rsid w:val="00422E80"/>
    <w:rsid w:val="004233F2"/>
    <w:rsid w:val="00423D45"/>
    <w:rsid w:val="004247E2"/>
    <w:rsid w:val="00424E1D"/>
    <w:rsid w:val="004250DC"/>
    <w:rsid w:val="004252D5"/>
    <w:rsid w:val="004278B7"/>
    <w:rsid w:val="00430AF7"/>
    <w:rsid w:val="00431E1C"/>
    <w:rsid w:val="00432145"/>
    <w:rsid w:val="00432C02"/>
    <w:rsid w:val="00433741"/>
    <w:rsid w:val="00433D41"/>
    <w:rsid w:val="00434994"/>
    <w:rsid w:val="00434E6E"/>
    <w:rsid w:val="00435110"/>
    <w:rsid w:val="00440164"/>
    <w:rsid w:val="00441820"/>
    <w:rsid w:val="00442132"/>
    <w:rsid w:val="00444458"/>
    <w:rsid w:val="004457A2"/>
    <w:rsid w:val="00445C03"/>
    <w:rsid w:val="00445C14"/>
    <w:rsid w:val="004471D6"/>
    <w:rsid w:val="00447EB0"/>
    <w:rsid w:val="00450C54"/>
    <w:rsid w:val="00451113"/>
    <w:rsid w:val="00454CB4"/>
    <w:rsid w:val="00455CB3"/>
    <w:rsid w:val="00456E66"/>
    <w:rsid w:val="004574BF"/>
    <w:rsid w:val="00457933"/>
    <w:rsid w:val="00460090"/>
    <w:rsid w:val="00460231"/>
    <w:rsid w:val="00461839"/>
    <w:rsid w:val="00462DFD"/>
    <w:rsid w:val="00462F19"/>
    <w:rsid w:val="0046378E"/>
    <w:rsid w:val="00464168"/>
    <w:rsid w:val="00465153"/>
    <w:rsid w:val="004658BC"/>
    <w:rsid w:val="00466A19"/>
    <w:rsid w:val="00466E91"/>
    <w:rsid w:val="00467C17"/>
    <w:rsid w:val="00470565"/>
    <w:rsid w:val="00470E00"/>
    <w:rsid w:val="00470FC9"/>
    <w:rsid w:val="00472C62"/>
    <w:rsid w:val="00472F6D"/>
    <w:rsid w:val="00473278"/>
    <w:rsid w:val="00473655"/>
    <w:rsid w:val="00473A4A"/>
    <w:rsid w:val="00473A8B"/>
    <w:rsid w:val="00475FFA"/>
    <w:rsid w:val="00481DDE"/>
    <w:rsid w:val="00482E89"/>
    <w:rsid w:val="0048327F"/>
    <w:rsid w:val="0048391A"/>
    <w:rsid w:val="00483D04"/>
    <w:rsid w:val="00484488"/>
    <w:rsid w:val="004868E4"/>
    <w:rsid w:val="00487593"/>
    <w:rsid w:val="00490150"/>
    <w:rsid w:val="004915DC"/>
    <w:rsid w:val="0049193B"/>
    <w:rsid w:val="00492CA9"/>
    <w:rsid w:val="00493382"/>
    <w:rsid w:val="004936BD"/>
    <w:rsid w:val="00494482"/>
    <w:rsid w:val="0049561F"/>
    <w:rsid w:val="0049725F"/>
    <w:rsid w:val="004976DE"/>
    <w:rsid w:val="004977A4"/>
    <w:rsid w:val="004A1631"/>
    <w:rsid w:val="004A1A02"/>
    <w:rsid w:val="004A29E9"/>
    <w:rsid w:val="004A3412"/>
    <w:rsid w:val="004A72B5"/>
    <w:rsid w:val="004B1525"/>
    <w:rsid w:val="004B1940"/>
    <w:rsid w:val="004B1ED4"/>
    <w:rsid w:val="004B23A7"/>
    <w:rsid w:val="004B294C"/>
    <w:rsid w:val="004B3A01"/>
    <w:rsid w:val="004B4235"/>
    <w:rsid w:val="004B6BCA"/>
    <w:rsid w:val="004B6C60"/>
    <w:rsid w:val="004B6E45"/>
    <w:rsid w:val="004B7573"/>
    <w:rsid w:val="004B768F"/>
    <w:rsid w:val="004C0C11"/>
    <w:rsid w:val="004C1BBE"/>
    <w:rsid w:val="004C31B3"/>
    <w:rsid w:val="004C431D"/>
    <w:rsid w:val="004C458A"/>
    <w:rsid w:val="004C6C22"/>
    <w:rsid w:val="004D006B"/>
    <w:rsid w:val="004D01ED"/>
    <w:rsid w:val="004D0487"/>
    <w:rsid w:val="004D11EB"/>
    <w:rsid w:val="004D2C41"/>
    <w:rsid w:val="004D2C96"/>
    <w:rsid w:val="004D3E80"/>
    <w:rsid w:val="004D4029"/>
    <w:rsid w:val="004D42E8"/>
    <w:rsid w:val="004D4A64"/>
    <w:rsid w:val="004D4AB2"/>
    <w:rsid w:val="004D6A6A"/>
    <w:rsid w:val="004D7113"/>
    <w:rsid w:val="004D7494"/>
    <w:rsid w:val="004D7774"/>
    <w:rsid w:val="004E0687"/>
    <w:rsid w:val="004E29FD"/>
    <w:rsid w:val="004E41D3"/>
    <w:rsid w:val="004E48F7"/>
    <w:rsid w:val="004E4D4B"/>
    <w:rsid w:val="004E5144"/>
    <w:rsid w:val="004E516B"/>
    <w:rsid w:val="004E5200"/>
    <w:rsid w:val="004E6389"/>
    <w:rsid w:val="004E6464"/>
    <w:rsid w:val="004E7352"/>
    <w:rsid w:val="004E7C99"/>
    <w:rsid w:val="004E7D42"/>
    <w:rsid w:val="004E7E6D"/>
    <w:rsid w:val="004F0BEA"/>
    <w:rsid w:val="004F0F5D"/>
    <w:rsid w:val="004F12BB"/>
    <w:rsid w:val="004F1603"/>
    <w:rsid w:val="004F163F"/>
    <w:rsid w:val="004F1A63"/>
    <w:rsid w:val="004F29C8"/>
    <w:rsid w:val="004F40D2"/>
    <w:rsid w:val="004F6006"/>
    <w:rsid w:val="004F6658"/>
    <w:rsid w:val="004F7C98"/>
    <w:rsid w:val="00500158"/>
    <w:rsid w:val="00500AB8"/>
    <w:rsid w:val="005024DA"/>
    <w:rsid w:val="005043BE"/>
    <w:rsid w:val="005044B4"/>
    <w:rsid w:val="00504AC1"/>
    <w:rsid w:val="00504B56"/>
    <w:rsid w:val="00507DAF"/>
    <w:rsid w:val="005101F6"/>
    <w:rsid w:val="00511282"/>
    <w:rsid w:val="00511FE3"/>
    <w:rsid w:val="005121C0"/>
    <w:rsid w:val="0051353B"/>
    <w:rsid w:val="0051376E"/>
    <w:rsid w:val="00513B5A"/>
    <w:rsid w:val="00513FDE"/>
    <w:rsid w:val="0051435A"/>
    <w:rsid w:val="00514AD2"/>
    <w:rsid w:val="0051696E"/>
    <w:rsid w:val="005170F7"/>
    <w:rsid w:val="0052049A"/>
    <w:rsid w:val="00520E34"/>
    <w:rsid w:val="005217FC"/>
    <w:rsid w:val="00521847"/>
    <w:rsid w:val="0052269D"/>
    <w:rsid w:val="00522A35"/>
    <w:rsid w:val="00525C39"/>
    <w:rsid w:val="00526035"/>
    <w:rsid w:val="00526D54"/>
    <w:rsid w:val="00527D55"/>
    <w:rsid w:val="00530050"/>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46953"/>
    <w:rsid w:val="0055208D"/>
    <w:rsid w:val="00553303"/>
    <w:rsid w:val="00553CF5"/>
    <w:rsid w:val="00553FF5"/>
    <w:rsid w:val="0055443F"/>
    <w:rsid w:val="00554E5D"/>
    <w:rsid w:val="00555525"/>
    <w:rsid w:val="005555A9"/>
    <w:rsid w:val="005574B4"/>
    <w:rsid w:val="00557D72"/>
    <w:rsid w:val="0056022E"/>
    <w:rsid w:val="00560389"/>
    <w:rsid w:val="005606FC"/>
    <w:rsid w:val="005608A8"/>
    <w:rsid w:val="00560B72"/>
    <w:rsid w:val="00561641"/>
    <w:rsid w:val="00561F02"/>
    <w:rsid w:val="005638C7"/>
    <w:rsid w:val="00563964"/>
    <w:rsid w:val="0056417F"/>
    <w:rsid w:val="00564CA5"/>
    <w:rsid w:val="00565CD0"/>
    <w:rsid w:val="00566406"/>
    <w:rsid w:val="0056737C"/>
    <w:rsid w:val="00570AE5"/>
    <w:rsid w:val="0057194F"/>
    <w:rsid w:val="00571F3B"/>
    <w:rsid w:val="005734AC"/>
    <w:rsid w:val="0057471B"/>
    <w:rsid w:val="00574AC2"/>
    <w:rsid w:val="00575DBE"/>
    <w:rsid w:val="00575E7C"/>
    <w:rsid w:val="005807D6"/>
    <w:rsid w:val="00581C04"/>
    <w:rsid w:val="00582089"/>
    <w:rsid w:val="00582B1F"/>
    <w:rsid w:val="00582CBF"/>
    <w:rsid w:val="00583141"/>
    <w:rsid w:val="00583EC9"/>
    <w:rsid w:val="00584288"/>
    <w:rsid w:val="00584C9C"/>
    <w:rsid w:val="005855A5"/>
    <w:rsid w:val="0059044C"/>
    <w:rsid w:val="00590757"/>
    <w:rsid w:val="005907B8"/>
    <w:rsid w:val="0059099B"/>
    <w:rsid w:val="00590D4A"/>
    <w:rsid w:val="00590FA3"/>
    <w:rsid w:val="0059427B"/>
    <w:rsid w:val="005942AA"/>
    <w:rsid w:val="00594EE3"/>
    <w:rsid w:val="00594F7E"/>
    <w:rsid w:val="005969C8"/>
    <w:rsid w:val="00596AF6"/>
    <w:rsid w:val="00597241"/>
    <w:rsid w:val="005A001B"/>
    <w:rsid w:val="005A1471"/>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5069"/>
    <w:rsid w:val="005B6C76"/>
    <w:rsid w:val="005C1A01"/>
    <w:rsid w:val="005C3605"/>
    <w:rsid w:val="005C59D8"/>
    <w:rsid w:val="005C63A5"/>
    <w:rsid w:val="005C6B81"/>
    <w:rsid w:val="005C6D02"/>
    <w:rsid w:val="005C72AF"/>
    <w:rsid w:val="005C737F"/>
    <w:rsid w:val="005C7865"/>
    <w:rsid w:val="005D1370"/>
    <w:rsid w:val="005D16CB"/>
    <w:rsid w:val="005D22F9"/>
    <w:rsid w:val="005D2780"/>
    <w:rsid w:val="005D5CAA"/>
    <w:rsid w:val="005D5EB8"/>
    <w:rsid w:val="005D66F2"/>
    <w:rsid w:val="005D6866"/>
    <w:rsid w:val="005D7A61"/>
    <w:rsid w:val="005D7EC4"/>
    <w:rsid w:val="005E12E7"/>
    <w:rsid w:val="005E45C1"/>
    <w:rsid w:val="005E5755"/>
    <w:rsid w:val="005E58C8"/>
    <w:rsid w:val="005E60ED"/>
    <w:rsid w:val="005E62AD"/>
    <w:rsid w:val="005E709A"/>
    <w:rsid w:val="005E76CD"/>
    <w:rsid w:val="005E7E8E"/>
    <w:rsid w:val="005F07D4"/>
    <w:rsid w:val="005F0AD1"/>
    <w:rsid w:val="005F2979"/>
    <w:rsid w:val="005F3260"/>
    <w:rsid w:val="005F3F78"/>
    <w:rsid w:val="005F47C4"/>
    <w:rsid w:val="005F63FF"/>
    <w:rsid w:val="005F76D4"/>
    <w:rsid w:val="00602DFD"/>
    <w:rsid w:val="006113E2"/>
    <w:rsid w:val="00612C81"/>
    <w:rsid w:val="006132C8"/>
    <w:rsid w:val="006137B5"/>
    <w:rsid w:val="006149A9"/>
    <w:rsid w:val="00614FA5"/>
    <w:rsid w:val="00616B5F"/>
    <w:rsid w:val="00616CF2"/>
    <w:rsid w:val="00616D7E"/>
    <w:rsid w:val="006174A3"/>
    <w:rsid w:val="00620140"/>
    <w:rsid w:val="00621DD0"/>
    <w:rsid w:val="00622279"/>
    <w:rsid w:val="00623747"/>
    <w:rsid w:val="006241C2"/>
    <w:rsid w:val="00624319"/>
    <w:rsid w:val="00625687"/>
    <w:rsid w:val="0062641F"/>
    <w:rsid w:val="0062695E"/>
    <w:rsid w:val="00626EA6"/>
    <w:rsid w:val="00627198"/>
    <w:rsid w:val="00627268"/>
    <w:rsid w:val="0062755D"/>
    <w:rsid w:val="00630963"/>
    <w:rsid w:val="00634341"/>
    <w:rsid w:val="006357B7"/>
    <w:rsid w:val="00635924"/>
    <w:rsid w:val="00636E87"/>
    <w:rsid w:val="006373AB"/>
    <w:rsid w:val="006404F6"/>
    <w:rsid w:val="00640670"/>
    <w:rsid w:val="00641FD0"/>
    <w:rsid w:val="006421B9"/>
    <w:rsid w:val="00642AD2"/>
    <w:rsid w:val="00642B29"/>
    <w:rsid w:val="006431CB"/>
    <w:rsid w:val="00643277"/>
    <w:rsid w:val="006434A2"/>
    <w:rsid w:val="006434FE"/>
    <w:rsid w:val="0064486E"/>
    <w:rsid w:val="00645042"/>
    <w:rsid w:val="00645F51"/>
    <w:rsid w:val="00647E87"/>
    <w:rsid w:val="006504B4"/>
    <w:rsid w:val="006505B3"/>
    <w:rsid w:val="00650817"/>
    <w:rsid w:val="00650B38"/>
    <w:rsid w:val="00652D84"/>
    <w:rsid w:val="00654D50"/>
    <w:rsid w:val="00660770"/>
    <w:rsid w:val="006622D0"/>
    <w:rsid w:val="006640F5"/>
    <w:rsid w:val="00665404"/>
    <w:rsid w:val="0067044B"/>
    <w:rsid w:val="006706C0"/>
    <w:rsid w:val="00670AE6"/>
    <w:rsid w:val="00671F9E"/>
    <w:rsid w:val="00672CA7"/>
    <w:rsid w:val="00674638"/>
    <w:rsid w:val="0067509B"/>
    <w:rsid w:val="0067567D"/>
    <w:rsid w:val="00680BA3"/>
    <w:rsid w:val="00680FDB"/>
    <w:rsid w:val="0068128C"/>
    <w:rsid w:val="00681649"/>
    <w:rsid w:val="00681B59"/>
    <w:rsid w:val="006828F7"/>
    <w:rsid w:val="006835AE"/>
    <w:rsid w:val="00683880"/>
    <w:rsid w:val="00685089"/>
    <w:rsid w:val="00685E50"/>
    <w:rsid w:val="0068609A"/>
    <w:rsid w:val="00686B57"/>
    <w:rsid w:val="00686F66"/>
    <w:rsid w:val="006870A4"/>
    <w:rsid w:val="006905DE"/>
    <w:rsid w:val="006915CA"/>
    <w:rsid w:val="00691AE2"/>
    <w:rsid w:val="0069213E"/>
    <w:rsid w:val="00692DC4"/>
    <w:rsid w:val="00692E0C"/>
    <w:rsid w:val="00693529"/>
    <w:rsid w:val="006935BD"/>
    <w:rsid w:val="00693DEE"/>
    <w:rsid w:val="00694253"/>
    <w:rsid w:val="006947F3"/>
    <w:rsid w:val="00696D9D"/>
    <w:rsid w:val="006A0719"/>
    <w:rsid w:val="006A2B59"/>
    <w:rsid w:val="006A35A0"/>
    <w:rsid w:val="006A5F93"/>
    <w:rsid w:val="006A6706"/>
    <w:rsid w:val="006A7006"/>
    <w:rsid w:val="006A7079"/>
    <w:rsid w:val="006A7586"/>
    <w:rsid w:val="006A799E"/>
    <w:rsid w:val="006B043B"/>
    <w:rsid w:val="006B0731"/>
    <w:rsid w:val="006B0DD1"/>
    <w:rsid w:val="006B11C9"/>
    <w:rsid w:val="006B184F"/>
    <w:rsid w:val="006B1B9A"/>
    <w:rsid w:val="006B24BB"/>
    <w:rsid w:val="006B2B18"/>
    <w:rsid w:val="006B69FA"/>
    <w:rsid w:val="006C09D9"/>
    <w:rsid w:val="006C1793"/>
    <w:rsid w:val="006C1E75"/>
    <w:rsid w:val="006C1E89"/>
    <w:rsid w:val="006C201B"/>
    <w:rsid w:val="006C31EA"/>
    <w:rsid w:val="006C34AB"/>
    <w:rsid w:val="006C3613"/>
    <w:rsid w:val="006C416B"/>
    <w:rsid w:val="006C50B0"/>
    <w:rsid w:val="006C60D4"/>
    <w:rsid w:val="006C616D"/>
    <w:rsid w:val="006C6E96"/>
    <w:rsid w:val="006C772B"/>
    <w:rsid w:val="006C7780"/>
    <w:rsid w:val="006D1058"/>
    <w:rsid w:val="006D11BD"/>
    <w:rsid w:val="006D213F"/>
    <w:rsid w:val="006D3268"/>
    <w:rsid w:val="006D411C"/>
    <w:rsid w:val="006D5128"/>
    <w:rsid w:val="006D663A"/>
    <w:rsid w:val="006D6F44"/>
    <w:rsid w:val="006D75B4"/>
    <w:rsid w:val="006D7B34"/>
    <w:rsid w:val="006E2022"/>
    <w:rsid w:val="006E26A8"/>
    <w:rsid w:val="006E3C6D"/>
    <w:rsid w:val="006E747E"/>
    <w:rsid w:val="006E75BB"/>
    <w:rsid w:val="006E78AB"/>
    <w:rsid w:val="006E7F76"/>
    <w:rsid w:val="006F083C"/>
    <w:rsid w:val="006F1254"/>
    <w:rsid w:val="006F1FBC"/>
    <w:rsid w:val="006F3164"/>
    <w:rsid w:val="006F3BC1"/>
    <w:rsid w:val="006F414D"/>
    <w:rsid w:val="006F41C7"/>
    <w:rsid w:val="006F4259"/>
    <w:rsid w:val="006F425A"/>
    <w:rsid w:val="006F4504"/>
    <w:rsid w:val="006F67B2"/>
    <w:rsid w:val="006F67DC"/>
    <w:rsid w:val="007016EF"/>
    <w:rsid w:val="00701B83"/>
    <w:rsid w:val="0070234C"/>
    <w:rsid w:val="00702366"/>
    <w:rsid w:val="00702E1F"/>
    <w:rsid w:val="00704BF2"/>
    <w:rsid w:val="0070517C"/>
    <w:rsid w:val="00705A8A"/>
    <w:rsid w:val="00706BF5"/>
    <w:rsid w:val="007100DB"/>
    <w:rsid w:val="007107F2"/>
    <w:rsid w:val="00711586"/>
    <w:rsid w:val="0071272A"/>
    <w:rsid w:val="00712F54"/>
    <w:rsid w:val="0071493B"/>
    <w:rsid w:val="00714B8D"/>
    <w:rsid w:val="00715320"/>
    <w:rsid w:val="00716D74"/>
    <w:rsid w:val="00720A13"/>
    <w:rsid w:val="0072152D"/>
    <w:rsid w:val="00721ACE"/>
    <w:rsid w:val="007224C4"/>
    <w:rsid w:val="00723052"/>
    <w:rsid w:val="00723E21"/>
    <w:rsid w:val="00724CA2"/>
    <w:rsid w:val="00725F82"/>
    <w:rsid w:val="007260A0"/>
    <w:rsid w:val="0072655F"/>
    <w:rsid w:val="00726BDC"/>
    <w:rsid w:val="00726E71"/>
    <w:rsid w:val="00727D00"/>
    <w:rsid w:val="007304DF"/>
    <w:rsid w:val="00730E2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2727"/>
    <w:rsid w:val="007431F3"/>
    <w:rsid w:val="007509F1"/>
    <w:rsid w:val="00752423"/>
    <w:rsid w:val="007524C5"/>
    <w:rsid w:val="007531D6"/>
    <w:rsid w:val="007533B1"/>
    <w:rsid w:val="00754564"/>
    <w:rsid w:val="007554EB"/>
    <w:rsid w:val="0075556D"/>
    <w:rsid w:val="00755C3E"/>
    <w:rsid w:val="0075769C"/>
    <w:rsid w:val="00761024"/>
    <w:rsid w:val="00762A7F"/>
    <w:rsid w:val="0076352A"/>
    <w:rsid w:val="0076481B"/>
    <w:rsid w:val="00765439"/>
    <w:rsid w:val="0076689E"/>
    <w:rsid w:val="0076737C"/>
    <w:rsid w:val="007677F1"/>
    <w:rsid w:val="00770911"/>
    <w:rsid w:val="00771385"/>
    <w:rsid w:val="007716C9"/>
    <w:rsid w:val="007723BF"/>
    <w:rsid w:val="007728AE"/>
    <w:rsid w:val="007734F4"/>
    <w:rsid w:val="0077441D"/>
    <w:rsid w:val="007744CB"/>
    <w:rsid w:val="00774E07"/>
    <w:rsid w:val="00776031"/>
    <w:rsid w:val="007765D4"/>
    <w:rsid w:val="00776604"/>
    <w:rsid w:val="00776818"/>
    <w:rsid w:val="00777D1F"/>
    <w:rsid w:val="00777D39"/>
    <w:rsid w:val="007818AC"/>
    <w:rsid w:val="007819E2"/>
    <w:rsid w:val="00781F53"/>
    <w:rsid w:val="007823B9"/>
    <w:rsid w:val="00782BAC"/>
    <w:rsid w:val="007836F7"/>
    <w:rsid w:val="007847E0"/>
    <w:rsid w:val="00785704"/>
    <w:rsid w:val="00786459"/>
    <w:rsid w:val="00787F3E"/>
    <w:rsid w:val="0079196B"/>
    <w:rsid w:val="00794F7E"/>
    <w:rsid w:val="00795BBE"/>
    <w:rsid w:val="0079728D"/>
    <w:rsid w:val="007A0772"/>
    <w:rsid w:val="007A07AC"/>
    <w:rsid w:val="007A1DE6"/>
    <w:rsid w:val="007A3235"/>
    <w:rsid w:val="007A3ED4"/>
    <w:rsid w:val="007A4533"/>
    <w:rsid w:val="007A4EDD"/>
    <w:rsid w:val="007A58F4"/>
    <w:rsid w:val="007B0C26"/>
    <w:rsid w:val="007B15F8"/>
    <w:rsid w:val="007B195A"/>
    <w:rsid w:val="007B2E2F"/>
    <w:rsid w:val="007B3630"/>
    <w:rsid w:val="007B493A"/>
    <w:rsid w:val="007B4DB6"/>
    <w:rsid w:val="007B6C98"/>
    <w:rsid w:val="007B7475"/>
    <w:rsid w:val="007B78E2"/>
    <w:rsid w:val="007C08F4"/>
    <w:rsid w:val="007C0E64"/>
    <w:rsid w:val="007C24B7"/>
    <w:rsid w:val="007C3021"/>
    <w:rsid w:val="007C342E"/>
    <w:rsid w:val="007C4247"/>
    <w:rsid w:val="007D0B48"/>
    <w:rsid w:val="007D0C66"/>
    <w:rsid w:val="007D1472"/>
    <w:rsid w:val="007D1C8D"/>
    <w:rsid w:val="007D22F5"/>
    <w:rsid w:val="007D3375"/>
    <w:rsid w:val="007D5E19"/>
    <w:rsid w:val="007D67D0"/>
    <w:rsid w:val="007E1766"/>
    <w:rsid w:val="007E384F"/>
    <w:rsid w:val="007E3A85"/>
    <w:rsid w:val="007E4227"/>
    <w:rsid w:val="007E445D"/>
    <w:rsid w:val="007E57C6"/>
    <w:rsid w:val="007E5B24"/>
    <w:rsid w:val="007E61AF"/>
    <w:rsid w:val="007E7050"/>
    <w:rsid w:val="007E725F"/>
    <w:rsid w:val="007E7B46"/>
    <w:rsid w:val="007F0E2A"/>
    <w:rsid w:val="007F1398"/>
    <w:rsid w:val="007F1889"/>
    <w:rsid w:val="007F1EA1"/>
    <w:rsid w:val="007F2639"/>
    <w:rsid w:val="007F2F86"/>
    <w:rsid w:val="007F304E"/>
    <w:rsid w:val="007F3A76"/>
    <w:rsid w:val="007F3EDD"/>
    <w:rsid w:val="007F50E6"/>
    <w:rsid w:val="007F603A"/>
    <w:rsid w:val="007F79EA"/>
    <w:rsid w:val="007F7C8E"/>
    <w:rsid w:val="0080057B"/>
    <w:rsid w:val="00800C97"/>
    <w:rsid w:val="008012D9"/>
    <w:rsid w:val="00801612"/>
    <w:rsid w:val="008016B8"/>
    <w:rsid w:val="008036FA"/>
    <w:rsid w:val="00803FB4"/>
    <w:rsid w:val="00804E07"/>
    <w:rsid w:val="008051D8"/>
    <w:rsid w:val="00805603"/>
    <w:rsid w:val="008058D2"/>
    <w:rsid w:val="00805A9A"/>
    <w:rsid w:val="008060A8"/>
    <w:rsid w:val="00810374"/>
    <w:rsid w:val="008104C4"/>
    <w:rsid w:val="00810686"/>
    <w:rsid w:val="00810AC1"/>
    <w:rsid w:val="00810BED"/>
    <w:rsid w:val="008124C2"/>
    <w:rsid w:val="00812B0C"/>
    <w:rsid w:val="00812C0D"/>
    <w:rsid w:val="00813558"/>
    <w:rsid w:val="00813806"/>
    <w:rsid w:val="00813D11"/>
    <w:rsid w:val="00813F05"/>
    <w:rsid w:val="0081530C"/>
    <w:rsid w:val="00815599"/>
    <w:rsid w:val="008173CE"/>
    <w:rsid w:val="008174B4"/>
    <w:rsid w:val="008175CC"/>
    <w:rsid w:val="008215D2"/>
    <w:rsid w:val="0082293D"/>
    <w:rsid w:val="0082410C"/>
    <w:rsid w:val="00826D92"/>
    <w:rsid w:val="00827835"/>
    <w:rsid w:val="00827CAE"/>
    <w:rsid w:val="00830D5E"/>
    <w:rsid w:val="008315FB"/>
    <w:rsid w:val="00831751"/>
    <w:rsid w:val="0083186D"/>
    <w:rsid w:val="00834366"/>
    <w:rsid w:val="00834A2B"/>
    <w:rsid w:val="00835E23"/>
    <w:rsid w:val="008373F1"/>
    <w:rsid w:val="00837F88"/>
    <w:rsid w:val="0084014E"/>
    <w:rsid w:val="0084219B"/>
    <w:rsid w:val="0084312D"/>
    <w:rsid w:val="008444C3"/>
    <w:rsid w:val="00846876"/>
    <w:rsid w:val="00846E9F"/>
    <w:rsid w:val="00846FDB"/>
    <w:rsid w:val="0085127D"/>
    <w:rsid w:val="0085155A"/>
    <w:rsid w:val="0085169E"/>
    <w:rsid w:val="00851D08"/>
    <w:rsid w:val="008525D3"/>
    <w:rsid w:val="00853175"/>
    <w:rsid w:val="00855C03"/>
    <w:rsid w:val="0085637E"/>
    <w:rsid w:val="00857117"/>
    <w:rsid w:val="00860282"/>
    <w:rsid w:val="00860295"/>
    <w:rsid w:val="00862260"/>
    <w:rsid w:val="00863CA0"/>
    <w:rsid w:val="00864B12"/>
    <w:rsid w:val="00864C61"/>
    <w:rsid w:val="00864FC2"/>
    <w:rsid w:val="00865E4C"/>
    <w:rsid w:val="008669CB"/>
    <w:rsid w:val="008671BD"/>
    <w:rsid w:val="00870088"/>
    <w:rsid w:val="0087021F"/>
    <w:rsid w:val="008704AD"/>
    <w:rsid w:val="00871317"/>
    <w:rsid w:val="00871454"/>
    <w:rsid w:val="008718E8"/>
    <w:rsid w:val="00871E15"/>
    <w:rsid w:val="00873FFF"/>
    <w:rsid w:val="00874D3E"/>
    <w:rsid w:val="008754F4"/>
    <w:rsid w:val="00877DBB"/>
    <w:rsid w:val="008800A1"/>
    <w:rsid w:val="00880280"/>
    <w:rsid w:val="008802D1"/>
    <w:rsid w:val="00880B1B"/>
    <w:rsid w:val="00881967"/>
    <w:rsid w:val="00882D7A"/>
    <w:rsid w:val="008834FC"/>
    <w:rsid w:val="00884AEF"/>
    <w:rsid w:val="008851EC"/>
    <w:rsid w:val="0088569A"/>
    <w:rsid w:val="00887860"/>
    <w:rsid w:val="00887E2F"/>
    <w:rsid w:val="0089015A"/>
    <w:rsid w:val="008904B7"/>
    <w:rsid w:val="00890735"/>
    <w:rsid w:val="00890B4B"/>
    <w:rsid w:val="00891073"/>
    <w:rsid w:val="00891650"/>
    <w:rsid w:val="00891E51"/>
    <w:rsid w:val="00891EA1"/>
    <w:rsid w:val="00892AA3"/>
    <w:rsid w:val="00892DF9"/>
    <w:rsid w:val="00893251"/>
    <w:rsid w:val="00894123"/>
    <w:rsid w:val="0089567D"/>
    <w:rsid w:val="00896F5F"/>
    <w:rsid w:val="00897F39"/>
    <w:rsid w:val="008A1977"/>
    <w:rsid w:val="008A1A59"/>
    <w:rsid w:val="008A2473"/>
    <w:rsid w:val="008A2823"/>
    <w:rsid w:val="008A2FB0"/>
    <w:rsid w:val="008A36D0"/>
    <w:rsid w:val="008A4126"/>
    <w:rsid w:val="008A4390"/>
    <w:rsid w:val="008A4419"/>
    <w:rsid w:val="008A441D"/>
    <w:rsid w:val="008A47A3"/>
    <w:rsid w:val="008A4CE1"/>
    <w:rsid w:val="008A521C"/>
    <w:rsid w:val="008A5DB7"/>
    <w:rsid w:val="008A6166"/>
    <w:rsid w:val="008A645D"/>
    <w:rsid w:val="008A6465"/>
    <w:rsid w:val="008A64F1"/>
    <w:rsid w:val="008A6D63"/>
    <w:rsid w:val="008A74EE"/>
    <w:rsid w:val="008B0190"/>
    <w:rsid w:val="008B0A93"/>
    <w:rsid w:val="008B0F2B"/>
    <w:rsid w:val="008B1D25"/>
    <w:rsid w:val="008B288A"/>
    <w:rsid w:val="008B32CE"/>
    <w:rsid w:val="008B35C2"/>
    <w:rsid w:val="008B3736"/>
    <w:rsid w:val="008B4421"/>
    <w:rsid w:val="008B4CF2"/>
    <w:rsid w:val="008B50A0"/>
    <w:rsid w:val="008B571F"/>
    <w:rsid w:val="008B6D4D"/>
    <w:rsid w:val="008C022A"/>
    <w:rsid w:val="008C0F8F"/>
    <w:rsid w:val="008C145E"/>
    <w:rsid w:val="008C1658"/>
    <w:rsid w:val="008C2AAE"/>
    <w:rsid w:val="008C2F7D"/>
    <w:rsid w:val="008C3309"/>
    <w:rsid w:val="008C39DC"/>
    <w:rsid w:val="008C3AB2"/>
    <w:rsid w:val="008C42AB"/>
    <w:rsid w:val="008C53FA"/>
    <w:rsid w:val="008C611C"/>
    <w:rsid w:val="008C6569"/>
    <w:rsid w:val="008C7050"/>
    <w:rsid w:val="008C70F2"/>
    <w:rsid w:val="008C748D"/>
    <w:rsid w:val="008D0530"/>
    <w:rsid w:val="008D054C"/>
    <w:rsid w:val="008D0862"/>
    <w:rsid w:val="008D186D"/>
    <w:rsid w:val="008D2CF8"/>
    <w:rsid w:val="008D32BA"/>
    <w:rsid w:val="008D35B0"/>
    <w:rsid w:val="008D3FA0"/>
    <w:rsid w:val="008D50EA"/>
    <w:rsid w:val="008D55C9"/>
    <w:rsid w:val="008D590F"/>
    <w:rsid w:val="008D67DD"/>
    <w:rsid w:val="008D6F0F"/>
    <w:rsid w:val="008D7768"/>
    <w:rsid w:val="008D79B4"/>
    <w:rsid w:val="008E29EC"/>
    <w:rsid w:val="008E2EA0"/>
    <w:rsid w:val="008E307E"/>
    <w:rsid w:val="008E3710"/>
    <w:rsid w:val="008E3F95"/>
    <w:rsid w:val="008E4889"/>
    <w:rsid w:val="008E49AE"/>
    <w:rsid w:val="008E679D"/>
    <w:rsid w:val="008E785D"/>
    <w:rsid w:val="008E7934"/>
    <w:rsid w:val="008F04A6"/>
    <w:rsid w:val="008F0647"/>
    <w:rsid w:val="008F0950"/>
    <w:rsid w:val="008F0DBB"/>
    <w:rsid w:val="008F1EF7"/>
    <w:rsid w:val="008F1FDF"/>
    <w:rsid w:val="008F26C5"/>
    <w:rsid w:val="008F2BDC"/>
    <w:rsid w:val="008F5628"/>
    <w:rsid w:val="008F5BF0"/>
    <w:rsid w:val="008F5C75"/>
    <w:rsid w:val="008F6A6D"/>
    <w:rsid w:val="008F745F"/>
    <w:rsid w:val="00900234"/>
    <w:rsid w:val="00900C94"/>
    <w:rsid w:val="00902EDD"/>
    <w:rsid w:val="00903477"/>
    <w:rsid w:val="009034E8"/>
    <w:rsid w:val="00904BB1"/>
    <w:rsid w:val="00905BA6"/>
    <w:rsid w:val="00905F2E"/>
    <w:rsid w:val="00906CFB"/>
    <w:rsid w:val="00907259"/>
    <w:rsid w:val="00907AA1"/>
    <w:rsid w:val="009103E1"/>
    <w:rsid w:val="00912E18"/>
    <w:rsid w:val="00913F97"/>
    <w:rsid w:val="0091423B"/>
    <w:rsid w:val="00914F5B"/>
    <w:rsid w:val="009153C9"/>
    <w:rsid w:val="00915E27"/>
    <w:rsid w:val="00917D5D"/>
    <w:rsid w:val="00922AD1"/>
    <w:rsid w:val="00924EA1"/>
    <w:rsid w:val="009254F9"/>
    <w:rsid w:val="00926790"/>
    <w:rsid w:val="009267CE"/>
    <w:rsid w:val="009278FE"/>
    <w:rsid w:val="009301AD"/>
    <w:rsid w:val="009315CD"/>
    <w:rsid w:val="009316DE"/>
    <w:rsid w:val="00932622"/>
    <w:rsid w:val="00935028"/>
    <w:rsid w:val="0093533D"/>
    <w:rsid w:val="0093722A"/>
    <w:rsid w:val="0093783C"/>
    <w:rsid w:val="00940930"/>
    <w:rsid w:val="00941010"/>
    <w:rsid w:val="00941407"/>
    <w:rsid w:val="009419B2"/>
    <w:rsid w:val="009419D9"/>
    <w:rsid w:val="00941E66"/>
    <w:rsid w:val="00943446"/>
    <w:rsid w:val="0094398A"/>
    <w:rsid w:val="00943EC1"/>
    <w:rsid w:val="00944748"/>
    <w:rsid w:val="00945297"/>
    <w:rsid w:val="00945B46"/>
    <w:rsid w:val="00946F39"/>
    <w:rsid w:val="00947C30"/>
    <w:rsid w:val="00947C46"/>
    <w:rsid w:val="00947F24"/>
    <w:rsid w:val="0095124B"/>
    <w:rsid w:val="009516CA"/>
    <w:rsid w:val="00951C88"/>
    <w:rsid w:val="0095242D"/>
    <w:rsid w:val="00952E2E"/>
    <w:rsid w:val="00953FBA"/>
    <w:rsid w:val="009546C6"/>
    <w:rsid w:val="00955A9C"/>
    <w:rsid w:val="00955E31"/>
    <w:rsid w:val="00955FFA"/>
    <w:rsid w:val="00957634"/>
    <w:rsid w:val="00957AA9"/>
    <w:rsid w:val="00960C13"/>
    <w:rsid w:val="009620A2"/>
    <w:rsid w:val="0096239F"/>
    <w:rsid w:val="00962926"/>
    <w:rsid w:val="00963592"/>
    <w:rsid w:val="00963CAF"/>
    <w:rsid w:val="00964DC8"/>
    <w:rsid w:val="00966198"/>
    <w:rsid w:val="009665A7"/>
    <w:rsid w:val="00967C22"/>
    <w:rsid w:val="0097071F"/>
    <w:rsid w:val="00970BF3"/>
    <w:rsid w:val="009712DC"/>
    <w:rsid w:val="00971E22"/>
    <w:rsid w:val="009725DF"/>
    <w:rsid w:val="0097506E"/>
    <w:rsid w:val="00975FF6"/>
    <w:rsid w:val="00976172"/>
    <w:rsid w:val="00976197"/>
    <w:rsid w:val="009764F4"/>
    <w:rsid w:val="009769C6"/>
    <w:rsid w:val="00976B85"/>
    <w:rsid w:val="0098160A"/>
    <w:rsid w:val="00981826"/>
    <w:rsid w:val="00981B09"/>
    <w:rsid w:val="00982252"/>
    <w:rsid w:val="00982884"/>
    <w:rsid w:val="00982FF9"/>
    <w:rsid w:val="0098430A"/>
    <w:rsid w:val="009843B9"/>
    <w:rsid w:val="00984700"/>
    <w:rsid w:val="0098493B"/>
    <w:rsid w:val="00984C51"/>
    <w:rsid w:val="009853BF"/>
    <w:rsid w:val="00985AD4"/>
    <w:rsid w:val="00987520"/>
    <w:rsid w:val="0098771A"/>
    <w:rsid w:val="00987D5A"/>
    <w:rsid w:val="00987FE9"/>
    <w:rsid w:val="0099104A"/>
    <w:rsid w:val="0099378C"/>
    <w:rsid w:val="00993DFE"/>
    <w:rsid w:val="0099488A"/>
    <w:rsid w:val="00994D6A"/>
    <w:rsid w:val="00995BCD"/>
    <w:rsid w:val="0099627E"/>
    <w:rsid w:val="0099720E"/>
    <w:rsid w:val="00997D58"/>
    <w:rsid w:val="009A0155"/>
    <w:rsid w:val="009A1023"/>
    <w:rsid w:val="009A13AD"/>
    <w:rsid w:val="009A3629"/>
    <w:rsid w:val="009A4027"/>
    <w:rsid w:val="009A53F9"/>
    <w:rsid w:val="009A5858"/>
    <w:rsid w:val="009A6CA0"/>
    <w:rsid w:val="009A7909"/>
    <w:rsid w:val="009A7A11"/>
    <w:rsid w:val="009B15D1"/>
    <w:rsid w:val="009B1BC9"/>
    <w:rsid w:val="009B1DE1"/>
    <w:rsid w:val="009B4ED1"/>
    <w:rsid w:val="009B6496"/>
    <w:rsid w:val="009B71C8"/>
    <w:rsid w:val="009C2330"/>
    <w:rsid w:val="009C24F3"/>
    <w:rsid w:val="009C3875"/>
    <w:rsid w:val="009C4C8A"/>
    <w:rsid w:val="009C4D4E"/>
    <w:rsid w:val="009C501E"/>
    <w:rsid w:val="009C6E48"/>
    <w:rsid w:val="009D0ED2"/>
    <w:rsid w:val="009D19DE"/>
    <w:rsid w:val="009D203C"/>
    <w:rsid w:val="009D59B7"/>
    <w:rsid w:val="009D5D2C"/>
    <w:rsid w:val="009D73EE"/>
    <w:rsid w:val="009D7863"/>
    <w:rsid w:val="009E015D"/>
    <w:rsid w:val="009E18A9"/>
    <w:rsid w:val="009E19AB"/>
    <w:rsid w:val="009E1DC6"/>
    <w:rsid w:val="009E334D"/>
    <w:rsid w:val="009E3E3B"/>
    <w:rsid w:val="009E41D4"/>
    <w:rsid w:val="009E4B5D"/>
    <w:rsid w:val="009E4CC3"/>
    <w:rsid w:val="009E5870"/>
    <w:rsid w:val="009E789E"/>
    <w:rsid w:val="009E7D32"/>
    <w:rsid w:val="009F0AF9"/>
    <w:rsid w:val="009F11B0"/>
    <w:rsid w:val="009F183E"/>
    <w:rsid w:val="009F1A2A"/>
    <w:rsid w:val="009F1F59"/>
    <w:rsid w:val="009F2374"/>
    <w:rsid w:val="009F3487"/>
    <w:rsid w:val="009F4C34"/>
    <w:rsid w:val="009F656E"/>
    <w:rsid w:val="009F7890"/>
    <w:rsid w:val="00A02434"/>
    <w:rsid w:val="00A02F0C"/>
    <w:rsid w:val="00A03E3E"/>
    <w:rsid w:val="00A0596D"/>
    <w:rsid w:val="00A06395"/>
    <w:rsid w:val="00A067B5"/>
    <w:rsid w:val="00A06A27"/>
    <w:rsid w:val="00A06FC5"/>
    <w:rsid w:val="00A104D4"/>
    <w:rsid w:val="00A10DB5"/>
    <w:rsid w:val="00A10DDD"/>
    <w:rsid w:val="00A13795"/>
    <w:rsid w:val="00A13BD9"/>
    <w:rsid w:val="00A13E1C"/>
    <w:rsid w:val="00A14E63"/>
    <w:rsid w:val="00A14F33"/>
    <w:rsid w:val="00A15158"/>
    <w:rsid w:val="00A1551B"/>
    <w:rsid w:val="00A15E89"/>
    <w:rsid w:val="00A174D5"/>
    <w:rsid w:val="00A176EE"/>
    <w:rsid w:val="00A2016A"/>
    <w:rsid w:val="00A224B4"/>
    <w:rsid w:val="00A2420D"/>
    <w:rsid w:val="00A24232"/>
    <w:rsid w:val="00A24805"/>
    <w:rsid w:val="00A24B1A"/>
    <w:rsid w:val="00A254B6"/>
    <w:rsid w:val="00A260D9"/>
    <w:rsid w:val="00A26C4E"/>
    <w:rsid w:val="00A301CB"/>
    <w:rsid w:val="00A31CF6"/>
    <w:rsid w:val="00A333BF"/>
    <w:rsid w:val="00A33B2A"/>
    <w:rsid w:val="00A34CA6"/>
    <w:rsid w:val="00A353B6"/>
    <w:rsid w:val="00A3728D"/>
    <w:rsid w:val="00A37319"/>
    <w:rsid w:val="00A408D2"/>
    <w:rsid w:val="00A41151"/>
    <w:rsid w:val="00A41CCA"/>
    <w:rsid w:val="00A425A7"/>
    <w:rsid w:val="00A425AE"/>
    <w:rsid w:val="00A427EF"/>
    <w:rsid w:val="00A43B17"/>
    <w:rsid w:val="00A455B9"/>
    <w:rsid w:val="00A50006"/>
    <w:rsid w:val="00A50246"/>
    <w:rsid w:val="00A5100F"/>
    <w:rsid w:val="00A520FB"/>
    <w:rsid w:val="00A5349B"/>
    <w:rsid w:val="00A542F5"/>
    <w:rsid w:val="00A55FA7"/>
    <w:rsid w:val="00A57C37"/>
    <w:rsid w:val="00A60133"/>
    <w:rsid w:val="00A60F54"/>
    <w:rsid w:val="00A61A87"/>
    <w:rsid w:val="00A620A4"/>
    <w:rsid w:val="00A6260D"/>
    <w:rsid w:val="00A6313F"/>
    <w:rsid w:val="00A64947"/>
    <w:rsid w:val="00A656DE"/>
    <w:rsid w:val="00A65BE0"/>
    <w:rsid w:val="00A65E11"/>
    <w:rsid w:val="00A6619B"/>
    <w:rsid w:val="00A67162"/>
    <w:rsid w:val="00A6747B"/>
    <w:rsid w:val="00A714B5"/>
    <w:rsid w:val="00A7152A"/>
    <w:rsid w:val="00A721EC"/>
    <w:rsid w:val="00A744E8"/>
    <w:rsid w:val="00A747B2"/>
    <w:rsid w:val="00A75B31"/>
    <w:rsid w:val="00A75BCD"/>
    <w:rsid w:val="00A76125"/>
    <w:rsid w:val="00A77031"/>
    <w:rsid w:val="00A777A7"/>
    <w:rsid w:val="00A77E39"/>
    <w:rsid w:val="00A77E9E"/>
    <w:rsid w:val="00A808B0"/>
    <w:rsid w:val="00A80986"/>
    <w:rsid w:val="00A81369"/>
    <w:rsid w:val="00A82849"/>
    <w:rsid w:val="00A849C6"/>
    <w:rsid w:val="00A84C5E"/>
    <w:rsid w:val="00A85E9C"/>
    <w:rsid w:val="00A86A9F"/>
    <w:rsid w:val="00A86F22"/>
    <w:rsid w:val="00A901B4"/>
    <w:rsid w:val="00A9026C"/>
    <w:rsid w:val="00A9037B"/>
    <w:rsid w:val="00A908CE"/>
    <w:rsid w:val="00A909FA"/>
    <w:rsid w:val="00A90D72"/>
    <w:rsid w:val="00A91679"/>
    <w:rsid w:val="00A91820"/>
    <w:rsid w:val="00A91E03"/>
    <w:rsid w:val="00A92EB9"/>
    <w:rsid w:val="00A9324F"/>
    <w:rsid w:val="00A94258"/>
    <w:rsid w:val="00A94B61"/>
    <w:rsid w:val="00A95868"/>
    <w:rsid w:val="00A961DE"/>
    <w:rsid w:val="00A96AA7"/>
    <w:rsid w:val="00AA0C8B"/>
    <w:rsid w:val="00AA1575"/>
    <w:rsid w:val="00AA1E30"/>
    <w:rsid w:val="00AA273F"/>
    <w:rsid w:val="00AA41A3"/>
    <w:rsid w:val="00AA4F98"/>
    <w:rsid w:val="00AA6400"/>
    <w:rsid w:val="00AA6946"/>
    <w:rsid w:val="00AA6ED7"/>
    <w:rsid w:val="00AB05B9"/>
    <w:rsid w:val="00AB29EE"/>
    <w:rsid w:val="00AB3619"/>
    <w:rsid w:val="00AB4182"/>
    <w:rsid w:val="00AB4C6A"/>
    <w:rsid w:val="00AB51F1"/>
    <w:rsid w:val="00AB66DC"/>
    <w:rsid w:val="00AB6907"/>
    <w:rsid w:val="00AB779E"/>
    <w:rsid w:val="00AC15F5"/>
    <w:rsid w:val="00AC1769"/>
    <w:rsid w:val="00AC1C0D"/>
    <w:rsid w:val="00AC1CA7"/>
    <w:rsid w:val="00AC242C"/>
    <w:rsid w:val="00AC391E"/>
    <w:rsid w:val="00AC5962"/>
    <w:rsid w:val="00AC7455"/>
    <w:rsid w:val="00AC7EAD"/>
    <w:rsid w:val="00AD0366"/>
    <w:rsid w:val="00AD091E"/>
    <w:rsid w:val="00AD0C0B"/>
    <w:rsid w:val="00AD1596"/>
    <w:rsid w:val="00AD2810"/>
    <w:rsid w:val="00AD31C0"/>
    <w:rsid w:val="00AD340D"/>
    <w:rsid w:val="00AD3C30"/>
    <w:rsid w:val="00AD520C"/>
    <w:rsid w:val="00AD53AD"/>
    <w:rsid w:val="00AD6971"/>
    <w:rsid w:val="00AD706A"/>
    <w:rsid w:val="00AD7193"/>
    <w:rsid w:val="00AD775A"/>
    <w:rsid w:val="00AD78E4"/>
    <w:rsid w:val="00AE06D8"/>
    <w:rsid w:val="00AE1E6D"/>
    <w:rsid w:val="00AE1F33"/>
    <w:rsid w:val="00AE4E27"/>
    <w:rsid w:val="00AE7522"/>
    <w:rsid w:val="00AF1485"/>
    <w:rsid w:val="00AF1FD4"/>
    <w:rsid w:val="00AF2670"/>
    <w:rsid w:val="00AF26BC"/>
    <w:rsid w:val="00AF2B3E"/>
    <w:rsid w:val="00AF2DB4"/>
    <w:rsid w:val="00AF4AC3"/>
    <w:rsid w:val="00AF5C22"/>
    <w:rsid w:val="00AF6FDB"/>
    <w:rsid w:val="00AF709B"/>
    <w:rsid w:val="00B01BF3"/>
    <w:rsid w:val="00B02851"/>
    <w:rsid w:val="00B030A1"/>
    <w:rsid w:val="00B036FC"/>
    <w:rsid w:val="00B03909"/>
    <w:rsid w:val="00B045C5"/>
    <w:rsid w:val="00B0526F"/>
    <w:rsid w:val="00B06143"/>
    <w:rsid w:val="00B06521"/>
    <w:rsid w:val="00B06926"/>
    <w:rsid w:val="00B06C58"/>
    <w:rsid w:val="00B07321"/>
    <w:rsid w:val="00B07718"/>
    <w:rsid w:val="00B10333"/>
    <w:rsid w:val="00B12861"/>
    <w:rsid w:val="00B13425"/>
    <w:rsid w:val="00B13D63"/>
    <w:rsid w:val="00B13F36"/>
    <w:rsid w:val="00B153EF"/>
    <w:rsid w:val="00B15C82"/>
    <w:rsid w:val="00B17C14"/>
    <w:rsid w:val="00B17D9F"/>
    <w:rsid w:val="00B22B30"/>
    <w:rsid w:val="00B22C14"/>
    <w:rsid w:val="00B24E92"/>
    <w:rsid w:val="00B252B0"/>
    <w:rsid w:val="00B25600"/>
    <w:rsid w:val="00B2701B"/>
    <w:rsid w:val="00B31E84"/>
    <w:rsid w:val="00B31F44"/>
    <w:rsid w:val="00B32280"/>
    <w:rsid w:val="00B34BFB"/>
    <w:rsid w:val="00B3612E"/>
    <w:rsid w:val="00B36240"/>
    <w:rsid w:val="00B377EF"/>
    <w:rsid w:val="00B37A61"/>
    <w:rsid w:val="00B42C78"/>
    <w:rsid w:val="00B43E81"/>
    <w:rsid w:val="00B4509E"/>
    <w:rsid w:val="00B454AF"/>
    <w:rsid w:val="00B45BF1"/>
    <w:rsid w:val="00B466C6"/>
    <w:rsid w:val="00B46A96"/>
    <w:rsid w:val="00B50010"/>
    <w:rsid w:val="00B515F2"/>
    <w:rsid w:val="00B526E2"/>
    <w:rsid w:val="00B52B03"/>
    <w:rsid w:val="00B56E10"/>
    <w:rsid w:val="00B56E3F"/>
    <w:rsid w:val="00B57422"/>
    <w:rsid w:val="00B57AD5"/>
    <w:rsid w:val="00B60321"/>
    <w:rsid w:val="00B61F35"/>
    <w:rsid w:val="00B651CE"/>
    <w:rsid w:val="00B6769D"/>
    <w:rsid w:val="00B67BD7"/>
    <w:rsid w:val="00B70FFC"/>
    <w:rsid w:val="00B71379"/>
    <w:rsid w:val="00B71F4A"/>
    <w:rsid w:val="00B7213D"/>
    <w:rsid w:val="00B7278B"/>
    <w:rsid w:val="00B734DA"/>
    <w:rsid w:val="00B7416A"/>
    <w:rsid w:val="00B74916"/>
    <w:rsid w:val="00B755F1"/>
    <w:rsid w:val="00B75A63"/>
    <w:rsid w:val="00B75D8D"/>
    <w:rsid w:val="00B76700"/>
    <w:rsid w:val="00B76BFE"/>
    <w:rsid w:val="00B77C3A"/>
    <w:rsid w:val="00B80334"/>
    <w:rsid w:val="00B8065E"/>
    <w:rsid w:val="00B80742"/>
    <w:rsid w:val="00B82B46"/>
    <w:rsid w:val="00B82DB8"/>
    <w:rsid w:val="00B83BBD"/>
    <w:rsid w:val="00B83E22"/>
    <w:rsid w:val="00B85ABA"/>
    <w:rsid w:val="00B87C5E"/>
    <w:rsid w:val="00B922F9"/>
    <w:rsid w:val="00B92D59"/>
    <w:rsid w:val="00B9329D"/>
    <w:rsid w:val="00B93B24"/>
    <w:rsid w:val="00B94F44"/>
    <w:rsid w:val="00B952D1"/>
    <w:rsid w:val="00B95D2F"/>
    <w:rsid w:val="00B95E5B"/>
    <w:rsid w:val="00B96F03"/>
    <w:rsid w:val="00B97244"/>
    <w:rsid w:val="00B973B7"/>
    <w:rsid w:val="00B977A5"/>
    <w:rsid w:val="00BA0BFF"/>
    <w:rsid w:val="00BA160C"/>
    <w:rsid w:val="00BA29F9"/>
    <w:rsid w:val="00BA312F"/>
    <w:rsid w:val="00BA368A"/>
    <w:rsid w:val="00BA3C7C"/>
    <w:rsid w:val="00BA4015"/>
    <w:rsid w:val="00BA53C4"/>
    <w:rsid w:val="00BA553C"/>
    <w:rsid w:val="00BA6F05"/>
    <w:rsid w:val="00BA761D"/>
    <w:rsid w:val="00BA7A59"/>
    <w:rsid w:val="00BA7BFC"/>
    <w:rsid w:val="00BA7E48"/>
    <w:rsid w:val="00BB06FA"/>
    <w:rsid w:val="00BB0F1F"/>
    <w:rsid w:val="00BB1196"/>
    <w:rsid w:val="00BB1429"/>
    <w:rsid w:val="00BB2356"/>
    <w:rsid w:val="00BB31A2"/>
    <w:rsid w:val="00BB3B4E"/>
    <w:rsid w:val="00BB546F"/>
    <w:rsid w:val="00BB5872"/>
    <w:rsid w:val="00BB62EE"/>
    <w:rsid w:val="00BB6975"/>
    <w:rsid w:val="00BC0C76"/>
    <w:rsid w:val="00BC1341"/>
    <w:rsid w:val="00BC1796"/>
    <w:rsid w:val="00BC1E9A"/>
    <w:rsid w:val="00BC2F3E"/>
    <w:rsid w:val="00BC739A"/>
    <w:rsid w:val="00BC7AB3"/>
    <w:rsid w:val="00BC7F78"/>
    <w:rsid w:val="00BD0EF8"/>
    <w:rsid w:val="00BD103F"/>
    <w:rsid w:val="00BD2EC4"/>
    <w:rsid w:val="00BD56C8"/>
    <w:rsid w:val="00BD58B7"/>
    <w:rsid w:val="00BD760D"/>
    <w:rsid w:val="00BE04F7"/>
    <w:rsid w:val="00BE0AD2"/>
    <w:rsid w:val="00BE122F"/>
    <w:rsid w:val="00BE197A"/>
    <w:rsid w:val="00BE23D8"/>
    <w:rsid w:val="00BE53D9"/>
    <w:rsid w:val="00BE6AD0"/>
    <w:rsid w:val="00BE726A"/>
    <w:rsid w:val="00BE7CBA"/>
    <w:rsid w:val="00BF029E"/>
    <w:rsid w:val="00BF0614"/>
    <w:rsid w:val="00BF131E"/>
    <w:rsid w:val="00BF1548"/>
    <w:rsid w:val="00BF18B4"/>
    <w:rsid w:val="00BF25DD"/>
    <w:rsid w:val="00BF2892"/>
    <w:rsid w:val="00BF6098"/>
    <w:rsid w:val="00BF6551"/>
    <w:rsid w:val="00BF6AC8"/>
    <w:rsid w:val="00BF6BB9"/>
    <w:rsid w:val="00C0169A"/>
    <w:rsid w:val="00C0203F"/>
    <w:rsid w:val="00C03A0B"/>
    <w:rsid w:val="00C0540D"/>
    <w:rsid w:val="00C07528"/>
    <w:rsid w:val="00C07899"/>
    <w:rsid w:val="00C10A1C"/>
    <w:rsid w:val="00C10BF2"/>
    <w:rsid w:val="00C1144F"/>
    <w:rsid w:val="00C12CC8"/>
    <w:rsid w:val="00C13BE9"/>
    <w:rsid w:val="00C15569"/>
    <w:rsid w:val="00C157E1"/>
    <w:rsid w:val="00C15CF7"/>
    <w:rsid w:val="00C170F4"/>
    <w:rsid w:val="00C2022E"/>
    <w:rsid w:val="00C21877"/>
    <w:rsid w:val="00C22D02"/>
    <w:rsid w:val="00C22D47"/>
    <w:rsid w:val="00C235B8"/>
    <w:rsid w:val="00C23763"/>
    <w:rsid w:val="00C2417A"/>
    <w:rsid w:val="00C24DBB"/>
    <w:rsid w:val="00C25C1C"/>
    <w:rsid w:val="00C25EEA"/>
    <w:rsid w:val="00C26BE6"/>
    <w:rsid w:val="00C271E2"/>
    <w:rsid w:val="00C2731B"/>
    <w:rsid w:val="00C30BF5"/>
    <w:rsid w:val="00C32EA5"/>
    <w:rsid w:val="00C343A8"/>
    <w:rsid w:val="00C346B8"/>
    <w:rsid w:val="00C34D8A"/>
    <w:rsid w:val="00C36678"/>
    <w:rsid w:val="00C378E0"/>
    <w:rsid w:val="00C413A5"/>
    <w:rsid w:val="00C4166F"/>
    <w:rsid w:val="00C417D7"/>
    <w:rsid w:val="00C418F7"/>
    <w:rsid w:val="00C41DEA"/>
    <w:rsid w:val="00C41F4D"/>
    <w:rsid w:val="00C423D6"/>
    <w:rsid w:val="00C43294"/>
    <w:rsid w:val="00C44E25"/>
    <w:rsid w:val="00C4522F"/>
    <w:rsid w:val="00C45D8C"/>
    <w:rsid w:val="00C473D1"/>
    <w:rsid w:val="00C474CB"/>
    <w:rsid w:val="00C4795A"/>
    <w:rsid w:val="00C50213"/>
    <w:rsid w:val="00C50B45"/>
    <w:rsid w:val="00C50C08"/>
    <w:rsid w:val="00C50CDF"/>
    <w:rsid w:val="00C50F53"/>
    <w:rsid w:val="00C52A00"/>
    <w:rsid w:val="00C53068"/>
    <w:rsid w:val="00C533F0"/>
    <w:rsid w:val="00C53FB9"/>
    <w:rsid w:val="00C553EB"/>
    <w:rsid w:val="00C57CCC"/>
    <w:rsid w:val="00C60FF0"/>
    <w:rsid w:val="00C619FE"/>
    <w:rsid w:val="00C61CA0"/>
    <w:rsid w:val="00C626FA"/>
    <w:rsid w:val="00C62AAF"/>
    <w:rsid w:val="00C62C21"/>
    <w:rsid w:val="00C64197"/>
    <w:rsid w:val="00C64D37"/>
    <w:rsid w:val="00C65477"/>
    <w:rsid w:val="00C65F5C"/>
    <w:rsid w:val="00C663A8"/>
    <w:rsid w:val="00C66ACB"/>
    <w:rsid w:val="00C70B2A"/>
    <w:rsid w:val="00C70CBC"/>
    <w:rsid w:val="00C712FB"/>
    <w:rsid w:val="00C723C4"/>
    <w:rsid w:val="00C724AE"/>
    <w:rsid w:val="00C7291E"/>
    <w:rsid w:val="00C72AF1"/>
    <w:rsid w:val="00C72DC7"/>
    <w:rsid w:val="00C73176"/>
    <w:rsid w:val="00C756F5"/>
    <w:rsid w:val="00C75E75"/>
    <w:rsid w:val="00C764CA"/>
    <w:rsid w:val="00C800DB"/>
    <w:rsid w:val="00C80891"/>
    <w:rsid w:val="00C809A8"/>
    <w:rsid w:val="00C80E82"/>
    <w:rsid w:val="00C81662"/>
    <w:rsid w:val="00C81760"/>
    <w:rsid w:val="00C81878"/>
    <w:rsid w:val="00C81B84"/>
    <w:rsid w:val="00C81DE6"/>
    <w:rsid w:val="00C81EE3"/>
    <w:rsid w:val="00C842EC"/>
    <w:rsid w:val="00C856B0"/>
    <w:rsid w:val="00C871F6"/>
    <w:rsid w:val="00C87A65"/>
    <w:rsid w:val="00C9074D"/>
    <w:rsid w:val="00C911D8"/>
    <w:rsid w:val="00C91CF7"/>
    <w:rsid w:val="00C92F87"/>
    <w:rsid w:val="00C939BA"/>
    <w:rsid w:val="00C94212"/>
    <w:rsid w:val="00C94C2E"/>
    <w:rsid w:val="00C95ABD"/>
    <w:rsid w:val="00C97F6E"/>
    <w:rsid w:val="00CA0AEA"/>
    <w:rsid w:val="00CA1B3A"/>
    <w:rsid w:val="00CA2832"/>
    <w:rsid w:val="00CA29EE"/>
    <w:rsid w:val="00CA2E64"/>
    <w:rsid w:val="00CA3B6A"/>
    <w:rsid w:val="00CA5888"/>
    <w:rsid w:val="00CA7CD3"/>
    <w:rsid w:val="00CB0856"/>
    <w:rsid w:val="00CB1337"/>
    <w:rsid w:val="00CB156C"/>
    <w:rsid w:val="00CB1B5B"/>
    <w:rsid w:val="00CB1DD5"/>
    <w:rsid w:val="00CB329B"/>
    <w:rsid w:val="00CB448C"/>
    <w:rsid w:val="00CB53A9"/>
    <w:rsid w:val="00CB5622"/>
    <w:rsid w:val="00CB63F3"/>
    <w:rsid w:val="00CB6F83"/>
    <w:rsid w:val="00CB72AE"/>
    <w:rsid w:val="00CC0276"/>
    <w:rsid w:val="00CC0F8A"/>
    <w:rsid w:val="00CC109B"/>
    <w:rsid w:val="00CC2543"/>
    <w:rsid w:val="00CC2CF3"/>
    <w:rsid w:val="00CC2D21"/>
    <w:rsid w:val="00CC44C5"/>
    <w:rsid w:val="00CC4BB7"/>
    <w:rsid w:val="00CC69FE"/>
    <w:rsid w:val="00CC6BC9"/>
    <w:rsid w:val="00CC6D18"/>
    <w:rsid w:val="00CD1549"/>
    <w:rsid w:val="00CD1888"/>
    <w:rsid w:val="00CD1A91"/>
    <w:rsid w:val="00CD47B7"/>
    <w:rsid w:val="00CD521B"/>
    <w:rsid w:val="00CD567B"/>
    <w:rsid w:val="00CD732D"/>
    <w:rsid w:val="00CD7BE9"/>
    <w:rsid w:val="00CE066E"/>
    <w:rsid w:val="00CE091C"/>
    <w:rsid w:val="00CE104D"/>
    <w:rsid w:val="00CE14A0"/>
    <w:rsid w:val="00CE36E3"/>
    <w:rsid w:val="00CE45CE"/>
    <w:rsid w:val="00CE4A43"/>
    <w:rsid w:val="00CE52B1"/>
    <w:rsid w:val="00CE5DF9"/>
    <w:rsid w:val="00CE5E87"/>
    <w:rsid w:val="00CE7706"/>
    <w:rsid w:val="00CF10EB"/>
    <w:rsid w:val="00CF2030"/>
    <w:rsid w:val="00CF26B0"/>
    <w:rsid w:val="00CF34AC"/>
    <w:rsid w:val="00CF3754"/>
    <w:rsid w:val="00CF40D5"/>
    <w:rsid w:val="00CF56E2"/>
    <w:rsid w:val="00CF5E6E"/>
    <w:rsid w:val="00CF65DD"/>
    <w:rsid w:val="00CF695D"/>
    <w:rsid w:val="00CF6D1A"/>
    <w:rsid w:val="00CF70CF"/>
    <w:rsid w:val="00CF73FD"/>
    <w:rsid w:val="00CF7432"/>
    <w:rsid w:val="00CF7DBB"/>
    <w:rsid w:val="00CF7F30"/>
    <w:rsid w:val="00D00D96"/>
    <w:rsid w:val="00D02FC1"/>
    <w:rsid w:val="00D03245"/>
    <w:rsid w:val="00D049D4"/>
    <w:rsid w:val="00D05632"/>
    <w:rsid w:val="00D058E1"/>
    <w:rsid w:val="00D05E3F"/>
    <w:rsid w:val="00D101E0"/>
    <w:rsid w:val="00D106BC"/>
    <w:rsid w:val="00D11BCE"/>
    <w:rsid w:val="00D121C2"/>
    <w:rsid w:val="00D13197"/>
    <w:rsid w:val="00D13680"/>
    <w:rsid w:val="00D14444"/>
    <w:rsid w:val="00D14577"/>
    <w:rsid w:val="00D17A67"/>
    <w:rsid w:val="00D204BE"/>
    <w:rsid w:val="00D20635"/>
    <w:rsid w:val="00D2146E"/>
    <w:rsid w:val="00D215C9"/>
    <w:rsid w:val="00D223FD"/>
    <w:rsid w:val="00D224AB"/>
    <w:rsid w:val="00D23C77"/>
    <w:rsid w:val="00D23F86"/>
    <w:rsid w:val="00D2552B"/>
    <w:rsid w:val="00D268BD"/>
    <w:rsid w:val="00D26F24"/>
    <w:rsid w:val="00D27289"/>
    <w:rsid w:val="00D275C8"/>
    <w:rsid w:val="00D30DA9"/>
    <w:rsid w:val="00D31027"/>
    <w:rsid w:val="00D3236F"/>
    <w:rsid w:val="00D324EB"/>
    <w:rsid w:val="00D32AE2"/>
    <w:rsid w:val="00D332F2"/>
    <w:rsid w:val="00D339CB"/>
    <w:rsid w:val="00D356F3"/>
    <w:rsid w:val="00D358DF"/>
    <w:rsid w:val="00D3594A"/>
    <w:rsid w:val="00D36084"/>
    <w:rsid w:val="00D3761A"/>
    <w:rsid w:val="00D37B5E"/>
    <w:rsid w:val="00D37D81"/>
    <w:rsid w:val="00D37DC7"/>
    <w:rsid w:val="00D40164"/>
    <w:rsid w:val="00D4071D"/>
    <w:rsid w:val="00D40FC8"/>
    <w:rsid w:val="00D41505"/>
    <w:rsid w:val="00D41E36"/>
    <w:rsid w:val="00D425CA"/>
    <w:rsid w:val="00D42612"/>
    <w:rsid w:val="00D431B1"/>
    <w:rsid w:val="00D43763"/>
    <w:rsid w:val="00D43A2A"/>
    <w:rsid w:val="00D43EF3"/>
    <w:rsid w:val="00D45C32"/>
    <w:rsid w:val="00D45C72"/>
    <w:rsid w:val="00D45F78"/>
    <w:rsid w:val="00D46098"/>
    <w:rsid w:val="00D463D2"/>
    <w:rsid w:val="00D47F4B"/>
    <w:rsid w:val="00D53029"/>
    <w:rsid w:val="00D531F8"/>
    <w:rsid w:val="00D5437D"/>
    <w:rsid w:val="00D5570A"/>
    <w:rsid w:val="00D55752"/>
    <w:rsid w:val="00D55DDB"/>
    <w:rsid w:val="00D56244"/>
    <w:rsid w:val="00D5660E"/>
    <w:rsid w:val="00D57A7F"/>
    <w:rsid w:val="00D57E53"/>
    <w:rsid w:val="00D61C6F"/>
    <w:rsid w:val="00D6439C"/>
    <w:rsid w:val="00D67864"/>
    <w:rsid w:val="00D678DA"/>
    <w:rsid w:val="00D678E5"/>
    <w:rsid w:val="00D70CF4"/>
    <w:rsid w:val="00D71087"/>
    <w:rsid w:val="00D71B56"/>
    <w:rsid w:val="00D72DD7"/>
    <w:rsid w:val="00D75068"/>
    <w:rsid w:val="00D75B53"/>
    <w:rsid w:val="00D75DC7"/>
    <w:rsid w:val="00D75F61"/>
    <w:rsid w:val="00D76B8D"/>
    <w:rsid w:val="00D77047"/>
    <w:rsid w:val="00D77156"/>
    <w:rsid w:val="00D77500"/>
    <w:rsid w:val="00D776D1"/>
    <w:rsid w:val="00D80785"/>
    <w:rsid w:val="00D83539"/>
    <w:rsid w:val="00D83990"/>
    <w:rsid w:val="00D83CCC"/>
    <w:rsid w:val="00D841A8"/>
    <w:rsid w:val="00D84466"/>
    <w:rsid w:val="00D8472C"/>
    <w:rsid w:val="00D84FD1"/>
    <w:rsid w:val="00D85173"/>
    <w:rsid w:val="00D858B0"/>
    <w:rsid w:val="00D858F1"/>
    <w:rsid w:val="00D85E42"/>
    <w:rsid w:val="00D86112"/>
    <w:rsid w:val="00D87CB8"/>
    <w:rsid w:val="00D912FD"/>
    <w:rsid w:val="00D9286D"/>
    <w:rsid w:val="00D93191"/>
    <w:rsid w:val="00D94093"/>
    <w:rsid w:val="00D9438F"/>
    <w:rsid w:val="00D94578"/>
    <w:rsid w:val="00D946B3"/>
    <w:rsid w:val="00D974D8"/>
    <w:rsid w:val="00DA01A2"/>
    <w:rsid w:val="00DA1187"/>
    <w:rsid w:val="00DA140F"/>
    <w:rsid w:val="00DA25C5"/>
    <w:rsid w:val="00DA2B05"/>
    <w:rsid w:val="00DA2D8A"/>
    <w:rsid w:val="00DA3505"/>
    <w:rsid w:val="00DA3542"/>
    <w:rsid w:val="00DA3B4A"/>
    <w:rsid w:val="00DA5F5F"/>
    <w:rsid w:val="00DA7367"/>
    <w:rsid w:val="00DA7A18"/>
    <w:rsid w:val="00DB024B"/>
    <w:rsid w:val="00DB06FE"/>
    <w:rsid w:val="00DB1969"/>
    <w:rsid w:val="00DB301C"/>
    <w:rsid w:val="00DB3AF1"/>
    <w:rsid w:val="00DB4097"/>
    <w:rsid w:val="00DB6076"/>
    <w:rsid w:val="00DB69EB"/>
    <w:rsid w:val="00DB7594"/>
    <w:rsid w:val="00DB7EEE"/>
    <w:rsid w:val="00DB7FA4"/>
    <w:rsid w:val="00DC1E7C"/>
    <w:rsid w:val="00DC2861"/>
    <w:rsid w:val="00DC2E9A"/>
    <w:rsid w:val="00DC35DF"/>
    <w:rsid w:val="00DC429B"/>
    <w:rsid w:val="00DC4E7A"/>
    <w:rsid w:val="00DC5776"/>
    <w:rsid w:val="00DC72D4"/>
    <w:rsid w:val="00DD02E7"/>
    <w:rsid w:val="00DD04AA"/>
    <w:rsid w:val="00DD104A"/>
    <w:rsid w:val="00DD1E5E"/>
    <w:rsid w:val="00DD2376"/>
    <w:rsid w:val="00DD3945"/>
    <w:rsid w:val="00DD3A48"/>
    <w:rsid w:val="00DD5789"/>
    <w:rsid w:val="00DD5A89"/>
    <w:rsid w:val="00DD6C4D"/>
    <w:rsid w:val="00DD7435"/>
    <w:rsid w:val="00DD752A"/>
    <w:rsid w:val="00DD7E3A"/>
    <w:rsid w:val="00DE0CC7"/>
    <w:rsid w:val="00DE113A"/>
    <w:rsid w:val="00DE290E"/>
    <w:rsid w:val="00DE4C27"/>
    <w:rsid w:val="00DE5238"/>
    <w:rsid w:val="00DE5429"/>
    <w:rsid w:val="00DE65F6"/>
    <w:rsid w:val="00DE6F98"/>
    <w:rsid w:val="00DE7191"/>
    <w:rsid w:val="00DE7B55"/>
    <w:rsid w:val="00DF04CE"/>
    <w:rsid w:val="00DF2635"/>
    <w:rsid w:val="00DF6FBC"/>
    <w:rsid w:val="00DF716E"/>
    <w:rsid w:val="00DF73F0"/>
    <w:rsid w:val="00E01BE8"/>
    <w:rsid w:val="00E01DA1"/>
    <w:rsid w:val="00E03058"/>
    <w:rsid w:val="00E031AA"/>
    <w:rsid w:val="00E035F9"/>
    <w:rsid w:val="00E039D2"/>
    <w:rsid w:val="00E03EC6"/>
    <w:rsid w:val="00E04482"/>
    <w:rsid w:val="00E0465D"/>
    <w:rsid w:val="00E04E74"/>
    <w:rsid w:val="00E05B9C"/>
    <w:rsid w:val="00E06329"/>
    <w:rsid w:val="00E068ED"/>
    <w:rsid w:val="00E1071B"/>
    <w:rsid w:val="00E1172D"/>
    <w:rsid w:val="00E13CCD"/>
    <w:rsid w:val="00E1645D"/>
    <w:rsid w:val="00E16FAF"/>
    <w:rsid w:val="00E176A0"/>
    <w:rsid w:val="00E179A7"/>
    <w:rsid w:val="00E17B87"/>
    <w:rsid w:val="00E2064D"/>
    <w:rsid w:val="00E20E39"/>
    <w:rsid w:val="00E20F00"/>
    <w:rsid w:val="00E21ED4"/>
    <w:rsid w:val="00E22EC7"/>
    <w:rsid w:val="00E2324B"/>
    <w:rsid w:val="00E23FD7"/>
    <w:rsid w:val="00E24B54"/>
    <w:rsid w:val="00E25068"/>
    <w:rsid w:val="00E253ED"/>
    <w:rsid w:val="00E266AB"/>
    <w:rsid w:val="00E26B32"/>
    <w:rsid w:val="00E30291"/>
    <w:rsid w:val="00E31392"/>
    <w:rsid w:val="00E31BE8"/>
    <w:rsid w:val="00E335DA"/>
    <w:rsid w:val="00E337FF"/>
    <w:rsid w:val="00E33E8F"/>
    <w:rsid w:val="00E34C5A"/>
    <w:rsid w:val="00E35E0C"/>
    <w:rsid w:val="00E365BC"/>
    <w:rsid w:val="00E36636"/>
    <w:rsid w:val="00E36B5B"/>
    <w:rsid w:val="00E3703F"/>
    <w:rsid w:val="00E4082E"/>
    <w:rsid w:val="00E41284"/>
    <w:rsid w:val="00E414C6"/>
    <w:rsid w:val="00E445ED"/>
    <w:rsid w:val="00E44FDF"/>
    <w:rsid w:val="00E45F7C"/>
    <w:rsid w:val="00E463AB"/>
    <w:rsid w:val="00E464AB"/>
    <w:rsid w:val="00E47405"/>
    <w:rsid w:val="00E47E1E"/>
    <w:rsid w:val="00E509D4"/>
    <w:rsid w:val="00E52E3F"/>
    <w:rsid w:val="00E54C73"/>
    <w:rsid w:val="00E550F3"/>
    <w:rsid w:val="00E562BC"/>
    <w:rsid w:val="00E5680E"/>
    <w:rsid w:val="00E61992"/>
    <w:rsid w:val="00E61A1E"/>
    <w:rsid w:val="00E61D9B"/>
    <w:rsid w:val="00E622E6"/>
    <w:rsid w:val="00E7092E"/>
    <w:rsid w:val="00E729A7"/>
    <w:rsid w:val="00E72DE8"/>
    <w:rsid w:val="00E74084"/>
    <w:rsid w:val="00E74CA5"/>
    <w:rsid w:val="00E76A16"/>
    <w:rsid w:val="00E77709"/>
    <w:rsid w:val="00E777EF"/>
    <w:rsid w:val="00E811E3"/>
    <w:rsid w:val="00E8274E"/>
    <w:rsid w:val="00E83F75"/>
    <w:rsid w:val="00E8566C"/>
    <w:rsid w:val="00E86F73"/>
    <w:rsid w:val="00E9014B"/>
    <w:rsid w:val="00E909F4"/>
    <w:rsid w:val="00E91926"/>
    <w:rsid w:val="00E91932"/>
    <w:rsid w:val="00E92D89"/>
    <w:rsid w:val="00E92DB7"/>
    <w:rsid w:val="00E9460F"/>
    <w:rsid w:val="00E9465E"/>
    <w:rsid w:val="00E94D30"/>
    <w:rsid w:val="00E95C16"/>
    <w:rsid w:val="00E961AA"/>
    <w:rsid w:val="00E96872"/>
    <w:rsid w:val="00E97F19"/>
    <w:rsid w:val="00EA0C3C"/>
    <w:rsid w:val="00EA1679"/>
    <w:rsid w:val="00EA2308"/>
    <w:rsid w:val="00EA4CEA"/>
    <w:rsid w:val="00EA51E2"/>
    <w:rsid w:val="00EA5AD7"/>
    <w:rsid w:val="00EA5C67"/>
    <w:rsid w:val="00EA6236"/>
    <w:rsid w:val="00EA6360"/>
    <w:rsid w:val="00EA6BA1"/>
    <w:rsid w:val="00EA73F7"/>
    <w:rsid w:val="00EA7A23"/>
    <w:rsid w:val="00EB0093"/>
    <w:rsid w:val="00EB0C23"/>
    <w:rsid w:val="00EB0F1D"/>
    <w:rsid w:val="00EB1C67"/>
    <w:rsid w:val="00EB23A7"/>
    <w:rsid w:val="00EB4F8A"/>
    <w:rsid w:val="00EB5092"/>
    <w:rsid w:val="00EB52AE"/>
    <w:rsid w:val="00EB5734"/>
    <w:rsid w:val="00EB5DA4"/>
    <w:rsid w:val="00EB6720"/>
    <w:rsid w:val="00EB68F7"/>
    <w:rsid w:val="00EB6D35"/>
    <w:rsid w:val="00EB7248"/>
    <w:rsid w:val="00EB7E83"/>
    <w:rsid w:val="00EC0C40"/>
    <w:rsid w:val="00EC101D"/>
    <w:rsid w:val="00EC1610"/>
    <w:rsid w:val="00EC2EA2"/>
    <w:rsid w:val="00EC3AE9"/>
    <w:rsid w:val="00EC3B6C"/>
    <w:rsid w:val="00EC6671"/>
    <w:rsid w:val="00EC6D8A"/>
    <w:rsid w:val="00EC7265"/>
    <w:rsid w:val="00EC7E1F"/>
    <w:rsid w:val="00ED0AF4"/>
    <w:rsid w:val="00ED11D4"/>
    <w:rsid w:val="00ED1632"/>
    <w:rsid w:val="00ED1833"/>
    <w:rsid w:val="00ED1AF0"/>
    <w:rsid w:val="00ED20A1"/>
    <w:rsid w:val="00ED3523"/>
    <w:rsid w:val="00ED457C"/>
    <w:rsid w:val="00ED4709"/>
    <w:rsid w:val="00EE0A26"/>
    <w:rsid w:val="00EE11DA"/>
    <w:rsid w:val="00EE1956"/>
    <w:rsid w:val="00EE2C54"/>
    <w:rsid w:val="00EE31E2"/>
    <w:rsid w:val="00EE3C2A"/>
    <w:rsid w:val="00EE3CF7"/>
    <w:rsid w:val="00EE3D5E"/>
    <w:rsid w:val="00EE4ADB"/>
    <w:rsid w:val="00EE525D"/>
    <w:rsid w:val="00EE56CC"/>
    <w:rsid w:val="00EE5B68"/>
    <w:rsid w:val="00EE5C91"/>
    <w:rsid w:val="00EE5FB6"/>
    <w:rsid w:val="00EE7009"/>
    <w:rsid w:val="00EE7F04"/>
    <w:rsid w:val="00EF0E92"/>
    <w:rsid w:val="00EF177B"/>
    <w:rsid w:val="00EF1EBD"/>
    <w:rsid w:val="00EF395F"/>
    <w:rsid w:val="00EF4136"/>
    <w:rsid w:val="00EF4155"/>
    <w:rsid w:val="00EF4E44"/>
    <w:rsid w:val="00EF5285"/>
    <w:rsid w:val="00EF68AD"/>
    <w:rsid w:val="00EF709C"/>
    <w:rsid w:val="00EF7EEF"/>
    <w:rsid w:val="00F005AB"/>
    <w:rsid w:val="00F01B7B"/>
    <w:rsid w:val="00F01F13"/>
    <w:rsid w:val="00F0385E"/>
    <w:rsid w:val="00F039DC"/>
    <w:rsid w:val="00F04E05"/>
    <w:rsid w:val="00F04E20"/>
    <w:rsid w:val="00F04F48"/>
    <w:rsid w:val="00F05DA5"/>
    <w:rsid w:val="00F065C8"/>
    <w:rsid w:val="00F07057"/>
    <w:rsid w:val="00F07079"/>
    <w:rsid w:val="00F0712A"/>
    <w:rsid w:val="00F07617"/>
    <w:rsid w:val="00F0790A"/>
    <w:rsid w:val="00F1027B"/>
    <w:rsid w:val="00F1065D"/>
    <w:rsid w:val="00F111CE"/>
    <w:rsid w:val="00F11D0C"/>
    <w:rsid w:val="00F13DFE"/>
    <w:rsid w:val="00F13E4A"/>
    <w:rsid w:val="00F13E75"/>
    <w:rsid w:val="00F142D2"/>
    <w:rsid w:val="00F169B1"/>
    <w:rsid w:val="00F16FF5"/>
    <w:rsid w:val="00F17C61"/>
    <w:rsid w:val="00F20055"/>
    <w:rsid w:val="00F20AD1"/>
    <w:rsid w:val="00F20C45"/>
    <w:rsid w:val="00F2175A"/>
    <w:rsid w:val="00F22F9C"/>
    <w:rsid w:val="00F2384A"/>
    <w:rsid w:val="00F23ABD"/>
    <w:rsid w:val="00F2577D"/>
    <w:rsid w:val="00F26DD3"/>
    <w:rsid w:val="00F272C4"/>
    <w:rsid w:val="00F2766B"/>
    <w:rsid w:val="00F324D5"/>
    <w:rsid w:val="00F33082"/>
    <w:rsid w:val="00F33B42"/>
    <w:rsid w:val="00F34BBB"/>
    <w:rsid w:val="00F35A90"/>
    <w:rsid w:val="00F35ABB"/>
    <w:rsid w:val="00F36B99"/>
    <w:rsid w:val="00F36D96"/>
    <w:rsid w:val="00F37CAB"/>
    <w:rsid w:val="00F37CE6"/>
    <w:rsid w:val="00F401D3"/>
    <w:rsid w:val="00F407AE"/>
    <w:rsid w:val="00F4135C"/>
    <w:rsid w:val="00F41988"/>
    <w:rsid w:val="00F436F8"/>
    <w:rsid w:val="00F44308"/>
    <w:rsid w:val="00F44907"/>
    <w:rsid w:val="00F452C6"/>
    <w:rsid w:val="00F45B44"/>
    <w:rsid w:val="00F45F65"/>
    <w:rsid w:val="00F4660B"/>
    <w:rsid w:val="00F46B0C"/>
    <w:rsid w:val="00F50737"/>
    <w:rsid w:val="00F50E83"/>
    <w:rsid w:val="00F50F6F"/>
    <w:rsid w:val="00F510A4"/>
    <w:rsid w:val="00F52654"/>
    <w:rsid w:val="00F528E7"/>
    <w:rsid w:val="00F53159"/>
    <w:rsid w:val="00F53B19"/>
    <w:rsid w:val="00F54DC9"/>
    <w:rsid w:val="00F560A3"/>
    <w:rsid w:val="00F5770D"/>
    <w:rsid w:val="00F608FA"/>
    <w:rsid w:val="00F60A2B"/>
    <w:rsid w:val="00F60EDF"/>
    <w:rsid w:val="00F620A5"/>
    <w:rsid w:val="00F6213C"/>
    <w:rsid w:val="00F621E1"/>
    <w:rsid w:val="00F62DF7"/>
    <w:rsid w:val="00F638DE"/>
    <w:rsid w:val="00F63A21"/>
    <w:rsid w:val="00F63D38"/>
    <w:rsid w:val="00F63D89"/>
    <w:rsid w:val="00F644E0"/>
    <w:rsid w:val="00F65CE4"/>
    <w:rsid w:val="00F665CB"/>
    <w:rsid w:val="00F66AB7"/>
    <w:rsid w:val="00F66C83"/>
    <w:rsid w:val="00F67B67"/>
    <w:rsid w:val="00F70363"/>
    <w:rsid w:val="00F7102F"/>
    <w:rsid w:val="00F71561"/>
    <w:rsid w:val="00F7244D"/>
    <w:rsid w:val="00F738A5"/>
    <w:rsid w:val="00F738E9"/>
    <w:rsid w:val="00F77F65"/>
    <w:rsid w:val="00F81DB3"/>
    <w:rsid w:val="00F82666"/>
    <w:rsid w:val="00F83654"/>
    <w:rsid w:val="00F83CC8"/>
    <w:rsid w:val="00F847F8"/>
    <w:rsid w:val="00F85066"/>
    <w:rsid w:val="00F8517D"/>
    <w:rsid w:val="00F85806"/>
    <w:rsid w:val="00F85838"/>
    <w:rsid w:val="00F86040"/>
    <w:rsid w:val="00F8685C"/>
    <w:rsid w:val="00F86CB9"/>
    <w:rsid w:val="00F86FB7"/>
    <w:rsid w:val="00F8703F"/>
    <w:rsid w:val="00F92038"/>
    <w:rsid w:val="00F92055"/>
    <w:rsid w:val="00F92673"/>
    <w:rsid w:val="00F948D6"/>
    <w:rsid w:val="00F95D3A"/>
    <w:rsid w:val="00F97B70"/>
    <w:rsid w:val="00FA106D"/>
    <w:rsid w:val="00FA1A99"/>
    <w:rsid w:val="00FA1F06"/>
    <w:rsid w:val="00FA2555"/>
    <w:rsid w:val="00FA2DAE"/>
    <w:rsid w:val="00FA38A6"/>
    <w:rsid w:val="00FA592E"/>
    <w:rsid w:val="00FA5F0B"/>
    <w:rsid w:val="00FB073D"/>
    <w:rsid w:val="00FB1425"/>
    <w:rsid w:val="00FB2038"/>
    <w:rsid w:val="00FB2D4E"/>
    <w:rsid w:val="00FB3E20"/>
    <w:rsid w:val="00FB3FD6"/>
    <w:rsid w:val="00FB4A86"/>
    <w:rsid w:val="00FB5E12"/>
    <w:rsid w:val="00FB6CC0"/>
    <w:rsid w:val="00FB7917"/>
    <w:rsid w:val="00FB7A47"/>
    <w:rsid w:val="00FC0BF6"/>
    <w:rsid w:val="00FC17D9"/>
    <w:rsid w:val="00FC2059"/>
    <w:rsid w:val="00FC3085"/>
    <w:rsid w:val="00FC3903"/>
    <w:rsid w:val="00FC6EC0"/>
    <w:rsid w:val="00FC6ED9"/>
    <w:rsid w:val="00FC742E"/>
    <w:rsid w:val="00FC7CCE"/>
    <w:rsid w:val="00FD1381"/>
    <w:rsid w:val="00FD18B0"/>
    <w:rsid w:val="00FD1E1B"/>
    <w:rsid w:val="00FD3009"/>
    <w:rsid w:val="00FD42C6"/>
    <w:rsid w:val="00FD4C0C"/>
    <w:rsid w:val="00FD5004"/>
    <w:rsid w:val="00FD6F38"/>
    <w:rsid w:val="00FD752F"/>
    <w:rsid w:val="00FD7D31"/>
    <w:rsid w:val="00FE0E86"/>
    <w:rsid w:val="00FE3E18"/>
    <w:rsid w:val="00FE5B33"/>
    <w:rsid w:val="00FF03EC"/>
    <w:rsid w:val="00FF2943"/>
    <w:rsid w:val="00FF3565"/>
    <w:rsid w:val="00FF3F50"/>
    <w:rsid w:val="00FF4125"/>
    <w:rsid w:val="00FF4AF4"/>
    <w:rsid w:val="00FF4E1B"/>
    <w:rsid w:val="00FF5909"/>
    <w:rsid w:val="00FF5A0D"/>
    <w:rsid w:val="00FF5B44"/>
    <w:rsid w:val="00FF5EAC"/>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2"/>
    </o:shapelayout>
  </w:shapeDefaults>
  <w:decimalSymbol w:val=","/>
  <w:listSeparator w:val=";"/>
  <w14:docId w14:val="764734A2"/>
  <w15:chartTrackingRefBased/>
  <w15:docId w15:val="{05AEA9F3-F74D-4E1A-BA6C-72D7C3E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B96F03"/>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pPr>
      <w:pageBreakBefore w:val="0"/>
      <w:numPr>
        <w:ilvl w:val="1"/>
      </w:numPr>
      <w:spacing w:after="0" w:line="280" w:lineRule="atLeast"/>
      <w:outlineLvl w:val="1"/>
    </w:pPr>
    <w:rPr>
      <w:bCs w:val="0"/>
      <w:sz w:val="18"/>
    </w:rPr>
  </w:style>
  <w:style w:type="paragraph" w:styleId="Kop3">
    <w:name w:val="heading 3"/>
    <w:basedOn w:val="Kop2"/>
    <w:next w:val="Standaard"/>
    <w:link w:val="Kop3Char"/>
    <w:qFormat/>
    <w:pPr>
      <w:numPr>
        <w:ilvl w:val="2"/>
      </w:numPr>
      <w:outlineLvl w:val="2"/>
    </w:pPr>
    <w:rPr>
      <w:b w:val="0"/>
      <w:bCs/>
      <w:szCs w:val="26"/>
    </w:rPr>
  </w:style>
  <w:style w:type="paragraph" w:styleId="Kop4">
    <w:name w:val="heading 4"/>
    <w:basedOn w:val="Standaard"/>
    <w:next w:val="Standaard"/>
    <w:link w:val="Kop4Char"/>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link w:val="Kop5Char"/>
    <w:qFormat/>
    <w:rsid w:val="00A77E9E"/>
    <w:pPr>
      <w:numPr>
        <w:ilvl w:val="4"/>
      </w:numPr>
      <w:ind w:left="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rsid w:val="00C619FE"/>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rsid w:val="002342BD"/>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uiPriority w:val="99"/>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uiPriority w:val="9"/>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uiPriority w:val="99"/>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Revisie">
    <w:name w:val="Revision"/>
    <w:hidden/>
    <w:uiPriority w:val="99"/>
    <w:semiHidden/>
    <w:rsid w:val="00EC1610"/>
    <w:rPr>
      <w:rFonts w:ascii="Arial" w:hAnsi="Arial"/>
      <w:snapToGrid w:val="0"/>
      <w:kern w:val="28"/>
      <w:sz w:val="18"/>
      <w:lang w:eastAsia="en-US"/>
    </w:rPr>
  </w:style>
  <w:style w:type="paragraph" w:styleId="Lijstalinea">
    <w:name w:val="List Paragraph"/>
    <w:basedOn w:val="Standaard"/>
    <w:uiPriority w:val="34"/>
    <w:qFormat/>
    <w:rsid w:val="00D43A2A"/>
    <w:pPr>
      <w:ind w:left="720"/>
      <w:contextualSpacing/>
    </w:pPr>
  </w:style>
  <w:style w:type="paragraph" w:styleId="Kopvaninhoudsopgave">
    <w:name w:val="TOC Heading"/>
    <w:basedOn w:val="Kop1"/>
    <w:next w:val="Standaard"/>
    <w:uiPriority w:val="39"/>
    <w:unhideWhenUsed/>
    <w:qFormat/>
    <w:rsid w:val="00D101E0"/>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character" w:styleId="Onopgelostemelding">
    <w:name w:val="Unresolved Mention"/>
    <w:basedOn w:val="Standaardalinea-lettertype"/>
    <w:uiPriority w:val="99"/>
    <w:semiHidden/>
    <w:unhideWhenUsed/>
    <w:rsid w:val="00864B12"/>
    <w:rPr>
      <w:color w:val="605E5C"/>
      <w:shd w:val="clear" w:color="auto" w:fill="E1DFDD"/>
    </w:rPr>
  </w:style>
  <w:style w:type="paragraph" w:styleId="Geenafstand">
    <w:name w:val="No Spacing"/>
    <w:uiPriority w:val="1"/>
    <w:qFormat/>
    <w:rsid w:val="005B5069"/>
    <w:rPr>
      <w:rFonts w:asciiTheme="minorHAnsi" w:eastAsiaTheme="minorHAnsi" w:hAnsiTheme="minorHAnsi" w:cstheme="minorBidi"/>
      <w:sz w:val="22"/>
      <w:szCs w:val="22"/>
      <w:lang w:eastAsia="en-US"/>
    </w:rPr>
  </w:style>
  <w:style w:type="character" w:customStyle="1" w:styleId="Kop3Char">
    <w:name w:val="Kop 3 Char"/>
    <w:link w:val="Kop3"/>
    <w:rsid w:val="00DF6FBC"/>
    <w:rPr>
      <w:rFonts w:ascii="Arial" w:hAnsi="Arial"/>
      <w:bCs/>
      <w:snapToGrid w:val="0"/>
      <w:kern w:val="28"/>
      <w:sz w:val="18"/>
      <w:szCs w:val="26"/>
      <w:lang w:val="nl" w:eastAsia="en-US"/>
    </w:rPr>
  </w:style>
  <w:style w:type="character" w:customStyle="1" w:styleId="Kop2Char">
    <w:name w:val="Kop 2 Char"/>
    <w:link w:val="Kop2"/>
    <w:rsid w:val="00196482"/>
    <w:rPr>
      <w:rFonts w:ascii="Arial" w:hAnsi="Arial"/>
      <w:b/>
      <w:snapToGrid w:val="0"/>
      <w:kern w:val="28"/>
      <w:sz w:val="18"/>
      <w:lang w:val="nl" w:eastAsia="en-US"/>
    </w:rPr>
  </w:style>
  <w:style w:type="paragraph" w:customStyle="1" w:styleId="Default">
    <w:name w:val="Default"/>
    <w:rsid w:val="001A6FB5"/>
    <w:pPr>
      <w:autoSpaceDE w:val="0"/>
      <w:autoSpaceDN w:val="0"/>
      <w:adjustRightInd w:val="0"/>
    </w:pPr>
    <w:rPr>
      <w:rFonts w:eastAsiaTheme="minorHAnsi"/>
      <w:color w:val="000000"/>
      <w:sz w:val="24"/>
      <w:szCs w:val="24"/>
      <w:lang w:eastAsia="en-US"/>
    </w:rPr>
  </w:style>
  <w:style w:type="paragraph" w:customStyle="1" w:styleId="Stijl6">
    <w:name w:val="Stijl6"/>
    <w:basedOn w:val="Kop6"/>
    <w:link w:val="Stijl6Char"/>
    <w:qFormat/>
    <w:rsid w:val="00A77E9E"/>
    <w:rPr>
      <w:rFonts w:ascii="Arial" w:hAnsi="Arial"/>
      <w:b w:val="0"/>
      <w:i/>
      <w:sz w:val="18"/>
    </w:rPr>
  </w:style>
  <w:style w:type="paragraph" w:customStyle="1" w:styleId="paragraph">
    <w:name w:val="paragraph"/>
    <w:basedOn w:val="Standaard"/>
    <w:rsid w:val="00A408D2"/>
    <w:pPr>
      <w:spacing w:before="100" w:beforeAutospacing="1" w:after="100" w:afterAutospacing="1" w:line="240" w:lineRule="auto"/>
    </w:pPr>
    <w:rPr>
      <w:rFonts w:ascii="Times New Roman" w:hAnsi="Times New Roman"/>
      <w:snapToGrid/>
      <w:kern w:val="0"/>
      <w:sz w:val="24"/>
      <w:szCs w:val="24"/>
      <w:lang w:eastAsia="nl-NL"/>
    </w:rPr>
  </w:style>
  <w:style w:type="character" w:customStyle="1" w:styleId="Kop4Char">
    <w:name w:val="Kop 4 Char"/>
    <w:basedOn w:val="Standaardalinea-lettertype"/>
    <w:link w:val="Kop4"/>
    <w:rsid w:val="00A77E9E"/>
    <w:rPr>
      <w:rFonts w:ascii="Arial" w:hAnsi="Arial"/>
      <w:i/>
      <w:snapToGrid w:val="0"/>
      <w:kern w:val="28"/>
      <w:sz w:val="18"/>
      <w:szCs w:val="28"/>
      <w:lang w:eastAsia="en-US"/>
    </w:rPr>
  </w:style>
  <w:style w:type="character" w:customStyle="1" w:styleId="Kop5Char">
    <w:name w:val="Kop 5 Char"/>
    <w:basedOn w:val="Kop4Char"/>
    <w:link w:val="Kop5"/>
    <w:rsid w:val="00A77E9E"/>
    <w:rPr>
      <w:rFonts w:ascii="Arial" w:hAnsi="Arial"/>
      <w:i/>
      <w:iCs/>
      <w:snapToGrid w:val="0"/>
      <w:kern w:val="28"/>
      <w:sz w:val="18"/>
      <w:szCs w:val="26"/>
      <w:lang w:eastAsia="en-US"/>
    </w:rPr>
  </w:style>
  <w:style w:type="character" w:customStyle="1" w:styleId="Stijl6Char">
    <w:name w:val="Stijl6 Char"/>
    <w:basedOn w:val="Kop5Char"/>
    <w:link w:val="Stijl6"/>
    <w:rsid w:val="00A77E9E"/>
    <w:rPr>
      <w:rFonts w:ascii="Arial" w:hAnsi="Arial"/>
      <w:i/>
      <w:iCs w:val="0"/>
      <w:snapToGrid w:val="0"/>
      <w:kern w:val="28"/>
      <w:sz w:val="18"/>
      <w:szCs w:val="22"/>
      <w:lang w:eastAsia="en-US"/>
    </w:rPr>
  </w:style>
  <w:style w:type="character" w:customStyle="1" w:styleId="normaltextrun">
    <w:name w:val="normaltextrun"/>
    <w:basedOn w:val="Standaardalinea-lettertype"/>
    <w:rsid w:val="00A408D2"/>
  </w:style>
  <w:style w:type="character" w:customStyle="1" w:styleId="spellingerror">
    <w:name w:val="spellingerror"/>
    <w:basedOn w:val="Standaardalinea-lettertype"/>
    <w:rsid w:val="00157194"/>
  </w:style>
  <w:style w:type="character" w:customStyle="1" w:styleId="KoptekstChar">
    <w:name w:val="Koptekst Char"/>
    <w:basedOn w:val="Standaardalinea-lettertype"/>
    <w:link w:val="Koptekst"/>
    <w:rsid w:val="00E039D2"/>
    <w:rPr>
      <w:rFonts w:ascii="Arial" w:hAnsi="Arial"/>
      <w:bCs/>
      <w:snapToGrid w:val="0"/>
      <w:kern w:val="28"/>
      <w:lang w:eastAsia="en-US"/>
    </w:rPr>
  </w:style>
  <w:style w:type="character" w:customStyle="1" w:styleId="eop">
    <w:name w:val="eop"/>
    <w:basedOn w:val="Standaardalinea-lettertype"/>
    <w:rsid w:val="001D2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316031817">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996497838">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426407">
      <w:bodyDiv w:val="1"/>
      <w:marLeft w:val="0"/>
      <w:marRight w:val="0"/>
      <w:marTop w:val="0"/>
      <w:marBottom w:val="0"/>
      <w:divBdr>
        <w:top w:val="none" w:sz="0" w:space="0" w:color="auto"/>
        <w:left w:val="none" w:sz="0" w:space="0" w:color="auto"/>
        <w:bottom w:val="none" w:sz="0" w:space="0" w:color="auto"/>
        <w:right w:val="none" w:sz="0" w:space="0" w:color="auto"/>
      </w:divBdr>
    </w:div>
    <w:div w:id="1934194444">
      <w:bodyDiv w:val="1"/>
      <w:marLeft w:val="0"/>
      <w:marRight w:val="0"/>
      <w:marTop w:val="0"/>
      <w:marBottom w:val="0"/>
      <w:divBdr>
        <w:top w:val="none" w:sz="0" w:space="0" w:color="auto"/>
        <w:left w:val="none" w:sz="0" w:space="0" w:color="auto"/>
        <w:bottom w:val="none" w:sz="0" w:space="0" w:color="auto"/>
        <w:right w:val="none" w:sz="0" w:space="0" w:color="auto"/>
      </w:divBdr>
      <w:divsChild>
        <w:div w:id="1176579552">
          <w:marLeft w:val="0"/>
          <w:marRight w:val="0"/>
          <w:marTop w:val="0"/>
          <w:marBottom w:val="0"/>
          <w:divBdr>
            <w:top w:val="none" w:sz="0" w:space="0" w:color="auto"/>
            <w:left w:val="none" w:sz="0" w:space="0" w:color="auto"/>
            <w:bottom w:val="none" w:sz="0" w:space="0" w:color="auto"/>
            <w:right w:val="none" w:sz="0" w:space="0" w:color="auto"/>
          </w:divBdr>
          <w:divsChild>
            <w:div w:id="18293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github.com/KadasterAA/Aktemodellen/tree/master/kik-modeldocumenten" TargetMode="External"/><Relationship Id="rId2" Type="http://schemas.openxmlformats.org/officeDocument/2006/relationships/numbering" Target="numbering.xml"/><Relationship Id="rId16" Type="http://schemas.openxmlformats.org/officeDocument/2006/relationships/image" Target="media/image2.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521FE-FF4E-488D-8A48-71B98A911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3</TotalTime>
  <Pages>38</Pages>
  <Words>6874</Words>
  <Characters>37812</Characters>
  <Application>Microsoft Office Word</Application>
  <DocSecurity>0</DocSecurity>
  <Lines>315</Lines>
  <Paragraphs>89</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44597</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5</cp:revision>
  <cp:lastPrinted>2019-07-12T07:25:00Z</cp:lastPrinted>
  <dcterms:created xsi:type="dcterms:W3CDTF">2025-03-31T09:51:00Z</dcterms:created>
  <dcterms:modified xsi:type="dcterms:W3CDTF">2025-03-31T09:54:00Z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propAfbeelding">
    <vt:lpwstr>Zichtbaar</vt:lpwstr>
  </property>
</Properties>
</file>