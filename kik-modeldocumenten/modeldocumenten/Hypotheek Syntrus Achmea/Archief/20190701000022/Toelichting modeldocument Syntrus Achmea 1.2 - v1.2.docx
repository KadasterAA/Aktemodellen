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4833A"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60A8E2B3" w14:textId="77777777" w:rsidTr="008E3F95">
        <w:trPr>
          <w:gridAfter w:val="1"/>
          <w:wAfter w:w="3544" w:type="dxa"/>
        </w:trPr>
        <w:tc>
          <w:tcPr>
            <w:tcW w:w="5315" w:type="dxa"/>
          </w:tcPr>
          <w:p w14:paraId="74AB09EE" w14:textId="77777777" w:rsidR="003228A3" w:rsidRDefault="003228A3"/>
        </w:tc>
      </w:tr>
      <w:tr w:rsidR="003228A3" w14:paraId="0FAF6C03" w14:textId="77777777" w:rsidTr="008E3F95">
        <w:trPr>
          <w:gridAfter w:val="1"/>
          <w:wAfter w:w="3544" w:type="dxa"/>
        </w:trPr>
        <w:tc>
          <w:tcPr>
            <w:tcW w:w="5315" w:type="dxa"/>
          </w:tcPr>
          <w:p w14:paraId="4A0DD4F4" w14:textId="77777777" w:rsidR="003228A3" w:rsidRDefault="003228A3"/>
        </w:tc>
      </w:tr>
      <w:tr w:rsidR="003228A3" w:rsidRPr="00343045" w14:paraId="48D4740E" w14:textId="77777777" w:rsidTr="008E3F95">
        <w:trPr>
          <w:gridAfter w:val="1"/>
          <w:wAfter w:w="3544" w:type="dxa"/>
        </w:trPr>
        <w:tc>
          <w:tcPr>
            <w:tcW w:w="5315" w:type="dxa"/>
          </w:tcPr>
          <w:p w14:paraId="57CF5A9F" w14:textId="77777777" w:rsidR="003228A3" w:rsidRPr="00343045" w:rsidRDefault="003228A3">
            <w:pPr>
              <w:pStyle w:val="Eenheid"/>
            </w:pPr>
            <w:bookmarkStart w:id="0" w:name="bmDirectie"/>
            <w:bookmarkEnd w:id="0"/>
          </w:p>
        </w:tc>
      </w:tr>
      <w:tr w:rsidR="003228A3" w:rsidRPr="00343045" w14:paraId="3E253AF0" w14:textId="77777777" w:rsidTr="008E3F95">
        <w:trPr>
          <w:gridAfter w:val="1"/>
          <w:wAfter w:w="3544" w:type="dxa"/>
        </w:trPr>
        <w:tc>
          <w:tcPr>
            <w:tcW w:w="5315" w:type="dxa"/>
          </w:tcPr>
          <w:p w14:paraId="19752550"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49F2FD29" w14:textId="77777777" w:rsidTr="008E3F95">
        <w:trPr>
          <w:gridAfter w:val="1"/>
          <w:wAfter w:w="3544" w:type="dxa"/>
        </w:trPr>
        <w:tc>
          <w:tcPr>
            <w:tcW w:w="5315" w:type="dxa"/>
          </w:tcPr>
          <w:p w14:paraId="3552F0F7" w14:textId="77777777" w:rsidR="003228A3" w:rsidRPr="00343045" w:rsidRDefault="003228A3">
            <w:pPr>
              <w:spacing w:before="90"/>
              <w:rPr>
                <w:sz w:val="14"/>
              </w:rPr>
            </w:pPr>
          </w:p>
        </w:tc>
      </w:tr>
      <w:tr w:rsidR="003228A3" w:rsidRPr="00343045" w14:paraId="7A606873" w14:textId="77777777" w:rsidTr="008E3F95">
        <w:trPr>
          <w:gridAfter w:val="1"/>
          <w:wAfter w:w="3544" w:type="dxa"/>
          <w:trHeight w:val="3804"/>
        </w:trPr>
        <w:tc>
          <w:tcPr>
            <w:tcW w:w="5315" w:type="dxa"/>
            <w:vAlign w:val="bottom"/>
          </w:tcPr>
          <w:p w14:paraId="09E6E809"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49DFE328" w14:textId="77777777" w:rsidTr="008E3F95">
        <w:trPr>
          <w:gridAfter w:val="1"/>
          <w:wAfter w:w="3544" w:type="dxa"/>
          <w:trHeight w:val="135"/>
        </w:trPr>
        <w:tc>
          <w:tcPr>
            <w:tcW w:w="5315" w:type="dxa"/>
          </w:tcPr>
          <w:p w14:paraId="5F93F30B" w14:textId="616663B6" w:rsidR="003228A3" w:rsidRPr="00287AD2" w:rsidRDefault="003228A3" w:rsidP="00D43EF3">
            <w:pPr>
              <w:spacing w:before="90"/>
              <w:rPr>
                <w:szCs w:val="18"/>
              </w:rPr>
            </w:pPr>
          </w:p>
        </w:tc>
      </w:tr>
      <w:tr w:rsidR="003228A3" w:rsidRPr="00343045" w14:paraId="67F60391" w14:textId="77777777" w:rsidTr="008E3F95">
        <w:trPr>
          <w:gridAfter w:val="1"/>
          <w:wAfter w:w="3544" w:type="dxa"/>
          <w:trHeight w:val="181"/>
        </w:trPr>
        <w:tc>
          <w:tcPr>
            <w:tcW w:w="5315" w:type="dxa"/>
          </w:tcPr>
          <w:p w14:paraId="2D1A6088" w14:textId="77777777" w:rsidR="003228A3" w:rsidRPr="00343045" w:rsidRDefault="003228A3"/>
        </w:tc>
      </w:tr>
      <w:tr w:rsidR="003228A3" w:rsidRPr="00343045" w14:paraId="1843BEE4" w14:textId="77777777" w:rsidTr="008E3F95">
        <w:trPr>
          <w:gridAfter w:val="1"/>
          <w:wAfter w:w="3544" w:type="dxa"/>
        </w:trPr>
        <w:tc>
          <w:tcPr>
            <w:tcW w:w="5315" w:type="dxa"/>
          </w:tcPr>
          <w:p w14:paraId="63F3BA6C" w14:textId="657B2421" w:rsidR="003228A3" w:rsidRPr="00343045" w:rsidRDefault="008D0862" w:rsidP="00C61CA0">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proofErr w:type="spellStart"/>
            <w:r w:rsidR="00A91820">
              <w:rPr>
                <w:lang w:val="nl-NL"/>
              </w:rPr>
              <w:t>Syntrus</w:t>
            </w:r>
            <w:proofErr w:type="spellEnd"/>
            <w:r w:rsidR="00A91820">
              <w:rPr>
                <w:lang w:val="nl-NL"/>
              </w:rPr>
              <w:t xml:space="preserve"> Achmea</w:t>
            </w:r>
          </w:p>
        </w:tc>
      </w:tr>
      <w:tr w:rsidR="003228A3" w:rsidRPr="00343045" w14:paraId="460D0D87" w14:textId="77777777" w:rsidTr="008E3F95">
        <w:trPr>
          <w:gridAfter w:val="1"/>
          <w:wAfter w:w="3544" w:type="dxa"/>
          <w:trHeight w:val="268"/>
        </w:trPr>
        <w:tc>
          <w:tcPr>
            <w:tcW w:w="5315" w:type="dxa"/>
          </w:tcPr>
          <w:p w14:paraId="79FEFBC1" w14:textId="77777777" w:rsidR="003228A3" w:rsidRPr="00343045" w:rsidRDefault="003228A3"/>
        </w:tc>
      </w:tr>
      <w:tr w:rsidR="003228A3" w:rsidRPr="00343045" w14:paraId="371F9076" w14:textId="77777777" w:rsidTr="008E3F95">
        <w:trPr>
          <w:gridAfter w:val="1"/>
          <w:wAfter w:w="3544" w:type="dxa"/>
          <w:cantSplit/>
          <w:trHeight w:hRule="exact" w:val="275"/>
        </w:trPr>
        <w:tc>
          <w:tcPr>
            <w:tcW w:w="5315" w:type="dxa"/>
            <w:vAlign w:val="bottom"/>
          </w:tcPr>
          <w:p w14:paraId="7DCCDBF7" w14:textId="77777777" w:rsidR="003228A3" w:rsidRPr="00343045" w:rsidRDefault="004A1631" w:rsidP="00B6769D">
            <w:pPr>
              <w:pStyle w:val="Subtitel"/>
            </w:pPr>
            <w:bookmarkStart w:id="4" w:name="bmSubtitel"/>
            <w:bookmarkEnd w:id="4"/>
            <w:r w:rsidRPr="00343045">
              <w:t>Automatische Akteverwerking</w:t>
            </w:r>
          </w:p>
        </w:tc>
      </w:tr>
      <w:tr w:rsidR="003228A3" w:rsidRPr="00343045" w14:paraId="015C76E1" w14:textId="77777777" w:rsidTr="008E3F95">
        <w:trPr>
          <w:gridAfter w:val="1"/>
          <w:wAfter w:w="3544" w:type="dxa"/>
          <w:cantSplit/>
          <w:trHeight w:hRule="exact" w:val="804"/>
        </w:trPr>
        <w:tc>
          <w:tcPr>
            <w:tcW w:w="5315" w:type="dxa"/>
            <w:vAlign w:val="bottom"/>
          </w:tcPr>
          <w:p w14:paraId="50F5D0EA" w14:textId="77777777" w:rsidR="003228A3" w:rsidRPr="00343045" w:rsidRDefault="003228A3"/>
        </w:tc>
      </w:tr>
      <w:tr w:rsidR="003228A3" w:rsidRPr="00343045" w14:paraId="3E764A0D" w14:textId="77777777" w:rsidTr="008E3F95">
        <w:trPr>
          <w:gridAfter w:val="1"/>
          <w:wAfter w:w="3544" w:type="dxa"/>
          <w:cantSplit/>
        </w:trPr>
        <w:tc>
          <w:tcPr>
            <w:tcW w:w="5315" w:type="dxa"/>
            <w:vAlign w:val="bottom"/>
          </w:tcPr>
          <w:p w14:paraId="53494F5B" w14:textId="77777777" w:rsidR="003228A3" w:rsidRPr="00343045" w:rsidRDefault="00755C3E">
            <w:pPr>
              <w:pStyle w:val="tussenkopje"/>
              <w:rPr>
                <w:lang w:val="nl-NL"/>
              </w:rPr>
            </w:pPr>
            <w:r>
              <w:rPr>
                <w:lang w:val="nl-NL"/>
              </w:rPr>
              <w:t>Versie</w:t>
            </w:r>
          </w:p>
        </w:tc>
      </w:tr>
      <w:tr w:rsidR="00EC1610" w:rsidRPr="00343045" w14:paraId="344D1E84" w14:textId="77777777" w:rsidTr="00E2064D">
        <w:trPr>
          <w:gridAfter w:val="1"/>
          <w:wAfter w:w="3544" w:type="dxa"/>
          <w:cantSplit/>
          <w:trHeight w:val="80"/>
        </w:trPr>
        <w:tc>
          <w:tcPr>
            <w:tcW w:w="5315" w:type="dxa"/>
            <w:vAlign w:val="bottom"/>
          </w:tcPr>
          <w:p w14:paraId="5B039A8E" w14:textId="35BAB399" w:rsidR="00EC1610" w:rsidRPr="00343045" w:rsidRDefault="00A55FA7" w:rsidP="00EC1610">
            <w:bookmarkStart w:id="5" w:name="bmAuteurs"/>
            <w:bookmarkEnd w:id="5"/>
            <w:ins w:id="6" w:author="Groot, Karina de" w:date="2020-01-06T11:23:00Z">
              <w:r>
                <w:t>1.2</w:t>
              </w:r>
            </w:ins>
            <w:del w:id="7" w:author="Groot, Karina de" w:date="2020-01-06T11:23:00Z">
              <w:r w:rsidR="00C271E2" w:rsidDel="00A55FA7">
                <w:delText>1.</w:delText>
              </w:r>
            </w:del>
            <w:del w:id="8" w:author="Groot, Karina de" w:date="2019-09-17T13:37:00Z">
              <w:r w:rsidR="00454CB4" w:rsidDel="007818AC">
                <w:delText>0</w:delText>
              </w:r>
            </w:del>
          </w:p>
        </w:tc>
      </w:tr>
      <w:tr w:rsidR="00EC1610" w:rsidRPr="00343045" w14:paraId="2DB87E47" w14:textId="77777777">
        <w:trPr>
          <w:cantSplit/>
          <w:trHeight w:hRule="exact" w:val="246"/>
        </w:trPr>
        <w:tc>
          <w:tcPr>
            <w:tcW w:w="8859" w:type="dxa"/>
            <w:gridSpan w:val="2"/>
            <w:vAlign w:val="bottom"/>
          </w:tcPr>
          <w:p w14:paraId="0D987B22" w14:textId="77777777" w:rsidR="00EC1610" w:rsidRPr="00343045" w:rsidRDefault="00EC1610" w:rsidP="00EC1610"/>
        </w:tc>
      </w:tr>
    </w:tbl>
    <w:p w14:paraId="19D122BE" w14:textId="370DE88D" w:rsidR="003228A3" w:rsidRPr="00343045" w:rsidRDefault="003228A3" w:rsidP="00E97F19"/>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footerReference w:type="first" r:id="rId8"/>
          <w:pgSz w:w="11906" w:h="16838" w:code="9"/>
          <w:pgMar w:top="2977" w:right="1304" w:bottom="1304" w:left="1814" w:header="567" w:footer="431" w:gutter="0"/>
          <w:pgNumType w:start="1"/>
          <w:cols w:space="708"/>
          <w:formProt w:val="0"/>
          <w:titlePg/>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61CA0" w:rsidRPr="00343045" w14:paraId="76A33AF0" w14:textId="77777777" w:rsidTr="00FD4C0C">
        <w:trPr>
          <w:trHeight w:hRule="exact" w:val="281"/>
          <w:tblHeader/>
        </w:trPr>
        <w:tc>
          <w:tcPr>
            <w:tcW w:w="637" w:type="dxa"/>
            <w:tcBorders>
              <w:bottom w:val="single" w:sz="4" w:space="0" w:color="auto"/>
            </w:tcBorders>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560" w:type="dxa"/>
            <w:tcBorders>
              <w:bottom w:val="single" w:sz="4" w:space="0" w:color="auto"/>
            </w:tcBorders>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4" w:type="dxa"/>
            <w:tcBorders>
              <w:bottom w:val="single" w:sz="4" w:space="0" w:color="auto"/>
            </w:tcBorders>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87" w:type="dxa"/>
            <w:tcBorders>
              <w:bottom w:val="single" w:sz="4" w:space="0" w:color="auto"/>
            </w:tcBorders>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C61CA0" w:rsidRPr="008C145E" w14:paraId="5F3B1245" w14:textId="77777777" w:rsidTr="00FD4C0C">
        <w:tc>
          <w:tcPr>
            <w:tcW w:w="637" w:type="dxa"/>
            <w:tcBorders>
              <w:top w:val="single" w:sz="4" w:space="0" w:color="auto"/>
              <w:left w:val="single" w:sz="4" w:space="0" w:color="auto"/>
              <w:bottom w:val="single" w:sz="4" w:space="0" w:color="auto"/>
              <w:right w:val="single" w:sz="4" w:space="0" w:color="auto"/>
            </w:tcBorders>
          </w:tcPr>
          <w:p w14:paraId="40A27E09" w14:textId="02CF84C2" w:rsidR="00C61CA0" w:rsidRPr="0091423B" w:rsidRDefault="00EC1610" w:rsidP="00323158">
            <w:pPr>
              <w:pStyle w:val="Subtitel"/>
              <w:spacing w:line="280" w:lineRule="exact"/>
              <w:rPr>
                <w:rStyle w:val="Versie0"/>
                <w:bCs/>
                <w:szCs w:val="18"/>
                <w:rPrChange w:id="9" w:author="Groot, Karina de" w:date="2019-09-17T13:43:00Z">
                  <w:rPr>
                    <w:rStyle w:val="Versie0"/>
                    <w:bCs/>
                    <w:sz w:val="16"/>
                    <w:szCs w:val="20"/>
                  </w:rPr>
                </w:rPrChange>
              </w:rPr>
            </w:pPr>
            <w:r w:rsidRPr="0091423B">
              <w:rPr>
                <w:rStyle w:val="Versie0"/>
                <w:bCs/>
                <w:szCs w:val="18"/>
                <w:rPrChange w:id="10" w:author="Groot, Karina de" w:date="2019-09-17T13:43:00Z">
                  <w:rPr>
                    <w:rStyle w:val="Versie0"/>
                    <w:bCs/>
                    <w:sz w:val="16"/>
                  </w:rPr>
                </w:rPrChange>
              </w:rPr>
              <w:t>0</w:t>
            </w:r>
            <w:r w:rsidR="00C61CA0" w:rsidRPr="0091423B">
              <w:rPr>
                <w:rStyle w:val="Versie0"/>
                <w:bCs/>
                <w:szCs w:val="18"/>
                <w:rPrChange w:id="11" w:author="Groot, Karina de" w:date="2019-09-17T13:43:00Z">
                  <w:rPr>
                    <w:rStyle w:val="Versie0"/>
                    <w:bCs/>
                    <w:sz w:val="16"/>
                  </w:rPr>
                </w:rPrChange>
              </w:rPr>
              <w:t>.</w:t>
            </w:r>
            <w:r w:rsidRPr="0091423B">
              <w:rPr>
                <w:rStyle w:val="Versie0"/>
                <w:bCs/>
                <w:szCs w:val="18"/>
                <w:rPrChange w:id="12" w:author="Groot, Karina de" w:date="2019-09-17T13:43:00Z">
                  <w:rPr>
                    <w:rStyle w:val="Versie0"/>
                    <w:bCs/>
                    <w:sz w:val="16"/>
                  </w:rPr>
                </w:rPrChange>
              </w:rPr>
              <w:t>1</w:t>
            </w:r>
          </w:p>
        </w:tc>
        <w:tc>
          <w:tcPr>
            <w:tcW w:w="1560" w:type="dxa"/>
            <w:tcBorders>
              <w:top w:val="single" w:sz="4" w:space="0" w:color="auto"/>
              <w:left w:val="single" w:sz="4" w:space="0" w:color="auto"/>
              <w:bottom w:val="single" w:sz="4" w:space="0" w:color="auto"/>
              <w:right w:val="single" w:sz="4" w:space="0" w:color="auto"/>
            </w:tcBorders>
          </w:tcPr>
          <w:p w14:paraId="34C9FC7B" w14:textId="007C9E38" w:rsidR="00C61CA0" w:rsidRPr="0091423B" w:rsidRDefault="00DC4E7A" w:rsidP="00EC1610">
            <w:pPr>
              <w:rPr>
                <w:rStyle w:val="Datumopmaakprofiel"/>
                <w:szCs w:val="18"/>
                <w:rPrChange w:id="13" w:author="Groot, Karina de" w:date="2019-09-17T13:43:00Z">
                  <w:rPr>
                    <w:rStyle w:val="Datumopmaakprofiel"/>
                    <w:sz w:val="16"/>
                    <w:szCs w:val="16"/>
                  </w:rPr>
                </w:rPrChange>
              </w:rPr>
            </w:pPr>
            <w:r w:rsidRPr="0091423B">
              <w:rPr>
                <w:rStyle w:val="Datumopmaakprofiel"/>
                <w:szCs w:val="18"/>
                <w:rPrChange w:id="14" w:author="Groot, Karina de" w:date="2019-09-17T13:43:00Z">
                  <w:rPr>
                    <w:rStyle w:val="Datumopmaakprofiel"/>
                    <w:sz w:val="16"/>
                    <w:szCs w:val="16"/>
                  </w:rPr>
                </w:rPrChange>
              </w:rPr>
              <w:t>4</w:t>
            </w:r>
            <w:r w:rsidR="00EC1610" w:rsidRPr="0091423B">
              <w:rPr>
                <w:rStyle w:val="Datumopmaakprofiel"/>
                <w:szCs w:val="18"/>
                <w:rPrChange w:id="15" w:author="Groot, Karina de" w:date="2019-09-17T13:43:00Z">
                  <w:rPr>
                    <w:rStyle w:val="Datumopmaakprofiel"/>
                    <w:sz w:val="16"/>
                    <w:szCs w:val="16"/>
                  </w:rPr>
                </w:rPrChange>
              </w:rPr>
              <w:t xml:space="preserve"> </w:t>
            </w:r>
            <w:r w:rsidRPr="0091423B">
              <w:rPr>
                <w:rStyle w:val="Datumopmaakprofiel"/>
                <w:szCs w:val="18"/>
                <w:rPrChange w:id="16" w:author="Groot, Karina de" w:date="2019-09-17T13:43:00Z">
                  <w:rPr>
                    <w:rStyle w:val="Datumopmaakprofiel"/>
                    <w:sz w:val="16"/>
                    <w:szCs w:val="16"/>
                  </w:rPr>
                </w:rPrChange>
              </w:rPr>
              <w:t>juli</w:t>
            </w:r>
            <w:r w:rsidR="00EC1610" w:rsidRPr="0091423B">
              <w:rPr>
                <w:rStyle w:val="Datumopmaakprofiel"/>
                <w:szCs w:val="18"/>
                <w:rPrChange w:id="17" w:author="Groot, Karina de" w:date="2019-09-17T13:43:00Z">
                  <w:rPr>
                    <w:rStyle w:val="Datumopmaakprofiel"/>
                    <w:sz w:val="16"/>
                    <w:szCs w:val="16"/>
                  </w:rPr>
                </w:rPrChange>
              </w:rPr>
              <w:t xml:space="preserve"> </w:t>
            </w:r>
            <w:r w:rsidR="00C61CA0" w:rsidRPr="0091423B">
              <w:rPr>
                <w:rStyle w:val="Datumopmaakprofiel"/>
                <w:szCs w:val="18"/>
                <w:rPrChange w:id="18" w:author="Groot, Karina de" w:date="2019-09-17T13:43:00Z">
                  <w:rPr>
                    <w:rStyle w:val="Datumopmaakprofiel"/>
                    <w:sz w:val="16"/>
                    <w:szCs w:val="16"/>
                  </w:rPr>
                </w:rPrChange>
              </w:rPr>
              <w:t>201</w:t>
            </w:r>
            <w:r w:rsidRPr="0091423B">
              <w:rPr>
                <w:rStyle w:val="Datumopmaakprofiel"/>
                <w:szCs w:val="18"/>
                <w:rPrChange w:id="19" w:author="Groot, Karina de" w:date="2019-09-17T13:43:00Z">
                  <w:rPr>
                    <w:rStyle w:val="Datumopmaakprofiel"/>
                    <w:sz w:val="16"/>
                    <w:szCs w:val="16"/>
                  </w:rPr>
                </w:rPrChange>
              </w:rPr>
              <w:t>9</w:t>
            </w:r>
          </w:p>
        </w:tc>
        <w:tc>
          <w:tcPr>
            <w:tcW w:w="1984" w:type="dxa"/>
            <w:tcBorders>
              <w:top w:val="single" w:sz="4" w:space="0" w:color="auto"/>
              <w:left w:val="single" w:sz="4" w:space="0" w:color="auto"/>
              <w:bottom w:val="single" w:sz="4" w:space="0" w:color="auto"/>
              <w:right w:val="single" w:sz="4" w:space="0" w:color="auto"/>
            </w:tcBorders>
          </w:tcPr>
          <w:p w14:paraId="43E7D306" w14:textId="77777777" w:rsidR="00C61CA0" w:rsidRPr="0091423B" w:rsidRDefault="00C61CA0" w:rsidP="00323158">
            <w:pPr>
              <w:rPr>
                <w:szCs w:val="18"/>
                <w:lang w:val="en-US"/>
                <w:rPrChange w:id="20" w:author="Groot, Karina de" w:date="2019-09-17T13:43:00Z">
                  <w:rPr>
                    <w:sz w:val="16"/>
                    <w:szCs w:val="16"/>
                    <w:lang w:val="en-US"/>
                  </w:rPr>
                </w:rPrChange>
              </w:rPr>
            </w:pPr>
            <w:r w:rsidRPr="0091423B">
              <w:rPr>
                <w:szCs w:val="18"/>
                <w:lang w:val="en-US"/>
                <w:rPrChange w:id="21" w:author="Groot, Karina de" w:date="2019-09-17T13:43:00Z">
                  <w:rPr>
                    <w:sz w:val="16"/>
                    <w:szCs w:val="16"/>
                    <w:lang w:val="en-US"/>
                  </w:rPr>
                </w:rPrChange>
              </w:rPr>
              <w:t>IT/LG/AA</w:t>
            </w:r>
          </w:p>
        </w:tc>
        <w:tc>
          <w:tcPr>
            <w:tcW w:w="5387" w:type="dxa"/>
            <w:tcBorders>
              <w:top w:val="single" w:sz="4" w:space="0" w:color="auto"/>
              <w:left w:val="single" w:sz="4" w:space="0" w:color="auto"/>
              <w:bottom w:val="single" w:sz="4" w:space="0" w:color="auto"/>
              <w:right w:val="single" w:sz="4" w:space="0" w:color="auto"/>
            </w:tcBorders>
          </w:tcPr>
          <w:p w14:paraId="2F976CF0" w14:textId="64330ADE" w:rsidR="00AE1E6D" w:rsidRPr="0091423B" w:rsidRDefault="00EC1610">
            <w:pPr>
              <w:snapToGrid w:val="0"/>
              <w:rPr>
                <w:szCs w:val="18"/>
                <w:rPrChange w:id="22" w:author="Groot, Karina de" w:date="2019-09-17T13:43:00Z">
                  <w:rPr>
                    <w:sz w:val="16"/>
                    <w:szCs w:val="16"/>
                  </w:rPr>
                </w:rPrChange>
              </w:rPr>
            </w:pPr>
            <w:r w:rsidRPr="0091423B">
              <w:rPr>
                <w:szCs w:val="18"/>
                <w:rPrChange w:id="23" w:author="Groot, Karina de" w:date="2019-09-17T13:43:00Z">
                  <w:rPr>
                    <w:sz w:val="16"/>
                    <w:szCs w:val="16"/>
                  </w:rPr>
                </w:rPrChange>
              </w:rPr>
              <w:t>AA-306</w:t>
            </w:r>
            <w:r w:rsidR="00D43EF3" w:rsidRPr="0091423B">
              <w:rPr>
                <w:szCs w:val="18"/>
                <w:rPrChange w:id="24" w:author="Groot, Karina de" w:date="2019-09-17T13:43:00Z">
                  <w:rPr>
                    <w:sz w:val="16"/>
                    <w:szCs w:val="16"/>
                  </w:rPr>
                </w:rPrChange>
              </w:rPr>
              <w:t>5</w:t>
            </w:r>
            <w:r w:rsidRPr="0091423B">
              <w:rPr>
                <w:szCs w:val="18"/>
                <w:rPrChange w:id="25" w:author="Groot, Karina de" w:date="2019-09-17T13:43:00Z">
                  <w:rPr>
                    <w:sz w:val="16"/>
                    <w:szCs w:val="16"/>
                  </w:rPr>
                </w:rPrChange>
              </w:rPr>
              <w:t xml:space="preserve"> </w:t>
            </w:r>
            <w:proofErr w:type="spellStart"/>
            <w:r w:rsidR="00DC4E7A" w:rsidRPr="0091423B">
              <w:rPr>
                <w:szCs w:val="18"/>
                <w:rPrChange w:id="26" w:author="Groot, Karina de" w:date="2019-09-17T13:43:00Z">
                  <w:rPr>
                    <w:sz w:val="16"/>
                    <w:szCs w:val="16"/>
                  </w:rPr>
                </w:rPrChange>
              </w:rPr>
              <w:t>Syntrus</w:t>
            </w:r>
            <w:proofErr w:type="spellEnd"/>
            <w:r w:rsidR="00DC4E7A" w:rsidRPr="0091423B">
              <w:rPr>
                <w:szCs w:val="18"/>
                <w:rPrChange w:id="27" w:author="Groot, Karina de" w:date="2019-09-17T13:43:00Z">
                  <w:rPr>
                    <w:sz w:val="16"/>
                    <w:szCs w:val="16"/>
                  </w:rPr>
                </w:rPrChange>
              </w:rPr>
              <w:t xml:space="preserve"> Achmea</w:t>
            </w:r>
            <w:r w:rsidRPr="0091423B">
              <w:rPr>
                <w:szCs w:val="18"/>
                <w:rPrChange w:id="28" w:author="Groot, Karina de" w:date="2019-09-17T13:43:00Z">
                  <w:rPr>
                    <w:sz w:val="16"/>
                    <w:szCs w:val="16"/>
                  </w:rPr>
                </w:rPrChange>
              </w:rPr>
              <w:t xml:space="preserve"> Initiële versie.</w:t>
            </w:r>
          </w:p>
        </w:tc>
      </w:tr>
      <w:tr w:rsidR="00AE1E6D" w:rsidRPr="008C145E" w14:paraId="4DD4C653" w14:textId="77777777" w:rsidTr="00FD4C0C">
        <w:tc>
          <w:tcPr>
            <w:tcW w:w="637" w:type="dxa"/>
            <w:tcBorders>
              <w:top w:val="single" w:sz="4" w:space="0" w:color="auto"/>
              <w:left w:val="single" w:sz="4" w:space="0" w:color="auto"/>
              <w:bottom w:val="single" w:sz="4" w:space="0" w:color="auto"/>
              <w:right w:val="single" w:sz="4" w:space="0" w:color="auto"/>
            </w:tcBorders>
          </w:tcPr>
          <w:p w14:paraId="77EF8E6A" w14:textId="16EE8DF6" w:rsidR="00AE1E6D" w:rsidRPr="0091423B" w:rsidRDefault="00AE1E6D" w:rsidP="00323158">
            <w:pPr>
              <w:pStyle w:val="Subtitel"/>
              <w:spacing w:line="280" w:lineRule="exact"/>
              <w:rPr>
                <w:rStyle w:val="Versie0"/>
                <w:bCs/>
                <w:szCs w:val="18"/>
                <w:rPrChange w:id="29" w:author="Groot, Karina de" w:date="2019-09-17T13:43:00Z">
                  <w:rPr>
                    <w:rStyle w:val="Versie0"/>
                    <w:bCs/>
                    <w:sz w:val="16"/>
                    <w:szCs w:val="20"/>
                  </w:rPr>
                </w:rPrChange>
              </w:rPr>
            </w:pPr>
            <w:r w:rsidRPr="0091423B">
              <w:rPr>
                <w:rStyle w:val="Versie0"/>
                <w:bCs/>
                <w:szCs w:val="18"/>
                <w:rPrChange w:id="30" w:author="Groot, Karina de" w:date="2019-09-17T13:43:00Z">
                  <w:rPr>
                    <w:rStyle w:val="Versie0"/>
                    <w:bCs/>
                    <w:sz w:val="16"/>
                  </w:rPr>
                </w:rPrChange>
              </w:rPr>
              <w:t>1.0</w:t>
            </w:r>
          </w:p>
        </w:tc>
        <w:tc>
          <w:tcPr>
            <w:tcW w:w="1560" w:type="dxa"/>
            <w:tcBorders>
              <w:top w:val="single" w:sz="4" w:space="0" w:color="auto"/>
              <w:left w:val="single" w:sz="4" w:space="0" w:color="auto"/>
              <w:bottom w:val="single" w:sz="4" w:space="0" w:color="auto"/>
              <w:right w:val="single" w:sz="4" w:space="0" w:color="auto"/>
            </w:tcBorders>
          </w:tcPr>
          <w:p w14:paraId="3C37727E" w14:textId="4A910086" w:rsidR="00AE1E6D" w:rsidRPr="0091423B" w:rsidRDefault="005C3605" w:rsidP="00EC1610">
            <w:pPr>
              <w:rPr>
                <w:rStyle w:val="Datumopmaakprofiel"/>
                <w:szCs w:val="18"/>
                <w:rPrChange w:id="31" w:author="Groot, Karina de" w:date="2019-09-17T13:43:00Z">
                  <w:rPr>
                    <w:rStyle w:val="Datumopmaakprofiel"/>
                    <w:sz w:val="16"/>
                    <w:szCs w:val="16"/>
                  </w:rPr>
                </w:rPrChange>
              </w:rPr>
            </w:pPr>
            <w:r w:rsidRPr="0091423B">
              <w:rPr>
                <w:rStyle w:val="Datumopmaakprofiel"/>
                <w:szCs w:val="18"/>
                <w:rPrChange w:id="32" w:author="Groot, Karina de" w:date="2019-09-17T13:43:00Z">
                  <w:rPr>
                    <w:rStyle w:val="Datumopmaakprofiel"/>
                    <w:sz w:val="16"/>
                    <w:szCs w:val="16"/>
                  </w:rPr>
                </w:rPrChange>
              </w:rPr>
              <w:t>1 augustus 2019</w:t>
            </w:r>
          </w:p>
        </w:tc>
        <w:tc>
          <w:tcPr>
            <w:tcW w:w="1984" w:type="dxa"/>
            <w:tcBorders>
              <w:top w:val="single" w:sz="4" w:space="0" w:color="auto"/>
              <w:left w:val="single" w:sz="4" w:space="0" w:color="auto"/>
              <w:bottom w:val="single" w:sz="4" w:space="0" w:color="auto"/>
              <w:right w:val="single" w:sz="4" w:space="0" w:color="auto"/>
            </w:tcBorders>
          </w:tcPr>
          <w:p w14:paraId="36301A86" w14:textId="37CDE11B" w:rsidR="00AE1E6D" w:rsidRPr="0091423B" w:rsidRDefault="00873FFF" w:rsidP="00323158">
            <w:pPr>
              <w:rPr>
                <w:szCs w:val="18"/>
                <w:lang w:val="en-US"/>
                <w:rPrChange w:id="33" w:author="Groot, Karina de" w:date="2019-09-17T13:43:00Z">
                  <w:rPr>
                    <w:sz w:val="16"/>
                    <w:szCs w:val="16"/>
                    <w:lang w:val="en-US"/>
                  </w:rPr>
                </w:rPrChange>
              </w:rPr>
            </w:pPr>
            <w:r w:rsidRPr="0091423B">
              <w:rPr>
                <w:szCs w:val="18"/>
                <w:lang w:val="en-US"/>
              </w:rPr>
              <w:t>I</w:t>
            </w:r>
            <w:r w:rsidR="00AE1E6D" w:rsidRPr="00F77F65">
              <w:rPr>
                <w:szCs w:val="18"/>
                <w:lang w:val="en-US"/>
              </w:rPr>
              <w:t>T/LG/AA</w:t>
            </w:r>
          </w:p>
        </w:tc>
        <w:tc>
          <w:tcPr>
            <w:tcW w:w="5387" w:type="dxa"/>
            <w:tcBorders>
              <w:top w:val="single" w:sz="4" w:space="0" w:color="auto"/>
              <w:left w:val="single" w:sz="4" w:space="0" w:color="auto"/>
              <w:bottom w:val="single" w:sz="4" w:space="0" w:color="auto"/>
              <w:right w:val="single" w:sz="4" w:space="0" w:color="auto"/>
            </w:tcBorders>
          </w:tcPr>
          <w:p w14:paraId="6E765CD8" w14:textId="229BF9DF" w:rsidR="00AE1E6D" w:rsidRPr="0091423B" w:rsidRDefault="00A744E8" w:rsidP="00D43EF3">
            <w:pPr>
              <w:snapToGrid w:val="0"/>
              <w:rPr>
                <w:szCs w:val="18"/>
                <w:rPrChange w:id="34" w:author="Groot, Karina de" w:date="2019-09-17T13:43:00Z">
                  <w:rPr>
                    <w:sz w:val="16"/>
                    <w:szCs w:val="16"/>
                  </w:rPr>
                </w:rPrChange>
              </w:rPr>
            </w:pPr>
            <w:r w:rsidRPr="0091423B">
              <w:rPr>
                <w:szCs w:val="18"/>
                <w:rPrChange w:id="35" w:author="Groot, Karina de" w:date="2019-09-17T13:43:00Z">
                  <w:rPr>
                    <w:sz w:val="16"/>
                    <w:szCs w:val="16"/>
                  </w:rPr>
                </w:rPrChange>
              </w:rPr>
              <w:t>A</w:t>
            </w:r>
            <w:r w:rsidR="00AE1E6D" w:rsidRPr="00F77F65">
              <w:rPr>
                <w:szCs w:val="18"/>
              </w:rPr>
              <w:t>A-</w:t>
            </w:r>
            <w:r w:rsidR="00873FFF" w:rsidRPr="0091423B">
              <w:rPr>
                <w:szCs w:val="18"/>
                <w:rPrChange w:id="36" w:author="Groot, Karina de" w:date="2019-09-17T13:43:00Z">
                  <w:rPr/>
                </w:rPrChange>
              </w:rPr>
              <w:t>4443</w:t>
            </w:r>
            <w:r w:rsidR="00AE1E6D" w:rsidRPr="0091423B">
              <w:rPr>
                <w:szCs w:val="18"/>
                <w:rPrChange w:id="37" w:author="Groot, Karina de" w:date="2019-09-17T13:43:00Z">
                  <w:rPr/>
                </w:rPrChange>
              </w:rPr>
              <w:t xml:space="preserve"> Definitieve versie</w:t>
            </w:r>
          </w:p>
        </w:tc>
      </w:tr>
      <w:tr w:rsidR="0091423B" w:rsidRPr="008C145E" w14:paraId="18CFCF1D" w14:textId="77777777" w:rsidTr="00FD4C0C">
        <w:trPr>
          <w:ins w:id="38" w:author="Groot, Karina de" w:date="2019-09-17T13:38:00Z"/>
        </w:trPr>
        <w:tc>
          <w:tcPr>
            <w:tcW w:w="637" w:type="dxa"/>
            <w:tcBorders>
              <w:top w:val="single" w:sz="4" w:space="0" w:color="auto"/>
              <w:left w:val="single" w:sz="4" w:space="0" w:color="auto"/>
              <w:bottom w:val="single" w:sz="4" w:space="0" w:color="auto"/>
              <w:right w:val="single" w:sz="4" w:space="0" w:color="auto"/>
            </w:tcBorders>
          </w:tcPr>
          <w:p w14:paraId="7066587A" w14:textId="0C2AA474" w:rsidR="0091423B" w:rsidRPr="0091423B" w:rsidRDefault="0091423B" w:rsidP="00323158">
            <w:pPr>
              <w:pStyle w:val="Subtitel"/>
              <w:spacing w:line="280" w:lineRule="exact"/>
              <w:rPr>
                <w:ins w:id="39" w:author="Groot, Karina de" w:date="2019-09-17T13:38:00Z"/>
                <w:rStyle w:val="Versie0"/>
                <w:bCs/>
                <w:szCs w:val="18"/>
                <w:rPrChange w:id="40" w:author="Groot, Karina de" w:date="2019-09-17T13:43:00Z">
                  <w:rPr>
                    <w:ins w:id="41" w:author="Groot, Karina de" w:date="2019-09-17T13:38:00Z"/>
                    <w:rStyle w:val="Versie0"/>
                    <w:bCs/>
                    <w:sz w:val="16"/>
                    <w:szCs w:val="20"/>
                  </w:rPr>
                </w:rPrChange>
              </w:rPr>
            </w:pPr>
            <w:ins w:id="42" w:author="Groot, Karina de" w:date="2019-09-17T13:38:00Z">
              <w:r w:rsidRPr="0091423B">
                <w:rPr>
                  <w:rStyle w:val="Versie0"/>
                  <w:bCs/>
                  <w:szCs w:val="18"/>
                  <w:rPrChange w:id="43" w:author="Groot, Karina de" w:date="2019-09-17T13:43:00Z">
                    <w:rPr>
                      <w:rStyle w:val="Versie0"/>
                      <w:bCs/>
                      <w:sz w:val="16"/>
                    </w:rPr>
                  </w:rPrChange>
                </w:rPr>
                <w:t>1.1</w:t>
              </w:r>
            </w:ins>
          </w:p>
        </w:tc>
        <w:tc>
          <w:tcPr>
            <w:tcW w:w="1560" w:type="dxa"/>
            <w:tcBorders>
              <w:top w:val="single" w:sz="4" w:space="0" w:color="auto"/>
              <w:left w:val="single" w:sz="4" w:space="0" w:color="auto"/>
              <w:bottom w:val="single" w:sz="4" w:space="0" w:color="auto"/>
              <w:right w:val="single" w:sz="4" w:space="0" w:color="auto"/>
            </w:tcBorders>
          </w:tcPr>
          <w:p w14:paraId="215D258D" w14:textId="09D50385" w:rsidR="0091423B" w:rsidRPr="0091423B" w:rsidRDefault="0091423B" w:rsidP="00EC1610">
            <w:pPr>
              <w:rPr>
                <w:ins w:id="44" w:author="Groot, Karina de" w:date="2019-09-17T13:38:00Z"/>
                <w:rStyle w:val="Datumopmaakprofiel"/>
                <w:szCs w:val="18"/>
                <w:rPrChange w:id="45" w:author="Groot, Karina de" w:date="2019-09-17T13:43:00Z">
                  <w:rPr>
                    <w:ins w:id="46" w:author="Groot, Karina de" w:date="2019-09-17T13:38:00Z"/>
                    <w:rStyle w:val="Datumopmaakprofiel"/>
                    <w:sz w:val="16"/>
                    <w:szCs w:val="16"/>
                  </w:rPr>
                </w:rPrChange>
              </w:rPr>
            </w:pPr>
            <w:ins w:id="47" w:author="Groot, Karina de" w:date="2019-09-17T13:38:00Z">
              <w:r w:rsidRPr="0091423B">
                <w:rPr>
                  <w:rStyle w:val="Datumopmaakprofiel"/>
                  <w:szCs w:val="18"/>
                  <w:rPrChange w:id="48" w:author="Groot, Karina de" w:date="2019-09-17T13:43:00Z">
                    <w:rPr>
                      <w:rStyle w:val="Datumopmaakprofiel"/>
                      <w:sz w:val="16"/>
                      <w:szCs w:val="16"/>
                    </w:rPr>
                  </w:rPrChange>
                </w:rPr>
                <w:t>17 september 2019</w:t>
              </w:r>
            </w:ins>
          </w:p>
        </w:tc>
        <w:tc>
          <w:tcPr>
            <w:tcW w:w="1984" w:type="dxa"/>
            <w:tcBorders>
              <w:top w:val="single" w:sz="4" w:space="0" w:color="auto"/>
              <w:left w:val="single" w:sz="4" w:space="0" w:color="auto"/>
              <w:bottom w:val="single" w:sz="4" w:space="0" w:color="auto"/>
              <w:right w:val="single" w:sz="4" w:space="0" w:color="auto"/>
            </w:tcBorders>
          </w:tcPr>
          <w:p w14:paraId="0D7654FD" w14:textId="01545888" w:rsidR="0091423B" w:rsidRPr="0091423B" w:rsidRDefault="0091423B" w:rsidP="00323158">
            <w:pPr>
              <w:rPr>
                <w:ins w:id="49" w:author="Groot, Karina de" w:date="2019-09-17T13:38:00Z"/>
                <w:szCs w:val="18"/>
                <w:lang w:val="en-US"/>
              </w:rPr>
            </w:pPr>
            <w:ins w:id="50" w:author="Groot, Karina de" w:date="2019-09-17T13:38:00Z">
              <w:r w:rsidRPr="0091423B">
                <w:rPr>
                  <w:szCs w:val="18"/>
                  <w:lang w:val="en-US"/>
                </w:rPr>
                <w:t>IT/LG/AA</w:t>
              </w:r>
            </w:ins>
          </w:p>
        </w:tc>
        <w:tc>
          <w:tcPr>
            <w:tcW w:w="5387" w:type="dxa"/>
            <w:tcBorders>
              <w:top w:val="single" w:sz="4" w:space="0" w:color="auto"/>
              <w:left w:val="single" w:sz="4" w:space="0" w:color="auto"/>
              <w:bottom w:val="single" w:sz="4" w:space="0" w:color="auto"/>
              <w:right w:val="single" w:sz="4" w:space="0" w:color="auto"/>
            </w:tcBorders>
          </w:tcPr>
          <w:p w14:paraId="5C6A953C" w14:textId="77777777" w:rsidR="0091423B" w:rsidRPr="00F63D89" w:rsidRDefault="0091423B" w:rsidP="00D43EF3">
            <w:pPr>
              <w:snapToGrid w:val="0"/>
              <w:rPr>
                <w:ins w:id="51" w:author="Groot, Karina de" w:date="2019-09-17T13:41:00Z"/>
                <w:szCs w:val="18"/>
                <w:rPrChange w:id="52" w:author="Groot, Karina de" w:date="2020-01-06T11:28:00Z">
                  <w:rPr>
                    <w:ins w:id="53" w:author="Groot, Karina de" w:date="2019-09-17T13:41:00Z"/>
                    <w:sz w:val="16"/>
                    <w:szCs w:val="16"/>
                  </w:rPr>
                </w:rPrChange>
              </w:rPr>
            </w:pPr>
            <w:ins w:id="54" w:author="Groot, Karina de" w:date="2019-09-17T13:38:00Z">
              <w:r w:rsidRPr="00F63D89">
                <w:rPr>
                  <w:szCs w:val="18"/>
                  <w:rPrChange w:id="55" w:author="Groot, Karina de" w:date="2020-01-06T11:28:00Z">
                    <w:rPr>
                      <w:sz w:val="16"/>
                      <w:szCs w:val="16"/>
                    </w:rPr>
                  </w:rPrChange>
                </w:rPr>
                <w:t xml:space="preserve">AA-4497: De interpunctie </w:t>
              </w:r>
            </w:ins>
            <w:ins w:id="56" w:author="Groot, Karina de" w:date="2019-09-17T13:39:00Z">
              <w:r w:rsidRPr="00F63D89">
                <w:rPr>
                  <w:szCs w:val="18"/>
                  <w:rPrChange w:id="57" w:author="Groot, Karina de" w:date="2020-01-06T11:28:00Z">
                    <w:rPr>
                      <w:sz w:val="16"/>
                      <w:szCs w:val="16"/>
                    </w:rPr>
                  </w:rPrChange>
                </w:rPr>
                <w:t xml:space="preserve">bij TB </w:t>
              </w:r>
            </w:ins>
            <w:ins w:id="58" w:author="Groot, Karina de" w:date="2019-09-17T13:40:00Z">
              <w:r w:rsidRPr="00F63D89">
                <w:rPr>
                  <w:szCs w:val="18"/>
                  <w:rPrChange w:id="59" w:author="Groot, Karina de" w:date="2020-01-06T11:28:00Z">
                    <w:rPr>
                      <w:sz w:val="16"/>
                      <w:szCs w:val="16"/>
                    </w:rPr>
                  </w:rPrChange>
                </w:rPr>
                <w:t>registergoed verduidelijkt.</w:t>
              </w:r>
            </w:ins>
          </w:p>
          <w:p w14:paraId="11DF9BBB" w14:textId="77777777" w:rsidR="0091423B" w:rsidRPr="00F63D89" w:rsidRDefault="0091423B" w:rsidP="00D43EF3">
            <w:pPr>
              <w:snapToGrid w:val="0"/>
              <w:rPr>
                <w:ins w:id="60" w:author="Groot, Karina de" w:date="2019-09-17T13:43:00Z"/>
                <w:rFonts w:cs="Arial"/>
                <w:color w:val="172B4D"/>
                <w:spacing w:val="-4"/>
                <w:szCs w:val="18"/>
                <w:shd w:val="clear" w:color="auto" w:fill="FFFFFF"/>
                <w:rPrChange w:id="61" w:author="Groot, Karina de" w:date="2020-01-06T11:29:00Z">
                  <w:rPr>
                    <w:ins w:id="62" w:author="Groot, Karina de" w:date="2019-09-17T13:43:00Z"/>
                    <w:rFonts w:ascii="Segoe UI" w:hAnsi="Segoe UI" w:cs="Segoe UI"/>
                    <w:color w:val="172B4D"/>
                    <w:spacing w:val="-4"/>
                    <w:szCs w:val="18"/>
                    <w:shd w:val="clear" w:color="auto" w:fill="FFFFFF"/>
                  </w:rPr>
                </w:rPrChange>
              </w:rPr>
            </w:pPr>
            <w:ins w:id="63" w:author="Groot, Karina de" w:date="2019-09-17T13:41:00Z">
              <w:r w:rsidRPr="00F63D89">
                <w:rPr>
                  <w:szCs w:val="18"/>
                  <w:rPrChange w:id="64" w:author="Groot, Karina de" w:date="2020-01-06T11:28:00Z">
                    <w:rPr>
                      <w:sz w:val="16"/>
                      <w:szCs w:val="16"/>
                    </w:rPr>
                  </w:rPrChange>
                </w:rPr>
                <w:t>AA-</w:t>
              </w:r>
            </w:ins>
            <w:ins w:id="65" w:author="Groot, Karina de" w:date="2019-09-17T13:42:00Z">
              <w:r w:rsidRPr="00F63D89">
                <w:rPr>
                  <w:szCs w:val="18"/>
                  <w:rPrChange w:id="66" w:author="Groot, Karina de" w:date="2020-01-06T11:28:00Z">
                    <w:rPr>
                      <w:sz w:val="16"/>
                      <w:szCs w:val="16"/>
                    </w:rPr>
                  </w:rPrChange>
                </w:rPr>
                <w:t xml:space="preserve">4482: Het </w:t>
              </w:r>
              <w:r w:rsidRPr="00F63D89">
                <w:rPr>
                  <w:szCs w:val="18"/>
                  <w:rPrChange w:id="67" w:author="Groot, Karina de" w:date="2020-01-06T11:29:00Z">
                    <w:rPr>
                      <w:sz w:val="16"/>
                      <w:szCs w:val="16"/>
                    </w:rPr>
                  </w:rPrChange>
                </w:rPr>
                <w:t>afbreekstreepje in de vaste t</w:t>
              </w:r>
              <w:bookmarkStart w:id="68" w:name="_GoBack"/>
              <w:bookmarkEnd w:id="68"/>
              <w:r w:rsidRPr="00F63D89">
                <w:rPr>
                  <w:szCs w:val="18"/>
                  <w:rPrChange w:id="69" w:author="Groot, Karina de" w:date="2020-01-06T11:29:00Z">
                    <w:rPr>
                      <w:sz w:val="16"/>
                      <w:szCs w:val="16"/>
                    </w:rPr>
                  </w:rPrChange>
                </w:rPr>
                <w:t xml:space="preserve">ekst </w:t>
              </w:r>
              <w:r w:rsidRPr="00F63D89">
                <w:rPr>
                  <w:rFonts w:cs="Arial"/>
                  <w:szCs w:val="18"/>
                  <w:rPrChange w:id="70" w:author="Groot, Karina de" w:date="2020-01-06T11:29:00Z">
                    <w:rPr>
                      <w:sz w:val="16"/>
                      <w:szCs w:val="16"/>
                    </w:rPr>
                  </w:rPrChange>
                </w:rPr>
                <w:t xml:space="preserve">bij </w:t>
              </w:r>
              <w:r w:rsidRPr="00F63D89">
                <w:rPr>
                  <w:rFonts w:cs="Arial"/>
                  <w:color w:val="172B4D"/>
                  <w:spacing w:val="-4"/>
                  <w:szCs w:val="18"/>
                  <w:shd w:val="clear" w:color="auto" w:fill="FFFFFF"/>
                  <w:rPrChange w:id="71" w:author="Groot, Karina de" w:date="2020-01-06T11:29:00Z">
                    <w:rPr>
                      <w:rFonts w:ascii="Segoe UI" w:hAnsi="Segoe UI" w:cs="Segoe UI"/>
                      <w:color w:val="172B4D"/>
                      <w:spacing w:val="-4"/>
                      <w:sz w:val="36"/>
                      <w:szCs w:val="36"/>
                      <w:shd w:val="clear" w:color="auto" w:fill="FFFFFF"/>
                    </w:rPr>
                  </w:rPrChange>
                </w:rPr>
                <w:t>'hypotheek –en pandverlening' staat verkeerd</w:t>
              </w:r>
            </w:ins>
            <w:ins w:id="72" w:author="Groot, Karina de" w:date="2019-09-17T13:43:00Z">
              <w:r w:rsidRPr="00F63D89">
                <w:rPr>
                  <w:rFonts w:cs="Arial"/>
                  <w:color w:val="172B4D"/>
                  <w:spacing w:val="-4"/>
                  <w:szCs w:val="18"/>
                  <w:shd w:val="clear" w:color="auto" w:fill="FFFFFF"/>
                  <w:rPrChange w:id="73" w:author="Groot, Karina de" w:date="2020-01-06T11:29:00Z">
                    <w:rPr>
                      <w:rFonts w:ascii="Segoe UI" w:hAnsi="Segoe UI" w:cs="Segoe UI"/>
                      <w:color w:val="172B4D"/>
                      <w:spacing w:val="-4"/>
                      <w:szCs w:val="18"/>
                      <w:shd w:val="clear" w:color="auto" w:fill="FFFFFF"/>
                    </w:rPr>
                  </w:rPrChange>
                </w:rPr>
                <w:t>.</w:t>
              </w:r>
            </w:ins>
          </w:p>
          <w:p w14:paraId="0FA71B52" w14:textId="7BE12ABA" w:rsidR="0091423B" w:rsidRPr="00F63D89" w:rsidRDefault="0091423B" w:rsidP="00D43EF3">
            <w:pPr>
              <w:snapToGrid w:val="0"/>
              <w:rPr>
                <w:ins w:id="74" w:author="Groot, Karina de" w:date="2019-09-17T13:38:00Z"/>
                <w:rFonts w:ascii="Segoe UI" w:hAnsi="Segoe UI" w:cs="Segoe UI"/>
                <w:color w:val="172B4D"/>
                <w:spacing w:val="-4"/>
                <w:szCs w:val="18"/>
                <w:shd w:val="clear" w:color="auto" w:fill="FFFFFF"/>
                <w:rPrChange w:id="75" w:author="Groot, Karina de" w:date="2020-01-06T11:28:00Z">
                  <w:rPr>
                    <w:ins w:id="76" w:author="Groot, Karina de" w:date="2019-09-17T13:38:00Z"/>
                    <w:sz w:val="16"/>
                    <w:szCs w:val="16"/>
                  </w:rPr>
                </w:rPrChange>
              </w:rPr>
            </w:pPr>
            <w:ins w:id="77" w:author="Groot, Karina de" w:date="2019-09-17T13:44:00Z">
              <w:r w:rsidRPr="00F63D89">
                <w:rPr>
                  <w:rFonts w:cs="Arial"/>
                  <w:color w:val="172B4D"/>
                  <w:spacing w:val="-4"/>
                  <w:szCs w:val="18"/>
                  <w:shd w:val="clear" w:color="auto" w:fill="FFFFFF"/>
                  <w:rPrChange w:id="78" w:author="Groot, Karina de" w:date="2020-01-06T11:29:00Z">
                    <w:rPr>
                      <w:rFonts w:ascii="Segoe UI" w:hAnsi="Segoe UI" w:cs="Segoe UI"/>
                      <w:color w:val="172B4D"/>
                      <w:spacing w:val="-4"/>
                      <w:szCs w:val="18"/>
                      <w:shd w:val="clear" w:color="auto" w:fill="FFFFFF"/>
                    </w:rPr>
                  </w:rPrChange>
                </w:rPr>
                <w:t xml:space="preserve">AA-4485: </w:t>
              </w:r>
            </w:ins>
            <w:ins w:id="79" w:author="Groot, Karina de" w:date="2019-09-17T13:45:00Z">
              <w:r w:rsidRPr="00F63D89">
                <w:rPr>
                  <w:rFonts w:cs="Arial"/>
                  <w:color w:val="172B4D"/>
                  <w:spacing w:val="-4"/>
                  <w:szCs w:val="18"/>
                  <w:shd w:val="clear" w:color="auto" w:fill="FFFFFF"/>
                  <w:rPrChange w:id="80" w:author="Groot, Karina de" w:date="2020-01-06T11:29:00Z">
                    <w:rPr>
                      <w:rFonts w:ascii="Segoe UI" w:hAnsi="Segoe UI" w:cs="Segoe UI"/>
                      <w:color w:val="172B4D"/>
                      <w:spacing w:val="-4"/>
                      <w:szCs w:val="18"/>
                      <w:shd w:val="clear" w:color="auto" w:fill="FFFFFF"/>
                    </w:rPr>
                  </w:rPrChange>
                </w:rPr>
                <w:t>Tekstueel: d</w:t>
              </w:r>
            </w:ins>
            <w:ins w:id="81" w:author="Groot, Karina de" w:date="2019-09-17T13:44:00Z">
              <w:r w:rsidRPr="00F63D89">
                <w:rPr>
                  <w:rFonts w:cs="Arial"/>
                  <w:color w:val="172B4D"/>
                  <w:spacing w:val="-4"/>
                  <w:szCs w:val="18"/>
                  <w:shd w:val="clear" w:color="auto" w:fill="FFFFFF"/>
                  <w:rPrChange w:id="82" w:author="Groot, Karina de" w:date="2020-01-06T11:29:00Z">
                    <w:rPr>
                      <w:rFonts w:ascii="Segoe UI" w:hAnsi="Segoe UI" w:cs="Segoe UI"/>
                      <w:color w:val="172B4D"/>
                      <w:spacing w:val="-4"/>
                      <w:szCs w:val="18"/>
                      <w:shd w:val="clear" w:color="auto" w:fill="FFFFFF"/>
                    </w:rPr>
                  </w:rPrChange>
                </w:rPr>
                <w:t xml:space="preserve">e </w:t>
              </w:r>
              <w:proofErr w:type="spellStart"/>
              <w:r w:rsidRPr="00F63D89">
                <w:rPr>
                  <w:rFonts w:cs="Arial"/>
                  <w:color w:val="172B4D"/>
                  <w:spacing w:val="-4"/>
                  <w:szCs w:val="18"/>
                  <w:shd w:val="clear" w:color="auto" w:fill="FFFFFF"/>
                  <w:rPrChange w:id="83" w:author="Groot, Karina de" w:date="2020-01-06T11:29:00Z">
                    <w:rPr>
                      <w:rFonts w:ascii="Segoe UI" w:hAnsi="Segoe UI" w:cs="Segoe UI"/>
                      <w:color w:val="172B4D"/>
                      <w:spacing w:val="-4"/>
                      <w:szCs w:val="18"/>
                      <w:shd w:val="clear" w:color="auto" w:fill="FFFFFF"/>
                    </w:rPr>
                  </w:rPrChange>
                </w:rPr>
                <w:t>quootjes</w:t>
              </w:r>
              <w:proofErr w:type="spellEnd"/>
              <w:r w:rsidRPr="00F63D89">
                <w:rPr>
                  <w:rFonts w:cs="Arial"/>
                  <w:color w:val="172B4D"/>
                  <w:spacing w:val="-4"/>
                  <w:szCs w:val="18"/>
                  <w:shd w:val="clear" w:color="auto" w:fill="FFFFFF"/>
                  <w:rPrChange w:id="84" w:author="Groot, Karina de" w:date="2020-01-06T11:29:00Z">
                    <w:rPr>
                      <w:rFonts w:ascii="Segoe UI" w:hAnsi="Segoe UI" w:cs="Segoe UI"/>
                      <w:color w:val="172B4D"/>
                      <w:spacing w:val="-4"/>
                      <w:szCs w:val="18"/>
                      <w:shd w:val="clear" w:color="auto" w:fill="FFFFFF"/>
                    </w:rPr>
                  </w:rPrChange>
                </w:rPr>
                <w:t xml:space="preserve"> vervangen bij</w:t>
              </w:r>
            </w:ins>
            <w:ins w:id="85" w:author="Groot, Karina de" w:date="2019-09-17T13:45:00Z">
              <w:r w:rsidRPr="00F63D89">
                <w:rPr>
                  <w:rFonts w:cs="Arial"/>
                  <w:color w:val="172B4D"/>
                  <w:spacing w:val="-4"/>
                  <w:szCs w:val="18"/>
                  <w:shd w:val="clear" w:color="auto" w:fill="FFFFFF"/>
                  <w:rPrChange w:id="86" w:author="Groot, Karina de" w:date="2020-01-06T11:29:00Z">
                    <w:rPr>
                      <w:rFonts w:ascii="Segoe UI" w:hAnsi="Segoe UI" w:cs="Segoe UI"/>
                      <w:color w:val="172B4D"/>
                      <w:spacing w:val="-4"/>
                      <w:szCs w:val="18"/>
                      <w:shd w:val="clear" w:color="auto" w:fill="FFFFFF"/>
                    </w:rPr>
                  </w:rPrChange>
                </w:rPr>
                <w:t xml:space="preserve"> partijaanduiding ‘Verzekeraar’.</w:t>
              </w:r>
            </w:ins>
          </w:p>
        </w:tc>
      </w:tr>
      <w:tr w:rsidR="00F63D89" w:rsidRPr="008C145E" w14:paraId="209419B8" w14:textId="77777777" w:rsidTr="00FD4C0C">
        <w:trPr>
          <w:ins w:id="87" w:author="Groot, Karina de" w:date="2020-01-06T11:26:00Z"/>
        </w:trPr>
        <w:tc>
          <w:tcPr>
            <w:tcW w:w="637" w:type="dxa"/>
            <w:tcBorders>
              <w:top w:val="single" w:sz="4" w:space="0" w:color="auto"/>
              <w:left w:val="single" w:sz="4" w:space="0" w:color="auto"/>
              <w:bottom w:val="single" w:sz="4" w:space="0" w:color="auto"/>
              <w:right w:val="single" w:sz="4" w:space="0" w:color="auto"/>
            </w:tcBorders>
          </w:tcPr>
          <w:p w14:paraId="56F2C0DB" w14:textId="7BA783C4" w:rsidR="00F63D89" w:rsidRPr="0091423B" w:rsidRDefault="00F63D89" w:rsidP="00323158">
            <w:pPr>
              <w:pStyle w:val="Subtitel"/>
              <w:spacing w:line="280" w:lineRule="exact"/>
              <w:rPr>
                <w:ins w:id="88" w:author="Groot, Karina de" w:date="2020-01-06T11:26:00Z"/>
                <w:rStyle w:val="Versie0"/>
                <w:bCs/>
                <w:szCs w:val="18"/>
                <w:rPrChange w:id="89" w:author="Groot, Karina de" w:date="2019-09-17T13:43:00Z">
                  <w:rPr>
                    <w:ins w:id="90" w:author="Groot, Karina de" w:date="2020-01-06T11:26:00Z"/>
                    <w:rStyle w:val="Versie0"/>
                    <w:bCs/>
                    <w:szCs w:val="18"/>
                  </w:rPr>
                </w:rPrChange>
              </w:rPr>
            </w:pPr>
            <w:ins w:id="91" w:author="Groot, Karina de" w:date="2020-01-06T11:27:00Z">
              <w:r>
                <w:rPr>
                  <w:rStyle w:val="Versie0"/>
                  <w:bCs/>
                  <w:szCs w:val="18"/>
                </w:rPr>
                <w:t>1.2</w:t>
              </w:r>
            </w:ins>
          </w:p>
        </w:tc>
        <w:tc>
          <w:tcPr>
            <w:tcW w:w="1560" w:type="dxa"/>
            <w:tcBorders>
              <w:top w:val="single" w:sz="4" w:space="0" w:color="auto"/>
              <w:left w:val="single" w:sz="4" w:space="0" w:color="auto"/>
              <w:bottom w:val="single" w:sz="4" w:space="0" w:color="auto"/>
              <w:right w:val="single" w:sz="4" w:space="0" w:color="auto"/>
            </w:tcBorders>
          </w:tcPr>
          <w:p w14:paraId="39DD7F08" w14:textId="125C18DD" w:rsidR="00F63D89" w:rsidRPr="0091423B" w:rsidRDefault="00F63D89" w:rsidP="00EC1610">
            <w:pPr>
              <w:rPr>
                <w:ins w:id="92" w:author="Groot, Karina de" w:date="2020-01-06T11:26:00Z"/>
                <w:rStyle w:val="Datumopmaakprofiel"/>
                <w:szCs w:val="18"/>
                <w:rPrChange w:id="93" w:author="Groot, Karina de" w:date="2019-09-17T13:43:00Z">
                  <w:rPr>
                    <w:ins w:id="94" w:author="Groot, Karina de" w:date="2020-01-06T11:26:00Z"/>
                    <w:rStyle w:val="Datumopmaakprofiel"/>
                    <w:szCs w:val="18"/>
                  </w:rPr>
                </w:rPrChange>
              </w:rPr>
            </w:pPr>
            <w:ins w:id="95" w:author="Groot, Karina de" w:date="2020-01-06T11:27:00Z">
              <w:r>
                <w:rPr>
                  <w:rStyle w:val="Datumopmaakprofiel"/>
                  <w:szCs w:val="18"/>
                </w:rPr>
                <w:t>6 januari 2020</w:t>
              </w:r>
            </w:ins>
          </w:p>
        </w:tc>
        <w:tc>
          <w:tcPr>
            <w:tcW w:w="1984" w:type="dxa"/>
            <w:tcBorders>
              <w:top w:val="single" w:sz="4" w:space="0" w:color="auto"/>
              <w:left w:val="single" w:sz="4" w:space="0" w:color="auto"/>
              <w:bottom w:val="single" w:sz="4" w:space="0" w:color="auto"/>
              <w:right w:val="single" w:sz="4" w:space="0" w:color="auto"/>
            </w:tcBorders>
          </w:tcPr>
          <w:p w14:paraId="015F17D9" w14:textId="75CD5A93" w:rsidR="00F63D89" w:rsidRPr="0091423B" w:rsidRDefault="00F63D89" w:rsidP="00323158">
            <w:pPr>
              <w:rPr>
                <w:ins w:id="96" w:author="Groot, Karina de" w:date="2020-01-06T11:26:00Z"/>
                <w:szCs w:val="18"/>
                <w:lang w:val="en-US"/>
              </w:rPr>
            </w:pPr>
            <w:ins w:id="97" w:author="Groot, Karina de" w:date="2020-01-06T11:27:00Z">
              <w:r>
                <w:rPr>
                  <w:szCs w:val="18"/>
                  <w:lang w:val="en-US"/>
                </w:rPr>
                <w:t>I</w:t>
              </w:r>
              <w:r>
                <w:rPr>
                  <w:lang w:val="en-US"/>
                </w:rPr>
                <w:t>T/LG/AA</w:t>
              </w:r>
            </w:ins>
          </w:p>
        </w:tc>
        <w:tc>
          <w:tcPr>
            <w:tcW w:w="5387" w:type="dxa"/>
            <w:tcBorders>
              <w:top w:val="single" w:sz="4" w:space="0" w:color="auto"/>
              <w:left w:val="single" w:sz="4" w:space="0" w:color="auto"/>
              <w:bottom w:val="single" w:sz="4" w:space="0" w:color="auto"/>
              <w:right w:val="single" w:sz="4" w:space="0" w:color="auto"/>
            </w:tcBorders>
          </w:tcPr>
          <w:p w14:paraId="38228D50" w14:textId="3E218B09" w:rsidR="00F63D89" w:rsidRPr="00F63D89" w:rsidRDefault="00F63D89" w:rsidP="00D43EF3">
            <w:pPr>
              <w:snapToGrid w:val="0"/>
              <w:rPr>
                <w:ins w:id="98" w:author="Groot, Karina de" w:date="2020-01-06T11:26:00Z"/>
                <w:rFonts w:cs="Arial"/>
                <w:szCs w:val="18"/>
                <w:rPrChange w:id="99" w:author="Groot, Karina de" w:date="2020-01-06T11:29:00Z">
                  <w:rPr>
                    <w:ins w:id="100" w:author="Groot, Karina de" w:date="2020-01-06T11:26:00Z"/>
                    <w:szCs w:val="18"/>
                  </w:rPr>
                </w:rPrChange>
              </w:rPr>
            </w:pPr>
            <w:ins w:id="101" w:author="Groot, Karina de" w:date="2020-01-06T11:27:00Z">
              <w:r w:rsidRPr="00F63D89">
                <w:rPr>
                  <w:rFonts w:cs="Arial"/>
                  <w:szCs w:val="18"/>
                  <w:rPrChange w:id="102" w:author="Groot, Karina de" w:date="2020-01-06T11:29:00Z">
                    <w:rPr>
                      <w:szCs w:val="18"/>
                    </w:rPr>
                  </w:rPrChange>
                </w:rPr>
                <w:t>A</w:t>
              </w:r>
              <w:r w:rsidRPr="00F63D89">
                <w:rPr>
                  <w:rFonts w:cs="Arial"/>
                  <w:szCs w:val="18"/>
                  <w:rPrChange w:id="103" w:author="Groot, Karina de" w:date="2020-01-06T11:29:00Z">
                    <w:rPr/>
                  </w:rPrChange>
                </w:rPr>
                <w:t>A-</w:t>
              </w:r>
            </w:ins>
            <w:ins w:id="104" w:author="Groot, Karina de" w:date="2020-01-06T11:28:00Z">
              <w:r w:rsidRPr="00F63D89">
                <w:rPr>
                  <w:rFonts w:cs="Arial"/>
                  <w:szCs w:val="18"/>
                  <w:rPrChange w:id="105" w:author="Groot, Karina de" w:date="2020-01-06T11:29:00Z">
                    <w:rPr/>
                  </w:rPrChange>
                </w:rPr>
                <w:t xml:space="preserve">4572: </w:t>
              </w:r>
              <w:r w:rsidRPr="00F63D89">
                <w:rPr>
                  <w:rFonts w:cs="Arial"/>
                  <w:color w:val="172B4D"/>
                  <w:szCs w:val="18"/>
                  <w:shd w:val="clear" w:color="auto" w:fill="FFFFFF"/>
                  <w:rPrChange w:id="106" w:author="Groot, Karina de" w:date="2020-01-06T11:29:00Z">
                    <w:rPr>
                      <w:rFonts w:ascii="Segoe UI" w:hAnsi="Segoe UI" w:cs="Segoe UI"/>
                      <w:color w:val="172B4D"/>
                      <w:sz w:val="21"/>
                      <w:szCs w:val="21"/>
                      <w:shd w:val="clear" w:color="auto" w:fill="FFFFFF"/>
                    </w:rPr>
                  </w:rPrChange>
                </w:rPr>
                <w:t>Romeinse nummering voor ‘Overeenkomst’ en ‘Geldlening en zekerheden’ toegevoegd</w:t>
              </w:r>
            </w:ins>
          </w:p>
        </w:tc>
      </w:tr>
      <w:tr w:rsidR="00E365BC" w:rsidRPr="008C145E" w14:paraId="1F431FF3" w14:textId="77777777" w:rsidTr="00FD4C0C">
        <w:tc>
          <w:tcPr>
            <w:tcW w:w="637" w:type="dxa"/>
            <w:tcBorders>
              <w:top w:val="single" w:sz="4" w:space="0" w:color="auto"/>
            </w:tcBorders>
          </w:tcPr>
          <w:p w14:paraId="3651BD57" w14:textId="31C5AE98" w:rsidR="00E365BC" w:rsidRDefault="00E365BC" w:rsidP="00323158">
            <w:pPr>
              <w:pStyle w:val="Subtitel"/>
              <w:spacing w:line="280" w:lineRule="exact"/>
              <w:rPr>
                <w:rStyle w:val="Versie0"/>
                <w:bCs/>
                <w:sz w:val="16"/>
              </w:rPr>
            </w:pPr>
          </w:p>
        </w:tc>
        <w:tc>
          <w:tcPr>
            <w:tcW w:w="1560" w:type="dxa"/>
            <w:tcBorders>
              <w:top w:val="single" w:sz="4" w:space="0" w:color="auto"/>
            </w:tcBorders>
          </w:tcPr>
          <w:p w14:paraId="78D982ED" w14:textId="542886BC" w:rsidR="00E365BC" w:rsidRDefault="00E365BC" w:rsidP="00EC1610">
            <w:pPr>
              <w:rPr>
                <w:rStyle w:val="Datumopmaakprofiel"/>
                <w:sz w:val="16"/>
                <w:szCs w:val="16"/>
              </w:rPr>
            </w:pPr>
          </w:p>
        </w:tc>
        <w:tc>
          <w:tcPr>
            <w:tcW w:w="1984" w:type="dxa"/>
            <w:tcBorders>
              <w:top w:val="single" w:sz="4" w:space="0" w:color="auto"/>
            </w:tcBorders>
          </w:tcPr>
          <w:p w14:paraId="4B80B383" w14:textId="0EBF18D6" w:rsidR="00E365BC" w:rsidRDefault="00E365BC" w:rsidP="00323158">
            <w:pPr>
              <w:rPr>
                <w:sz w:val="16"/>
                <w:szCs w:val="16"/>
                <w:lang w:val="en-US"/>
              </w:rPr>
            </w:pPr>
          </w:p>
        </w:tc>
        <w:tc>
          <w:tcPr>
            <w:tcW w:w="5387" w:type="dxa"/>
            <w:tcBorders>
              <w:top w:val="single" w:sz="4" w:space="0" w:color="auto"/>
            </w:tcBorders>
          </w:tcPr>
          <w:p w14:paraId="23737458" w14:textId="3BDFAB65" w:rsidR="00E365BC" w:rsidRDefault="00E365BC" w:rsidP="00D43EF3">
            <w:pPr>
              <w:snapToGrid w:val="0"/>
              <w:rPr>
                <w:sz w:val="16"/>
                <w:szCs w:val="16"/>
              </w:rPr>
            </w:pPr>
          </w:p>
        </w:tc>
      </w:tr>
      <w:tr w:rsidR="00C50CDF" w:rsidRPr="008C145E" w14:paraId="6ED0EA1C" w14:textId="77777777" w:rsidTr="00323158">
        <w:tc>
          <w:tcPr>
            <w:tcW w:w="637" w:type="dxa"/>
          </w:tcPr>
          <w:p w14:paraId="5AF7E480" w14:textId="419832F7" w:rsidR="00C50CDF" w:rsidRDefault="00C50CDF" w:rsidP="00323158">
            <w:pPr>
              <w:pStyle w:val="Subtitel"/>
              <w:spacing w:line="280" w:lineRule="exact"/>
              <w:rPr>
                <w:rStyle w:val="Versie0"/>
                <w:bCs/>
                <w:sz w:val="16"/>
              </w:rPr>
            </w:pPr>
          </w:p>
        </w:tc>
        <w:tc>
          <w:tcPr>
            <w:tcW w:w="1560" w:type="dxa"/>
          </w:tcPr>
          <w:p w14:paraId="7305E58D" w14:textId="6C8EE947" w:rsidR="00C50CDF" w:rsidRDefault="00C50CDF" w:rsidP="00EC1610">
            <w:pPr>
              <w:rPr>
                <w:rStyle w:val="Datumopmaakprofiel"/>
                <w:sz w:val="16"/>
                <w:szCs w:val="16"/>
              </w:rPr>
            </w:pPr>
          </w:p>
        </w:tc>
        <w:tc>
          <w:tcPr>
            <w:tcW w:w="1984" w:type="dxa"/>
          </w:tcPr>
          <w:p w14:paraId="4444575F" w14:textId="14CF3773" w:rsidR="00C50CDF" w:rsidRDefault="00C50CDF" w:rsidP="00323158">
            <w:pPr>
              <w:rPr>
                <w:sz w:val="16"/>
                <w:szCs w:val="16"/>
                <w:lang w:val="en-US"/>
              </w:rPr>
            </w:pPr>
          </w:p>
        </w:tc>
        <w:tc>
          <w:tcPr>
            <w:tcW w:w="5387" w:type="dxa"/>
          </w:tcPr>
          <w:p w14:paraId="0CD8A8D0" w14:textId="07C7BDF6" w:rsidR="00297F28" w:rsidRDefault="00297F28" w:rsidP="00C50CDF">
            <w:pPr>
              <w:snapToGrid w:val="0"/>
              <w:rPr>
                <w:sz w:val="16"/>
                <w:szCs w:val="16"/>
              </w:rPr>
            </w:pPr>
          </w:p>
        </w:tc>
      </w:tr>
      <w:tr w:rsidR="00E97F19" w:rsidRPr="008C145E" w14:paraId="44E8E449" w14:textId="77777777" w:rsidTr="00323158">
        <w:tc>
          <w:tcPr>
            <w:tcW w:w="637" w:type="dxa"/>
          </w:tcPr>
          <w:p w14:paraId="3C7BCE76" w14:textId="60FB7999" w:rsidR="00E97F19" w:rsidRDefault="00E97F19" w:rsidP="00323158">
            <w:pPr>
              <w:pStyle w:val="Subtitel"/>
              <w:spacing w:line="280" w:lineRule="exact"/>
              <w:rPr>
                <w:rStyle w:val="Versie0"/>
                <w:bCs/>
                <w:sz w:val="16"/>
              </w:rPr>
            </w:pPr>
          </w:p>
        </w:tc>
        <w:tc>
          <w:tcPr>
            <w:tcW w:w="1560" w:type="dxa"/>
          </w:tcPr>
          <w:p w14:paraId="74AC5B7B" w14:textId="59FD2EDB" w:rsidR="00E97F19" w:rsidRDefault="00E97F19" w:rsidP="00EC1610">
            <w:pPr>
              <w:rPr>
                <w:rStyle w:val="Datumopmaakprofiel"/>
                <w:sz w:val="16"/>
                <w:szCs w:val="16"/>
              </w:rPr>
            </w:pPr>
          </w:p>
        </w:tc>
        <w:tc>
          <w:tcPr>
            <w:tcW w:w="1984" w:type="dxa"/>
          </w:tcPr>
          <w:p w14:paraId="133E7CFD" w14:textId="10B0641C" w:rsidR="00E97F19" w:rsidRDefault="00E97F19" w:rsidP="00323158">
            <w:pPr>
              <w:rPr>
                <w:sz w:val="16"/>
                <w:szCs w:val="16"/>
                <w:lang w:val="en-US"/>
              </w:rPr>
            </w:pPr>
          </w:p>
        </w:tc>
        <w:tc>
          <w:tcPr>
            <w:tcW w:w="5387" w:type="dxa"/>
          </w:tcPr>
          <w:p w14:paraId="5F4DC0C3" w14:textId="06E81669" w:rsidR="00E97F19" w:rsidRDefault="00E97F19" w:rsidP="00C50CDF">
            <w:pPr>
              <w:snapToGrid w:val="0"/>
              <w:rPr>
                <w:sz w:val="16"/>
                <w:szCs w:val="16"/>
              </w:rPr>
            </w:pPr>
          </w:p>
        </w:tc>
      </w:tr>
      <w:tr w:rsidR="00583141" w:rsidRPr="008C145E" w14:paraId="242BF80A" w14:textId="77777777" w:rsidTr="00323158">
        <w:tc>
          <w:tcPr>
            <w:tcW w:w="637" w:type="dxa"/>
          </w:tcPr>
          <w:p w14:paraId="4A0ED00E" w14:textId="3E6E9928" w:rsidR="00583141" w:rsidRDefault="00583141" w:rsidP="00323158">
            <w:pPr>
              <w:pStyle w:val="Subtitel"/>
              <w:spacing w:line="280" w:lineRule="exact"/>
              <w:rPr>
                <w:rStyle w:val="Versie0"/>
                <w:bCs/>
                <w:sz w:val="16"/>
              </w:rPr>
            </w:pPr>
          </w:p>
        </w:tc>
        <w:tc>
          <w:tcPr>
            <w:tcW w:w="1560" w:type="dxa"/>
          </w:tcPr>
          <w:p w14:paraId="35507F1B" w14:textId="57890416" w:rsidR="00583141" w:rsidRDefault="00583141" w:rsidP="00EC1610">
            <w:pPr>
              <w:rPr>
                <w:rStyle w:val="Datumopmaakprofiel"/>
                <w:sz w:val="16"/>
                <w:szCs w:val="16"/>
              </w:rPr>
            </w:pPr>
          </w:p>
        </w:tc>
        <w:tc>
          <w:tcPr>
            <w:tcW w:w="1984" w:type="dxa"/>
          </w:tcPr>
          <w:p w14:paraId="6C28F65D" w14:textId="5E0DEEA4" w:rsidR="00583141" w:rsidRDefault="00583141" w:rsidP="00323158">
            <w:pPr>
              <w:rPr>
                <w:sz w:val="16"/>
                <w:szCs w:val="16"/>
                <w:lang w:val="en-US"/>
              </w:rPr>
            </w:pPr>
          </w:p>
        </w:tc>
        <w:tc>
          <w:tcPr>
            <w:tcW w:w="5387" w:type="dxa"/>
          </w:tcPr>
          <w:p w14:paraId="7A803987" w14:textId="2A74CDF5" w:rsidR="00583141" w:rsidRDefault="00583141" w:rsidP="00583141">
            <w:pPr>
              <w:snapToGrid w:val="0"/>
              <w:rPr>
                <w:sz w:val="16"/>
                <w:szCs w:val="16"/>
              </w:rPr>
            </w:pPr>
          </w:p>
        </w:tc>
      </w:tr>
      <w:tr w:rsidR="0023701C" w:rsidRPr="008C145E" w14:paraId="6A881DC8" w14:textId="77777777" w:rsidTr="00323158">
        <w:tc>
          <w:tcPr>
            <w:tcW w:w="637" w:type="dxa"/>
          </w:tcPr>
          <w:p w14:paraId="0D4045FF" w14:textId="79FD0645" w:rsidR="0023701C" w:rsidRDefault="0023701C" w:rsidP="00323158">
            <w:pPr>
              <w:pStyle w:val="Subtitel"/>
              <w:spacing w:line="280" w:lineRule="exact"/>
              <w:rPr>
                <w:rStyle w:val="Versie0"/>
                <w:bCs/>
                <w:sz w:val="16"/>
              </w:rPr>
            </w:pPr>
          </w:p>
        </w:tc>
        <w:tc>
          <w:tcPr>
            <w:tcW w:w="1560" w:type="dxa"/>
          </w:tcPr>
          <w:p w14:paraId="75C9F62A" w14:textId="1F64D2F0" w:rsidR="0023701C" w:rsidRPr="00583141" w:rsidRDefault="0023701C" w:rsidP="00EC1610">
            <w:pPr>
              <w:rPr>
                <w:rStyle w:val="Datumopmaakprofiel"/>
                <w:sz w:val="16"/>
                <w:szCs w:val="16"/>
              </w:rPr>
            </w:pPr>
          </w:p>
        </w:tc>
        <w:tc>
          <w:tcPr>
            <w:tcW w:w="1984" w:type="dxa"/>
          </w:tcPr>
          <w:p w14:paraId="5FF5A1BE" w14:textId="10AEDD19" w:rsidR="0023701C" w:rsidRPr="00583141" w:rsidRDefault="0023701C" w:rsidP="00323158">
            <w:pPr>
              <w:rPr>
                <w:sz w:val="16"/>
                <w:szCs w:val="16"/>
                <w:lang w:val="en-US"/>
              </w:rPr>
            </w:pPr>
          </w:p>
        </w:tc>
        <w:tc>
          <w:tcPr>
            <w:tcW w:w="5387" w:type="dxa"/>
          </w:tcPr>
          <w:p w14:paraId="6D4AD2DB" w14:textId="33F67337" w:rsidR="0023701C" w:rsidRPr="00583141" w:rsidRDefault="0023701C" w:rsidP="00DC429B">
            <w:pPr>
              <w:snapToGrid w:val="0"/>
              <w:rPr>
                <w:sz w:val="16"/>
                <w:szCs w:val="16"/>
              </w:rPr>
            </w:pPr>
          </w:p>
        </w:tc>
      </w:tr>
      <w:tr w:rsidR="00F63A21" w:rsidRPr="008C145E" w14:paraId="108D8DF3" w14:textId="77777777" w:rsidTr="00323158">
        <w:tc>
          <w:tcPr>
            <w:tcW w:w="637" w:type="dxa"/>
          </w:tcPr>
          <w:p w14:paraId="2EDF9561" w14:textId="5C777109" w:rsidR="00F63A21" w:rsidRDefault="00F63A21" w:rsidP="00323158">
            <w:pPr>
              <w:pStyle w:val="Subtitel"/>
              <w:spacing w:line="280" w:lineRule="exact"/>
              <w:rPr>
                <w:rStyle w:val="Versie0"/>
                <w:bCs/>
                <w:sz w:val="16"/>
              </w:rPr>
            </w:pPr>
          </w:p>
        </w:tc>
        <w:tc>
          <w:tcPr>
            <w:tcW w:w="1560" w:type="dxa"/>
          </w:tcPr>
          <w:p w14:paraId="52727D68" w14:textId="7E715283" w:rsidR="00F63A21" w:rsidRDefault="00F63A21" w:rsidP="002E3056">
            <w:pPr>
              <w:rPr>
                <w:rStyle w:val="Datumopmaakprofiel"/>
                <w:sz w:val="16"/>
                <w:szCs w:val="16"/>
              </w:rPr>
            </w:pPr>
          </w:p>
        </w:tc>
        <w:tc>
          <w:tcPr>
            <w:tcW w:w="1984" w:type="dxa"/>
          </w:tcPr>
          <w:p w14:paraId="0D41F073" w14:textId="758B5CBA" w:rsidR="00F63A21" w:rsidRPr="00583141" w:rsidRDefault="00F63A21" w:rsidP="00323158">
            <w:pPr>
              <w:rPr>
                <w:sz w:val="16"/>
                <w:szCs w:val="16"/>
                <w:lang w:val="en-US"/>
              </w:rPr>
            </w:pPr>
          </w:p>
        </w:tc>
        <w:tc>
          <w:tcPr>
            <w:tcW w:w="5387" w:type="dxa"/>
          </w:tcPr>
          <w:p w14:paraId="35B2344F" w14:textId="7AE67109" w:rsidR="002E3056" w:rsidRPr="004C1BBE" w:rsidRDefault="002E3056" w:rsidP="004C1BBE">
            <w:pPr>
              <w:rPr>
                <w:snapToGrid/>
                <w:sz w:val="16"/>
                <w:szCs w:val="16"/>
              </w:rPr>
            </w:pPr>
          </w:p>
        </w:tc>
      </w:tr>
      <w:tr w:rsidR="004C1BBE" w:rsidRPr="008C145E" w14:paraId="61BFD8F0" w14:textId="77777777" w:rsidTr="00323158">
        <w:tc>
          <w:tcPr>
            <w:tcW w:w="637" w:type="dxa"/>
          </w:tcPr>
          <w:p w14:paraId="0CD04CD7" w14:textId="64593075" w:rsidR="004C1BBE" w:rsidRDefault="004C1BBE" w:rsidP="004C1BBE">
            <w:pPr>
              <w:pStyle w:val="Subtitel"/>
              <w:spacing w:line="280" w:lineRule="exact"/>
              <w:rPr>
                <w:rStyle w:val="Versie0"/>
                <w:bCs/>
                <w:sz w:val="16"/>
              </w:rPr>
            </w:pPr>
          </w:p>
        </w:tc>
        <w:tc>
          <w:tcPr>
            <w:tcW w:w="1560" w:type="dxa"/>
          </w:tcPr>
          <w:p w14:paraId="2E209332" w14:textId="222E46A7" w:rsidR="004C1BBE" w:rsidRDefault="004C1BBE" w:rsidP="004C1BBE">
            <w:pPr>
              <w:rPr>
                <w:rStyle w:val="Datumopmaakprofiel"/>
                <w:sz w:val="16"/>
                <w:szCs w:val="16"/>
              </w:rPr>
            </w:pPr>
          </w:p>
        </w:tc>
        <w:tc>
          <w:tcPr>
            <w:tcW w:w="1984" w:type="dxa"/>
          </w:tcPr>
          <w:p w14:paraId="32BBBCC2" w14:textId="24E5E27B" w:rsidR="004C1BBE" w:rsidRPr="00583141" w:rsidRDefault="004C1BBE" w:rsidP="004C1BBE">
            <w:pPr>
              <w:rPr>
                <w:sz w:val="16"/>
                <w:szCs w:val="16"/>
                <w:lang w:val="en-US"/>
              </w:rPr>
            </w:pPr>
          </w:p>
        </w:tc>
        <w:tc>
          <w:tcPr>
            <w:tcW w:w="5387" w:type="dxa"/>
          </w:tcPr>
          <w:p w14:paraId="67451EEA" w14:textId="6D385370" w:rsidR="004C1BBE" w:rsidRPr="00F950F2" w:rsidRDefault="004C1BBE" w:rsidP="004C1BBE">
            <w:pPr>
              <w:rPr>
                <w:sz w:val="16"/>
                <w:szCs w:val="16"/>
              </w:rPr>
            </w:pPr>
          </w:p>
        </w:tc>
      </w:tr>
      <w:tr w:rsidR="007B6C98" w:rsidRPr="008C145E" w14:paraId="33027A67" w14:textId="77777777" w:rsidTr="00323158">
        <w:tc>
          <w:tcPr>
            <w:tcW w:w="637" w:type="dxa"/>
          </w:tcPr>
          <w:p w14:paraId="30604B1B" w14:textId="5B2259F0" w:rsidR="007B6C98" w:rsidRDefault="007B6C98" w:rsidP="004C1BBE">
            <w:pPr>
              <w:pStyle w:val="Subtitel"/>
              <w:spacing w:line="280" w:lineRule="exact"/>
              <w:rPr>
                <w:rStyle w:val="Versie0"/>
                <w:bCs/>
                <w:sz w:val="16"/>
              </w:rPr>
            </w:pPr>
          </w:p>
        </w:tc>
        <w:tc>
          <w:tcPr>
            <w:tcW w:w="1560" w:type="dxa"/>
          </w:tcPr>
          <w:p w14:paraId="792E217F" w14:textId="33DDB2D5" w:rsidR="007B6C98" w:rsidRPr="0043720F" w:rsidRDefault="007B6C98" w:rsidP="004C1BBE">
            <w:pPr>
              <w:rPr>
                <w:rStyle w:val="Datumopmaakprofiel"/>
                <w:rFonts w:cs="Helvetica"/>
                <w:sz w:val="16"/>
                <w:szCs w:val="16"/>
              </w:rPr>
            </w:pPr>
          </w:p>
        </w:tc>
        <w:tc>
          <w:tcPr>
            <w:tcW w:w="1984" w:type="dxa"/>
          </w:tcPr>
          <w:p w14:paraId="79C80B68" w14:textId="6F9B4CC9" w:rsidR="007B6C98" w:rsidRPr="0043720F" w:rsidRDefault="007B6C98" w:rsidP="004C1BBE">
            <w:pPr>
              <w:rPr>
                <w:rFonts w:ascii="Helvetica" w:hAnsi="Helvetica" w:cs="Helvetica"/>
                <w:sz w:val="16"/>
                <w:szCs w:val="16"/>
                <w:lang w:val="en-GB"/>
              </w:rPr>
            </w:pPr>
          </w:p>
        </w:tc>
        <w:tc>
          <w:tcPr>
            <w:tcW w:w="5387" w:type="dxa"/>
          </w:tcPr>
          <w:p w14:paraId="0A6A81CE" w14:textId="4CA4F6C2" w:rsidR="007B6C98" w:rsidRPr="0043720F" w:rsidRDefault="007B6C98" w:rsidP="004C1BBE">
            <w:pPr>
              <w:rPr>
                <w:rFonts w:cs="Arial"/>
                <w:sz w:val="16"/>
                <w:szCs w:val="16"/>
              </w:rPr>
            </w:pPr>
          </w:p>
        </w:tc>
      </w:tr>
    </w:tbl>
    <w:p w14:paraId="416E1B60" w14:textId="77777777" w:rsidR="003228A3" w:rsidRPr="005B41ED" w:rsidRDefault="003228A3">
      <w:pPr>
        <w:sectPr w:rsidR="003228A3" w:rsidRPr="005B41ED">
          <w:headerReference w:type="default" r:id="rId9"/>
          <w:footerReference w:type="default" r:id="rId10"/>
          <w:pgSz w:w="11906" w:h="16838" w:code="9"/>
          <w:pgMar w:top="2977" w:right="1304" w:bottom="1304" w:left="1814" w:header="567" w:footer="431" w:gutter="0"/>
          <w:pgNumType w:start="3"/>
          <w:cols w:space="708"/>
          <w:formProt w:val="0"/>
        </w:sectPr>
      </w:pPr>
    </w:p>
    <w:p w14:paraId="381D09EB" w14:textId="77777777" w:rsidR="003228A3" w:rsidRPr="005B41ED" w:rsidRDefault="003228A3"/>
    <w:bookmarkStart w:id="115" w:name="bmInhoudsopgave" w:displacedByCustomXml="next"/>
    <w:bookmarkEnd w:id="115" w:displacedByCustomXml="next"/>
    <w:sdt>
      <w:sdtPr>
        <w:rPr>
          <w:rFonts w:ascii="Helvetica" w:eastAsia="Times New Roman" w:hAnsi="Helvetica" w:cs="Times New Roman"/>
          <w:snapToGrid w:val="0"/>
          <w:color w:val="auto"/>
          <w:kern w:val="28"/>
          <w:sz w:val="18"/>
          <w:szCs w:val="20"/>
          <w:lang w:eastAsia="en-US"/>
        </w:rPr>
        <w:id w:val="-31658143"/>
        <w:docPartObj>
          <w:docPartGallery w:val="Table of Contents"/>
          <w:docPartUnique/>
        </w:docPartObj>
      </w:sdtPr>
      <w:sdtEndPr>
        <w:rPr>
          <w:rFonts w:ascii="Arial" w:hAnsi="Arial"/>
          <w:b/>
          <w:bCs/>
        </w:rPr>
      </w:sdtEndPr>
      <w:sdtContent>
        <w:p w14:paraId="6F9F306A" w14:textId="3ECB31FD" w:rsidR="00DA01A2" w:rsidRDefault="00DA01A2">
          <w:pPr>
            <w:pStyle w:val="Kopvaninhoudsopgave"/>
          </w:pPr>
          <w:r>
            <w:t>Inhoudsopgave</w:t>
          </w:r>
        </w:p>
        <w:p w14:paraId="04234AB2" w14:textId="3908B711" w:rsidR="00DA01A2" w:rsidRDefault="00DA01A2">
          <w:pPr>
            <w:pStyle w:val="Inhopg1"/>
            <w:rPr>
              <w:rFonts w:asciiTheme="minorHAnsi" w:eastAsiaTheme="minorEastAsia" w:hAnsiTheme="minorHAnsi" w:cstheme="minorBidi"/>
              <w:b w:val="0"/>
              <w:bCs w:val="0"/>
              <w:snapToGrid/>
              <w:kern w:val="0"/>
              <w:sz w:val="22"/>
              <w:szCs w:val="22"/>
              <w:lang w:eastAsia="nl-NL"/>
            </w:rPr>
          </w:pPr>
          <w:r>
            <w:fldChar w:fldCharType="begin"/>
          </w:r>
          <w:r>
            <w:instrText xml:space="preserve"> TOC \o "1-3" \h \z \u </w:instrText>
          </w:r>
          <w:r>
            <w:fldChar w:fldCharType="separate"/>
          </w:r>
          <w:hyperlink w:anchor="_Toc19619411" w:history="1">
            <w:r w:rsidRPr="00775B43">
              <w:rPr>
                <w:rStyle w:val="Hyperlink"/>
              </w:rPr>
              <w:t>1</w:t>
            </w:r>
            <w:r>
              <w:rPr>
                <w:rFonts w:asciiTheme="minorHAnsi" w:eastAsiaTheme="minorEastAsia" w:hAnsiTheme="minorHAnsi" w:cstheme="minorBidi"/>
                <w:b w:val="0"/>
                <w:bCs w:val="0"/>
                <w:snapToGrid/>
                <w:kern w:val="0"/>
                <w:sz w:val="22"/>
                <w:szCs w:val="22"/>
                <w:lang w:eastAsia="nl-NL"/>
              </w:rPr>
              <w:tab/>
            </w:r>
            <w:r w:rsidRPr="00775B43">
              <w:rPr>
                <w:rStyle w:val="Hyperlink"/>
              </w:rPr>
              <w:t>Inleiding</w:t>
            </w:r>
            <w:r>
              <w:rPr>
                <w:webHidden/>
              </w:rPr>
              <w:tab/>
            </w:r>
            <w:r>
              <w:rPr>
                <w:webHidden/>
              </w:rPr>
              <w:fldChar w:fldCharType="begin"/>
            </w:r>
            <w:r>
              <w:rPr>
                <w:webHidden/>
              </w:rPr>
              <w:instrText xml:space="preserve"> PAGEREF _Toc19619411 \h </w:instrText>
            </w:r>
            <w:r>
              <w:rPr>
                <w:webHidden/>
              </w:rPr>
            </w:r>
            <w:r>
              <w:rPr>
                <w:webHidden/>
              </w:rPr>
              <w:fldChar w:fldCharType="separate"/>
            </w:r>
            <w:r>
              <w:rPr>
                <w:webHidden/>
              </w:rPr>
              <w:t>1</w:t>
            </w:r>
            <w:r>
              <w:rPr>
                <w:webHidden/>
              </w:rPr>
              <w:fldChar w:fldCharType="end"/>
            </w:r>
          </w:hyperlink>
        </w:p>
        <w:p w14:paraId="58F53673" w14:textId="267B5238" w:rsidR="00DA01A2" w:rsidRDefault="00E04E74">
          <w:pPr>
            <w:pStyle w:val="Inhopg2"/>
            <w:rPr>
              <w:rFonts w:asciiTheme="minorHAnsi" w:eastAsiaTheme="minorEastAsia" w:hAnsiTheme="minorHAnsi" w:cstheme="minorBidi"/>
              <w:snapToGrid/>
              <w:kern w:val="0"/>
              <w:sz w:val="22"/>
              <w:szCs w:val="22"/>
              <w:lang w:eastAsia="nl-NL"/>
            </w:rPr>
          </w:pPr>
          <w:hyperlink w:anchor="_Toc19619412" w:history="1">
            <w:r w:rsidR="00DA01A2" w:rsidRPr="00775B43">
              <w:rPr>
                <w:rStyle w:val="Hyperlink"/>
              </w:rPr>
              <w:t>1.1</w:t>
            </w:r>
            <w:r w:rsidR="00DA01A2">
              <w:rPr>
                <w:rFonts w:asciiTheme="minorHAnsi" w:eastAsiaTheme="minorEastAsia" w:hAnsiTheme="minorHAnsi" w:cstheme="minorBidi"/>
                <w:snapToGrid/>
                <w:kern w:val="0"/>
                <w:sz w:val="22"/>
                <w:szCs w:val="22"/>
                <w:lang w:eastAsia="nl-NL"/>
              </w:rPr>
              <w:tab/>
            </w:r>
            <w:r w:rsidR="00DA01A2" w:rsidRPr="00775B43">
              <w:rPr>
                <w:rStyle w:val="Hyperlink"/>
              </w:rPr>
              <w:t>Doel</w:t>
            </w:r>
            <w:r w:rsidR="00DA01A2">
              <w:rPr>
                <w:webHidden/>
              </w:rPr>
              <w:tab/>
            </w:r>
            <w:r w:rsidR="00DA01A2">
              <w:rPr>
                <w:webHidden/>
              </w:rPr>
              <w:fldChar w:fldCharType="begin"/>
            </w:r>
            <w:r w:rsidR="00DA01A2">
              <w:rPr>
                <w:webHidden/>
              </w:rPr>
              <w:instrText xml:space="preserve"> PAGEREF _Toc19619412 \h </w:instrText>
            </w:r>
            <w:r w:rsidR="00DA01A2">
              <w:rPr>
                <w:webHidden/>
              </w:rPr>
            </w:r>
            <w:r w:rsidR="00DA01A2">
              <w:rPr>
                <w:webHidden/>
              </w:rPr>
              <w:fldChar w:fldCharType="separate"/>
            </w:r>
            <w:r w:rsidR="00DA01A2">
              <w:rPr>
                <w:webHidden/>
              </w:rPr>
              <w:t>1</w:t>
            </w:r>
            <w:r w:rsidR="00DA01A2">
              <w:rPr>
                <w:webHidden/>
              </w:rPr>
              <w:fldChar w:fldCharType="end"/>
            </w:r>
          </w:hyperlink>
        </w:p>
        <w:p w14:paraId="5236C4ED" w14:textId="5FCC93A6" w:rsidR="00DA01A2" w:rsidRDefault="00E04E74">
          <w:pPr>
            <w:pStyle w:val="Inhopg2"/>
            <w:rPr>
              <w:rFonts w:asciiTheme="minorHAnsi" w:eastAsiaTheme="minorEastAsia" w:hAnsiTheme="minorHAnsi" w:cstheme="minorBidi"/>
              <w:snapToGrid/>
              <w:kern w:val="0"/>
              <w:sz w:val="22"/>
              <w:szCs w:val="22"/>
              <w:lang w:eastAsia="nl-NL"/>
            </w:rPr>
          </w:pPr>
          <w:hyperlink w:anchor="_Toc19619413" w:history="1">
            <w:r w:rsidR="00DA01A2" w:rsidRPr="00775B43">
              <w:rPr>
                <w:rStyle w:val="Hyperlink"/>
              </w:rPr>
              <w:t>1.2</w:t>
            </w:r>
            <w:r w:rsidR="00DA01A2">
              <w:rPr>
                <w:rFonts w:asciiTheme="minorHAnsi" w:eastAsiaTheme="minorEastAsia" w:hAnsiTheme="minorHAnsi" w:cstheme="minorBidi"/>
                <w:snapToGrid/>
                <w:kern w:val="0"/>
                <w:sz w:val="22"/>
                <w:szCs w:val="22"/>
                <w:lang w:eastAsia="nl-NL"/>
              </w:rPr>
              <w:tab/>
            </w:r>
            <w:r w:rsidR="00DA01A2" w:rsidRPr="00775B43">
              <w:rPr>
                <w:rStyle w:val="Hyperlink"/>
              </w:rPr>
              <w:t>Algemeen</w:t>
            </w:r>
            <w:r w:rsidR="00DA01A2">
              <w:rPr>
                <w:webHidden/>
              </w:rPr>
              <w:tab/>
            </w:r>
            <w:r w:rsidR="00DA01A2">
              <w:rPr>
                <w:webHidden/>
              </w:rPr>
              <w:fldChar w:fldCharType="begin"/>
            </w:r>
            <w:r w:rsidR="00DA01A2">
              <w:rPr>
                <w:webHidden/>
              </w:rPr>
              <w:instrText xml:space="preserve"> PAGEREF _Toc19619413 \h </w:instrText>
            </w:r>
            <w:r w:rsidR="00DA01A2">
              <w:rPr>
                <w:webHidden/>
              </w:rPr>
            </w:r>
            <w:r w:rsidR="00DA01A2">
              <w:rPr>
                <w:webHidden/>
              </w:rPr>
              <w:fldChar w:fldCharType="separate"/>
            </w:r>
            <w:r w:rsidR="00DA01A2">
              <w:rPr>
                <w:webHidden/>
              </w:rPr>
              <w:t>1</w:t>
            </w:r>
            <w:r w:rsidR="00DA01A2">
              <w:rPr>
                <w:webHidden/>
              </w:rPr>
              <w:fldChar w:fldCharType="end"/>
            </w:r>
          </w:hyperlink>
        </w:p>
        <w:p w14:paraId="1A2D8833" w14:textId="42C27DBA" w:rsidR="00DA01A2" w:rsidRDefault="00E04E74">
          <w:pPr>
            <w:pStyle w:val="Inhopg2"/>
            <w:rPr>
              <w:rFonts w:asciiTheme="minorHAnsi" w:eastAsiaTheme="minorEastAsia" w:hAnsiTheme="minorHAnsi" w:cstheme="minorBidi"/>
              <w:snapToGrid/>
              <w:kern w:val="0"/>
              <w:sz w:val="22"/>
              <w:szCs w:val="22"/>
              <w:lang w:eastAsia="nl-NL"/>
            </w:rPr>
          </w:pPr>
          <w:hyperlink w:anchor="_Toc19619414" w:history="1">
            <w:r w:rsidR="00DA01A2" w:rsidRPr="00775B43">
              <w:rPr>
                <w:rStyle w:val="Hyperlink"/>
              </w:rPr>
              <w:t>1.3</w:t>
            </w:r>
            <w:r w:rsidR="00DA01A2">
              <w:rPr>
                <w:rFonts w:asciiTheme="minorHAnsi" w:eastAsiaTheme="minorEastAsia" w:hAnsiTheme="minorHAnsi" w:cstheme="minorBidi"/>
                <w:snapToGrid/>
                <w:kern w:val="0"/>
                <w:sz w:val="22"/>
                <w:szCs w:val="22"/>
                <w:lang w:eastAsia="nl-NL"/>
              </w:rPr>
              <w:tab/>
            </w:r>
            <w:r w:rsidR="00DA01A2" w:rsidRPr="00775B43">
              <w:rPr>
                <w:rStyle w:val="Hyperlink"/>
              </w:rPr>
              <w:t>Referenties</w:t>
            </w:r>
            <w:r w:rsidR="00DA01A2">
              <w:rPr>
                <w:webHidden/>
              </w:rPr>
              <w:tab/>
            </w:r>
            <w:r w:rsidR="00DA01A2">
              <w:rPr>
                <w:webHidden/>
              </w:rPr>
              <w:fldChar w:fldCharType="begin"/>
            </w:r>
            <w:r w:rsidR="00DA01A2">
              <w:rPr>
                <w:webHidden/>
              </w:rPr>
              <w:instrText xml:space="preserve"> PAGEREF _Toc19619414 \h </w:instrText>
            </w:r>
            <w:r w:rsidR="00DA01A2">
              <w:rPr>
                <w:webHidden/>
              </w:rPr>
            </w:r>
            <w:r w:rsidR="00DA01A2">
              <w:rPr>
                <w:webHidden/>
              </w:rPr>
              <w:fldChar w:fldCharType="separate"/>
            </w:r>
            <w:r w:rsidR="00DA01A2">
              <w:rPr>
                <w:webHidden/>
              </w:rPr>
              <w:t>1</w:t>
            </w:r>
            <w:r w:rsidR="00DA01A2">
              <w:rPr>
                <w:webHidden/>
              </w:rPr>
              <w:fldChar w:fldCharType="end"/>
            </w:r>
          </w:hyperlink>
        </w:p>
        <w:p w14:paraId="5FCEC6AC" w14:textId="5EC4CECA" w:rsidR="00DA01A2" w:rsidRDefault="00E04E74">
          <w:pPr>
            <w:pStyle w:val="Inhopg1"/>
            <w:rPr>
              <w:rFonts w:asciiTheme="minorHAnsi" w:eastAsiaTheme="minorEastAsia" w:hAnsiTheme="minorHAnsi" w:cstheme="minorBidi"/>
              <w:b w:val="0"/>
              <w:bCs w:val="0"/>
              <w:snapToGrid/>
              <w:kern w:val="0"/>
              <w:sz w:val="22"/>
              <w:szCs w:val="22"/>
              <w:lang w:eastAsia="nl-NL"/>
            </w:rPr>
          </w:pPr>
          <w:hyperlink w:anchor="_Toc19619415" w:history="1">
            <w:r w:rsidR="00DA01A2" w:rsidRPr="00775B43">
              <w:rPr>
                <w:rStyle w:val="Hyperlink"/>
              </w:rPr>
              <w:t>2</w:t>
            </w:r>
            <w:r w:rsidR="00DA01A2">
              <w:rPr>
                <w:rFonts w:asciiTheme="minorHAnsi" w:eastAsiaTheme="minorEastAsia" w:hAnsiTheme="minorHAnsi" w:cstheme="minorBidi"/>
                <w:b w:val="0"/>
                <w:bCs w:val="0"/>
                <w:snapToGrid/>
                <w:kern w:val="0"/>
                <w:sz w:val="22"/>
                <w:szCs w:val="22"/>
                <w:lang w:eastAsia="nl-NL"/>
              </w:rPr>
              <w:tab/>
            </w:r>
            <w:r w:rsidR="00DA01A2" w:rsidRPr="00775B43">
              <w:rPr>
                <w:rStyle w:val="Hyperlink"/>
              </w:rPr>
              <w:t>Syntrus Achmea Hypotheekakte</w:t>
            </w:r>
            <w:r w:rsidR="00DA01A2">
              <w:rPr>
                <w:webHidden/>
              </w:rPr>
              <w:tab/>
            </w:r>
            <w:r w:rsidR="00DA01A2">
              <w:rPr>
                <w:webHidden/>
              </w:rPr>
              <w:fldChar w:fldCharType="begin"/>
            </w:r>
            <w:r w:rsidR="00DA01A2">
              <w:rPr>
                <w:webHidden/>
              </w:rPr>
              <w:instrText xml:space="preserve"> PAGEREF _Toc19619415 \h </w:instrText>
            </w:r>
            <w:r w:rsidR="00DA01A2">
              <w:rPr>
                <w:webHidden/>
              </w:rPr>
            </w:r>
            <w:r w:rsidR="00DA01A2">
              <w:rPr>
                <w:webHidden/>
              </w:rPr>
              <w:fldChar w:fldCharType="separate"/>
            </w:r>
            <w:r w:rsidR="00DA01A2">
              <w:rPr>
                <w:webHidden/>
              </w:rPr>
              <w:t>1</w:t>
            </w:r>
            <w:r w:rsidR="00DA01A2">
              <w:rPr>
                <w:webHidden/>
              </w:rPr>
              <w:fldChar w:fldCharType="end"/>
            </w:r>
          </w:hyperlink>
        </w:p>
        <w:p w14:paraId="1AA88C87" w14:textId="1230A353" w:rsidR="00DA01A2" w:rsidRDefault="00E04E74">
          <w:pPr>
            <w:pStyle w:val="Inhopg2"/>
            <w:rPr>
              <w:rFonts w:asciiTheme="minorHAnsi" w:eastAsiaTheme="minorEastAsia" w:hAnsiTheme="minorHAnsi" w:cstheme="minorBidi"/>
              <w:snapToGrid/>
              <w:kern w:val="0"/>
              <w:sz w:val="22"/>
              <w:szCs w:val="22"/>
              <w:lang w:eastAsia="nl-NL"/>
            </w:rPr>
          </w:pPr>
          <w:hyperlink w:anchor="_Toc19619416" w:history="1">
            <w:r w:rsidR="00DA01A2" w:rsidRPr="00775B43">
              <w:rPr>
                <w:rStyle w:val="Hyperlink"/>
              </w:rPr>
              <w:t>2.1</w:t>
            </w:r>
            <w:r w:rsidR="00DA01A2">
              <w:rPr>
                <w:rFonts w:asciiTheme="minorHAnsi" w:eastAsiaTheme="minorEastAsia" w:hAnsiTheme="minorHAnsi" w:cstheme="minorBidi"/>
                <w:snapToGrid/>
                <w:kern w:val="0"/>
                <w:sz w:val="22"/>
                <w:szCs w:val="22"/>
                <w:lang w:eastAsia="nl-NL"/>
              </w:rPr>
              <w:tab/>
            </w:r>
            <w:r w:rsidR="00DA01A2" w:rsidRPr="00775B43">
              <w:rPr>
                <w:rStyle w:val="Hyperlink"/>
              </w:rPr>
              <w:t>Equivalentieverklaring</w:t>
            </w:r>
            <w:r w:rsidR="00DA01A2">
              <w:rPr>
                <w:webHidden/>
              </w:rPr>
              <w:tab/>
            </w:r>
            <w:r w:rsidR="00DA01A2">
              <w:rPr>
                <w:webHidden/>
              </w:rPr>
              <w:fldChar w:fldCharType="begin"/>
            </w:r>
            <w:r w:rsidR="00DA01A2">
              <w:rPr>
                <w:webHidden/>
              </w:rPr>
              <w:instrText xml:space="preserve"> PAGEREF _Toc19619416 \h </w:instrText>
            </w:r>
            <w:r w:rsidR="00DA01A2">
              <w:rPr>
                <w:webHidden/>
              </w:rPr>
            </w:r>
            <w:r w:rsidR="00DA01A2">
              <w:rPr>
                <w:webHidden/>
              </w:rPr>
              <w:fldChar w:fldCharType="separate"/>
            </w:r>
            <w:r w:rsidR="00DA01A2">
              <w:rPr>
                <w:webHidden/>
              </w:rPr>
              <w:t>1</w:t>
            </w:r>
            <w:r w:rsidR="00DA01A2">
              <w:rPr>
                <w:webHidden/>
              </w:rPr>
              <w:fldChar w:fldCharType="end"/>
            </w:r>
          </w:hyperlink>
        </w:p>
        <w:p w14:paraId="4F23DAED" w14:textId="7A3E8E8A" w:rsidR="00DA01A2" w:rsidRDefault="00E04E74">
          <w:pPr>
            <w:pStyle w:val="Inhopg2"/>
            <w:rPr>
              <w:rFonts w:asciiTheme="minorHAnsi" w:eastAsiaTheme="minorEastAsia" w:hAnsiTheme="minorHAnsi" w:cstheme="minorBidi"/>
              <w:snapToGrid/>
              <w:kern w:val="0"/>
              <w:sz w:val="22"/>
              <w:szCs w:val="22"/>
              <w:lang w:eastAsia="nl-NL"/>
            </w:rPr>
          </w:pPr>
          <w:hyperlink w:anchor="_Toc19619417" w:history="1">
            <w:r w:rsidR="00DA01A2" w:rsidRPr="00775B43">
              <w:rPr>
                <w:rStyle w:val="Hyperlink"/>
              </w:rPr>
              <w:t>2.2</w:t>
            </w:r>
            <w:r w:rsidR="00DA01A2">
              <w:rPr>
                <w:rFonts w:asciiTheme="minorHAnsi" w:eastAsiaTheme="minorEastAsia" w:hAnsiTheme="minorHAnsi" w:cstheme="minorBidi"/>
                <w:snapToGrid/>
                <w:kern w:val="0"/>
                <w:sz w:val="22"/>
                <w:szCs w:val="22"/>
                <w:lang w:eastAsia="nl-NL"/>
              </w:rPr>
              <w:tab/>
            </w:r>
            <w:r w:rsidR="00DA01A2" w:rsidRPr="00775B43">
              <w:rPr>
                <w:rStyle w:val="Hyperlink"/>
              </w:rPr>
              <w:t>Titel</w:t>
            </w:r>
            <w:r w:rsidR="00DA01A2">
              <w:rPr>
                <w:webHidden/>
              </w:rPr>
              <w:tab/>
            </w:r>
            <w:r w:rsidR="00DA01A2">
              <w:rPr>
                <w:webHidden/>
              </w:rPr>
              <w:fldChar w:fldCharType="begin"/>
            </w:r>
            <w:r w:rsidR="00DA01A2">
              <w:rPr>
                <w:webHidden/>
              </w:rPr>
              <w:instrText xml:space="preserve"> PAGEREF _Toc19619417 \h </w:instrText>
            </w:r>
            <w:r w:rsidR="00DA01A2">
              <w:rPr>
                <w:webHidden/>
              </w:rPr>
            </w:r>
            <w:r w:rsidR="00DA01A2">
              <w:rPr>
                <w:webHidden/>
              </w:rPr>
              <w:fldChar w:fldCharType="separate"/>
            </w:r>
            <w:r w:rsidR="00DA01A2">
              <w:rPr>
                <w:webHidden/>
              </w:rPr>
              <w:t>1</w:t>
            </w:r>
            <w:r w:rsidR="00DA01A2">
              <w:rPr>
                <w:webHidden/>
              </w:rPr>
              <w:fldChar w:fldCharType="end"/>
            </w:r>
          </w:hyperlink>
        </w:p>
        <w:p w14:paraId="2D92A5AB" w14:textId="66D2ADB0" w:rsidR="00DA01A2" w:rsidRDefault="00E04E74">
          <w:pPr>
            <w:pStyle w:val="Inhopg2"/>
            <w:rPr>
              <w:rFonts w:asciiTheme="minorHAnsi" w:eastAsiaTheme="minorEastAsia" w:hAnsiTheme="minorHAnsi" w:cstheme="minorBidi"/>
              <w:snapToGrid/>
              <w:kern w:val="0"/>
              <w:sz w:val="22"/>
              <w:szCs w:val="22"/>
              <w:lang w:eastAsia="nl-NL"/>
            </w:rPr>
          </w:pPr>
          <w:hyperlink w:anchor="_Toc19619418" w:history="1">
            <w:r w:rsidR="00DA01A2" w:rsidRPr="00775B43">
              <w:rPr>
                <w:rStyle w:val="Hyperlink"/>
              </w:rPr>
              <w:t>2.3</w:t>
            </w:r>
            <w:r w:rsidR="00DA01A2">
              <w:rPr>
                <w:rFonts w:asciiTheme="minorHAnsi" w:eastAsiaTheme="minorEastAsia" w:hAnsiTheme="minorHAnsi" w:cstheme="minorBidi"/>
                <w:snapToGrid/>
                <w:kern w:val="0"/>
                <w:sz w:val="22"/>
                <w:szCs w:val="22"/>
                <w:lang w:eastAsia="nl-NL"/>
              </w:rPr>
              <w:tab/>
            </w:r>
            <w:r w:rsidR="00DA01A2" w:rsidRPr="00775B43">
              <w:rPr>
                <w:rStyle w:val="Hyperlink"/>
              </w:rPr>
              <w:t>Aanhef</w:t>
            </w:r>
            <w:r w:rsidR="00DA01A2">
              <w:rPr>
                <w:webHidden/>
              </w:rPr>
              <w:tab/>
            </w:r>
            <w:r w:rsidR="00DA01A2">
              <w:rPr>
                <w:webHidden/>
              </w:rPr>
              <w:fldChar w:fldCharType="begin"/>
            </w:r>
            <w:r w:rsidR="00DA01A2">
              <w:rPr>
                <w:webHidden/>
              </w:rPr>
              <w:instrText xml:space="preserve"> PAGEREF _Toc19619418 \h </w:instrText>
            </w:r>
            <w:r w:rsidR="00DA01A2">
              <w:rPr>
                <w:webHidden/>
              </w:rPr>
            </w:r>
            <w:r w:rsidR="00DA01A2">
              <w:rPr>
                <w:webHidden/>
              </w:rPr>
              <w:fldChar w:fldCharType="separate"/>
            </w:r>
            <w:r w:rsidR="00DA01A2">
              <w:rPr>
                <w:webHidden/>
              </w:rPr>
              <w:t>1</w:t>
            </w:r>
            <w:r w:rsidR="00DA01A2">
              <w:rPr>
                <w:webHidden/>
              </w:rPr>
              <w:fldChar w:fldCharType="end"/>
            </w:r>
          </w:hyperlink>
        </w:p>
        <w:p w14:paraId="6DEA565A" w14:textId="18EF8DA8" w:rsidR="00DA01A2" w:rsidRDefault="00E04E74">
          <w:pPr>
            <w:pStyle w:val="Inhopg2"/>
            <w:rPr>
              <w:rFonts w:asciiTheme="minorHAnsi" w:eastAsiaTheme="minorEastAsia" w:hAnsiTheme="minorHAnsi" w:cstheme="minorBidi"/>
              <w:snapToGrid/>
              <w:kern w:val="0"/>
              <w:sz w:val="22"/>
              <w:szCs w:val="22"/>
              <w:lang w:eastAsia="nl-NL"/>
            </w:rPr>
          </w:pPr>
          <w:hyperlink w:anchor="_Toc19619419" w:history="1">
            <w:r w:rsidR="00DA01A2" w:rsidRPr="00775B43">
              <w:rPr>
                <w:rStyle w:val="Hyperlink"/>
              </w:rPr>
              <w:t>2.4</w:t>
            </w:r>
            <w:r w:rsidR="00DA01A2">
              <w:rPr>
                <w:rFonts w:asciiTheme="minorHAnsi" w:eastAsiaTheme="minorEastAsia" w:hAnsiTheme="minorHAnsi" w:cstheme="minorBidi"/>
                <w:snapToGrid/>
                <w:kern w:val="0"/>
                <w:sz w:val="22"/>
                <w:szCs w:val="22"/>
                <w:lang w:eastAsia="nl-NL"/>
              </w:rPr>
              <w:tab/>
            </w:r>
            <w:r w:rsidR="00DA01A2" w:rsidRPr="00775B43">
              <w:rPr>
                <w:rStyle w:val="Hyperlink"/>
              </w:rPr>
              <w:t>Partijen</w:t>
            </w:r>
            <w:r w:rsidR="00DA01A2">
              <w:rPr>
                <w:webHidden/>
              </w:rPr>
              <w:tab/>
            </w:r>
            <w:r w:rsidR="00DA01A2">
              <w:rPr>
                <w:webHidden/>
              </w:rPr>
              <w:fldChar w:fldCharType="begin"/>
            </w:r>
            <w:r w:rsidR="00DA01A2">
              <w:rPr>
                <w:webHidden/>
              </w:rPr>
              <w:instrText xml:space="preserve"> PAGEREF _Toc19619419 \h </w:instrText>
            </w:r>
            <w:r w:rsidR="00DA01A2">
              <w:rPr>
                <w:webHidden/>
              </w:rPr>
            </w:r>
            <w:r w:rsidR="00DA01A2">
              <w:rPr>
                <w:webHidden/>
              </w:rPr>
              <w:fldChar w:fldCharType="separate"/>
            </w:r>
            <w:r w:rsidR="00DA01A2">
              <w:rPr>
                <w:webHidden/>
              </w:rPr>
              <w:t>1</w:t>
            </w:r>
            <w:r w:rsidR="00DA01A2">
              <w:rPr>
                <w:webHidden/>
              </w:rPr>
              <w:fldChar w:fldCharType="end"/>
            </w:r>
          </w:hyperlink>
        </w:p>
        <w:p w14:paraId="51FFB49A" w14:textId="0E3F7D09" w:rsidR="00DA01A2" w:rsidRDefault="00E04E74">
          <w:pPr>
            <w:pStyle w:val="Inhopg3"/>
            <w:rPr>
              <w:rFonts w:asciiTheme="minorHAnsi" w:eastAsiaTheme="minorEastAsia" w:hAnsiTheme="minorHAnsi" w:cstheme="minorBidi"/>
              <w:snapToGrid/>
              <w:kern w:val="0"/>
              <w:sz w:val="22"/>
              <w:szCs w:val="22"/>
              <w:lang w:eastAsia="nl-NL"/>
            </w:rPr>
          </w:pPr>
          <w:hyperlink w:anchor="_Toc19619420" w:history="1">
            <w:r w:rsidR="00DA01A2" w:rsidRPr="00775B43">
              <w:rPr>
                <w:rStyle w:val="Hyperlink"/>
              </w:rPr>
              <w:t>2.4.1</w:t>
            </w:r>
            <w:r w:rsidR="00DA01A2">
              <w:rPr>
                <w:rFonts w:asciiTheme="minorHAnsi" w:eastAsiaTheme="minorEastAsia" w:hAnsiTheme="minorHAnsi" w:cstheme="minorBidi"/>
                <w:snapToGrid/>
                <w:kern w:val="0"/>
                <w:sz w:val="22"/>
                <w:szCs w:val="22"/>
                <w:lang w:eastAsia="nl-NL"/>
              </w:rPr>
              <w:tab/>
            </w:r>
            <w:r w:rsidR="00DA01A2" w:rsidRPr="00775B43">
              <w:rPr>
                <w:rStyle w:val="Hyperlink"/>
              </w:rPr>
              <w:t>Schuldenaar</w:t>
            </w:r>
            <w:r w:rsidR="00DA01A2">
              <w:rPr>
                <w:webHidden/>
              </w:rPr>
              <w:tab/>
            </w:r>
            <w:r w:rsidR="00DA01A2">
              <w:rPr>
                <w:webHidden/>
              </w:rPr>
              <w:fldChar w:fldCharType="begin"/>
            </w:r>
            <w:r w:rsidR="00DA01A2">
              <w:rPr>
                <w:webHidden/>
              </w:rPr>
              <w:instrText xml:space="preserve"> PAGEREF _Toc19619420 \h </w:instrText>
            </w:r>
            <w:r w:rsidR="00DA01A2">
              <w:rPr>
                <w:webHidden/>
              </w:rPr>
            </w:r>
            <w:r w:rsidR="00DA01A2">
              <w:rPr>
                <w:webHidden/>
              </w:rPr>
              <w:fldChar w:fldCharType="separate"/>
            </w:r>
            <w:r w:rsidR="00DA01A2">
              <w:rPr>
                <w:webHidden/>
              </w:rPr>
              <w:t>1</w:t>
            </w:r>
            <w:r w:rsidR="00DA01A2">
              <w:rPr>
                <w:webHidden/>
              </w:rPr>
              <w:fldChar w:fldCharType="end"/>
            </w:r>
          </w:hyperlink>
        </w:p>
        <w:p w14:paraId="59C0662A" w14:textId="5E9C0BCF" w:rsidR="00DA01A2" w:rsidRDefault="00E04E74">
          <w:pPr>
            <w:pStyle w:val="Inhopg3"/>
            <w:rPr>
              <w:rFonts w:asciiTheme="minorHAnsi" w:eastAsiaTheme="minorEastAsia" w:hAnsiTheme="minorHAnsi" w:cstheme="minorBidi"/>
              <w:snapToGrid/>
              <w:kern w:val="0"/>
              <w:sz w:val="22"/>
              <w:szCs w:val="22"/>
              <w:lang w:eastAsia="nl-NL"/>
            </w:rPr>
          </w:pPr>
          <w:hyperlink w:anchor="_Toc19619421" w:history="1">
            <w:r w:rsidR="00DA01A2" w:rsidRPr="00775B43">
              <w:rPr>
                <w:rStyle w:val="Hyperlink"/>
              </w:rPr>
              <w:t>2.4.2</w:t>
            </w:r>
            <w:r w:rsidR="00DA01A2">
              <w:rPr>
                <w:rFonts w:asciiTheme="minorHAnsi" w:eastAsiaTheme="minorEastAsia" w:hAnsiTheme="minorHAnsi" w:cstheme="minorBidi"/>
                <w:snapToGrid/>
                <w:kern w:val="0"/>
                <w:sz w:val="22"/>
                <w:szCs w:val="22"/>
                <w:lang w:eastAsia="nl-NL"/>
              </w:rPr>
              <w:tab/>
            </w:r>
            <w:r w:rsidR="00DA01A2" w:rsidRPr="00775B43">
              <w:rPr>
                <w:rStyle w:val="Hyperlink"/>
              </w:rPr>
              <w:t>Hypotheekbank</w:t>
            </w:r>
            <w:r w:rsidR="00DA01A2">
              <w:rPr>
                <w:webHidden/>
              </w:rPr>
              <w:tab/>
            </w:r>
            <w:r w:rsidR="00DA01A2">
              <w:rPr>
                <w:webHidden/>
              </w:rPr>
              <w:fldChar w:fldCharType="begin"/>
            </w:r>
            <w:r w:rsidR="00DA01A2">
              <w:rPr>
                <w:webHidden/>
              </w:rPr>
              <w:instrText xml:space="preserve"> PAGEREF _Toc19619421 \h </w:instrText>
            </w:r>
            <w:r w:rsidR="00DA01A2">
              <w:rPr>
                <w:webHidden/>
              </w:rPr>
            </w:r>
            <w:r w:rsidR="00DA01A2">
              <w:rPr>
                <w:webHidden/>
              </w:rPr>
              <w:fldChar w:fldCharType="separate"/>
            </w:r>
            <w:r w:rsidR="00DA01A2">
              <w:rPr>
                <w:webHidden/>
              </w:rPr>
              <w:t>1</w:t>
            </w:r>
            <w:r w:rsidR="00DA01A2">
              <w:rPr>
                <w:webHidden/>
              </w:rPr>
              <w:fldChar w:fldCharType="end"/>
            </w:r>
          </w:hyperlink>
        </w:p>
        <w:p w14:paraId="451C3A84" w14:textId="510796A0" w:rsidR="00DA01A2" w:rsidRDefault="00E04E74">
          <w:pPr>
            <w:pStyle w:val="Inhopg3"/>
            <w:rPr>
              <w:rFonts w:asciiTheme="minorHAnsi" w:eastAsiaTheme="minorEastAsia" w:hAnsiTheme="minorHAnsi" w:cstheme="minorBidi"/>
              <w:snapToGrid/>
              <w:kern w:val="0"/>
              <w:sz w:val="22"/>
              <w:szCs w:val="22"/>
              <w:lang w:eastAsia="nl-NL"/>
            </w:rPr>
          </w:pPr>
          <w:hyperlink w:anchor="_Toc19619422" w:history="1">
            <w:r w:rsidR="00DA01A2" w:rsidRPr="00775B43">
              <w:rPr>
                <w:rStyle w:val="Hyperlink"/>
              </w:rPr>
              <w:t>2.4.3</w:t>
            </w:r>
            <w:r w:rsidR="00DA01A2">
              <w:rPr>
                <w:rFonts w:asciiTheme="minorHAnsi" w:eastAsiaTheme="minorEastAsia" w:hAnsiTheme="minorHAnsi" w:cstheme="minorBidi"/>
                <w:snapToGrid/>
                <w:kern w:val="0"/>
                <w:sz w:val="22"/>
                <w:szCs w:val="22"/>
                <w:lang w:eastAsia="nl-NL"/>
              </w:rPr>
              <w:tab/>
            </w:r>
            <w:r w:rsidR="00DA01A2" w:rsidRPr="00775B43">
              <w:rPr>
                <w:rStyle w:val="Hyperlink"/>
              </w:rPr>
              <w:t>Verzekeraar</w:t>
            </w:r>
            <w:r w:rsidR="00DA01A2">
              <w:rPr>
                <w:webHidden/>
              </w:rPr>
              <w:tab/>
            </w:r>
            <w:r w:rsidR="00DA01A2">
              <w:rPr>
                <w:webHidden/>
              </w:rPr>
              <w:fldChar w:fldCharType="begin"/>
            </w:r>
            <w:r w:rsidR="00DA01A2">
              <w:rPr>
                <w:webHidden/>
              </w:rPr>
              <w:instrText xml:space="preserve"> PAGEREF _Toc19619422 \h </w:instrText>
            </w:r>
            <w:r w:rsidR="00DA01A2">
              <w:rPr>
                <w:webHidden/>
              </w:rPr>
            </w:r>
            <w:r w:rsidR="00DA01A2">
              <w:rPr>
                <w:webHidden/>
              </w:rPr>
              <w:fldChar w:fldCharType="separate"/>
            </w:r>
            <w:r w:rsidR="00DA01A2">
              <w:rPr>
                <w:webHidden/>
              </w:rPr>
              <w:t>1</w:t>
            </w:r>
            <w:r w:rsidR="00DA01A2">
              <w:rPr>
                <w:webHidden/>
              </w:rPr>
              <w:fldChar w:fldCharType="end"/>
            </w:r>
          </w:hyperlink>
        </w:p>
        <w:p w14:paraId="66FDAAF3" w14:textId="60908AA4" w:rsidR="00DA01A2" w:rsidRDefault="00E04E74">
          <w:pPr>
            <w:pStyle w:val="Inhopg3"/>
            <w:rPr>
              <w:rFonts w:asciiTheme="minorHAnsi" w:eastAsiaTheme="minorEastAsia" w:hAnsiTheme="minorHAnsi" w:cstheme="minorBidi"/>
              <w:snapToGrid/>
              <w:kern w:val="0"/>
              <w:sz w:val="22"/>
              <w:szCs w:val="22"/>
              <w:lang w:eastAsia="nl-NL"/>
            </w:rPr>
          </w:pPr>
          <w:hyperlink w:anchor="_Toc19619423" w:history="1">
            <w:r w:rsidR="00DA01A2" w:rsidRPr="00775B43">
              <w:rPr>
                <w:rStyle w:val="Hyperlink"/>
              </w:rPr>
              <w:t>2.4.4</w:t>
            </w:r>
            <w:r w:rsidR="00DA01A2">
              <w:rPr>
                <w:rFonts w:asciiTheme="minorHAnsi" w:eastAsiaTheme="minorEastAsia" w:hAnsiTheme="minorHAnsi" w:cstheme="minorBidi"/>
                <w:snapToGrid/>
                <w:kern w:val="0"/>
                <w:sz w:val="22"/>
                <w:szCs w:val="22"/>
                <w:lang w:eastAsia="nl-NL"/>
              </w:rPr>
              <w:tab/>
            </w:r>
            <w:r w:rsidR="00DA01A2" w:rsidRPr="00775B43">
              <w:rPr>
                <w:rStyle w:val="Hyperlink"/>
              </w:rPr>
              <w:t>Afsluiting partijen</w:t>
            </w:r>
            <w:r w:rsidR="00DA01A2">
              <w:rPr>
                <w:webHidden/>
              </w:rPr>
              <w:tab/>
            </w:r>
            <w:r w:rsidR="00DA01A2">
              <w:rPr>
                <w:webHidden/>
              </w:rPr>
              <w:fldChar w:fldCharType="begin"/>
            </w:r>
            <w:r w:rsidR="00DA01A2">
              <w:rPr>
                <w:webHidden/>
              </w:rPr>
              <w:instrText xml:space="preserve"> PAGEREF _Toc19619423 \h </w:instrText>
            </w:r>
            <w:r w:rsidR="00DA01A2">
              <w:rPr>
                <w:webHidden/>
              </w:rPr>
            </w:r>
            <w:r w:rsidR="00DA01A2">
              <w:rPr>
                <w:webHidden/>
              </w:rPr>
              <w:fldChar w:fldCharType="separate"/>
            </w:r>
            <w:r w:rsidR="00DA01A2">
              <w:rPr>
                <w:webHidden/>
              </w:rPr>
              <w:t>1</w:t>
            </w:r>
            <w:r w:rsidR="00DA01A2">
              <w:rPr>
                <w:webHidden/>
              </w:rPr>
              <w:fldChar w:fldCharType="end"/>
            </w:r>
          </w:hyperlink>
        </w:p>
        <w:p w14:paraId="2C9413AE" w14:textId="58A81F5D" w:rsidR="00DA01A2" w:rsidRDefault="00E04E74">
          <w:pPr>
            <w:pStyle w:val="Inhopg2"/>
            <w:rPr>
              <w:rFonts w:asciiTheme="minorHAnsi" w:eastAsiaTheme="minorEastAsia" w:hAnsiTheme="minorHAnsi" w:cstheme="minorBidi"/>
              <w:snapToGrid/>
              <w:kern w:val="0"/>
              <w:sz w:val="22"/>
              <w:szCs w:val="22"/>
              <w:lang w:eastAsia="nl-NL"/>
            </w:rPr>
          </w:pPr>
          <w:hyperlink w:anchor="_Toc19619424" w:history="1">
            <w:r w:rsidR="00DA01A2" w:rsidRPr="00775B43">
              <w:rPr>
                <w:rStyle w:val="Hyperlink"/>
              </w:rPr>
              <w:t>2.5</w:t>
            </w:r>
            <w:r w:rsidR="00DA01A2">
              <w:rPr>
                <w:rFonts w:asciiTheme="minorHAnsi" w:eastAsiaTheme="minorEastAsia" w:hAnsiTheme="minorHAnsi" w:cstheme="minorBidi"/>
                <w:snapToGrid/>
                <w:kern w:val="0"/>
                <w:sz w:val="22"/>
                <w:szCs w:val="22"/>
                <w:lang w:eastAsia="nl-NL"/>
              </w:rPr>
              <w:tab/>
            </w:r>
            <w:r w:rsidR="00DA01A2" w:rsidRPr="00775B43">
              <w:rPr>
                <w:rStyle w:val="Hyperlink"/>
              </w:rPr>
              <w:t>Overeenkomst</w:t>
            </w:r>
            <w:r w:rsidR="00DA01A2">
              <w:rPr>
                <w:webHidden/>
              </w:rPr>
              <w:tab/>
            </w:r>
            <w:r w:rsidR="00DA01A2">
              <w:rPr>
                <w:webHidden/>
              </w:rPr>
              <w:fldChar w:fldCharType="begin"/>
            </w:r>
            <w:r w:rsidR="00DA01A2">
              <w:rPr>
                <w:webHidden/>
              </w:rPr>
              <w:instrText xml:space="preserve"> PAGEREF _Toc19619424 \h </w:instrText>
            </w:r>
            <w:r w:rsidR="00DA01A2">
              <w:rPr>
                <w:webHidden/>
              </w:rPr>
            </w:r>
            <w:r w:rsidR="00DA01A2">
              <w:rPr>
                <w:webHidden/>
              </w:rPr>
              <w:fldChar w:fldCharType="separate"/>
            </w:r>
            <w:r w:rsidR="00DA01A2">
              <w:rPr>
                <w:webHidden/>
              </w:rPr>
              <w:t>1</w:t>
            </w:r>
            <w:r w:rsidR="00DA01A2">
              <w:rPr>
                <w:webHidden/>
              </w:rPr>
              <w:fldChar w:fldCharType="end"/>
            </w:r>
          </w:hyperlink>
        </w:p>
        <w:p w14:paraId="47C3C72A" w14:textId="69882371" w:rsidR="00DA01A2" w:rsidRDefault="00E04E74">
          <w:pPr>
            <w:pStyle w:val="Inhopg2"/>
            <w:rPr>
              <w:rFonts w:asciiTheme="minorHAnsi" w:eastAsiaTheme="minorEastAsia" w:hAnsiTheme="minorHAnsi" w:cstheme="minorBidi"/>
              <w:snapToGrid/>
              <w:kern w:val="0"/>
              <w:sz w:val="22"/>
              <w:szCs w:val="22"/>
              <w:lang w:eastAsia="nl-NL"/>
            </w:rPr>
          </w:pPr>
          <w:hyperlink w:anchor="_Toc19619425" w:history="1">
            <w:r w:rsidR="00DA01A2" w:rsidRPr="00775B43">
              <w:rPr>
                <w:rStyle w:val="Hyperlink"/>
              </w:rPr>
              <w:t>2.6</w:t>
            </w:r>
            <w:r w:rsidR="00DA01A2">
              <w:rPr>
                <w:rFonts w:asciiTheme="minorHAnsi" w:eastAsiaTheme="minorEastAsia" w:hAnsiTheme="minorHAnsi" w:cstheme="minorBidi"/>
                <w:snapToGrid/>
                <w:kern w:val="0"/>
                <w:sz w:val="22"/>
                <w:szCs w:val="22"/>
                <w:lang w:eastAsia="nl-NL"/>
              </w:rPr>
              <w:tab/>
            </w:r>
            <w:r w:rsidR="00DA01A2" w:rsidRPr="00775B43">
              <w:rPr>
                <w:rStyle w:val="Hyperlink"/>
              </w:rPr>
              <w:t>Geldlening en Zekerheden</w:t>
            </w:r>
            <w:r w:rsidR="00DA01A2">
              <w:rPr>
                <w:webHidden/>
              </w:rPr>
              <w:tab/>
            </w:r>
            <w:r w:rsidR="00DA01A2">
              <w:rPr>
                <w:webHidden/>
              </w:rPr>
              <w:fldChar w:fldCharType="begin"/>
            </w:r>
            <w:r w:rsidR="00DA01A2">
              <w:rPr>
                <w:webHidden/>
              </w:rPr>
              <w:instrText xml:space="preserve"> PAGEREF _Toc19619425 \h </w:instrText>
            </w:r>
            <w:r w:rsidR="00DA01A2">
              <w:rPr>
                <w:webHidden/>
              </w:rPr>
            </w:r>
            <w:r w:rsidR="00DA01A2">
              <w:rPr>
                <w:webHidden/>
              </w:rPr>
              <w:fldChar w:fldCharType="separate"/>
            </w:r>
            <w:r w:rsidR="00DA01A2">
              <w:rPr>
                <w:webHidden/>
              </w:rPr>
              <w:t>1</w:t>
            </w:r>
            <w:r w:rsidR="00DA01A2">
              <w:rPr>
                <w:webHidden/>
              </w:rPr>
              <w:fldChar w:fldCharType="end"/>
            </w:r>
          </w:hyperlink>
        </w:p>
        <w:p w14:paraId="3CBC5EA4" w14:textId="2CCCA26F" w:rsidR="00DA01A2" w:rsidRDefault="00E04E74">
          <w:pPr>
            <w:pStyle w:val="Inhopg2"/>
            <w:rPr>
              <w:rFonts w:asciiTheme="minorHAnsi" w:eastAsiaTheme="minorEastAsia" w:hAnsiTheme="minorHAnsi" w:cstheme="minorBidi"/>
              <w:snapToGrid/>
              <w:kern w:val="0"/>
              <w:sz w:val="22"/>
              <w:szCs w:val="22"/>
              <w:lang w:eastAsia="nl-NL"/>
            </w:rPr>
          </w:pPr>
          <w:hyperlink w:anchor="_Toc19619426" w:history="1">
            <w:r w:rsidR="00DA01A2" w:rsidRPr="00775B43">
              <w:rPr>
                <w:rStyle w:val="Hyperlink"/>
              </w:rPr>
              <w:t>2.7</w:t>
            </w:r>
            <w:r w:rsidR="00DA01A2">
              <w:rPr>
                <w:rFonts w:asciiTheme="minorHAnsi" w:eastAsiaTheme="minorEastAsia" w:hAnsiTheme="minorHAnsi" w:cstheme="minorBidi"/>
                <w:snapToGrid/>
                <w:kern w:val="0"/>
                <w:sz w:val="22"/>
                <w:szCs w:val="22"/>
                <w:lang w:eastAsia="nl-NL"/>
              </w:rPr>
              <w:tab/>
            </w:r>
            <w:r w:rsidR="00DA01A2" w:rsidRPr="00775B43">
              <w:rPr>
                <w:rStyle w:val="Hyperlink"/>
              </w:rPr>
              <w:t>Registergoed</w:t>
            </w:r>
            <w:r w:rsidR="00DA01A2">
              <w:rPr>
                <w:webHidden/>
              </w:rPr>
              <w:tab/>
            </w:r>
            <w:r w:rsidR="00DA01A2">
              <w:rPr>
                <w:webHidden/>
              </w:rPr>
              <w:fldChar w:fldCharType="begin"/>
            </w:r>
            <w:r w:rsidR="00DA01A2">
              <w:rPr>
                <w:webHidden/>
              </w:rPr>
              <w:instrText xml:space="preserve"> PAGEREF _Toc19619426 \h </w:instrText>
            </w:r>
            <w:r w:rsidR="00DA01A2">
              <w:rPr>
                <w:webHidden/>
              </w:rPr>
            </w:r>
            <w:r w:rsidR="00DA01A2">
              <w:rPr>
                <w:webHidden/>
              </w:rPr>
              <w:fldChar w:fldCharType="separate"/>
            </w:r>
            <w:r w:rsidR="00DA01A2">
              <w:rPr>
                <w:webHidden/>
              </w:rPr>
              <w:t>1</w:t>
            </w:r>
            <w:r w:rsidR="00DA01A2">
              <w:rPr>
                <w:webHidden/>
              </w:rPr>
              <w:fldChar w:fldCharType="end"/>
            </w:r>
          </w:hyperlink>
        </w:p>
        <w:p w14:paraId="21877EE4" w14:textId="47FE746B" w:rsidR="00DA01A2" w:rsidRDefault="00E04E74">
          <w:pPr>
            <w:pStyle w:val="Inhopg2"/>
            <w:rPr>
              <w:rFonts w:asciiTheme="minorHAnsi" w:eastAsiaTheme="minorEastAsia" w:hAnsiTheme="minorHAnsi" w:cstheme="minorBidi"/>
              <w:snapToGrid/>
              <w:kern w:val="0"/>
              <w:sz w:val="22"/>
              <w:szCs w:val="22"/>
              <w:lang w:eastAsia="nl-NL"/>
            </w:rPr>
          </w:pPr>
          <w:hyperlink w:anchor="_Toc19619427" w:history="1">
            <w:r w:rsidR="00DA01A2" w:rsidRPr="00775B43">
              <w:rPr>
                <w:rStyle w:val="Hyperlink"/>
              </w:rPr>
              <w:t>2.8</w:t>
            </w:r>
            <w:r w:rsidR="00DA01A2">
              <w:rPr>
                <w:rFonts w:asciiTheme="minorHAnsi" w:eastAsiaTheme="minorEastAsia" w:hAnsiTheme="minorHAnsi" w:cstheme="minorBidi"/>
                <w:snapToGrid/>
                <w:kern w:val="0"/>
                <w:sz w:val="22"/>
                <w:szCs w:val="22"/>
                <w:lang w:eastAsia="nl-NL"/>
              </w:rPr>
              <w:tab/>
            </w:r>
            <w:r w:rsidR="00DA01A2" w:rsidRPr="00775B43">
              <w:rPr>
                <w:rStyle w:val="Hyperlink"/>
              </w:rPr>
              <w:t>Starterslening</w:t>
            </w:r>
            <w:r w:rsidR="00DA01A2">
              <w:rPr>
                <w:webHidden/>
              </w:rPr>
              <w:tab/>
            </w:r>
            <w:r w:rsidR="00DA01A2">
              <w:rPr>
                <w:webHidden/>
              </w:rPr>
              <w:fldChar w:fldCharType="begin"/>
            </w:r>
            <w:r w:rsidR="00DA01A2">
              <w:rPr>
                <w:webHidden/>
              </w:rPr>
              <w:instrText xml:space="preserve"> PAGEREF _Toc19619427 \h </w:instrText>
            </w:r>
            <w:r w:rsidR="00DA01A2">
              <w:rPr>
                <w:webHidden/>
              </w:rPr>
            </w:r>
            <w:r w:rsidR="00DA01A2">
              <w:rPr>
                <w:webHidden/>
              </w:rPr>
              <w:fldChar w:fldCharType="separate"/>
            </w:r>
            <w:r w:rsidR="00DA01A2">
              <w:rPr>
                <w:webHidden/>
              </w:rPr>
              <w:t>1</w:t>
            </w:r>
            <w:r w:rsidR="00DA01A2">
              <w:rPr>
                <w:webHidden/>
              </w:rPr>
              <w:fldChar w:fldCharType="end"/>
            </w:r>
          </w:hyperlink>
        </w:p>
        <w:p w14:paraId="661BA4FA" w14:textId="54EB5C47" w:rsidR="00DA01A2" w:rsidRDefault="00E04E74">
          <w:pPr>
            <w:pStyle w:val="Inhopg2"/>
            <w:rPr>
              <w:rFonts w:asciiTheme="minorHAnsi" w:eastAsiaTheme="minorEastAsia" w:hAnsiTheme="minorHAnsi" w:cstheme="minorBidi"/>
              <w:snapToGrid/>
              <w:kern w:val="0"/>
              <w:sz w:val="22"/>
              <w:szCs w:val="22"/>
              <w:lang w:eastAsia="nl-NL"/>
            </w:rPr>
          </w:pPr>
          <w:hyperlink w:anchor="_Toc19619428" w:history="1">
            <w:r w:rsidR="00DA01A2" w:rsidRPr="00775B43">
              <w:rPr>
                <w:rStyle w:val="Hyperlink"/>
              </w:rPr>
              <w:t>2.9</w:t>
            </w:r>
            <w:r w:rsidR="00DA01A2">
              <w:rPr>
                <w:rFonts w:asciiTheme="minorHAnsi" w:eastAsiaTheme="minorEastAsia" w:hAnsiTheme="minorHAnsi" w:cstheme="minorBidi"/>
                <w:snapToGrid/>
                <w:kern w:val="0"/>
                <w:sz w:val="22"/>
                <w:szCs w:val="22"/>
                <w:lang w:eastAsia="nl-NL"/>
              </w:rPr>
              <w:tab/>
            </w:r>
            <w:r w:rsidR="00DA01A2" w:rsidRPr="00775B43">
              <w:rPr>
                <w:rStyle w:val="Hyperlink"/>
              </w:rPr>
              <w:t>Aanvaarding</w:t>
            </w:r>
            <w:r w:rsidR="00DA01A2">
              <w:rPr>
                <w:webHidden/>
              </w:rPr>
              <w:tab/>
            </w:r>
            <w:r w:rsidR="00DA01A2">
              <w:rPr>
                <w:webHidden/>
              </w:rPr>
              <w:fldChar w:fldCharType="begin"/>
            </w:r>
            <w:r w:rsidR="00DA01A2">
              <w:rPr>
                <w:webHidden/>
              </w:rPr>
              <w:instrText xml:space="preserve"> PAGEREF _Toc19619428 \h </w:instrText>
            </w:r>
            <w:r w:rsidR="00DA01A2">
              <w:rPr>
                <w:webHidden/>
              </w:rPr>
            </w:r>
            <w:r w:rsidR="00DA01A2">
              <w:rPr>
                <w:webHidden/>
              </w:rPr>
              <w:fldChar w:fldCharType="separate"/>
            </w:r>
            <w:r w:rsidR="00DA01A2">
              <w:rPr>
                <w:webHidden/>
              </w:rPr>
              <w:t>1</w:t>
            </w:r>
            <w:r w:rsidR="00DA01A2">
              <w:rPr>
                <w:webHidden/>
              </w:rPr>
              <w:fldChar w:fldCharType="end"/>
            </w:r>
          </w:hyperlink>
        </w:p>
        <w:p w14:paraId="4D94F4D8" w14:textId="60317D94" w:rsidR="00DA01A2" w:rsidRDefault="00E04E74">
          <w:pPr>
            <w:pStyle w:val="Inhopg2"/>
            <w:rPr>
              <w:rFonts w:asciiTheme="minorHAnsi" w:eastAsiaTheme="minorEastAsia" w:hAnsiTheme="minorHAnsi" w:cstheme="minorBidi"/>
              <w:snapToGrid/>
              <w:kern w:val="0"/>
              <w:sz w:val="22"/>
              <w:szCs w:val="22"/>
              <w:lang w:eastAsia="nl-NL"/>
            </w:rPr>
          </w:pPr>
          <w:hyperlink w:anchor="_Toc19619429" w:history="1">
            <w:r w:rsidR="00DA01A2" w:rsidRPr="00775B43">
              <w:rPr>
                <w:rStyle w:val="Hyperlink"/>
              </w:rPr>
              <w:t>2.10</w:t>
            </w:r>
            <w:r w:rsidR="00DA01A2">
              <w:rPr>
                <w:rFonts w:asciiTheme="minorHAnsi" w:eastAsiaTheme="minorEastAsia" w:hAnsiTheme="minorHAnsi" w:cstheme="minorBidi"/>
                <w:snapToGrid/>
                <w:kern w:val="0"/>
                <w:sz w:val="22"/>
                <w:szCs w:val="22"/>
                <w:lang w:eastAsia="nl-NL"/>
              </w:rPr>
              <w:tab/>
            </w:r>
            <w:r w:rsidR="00DA01A2" w:rsidRPr="00775B43">
              <w:rPr>
                <w:rStyle w:val="Hyperlink"/>
              </w:rPr>
              <w:t>Woonplaatskeuze</w:t>
            </w:r>
            <w:r w:rsidR="00DA01A2">
              <w:rPr>
                <w:webHidden/>
              </w:rPr>
              <w:tab/>
            </w:r>
            <w:r w:rsidR="00DA01A2">
              <w:rPr>
                <w:webHidden/>
              </w:rPr>
              <w:fldChar w:fldCharType="begin"/>
            </w:r>
            <w:r w:rsidR="00DA01A2">
              <w:rPr>
                <w:webHidden/>
              </w:rPr>
              <w:instrText xml:space="preserve"> PAGEREF _Toc19619429 \h </w:instrText>
            </w:r>
            <w:r w:rsidR="00DA01A2">
              <w:rPr>
                <w:webHidden/>
              </w:rPr>
            </w:r>
            <w:r w:rsidR="00DA01A2">
              <w:rPr>
                <w:webHidden/>
              </w:rPr>
              <w:fldChar w:fldCharType="separate"/>
            </w:r>
            <w:r w:rsidR="00DA01A2">
              <w:rPr>
                <w:webHidden/>
              </w:rPr>
              <w:t>1</w:t>
            </w:r>
            <w:r w:rsidR="00DA01A2">
              <w:rPr>
                <w:webHidden/>
              </w:rPr>
              <w:fldChar w:fldCharType="end"/>
            </w:r>
          </w:hyperlink>
        </w:p>
        <w:p w14:paraId="6681DD21" w14:textId="6EFABB6A" w:rsidR="00DA01A2" w:rsidRDefault="00E04E74">
          <w:pPr>
            <w:pStyle w:val="Inhopg2"/>
            <w:rPr>
              <w:rFonts w:asciiTheme="minorHAnsi" w:eastAsiaTheme="minorEastAsia" w:hAnsiTheme="minorHAnsi" w:cstheme="minorBidi"/>
              <w:snapToGrid/>
              <w:kern w:val="0"/>
              <w:sz w:val="22"/>
              <w:szCs w:val="22"/>
              <w:lang w:eastAsia="nl-NL"/>
            </w:rPr>
          </w:pPr>
          <w:hyperlink w:anchor="_Toc19619430" w:history="1">
            <w:r w:rsidR="00DA01A2" w:rsidRPr="00775B43">
              <w:rPr>
                <w:rStyle w:val="Hyperlink"/>
              </w:rPr>
              <w:t>2.11</w:t>
            </w:r>
            <w:r w:rsidR="00DA01A2">
              <w:rPr>
                <w:rFonts w:asciiTheme="minorHAnsi" w:eastAsiaTheme="minorEastAsia" w:hAnsiTheme="minorHAnsi" w:cstheme="minorBidi"/>
                <w:snapToGrid/>
                <w:kern w:val="0"/>
                <w:sz w:val="22"/>
                <w:szCs w:val="22"/>
                <w:lang w:eastAsia="nl-NL"/>
              </w:rPr>
              <w:tab/>
            </w:r>
            <w:r w:rsidR="00DA01A2" w:rsidRPr="00775B43">
              <w:rPr>
                <w:rStyle w:val="Hyperlink"/>
              </w:rPr>
              <w:t>Einde kadasterdeel</w:t>
            </w:r>
            <w:r w:rsidR="00DA01A2">
              <w:rPr>
                <w:webHidden/>
              </w:rPr>
              <w:tab/>
            </w:r>
            <w:r w:rsidR="00DA01A2">
              <w:rPr>
                <w:webHidden/>
              </w:rPr>
              <w:fldChar w:fldCharType="begin"/>
            </w:r>
            <w:r w:rsidR="00DA01A2">
              <w:rPr>
                <w:webHidden/>
              </w:rPr>
              <w:instrText xml:space="preserve"> PAGEREF _Toc19619430 \h </w:instrText>
            </w:r>
            <w:r w:rsidR="00DA01A2">
              <w:rPr>
                <w:webHidden/>
              </w:rPr>
            </w:r>
            <w:r w:rsidR="00DA01A2">
              <w:rPr>
                <w:webHidden/>
              </w:rPr>
              <w:fldChar w:fldCharType="separate"/>
            </w:r>
            <w:r w:rsidR="00DA01A2">
              <w:rPr>
                <w:webHidden/>
              </w:rPr>
              <w:t>1</w:t>
            </w:r>
            <w:r w:rsidR="00DA01A2">
              <w:rPr>
                <w:webHidden/>
              </w:rPr>
              <w:fldChar w:fldCharType="end"/>
            </w:r>
          </w:hyperlink>
        </w:p>
        <w:p w14:paraId="1F0D32F3" w14:textId="47838F83" w:rsidR="00DA01A2" w:rsidRDefault="00E04E74">
          <w:pPr>
            <w:pStyle w:val="Inhopg2"/>
            <w:rPr>
              <w:rFonts w:asciiTheme="minorHAnsi" w:eastAsiaTheme="minorEastAsia" w:hAnsiTheme="minorHAnsi" w:cstheme="minorBidi"/>
              <w:snapToGrid/>
              <w:kern w:val="0"/>
              <w:sz w:val="22"/>
              <w:szCs w:val="22"/>
              <w:lang w:eastAsia="nl-NL"/>
            </w:rPr>
          </w:pPr>
          <w:hyperlink w:anchor="_Toc19619431" w:history="1">
            <w:r w:rsidR="00DA01A2" w:rsidRPr="00775B43">
              <w:rPr>
                <w:rStyle w:val="Hyperlink"/>
              </w:rPr>
              <w:t>2.12</w:t>
            </w:r>
            <w:r w:rsidR="00DA01A2">
              <w:rPr>
                <w:rFonts w:asciiTheme="minorHAnsi" w:eastAsiaTheme="minorEastAsia" w:hAnsiTheme="minorHAnsi" w:cstheme="minorBidi"/>
                <w:snapToGrid/>
                <w:kern w:val="0"/>
                <w:sz w:val="22"/>
                <w:szCs w:val="22"/>
                <w:lang w:eastAsia="nl-NL"/>
              </w:rPr>
              <w:tab/>
            </w:r>
            <w:r w:rsidR="00DA01A2" w:rsidRPr="00775B43">
              <w:rPr>
                <w:rStyle w:val="Hyperlink"/>
              </w:rPr>
              <w:t>Vrije gedeelte</w:t>
            </w:r>
            <w:r w:rsidR="00DA01A2">
              <w:rPr>
                <w:webHidden/>
              </w:rPr>
              <w:tab/>
            </w:r>
            <w:r w:rsidR="00DA01A2">
              <w:rPr>
                <w:webHidden/>
              </w:rPr>
              <w:fldChar w:fldCharType="begin"/>
            </w:r>
            <w:r w:rsidR="00DA01A2">
              <w:rPr>
                <w:webHidden/>
              </w:rPr>
              <w:instrText xml:space="preserve"> PAGEREF _Toc19619431 \h </w:instrText>
            </w:r>
            <w:r w:rsidR="00DA01A2">
              <w:rPr>
                <w:webHidden/>
              </w:rPr>
            </w:r>
            <w:r w:rsidR="00DA01A2">
              <w:rPr>
                <w:webHidden/>
              </w:rPr>
              <w:fldChar w:fldCharType="separate"/>
            </w:r>
            <w:r w:rsidR="00DA01A2">
              <w:rPr>
                <w:webHidden/>
              </w:rPr>
              <w:t>1</w:t>
            </w:r>
            <w:r w:rsidR="00DA01A2">
              <w:rPr>
                <w:webHidden/>
              </w:rPr>
              <w:fldChar w:fldCharType="end"/>
            </w:r>
          </w:hyperlink>
        </w:p>
        <w:p w14:paraId="491140E1" w14:textId="1D25661D" w:rsidR="00DA01A2" w:rsidRDefault="00DA01A2">
          <w:r>
            <w:rPr>
              <w:b/>
              <w:bCs/>
            </w:rPr>
            <w:fldChar w:fldCharType="end"/>
          </w:r>
        </w:p>
      </w:sdtContent>
    </w:sdt>
    <w:p w14:paraId="36B0D238" w14:textId="77777777" w:rsidR="003228A3" w:rsidRPr="00343045" w:rsidRDefault="003228A3"/>
    <w:p w14:paraId="387D7933" w14:textId="77777777" w:rsidR="004A1631" w:rsidRPr="00343045" w:rsidRDefault="004A1631" w:rsidP="004A1631">
      <w:pPr>
        <w:pStyle w:val="Kop1"/>
        <w:numPr>
          <w:ilvl w:val="0"/>
          <w:numId w:val="1"/>
        </w:numPr>
        <w:rPr>
          <w:lang w:val="nl-NL"/>
        </w:rPr>
      </w:pPr>
      <w:bookmarkStart w:id="116" w:name="bmStartpunt"/>
      <w:bookmarkStart w:id="117" w:name="_Toc498316301"/>
      <w:bookmarkStart w:id="118" w:name="_Toc20728828"/>
      <w:bookmarkStart w:id="119" w:name="_Toc464135491"/>
      <w:bookmarkStart w:id="120" w:name="_Toc506361255"/>
      <w:bookmarkStart w:id="121" w:name="_Toc19619411"/>
      <w:bookmarkStart w:id="122" w:name="_Toc179181706"/>
      <w:bookmarkEnd w:id="116"/>
      <w:bookmarkEnd w:id="117"/>
      <w:bookmarkEnd w:id="118"/>
      <w:r w:rsidRPr="00343045">
        <w:rPr>
          <w:lang w:val="nl-NL"/>
        </w:rPr>
        <w:lastRenderedPageBreak/>
        <w:t>Inleiding</w:t>
      </w:r>
      <w:bookmarkEnd w:id="119"/>
      <w:bookmarkEnd w:id="120"/>
      <w:bookmarkEnd w:id="121"/>
    </w:p>
    <w:p w14:paraId="409F5E9D" w14:textId="77777777" w:rsidR="00987D5A" w:rsidRPr="00343045" w:rsidRDefault="00987D5A" w:rsidP="00987D5A">
      <w:pPr>
        <w:pStyle w:val="Kop2"/>
        <w:numPr>
          <w:ilvl w:val="1"/>
          <w:numId w:val="1"/>
        </w:numPr>
      </w:pPr>
      <w:bookmarkStart w:id="123" w:name="_Toc196114936"/>
      <w:bookmarkStart w:id="124" w:name="_Toc464135492"/>
      <w:bookmarkStart w:id="125" w:name="_Toc506361256"/>
      <w:bookmarkStart w:id="126" w:name="_Toc19619412"/>
      <w:r w:rsidRPr="00343045">
        <w:t>Doel</w:t>
      </w:r>
      <w:bookmarkEnd w:id="123"/>
      <w:bookmarkEnd w:id="124"/>
      <w:bookmarkEnd w:id="125"/>
      <w:bookmarkEnd w:id="126"/>
    </w:p>
    <w:p w14:paraId="3CFD72A5" w14:textId="4C5716ED" w:rsidR="008D0862" w:rsidRDefault="008D0862" w:rsidP="008D0862">
      <w:r w:rsidRPr="00343045">
        <w:t>I</w:t>
      </w:r>
      <w:r>
        <w:t>n dit document wordt beschreven</w:t>
      </w:r>
      <w:r w:rsidRPr="00343045">
        <w:t xml:space="preserve"> hoe het modeldocument voor</w:t>
      </w:r>
      <w:r w:rsidR="00286F0E">
        <w:t xml:space="preserve"> </w:t>
      </w:r>
      <w:proofErr w:type="spellStart"/>
      <w:r w:rsidR="00946F39">
        <w:t>Sy</w:t>
      </w:r>
      <w:r w:rsidR="005D16CB">
        <w:t>n</w:t>
      </w:r>
      <w:r w:rsidR="00946F39">
        <w:t>trus</w:t>
      </w:r>
      <w:proofErr w:type="spellEnd"/>
      <w:r w:rsidR="00946F39">
        <w:t xml:space="preserve"> Achmea</w:t>
      </w:r>
      <w:r w:rsidR="00C61CA0"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127" w:name="_Toc212447230"/>
      <w:bookmarkStart w:id="128" w:name="_Toc464135493"/>
      <w:bookmarkStart w:id="129" w:name="_Toc506361257"/>
      <w:bookmarkStart w:id="130" w:name="_Toc19619413"/>
      <w:bookmarkStart w:id="131" w:name="_Toc196114937"/>
      <w:r w:rsidRPr="00343045">
        <w:t>Algemeen</w:t>
      </w:r>
      <w:bookmarkEnd w:id="127"/>
      <w:bookmarkEnd w:id="128"/>
      <w:bookmarkEnd w:id="129"/>
      <w:bookmarkEnd w:id="130"/>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31"/>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132" w:name="_Toc191216332"/>
      <w:bookmarkStart w:id="133" w:name="_Toc191373237"/>
      <w:bookmarkStart w:id="134" w:name="_Toc191216333"/>
      <w:bookmarkStart w:id="135" w:name="_Toc191373238"/>
      <w:bookmarkStart w:id="136" w:name="_Toc464135494"/>
      <w:bookmarkStart w:id="137" w:name="_Toc506361258"/>
      <w:bookmarkStart w:id="138" w:name="_Toc19619414"/>
      <w:bookmarkEnd w:id="132"/>
      <w:bookmarkEnd w:id="133"/>
      <w:bookmarkEnd w:id="134"/>
      <w:bookmarkEnd w:id="135"/>
      <w:r w:rsidRPr="00343045">
        <w:lastRenderedPageBreak/>
        <w:t>Referenties</w:t>
      </w:r>
      <w:bookmarkEnd w:id="136"/>
      <w:bookmarkEnd w:id="137"/>
      <w:bookmarkEnd w:id="138"/>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228"/>
      </w:tblGrid>
      <w:tr w:rsidR="00864B12" w:rsidRPr="00DB7FA4" w14:paraId="4CF0D5F8" w14:textId="77777777" w:rsidTr="00864B12">
        <w:tc>
          <w:tcPr>
            <w:tcW w:w="556" w:type="dxa"/>
            <w:shd w:val="clear" w:color="auto" w:fill="CCCCCC"/>
          </w:tcPr>
          <w:p w14:paraId="1140F714" w14:textId="77777777" w:rsidR="00864B12" w:rsidRPr="00DB7FA4" w:rsidRDefault="00864B12" w:rsidP="00BF18B4">
            <w:pPr>
              <w:rPr>
                <w:b/>
                <w:lang w:val="nl"/>
              </w:rPr>
            </w:pPr>
            <w:r w:rsidRPr="00DB7FA4">
              <w:rPr>
                <w:b/>
                <w:lang w:val="nl"/>
              </w:rPr>
              <w:t>ID</w:t>
            </w:r>
          </w:p>
        </w:tc>
        <w:tc>
          <w:tcPr>
            <w:tcW w:w="8228" w:type="dxa"/>
            <w:shd w:val="clear" w:color="auto" w:fill="CCCCCC"/>
          </w:tcPr>
          <w:p w14:paraId="045369ED" w14:textId="77777777" w:rsidR="00864B12" w:rsidRPr="00DB7FA4" w:rsidRDefault="00864B12" w:rsidP="00BF18B4">
            <w:pPr>
              <w:rPr>
                <w:b/>
                <w:lang w:val="nl"/>
              </w:rPr>
            </w:pPr>
            <w:r w:rsidRPr="00DB7FA4">
              <w:rPr>
                <w:b/>
                <w:lang w:val="nl"/>
              </w:rPr>
              <w:t>Documentnaam</w:t>
            </w:r>
          </w:p>
        </w:tc>
      </w:tr>
      <w:tr w:rsidR="00864B12" w:rsidRPr="00DB7FA4" w14:paraId="60482898" w14:textId="77777777" w:rsidTr="00864B12">
        <w:tc>
          <w:tcPr>
            <w:tcW w:w="556" w:type="dxa"/>
            <w:shd w:val="clear" w:color="auto" w:fill="auto"/>
          </w:tcPr>
          <w:p w14:paraId="4E4D7112" w14:textId="77777777" w:rsidR="00864B12" w:rsidRPr="00DB7FA4" w:rsidRDefault="00864B12" w:rsidP="00BF18B4">
            <w:pPr>
              <w:rPr>
                <w:lang w:val="nl"/>
              </w:rPr>
            </w:pPr>
            <w:r w:rsidRPr="002C7327">
              <w:t>[1]</w:t>
            </w:r>
          </w:p>
        </w:tc>
        <w:tc>
          <w:tcPr>
            <w:tcW w:w="8228" w:type="dxa"/>
            <w:shd w:val="clear" w:color="auto" w:fill="auto"/>
          </w:tcPr>
          <w:p w14:paraId="0BF7A18C" w14:textId="3BF12492" w:rsidR="00864B12" w:rsidRPr="00DB7FA4" w:rsidRDefault="00864B12" w:rsidP="00EC1610">
            <w:pPr>
              <w:rPr>
                <w:lang w:val="nl"/>
              </w:rPr>
            </w:pPr>
            <w:r w:rsidRPr="00CC0276">
              <w:t xml:space="preserve">Modeldocument </w:t>
            </w:r>
            <w:proofErr w:type="spellStart"/>
            <w:r>
              <w:t>Syntrus</w:t>
            </w:r>
            <w:proofErr w:type="spellEnd"/>
            <w:r>
              <w:t xml:space="preserve"> Achmea hypotheek</w:t>
            </w:r>
          </w:p>
        </w:tc>
      </w:tr>
      <w:tr w:rsidR="00864B12" w:rsidRPr="00DB7FA4" w14:paraId="4F78AA22" w14:textId="77777777" w:rsidTr="00864B12">
        <w:tc>
          <w:tcPr>
            <w:tcW w:w="556" w:type="dxa"/>
            <w:shd w:val="clear" w:color="auto" w:fill="auto"/>
          </w:tcPr>
          <w:p w14:paraId="4B4A411C" w14:textId="77777777" w:rsidR="00864B12" w:rsidRPr="00DB7FA4" w:rsidRDefault="00864B12" w:rsidP="00BF18B4">
            <w:pPr>
              <w:rPr>
                <w:lang w:val="nl"/>
              </w:rPr>
            </w:pPr>
            <w:r w:rsidRPr="00134AAB">
              <w:t>[2]</w:t>
            </w:r>
          </w:p>
        </w:tc>
        <w:tc>
          <w:tcPr>
            <w:tcW w:w="8228" w:type="dxa"/>
            <w:shd w:val="clear" w:color="auto" w:fill="auto"/>
          </w:tcPr>
          <w:p w14:paraId="7AB0AC9B" w14:textId="0C76D4B1" w:rsidR="00864B12" w:rsidRPr="00DB7FA4" w:rsidRDefault="00864B12" w:rsidP="00BF18B4">
            <w:pPr>
              <w:rPr>
                <w:lang w:val="nl"/>
              </w:rPr>
            </w:pPr>
            <w:r w:rsidRPr="00134AAB">
              <w:t xml:space="preserve">Documentatie standaard tekstblokken: namen van de documenten en de versies daarvan zijn </w:t>
            </w:r>
            <w:r>
              <w:t xml:space="preserve">te vinden in de </w:t>
            </w:r>
            <w:proofErr w:type="spellStart"/>
            <w:r>
              <w:t>releasenotes</w:t>
            </w:r>
            <w:proofErr w:type="spellEnd"/>
            <w:r w:rsidR="001C784F">
              <w:t xml:space="preserve"> van de betreffende akte</w:t>
            </w:r>
            <w:r>
              <w:t xml:space="preserve">: </w:t>
            </w:r>
            <w:hyperlink r:id="rId12" w:history="1">
              <w:r w:rsidR="00546953">
                <w:rPr>
                  <w:rStyle w:val="Hyperlink"/>
                </w:rPr>
                <w:t>https://github.com/KadasterAA/Aktemodellen/tree/master/kik-modeldocumenten</w:t>
              </w:r>
            </w:hyperlink>
          </w:p>
        </w:tc>
      </w:tr>
      <w:tr w:rsidR="00864B12" w:rsidRPr="00DB7FA4" w14:paraId="59A3BC86" w14:textId="77777777" w:rsidTr="00864B12">
        <w:tc>
          <w:tcPr>
            <w:tcW w:w="556" w:type="dxa"/>
            <w:shd w:val="clear" w:color="auto" w:fill="auto"/>
          </w:tcPr>
          <w:p w14:paraId="6323B4CA" w14:textId="2CEBE0CE" w:rsidR="00864B12" w:rsidRPr="00DB7FA4" w:rsidRDefault="00864B12" w:rsidP="00BF18B4">
            <w:pPr>
              <w:rPr>
                <w:lang w:val="nl"/>
              </w:rPr>
            </w:pPr>
            <w:bookmarkStart w:id="139" w:name="AlgemeneAfsprakenDocument"/>
            <w:r>
              <w:t>[3]</w:t>
            </w:r>
            <w:bookmarkEnd w:id="139"/>
          </w:p>
        </w:tc>
        <w:tc>
          <w:tcPr>
            <w:tcW w:w="8228" w:type="dxa"/>
            <w:shd w:val="clear" w:color="auto" w:fill="auto"/>
          </w:tcPr>
          <w:p w14:paraId="6BDB8C70" w14:textId="77777777" w:rsidR="00864B12" w:rsidRPr="00DB7FA4" w:rsidRDefault="00864B12" w:rsidP="00BF18B4">
            <w:pPr>
              <w:rPr>
                <w:lang w:val="nl"/>
              </w:rPr>
            </w:pPr>
            <w:r w:rsidRPr="00F04F48">
              <w:t>Tekstblok - Algemene afspraken modeldocumenten en tekstblokken</w:t>
            </w:r>
          </w:p>
        </w:tc>
      </w:tr>
      <w:tr w:rsidR="00864B12" w:rsidRPr="00DB7FA4" w14:paraId="0BE56058" w14:textId="77777777" w:rsidTr="00864B12">
        <w:tc>
          <w:tcPr>
            <w:tcW w:w="556" w:type="dxa"/>
            <w:shd w:val="clear" w:color="auto" w:fill="auto"/>
          </w:tcPr>
          <w:p w14:paraId="79844382" w14:textId="11D5FA86" w:rsidR="00864B12" w:rsidRDefault="00864B12" w:rsidP="00BF18B4">
            <w:bookmarkStart w:id="140" w:name="TC"/>
            <w:r>
              <w:t>[TC]</w:t>
            </w:r>
            <w:bookmarkEnd w:id="140"/>
          </w:p>
        </w:tc>
        <w:tc>
          <w:tcPr>
            <w:tcW w:w="8228" w:type="dxa"/>
            <w:shd w:val="clear" w:color="auto" w:fill="auto"/>
          </w:tcPr>
          <w:p w14:paraId="621EC278" w14:textId="77777777" w:rsidR="00864B12" w:rsidRDefault="00864B12" w:rsidP="00BF18B4">
            <w:r w:rsidRPr="00362DEE">
              <w:t xml:space="preserve">Toelichting - Comparitie nummering en </w:t>
            </w:r>
            <w:proofErr w:type="spellStart"/>
            <w:r w:rsidRPr="00362DEE">
              <w:t>layout</w:t>
            </w:r>
            <w:proofErr w:type="spellEnd"/>
          </w:p>
        </w:tc>
      </w:tr>
      <w:tr w:rsidR="00864B12" w:rsidRPr="00DB7FA4" w14:paraId="5E527C8D" w14:textId="77777777" w:rsidTr="00864B12">
        <w:tc>
          <w:tcPr>
            <w:tcW w:w="556" w:type="dxa"/>
            <w:shd w:val="clear" w:color="auto" w:fill="auto"/>
          </w:tcPr>
          <w:p w14:paraId="79ADCB4F" w14:textId="77777777" w:rsidR="00864B12" w:rsidRDefault="00864B12" w:rsidP="00BF18B4">
            <w:r>
              <w:t>[4]</w:t>
            </w:r>
          </w:p>
        </w:tc>
        <w:tc>
          <w:tcPr>
            <w:tcW w:w="8228" w:type="dxa"/>
            <w:shd w:val="clear" w:color="auto" w:fill="auto"/>
          </w:tcPr>
          <w:p w14:paraId="1B5D9082" w14:textId="77777777" w:rsidR="00864B12" w:rsidRPr="00F04F48" w:rsidRDefault="00864B12" w:rsidP="00BF18B4">
            <w:r>
              <w:t xml:space="preserve">Generieke XSD </w:t>
            </w:r>
            <w:proofErr w:type="spellStart"/>
            <w:r w:rsidRPr="00887623">
              <w:t>StukAlgemeen</w:t>
            </w:r>
            <w:proofErr w:type="spellEnd"/>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7777777" w:rsidR="00857117" w:rsidRPr="00343045" w:rsidRDefault="00857117" w:rsidP="00857117">
      <w:pPr>
        <w:pStyle w:val="streepje"/>
        <w:numPr>
          <w:ilvl w:val="0"/>
          <w:numId w:val="0"/>
        </w:numPr>
        <w:ind w:left="284" w:hanging="284"/>
        <w:sectPr w:rsidR="00857117" w:rsidRPr="00343045" w:rsidSect="00134AAB">
          <w:headerReference w:type="default" r:id="rId13"/>
          <w:type w:val="oddPage"/>
          <w:pgSz w:w="11906" w:h="16838" w:code="9"/>
          <w:pgMar w:top="3402" w:right="1304" w:bottom="1304" w:left="1814" w:header="567" w:footer="431" w:gutter="0"/>
          <w:cols w:space="708"/>
          <w:formProt w:val="0"/>
        </w:sectPr>
      </w:pPr>
    </w:p>
    <w:p w14:paraId="61B39258" w14:textId="6D6601A7" w:rsidR="008D0862" w:rsidRDefault="00944748" w:rsidP="008D0862">
      <w:pPr>
        <w:pStyle w:val="Kop1"/>
        <w:numPr>
          <w:ilvl w:val="0"/>
          <w:numId w:val="1"/>
        </w:numPr>
        <w:rPr>
          <w:lang w:val="nl-NL"/>
        </w:rPr>
      </w:pPr>
      <w:bookmarkStart w:id="151" w:name="_Toc464135495"/>
      <w:bookmarkStart w:id="152" w:name="_Toc506361259"/>
      <w:bookmarkStart w:id="153" w:name="_Toc19619415"/>
      <w:bookmarkEnd w:id="122"/>
      <w:proofErr w:type="spellStart"/>
      <w:r>
        <w:rPr>
          <w:lang w:val="nl-NL"/>
        </w:rPr>
        <w:lastRenderedPageBreak/>
        <w:t>Syntrus</w:t>
      </w:r>
      <w:proofErr w:type="spellEnd"/>
      <w:r>
        <w:rPr>
          <w:lang w:val="nl-NL"/>
        </w:rPr>
        <w:t xml:space="preserve"> Achmea</w:t>
      </w:r>
      <w:r w:rsidR="00340045">
        <w:rPr>
          <w:lang w:val="nl-NL"/>
        </w:rPr>
        <w:t xml:space="preserve"> </w:t>
      </w:r>
      <w:r w:rsidR="008D0862">
        <w:rPr>
          <w:lang w:val="nl-NL"/>
        </w:rPr>
        <w:t>Hypotheekakte</w:t>
      </w:r>
      <w:bookmarkEnd w:id="151"/>
      <w:bookmarkEnd w:id="152"/>
      <w:bookmarkEnd w:id="153"/>
    </w:p>
    <w:p w14:paraId="41022976" w14:textId="4D96C588" w:rsidR="008D0862" w:rsidRDefault="008D0862" w:rsidP="008D0862">
      <w:r>
        <w:t xml:space="preserve">In dit hoofdstuk is de structuur van de </w:t>
      </w:r>
      <w:proofErr w:type="spellStart"/>
      <w:r w:rsidR="00944748">
        <w:t>Syntrus</w:t>
      </w:r>
      <w:proofErr w:type="spellEnd"/>
      <w:r w:rsidR="00944748">
        <w:t xml:space="preserve"> Achmea</w:t>
      </w:r>
      <w:r w:rsidR="00C61CA0">
        <w:t xml:space="preserve"> </w:t>
      </w:r>
      <w:r>
        <w:t>hypotheekakte in detail beschreven.</w:t>
      </w:r>
    </w:p>
    <w:p w14:paraId="0AFD7880" w14:textId="77777777" w:rsidR="008D0862" w:rsidRPr="0090007F" w:rsidRDefault="008D0862" w:rsidP="008D0862">
      <w:r>
        <w:t xml:space="preserve">Bij de uitwerking staat ook de </w:t>
      </w:r>
      <w:proofErr w:type="spellStart"/>
      <w:r>
        <w:t>mapping</w:t>
      </w:r>
      <w:proofErr w:type="spellEnd"/>
      <w:r>
        <w:t xml:space="preserve">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7B74E13D" w14:textId="77777777" w:rsidR="005606FC" w:rsidRDefault="005606FC" w:rsidP="00AA1E30"/>
    <w:p w14:paraId="4DF1E555" w14:textId="77777777" w:rsidR="008D0862" w:rsidRPr="00343045" w:rsidRDefault="00741213" w:rsidP="008D0862">
      <w:pPr>
        <w:pStyle w:val="Kop2"/>
      </w:pPr>
      <w:bookmarkStart w:id="154" w:name="_Toc246925271"/>
      <w:bookmarkStart w:id="155" w:name="_Toc464135496"/>
      <w:bookmarkStart w:id="156" w:name="_Toc506361260"/>
      <w:bookmarkStart w:id="157" w:name="_Toc19619416"/>
      <w:r>
        <w:t>Equivalentiev</w:t>
      </w:r>
      <w:r w:rsidR="008D0862">
        <w:t>erklaring</w:t>
      </w:r>
      <w:bookmarkEnd w:id="154"/>
      <w:bookmarkEnd w:id="155"/>
      <w:bookmarkEnd w:id="156"/>
      <w:bookmarkEnd w:id="157"/>
    </w:p>
    <w:p w14:paraId="53F7D79A"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66171419"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6F2BBE24" w14:textId="77777777" w:rsidTr="00DB7FA4">
        <w:tc>
          <w:tcPr>
            <w:tcW w:w="2394" w:type="pct"/>
            <w:shd w:val="clear" w:color="auto" w:fill="auto"/>
          </w:tcPr>
          <w:p w14:paraId="1E6AE52A" w14:textId="77777777" w:rsidR="00C4522F" w:rsidRPr="00D77156" w:rsidRDefault="00C4522F" w:rsidP="00A7152A">
            <w:pPr>
              <w:rPr>
                <w:b/>
              </w:rPr>
            </w:pPr>
            <w:r w:rsidRPr="00DB7FA4">
              <w:rPr>
                <w:b/>
              </w:rPr>
              <w:t>Modeldocument tekst</w:t>
            </w:r>
          </w:p>
        </w:tc>
        <w:tc>
          <w:tcPr>
            <w:tcW w:w="2606" w:type="pct"/>
            <w:shd w:val="clear" w:color="auto" w:fill="auto"/>
          </w:tcPr>
          <w:p w14:paraId="05E64D2F" w14:textId="77777777" w:rsidR="00C4522F" w:rsidRPr="00D77156" w:rsidRDefault="00C4522F" w:rsidP="005217FC">
            <w:pPr>
              <w:rPr>
                <w:b/>
              </w:rPr>
            </w:pPr>
            <w:r w:rsidRPr="00DB7FA4">
              <w:rPr>
                <w:b/>
              </w:rPr>
              <w:t>Toelichting</w:t>
            </w:r>
          </w:p>
        </w:tc>
      </w:tr>
      <w:tr w:rsidR="008D0862" w:rsidRPr="002E729C" w14:paraId="25E4CDB3" w14:textId="77777777" w:rsidTr="00DB7FA4">
        <w:tc>
          <w:tcPr>
            <w:tcW w:w="2394" w:type="pct"/>
            <w:shd w:val="clear" w:color="auto" w:fill="auto"/>
          </w:tcPr>
          <w:p w14:paraId="7C2A6283"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01122A1D"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30E64B04" w14:textId="77777777" w:rsidR="00025A52" w:rsidRDefault="00025A52" w:rsidP="005217FC"/>
          <w:p w14:paraId="0DD89FF0" w14:textId="77777777"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14:paraId="4A7C841B"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454C34EC" w14:textId="77777777" w:rsidR="00D43A2A" w:rsidRDefault="00D43A2A" w:rsidP="00D43A2A">
      <w:pPr>
        <w:pStyle w:val="Kop2"/>
        <w:pageBreakBefore/>
      </w:pPr>
      <w:bookmarkStart w:id="158" w:name="_Toc464135497"/>
      <w:bookmarkStart w:id="159" w:name="_Toc506361261"/>
      <w:bookmarkStart w:id="160" w:name="_Toc19619417"/>
      <w:bookmarkStart w:id="161" w:name="_Ref438019207"/>
      <w:r>
        <w:lastRenderedPageBreak/>
        <w:t>Titel</w:t>
      </w:r>
      <w:bookmarkEnd w:id="158"/>
      <w:bookmarkEnd w:id="159"/>
      <w:bookmarkEnd w:id="160"/>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43A2A" w:rsidRPr="00D77156" w14:paraId="62D1F804" w14:textId="77777777" w:rsidTr="00323158">
        <w:tc>
          <w:tcPr>
            <w:tcW w:w="2394" w:type="pct"/>
            <w:shd w:val="clear" w:color="auto" w:fill="auto"/>
          </w:tcPr>
          <w:p w14:paraId="17970B51" w14:textId="77777777" w:rsidR="00D43A2A" w:rsidRPr="00D77156" w:rsidRDefault="00D43A2A" w:rsidP="00323158">
            <w:pPr>
              <w:rPr>
                <w:b/>
              </w:rPr>
            </w:pPr>
            <w:r w:rsidRPr="00DB7FA4">
              <w:rPr>
                <w:b/>
              </w:rPr>
              <w:t>Modeldocument tekst</w:t>
            </w:r>
          </w:p>
        </w:tc>
        <w:tc>
          <w:tcPr>
            <w:tcW w:w="2606" w:type="pct"/>
            <w:shd w:val="clear" w:color="auto" w:fill="auto"/>
          </w:tcPr>
          <w:p w14:paraId="1899E424" w14:textId="77777777" w:rsidR="00D43A2A" w:rsidRPr="00D77156" w:rsidRDefault="00D43A2A" w:rsidP="00323158">
            <w:pPr>
              <w:rPr>
                <w:b/>
              </w:rPr>
            </w:pPr>
            <w:r w:rsidRPr="00DB7FA4">
              <w:rPr>
                <w:b/>
              </w:rPr>
              <w:t>Toelichting</w:t>
            </w:r>
          </w:p>
        </w:tc>
      </w:tr>
      <w:tr w:rsidR="00D43A2A" w:rsidRPr="002E729C" w14:paraId="7FB359BE" w14:textId="77777777" w:rsidTr="00323158">
        <w:tc>
          <w:tcPr>
            <w:tcW w:w="2394" w:type="pct"/>
            <w:shd w:val="clear" w:color="auto" w:fill="auto"/>
          </w:tcPr>
          <w:p w14:paraId="2C24A179" w14:textId="77777777" w:rsidR="00D43A2A" w:rsidRPr="00DB7FA4" w:rsidRDefault="00D43A2A" w:rsidP="00323158">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45367A4" w14:textId="77777777" w:rsidR="00D43A2A" w:rsidRPr="00025A52" w:rsidRDefault="00D43A2A" w:rsidP="00323158">
            <w:pPr>
              <w:rPr>
                <w:snapToGrid/>
                <w:szCs w:val="18"/>
              </w:rPr>
            </w:pPr>
            <w:r>
              <w:rPr>
                <w:szCs w:val="18"/>
              </w:rPr>
              <w:t xml:space="preserve">Optioneel tekstblok. </w:t>
            </w:r>
            <w:r w:rsidRPr="00025A52">
              <w:rPr>
                <w:snapToGrid/>
                <w:szCs w:val="18"/>
              </w:rPr>
              <w:t>De titelvelden voor een hypotheekakte. De opmaak is conform het tekstblok.</w:t>
            </w:r>
          </w:p>
          <w:p w14:paraId="5EBBB965" w14:textId="77777777" w:rsidR="00D43A2A" w:rsidRDefault="00D43A2A" w:rsidP="00323158">
            <w:pPr>
              <w:rPr>
                <w:szCs w:val="18"/>
              </w:rPr>
            </w:pPr>
          </w:p>
          <w:p w14:paraId="62C44815" w14:textId="77777777" w:rsidR="00D43A2A" w:rsidRPr="00025A52" w:rsidRDefault="00D43A2A" w:rsidP="00323158">
            <w:pPr>
              <w:rPr>
                <w:snapToGrid/>
                <w:u w:val="single"/>
              </w:rPr>
            </w:pPr>
            <w:proofErr w:type="spellStart"/>
            <w:r w:rsidRPr="00025A52">
              <w:rPr>
                <w:snapToGrid/>
                <w:u w:val="single"/>
              </w:rPr>
              <w:t>Mapping</w:t>
            </w:r>
            <w:proofErr w:type="spellEnd"/>
            <w:r w:rsidRPr="00025A52">
              <w:rPr>
                <w:snapToGrid/>
                <w:u w:val="single"/>
              </w:rPr>
              <w:t>:</w:t>
            </w:r>
          </w:p>
          <w:p w14:paraId="1F0E3927" w14:textId="77777777" w:rsidR="00D43A2A" w:rsidRPr="00DB7FA4" w:rsidRDefault="00D43A2A" w:rsidP="00323158">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0EA1B51B" w14:textId="77777777" w:rsidR="005606FC" w:rsidRDefault="005606FC" w:rsidP="00D77156">
      <w:pPr>
        <w:pStyle w:val="Kop2"/>
      </w:pPr>
      <w:bookmarkStart w:id="162" w:name="_Toc464135498"/>
      <w:bookmarkStart w:id="163" w:name="_Toc506361262"/>
      <w:bookmarkStart w:id="164" w:name="_Toc19619418"/>
      <w:bookmarkEnd w:id="161"/>
      <w:r>
        <w:t>Aanhef</w:t>
      </w:r>
      <w:bookmarkEnd w:id="162"/>
      <w:bookmarkEnd w:id="163"/>
      <w:bookmarkEnd w:id="164"/>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14:paraId="71E4B794" w14:textId="77777777" w:rsidTr="00DB7FA4">
        <w:tc>
          <w:tcPr>
            <w:tcW w:w="2394" w:type="pct"/>
            <w:shd w:val="clear" w:color="auto" w:fill="auto"/>
          </w:tcPr>
          <w:p w14:paraId="7351F9ED"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165" w:name="_Toc245786300"/>
            <w:bookmarkEnd w:id="165"/>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2AEDEF1D"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04FAE250" w14:textId="77777777" w:rsidR="00025A52" w:rsidRDefault="00025A52" w:rsidP="002E729C">
            <w:pPr>
              <w:rPr>
                <w:szCs w:val="18"/>
              </w:rPr>
            </w:pPr>
          </w:p>
          <w:p w14:paraId="27C8C213" w14:textId="77777777"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14:paraId="5BCA106B"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6E639961" w14:textId="77777777" w:rsidR="00A9324F" w:rsidRPr="002E729C" w:rsidRDefault="00A9324F" w:rsidP="002E729C">
      <w:pPr>
        <w:tabs>
          <w:tab w:val="left" w:pos="6771"/>
        </w:tabs>
        <w:rPr>
          <w:szCs w:val="18"/>
        </w:rPr>
      </w:pPr>
    </w:p>
    <w:p w14:paraId="7E001EBD" w14:textId="77777777" w:rsidR="00114244" w:rsidRDefault="00900C94" w:rsidP="00D77156">
      <w:pPr>
        <w:pStyle w:val="Kop2"/>
        <w:pageBreakBefore/>
      </w:pPr>
      <w:bookmarkStart w:id="166" w:name="_Toc464135499"/>
      <w:bookmarkStart w:id="167" w:name="_Toc506361263"/>
      <w:bookmarkStart w:id="168" w:name="_Toc19619419"/>
      <w:bookmarkStart w:id="169" w:name="_Ref182807022"/>
      <w:r>
        <w:lastRenderedPageBreak/>
        <w:t>Partijen</w:t>
      </w:r>
      <w:bookmarkEnd w:id="166"/>
      <w:bookmarkEnd w:id="167"/>
      <w:bookmarkEnd w:id="168"/>
    </w:p>
    <w:p w14:paraId="13C30B2A" w14:textId="4D713FB8" w:rsidR="00915E27" w:rsidRDefault="0054259B" w:rsidP="0038607C">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w:t>
      </w:r>
      <w:proofErr w:type="spellStart"/>
      <w:r w:rsidRPr="00890735">
        <w:rPr>
          <w:snapToGrid/>
          <w:szCs w:val="18"/>
        </w:rPr>
        <w:t>perso</w:t>
      </w:r>
      <w:proofErr w:type="spellEnd"/>
      <w:r w:rsidRPr="00890735">
        <w:rPr>
          <w:snapToGrid/>
          <w:szCs w:val="18"/>
        </w:rPr>
        <w:t xml:space="preserve">(o)n(en)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BC2F3E" w:rsidRPr="00FD4C0C">
        <w:rPr>
          <w:snapToGrid/>
          <w:szCs w:val="18"/>
        </w:rPr>
        <w:t>[TC]</w:t>
      </w:r>
      <w:r w:rsidRPr="00890735">
        <w:rPr>
          <w:snapToGrid/>
          <w:szCs w:val="18"/>
        </w:rPr>
        <w:fldChar w:fldCharType="end"/>
      </w:r>
      <w:r w:rsidRPr="00890735">
        <w:rPr>
          <w:snapToGrid/>
          <w:szCs w:val="18"/>
        </w:rPr>
        <w:t>.</w:t>
      </w:r>
      <w:r w:rsidR="0038607C" w:rsidRPr="00890735" w:rsidDel="0038607C">
        <w:rPr>
          <w:snapToGrid/>
          <w:szCs w:val="18"/>
        </w:rPr>
        <w:t xml:space="preserve"> </w:t>
      </w:r>
    </w:p>
    <w:bookmarkEnd w:id="169"/>
    <w:p w14:paraId="7BCF1DEA" w14:textId="77777777" w:rsidR="00810374" w:rsidRDefault="00810374" w:rsidP="00810374">
      <w:pPr>
        <w:autoSpaceDE w:val="0"/>
        <w:autoSpaceDN w:val="0"/>
        <w:adjustRightInd w:val="0"/>
        <w:rPr>
          <w:rFonts w:cs="Arial"/>
          <w:snapToGrid/>
          <w:szCs w:val="18"/>
        </w:rPr>
      </w:pPr>
    </w:p>
    <w:p w14:paraId="6CDCDC10" w14:textId="57999BCC" w:rsidR="0038607C" w:rsidRDefault="0038607C" w:rsidP="0038607C">
      <w:pPr>
        <w:pStyle w:val="Kop3"/>
      </w:pPr>
      <w:bookmarkStart w:id="170" w:name="_Toc464135501"/>
      <w:bookmarkStart w:id="171" w:name="_Toc506361265"/>
      <w:bookmarkStart w:id="172" w:name="_Toc19619420"/>
      <w:r>
        <w:t>Schuldenaar</w:t>
      </w:r>
      <w:bookmarkEnd w:id="170"/>
      <w:bookmarkEnd w:id="171"/>
      <w:bookmarkEnd w:id="172"/>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8607C" w:rsidRPr="00D77156" w14:paraId="3276B10D" w14:textId="77777777" w:rsidTr="00323158">
        <w:trPr>
          <w:trHeight w:val="125"/>
          <w:tblHeader/>
        </w:trPr>
        <w:tc>
          <w:tcPr>
            <w:tcW w:w="2394" w:type="pct"/>
            <w:shd w:val="clear" w:color="auto" w:fill="auto"/>
          </w:tcPr>
          <w:p w14:paraId="6FF347AC" w14:textId="77777777" w:rsidR="0038607C" w:rsidRPr="00D77156" w:rsidRDefault="0038607C" w:rsidP="00323158">
            <w:pPr>
              <w:rPr>
                <w:b/>
              </w:rPr>
            </w:pPr>
            <w:r w:rsidRPr="00DB7FA4">
              <w:rPr>
                <w:b/>
              </w:rPr>
              <w:t>Modeldocument tekst</w:t>
            </w:r>
          </w:p>
        </w:tc>
        <w:tc>
          <w:tcPr>
            <w:tcW w:w="2606" w:type="pct"/>
            <w:shd w:val="clear" w:color="auto" w:fill="auto"/>
          </w:tcPr>
          <w:p w14:paraId="6311870C" w14:textId="77777777" w:rsidR="0038607C" w:rsidRPr="00D77156" w:rsidRDefault="0038607C" w:rsidP="00323158">
            <w:pPr>
              <w:rPr>
                <w:b/>
              </w:rPr>
            </w:pPr>
            <w:r w:rsidRPr="00DB7FA4">
              <w:rPr>
                <w:b/>
              </w:rPr>
              <w:t>Toelichting</w:t>
            </w:r>
          </w:p>
        </w:tc>
      </w:tr>
      <w:tr w:rsidR="0038607C" w:rsidRPr="00123774" w14:paraId="796FE6CE" w14:textId="77777777" w:rsidTr="00323158">
        <w:trPr>
          <w:trHeight w:val="125"/>
        </w:trPr>
        <w:tc>
          <w:tcPr>
            <w:tcW w:w="2394" w:type="pct"/>
            <w:shd w:val="clear" w:color="auto" w:fill="auto"/>
          </w:tcPr>
          <w:p w14:paraId="609FD8A1" w14:textId="0B6DDF2C" w:rsidR="0038607C" w:rsidRDefault="00BE197A" w:rsidP="00323158">
            <w:pPr>
              <w:rPr>
                <w:rFonts w:cs="Arial"/>
                <w:bCs/>
                <w:color w:val="FF0000"/>
                <w:szCs w:val="18"/>
              </w:rPr>
            </w:pPr>
            <w:r>
              <w:rPr>
                <w:rFonts w:cs="Arial"/>
                <w:bCs/>
                <w:color w:val="FF0000"/>
                <w:szCs w:val="18"/>
              </w:rPr>
              <w:t>1</w:t>
            </w:r>
            <w:r w:rsidR="0038607C" w:rsidRPr="00194473">
              <w:rPr>
                <w:rFonts w:cs="Arial"/>
                <w:bCs/>
                <w:color w:val="FF0000"/>
                <w:szCs w:val="18"/>
              </w:rPr>
              <w:t>.</w:t>
            </w:r>
          </w:p>
          <w:p w14:paraId="0E730376" w14:textId="4193DD5C" w:rsidR="003160AC" w:rsidRPr="00194473" w:rsidRDefault="003160AC" w:rsidP="00323158">
            <w:pPr>
              <w:rPr>
                <w:rFonts w:cs="Arial"/>
                <w:bCs/>
                <w:color w:val="FF0000"/>
                <w:szCs w:val="18"/>
              </w:rPr>
            </w:pPr>
          </w:p>
        </w:tc>
        <w:tc>
          <w:tcPr>
            <w:tcW w:w="2606" w:type="pct"/>
            <w:shd w:val="clear" w:color="auto" w:fill="auto"/>
          </w:tcPr>
          <w:p w14:paraId="77C270D7" w14:textId="1A3DA29A" w:rsidR="0038607C" w:rsidRPr="00CE14A0" w:rsidRDefault="0038607C" w:rsidP="00323158">
            <w:pPr>
              <w:autoSpaceDE w:val="0"/>
              <w:autoSpaceDN w:val="0"/>
              <w:adjustRightInd w:val="0"/>
              <w:spacing w:line="240" w:lineRule="auto"/>
              <w:rPr>
                <w:rFonts w:cs="Arial"/>
                <w:snapToGrid/>
                <w:kern w:val="0"/>
                <w:szCs w:val="18"/>
                <w:lang w:eastAsia="nl-NL"/>
              </w:rPr>
            </w:pPr>
          </w:p>
        </w:tc>
      </w:tr>
      <w:tr w:rsidR="0038607C" w:rsidRPr="00123774" w14:paraId="7BD6875F" w14:textId="77777777" w:rsidTr="00323158">
        <w:trPr>
          <w:trHeight w:val="125"/>
        </w:trPr>
        <w:tc>
          <w:tcPr>
            <w:tcW w:w="2394" w:type="pct"/>
            <w:shd w:val="clear" w:color="auto" w:fill="auto"/>
          </w:tcPr>
          <w:p w14:paraId="54F67308" w14:textId="77777777" w:rsidR="0038607C" w:rsidRPr="00194473" w:rsidRDefault="0038607C" w:rsidP="007107F2">
            <w:pPr>
              <w:ind w:left="227"/>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0DA7E009" w14:textId="77777777" w:rsidR="0038607C" w:rsidRPr="00DB7FA4" w:rsidRDefault="0038607C" w:rsidP="00323158">
            <w:pPr>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 xml:space="preserve"> </w:t>
            </w:r>
            <w:r w:rsidRPr="00DB7FA4">
              <w:rPr>
                <w:snapToGrid/>
                <w:kern w:val="0"/>
                <w:lang w:eastAsia="nl-NL"/>
              </w:rPr>
              <w:t>Er kan maximaal één gevolmachtigde vermeld worden, die optreedt voor de genoemde partij.</w:t>
            </w:r>
          </w:p>
          <w:p w14:paraId="7C4A82D9"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518AA6E8" w14:textId="77777777" w:rsidR="0038607C" w:rsidRPr="00DB7FA4" w:rsidRDefault="0038607C" w:rsidP="00323158">
            <w:pPr>
              <w:rPr>
                <w:snapToGrid/>
                <w:kern w:val="0"/>
                <w:u w:val="single"/>
                <w:lang w:eastAsia="nl-NL"/>
              </w:rPr>
            </w:pPr>
            <w:proofErr w:type="spellStart"/>
            <w:r w:rsidRPr="00DB7FA4">
              <w:rPr>
                <w:snapToGrid/>
                <w:kern w:val="0"/>
                <w:u w:val="single"/>
                <w:lang w:eastAsia="nl-NL"/>
              </w:rPr>
              <w:t>Mapping</w:t>
            </w:r>
            <w:proofErr w:type="spellEnd"/>
            <w:r>
              <w:rPr>
                <w:snapToGrid/>
                <w:kern w:val="0"/>
                <w:u w:val="single"/>
                <w:lang w:eastAsia="nl-NL"/>
              </w:rPr>
              <w:t xml:space="preserve"> gevolmachtigde</w:t>
            </w:r>
            <w:r w:rsidRPr="00DB7FA4">
              <w:rPr>
                <w:snapToGrid/>
                <w:kern w:val="0"/>
                <w:u w:val="single"/>
                <w:lang w:eastAsia="nl-NL"/>
              </w:rPr>
              <w:t>:</w:t>
            </w:r>
          </w:p>
          <w:p w14:paraId="4F31F7A9" w14:textId="77777777" w:rsidR="0038607C" w:rsidRDefault="0038607C" w:rsidP="00323158">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w:t>
            </w:r>
            <w:proofErr w:type="spellStart"/>
            <w:r w:rsidRPr="00DB7FA4">
              <w:rPr>
                <w:snapToGrid/>
                <w:kern w:val="0"/>
                <w:sz w:val="16"/>
                <w:szCs w:val="16"/>
                <w:lang w:eastAsia="nl-NL"/>
              </w:rPr>
              <w:t>IMKAD_</w:t>
            </w:r>
            <w:r w:rsidRPr="00DB7FA4">
              <w:rPr>
                <w:rFonts w:cs="Arial"/>
                <w:snapToGrid/>
                <w:kern w:val="0"/>
                <w:sz w:val="16"/>
                <w:szCs w:val="16"/>
                <w:lang w:eastAsia="nl-NL"/>
              </w:rPr>
              <w:t>AangebodenStuk</w:t>
            </w:r>
            <w:proofErr w:type="spellEnd"/>
            <w:r w:rsidRPr="00DB7FA4">
              <w:rPr>
                <w:snapToGrid/>
                <w:kern w:val="0"/>
                <w:sz w:val="16"/>
                <w:szCs w:val="16"/>
                <w:lang w:eastAsia="nl-NL"/>
              </w:rPr>
              <w:t>/Partij/Gevolmachtigde</w:t>
            </w:r>
          </w:p>
          <w:p w14:paraId="4AF6DF04" w14:textId="77777777" w:rsidR="0038607C" w:rsidRPr="00955FFA" w:rsidRDefault="0038607C" w:rsidP="00323158">
            <w:pPr>
              <w:autoSpaceDE w:val="0"/>
              <w:autoSpaceDN w:val="0"/>
              <w:adjustRightInd w:val="0"/>
              <w:spacing w:line="240" w:lineRule="auto"/>
              <w:rPr>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38607C" w:rsidRPr="00123774" w14:paraId="6A19DEC9" w14:textId="77777777" w:rsidTr="00323158">
        <w:trPr>
          <w:trHeight w:val="125"/>
        </w:trPr>
        <w:tc>
          <w:tcPr>
            <w:tcW w:w="2394" w:type="pct"/>
            <w:shd w:val="clear" w:color="auto" w:fill="auto"/>
          </w:tcPr>
          <w:p w14:paraId="70144F6E" w14:textId="5451FF74" w:rsidR="0038607C" w:rsidRPr="00194473" w:rsidRDefault="0038607C" w:rsidP="00A02434">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sidR="00A02434">
              <w:rPr>
                <w:color w:val="339966"/>
                <w:szCs w:val="18"/>
              </w:rPr>
              <w:tab/>
            </w:r>
            <w:r w:rsidR="00A02434">
              <w:rPr>
                <w:color w:val="339966"/>
                <w:szCs w:val="18"/>
              </w:rPr>
              <w:tab/>
            </w:r>
            <w:r w:rsidR="00A02434">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6381BFB" w14:textId="77777777" w:rsidR="0038607C" w:rsidRPr="00FC6ED9" w:rsidRDefault="0038607C" w:rsidP="00323158">
            <w:pPr>
              <w:rPr>
                <w:rFonts w:cs="Arial"/>
                <w:bCs/>
                <w:color w:val="800080"/>
                <w:sz w:val="20"/>
              </w:rPr>
            </w:pPr>
          </w:p>
        </w:tc>
        <w:tc>
          <w:tcPr>
            <w:tcW w:w="2606" w:type="pct"/>
            <w:shd w:val="clear" w:color="auto" w:fill="auto"/>
          </w:tcPr>
          <w:p w14:paraId="4196511D" w14:textId="52AA961E" w:rsidR="0038607C" w:rsidRDefault="0038607C" w:rsidP="00323158">
            <w:r w:rsidRPr="00286F0E">
              <w:t xml:space="preserve">Verplichte keuze uit 2 tekstblokken met de gegevens van de </w:t>
            </w:r>
            <w:proofErr w:type="spellStart"/>
            <w:r w:rsidRPr="00286F0E">
              <w:t>perso</w:t>
            </w:r>
            <w:proofErr w:type="spellEnd"/>
            <w:r w:rsidRPr="00286F0E">
              <w:t>(o)n(en), die tot de partij behoren.</w:t>
            </w:r>
            <w:r>
              <w:t xml:space="preserve"> Er moet minimaal één tekstblok ingevuld worden. Er mogen meerdere dezelfde of verschillende tekstblokken na elkaar vermeld worden. Alle combinaties zijn toegestaan. Zie </w:t>
            </w:r>
            <w:r>
              <w:fldChar w:fldCharType="begin"/>
            </w:r>
            <w:r>
              <w:instrText xml:space="preserve"> REF TC \h  \* MERGEFORMAT </w:instrText>
            </w:r>
            <w:r>
              <w:fldChar w:fldCharType="separate"/>
            </w:r>
            <w:r w:rsidR="00BC2F3E">
              <w:t>[TC]</w:t>
            </w:r>
            <w:r>
              <w:fldChar w:fldCharType="end"/>
            </w:r>
            <w:r>
              <w:t xml:space="preserve"> voor de nummering van de partijen.</w:t>
            </w:r>
          </w:p>
          <w:p w14:paraId="3EB292B6"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63B32D67" w14:textId="77777777" w:rsidR="0038607C" w:rsidRPr="00DB7FA4" w:rsidRDefault="0038607C" w:rsidP="00323158">
            <w:pPr>
              <w:rPr>
                <w:szCs w:val="18"/>
                <w:u w:val="single"/>
              </w:rPr>
            </w:pPr>
            <w:proofErr w:type="spellStart"/>
            <w:r w:rsidRPr="00DB7FA4">
              <w:rPr>
                <w:szCs w:val="18"/>
                <w:u w:val="single"/>
              </w:rPr>
              <w:t>Mapping</w:t>
            </w:r>
            <w:proofErr w:type="spellEnd"/>
            <w:r w:rsidRPr="00DB7FA4">
              <w:rPr>
                <w:szCs w:val="18"/>
                <w:u w:val="single"/>
              </w:rPr>
              <w:t xml:space="preserve"> persoon:</w:t>
            </w:r>
          </w:p>
          <w:p w14:paraId="6BE1A7B9" w14:textId="77777777" w:rsidR="0038607C" w:rsidRPr="00DB7FA4" w:rsidRDefault="0038607C" w:rsidP="00323158">
            <w:pPr>
              <w:autoSpaceDE w:val="0"/>
              <w:autoSpaceDN w:val="0"/>
              <w:adjustRightInd w:val="0"/>
              <w:spacing w:line="240" w:lineRule="auto"/>
              <w:rPr>
                <w:sz w:val="16"/>
                <w:szCs w:val="16"/>
                <w:lang w:va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proofErr w:type="spellStart"/>
            <w:r w:rsidRPr="00DB7FA4">
              <w:rPr>
                <w:rFonts w:cs="Arial"/>
                <w:snapToGrid/>
                <w:kern w:val="0"/>
                <w:sz w:val="16"/>
                <w:szCs w:val="16"/>
                <w:lang w:eastAsia="nl-NL"/>
              </w:rPr>
              <w:t>IMKAD_Persoon</w:t>
            </w:r>
            <w:proofErr w:type="spellEnd"/>
          </w:p>
          <w:p w14:paraId="4AEC6635" w14:textId="77777777" w:rsidR="0038607C" w:rsidRPr="00DB7FA4" w:rsidRDefault="0038607C" w:rsidP="00323158">
            <w:pPr>
              <w:autoSpaceDE w:val="0"/>
              <w:autoSpaceDN w:val="0"/>
              <w:adjustRightInd w:val="0"/>
              <w:spacing w:line="240" w:lineRule="auto"/>
              <w:rPr>
                <w:rFonts w:cs="Arial"/>
                <w:snapToGrid/>
                <w:kern w:val="0"/>
                <w:sz w:val="16"/>
                <w:szCs w:val="16"/>
                <w:lang w:eastAsia="nl-NL"/>
              </w:rPr>
            </w:pPr>
            <w:r>
              <w:rPr>
                <w:sz w:val="16"/>
                <w:szCs w:val="16"/>
                <w:lang w:val="nl"/>
              </w:rPr>
              <w:t>-d</w:t>
            </w:r>
            <w:r w:rsidRPr="00DB7FA4">
              <w:rPr>
                <w:sz w:val="16"/>
                <w:szCs w:val="16"/>
                <w:lang w:val="nl"/>
              </w:rPr>
              <w:t>e overige mapping is opgenomen in de genoemde tekstblokken.</w:t>
            </w:r>
          </w:p>
        </w:tc>
      </w:tr>
      <w:tr w:rsidR="0038607C" w:rsidRPr="00123774" w14:paraId="0D7A60FD" w14:textId="77777777" w:rsidTr="00323158">
        <w:trPr>
          <w:trHeight w:val="125"/>
        </w:trPr>
        <w:tc>
          <w:tcPr>
            <w:tcW w:w="2394" w:type="pct"/>
            <w:shd w:val="clear" w:color="auto" w:fill="auto"/>
          </w:tcPr>
          <w:p w14:paraId="3B72C111" w14:textId="73439F99" w:rsidR="00386307" w:rsidRPr="00570AE5" w:rsidRDefault="00386307" w:rsidP="00386307">
            <w:pPr>
              <w:ind w:firstLine="300"/>
              <w:rPr>
                <w:rFonts w:cs="Arial"/>
                <w:snapToGrid/>
                <w:color w:val="FF0000"/>
                <w:kern w:val="0"/>
                <w:sz w:val="20"/>
                <w:highlight w:val="darkYellow"/>
                <w:lang w:eastAsia="nl-NL"/>
              </w:rPr>
            </w:pPr>
            <w:r w:rsidRPr="00855C03">
              <w:rPr>
                <w:rFonts w:cs="Arial"/>
                <w:snapToGrid/>
                <w:color w:val="FFFFFF" w:themeColor="background1"/>
                <w:kern w:val="0"/>
                <w:sz w:val="20"/>
                <w:highlight w:val="darkYellow"/>
                <w:lang w:eastAsia="nl-NL"/>
              </w:rPr>
              <w:t>KEUZEBLOK PARTIJNAMEN HYPOTHEEKAK</w:t>
            </w:r>
            <w:r w:rsidR="00570AE5" w:rsidRPr="00855C03">
              <w:rPr>
                <w:rFonts w:cs="Arial"/>
                <w:snapToGrid/>
                <w:color w:val="FFFFFF" w:themeColor="background1"/>
                <w:kern w:val="0"/>
                <w:sz w:val="20"/>
                <w:highlight w:val="darkYellow"/>
                <w:lang w:eastAsia="nl-NL"/>
              </w:rPr>
              <w:t>TE</w:t>
            </w:r>
            <w:r w:rsidR="00570AE5" w:rsidRPr="00570AE5">
              <w:rPr>
                <w:rFonts w:cs="Arial"/>
                <w:snapToGrid/>
                <w:color w:val="FF0000"/>
                <w:kern w:val="0"/>
                <w:sz w:val="20"/>
                <w:lang w:eastAsia="nl-NL"/>
              </w:rPr>
              <w:t>;</w:t>
            </w:r>
          </w:p>
          <w:p w14:paraId="7D84B58F" w14:textId="13640D4D" w:rsidR="00EF4E44" w:rsidRPr="009620A2" w:rsidRDefault="00EF4E44" w:rsidP="009620A2">
            <w:pPr>
              <w:widowControl w:val="0"/>
              <w:tabs>
                <w:tab w:val="left" w:pos="-1440"/>
                <w:tab w:val="left" w:pos="-720"/>
              </w:tabs>
              <w:suppressAutoHyphens/>
              <w:spacing w:line="240" w:lineRule="auto"/>
              <w:ind w:firstLine="284"/>
              <w:rPr>
                <w:rFonts w:cs="Arial"/>
                <w:color w:val="FF0000"/>
                <w:kern w:val="0"/>
                <w:sz w:val="20"/>
                <w:lang w:eastAsia="nl-NL"/>
              </w:rPr>
            </w:pPr>
          </w:p>
        </w:tc>
        <w:tc>
          <w:tcPr>
            <w:tcW w:w="2606" w:type="pct"/>
            <w:shd w:val="clear" w:color="auto" w:fill="auto"/>
          </w:tcPr>
          <w:p w14:paraId="52E2D602" w14:textId="45530F59" w:rsidR="0038607C" w:rsidRPr="00AF2670" w:rsidRDefault="00386307">
            <w:pPr>
              <w:autoSpaceDE w:val="0"/>
              <w:autoSpaceDN w:val="0"/>
              <w:adjustRightInd w:val="0"/>
              <w:spacing w:line="240" w:lineRule="auto"/>
              <w:rPr>
                <w:rFonts w:cs="Arial"/>
                <w:snapToGrid/>
                <w:kern w:val="0"/>
                <w:sz w:val="16"/>
                <w:szCs w:val="16"/>
                <w:lang w:eastAsia="nl-NL"/>
              </w:rPr>
            </w:pPr>
            <w:r>
              <w:rPr>
                <w:szCs w:val="18"/>
              </w:rPr>
              <w:t xml:space="preserve">Zie paragraaf </w:t>
            </w:r>
            <w:r w:rsidR="003736DA">
              <w:rPr>
                <w:szCs w:val="18"/>
              </w:rPr>
              <w:t>2.4.1.1</w:t>
            </w:r>
            <w:r>
              <w:rPr>
                <w:szCs w:val="18"/>
              </w:rPr>
              <w:t xml:space="preserve"> </w:t>
            </w:r>
            <w:r>
              <w:rPr>
                <w:szCs w:val="18"/>
              </w:rPr>
              <w:fldChar w:fldCharType="begin"/>
            </w:r>
            <w:r>
              <w:rPr>
                <w:szCs w:val="18"/>
              </w:rPr>
              <w:instrText xml:space="preserve"> REF _Ref454549849 \h </w:instrText>
            </w:r>
            <w:r>
              <w:rPr>
                <w:szCs w:val="18"/>
              </w:rPr>
            </w:r>
            <w:r>
              <w:rPr>
                <w:szCs w:val="18"/>
              </w:rPr>
              <w:fldChar w:fldCharType="separate"/>
            </w:r>
            <w:r w:rsidR="00BC2F3E" w:rsidRPr="00EC51F1">
              <w:t>K</w:t>
            </w:r>
            <w:r w:rsidR="00BC2F3E">
              <w:t>euzeblok P</w:t>
            </w:r>
            <w:r w:rsidR="00BC2F3E" w:rsidRPr="00EC51F1">
              <w:t>ar</w:t>
            </w:r>
            <w:r w:rsidR="00BC2F3E">
              <w:t>tijnamen H</w:t>
            </w:r>
            <w:r w:rsidR="00BC2F3E" w:rsidRPr="00EC51F1">
              <w:t>ypotheekakte</w:t>
            </w:r>
            <w:r>
              <w:rPr>
                <w:szCs w:val="18"/>
              </w:rPr>
              <w:fldChar w:fldCharType="end"/>
            </w:r>
          </w:p>
          <w:p w14:paraId="6C1219F3" w14:textId="4C64DE26" w:rsidR="0038607C" w:rsidRDefault="0038607C" w:rsidP="00323158">
            <w:pPr>
              <w:autoSpaceDE w:val="0"/>
              <w:autoSpaceDN w:val="0"/>
              <w:adjustRightInd w:val="0"/>
              <w:spacing w:line="240" w:lineRule="auto"/>
              <w:rPr>
                <w:szCs w:val="18"/>
              </w:rPr>
            </w:pPr>
          </w:p>
        </w:tc>
      </w:tr>
    </w:tbl>
    <w:p w14:paraId="2020EED1" w14:textId="0BDDEE7D" w:rsidR="00386307" w:rsidRDefault="00386307" w:rsidP="00F46B0C">
      <w:pPr>
        <w:spacing w:line="240" w:lineRule="auto"/>
      </w:pPr>
    </w:p>
    <w:p w14:paraId="4273EDC0" w14:textId="48AAB92F" w:rsidR="00386307" w:rsidRDefault="00386307" w:rsidP="00DF6FBC">
      <w:pPr>
        <w:pStyle w:val="Kop4"/>
      </w:pPr>
      <w:bookmarkStart w:id="173" w:name="_Ref454549849"/>
      <w:r w:rsidRPr="00EC51F1">
        <w:lastRenderedPageBreak/>
        <w:t>K</w:t>
      </w:r>
      <w:r>
        <w:t>euzeblok P</w:t>
      </w:r>
      <w:r w:rsidRPr="00EC51F1">
        <w:t>ar</w:t>
      </w:r>
      <w:r>
        <w:t>tijnamen H</w:t>
      </w:r>
      <w:r w:rsidRPr="00EC51F1">
        <w:t>ypotheekakte</w:t>
      </w:r>
      <w:bookmarkEnd w:id="173"/>
    </w:p>
    <w:p w14:paraId="6A0F01C4" w14:textId="77777777" w:rsidR="0036468E" w:rsidRPr="00C50F53" w:rsidRDefault="0036468E" w:rsidP="00C50F53">
      <w:pPr>
        <w:rPr>
          <w:lang w:val="en-US"/>
        </w:rPr>
      </w:pPr>
    </w:p>
    <w:tbl>
      <w:tblPr>
        <w:tblStyle w:val="Tabelraster"/>
        <w:tblW w:w="0" w:type="auto"/>
        <w:tblLook w:val="04A0" w:firstRow="1" w:lastRow="0" w:firstColumn="1" w:lastColumn="0" w:noHBand="0" w:noVBand="1"/>
      </w:tblPr>
      <w:tblGrid>
        <w:gridCol w:w="6273"/>
        <w:gridCol w:w="6274"/>
      </w:tblGrid>
      <w:tr w:rsidR="0081530C" w14:paraId="3C4C27B4" w14:textId="77777777" w:rsidTr="0036468E">
        <w:tc>
          <w:tcPr>
            <w:tcW w:w="6273" w:type="dxa"/>
          </w:tcPr>
          <w:p w14:paraId="4FD99676" w14:textId="3A8D6063" w:rsidR="0081530C" w:rsidRPr="005950EA" w:rsidRDefault="0081530C" w:rsidP="0081530C">
            <w:pPr>
              <w:rPr>
                <w:rFonts w:cs="Arial"/>
                <w:color w:val="339966"/>
              </w:rPr>
            </w:pPr>
            <w:r w:rsidRPr="000877F9">
              <w:rPr>
                <w:b/>
              </w:rPr>
              <w:t>Toelichting</w:t>
            </w:r>
          </w:p>
        </w:tc>
        <w:tc>
          <w:tcPr>
            <w:tcW w:w="6274" w:type="dxa"/>
          </w:tcPr>
          <w:p w14:paraId="696E01E9" w14:textId="5CB77B46" w:rsidR="0081530C" w:rsidRPr="0011383C" w:rsidRDefault="0081530C" w:rsidP="0081530C">
            <w:r w:rsidRPr="000877F9">
              <w:rPr>
                <w:b/>
              </w:rPr>
              <w:t>Toelichting</w:t>
            </w:r>
          </w:p>
        </w:tc>
      </w:tr>
      <w:tr w:rsidR="0036468E" w14:paraId="0B3B981D" w14:textId="77777777" w:rsidTr="0036468E">
        <w:tc>
          <w:tcPr>
            <w:tcW w:w="6273" w:type="dxa"/>
          </w:tcPr>
          <w:p w14:paraId="05B1B6F0" w14:textId="46CA4ECB" w:rsidR="00A77E39" w:rsidRPr="005950EA" w:rsidRDefault="00A77E39" w:rsidP="00A77E39">
            <w:pPr>
              <w:rPr>
                <w:rFonts w:cs="Arial"/>
                <w:color w:val="339966"/>
              </w:rPr>
            </w:pPr>
            <w:r w:rsidRPr="005950EA">
              <w:rPr>
                <w:rFonts w:cs="Arial"/>
                <w:color w:val="339966"/>
              </w:rPr>
              <w:t>hierna</w:t>
            </w:r>
            <w:r w:rsidRPr="005950EA">
              <w:rPr>
                <w:rFonts w:cs="Arial"/>
                <w:color w:val="FF0000"/>
              </w:rPr>
              <w:t xml:space="preserve"> </w:t>
            </w:r>
            <w:r w:rsidRPr="005950EA">
              <w:rPr>
                <w:rFonts w:cs="Arial"/>
                <w:color w:val="800080"/>
              </w:rPr>
              <w:t>zowel tezamen als ieder afzonder</w:t>
            </w:r>
            <w:r w:rsidRPr="00E8157A">
              <w:rPr>
                <w:rFonts w:cs="Arial"/>
                <w:color w:val="800080"/>
              </w:rPr>
              <w:t>lijk</w:t>
            </w:r>
            <w:r w:rsidRPr="00971A23">
              <w:rPr>
                <w:rFonts w:cs="Arial"/>
                <w:color w:val="800080"/>
              </w:rPr>
              <w:t>,</w:t>
            </w:r>
            <w:r w:rsidRPr="005950EA">
              <w:rPr>
                <w:rFonts w:cs="Arial"/>
                <w:color w:val="339966"/>
              </w:rPr>
              <w:t xml:space="preserve"> </w:t>
            </w:r>
            <w:r>
              <w:rPr>
                <w:rFonts w:cs="Arial"/>
                <w:color w:val="339966"/>
              </w:rPr>
              <w:t xml:space="preserve">ook </w:t>
            </w:r>
            <w:r w:rsidRPr="005950EA">
              <w:rPr>
                <w:rFonts w:cs="Arial"/>
                <w:color w:val="339966"/>
              </w:rPr>
              <w:t>te noemen:</w:t>
            </w:r>
            <w:r w:rsidRPr="005950EA">
              <w:rPr>
                <w:rFonts w:cs="Arial"/>
                <w:color w:val="008000"/>
              </w:rPr>
              <w:t xml:space="preserve"> </w:t>
            </w:r>
            <w:r w:rsidRPr="00971A23">
              <w:rPr>
                <w:rFonts w:cs="Arial"/>
                <w:color w:val="339966"/>
              </w:rPr>
              <w:t xml:space="preserve">de </w:t>
            </w:r>
            <w:r w:rsidR="005C7865">
              <w:rPr>
                <w:rFonts w:cs="Arial"/>
                <w:color w:val="339966"/>
              </w:rPr>
              <w:t>‘</w:t>
            </w:r>
            <w:r w:rsidR="00CA29EE">
              <w:rPr>
                <w:rFonts w:cs="Arial"/>
                <w:color w:val="339966"/>
              </w:rPr>
              <w:t>hypotheekgeve</w:t>
            </w:r>
            <w:r w:rsidR="005C7865">
              <w:rPr>
                <w:rFonts w:cs="Arial"/>
                <w:color w:val="339966"/>
              </w:rPr>
              <w:t>r’</w:t>
            </w:r>
            <w:r w:rsidRPr="00971A23">
              <w:rPr>
                <w:rFonts w:cs="Arial"/>
                <w:color w:val="339966"/>
              </w:rPr>
              <w:t xml:space="preserve"> en</w:t>
            </w:r>
            <w:r>
              <w:rPr>
                <w:rFonts w:cs="Arial"/>
                <w:color w:val="339966"/>
              </w:rPr>
              <w:t>/of</w:t>
            </w:r>
            <w:r w:rsidR="005C7865">
              <w:rPr>
                <w:rFonts w:cs="Arial"/>
                <w:color w:val="339966"/>
              </w:rPr>
              <w:t xml:space="preserve"> ‘</w:t>
            </w:r>
            <w:r w:rsidR="00CA29EE">
              <w:rPr>
                <w:rFonts w:cs="Arial"/>
                <w:color w:val="339966"/>
              </w:rPr>
              <w:t>schuldenaar</w:t>
            </w:r>
            <w:r w:rsidR="005C7865">
              <w:rPr>
                <w:rFonts w:cs="Arial"/>
                <w:color w:val="339966"/>
              </w:rPr>
              <w:t>’</w:t>
            </w:r>
            <w:r w:rsidRPr="005950EA">
              <w:rPr>
                <w:rFonts w:cs="Arial"/>
                <w:color w:val="008000"/>
              </w:rPr>
              <w:t xml:space="preserv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de verschenen</w:t>
            </w:r>
            <w:r w:rsidRPr="005950EA">
              <w:rPr>
                <w:rFonts w:cs="Arial"/>
                <w:color w:val="008000"/>
              </w:rPr>
              <w:t xml:space="preserv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persoon/personen</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8000"/>
              </w:rPr>
              <w:t xml:space="preserve"> </w:t>
            </w:r>
            <w:r w:rsidRPr="005950EA">
              <w:rPr>
                <w:rFonts w:cs="Arial"/>
                <w:color w:val="00FFFF"/>
              </w:rPr>
              <w:t>sub</w:t>
            </w:r>
            <w:r w:rsidRPr="005950EA">
              <w:rPr>
                <w:rFonts w:cs="Arial"/>
                <w:color w:val="008000"/>
              </w:rPr>
              <w:t xml:space="preserve"> </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rPr>
              <w:t>nummering persoon</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t>naam rechtspersoon</w:t>
            </w:r>
            <w:r w:rsidRPr="005950EA">
              <w:rPr>
                <w:rFonts w:cs="Arial"/>
              </w:rPr>
              <w:fldChar w:fldCharType="begin"/>
            </w:r>
            <w:r w:rsidRPr="005950EA">
              <w:rPr>
                <w:rFonts w:cs="Arial"/>
              </w:rPr>
              <w:instrText>MacroButton Nomacro §</w:instrText>
            </w:r>
            <w:r w:rsidRPr="005950EA">
              <w:rPr>
                <w:rFonts w:cs="Arial"/>
              </w:rPr>
              <w:fldChar w:fldCharType="end"/>
            </w:r>
            <w:r w:rsidR="007531D6">
              <w:rPr>
                <w:rFonts w:cs="Arial"/>
              </w:rPr>
              <w:t xml:space="preserv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 xml:space="preserve">de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heer/mevrouw</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800080"/>
              </w:rPr>
              <w:t xml:space="preserv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t>naam natuurlijk persoon</w:t>
            </w:r>
            <w:r w:rsidRPr="005950EA">
              <w:rPr>
                <w:rFonts w:cs="Arial"/>
              </w:rPr>
              <w:fldChar w:fldCharType="begin"/>
            </w:r>
            <w:r w:rsidRPr="005950EA">
              <w:rPr>
                <w:rFonts w:cs="Arial"/>
              </w:rPr>
              <w:instrText>MacroButton Nomacro §</w:instrText>
            </w:r>
            <w:r w:rsidRPr="005950EA">
              <w:rPr>
                <w:rFonts w:cs="Arial"/>
              </w:rPr>
              <w:fldChar w:fldCharType="end"/>
            </w:r>
            <w:r>
              <w:rPr>
                <w:rFonts w:cs="Arial"/>
                <w:color w:val="800080"/>
              </w:rPr>
              <w:t xml:space="preserve"> </w:t>
            </w:r>
            <w:r w:rsidRPr="00955A9C">
              <w:rPr>
                <w:rFonts w:cs="Arial"/>
                <w:color w:val="800080"/>
                <w:szCs w:val="18"/>
              </w:rPr>
              <w:t>voornoemd</w:t>
            </w:r>
            <w:r w:rsidRPr="00FD4C0C">
              <w:rPr>
                <w:rFonts w:cs="Arial"/>
                <w:color w:val="800080"/>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t xml:space="preserve"> </w:t>
            </w:r>
            <w:r w:rsidRPr="005950EA">
              <w:rPr>
                <w:rFonts w:cs="Arial"/>
                <w:color w:val="339966"/>
              </w:rPr>
              <w:t>hierna</w:t>
            </w:r>
            <w:r w:rsidRPr="005950EA">
              <w:rPr>
                <w:rFonts w:cs="Arial"/>
                <w:color w:val="FF0000"/>
              </w:rPr>
              <w:t xml:space="preserve"> </w:t>
            </w:r>
            <w:r w:rsidRPr="005950EA">
              <w:rPr>
                <w:rFonts w:cs="Arial"/>
                <w:color w:val="800080"/>
              </w:rPr>
              <w:t>zowel tezamen als ieder afzonderlijk</w:t>
            </w:r>
            <w:r w:rsidRPr="005950EA">
              <w:rPr>
                <w:rFonts w:cs="Arial"/>
                <w:color w:val="339966"/>
              </w:rPr>
              <w:t xml:space="preserve"> </w:t>
            </w:r>
            <w:r>
              <w:rPr>
                <w:rFonts w:cs="Arial"/>
                <w:color w:val="339966"/>
              </w:rPr>
              <w:t xml:space="preserve">ook </w:t>
            </w:r>
            <w:r w:rsidRPr="005950EA">
              <w:rPr>
                <w:rFonts w:cs="Arial"/>
                <w:color w:val="339966"/>
              </w:rPr>
              <w:t xml:space="preserve">te noemen: </w:t>
            </w:r>
            <w:r>
              <w:rPr>
                <w:rFonts w:cs="Arial"/>
                <w:color w:val="339966"/>
              </w:rPr>
              <w:t xml:space="preserve">de </w:t>
            </w:r>
            <w:r w:rsidR="005C7865">
              <w:rPr>
                <w:rFonts w:cs="Arial"/>
                <w:color w:val="339966"/>
              </w:rPr>
              <w:t>‘</w:t>
            </w:r>
            <w:r>
              <w:rPr>
                <w:rFonts w:cs="Arial"/>
                <w:color w:val="339966"/>
              </w:rPr>
              <w:t>hypotheekgever</w:t>
            </w:r>
            <w:r w:rsidR="005C7865">
              <w:rPr>
                <w:rFonts w:cs="Arial"/>
                <w:color w:val="339966"/>
              </w:rPr>
              <w:t>’</w:t>
            </w:r>
            <w:r>
              <w:rPr>
                <w:rFonts w:cs="Arial"/>
                <w:color w:val="339966"/>
              </w:rPr>
              <w:t xml:space="preserve"> </w:t>
            </w:r>
            <w:r w:rsidRPr="005950EA">
              <w:rPr>
                <w:rFonts w:cs="Arial"/>
                <w:color w:val="339966"/>
              </w:rPr>
              <w:t>en</w:t>
            </w:r>
            <w:r w:rsidRPr="005950EA">
              <w:rPr>
                <w:rFonts w:cs="Arial"/>
                <w:color w:val="008000"/>
              </w:rPr>
              <w:t xml:space="preserve"> </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color w:val="00FFFF"/>
              </w:rPr>
              <w:t>de</w:t>
            </w:r>
            <w:r w:rsidRPr="005950EA">
              <w:rPr>
                <w:rFonts w:cs="Arial"/>
                <w:color w:val="008000"/>
              </w:rPr>
              <w:t xml:space="preserve"> </w:t>
            </w:r>
            <w:r w:rsidRPr="005950EA">
              <w:rPr>
                <w:rFonts w:cs="Arial"/>
                <w:color w:val="00FFFF"/>
              </w:rPr>
              <w:t>verschenen</w:t>
            </w:r>
            <w:r w:rsidRPr="005950EA">
              <w:rPr>
                <w:rFonts w:cs="Arial"/>
                <w:color w:val="008000"/>
              </w:rPr>
              <w:t xml:space="preserve"> </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color w:val="00FFFF"/>
              </w:rPr>
              <w:t>persoon/personen</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color w:val="800080"/>
              </w:rPr>
              <w:t xml:space="preserve"> </w:t>
            </w:r>
            <w:r w:rsidRPr="005950EA">
              <w:rPr>
                <w:rFonts w:cs="Arial"/>
                <w:color w:val="00FFFF"/>
              </w:rPr>
              <w:t>sub</w:t>
            </w:r>
            <w:r w:rsidRPr="005950EA">
              <w:rPr>
                <w:rFonts w:cs="Arial"/>
                <w:color w:val="800080"/>
              </w:rPr>
              <w:t xml:space="preserve"> </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rPr>
              <w:t>nummering persoon</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color w:val="00FFFF"/>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t>naam rechtspersoon</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007531D6">
              <w:rPr>
                <w:rFonts w:cs="Arial"/>
                <w:lang w:val="en-US"/>
              </w:rPr>
              <w:t xml:space="preserv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 xml:space="preserve">de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heer/mevrouw</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800080"/>
              </w:rPr>
              <w:t xml:space="preserve"> </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rPr>
              <w:t>naam natuurlijk persoon</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800080"/>
              </w:rPr>
              <w:t xml:space="preserve"> </w:t>
            </w:r>
            <w:r w:rsidRPr="00955A9C">
              <w:rPr>
                <w:rFonts w:cs="Arial"/>
                <w:color w:val="800080"/>
                <w:szCs w:val="18"/>
              </w:rPr>
              <w:t>voornoemd</w:t>
            </w:r>
            <w:r w:rsidRPr="00FD4C0C">
              <w:rPr>
                <w:rFonts w:cs="Arial"/>
                <w:color w:val="800080"/>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8000"/>
              </w:rPr>
              <w:t xml:space="preserve"> </w:t>
            </w:r>
            <w:r w:rsidRPr="005950EA">
              <w:rPr>
                <w:rFonts w:cs="Arial"/>
                <w:color w:val="339966"/>
              </w:rPr>
              <w:t>hierna</w:t>
            </w:r>
            <w:r w:rsidRPr="005950EA">
              <w:rPr>
                <w:rFonts w:cs="Arial"/>
                <w:color w:val="FF0000"/>
              </w:rPr>
              <w:t xml:space="preserve"> </w:t>
            </w:r>
            <w:r w:rsidRPr="005950EA">
              <w:rPr>
                <w:rFonts w:cs="Arial"/>
                <w:color w:val="800080"/>
              </w:rPr>
              <w:t>zowel tezamen als ieder afzonderlijk</w:t>
            </w:r>
            <w:r w:rsidRPr="005950EA">
              <w:rPr>
                <w:rFonts w:cs="Arial"/>
                <w:color w:val="339966"/>
              </w:rPr>
              <w:t xml:space="preserve"> </w:t>
            </w:r>
            <w:r>
              <w:rPr>
                <w:rFonts w:cs="Arial"/>
                <w:color w:val="339966"/>
              </w:rPr>
              <w:t xml:space="preserve">ook </w:t>
            </w:r>
            <w:r w:rsidRPr="005950EA">
              <w:rPr>
                <w:rFonts w:cs="Arial"/>
                <w:color w:val="339966"/>
              </w:rPr>
              <w:t>te noemen:</w:t>
            </w:r>
            <w:r>
              <w:rPr>
                <w:rFonts w:cs="Arial"/>
                <w:color w:val="339966"/>
              </w:rPr>
              <w:t xml:space="preserve"> de</w:t>
            </w:r>
            <w:r w:rsidRPr="005950EA">
              <w:rPr>
                <w:rFonts w:cs="Arial"/>
                <w:color w:val="339966"/>
              </w:rPr>
              <w:t xml:space="preserve"> </w:t>
            </w:r>
            <w:r w:rsidR="005C7865">
              <w:rPr>
                <w:rFonts w:cs="Arial"/>
                <w:color w:val="339966"/>
              </w:rPr>
              <w:t>‘</w:t>
            </w:r>
            <w:r>
              <w:rPr>
                <w:rFonts w:cs="Arial"/>
                <w:color w:val="339966"/>
              </w:rPr>
              <w:t>schuldenaar</w:t>
            </w:r>
            <w:r w:rsidR="005C7865">
              <w:rPr>
                <w:rFonts w:cs="Arial"/>
                <w:color w:val="339966"/>
              </w:rPr>
              <w:t>’</w:t>
            </w:r>
          </w:p>
          <w:p w14:paraId="19269B51" w14:textId="7CBD4FF7" w:rsidR="0036468E" w:rsidRDefault="0036468E" w:rsidP="0036468E">
            <w:pPr>
              <w:rPr>
                <w:lang w:val="en-US"/>
              </w:rPr>
            </w:pPr>
          </w:p>
        </w:tc>
        <w:tc>
          <w:tcPr>
            <w:tcW w:w="6274" w:type="dxa"/>
          </w:tcPr>
          <w:p w14:paraId="5FB34825" w14:textId="77777777" w:rsidR="0036468E" w:rsidRPr="00A714B5" w:rsidRDefault="0036468E" w:rsidP="0036468E">
            <w:pPr>
              <w:rPr>
                <w:sz w:val="16"/>
                <w:szCs w:val="16"/>
              </w:rPr>
            </w:pPr>
            <w:r w:rsidRPr="00A714B5">
              <w:rPr>
                <w:sz w:val="16"/>
                <w:szCs w:val="16"/>
              </w:rPr>
              <w:t>Verplichte keuze uit de volgende 2 opties, waaruit er 1 gekozen moet worden:</w:t>
            </w:r>
          </w:p>
          <w:p w14:paraId="4E05CACC" w14:textId="38C196BF" w:rsidR="00A77E39" w:rsidRPr="00A714B5" w:rsidRDefault="00A77E39" w:rsidP="0036468E">
            <w:pPr>
              <w:pStyle w:val="streepje"/>
              <w:numPr>
                <w:ilvl w:val="0"/>
                <w:numId w:val="32"/>
              </w:numPr>
              <w:ind w:left="227" w:hanging="227"/>
              <w:rPr>
                <w:sz w:val="16"/>
                <w:szCs w:val="16"/>
              </w:rPr>
            </w:pPr>
            <w:r w:rsidRPr="00A714B5">
              <w:rPr>
                <w:rFonts w:cs="Arial"/>
                <w:color w:val="339966"/>
                <w:sz w:val="16"/>
                <w:szCs w:val="16"/>
              </w:rPr>
              <w:t>hierna</w:t>
            </w:r>
            <w:r w:rsidRPr="00A714B5">
              <w:rPr>
                <w:rFonts w:cs="Arial"/>
                <w:color w:val="FF0000"/>
                <w:sz w:val="16"/>
                <w:szCs w:val="16"/>
              </w:rPr>
              <w:t xml:space="preserve"> </w:t>
            </w:r>
            <w:r w:rsidRPr="00A714B5">
              <w:rPr>
                <w:rFonts w:cs="Arial"/>
                <w:color w:val="800080"/>
                <w:sz w:val="16"/>
                <w:szCs w:val="16"/>
              </w:rPr>
              <w:t>zowel tezamen als ieder afzonderlijk,</w:t>
            </w:r>
            <w:r w:rsidRPr="00A714B5">
              <w:rPr>
                <w:rFonts w:cs="Arial"/>
                <w:color w:val="339966"/>
                <w:sz w:val="16"/>
                <w:szCs w:val="16"/>
              </w:rPr>
              <w:t xml:space="preserve"> ook te noemen:</w:t>
            </w:r>
            <w:r w:rsidRPr="00A714B5">
              <w:rPr>
                <w:rFonts w:cs="Arial"/>
                <w:color w:val="008000"/>
                <w:sz w:val="16"/>
                <w:szCs w:val="16"/>
              </w:rPr>
              <w:t xml:space="preserve"> </w:t>
            </w:r>
            <w:r w:rsidRPr="00A714B5">
              <w:rPr>
                <w:rFonts w:cs="Arial"/>
                <w:color w:val="339966"/>
                <w:sz w:val="16"/>
                <w:szCs w:val="16"/>
              </w:rPr>
              <w:t xml:space="preserve">de </w:t>
            </w:r>
            <w:r w:rsidR="005C7865">
              <w:rPr>
                <w:rFonts w:cs="Arial"/>
                <w:color w:val="339966"/>
                <w:sz w:val="16"/>
                <w:szCs w:val="16"/>
              </w:rPr>
              <w:t>‘</w:t>
            </w:r>
            <w:r w:rsidR="00CA29EE">
              <w:rPr>
                <w:rFonts w:cs="Arial"/>
                <w:color w:val="339966"/>
                <w:sz w:val="16"/>
                <w:szCs w:val="16"/>
              </w:rPr>
              <w:t>hypotheekgever</w:t>
            </w:r>
            <w:r w:rsidR="005C7865">
              <w:rPr>
                <w:rFonts w:cs="Arial"/>
                <w:color w:val="339966"/>
                <w:sz w:val="16"/>
                <w:szCs w:val="16"/>
              </w:rPr>
              <w:t>’</w:t>
            </w:r>
            <w:r w:rsidRPr="00A714B5">
              <w:rPr>
                <w:rFonts w:cs="Arial"/>
                <w:color w:val="339966"/>
                <w:sz w:val="16"/>
                <w:szCs w:val="16"/>
              </w:rPr>
              <w:t xml:space="preserve"> en/o</w:t>
            </w:r>
            <w:r w:rsidR="005C7865">
              <w:rPr>
                <w:rFonts w:cs="Arial"/>
                <w:color w:val="339966"/>
                <w:sz w:val="16"/>
                <w:szCs w:val="16"/>
              </w:rPr>
              <w:t>f ‘</w:t>
            </w:r>
            <w:r w:rsidR="00CA29EE">
              <w:rPr>
                <w:rFonts w:cs="Arial"/>
                <w:color w:val="339966"/>
                <w:sz w:val="16"/>
                <w:szCs w:val="16"/>
              </w:rPr>
              <w:t>schuldenaar</w:t>
            </w:r>
            <w:r w:rsidR="005C7865">
              <w:rPr>
                <w:rFonts w:cs="Arial"/>
                <w:color w:val="339966"/>
                <w:sz w:val="16"/>
                <w:szCs w:val="16"/>
              </w:rPr>
              <w:t>’</w:t>
            </w:r>
          </w:p>
          <w:p w14:paraId="67E8A433" w14:textId="2AB03C52" w:rsidR="0036468E" w:rsidRPr="00A714B5" w:rsidRDefault="00A77E39" w:rsidP="0036468E">
            <w:pPr>
              <w:pStyle w:val="streepje"/>
              <w:numPr>
                <w:ilvl w:val="0"/>
                <w:numId w:val="32"/>
              </w:numPr>
              <w:ind w:left="227" w:hanging="227"/>
              <w:rPr>
                <w:sz w:val="16"/>
                <w:szCs w:val="16"/>
              </w:rPr>
            </w:pP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de verschenen</w:t>
            </w:r>
            <w:r w:rsidRPr="00A714B5">
              <w:rPr>
                <w:rFonts w:cs="Arial"/>
                <w:color w:val="008000"/>
                <w:sz w:val="16"/>
                <w:szCs w:val="16"/>
              </w:rPr>
              <w:t xml:space="preserv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persoon/personen</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8000"/>
                <w:sz w:val="16"/>
                <w:szCs w:val="16"/>
              </w:rPr>
              <w:t xml:space="preserve"> </w:t>
            </w:r>
            <w:r w:rsidRPr="00A714B5">
              <w:rPr>
                <w:rFonts w:cs="Arial"/>
                <w:color w:val="00FFFF"/>
                <w:sz w:val="16"/>
                <w:szCs w:val="16"/>
              </w:rPr>
              <w:t>sub</w:t>
            </w:r>
            <w:r w:rsidRPr="00A714B5">
              <w:rPr>
                <w:rFonts w:cs="Arial"/>
                <w:color w:val="008000"/>
                <w:sz w:val="16"/>
                <w:szCs w:val="16"/>
              </w:rPr>
              <w:t xml:space="preserve"> </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sz w:val="16"/>
                <w:szCs w:val="16"/>
              </w:rPr>
              <w:t>nummering persoon</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t>naam rechtspersoon</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007531D6">
              <w:rPr>
                <w:rFonts w:cs="Arial"/>
                <w:sz w:val="16"/>
                <w:szCs w:val="16"/>
              </w:rPr>
              <w:t xml:space="preserv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 xml:space="preserve">de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heer/mevrouw</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800080"/>
                <w:sz w:val="16"/>
                <w:szCs w:val="16"/>
              </w:rPr>
              <w:t xml:space="preserv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t>naam natuurlijk persoon</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800080"/>
                <w:sz w:val="16"/>
                <w:szCs w:val="16"/>
              </w:rPr>
              <w:t xml:space="preserve"> </w:t>
            </w:r>
            <w:r w:rsidR="00487593" w:rsidRPr="00955A9C">
              <w:rPr>
                <w:rFonts w:cs="Arial"/>
                <w:color w:val="800080"/>
                <w:sz w:val="16"/>
                <w:szCs w:val="16"/>
              </w:rPr>
              <w:t>voornoemd</w:t>
            </w:r>
            <w:r w:rsidR="00487593" w:rsidRPr="00545931">
              <w:rPr>
                <w:rFonts w:cs="Arial"/>
                <w:color w:val="800080"/>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t xml:space="preserve"> </w:t>
            </w:r>
            <w:r w:rsidRPr="00A714B5">
              <w:rPr>
                <w:rFonts w:cs="Arial"/>
                <w:color w:val="339966"/>
                <w:sz w:val="16"/>
                <w:szCs w:val="16"/>
              </w:rPr>
              <w:t>hierna</w:t>
            </w:r>
            <w:r w:rsidRPr="00A714B5">
              <w:rPr>
                <w:rFonts w:cs="Arial"/>
                <w:color w:val="FF0000"/>
                <w:sz w:val="16"/>
                <w:szCs w:val="16"/>
              </w:rPr>
              <w:t xml:space="preserve"> </w:t>
            </w:r>
            <w:r w:rsidRPr="00A714B5">
              <w:rPr>
                <w:rFonts w:cs="Arial"/>
                <w:color w:val="800080"/>
                <w:sz w:val="16"/>
                <w:szCs w:val="16"/>
              </w:rPr>
              <w:t>zowel tezamen als ieder afzonderlijk</w:t>
            </w:r>
            <w:r w:rsidRPr="00A714B5">
              <w:rPr>
                <w:rFonts w:cs="Arial"/>
                <w:color w:val="339966"/>
                <w:sz w:val="16"/>
                <w:szCs w:val="16"/>
              </w:rPr>
              <w:t xml:space="preserve"> ook te noemen: de </w:t>
            </w:r>
            <w:r w:rsidR="005C7865">
              <w:rPr>
                <w:rFonts w:cs="Arial"/>
                <w:color w:val="339966"/>
                <w:sz w:val="16"/>
                <w:szCs w:val="16"/>
              </w:rPr>
              <w:t>‘</w:t>
            </w:r>
            <w:r w:rsidRPr="00A714B5">
              <w:rPr>
                <w:rFonts w:cs="Arial"/>
                <w:color w:val="339966"/>
                <w:sz w:val="16"/>
                <w:szCs w:val="16"/>
              </w:rPr>
              <w:t>hypotheekgeve</w:t>
            </w:r>
            <w:r w:rsidR="005C7865">
              <w:rPr>
                <w:rFonts w:cs="Arial"/>
                <w:color w:val="339966"/>
                <w:sz w:val="16"/>
                <w:szCs w:val="16"/>
              </w:rPr>
              <w:t>r’</w:t>
            </w:r>
            <w:r w:rsidRPr="00A714B5">
              <w:rPr>
                <w:rFonts w:cs="Arial"/>
                <w:color w:val="339966"/>
                <w:sz w:val="16"/>
                <w:szCs w:val="16"/>
              </w:rPr>
              <w:t>” en</w:t>
            </w:r>
            <w:r w:rsidRPr="00A714B5">
              <w:rPr>
                <w:rFonts w:cs="Arial"/>
                <w:color w:val="008000"/>
                <w:sz w:val="16"/>
                <w:szCs w:val="16"/>
              </w:rPr>
              <w:t xml:space="preserve"> </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color w:val="00FFFF"/>
                <w:sz w:val="16"/>
                <w:szCs w:val="16"/>
              </w:rPr>
              <w:t>de</w:t>
            </w:r>
            <w:r w:rsidRPr="00A714B5">
              <w:rPr>
                <w:rFonts w:cs="Arial"/>
                <w:color w:val="008000"/>
                <w:sz w:val="16"/>
                <w:szCs w:val="16"/>
              </w:rPr>
              <w:t xml:space="preserve"> </w:t>
            </w:r>
            <w:r w:rsidRPr="00A714B5">
              <w:rPr>
                <w:rFonts w:cs="Arial"/>
                <w:color w:val="00FFFF"/>
                <w:sz w:val="16"/>
                <w:szCs w:val="16"/>
              </w:rPr>
              <w:t>verschenen</w:t>
            </w:r>
            <w:r w:rsidRPr="00A714B5">
              <w:rPr>
                <w:rFonts w:cs="Arial"/>
                <w:color w:val="008000"/>
                <w:sz w:val="16"/>
                <w:szCs w:val="16"/>
              </w:rPr>
              <w:t xml:space="preserve"> </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color w:val="00FFFF"/>
                <w:sz w:val="16"/>
                <w:szCs w:val="16"/>
              </w:rPr>
              <w:t>persoon/personen</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color w:val="800080"/>
                <w:sz w:val="16"/>
                <w:szCs w:val="16"/>
              </w:rPr>
              <w:t xml:space="preserve"> </w:t>
            </w:r>
            <w:r w:rsidRPr="00A714B5">
              <w:rPr>
                <w:rFonts w:cs="Arial"/>
                <w:color w:val="00FFFF"/>
                <w:sz w:val="16"/>
                <w:szCs w:val="16"/>
              </w:rPr>
              <w:t>sub</w:t>
            </w:r>
            <w:r w:rsidRPr="00A714B5">
              <w:rPr>
                <w:rFonts w:cs="Arial"/>
                <w:color w:val="800080"/>
                <w:sz w:val="16"/>
                <w:szCs w:val="16"/>
              </w:rPr>
              <w:t xml:space="preserve"> </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sz w:val="16"/>
                <w:szCs w:val="16"/>
              </w:rPr>
              <w:t>nummering persoon</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color w:val="00FFFF"/>
                <w:sz w:val="16"/>
                <w:szCs w:val="16"/>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t>naam rechtspersoon</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007531D6">
              <w:rPr>
                <w:rFonts w:cs="Arial"/>
                <w:sz w:val="16"/>
                <w:szCs w:val="16"/>
                <w:lang w:val="en-US"/>
              </w:rPr>
              <w:t xml:space="preserv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 xml:space="preserve">de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heer/mevrouw</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800080"/>
                <w:sz w:val="16"/>
                <w:szCs w:val="16"/>
              </w:rPr>
              <w:t xml:space="preserve"> </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sz w:val="16"/>
                <w:szCs w:val="16"/>
              </w:rPr>
              <w:t>naam natuurlijk persoon</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800080"/>
                <w:sz w:val="16"/>
                <w:szCs w:val="16"/>
              </w:rPr>
              <w:t xml:space="preserve"> </w:t>
            </w:r>
            <w:r w:rsidR="00D45C72" w:rsidRPr="00955A9C">
              <w:rPr>
                <w:rFonts w:cs="Arial"/>
                <w:color w:val="800080"/>
                <w:sz w:val="16"/>
                <w:szCs w:val="16"/>
              </w:rPr>
              <w:t>voornoemd</w:t>
            </w:r>
            <w:r w:rsidR="00D45C72" w:rsidRPr="00545931">
              <w:rPr>
                <w:rFonts w:cs="Arial"/>
                <w:color w:val="800080"/>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8000"/>
                <w:sz w:val="16"/>
                <w:szCs w:val="16"/>
              </w:rPr>
              <w:t xml:space="preserve"> </w:t>
            </w:r>
            <w:r w:rsidRPr="00A714B5">
              <w:rPr>
                <w:rFonts w:cs="Arial"/>
                <w:color w:val="339966"/>
                <w:sz w:val="16"/>
                <w:szCs w:val="16"/>
              </w:rPr>
              <w:t>hierna</w:t>
            </w:r>
            <w:r w:rsidRPr="00A714B5">
              <w:rPr>
                <w:rFonts w:cs="Arial"/>
                <w:color w:val="FF0000"/>
                <w:sz w:val="16"/>
                <w:szCs w:val="16"/>
              </w:rPr>
              <w:t xml:space="preserve"> </w:t>
            </w:r>
            <w:r w:rsidRPr="00A714B5">
              <w:rPr>
                <w:rFonts w:cs="Arial"/>
                <w:color w:val="800080"/>
                <w:sz w:val="16"/>
                <w:szCs w:val="16"/>
              </w:rPr>
              <w:t>zowel tezamen als ieder afzonderlijk</w:t>
            </w:r>
            <w:r w:rsidRPr="00A714B5">
              <w:rPr>
                <w:rFonts w:cs="Arial"/>
                <w:color w:val="339966"/>
                <w:sz w:val="16"/>
                <w:szCs w:val="16"/>
              </w:rPr>
              <w:t xml:space="preserve"> ook te noemen: de </w:t>
            </w:r>
            <w:r w:rsidR="005C7865">
              <w:rPr>
                <w:rFonts w:cs="Arial"/>
                <w:color w:val="339966"/>
                <w:sz w:val="16"/>
                <w:szCs w:val="16"/>
              </w:rPr>
              <w:t>‘</w:t>
            </w:r>
            <w:r w:rsidRPr="00A714B5">
              <w:rPr>
                <w:rFonts w:cs="Arial"/>
                <w:color w:val="339966"/>
                <w:sz w:val="16"/>
                <w:szCs w:val="16"/>
              </w:rPr>
              <w:t>schuldenaar</w:t>
            </w:r>
            <w:r w:rsidR="005C7865">
              <w:rPr>
                <w:rFonts w:cs="Arial"/>
                <w:color w:val="339966"/>
                <w:sz w:val="16"/>
                <w:szCs w:val="16"/>
              </w:rPr>
              <w:t>’</w:t>
            </w:r>
          </w:p>
          <w:p w14:paraId="62F02971" w14:textId="77777777" w:rsidR="0036468E" w:rsidRPr="00A714B5" w:rsidRDefault="0036468E" w:rsidP="0036468E">
            <w:pPr>
              <w:pStyle w:val="streepje"/>
              <w:numPr>
                <w:ilvl w:val="0"/>
                <w:numId w:val="0"/>
              </w:numPr>
              <w:rPr>
                <w:sz w:val="16"/>
                <w:szCs w:val="16"/>
              </w:rPr>
            </w:pPr>
          </w:p>
          <w:p w14:paraId="3272C9FD" w14:textId="77777777" w:rsidR="0036468E" w:rsidRPr="00A714B5" w:rsidRDefault="0036468E" w:rsidP="0036468E">
            <w:pPr>
              <w:pStyle w:val="streepje"/>
              <w:numPr>
                <w:ilvl w:val="0"/>
                <w:numId w:val="0"/>
              </w:numPr>
              <w:rPr>
                <w:sz w:val="16"/>
                <w:szCs w:val="16"/>
              </w:rPr>
            </w:pPr>
            <w:r w:rsidRPr="00A714B5">
              <w:rPr>
                <w:sz w:val="16"/>
                <w:szCs w:val="16"/>
              </w:rPr>
              <w:t xml:space="preserve">De details van elke keuze worden hierna in de paragrafen ‘optie </w:t>
            </w:r>
            <w:smartTag w:uri="urn:schemas-microsoft-com:office:smarttags" w:element="metricconverter">
              <w:smartTagPr>
                <w:attr w:name="ProductID" w:val="1’"/>
              </w:smartTagPr>
              <w:r w:rsidRPr="00A714B5">
                <w:rPr>
                  <w:sz w:val="16"/>
                  <w:szCs w:val="16"/>
                </w:rPr>
                <w:t>1’</w:t>
              </w:r>
            </w:smartTag>
            <w:r w:rsidRPr="00A714B5">
              <w:rPr>
                <w:sz w:val="16"/>
                <w:szCs w:val="16"/>
              </w:rPr>
              <w:t xml:space="preserve"> en ‘optie </w:t>
            </w:r>
            <w:smartTag w:uri="urn:schemas-microsoft-com:office:smarttags" w:element="metricconverter">
              <w:smartTagPr>
                <w:attr w:name="ProductID" w:val="2’"/>
              </w:smartTagPr>
              <w:r w:rsidRPr="00A714B5">
                <w:rPr>
                  <w:sz w:val="16"/>
                  <w:szCs w:val="16"/>
                </w:rPr>
                <w:t>2’</w:t>
              </w:r>
            </w:smartTag>
            <w:r w:rsidRPr="00A714B5">
              <w:rPr>
                <w:sz w:val="16"/>
                <w:szCs w:val="16"/>
              </w:rPr>
              <w:t xml:space="preserve"> toegelicht.</w:t>
            </w:r>
          </w:p>
          <w:p w14:paraId="78BBC500" w14:textId="77777777" w:rsidR="0036468E" w:rsidRPr="00A714B5" w:rsidRDefault="0036468E" w:rsidP="0036468E">
            <w:pPr>
              <w:pStyle w:val="streepje"/>
              <w:numPr>
                <w:ilvl w:val="0"/>
                <w:numId w:val="0"/>
              </w:numPr>
              <w:rPr>
                <w:sz w:val="16"/>
                <w:szCs w:val="16"/>
              </w:rPr>
            </w:pPr>
          </w:p>
          <w:p w14:paraId="568185E3" w14:textId="77777777" w:rsidR="0036468E" w:rsidRPr="00A714B5" w:rsidRDefault="0036468E" w:rsidP="0036468E">
            <w:pPr>
              <w:pStyle w:val="streepje"/>
              <w:numPr>
                <w:ilvl w:val="0"/>
                <w:numId w:val="0"/>
              </w:numPr>
              <w:rPr>
                <w:snapToGrid/>
                <w:kern w:val="0"/>
                <w:sz w:val="16"/>
                <w:szCs w:val="16"/>
                <w:lang w:eastAsia="nl-NL"/>
              </w:rPr>
            </w:pPr>
            <w:r w:rsidRPr="00A714B5">
              <w:rPr>
                <w:sz w:val="16"/>
                <w:szCs w:val="16"/>
              </w:rPr>
              <w:t xml:space="preserve">Bij het samenstellen van de akte wordt de keuze bepaald op basis van </w:t>
            </w:r>
            <w:r w:rsidRPr="00A714B5">
              <w:rPr>
                <w:rFonts w:cs="Arial"/>
                <w:snapToGrid/>
                <w:kern w:val="0"/>
                <w:sz w:val="16"/>
                <w:szCs w:val="16"/>
                <w:lang w:eastAsia="nl-NL"/>
              </w:rPr>
              <w:t>IMKAD_AangebodenStuk/StukdeelHypotheek/ vervreemderRechtRef/Partij</w:t>
            </w:r>
            <w:r w:rsidRPr="00A714B5">
              <w:rPr>
                <w:snapToGrid/>
                <w:kern w:val="0"/>
                <w:sz w:val="16"/>
                <w:szCs w:val="16"/>
                <w:highlight w:val="white"/>
                <w:lang w:eastAsia="nl-NL"/>
              </w:rPr>
              <w:t>/aanduidingPartij</w:t>
            </w:r>
            <w:r w:rsidRPr="00A714B5">
              <w:rPr>
                <w:snapToGrid/>
                <w:kern w:val="0"/>
                <w:sz w:val="16"/>
                <w:szCs w:val="16"/>
                <w:lang w:eastAsia="nl-NL"/>
              </w:rPr>
              <w:t>:</w:t>
            </w:r>
          </w:p>
          <w:p w14:paraId="41FA3D17" w14:textId="3BD59B09" w:rsidR="0036468E" w:rsidRPr="00A714B5" w:rsidRDefault="0036468E" w:rsidP="0036468E">
            <w:pPr>
              <w:pStyle w:val="streepje"/>
              <w:rPr>
                <w:sz w:val="16"/>
                <w:szCs w:val="16"/>
              </w:rPr>
            </w:pPr>
            <w:r w:rsidRPr="00A714B5">
              <w:rPr>
                <w:snapToGrid/>
                <w:kern w:val="0"/>
                <w:sz w:val="16"/>
                <w:szCs w:val="16"/>
                <w:lang w:eastAsia="nl-NL"/>
              </w:rPr>
              <w:t>indien ‘Aanduiding per persoon’</w:t>
            </w:r>
            <w:r w:rsidR="00742727">
              <w:rPr>
                <w:snapToGrid/>
                <w:kern w:val="0"/>
                <w:lang w:eastAsia="nl-NL"/>
              </w:rPr>
              <w:t xml:space="preserve"> paragraaf 2.4.1.3 </w:t>
            </w:r>
            <w:r w:rsidR="00742727">
              <w:rPr>
                <w:snapToGrid/>
                <w:kern w:val="0"/>
                <w:lang w:eastAsia="nl-NL"/>
              </w:rPr>
              <w:fldChar w:fldCharType="begin"/>
            </w:r>
            <w:r w:rsidR="00742727">
              <w:rPr>
                <w:snapToGrid/>
                <w:kern w:val="0"/>
                <w:lang w:eastAsia="nl-NL"/>
              </w:rPr>
              <w:instrText xml:space="preserve"> REF _Ref454981348 \h </w:instrText>
            </w:r>
            <w:r w:rsidR="00742727">
              <w:rPr>
                <w:snapToGrid/>
                <w:kern w:val="0"/>
                <w:lang w:eastAsia="nl-NL"/>
              </w:rPr>
            </w:r>
            <w:r w:rsidR="00742727">
              <w:rPr>
                <w:snapToGrid/>
                <w:kern w:val="0"/>
                <w:lang w:eastAsia="nl-NL"/>
              </w:rPr>
              <w:fldChar w:fldCharType="separate"/>
            </w:r>
            <w:r w:rsidR="00742727">
              <w:t>Optie 2: partijnaam voor personen</w:t>
            </w:r>
            <w:r w:rsidR="00742727">
              <w:rPr>
                <w:snapToGrid/>
                <w:kern w:val="0"/>
                <w:lang w:eastAsia="nl-NL"/>
              </w:rPr>
              <w:fldChar w:fldCharType="end"/>
            </w:r>
            <w:r w:rsidRPr="00A714B5">
              <w:rPr>
                <w:snapToGrid/>
                <w:kern w:val="0"/>
                <w:sz w:val="16"/>
                <w:szCs w:val="16"/>
                <w:lang w:eastAsia="nl-NL"/>
              </w:rPr>
              <w:t xml:space="preserve"> </w:t>
            </w:r>
          </w:p>
          <w:p w14:paraId="016C946C" w14:textId="7F18DD39" w:rsidR="0036468E" w:rsidRPr="00A714B5" w:rsidRDefault="0036468E" w:rsidP="0036468E">
            <w:pPr>
              <w:rPr>
                <w:snapToGrid/>
                <w:kern w:val="0"/>
                <w:sz w:val="16"/>
                <w:szCs w:val="16"/>
                <w:lang w:eastAsia="nl-NL"/>
              </w:rPr>
            </w:pPr>
            <w:r w:rsidRPr="00A714B5">
              <w:rPr>
                <w:sz w:val="16"/>
                <w:szCs w:val="16"/>
              </w:rPr>
              <w:t xml:space="preserve">anders: </w:t>
            </w:r>
            <w:r w:rsidR="00742727">
              <w:rPr>
                <w:snapToGrid/>
                <w:kern w:val="0"/>
                <w:lang w:eastAsia="nl-NL"/>
              </w:rPr>
              <w:t>paragraaf 2.4.1.2</w:t>
            </w:r>
            <w:r w:rsidR="00742727">
              <w:t xml:space="preserve"> </w:t>
            </w:r>
            <w:r w:rsidR="00742727">
              <w:rPr>
                <w:snapToGrid/>
                <w:kern w:val="0"/>
                <w:lang w:eastAsia="nl-NL"/>
              </w:rPr>
              <w:fldChar w:fldCharType="begin"/>
            </w:r>
            <w:r w:rsidR="00742727">
              <w:rPr>
                <w:snapToGrid/>
                <w:kern w:val="0"/>
                <w:lang w:eastAsia="nl-NL"/>
              </w:rPr>
              <w:instrText xml:space="preserve"> REF _Ref454981353 \h </w:instrText>
            </w:r>
            <w:r w:rsidR="00742727">
              <w:rPr>
                <w:snapToGrid/>
                <w:kern w:val="0"/>
                <w:lang w:eastAsia="nl-NL"/>
              </w:rPr>
            </w:r>
            <w:r w:rsidR="00742727">
              <w:rPr>
                <w:snapToGrid/>
                <w:kern w:val="0"/>
                <w:lang w:eastAsia="nl-NL"/>
              </w:rPr>
              <w:fldChar w:fldCharType="separate"/>
            </w:r>
            <w:r w:rsidR="00742727">
              <w:t>Optie 1: partijnaam voor de partij</w:t>
            </w:r>
            <w:r w:rsidR="00742727">
              <w:rPr>
                <w:snapToGrid/>
                <w:kern w:val="0"/>
                <w:lang w:eastAsia="nl-NL"/>
              </w:rPr>
              <w:fldChar w:fldCharType="end"/>
            </w:r>
          </w:p>
          <w:p w14:paraId="79213D5A" w14:textId="34AD8FA6" w:rsidR="0036468E" w:rsidRDefault="0036468E" w:rsidP="0036468E">
            <w:pPr>
              <w:rPr>
                <w:lang w:val="en-US"/>
              </w:rPr>
            </w:pPr>
          </w:p>
        </w:tc>
      </w:tr>
    </w:tbl>
    <w:p w14:paraId="30E8289A" w14:textId="2B897E85" w:rsidR="0036468E" w:rsidRDefault="0036468E" w:rsidP="00DF6FBC">
      <w:pPr>
        <w:pStyle w:val="Kop4"/>
      </w:pPr>
      <w:r>
        <w:t>Optie 1: partijnaam voor de hele partij</w:t>
      </w:r>
    </w:p>
    <w:tbl>
      <w:tblPr>
        <w:tblStyle w:val="Tabelraster"/>
        <w:tblW w:w="0" w:type="auto"/>
        <w:tblLook w:val="04A0" w:firstRow="1" w:lastRow="0" w:firstColumn="1" w:lastColumn="0" w:noHBand="0" w:noVBand="1"/>
      </w:tblPr>
      <w:tblGrid>
        <w:gridCol w:w="6273"/>
        <w:gridCol w:w="6274"/>
      </w:tblGrid>
      <w:tr w:rsidR="0003340B" w14:paraId="2401B271" w14:textId="77777777" w:rsidTr="0036468E">
        <w:tc>
          <w:tcPr>
            <w:tcW w:w="6273" w:type="dxa"/>
          </w:tcPr>
          <w:p w14:paraId="5416F15A" w14:textId="550C4B73" w:rsidR="0003340B" w:rsidRDefault="0003340B" w:rsidP="0003340B">
            <w:pPr>
              <w:rPr>
                <w:lang w:val="nl"/>
              </w:rPr>
            </w:pPr>
            <w:r w:rsidRPr="00DF4D3E">
              <w:rPr>
                <w:b/>
              </w:rPr>
              <w:t>Toelichting</w:t>
            </w:r>
          </w:p>
        </w:tc>
        <w:tc>
          <w:tcPr>
            <w:tcW w:w="6274" w:type="dxa"/>
          </w:tcPr>
          <w:p w14:paraId="0F35F4EC" w14:textId="53B756B7" w:rsidR="0003340B" w:rsidRPr="009E6698" w:rsidRDefault="0003340B" w:rsidP="0003340B">
            <w:r w:rsidRPr="00DF4D3E">
              <w:rPr>
                <w:b/>
              </w:rPr>
              <w:t>Toelichting</w:t>
            </w:r>
          </w:p>
        </w:tc>
      </w:tr>
      <w:tr w:rsidR="0036468E" w14:paraId="25C1D141" w14:textId="77777777" w:rsidTr="0036468E">
        <w:tc>
          <w:tcPr>
            <w:tcW w:w="6273" w:type="dxa"/>
          </w:tcPr>
          <w:p w14:paraId="3608E6E8" w14:textId="6DE7A38C" w:rsidR="0036468E" w:rsidRDefault="0036468E" w:rsidP="0036468E">
            <w:pPr>
              <w:rPr>
                <w:lang w:val="nl"/>
              </w:rPr>
            </w:pPr>
            <w:r>
              <w:rPr>
                <w:lang w:val="nl"/>
              </w:rPr>
              <w:t>Optie 1:</w:t>
            </w:r>
          </w:p>
        </w:tc>
        <w:tc>
          <w:tcPr>
            <w:tcW w:w="6274" w:type="dxa"/>
          </w:tcPr>
          <w:p w14:paraId="4B56754F" w14:textId="77777777" w:rsidR="0036468E" w:rsidRPr="00A714B5" w:rsidRDefault="0036468E" w:rsidP="0036468E">
            <w:pPr>
              <w:rPr>
                <w:sz w:val="16"/>
                <w:szCs w:val="16"/>
              </w:rPr>
            </w:pPr>
            <w:r w:rsidRPr="00A714B5">
              <w:rPr>
                <w:sz w:val="16"/>
                <w:szCs w:val="16"/>
              </w:rPr>
              <w:t xml:space="preserve">Optie 1 wordt getoond wanneer aan de onderstaande </w:t>
            </w:r>
            <w:proofErr w:type="spellStart"/>
            <w:r w:rsidRPr="00A714B5">
              <w:rPr>
                <w:sz w:val="16"/>
                <w:szCs w:val="16"/>
              </w:rPr>
              <w:t>mapping</w:t>
            </w:r>
            <w:proofErr w:type="spellEnd"/>
            <w:r w:rsidRPr="00A714B5">
              <w:rPr>
                <w:sz w:val="16"/>
                <w:szCs w:val="16"/>
              </w:rPr>
              <w:t xml:space="preserve"> wordt voldaan:</w:t>
            </w:r>
          </w:p>
          <w:p w14:paraId="4EDF3536" w14:textId="77777777" w:rsidR="0036468E" w:rsidRPr="00C5172B" w:rsidRDefault="0036468E" w:rsidP="0036468E">
            <w:pPr>
              <w:keepNext/>
              <w:spacing w:line="240" w:lineRule="auto"/>
            </w:pPr>
          </w:p>
          <w:p w14:paraId="64093D78" w14:textId="77777777" w:rsidR="0036468E" w:rsidRDefault="0036468E" w:rsidP="0036468E">
            <w:pPr>
              <w:keepNext/>
              <w:spacing w:line="240" w:lineRule="auto"/>
            </w:pPr>
            <w:proofErr w:type="spellStart"/>
            <w:r w:rsidRPr="004A7A56">
              <w:rPr>
                <w:u w:val="single"/>
              </w:rPr>
              <w:t>Mapping</w:t>
            </w:r>
            <w:proofErr w:type="spellEnd"/>
            <w:r w:rsidRPr="00AF2256">
              <w:t>:</w:t>
            </w:r>
          </w:p>
          <w:p w14:paraId="5188112A" w14:textId="77777777" w:rsidR="0036468E" w:rsidRPr="004A7A56" w:rsidRDefault="0036468E" w:rsidP="0036468E">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0E8F2D19" w14:textId="7260AB1E" w:rsidR="0036468E" w:rsidRDefault="0036468E" w:rsidP="0036468E">
            <w:pPr>
              <w:rPr>
                <w:lang w:val="nl"/>
              </w:rPr>
            </w:pPr>
            <w:r w:rsidRPr="004A7A56">
              <w:rPr>
                <w:snapToGrid/>
                <w:kern w:val="0"/>
                <w:sz w:val="16"/>
                <w:szCs w:val="16"/>
                <w:lang w:eastAsia="nl-NL"/>
              </w:rPr>
              <w:tab/>
              <w:t>./</w:t>
            </w:r>
            <w:proofErr w:type="spellStart"/>
            <w:r w:rsidRPr="004A7A56">
              <w:rPr>
                <w:rFonts w:cs="Arial"/>
                <w:snapToGrid/>
                <w:kern w:val="0"/>
                <w:sz w:val="16"/>
                <w:szCs w:val="16"/>
                <w:lang w:eastAsia="nl-NL"/>
              </w:rPr>
              <w:t>aanduidingPartij</w:t>
            </w:r>
            <w:proofErr w:type="spellEnd"/>
            <w:r w:rsidRPr="004A7A56">
              <w:rPr>
                <w:snapToGrid/>
                <w:kern w:val="0"/>
                <w:sz w:val="16"/>
                <w:szCs w:val="16"/>
                <w:lang w:eastAsia="nl-NL"/>
              </w:rPr>
              <w:t>(‘</w:t>
            </w:r>
            <w:r w:rsidR="00BE04F7" w:rsidRPr="00BE04F7">
              <w:rPr>
                <w:snapToGrid/>
                <w:kern w:val="0"/>
                <w:sz w:val="16"/>
                <w:szCs w:val="16"/>
                <w:lang w:eastAsia="nl-NL"/>
              </w:rPr>
              <w:t>hypotheekgever en/of schuldenaar</w:t>
            </w:r>
            <w:r w:rsidR="006E2022">
              <w:rPr>
                <w:snapToGrid/>
                <w:kern w:val="0"/>
                <w:sz w:val="16"/>
                <w:szCs w:val="16"/>
                <w:lang w:eastAsia="nl-NL"/>
              </w:rPr>
              <w:t>’</w:t>
            </w:r>
            <w:r w:rsidRPr="004A7A56">
              <w:rPr>
                <w:snapToGrid/>
                <w:kern w:val="0"/>
                <w:sz w:val="16"/>
                <w:szCs w:val="16"/>
                <w:lang w:eastAsia="nl-NL"/>
              </w:rPr>
              <w:t>)</w:t>
            </w:r>
          </w:p>
        </w:tc>
      </w:tr>
      <w:tr w:rsidR="0036468E" w14:paraId="498C95F3" w14:textId="77777777" w:rsidTr="0036468E">
        <w:tc>
          <w:tcPr>
            <w:tcW w:w="6273" w:type="dxa"/>
          </w:tcPr>
          <w:p w14:paraId="5D2A5E3D" w14:textId="61DE0A4D" w:rsidR="0036468E" w:rsidRDefault="0036468E" w:rsidP="0036468E">
            <w:pPr>
              <w:rPr>
                <w:lang w:val="nl"/>
              </w:rPr>
            </w:pPr>
            <w:r w:rsidRPr="004A7A56">
              <w:rPr>
                <w:rFonts w:cs="Arial"/>
                <w:color w:val="339966"/>
                <w:sz w:val="20"/>
              </w:rPr>
              <w:lastRenderedPageBreak/>
              <w:t>hierna</w:t>
            </w:r>
            <w:r w:rsidRPr="004A7A56">
              <w:rPr>
                <w:rFonts w:cs="Arial"/>
                <w:color w:val="800080"/>
                <w:sz w:val="20"/>
              </w:rPr>
              <w:t xml:space="preserve"> zowel </w:t>
            </w:r>
            <w:r w:rsidRPr="00C0169A">
              <w:rPr>
                <w:rFonts w:cs="Arial"/>
                <w:color w:val="800080"/>
                <w:sz w:val="20"/>
              </w:rPr>
              <w:t>tezamen</w:t>
            </w:r>
            <w:r w:rsidRPr="004A7A56">
              <w:rPr>
                <w:rFonts w:cs="Arial"/>
                <w:color w:val="800080"/>
                <w:sz w:val="20"/>
              </w:rPr>
              <w:t xml:space="preserve"> als ieder afzonderlijk</w:t>
            </w:r>
            <w:r w:rsidRPr="004A7A56">
              <w:rPr>
                <w:rFonts w:cs="Arial"/>
                <w:color w:val="339966"/>
                <w:sz w:val="20"/>
              </w:rPr>
              <w:t xml:space="preserve"> </w:t>
            </w:r>
            <w:r w:rsidR="005C7865">
              <w:rPr>
                <w:rFonts w:cs="Arial"/>
                <w:color w:val="339966"/>
                <w:sz w:val="20"/>
              </w:rPr>
              <w:t xml:space="preserve">ook </w:t>
            </w:r>
            <w:r w:rsidRPr="004A7A56">
              <w:rPr>
                <w:rFonts w:cs="Arial"/>
                <w:color w:val="339966"/>
                <w:sz w:val="20"/>
              </w:rPr>
              <w:t>te noemen:</w:t>
            </w:r>
          </w:p>
        </w:tc>
        <w:tc>
          <w:tcPr>
            <w:tcW w:w="6274" w:type="dxa"/>
          </w:tcPr>
          <w:p w14:paraId="3D6E3FA6" w14:textId="6EDF46B7" w:rsidR="0036468E" w:rsidRPr="00A714B5" w:rsidRDefault="0036468E" w:rsidP="0036468E">
            <w:pPr>
              <w:rPr>
                <w:sz w:val="16"/>
                <w:szCs w:val="16"/>
              </w:rPr>
            </w:pPr>
            <w:r w:rsidRPr="00A714B5">
              <w:rPr>
                <w:sz w:val="16"/>
                <w:szCs w:val="16"/>
              </w:rPr>
              <w:t xml:space="preserve">Vaste tekst, waarbij de paarse tekst weggelaten wordt als er maar één persoon (aantal personen met </w:t>
            </w:r>
            <w:proofErr w:type="spellStart"/>
            <w:r w:rsidRPr="00A714B5">
              <w:rPr>
                <w:sz w:val="16"/>
                <w:szCs w:val="16"/>
              </w:rPr>
              <w:t>tia_IndGerechtigde</w:t>
            </w:r>
            <w:proofErr w:type="spellEnd"/>
            <w:r w:rsidRPr="00A714B5">
              <w:rPr>
                <w:sz w:val="16"/>
                <w:szCs w:val="16"/>
              </w:rPr>
              <w:t xml:space="preserve"> = </w:t>
            </w:r>
            <w:proofErr w:type="spellStart"/>
            <w:r w:rsidRPr="00A714B5">
              <w:rPr>
                <w:sz w:val="16"/>
                <w:szCs w:val="16"/>
              </w:rPr>
              <w:t>true</w:t>
            </w:r>
            <w:proofErr w:type="spellEnd"/>
            <w:r w:rsidRPr="00A714B5">
              <w:rPr>
                <w:sz w:val="16"/>
                <w:szCs w:val="16"/>
              </w:rPr>
              <w:t>) behoort tot de partij.</w:t>
            </w:r>
          </w:p>
        </w:tc>
      </w:tr>
      <w:tr w:rsidR="0036468E" w14:paraId="658F4FC3" w14:textId="77777777" w:rsidTr="0036468E">
        <w:tc>
          <w:tcPr>
            <w:tcW w:w="6273" w:type="dxa"/>
          </w:tcPr>
          <w:p w14:paraId="0ADEFB33" w14:textId="0C70DF71" w:rsidR="0036468E" w:rsidRPr="004A7A56" w:rsidRDefault="005C7865" w:rsidP="0036468E">
            <w:pPr>
              <w:rPr>
                <w:rFonts w:cs="Arial"/>
                <w:color w:val="339966"/>
                <w:sz w:val="20"/>
              </w:rPr>
            </w:pPr>
            <w:r w:rsidRPr="00971A23">
              <w:rPr>
                <w:rFonts w:cs="Arial"/>
                <w:color w:val="339966"/>
              </w:rPr>
              <w:t xml:space="preserve">de </w:t>
            </w:r>
            <w:r w:rsidR="00AF2B3E">
              <w:rPr>
                <w:rFonts w:cs="Arial"/>
                <w:color w:val="339966"/>
              </w:rPr>
              <w:t>‘hypotheekgever’</w:t>
            </w:r>
            <w:r w:rsidR="00AF2B3E" w:rsidRPr="00971A23">
              <w:rPr>
                <w:rFonts w:cs="Arial"/>
                <w:color w:val="339966"/>
              </w:rPr>
              <w:t xml:space="preserve"> en</w:t>
            </w:r>
            <w:r w:rsidR="00AF2B3E">
              <w:rPr>
                <w:rFonts w:cs="Arial"/>
                <w:color w:val="339966"/>
              </w:rPr>
              <w:t>/of ‘schuldenaar’</w:t>
            </w:r>
          </w:p>
        </w:tc>
        <w:tc>
          <w:tcPr>
            <w:tcW w:w="6274" w:type="dxa"/>
          </w:tcPr>
          <w:p w14:paraId="77B31E75" w14:textId="41E53BE8" w:rsidR="0036468E" w:rsidRPr="00A714B5" w:rsidRDefault="00727D00">
            <w:pPr>
              <w:pStyle w:val="streepje"/>
              <w:rPr>
                <w:sz w:val="16"/>
                <w:szCs w:val="16"/>
              </w:rPr>
            </w:pPr>
            <w:r w:rsidRPr="00A714B5">
              <w:rPr>
                <w:sz w:val="16"/>
                <w:szCs w:val="16"/>
              </w:rPr>
              <w:t>Vaste tekst als gekozen is voor optie 1.</w:t>
            </w:r>
          </w:p>
          <w:p w14:paraId="1237FE10" w14:textId="77777777" w:rsidR="00727D00" w:rsidRDefault="00727D00" w:rsidP="00A714B5">
            <w:pPr>
              <w:pStyle w:val="streepje"/>
              <w:numPr>
                <w:ilvl w:val="0"/>
                <w:numId w:val="0"/>
              </w:numPr>
              <w:ind w:left="284"/>
            </w:pPr>
          </w:p>
          <w:p w14:paraId="2DA4645E" w14:textId="77777777" w:rsidR="0036468E" w:rsidRDefault="0036468E" w:rsidP="0036468E">
            <w:pPr>
              <w:keepNext/>
              <w:spacing w:line="240" w:lineRule="auto"/>
            </w:pPr>
            <w:proofErr w:type="spellStart"/>
            <w:r w:rsidRPr="004A7A56">
              <w:rPr>
                <w:u w:val="single"/>
              </w:rPr>
              <w:t>Mapping</w:t>
            </w:r>
            <w:proofErr w:type="spellEnd"/>
            <w:r w:rsidRPr="00AF2256">
              <w:t>:</w:t>
            </w:r>
          </w:p>
          <w:p w14:paraId="16AB395A" w14:textId="77777777" w:rsidR="0036468E" w:rsidRPr="004A7A56" w:rsidRDefault="0036468E" w:rsidP="0036468E">
            <w:pPr>
              <w:autoSpaceDE w:val="0"/>
              <w:autoSpaceDN w:val="0"/>
              <w:adjustRightInd w:val="0"/>
              <w:spacing w:line="240" w:lineRule="auto"/>
              <w:rPr>
                <w:snapToGrid/>
                <w:kern w:val="0"/>
                <w:sz w:val="16"/>
                <w:szCs w:val="16"/>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16FB9772" w14:textId="5507DFA7" w:rsidR="0036468E" w:rsidRDefault="0036468E" w:rsidP="0036468E">
            <w:pPr>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aanduidingPartij</w:t>
            </w:r>
            <w:proofErr w:type="spellEnd"/>
            <w:r w:rsidRPr="004A7A56">
              <w:rPr>
                <w:snapToGrid/>
                <w:kern w:val="0"/>
                <w:sz w:val="16"/>
                <w:szCs w:val="16"/>
                <w:lang w:eastAsia="nl-NL"/>
              </w:rPr>
              <w:t>(‘</w:t>
            </w:r>
            <w:r w:rsidR="00FF03EC" w:rsidRPr="00FF03EC">
              <w:rPr>
                <w:snapToGrid/>
                <w:kern w:val="0"/>
                <w:sz w:val="16"/>
                <w:szCs w:val="16"/>
                <w:lang w:eastAsia="nl-NL"/>
              </w:rPr>
              <w:t>hypotheekgever en/of schuldenaar</w:t>
            </w:r>
            <w:r w:rsidR="00FF03EC">
              <w:rPr>
                <w:snapToGrid/>
                <w:kern w:val="0"/>
                <w:sz w:val="16"/>
                <w:szCs w:val="16"/>
                <w:lang w:eastAsia="nl-NL"/>
              </w:rPr>
              <w:t>’</w:t>
            </w:r>
            <w:r w:rsidRPr="004A7A56">
              <w:rPr>
                <w:snapToGrid/>
                <w:kern w:val="0"/>
                <w:sz w:val="16"/>
                <w:szCs w:val="16"/>
                <w:lang w:eastAsia="nl-NL"/>
              </w:rPr>
              <w:t>)</w:t>
            </w:r>
          </w:p>
          <w:p w14:paraId="2757922B" w14:textId="18AF4520" w:rsidR="0036468E" w:rsidRDefault="0036468E" w:rsidP="0036468E"/>
        </w:tc>
      </w:tr>
    </w:tbl>
    <w:p w14:paraId="70241E66" w14:textId="26D8C5F9" w:rsidR="00385A92" w:rsidRDefault="00385A92" w:rsidP="0036468E">
      <w:pPr>
        <w:rPr>
          <w:lang w:val="nl"/>
        </w:rPr>
      </w:pPr>
    </w:p>
    <w:p w14:paraId="652F99F3" w14:textId="77777777" w:rsidR="00385A92" w:rsidRDefault="00385A92">
      <w:pPr>
        <w:spacing w:line="240" w:lineRule="auto"/>
        <w:rPr>
          <w:lang w:val="nl"/>
        </w:rPr>
      </w:pPr>
      <w:r>
        <w:rPr>
          <w:lang w:val="nl"/>
        </w:rPr>
        <w:br w:type="page"/>
      </w:r>
    </w:p>
    <w:p w14:paraId="3DD81CE1" w14:textId="77777777" w:rsidR="0036468E" w:rsidRDefault="0036468E" w:rsidP="0036468E">
      <w:pPr>
        <w:rPr>
          <w:lang w:val="nl"/>
        </w:rPr>
      </w:pPr>
    </w:p>
    <w:p w14:paraId="7FCE82BC" w14:textId="6CF99051" w:rsidR="00B7213D" w:rsidRDefault="00B7213D" w:rsidP="00DF6FBC">
      <w:pPr>
        <w:pStyle w:val="Kop4"/>
      </w:pPr>
      <w:r>
        <w:tab/>
        <w:t>Optie 2: partijnaam per persoon</w:t>
      </w:r>
    </w:p>
    <w:tbl>
      <w:tblPr>
        <w:tblStyle w:val="Tabelraster"/>
        <w:tblW w:w="0" w:type="auto"/>
        <w:tblLook w:val="04A0" w:firstRow="1" w:lastRow="0" w:firstColumn="1" w:lastColumn="0" w:noHBand="0" w:noVBand="1"/>
      </w:tblPr>
      <w:tblGrid>
        <w:gridCol w:w="6273"/>
        <w:gridCol w:w="6274"/>
      </w:tblGrid>
      <w:tr w:rsidR="0032162C" w14:paraId="44543E5E" w14:textId="77777777" w:rsidTr="0032162C">
        <w:tc>
          <w:tcPr>
            <w:tcW w:w="6273" w:type="dxa"/>
          </w:tcPr>
          <w:p w14:paraId="780F0125" w14:textId="56AEB09C" w:rsidR="0032162C" w:rsidRDefault="0032162C" w:rsidP="00385A92">
            <w:pPr>
              <w:rPr>
                <w:lang w:val="nl"/>
              </w:rPr>
            </w:pPr>
            <w:r w:rsidRPr="00DB7FA4">
              <w:rPr>
                <w:b/>
              </w:rPr>
              <w:t>Modeldocument tekst</w:t>
            </w:r>
          </w:p>
        </w:tc>
        <w:tc>
          <w:tcPr>
            <w:tcW w:w="6274" w:type="dxa"/>
          </w:tcPr>
          <w:p w14:paraId="72ABCFEA" w14:textId="10A634B7" w:rsidR="0032162C" w:rsidRPr="009E6698" w:rsidRDefault="0032162C" w:rsidP="00385A92">
            <w:r w:rsidRPr="00DB7FA4">
              <w:rPr>
                <w:b/>
              </w:rPr>
              <w:t>Toelichting</w:t>
            </w:r>
          </w:p>
        </w:tc>
      </w:tr>
      <w:tr w:rsidR="00385A92" w14:paraId="57B59871" w14:textId="77777777" w:rsidTr="0032162C">
        <w:tc>
          <w:tcPr>
            <w:tcW w:w="6273" w:type="dxa"/>
          </w:tcPr>
          <w:p w14:paraId="0395DC20" w14:textId="77777777" w:rsidR="00385A92" w:rsidRDefault="00385A92" w:rsidP="00385A92">
            <w:pPr>
              <w:rPr>
                <w:lang w:val="nl"/>
              </w:rPr>
            </w:pPr>
            <w:r>
              <w:rPr>
                <w:lang w:val="nl"/>
              </w:rPr>
              <w:t>Optie 2:</w:t>
            </w:r>
          </w:p>
          <w:p w14:paraId="03B2D51E" w14:textId="176472D4" w:rsidR="00385A92" w:rsidRDefault="00385A92" w:rsidP="00385A92">
            <w:pPr>
              <w:rPr>
                <w:lang w:val="nl"/>
              </w:rPr>
            </w:pPr>
          </w:p>
        </w:tc>
        <w:tc>
          <w:tcPr>
            <w:tcW w:w="6274" w:type="dxa"/>
          </w:tcPr>
          <w:p w14:paraId="563FA027" w14:textId="77777777" w:rsidR="00385A92" w:rsidRPr="00F4660B" w:rsidRDefault="00385A92" w:rsidP="00C911D8">
            <w:pPr>
              <w:spacing w:line="240" w:lineRule="auto"/>
              <w:rPr>
                <w:sz w:val="16"/>
                <w:szCs w:val="16"/>
              </w:rPr>
            </w:pPr>
            <w:r w:rsidRPr="00F4660B">
              <w:rPr>
                <w:sz w:val="16"/>
                <w:szCs w:val="16"/>
              </w:rPr>
              <w:t xml:space="preserve">Optie 2 wordt getoond wanneer aan de onderstaande </w:t>
            </w:r>
            <w:proofErr w:type="spellStart"/>
            <w:r w:rsidRPr="00F4660B">
              <w:rPr>
                <w:sz w:val="16"/>
                <w:szCs w:val="16"/>
              </w:rPr>
              <w:t>mapping</w:t>
            </w:r>
            <w:proofErr w:type="spellEnd"/>
            <w:r w:rsidRPr="00F4660B">
              <w:rPr>
                <w:sz w:val="16"/>
                <w:szCs w:val="16"/>
              </w:rPr>
              <w:t xml:space="preserve"> wordt voldaan.</w:t>
            </w:r>
          </w:p>
          <w:p w14:paraId="61EFE8A2" w14:textId="77777777" w:rsidR="00385A92" w:rsidRPr="00F4660B" w:rsidRDefault="00385A92" w:rsidP="00C911D8">
            <w:pPr>
              <w:spacing w:line="240" w:lineRule="auto"/>
              <w:rPr>
                <w:sz w:val="16"/>
                <w:szCs w:val="16"/>
              </w:rPr>
            </w:pPr>
          </w:p>
          <w:p w14:paraId="4BBC8157" w14:textId="77777777" w:rsidR="00385A92" w:rsidRPr="00F4660B" w:rsidRDefault="00385A92" w:rsidP="00C911D8">
            <w:pPr>
              <w:spacing w:line="240" w:lineRule="auto"/>
              <w:rPr>
                <w:sz w:val="16"/>
                <w:szCs w:val="16"/>
              </w:rPr>
            </w:pPr>
            <w:r w:rsidRPr="00F4660B">
              <w:rPr>
                <w:sz w:val="16"/>
                <w:szCs w:val="16"/>
              </w:rPr>
              <w:t>Een persoon kan behoren tot de partij:</w:t>
            </w:r>
          </w:p>
          <w:p w14:paraId="19BAD56D" w14:textId="347B6E99" w:rsidR="00385A92" w:rsidRPr="00F4660B" w:rsidRDefault="00385A92" w:rsidP="00C911D8">
            <w:pPr>
              <w:pStyle w:val="streepje"/>
              <w:spacing w:line="240" w:lineRule="auto"/>
              <w:rPr>
                <w:sz w:val="16"/>
                <w:szCs w:val="16"/>
              </w:rPr>
            </w:pPr>
            <w:r w:rsidRPr="00F4660B">
              <w:rPr>
                <w:sz w:val="16"/>
                <w:szCs w:val="16"/>
              </w:rPr>
              <w:t xml:space="preserve">de </w:t>
            </w:r>
            <w:r w:rsidR="00211BC8" w:rsidRPr="00F4660B">
              <w:rPr>
                <w:sz w:val="16"/>
                <w:szCs w:val="16"/>
              </w:rPr>
              <w:t>schuldenaar</w:t>
            </w:r>
            <w:r w:rsidRPr="00F4660B">
              <w:rPr>
                <w:sz w:val="16"/>
                <w:szCs w:val="16"/>
              </w:rPr>
              <w:t xml:space="preserve"> (partijOnderdeel: ‘</w:t>
            </w:r>
            <w:r w:rsidR="00211BC8" w:rsidRPr="00F4660B">
              <w:rPr>
                <w:sz w:val="16"/>
                <w:szCs w:val="16"/>
              </w:rPr>
              <w:t>schuldenaar</w:t>
            </w:r>
            <w:r w:rsidRPr="00F4660B">
              <w:rPr>
                <w:sz w:val="16"/>
                <w:szCs w:val="16"/>
              </w:rPr>
              <w:t>’)</w:t>
            </w:r>
          </w:p>
          <w:p w14:paraId="2F9A82E0" w14:textId="77777777" w:rsidR="00385A92" w:rsidRPr="00F4660B" w:rsidRDefault="00385A92" w:rsidP="00C911D8">
            <w:pPr>
              <w:pStyle w:val="streepje"/>
              <w:spacing w:line="240" w:lineRule="auto"/>
              <w:rPr>
                <w:sz w:val="16"/>
                <w:szCs w:val="16"/>
              </w:rPr>
            </w:pPr>
            <w:r w:rsidRPr="00F4660B">
              <w:rPr>
                <w:sz w:val="16"/>
                <w:szCs w:val="16"/>
              </w:rPr>
              <w:t>de hypotheekgever (partijOnderdeel: ‘hypotheekgever’)</w:t>
            </w:r>
          </w:p>
          <w:p w14:paraId="559BA1C4" w14:textId="77777777" w:rsidR="00385A92" w:rsidRPr="00F4660B" w:rsidRDefault="00385A92" w:rsidP="00C911D8">
            <w:pPr>
              <w:pStyle w:val="streepje"/>
              <w:spacing w:line="240" w:lineRule="auto"/>
              <w:rPr>
                <w:sz w:val="16"/>
                <w:szCs w:val="16"/>
              </w:rPr>
            </w:pPr>
            <w:r w:rsidRPr="00F4660B">
              <w:rPr>
                <w:sz w:val="16"/>
                <w:szCs w:val="16"/>
              </w:rPr>
              <w:t>tot beiden (partijOnderdeel: ‘beiden’)</w:t>
            </w:r>
          </w:p>
          <w:p w14:paraId="4E99C69A" w14:textId="77777777" w:rsidR="00385A92" w:rsidRPr="00F4660B" w:rsidRDefault="00385A92" w:rsidP="00C911D8">
            <w:pPr>
              <w:pStyle w:val="streepje"/>
              <w:numPr>
                <w:ilvl w:val="0"/>
                <w:numId w:val="0"/>
              </w:numPr>
              <w:spacing w:line="240" w:lineRule="auto"/>
              <w:rPr>
                <w:sz w:val="16"/>
                <w:szCs w:val="16"/>
              </w:rPr>
            </w:pPr>
          </w:p>
          <w:p w14:paraId="7C64D915" w14:textId="77777777" w:rsidR="00385A92" w:rsidRPr="00F4660B" w:rsidRDefault="00385A92" w:rsidP="00C911D8">
            <w:pPr>
              <w:pStyle w:val="streepje"/>
              <w:numPr>
                <w:ilvl w:val="0"/>
                <w:numId w:val="0"/>
              </w:numPr>
              <w:spacing w:line="240" w:lineRule="auto"/>
              <w:rPr>
                <w:sz w:val="16"/>
                <w:szCs w:val="16"/>
              </w:rPr>
            </w:pPr>
            <w:r w:rsidRPr="00F4660B">
              <w:rPr>
                <w:sz w:val="16"/>
                <w:szCs w:val="16"/>
              </w:rPr>
              <w:t>Voor alle gerechtigde personen (personen met tia_IndGerechtigde = true) binnen de vervreemdende partij moet het partijOnderdeel opgenomen zijn, en anders niet.</w:t>
            </w:r>
          </w:p>
          <w:p w14:paraId="43E90459" w14:textId="77777777" w:rsidR="00385A92" w:rsidRPr="00F4660B" w:rsidRDefault="00385A92" w:rsidP="00C911D8">
            <w:pPr>
              <w:pStyle w:val="streepje"/>
              <w:numPr>
                <w:ilvl w:val="0"/>
                <w:numId w:val="0"/>
              </w:numPr>
              <w:spacing w:line="240" w:lineRule="auto"/>
              <w:rPr>
                <w:sz w:val="16"/>
                <w:szCs w:val="16"/>
              </w:rPr>
            </w:pPr>
          </w:p>
          <w:p w14:paraId="5D589EC6" w14:textId="77777777" w:rsidR="00385A92" w:rsidRPr="00F4660B" w:rsidRDefault="00385A92" w:rsidP="00C911D8">
            <w:pPr>
              <w:pStyle w:val="streepje"/>
              <w:numPr>
                <w:ilvl w:val="0"/>
                <w:numId w:val="0"/>
              </w:numPr>
              <w:spacing w:line="240" w:lineRule="auto"/>
              <w:rPr>
                <w:sz w:val="16"/>
                <w:szCs w:val="16"/>
              </w:rPr>
            </w:pPr>
            <w:r w:rsidRPr="00F4660B">
              <w:rPr>
                <w:sz w:val="16"/>
                <w:szCs w:val="16"/>
              </w:rPr>
              <w:t>De personen binnen een partij kunnen met een naam of nummer aangeduid worden, de gekozen optie wordt voor alle personen binnen de partij met partijOnderdeel gevuld getoond.</w:t>
            </w:r>
          </w:p>
          <w:p w14:paraId="2BD006F8" w14:textId="77777777" w:rsidR="00385A92" w:rsidRPr="004A7A56" w:rsidRDefault="00385A92" w:rsidP="00385A92">
            <w:pPr>
              <w:pStyle w:val="streepje"/>
              <w:numPr>
                <w:ilvl w:val="0"/>
                <w:numId w:val="0"/>
              </w:numPr>
              <w:rPr>
                <w:lang w:val="nl-NL"/>
              </w:rPr>
            </w:pPr>
          </w:p>
          <w:p w14:paraId="66A8274A" w14:textId="77777777" w:rsidR="00385A92" w:rsidRDefault="00385A92" w:rsidP="00385A92">
            <w:pPr>
              <w:spacing w:line="240" w:lineRule="auto"/>
            </w:pPr>
            <w:proofErr w:type="spellStart"/>
            <w:r w:rsidRPr="004A7A56">
              <w:rPr>
                <w:u w:val="single"/>
              </w:rPr>
              <w:t>Mapping</w:t>
            </w:r>
            <w:proofErr w:type="spellEnd"/>
            <w:r w:rsidRPr="00AF2256">
              <w:t>:</w:t>
            </w:r>
          </w:p>
          <w:p w14:paraId="5BF841DC"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5E03780D" w14:textId="77777777" w:rsidR="00385A92" w:rsidRPr="004A7A56" w:rsidRDefault="00385A92" w:rsidP="00385A92">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4621707A"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w:t>
            </w:r>
            <w:proofErr w:type="spellStart"/>
            <w:r w:rsidRPr="004A7A56">
              <w:rPr>
                <w:rFonts w:cs="Arial"/>
                <w:snapToGrid/>
                <w:kern w:val="0"/>
                <w:sz w:val="16"/>
                <w:szCs w:val="16"/>
                <w:lang w:eastAsia="nl-NL"/>
              </w:rPr>
              <w:t>aanduidingPartij</w:t>
            </w:r>
            <w:proofErr w:type="spellEnd"/>
            <w:r w:rsidRPr="004A7A56">
              <w:rPr>
                <w:snapToGrid/>
                <w:kern w:val="0"/>
                <w:sz w:val="16"/>
                <w:szCs w:val="16"/>
                <w:lang w:eastAsia="nl-NL"/>
              </w:rPr>
              <w:t>(‘Aanduiding per persoon’)</w:t>
            </w:r>
          </w:p>
          <w:p w14:paraId="0BE4C56D"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tekstKeuze</w:t>
            </w:r>
            <w:proofErr w:type="spellEnd"/>
          </w:p>
          <w:p w14:paraId="6276968D"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7A7A82A6"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 of ‘naam’)</w:t>
            </w:r>
          </w:p>
          <w:p w14:paraId="48F31BEE" w14:textId="77777777" w:rsidR="00385A92" w:rsidRPr="004A7A56" w:rsidRDefault="00385A92" w:rsidP="00385A92">
            <w:pPr>
              <w:autoSpaceDE w:val="0"/>
              <w:autoSpaceDN w:val="0"/>
              <w:adjustRightInd w:val="0"/>
              <w:spacing w:line="240" w:lineRule="auto"/>
              <w:rPr>
                <w:snapToGrid/>
                <w:kern w:val="0"/>
                <w:sz w:val="16"/>
                <w:szCs w:val="16"/>
                <w:lang w:eastAsia="nl-NL"/>
              </w:rPr>
            </w:pPr>
          </w:p>
          <w:p w14:paraId="31835C98"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-persoon binnen partij</w:t>
            </w:r>
          </w:p>
          <w:p w14:paraId="1783F29C"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
          <w:p w14:paraId="3BFF17C6"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443FDD3F"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61179D51"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r w:rsidRPr="004A7A56">
              <w:rPr>
                <w:rFonts w:cs="Arial"/>
                <w:snapToGrid/>
                <w:kern w:val="0"/>
                <w:sz w:val="16"/>
                <w:szCs w:val="16"/>
                <w:lang w:eastAsia="nl-NL"/>
              </w:rPr>
              <w:tab/>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
          <w:p w14:paraId="61FB07B0"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r>
            <w:proofErr w:type="spellStart"/>
            <w:r w:rsidRPr="004A7A56">
              <w:rPr>
                <w:rFonts w:cs="Arial"/>
                <w:snapToGrid/>
                <w:kern w:val="0"/>
                <w:sz w:val="16"/>
                <w:szCs w:val="16"/>
                <w:lang w:eastAsia="nl-NL"/>
              </w:rPr>
              <w:t>IMKAD_Persoon</w:t>
            </w:r>
            <w:proofErr w:type="spellEnd"/>
          </w:p>
          <w:p w14:paraId="7662CDEA"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waarbij:</w:t>
            </w:r>
          </w:p>
          <w:p w14:paraId="47828830" w14:textId="1AAAAE91" w:rsidR="00385A92" w:rsidRPr="004A7A56" w:rsidRDefault="00385A92" w:rsidP="00385A92">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211BC8">
              <w:rPr>
                <w:snapToGrid/>
                <w:kern w:val="0"/>
                <w:sz w:val="16"/>
                <w:szCs w:val="16"/>
                <w:lang w:eastAsia="nl-NL"/>
              </w:rPr>
              <w:t>schuldenaar</w:t>
            </w:r>
            <w:r w:rsidRPr="004A7A56">
              <w:rPr>
                <w:snapToGrid/>
                <w:kern w:val="0"/>
                <w:sz w:val="16"/>
                <w:szCs w:val="16"/>
                <w:lang w:eastAsia="nl-NL"/>
              </w:rPr>
              <w:t>) of</w:t>
            </w:r>
          </w:p>
          <w:p w14:paraId="75AF6EC7"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Pr>
                <w:snapToGrid/>
                <w:kern w:val="0"/>
                <w:sz w:val="16"/>
                <w:szCs w:val="16"/>
                <w:lang w:eastAsia="nl-NL"/>
              </w:rPr>
              <w:t>h</w:t>
            </w:r>
            <w:r w:rsidRPr="004A7A56">
              <w:rPr>
                <w:snapToGrid/>
                <w:kern w:val="0"/>
                <w:sz w:val="16"/>
                <w:szCs w:val="16"/>
                <w:lang w:eastAsia="nl-NL"/>
              </w:rPr>
              <w:t>ypotheekgever’) of</w:t>
            </w:r>
          </w:p>
          <w:p w14:paraId="7EA6952B" w14:textId="1B10DDBC" w:rsidR="00385A92" w:rsidRPr="00C911D8" w:rsidRDefault="00385A92" w:rsidP="00385A92">
            <w:pPr>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Pr>
                <w:snapToGrid/>
                <w:kern w:val="0"/>
                <w:sz w:val="16"/>
                <w:szCs w:val="16"/>
                <w:lang w:eastAsia="nl-NL"/>
              </w:rPr>
              <w:t>beiden</w:t>
            </w:r>
            <w:r w:rsidRPr="004A7A56">
              <w:rPr>
                <w:snapToGrid/>
                <w:kern w:val="0"/>
                <w:sz w:val="16"/>
                <w:szCs w:val="16"/>
                <w:lang w:eastAsia="nl-NL"/>
              </w:rPr>
              <w:t>’)</w:t>
            </w:r>
          </w:p>
        </w:tc>
      </w:tr>
    </w:tbl>
    <w:p w14:paraId="4C4C5470" w14:textId="296EF783" w:rsidR="00385A92" w:rsidRDefault="00385A92" w:rsidP="00385A92">
      <w:pPr>
        <w:rPr>
          <w:lang w:val="nl"/>
        </w:rPr>
      </w:pPr>
    </w:p>
    <w:p w14:paraId="211A28F2" w14:textId="0F035C89" w:rsidR="00BA761D" w:rsidRDefault="00063095" w:rsidP="00DF6FBC">
      <w:pPr>
        <w:pStyle w:val="Kop5"/>
      </w:pPr>
      <w:r>
        <w:t>hypotheekgever</w:t>
      </w:r>
    </w:p>
    <w:p w14:paraId="4B6599A0" w14:textId="2CA76EB0" w:rsidR="00BA761D" w:rsidRDefault="00BA761D" w:rsidP="00BA761D"/>
    <w:p w14:paraId="2E4E242A" w14:textId="3D931B26" w:rsidR="00BA761D" w:rsidRDefault="00BA761D" w:rsidP="004574BF">
      <w:pPr>
        <w:pStyle w:val="Kop6"/>
        <w:tabs>
          <w:tab w:val="num" w:pos="1843"/>
        </w:tabs>
        <w:ind w:hanging="1436"/>
        <w:rPr>
          <w:rFonts w:ascii="Arial" w:hAnsi="Arial"/>
          <w:b w:val="0"/>
          <w:i/>
          <w:iCs/>
          <w:sz w:val="18"/>
          <w:szCs w:val="26"/>
        </w:rPr>
      </w:pPr>
      <w:r w:rsidRPr="00D14444">
        <w:rPr>
          <w:rFonts w:ascii="Arial" w:hAnsi="Arial"/>
          <w:b w:val="0"/>
          <w:i/>
          <w:iCs/>
          <w:sz w:val="18"/>
          <w:szCs w:val="26"/>
        </w:rPr>
        <w:t>Aanduiding persoon met nummer</w:t>
      </w:r>
    </w:p>
    <w:p w14:paraId="4F8552ED" w14:textId="77777777" w:rsidR="0032162C" w:rsidRPr="0032162C" w:rsidRDefault="0032162C" w:rsidP="0032162C"/>
    <w:tbl>
      <w:tblPr>
        <w:tblStyle w:val="Tabelraster"/>
        <w:tblW w:w="0" w:type="auto"/>
        <w:tblLook w:val="04A0" w:firstRow="1" w:lastRow="0" w:firstColumn="1" w:lastColumn="0" w:noHBand="0" w:noVBand="1"/>
      </w:tblPr>
      <w:tblGrid>
        <w:gridCol w:w="6273"/>
        <w:gridCol w:w="6274"/>
      </w:tblGrid>
      <w:tr w:rsidR="0032162C" w14:paraId="202F8B17" w14:textId="77777777" w:rsidTr="0032162C">
        <w:tc>
          <w:tcPr>
            <w:tcW w:w="6273" w:type="dxa"/>
          </w:tcPr>
          <w:p w14:paraId="629DB448" w14:textId="77777777" w:rsidR="0032162C" w:rsidRPr="004A7A56" w:rsidRDefault="0032162C" w:rsidP="004936BD">
            <w:pPr>
              <w:rPr>
                <w:rFonts w:cs="Arial"/>
                <w:color w:val="339966"/>
                <w:sz w:val="20"/>
              </w:rPr>
            </w:pPr>
            <w:r w:rsidRPr="00DB7FA4">
              <w:rPr>
                <w:b/>
              </w:rPr>
              <w:t>Modeldocument tekst</w:t>
            </w:r>
          </w:p>
        </w:tc>
        <w:tc>
          <w:tcPr>
            <w:tcW w:w="6274" w:type="dxa"/>
          </w:tcPr>
          <w:p w14:paraId="571A1F4C" w14:textId="77777777" w:rsidR="0032162C" w:rsidRDefault="0032162C" w:rsidP="004936BD">
            <w:r w:rsidRPr="00DB7FA4">
              <w:rPr>
                <w:b/>
              </w:rPr>
              <w:t>Toelichting</w:t>
            </w:r>
          </w:p>
        </w:tc>
      </w:tr>
      <w:tr w:rsidR="00BA761D" w14:paraId="48C6EE36" w14:textId="77777777" w:rsidTr="0032162C">
        <w:tc>
          <w:tcPr>
            <w:tcW w:w="6273" w:type="dxa"/>
          </w:tcPr>
          <w:p w14:paraId="656A84FD" w14:textId="77777777" w:rsidR="00BA761D" w:rsidRDefault="00BA761D" w:rsidP="00BA761D"/>
        </w:tc>
        <w:tc>
          <w:tcPr>
            <w:tcW w:w="6274" w:type="dxa"/>
          </w:tcPr>
          <w:p w14:paraId="5B6CC464" w14:textId="7477C9EF" w:rsidR="00BA761D" w:rsidRDefault="00BA761D" w:rsidP="00C911D8">
            <w:pPr>
              <w:keepNext/>
              <w:spacing w:line="240" w:lineRule="auto"/>
              <w:rPr>
                <w:sz w:val="16"/>
                <w:szCs w:val="16"/>
              </w:rPr>
            </w:pPr>
            <w:r w:rsidRPr="00C911D8">
              <w:rPr>
                <w:sz w:val="16"/>
                <w:szCs w:val="16"/>
              </w:rPr>
              <w:t>Deze variant wordt getoond indien er op partijniveau is aangegeven dat de personen met een nummer worden aangeduid.</w:t>
            </w:r>
          </w:p>
          <w:p w14:paraId="328AC94A" w14:textId="32294897" w:rsidR="00C911D8" w:rsidRDefault="00C911D8" w:rsidP="00C911D8">
            <w:pPr>
              <w:keepNext/>
              <w:spacing w:line="240" w:lineRule="auto"/>
              <w:rPr>
                <w:sz w:val="16"/>
                <w:szCs w:val="16"/>
              </w:rPr>
            </w:pPr>
          </w:p>
          <w:p w14:paraId="74D28BD7" w14:textId="77777777" w:rsidR="00C911D8" w:rsidRPr="00C911D8" w:rsidRDefault="00C911D8" w:rsidP="00C911D8">
            <w:pPr>
              <w:keepNext/>
              <w:spacing w:line="240" w:lineRule="auto"/>
              <w:rPr>
                <w:sz w:val="16"/>
                <w:szCs w:val="16"/>
              </w:rPr>
            </w:pPr>
          </w:p>
          <w:p w14:paraId="76B718DA" w14:textId="77777777" w:rsidR="00BA761D" w:rsidRPr="00C911D8" w:rsidRDefault="00BA761D" w:rsidP="00C911D8">
            <w:pPr>
              <w:pStyle w:val="streepje"/>
              <w:numPr>
                <w:ilvl w:val="0"/>
                <w:numId w:val="0"/>
              </w:numPr>
              <w:spacing w:line="240" w:lineRule="auto"/>
              <w:rPr>
                <w:sz w:val="16"/>
                <w:szCs w:val="16"/>
              </w:rPr>
            </w:pPr>
            <w:r w:rsidRPr="00C911D8">
              <w:rPr>
                <w:sz w:val="16"/>
                <w:szCs w:val="16"/>
              </w:rPr>
              <w:t>Restricties tbv aanduiding persoon met nummer:</w:t>
            </w:r>
          </w:p>
          <w:p w14:paraId="69414BF1" w14:textId="77777777" w:rsidR="00BA761D" w:rsidRPr="00C911D8" w:rsidRDefault="00BA761D" w:rsidP="00C911D8">
            <w:pPr>
              <w:keepNext/>
              <w:spacing w:line="240" w:lineRule="auto"/>
              <w:rPr>
                <w:sz w:val="16"/>
                <w:szCs w:val="16"/>
              </w:rPr>
            </w:pPr>
            <w:r w:rsidRPr="00C911D8">
              <w:rPr>
                <w:sz w:val="16"/>
                <w:szCs w:val="16"/>
              </w:rPr>
              <w:t>mag alleen getoond worden wanneer binnen de vervreemdende partij alle personen zelf bij de notaris verschijnen en gerechtigde zijn. Dit is alleen het geval wanneer binnen een partij geen enkele persoon wordt vertegenwoordigd door een andere persoon of gevolmachtigde. Bevat de partij personen die wel vertegenwoordigd worden dan wordt de gehele tekst niet getoond.</w:t>
            </w:r>
          </w:p>
          <w:p w14:paraId="13962DED" w14:textId="77777777" w:rsidR="00BA761D" w:rsidRPr="00C05FBF" w:rsidRDefault="00BA761D" w:rsidP="00BA761D">
            <w:pPr>
              <w:spacing w:line="240" w:lineRule="auto"/>
            </w:pPr>
          </w:p>
          <w:p w14:paraId="036CA0E9" w14:textId="77777777" w:rsidR="00BA761D" w:rsidRDefault="00BA761D" w:rsidP="00BA761D">
            <w:pPr>
              <w:spacing w:line="240" w:lineRule="auto"/>
            </w:pPr>
            <w:proofErr w:type="spellStart"/>
            <w:r w:rsidRPr="004A7A56">
              <w:rPr>
                <w:u w:val="single"/>
              </w:rPr>
              <w:t>Mapping</w:t>
            </w:r>
            <w:proofErr w:type="spellEnd"/>
            <w:r w:rsidRPr="00AF2256">
              <w:t>:</w:t>
            </w:r>
          </w:p>
          <w:p w14:paraId="7965CCE1"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5171C375" w14:textId="77777777" w:rsidR="00BA761D" w:rsidRPr="004A7A56" w:rsidRDefault="00BA761D" w:rsidP="00BA761D">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146432C1"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tekstKeuze</w:t>
            </w:r>
            <w:proofErr w:type="spellEnd"/>
          </w:p>
          <w:p w14:paraId="62FBC205"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6F4F2496"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w:t>
            </w:r>
          </w:p>
          <w:p w14:paraId="4A3B887A" w14:textId="77777777" w:rsidR="00BA761D" w:rsidRPr="004A7A56" w:rsidRDefault="00BA761D" w:rsidP="00BA761D">
            <w:pPr>
              <w:autoSpaceDE w:val="0"/>
              <w:autoSpaceDN w:val="0"/>
              <w:adjustRightInd w:val="0"/>
              <w:spacing w:line="240" w:lineRule="auto"/>
              <w:rPr>
                <w:snapToGrid/>
                <w:kern w:val="0"/>
                <w:sz w:val="16"/>
                <w:szCs w:val="16"/>
                <w:lang w:eastAsia="nl-NL"/>
              </w:rPr>
            </w:pPr>
          </w:p>
          <w:p w14:paraId="68EF7F11" w14:textId="77777777" w:rsidR="00BA761D" w:rsidRPr="004A7A56" w:rsidRDefault="00BA761D" w:rsidP="00BA761D">
            <w:pPr>
              <w:autoSpaceDE w:val="0"/>
              <w:autoSpaceDN w:val="0"/>
              <w:adjustRightInd w:val="0"/>
              <w:spacing w:line="240" w:lineRule="auto"/>
              <w:rPr>
                <w:u w:val="single"/>
                <w:lang w:val="nl"/>
              </w:rPr>
            </w:pPr>
            <w:r w:rsidRPr="004A7A56">
              <w:rPr>
                <w:u w:val="single"/>
                <w:lang w:val="nl"/>
              </w:rPr>
              <w:t>Mapping aanduiding persoon met nummer wordt niet getoond:</w:t>
            </w:r>
          </w:p>
          <w:p w14:paraId="46EAABB5" w14:textId="77777777" w:rsidR="00BA761D" w:rsidRPr="004A7A56" w:rsidRDefault="00BA761D" w:rsidP="00BA761D">
            <w:pPr>
              <w:autoSpaceDE w:val="0"/>
              <w:autoSpaceDN w:val="0"/>
              <w:adjustRightInd w:val="0"/>
              <w:spacing w:line="240" w:lineRule="auto"/>
              <w:rPr>
                <w:sz w:val="16"/>
                <w:szCs w:val="16"/>
              </w:rPr>
            </w:pPr>
            <w:r w:rsidRPr="004A7A56">
              <w:rPr>
                <w:sz w:val="16"/>
                <w:szCs w:val="16"/>
              </w:rPr>
              <w:t xml:space="preserve">-de volgende </w:t>
            </w:r>
            <w:proofErr w:type="spellStart"/>
            <w:r w:rsidRPr="004A7A56">
              <w:rPr>
                <w:sz w:val="16"/>
                <w:szCs w:val="16"/>
              </w:rPr>
              <w:t>mapping</w:t>
            </w:r>
            <w:proofErr w:type="spellEnd"/>
            <w:r w:rsidRPr="004A7A56">
              <w:rPr>
                <w:sz w:val="16"/>
                <w:szCs w:val="16"/>
              </w:rPr>
              <w:t xml:space="preserve"> mag niet voorkomen binnen de partij en/of voor de personen binnen de partij:</w:t>
            </w:r>
          </w:p>
          <w:p w14:paraId="33CA1440" w14:textId="77777777" w:rsidR="00BA761D" w:rsidRPr="004A7A56" w:rsidRDefault="00BA761D" w:rsidP="00BA761D">
            <w:pPr>
              <w:autoSpaceDE w:val="0"/>
              <w:autoSpaceDN w:val="0"/>
              <w:adjustRightInd w:val="0"/>
              <w:spacing w:line="240" w:lineRule="auto"/>
              <w:rPr>
                <w:sz w:val="16"/>
                <w:szCs w:val="16"/>
              </w:rPr>
            </w:pPr>
            <w:r w:rsidRPr="004A7A56">
              <w:rPr>
                <w:sz w:val="16"/>
                <w:szCs w:val="16"/>
              </w:rPr>
              <w:t>//Partij/Gevolmachtigde/Hoedanigheid/</w:t>
            </w:r>
          </w:p>
          <w:p w14:paraId="414B9290" w14:textId="77777777" w:rsidR="00BA761D" w:rsidRDefault="00BA761D" w:rsidP="00BA761D">
            <w:pPr>
              <w:rPr>
                <w:sz w:val="16"/>
                <w:szCs w:val="16"/>
              </w:rPr>
            </w:pPr>
            <w:r w:rsidRPr="004A7A56">
              <w:rPr>
                <w:sz w:val="16"/>
                <w:szCs w:val="16"/>
              </w:rPr>
              <w:t>//Partij/Hoedanigheid/</w:t>
            </w:r>
            <w:proofErr w:type="spellStart"/>
            <w:r w:rsidRPr="004A7A56">
              <w:rPr>
                <w:sz w:val="16"/>
                <w:szCs w:val="16"/>
              </w:rPr>
              <w:t>wordtVertegenwoordigdRef</w:t>
            </w:r>
            <w:proofErr w:type="spellEnd"/>
            <w:r w:rsidRPr="004A7A56">
              <w:rPr>
                <w:sz w:val="16"/>
                <w:szCs w:val="16"/>
              </w:rPr>
              <w:t xml:space="preserve"> </w:t>
            </w:r>
            <w:proofErr w:type="spellStart"/>
            <w:r w:rsidRPr="004A7A56">
              <w:rPr>
                <w:sz w:val="16"/>
                <w:szCs w:val="16"/>
              </w:rPr>
              <w:t>xlink</w:t>
            </w:r>
            <w:proofErr w:type="spellEnd"/>
            <w:r w:rsidRPr="004A7A56">
              <w:rPr>
                <w:sz w:val="16"/>
                <w:szCs w:val="16"/>
              </w:rPr>
              <w:t xml:space="preserve"> </w:t>
            </w:r>
            <w:proofErr w:type="spellStart"/>
            <w:r w:rsidRPr="004A7A56">
              <w:rPr>
                <w:sz w:val="16"/>
                <w:szCs w:val="16"/>
              </w:rPr>
              <w:t>href</w:t>
            </w:r>
            <w:proofErr w:type="spellEnd"/>
            <w:r w:rsidRPr="004A7A56">
              <w:rPr>
                <w:sz w:val="16"/>
                <w:szCs w:val="16"/>
              </w:rPr>
              <w:t xml:space="preserve"> [</w:t>
            </w:r>
            <w:proofErr w:type="spellStart"/>
            <w:r w:rsidRPr="004A7A56">
              <w:rPr>
                <w:sz w:val="16"/>
                <w:szCs w:val="16"/>
              </w:rPr>
              <w:t>id</w:t>
            </w:r>
            <w:proofErr w:type="spellEnd"/>
            <w:r w:rsidRPr="004A7A56">
              <w:rPr>
                <w:sz w:val="16"/>
                <w:szCs w:val="16"/>
              </w:rPr>
              <w:t>]</w:t>
            </w:r>
          </w:p>
          <w:p w14:paraId="427CCCBB" w14:textId="08585F45" w:rsidR="00BA761D" w:rsidRDefault="00BA761D" w:rsidP="00BA761D"/>
        </w:tc>
      </w:tr>
      <w:tr w:rsidR="00BA761D" w14:paraId="5CDF15CB" w14:textId="77777777" w:rsidTr="0032162C">
        <w:tc>
          <w:tcPr>
            <w:tcW w:w="6273" w:type="dxa"/>
          </w:tcPr>
          <w:p w14:paraId="5EC93543" w14:textId="3AE62039" w:rsidR="00BA761D" w:rsidRDefault="00BA761D" w:rsidP="00BA761D">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p>
        </w:tc>
        <w:tc>
          <w:tcPr>
            <w:tcW w:w="6274" w:type="dxa"/>
          </w:tcPr>
          <w:p w14:paraId="652377F3" w14:textId="77777777" w:rsidR="00BA761D" w:rsidRPr="00C911D8" w:rsidRDefault="00BA761D" w:rsidP="00BA761D">
            <w:pPr>
              <w:keepNext/>
              <w:rPr>
                <w:sz w:val="16"/>
                <w:szCs w:val="16"/>
              </w:rPr>
            </w:pPr>
            <w:r w:rsidRPr="00C911D8">
              <w:rPr>
                <w:sz w:val="16"/>
                <w:szCs w:val="16"/>
              </w:rPr>
              <w:t>Vaste tekst binnen deze variant.</w:t>
            </w:r>
          </w:p>
          <w:p w14:paraId="680D2F5E" w14:textId="4468020D" w:rsidR="00BA761D" w:rsidRDefault="00BA761D" w:rsidP="00BA761D">
            <w:pPr>
              <w:keepNext/>
            </w:pPr>
          </w:p>
        </w:tc>
      </w:tr>
      <w:tr w:rsidR="00BA761D" w14:paraId="48D63CA8" w14:textId="77777777" w:rsidTr="0032162C">
        <w:tc>
          <w:tcPr>
            <w:tcW w:w="6273" w:type="dxa"/>
          </w:tcPr>
          <w:p w14:paraId="2AFD5FA8" w14:textId="36FD4138" w:rsidR="00BA761D" w:rsidRPr="004A7A56" w:rsidRDefault="00BA761D" w:rsidP="00BA761D">
            <w:pPr>
              <w:rPr>
                <w:rFonts w:cs="Arial"/>
                <w:sz w:val="20"/>
                <w:lang w:val="en-US"/>
              </w:rPr>
            </w:pPr>
            <w:r w:rsidRPr="004A7A56">
              <w:rPr>
                <w:rFonts w:cs="Arial"/>
                <w:sz w:val="20"/>
                <w:lang w:val="en-US"/>
              </w:rPr>
              <w:lastRenderedPageBreak/>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274" w:type="dxa"/>
          </w:tcPr>
          <w:p w14:paraId="2EE7CB2B" w14:textId="210F7991" w:rsidR="00BA761D" w:rsidRPr="00C911D8" w:rsidRDefault="00BA761D" w:rsidP="00D31027">
            <w:pPr>
              <w:keepNext/>
              <w:spacing w:line="240" w:lineRule="auto"/>
              <w:rPr>
                <w:sz w:val="16"/>
                <w:szCs w:val="16"/>
              </w:rPr>
            </w:pPr>
            <w:r w:rsidRPr="00C911D8">
              <w:rPr>
                <w:sz w:val="16"/>
                <w:szCs w:val="16"/>
              </w:rPr>
              <w:t>Verplichte keuze binnen deze variant, die automatisch wordt afgeleid van het aantal personen met de aanduiding ‘</w:t>
            </w:r>
            <w:r w:rsidR="00063095" w:rsidRPr="00C911D8">
              <w:rPr>
                <w:sz w:val="16"/>
                <w:szCs w:val="16"/>
              </w:rPr>
              <w:t>hypotheekgever</w:t>
            </w:r>
            <w:r w:rsidRPr="00C911D8">
              <w:rPr>
                <w:sz w:val="16"/>
                <w:szCs w:val="16"/>
              </w:rPr>
              <w:t xml:space="preserve"> of ‘beiden’:</w:t>
            </w:r>
          </w:p>
          <w:p w14:paraId="0D69F077" w14:textId="77777777" w:rsidR="00BA761D" w:rsidRPr="00C911D8" w:rsidRDefault="00BA761D" w:rsidP="00D31027">
            <w:pPr>
              <w:pStyle w:val="streepje"/>
              <w:spacing w:line="240" w:lineRule="auto"/>
              <w:rPr>
                <w:sz w:val="16"/>
                <w:szCs w:val="16"/>
              </w:rPr>
            </w:pPr>
            <w:r w:rsidRPr="00C911D8">
              <w:rPr>
                <w:sz w:val="16"/>
                <w:szCs w:val="16"/>
              </w:rPr>
              <w:t>‘persoon’, ingeval van 1 persoon</w:t>
            </w:r>
          </w:p>
          <w:p w14:paraId="343AAF6B" w14:textId="77777777" w:rsidR="00BA761D" w:rsidRPr="00C911D8" w:rsidRDefault="00BA761D" w:rsidP="00D31027">
            <w:pPr>
              <w:pStyle w:val="streepje"/>
              <w:spacing w:line="240" w:lineRule="auto"/>
              <w:rPr>
                <w:sz w:val="16"/>
                <w:szCs w:val="16"/>
              </w:rPr>
            </w:pPr>
            <w:r w:rsidRPr="00C911D8">
              <w:rPr>
                <w:sz w:val="16"/>
                <w:szCs w:val="16"/>
              </w:rPr>
              <w:t>‘personen’, ingeval van 2 of meer personen</w:t>
            </w:r>
          </w:p>
          <w:p w14:paraId="4A685976" w14:textId="77777777" w:rsidR="00BA761D" w:rsidRDefault="00BA761D" w:rsidP="00D31027">
            <w:pPr>
              <w:spacing w:line="240" w:lineRule="auto"/>
            </w:pPr>
          </w:p>
          <w:p w14:paraId="203CE98C" w14:textId="77777777" w:rsidR="00BA761D" w:rsidRDefault="00BA761D" w:rsidP="00D31027">
            <w:pPr>
              <w:pStyle w:val="streepje"/>
              <w:numPr>
                <w:ilvl w:val="0"/>
                <w:numId w:val="0"/>
              </w:numPr>
              <w:spacing w:line="240" w:lineRule="auto"/>
            </w:pPr>
            <w:r w:rsidRPr="004A7A56">
              <w:rPr>
                <w:u w:val="single"/>
              </w:rPr>
              <w:t>Mapping</w:t>
            </w:r>
            <w:r w:rsidRPr="00AF2256">
              <w:t>:</w:t>
            </w:r>
          </w:p>
          <w:p w14:paraId="13F801E8" w14:textId="014D5C76" w:rsidR="00BA761D" w:rsidRDefault="00BA761D" w:rsidP="00D31027">
            <w:pPr>
              <w:keepNext/>
              <w:spacing w:line="240" w:lineRule="auto"/>
              <w:rPr>
                <w:snapToGrid/>
                <w:kern w:val="0"/>
                <w:sz w:val="16"/>
                <w:szCs w:val="16"/>
                <w:lang w:eastAsia="nl-NL"/>
              </w:rPr>
            </w:pPr>
            <w:r w:rsidRPr="004A7A56">
              <w:rPr>
                <w:sz w:val="16"/>
                <w:szCs w:val="16"/>
              </w:rPr>
              <w:t xml:space="preserve">Zie </w:t>
            </w:r>
            <w:r w:rsidRPr="004A7A56">
              <w:rPr>
                <w:rFonts w:cs="Arial"/>
                <w:snapToGrid/>
                <w:kern w:val="0"/>
                <w:sz w:val="16"/>
                <w:szCs w:val="16"/>
                <w:lang w:eastAsia="nl-NL"/>
              </w:rPr>
              <w:t>volgende</w:t>
            </w:r>
            <w:r w:rsidRPr="004A7A56">
              <w:rPr>
                <w:sz w:val="16"/>
                <w:szCs w:val="16"/>
              </w:rPr>
              <w:t xml:space="preserve"> </w:t>
            </w:r>
            <w:proofErr w:type="spellStart"/>
            <w:r w:rsidRPr="004A7A56">
              <w:rPr>
                <w:sz w:val="16"/>
                <w:szCs w:val="16"/>
              </w:rPr>
              <w:t>mapping</w:t>
            </w:r>
            <w:proofErr w:type="spellEnd"/>
            <w:r w:rsidRPr="004A7A56">
              <w:rPr>
                <w:sz w:val="16"/>
                <w:szCs w:val="16"/>
              </w:rPr>
              <w:t xml:space="preserve"> </w:t>
            </w:r>
            <w:r w:rsidRPr="004A7A56">
              <w:rPr>
                <w:snapToGrid/>
                <w:kern w:val="0"/>
                <w:sz w:val="16"/>
                <w:szCs w:val="16"/>
                <w:lang w:eastAsia="nl-NL"/>
              </w:rPr>
              <w:t>partij-persoon ‘</w:t>
            </w:r>
            <w:r w:rsidR="00063095">
              <w:rPr>
                <w:snapToGrid/>
                <w:kern w:val="0"/>
                <w:sz w:val="16"/>
                <w:szCs w:val="16"/>
                <w:lang w:eastAsia="nl-NL"/>
              </w:rPr>
              <w:t>hypotheekgever’</w:t>
            </w:r>
          </w:p>
          <w:p w14:paraId="554B67B4" w14:textId="66EFAE20" w:rsidR="00BA761D" w:rsidRDefault="00BA761D" w:rsidP="00D31027">
            <w:pPr>
              <w:keepNext/>
              <w:spacing w:line="240" w:lineRule="auto"/>
            </w:pPr>
          </w:p>
        </w:tc>
      </w:tr>
      <w:tr w:rsidR="00BA761D" w14:paraId="22248F13" w14:textId="77777777" w:rsidTr="0032162C">
        <w:tc>
          <w:tcPr>
            <w:tcW w:w="6273" w:type="dxa"/>
          </w:tcPr>
          <w:p w14:paraId="2BF7D16A" w14:textId="730611ED" w:rsidR="00BA761D" w:rsidRPr="004A7A56" w:rsidRDefault="00BA761D" w:rsidP="00BA761D">
            <w:pPr>
              <w:rPr>
                <w:rFonts w:cs="Arial"/>
                <w:sz w:val="20"/>
                <w:lang w:val="en-US"/>
              </w:rPr>
            </w:pPr>
            <w:r w:rsidRPr="004A7A56">
              <w:rPr>
                <w:rFonts w:cs="Arial"/>
                <w:color w:val="00FFFF"/>
                <w:sz w:val="20"/>
              </w:rPr>
              <w:t>sub</w:t>
            </w:r>
          </w:p>
        </w:tc>
        <w:tc>
          <w:tcPr>
            <w:tcW w:w="6274" w:type="dxa"/>
          </w:tcPr>
          <w:p w14:paraId="49ECBB53" w14:textId="77777777" w:rsidR="00BA761D" w:rsidRPr="000008A5" w:rsidRDefault="00BA761D" w:rsidP="00BA761D">
            <w:pPr>
              <w:keepNext/>
              <w:rPr>
                <w:sz w:val="16"/>
                <w:szCs w:val="16"/>
              </w:rPr>
            </w:pPr>
            <w:r w:rsidRPr="000008A5">
              <w:rPr>
                <w:sz w:val="16"/>
                <w:szCs w:val="16"/>
              </w:rPr>
              <w:t>Vaste tekst binnen deze variant.</w:t>
            </w:r>
          </w:p>
          <w:p w14:paraId="5D29A826" w14:textId="2F32C643" w:rsidR="00BA761D" w:rsidRDefault="00BA761D" w:rsidP="00BA761D">
            <w:pPr>
              <w:keepNext/>
            </w:pPr>
          </w:p>
        </w:tc>
      </w:tr>
      <w:tr w:rsidR="00BA761D" w14:paraId="46DD47F0" w14:textId="77777777" w:rsidTr="0032162C">
        <w:tc>
          <w:tcPr>
            <w:tcW w:w="6273" w:type="dxa"/>
          </w:tcPr>
          <w:p w14:paraId="4123F784" w14:textId="30549FCA" w:rsidR="00BA761D" w:rsidRPr="004A7A56" w:rsidRDefault="00BA761D" w:rsidP="00BA761D">
            <w:pPr>
              <w:rPr>
                <w:rFonts w:cs="Arial"/>
                <w:color w:val="00FFFF"/>
                <w:sz w:val="20"/>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274" w:type="dxa"/>
          </w:tcPr>
          <w:p w14:paraId="52AE8227" w14:textId="77777777" w:rsidR="00BA761D" w:rsidRPr="000008A5" w:rsidRDefault="00BA761D" w:rsidP="000008A5">
            <w:pPr>
              <w:keepNext/>
              <w:spacing w:line="240" w:lineRule="auto"/>
              <w:rPr>
                <w:sz w:val="16"/>
                <w:szCs w:val="16"/>
              </w:rPr>
            </w:pPr>
            <w:r w:rsidRPr="000008A5">
              <w:rPr>
                <w:sz w:val="16"/>
                <w:szCs w:val="16"/>
              </w:rPr>
              <w:t>Verplichte tekst binnen deze variant die meerdere keren voor kan komen.</w:t>
            </w:r>
          </w:p>
          <w:p w14:paraId="0BC3FB39" w14:textId="77777777" w:rsidR="00BA761D" w:rsidRPr="000008A5" w:rsidRDefault="00BA761D" w:rsidP="000008A5">
            <w:pPr>
              <w:spacing w:line="240" w:lineRule="auto"/>
              <w:rPr>
                <w:sz w:val="16"/>
                <w:szCs w:val="16"/>
              </w:rPr>
            </w:pPr>
          </w:p>
          <w:p w14:paraId="78896024" w14:textId="288B771F" w:rsidR="00BA761D" w:rsidRPr="000008A5" w:rsidRDefault="00BA761D" w:rsidP="000008A5">
            <w:pPr>
              <w:keepNext/>
              <w:spacing w:line="240" w:lineRule="auto"/>
              <w:rPr>
                <w:rFonts w:cs="Arial"/>
                <w:snapToGrid/>
                <w:kern w:val="0"/>
                <w:sz w:val="16"/>
                <w:szCs w:val="16"/>
                <w:lang w:eastAsia="nl-NL"/>
              </w:rPr>
            </w:pPr>
            <w:r w:rsidRPr="000008A5">
              <w:rPr>
                <w:rFonts w:cs="Arial"/>
                <w:snapToGrid/>
                <w:kern w:val="0"/>
                <w:sz w:val="16"/>
                <w:szCs w:val="16"/>
                <w:lang w:eastAsia="nl-NL"/>
              </w:rPr>
              <w:t>Verwijzing naar één of meer personen met de aanduiding ‘</w:t>
            </w:r>
            <w:r w:rsidR="00193959" w:rsidRPr="000008A5">
              <w:rPr>
                <w:rFonts w:cs="Arial"/>
                <w:snapToGrid/>
                <w:kern w:val="0"/>
                <w:sz w:val="16"/>
                <w:szCs w:val="16"/>
                <w:lang w:eastAsia="nl-NL"/>
              </w:rPr>
              <w:t>hypotheekgever’</w:t>
            </w:r>
            <w:r w:rsidRPr="000008A5">
              <w:rPr>
                <w:rFonts w:cs="Arial"/>
                <w:snapToGrid/>
                <w:kern w:val="0"/>
                <w:sz w:val="16"/>
                <w:szCs w:val="16"/>
                <w:lang w:eastAsia="nl-NL"/>
              </w:rPr>
              <w:t xml:space="preserve"> of ‘beiden’ door vermelding van het nummer waaronder de persoon in de comparitie in de akte is vermeld (bijvoorbeeld 1a of 1c2). </w:t>
            </w:r>
          </w:p>
          <w:p w14:paraId="493A4C40" w14:textId="77777777" w:rsidR="00BA761D" w:rsidRPr="000008A5" w:rsidRDefault="00BA761D" w:rsidP="000008A5">
            <w:pPr>
              <w:spacing w:line="240" w:lineRule="auto"/>
              <w:rPr>
                <w:sz w:val="16"/>
                <w:szCs w:val="16"/>
              </w:rPr>
            </w:pPr>
          </w:p>
          <w:p w14:paraId="5C8C00CD" w14:textId="77777777" w:rsidR="00BA761D" w:rsidRPr="000008A5" w:rsidRDefault="00BA761D" w:rsidP="000008A5">
            <w:pPr>
              <w:keepNext/>
              <w:spacing w:line="240" w:lineRule="auto"/>
              <w:rPr>
                <w:rFonts w:cs="Arial"/>
                <w:snapToGrid/>
                <w:kern w:val="0"/>
                <w:sz w:val="16"/>
                <w:szCs w:val="16"/>
                <w:lang w:eastAsia="nl-NL"/>
              </w:rPr>
            </w:pPr>
            <w:r w:rsidRPr="000008A5">
              <w:rPr>
                <w:rFonts w:cs="Arial"/>
                <w:snapToGrid/>
                <w:kern w:val="0"/>
                <w:sz w:val="16"/>
                <w:szCs w:val="16"/>
                <w:lang w:eastAsia="nl-NL"/>
              </w:rPr>
              <w:t>Wanneer meer personen onder een nummer/letter combinatie worden genoemd in de akte wordt dit nummer éénmaal vermeld.</w:t>
            </w:r>
          </w:p>
          <w:p w14:paraId="0207923E" w14:textId="77777777" w:rsidR="00BA761D" w:rsidRPr="000008A5" w:rsidRDefault="00BA761D" w:rsidP="000008A5">
            <w:pPr>
              <w:keepNext/>
              <w:spacing w:line="240" w:lineRule="auto"/>
              <w:rPr>
                <w:sz w:val="16"/>
                <w:szCs w:val="16"/>
              </w:rPr>
            </w:pPr>
          </w:p>
          <w:p w14:paraId="7781F8DC" w14:textId="77777777" w:rsidR="00BA761D" w:rsidRPr="000008A5" w:rsidRDefault="00BA761D" w:rsidP="000008A5">
            <w:pPr>
              <w:keepNext/>
              <w:spacing w:line="240" w:lineRule="auto"/>
              <w:rPr>
                <w:sz w:val="16"/>
                <w:szCs w:val="16"/>
              </w:rPr>
            </w:pPr>
            <w:r w:rsidRPr="000008A5">
              <w:rPr>
                <w:sz w:val="16"/>
                <w:szCs w:val="16"/>
              </w:rPr>
              <w:t>Meerdere voorkomens worden onderling gescheiden door een komma en de laatste twee door het woord ‘en’. De voorkomens worden weergegeven in de volgorde zoals ze in de voorgaande tekst getoond zijn.</w:t>
            </w:r>
          </w:p>
          <w:p w14:paraId="503513CC" w14:textId="77777777" w:rsidR="00BA761D" w:rsidRDefault="00BA761D" w:rsidP="00BA761D">
            <w:pPr>
              <w:keepNext/>
            </w:pPr>
          </w:p>
          <w:p w14:paraId="1F455E0A" w14:textId="2A4F0854" w:rsidR="00BA761D" w:rsidRPr="004A7A56" w:rsidRDefault="00BA761D" w:rsidP="00BA761D">
            <w:pPr>
              <w:rPr>
                <w:szCs w:val="18"/>
                <w:u w:val="single"/>
              </w:rPr>
            </w:pPr>
            <w:proofErr w:type="spellStart"/>
            <w:r w:rsidRPr="004A7A56">
              <w:rPr>
                <w:szCs w:val="18"/>
                <w:u w:val="single"/>
              </w:rPr>
              <w:t>Mapping</w:t>
            </w:r>
            <w:proofErr w:type="spellEnd"/>
            <w:r w:rsidRPr="004A7A56">
              <w:rPr>
                <w:szCs w:val="18"/>
                <w:u w:val="single"/>
              </w:rPr>
              <w:t xml:space="preserve"> persoon ‘</w:t>
            </w:r>
            <w:r w:rsidR="000277AC">
              <w:rPr>
                <w:szCs w:val="18"/>
                <w:u w:val="single"/>
              </w:rPr>
              <w:t>hypotheekgever’</w:t>
            </w:r>
            <w:r w:rsidRPr="004A7A56">
              <w:rPr>
                <w:szCs w:val="18"/>
                <w:u w:val="single"/>
              </w:rPr>
              <w:t>:</w:t>
            </w:r>
          </w:p>
          <w:p w14:paraId="433572CF"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74824C7B"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p>
          <w:p w14:paraId="45BD105B" w14:textId="66F17B86"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0277AC">
              <w:rPr>
                <w:snapToGrid/>
                <w:kern w:val="0"/>
                <w:sz w:val="16"/>
                <w:szCs w:val="16"/>
                <w:lang w:eastAsia="nl-NL"/>
              </w:rPr>
              <w:t>hypotheekgever’</w:t>
            </w:r>
            <w:r w:rsidRPr="004A7A56">
              <w:rPr>
                <w:snapToGrid/>
                <w:kern w:val="0"/>
                <w:sz w:val="16"/>
                <w:szCs w:val="16"/>
                <w:lang w:eastAsia="nl-NL"/>
              </w:rPr>
              <w:t>) of</w:t>
            </w:r>
          </w:p>
          <w:p w14:paraId="01294EB3"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28BCE220" w14:textId="77777777" w:rsidR="00BA761D" w:rsidRPr="004A7A56" w:rsidRDefault="00BA761D" w:rsidP="00BA761D">
            <w:pPr>
              <w:keepNext/>
              <w:rPr>
                <w:snapToGrid/>
                <w:kern w:val="0"/>
                <w:sz w:val="16"/>
                <w:szCs w:val="16"/>
                <w:lang w:eastAsia="nl-NL"/>
              </w:rPr>
            </w:pPr>
            <w:r w:rsidRPr="004A7A56">
              <w:rPr>
                <w:snapToGrid/>
                <w:kern w:val="0"/>
                <w:sz w:val="16"/>
                <w:szCs w:val="16"/>
                <w:lang w:eastAsia="nl-NL"/>
              </w:rPr>
              <w:t>of</w:t>
            </w:r>
          </w:p>
          <w:p w14:paraId="713BA8D6"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18C8FC77"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718A0D83" w14:textId="2093D52A"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93959">
              <w:rPr>
                <w:snapToGrid/>
                <w:kern w:val="0"/>
                <w:sz w:val="16"/>
                <w:szCs w:val="16"/>
                <w:lang w:eastAsia="nl-NL"/>
              </w:rPr>
              <w:t>hypotheekgever’</w:t>
            </w:r>
            <w:r w:rsidRPr="004A7A56">
              <w:rPr>
                <w:snapToGrid/>
                <w:kern w:val="0"/>
                <w:sz w:val="16"/>
                <w:szCs w:val="16"/>
                <w:lang w:eastAsia="nl-NL"/>
              </w:rPr>
              <w:t>) of</w:t>
            </w:r>
          </w:p>
          <w:p w14:paraId="583541D7"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E2BBAA3"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3EA3B769"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29C019D4"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49AB95F5" w14:textId="1F5F013D"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93959">
              <w:rPr>
                <w:snapToGrid/>
                <w:kern w:val="0"/>
                <w:sz w:val="16"/>
                <w:szCs w:val="16"/>
                <w:lang w:eastAsia="nl-NL"/>
              </w:rPr>
              <w:t>hypotheekgever</w:t>
            </w:r>
            <w:r w:rsidRPr="004A7A56">
              <w:rPr>
                <w:snapToGrid/>
                <w:kern w:val="0"/>
                <w:sz w:val="16"/>
                <w:szCs w:val="16"/>
                <w:lang w:eastAsia="nl-NL"/>
              </w:rPr>
              <w:t>’) of</w:t>
            </w:r>
          </w:p>
          <w:p w14:paraId="16A57585" w14:textId="77777777" w:rsidR="00BA761D" w:rsidRDefault="00BA761D" w:rsidP="00BA761D">
            <w:pPr>
              <w:keepNext/>
              <w:rPr>
                <w:snapToGrid/>
                <w:kern w:val="0"/>
                <w:sz w:val="16"/>
                <w:szCs w:val="16"/>
                <w:lang w:eastAsia="nl-NL"/>
              </w:rPr>
            </w:pPr>
            <w:r w:rsidRPr="004A7A56">
              <w:rPr>
                <w:snapToGrid/>
                <w:kern w:val="0"/>
                <w:sz w:val="16"/>
                <w:szCs w:val="16"/>
                <w:lang w:eastAsia="nl-NL"/>
              </w:rPr>
              <w:lastRenderedPageBreak/>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1BDB4B1D" w14:textId="649080AE" w:rsidR="00BA761D" w:rsidRDefault="00BA761D" w:rsidP="00BA761D">
            <w:pPr>
              <w:keepNext/>
            </w:pPr>
          </w:p>
        </w:tc>
      </w:tr>
    </w:tbl>
    <w:p w14:paraId="20DE513D" w14:textId="23032839" w:rsidR="00BA761D" w:rsidRDefault="00BA761D" w:rsidP="00BA761D"/>
    <w:p w14:paraId="4B2AD2C5" w14:textId="6542263D" w:rsidR="00BA761D" w:rsidRDefault="00BA761D" w:rsidP="00BA761D"/>
    <w:p w14:paraId="35C1E028" w14:textId="3C6C60A7" w:rsidR="00BA761D" w:rsidRPr="00DE290E" w:rsidRDefault="007E445D" w:rsidP="00DE290E">
      <w:pPr>
        <w:pStyle w:val="Kop6"/>
        <w:rPr>
          <w:rFonts w:ascii="Arial" w:hAnsi="Arial" w:cs="Arial"/>
          <w:b w:val="0"/>
          <w:bCs/>
          <w:i/>
          <w:iCs/>
          <w:sz w:val="18"/>
          <w:szCs w:val="18"/>
        </w:rPr>
      </w:pPr>
      <w:r w:rsidRPr="00DE290E">
        <w:rPr>
          <w:rFonts w:ascii="Arial" w:hAnsi="Arial" w:cs="Arial"/>
          <w:b w:val="0"/>
          <w:bCs/>
          <w:i/>
          <w:iCs/>
          <w:sz w:val="18"/>
          <w:szCs w:val="18"/>
        </w:rPr>
        <w:t>Aanduiding persoon met naam</w:t>
      </w:r>
    </w:p>
    <w:tbl>
      <w:tblPr>
        <w:tblStyle w:val="Tabelraster"/>
        <w:tblW w:w="0" w:type="auto"/>
        <w:tblLook w:val="04A0" w:firstRow="1" w:lastRow="0" w:firstColumn="1" w:lastColumn="0" w:noHBand="0" w:noVBand="1"/>
      </w:tblPr>
      <w:tblGrid>
        <w:gridCol w:w="6273"/>
        <w:gridCol w:w="6274"/>
      </w:tblGrid>
      <w:tr w:rsidR="007E445D" w14:paraId="3D486C7F" w14:textId="77777777" w:rsidTr="007E445D">
        <w:tc>
          <w:tcPr>
            <w:tcW w:w="6273" w:type="dxa"/>
          </w:tcPr>
          <w:p w14:paraId="7C2047FA" w14:textId="77777777" w:rsidR="007E445D" w:rsidRDefault="007E445D" w:rsidP="00BA761D"/>
        </w:tc>
        <w:tc>
          <w:tcPr>
            <w:tcW w:w="6274" w:type="dxa"/>
          </w:tcPr>
          <w:p w14:paraId="24F6E882" w14:textId="77777777" w:rsidR="007E445D" w:rsidRPr="000A7388" w:rsidRDefault="007E445D" w:rsidP="007E445D">
            <w:pPr>
              <w:spacing w:line="240" w:lineRule="auto"/>
              <w:rPr>
                <w:sz w:val="16"/>
                <w:szCs w:val="16"/>
              </w:rPr>
            </w:pPr>
            <w:r w:rsidRPr="000A7388">
              <w:rPr>
                <w:sz w:val="16"/>
                <w:szCs w:val="16"/>
              </w:rPr>
              <w:t>Deze variant wordt getoond indien er op partijniveau is aangegeven dat de personen met een naam worden aangeduid.</w:t>
            </w:r>
          </w:p>
          <w:p w14:paraId="2F428504" w14:textId="77777777" w:rsidR="007E445D" w:rsidRDefault="007E445D" w:rsidP="007E445D">
            <w:pPr>
              <w:spacing w:line="240" w:lineRule="auto"/>
            </w:pPr>
          </w:p>
          <w:p w14:paraId="25F5B05D" w14:textId="77777777" w:rsidR="007E445D" w:rsidRPr="00C05FBF" w:rsidRDefault="007E445D" w:rsidP="007E445D">
            <w:pPr>
              <w:spacing w:line="240" w:lineRule="auto"/>
            </w:pPr>
          </w:p>
          <w:p w14:paraId="5D7BA551" w14:textId="77777777" w:rsidR="007E445D" w:rsidRDefault="007E445D" w:rsidP="007E445D">
            <w:pPr>
              <w:spacing w:line="240" w:lineRule="auto"/>
            </w:pPr>
            <w:proofErr w:type="spellStart"/>
            <w:r w:rsidRPr="004A7A56">
              <w:rPr>
                <w:u w:val="single"/>
              </w:rPr>
              <w:t>Mapping</w:t>
            </w:r>
            <w:proofErr w:type="spellEnd"/>
            <w:r w:rsidRPr="00AF2256">
              <w:t>:</w:t>
            </w:r>
          </w:p>
          <w:p w14:paraId="6B8203D8"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75DA5320" w14:textId="77777777" w:rsidR="007E445D" w:rsidRPr="004A7A56" w:rsidRDefault="007E445D" w:rsidP="007E445D">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53B3F4ED"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tekstKeuze</w:t>
            </w:r>
            <w:proofErr w:type="spellEnd"/>
          </w:p>
          <w:p w14:paraId="39C7FD24"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4876A7C1" w14:textId="77777777" w:rsidR="007E445D" w:rsidRDefault="007E445D" w:rsidP="007E445D">
            <w:pPr>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./tekst(‘naam’)</w:t>
            </w:r>
          </w:p>
          <w:p w14:paraId="7D76452B" w14:textId="2C8D6C0B" w:rsidR="007E445D" w:rsidRDefault="007E445D" w:rsidP="007E445D"/>
        </w:tc>
      </w:tr>
      <w:tr w:rsidR="007E445D" w14:paraId="32717FFC" w14:textId="77777777" w:rsidTr="007E445D">
        <w:tc>
          <w:tcPr>
            <w:tcW w:w="6273" w:type="dxa"/>
          </w:tcPr>
          <w:p w14:paraId="1C166DDC" w14:textId="3F1563F6" w:rsidR="007E445D" w:rsidRDefault="007E445D" w:rsidP="007E445D">
            <w:r w:rsidRPr="00EE3A93">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6274" w:type="dxa"/>
          </w:tcPr>
          <w:p w14:paraId="6A580C5A" w14:textId="77777777" w:rsidR="007E445D" w:rsidRPr="000A7388" w:rsidRDefault="007E445D" w:rsidP="000A7388">
            <w:pPr>
              <w:pStyle w:val="streepje"/>
              <w:numPr>
                <w:ilvl w:val="0"/>
                <w:numId w:val="0"/>
              </w:numPr>
              <w:spacing w:line="240" w:lineRule="auto"/>
              <w:rPr>
                <w:sz w:val="16"/>
                <w:szCs w:val="16"/>
              </w:rPr>
            </w:pPr>
            <w:r w:rsidRPr="000A7388">
              <w:rPr>
                <w:sz w:val="16"/>
                <w:szCs w:val="16"/>
              </w:rPr>
              <w:t>Verplichte tekst binnen deze variant die meerdere keren voor kan komen.</w:t>
            </w:r>
          </w:p>
          <w:p w14:paraId="4EDEB7B4" w14:textId="77777777" w:rsidR="007E445D" w:rsidRPr="000A7388" w:rsidRDefault="007E445D" w:rsidP="000A7388">
            <w:pPr>
              <w:pStyle w:val="streepje"/>
              <w:numPr>
                <w:ilvl w:val="0"/>
                <w:numId w:val="0"/>
              </w:numPr>
              <w:spacing w:line="240" w:lineRule="auto"/>
              <w:rPr>
                <w:sz w:val="16"/>
                <w:szCs w:val="16"/>
              </w:rPr>
            </w:pPr>
          </w:p>
          <w:p w14:paraId="513A5A84" w14:textId="427852E5" w:rsidR="007E445D" w:rsidRPr="000A7388" w:rsidRDefault="007E445D" w:rsidP="000A7388">
            <w:pPr>
              <w:pStyle w:val="streepje"/>
              <w:numPr>
                <w:ilvl w:val="0"/>
                <w:numId w:val="0"/>
              </w:numPr>
              <w:spacing w:line="240" w:lineRule="auto"/>
              <w:rPr>
                <w:sz w:val="16"/>
                <w:szCs w:val="16"/>
              </w:rPr>
            </w:pPr>
            <w:r w:rsidRPr="000A7388">
              <w:rPr>
                <w:sz w:val="16"/>
                <w:szCs w:val="16"/>
              </w:rPr>
              <w:t>Een opsomming van de namen van de natuurlijke en niet natuurlijke personen</w:t>
            </w:r>
            <w:r w:rsidRPr="000A7388">
              <w:rPr>
                <w:rFonts w:cs="Arial"/>
                <w:snapToGrid/>
                <w:kern w:val="0"/>
                <w:sz w:val="16"/>
                <w:szCs w:val="16"/>
                <w:lang w:eastAsia="nl-NL"/>
              </w:rPr>
              <w:t xml:space="preserve"> met de aanduiding ‘</w:t>
            </w:r>
            <w:r w:rsidR="00B045C5" w:rsidRPr="000A7388">
              <w:rPr>
                <w:rFonts w:cs="Arial"/>
                <w:snapToGrid/>
                <w:kern w:val="0"/>
                <w:sz w:val="16"/>
                <w:szCs w:val="16"/>
                <w:lang w:eastAsia="nl-NL"/>
              </w:rPr>
              <w:t>hypotheekgever</w:t>
            </w:r>
            <w:r w:rsidRPr="000A7388">
              <w:rPr>
                <w:rFonts w:cs="Arial"/>
                <w:snapToGrid/>
                <w:kern w:val="0"/>
                <w:sz w:val="16"/>
                <w:szCs w:val="16"/>
                <w:lang w:eastAsia="nl-NL"/>
              </w:rPr>
              <w:t xml:space="preserve"> of ‘beiden’</w:t>
            </w:r>
            <w:r w:rsidRPr="000A7388">
              <w:rPr>
                <w:sz w:val="16"/>
                <w:szCs w:val="16"/>
              </w:rPr>
              <w:t>.</w:t>
            </w:r>
          </w:p>
          <w:p w14:paraId="46AF69E5" w14:textId="77777777" w:rsidR="007E445D" w:rsidRPr="000A7388" w:rsidRDefault="007E445D" w:rsidP="000A7388">
            <w:pPr>
              <w:pStyle w:val="streepje"/>
              <w:numPr>
                <w:ilvl w:val="0"/>
                <w:numId w:val="0"/>
              </w:numPr>
              <w:spacing w:line="240" w:lineRule="auto"/>
              <w:rPr>
                <w:sz w:val="16"/>
                <w:szCs w:val="16"/>
              </w:rPr>
            </w:pPr>
          </w:p>
          <w:p w14:paraId="527E5E44" w14:textId="77777777" w:rsidR="007E445D" w:rsidRPr="000A7388" w:rsidRDefault="007E445D" w:rsidP="000A7388">
            <w:pPr>
              <w:pStyle w:val="streepje"/>
              <w:numPr>
                <w:ilvl w:val="0"/>
                <w:numId w:val="0"/>
              </w:numPr>
              <w:spacing w:line="240" w:lineRule="auto"/>
              <w:rPr>
                <w:sz w:val="16"/>
                <w:szCs w:val="16"/>
              </w:rPr>
            </w:pPr>
            <w:r w:rsidRPr="000A7388">
              <w:rPr>
                <w:sz w:val="16"/>
                <w:szCs w:val="16"/>
              </w:rPr>
              <w:t>De keuze voor ‘</w:t>
            </w:r>
            <w:r w:rsidRPr="000A7388">
              <w:rPr>
                <w:color w:val="00FFFF"/>
                <w:sz w:val="16"/>
                <w:szCs w:val="16"/>
              </w:rPr>
              <w:t>de heer</w:t>
            </w:r>
            <w:r w:rsidRPr="000A7388">
              <w:rPr>
                <w:sz w:val="16"/>
                <w:szCs w:val="16"/>
              </w:rPr>
              <w:t>’ of ‘</w:t>
            </w:r>
            <w:r w:rsidRPr="000A7388">
              <w:rPr>
                <w:color w:val="00FFFF"/>
                <w:sz w:val="16"/>
                <w:szCs w:val="16"/>
              </w:rPr>
              <w:t>mevrouw</w:t>
            </w:r>
            <w:r w:rsidRPr="000A7388">
              <w:rPr>
                <w:sz w:val="16"/>
                <w:szCs w:val="16"/>
              </w:rPr>
              <w:t>’ wordt gemaakt op basis van het geslacht van de persoon.</w:t>
            </w:r>
          </w:p>
          <w:p w14:paraId="54F33C01" w14:textId="77777777" w:rsidR="007E445D" w:rsidRPr="000A7388" w:rsidRDefault="007E445D" w:rsidP="000A7388">
            <w:pPr>
              <w:pStyle w:val="streepje"/>
              <w:numPr>
                <w:ilvl w:val="0"/>
                <w:numId w:val="0"/>
              </w:numPr>
              <w:spacing w:line="240" w:lineRule="auto"/>
              <w:rPr>
                <w:sz w:val="16"/>
                <w:szCs w:val="16"/>
              </w:rPr>
            </w:pPr>
          </w:p>
          <w:p w14:paraId="1251E262" w14:textId="77777777" w:rsidR="007E445D" w:rsidRPr="000A7388" w:rsidRDefault="007E445D" w:rsidP="000A7388">
            <w:pPr>
              <w:pStyle w:val="streepje"/>
              <w:numPr>
                <w:ilvl w:val="0"/>
                <w:numId w:val="0"/>
              </w:numPr>
              <w:spacing w:line="240" w:lineRule="auto"/>
              <w:rPr>
                <w:sz w:val="16"/>
                <w:szCs w:val="16"/>
              </w:rPr>
            </w:pPr>
            <w:r w:rsidRPr="000A7388">
              <w:rPr>
                <w:sz w:val="16"/>
                <w:szCs w:val="16"/>
                <w:lang w:val="nl-NL"/>
              </w:rPr>
              <w:t>M</w:t>
            </w:r>
            <w:r w:rsidRPr="000A7388">
              <w:rPr>
                <w:sz w:val="16"/>
                <w:szCs w:val="16"/>
              </w:rPr>
              <w:t>eer personen worden onderling gescheiden door een komma en de laatste twee door het woord ‘en’. De personen worden weergegeven in de volgorde zoals ze in de voorgaande tekst getoond zijn.</w:t>
            </w:r>
          </w:p>
          <w:p w14:paraId="6A669248" w14:textId="77777777" w:rsidR="007E445D" w:rsidRDefault="007E445D" w:rsidP="007E445D">
            <w:pPr>
              <w:pStyle w:val="streepje"/>
              <w:numPr>
                <w:ilvl w:val="0"/>
                <w:numId w:val="0"/>
              </w:numPr>
              <w:spacing w:line="240" w:lineRule="auto"/>
            </w:pPr>
          </w:p>
          <w:p w14:paraId="7C06B556" w14:textId="08FA0D5B" w:rsidR="007E445D" w:rsidRDefault="007E445D" w:rsidP="007E445D">
            <w:pPr>
              <w:pStyle w:val="streepje"/>
              <w:numPr>
                <w:ilvl w:val="0"/>
                <w:numId w:val="0"/>
              </w:numPr>
              <w:spacing w:line="240" w:lineRule="atLeast"/>
            </w:pPr>
            <w:r w:rsidRPr="004A7A56">
              <w:rPr>
                <w:u w:val="single"/>
              </w:rPr>
              <w:t>Mapping persoon ‘</w:t>
            </w:r>
            <w:r w:rsidR="00277A59">
              <w:rPr>
                <w:u w:val="single"/>
              </w:rPr>
              <w:t>hypotheekgever</w:t>
            </w:r>
            <w:r w:rsidRPr="004A7A56">
              <w:rPr>
                <w:u w:val="single"/>
              </w:rPr>
              <w:t>:</w:t>
            </w:r>
          </w:p>
          <w:p w14:paraId="286794A3"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28BDF660"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p>
          <w:p w14:paraId="1AA18D74" w14:textId="7B306A5D" w:rsidR="007E445D" w:rsidRPr="004A7A56" w:rsidRDefault="007E445D" w:rsidP="007E445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B045C5">
              <w:rPr>
                <w:snapToGrid/>
                <w:kern w:val="0"/>
                <w:sz w:val="16"/>
                <w:szCs w:val="16"/>
                <w:lang w:eastAsia="nl-NL"/>
              </w:rPr>
              <w:t>hypotheekgever</w:t>
            </w:r>
            <w:r w:rsidRPr="004A7A56">
              <w:rPr>
                <w:snapToGrid/>
                <w:kern w:val="0"/>
                <w:sz w:val="16"/>
                <w:szCs w:val="16"/>
                <w:lang w:eastAsia="nl-NL"/>
              </w:rPr>
              <w:t>) of</w:t>
            </w:r>
          </w:p>
          <w:p w14:paraId="42BC670B"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50C9EAE9" w14:textId="77777777" w:rsidR="007E445D" w:rsidRPr="004A7A56" w:rsidRDefault="007E445D" w:rsidP="007E445D">
            <w:pPr>
              <w:keepNext/>
              <w:rPr>
                <w:snapToGrid/>
                <w:kern w:val="0"/>
                <w:sz w:val="16"/>
                <w:szCs w:val="16"/>
                <w:lang w:eastAsia="nl-NL"/>
              </w:rPr>
            </w:pPr>
            <w:r w:rsidRPr="004A7A56">
              <w:rPr>
                <w:snapToGrid/>
                <w:kern w:val="0"/>
                <w:sz w:val="16"/>
                <w:szCs w:val="16"/>
                <w:lang w:eastAsia="nl-NL"/>
              </w:rPr>
              <w:lastRenderedPageBreak/>
              <w:t>of</w:t>
            </w:r>
          </w:p>
          <w:p w14:paraId="6D45C548"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28AE56CA"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43445222" w14:textId="2D5B9B0B" w:rsidR="007E445D" w:rsidRPr="004A7A56" w:rsidRDefault="007E445D" w:rsidP="007E445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B045C5">
              <w:rPr>
                <w:snapToGrid/>
                <w:kern w:val="0"/>
                <w:sz w:val="16"/>
                <w:szCs w:val="16"/>
                <w:lang w:eastAsia="nl-NL"/>
              </w:rPr>
              <w:t>hypotheekgever</w:t>
            </w:r>
            <w:r w:rsidRPr="004A7A56">
              <w:rPr>
                <w:snapToGrid/>
                <w:kern w:val="0"/>
                <w:sz w:val="16"/>
                <w:szCs w:val="16"/>
                <w:lang w:eastAsia="nl-NL"/>
              </w:rPr>
              <w:t>) of</w:t>
            </w:r>
          </w:p>
          <w:p w14:paraId="2F0FB885"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9269BD0"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293437B5"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5349D69F"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52BB709F" w14:textId="45A9B699" w:rsidR="007E445D" w:rsidRPr="004A7A56" w:rsidRDefault="007E445D" w:rsidP="007E445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B045C5">
              <w:rPr>
                <w:snapToGrid/>
                <w:kern w:val="0"/>
                <w:sz w:val="16"/>
                <w:szCs w:val="16"/>
                <w:lang w:eastAsia="nl-NL"/>
              </w:rPr>
              <w:t>hypotheekgever</w:t>
            </w:r>
            <w:r w:rsidRPr="004A7A56">
              <w:rPr>
                <w:snapToGrid/>
                <w:kern w:val="0"/>
                <w:sz w:val="16"/>
                <w:szCs w:val="16"/>
                <w:lang w:eastAsia="nl-NL"/>
              </w:rPr>
              <w:t>) of</w:t>
            </w:r>
          </w:p>
          <w:p w14:paraId="7BDC5BF3"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4FC07176" w14:textId="77777777" w:rsidR="007E445D" w:rsidRPr="004A7A56" w:rsidRDefault="007E445D" w:rsidP="007E445D">
            <w:pPr>
              <w:autoSpaceDE w:val="0"/>
              <w:autoSpaceDN w:val="0"/>
              <w:adjustRightInd w:val="0"/>
              <w:spacing w:line="240" w:lineRule="auto"/>
              <w:rPr>
                <w:snapToGrid/>
                <w:kern w:val="0"/>
                <w:sz w:val="16"/>
                <w:szCs w:val="16"/>
                <w:lang w:eastAsia="nl-NL"/>
              </w:rPr>
            </w:pPr>
          </w:p>
          <w:p w14:paraId="24CDA332" w14:textId="77777777" w:rsidR="007E445D" w:rsidRPr="004A7A56" w:rsidRDefault="007E445D" w:rsidP="007E445D">
            <w:pPr>
              <w:autoSpaceDE w:val="0"/>
              <w:autoSpaceDN w:val="0"/>
              <w:adjustRightInd w:val="0"/>
              <w:spacing w:line="240" w:lineRule="auto"/>
              <w:rPr>
                <w:snapToGrid/>
                <w:kern w:val="0"/>
                <w:sz w:val="16"/>
                <w:szCs w:val="16"/>
                <w:lang w:eastAsia="nl-NL"/>
              </w:rPr>
            </w:pPr>
          </w:p>
          <w:p w14:paraId="7FFA7B25" w14:textId="77777777" w:rsidR="007E445D" w:rsidRPr="004A7A56" w:rsidRDefault="007E445D" w:rsidP="007E445D">
            <w:pPr>
              <w:spacing w:line="240" w:lineRule="atLeast"/>
              <w:rPr>
                <w:rFonts w:cs="Arial"/>
                <w:snapToGrid/>
                <w:szCs w:val="18"/>
                <w:u w:val="single"/>
              </w:rPr>
            </w:pPr>
            <w:proofErr w:type="spellStart"/>
            <w:r w:rsidRPr="004A7A56">
              <w:rPr>
                <w:rFonts w:cs="Arial"/>
                <w:snapToGrid/>
                <w:szCs w:val="18"/>
                <w:u w:val="single"/>
              </w:rPr>
              <w:t>Mapping</w:t>
            </w:r>
            <w:proofErr w:type="spellEnd"/>
            <w:r w:rsidRPr="004A7A56">
              <w:rPr>
                <w:rFonts w:cs="Arial"/>
                <w:snapToGrid/>
                <w:szCs w:val="18"/>
                <w:u w:val="single"/>
              </w:rPr>
              <w:t xml:space="preserve"> naam rechtspersoon:</w:t>
            </w:r>
          </w:p>
          <w:p w14:paraId="47532D4E" w14:textId="77777777" w:rsidR="007E445D" w:rsidRPr="004A7A56" w:rsidRDefault="007E445D" w:rsidP="007E445D">
            <w:pPr>
              <w:spacing w:line="240" w:lineRule="auto"/>
              <w:rPr>
                <w:i/>
                <w:sz w:val="16"/>
                <w:szCs w:val="16"/>
              </w:rPr>
            </w:pPr>
            <w:r w:rsidRPr="004A7A56">
              <w:rPr>
                <w:i/>
                <w:sz w:val="16"/>
                <w:szCs w:val="16"/>
              </w:rPr>
              <w:t>-</w:t>
            </w:r>
            <w:r w:rsidRPr="004A7A56">
              <w:rPr>
                <w:sz w:val="16"/>
                <w:szCs w:val="16"/>
              </w:rPr>
              <w:t>indien aanwezig</w:t>
            </w:r>
          </w:p>
          <w:p w14:paraId="5CFDF4B5" w14:textId="77777777" w:rsidR="007E445D" w:rsidRPr="004A7A56" w:rsidRDefault="007E445D" w:rsidP="007E445D">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tia_AanduidingPersoon</w:t>
            </w:r>
            <w:proofErr w:type="spellEnd"/>
          </w:p>
          <w:p w14:paraId="15A1A8C3" w14:textId="77777777" w:rsidR="007E445D" w:rsidRPr="004A7A56" w:rsidRDefault="007E445D" w:rsidP="007E445D">
            <w:pPr>
              <w:spacing w:line="240" w:lineRule="auto"/>
              <w:rPr>
                <w:i/>
                <w:sz w:val="16"/>
                <w:szCs w:val="16"/>
              </w:rPr>
            </w:pPr>
            <w:r w:rsidRPr="004A7A56">
              <w:rPr>
                <w:i/>
                <w:sz w:val="16"/>
                <w:szCs w:val="16"/>
              </w:rPr>
              <w:t>-</w:t>
            </w:r>
            <w:r w:rsidRPr="004A7A56">
              <w:rPr>
                <w:sz w:val="16"/>
                <w:szCs w:val="16"/>
              </w:rPr>
              <w:t>anders</w:t>
            </w:r>
          </w:p>
          <w:p w14:paraId="75D3EE9E" w14:textId="77777777" w:rsidR="007E445D" w:rsidRPr="004A7A56" w:rsidRDefault="007E445D" w:rsidP="007E445D">
            <w:pPr>
              <w:spacing w:line="240" w:lineRule="auto"/>
              <w:rPr>
                <w:rFonts w:cs="Arial"/>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NHR_Rechtspersoon</w:t>
            </w:r>
            <w:proofErr w:type="spellEnd"/>
            <w:r w:rsidRPr="004A7A56">
              <w:rPr>
                <w:sz w:val="16"/>
                <w:szCs w:val="16"/>
              </w:rPr>
              <w:t>/</w:t>
            </w:r>
          </w:p>
          <w:p w14:paraId="5E7622ED" w14:textId="77777777" w:rsidR="007E445D" w:rsidRPr="004A7A56" w:rsidRDefault="007E445D" w:rsidP="007E445D">
            <w:pPr>
              <w:spacing w:line="240" w:lineRule="auto"/>
              <w:ind w:left="227"/>
              <w:rPr>
                <w:sz w:val="16"/>
                <w:szCs w:val="16"/>
              </w:rPr>
            </w:pPr>
            <w:r w:rsidRPr="004A7A56">
              <w:rPr>
                <w:sz w:val="16"/>
                <w:szCs w:val="16"/>
              </w:rPr>
              <w:t>./</w:t>
            </w:r>
            <w:proofErr w:type="spellStart"/>
            <w:r w:rsidRPr="004A7A56">
              <w:rPr>
                <w:sz w:val="16"/>
                <w:szCs w:val="16"/>
              </w:rPr>
              <w:t>statutaireNaam</w:t>
            </w:r>
            <w:proofErr w:type="spellEnd"/>
          </w:p>
          <w:p w14:paraId="7526BDEE" w14:textId="77777777" w:rsidR="007E445D" w:rsidRDefault="007E445D" w:rsidP="007E445D">
            <w:pPr>
              <w:pStyle w:val="streepje"/>
              <w:numPr>
                <w:ilvl w:val="0"/>
                <w:numId w:val="0"/>
              </w:numPr>
              <w:spacing w:line="240" w:lineRule="auto"/>
            </w:pPr>
          </w:p>
          <w:p w14:paraId="6A513983" w14:textId="77777777" w:rsidR="007E445D" w:rsidRPr="004A7A56" w:rsidRDefault="007E445D" w:rsidP="007E445D">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persoon ingezetene:</w:t>
            </w:r>
          </w:p>
          <w:p w14:paraId="49183FB7" w14:textId="77777777" w:rsidR="007E445D" w:rsidRPr="004A7A56" w:rsidRDefault="007E445D" w:rsidP="007E445D">
            <w:pPr>
              <w:spacing w:line="240" w:lineRule="auto"/>
              <w:rPr>
                <w:sz w:val="16"/>
                <w:szCs w:val="16"/>
              </w:rPr>
            </w:pPr>
            <w:r w:rsidRPr="004A7A56">
              <w:rPr>
                <w:sz w:val="16"/>
                <w:szCs w:val="16"/>
              </w:rPr>
              <w:t>-indien aanwezig</w:t>
            </w:r>
          </w:p>
          <w:p w14:paraId="42512340" w14:textId="77777777" w:rsidR="007E445D" w:rsidRPr="004A7A56" w:rsidRDefault="007E445D" w:rsidP="007E445D">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IMKAD_KadNatuurlijkPersoon</w:t>
            </w:r>
            <w:proofErr w:type="spellEnd"/>
          </w:p>
          <w:p w14:paraId="3DC22AF0" w14:textId="77777777" w:rsidR="007E445D" w:rsidRPr="004A7A56" w:rsidRDefault="007E445D" w:rsidP="007E445D">
            <w:pPr>
              <w:spacing w:line="240" w:lineRule="auto"/>
              <w:ind w:left="227"/>
              <w:rPr>
                <w:sz w:val="16"/>
                <w:szCs w:val="16"/>
              </w:rPr>
            </w:pPr>
            <w:r w:rsidRPr="004A7A56">
              <w:rPr>
                <w:sz w:val="16"/>
                <w:szCs w:val="16"/>
              </w:rPr>
              <w:t>./voornamen</w:t>
            </w:r>
          </w:p>
          <w:p w14:paraId="5CF6071D" w14:textId="77777777" w:rsidR="007E445D" w:rsidRPr="004A7A56" w:rsidRDefault="007E445D" w:rsidP="007E445D">
            <w:pPr>
              <w:spacing w:line="240" w:lineRule="auto"/>
              <w:ind w:left="227"/>
              <w:rPr>
                <w:sz w:val="16"/>
                <w:szCs w:val="16"/>
              </w:rPr>
            </w:pPr>
            <w:r w:rsidRPr="004A7A56">
              <w:rPr>
                <w:sz w:val="16"/>
                <w:szCs w:val="16"/>
              </w:rPr>
              <w:t>./voorvoegselsgeslachtsnaam</w:t>
            </w:r>
          </w:p>
          <w:p w14:paraId="657BB9C7" w14:textId="77777777" w:rsidR="007E445D" w:rsidRPr="004A7A56" w:rsidRDefault="007E445D" w:rsidP="007E445D">
            <w:pPr>
              <w:spacing w:line="240" w:lineRule="auto"/>
              <w:ind w:left="227"/>
              <w:rPr>
                <w:sz w:val="16"/>
                <w:szCs w:val="16"/>
              </w:rPr>
            </w:pPr>
            <w:r w:rsidRPr="004A7A56">
              <w:rPr>
                <w:sz w:val="16"/>
                <w:szCs w:val="16"/>
              </w:rPr>
              <w:t>./geslachtsnaam</w:t>
            </w:r>
          </w:p>
          <w:p w14:paraId="5692E3C1" w14:textId="77777777" w:rsidR="007E445D" w:rsidRPr="004A7A56" w:rsidRDefault="007E445D" w:rsidP="007E445D">
            <w:pPr>
              <w:spacing w:line="240" w:lineRule="auto"/>
              <w:rPr>
                <w:sz w:val="16"/>
                <w:szCs w:val="16"/>
              </w:rPr>
            </w:pPr>
            <w:r w:rsidRPr="004A7A56">
              <w:rPr>
                <w:sz w:val="16"/>
                <w:szCs w:val="16"/>
              </w:rPr>
              <w:t>-anders</w:t>
            </w:r>
          </w:p>
          <w:p w14:paraId="5C38427F" w14:textId="77777777" w:rsidR="007E445D" w:rsidRPr="004A7A56" w:rsidRDefault="007E445D" w:rsidP="007E445D">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755BE4BD" w14:textId="77777777" w:rsidR="007E445D" w:rsidRPr="004A7A56" w:rsidRDefault="007E445D" w:rsidP="007E445D">
            <w:pPr>
              <w:spacing w:line="240" w:lineRule="auto"/>
              <w:ind w:left="227"/>
              <w:rPr>
                <w:sz w:val="16"/>
                <w:szCs w:val="16"/>
              </w:rPr>
            </w:pPr>
            <w:r w:rsidRPr="004A7A56">
              <w:rPr>
                <w:sz w:val="16"/>
                <w:szCs w:val="16"/>
              </w:rPr>
              <w:t>./naam/voornamen</w:t>
            </w:r>
          </w:p>
          <w:p w14:paraId="6163285C" w14:textId="77777777" w:rsidR="007E445D" w:rsidRPr="004A7A56" w:rsidRDefault="007E445D" w:rsidP="007E445D">
            <w:pPr>
              <w:spacing w:line="240" w:lineRule="auto"/>
              <w:ind w:left="227"/>
              <w:rPr>
                <w:sz w:val="16"/>
                <w:szCs w:val="16"/>
              </w:rPr>
            </w:pPr>
            <w:r w:rsidRPr="004A7A56">
              <w:rPr>
                <w:sz w:val="16"/>
                <w:szCs w:val="16"/>
              </w:rPr>
              <w:t>./</w:t>
            </w:r>
            <w:proofErr w:type="spellStart"/>
            <w:r w:rsidRPr="004A7A56">
              <w:rPr>
                <w:sz w:val="16"/>
                <w:szCs w:val="16"/>
              </w:rPr>
              <w:t>tia_VoorvoegselsNaam</w:t>
            </w:r>
            <w:proofErr w:type="spellEnd"/>
          </w:p>
          <w:p w14:paraId="34103B72" w14:textId="77777777" w:rsidR="007E445D" w:rsidRPr="004A7A56" w:rsidRDefault="007E445D" w:rsidP="007E445D">
            <w:pPr>
              <w:spacing w:line="240" w:lineRule="auto"/>
              <w:ind w:left="227"/>
              <w:rPr>
                <w:sz w:val="16"/>
                <w:szCs w:val="16"/>
              </w:rPr>
            </w:pPr>
            <w:r w:rsidRPr="004A7A56">
              <w:rPr>
                <w:sz w:val="16"/>
                <w:szCs w:val="16"/>
              </w:rPr>
              <w:t>./</w:t>
            </w:r>
            <w:proofErr w:type="spellStart"/>
            <w:r w:rsidRPr="004A7A56">
              <w:rPr>
                <w:sz w:val="16"/>
                <w:szCs w:val="16"/>
              </w:rPr>
              <w:t>tia_NaamZonderVoorvoegsels</w:t>
            </w:r>
            <w:proofErr w:type="spellEnd"/>
          </w:p>
          <w:p w14:paraId="6DC55F13" w14:textId="77777777" w:rsidR="007E445D" w:rsidRPr="004A7A56" w:rsidRDefault="007E445D" w:rsidP="007E445D">
            <w:pPr>
              <w:spacing w:line="240" w:lineRule="auto"/>
              <w:rPr>
                <w:szCs w:val="18"/>
                <w:u w:val="single"/>
              </w:rPr>
            </w:pPr>
          </w:p>
          <w:p w14:paraId="47DD53DD" w14:textId="77777777" w:rsidR="007E445D" w:rsidRPr="004A7A56" w:rsidRDefault="007E445D" w:rsidP="007E445D">
            <w:pPr>
              <w:spacing w:line="240" w:lineRule="auto"/>
              <w:rPr>
                <w:szCs w:val="18"/>
                <w:u w:val="single"/>
              </w:rPr>
            </w:pPr>
            <w:proofErr w:type="spellStart"/>
            <w:r w:rsidRPr="004A7A56">
              <w:rPr>
                <w:szCs w:val="18"/>
                <w:u w:val="single"/>
              </w:rPr>
              <w:t>Mapping</w:t>
            </w:r>
            <w:proofErr w:type="spellEnd"/>
            <w:r w:rsidRPr="004A7A56">
              <w:rPr>
                <w:szCs w:val="18"/>
                <w:u w:val="single"/>
              </w:rPr>
              <w:t xml:space="preserve"> geslacht ingezetene (in beide gevallen):</w:t>
            </w:r>
          </w:p>
          <w:p w14:paraId="10E717C9" w14:textId="77777777" w:rsidR="007E445D" w:rsidRPr="004A7A56" w:rsidRDefault="007E445D" w:rsidP="007E445D">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0C882CF9" w14:textId="77777777" w:rsidR="007E445D" w:rsidRPr="004A7A56" w:rsidRDefault="007E445D" w:rsidP="007E445D">
            <w:pPr>
              <w:spacing w:line="240" w:lineRule="auto"/>
              <w:ind w:left="227"/>
              <w:rPr>
                <w:sz w:val="16"/>
                <w:szCs w:val="16"/>
              </w:rPr>
            </w:pPr>
            <w:r w:rsidRPr="004A7A56">
              <w:rPr>
                <w:sz w:val="16"/>
                <w:szCs w:val="16"/>
              </w:rPr>
              <w:t>./geslacht</w:t>
            </w:r>
          </w:p>
          <w:p w14:paraId="5F3213B6" w14:textId="77777777" w:rsidR="007E445D" w:rsidRPr="004A7A56" w:rsidRDefault="007E445D" w:rsidP="007E445D">
            <w:pPr>
              <w:spacing w:line="240" w:lineRule="auto"/>
              <w:rPr>
                <w:sz w:val="16"/>
                <w:szCs w:val="16"/>
              </w:rPr>
            </w:pPr>
          </w:p>
          <w:p w14:paraId="1F2B235B" w14:textId="77777777" w:rsidR="007E445D" w:rsidRPr="004A7A56" w:rsidRDefault="007E445D" w:rsidP="007E445D">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en geslacht niet ingezetene:</w:t>
            </w:r>
          </w:p>
          <w:p w14:paraId="54F825A9" w14:textId="77777777" w:rsidR="007E445D" w:rsidRPr="004A7A56" w:rsidRDefault="007E445D" w:rsidP="007E445D">
            <w:pPr>
              <w:spacing w:line="240" w:lineRule="auto"/>
              <w:rPr>
                <w:sz w:val="16"/>
              </w:rPr>
            </w:pPr>
            <w:r w:rsidRPr="004A7A56">
              <w:rPr>
                <w:sz w:val="16"/>
                <w:szCs w:val="16"/>
              </w:rPr>
              <w:t>//</w:t>
            </w:r>
            <w:proofErr w:type="spellStart"/>
            <w:r w:rsidRPr="004A7A56">
              <w:rPr>
                <w:sz w:val="16"/>
                <w:szCs w:val="16"/>
              </w:rPr>
              <w:t>IMKAD_Persoon</w:t>
            </w:r>
            <w:proofErr w:type="spellEnd"/>
            <w:r w:rsidRPr="004A7A56">
              <w:rPr>
                <w:sz w:val="16"/>
                <w:szCs w:val="16"/>
              </w:rPr>
              <w:t xml:space="preserve"> /</w:t>
            </w:r>
            <w:proofErr w:type="spellStart"/>
            <w:r w:rsidRPr="004A7A56">
              <w:rPr>
                <w:sz w:val="16"/>
                <w:szCs w:val="16"/>
              </w:rPr>
              <w:t>IMKAD</w:t>
            </w:r>
            <w:r w:rsidRPr="004A7A56">
              <w:rPr>
                <w:sz w:val="16"/>
              </w:rPr>
              <w:t>_NietIngezetene</w:t>
            </w:r>
            <w:proofErr w:type="spellEnd"/>
            <w:r w:rsidRPr="004A7A56">
              <w:rPr>
                <w:sz w:val="16"/>
              </w:rPr>
              <w:t>/</w:t>
            </w:r>
          </w:p>
          <w:p w14:paraId="4EC9A8CC" w14:textId="77777777" w:rsidR="007E445D" w:rsidRPr="004A7A56" w:rsidRDefault="007E445D" w:rsidP="007E445D">
            <w:pPr>
              <w:spacing w:line="240" w:lineRule="auto"/>
              <w:ind w:left="227"/>
              <w:rPr>
                <w:sz w:val="16"/>
                <w:szCs w:val="16"/>
              </w:rPr>
            </w:pPr>
            <w:r w:rsidRPr="004A7A56">
              <w:rPr>
                <w:sz w:val="16"/>
              </w:rPr>
              <w:t>./</w:t>
            </w:r>
            <w:r w:rsidRPr="004A7A56">
              <w:rPr>
                <w:sz w:val="16"/>
                <w:szCs w:val="16"/>
              </w:rPr>
              <w:t>voornamen</w:t>
            </w:r>
          </w:p>
          <w:p w14:paraId="295D833C" w14:textId="77777777" w:rsidR="007E445D" w:rsidRPr="004A7A56" w:rsidRDefault="007E445D" w:rsidP="007E445D">
            <w:pPr>
              <w:spacing w:line="240" w:lineRule="auto"/>
              <w:ind w:left="227"/>
              <w:rPr>
                <w:sz w:val="16"/>
                <w:szCs w:val="16"/>
              </w:rPr>
            </w:pPr>
            <w:r w:rsidRPr="004A7A56">
              <w:rPr>
                <w:sz w:val="16"/>
                <w:szCs w:val="16"/>
              </w:rPr>
              <w:lastRenderedPageBreak/>
              <w:t>./voorvoegsels</w:t>
            </w:r>
          </w:p>
          <w:p w14:paraId="03806892" w14:textId="77777777" w:rsidR="007E445D" w:rsidRPr="004A7A56" w:rsidRDefault="007E445D" w:rsidP="007E445D">
            <w:pPr>
              <w:spacing w:line="240" w:lineRule="auto"/>
              <w:ind w:left="227"/>
              <w:rPr>
                <w:sz w:val="16"/>
                <w:szCs w:val="16"/>
              </w:rPr>
            </w:pPr>
            <w:r w:rsidRPr="004A7A56">
              <w:rPr>
                <w:sz w:val="16"/>
                <w:szCs w:val="16"/>
              </w:rPr>
              <w:t>./geslachtsnaam</w:t>
            </w:r>
          </w:p>
          <w:p w14:paraId="70385F5C" w14:textId="77777777" w:rsidR="007E445D" w:rsidRPr="004A7A56" w:rsidRDefault="007E445D" w:rsidP="007E445D">
            <w:pPr>
              <w:spacing w:line="240" w:lineRule="auto"/>
              <w:ind w:left="227"/>
              <w:rPr>
                <w:rFonts w:cs="Arial"/>
                <w:snapToGrid/>
                <w:kern w:val="0"/>
                <w:szCs w:val="18"/>
                <w:lang w:eastAsia="nl-NL"/>
              </w:rPr>
            </w:pPr>
            <w:r w:rsidRPr="004A7A56">
              <w:rPr>
                <w:sz w:val="16"/>
                <w:szCs w:val="16"/>
              </w:rPr>
              <w:t>./geslacht</w:t>
            </w:r>
          </w:p>
          <w:p w14:paraId="23814CF1" w14:textId="77777777" w:rsidR="007E445D" w:rsidRDefault="007E445D" w:rsidP="007E445D">
            <w:pPr>
              <w:spacing w:line="240" w:lineRule="auto"/>
            </w:pPr>
          </w:p>
        </w:tc>
      </w:tr>
      <w:tr w:rsidR="007E445D" w14:paraId="7581420B" w14:textId="77777777" w:rsidTr="007E445D">
        <w:tc>
          <w:tcPr>
            <w:tcW w:w="6273" w:type="dxa"/>
          </w:tcPr>
          <w:p w14:paraId="512C0EAE" w14:textId="4D6460A3" w:rsidR="007E445D" w:rsidRPr="00C50F53" w:rsidRDefault="007E445D" w:rsidP="007E445D">
            <w:pPr>
              <w:rPr>
                <w:color w:val="339966"/>
              </w:rPr>
            </w:pPr>
            <w:r w:rsidRPr="00C0169A">
              <w:rPr>
                <w:rFonts w:cs="Arial"/>
                <w:color w:val="800080"/>
                <w:sz w:val="20"/>
              </w:rPr>
              <w:lastRenderedPageBreak/>
              <w:t>voornoemd,</w:t>
            </w:r>
          </w:p>
        </w:tc>
        <w:tc>
          <w:tcPr>
            <w:tcW w:w="6274" w:type="dxa"/>
          </w:tcPr>
          <w:p w14:paraId="157ACF81" w14:textId="77777777" w:rsidR="007E445D" w:rsidRPr="000A7388" w:rsidRDefault="007E445D" w:rsidP="007E445D">
            <w:pPr>
              <w:keepNext/>
              <w:rPr>
                <w:sz w:val="16"/>
                <w:szCs w:val="16"/>
              </w:rPr>
            </w:pPr>
            <w:r w:rsidRPr="000A7388">
              <w:rPr>
                <w:sz w:val="16"/>
                <w:szCs w:val="16"/>
              </w:rPr>
              <w:t>Optionele tekst.</w:t>
            </w:r>
          </w:p>
          <w:p w14:paraId="23774B4D" w14:textId="77777777" w:rsidR="007E445D" w:rsidRDefault="007E445D" w:rsidP="007E445D">
            <w:pPr>
              <w:keepNext/>
            </w:pPr>
          </w:p>
          <w:p w14:paraId="32908EBB" w14:textId="77777777" w:rsidR="007E445D" w:rsidRDefault="007E445D" w:rsidP="007E445D">
            <w:pPr>
              <w:pStyle w:val="streepje"/>
              <w:numPr>
                <w:ilvl w:val="0"/>
                <w:numId w:val="0"/>
              </w:numPr>
            </w:pPr>
            <w:r w:rsidRPr="004A7A56">
              <w:rPr>
                <w:u w:val="single"/>
              </w:rPr>
              <w:t>Mapping</w:t>
            </w:r>
            <w:r w:rsidRPr="00AF2256">
              <w:t>:</w:t>
            </w:r>
          </w:p>
          <w:p w14:paraId="6EC079E4" w14:textId="77777777" w:rsidR="007E445D" w:rsidRPr="004A7A56" w:rsidRDefault="007E445D" w:rsidP="007E445D">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6911177D" w14:textId="77777777" w:rsidR="007E445D" w:rsidRPr="004A7A56" w:rsidRDefault="007E445D" w:rsidP="007E445D">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14:paraId="4FBEF365" w14:textId="11330E13" w:rsidR="007E445D" w:rsidRPr="004A7A56" w:rsidRDefault="007E445D" w:rsidP="007E445D">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w:t>
            </w:r>
            <w:r w:rsidR="008036FA">
              <w:rPr>
                <w:snapToGrid/>
                <w:kern w:val="0"/>
                <w:sz w:val="16"/>
                <w:szCs w:val="16"/>
                <w:lang w:eastAsia="nl-NL"/>
              </w:rPr>
              <w:t>Hypotheekgever</w:t>
            </w:r>
            <w:r w:rsidRPr="004A7A56">
              <w:rPr>
                <w:snapToGrid/>
                <w:kern w:val="0"/>
                <w:sz w:val="16"/>
                <w:szCs w:val="16"/>
                <w:lang w:eastAsia="nl-NL"/>
              </w:rPr>
              <w:t>Voornoemd</w:t>
            </w:r>
            <w:proofErr w:type="spellEnd"/>
            <w:r w:rsidRPr="004A7A56">
              <w:rPr>
                <w:snapToGrid/>
                <w:kern w:val="0"/>
                <w:sz w:val="16"/>
                <w:szCs w:val="16"/>
                <w:lang w:eastAsia="nl-NL"/>
              </w:rPr>
              <w:t>’)</w:t>
            </w:r>
          </w:p>
          <w:p w14:paraId="223C11BD" w14:textId="699A9796" w:rsidR="007E445D" w:rsidRDefault="007E445D" w:rsidP="00C50F53">
            <w:pPr>
              <w:autoSpaceDE w:val="0"/>
              <w:autoSpaceDN w:val="0"/>
              <w:adjustRightInd w:val="0"/>
              <w:spacing w:line="240" w:lineRule="auto"/>
              <w:ind w:left="454"/>
            </w:pPr>
            <w:r w:rsidRPr="004A7A56">
              <w:rPr>
                <w:snapToGrid/>
                <w:kern w:val="0"/>
                <w:sz w:val="16"/>
                <w:szCs w:val="16"/>
                <w:lang w:eastAsia="nl-NL"/>
              </w:rPr>
              <w:t>./tekst(‘voornoemd’)</w:t>
            </w:r>
          </w:p>
        </w:tc>
      </w:tr>
    </w:tbl>
    <w:p w14:paraId="690EEC8D" w14:textId="2FCC2C34" w:rsidR="007E445D" w:rsidRPr="00DE290E" w:rsidRDefault="007E445D" w:rsidP="00DE290E">
      <w:pPr>
        <w:pStyle w:val="Kop6"/>
        <w:rPr>
          <w:rFonts w:ascii="Arial" w:hAnsi="Arial" w:cs="Arial"/>
          <w:b w:val="0"/>
          <w:bCs/>
          <w:i/>
          <w:iCs/>
          <w:sz w:val="18"/>
          <w:szCs w:val="18"/>
        </w:rPr>
      </w:pPr>
      <w:r w:rsidRPr="00DE290E">
        <w:rPr>
          <w:rFonts w:ascii="Arial" w:hAnsi="Arial" w:cs="Arial"/>
          <w:b w:val="0"/>
          <w:bCs/>
          <w:i/>
          <w:iCs/>
          <w:sz w:val="18"/>
          <w:szCs w:val="18"/>
        </w:rPr>
        <w:t xml:space="preserve">Afsluiting </w:t>
      </w:r>
      <w:r w:rsidR="00277A59" w:rsidRPr="00DE290E">
        <w:rPr>
          <w:rFonts w:ascii="Arial" w:hAnsi="Arial" w:cs="Arial"/>
          <w:b w:val="0"/>
          <w:bCs/>
          <w:i/>
          <w:iCs/>
          <w:sz w:val="18"/>
          <w:szCs w:val="18"/>
        </w:rPr>
        <w:t>hypotheekgever</w:t>
      </w:r>
    </w:p>
    <w:p w14:paraId="0797BA5A" w14:textId="105228C5" w:rsidR="007E445D" w:rsidRDefault="007E445D" w:rsidP="007E445D">
      <w:pPr>
        <w:ind w:left="680"/>
      </w:pPr>
      <w:r>
        <w:t>Deze Tekst wordt altijd getoond als afsluiting van de schuldeiser.</w:t>
      </w:r>
    </w:p>
    <w:p w14:paraId="3AF2BB33" w14:textId="77777777" w:rsidR="00B922F9" w:rsidRDefault="00B922F9" w:rsidP="007E445D">
      <w:pPr>
        <w:ind w:left="680"/>
      </w:pPr>
    </w:p>
    <w:tbl>
      <w:tblPr>
        <w:tblStyle w:val="Tabelraster"/>
        <w:tblW w:w="0" w:type="auto"/>
        <w:tblInd w:w="-5" w:type="dxa"/>
        <w:tblLook w:val="04A0" w:firstRow="1" w:lastRow="0" w:firstColumn="1" w:lastColumn="0" w:noHBand="0" w:noVBand="1"/>
      </w:tblPr>
      <w:tblGrid>
        <w:gridCol w:w="6237"/>
        <w:gridCol w:w="6315"/>
      </w:tblGrid>
      <w:tr w:rsidR="004574BF" w14:paraId="3C5053E0" w14:textId="77777777" w:rsidTr="0020300D">
        <w:tc>
          <w:tcPr>
            <w:tcW w:w="6237" w:type="dxa"/>
          </w:tcPr>
          <w:p w14:paraId="05117AB3" w14:textId="18F870D9" w:rsidR="004574BF" w:rsidRPr="004A7A56" w:rsidRDefault="004574BF" w:rsidP="004574BF">
            <w:pPr>
              <w:rPr>
                <w:rFonts w:cs="Arial"/>
                <w:color w:val="339966"/>
                <w:sz w:val="20"/>
              </w:rPr>
            </w:pPr>
            <w:r w:rsidRPr="00DB7FA4">
              <w:rPr>
                <w:b/>
              </w:rPr>
              <w:t>Modeldocument tekst</w:t>
            </w:r>
          </w:p>
        </w:tc>
        <w:tc>
          <w:tcPr>
            <w:tcW w:w="6315" w:type="dxa"/>
          </w:tcPr>
          <w:p w14:paraId="0A9CCC25" w14:textId="4181E2E9" w:rsidR="004574BF" w:rsidRDefault="004574BF" w:rsidP="004574BF">
            <w:r w:rsidRPr="00DB7FA4">
              <w:rPr>
                <w:b/>
              </w:rPr>
              <w:t>Toelichting</w:t>
            </w:r>
          </w:p>
        </w:tc>
      </w:tr>
      <w:tr w:rsidR="004574BF" w14:paraId="528FBE74" w14:textId="77777777" w:rsidTr="0020300D">
        <w:tc>
          <w:tcPr>
            <w:tcW w:w="6237" w:type="dxa"/>
          </w:tcPr>
          <w:p w14:paraId="637A03CB" w14:textId="08FF877D" w:rsidR="004574BF" w:rsidRDefault="004574BF" w:rsidP="004574BF">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w:t>
            </w:r>
            <w:r>
              <w:rPr>
                <w:rFonts w:cs="Arial"/>
                <w:color w:val="339966"/>
                <w:sz w:val="20"/>
              </w:rPr>
              <w:t xml:space="preserve"> de</w:t>
            </w:r>
            <w:r w:rsidRPr="004A7A56">
              <w:rPr>
                <w:rFonts w:cs="Arial"/>
                <w:color w:val="339966"/>
                <w:sz w:val="20"/>
              </w:rPr>
              <w:t xml:space="preserve"> </w:t>
            </w:r>
            <w:r>
              <w:rPr>
                <w:rFonts w:cs="Arial"/>
                <w:color w:val="339966"/>
                <w:sz w:val="20"/>
              </w:rPr>
              <w:t>‘</w:t>
            </w:r>
            <w:r w:rsidR="00095F6C">
              <w:rPr>
                <w:rFonts w:cs="Arial"/>
                <w:color w:val="339966"/>
                <w:sz w:val="20"/>
              </w:rPr>
              <w:t>h</w:t>
            </w:r>
            <w:r>
              <w:rPr>
                <w:rFonts w:cs="Arial"/>
                <w:color w:val="339966"/>
                <w:sz w:val="20"/>
              </w:rPr>
              <w:t>ypotheekgever’</w:t>
            </w:r>
            <w:r w:rsidRPr="004A7A56">
              <w:rPr>
                <w:rFonts w:cs="Arial"/>
                <w:color w:val="339966"/>
                <w:sz w:val="20"/>
              </w:rPr>
              <w:t xml:space="preserve"> en</w:t>
            </w:r>
          </w:p>
        </w:tc>
        <w:tc>
          <w:tcPr>
            <w:tcW w:w="6315" w:type="dxa"/>
          </w:tcPr>
          <w:p w14:paraId="3B3581FE" w14:textId="77777777" w:rsidR="004574BF" w:rsidRPr="000A7388" w:rsidRDefault="004574BF" w:rsidP="004574BF">
            <w:pPr>
              <w:rPr>
                <w:sz w:val="16"/>
                <w:szCs w:val="16"/>
              </w:rPr>
            </w:pPr>
            <w:r w:rsidRPr="000A7388">
              <w:rPr>
                <w:sz w:val="16"/>
                <w:szCs w:val="16"/>
              </w:rPr>
              <w:t>Vaste tekst, waarbij de paarse tekst weggelaten wordt als er in het voorgaande maar één persoon is vermeld.</w:t>
            </w:r>
          </w:p>
          <w:p w14:paraId="5AF05F95" w14:textId="0AA6C739" w:rsidR="004574BF" w:rsidRDefault="004574BF" w:rsidP="004574BF"/>
        </w:tc>
      </w:tr>
    </w:tbl>
    <w:p w14:paraId="1A32CB9C" w14:textId="27D05414" w:rsidR="007E445D" w:rsidRDefault="007E445D" w:rsidP="007E445D">
      <w:pPr>
        <w:ind w:left="680"/>
      </w:pPr>
    </w:p>
    <w:p w14:paraId="7E36505D" w14:textId="0CBF75E9" w:rsidR="007E445D" w:rsidRDefault="007E445D" w:rsidP="00DF6FBC">
      <w:pPr>
        <w:pStyle w:val="Kop5"/>
      </w:pPr>
      <w:r>
        <w:t xml:space="preserve"> </w:t>
      </w:r>
      <w:r w:rsidR="00277A59">
        <w:t>schuldenaar</w:t>
      </w:r>
    </w:p>
    <w:p w14:paraId="3911AD64" w14:textId="28497559" w:rsidR="007E445D" w:rsidRPr="00D14444" w:rsidRDefault="007E445D" w:rsidP="007E445D">
      <w:pPr>
        <w:rPr>
          <w:i/>
          <w:iCs/>
          <w:szCs w:val="26"/>
        </w:rPr>
      </w:pPr>
    </w:p>
    <w:p w14:paraId="3E2C1B37" w14:textId="2E095FC3" w:rsidR="007E445D" w:rsidRPr="00D14444" w:rsidRDefault="007E445D" w:rsidP="00DE290E">
      <w:pPr>
        <w:pStyle w:val="Kop6"/>
        <w:tabs>
          <w:tab w:val="left" w:pos="1844"/>
        </w:tabs>
        <w:ind w:hanging="1294"/>
        <w:rPr>
          <w:rFonts w:ascii="Arial" w:hAnsi="Arial"/>
          <w:b w:val="0"/>
          <w:i/>
          <w:iCs/>
          <w:sz w:val="18"/>
          <w:szCs w:val="26"/>
        </w:rPr>
      </w:pPr>
      <w:r w:rsidRPr="00D14444">
        <w:rPr>
          <w:rFonts w:ascii="Arial" w:hAnsi="Arial"/>
          <w:b w:val="0"/>
          <w:i/>
          <w:iCs/>
          <w:sz w:val="18"/>
          <w:szCs w:val="26"/>
        </w:rPr>
        <w:t>Aanduiding persoon met nummer</w:t>
      </w:r>
    </w:p>
    <w:tbl>
      <w:tblPr>
        <w:tblStyle w:val="Tabelraster"/>
        <w:tblW w:w="0" w:type="auto"/>
        <w:tblInd w:w="-5" w:type="dxa"/>
        <w:tblLook w:val="04A0" w:firstRow="1" w:lastRow="0" w:firstColumn="1" w:lastColumn="0" w:noHBand="0" w:noVBand="1"/>
      </w:tblPr>
      <w:tblGrid>
        <w:gridCol w:w="6237"/>
        <w:gridCol w:w="6315"/>
      </w:tblGrid>
      <w:tr w:rsidR="000A7D4E" w14:paraId="630984EE" w14:textId="77777777" w:rsidTr="0020300D">
        <w:tc>
          <w:tcPr>
            <w:tcW w:w="6237" w:type="dxa"/>
          </w:tcPr>
          <w:p w14:paraId="01778514" w14:textId="77777777" w:rsidR="000A7D4E" w:rsidRDefault="000A7D4E" w:rsidP="000A7D4E"/>
        </w:tc>
        <w:tc>
          <w:tcPr>
            <w:tcW w:w="6315" w:type="dxa"/>
          </w:tcPr>
          <w:p w14:paraId="34B0E115" w14:textId="77777777" w:rsidR="000A7D4E" w:rsidRPr="000A7388" w:rsidRDefault="000A7D4E" w:rsidP="000A7D4E">
            <w:pPr>
              <w:pStyle w:val="streepje"/>
              <w:numPr>
                <w:ilvl w:val="0"/>
                <w:numId w:val="0"/>
              </w:numPr>
              <w:rPr>
                <w:sz w:val="16"/>
                <w:szCs w:val="16"/>
              </w:rPr>
            </w:pPr>
            <w:r w:rsidRPr="000A7388">
              <w:rPr>
                <w:sz w:val="16"/>
                <w:szCs w:val="16"/>
              </w:rPr>
              <w:t>Deze variant wordt getoond indien er op partijniveau is aangegeven dat de personen met een nummer worden aangeduid.</w:t>
            </w:r>
          </w:p>
          <w:p w14:paraId="00B7A9AA" w14:textId="77777777" w:rsidR="000A7D4E" w:rsidRDefault="000A7D4E" w:rsidP="000A7D4E">
            <w:pPr>
              <w:spacing w:line="240" w:lineRule="auto"/>
            </w:pPr>
          </w:p>
          <w:p w14:paraId="20F499BB" w14:textId="77777777" w:rsidR="000A7D4E" w:rsidRDefault="000A7D4E" w:rsidP="000A7D4E">
            <w:pPr>
              <w:spacing w:line="240" w:lineRule="auto"/>
            </w:pPr>
          </w:p>
          <w:p w14:paraId="62BA4C89" w14:textId="77777777" w:rsidR="000A7D4E" w:rsidRPr="000A7388" w:rsidRDefault="000A7D4E" w:rsidP="000A7388">
            <w:pPr>
              <w:pStyle w:val="streepje"/>
              <w:numPr>
                <w:ilvl w:val="0"/>
                <w:numId w:val="0"/>
              </w:numPr>
              <w:spacing w:line="240" w:lineRule="auto"/>
              <w:rPr>
                <w:sz w:val="16"/>
                <w:szCs w:val="16"/>
              </w:rPr>
            </w:pPr>
            <w:r w:rsidRPr="000A7388">
              <w:rPr>
                <w:sz w:val="16"/>
                <w:szCs w:val="16"/>
              </w:rPr>
              <w:t>Restricties tbv aanduiding persoon met nummer:</w:t>
            </w:r>
          </w:p>
          <w:p w14:paraId="2017128E" w14:textId="77777777" w:rsidR="000A7D4E" w:rsidRDefault="000A7D4E" w:rsidP="000A7388">
            <w:pPr>
              <w:keepNext/>
              <w:spacing w:line="240" w:lineRule="auto"/>
            </w:pPr>
            <w:r w:rsidRPr="000A7388">
              <w:rPr>
                <w:sz w:val="16"/>
                <w:szCs w:val="16"/>
              </w:rPr>
              <w:lastRenderedPageBreak/>
              <w:t>mag alleen getoond worden wanneer binnen de partij alle personen zelf bij de notaris verschijnen en gerechtigde zijn. Dit is alleen het geval wanneer binnen een partij geen enkele persoon wordt vertegenwoordigd door een andere persoon of gevolmachtigde. Is dit wel het geval dan wordt de gehele tekst niet getoond.</w:t>
            </w:r>
          </w:p>
          <w:p w14:paraId="2A63E4BC" w14:textId="77777777" w:rsidR="000A7D4E" w:rsidRPr="00C05FBF" w:rsidRDefault="000A7D4E" w:rsidP="000A7D4E">
            <w:pPr>
              <w:spacing w:line="240" w:lineRule="auto"/>
            </w:pPr>
          </w:p>
          <w:p w14:paraId="554AD544" w14:textId="77777777" w:rsidR="000A7D4E" w:rsidRDefault="000A7D4E" w:rsidP="000A7D4E">
            <w:pPr>
              <w:spacing w:line="240" w:lineRule="auto"/>
            </w:pPr>
            <w:proofErr w:type="spellStart"/>
            <w:r w:rsidRPr="004A7A56">
              <w:rPr>
                <w:u w:val="single"/>
              </w:rPr>
              <w:t>Mapping</w:t>
            </w:r>
            <w:proofErr w:type="spellEnd"/>
            <w:r w:rsidRPr="00AF2256">
              <w:t>:</w:t>
            </w:r>
          </w:p>
          <w:p w14:paraId="32E46ACB"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7FE1C675" w14:textId="77777777" w:rsidR="000A7D4E" w:rsidRPr="004A7A56" w:rsidRDefault="000A7D4E" w:rsidP="000A7D4E">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1387791B"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14:paraId="4F3DCB5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10AF7E5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./tekst(‘nummer’)</w:t>
            </w:r>
          </w:p>
          <w:p w14:paraId="378F6584" w14:textId="77777777" w:rsidR="000A7D4E" w:rsidRDefault="000A7D4E" w:rsidP="000A7D4E">
            <w:pPr>
              <w:autoSpaceDE w:val="0"/>
              <w:autoSpaceDN w:val="0"/>
              <w:adjustRightInd w:val="0"/>
              <w:spacing w:line="240" w:lineRule="auto"/>
            </w:pPr>
          </w:p>
          <w:p w14:paraId="1336477B" w14:textId="77777777" w:rsidR="000A7D4E" w:rsidRPr="004A7A56" w:rsidRDefault="000A7D4E" w:rsidP="000A7D4E">
            <w:pPr>
              <w:autoSpaceDE w:val="0"/>
              <w:autoSpaceDN w:val="0"/>
              <w:adjustRightInd w:val="0"/>
              <w:spacing w:line="240" w:lineRule="auto"/>
              <w:rPr>
                <w:u w:val="single"/>
                <w:lang w:val="nl"/>
              </w:rPr>
            </w:pPr>
            <w:r w:rsidRPr="004A7A56">
              <w:rPr>
                <w:u w:val="single"/>
                <w:lang w:val="nl"/>
              </w:rPr>
              <w:t>Mapping aanduiding persoon met nummer niet mogelijk:</w:t>
            </w:r>
          </w:p>
          <w:p w14:paraId="2460FAF3" w14:textId="77777777" w:rsidR="000A7D4E" w:rsidRPr="004A7A56" w:rsidRDefault="000A7D4E" w:rsidP="000A7D4E">
            <w:pPr>
              <w:autoSpaceDE w:val="0"/>
              <w:autoSpaceDN w:val="0"/>
              <w:adjustRightInd w:val="0"/>
              <w:spacing w:line="240" w:lineRule="auto"/>
              <w:rPr>
                <w:sz w:val="16"/>
                <w:szCs w:val="16"/>
              </w:rPr>
            </w:pPr>
            <w:r w:rsidRPr="004A7A56">
              <w:rPr>
                <w:sz w:val="16"/>
                <w:szCs w:val="16"/>
              </w:rPr>
              <w:t xml:space="preserve">-de volgende </w:t>
            </w:r>
            <w:proofErr w:type="spellStart"/>
            <w:r w:rsidRPr="004A7A56">
              <w:rPr>
                <w:sz w:val="16"/>
                <w:szCs w:val="16"/>
              </w:rPr>
              <w:t>mapping</w:t>
            </w:r>
            <w:proofErr w:type="spellEnd"/>
            <w:r w:rsidRPr="004A7A56">
              <w:rPr>
                <w:sz w:val="16"/>
                <w:szCs w:val="16"/>
              </w:rPr>
              <w:t xml:space="preserve"> mag niet voorkomen binnen de partij en/of voor de personen binnen de partij:</w:t>
            </w:r>
          </w:p>
          <w:p w14:paraId="3787F7C5" w14:textId="77777777" w:rsidR="000A7D4E" w:rsidRPr="004A7A56" w:rsidRDefault="000A7D4E" w:rsidP="000A7D4E">
            <w:pPr>
              <w:autoSpaceDE w:val="0"/>
              <w:autoSpaceDN w:val="0"/>
              <w:adjustRightInd w:val="0"/>
              <w:spacing w:line="240" w:lineRule="auto"/>
              <w:rPr>
                <w:sz w:val="16"/>
                <w:szCs w:val="16"/>
              </w:rPr>
            </w:pPr>
            <w:r w:rsidRPr="004A7A56">
              <w:rPr>
                <w:sz w:val="16"/>
                <w:szCs w:val="16"/>
              </w:rPr>
              <w:t>//Partij/Gevolmachtigde/Hoedanigheid/</w:t>
            </w:r>
          </w:p>
          <w:p w14:paraId="283532BC" w14:textId="77777777" w:rsidR="000A7D4E" w:rsidRDefault="000A7D4E" w:rsidP="000A7D4E">
            <w:pPr>
              <w:rPr>
                <w:sz w:val="16"/>
                <w:szCs w:val="16"/>
              </w:rPr>
            </w:pPr>
            <w:r w:rsidRPr="004A7A56">
              <w:rPr>
                <w:sz w:val="16"/>
                <w:szCs w:val="16"/>
              </w:rPr>
              <w:t>//Partij/Hoedanigheid/</w:t>
            </w:r>
            <w:proofErr w:type="spellStart"/>
            <w:r w:rsidRPr="004A7A56">
              <w:rPr>
                <w:sz w:val="16"/>
                <w:szCs w:val="16"/>
              </w:rPr>
              <w:t>wordtVertegenwoordigdRef</w:t>
            </w:r>
            <w:proofErr w:type="spellEnd"/>
            <w:r w:rsidRPr="004A7A56">
              <w:rPr>
                <w:sz w:val="16"/>
                <w:szCs w:val="16"/>
              </w:rPr>
              <w:t xml:space="preserve"> </w:t>
            </w:r>
            <w:proofErr w:type="spellStart"/>
            <w:r w:rsidRPr="004A7A56">
              <w:rPr>
                <w:sz w:val="16"/>
                <w:szCs w:val="16"/>
              </w:rPr>
              <w:t>xlink</w:t>
            </w:r>
            <w:proofErr w:type="spellEnd"/>
            <w:r w:rsidRPr="004A7A56">
              <w:rPr>
                <w:sz w:val="16"/>
                <w:szCs w:val="16"/>
              </w:rPr>
              <w:t xml:space="preserve"> </w:t>
            </w:r>
            <w:proofErr w:type="spellStart"/>
            <w:r w:rsidRPr="004A7A56">
              <w:rPr>
                <w:sz w:val="16"/>
                <w:szCs w:val="16"/>
              </w:rPr>
              <w:t>href</w:t>
            </w:r>
            <w:proofErr w:type="spellEnd"/>
            <w:r w:rsidRPr="004A7A56">
              <w:rPr>
                <w:sz w:val="16"/>
                <w:szCs w:val="16"/>
              </w:rPr>
              <w:t xml:space="preserve"> [</w:t>
            </w:r>
            <w:proofErr w:type="spellStart"/>
            <w:r w:rsidRPr="004A7A56">
              <w:rPr>
                <w:sz w:val="16"/>
                <w:szCs w:val="16"/>
              </w:rPr>
              <w:t>id</w:t>
            </w:r>
            <w:proofErr w:type="spellEnd"/>
            <w:r w:rsidRPr="004A7A56">
              <w:rPr>
                <w:sz w:val="16"/>
                <w:szCs w:val="16"/>
              </w:rPr>
              <w:t>]</w:t>
            </w:r>
          </w:p>
          <w:p w14:paraId="613901DE" w14:textId="6FF86B31" w:rsidR="000A7D4E" w:rsidRDefault="000A7D4E" w:rsidP="000A7D4E"/>
        </w:tc>
      </w:tr>
      <w:tr w:rsidR="000A7D4E" w14:paraId="7E1B465E" w14:textId="77777777" w:rsidTr="0020300D">
        <w:tc>
          <w:tcPr>
            <w:tcW w:w="6237" w:type="dxa"/>
          </w:tcPr>
          <w:p w14:paraId="29A95FE0" w14:textId="2C0AEAE4" w:rsidR="000A7D4E" w:rsidRDefault="000A7D4E" w:rsidP="000A7D4E">
            <w:r w:rsidRPr="004A7A56">
              <w:rPr>
                <w:rFonts w:cs="Arial"/>
                <w:sz w:val="20"/>
                <w:lang w:val="en-US"/>
              </w:rPr>
              <w:lastRenderedPageBreak/>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p>
        </w:tc>
        <w:tc>
          <w:tcPr>
            <w:tcW w:w="6315" w:type="dxa"/>
          </w:tcPr>
          <w:p w14:paraId="0E421CA1" w14:textId="77777777" w:rsidR="000A7D4E" w:rsidRPr="000A7388" w:rsidRDefault="000A7D4E" w:rsidP="000A7D4E">
            <w:pPr>
              <w:pStyle w:val="streepje"/>
              <w:numPr>
                <w:ilvl w:val="0"/>
                <w:numId w:val="0"/>
              </w:numPr>
              <w:rPr>
                <w:sz w:val="16"/>
                <w:szCs w:val="16"/>
              </w:rPr>
            </w:pPr>
            <w:r w:rsidRPr="000A7388">
              <w:rPr>
                <w:sz w:val="16"/>
                <w:szCs w:val="16"/>
              </w:rPr>
              <w:t>Vaste tekst binnen deze variant.</w:t>
            </w:r>
          </w:p>
          <w:p w14:paraId="61CFDB41" w14:textId="229A231F" w:rsidR="000A7D4E" w:rsidRDefault="000A7D4E" w:rsidP="000A7D4E">
            <w:pPr>
              <w:pStyle w:val="streepje"/>
              <w:numPr>
                <w:ilvl w:val="0"/>
                <w:numId w:val="0"/>
              </w:numPr>
            </w:pPr>
          </w:p>
        </w:tc>
      </w:tr>
      <w:tr w:rsidR="000A7D4E" w14:paraId="193E4B12" w14:textId="77777777" w:rsidTr="0020300D">
        <w:tc>
          <w:tcPr>
            <w:tcW w:w="6237" w:type="dxa"/>
          </w:tcPr>
          <w:p w14:paraId="190FE39C" w14:textId="46057B86" w:rsidR="000A7D4E" w:rsidRPr="004A7A56" w:rsidRDefault="000A7D4E" w:rsidP="000A7D4E">
            <w:pPr>
              <w:rPr>
                <w:rFonts w:cs="Arial"/>
                <w:sz w:val="20"/>
                <w:lang w:val="en-US"/>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315" w:type="dxa"/>
          </w:tcPr>
          <w:p w14:paraId="6E80DBAD" w14:textId="77777777" w:rsidR="000A7D4E" w:rsidRPr="000A7388" w:rsidRDefault="000A7D4E" w:rsidP="000A7D4E">
            <w:pPr>
              <w:spacing w:before="72"/>
              <w:rPr>
                <w:sz w:val="16"/>
                <w:szCs w:val="16"/>
              </w:rPr>
            </w:pPr>
            <w:r w:rsidRPr="000A7388">
              <w:rPr>
                <w:sz w:val="16"/>
                <w:szCs w:val="16"/>
              </w:rPr>
              <w:t xml:space="preserve">Verplichte keuze binnen deze variant, die automatisch wordt afgeleid </w:t>
            </w:r>
          </w:p>
          <w:p w14:paraId="60787681" w14:textId="68930365" w:rsidR="000A7D4E" w:rsidRPr="000A7388" w:rsidRDefault="000A7D4E" w:rsidP="000A7D4E">
            <w:pPr>
              <w:keepNext/>
              <w:rPr>
                <w:sz w:val="16"/>
                <w:szCs w:val="16"/>
              </w:rPr>
            </w:pPr>
            <w:r w:rsidRPr="000A7388">
              <w:rPr>
                <w:sz w:val="16"/>
                <w:szCs w:val="16"/>
              </w:rPr>
              <w:t>van het aantal partij-personen met de aanduiding ‘</w:t>
            </w:r>
            <w:r w:rsidR="00277A59" w:rsidRPr="000A7388">
              <w:rPr>
                <w:sz w:val="16"/>
                <w:szCs w:val="16"/>
              </w:rPr>
              <w:t>schuldenaar</w:t>
            </w:r>
            <w:r w:rsidRPr="000A7388">
              <w:rPr>
                <w:sz w:val="16"/>
                <w:szCs w:val="16"/>
              </w:rPr>
              <w:t xml:space="preserve"> of ‘</w:t>
            </w:r>
            <w:r w:rsidRPr="000A7388">
              <w:rPr>
                <w:rFonts w:cs="Arial"/>
                <w:snapToGrid/>
                <w:kern w:val="0"/>
                <w:sz w:val="16"/>
                <w:szCs w:val="16"/>
                <w:lang w:eastAsia="nl-NL"/>
              </w:rPr>
              <w:t>beiden’</w:t>
            </w:r>
            <w:r w:rsidRPr="000A7388">
              <w:rPr>
                <w:sz w:val="16"/>
                <w:szCs w:val="16"/>
              </w:rPr>
              <w:t>:</w:t>
            </w:r>
          </w:p>
          <w:p w14:paraId="08671A0B" w14:textId="77777777" w:rsidR="000A7D4E" w:rsidRPr="000A7388" w:rsidRDefault="000A7D4E" w:rsidP="000A7D4E">
            <w:pPr>
              <w:pStyle w:val="streepje"/>
              <w:rPr>
                <w:sz w:val="16"/>
                <w:szCs w:val="16"/>
              </w:rPr>
            </w:pPr>
            <w:r w:rsidRPr="000A7388">
              <w:rPr>
                <w:sz w:val="16"/>
                <w:szCs w:val="16"/>
              </w:rPr>
              <w:t>‘persoon’, ingeval van 1 persoon</w:t>
            </w:r>
          </w:p>
          <w:p w14:paraId="765ED00A" w14:textId="77777777" w:rsidR="000A7D4E" w:rsidRPr="000A7388" w:rsidRDefault="000A7D4E" w:rsidP="000A7D4E">
            <w:pPr>
              <w:pStyle w:val="streepje"/>
              <w:rPr>
                <w:sz w:val="16"/>
                <w:szCs w:val="16"/>
              </w:rPr>
            </w:pPr>
            <w:r w:rsidRPr="000A7388">
              <w:rPr>
                <w:sz w:val="16"/>
                <w:szCs w:val="16"/>
              </w:rPr>
              <w:t>‘personen’, ingeval van 2 of meer personen</w:t>
            </w:r>
          </w:p>
          <w:p w14:paraId="2E600ABE" w14:textId="77777777" w:rsidR="000A7D4E" w:rsidRDefault="000A7D4E" w:rsidP="000A7D4E">
            <w:pPr>
              <w:pStyle w:val="streepje"/>
              <w:numPr>
                <w:ilvl w:val="0"/>
                <w:numId w:val="0"/>
              </w:numPr>
            </w:pPr>
          </w:p>
          <w:p w14:paraId="3588DF49" w14:textId="77777777" w:rsidR="000A7D4E" w:rsidRDefault="000A7D4E" w:rsidP="000A7D4E">
            <w:pPr>
              <w:pStyle w:val="streepje"/>
              <w:numPr>
                <w:ilvl w:val="0"/>
                <w:numId w:val="0"/>
              </w:numPr>
            </w:pPr>
            <w:r w:rsidRPr="004A7A56">
              <w:rPr>
                <w:u w:val="single"/>
              </w:rPr>
              <w:t>Mapping</w:t>
            </w:r>
            <w:r w:rsidRPr="00AF2256">
              <w:t>:</w:t>
            </w:r>
          </w:p>
          <w:p w14:paraId="2BDB9E7F" w14:textId="7612418A" w:rsidR="000A7D4E" w:rsidRDefault="000A7D4E" w:rsidP="000A7D4E">
            <w:pPr>
              <w:pStyle w:val="streepje"/>
              <w:numPr>
                <w:ilvl w:val="0"/>
                <w:numId w:val="0"/>
              </w:numPr>
              <w:rPr>
                <w:snapToGrid/>
                <w:kern w:val="0"/>
                <w:sz w:val="16"/>
                <w:szCs w:val="16"/>
                <w:lang w:eastAsia="nl-NL"/>
              </w:rPr>
            </w:pPr>
            <w:r w:rsidRPr="004A7A56">
              <w:rPr>
                <w:sz w:val="16"/>
                <w:szCs w:val="16"/>
              </w:rPr>
              <w:t xml:space="preserve">Zie volgende mapping </w:t>
            </w:r>
            <w:r w:rsidRPr="004A7A56">
              <w:rPr>
                <w:snapToGrid/>
                <w:kern w:val="0"/>
                <w:sz w:val="16"/>
                <w:szCs w:val="16"/>
                <w:lang w:eastAsia="nl-NL"/>
              </w:rPr>
              <w:t>partij-persoon ‘</w:t>
            </w:r>
            <w:r w:rsidR="0018571C">
              <w:rPr>
                <w:snapToGrid/>
                <w:kern w:val="0"/>
                <w:sz w:val="16"/>
                <w:szCs w:val="16"/>
                <w:lang w:eastAsia="nl-NL"/>
              </w:rPr>
              <w:t>schuldenaar’</w:t>
            </w:r>
          </w:p>
          <w:p w14:paraId="119B98B6" w14:textId="07784429" w:rsidR="000A7D4E" w:rsidRPr="00BB085A" w:rsidRDefault="000A7D4E" w:rsidP="000A7D4E">
            <w:pPr>
              <w:pStyle w:val="streepje"/>
              <w:numPr>
                <w:ilvl w:val="0"/>
                <w:numId w:val="0"/>
              </w:numPr>
            </w:pPr>
          </w:p>
        </w:tc>
      </w:tr>
      <w:tr w:rsidR="000A7D4E" w14:paraId="3EFD0A11" w14:textId="77777777" w:rsidTr="0020300D">
        <w:tc>
          <w:tcPr>
            <w:tcW w:w="6237" w:type="dxa"/>
          </w:tcPr>
          <w:p w14:paraId="36E9F34F" w14:textId="1E687778" w:rsidR="000A7D4E" w:rsidRPr="004A7A56" w:rsidRDefault="000A7D4E" w:rsidP="000A7D4E">
            <w:pPr>
              <w:rPr>
                <w:rFonts w:cs="Arial"/>
                <w:sz w:val="20"/>
                <w:lang w:val="en-US"/>
              </w:rPr>
            </w:pPr>
            <w:r w:rsidRPr="004A7A56">
              <w:rPr>
                <w:rFonts w:cs="Arial"/>
                <w:color w:val="00FFFF"/>
                <w:sz w:val="20"/>
              </w:rPr>
              <w:t>sub</w:t>
            </w:r>
          </w:p>
        </w:tc>
        <w:tc>
          <w:tcPr>
            <w:tcW w:w="6315" w:type="dxa"/>
          </w:tcPr>
          <w:p w14:paraId="7C4A76BF" w14:textId="77777777" w:rsidR="000A7D4E" w:rsidRPr="000A7388" w:rsidRDefault="000A7D4E" w:rsidP="000A7D4E">
            <w:pPr>
              <w:spacing w:before="72"/>
              <w:rPr>
                <w:sz w:val="16"/>
                <w:szCs w:val="16"/>
              </w:rPr>
            </w:pPr>
            <w:r w:rsidRPr="000A7388">
              <w:rPr>
                <w:sz w:val="16"/>
                <w:szCs w:val="16"/>
              </w:rPr>
              <w:t>Vaste tekst binnen deze variant.</w:t>
            </w:r>
          </w:p>
          <w:p w14:paraId="4827EEB2" w14:textId="2E548A4D" w:rsidR="000A7D4E" w:rsidRDefault="000A7D4E" w:rsidP="000A7D4E">
            <w:pPr>
              <w:spacing w:before="72"/>
            </w:pPr>
          </w:p>
        </w:tc>
      </w:tr>
    </w:tbl>
    <w:p w14:paraId="4467EBBF" w14:textId="77777777" w:rsidR="00075A80" w:rsidRDefault="00075A80">
      <w:r>
        <w:br w:type="page"/>
      </w:r>
    </w:p>
    <w:tbl>
      <w:tblPr>
        <w:tblStyle w:val="Tabelraster"/>
        <w:tblW w:w="0" w:type="auto"/>
        <w:tblInd w:w="680" w:type="dxa"/>
        <w:tblLook w:val="04A0" w:firstRow="1" w:lastRow="0" w:firstColumn="1" w:lastColumn="0" w:noHBand="0" w:noVBand="1"/>
      </w:tblPr>
      <w:tblGrid>
        <w:gridCol w:w="5847"/>
        <w:gridCol w:w="6020"/>
      </w:tblGrid>
      <w:tr w:rsidR="00075A80" w14:paraId="1A6CDC2C" w14:textId="77777777" w:rsidTr="000A7D4E">
        <w:tc>
          <w:tcPr>
            <w:tcW w:w="5847" w:type="dxa"/>
          </w:tcPr>
          <w:p w14:paraId="0625FB1D" w14:textId="09A7CD00" w:rsidR="00075A80" w:rsidRPr="004A7A56" w:rsidRDefault="00075A80" w:rsidP="000A7D4E">
            <w:pPr>
              <w:rPr>
                <w:rFonts w:cs="Arial"/>
                <w:color w:val="00FFFF"/>
                <w:sz w:val="20"/>
              </w:rPr>
            </w:pPr>
            <w:r w:rsidRPr="00DB7FA4">
              <w:rPr>
                <w:b/>
              </w:rPr>
              <w:lastRenderedPageBreak/>
              <w:t>Modeldocument tekst</w:t>
            </w:r>
          </w:p>
        </w:tc>
        <w:tc>
          <w:tcPr>
            <w:tcW w:w="6020" w:type="dxa"/>
          </w:tcPr>
          <w:p w14:paraId="7A1F3623" w14:textId="7DD8AD7A" w:rsidR="00075A80" w:rsidRDefault="00075A80" w:rsidP="000A7D4E">
            <w:pPr>
              <w:spacing w:before="72"/>
            </w:pPr>
            <w:r w:rsidRPr="00DB7FA4">
              <w:rPr>
                <w:b/>
              </w:rPr>
              <w:t>Toelichting</w:t>
            </w:r>
          </w:p>
        </w:tc>
      </w:tr>
      <w:tr w:rsidR="000A7D4E" w14:paraId="5039070D" w14:textId="77777777" w:rsidTr="000A7D4E">
        <w:tc>
          <w:tcPr>
            <w:tcW w:w="5847" w:type="dxa"/>
          </w:tcPr>
          <w:p w14:paraId="114C9C14" w14:textId="33D1CAB9" w:rsidR="000A7D4E" w:rsidRPr="004A7A56" w:rsidRDefault="000A7D4E" w:rsidP="000A7D4E">
            <w:pPr>
              <w:rPr>
                <w:rFonts w:cs="Arial"/>
                <w:color w:val="00FFFF"/>
                <w:sz w:val="20"/>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020" w:type="dxa"/>
          </w:tcPr>
          <w:p w14:paraId="36D066D9" w14:textId="77777777" w:rsidR="000A7D4E" w:rsidRPr="000A7388" w:rsidRDefault="000A7D4E" w:rsidP="000A7388">
            <w:pPr>
              <w:keepNext/>
              <w:spacing w:line="240" w:lineRule="auto"/>
              <w:rPr>
                <w:sz w:val="16"/>
                <w:szCs w:val="16"/>
              </w:rPr>
            </w:pPr>
            <w:r w:rsidRPr="000A7388">
              <w:rPr>
                <w:sz w:val="16"/>
                <w:szCs w:val="16"/>
              </w:rPr>
              <w:t>Verplichte tekst die meerdere keren voor kan komen.</w:t>
            </w:r>
          </w:p>
          <w:p w14:paraId="74066699" w14:textId="77777777" w:rsidR="000A7D4E" w:rsidRPr="000A7388" w:rsidRDefault="000A7D4E" w:rsidP="000A7388">
            <w:pPr>
              <w:keepNext/>
              <w:spacing w:line="240" w:lineRule="auto"/>
              <w:rPr>
                <w:sz w:val="16"/>
                <w:szCs w:val="16"/>
              </w:rPr>
            </w:pPr>
          </w:p>
          <w:p w14:paraId="349AFEA2" w14:textId="77777777" w:rsidR="000A7D4E" w:rsidRPr="000A7388" w:rsidRDefault="000A7D4E" w:rsidP="000A7388">
            <w:pPr>
              <w:keepNext/>
              <w:spacing w:line="240" w:lineRule="auto"/>
              <w:rPr>
                <w:rFonts w:cs="Arial"/>
                <w:snapToGrid/>
                <w:kern w:val="0"/>
                <w:sz w:val="16"/>
                <w:szCs w:val="16"/>
                <w:lang w:eastAsia="nl-NL"/>
              </w:rPr>
            </w:pPr>
            <w:r w:rsidRPr="000A7388">
              <w:rPr>
                <w:rFonts w:cs="Arial"/>
                <w:snapToGrid/>
                <w:kern w:val="0"/>
                <w:sz w:val="16"/>
                <w:szCs w:val="16"/>
                <w:lang w:eastAsia="nl-NL"/>
              </w:rPr>
              <w:t xml:space="preserve">Verwijzing naar één of meer personen door vermelding van het nummer waaronder de personen in de akte zijn vermeld (bijvoorbeeld 1b of 1c1). </w:t>
            </w:r>
          </w:p>
          <w:p w14:paraId="39275ADA" w14:textId="77777777" w:rsidR="000A7D4E" w:rsidRPr="000A7388" w:rsidRDefault="000A7D4E" w:rsidP="000A7388">
            <w:pPr>
              <w:keepNext/>
              <w:spacing w:line="240" w:lineRule="auto"/>
              <w:rPr>
                <w:rFonts w:cs="Arial"/>
                <w:snapToGrid/>
                <w:kern w:val="0"/>
                <w:sz w:val="16"/>
                <w:szCs w:val="16"/>
                <w:lang w:eastAsia="nl-NL"/>
              </w:rPr>
            </w:pPr>
          </w:p>
          <w:p w14:paraId="35D53A68" w14:textId="77777777" w:rsidR="000A7D4E" w:rsidRPr="000A7388" w:rsidRDefault="000A7D4E" w:rsidP="000A7388">
            <w:pPr>
              <w:keepNext/>
              <w:spacing w:line="240" w:lineRule="auto"/>
              <w:rPr>
                <w:rFonts w:cs="Arial"/>
                <w:snapToGrid/>
                <w:kern w:val="0"/>
                <w:sz w:val="16"/>
                <w:szCs w:val="16"/>
                <w:lang w:eastAsia="nl-NL"/>
              </w:rPr>
            </w:pPr>
            <w:r w:rsidRPr="000A7388">
              <w:rPr>
                <w:rFonts w:cs="Arial"/>
                <w:snapToGrid/>
                <w:kern w:val="0"/>
                <w:sz w:val="16"/>
                <w:szCs w:val="16"/>
                <w:lang w:eastAsia="nl-NL"/>
              </w:rPr>
              <w:t>Wanneer meer personen onder een nummer/letter combinatie worden genoemd in de akte wordt dit nummer éénmaal vermeld.</w:t>
            </w:r>
          </w:p>
          <w:p w14:paraId="502E801F" w14:textId="77777777" w:rsidR="000A7D4E" w:rsidRPr="000A7388" w:rsidRDefault="000A7D4E" w:rsidP="000A7388">
            <w:pPr>
              <w:keepNext/>
              <w:spacing w:line="240" w:lineRule="auto"/>
              <w:rPr>
                <w:sz w:val="16"/>
                <w:szCs w:val="16"/>
              </w:rPr>
            </w:pPr>
          </w:p>
          <w:p w14:paraId="22F60506" w14:textId="77777777" w:rsidR="000A7D4E" w:rsidRPr="000A7388" w:rsidRDefault="000A7D4E" w:rsidP="000A7388">
            <w:pPr>
              <w:keepNext/>
              <w:spacing w:line="240" w:lineRule="auto"/>
              <w:rPr>
                <w:sz w:val="16"/>
                <w:szCs w:val="16"/>
              </w:rPr>
            </w:pPr>
            <w:r w:rsidRPr="000A7388">
              <w:rPr>
                <w:sz w:val="16"/>
                <w:szCs w:val="16"/>
              </w:rPr>
              <w:t>Meerdere voorkomens worden onderling gescheiden door een komma en de laatste twee door het woord ‘en’. De voorkomens worden weergegeven in de volgorde zoals ze in de voorgaande tekst getoond zijn.</w:t>
            </w:r>
          </w:p>
          <w:p w14:paraId="532B6FE6" w14:textId="77777777" w:rsidR="000A7D4E" w:rsidRPr="004A7A56" w:rsidRDefault="000A7D4E" w:rsidP="000A7D4E">
            <w:pPr>
              <w:autoSpaceDE w:val="0"/>
              <w:autoSpaceDN w:val="0"/>
              <w:adjustRightInd w:val="0"/>
              <w:spacing w:line="240" w:lineRule="auto"/>
              <w:rPr>
                <w:snapToGrid/>
                <w:kern w:val="0"/>
                <w:sz w:val="16"/>
                <w:szCs w:val="16"/>
                <w:lang w:eastAsia="nl-NL"/>
              </w:rPr>
            </w:pPr>
          </w:p>
          <w:p w14:paraId="4470B7A6" w14:textId="14ED673E" w:rsidR="000A7D4E" w:rsidRPr="004A7A56" w:rsidRDefault="000A7D4E" w:rsidP="000A7D4E">
            <w:pPr>
              <w:keepNext/>
              <w:rPr>
                <w:szCs w:val="18"/>
                <w:u w:val="single"/>
              </w:rPr>
            </w:pPr>
            <w:proofErr w:type="spellStart"/>
            <w:r w:rsidRPr="004A7A56">
              <w:rPr>
                <w:szCs w:val="18"/>
                <w:u w:val="single"/>
              </w:rPr>
              <w:t>Mapping</w:t>
            </w:r>
            <w:proofErr w:type="spellEnd"/>
            <w:r w:rsidRPr="004A7A56">
              <w:rPr>
                <w:szCs w:val="18"/>
                <w:u w:val="single"/>
              </w:rPr>
              <w:t xml:space="preserve"> partij-persoon ‘</w:t>
            </w:r>
            <w:r w:rsidR="0018571C">
              <w:rPr>
                <w:szCs w:val="18"/>
                <w:u w:val="single"/>
              </w:rPr>
              <w:t>Schuldenaar’</w:t>
            </w:r>
            <w:r w:rsidRPr="004A7A56">
              <w:rPr>
                <w:szCs w:val="18"/>
                <w:u w:val="single"/>
              </w:rPr>
              <w:t>:</w:t>
            </w:r>
          </w:p>
          <w:p w14:paraId="33424721"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p>
          <w:p w14:paraId="10AF7F14" w14:textId="75307954"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8571C">
              <w:rPr>
                <w:snapToGrid/>
                <w:kern w:val="0"/>
                <w:sz w:val="16"/>
                <w:szCs w:val="16"/>
                <w:lang w:eastAsia="nl-NL"/>
              </w:rPr>
              <w:t>schuldenaar</w:t>
            </w:r>
            <w:r w:rsidRPr="004A7A56">
              <w:rPr>
                <w:snapToGrid/>
                <w:kern w:val="0"/>
                <w:sz w:val="16"/>
                <w:szCs w:val="16"/>
                <w:lang w:eastAsia="nl-NL"/>
              </w:rPr>
              <w:t>’) of</w:t>
            </w:r>
          </w:p>
          <w:p w14:paraId="37AADDAF"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31075DFD" w14:textId="77777777" w:rsidR="000A7D4E" w:rsidRPr="004A7A56" w:rsidRDefault="000A7D4E" w:rsidP="000A7D4E">
            <w:pPr>
              <w:keepNext/>
              <w:rPr>
                <w:snapToGrid/>
                <w:kern w:val="0"/>
                <w:sz w:val="16"/>
                <w:szCs w:val="16"/>
                <w:lang w:eastAsia="nl-NL"/>
              </w:rPr>
            </w:pPr>
            <w:r w:rsidRPr="004A7A56">
              <w:rPr>
                <w:snapToGrid/>
                <w:kern w:val="0"/>
                <w:sz w:val="16"/>
                <w:szCs w:val="16"/>
                <w:lang w:eastAsia="nl-NL"/>
              </w:rPr>
              <w:t>of</w:t>
            </w:r>
          </w:p>
          <w:p w14:paraId="02AD7D78"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snapToGrid/>
                <w:kern w:val="0"/>
                <w:sz w:val="16"/>
                <w:szCs w:val="16"/>
                <w:highlight w:val="white"/>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54B30DCE" w14:textId="77777777" w:rsidR="000A7D4E" w:rsidRPr="004A7A56" w:rsidRDefault="000A7D4E" w:rsidP="000A7D4E">
            <w:pPr>
              <w:autoSpaceDE w:val="0"/>
              <w:autoSpaceDN w:val="0"/>
              <w:adjustRightInd w:val="0"/>
              <w:spacing w:line="240" w:lineRule="auto"/>
              <w:ind w:left="227"/>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snapToGrid/>
                <w:kern w:val="0"/>
                <w:sz w:val="16"/>
                <w:szCs w:val="16"/>
                <w:highlight w:val="white"/>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74256DEE" w14:textId="43ACDB6D"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8571C">
              <w:rPr>
                <w:snapToGrid/>
                <w:kern w:val="0"/>
                <w:sz w:val="16"/>
                <w:szCs w:val="16"/>
                <w:lang w:eastAsia="nl-NL"/>
              </w:rPr>
              <w:t>schuldenaar</w:t>
            </w:r>
            <w:r w:rsidR="00395BF4">
              <w:rPr>
                <w:snapToGrid/>
                <w:kern w:val="0"/>
                <w:sz w:val="16"/>
                <w:szCs w:val="16"/>
                <w:lang w:eastAsia="nl-NL"/>
              </w:rPr>
              <w:t>’</w:t>
            </w:r>
            <w:r w:rsidRPr="004A7A56">
              <w:rPr>
                <w:snapToGrid/>
                <w:kern w:val="0"/>
                <w:sz w:val="16"/>
                <w:szCs w:val="16"/>
                <w:lang w:eastAsia="nl-NL"/>
              </w:rPr>
              <w:t>) of</w:t>
            </w:r>
          </w:p>
          <w:p w14:paraId="5AF728FD"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56EC508B" w14:textId="77777777" w:rsidR="000A7D4E" w:rsidRPr="004A7A56" w:rsidRDefault="000A7D4E" w:rsidP="000A7D4E">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42DACE25"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5F233FA0"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664CC353" w14:textId="15C8AFF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8571C">
              <w:rPr>
                <w:snapToGrid/>
                <w:kern w:val="0"/>
                <w:sz w:val="16"/>
                <w:szCs w:val="16"/>
                <w:lang w:eastAsia="nl-NL"/>
              </w:rPr>
              <w:t>schuldenaar</w:t>
            </w:r>
            <w:r w:rsidR="00395BF4">
              <w:rPr>
                <w:snapToGrid/>
                <w:kern w:val="0"/>
                <w:sz w:val="16"/>
                <w:szCs w:val="16"/>
                <w:lang w:eastAsia="nl-NL"/>
              </w:rPr>
              <w:t>’</w:t>
            </w:r>
            <w:r w:rsidRPr="004A7A56">
              <w:rPr>
                <w:snapToGrid/>
                <w:kern w:val="0"/>
                <w:sz w:val="16"/>
                <w:szCs w:val="16"/>
                <w:lang w:eastAsia="nl-NL"/>
              </w:rPr>
              <w:t>) of</w:t>
            </w:r>
          </w:p>
          <w:p w14:paraId="29EE3E11"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430C76DE" w14:textId="77777777" w:rsidR="000A7D4E" w:rsidRDefault="000A7D4E" w:rsidP="000A7D4E">
            <w:pPr>
              <w:spacing w:before="72"/>
            </w:pPr>
          </w:p>
        </w:tc>
      </w:tr>
    </w:tbl>
    <w:p w14:paraId="54423397" w14:textId="24C56D04" w:rsidR="000A7D4E" w:rsidRDefault="000A7D4E" w:rsidP="00C50F53">
      <w:pPr>
        <w:ind w:left="680"/>
      </w:pPr>
    </w:p>
    <w:p w14:paraId="2F75AE57" w14:textId="7D8DAB73" w:rsidR="006E75BB" w:rsidRPr="00DE290E" w:rsidRDefault="000A7D4E" w:rsidP="00DE290E">
      <w:pPr>
        <w:pStyle w:val="Kop6"/>
        <w:rPr>
          <w:rFonts w:ascii="Arial" w:hAnsi="Arial" w:cs="Arial"/>
          <w:b w:val="0"/>
          <w:bCs/>
          <w:i/>
          <w:iCs/>
          <w:sz w:val="18"/>
          <w:szCs w:val="18"/>
        </w:rPr>
      </w:pPr>
      <w:r w:rsidRPr="00DE290E">
        <w:rPr>
          <w:rFonts w:ascii="Arial" w:hAnsi="Arial" w:cs="Arial"/>
          <w:b w:val="0"/>
          <w:bCs/>
          <w:i/>
          <w:iCs/>
          <w:sz w:val="18"/>
          <w:szCs w:val="18"/>
        </w:rPr>
        <w:t>Aanduiding persoon met naam</w:t>
      </w:r>
    </w:p>
    <w:tbl>
      <w:tblPr>
        <w:tblStyle w:val="Tabelraster"/>
        <w:tblW w:w="0" w:type="auto"/>
        <w:tblInd w:w="680" w:type="dxa"/>
        <w:tblLook w:val="04A0" w:firstRow="1" w:lastRow="0" w:firstColumn="1" w:lastColumn="0" w:noHBand="0" w:noVBand="1"/>
      </w:tblPr>
      <w:tblGrid>
        <w:gridCol w:w="5841"/>
        <w:gridCol w:w="6026"/>
      </w:tblGrid>
      <w:tr w:rsidR="006E75BB" w14:paraId="35002157" w14:textId="77777777" w:rsidTr="006E75BB">
        <w:tc>
          <w:tcPr>
            <w:tcW w:w="5841" w:type="dxa"/>
          </w:tcPr>
          <w:p w14:paraId="5B7EDA4D" w14:textId="5FFAF249" w:rsidR="006E75BB" w:rsidRDefault="006E75BB" w:rsidP="000A7D4E">
            <w:r w:rsidRPr="00DB7FA4">
              <w:rPr>
                <w:b/>
              </w:rPr>
              <w:t>Modeldocument tekst</w:t>
            </w:r>
          </w:p>
        </w:tc>
        <w:tc>
          <w:tcPr>
            <w:tcW w:w="6026" w:type="dxa"/>
            <w:vAlign w:val="bottom"/>
          </w:tcPr>
          <w:p w14:paraId="2C899404" w14:textId="073CF416" w:rsidR="006E75BB" w:rsidRDefault="006E75BB" w:rsidP="000A7D4E">
            <w:pPr>
              <w:spacing w:line="240" w:lineRule="auto"/>
            </w:pPr>
            <w:r w:rsidRPr="00DB7FA4">
              <w:rPr>
                <w:b/>
              </w:rPr>
              <w:t>Toelichting</w:t>
            </w:r>
          </w:p>
        </w:tc>
      </w:tr>
      <w:tr w:rsidR="000A7D4E" w14:paraId="4D25B916" w14:textId="77777777" w:rsidTr="000A7D4E">
        <w:tc>
          <w:tcPr>
            <w:tcW w:w="5841" w:type="dxa"/>
          </w:tcPr>
          <w:p w14:paraId="1F1BC20E" w14:textId="77777777" w:rsidR="000A7D4E" w:rsidRDefault="000A7D4E" w:rsidP="000A7D4E"/>
        </w:tc>
        <w:tc>
          <w:tcPr>
            <w:tcW w:w="6026" w:type="dxa"/>
          </w:tcPr>
          <w:p w14:paraId="7294378E" w14:textId="77777777" w:rsidR="000A7D4E" w:rsidRPr="000A7388" w:rsidRDefault="000A7D4E" w:rsidP="000A7D4E">
            <w:pPr>
              <w:spacing w:line="240" w:lineRule="auto"/>
              <w:rPr>
                <w:sz w:val="16"/>
                <w:szCs w:val="16"/>
              </w:rPr>
            </w:pPr>
            <w:r w:rsidRPr="000A7388">
              <w:rPr>
                <w:sz w:val="16"/>
                <w:szCs w:val="16"/>
              </w:rPr>
              <w:t>Deze variant wordt getoond indien er op partijniveau is aangegeven dat de personen met naam worden aangeduid.</w:t>
            </w:r>
          </w:p>
          <w:p w14:paraId="3B2438AC" w14:textId="77777777" w:rsidR="000A7D4E" w:rsidRPr="000A7388" w:rsidRDefault="000A7D4E" w:rsidP="000A7D4E">
            <w:pPr>
              <w:autoSpaceDE w:val="0"/>
              <w:autoSpaceDN w:val="0"/>
              <w:adjustRightInd w:val="0"/>
              <w:spacing w:line="240" w:lineRule="auto"/>
              <w:rPr>
                <w:snapToGrid/>
                <w:kern w:val="0"/>
                <w:sz w:val="16"/>
                <w:szCs w:val="16"/>
                <w:lang w:eastAsia="nl-NL"/>
              </w:rPr>
            </w:pPr>
          </w:p>
          <w:p w14:paraId="779F0283" w14:textId="77777777" w:rsidR="000A7D4E" w:rsidRPr="000A7388" w:rsidRDefault="000A7D4E" w:rsidP="000A7D4E">
            <w:pPr>
              <w:spacing w:line="240" w:lineRule="auto"/>
              <w:rPr>
                <w:sz w:val="16"/>
                <w:szCs w:val="16"/>
              </w:rPr>
            </w:pPr>
            <w:proofErr w:type="spellStart"/>
            <w:r w:rsidRPr="000A7388">
              <w:rPr>
                <w:sz w:val="16"/>
                <w:szCs w:val="16"/>
                <w:u w:val="single"/>
              </w:rPr>
              <w:lastRenderedPageBreak/>
              <w:t>Mapping</w:t>
            </w:r>
            <w:proofErr w:type="spellEnd"/>
            <w:r w:rsidRPr="000A7388">
              <w:rPr>
                <w:sz w:val="16"/>
                <w:szCs w:val="16"/>
              </w:rPr>
              <w:t>:</w:t>
            </w:r>
          </w:p>
          <w:p w14:paraId="2A30483D" w14:textId="77777777" w:rsidR="000A7D4E" w:rsidRPr="000A7388" w:rsidRDefault="000A7D4E" w:rsidP="000A7D4E">
            <w:pPr>
              <w:autoSpaceDE w:val="0"/>
              <w:autoSpaceDN w:val="0"/>
              <w:adjustRightInd w:val="0"/>
              <w:spacing w:line="240" w:lineRule="auto"/>
              <w:rPr>
                <w:rFonts w:cs="Arial"/>
                <w:snapToGrid/>
                <w:kern w:val="0"/>
                <w:sz w:val="16"/>
                <w:szCs w:val="16"/>
                <w:lang w:eastAsia="nl-NL"/>
              </w:rPr>
            </w:pPr>
            <w:r w:rsidRPr="000A7388">
              <w:rPr>
                <w:rFonts w:cs="Arial"/>
                <w:snapToGrid/>
                <w:kern w:val="0"/>
                <w:sz w:val="16"/>
                <w:szCs w:val="16"/>
                <w:lang w:eastAsia="nl-NL"/>
              </w:rPr>
              <w:t>-partij</w:t>
            </w:r>
          </w:p>
          <w:p w14:paraId="19500E53" w14:textId="77777777" w:rsidR="000A7D4E" w:rsidRPr="000A7388" w:rsidRDefault="000A7D4E" w:rsidP="000A7D4E">
            <w:pPr>
              <w:autoSpaceDE w:val="0"/>
              <w:autoSpaceDN w:val="0"/>
              <w:adjustRightInd w:val="0"/>
              <w:spacing w:line="240" w:lineRule="auto"/>
              <w:rPr>
                <w:snapToGrid/>
                <w:kern w:val="0"/>
                <w:sz w:val="16"/>
                <w:szCs w:val="16"/>
                <w:highlight w:val="white"/>
                <w:lang w:eastAsia="nl-NL"/>
              </w:rPr>
            </w:pPr>
            <w:proofErr w:type="spellStart"/>
            <w:r w:rsidRPr="000A7388">
              <w:rPr>
                <w:rFonts w:cs="Arial"/>
                <w:snapToGrid/>
                <w:kern w:val="0"/>
                <w:sz w:val="16"/>
                <w:szCs w:val="16"/>
                <w:lang w:eastAsia="nl-NL"/>
              </w:rPr>
              <w:t>IMKAD_AangebodenStuk</w:t>
            </w:r>
            <w:proofErr w:type="spellEnd"/>
            <w:r w:rsidRPr="000A7388">
              <w:rPr>
                <w:rFonts w:cs="Arial"/>
                <w:snapToGrid/>
                <w:kern w:val="0"/>
                <w:sz w:val="16"/>
                <w:szCs w:val="16"/>
                <w:lang w:eastAsia="nl-NL"/>
              </w:rPr>
              <w:t>/</w:t>
            </w:r>
            <w:proofErr w:type="spellStart"/>
            <w:r w:rsidRPr="000A7388">
              <w:rPr>
                <w:rFonts w:cs="Arial"/>
                <w:snapToGrid/>
                <w:kern w:val="0"/>
                <w:sz w:val="16"/>
                <w:szCs w:val="16"/>
                <w:lang w:eastAsia="nl-NL"/>
              </w:rPr>
              <w:t>StukdeelHypotheek</w:t>
            </w:r>
            <w:proofErr w:type="spellEnd"/>
            <w:r w:rsidRPr="000A7388">
              <w:rPr>
                <w:rFonts w:cs="Arial"/>
                <w:snapToGrid/>
                <w:kern w:val="0"/>
                <w:sz w:val="16"/>
                <w:szCs w:val="16"/>
                <w:lang w:eastAsia="nl-NL"/>
              </w:rPr>
              <w:t xml:space="preserve">/ </w:t>
            </w:r>
            <w:proofErr w:type="spellStart"/>
            <w:r w:rsidRPr="000A7388">
              <w:rPr>
                <w:rFonts w:cs="Arial"/>
                <w:snapToGrid/>
                <w:kern w:val="0"/>
                <w:sz w:val="16"/>
                <w:szCs w:val="16"/>
                <w:lang w:eastAsia="nl-NL"/>
              </w:rPr>
              <w:t>vervreemderRechtRef</w:t>
            </w:r>
            <w:proofErr w:type="spellEnd"/>
            <w:r w:rsidRPr="000A7388">
              <w:rPr>
                <w:rFonts w:cs="Arial"/>
                <w:snapToGrid/>
                <w:kern w:val="0"/>
                <w:sz w:val="16"/>
                <w:szCs w:val="16"/>
                <w:lang w:eastAsia="nl-NL"/>
              </w:rPr>
              <w:t>/Partij</w:t>
            </w:r>
            <w:r w:rsidRPr="000A7388">
              <w:rPr>
                <w:snapToGrid/>
                <w:kern w:val="0"/>
                <w:sz w:val="16"/>
                <w:szCs w:val="16"/>
                <w:highlight w:val="white"/>
                <w:lang w:eastAsia="nl-NL"/>
              </w:rPr>
              <w:t>/</w:t>
            </w:r>
          </w:p>
          <w:p w14:paraId="2F42488A" w14:textId="77777777" w:rsidR="000A7D4E" w:rsidRPr="000A7388" w:rsidRDefault="000A7D4E" w:rsidP="000A7D4E">
            <w:pPr>
              <w:autoSpaceDE w:val="0"/>
              <w:autoSpaceDN w:val="0"/>
              <w:adjustRightInd w:val="0"/>
              <w:spacing w:line="240" w:lineRule="auto"/>
              <w:ind w:left="227"/>
              <w:rPr>
                <w:snapToGrid/>
                <w:kern w:val="0"/>
                <w:sz w:val="16"/>
                <w:szCs w:val="16"/>
                <w:lang w:eastAsia="nl-NL"/>
              </w:rPr>
            </w:pPr>
            <w:r w:rsidRPr="000A7388">
              <w:rPr>
                <w:snapToGrid/>
                <w:kern w:val="0"/>
                <w:sz w:val="16"/>
                <w:szCs w:val="16"/>
                <w:lang w:eastAsia="nl-NL"/>
              </w:rPr>
              <w:t>./</w:t>
            </w:r>
            <w:proofErr w:type="spellStart"/>
            <w:r w:rsidRPr="000A7388">
              <w:rPr>
                <w:snapToGrid/>
                <w:kern w:val="0"/>
                <w:sz w:val="16"/>
                <w:szCs w:val="16"/>
                <w:lang w:eastAsia="nl-NL"/>
              </w:rPr>
              <w:t>tekstKeuze</w:t>
            </w:r>
            <w:proofErr w:type="spellEnd"/>
          </w:p>
          <w:p w14:paraId="1CE5AD6D" w14:textId="77777777" w:rsidR="000A7D4E" w:rsidRPr="000A7388" w:rsidRDefault="000A7D4E" w:rsidP="000A7D4E">
            <w:pPr>
              <w:autoSpaceDE w:val="0"/>
              <w:autoSpaceDN w:val="0"/>
              <w:adjustRightInd w:val="0"/>
              <w:spacing w:line="240" w:lineRule="auto"/>
              <w:ind w:left="454"/>
              <w:rPr>
                <w:snapToGrid/>
                <w:kern w:val="0"/>
                <w:sz w:val="16"/>
                <w:szCs w:val="16"/>
                <w:lang w:eastAsia="nl-NL"/>
              </w:rPr>
            </w:pPr>
            <w:r w:rsidRPr="000A7388">
              <w:rPr>
                <w:snapToGrid/>
                <w:kern w:val="0"/>
                <w:sz w:val="16"/>
                <w:szCs w:val="16"/>
                <w:lang w:eastAsia="nl-NL"/>
              </w:rPr>
              <w:t>./</w:t>
            </w:r>
            <w:proofErr w:type="spellStart"/>
            <w:r w:rsidRPr="000A7388">
              <w:rPr>
                <w:snapToGrid/>
                <w:kern w:val="0"/>
                <w:sz w:val="16"/>
                <w:szCs w:val="16"/>
                <w:lang w:eastAsia="nl-NL"/>
              </w:rPr>
              <w:t>tagNaam</w:t>
            </w:r>
            <w:proofErr w:type="spellEnd"/>
            <w:r w:rsidRPr="000A7388">
              <w:rPr>
                <w:snapToGrid/>
                <w:kern w:val="0"/>
                <w:sz w:val="16"/>
                <w:szCs w:val="16"/>
                <w:lang w:eastAsia="nl-NL"/>
              </w:rPr>
              <w:t>(‘</w:t>
            </w:r>
            <w:proofErr w:type="spellStart"/>
            <w:r w:rsidRPr="000A7388">
              <w:rPr>
                <w:snapToGrid/>
                <w:kern w:val="0"/>
                <w:sz w:val="16"/>
                <w:szCs w:val="16"/>
                <w:lang w:eastAsia="nl-NL"/>
              </w:rPr>
              <w:t>k_VerwijzingPersoon</w:t>
            </w:r>
            <w:proofErr w:type="spellEnd"/>
            <w:r w:rsidRPr="000A7388">
              <w:rPr>
                <w:snapToGrid/>
                <w:kern w:val="0"/>
                <w:sz w:val="16"/>
                <w:szCs w:val="16"/>
                <w:lang w:eastAsia="nl-NL"/>
              </w:rPr>
              <w:t>’)</w:t>
            </w:r>
          </w:p>
          <w:p w14:paraId="323AF987" w14:textId="77777777" w:rsidR="000A7D4E" w:rsidRPr="000A7388" w:rsidRDefault="000A7D4E" w:rsidP="000A7D4E">
            <w:pPr>
              <w:autoSpaceDE w:val="0"/>
              <w:autoSpaceDN w:val="0"/>
              <w:adjustRightInd w:val="0"/>
              <w:spacing w:line="240" w:lineRule="auto"/>
              <w:ind w:left="454"/>
              <w:rPr>
                <w:snapToGrid/>
                <w:kern w:val="0"/>
                <w:sz w:val="16"/>
                <w:szCs w:val="16"/>
                <w:lang w:eastAsia="nl-NL"/>
              </w:rPr>
            </w:pPr>
            <w:r w:rsidRPr="000A7388">
              <w:rPr>
                <w:snapToGrid/>
                <w:kern w:val="0"/>
                <w:sz w:val="16"/>
                <w:szCs w:val="16"/>
                <w:lang w:eastAsia="nl-NL"/>
              </w:rPr>
              <w:t>./tekst(‘naam’)</w:t>
            </w:r>
          </w:p>
          <w:p w14:paraId="06F05627" w14:textId="1194B0C6" w:rsidR="000A7D4E" w:rsidRPr="000A7388" w:rsidRDefault="000A7D4E" w:rsidP="000A7D4E">
            <w:pPr>
              <w:rPr>
                <w:sz w:val="16"/>
                <w:szCs w:val="16"/>
              </w:rPr>
            </w:pPr>
          </w:p>
        </w:tc>
      </w:tr>
      <w:tr w:rsidR="000A7D4E" w14:paraId="749228C2" w14:textId="77777777" w:rsidTr="000A7D4E">
        <w:tc>
          <w:tcPr>
            <w:tcW w:w="5841" w:type="dxa"/>
          </w:tcPr>
          <w:p w14:paraId="3C7E273E" w14:textId="0D20D523" w:rsidR="000A7D4E" w:rsidRDefault="000A7D4E" w:rsidP="000A7D4E">
            <w:r w:rsidRPr="00EE3A93">
              <w:lastRenderedPageBreak/>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6026" w:type="dxa"/>
          </w:tcPr>
          <w:p w14:paraId="2343F830" w14:textId="77777777" w:rsidR="000A7D4E" w:rsidRPr="000A7388" w:rsidRDefault="000A7D4E" w:rsidP="000A7388">
            <w:pPr>
              <w:pStyle w:val="streepje"/>
              <w:numPr>
                <w:ilvl w:val="0"/>
                <w:numId w:val="0"/>
              </w:numPr>
              <w:spacing w:line="240" w:lineRule="auto"/>
              <w:rPr>
                <w:sz w:val="16"/>
                <w:szCs w:val="16"/>
              </w:rPr>
            </w:pPr>
            <w:r w:rsidRPr="000A7388">
              <w:rPr>
                <w:sz w:val="16"/>
                <w:szCs w:val="16"/>
              </w:rPr>
              <w:t>Verplichte tekst binnen deze variant die meerdere keren voor kan komen.</w:t>
            </w:r>
          </w:p>
          <w:p w14:paraId="0194FF9D" w14:textId="77777777" w:rsidR="000A7D4E" w:rsidRPr="000A7388" w:rsidRDefault="000A7D4E" w:rsidP="000A7388">
            <w:pPr>
              <w:pStyle w:val="streepje"/>
              <w:numPr>
                <w:ilvl w:val="0"/>
                <w:numId w:val="0"/>
              </w:numPr>
              <w:spacing w:line="240" w:lineRule="auto"/>
              <w:rPr>
                <w:sz w:val="16"/>
                <w:szCs w:val="16"/>
              </w:rPr>
            </w:pPr>
          </w:p>
          <w:p w14:paraId="4C1EEA06" w14:textId="77777777" w:rsidR="000A7D4E" w:rsidRPr="000A7388" w:rsidRDefault="000A7D4E" w:rsidP="000A7388">
            <w:pPr>
              <w:pStyle w:val="streepje"/>
              <w:numPr>
                <w:ilvl w:val="0"/>
                <w:numId w:val="0"/>
              </w:numPr>
              <w:spacing w:line="240" w:lineRule="auto"/>
              <w:rPr>
                <w:sz w:val="16"/>
                <w:szCs w:val="16"/>
              </w:rPr>
            </w:pPr>
            <w:r w:rsidRPr="000A7388">
              <w:rPr>
                <w:sz w:val="16"/>
                <w:szCs w:val="16"/>
              </w:rPr>
              <w:t>Een opsomming van de namen van de natuurlijke en niet natuurlijke personen</w:t>
            </w:r>
            <w:r w:rsidRPr="000A7388">
              <w:rPr>
                <w:rFonts w:cs="Arial"/>
                <w:snapToGrid/>
                <w:kern w:val="0"/>
                <w:sz w:val="16"/>
                <w:szCs w:val="16"/>
                <w:lang w:eastAsia="nl-NL"/>
              </w:rPr>
              <w:t xml:space="preserve"> met de aanduiding ‘hypotheekgever’ of ‘beiden’</w:t>
            </w:r>
            <w:r w:rsidRPr="000A7388">
              <w:rPr>
                <w:sz w:val="16"/>
                <w:szCs w:val="16"/>
              </w:rPr>
              <w:t>.</w:t>
            </w:r>
          </w:p>
          <w:p w14:paraId="5904C6AA" w14:textId="77777777" w:rsidR="000A7D4E" w:rsidRPr="000A7388" w:rsidRDefault="000A7D4E" w:rsidP="000A7388">
            <w:pPr>
              <w:pStyle w:val="streepje"/>
              <w:numPr>
                <w:ilvl w:val="0"/>
                <w:numId w:val="0"/>
              </w:numPr>
              <w:spacing w:line="240" w:lineRule="auto"/>
              <w:rPr>
                <w:sz w:val="16"/>
                <w:szCs w:val="16"/>
              </w:rPr>
            </w:pPr>
          </w:p>
          <w:p w14:paraId="27464EF0" w14:textId="77777777" w:rsidR="000A7D4E" w:rsidRPr="000A7388" w:rsidRDefault="000A7D4E" w:rsidP="000A7388">
            <w:pPr>
              <w:pStyle w:val="streepje"/>
              <w:numPr>
                <w:ilvl w:val="0"/>
                <w:numId w:val="0"/>
              </w:numPr>
              <w:spacing w:line="240" w:lineRule="auto"/>
              <w:rPr>
                <w:sz w:val="16"/>
                <w:szCs w:val="16"/>
              </w:rPr>
            </w:pPr>
            <w:r w:rsidRPr="000A7388">
              <w:rPr>
                <w:sz w:val="16"/>
                <w:szCs w:val="16"/>
              </w:rPr>
              <w:t>De keuze voor ‘</w:t>
            </w:r>
            <w:r w:rsidRPr="000A7388">
              <w:rPr>
                <w:color w:val="00FFFF"/>
                <w:sz w:val="16"/>
                <w:szCs w:val="16"/>
              </w:rPr>
              <w:t>de heer</w:t>
            </w:r>
            <w:r w:rsidRPr="000A7388">
              <w:rPr>
                <w:sz w:val="16"/>
                <w:szCs w:val="16"/>
              </w:rPr>
              <w:t>’ of ‘</w:t>
            </w:r>
            <w:r w:rsidRPr="000A7388">
              <w:rPr>
                <w:color w:val="00FFFF"/>
                <w:sz w:val="16"/>
                <w:szCs w:val="16"/>
              </w:rPr>
              <w:t>mevrouw</w:t>
            </w:r>
            <w:r w:rsidRPr="000A7388">
              <w:rPr>
                <w:sz w:val="16"/>
                <w:szCs w:val="16"/>
              </w:rPr>
              <w:t>’ wordt gemaakt op basis van het geslacht van de persoon.</w:t>
            </w:r>
          </w:p>
          <w:p w14:paraId="4F4F053C" w14:textId="77777777" w:rsidR="000A7D4E" w:rsidRPr="000A7388" w:rsidRDefault="000A7D4E" w:rsidP="000A7388">
            <w:pPr>
              <w:pStyle w:val="streepje"/>
              <w:numPr>
                <w:ilvl w:val="0"/>
                <w:numId w:val="0"/>
              </w:numPr>
              <w:spacing w:line="240" w:lineRule="auto"/>
              <w:rPr>
                <w:sz w:val="16"/>
                <w:szCs w:val="16"/>
              </w:rPr>
            </w:pPr>
          </w:p>
          <w:p w14:paraId="2588A38B" w14:textId="77777777" w:rsidR="000A7D4E" w:rsidRPr="000A7388" w:rsidRDefault="000A7D4E" w:rsidP="000A7388">
            <w:pPr>
              <w:pStyle w:val="streepje"/>
              <w:numPr>
                <w:ilvl w:val="0"/>
                <w:numId w:val="0"/>
              </w:numPr>
              <w:spacing w:line="240" w:lineRule="auto"/>
              <w:rPr>
                <w:sz w:val="16"/>
                <w:szCs w:val="16"/>
              </w:rPr>
            </w:pPr>
            <w:r w:rsidRPr="000A7388">
              <w:rPr>
                <w:sz w:val="16"/>
                <w:szCs w:val="16"/>
                <w:lang w:val="nl-NL"/>
              </w:rPr>
              <w:t>M</w:t>
            </w:r>
            <w:r w:rsidRPr="000A7388">
              <w:rPr>
                <w:sz w:val="16"/>
                <w:szCs w:val="16"/>
              </w:rPr>
              <w:t>eer personen worden onderling gescheiden door een komma en de laatste twee door het woord ‘en’. De personen worden weergegeven in de volgorde zoals ze in de voorgaande tekst getoond zijn.</w:t>
            </w:r>
          </w:p>
          <w:p w14:paraId="05F6CFAF" w14:textId="77777777" w:rsidR="000A7D4E" w:rsidRDefault="000A7D4E" w:rsidP="000A7D4E">
            <w:pPr>
              <w:pStyle w:val="streepje"/>
              <w:numPr>
                <w:ilvl w:val="0"/>
                <w:numId w:val="0"/>
              </w:numPr>
              <w:spacing w:line="240" w:lineRule="auto"/>
            </w:pPr>
          </w:p>
          <w:p w14:paraId="688A2B49" w14:textId="37DB13DC" w:rsidR="000A7D4E" w:rsidRDefault="000A7D4E" w:rsidP="000A7D4E">
            <w:pPr>
              <w:pStyle w:val="streepje"/>
              <w:numPr>
                <w:ilvl w:val="0"/>
                <w:numId w:val="0"/>
              </w:numPr>
              <w:spacing w:line="240" w:lineRule="atLeast"/>
            </w:pPr>
            <w:r w:rsidRPr="004A7A56">
              <w:rPr>
                <w:u w:val="single"/>
              </w:rPr>
              <w:t>Mapping persoon ‘</w:t>
            </w:r>
            <w:r w:rsidR="0018571C">
              <w:rPr>
                <w:u w:val="single"/>
              </w:rPr>
              <w:t>Schuldenaar’</w:t>
            </w:r>
            <w:r w:rsidRPr="004A7A56">
              <w:rPr>
                <w:u w:val="single"/>
              </w:rPr>
              <w:t>:</w:t>
            </w:r>
          </w:p>
          <w:p w14:paraId="17AB9100"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p>
          <w:p w14:paraId="2BE65BAF" w14:textId="2DF6385C"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8571C">
              <w:rPr>
                <w:snapToGrid/>
                <w:kern w:val="0"/>
                <w:sz w:val="16"/>
                <w:szCs w:val="16"/>
                <w:lang w:eastAsia="nl-NL"/>
              </w:rPr>
              <w:t>schuldenaar</w:t>
            </w:r>
            <w:r w:rsidRPr="004A7A56">
              <w:rPr>
                <w:snapToGrid/>
                <w:kern w:val="0"/>
                <w:sz w:val="16"/>
                <w:szCs w:val="16"/>
                <w:lang w:eastAsia="nl-NL"/>
              </w:rPr>
              <w:t>’) of</w:t>
            </w:r>
          </w:p>
          <w:p w14:paraId="3F580245"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2E5BE5A9" w14:textId="77777777" w:rsidR="000A7D4E" w:rsidRPr="004A7A56" w:rsidRDefault="000A7D4E" w:rsidP="000A7D4E">
            <w:pPr>
              <w:keepNext/>
              <w:rPr>
                <w:snapToGrid/>
                <w:kern w:val="0"/>
                <w:sz w:val="16"/>
                <w:szCs w:val="16"/>
                <w:lang w:eastAsia="nl-NL"/>
              </w:rPr>
            </w:pPr>
            <w:r w:rsidRPr="004A7A56">
              <w:rPr>
                <w:snapToGrid/>
                <w:kern w:val="0"/>
                <w:sz w:val="16"/>
                <w:szCs w:val="16"/>
                <w:lang w:eastAsia="nl-NL"/>
              </w:rPr>
              <w:t>of</w:t>
            </w:r>
          </w:p>
          <w:p w14:paraId="16866102"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snapToGrid/>
                <w:kern w:val="0"/>
                <w:sz w:val="16"/>
                <w:szCs w:val="16"/>
                <w:highlight w:val="white"/>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3C4450AF" w14:textId="77777777" w:rsidR="000A7D4E" w:rsidRPr="004A7A56" w:rsidRDefault="000A7D4E" w:rsidP="000A7D4E">
            <w:pPr>
              <w:autoSpaceDE w:val="0"/>
              <w:autoSpaceDN w:val="0"/>
              <w:adjustRightInd w:val="0"/>
              <w:spacing w:line="240" w:lineRule="auto"/>
              <w:ind w:left="227"/>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snapToGrid/>
                <w:kern w:val="0"/>
                <w:sz w:val="16"/>
                <w:szCs w:val="16"/>
                <w:highlight w:val="white"/>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23D823F1" w14:textId="030790A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8571C">
              <w:rPr>
                <w:snapToGrid/>
                <w:kern w:val="0"/>
                <w:sz w:val="16"/>
                <w:szCs w:val="16"/>
                <w:lang w:eastAsia="nl-NL"/>
              </w:rPr>
              <w:t>schuldenaar</w:t>
            </w:r>
            <w:r w:rsidRPr="004A7A56">
              <w:rPr>
                <w:snapToGrid/>
                <w:kern w:val="0"/>
                <w:sz w:val="16"/>
                <w:szCs w:val="16"/>
                <w:lang w:eastAsia="nl-NL"/>
              </w:rPr>
              <w:t>’) of</w:t>
            </w:r>
          </w:p>
          <w:p w14:paraId="35E78A46"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EB08257" w14:textId="77777777" w:rsidR="000A7D4E" w:rsidRPr="004A7A56" w:rsidRDefault="000A7D4E" w:rsidP="000A7D4E">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2484EE18"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1AAEC1D3"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3D4E6A7C" w14:textId="30641AB5"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8571C">
              <w:rPr>
                <w:snapToGrid/>
                <w:kern w:val="0"/>
                <w:sz w:val="16"/>
                <w:szCs w:val="16"/>
                <w:lang w:eastAsia="nl-NL"/>
              </w:rPr>
              <w:t>schuldenaar</w:t>
            </w:r>
            <w:r w:rsidR="00395BF4">
              <w:rPr>
                <w:snapToGrid/>
                <w:kern w:val="0"/>
                <w:sz w:val="16"/>
                <w:szCs w:val="16"/>
                <w:lang w:eastAsia="nl-NL"/>
              </w:rPr>
              <w:t>’</w:t>
            </w:r>
            <w:r w:rsidRPr="004A7A56">
              <w:rPr>
                <w:snapToGrid/>
                <w:kern w:val="0"/>
                <w:sz w:val="16"/>
                <w:szCs w:val="16"/>
                <w:lang w:eastAsia="nl-NL"/>
              </w:rPr>
              <w:t>) of</w:t>
            </w:r>
          </w:p>
          <w:p w14:paraId="0457DEAF"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273EC2AD" w14:textId="77777777" w:rsidR="000A7D4E" w:rsidRDefault="000A7D4E" w:rsidP="000A7D4E">
            <w:pPr>
              <w:pStyle w:val="streepje"/>
              <w:numPr>
                <w:ilvl w:val="0"/>
                <w:numId w:val="0"/>
              </w:numPr>
              <w:spacing w:line="240" w:lineRule="auto"/>
            </w:pPr>
          </w:p>
          <w:p w14:paraId="2DBF26C3" w14:textId="77777777" w:rsidR="000A7D4E" w:rsidRPr="004A7A56" w:rsidRDefault="000A7D4E" w:rsidP="000A7D4E">
            <w:pPr>
              <w:spacing w:line="240" w:lineRule="atLeast"/>
              <w:rPr>
                <w:rFonts w:cs="Arial"/>
                <w:snapToGrid/>
                <w:szCs w:val="18"/>
                <w:u w:val="single"/>
              </w:rPr>
            </w:pPr>
            <w:proofErr w:type="spellStart"/>
            <w:r w:rsidRPr="004A7A56">
              <w:rPr>
                <w:rFonts w:cs="Arial"/>
                <w:snapToGrid/>
                <w:szCs w:val="18"/>
                <w:u w:val="single"/>
              </w:rPr>
              <w:t>Mapping</w:t>
            </w:r>
            <w:proofErr w:type="spellEnd"/>
            <w:r w:rsidRPr="004A7A56">
              <w:rPr>
                <w:rFonts w:cs="Arial"/>
                <w:snapToGrid/>
                <w:szCs w:val="18"/>
                <w:u w:val="single"/>
              </w:rPr>
              <w:t xml:space="preserve"> naam rechtspersoon:</w:t>
            </w:r>
          </w:p>
          <w:p w14:paraId="193EDE5C" w14:textId="77777777" w:rsidR="000A7D4E" w:rsidRPr="004A7A56" w:rsidRDefault="000A7D4E" w:rsidP="000A7D4E">
            <w:pPr>
              <w:spacing w:line="240" w:lineRule="auto"/>
              <w:rPr>
                <w:i/>
                <w:sz w:val="16"/>
                <w:szCs w:val="16"/>
              </w:rPr>
            </w:pPr>
            <w:r w:rsidRPr="004A7A56">
              <w:rPr>
                <w:i/>
                <w:sz w:val="16"/>
                <w:szCs w:val="16"/>
              </w:rPr>
              <w:t>-</w:t>
            </w:r>
            <w:r w:rsidRPr="004A7A56">
              <w:rPr>
                <w:sz w:val="16"/>
                <w:szCs w:val="16"/>
              </w:rPr>
              <w:t>indien aanwezig</w:t>
            </w:r>
          </w:p>
          <w:p w14:paraId="1BE528E5" w14:textId="77777777" w:rsidR="000A7D4E" w:rsidRPr="004A7A56" w:rsidRDefault="000A7D4E" w:rsidP="000A7D4E">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tia_AanduidingPersoon</w:t>
            </w:r>
            <w:proofErr w:type="spellEnd"/>
          </w:p>
          <w:p w14:paraId="415E98E1" w14:textId="77777777" w:rsidR="000A7D4E" w:rsidRPr="004A7A56" w:rsidRDefault="000A7D4E" w:rsidP="000A7D4E">
            <w:pPr>
              <w:spacing w:line="240" w:lineRule="auto"/>
              <w:rPr>
                <w:i/>
                <w:sz w:val="16"/>
                <w:szCs w:val="16"/>
              </w:rPr>
            </w:pPr>
            <w:r w:rsidRPr="004A7A56">
              <w:rPr>
                <w:i/>
                <w:sz w:val="16"/>
                <w:szCs w:val="16"/>
              </w:rPr>
              <w:t>-</w:t>
            </w:r>
            <w:r w:rsidRPr="004A7A56">
              <w:rPr>
                <w:sz w:val="16"/>
                <w:szCs w:val="16"/>
              </w:rPr>
              <w:t>anders</w:t>
            </w:r>
          </w:p>
          <w:p w14:paraId="651BD8B6" w14:textId="77777777" w:rsidR="000A7D4E" w:rsidRPr="004A7A56" w:rsidRDefault="000A7D4E" w:rsidP="000A7D4E">
            <w:pPr>
              <w:spacing w:line="240" w:lineRule="auto"/>
              <w:rPr>
                <w:rFonts w:cs="Arial"/>
                <w:sz w:val="16"/>
                <w:szCs w:val="16"/>
              </w:rPr>
            </w:pPr>
            <w:r w:rsidRPr="004A7A56">
              <w:rPr>
                <w:sz w:val="16"/>
                <w:szCs w:val="16"/>
              </w:rPr>
              <w:lastRenderedPageBreak/>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NHR_Rechtspersoon</w:t>
            </w:r>
            <w:proofErr w:type="spellEnd"/>
            <w:r w:rsidRPr="004A7A56">
              <w:rPr>
                <w:sz w:val="16"/>
                <w:szCs w:val="16"/>
              </w:rPr>
              <w:t>/</w:t>
            </w:r>
          </w:p>
          <w:p w14:paraId="7855AA4F" w14:textId="77777777" w:rsidR="000A7D4E" w:rsidRPr="004A7A56" w:rsidRDefault="000A7D4E" w:rsidP="000A7D4E">
            <w:pPr>
              <w:spacing w:line="240" w:lineRule="auto"/>
              <w:ind w:left="227"/>
              <w:rPr>
                <w:sz w:val="16"/>
                <w:szCs w:val="16"/>
              </w:rPr>
            </w:pPr>
            <w:r w:rsidRPr="004A7A56">
              <w:rPr>
                <w:sz w:val="16"/>
                <w:szCs w:val="16"/>
              </w:rPr>
              <w:t>./</w:t>
            </w:r>
            <w:proofErr w:type="spellStart"/>
            <w:r w:rsidRPr="004A7A56">
              <w:rPr>
                <w:sz w:val="16"/>
                <w:szCs w:val="16"/>
              </w:rPr>
              <w:t>statutaireNaam</w:t>
            </w:r>
            <w:proofErr w:type="spellEnd"/>
          </w:p>
          <w:p w14:paraId="0973A3FF" w14:textId="77777777" w:rsidR="000A7D4E" w:rsidRPr="004A7A56" w:rsidRDefault="000A7D4E" w:rsidP="000A7D4E">
            <w:pPr>
              <w:spacing w:line="240" w:lineRule="auto"/>
              <w:rPr>
                <w:sz w:val="16"/>
                <w:szCs w:val="16"/>
              </w:rPr>
            </w:pPr>
          </w:p>
          <w:p w14:paraId="34671487" w14:textId="77777777" w:rsidR="000A7D4E" w:rsidRPr="004A7A56" w:rsidRDefault="000A7D4E" w:rsidP="000A7D4E">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persoon ingezetene:</w:t>
            </w:r>
          </w:p>
          <w:p w14:paraId="718B3CEE" w14:textId="77777777" w:rsidR="000A7D4E" w:rsidRPr="004A7A56" w:rsidRDefault="000A7D4E" w:rsidP="000A7D4E">
            <w:pPr>
              <w:spacing w:line="240" w:lineRule="auto"/>
              <w:rPr>
                <w:sz w:val="16"/>
                <w:szCs w:val="16"/>
              </w:rPr>
            </w:pPr>
            <w:r w:rsidRPr="004A7A56">
              <w:rPr>
                <w:sz w:val="16"/>
                <w:szCs w:val="16"/>
              </w:rPr>
              <w:t>-indien aanwezig</w:t>
            </w:r>
          </w:p>
          <w:p w14:paraId="05AD7804" w14:textId="77777777" w:rsidR="000A7D4E" w:rsidRPr="004A7A56" w:rsidRDefault="000A7D4E" w:rsidP="000A7D4E">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IMKAD_KadNatuurlijkPersoon</w:t>
            </w:r>
            <w:proofErr w:type="spellEnd"/>
          </w:p>
          <w:p w14:paraId="6AE1E72D" w14:textId="77777777" w:rsidR="000A7D4E" w:rsidRPr="004A7A56" w:rsidRDefault="000A7D4E" w:rsidP="000A7D4E">
            <w:pPr>
              <w:spacing w:line="240" w:lineRule="auto"/>
              <w:ind w:left="227"/>
              <w:rPr>
                <w:sz w:val="16"/>
                <w:szCs w:val="16"/>
              </w:rPr>
            </w:pPr>
            <w:r w:rsidRPr="004A7A56">
              <w:rPr>
                <w:sz w:val="16"/>
                <w:szCs w:val="16"/>
              </w:rPr>
              <w:t>./voornamen</w:t>
            </w:r>
          </w:p>
          <w:p w14:paraId="776E8C40" w14:textId="77777777" w:rsidR="000A7D4E" w:rsidRPr="004A7A56" w:rsidRDefault="000A7D4E" w:rsidP="000A7D4E">
            <w:pPr>
              <w:spacing w:line="240" w:lineRule="auto"/>
              <w:ind w:left="227"/>
              <w:rPr>
                <w:sz w:val="16"/>
                <w:szCs w:val="16"/>
              </w:rPr>
            </w:pPr>
            <w:r w:rsidRPr="004A7A56">
              <w:rPr>
                <w:sz w:val="16"/>
                <w:szCs w:val="16"/>
              </w:rPr>
              <w:t>./voorvoegselsgeslachtsnaam</w:t>
            </w:r>
          </w:p>
          <w:p w14:paraId="67076A75" w14:textId="77777777" w:rsidR="000A7D4E" w:rsidRPr="004A7A56" w:rsidRDefault="000A7D4E" w:rsidP="000A7D4E">
            <w:pPr>
              <w:spacing w:line="240" w:lineRule="auto"/>
              <w:ind w:left="227"/>
              <w:rPr>
                <w:sz w:val="16"/>
                <w:szCs w:val="16"/>
              </w:rPr>
            </w:pPr>
            <w:r w:rsidRPr="004A7A56">
              <w:rPr>
                <w:sz w:val="16"/>
                <w:szCs w:val="16"/>
              </w:rPr>
              <w:t>./geslachtsnaam</w:t>
            </w:r>
          </w:p>
          <w:p w14:paraId="228C0A69" w14:textId="77777777" w:rsidR="000A7D4E" w:rsidRPr="004A7A56" w:rsidRDefault="000A7D4E" w:rsidP="000A7D4E">
            <w:pPr>
              <w:spacing w:line="240" w:lineRule="auto"/>
              <w:rPr>
                <w:sz w:val="16"/>
                <w:szCs w:val="16"/>
              </w:rPr>
            </w:pPr>
            <w:r w:rsidRPr="004A7A56">
              <w:rPr>
                <w:sz w:val="16"/>
                <w:szCs w:val="16"/>
              </w:rPr>
              <w:t>-anders</w:t>
            </w:r>
          </w:p>
          <w:p w14:paraId="717813F1" w14:textId="77777777" w:rsidR="000A7D4E" w:rsidRPr="004A7A56" w:rsidRDefault="000A7D4E" w:rsidP="000A7D4E">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26A1EE6D" w14:textId="77777777" w:rsidR="000A7D4E" w:rsidRPr="004A7A56" w:rsidRDefault="000A7D4E" w:rsidP="000A7D4E">
            <w:pPr>
              <w:spacing w:line="240" w:lineRule="auto"/>
              <w:ind w:left="227"/>
              <w:rPr>
                <w:sz w:val="16"/>
                <w:szCs w:val="16"/>
              </w:rPr>
            </w:pPr>
            <w:r w:rsidRPr="004A7A56">
              <w:rPr>
                <w:sz w:val="16"/>
                <w:szCs w:val="16"/>
              </w:rPr>
              <w:t>./naam/voornamen</w:t>
            </w:r>
          </w:p>
          <w:p w14:paraId="2D449867" w14:textId="77777777" w:rsidR="000A7D4E" w:rsidRPr="004A7A56" w:rsidRDefault="000A7D4E" w:rsidP="000A7D4E">
            <w:pPr>
              <w:spacing w:line="240" w:lineRule="auto"/>
              <w:ind w:left="227"/>
              <w:rPr>
                <w:sz w:val="16"/>
                <w:szCs w:val="16"/>
              </w:rPr>
            </w:pPr>
            <w:r w:rsidRPr="004A7A56">
              <w:rPr>
                <w:sz w:val="16"/>
                <w:szCs w:val="16"/>
              </w:rPr>
              <w:t>./</w:t>
            </w:r>
            <w:proofErr w:type="spellStart"/>
            <w:r w:rsidRPr="004A7A56">
              <w:rPr>
                <w:sz w:val="16"/>
                <w:szCs w:val="16"/>
              </w:rPr>
              <w:t>tia_VoorvoegselsNaam</w:t>
            </w:r>
            <w:proofErr w:type="spellEnd"/>
          </w:p>
          <w:p w14:paraId="3B9761DD" w14:textId="77777777" w:rsidR="000A7D4E" w:rsidRPr="004A7A56" w:rsidRDefault="000A7D4E" w:rsidP="000A7D4E">
            <w:pPr>
              <w:spacing w:line="240" w:lineRule="auto"/>
              <w:ind w:left="227"/>
              <w:rPr>
                <w:sz w:val="16"/>
                <w:szCs w:val="16"/>
              </w:rPr>
            </w:pPr>
            <w:r w:rsidRPr="004A7A56">
              <w:rPr>
                <w:sz w:val="16"/>
                <w:szCs w:val="16"/>
              </w:rPr>
              <w:t>./</w:t>
            </w:r>
            <w:proofErr w:type="spellStart"/>
            <w:r w:rsidRPr="004A7A56">
              <w:rPr>
                <w:sz w:val="16"/>
                <w:szCs w:val="16"/>
              </w:rPr>
              <w:t>tia_NaamZonderVoorvoegsels</w:t>
            </w:r>
            <w:proofErr w:type="spellEnd"/>
          </w:p>
          <w:p w14:paraId="399228D6" w14:textId="77777777" w:rsidR="000A7D4E" w:rsidRPr="0036404C" w:rsidRDefault="000A7D4E" w:rsidP="000A7D4E">
            <w:pPr>
              <w:pStyle w:val="streepje"/>
              <w:numPr>
                <w:ilvl w:val="0"/>
                <w:numId w:val="0"/>
              </w:numPr>
              <w:spacing w:line="240" w:lineRule="auto"/>
            </w:pPr>
          </w:p>
          <w:p w14:paraId="37357382" w14:textId="77777777" w:rsidR="000A7D4E" w:rsidRPr="004A7A56" w:rsidRDefault="000A7D4E" w:rsidP="000A7D4E">
            <w:pPr>
              <w:spacing w:line="240" w:lineRule="auto"/>
              <w:rPr>
                <w:szCs w:val="18"/>
                <w:u w:val="single"/>
              </w:rPr>
            </w:pPr>
            <w:proofErr w:type="spellStart"/>
            <w:r w:rsidRPr="004A7A56">
              <w:rPr>
                <w:szCs w:val="18"/>
                <w:u w:val="single"/>
              </w:rPr>
              <w:t>Mapping</w:t>
            </w:r>
            <w:proofErr w:type="spellEnd"/>
            <w:r w:rsidRPr="004A7A56">
              <w:rPr>
                <w:szCs w:val="18"/>
                <w:u w:val="single"/>
              </w:rPr>
              <w:t xml:space="preserve"> geslacht ingezetene (in beide gevallen):</w:t>
            </w:r>
          </w:p>
          <w:p w14:paraId="189D0CEF" w14:textId="77777777" w:rsidR="000A7D4E" w:rsidRPr="004A7A56" w:rsidRDefault="000A7D4E" w:rsidP="000A7D4E">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5C05E3F8" w14:textId="77777777" w:rsidR="000A7D4E" w:rsidRPr="004A7A56" w:rsidRDefault="000A7D4E" w:rsidP="000A7D4E">
            <w:pPr>
              <w:spacing w:line="240" w:lineRule="auto"/>
              <w:ind w:left="227"/>
              <w:rPr>
                <w:sz w:val="16"/>
                <w:szCs w:val="16"/>
              </w:rPr>
            </w:pPr>
            <w:r w:rsidRPr="004A7A56">
              <w:rPr>
                <w:sz w:val="16"/>
                <w:szCs w:val="16"/>
              </w:rPr>
              <w:t>./geslacht</w:t>
            </w:r>
          </w:p>
          <w:p w14:paraId="6907954E" w14:textId="77777777" w:rsidR="000A7D4E" w:rsidRPr="004A7A56" w:rsidRDefault="000A7D4E" w:rsidP="000A7D4E">
            <w:pPr>
              <w:spacing w:line="240" w:lineRule="auto"/>
              <w:rPr>
                <w:sz w:val="16"/>
                <w:szCs w:val="16"/>
              </w:rPr>
            </w:pPr>
          </w:p>
          <w:p w14:paraId="62F7C6F9" w14:textId="77777777" w:rsidR="000A7D4E" w:rsidRPr="004A7A56" w:rsidRDefault="000A7D4E" w:rsidP="000A7D4E">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en geslacht niet ingezetene:</w:t>
            </w:r>
          </w:p>
          <w:p w14:paraId="56991F0A" w14:textId="77777777" w:rsidR="000A7D4E" w:rsidRPr="004A7A56" w:rsidRDefault="000A7D4E" w:rsidP="000A7D4E">
            <w:pPr>
              <w:spacing w:line="240" w:lineRule="auto"/>
              <w:rPr>
                <w:sz w:val="16"/>
              </w:rPr>
            </w:pPr>
            <w:r w:rsidRPr="004A7A56">
              <w:rPr>
                <w:sz w:val="16"/>
                <w:szCs w:val="16"/>
              </w:rPr>
              <w:t>//</w:t>
            </w:r>
            <w:proofErr w:type="spellStart"/>
            <w:r w:rsidRPr="004A7A56">
              <w:rPr>
                <w:sz w:val="16"/>
                <w:szCs w:val="16"/>
              </w:rPr>
              <w:t>IMKAD_Persoon</w:t>
            </w:r>
            <w:proofErr w:type="spellEnd"/>
            <w:r w:rsidRPr="004A7A56">
              <w:rPr>
                <w:sz w:val="16"/>
                <w:szCs w:val="16"/>
              </w:rPr>
              <w:t xml:space="preserve"> /</w:t>
            </w:r>
            <w:proofErr w:type="spellStart"/>
            <w:r w:rsidRPr="004A7A56">
              <w:rPr>
                <w:sz w:val="16"/>
                <w:szCs w:val="16"/>
              </w:rPr>
              <w:t>IMKAD</w:t>
            </w:r>
            <w:r w:rsidRPr="004A7A56">
              <w:rPr>
                <w:sz w:val="16"/>
              </w:rPr>
              <w:t>_NietIngezetene</w:t>
            </w:r>
            <w:proofErr w:type="spellEnd"/>
            <w:r w:rsidRPr="004A7A56">
              <w:rPr>
                <w:sz w:val="16"/>
              </w:rPr>
              <w:t>/</w:t>
            </w:r>
          </w:p>
          <w:p w14:paraId="4B48A1A4" w14:textId="77777777" w:rsidR="000A7D4E" w:rsidRPr="004A7A56" w:rsidRDefault="000A7D4E" w:rsidP="000A7D4E">
            <w:pPr>
              <w:spacing w:line="240" w:lineRule="auto"/>
              <w:ind w:left="227"/>
              <w:rPr>
                <w:sz w:val="16"/>
                <w:szCs w:val="16"/>
              </w:rPr>
            </w:pPr>
            <w:r w:rsidRPr="004A7A56">
              <w:rPr>
                <w:sz w:val="16"/>
              </w:rPr>
              <w:t>./</w:t>
            </w:r>
            <w:r w:rsidRPr="004A7A56">
              <w:rPr>
                <w:sz w:val="16"/>
                <w:szCs w:val="16"/>
              </w:rPr>
              <w:t>voornamen</w:t>
            </w:r>
          </w:p>
          <w:p w14:paraId="3C6DF6B5" w14:textId="77777777" w:rsidR="000A7D4E" w:rsidRPr="004A7A56" w:rsidRDefault="000A7D4E" w:rsidP="000A7D4E">
            <w:pPr>
              <w:spacing w:line="240" w:lineRule="auto"/>
              <w:ind w:left="227"/>
              <w:rPr>
                <w:sz w:val="16"/>
                <w:szCs w:val="16"/>
              </w:rPr>
            </w:pPr>
            <w:r w:rsidRPr="004A7A56">
              <w:rPr>
                <w:sz w:val="16"/>
                <w:szCs w:val="16"/>
              </w:rPr>
              <w:t>./voorvoegsels</w:t>
            </w:r>
          </w:p>
          <w:p w14:paraId="619E4755" w14:textId="77777777" w:rsidR="000A7D4E" w:rsidRPr="004A7A56" w:rsidRDefault="000A7D4E" w:rsidP="000A7D4E">
            <w:pPr>
              <w:spacing w:line="240" w:lineRule="auto"/>
              <w:ind w:left="227"/>
              <w:rPr>
                <w:sz w:val="16"/>
                <w:szCs w:val="16"/>
              </w:rPr>
            </w:pPr>
            <w:r w:rsidRPr="004A7A56">
              <w:rPr>
                <w:sz w:val="16"/>
                <w:szCs w:val="16"/>
              </w:rPr>
              <w:t>./geslachtsnaam</w:t>
            </w:r>
          </w:p>
          <w:p w14:paraId="4EB44399" w14:textId="2B7DA22A" w:rsidR="000A7D4E" w:rsidRPr="007B0C26" w:rsidRDefault="000A7D4E" w:rsidP="007B0C26">
            <w:pPr>
              <w:spacing w:line="240" w:lineRule="auto"/>
              <w:ind w:left="227"/>
              <w:rPr>
                <w:rFonts w:cs="Arial"/>
                <w:snapToGrid/>
                <w:kern w:val="0"/>
                <w:szCs w:val="18"/>
                <w:lang w:eastAsia="nl-NL"/>
              </w:rPr>
            </w:pPr>
            <w:r w:rsidRPr="004A7A56">
              <w:rPr>
                <w:sz w:val="16"/>
                <w:szCs w:val="16"/>
              </w:rPr>
              <w:t>./geslacht</w:t>
            </w:r>
          </w:p>
        </w:tc>
      </w:tr>
    </w:tbl>
    <w:p w14:paraId="23D5E7A6" w14:textId="77777777" w:rsidR="007B0C26" w:rsidRDefault="007B0C26">
      <w:r>
        <w:lastRenderedPageBreak/>
        <w:br w:type="page"/>
      </w:r>
    </w:p>
    <w:tbl>
      <w:tblPr>
        <w:tblStyle w:val="Tabelraster"/>
        <w:tblW w:w="0" w:type="auto"/>
        <w:tblInd w:w="680" w:type="dxa"/>
        <w:tblLook w:val="04A0" w:firstRow="1" w:lastRow="0" w:firstColumn="1" w:lastColumn="0" w:noHBand="0" w:noVBand="1"/>
      </w:tblPr>
      <w:tblGrid>
        <w:gridCol w:w="5841"/>
        <w:gridCol w:w="6026"/>
      </w:tblGrid>
      <w:tr w:rsidR="00566406" w14:paraId="12ADD2CC" w14:textId="77777777" w:rsidTr="000A7D4E">
        <w:tc>
          <w:tcPr>
            <w:tcW w:w="5841" w:type="dxa"/>
          </w:tcPr>
          <w:p w14:paraId="16E6C529" w14:textId="6941DAB0" w:rsidR="00566406" w:rsidRPr="00C0169A" w:rsidRDefault="00566406" w:rsidP="00566406">
            <w:pPr>
              <w:rPr>
                <w:rFonts w:cs="Arial"/>
                <w:color w:val="800080"/>
                <w:sz w:val="20"/>
              </w:rPr>
            </w:pPr>
            <w:r w:rsidRPr="00DB7FA4">
              <w:rPr>
                <w:b/>
              </w:rPr>
              <w:lastRenderedPageBreak/>
              <w:t>Modeldocument tekst</w:t>
            </w:r>
          </w:p>
        </w:tc>
        <w:tc>
          <w:tcPr>
            <w:tcW w:w="6026" w:type="dxa"/>
          </w:tcPr>
          <w:p w14:paraId="2E266999" w14:textId="172D7D6F" w:rsidR="00566406" w:rsidRDefault="00566406" w:rsidP="00566406">
            <w:pPr>
              <w:keepNext/>
            </w:pPr>
            <w:r w:rsidRPr="00DB7FA4">
              <w:rPr>
                <w:b/>
              </w:rPr>
              <w:t>Toelichting</w:t>
            </w:r>
          </w:p>
        </w:tc>
      </w:tr>
      <w:tr w:rsidR="00566406" w14:paraId="5919906D" w14:textId="77777777" w:rsidTr="000A7D4E">
        <w:tc>
          <w:tcPr>
            <w:tcW w:w="5841" w:type="dxa"/>
          </w:tcPr>
          <w:p w14:paraId="0B27F1C7" w14:textId="2936E295" w:rsidR="00566406" w:rsidRPr="00EE3A93" w:rsidRDefault="00566406" w:rsidP="00566406">
            <w:r w:rsidRPr="00C0169A">
              <w:rPr>
                <w:rFonts w:cs="Arial"/>
                <w:color w:val="800080"/>
                <w:sz w:val="20"/>
              </w:rPr>
              <w:t>voornoemd,</w:t>
            </w:r>
          </w:p>
        </w:tc>
        <w:tc>
          <w:tcPr>
            <w:tcW w:w="6026" w:type="dxa"/>
          </w:tcPr>
          <w:p w14:paraId="6087AF4E" w14:textId="2CC63C66" w:rsidR="00566406" w:rsidRPr="004936BD" w:rsidRDefault="00566406" w:rsidP="00566406">
            <w:pPr>
              <w:keepNext/>
              <w:rPr>
                <w:sz w:val="16"/>
                <w:szCs w:val="16"/>
              </w:rPr>
            </w:pPr>
            <w:r w:rsidRPr="004936BD">
              <w:rPr>
                <w:sz w:val="16"/>
                <w:szCs w:val="16"/>
              </w:rPr>
              <w:t>Vaste tekst.</w:t>
            </w:r>
          </w:p>
          <w:p w14:paraId="208849C3" w14:textId="77777777" w:rsidR="00566406" w:rsidRDefault="00566406" w:rsidP="00566406">
            <w:pPr>
              <w:pStyle w:val="streepje"/>
              <w:numPr>
                <w:ilvl w:val="0"/>
                <w:numId w:val="0"/>
              </w:numPr>
            </w:pPr>
            <w:r w:rsidRPr="004A7A56">
              <w:rPr>
                <w:u w:val="single"/>
              </w:rPr>
              <w:t>Mapping</w:t>
            </w:r>
            <w:r w:rsidRPr="00AF2256">
              <w:t>:</w:t>
            </w:r>
          </w:p>
          <w:p w14:paraId="27827D4E" w14:textId="77777777" w:rsidR="00566406" w:rsidRPr="004A7A56" w:rsidRDefault="00566406" w:rsidP="0056640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540DED68" w14:textId="77777777" w:rsidR="00566406" w:rsidRPr="004A7A56" w:rsidRDefault="00566406" w:rsidP="0056640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14:paraId="355980FB" w14:textId="0E807813" w:rsidR="00566406" w:rsidRPr="004A7A56" w:rsidRDefault="00566406" w:rsidP="0056640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w:t>
            </w:r>
            <w:r>
              <w:rPr>
                <w:snapToGrid/>
                <w:kern w:val="0"/>
                <w:sz w:val="16"/>
                <w:szCs w:val="16"/>
                <w:lang w:eastAsia="nl-NL"/>
              </w:rPr>
              <w:t>Schuldenaar</w:t>
            </w:r>
            <w:r w:rsidRPr="004A7A56">
              <w:rPr>
                <w:snapToGrid/>
                <w:kern w:val="0"/>
                <w:sz w:val="16"/>
                <w:szCs w:val="16"/>
                <w:lang w:eastAsia="nl-NL"/>
              </w:rPr>
              <w:t>Voornoemd</w:t>
            </w:r>
            <w:proofErr w:type="spellEnd"/>
            <w:r w:rsidRPr="004A7A56">
              <w:rPr>
                <w:snapToGrid/>
                <w:kern w:val="0"/>
                <w:sz w:val="16"/>
                <w:szCs w:val="16"/>
                <w:lang w:eastAsia="nl-NL"/>
              </w:rPr>
              <w:t>’)</w:t>
            </w:r>
          </w:p>
          <w:p w14:paraId="16731C83" w14:textId="45B5DAA0" w:rsidR="00566406" w:rsidRDefault="00566406" w:rsidP="00566406">
            <w:pPr>
              <w:pStyle w:val="streepje"/>
              <w:numPr>
                <w:ilvl w:val="0"/>
                <w:numId w:val="0"/>
              </w:numPr>
              <w:spacing w:line="240" w:lineRule="atLeast"/>
            </w:pPr>
            <w:r w:rsidRPr="004A7A56">
              <w:rPr>
                <w:snapToGrid/>
                <w:kern w:val="0"/>
                <w:sz w:val="16"/>
                <w:szCs w:val="16"/>
                <w:lang w:eastAsia="nl-NL"/>
              </w:rPr>
              <w:tab/>
              <w:t>./tekst(‘voornoemd’)</w:t>
            </w:r>
          </w:p>
        </w:tc>
      </w:tr>
    </w:tbl>
    <w:p w14:paraId="55F823ED" w14:textId="2BF013EB" w:rsidR="000A7D4E" w:rsidRDefault="000A7D4E" w:rsidP="000A7D4E">
      <w:pPr>
        <w:ind w:left="680"/>
      </w:pPr>
    </w:p>
    <w:p w14:paraId="3438EBB3" w14:textId="2B5C6D06" w:rsidR="008704AD" w:rsidRPr="00671F9E" w:rsidRDefault="008704AD" w:rsidP="00671F9E">
      <w:pPr>
        <w:pStyle w:val="Kop6"/>
        <w:rPr>
          <w:rFonts w:ascii="Arial" w:hAnsi="Arial" w:cs="Arial"/>
          <w:b w:val="0"/>
          <w:bCs/>
          <w:i/>
          <w:iCs/>
          <w:sz w:val="18"/>
          <w:szCs w:val="18"/>
        </w:rPr>
      </w:pPr>
      <w:r w:rsidRPr="00671F9E">
        <w:rPr>
          <w:rFonts w:ascii="Arial" w:hAnsi="Arial" w:cs="Arial"/>
          <w:b w:val="0"/>
          <w:bCs/>
          <w:i/>
          <w:iCs/>
          <w:sz w:val="18"/>
          <w:szCs w:val="18"/>
        </w:rPr>
        <w:t xml:space="preserve">Afsluiting </w:t>
      </w:r>
      <w:r w:rsidR="0018571C" w:rsidRPr="00671F9E">
        <w:rPr>
          <w:rFonts w:ascii="Arial" w:hAnsi="Arial" w:cs="Arial"/>
          <w:b w:val="0"/>
          <w:bCs/>
          <w:i/>
          <w:iCs/>
          <w:sz w:val="18"/>
          <w:szCs w:val="18"/>
        </w:rPr>
        <w:t>schuldenaar</w:t>
      </w:r>
    </w:p>
    <w:p w14:paraId="4AF7785A" w14:textId="170C5D41" w:rsidR="008704AD" w:rsidRDefault="008704AD" w:rsidP="008704AD">
      <w:pPr>
        <w:ind w:left="680"/>
      </w:pPr>
      <w:r>
        <w:t xml:space="preserve">Deze tekst wordt altijd getoond als afsluiting van </w:t>
      </w:r>
      <w:r w:rsidR="0018571C">
        <w:t>schuldenaar</w:t>
      </w:r>
      <w:r>
        <w:t>.</w:t>
      </w:r>
    </w:p>
    <w:tbl>
      <w:tblPr>
        <w:tblStyle w:val="Tabelraster"/>
        <w:tblW w:w="0" w:type="auto"/>
        <w:tblInd w:w="680" w:type="dxa"/>
        <w:tblLook w:val="04A0" w:firstRow="1" w:lastRow="0" w:firstColumn="1" w:lastColumn="0" w:noHBand="0" w:noVBand="1"/>
      </w:tblPr>
      <w:tblGrid>
        <w:gridCol w:w="5944"/>
        <w:gridCol w:w="5923"/>
      </w:tblGrid>
      <w:tr w:rsidR="00DB4097" w14:paraId="6BB5B696" w14:textId="77777777" w:rsidTr="00DB4097">
        <w:tc>
          <w:tcPr>
            <w:tcW w:w="6273" w:type="dxa"/>
          </w:tcPr>
          <w:p w14:paraId="6CDC7DB4" w14:textId="3A354ED0" w:rsidR="00DB4097" w:rsidRDefault="00DB4097" w:rsidP="008704AD">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00C81760" w:rsidRPr="00C81760">
              <w:rPr>
                <w:rFonts w:cs="Arial"/>
                <w:color w:val="339966"/>
                <w:sz w:val="20"/>
              </w:rPr>
              <w:t>ook</w:t>
            </w:r>
            <w:r w:rsidR="00C81760">
              <w:rPr>
                <w:rFonts w:cs="Arial"/>
                <w:color w:val="FF0000"/>
                <w:sz w:val="20"/>
              </w:rPr>
              <w:t xml:space="preserve"> </w:t>
            </w:r>
            <w:r w:rsidRPr="004A7A56">
              <w:rPr>
                <w:rFonts w:cs="Arial"/>
                <w:color w:val="339966"/>
                <w:sz w:val="20"/>
              </w:rPr>
              <w:t xml:space="preserve">te noemen: </w:t>
            </w:r>
            <w:r w:rsidR="0018571C">
              <w:rPr>
                <w:rFonts w:cs="Arial"/>
                <w:color w:val="339966"/>
                <w:sz w:val="20"/>
              </w:rPr>
              <w:t xml:space="preserve">de </w:t>
            </w:r>
            <w:r w:rsidR="00395BF4">
              <w:rPr>
                <w:rFonts w:cs="Arial"/>
                <w:color w:val="339966"/>
                <w:sz w:val="20"/>
              </w:rPr>
              <w:t>‘</w:t>
            </w:r>
            <w:r w:rsidR="00095F6C">
              <w:rPr>
                <w:rFonts w:cs="Arial"/>
                <w:color w:val="339966"/>
                <w:sz w:val="20"/>
              </w:rPr>
              <w:t>s</w:t>
            </w:r>
            <w:r w:rsidR="0018571C">
              <w:rPr>
                <w:rFonts w:cs="Arial"/>
                <w:color w:val="339966"/>
                <w:sz w:val="20"/>
              </w:rPr>
              <w:t>chuldenaar</w:t>
            </w:r>
            <w:r w:rsidR="00395BF4">
              <w:rPr>
                <w:rFonts w:cs="Arial"/>
                <w:color w:val="339966"/>
                <w:sz w:val="20"/>
              </w:rPr>
              <w:t>’</w:t>
            </w:r>
          </w:p>
        </w:tc>
        <w:tc>
          <w:tcPr>
            <w:tcW w:w="6274" w:type="dxa"/>
          </w:tcPr>
          <w:p w14:paraId="6DBB3BE5" w14:textId="77777777" w:rsidR="00DB4097" w:rsidRPr="004936BD" w:rsidRDefault="00DB4097" w:rsidP="008704AD">
            <w:pPr>
              <w:rPr>
                <w:sz w:val="16"/>
                <w:szCs w:val="16"/>
              </w:rPr>
            </w:pPr>
            <w:r w:rsidRPr="004936BD">
              <w:rPr>
                <w:sz w:val="16"/>
                <w:szCs w:val="16"/>
              </w:rPr>
              <w:t>Vaste tekst, waarbij de paarse tekst weggelaten wordt als er in het voorgaande maar één persoon is vermeld.</w:t>
            </w:r>
          </w:p>
          <w:p w14:paraId="61CF607E" w14:textId="363015A5" w:rsidR="00DB4097" w:rsidRDefault="00DB4097" w:rsidP="008704AD"/>
        </w:tc>
      </w:tr>
    </w:tbl>
    <w:p w14:paraId="185DF4E2" w14:textId="5C7B6F15" w:rsidR="005B5069" w:rsidRDefault="005B5069" w:rsidP="00C50F53">
      <w:pPr>
        <w:ind w:left="680"/>
      </w:pPr>
    </w:p>
    <w:p w14:paraId="06615F49" w14:textId="77777777" w:rsidR="005B5069" w:rsidRDefault="005B5069">
      <w:pPr>
        <w:spacing w:line="240" w:lineRule="auto"/>
      </w:pPr>
      <w:r>
        <w:br w:type="page"/>
      </w:r>
    </w:p>
    <w:p w14:paraId="53535187" w14:textId="77777777" w:rsidR="005B5069" w:rsidRPr="00F46B0C" w:rsidRDefault="005B5069" w:rsidP="005B5069">
      <w:pPr>
        <w:pStyle w:val="Kop3"/>
      </w:pPr>
      <w:bookmarkStart w:id="174" w:name="_Toc464135500"/>
      <w:bookmarkStart w:id="175" w:name="_Toc506361264"/>
      <w:bookmarkStart w:id="176" w:name="_Toc19619421"/>
      <w:r w:rsidRPr="00F46B0C">
        <w:lastRenderedPageBreak/>
        <w:t>Hypotheekbank</w:t>
      </w:r>
      <w:bookmarkEnd w:id="174"/>
      <w:bookmarkEnd w:id="175"/>
      <w:bookmarkEnd w:id="176"/>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B5069" w:rsidRPr="00D77156" w14:paraId="3963ACE1" w14:textId="77777777" w:rsidTr="004936BD">
        <w:trPr>
          <w:trHeight w:val="125"/>
          <w:tblHeader/>
        </w:trPr>
        <w:tc>
          <w:tcPr>
            <w:tcW w:w="2394" w:type="pct"/>
            <w:shd w:val="clear" w:color="auto" w:fill="auto"/>
          </w:tcPr>
          <w:p w14:paraId="3E6B997C" w14:textId="77777777" w:rsidR="005B5069" w:rsidRPr="00D77156" w:rsidRDefault="005B5069" w:rsidP="004936BD">
            <w:pPr>
              <w:rPr>
                <w:b/>
              </w:rPr>
            </w:pPr>
            <w:r w:rsidRPr="00DB7FA4">
              <w:rPr>
                <w:b/>
              </w:rPr>
              <w:t>Modeldocument tekst</w:t>
            </w:r>
          </w:p>
        </w:tc>
        <w:tc>
          <w:tcPr>
            <w:tcW w:w="2606" w:type="pct"/>
            <w:shd w:val="clear" w:color="auto" w:fill="auto"/>
          </w:tcPr>
          <w:p w14:paraId="40EC0409" w14:textId="77777777" w:rsidR="005B5069" w:rsidRPr="00D77156" w:rsidRDefault="005B5069" w:rsidP="004936BD">
            <w:pPr>
              <w:rPr>
                <w:b/>
              </w:rPr>
            </w:pPr>
            <w:r w:rsidRPr="00DB7FA4">
              <w:rPr>
                <w:b/>
              </w:rPr>
              <w:t>Toelichting</w:t>
            </w:r>
          </w:p>
        </w:tc>
      </w:tr>
      <w:tr w:rsidR="005B5069" w:rsidRPr="00123774" w14:paraId="6B639B77" w14:textId="77777777" w:rsidTr="004936BD">
        <w:trPr>
          <w:trHeight w:val="125"/>
        </w:trPr>
        <w:tc>
          <w:tcPr>
            <w:tcW w:w="2394" w:type="pct"/>
            <w:shd w:val="clear" w:color="auto" w:fill="auto"/>
          </w:tcPr>
          <w:p w14:paraId="3FEC04E3" w14:textId="77777777" w:rsidR="005B5069" w:rsidRPr="00194473" w:rsidRDefault="005B5069" w:rsidP="004936BD">
            <w:pPr>
              <w:rPr>
                <w:rFonts w:cs="Arial"/>
                <w:bCs/>
                <w:color w:val="FF0000"/>
                <w:szCs w:val="18"/>
                <w:lang w:val="en-US"/>
              </w:rPr>
            </w:pPr>
            <w:r>
              <w:rPr>
                <w:rFonts w:cs="Arial"/>
                <w:bCs/>
                <w:color w:val="FF0000"/>
                <w:szCs w:val="18"/>
                <w:lang w:val="en-US"/>
              </w:rPr>
              <w:t>2</w:t>
            </w:r>
            <w:r w:rsidRPr="00194473">
              <w:rPr>
                <w:rFonts w:cs="Arial"/>
                <w:bCs/>
                <w:color w:val="FF0000"/>
                <w:szCs w:val="18"/>
                <w:lang w:val="en-US"/>
              </w:rPr>
              <w:t>.</w:t>
            </w:r>
          </w:p>
        </w:tc>
        <w:tc>
          <w:tcPr>
            <w:tcW w:w="2606" w:type="pct"/>
            <w:shd w:val="clear" w:color="auto" w:fill="auto"/>
          </w:tcPr>
          <w:p w14:paraId="5C844770" w14:textId="77777777" w:rsidR="005B5069" w:rsidRPr="004936BD" w:rsidRDefault="005B5069" w:rsidP="004936BD">
            <w:pPr>
              <w:rPr>
                <w:sz w:val="16"/>
                <w:szCs w:val="16"/>
                <w:lang w:val="nl"/>
              </w:rPr>
            </w:pPr>
            <w:r w:rsidRPr="004936BD">
              <w:rPr>
                <w:snapToGrid/>
                <w:sz w:val="16"/>
                <w:szCs w:val="16"/>
              </w:rPr>
              <w:t>Vaste</w:t>
            </w:r>
            <w:r w:rsidRPr="004936BD">
              <w:rPr>
                <w:sz w:val="16"/>
                <w:szCs w:val="16"/>
                <w:lang w:val="nl"/>
              </w:rPr>
              <w:t xml:space="preserve"> tekst.</w:t>
            </w:r>
          </w:p>
          <w:p w14:paraId="59B57EC2" w14:textId="77777777" w:rsidR="005B5069" w:rsidRDefault="005B5069" w:rsidP="004936BD">
            <w:pPr>
              <w:autoSpaceDE w:val="0"/>
              <w:autoSpaceDN w:val="0"/>
              <w:adjustRightInd w:val="0"/>
              <w:spacing w:line="240" w:lineRule="auto"/>
              <w:rPr>
                <w:sz w:val="16"/>
                <w:szCs w:val="16"/>
                <w:lang w:val="nl"/>
              </w:rPr>
            </w:pPr>
          </w:p>
          <w:p w14:paraId="22CCC7F9" w14:textId="77777777" w:rsidR="005B5069" w:rsidRPr="00527D55" w:rsidRDefault="005B5069" w:rsidP="004936BD">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 xml:space="preserve">Controle </w:t>
            </w:r>
            <w:proofErr w:type="spellStart"/>
            <w:r w:rsidRPr="00527D55">
              <w:rPr>
                <w:snapToGrid/>
                <w:kern w:val="0"/>
                <w:szCs w:val="18"/>
                <w:u w:val="single"/>
                <w:lang w:eastAsia="nl-NL"/>
              </w:rPr>
              <w:t>backendverwerking</w:t>
            </w:r>
            <w:proofErr w:type="spellEnd"/>
            <w:r w:rsidRPr="00527D55">
              <w:rPr>
                <w:snapToGrid/>
                <w:kern w:val="0"/>
                <w:szCs w:val="18"/>
                <w:u w:val="single"/>
                <w:lang w:eastAsia="nl-NL"/>
              </w:rPr>
              <w:t xml:space="preserve"> voor de hele partij:</w:t>
            </w:r>
          </w:p>
          <w:p w14:paraId="252059B9" w14:textId="035AD767" w:rsidR="005B5069" w:rsidRPr="00FB1425" w:rsidRDefault="005B5069" w:rsidP="004936BD">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w:t>
            </w:r>
            <w:proofErr w:type="spellStart"/>
            <w:r w:rsidRPr="00FB1425">
              <w:rPr>
                <w:kern w:val="0"/>
                <w:sz w:val="16"/>
                <w:szCs w:val="16"/>
                <w:lang w:eastAsia="nl-NL"/>
              </w:rPr>
              <w:t>aanduidingPartij</w:t>
            </w:r>
            <w:proofErr w:type="spellEnd"/>
            <w:r w:rsidRPr="00FB1425">
              <w:rPr>
                <w:kern w:val="0"/>
                <w:sz w:val="16"/>
                <w:szCs w:val="16"/>
                <w:lang w:eastAsia="nl-NL"/>
              </w:rPr>
              <w:t>(‘</w:t>
            </w:r>
            <w:r w:rsidR="00211594" w:rsidRPr="00211594">
              <w:rPr>
                <w:kern w:val="0"/>
                <w:sz w:val="16"/>
                <w:szCs w:val="16"/>
                <w:lang w:eastAsia="nl-NL"/>
              </w:rPr>
              <w:t>schuldeiser of hypotheekhouder</w:t>
            </w:r>
            <w:r w:rsidR="00211594">
              <w:rPr>
                <w:kern w:val="0"/>
                <w:sz w:val="16"/>
                <w:szCs w:val="16"/>
                <w:lang w:eastAsia="nl-NL"/>
              </w:rPr>
              <w:t>’</w:t>
            </w:r>
            <w:r w:rsidRPr="00FB1425">
              <w:rPr>
                <w:kern w:val="0"/>
                <w:sz w:val="16"/>
                <w:szCs w:val="16"/>
                <w:lang w:eastAsia="nl-NL"/>
              </w:rPr>
              <w:t>)</w:t>
            </w:r>
          </w:p>
          <w:p w14:paraId="651EE5DF" w14:textId="77777777" w:rsidR="005B5069" w:rsidRDefault="005B5069" w:rsidP="004936BD">
            <w:pPr>
              <w:autoSpaceDE w:val="0"/>
              <w:autoSpaceDN w:val="0"/>
              <w:adjustRightInd w:val="0"/>
              <w:spacing w:line="240" w:lineRule="auto"/>
              <w:rPr>
                <w:kern w:val="0"/>
                <w:lang w:eastAsia="nl-NL"/>
              </w:rPr>
            </w:pPr>
          </w:p>
          <w:p w14:paraId="1C85283B" w14:textId="77777777" w:rsidR="00A14F33" w:rsidRDefault="005B5069" w:rsidP="004936BD">
            <w:pPr>
              <w:autoSpaceDE w:val="0"/>
              <w:autoSpaceDN w:val="0"/>
              <w:adjustRightInd w:val="0"/>
              <w:spacing w:line="240" w:lineRule="auto"/>
              <w:rPr>
                <w:rFonts w:cs="Arial"/>
                <w:sz w:val="16"/>
                <w:szCs w:val="16"/>
              </w:rPr>
            </w:pPr>
            <w:r w:rsidRPr="007312B4">
              <w:rPr>
                <w:rFonts w:cs="Arial"/>
                <w:sz w:val="16"/>
                <w:szCs w:val="16"/>
              </w:rPr>
              <w:t>//</w:t>
            </w:r>
            <w:proofErr w:type="spellStart"/>
            <w:r w:rsidRPr="007312B4">
              <w:rPr>
                <w:rFonts w:cs="Arial"/>
                <w:sz w:val="16"/>
                <w:szCs w:val="16"/>
              </w:rPr>
              <w:t>IMKAD_AangebodenStuk</w:t>
            </w:r>
            <w:proofErr w:type="spellEnd"/>
            <w:r w:rsidRPr="007312B4">
              <w:rPr>
                <w:rFonts w:cs="Arial"/>
                <w:sz w:val="16"/>
                <w:szCs w:val="16"/>
              </w:rPr>
              <w:t>/</w:t>
            </w:r>
            <w:proofErr w:type="spellStart"/>
            <w:r w:rsidRPr="007312B4">
              <w:rPr>
                <w:rFonts w:cs="Arial"/>
                <w:sz w:val="16"/>
                <w:szCs w:val="16"/>
              </w:rPr>
              <w:t>StukdeelHypotheek</w:t>
            </w:r>
            <w:proofErr w:type="spellEnd"/>
            <w:r>
              <w:rPr>
                <w:rFonts w:cs="Arial"/>
                <w:sz w:val="16"/>
                <w:szCs w:val="16"/>
              </w:rPr>
              <w:t xml:space="preserve"> </w:t>
            </w:r>
          </w:p>
          <w:p w14:paraId="6D6589C7" w14:textId="42FDC541" w:rsidR="005B5069" w:rsidRPr="00DB7FA4" w:rsidRDefault="005B5069" w:rsidP="004936BD">
            <w:pPr>
              <w:autoSpaceDE w:val="0"/>
              <w:autoSpaceDN w:val="0"/>
              <w:adjustRightInd w:val="0"/>
              <w:spacing w:line="240" w:lineRule="auto"/>
              <w:rPr>
                <w:snapToGrid/>
                <w:kern w:val="0"/>
                <w:lang w:eastAsia="nl-NL"/>
              </w:rPr>
            </w:pPr>
            <w:r w:rsidRPr="007312B4">
              <w:rPr>
                <w:rFonts w:cs="Arial"/>
                <w:sz w:val="16"/>
                <w:szCs w:val="16"/>
              </w:rPr>
              <w:t>/</w:t>
            </w:r>
            <w:proofErr w:type="spellStart"/>
            <w:r w:rsidRPr="007312B4">
              <w:rPr>
                <w:rFonts w:cs="Arial"/>
                <w:sz w:val="16"/>
                <w:szCs w:val="16"/>
              </w:rPr>
              <w:t>ver</w:t>
            </w:r>
            <w:r>
              <w:rPr>
                <w:rFonts w:cs="Arial"/>
                <w:sz w:val="16"/>
                <w:szCs w:val="16"/>
              </w:rPr>
              <w:t>krijger</w:t>
            </w:r>
            <w:r w:rsidRPr="007312B4">
              <w:rPr>
                <w:rFonts w:cs="Arial"/>
                <w:sz w:val="16"/>
                <w:szCs w:val="16"/>
              </w:rPr>
              <w:t>RechtRef</w:t>
            </w:r>
            <w:proofErr w:type="spellEnd"/>
            <w:r w:rsidRPr="007312B4">
              <w:rPr>
                <w:rFonts w:cs="Arial"/>
                <w:sz w:val="16"/>
                <w:szCs w:val="16"/>
              </w:rPr>
              <w:t xml:space="preserve"> </w:t>
            </w:r>
            <w:r>
              <w:rPr>
                <w:rFonts w:cs="Arial"/>
                <w:sz w:val="16"/>
                <w:szCs w:val="16"/>
              </w:rPr>
              <w:t>[</w:t>
            </w:r>
            <w:proofErr w:type="spellStart"/>
            <w:r w:rsidRPr="007312B4">
              <w:rPr>
                <w:rFonts w:cs="Arial"/>
                <w:sz w:val="16"/>
                <w:szCs w:val="16"/>
              </w:rPr>
              <w:t>xlink:href</w:t>
            </w:r>
            <w:proofErr w:type="spellEnd"/>
            <w:r w:rsidRPr="007312B4">
              <w:rPr>
                <w:rFonts w:cs="Arial"/>
                <w:sz w:val="16"/>
                <w:szCs w:val="16"/>
              </w:rPr>
              <w:t>="#</w:t>
            </w:r>
            <w:proofErr w:type="spellStart"/>
            <w:r w:rsidRPr="007312B4">
              <w:rPr>
                <w:rFonts w:cs="Arial"/>
                <w:sz w:val="16"/>
                <w:szCs w:val="16"/>
              </w:rPr>
              <w:t>id</w:t>
            </w:r>
            <w:proofErr w:type="spellEnd"/>
            <w:r w:rsidRPr="007312B4">
              <w:rPr>
                <w:rFonts w:cs="Arial"/>
                <w:sz w:val="16"/>
                <w:szCs w:val="16"/>
              </w:rPr>
              <w:t xml:space="preserve"> hypot</w:t>
            </w:r>
            <w:r>
              <w:rPr>
                <w:rFonts w:cs="Arial"/>
                <w:sz w:val="16"/>
                <w:szCs w:val="16"/>
              </w:rPr>
              <w:t>heekbank</w:t>
            </w:r>
            <w:r w:rsidRPr="007312B4">
              <w:rPr>
                <w:rFonts w:cs="Arial"/>
                <w:sz w:val="16"/>
                <w:szCs w:val="16"/>
              </w:rPr>
              <w:t>-partij"</w:t>
            </w:r>
            <w:r>
              <w:rPr>
                <w:rFonts w:cs="Arial"/>
                <w:sz w:val="16"/>
                <w:szCs w:val="16"/>
              </w:rPr>
              <w:t>]</w:t>
            </w:r>
          </w:p>
        </w:tc>
      </w:tr>
      <w:tr w:rsidR="005B5069" w:rsidRPr="00123774" w14:paraId="4E00DBA7" w14:textId="77777777" w:rsidTr="004936BD">
        <w:trPr>
          <w:trHeight w:val="125"/>
        </w:trPr>
        <w:tc>
          <w:tcPr>
            <w:tcW w:w="2394" w:type="pct"/>
            <w:shd w:val="clear" w:color="auto" w:fill="auto"/>
          </w:tcPr>
          <w:p w14:paraId="67500DF4" w14:textId="77777777" w:rsidR="005B5069" w:rsidRPr="00194473" w:rsidRDefault="005B5069" w:rsidP="004936BD">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388B283D" w14:textId="1D9D0132"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Dit tekstblok is verplicht omdat er altijd een gevolmachtigde optreedt in naam van de bank en</w:t>
            </w:r>
            <w:r w:rsidR="00201FE5">
              <w:rPr>
                <w:snapToGrid/>
                <w:kern w:val="0"/>
                <w:sz w:val="16"/>
                <w:szCs w:val="16"/>
                <w:lang w:eastAsia="nl-NL"/>
              </w:rPr>
              <w:t>,</w:t>
            </w:r>
            <w:r w:rsidRPr="00201FE5">
              <w:rPr>
                <w:snapToGrid/>
                <w:kern w:val="0"/>
                <w:sz w:val="16"/>
                <w:szCs w:val="16"/>
                <w:lang w:eastAsia="nl-NL"/>
              </w:rPr>
              <w:t xml:space="preserve"> ingeval </w:t>
            </w:r>
            <w:r w:rsidR="00201FE5">
              <w:rPr>
                <w:snapToGrid/>
                <w:kern w:val="0"/>
                <w:sz w:val="16"/>
                <w:szCs w:val="16"/>
                <w:lang w:eastAsia="nl-NL"/>
              </w:rPr>
              <w:t>aanwezig,</w:t>
            </w:r>
            <w:r w:rsidRPr="00201FE5">
              <w:rPr>
                <w:snapToGrid/>
                <w:kern w:val="0"/>
                <w:sz w:val="16"/>
                <w:szCs w:val="16"/>
                <w:lang w:eastAsia="nl-NL"/>
              </w:rPr>
              <w:t xml:space="preserve"> in naam van de verzekeraar. Er kan maximaal één gemachtigde vermeld worden.</w:t>
            </w:r>
          </w:p>
          <w:p w14:paraId="4D9380E7" w14:textId="77777777" w:rsidR="003149B7" w:rsidRPr="00201FE5" w:rsidRDefault="003149B7" w:rsidP="00201FE5">
            <w:pPr>
              <w:spacing w:line="240" w:lineRule="auto"/>
              <w:rPr>
                <w:snapToGrid/>
                <w:kern w:val="0"/>
                <w:sz w:val="16"/>
                <w:szCs w:val="16"/>
                <w:lang w:eastAsia="nl-NL"/>
              </w:rPr>
            </w:pPr>
          </w:p>
          <w:p w14:paraId="2EC50878"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In deze akte treedt de gevolmachtigde op voor:</w:t>
            </w:r>
          </w:p>
          <w:p w14:paraId="57E2A24F" w14:textId="77777777" w:rsidR="003149B7" w:rsidRPr="00201FE5" w:rsidRDefault="003149B7" w:rsidP="00201FE5">
            <w:pPr>
              <w:numPr>
                <w:ilvl w:val="0"/>
                <w:numId w:val="42"/>
              </w:numPr>
              <w:spacing w:line="240" w:lineRule="auto"/>
              <w:rPr>
                <w:snapToGrid/>
                <w:kern w:val="0"/>
                <w:sz w:val="16"/>
                <w:szCs w:val="16"/>
                <w:lang w:eastAsia="nl-NL"/>
              </w:rPr>
            </w:pPr>
            <w:r w:rsidRPr="00201FE5">
              <w:rPr>
                <w:snapToGrid/>
                <w:kern w:val="0"/>
                <w:sz w:val="16"/>
                <w:szCs w:val="16"/>
                <w:lang w:eastAsia="nl-NL"/>
              </w:rPr>
              <w:t>één partij: de bank, of</w:t>
            </w:r>
          </w:p>
          <w:p w14:paraId="2C798BD0" w14:textId="7F6807CD" w:rsidR="003149B7" w:rsidRPr="00201FE5" w:rsidRDefault="00F86FB7" w:rsidP="00201FE5">
            <w:pPr>
              <w:numPr>
                <w:ilvl w:val="0"/>
                <w:numId w:val="42"/>
              </w:numPr>
              <w:spacing w:line="240" w:lineRule="auto"/>
              <w:rPr>
                <w:snapToGrid/>
                <w:kern w:val="0"/>
                <w:sz w:val="16"/>
                <w:szCs w:val="16"/>
                <w:lang w:eastAsia="nl-NL"/>
              </w:rPr>
            </w:pPr>
            <w:r w:rsidRPr="00201FE5">
              <w:rPr>
                <w:snapToGrid/>
                <w:kern w:val="0"/>
                <w:sz w:val="16"/>
                <w:szCs w:val="16"/>
                <w:lang w:eastAsia="nl-NL"/>
              </w:rPr>
              <w:t>twee</w:t>
            </w:r>
            <w:r w:rsidR="003149B7" w:rsidRPr="00201FE5">
              <w:rPr>
                <w:snapToGrid/>
                <w:kern w:val="0"/>
                <w:sz w:val="16"/>
                <w:szCs w:val="16"/>
                <w:lang w:eastAsia="nl-NL"/>
              </w:rPr>
              <w:t xml:space="preserve"> partijen: de bank</w:t>
            </w:r>
            <w:r w:rsidRPr="00201FE5">
              <w:rPr>
                <w:snapToGrid/>
                <w:kern w:val="0"/>
                <w:sz w:val="16"/>
                <w:szCs w:val="16"/>
                <w:lang w:eastAsia="nl-NL"/>
              </w:rPr>
              <w:t xml:space="preserve"> en </w:t>
            </w:r>
            <w:r w:rsidR="003149B7" w:rsidRPr="00201FE5">
              <w:rPr>
                <w:snapToGrid/>
                <w:kern w:val="0"/>
                <w:sz w:val="16"/>
                <w:szCs w:val="16"/>
                <w:lang w:eastAsia="nl-NL"/>
              </w:rPr>
              <w:t>de verzekeraar</w:t>
            </w:r>
          </w:p>
          <w:p w14:paraId="4DF57F9B"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 xml:space="preserve">De </w:t>
            </w:r>
            <w:proofErr w:type="spellStart"/>
            <w:r w:rsidRPr="00201FE5">
              <w:rPr>
                <w:snapToGrid/>
                <w:kern w:val="0"/>
                <w:sz w:val="16"/>
                <w:szCs w:val="16"/>
                <w:lang w:eastAsia="nl-NL"/>
              </w:rPr>
              <w:t>mapping</w:t>
            </w:r>
            <w:proofErr w:type="spellEnd"/>
            <w:r w:rsidRPr="00201FE5">
              <w:rPr>
                <w:snapToGrid/>
                <w:kern w:val="0"/>
                <w:sz w:val="16"/>
                <w:szCs w:val="16"/>
                <w:lang w:eastAsia="nl-NL"/>
              </w:rPr>
              <w:t xml:space="preserve"> is hiervan afhankelijk. </w:t>
            </w:r>
          </w:p>
          <w:p w14:paraId="5E2D3D5D" w14:textId="77777777" w:rsidR="003149B7" w:rsidRPr="00201FE5" w:rsidRDefault="003149B7" w:rsidP="00201FE5">
            <w:pPr>
              <w:spacing w:line="240" w:lineRule="auto"/>
              <w:rPr>
                <w:snapToGrid/>
                <w:kern w:val="0"/>
                <w:sz w:val="16"/>
                <w:szCs w:val="16"/>
                <w:lang w:eastAsia="nl-NL"/>
              </w:rPr>
            </w:pPr>
          </w:p>
          <w:p w14:paraId="089813BF" w14:textId="77777777" w:rsidR="003149B7" w:rsidRPr="00201FE5" w:rsidRDefault="003149B7" w:rsidP="00201FE5">
            <w:pPr>
              <w:spacing w:line="240" w:lineRule="auto"/>
              <w:rPr>
                <w:snapToGrid/>
                <w:kern w:val="0"/>
                <w:sz w:val="16"/>
                <w:szCs w:val="16"/>
                <w:lang w:eastAsia="nl-NL"/>
              </w:rPr>
            </w:pPr>
            <w:proofErr w:type="spellStart"/>
            <w:r w:rsidRPr="00201FE5">
              <w:rPr>
                <w:snapToGrid/>
                <w:kern w:val="0"/>
                <w:sz w:val="16"/>
                <w:szCs w:val="16"/>
                <w:u w:val="single"/>
                <w:lang w:eastAsia="nl-NL"/>
              </w:rPr>
              <w:t>Mapping</w:t>
            </w:r>
            <w:proofErr w:type="spellEnd"/>
            <w:r w:rsidRPr="00201FE5">
              <w:rPr>
                <w:snapToGrid/>
                <w:kern w:val="0"/>
                <w:sz w:val="16"/>
                <w:szCs w:val="16"/>
                <w:u w:val="single"/>
                <w:lang w:eastAsia="nl-NL"/>
              </w:rPr>
              <w:t xml:space="preserve"> optie a</w:t>
            </w:r>
            <w:r w:rsidRPr="00201FE5">
              <w:rPr>
                <w:snapToGrid/>
                <w:kern w:val="0"/>
                <w:sz w:val="16"/>
                <w:szCs w:val="16"/>
                <w:lang w:eastAsia="nl-NL"/>
              </w:rPr>
              <w:t>.:</w:t>
            </w:r>
          </w:p>
          <w:p w14:paraId="4D3A3CA2" w14:textId="21DBB988"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w:t>
            </w:r>
            <w:proofErr w:type="spellStart"/>
            <w:r w:rsidRPr="00201FE5">
              <w:rPr>
                <w:snapToGrid/>
                <w:kern w:val="0"/>
                <w:sz w:val="16"/>
                <w:szCs w:val="16"/>
                <w:lang w:eastAsia="nl-NL"/>
              </w:rPr>
              <w:t>IMKAD_AangebodenStuk</w:t>
            </w:r>
            <w:proofErr w:type="spellEnd"/>
            <w:r w:rsidRPr="00201FE5">
              <w:rPr>
                <w:snapToGrid/>
                <w:kern w:val="0"/>
                <w:sz w:val="16"/>
                <w:szCs w:val="16"/>
                <w:lang w:eastAsia="nl-NL"/>
              </w:rPr>
              <w:t>/Partij/Gevolmachtigde, waarbij ./</w:t>
            </w:r>
            <w:proofErr w:type="spellStart"/>
            <w:r w:rsidRPr="00201FE5">
              <w:rPr>
                <w:snapToGrid/>
                <w:kern w:val="0"/>
                <w:sz w:val="16"/>
                <w:szCs w:val="16"/>
                <w:lang w:eastAsia="nl-NL"/>
              </w:rPr>
              <w:t>aanduidingpartij</w:t>
            </w:r>
            <w:proofErr w:type="spellEnd"/>
            <w:r w:rsidRPr="00201FE5">
              <w:rPr>
                <w:snapToGrid/>
                <w:kern w:val="0"/>
                <w:sz w:val="16"/>
                <w:szCs w:val="16"/>
                <w:lang w:eastAsia="nl-NL"/>
              </w:rPr>
              <w:t>(‘</w:t>
            </w:r>
            <w:r w:rsidR="00211594" w:rsidRPr="00211594">
              <w:rPr>
                <w:rFonts w:cs="Arial"/>
                <w:color w:val="000000" w:themeColor="text1"/>
                <w:sz w:val="16"/>
                <w:szCs w:val="16"/>
              </w:rPr>
              <w:t>schuldeiser of hypotheekhouder</w:t>
            </w:r>
            <w:r w:rsidR="00211594">
              <w:rPr>
                <w:rFonts w:cs="Arial"/>
                <w:color w:val="000000" w:themeColor="text1"/>
                <w:sz w:val="16"/>
                <w:szCs w:val="16"/>
              </w:rPr>
              <w:t>’</w:t>
            </w:r>
            <w:r w:rsidRPr="00201FE5">
              <w:rPr>
                <w:snapToGrid/>
                <w:kern w:val="0"/>
                <w:sz w:val="16"/>
                <w:szCs w:val="16"/>
                <w:lang w:eastAsia="nl-NL"/>
              </w:rPr>
              <w:t>)</w:t>
            </w:r>
          </w:p>
          <w:p w14:paraId="4E35002C" w14:textId="77777777" w:rsidR="003149B7" w:rsidRPr="00201FE5" w:rsidRDefault="003149B7" w:rsidP="00201FE5">
            <w:pPr>
              <w:spacing w:line="240" w:lineRule="auto"/>
              <w:rPr>
                <w:snapToGrid/>
                <w:kern w:val="0"/>
                <w:sz w:val="16"/>
                <w:szCs w:val="16"/>
                <w:lang w:eastAsia="nl-NL"/>
              </w:rPr>
            </w:pPr>
          </w:p>
          <w:p w14:paraId="62547259" w14:textId="77777777" w:rsidR="003149B7" w:rsidRPr="00201FE5" w:rsidRDefault="003149B7" w:rsidP="00201FE5">
            <w:pPr>
              <w:spacing w:line="240" w:lineRule="auto"/>
              <w:rPr>
                <w:snapToGrid/>
                <w:kern w:val="0"/>
                <w:sz w:val="16"/>
                <w:szCs w:val="16"/>
                <w:lang w:eastAsia="nl-NL"/>
              </w:rPr>
            </w:pPr>
            <w:proofErr w:type="spellStart"/>
            <w:r w:rsidRPr="00201FE5">
              <w:rPr>
                <w:snapToGrid/>
                <w:kern w:val="0"/>
                <w:sz w:val="16"/>
                <w:szCs w:val="16"/>
                <w:u w:val="single"/>
                <w:lang w:eastAsia="nl-NL"/>
              </w:rPr>
              <w:t>Mapping</w:t>
            </w:r>
            <w:proofErr w:type="spellEnd"/>
            <w:r w:rsidRPr="00201FE5">
              <w:rPr>
                <w:snapToGrid/>
                <w:kern w:val="0"/>
                <w:sz w:val="16"/>
                <w:szCs w:val="16"/>
                <w:u w:val="single"/>
                <w:lang w:eastAsia="nl-NL"/>
              </w:rPr>
              <w:t xml:space="preserve"> optie b</w:t>
            </w:r>
            <w:r w:rsidRPr="00201FE5">
              <w:rPr>
                <w:snapToGrid/>
                <w:kern w:val="0"/>
                <w:sz w:val="16"/>
                <w:szCs w:val="16"/>
                <w:lang w:eastAsia="nl-NL"/>
              </w:rPr>
              <w:t>.:</w:t>
            </w:r>
          </w:p>
          <w:p w14:paraId="5CB39C6B" w14:textId="62A35A9B"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 xml:space="preserve">In deze optie treedt de gevolmachtigde op voor </w:t>
            </w:r>
            <w:r w:rsidR="00F86FB7" w:rsidRPr="00201FE5">
              <w:rPr>
                <w:snapToGrid/>
                <w:kern w:val="0"/>
                <w:sz w:val="16"/>
                <w:szCs w:val="16"/>
                <w:lang w:eastAsia="nl-NL"/>
              </w:rPr>
              <w:t>twee</w:t>
            </w:r>
            <w:r w:rsidRPr="00201FE5">
              <w:rPr>
                <w:snapToGrid/>
                <w:kern w:val="0"/>
                <w:sz w:val="16"/>
                <w:szCs w:val="16"/>
                <w:lang w:eastAsia="nl-NL"/>
              </w:rPr>
              <w:t xml:space="preserve"> partijen het is daarom noodzakelijk dat deze partijen gegroepeerd worden onder </w:t>
            </w:r>
            <w:r w:rsidRPr="00201FE5">
              <w:rPr>
                <w:sz w:val="16"/>
                <w:szCs w:val="16"/>
              </w:rPr>
              <w:t>één partij waaraan de gevolmachtigde gekoppeld wordt.</w:t>
            </w:r>
          </w:p>
          <w:p w14:paraId="501F77C1" w14:textId="77777777" w:rsidR="00F86FB7" w:rsidRDefault="00F86FB7" w:rsidP="003149B7">
            <w:pPr>
              <w:rPr>
                <w:snapToGrid/>
                <w:kern w:val="0"/>
                <w:u w:val="single"/>
                <w:lang w:eastAsia="nl-NL"/>
              </w:rPr>
            </w:pPr>
          </w:p>
          <w:p w14:paraId="06BF7E25" w14:textId="21EB04AF" w:rsidR="003149B7" w:rsidRPr="00AD2288" w:rsidRDefault="003149B7" w:rsidP="003149B7">
            <w:pPr>
              <w:rPr>
                <w:snapToGrid/>
                <w:kern w:val="0"/>
                <w:lang w:eastAsia="nl-NL"/>
              </w:rPr>
            </w:pPr>
            <w:proofErr w:type="spellStart"/>
            <w:r w:rsidRPr="00AD2288">
              <w:rPr>
                <w:snapToGrid/>
                <w:kern w:val="0"/>
                <w:u w:val="single"/>
                <w:lang w:eastAsia="nl-NL"/>
              </w:rPr>
              <w:t>Mapping</w:t>
            </w:r>
            <w:proofErr w:type="spellEnd"/>
            <w:r w:rsidRPr="00AD2288">
              <w:rPr>
                <w:snapToGrid/>
                <w:kern w:val="0"/>
                <w:u w:val="single"/>
                <w:lang w:eastAsia="nl-NL"/>
              </w:rPr>
              <w:t xml:space="preserve"> ‘ verzamel‘ partij</w:t>
            </w:r>
            <w:r w:rsidRPr="00AD2288">
              <w:rPr>
                <w:snapToGrid/>
                <w:kern w:val="0"/>
                <w:lang w:eastAsia="nl-NL"/>
              </w:rPr>
              <w:t>:</w:t>
            </w:r>
          </w:p>
          <w:p w14:paraId="7B57049D" w14:textId="77777777" w:rsidR="003149B7" w:rsidRPr="00AD2288" w:rsidRDefault="003149B7" w:rsidP="003149B7">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p>
          <w:p w14:paraId="5458FD8F" w14:textId="77777777" w:rsidR="003149B7" w:rsidRPr="00AD2288" w:rsidRDefault="003149B7" w:rsidP="003149B7">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750440F8" w14:textId="31C5CBFC" w:rsidR="003149B7" w:rsidRDefault="003149B7" w:rsidP="003149B7">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(‘bank-verzekeraar’)</w:t>
            </w:r>
          </w:p>
          <w:p w14:paraId="0C2F5BCA" w14:textId="107CCFB0" w:rsidR="008A2823" w:rsidRDefault="008A2823" w:rsidP="003149B7">
            <w:pPr>
              <w:autoSpaceDE w:val="0"/>
              <w:autoSpaceDN w:val="0"/>
              <w:adjustRightInd w:val="0"/>
              <w:spacing w:line="240" w:lineRule="auto"/>
              <w:rPr>
                <w:snapToGrid/>
                <w:kern w:val="0"/>
                <w:sz w:val="16"/>
                <w:szCs w:val="16"/>
                <w:lang w:eastAsia="nl-NL"/>
              </w:rPr>
            </w:pPr>
          </w:p>
          <w:p w14:paraId="1F385DA5" w14:textId="77777777" w:rsidR="008A2823" w:rsidRPr="00AD2288" w:rsidRDefault="008A2823" w:rsidP="003149B7">
            <w:pPr>
              <w:autoSpaceDE w:val="0"/>
              <w:autoSpaceDN w:val="0"/>
              <w:adjustRightInd w:val="0"/>
              <w:spacing w:line="240" w:lineRule="auto"/>
              <w:rPr>
                <w:snapToGrid/>
                <w:kern w:val="0"/>
                <w:sz w:val="16"/>
                <w:szCs w:val="16"/>
                <w:lang w:eastAsia="nl-NL"/>
              </w:rPr>
            </w:pPr>
          </w:p>
          <w:p w14:paraId="3F3D6B1F" w14:textId="77777777" w:rsidR="003149B7" w:rsidRPr="00AD2288" w:rsidRDefault="003149B7" w:rsidP="003149B7">
            <w:pPr>
              <w:rPr>
                <w:sz w:val="16"/>
                <w:szCs w:val="16"/>
                <w:lang w:val="nl"/>
              </w:rPr>
            </w:pPr>
            <w:r w:rsidRPr="00AD2288">
              <w:rPr>
                <w:sz w:val="16"/>
                <w:szCs w:val="16"/>
                <w:lang w:val="nl"/>
              </w:rPr>
              <w:t>De overige mapping is opgenomen in het genoemde tekstblok.</w:t>
            </w:r>
          </w:p>
          <w:p w14:paraId="7E8BA333" w14:textId="5EECABE4" w:rsidR="005B5069" w:rsidRPr="002E19B9" w:rsidRDefault="005B5069" w:rsidP="004936BD">
            <w:pPr>
              <w:autoSpaceDE w:val="0"/>
              <w:autoSpaceDN w:val="0"/>
              <w:adjustRightInd w:val="0"/>
              <w:spacing w:line="240" w:lineRule="auto"/>
              <w:rPr>
                <w:rFonts w:cs="Arial"/>
                <w:snapToGrid/>
                <w:kern w:val="0"/>
                <w:sz w:val="16"/>
                <w:szCs w:val="16"/>
                <w:lang w:eastAsia="nl-NL"/>
              </w:rPr>
            </w:pPr>
          </w:p>
        </w:tc>
      </w:tr>
    </w:tbl>
    <w:p w14:paraId="406E2862" w14:textId="77777777" w:rsidR="008A2823" w:rsidRDefault="008A2823">
      <w:r>
        <w:br w:type="page"/>
      </w: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B5069" w:rsidRPr="00123774" w14:paraId="7F6ABC21" w14:textId="77777777" w:rsidTr="004936BD">
        <w:trPr>
          <w:trHeight w:val="125"/>
        </w:trPr>
        <w:tc>
          <w:tcPr>
            <w:tcW w:w="2394" w:type="pct"/>
            <w:shd w:val="clear" w:color="auto" w:fill="auto"/>
          </w:tcPr>
          <w:p w14:paraId="11F786E3" w14:textId="2E8F098D" w:rsidR="005B5069" w:rsidRPr="00194473" w:rsidRDefault="005B5069" w:rsidP="004936BD">
            <w:pPr>
              <w:ind w:left="301"/>
              <w:rPr>
                <w:rFonts w:cs="Arial"/>
                <w:bCs/>
                <w:color w:val="800080"/>
                <w:szCs w:val="18"/>
              </w:rPr>
            </w:pPr>
            <w:r w:rsidRPr="00AD2288">
              <w:rPr>
                <w:rFonts w:cs="Arial"/>
              </w:rPr>
              <w:lastRenderedPageBreak/>
              <w:fldChar w:fldCharType="begin"/>
            </w:r>
            <w:r w:rsidRPr="00AD2288">
              <w:rPr>
                <w:rFonts w:cs="Arial"/>
              </w:rPr>
              <w:instrText>MacroButton Nomacro §</w:instrText>
            </w:r>
            <w:r w:rsidRPr="00AD2288">
              <w:rPr>
                <w:rFonts w:cs="Arial"/>
              </w:rPr>
              <w:fldChar w:fldCharType="end"/>
            </w:r>
            <w:r w:rsidRPr="00AD2288">
              <w:rPr>
                <w:rFonts w:ascii="Times New Roman" w:hAnsi="Times New Roman"/>
              </w:rPr>
              <w:t xml:space="preserve"> </w:t>
            </w:r>
            <w:r w:rsidRPr="00AD2288">
              <w:rPr>
                <w:color w:val="800080"/>
              </w:rPr>
              <w:t>a.</w:t>
            </w:r>
            <w:r w:rsidRPr="00AD2288">
              <w:rPr>
                <w:rFonts w:ascii="Times New Roman" w:hAnsi="Times New Roman"/>
                <w:color w:val="800080"/>
              </w:rPr>
              <w:t xml:space="preserve"> </w:t>
            </w:r>
            <w:r w:rsidRPr="00AD2288">
              <w:rPr>
                <w:rFonts w:cs="Arial"/>
              </w:rPr>
              <w:fldChar w:fldCharType="begin"/>
            </w:r>
            <w:r w:rsidRPr="00AD2288">
              <w:rPr>
                <w:rFonts w:cs="Arial"/>
              </w:rPr>
              <w:instrText>MacroButton Nomacro §</w:instrText>
            </w:r>
            <w:r w:rsidRPr="00AD2288">
              <w:rPr>
                <w:rFonts w:cs="Arial"/>
              </w:rPr>
              <w:fldChar w:fldCharType="end"/>
            </w:r>
            <w:r w:rsidRPr="00194473">
              <w:rPr>
                <w:rFonts w:cs="Arial"/>
                <w:color w:val="FF0000"/>
                <w:szCs w:val="18"/>
                <w:highlight w:val="yellow"/>
              </w:rPr>
              <w:t>TEKSTBLOK RECHTSPERSOON</w:t>
            </w:r>
            <w:r w:rsidRPr="00194473">
              <w:rPr>
                <w:rFonts w:cs="Arial"/>
                <w:color w:val="FF0000"/>
                <w:szCs w:val="18"/>
              </w:rPr>
              <w:t xml:space="preserve"> </w:t>
            </w:r>
          </w:p>
        </w:tc>
        <w:tc>
          <w:tcPr>
            <w:tcW w:w="2606" w:type="pct"/>
            <w:shd w:val="clear" w:color="auto" w:fill="auto"/>
          </w:tcPr>
          <w:p w14:paraId="79F6F84D" w14:textId="77777777" w:rsidR="00191BFB" w:rsidRDefault="005B5069" w:rsidP="004936BD">
            <w:pPr>
              <w:rPr>
                <w:rFonts w:cs="Arial"/>
                <w:sz w:val="16"/>
                <w:szCs w:val="16"/>
              </w:rPr>
            </w:pPr>
            <w:r w:rsidRPr="00F86FB7">
              <w:rPr>
                <w:rFonts w:cs="Arial"/>
                <w:sz w:val="16"/>
                <w:szCs w:val="16"/>
              </w:rPr>
              <w:t xml:space="preserve">Verplicht </w:t>
            </w:r>
            <w:r w:rsidRPr="00F86FB7">
              <w:rPr>
                <w:sz w:val="16"/>
                <w:szCs w:val="16"/>
                <w:lang w:val="nl"/>
              </w:rPr>
              <w:t>tekstblok</w:t>
            </w:r>
            <w:r w:rsidRPr="00F86FB7">
              <w:rPr>
                <w:rFonts w:cs="Arial"/>
                <w:sz w:val="16"/>
                <w:szCs w:val="16"/>
              </w:rPr>
              <w:t xml:space="preserve"> met de gegevens van de hypotheekbank</w:t>
            </w:r>
            <w:r w:rsidR="00191BFB">
              <w:rPr>
                <w:rFonts w:cs="Arial"/>
                <w:sz w:val="16"/>
                <w:szCs w:val="16"/>
              </w:rPr>
              <w:t>.</w:t>
            </w:r>
          </w:p>
          <w:p w14:paraId="18BF17A7" w14:textId="6502187E" w:rsidR="00191BFB" w:rsidRDefault="00191BFB" w:rsidP="004936BD">
            <w:pPr>
              <w:rPr>
                <w:rFonts w:cs="Arial"/>
                <w:sz w:val="16"/>
                <w:szCs w:val="16"/>
              </w:rPr>
            </w:pPr>
            <w:r>
              <w:rPr>
                <w:rFonts w:cs="Arial"/>
                <w:sz w:val="16"/>
                <w:szCs w:val="16"/>
              </w:rPr>
              <w:t>De “a.” wordt alleen getoond indien de verzekeraar-partij ook aanwezig is.</w:t>
            </w:r>
          </w:p>
          <w:p w14:paraId="5FFE778C" w14:textId="25A07BEE" w:rsidR="005B5069" w:rsidRDefault="005B5069" w:rsidP="004936BD">
            <w:pPr>
              <w:rPr>
                <w:rFonts w:cs="Arial"/>
                <w:sz w:val="16"/>
                <w:szCs w:val="16"/>
              </w:rPr>
            </w:pPr>
            <w:r w:rsidRPr="00F86FB7">
              <w:rPr>
                <w:rFonts w:cs="Arial"/>
                <w:sz w:val="16"/>
                <w:szCs w:val="16"/>
              </w:rPr>
              <w:t xml:space="preserve">. </w:t>
            </w:r>
          </w:p>
          <w:p w14:paraId="0326D873" w14:textId="77777777" w:rsidR="008A2823" w:rsidRPr="00AD2288" w:rsidRDefault="008A2823" w:rsidP="008A2823">
            <w:pPr>
              <w:rPr>
                <w:rFonts w:cs="Arial"/>
                <w:snapToGrid/>
                <w:kern w:val="0"/>
                <w:szCs w:val="18"/>
                <w:lang w:eastAsia="nl-NL"/>
              </w:rPr>
            </w:pPr>
            <w:proofErr w:type="spellStart"/>
            <w:r w:rsidRPr="00AD2288">
              <w:rPr>
                <w:szCs w:val="18"/>
                <w:u w:val="single"/>
              </w:rPr>
              <w:t>Mapping</w:t>
            </w:r>
            <w:proofErr w:type="spellEnd"/>
            <w:r w:rsidRPr="00AD2288">
              <w:rPr>
                <w:szCs w:val="18"/>
                <w:u w:val="single"/>
              </w:rPr>
              <w:t xml:space="preserve"> alleen partij ‘de Bank’ aanwezig en persoon:</w:t>
            </w:r>
          </w:p>
          <w:p w14:paraId="044A78A4" w14:textId="77777777" w:rsidR="008A2823" w:rsidRPr="00AD2288" w:rsidRDefault="008A2823" w:rsidP="008A2823">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 [</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3802DC49" w14:textId="532A253C" w:rsidR="008A2823" w:rsidRPr="00AD2288" w:rsidRDefault="008A2823" w:rsidP="008A2823">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sidR="00BE23D8" w:rsidRPr="00211594">
              <w:rPr>
                <w:rFonts w:cs="Arial"/>
                <w:color w:val="000000" w:themeColor="text1"/>
                <w:sz w:val="16"/>
                <w:szCs w:val="16"/>
              </w:rPr>
              <w:t>schuldeiser of hypotheekhouder</w:t>
            </w:r>
            <w:r w:rsidR="00BE23D8">
              <w:rPr>
                <w:rFonts w:cs="Arial"/>
                <w:color w:val="000000" w:themeColor="text1"/>
                <w:sz w:val="16"/>
                <w:szCs w:val="16"/>
              </w:rPr>
              <w:t>’</w:t>
            </w:r>
            <w:r w:rsidRPr="00AD2288">
              <w:rPr>
                <w:snapToGrid/>
                <w:kern w:val="0"/>
                <w:sz w:val="16"/>
                <w:szCs w:val="16"/>
                <w:lang w:eastAsia="nl-NL"/>
              </w:rPr>
              <w:t>)</w:t>
            </w:r>
          </w:p>
          <w:p w14:paraId="60C9A989" w14:textId="77777777" w:rsidR="008A2823" w:rsidRPr="00AD2288" w:rsidRDefault="008A2823" w:rsidP="008A2823">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proofErr w:type="spellStart"/>
            <w:r w:rsidRPr="00AD2288">
              <w:rPr>
                <w:rFonts w:cs="Arial"/>
                <w:snapToGrid/>
                <w:kern w:val="0"/>
                <w:sz w:val="16"/>
                <w:szCs w:val="16"/>
                <w:lang w:eastAsia="nl-NL"/>
              </w:rPr>
              <w:t>IMKAD_Persoon</w:t>
            </w:r>
            <w:proofErr w:type="spellEnd"/>
          </w:p>
          <w:p w14:paraId="3379D333" w14:textId="77777777" w:rsidR="008A2823" w:rsidRPr="00AD2288" w:rsidRDefault="008A2823" w:rsidP="008A2823">
            <w:pPr>
              <w:autoSpaceDE w:val="0"/>
              <w:autoSpaceDN w:val="0"/>
              <w:adjustRightInd w:val="0"/>
              <w:spacing w:line="240" w:lineRule="auto"/>
              <w:rPr>
                <w:sz w:val="16"/>
                <w:szCs w:val="16"/>
                <w:lang w:val="nl"/>
              </w:rPr>
            </w:pPr>
            <w:r w:rsidRPr="00AD2288">
              <w:rPr>
                <w:sz w:val="16"/>
                <w:szCs w:val="16"/>
                <w:lang w:val="nl"/>
              </w:rPr>
              <w:t xml:space="preserve">De overige </w:t>
            </w:r>
            <w:proofErr w:type="spellStart"/>
            <w:r w:rsidRPr="00AD2288">
              <w:rPr>
                <w:rFonts w:cs="Arial"/>
                <w:snapToGrid/>
                <w:kern w:val="0"/>
                <w:sz w:val="16"/>
                <w:szCs w:val="16"/>
                <w:lang w:eastAsia="nl-NL"/>
              </w:rPr>
              <w:t>mapping</w:t>
            </w:r>
            <w:proofErr w:type="spellEnd"/>
            <w:r w:rsidRPr="00AD2288">
              <w:rPr>
                <w:sz w:val="16"/>
                <w:szCs w:val="16"/>
                <w:lang w:val="nl"/>
              </w:rPr>
              <w:t xml:space="preserve"> is opgenomen in de genoemde tekstblokken.</w:t>
            </w:r>
          </w:p>
          <w:p w14:paraId="63A80A9D" w14:textId="77777777" w:rsidR="008A2823" w:rsidRPr="00AD2288" w:rsidRDefault="008A2823" w:rsidP="008A2823">
            <w:pPr>
              <w:rPr>
                <w:rFonts w:cs="Arial"/>
                <w:snapToGrid/>
                <w:kern w:val="0"/>
                <w:szCs w:val="18"/>
                <w:lang w:eastAsia="nl-NL"/>
              </w:rPr>
            </w:pPr>
          </w:p>
          <w:p w14:paraId="40AC26FD" w14:textId="77777777" w:rsidR="008A2823" w:rsidRPr="00AD2288" w:rsidRDefault="008A2823" w:rsidP="008A2823">
            <w:pPr>
              <w:rPr>
                <w:szCs w:val="18"/>
                <w:u w:val="single"/>
              </w:rPr>
            </w:pPr>
            <w:proofErr w:type="spellStart"/>
            <w:r w:rsidRPr="00AD2288">
              <w:rPr>
                <w:szCs w:val="18"/>
                <w:u w:val="single"/>
              </w:rPr>
              <w:t>Mapping</w:t>
            </w:r>
            <w:proofErr w:type="spellEnd"/>
            <w:r w:rsidRPr="00AD2288">
              <w:rPr>
                <w:szCs w:val="18"/>
                <w:u w:val="single"/>
              </w:rPr>
              <w:t xml:space="preserve"> ‘verzamel’ partij aanwezig en persoon:</w:t>
            </w:r>
          </w:p>
          <w:p w14:paraId="27609EB7" w14:textId="2A074C48" w:rsidR="008A2823" w:rsidRPr="00AD2288" w:rsidRDefault="008A2823" w:rsidP="008A2823">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r w:rsidRPr="00AD2288">
              <w:rPr>
                <w:snapToGrid/>
                <w:kern w:val="0"/>
                <w:sz w:val="16"/>
                <w:szCs w:val="16"/>
                <w:lang w:eastAsia="nl-NL"/>
              </w:rPr>
              <w:t>bank-verzekeraar</w:t>
            </w:r>
            <w:r w:rsidRPr="00AD2288">
              <w:rPr>
                <w:rFonts w:cs="Arial"/>
                <w:snapToGrid/>
                <w:kern w:val="0"/>
                <w:sz w:val="16"/>
                <w:szCs w:val="16"/>
                <w:lang w:eastAsia="nl-NL"/>
              </w:rPr>
              <w:t>’)/Partij</w:t>
            </w:r>
          </w:p>
          <w:p w14:paraId="40B58E0C" w14:textId="77777777" w:rsidR="008A2823" w:rsidRPr="00AD2288" w:rsidRDefault="008A2823" w:rsidP="008A2823">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10174BB6" w14:textId="1443254A" w:rsidR="008A2823" w:rsidRPr="00AD2288" w:rsidRDefault="008A2823" w:rsidP="008A2823">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sidR="00460090" w:rsidRPr="00211594">
              <w:rPr>
                <w:rFonts w:cs="Arial"/>
                <w:color w:val="000000" w:themeColor="text1"/>
                <w:sz w:val="16"/>
                <w:szCs w:val="16"/>
              </w:rPr>
              <w:t>schuldeiser of hypotheekhouder</w:t>
            </w:r>
            <w:r w:rsidR="00460090">
              <w:rPr>
                <w:rFonts w:cs="Arial"/>
                <w:color w:val="000000" w:themeColor="text1"/>
                <w:sz w:val="16"/>
                <w:szCs w:val="16"/>
              </w:rPr>
              <w:t>’</w:t>
            </w:r>
            <w:r w:rsidRPr="00AD2288">
              <w:rPr>
                <w:snapToGrid/>
                <w:kern w:val="0"/>
                <w:sz w:val="16"/>
                <w:szCs w:val="16"/>
                <w:lang w:eastAsia="nl-NL"/>
              </w:rPr>
              <w:t>)</w:t>
            </w:r>
          </w:p>
          <w:p w14:paraId="68C0476D" w14:textId="77777777" w:rsidR="008A2823" w:rsidRPr="00AD2288" w:rsidRDefault="008A2823" w:rsidP="008A2823">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/Partij/Partij/</w:t>
            </w:r>
            <w:proofErr w:type="spellStart"/>
            <w:r w:rsidRPr="00AD2288">
              <w:rPr>
                <w:rFonts w:cs="Arial"/>
                <w:snapToGrid/>
                <w:kern w:val="0"/>
                <w:sz w:val="16"/>
                <w:szCs w:val="16"/>
                <w:lang w:eastAsia="nl-NL"/>
              </w:rPr>
              <w:t>IMKAD_Persoon</w:t>
            </w:r>
            <w:proofErr w:type="spellEnd"/>
          </w:p>
          <w:p w14:paraId="33811749" w14:textId="77777777" w:rsidR="008A2823" w:rsidRPr="00AD2288" w:rsidRDefault="008A2823" w:rsidP="008A2823">
            <w:pPr>
              <w:autoSpaceDE w:val="0"/>
              <w:autoSpaceDN w:val="0"/>
              <w:adjustRightInd w:val="0"/>
              <w:spacing w:line="240" w:lineRule="auto"/>
              <w:rPr>
                <w:sz w:val="16"/>
                <w:szCs w:val="16"/>
                <w:lang w:val="nl"/>
              </w:rPr>
            </w:pPr>
            <w:r w:rsidRPr="00AD2288">
              <w:rPr>
                <w:sz w:val="16"/>
                <w:szCs w:val="16"/>
                <w:lang w:val="nl"/>
              </w:rPr>
              <w:t xml:space="preserve">De overige </w:t>
            </w:r>
            <w:proofErr w:type="spellStart"/>
            <w:r w:rsidRPr="00AD2288">
              <w:rPr>
                <w:rFonts w:cs="Arial"/>
                <w:snapToGrid/>
                <w:kern w:val="0"/>
                <w:sz w:val="16"/>
                <w:szCs w:val="16"/>
                <w:lang w:eastAsia="nl-NL"/>
              </w:rPr>
              <w:t>mapping</w:t>
            </w:r>
            <w:proofErr w:type="spellEnd"/>
            <w:r w:rsidRPr="00AD2288">
              <w:rPr>
                <w:sz w:val="16"/>
                <w:szCs w:val="16"/>
                <w:lang w:val="nl"/>
              </w:rPr>
              <w:t xml:space="preserve"> is opgenomen in de genoemde tekstblokken.</w:t>
            </w:r>
          </w:p>
          <w:p w14:paraId="7A671A91" w14:textId="77777777" w:rsidR="008A2823" w:rsidRPr="00F04F48" w:rsidRDefault="008A2823" w:rsidP="008A2823">
            <w:pPr>
              <w:autoSpaceDE w:val="0"/>
              <w:autoSpaceDN w:val="0"/>
              <w:adjustRightInd w:val="0"/>
              <w:spacing w:line="240" w:lineRule="auto"/>
            </w:pPr>
          </w:p>
          <w:p w14:paraId="60731EB7" w14:textId="77777777" w:rsidR="008A2823" w:rsidRPr="00AD2288" w:rsidRDefault="008A2823" w:rsidP="008A2823">
            <w:pPr>
              <w:rPr>
                <w:u w:val="single"/>
              </w:rPr>
            </w:pPr>
            <w:proofErr w:type="spellStart"/>
            <w:r w:rsidRPr="00AD2288">
              <w:rPr>
                <w:u w:val="single"/>
              </w:rPr>
              <w:t>Mapping</w:t>
            </w:r>
            <w:proofErr w:type="spellEnd"/>
            <w:r w:rsidRPr="00AD2288">
              <w:rPr>
                <w:u w:val="single"/>
              </w:rPr>
              <w:t xml:space="preserve"> stukdeel:</w:t>
            </w:r>
          </w:p>
          <w:p w14:paraId="3B6E3E01" w14:textId="77777777" w:rsidR="008A2823" w:rsidRPr="00AD2288" w:rsidRDefault="008A2823" w:rsidP="008A2823">
            <w:pPr>
              <w:autoSpaceDE w:val="0"/>
              <w:autoSpaceDN w:val="0"/>
              <w:adjustRightInd w:val="0"/>
              <w:spacing w:line="240" w:lineRule="auto"/>
              <w:rPr>
                <w:rFonts w:cs="Arial"/>
                <w:sz w:val="16"/>
                <w:szCs w:val="16"/>
              </w:rPr>
            </w:pPr>
            <w:r w:rsidRPr="00AD2288">
              <w:rPr>
                <w:rFonts w:cs="Arial"/>
                <w:sz w:val="16"/>
                <w:szCs w:val="16"/>
              </w:rPr>
              <w:t xml:space="preserve">De bank-partij wordt tevens </w:t>
            </w:r>
            <w:r w:rsidRPr="00AD2288">
              <w:rPr>
                <w:rFonts w:cs="Arial"/>
                <w:snapToGrid/>
                <w:kern w:val="0"/>
                <w:sz w:val="16"/>
                <w:szCs w:val="16"/>
                <w:lang w:eastAsia="nl-NL"/>
              </w:rPr>
              <w:t>vastgelegd</w:t>
            </w:r>
            <w:r w:rsidRPr="00AD2288">
              <w:rPr>
                <w:rFonts w:cs="Arial"/>
                <w:sz w:val="16"/>
                <w:szCs w:val="16"/>
              </w:rPr>
              <w:t xml:space="preserve"> als verkrijger bij het </w:t>
            </w:r>
            <w:proofErr w:type="spellStart"/>
            <w:r w:rsidRPr="00AD2288">
              <w:rPr>
                <w:rFonts w:cs="Arial"/>
                <w:sz w:val="16"/>
                <w:szCs w:val="16"/>
              </w:rPr>
              <w:t>StukdeelHypotheek</w:t>
            </w:r>
            <w:proofErr w:type="spellEnd"/>
            <w:r w:rsidRPr="00AD2288">
              <w:rPr>
                <w:rFonts w:cs="Arial"/>
                <w:sz w:val="16"/>
                <w:szCs w:val="16"/>
              </w:rPr>
              <w:t>:</w:t>
            </w:r>
          </w:p>
          <w:p w14:paraId="0F4D78F1" w14:textId="4239E0F3" w:rsidR="008A2823" w:rsidRPr="00AD2288" w:rsidRDefault="008A2823" w:rsidP="008A2823">
            <w:pPr>
              <w:autoSpaceDE w:val="0"/>
              <w:autoSpaceDN w:val="0"/>
              <w:adjustRightInd w:val="0"/>
              <w:spacing w:line="240" w:lineRule="auto"/>
              <w:rPr>
                <w:rFonts w:cs="Arial"/>
                <w:sz w:val="16"/>
                <w:szCs w:val="16"/>
              </w:rPr>
            </w:pPr>
            <w:r w:rsidRPr="00AD2288">
              <w:rPr>
                <w:rFonts w:cs="Arial"/>
                <w:sz w:val="16"/>
                <w:szCs w:val="16"/>
              </w:rPr>
              <w:t>//</w:t>
            </w:r>
            <w:proofErr w:type="spellStart"/>
            <w:r w:rsidRPr="00AD2288">
              <w:rPr>
                <w:rFonts w:cs="Arial"/>
                <w:sz w:val="16"/>
                <w:szCs w:val="16"/>
              </w:rPr>
              <w:t>IMKAD_AangebodenStuk</w:t>
            </w:r>
            <w:proofErr w:type="spellEnd"/>
            <w:r w:rsidRPr="00AD2288">
              <w:rPr>
                <w:rFonts w:cs="Arial"/>
                <w:sz w:val="16"/>
                <w:szCs w:val="16"/>
              </w:rPr>
              <w:t>/</w:t>
            </w:r>
            <w:proofErr w:type="spellStart"/>
            <w:r w:rsidRPr="00AD2288">
              <w:rPr>
                <w:rFonts w:cs="Arial"/>
                <w:snapToGrid/>
                <w:kern w:val="0"/>
                <w:sz w:val="16"/>
                <w:szCs w:val="16"/>
                <w:lang w:eastAsia="nl-NL"/>
              </w:rPr>
              <w:t>StukdeelHypotheek</w:t>
            </w:r>
            <w:proofErr w:type="spellEnd"/>
            <w:r>
              <w:rPr>
                <w:rFonts w:cs="Arial"/>
                <w:sz w:val="16"/>
                <w:szCs w:val="16"/>
              </w:rPr>
              <w:t>/</w:t>
            </w:r>
            <w:r w:rsidRPr="00AD2288">
              <w:rPr>
                <w:rFonts w:cs="Arial"/>
                <w:sz w:val="16"/>
                <w:szCs w:val="16"/>
              </w:rPr>
              <w:t>/</w:t>
            </w:r>
            <w:proofErr w:type="spellStart"/>
            <w:r w:rsidRPr="00AD2288">
              <w:rPr>
                <w:rFonts w:cs="Arial"/>
                <w:sz w:val="16"/>
                <w:szCs w:val="16"/>
              </w:rPr>
              <w:t>verkrijgerRechtRef</w:t>
            </w:r>
            <w:proofErr w:type="spellEnd"/>
            <w:r w:rsidRPr="00AD2288">
              <w:rPr>
                <w:rFonts w:cs="Arial"/>
                <w:sz w:val="16"/>
                <w:szCs w:val="16"/>
              </w:rPr>
              <w:t xml:space="preserve"> </w:t>
            </w:r>
            <w:proofErr w:type="spellStart"/>
            <w:r w:rsidRPr="00AD2288">
              <w:rPr>
                <w:rFonts w:cs="Arial"/>
                <w:sz w:val="16"/>
                <w:szCs w:val="16"/>
              </w:rPr>
              <w:t>xlink:href</w:t>
            </w:r>
            <w:proofErr w:type="spellEnd"/>
            <w:r w:rsidRPr="00AD2288">
              <w:rPr>
                <w:rFonts w:cs="Arial"/>
                <w:sz w:val="16"/>
                <w:szCs w:val="16"/>
              </w:rPr>
              <w:t>="#</w:t>
            </w:r>
            <w:proofErr w:type="spellStart"/>
            <w:r w:rsidRPr="00AD2288">
              <w:rPr>
                <w:rFonts w:cs="Arial"/>
                <w:sz w:val="16"/>
                <w:szCs w:val="16"/>
              </w:rPr>
              <w:t>id</w:t>
            </w:r>
            <w:proofErr w:type="spellEnd"/>
            <w:r w:rsidRPr="00AD2288">
              <w:rPr>
                <w:rFonts w:cs="Arial"/>
                <w:sz w:val="16"/>
                <w:szCs w:val="16"/>
              </w:rPr>
              <w:t xml:space="preserve"> bank-partij"</w:t>
            </w:r>
          </w:p>
          <w:p w14:paraId="0447B868" w14:textId="77777777" w:rsidR="005B5069" w:rsidRDefault="005B5069" w:rsidP="008A2823">
            <w:pPr>
              <w:spacing w:line="240" w:lineRule="auto"/>
              <w:rPr>
                <w:rFonts w:cs="Arial"/>
                <w:sz w:val="16"/>
                <w:szCs w:val="16"/>
              </w:rPr>
            </w:pPr>
          </w:p>
          <w:p w14:paraId="4E7A20F5" w14:textId="77777777" w:rsidR="005B5069" w:rsidRPr="00FC6ED9" w:rsidRDefault="005B5069" w:rsidP="004936BD">
            <w:pPr>
              <w:spacing w:line="240" w:lineRule="auto"/>
              <w:rPr>
                <w:rFonts w:cs="Arial"/>
                <w:szCs w:val="18"/>
                <w:u w:val="single"/>
              </w:rPr>
            </w:pPr>
            <w:proofErr w:type="spellStart"/>
            <w:r w:rsidRPr="00FC6ED9">
              <w:rPr>
                <w:rFonts w:cs="Arial"/>
                <w:szCs w:val="18"/>
                <w:u w:val="single"/>
              </w:rPr>
              <w:t>Mapping</w:t>
            </w:r>
            <w:proofErr w:type="spellEnd"/>
            <w:r w:rsidRPr="00FC6ED9">
              <w:rPr>
                <w:rFonts w:cs="Arial"/>
                <w:szCs w:val="18"/>
                <w:u w:val="single"/>
              </w:rPr>
              <w:t>:</w:t>
            </w:r>
          </w:p>
          <w:p w14:paraId="08FFC53D" w14:textId="77777777" w:rsidR="005B5069" w:rsidRDefault="005B5069" w:rsidP="004936BD">
            <w:pPr>
              <w:spacing w:line="240" w:lineRule="auto"/>
              <w:rPr>
                <w:rFonts w:cs="Arial"/>
                <w:sz w:val="16"/>
                <w:szCs w:val="16"/>
              </w:rPr>
            </w:pPr>
            <w:r>
              <w:rPr>
                <w:rFonts w:cs="Arial"/>
                <w:sz w:val="16"/>
                <w:szCs w:val="16"/>
              </w:rPr>
              <w:t>-zie tekstblok</w:t>
            </w:r>
          </w:p>
          <w:p w14:paraId="3E4F332B" w14:textId="3A69D43C" w:rsidR="00F86FB7" w:rsidRPr="00DB7FA4" w:rsidRDefault="00F86FB7" w:rsidP="004936BD">
            <w:pPr>
              <w:spacing w:line="240" w:lineRule="auto"/>
              <w:rPr>
                <w:rFonts w:cs="Arial"/>
                <w:sz w:val="16"/>
                <w:szCs w:val="16"/>
              </w:rPr>
            </w:pPr>
          </w:p>
        </w:tc>
      </w:tr>
      <w:tr w:rsidR="005B5069" w:rsidRPr="00123774" w14:paraId="351B460B" w14:textId="77777777" w:rsidTr="004936BD">
        <w:trPr>
          <w:trHeight w:val="125"/>
        </w:trPr>
        <w:tc>
          <w:tcPr>
            <w:tcW w:w="2394" w:type="pct"/>
            <w:shd w:val="clear" w:color="auto" w:fill="auto"/>
          </w:tcPr>
          <w:p w14:paraId="3CC03114" w14:textId="77777777" w:rsidR="005B5069" w:rsidRPr="00FD4C0C" w:rsidRDefault="005B5069" w:rsidP="00FD4C0C">
            <w:pPr>
              <w:tabs>
                <w:tab w:val="left" w:pos="-1440"/>
                <w:tab w:val="left" w:pos="-720"/>
              </w:tabs>
              <w:suppressAutoHyphens/>
              <w:ind w:left="360"/>
              <w:rPr>
                <w:color w:val="800080"/>
                <w:szCs w:val="18"/>
              </w:rPr>
            </w:pPr>
            <w:r w:rsidRPr="00FD4C0C">
              <w:rPr>
                <w:rFonts w:cs="Arial"/>
                <w:color w:val="800080"/>
                <w:szCs w:val="18"/>
              </w:rPr>
              <w:t xml:space="preserve">(correspondentieadres </w:t>
            </w:r>
            <w:r w:rsidRPr="00FD4C0C">
              <w:rPr>
                <w:color w:val="800080"/>
                <w:szCs w:val="18"/>
              </w:rPr>
              <w:t>voor alle aangelegenheden betreffende de</w:t>
            </w:r>
          </w:p>
          <w:p w14:paraId="3427A61B" w14:textId="77777777" w:rsidR="005B5069" w:rsidRPr="00FD4C0C" w:rsidRDefault="005B5069" w:rsidP="00FD4C0C">
            <w:pPr>
              <w:tabs>
                <w:tab w:val="left" w:pos="-1440"/>
                <w:tab w:val="left" w:pos="-720"/>
              </w:tabs>
              <w:suppressAutoHyphens/>
              <w:ind w:left="360"/>
              <w:rPr>
                <w:rFonts w:cs="Arial"/>
                <w:color w:val="800080"/>
                <w:szCs w:val="18"/>
              </w:rPr>
            </w:pPr>
            <w:r w:rsidRPr="00FD4C0C">
              <w:rPr>
                <w:color w:val="800080"/>
                <w:szCs w:val="18"/>
              </w:rPr>
              <w:t>hierna te vermelden rechtshandelingen</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label</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afdeling</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postcode</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p>
          <w:p w14:paraId="701C2B7A" w14:textId="77777777" w:rsidR="005B5069" w:rsidRPr="00FD4C0C" w:rsidRDefault="005B5069" w:rsidP="00FD4C0C">
            <w:pPr>
              <w:tabs>
                <w:tab w:val="left" w:pos="-1440"/>
                <w:tab w:val="left" w:pos="-720"/>
              </w:tabs>
              <w:suppressAutoHyphens/>
              <w:ind w:left="360"/>
              <w:rPr>
                <w:rFonts w:cs="Arial"/>
                <w:color w:val="800080"/>
                <w:szCs w:val="18"/>
              </w:rPr>
            </w:pP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straatnaam</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huisnummer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letter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toevoeging</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 xml:space="preserve"> </w:t>
            </w:r>
            <w:r w:rsidRPr="00FD4C0C">
              <w:rPr>
                <w:rFonts w:cs="Arial"/>
                <w:color w:val="800080"/>
                <w:szCs w:val="18"/>
              </w:rPr>
              <w:t xml:space="preserve">/ postbus </w:t>
            </w:r>
          </w:p>
          <w:p w14:paraId="03BCE714" w14:textId="77777777" w:rsidR="005B5069" w:rsidRPr="00FD4C0C" w:rsidRDefault="005B5069" w:rsidP="00FD4C0C">
            <w:pPr>
              <w:tabs>
                <w:tab w:val="left" w:pos="-1440"/>
                <w:tab w:val="left" w:pos="-720"/>
              </w:tabs>
              <w:suppressAutoHyphens/>
              <w:ind w:left="360"/>
              <w:rPr>
                <w:rFonts w:cs="Arial"/>
                <w:color w:val="FF0000"/>
                <w:sz w:val="20"/>
              </w:rPr>
            </w:pP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postbusnummer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postcode</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regio</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straat</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land</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w:t>
            </w:r>
            <w:r w:rsidRPr="00FD4C0C">
              <w:rPr>
                <w:rFonts w:cs="Arial"/>
                <w:color w:val="FF0000"/>
                <w:sz w:val="20"/>
              </w:rPr>
              <w:t xml:space="preserve"> </w:t>
            </w:r>
          </w:p>
        </w:tc>
        <w:tc>
          <w:tcPr>
            <w:tcW w:w="2606" w:type="pct"/>
            <w:shd w:val="clear" w:color="auto" w:fill="auto"/>
          </w:tcPr>
          <w:p w14:paraId="00F99235" w14:textId="77777777" w:rsidR="005B5069" w:rsidRPr="00FD4C0C" w:rsidRDefault="005B5069" w:rsidP="00FD4C0C">
            <w:pPr>
              <w:spacing w:before="72" w:line="240" w:lineRule="auto"/>
              <w:ind w:left="360"/>
              <w:rPr>
                <w:snapToGrid/>
                <w:sz w:val="16"/>
                <w:szCs w:val="16"/>
              </w:rPr>
            </w:pPr>
            <w:r w:rsidRPr="00FD4C0C">
              <w:rPr>
                <w:sz w:val="16"/>
                <w:szCs w:val="16"/>
              </w:rPr>
              <w:t>Optioneel postadres.</w:t>
            </w:r>
          </w:p>
          <w:p w14:paraId="016AA79E" w14:textId="77777777" w:rsidR="005B5069" w:rsidRPr="00201FE5" w:rsidRDefault="005B5069">
            <w:pPr>
              <w:spacing w:line="240" w:lineRule="auto"/>
              <w:rPr>
                <w:color w:val="3366FF"/>
                <w:sz w:val="16"/>
                <w:szCs w:val="16"/>
              </w:rPr>
            </w:pPr>
          </w:p>
          <w:p w14:paraId="73ACF9E4" w14:textId="77777777" w:rsidR="005B5069" w:rsidRPr="00FD4C0C" w:rsidRDefault="005B5069" w:rsidP="00FD4C0C">
            <w:pPr>
              <w:spacing w:line="240" w:lineRule="auto"/>
              <w:ind w:left="360"/>
              <w:rPr>
                <w:color w:val="3366FF"/>
                <w:sz w:val="16"/>
                <w:szCs w:val="16"/>
              </w:rPr>
            </w:pPr>
            <w:r w:rsidRPr="00FD4C0C">
              <w:rPr>
                <w:color w:val="3366FF"/>
                <w:sz w:val="16"/>
                <w:szCs w:val="16"/>
              </w:rPr>
              <w:t xml:space="preserve">Label </w:t>
            </w:r>
            <w:r w:rsidRPr="00FD4C0C">
              <w:rPr>
                <w:sz w:val="16"/>
                <w:szCs w:val="16"/>
              </w:rPr>
              <w:t>en</w:t>
            </w:r>
            <w:r w:rsidRPr="00FD4C0C">
              <w:rPr>
                <w:color w:val="3366FF"/>
                <w:sz w:val="16"/>
                <w:szCs w:val="16"/>
              </w:rPr>
              <w:t xml:space="preserve"> afdeling </w:t>
            </w:r>
            <w:r w:rsidRPr="00FD4C0C">
              <w:rPr>
                <w:sz w:val="16"/>
                <w:szCs w:val="16"/>
              </w:rPr>
              <w:t>zijn twee onafhankelijke optionele variabelen, die voor elk type adres getoond kunnen worden.</w:t>
            </w:r>
          </w:p>
          <w:p w14:paraId="4DFB8C95" w14:textId="77777777" w:rsidR="005B5069" w:rsidRPr="00201FE5" w:rsidRDefault="005B5069">
            <w:pPr>
              <w:spacing w:line="240" w:lineRule="auto"/>
              <w:rPr>
                <w:sz w:val="16"/>
                <w:szCs w:val="16"/>
              </w:rPr>
            </w:pPr>
          </w:p>
          <w:p w14:paraId="464D1F3F" w14:textId="77777777" w:rsidR="005B5069" w:rsidRPr="00FD4C0C" w:rsidRDefault="005B5069" w:rsidP="00FD4C0C">
            <w:pPr>
              <w:spacing w:line="240" w:lineRule="auto"/>
              <w:ind w:left="360"/>
              <w:rPr>
                <w:sz w:val="16"/>
                <w:szCs w:val="16"/>
              </w:rPr>
            </w:pPr>
            <w:r w:rsidRPr="00FD4C0C">
              <w:rPr>
                <w:sz w:val="16"/>
                <w:szCs w:val="16"/>
              </w:rPr>
              <w:t>Voor het adres moet gekozen worden uit binnenlands adres, postbus adres of buitenlands adres.</w:t>
            </w:r>
          </w:p>
          <w:p w14:paraId="17B49C0A" w14:textId="77777777" w:rsidR="005B5069" w:rsidRPr="00201FE5" w:rsidRDefault="005B5069">
            <w:pPr>
              <w:spacing w:line="240" w:lineRule="auto"/>
              <w:rPr>
                <w:sz w:val="16"/>
                <w:szCs w:val="16"/>
              </w:rPr>
            </w:pPr>
          </w:p>
          <w:p w14:paraId="06D2F18B" w14:textId="77777777" w:rsidR="005B5069" w:rsidRPr="00FD4C0C" w:rsidRDefault="005B5069" w:rsidP="00FD4C0C">
            <w:pPr>
              <w:spacing w:line="240" w:lineRule="auto"/>
              <w:ind w:left="360"/>
              <w:rPr>
                <w:sz w:val="16"/>
                <w:szCs w:val="16"/>
              </w:rPr>
            </w:pPr>
            <w:r w:rsidRPr="00FD4C0C">
              <w:rPr>
                <w:sz w:val="16"/>
                <w:szCs w:val="16"/>
              </w:rPr>
              <w:t xml:space="preserve">Voor plaats en land moet gekozen worden uit een </w:t>
            </w:r>
            <w:proofErr w:type="spellStart"/>
            <w:r w:rsidRPr="00FD4C0C">
              <w:rPr>
                <w:sz w:val="16"/>
                <w:szCs w:val="16"/>
              </w:rPr>
              <w:t>waardelijst</w:t>
            </w:r>
            <w:proofErr w:type="spellEnd"/>
            <w:r w:rsidRPr="00FD4C0C">
              <w:rPr>
                <w:sz w:val="16"/>
                <w:szCs w:val="16"/>
              </w:rPr>
              <w:t>.</w:t>
            </w:r>
          </w:p>
          <w:p w14:paraId="65892707" w14:textId="77777777" w:rsidR="005B5069" w:rsidRDefault="005B5069">
            <w:pPr>
              <w:spacing w:line="240" w:lineRule="auto"/>
              <w:rPr>
                <w:szCs w:val="18"/>
              </w:rPr>
            </w:pPr>
          </w:p>
          <w:p w14:paraId="59AB26F6" w14:textId="77777777" w:rsidR="005B5069" w:rsidRDefault="005B5069" w:rsidP="00FD4C0C">
            <w:pPr>
              <w:pStyle w:val="streepje"/>
              <w:numPr>
                <w:ilvl w:val="0"/>
                <w:numId w:val="0"/>
              </w:numPr>
              <w:spacing w:line="240" w:lineRule="auto"/>
              <w:ind w:left="360"/>
              <w:rPr>
                <w:u w:val="single"/>
                <w:lang w:val="nl-NL"/>
              </w:rPr>
            </w:pPr>
            <w:proofErr w:type="spellStart"/>
            <w:r>
              <w:rPr>
                <w:u w:val="single"/>
                <w:lang w:val="nl-NL"/>
              </w:rPr>
              <w:t>Mapping</w:t>
            </w:r>
            <w:proofErr w:type="spellEnd"/>
            <w:r>
              <w:rPr>
                <w:u w:val="single"/>
                <w:lang w:val="nl-NL"/>
              </w:rPr>
              <w:t>:</w:t>
            </w:r>
          </w:p>
          <w:p w14:paraId="16028908" w14:textId="77777777" w:rsidR="005B5069" w:rsidRDefault="005B5069" w:rsidP="00FD4C0C">
            <w:pPr>
              <w:pStyle w:val="streepje"/>
              <w:numPr>
                <w:ilvl w:val="0"/>
                <w:numId w:val="0"/>
              </w:numPr>
              <w:spacing w:line="240" w:lineRule="auto"/>
              <w:ind w:left="360"/>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14:paraId="7A4FAD54" w14:textId="77EBC751" w:rsidR="005B5069" w:rsidRDefault="005B5069" w:rsidP="00FD4C0C">
            <w:pPr>
              <w:pStyle w:val="streepje"/>
              <w:numPr>
                <w:ilvl w:val="0"/>
                <w:numId w:val="0"/>
              </w:numPr>
              <w:spacing w:line="240" w:lineRule="auto"/>
              <w:ind w:left="360"/>
              <w:rPr>
                <w:sz w:val="14"/>
                <w:szCs w:val="16"/>
                <w:lang w:val="nl-NL"/>
              </w:rPr>
            </w:pPr>
            <w:r>
              <w:rPr>
                <w:sz w:val="16"/>
                <w:lang w:val="nl-NL"/>
              </w:rPr>
              <w:t>./label</w:t>
            </w:r>
          </w:p>
          <w:p w14:paraId="5DB95CE9" w14:textId="2B4A791F" w:rsidR="005B5069" w:rsidRPr="00FD4C0C" w:rsidRDefault="005B5069" w:rsidP="00FD4C0C">
            <w:pPr>
              <w:spacing w:line="240" w:lineRule="auto"/>
              <w:ind w:left="360"/>
              <w:rPr>
                <w:sz w:val="16"/>
              </w:rPr>
            </w:pPr>
            <w:r w:rsidRPr="00FD4C0C">
              <w:rPr>
                <w:sz w:val="16"/>
              </w:rPr>
              <w:lastRenderedPageBreak/>
              <w:t>./afdeling</w:t>
            </w:r>
          </w:p>
          <w:p w14:paraId="2B2E37FA" w14:textId="77777777" w:rsidR="005B5069" w:rsidRDefault="005B5069">
            <w:pPr>
              <w:pStyle w:val="streepje"/>
              <w:numPr>
                <w:ilvl w:val="0"/>
                <w:numId w:val="0"/>
              </w:numPr>
              <w:rPr>
                <w:u w:val="single"/>
                <w:lang w:val="nl-NL"/>
              </w:rPr>
            </w:pPr>
          </w:p>
          <w:p w14:paraId="272649CA" w14:textId="77777777" w:rsidR="005B5069" w:rsidRDefault="005B5069" w:rsidP="00FD4C0C">
            <w:pPr>
              <w:pStyle w:val="streepje"/>
              <w:numPr>
                <w:ilvl w:val="0"/>
                <w:numId w:val="0"/>
              </w:numPr>
              <w:ind w:left="360"/>
              <w:rPr>
                <w:u w:val="single"/>
                <w:lang w:val="nl-NL"/>
              </w:rPr>
            </w:pPr>
            <w:proofErr w:type="spellStart"/>
            <w:r>
              <w:rPr>
                <w:u w:val="single"/>
                <w:lang w:val="nl-NL"/>
              </w:rPr>
              <w:t>Mapping</w:t>
            </w:r>
            <w:proofErr w:type="spellEnd"/>
            <w:r>
              <w:rPr>
                <w:u w:val="single"/>
                <w:lang w:val="nl-NL"/>
              </w:rPr>
              <w:t xml:space="preserve"> binnenlandsadres:</w:t>
            </w:r>
          </w:p>
          <w:p w14:paraId="02E9874E" w14:textId="77777777" w:rsidR="005B5069" w:rsidRDefault="005B5069" w:rsidP="00FD4C0C">
            <w:pPr>
              <w:pStyle w:val="streepje"/>
              <w:numPr>
                <w:ilvl w:val="0"/>
                <w:numId w:val="0"/>
              </w:numPr>
              <w:spacing w:line="240" w:lineRule="auto"/>
              <w:ind w:left="360"/>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14:paraId="53F8624C" w14:textId="63155621" w:rsidR="005B5069" w:rsidRPr="00FD4C0C" w:rsidRDefault="005B5069" w:rsidP="00FD4C0C">
            <w:pPr>
              <w:spacing w:line="240" w:lineRule="auto"/>
              <w:ind w:left="360"/>
              <w:rPr>
                <w:sz w:val="16"/>
                <w:szCs w:val="16"/>
              </w:rPr>
            </w:pPr>
            <w:r w:rsidRPr="00FD4C0C">
              <w:rPr>
                <w:sz w:val="16"/>
                <w:szCs w:val="16"/>
              </w:rPr>
              <w:t>./</w:t>
            </w:r>
            <w:proofErr w:type="spellStart"/>
            <w:r w:rsidRPr="00FD4C0C">
              <w:rPr>
                <w:sz w:val="16"/>
                <w:szCs w:val="16"/>
              </w:rPr>
              <w:t>BAG_NummerAanduiding</w:t>
            </w:r>
            <w:proofErr w:type="spellEnd"/>
            <w:r w:rsidRPr="00FD4C0C">
              <w:rPr>
                <w:sz w:val="16"/>
                <w:szCs w:val="16"/>
              </w:rPr>
              <w:t>/postcode</w:t>
            </w:r>
          </w:p>
          <w:p w14:paraId="7ADFE8D5" w14:textId="44960ED9" w:rsidR="005B5069" w:rsidRPr="00FD4C0C" w:rsidRDefault="005B5069" w:rsidP="00FD4C0C">
            <w:pPr>
              <w:spacing w:line="240" w:lineRule="auto"/>
              <w:ind w:left="360"/>
              <w:rPr>
                <w:sz w:val="16"/>
                <w:szCs w:val="16"/>
              </w:rPr>
            </w:pPr>
            <w:r w:rsidRPr="00FD4C0C">
              <w:rPr>
                <w:sz w:val="16"/>
                <w:szCs w:val="16"/>
              </w:rPr>
              <w:t>./</w:t>
            </w:r>
            <w:proofErr w:type="spellStart"/>
            <w:r w:rsidRPr="00FD4C0C">
              <w:rPr>
                <w:sz w:val="16"/>
                <w:szCs w:val="16"/>
              </w:rPr>
              <w:t>BAG_Woonplaats</w:t>
            </w:r>
            <w:proofErr w:type="spellEnd"/>
            <w:r w:rsidRPr="00FD4C0C">
              <w:rPr>
                <w:sz w:val="16"/>
                <w:szCs w:val="16"/>
              </w:rPr>
              <w:t>/woonplaatsnaam</w:t>
            </w:r>
          </w:p>
          <w:p w14:paraId="7AF42172" w14:textId="4BC47306" w:rsidR="005B5069" w:rsidRPr="00FD4C0C" w:rsidRDefault="005B5069" w:rsidP="00FD4C0C">
            <w:pPr>
              <w:spacing w:line="240" w:lineRule="auto"/>
              <w:ind w:left="360"/>
              <w:rPr>
                <w:sz w:val="16"/>
                <w:szCs w:val="16"/>
              </w:rPr>
            </w:pPr>
            <w:r w:rsidRPr="00FD4C0C">
              <w:rPr>
                <w:sz w:val="16"/>
                <w:szCs w:val="16"/>
              </w:rPr>
              <w:t>./</w:t>
            </w:r>
            <w:proofErr w:type="spellStart"/>
            <w:r w:rsidRPr="00FD4C0C">
              <w:rPr>
                <w:sz w:val="16"/>
                <w:szCs w:val="16"/>
              </w:rPr>
              <w:t>BAG_OpenbareRuimte</w:t>
            </w:r>
            <w:proofErr w:type="spellEnd"/>
            <w:r w:rsidRPr="00FD4C0C">
              <w:rPr>
                <w:sz w:val="16"/>
                <w:szCs w:val="16"/>
              </w:rPr>
              <w:t>/</w:t>
            </w:r>
            <w:proofErr w:type="spellStart"/>
            <w:r w:rsidRPr="00FD4C0C">
              <w:rPr>
                <w:sz w:val="16"/>
                <w:szCs w:val="16"/>
              </w:rPr>
              <w:t>openbareRuimteNaam</w:t>
            </w:r>
            <w:proofErr w:type="spellEnd"/>
          </w:p>
          <w:p w14:paraId="02B40C2D" w14:textId="4A7D7F00" w:rsidR="005B5069" w:rsidRPr="00FD4C0C" w:rsidRDefault="005B5069" w:rsidP="00FD4C0C">
            <w:pPr>
              <w:spacing w:line="240" w:lineRule="auto"/>
              <w:ind w:left="360"/>
              <w:rPr>
                <w:sz w:val="16"/>
                <w:szCs w:val="16"/>
              </w:rPr>
            </w:pPr>
            <w:r w:rsidRPr="00FD4C0C">
              <w:rPr>
                <w:sz w:val="16"/>
                <w:szCs w:val="16"/>
              </w:rPr>
              <w:t>./</w:t>
            </w:r>
            <w:proofErr w:type="spellStart"/>
            <w:r w:rsidRPr="00FD4C0C">
              <w:rPr>
                <w:sz w:val="16"/>
                <w:szCs w:val="16"/>
              </w:rPr>
              <w:t>BAG_NummerAanduiding</w:t>
            </w:r>
            <w:proofErr w:type="spellEnd"/>
            <w:r w:rsidRPr="00FD4C0C">
              <w:rPr>
                <w:sz w:val="16"/>
                <w:szCs w:val="16"/>
              </w:rPr>
              <w:t>/huisnummer</w:t>
            </w:r>
          </w:p>
          <w:p w14:paraId="5043D444" w14:textId="4B7E0A53" w:rsidR="005B5069" w:rsidRPr="00FD4C0C" w:rsidRDefault="005B5069" w:rsidP="00FD4C0C">
            <w:pPr>
              <w:spacing w:line="240" w:lineRule="auto"/>
              <w:ind w:left="360"/>
              <w:rPr>
                <w:sz w:val="16"/>
                <w:szCs w:val="16"/>
              </w:rPr>
            </w:pPr>
            <w:r w:rsidRPr="00FD4C0C">
              <w:rPr>
                <w:sz w:val="16"/>
                <w:szCs w:val="16"/>
              </w:rPr>
              <w:t>./</w:t>
            </w:r>
            <w:proofErr w:type="spellStart"/>
            <w:r w:rsidRPr="00FD4C0C">
              <w:rPr>
                <w:sz w:val="16"/>
                <w:szCs w:val="16"/>
              </w:rPr>
              <w:t>BAG_NummerAanduiding</w:t>
            </w:r>
            <w:proofErr w:type="spellEnd"/>
            <w:r w:rsidRPr="00FD4C0C">
              <w:rPr>
                <w:sz w:val="16"/>
                <w:szCs w:val="16"/>
              </w:rPr>
              <w:t>/huisletter</w:t>
            </w:r>
          </w:p>
          <w:p w14:paraId="55331E34" w14:textId="3D5EFE80" w:rsidR="005B5069" w:rsidRDefault="005B5069" w:rsidP="00FD4C0C">
            <w:pPr>
              <w:pStyle w:val="streepje"/>
              <w:numPr>
                <w:ilvl w:val="0"/>
                <w:numId w:val="0"/>
              </w:numPr>
              <w:spacing w:line="240" w:lineRule="auto"/>
              <w:ind w:left="360"/>
              <w:rPr>
                <w:u w:val="single"/>
                <w:lang w:val="nl-NL"/>
              </w:rPr>
            </w:pPr>
            <w:r>
              <w:rPr>
                <w:sz w:val="16"/>
                <w:szCs w:val="16"/>
                <w:lang w:val="nl-NL"/>
              </w:rPr>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14:paraId="084B8276" w14:textId="77777777" w:rsidR="005B5069" w:rsidRDefault="005B5069" w:rsidP="00FD4C0C">
            <w:pPr>
              <w:pStyle w:val="streepje"/>
              <w:numPr>
                <w:ilvl w:val="0"/>
                <w:numId w:val="0"/>
              </w:numPr>
              <w:ind w:left="360"/>
              <w:rPr>
                <w:u w:val="single"/>
                <w:lang w:val="nl-NL"/>
              </w:rPr>
            </w:pPr>
            <w:proofErr w:type="spellStart"/>
            <w:r>
              <w:rPr>
                <w:u w:val="single"/>
                <w:lang w:val="nl-NL"/>
              </w:rPr>
              <w:t>Mapping</w:t>
            </w:r>
            <w:proofErr w:type="spellEnd"/>
            <w:r>
              <w:rPr>
                <w:u w:val="single"/>
                <w:lang w:val="nl-NL"/>
              </w:rPr>
              <w:t xml:space="preserve"> buitenlandsadres:</w:t>
            </w:r>
          </w:p>
          <w:p w14:paraId="53D89320" w14:textId="77777777" w:rsidR="005B5069" w:rsidRPr="00201932" w:rsidRDefault="005B5069" w:rsidP="00FD4C0C">
            <w:pPr>
              <w:pStyle w:val="streepje"/>
              <w:numPr>
                <w:ilvl w:val="0"/>
                <w:numId w:val="0"/>
              </w:numPr>
              <w:spacing w:line="240" w:lineRule="auto"/>
              <w:ind w:left="360"/>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14:paraId="36911D8C" w14:textId="00564102" w:rsidR="005B5069" w:rsidRDefault="005B5069" w:rsidP="00FD4C0C">
            <w:pPr>
              <w:pStyle w:val="streepje"/>
              <w:numPr>
                <w:ilvl w:val="0"/>
                <w:numId w:val="0"/>
              </w:numPr>
              <w:spacing w:line="240" w:lineRule="auto"/>
              <w:ind w:left="360"/>
              <w:rPr>
                <w:sz w:val="14"/>
                <w:szCs w:val="16"/>
                <w:lang w:val="nl-NL"/>
              </w:rPr>
            </w:pPr>
            <w:r>
              <w:rPr>
                <w:sz w:val="16"/>
                <w:lang w:val="nl-NL"/>
              </w:rPr>
              <w:t>./woonplaats</w:t>
            </w:r>
          </w:p>
          <w:p w14:paraId="7827656A" w14:textId="0808884D" w:rsidR="005B5069" w:rsidRPr="00FD4C0C" w:rsidRDefault="005B5069" w:rsidP="00FD4C0C">
            <w:pPr>
              <w:spacing w:line="240" w:lineRule="auto"/>
              <w:ind w:left="360"/>
              <w:rPr>
                <w:sz w:val="16"/>
              </w:rPr>
            </w:pPr>
            <w:r w:rsidRPr="00FD4C0C">
              <w:rPr>
                <w:sz w:val="16"/>
              </w:rPr>
              <w:t xml:space="preserve">./adres </w:t>
            </w:r>
          </w:p>
          <w:p w14:paraId="1A6A8062" w14:textId="4A61A9A5" w:rsidR="005B5069" w:rsidRPr="00FD4C0C" w:rsidRDefault="005B5069" w:rsidP="00FD4C0C">
            <w:pPr>
              <w:spacing w:line="240" w:lineRule="auto"/>
              <w:ind w:left="360"/>
              <w:rPr>
                <w:sz w:val="16"/>
              </w:rPr>
            </w:pPr>
            <w:r w:rsidRPr="00FD4C0C">
              <w:rPr>
                <w:sz w:val="16"/>
              </w:rPr>
              <w:t>./regio</w:t>
            </w:r>
          </w:p>
          <w:p w14:paraId="02CBE03C" w14:textId="1FB60596" w:rsidR="005B5069" w:rsidRPr="00FD4C0C" w:rsidRDefault="005B5069" w:rsidP="00FD4C0C">
            <w:pPr>
              <w:spacing w:line="240" w:lineRule="auto"/>
              <w:ind w:left="360"/>
              <w:rPr>
                <w:sz w:val="16"/>
              </w:rPr>
            </w:pPr>
            <w:r w:rsidRPr="00FD4C0C">
              <w:rPr>
                <w:sz w:val="16"/>
              </w:rPr>
              <w:t>./land</w:t>
            </w:r>
          </w:p>
          <w:p w14:paraId="62660CDA" w14:textId="77777777" w:rsidR="005B5069" w:rsidRPr="00DE7B55" w:rsidRDefault="005B5069" w:rsidP="00FD4C0C">
            <w:pPr>
              <w:spacing w:before="72"/>
              <w:ind w:left="360"/>
              <w:rPr>
                <w:sz w:val="16"/>
              </w:rPr>
            </w:pPr>
            <w:proofErr w:type="spellStart"/>
            <w:r w:rsidRPr="00FD4C0C">
              <w:rPr>
                <w:u w:val="single"/>
              </w:rPr>
              <w:t>Mapping</w:t>
            </w:r>
            <w:proofErr w:type="spellEnd"/>
            <w:r w:rsidRPr="00FD4C0C">
              <w:rPr>
                <w:u w:val="single"/>
              </w:rPr>
              <w:t xml:space="preserve"> postbusadres:</w:t>
            </w:r>
          </w:p>
          <w:p w14:paraId="0007E3BD" w14:textId="77777777" w:rsidR="005B5069" w:rsidRPr="00201932" w:rsidRDefault="005B5069" w:rsidP="00FD4C0C">
            <w:pPr>
              <w:pStyle w:val="streepje"/>
              <w:numPr>
                <w:ilvl w:val="0"/>
                <w:numId w:val="0"/>
              </w:numPr>
              <w:spacing w:line="240" w:lineRule="auto"/>
              <w:ind w:left="360"/>
              <w:rPr>
                <w:sz w:val="16"/>
                <w:szCs w:val="16"/>
                <w:lang w:val="nl-NL"/>
              </w:rPr>
            </w:pPr>
            <w:r w:rsidRPr="00201932">
              <w:rPr>
                <w:sz w:val="16"/>
                <w:szCs w:val="16"/>
                <w:lang w:val="nl-NL"/>
              </w:rPr>
              <w:t>//IMKAD_Persoon/IMKAD_PostlocatiePersoon/adres/Imkad_AdreskeuzePI/postbusAdres/</w:t>
            </w:r>
          </w:p>
          <w:p w14:paraId="49B87A4A" w14:textId="25011034" w:rsidR="005B5069" w:rsidRPr="00FD4C0C" w:rsidRDefault="005B5069" w:rsidP="00FD4C0C">
            <w:pPr>
              <w:spacing w:line="240" w:lineRule="auto"/>
              <w:ind w:left="360"/>
              <w:rPr>
                <w:sz w:val="16"/>
                <w:szCs w:val="16"/>
              </w:rPr>
            </w:pPr>
            <w:r w:rsidRPr="00FD4C0C">
              <w:rPr>
                <w:sz w:val="16"/>
                <w:szCs w:val="16"/>
              </w:rPr>
              <w:t>./postbusnummer</w:t>
            </w:r>
          </w:p>
          <w:p w14:paraId="45383E4D" w14:textId="34D76406" w:rsidR="005B5069" w:rsidRPr="00FD4C0C" w:rsidRDefault="005B5069" w:rsidP="00FD4C0C">
            <w:pPr>
              <w:spacing w:line="240" w:lineRule="auto"/>
              <w:ind w:left="360"/>
              <w:rPr>
                <w:sz w:val="16"/>
                <w:szCs w:val="16"/>
              </w:rPr>
            </w:pPr>
            <w:r w:rsidRPr="00FD4C0C">
              <w:rPr>
                <w:sz w:val="16"/>
              </w:rPr>
              <w:t>./</w:t>
            </w:r>
            <w:r w:rsidRPr="00FD4C0C">
              <w:rPr>
                <w:sz w:val="16"/>
                <w:szCs w:val="16"/>
              </w:rPr>
              <w:t>postcode</w:t>
            </w:r>
          </w:p>
          <w:p w14:paraId="6727BF08" w14:textId="4624F872" w:rsidR="005B5069" w:rsidRPr="00FD4C0C" w:rsidRDefault="005B5069" w:rsidP="00FD4C0C">
            <w:pPr>
              <w:spacing w:line="240" w:lineRule="auto"/>
              <w:ind w:left="360"/>
              <w:rPr>
                <w:sz w:val="16"/>
                <w:szCs w:val="16"/>
              </w:rPr>
            </w:pPr>
            <w:r w:rsidRPr="00FD4C0C">
              <w:rPr>
                <w:sz w:val="16"/>
                <w:szCs w:val="16"/>
              </w:rPr>
              <w:t>./woonplaatsnaam</w:t>
            </w:r>
          </w:p>
          <w:p w14:paraId="19BAFA26" w14:textId="2DDBDFDC" w:rsidR="00B9329D" w:rsidRDefault="00B9329D">
            <w:pPr>
              <w:spacing w:line="240" w:lineRule="auto"/>
              <w:ind w:left="227"/>
            </w:pPr>
          </w:p>
        </w:tc>
      </w:tr>
      <w:tr w:rsidR="005B5069" w:rsidRPr="00123774" w14:paraId="1CF7481B" w14:textId="77777777" w:rsidTr="004936BD">
        <w:trPr>
          <w:trHeight w:val="125"/>
        </w:trPr>
        <w:tc>
          <w:tcPr>
            <w:tcW w:w="2394" w:type="pct"/>
            <w:shd w:val="clear" w:color="auto" w:fill="auto"/>
          </w:tcPr>
          <w:p w14:paraId="725ADD59" w14:textId="77777777" w:rsidR="005B5069" w:rsidRPr="00194473" w:rsidRDefault="005B5069" w:rsidP="004936BD">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4C8D7C2C" w14:textId="77777777" w:rsidR="005B5069" w:rsidRDefault="005B5069" w:rsidP="00201FE5">
            <w:pPr>
              <w:spacing w:before="72" w:line="240" w:lineRule="auto"/>
              <w:rPr>
                <w:sz w:val="16"/>
                <w:szCs w:val="16"/>
              </w:rPr>
            </w:pPr>
            <w:r w:rsidRPr="00201FE5">
              <w:rPr>
                <w:sz w:val="16"/>
                <w:szCs w:val="16"/>
              </w:rPr>
              <w:t>Vaste tekst.</w:t>
            </w:r>
          </w:p>
          <w:p w14:paraId="22EA98DE" w14:textId="3FA2330E" w:rsidR="00201FE5" w:rsidRPr="00201FE5" w:rsidRDefault="00201FE5" w:rsidP="00201FE5">
            <w:pPr>
              <w:spacing w:before="72" w:line="240" w:lineRule="auto"/>
              <w:rPr>
                <w:sz w:val="16"/>
                <w:szCs w:val="16"/>
              </w:rPr>
            </w:pPr>
          </w:p>
        </w:tc>
      </w:tr>
      <w:tr w:rsidR="005B5069" w:rsidRPr="00123774" w14:paraId="178CAEE7" w14:textId="77777777" w:rsidTr="004936BD">
        <w:trPr>
          <w:trHeight w:val="125"/>
        </w:trPr>
        <w:tc>
          <w:tcPr>
            <w:tcW w:w="2394" w:type="pct"/>
            <w:shd w:val="clear" w:color="auto" w:fill="auto"/>
          </w:tcPr>
          <w:p w14:paraId="5595E3E9" w14:textId="55C8FC10" w:rsidR="005B5069" w:rsidRDefault="005B5069" w:rsidP="004936BD">
            <w:pPr>
              <w:pStyle w:val="Geenafstand"/>
              <w:ind w:left="567" w:hanging="284"/>
              <w:rPr>
                <w:rFonts w:ascii="Arial" w:hAnsi="Arial" w:cs="Arial"/>
                <w:color w:val="FF0000"/>
                <w:sz w:val="20"/>
                <w:szCs w:val="20"/>
              </w:rPr>
            </w:pPr>
            <w:r>
              <w:rPr>
                <w:rFonts w:ascii="Arial" w:hAnsi="Arial" w:cs="Arial"/>
                <w:color w:val="FF0000"/>
                <w:sz w:val="20"/>
                <w:szCs w:val="20"/>
              </w:rPr>
              <w:t xml:space="preserve">hierna ook te noemen: de </w:t>
            </w:r>
            <w:r w:rsidR="00514AD2">
              <w:rPr>
                <w:rFonts w:ascii="Arial" w:hAnsi="Arial" w:cs="Arial"/>
                <w:color w:val="FF0000"/>
                <w:sz w:val="20"/>
                <w:szCs w:val="20"/>
              </w:rPr>
              <w:t>‘</w:t>
            </w:r>
            <w:r>
              <w:rPr>
                <w:rFonts w:ascii="Arial" w:hAnsi="Arial" w:cs="Arial"/>
                <w:color w:val="FF0000"/>
                <w:sz w:val="20"/>
                <w:szCs w:val="20"/>
              </w:rPr>
              <w:t>schuldeiser</w:t>
            </w:r>
            <w:r w:rsidR="00514AD2">
              <w:rPr>
                <w:rFonts w:ascii="Arial" w:hAnsi="Arial" w:cs="Arial"/>
                <w:color w:val="FF0000"/>
                <w:sz w:val="20"/>
                <w:szCs w:val="20"/>
              </w:rPr>
              <w:t>’</w:t>
            </w:r>
            <w:r>
              <w:rPr>
                <w:rFonts w:ascii="Arial" w:hAnsi="Arial" w:cs="Arial"/>
                <w:color w:val="FF0000"/>
                <w:sz w:val="20"/>
                <w:szCs w:val="20"/>
              </w:rPr>
              <w:t xml:space="preserve"> of </w:t>
            </w:r>
            <w:r w:rsidR="00514AD2">
              <w:rPr>
                <w:rFonts w:ascii="Arial" w:hAnsi="Arial" w:cs="Arial"/>
                <w:color w:val="FF0000"/>
                <w:sz w:val="20"/>
                <w:szCs w:val="20"/>
              </w:rPr>
              <w:t>‘</w:t>
            </w:r>
            <w:r>
              <w:rPr>
                <w:rFonts w:ascii="Arial" w:hAnsi="Arial" w:cs="Arial"/>
                <w:color w:val="FF0000"/>
                <w:sz w:val="20"/>
                <w:szCs w:val="20"/>
              </w:rPr>
              <w:t>hypotheekhouder</w:t>
            </w:r>
            <w:r w:rsidR="00514AD2">
              <w:rPr>
                <w:rFonts w:ascii="Arial" w:hAnsi="Arial" w:cs="Arial"/>
                <w:color w:val="FF0000"/>
                <w:sz w:val="20"/>
                <w:szCs w:val="20"/>
              </w:rPr>
              <w:t>’</w:t>
            </w:r>
          </w:p>
          <w:p w14:paraId="72555302" w14:textId="77777777" w:rsidR="005B5069" w:rsidRPr="00194473" w:rsidRDefault="005B5069" w:rsidP="004936BD">
            <w:pPr>
              <w:tabs>
                <w:tab w:val="left" w:pos="-1440"/>
                <w:tab w:val="left" w:pos="-720"/>
              </w:tabs>
              <w:suppressAutoHyphens/>
              <w:ind w:left="284"/>
              <w:rPr>
                <w:rFonts w:cs="Arial"/>
                <w:color w:val="339966"/>
                <w:szCs w:val="18"/>
              </w:rPr>
            </w:pPr>
          </w:p>
        </w:tc>
        <w:tc>
          <w:tcPr>
            <w:tcW w:w="2606" w:type="pct"/>
            <w:shd w:val="clear" w:color="auto" w:fill="auto"/>
          </w:tcPr>
          <w:p w14:paraId="4E5E6D1C" w14:textId="77777777" w:rsidR="005B5069" w:rsidRPr="00201FE5" w:rsidRDefault="005B5069" w:rsidP="00201FE5">
            <w:pPr>
              <w:spacing w:before="72" w:line="240" w:lineRule="auto"/>
              <w:rPr>
                <w:snapToGrid/>
                <w:sz w:val="16"/>
                <w:szCs w:val="16"/>
              </w:rPr>
            </w:pPr>
            <w:r w:rsidRPr="00201FE5">
              <w:rPr>
                <w:sz w:val="16"/>
                <w:szCs w:val="16"/>
              </w:rPr>
              <w:t>Vaste tekst.</w:t>
            </w:r>
          </w:p>
        </w:tc>
      </w:tr>
      <w:tr w:rsidR="00947F24" w:rsidRPr="00123774" w14:paraId="7B005410" w14:textId="77777777" w:rsidTr="004936BD">
        <w:trPr>
          <w:trHeight w:val="125"/>
        </w:trPr>
        <w:tc>
          <w:tcPr>
            <w:tcW w:w="2394" w:type="pct"/>
            <w:shd w:val="clear" w:color="auto" w:fill="auto"/>
          </w:tcPr>
          <w:p w14:paraId="53F618B7" w14:textId="64E89ED0" w:rsidR="00947F24" w:rsidRDefault="00947F24" w:rsidP="004936BD">
            <w:pPr>
              <w:pStyle w:val="Geenafstand"/>
              <w:ind w:left="567" w:hanging="284"/>
              <w:rPr>
                <w:rFonts w:ascii="Arial" w:hAnsi="Arial" w:cs="Arial"/>
                <w:color w:val="FF0000"/>
                <w:sz w:val="20"/>
                <w:szCs w:val="20"/>
              </w:rPr>
            </w:pPr>
            <w:r w:rsidRPr="00FD4C0C">
              <w:rPr>
                <w:rFonts w:ascii="Arial" w:hAnsi="Arial" w:cs="Arial"/>
                <w:color w:val="7030A0"/>
                <w:sz w:val="20"/>
                <w:szCs w:val="20"/>
              </w:rPr>
              <w:t>;</w:t>
            </w:r>
          </w:p>
        </w:tc>
        <w:tc>
          <w:tcPr>
            <w:tcW w:w="2606" w:type="pct"/>
            <w:shd w:val="clear" w:color="auto" w:fill="auto"/>
          </w:tcPr>
          <w:p w14:paraId="1DA51EF2" w14:textId="77777777" w:rsidR="00947F24" w:rsidRDefault="00947F24" w:rsidP="00201FE5">
            <w:pPr>
              <w:spacing w:before="72" w:line="240" w:lineRule="auto"/>
              <w:rPr>
                <w:sz w:val="16"/>
                <w:szCs w:val="16"/>
              </w:rPr>
            </w:pPr>
            <w:r>
              <w:rPr>
                <w:sz w:val="16"/>
                <w:szCs w:val="16"/>
              </w:rPr>
              <w:t>Wordt getoond als de verzekeraar volgt anders is dit de afsluitende punt</w:t>
            </w:r>
            <w:r w:rsidR="00032CDD">
              <w:rPr>
                <w:sz w:val="16"/>
                <w:szCs w:val="16"/>
              </w:rPr>
              <w:t>.</w:t>
            </w:r>
          </w:p>
          <w:p w14:paraId="231F189F" w14:textId="4CAA4BA9" w:rsidR="00032CDD" w:rsidRPr="00201FE5" w:rsidRDefault="00032CDD" w:rsidP="00201FE5">
            <w:pPr>
              <w:spacing w:before="72" w:line="240" w:lineRule="auto"/>
              <w:rPr>
                <w:sz w:val="16"/>
                <w:szCs w:val="16"/>
              </w:rPr>
            </w:pPr>
          </w:p>
        </w:tc>
      </w:tr>
    </w:tbl>
    <w:p w14:paraId="0B1EA4B2" w14:textId="77777777" w:rsidR="005B5069" w:rsidRPr="00890735" w:rsidRDefault="005B5069" w:rsidP="005B5069">
      <w:pPr>
        <w:rPr>
          <w:snapToGrid/>
          <w:szCs w:val="18"/>
        </w:rPr>
      </w:pPr>
    </w:p>
    <w:p w14:paraId="31A0ECCC" w14:textId="77777777" w:rsidR="005B5069" w:rsidRDefault="005B5069" w:rsidP="005B5069">
      <w:pPr>
        <w:spacing w:line="240" w:lineRule="auto"/>
      </w:pPr>
      <w:r>
        <w:br w:type="page"/>
      </w:r>
    </w:p>
    <w:p w14:paraId="05A9276E" w14:textId="77777777" w:rsidR="005B5069" w:rsidRDefault="005B5069" w:rsidP="005B5069"/>
    <w:p w14:paraId="455A47DB" w14:textId="599689F1" w:rsidR="005B5069" w:rsidRDefault="005B5069" w:rsidP="005B5069">
      <w:pPr>
        <w:pStyle w:val="Kop3"/>
      </w:pPr>
      <w:bookmarkStart w:id="177" w:name="_Toc19619422"/>
      <w:r>
        <w:t>Verzekeraar</w:t>
      </w:r>
      <w:bookmarkEnd w:id="177"/>
      <w:r>
        <w:t xml:space="preserve"> </w:t>
      </w:r>
    </w:p>
    <w:p w14:paraId="7F36C740" w14:textId="77777777" w:rsidR="007B0C26" w:rsidRPr="007B0C26" w:rsidRDefault="007B0C26" w:rsidP="007B0C26">
      <w:pPr>
        <w:rPr>
          <w:lang w:val="nl"/>
        </w:rPr>
      </w:pPr>
    </w:p>
    <w:p w14:paraId="33836C6F" w14:textId="77777777" w:rsidR="005B5069" w:rsidRDefault="005B5069" w:rsidP="005B5069">
      <w:pPr>
        <w:rPr>
          <w:lang w:val="nl"/>
        </w:rPr>
      </w:pPr>
      <w:r>
        <w:rPr>
          <w:lang w:val="nl"/>
        </w:rPr>
        <w:t>Deze partij is optioneel en moet aanwezig zijn als het een spaarhypotheek betreft.</w:t>
      </w:r>
    </w:p>
    <w:p w14:paraId="53E3A9ED" w14:textId="77777777" w:rsidR="005B5069" w:rsidRPr="002E0D2E" w:rsidRDefault="005B5069" w:rsidP="005B5069">
      <w:pPr>
        <w:tabs>
          <w:tab w:val="left" w:pos="6771"/>
        </w:tabs>
        <w:autoSpaceDE w:val="0"/>
        <w:autoSpaceDN w:val="0"/>
        <w:adjustRightInd w:val="0"/>
        <w:spacing w:line="240" w:lineRule="auto"/>
        <w:rPr>
          <w:rFonts w:cs="Arial"/>
          <w:snapToGrid/>
          <w:kern w:val="0"/>
          <w:szCs w:val="18"/>
          <w:lang w:eastAsia="nl-NL"/>
        </w:rPr>
      </w:pPr>
      <w:r w:rsidRPr="00D224AB">
        <w:rPr>
          <w:rFonts w:ascii="Times New Roman" w:hAnsi="Times New Roman"/>
        </w:rPr>
        <w:tab/>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A6FB5" w:rsidRPr="00343045" w14:paraId="04A22A55" w14:textId="77777777" w:rsidTr="004936BD">
        <w:tc>
          <w:tcPr>
            <w:tcW w:w="6771" w:type="dxa"/>
            <w:shd w:val="clear" w:color="auto" w:fill="auto"/>
          </w:tcPr>
          <w:p w14:paraId="3CE5C8DF" w14:textId="5EF24EA1" w:rsidR="001A6FB5" w:rsidRPr="00AD2288" w:rsidRDefault="001A6FB5" w:rsidP="004936BD">
            <w:pPr>
              <w:ind w:firstLine="300"/>
              <w:rPr>
                <w:rFonts w:cs="Arial"/>
              </w:rPr>
            </w:pPr>
            <w:r w:rsidRPr="00926790">
              <w:rPr>
                <w:rFonts w:cs="Arial"/>
                <w:b/>
                <w:color w:val="000000" w:themeColor="text1"/>
                <w:sz w:val="20"/>
              </w:rPr>
              <w:t>Modeldocument tekst</w:t>
            </w:r>
          </w:p>
        </w:tc>
        <w:tc>
          <w:tcPr>
            <w:tcW w:w="7371" w:type="dxa"/>
            <w:shd w:val="clear" w:color="auto" w:fill="auto"/>
          </w:tcPr>
          <w:p w14:paraId="5657E2BC" w14:textId="677C208A" w:rsidR="001A6FB5" w:rsidRPr="0094537E" w:rsidRDefault="001A6FB5" w:rsidP="004936BD">
            <w:r w:rsidRPr="00926790">
              <w:rPr>
                <w:b/>
                <w:color w:val="000000" w:themeColor="text1"/>
                <w:szCs w:val="18"/>
              </w:rPr>
              <w:t>Toelichting</w:t>
            </w:r>
          </w:p>
        </w:tc>
      </w:tr>
      <w:tr w:rsidR="005B5069" w:rsidRPr="00343045" w14:paraId="12366750" w14:textId="77777777" w:rsidTr="004936BD">
        <w:tc>
          <w:tcPr>
            <w:tcW w:w="6771" w:type="dxa"/>
            <w:shd w:val="clear" w:color="auto" w:fill="auto"/>
          </w:tcPr>
          <w:p w14:paraId="5FFACD80" w14:textId="136F4613" w:rsidR="005B5069" w:rsidRPr="00AD2288" w:rsidRDefault="001A6FB5" w:rsidP="004936BD">
            <w:pPr>
              <w:ind w:firstLine="300"/>
              <w:rPr>
                <w:rFonts w:cs="Arial"/>
                <w:color w:val="FF0000"/>
              </w:rPr>
            </w:pPr>
            <w:r>
              <w:rPr>
                <w:rFonts w:cs="Arial"/>
                <w:color w:val="800080"/>
                <w:sz w:val="20"/>
              </w:rPr>
              <w:t>b</w:t>
            </w:r>
            <w:r w:rsidRPr="001B53BC">
              <w:rPr>
                <w:rFonts w:cs="Arial"/>
                <w:color w:val="800080"/>
                <w:sz w:val="20"/>
              </w:rPr>
              <w:t>.</w:t>
            </w:r>
            <w:r w:rsidRPr="00E63700">
              <w:rPr>
                <w:rFonts w:cs="Arial"/>
                <w:color w:val="7030A0"/>
                <w:sz w:val="20"/>
              </w:rPr>
              <w:fldChar w:fldCharType="begin"/>
            </w:r>
            <w:r w:rsidRPr="00E63700">
              <w:rPr>
                <w:rFonts w:cs="Arial"/>
                <w:color w:val="7030A0"/>
                <w:sz w:val="20"/>
              </w:rPr>
              <w:instrText>MacroButton Nomacro §</w:instrText>
            </w:r>
            <w:r w:rsidRPr="00E63700">
              <w:rPr>
                <w:rFonts w:cs="Arial"/>
                <w:color w:val="7030A0"/>
                <w:sz w:val="20"/>
              </w:rPr>
              <w:fldChar w:fldCharType="end"/>
            </w:r>
            <w:r w:rsidRPr="00E63700">
              <w:rPr>
                <w:rFonts w:cs="Arial"/>
                <w:color w:val="7030A0"/>
                <w:sz w:val="20"/>
                <w:highlight w:val="yellow"/>
              </w:rPr>
              <w:t xml:space="preserve"> TEKSTBLOK RECHTSPERSOON</w:t>
            </w:r>
          </w:p>
        </w:tc>
        <w:tc>
          <w:tcPr>
            <w:tcW w:w="7371" w:type="dxa"/>
            <w:shd w:val="clear" w:color="auto" w:fill="auto"/>
          </w:tcPr>
          <w:p w14:paraId="33AA90A0" w14:textId="77777777" w:rsidR="005B5069" w:rsidRPr="00201FE5" w:rsidRDefault="005B5069" w:rsidP="00201FE5">
            <w:pPr>
              <w:spacing w:line="240" w:lineRule="auto"/>
              <w:rPr>
                <w:sz w:val="16"/>
                <w:szCs w:val="16"/>
              </w:rPr>
            </w:pPr>
            <w:r w:rsidRPr="00201FE5">
              <w:rPr>
                <w:sz w:val="16"/>
                <w:szCs w:val="16"/>
              </w:rPr>
              <w:t xml:space="preserve">Verplichte keuze uit 2 tekstblokken met de gegevens van de </w:t>
            </w:r>
            <w:proofErr w:type="spellStart"/>
            <w:r w:rsidRPr="00201FE5">
              <w:rPr>
                <w:sz w:val="16"/>
                <w:szCs w:val="16"/>
              </w:rPr>
              <w:t>perso</w:t>
            </w:r>
            <w:proofErr w:type="spellEnd"/>
            <w:r w:rsidRPr="00201FE5">
              <w:rPr>
                <w:sz w:val="16"/>
                <w:szCs w:val="16"/>
              </w:rPr>
              <w:t>(o)n(en), die tot de partij behoren.</w:t>
            </w:r>
          </w:p>
          <w:p w14:paraId="317B1DE5" w14:textId="77777777" w:rsidR="005B5069" w:rsidRPr="00201FE5" w:rsidRDefault="005B5069" w:rsidP="00201FE5">
            <w:pPr>
              <w:spacing w:line="240" w:lineRule="auto"/>
              <w:rPr>
                <w:sz w:val="16"/>
                <w:szCs w:val="16"/>
              </w:rPr>
            </w:pPr>
            <w:r w:rsidRPr="00201FE5">
              <w:rPr>
                <w:sz w:val="16"/>
                <w:szCs w:val="16"/>
              </w:rPr>
              <w:t>Er moet minimaal één tekstblok ingevuld worden. Er mogen meerdere dezelfde of verschillende tekstblokken na elkaar vermeld worden. Alle combinaties zijn toegestaan. In dat geval begint elk tekstblok op een nieuwe regel voorafgegaan door een letter (zie ‘Nummering partijen’).</w:t>
            </w:r>
          </w:p>
          <w:p w14:paraId="5B36B6E0" w14:textId="77777777" w:rsidR="005B5069" w:rsidRPr="00AD2288" w:rsidRDefault="005B5069" w:rsidP="004936BD">
            <w:pPr>
              <w:rPr>
                <w:rFonts w:cs="Arial"/>
                <w:snapToGrid/>
                <w:kern w:val="0"/>
                <w:szCs w:val="18"/>
                <w:lang w:eastAsia="nl-NL"/>
              </w:rPr>
            </w:pPr>
          </w:p>
          <w:p w14:paraId="5D12A3AA" w14:textId="77777777" w:rsidR="005B5069" w:rsidRPr="00AD2288" w:rsidRDefault="005B5069" w:rsidP="004936BD">
            <w:pPr>
              <w:rPr>
                <w:szCs w:val="18"/>
                <w:u w:val="single"/>
              </w:rPr>
            </w:pPr>
            <w:proofErr w:type="spellStart"/>
            <w:r w:rsidRPr="00AD2288">
              <w:rPr>
                <w:szCs w:val="18"/>
                <w:u w:val="single"/>
              </w:rPr>
              <w:t>Mapping</w:t>
            </w:r>
            <w:proofErr w:type="spellEnd"/>
            <w:r w:rsidRPr="00AD2288">
              <w:rPr>
                <w:szCs w:val="18"/>
                <w:u w:val="single"/>
              </w:rPr>
              <w:t xml:space="preserve"> partij en persoon:</w:t>
            </w:r>
          </w:p>
          <w:p w14:paraId="2F1D8700" w14:textId="17B8A7A1" w:rsidR="005B5069" w:rsidRPr="00AD2288" w:rsidRDefault="005B5069" w:rsidP="004936BD">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r w:rsidRPr="00AD2288">
              <w:rPr>
                <w:snapToGrid/>
                <w:kern w:val="0"/>
                <w:sz w:val="16"/>
                <w:szCs w:val="16"/>
                <w:lang w:eastAsia="nl-NL"/>
              </w:rPr>
              <w:t>bank-verzekeraar</w:t>
            </w:r>
            <w:r w:rsidR="00C81B84">
              <w:rPr>
                <w:snapToGrid/>
                <w:kern w:val="0"/>
                <w:sz w:val="16"/>
                <w:szCs w:val="16"/>
                <w:lang w:eastAsia="nl-NL"/>
              </w:rPr>
              <w:t>’</w:t>
            </w:r>
            <w:r w:rsidRPr="00AD2288">
              <w:rPr>
                <w:rFonts w:cs="Arial"/>
                <w:snapToGrid/>
                <w:kern w:val="0"/>
                <w:sz w:val="16"/>
                <w:szCs w:val="16"/>
                <w:lang w:eastAsia="nl-NL"/>
              </w:rPr>
              <w:t xml:space="preserve">)/Partij </w:t>
            </w:r>
          </w:p>
          <w:p w14:paraId="1AD0E777" w14:textId="77777777" w:rsidR="005B5069" w:rsidRPr="00AD2288" w:rsidRDefault="005B5069" w:rsidP="004936BD">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5B4C7940" w14:textId="1002F6EB" w:rsidR="005B5069" w:rsidRPr="00AD2288" w:rsidRDefault="005B5069" w:rsidP="004936BD">
            <w:pPr>
              <w:autoSpaceDE w:val="0"/>
              <w:autoSpaceDN w:val="0"/>
              <w:adjustRightInd w:val="0"/>
              <w:spacing w:line="240" w:lineRule="auto"/>
              <w:rPr>
                <w:rFonts w:cs="Arial"/>
                <w:snapToGrid/>
                <w:color w:val="0000FF"/>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(‘Verzekeraar’)</w:t>
            </w:r>
          </w:p>
          <w:p w14:paraId="1FD46EDC" w14:textId="77777777" w:rsidR="005B5069" w:rsidRPr="00AD2288" w:rsidRDefault="005B5069" w:rsidP="004936BD">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/Partij/Partij/</w:t>
            </w:r>
            <w:proofErr w:type="spellStart"/>
            <w:r w:rsidRPr="00AD2288">
              <w:rPr>
                <w:rFonts w:cs="Arial"/>
                <w:snapToGrid/>
                <w:kern w:val="0"/>
                <w:sz w:val="16"/>
                <w:szCs w:val="16"/>
                <w:lang w:eastAsia="nl-NL"/>
              </w:rPr>
              <w:t>IMKAD_Persoon</w:t>
            </w:r>
            <w:proofErr w:type="spellEnd"/>
          </w:p>
          <w:p w14:paraId="33ADA2E6" w14:textId="77777777" w:rsidR="005B5069" w:rsidRPr="00AD2288" w:rsidRDefault="005B5069" w:rsidP="004936BD">
            <w:pPr>
              <w:autoSpaceDE w:val="0"/>
              <w:autoSpaceDN w:val="0"/>
              <w:adjustRightInd w:val="0"/>
              <w:spacing w:line="240" w:lineRule="auto"/>
              <w:rPr>
                <w:sz w:val="16"/>
                <w:szCs w:val="16"/>
                <w:lang w:val="nl"/>
              </w:rPr>
            </w:pPr>
            <w:r w:rsidRPr="00AD2288">
              <w:rPr>
                <w:sz w:val="16"/>
                <w:szCs w:val="16"/>
                <w:lang w:val="nl"/>
              </w:rPr>
              <w:t>De overige mapping is opgenomen in de genoemde tekstblokken.</w:t>
            </w:r>
          </w:p>
          <w:p w14:paraId="274F1524" w14:textId="77777777" w:rsidR="005B5069" w:rsidRPr="00F04F48" w:rsidRDefault="005B5069" w:rsidP="004936BD">
            <w:pPr>
              <w:autoSpaceDE w:val="0"/>
              <w:autoSpaceDN w:val="0"/>
              <w:adjustRightInd w:val="0"/>
              <w:spacing w:line="240" w:lineRule="auto"/>
              <w:ind w:left="459"/>
            </w:pPr>
            <w:r>
              <w:tab/>
            </w:r>
            <w:r>
              <w:tab/>
            </w:r>
          </w:p>
          <w:p w14:paraId="1FEAD9C6" w14:textId="77777777" w:rsidR="005B5069" w:rsidRPr="00AD2288" w:rsidRDefault="005B5069" w:rsidP="004936BD">
            <w:pPr>
              <w:rPr>
                <w:u w:val="single"/>
              </w:rPr>
            </w:pPr>
            <w:proofErr w:type="spellStart"/>
            <w:r w:rsidRPr="00AD2288">
              <w:rPr>
                <w:u w:val="single"/>
              </w:rPr>
              <w:t>Mapping</w:t>
            </w:r>
            <w:proofErr w:type="spellEnd"/>
            <w:r w:rsidRPr="00AD2288">
              <w:rPr>
                <w:u w:val="single"/>
              </w:rPr>
              <w:t xml:space="preserve"> stukdeel:</w:t>
            </w:r>
          </w:p>
          <w:p w14:paraId="0FB156A7" w14:textId="77777777" w:rsidR="005B5069" w:rsidRPr="00AD2288" w:rsidRDefault="005B5069" w:rsidP="004936BD">
            <w:pPr>
              <w:autoSpaceDE w:val="0"/>
              <w:autoSpaceDN w:val="0"/>
              <w:adjustRightInd w:val="0"/>
              <w:spacing w:line="240" w:lineRule="auto"/>
              <w:rPr>
                <w:rFonts w:cs="Arial"/>
                <w:sz w:val="16"/>
                <w:szCs w:val="16"/>
              </w:rPr>
            </w:pPr>
            <w:r w:rsidRPr="00AD2288">
              <w:rPr>
                <w:rFonts w:cs="Arial"/>
                <w:sz w:val="16"/>
                <w:szCs w:val="16"/>
              </w:rPr>
              <w:t xml:space="preserve">De </w:t>
            </w:r>
            <w:r w:rsidRPr="00AD2288">
              <w:rPr>
                <w:sz w:val="16"/>
                <w:szCs w:val="16"/>
                <w:lang w:val="nl"/>
              </w:rPr>
              <w:t>verzekeraar</w:t>
            </w:r>
            <w:r w:rsidRPr="00AD2288">
              <w:rPr>
                <w:rFonts w:cs="Arial"/>
                <w:sz w:val="16"/>
                <w:szCs w:val="16"/>
              </w:rPr>
              <w:t xml:space="preserve">-partij wordt tevens vastgelegd als belanghebbende bij het </w:t>
            </w:r>
            <w:proofErr w:type="spellStart"/>
            <w:r w:rsidRPr="00AD2288">
              <w:rPr>
                <w:rFonts w:cs="Arial"/>
                <w:sz w:val="16"/>
                <w:szCs w:val="16"/>
              </w:rPr>
              <w:t>StukdeelHypotheek</w:t>
            </w:r>
            <w:proofErr w:type="spellEnd"/>
            <w:r w:rsidRPr="00AD2288">
              <w:rPr>
                <w:rFonts w:cs="Arial"/>
                <w:sz w:val="16"/>
                <w:szCs w:val="16"/>
              </w:rPr>
              <w:t>:</w:t>
            </w:r>
          </w:p>
          <w:p w14:paraId="240D5EC5" w14:textId="77777777" w:rsidR="006D411C" w:rsidRDefault="005B5069" w:rsidP="004936BD">
            <w:pPr>
              <w:autoSpaceDE w:val="0"/>
              <w:autoSpaceDN w:val="0"/>
              <w:adjustRightInd w:val="0"/>
              <w:spacing w:line="240" w:lineRule="auto"/>
              <w:rPr>
                <w:rFonts w:cs="Arial"/>
                <w:sz w:val="16"/>
                <w:szCs w:val="16"/>
              </w:rPr>
            </w:pPr>
            <w:r w:rsidRPr="00AD2288">
              <w:rPr>
                <w:rFonts w:cs="Arial"/>
                <w:sz w:val="16"/>
                <w:szCs w:val="16"/>
              </w:rPr>
              <w:t>//</w:t>
            </w:r>
            <w:proofErr w:type="spellStart"/>
            <w:r w:rsidRPr="00AD2288">
              <w:rPr>
                <w:rFonts w:cs="Arial"/>
                <w:sz w:val="16"/>
                <w:szCs w:val="16"/>
              </w:rPr>
              <w:t>IMKAD_AangebodenStuk</w:t>
            </w:r>
            <w:proofErr w:type="spellEnd"/>
            <w:r w:rsidRPr="00AD2288">
              <w:rPr>
                <w:rFonts w:cs="Arial"/>
                <w:sz w:val="16"/>
                <w:szCs w:val="16"/>
              </w:rPr>
              <w:t>/</w:t>
            </w:r>
            <w:r w:rsidRPr="00AD2288">
              <w:rPr>
                <w:sz w:val="16"/>
                <w:szCs w:val="16"/>
                <w:lang w:val="nl"/>
              </w:rPr>
              <w:t>StukdeelHypotheek</w:t>
            </w:r>
            <w:r w:rsidRPr="00AD2288">
              <w:rPr>
                <w:rFonts w:cs="Arial"/>
                <w:sz w:val="16"/>
                <w:szCs w:val="16"/>
              </w:rPr>
              <w:t xml:space="preserve"> </w:t>
            </w:r>
          </w:p>
          <w:p w14:paraId="2155F05A" w14:textId="154F7377" w:rsidR="005B5069" w:rsidRPr="00AD2288" w:rsidRDefault="005B5069" w:rsidP="004936BD">
            <w:pPr>
              <w:autoSpaceDE w:val="0"/>
              <w:autoSpaceDN w:val="0"/>
              <w:adjustRightInd w:val="0"/>
              <w:spacing w:line="240" w:lineRule="auto"/>
              <w:rPr>
                <w:rFonts w:cs="Arial"/>
                <w:sz w:val="16"/>
                <w:szCs w:val="16"/>
              </w:rPr>
            </w:pPr>
            <w:r w:rsidRPr="00AD2288">
              <w:rPr>
                <w:rFonts w:cs="Arial"/>
                <w:sz w:val="16"/>
                <w:szCs w:val="16"/>
              </w:rPr>
              <w:t>/</w:t>
            </w:r>
            <w:proofErr w:type="spellStart"/>
            <w:r w:rsidRPr="00AD2288">
              <w:rPr>
                <w:rFonts w:cs="Arial"/>
                <w:sz w:val="16"/>
                <w:szCs w:val="16"/>
              </w:rPr>
              <w:t>belanghebbendeRef</w:t>
            </w:r>
            <w:proofErr w:type="spellEnd"/>
            <w:r w:rsidRPr="00AD2288">
              <w:rPr>
                <w:rFonts w:cs="Arial"/>
                <w:sz w:val="16"/>
                <w:szCs w:val="16"/>
              </w:rPr>
              <w:t xml:space="preserve"> </w:t>
            </w:r>
            <w:proofErr w:type="spellStart"/>
            <w:r w:rsidRPr="00AD2288">
              <w:rPr>
                <w:rFonts w:cs="Arial"/>
                <w:sz w:val="16"/>
                <w:szCs w:val="16"/>
              </w:rPr>
              <w:t>xlink:href</w:t>
            </w:r>
            <w:proofErr w:type="spellEnd"/>
            <w:r w:rsidRPr="00AD2288">
              <w:rPr>
                <w:rFonts w:cs="Arial"/>
                <w:sz w:val="16"/>
                <w:szCs w:val="16"/>
              </w:rPr>
              <w:t>="#</w:t>
            </w:r>
            <w:proofErr w:type="spellStart"/>
            <w:r w:rsidRPr="00AD2288">
              <w:rPr>
                <w:rFonts w:cs="Arial"/>
                <w:sz w:val="16"/>
                <w:szCs w:val="16"/>
              </w:rPr>
              <w:t>id</w:t>
            </w:r>
            <w:proofErr w:type="spellEnd"/>
            <w:r w:rsidRPr="00AD2288">
              <w:rPr>
                <w:rFonts w:cs="Arial"/>
                <w:sz w:val="16"/>
                <w:szCs w:val="16"/>
              </w:rPr>
              <w:t xml:space="preserve"> verzekeraar-partij"</w:t>
            </w:r>
          </w:p>
          <w:p w14:paraId="78F2828F" w14:textId="77777777" w:rsidR="005B5069" w:rsidRPr="00AD2288" w:rsidRDefault="005B5069" w:rsidP="004936BD">
            <w:pPr>
              <w:rPr>
                <w:rFonts w:cs="Arial"/>
                <w:sz w:val="16"/>
                <w:szCs w:val="16"/>
              </w:rPr>
            </w:pPr>
          </w:p>
          <w:p w14:paraId="5C6F981A" w14:textId="77777777" w:rsidR="005B5069" w:rsidRDefault="005B5069" w:rsidP="004936BD">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Deze partij geldt ook voor het eventueel aanwezige stukdeel overbruggingshypotheek, hoewel de verwijzing daar niet wordt opgenomen.</w:t>
            </w:r>
          </w:p>
          <w:p w14:paraId="0A87AE4D" w14:textId="6A97CBBA" w:rsidR="006D411C" w:rsidRPr="00F801CA" w:rsidRDefault="006D411C" w:rsidP="004936BD">
            <w:pPr>
              <w:autoSpaceDE w:val="0"/>
              <w:autoSpaceDN w:val="0"/>
              <w:adjustRightInd w:val="0"/>
              <w:spacing w:line="240" w:lineRule="auto"/>
            </w:pPr>
          </w:p>
        </w:tc>
      </w:tr>
      <w:tr w:rsidR="00681B59" w:rsidRPr="00343045" w14:paraId="33CD2FB5" w14:textId="77777777" w:rsidTr="004936BD">
        <w:tc>
          <w:tcPr>
            <w:tcW w:w="6771" w:type="dxa"/>
            <w:shd w:val="clear" w:color="auto" w:fill="auto"/>
          </w:tcPr>
          <w:p w14:paraId="42FC9CB3" w14:textId="77777777" w:rsidR="00681B59" w:rsidRPr="00194473" w:rsidRDefault="00681B59" w:rsidP="00681B59">
            <w:pPr>
              <w:tabs>
                <w:tab w:val="left" w:pos="-1440"/>
                <w:tab w:val="left" w:pos="-720"/>
              </w:tabs>
              <w:suppressAutoHyphens/>
              <w:ind w:left="709" w:hanging="425"/>
              <w:rPr>
                <w:color w:val="800080"/>
                <w:szCs w:val="18"/>
              </w:rPr>
            </w:pPr>
            <w:r w:rsidRPr="00194473">
              <w:rPr>
                <w:rFonts w:cs="Arial"/>
                <w:color w:val="800080"/>
                <w:szCs w:val="18"/>
              </w:rPr>
              <w:t xml:space="preserve">(correspondentieadres </w:t>
            </w:r>
            <w:r w:rsidRPr="00194473">
              <w:rPr>
                <w:color w:val="800080"/>
                <w:szCs w:val="18"/>
              </w:rPr>
              <w:t>voor alle aangelegenheden betreffende de</w:t>
            </w:r>
          </w:p>
          <w:p w14:paraId="70144C93" w14:textId="77777777" w:rsidR="00681B59" w:rsidRDefault="00681B59" w:rsidP="00681B59">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label</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afdeling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p>
          <w:p w14:paraId="55CAA387" w14:textId="77777777" w:rsidR="00681B59" w:rsidRDefault="00681B59" w:rsidP="00681B59">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3D988813" w14:textId="59F06342" w:rsidR="00681B59" w:rsidRDefault="00681B59" w:rsidP="00681B59">
            <w:pPr>
              <w:ind w:firstLine="300"/>
              <w:rPr>
                <w:rFonts w:cs="Arial"/>
                <w:color w:val="800080"/>
                <w:sz w:val="20"/>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r>
              <w:rPr>
                <w:rFonts w:cs="Arial"/>
                <w:color w:val="FF0000"/>
                <w:sz w:val="20"/>
              </w:rPr>
              <w:t xml:space="preserve"> </w:t>
            </w:r>
          </w:p>
        </w:tc>
        <w:tc>
          <w:tcPr>
            <w:tcW w:w="7371" w:type="dxa"/>
            <w:shd w:val="clear" w:color="auto" w:fill="auto"/>
          </w:tcPr>
          <w:p w14:paraId="761CC66C" w14:textId="77777777" w:rsidR="00681B59" w:rsidRPr="00201FE5" w:rsidRDefault="00681B59" w:rsidP="00681B59">
            <w:pPr>
              <w:spacing w:before="72" w:line="240" w:lineRule="auto"/>
              <w:rPr>
                <w:snapToGrid/>
                <w:sz w:val="16"/>
                <w:szCs w:val="16"/>
              </w:rPr>
            </w:pPr>
            <w:r w:rsidRPr="00201FE5">
              <w:rPr>
                <w:sz w:val="16"/>
                <w:szCs w:val="16"/>
              </w:rPr>
              <w:t>Optioneel postadres.</w:t>
            </w:r>
          </w:p>
          <w:p w14:paraId="48F50935" w14:textId="77777777" w:rsidR="00681B59" w:rsidRPr="00201FE5" w:rsidRDefault="00681B59" w:rsidP="00681B59">
            <w:pPr>
              <w:spacing w:line="240" w:lineRule="auto"/>
              <w:rPr>
                <w:color w:val="3366FF"/>
                <w:sz w:val="16"/>
                <w:szCs w:val="16"/>
              </w:rPr>
            </w:pPr>
          </w:p>
          <w:p w14:paraId="7B6F0659" w14:textId="77777777" w:rsidR="00681B59" w:rsidRPr="00201FE5" w:rsidRDefault="00681B59" w:rsidP="00681B59">
            <w:pPr>
              <w:spacing w:line="240" w:lineRule="auto"/>
              <w:rPr>
                <w:color w:val="3366FF"/>
                <w:sz w:val="16"/>
                <w:szCs w:val="16"/>
              </w:rPr>
            </w:pPr>
            <w:r w:rsidRPr="00201FE5">
              <w:rPr>
                <w:color w:val="3366FF"/>
                <w:sz w:val="16"/>
                <w:szCs w:val="16"/>
              </w:rPr>
              <w:t xml:space="preserve">Label </w:t>
            </w:r>
            <w:r w:rsidRPr="00201FE5">
              <w:rPr>
                <w:sz w:val="16"/>
                <w:szCs w:val="16"/>
              </w:rPr>
              <w:t>en</w:t>
            </w:r>
            <w:r w:rsidRPr="00201FE5">
              <w:rPr>
                <w:color w:val="3366FF"/>
                <w:sz w:val="16"/>
                <w:szCs w:val="16"/>
              </w:rPr>
              <w:t xml:space="preserve"> afdeling </w:t>
            </w:r>
            <w:r w:rsidRPr="00201FE5">
              <w:rPr>
                <w:sz w:val="16"/>
                <w:szCs w:val="16"/>
              </w:rPr>
              <w:t>zijn twee onafhankelijke optionele variabelen, die voor elk type adres getoond kunnen worden.</w:t>
            </w:r>
          </w:p>
          <w:p w14:paraId="6D538B33" w14:textId="77777777" w:rsidR="00681B59" w:rsidRPr="00201FE5" w:rsidRDefault="00681B59" w:rsidP="00681B59">
            <w:pPr>
              <w:spacing w:line="240" w:lineRule="auto"/>
              <w:rPr>
                <w:sz w:val="16"/>
                <w:szCs w:val="16"/>
              </w:rPr>
            </w:pPr>
          </w:p>
          <w:p w14:paraId="391021EF" w14:textId="77777777" w:rsidR="00681B59" w:rsidRPr="00201FE5" w:rsidRDefault="00681B59" w:rsidP="00681B59">
            <w:pPr>
              <w:spacing w:line="240" w:lineRule="auto"/>
              <w:rPr>
                <w:sz w:val="16"/>
                <w:szCs w:val="16"/>
              </w:rPr>
            </w:pPr>
            <w:r w:rsidRPr="00201FE5">
              <w:rPr>
                <w:sz w:val="16"/>
                <w:szCs w:val="16"/>
              </w:rPr>
              <w:t>Voor het adres moet gekozen worden uit binnenlands adres, postbus adres of buitenlands adres.</w:t>
            </w:r>
          </w:p>
          <w:p w14:paraId="3AF291C9" w14:textId="77777777" w:rsidR="00681B59" w:rsidRPr="00201FE5" w:rsidRDefault="00681B59" w:rsidP="00681B59">
            <w:pPr>
              <w:spacing w:line="240" w:lineRule="auto"/>
              <w:rPr>
                <w:sz w:val="16"/>
                <w:szCs w:val="16"/>
              </w:rPr>
            </w:pPr>
          </w:p>
          <w:p w14:paraId="06CF9C32" w14:textId="77777777" w:rsidR="00681B59" w:rsidRPr="00201FE5" w:rsidRDefault="00681B59" w:rsidP="00681B59">
            <w:pPr>
              <w:spacing w:line="240" w:lineRule="auto"/>
              <w:rPr>
                <w:sz w:val="16"/>
                <w:szCs w:val="16"/>
              </w:rPr>
            </w:pPr>
            <w:r w:rsidRPr="00201FE5">
              <w:rPr>
                <w:sz w:val="16"/>
                <w:szCs w:val="16"/>
              </w:rPr>
              <w:t xml:space="preserve">Voor plaats en land moet gekozen worden uit een </w:t>
            </w:r>
            <w:proofErr w:type="spellStart"/>
            <w:r w:rsidRPr="00201FE5">
              <w:rPr>
                <w:sz w:val="16"/>
                <w:szCs w:val="16"/>
              </w:rPr>
              <w:t>waardelijst</w:t>
            </w:r>
            <w:proofErr w:type="spellEnd"/>
            <w:r w:rsidRPr="00201FE5">
              <w:rPr>
                <w:sz w:val="16"/>
                <w:szCs w:val="16"/>
              </w:rPr>
              <w:t>.</w:t>
            </w:r>
          </w:p>
          <w:p w14:paraId="65A7EB46" w14:textId="77777777" w:rsidR="00681B59" w:rsidRDefault="00681B59" w:rsidP="00681B59">
            <w:pPr>
              <w:spacing w:line="240" w:lineRule="auto"/>
              <w:rPr>
                <w:szCs w:val="18"/>
              </w:rPr>
            </w:pPr>
          </w:p>
          <w:p w14:paraId="75F9D6B6" w14:textId="77777777" w:rsidR="00681B59" w:rsidRDefault="00681B59" w:rsidP="00681B59">
            <w:pPr>
              <w:pStyle w:val="streepje"/>
              <w:numPr>
                <w:ilvl w:val="0"/>
                <w:numId w:val="0"/>
              </w:numPr>
              <w:spacing w:line="240" w:lineRule="auto"/>
              <w:ind w:left="284" w:hanging="284"/>
              <w:rPr>
                <w:u w:val="single"/>
                <w:lang w:val="nl-NL"/>
              </w:rPr>
            </w:pPr>
            <w:proofErr w:type="spellStart"/>
            <w:r>
              <w:rPr>
                <w:u w:val="single"/>
                <w:lang w:val="nl-NL"/>
              </w:rPr>
              <w:t>Mapping</w:t>
            </w:r>
            <w:proofErr w:type="spellEnd"/>
            <w:r>
              <w:rPr>
                <w:u w:val="single"/>
                <w:lang w:val="nl-NL"/>
              </w:rPr>
              <w:t>:</w:t>
            </w:r>
          </w:p>
          <w:p w14:paraId="0CAEEEBE" w14:textId="77777777" w:rsidR="00681B59" w:rsidRDefault="00681B59" w:rsidP="00681B59">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14:paraId="2E09B4C8" w14:textId="77777777" w:rsidR="00681B59" w:rsidRDefault="00681B59" w:rsidP="00681B59">
            <w:pPr>
              <w:pStyle w:val="streepje"/>
              <w:numPr>
                <w:ilvl w:val="0"/>
                <w:numId w:val="0"/>
              </w:numPr>
              <w:spacing w:line="240" w:lineRule="auto"/>
              <w:ind w:left="227"/>
              <w:rPr>
                <w:sz w:val="14"/>
                <w:szCs w:val="16"/>
                <w:lang w:val="nl-NL"/>
              </w:rPr>
            </w:pPr>
            <w:r>
              <w:rPr>
                <w:sz w:val="16"/>
                <w:lang w:val="nl-NL"/>
              </w:rPr>
              <w:tab/>
              <w:t>./label</w:t>
            </w:r>
          </w:p>
          <w:p w14:paraId="45693A9E" w14:textId="77777777" w:rsidR="00681B59" w:rsidRDefault="00681B59" w:rsidP="00681B59">
            <w:pPr>
              <w:spacing w:line="240" w:lineRule="auto"/>
              <w:ind w:left="227"/>
              <w:rPr>
                <w:sz w:val="16"/>
              </w:rPr>
            </w:pPr>
            <w:r>
              <w:rPr>
                <w:sz w:val="16"/>
              </w:rPr>
              <w:tab/>
              <w:t>./afdeling</w:t>
            </w:r>
          </w:p>
          <w:p w14:paraId="70FA90B1" w14:textId="77777777" w:rsidR="00681B59" w:rsidRDefault="00681B59" w:rsidP="00681B59">
            <w:pPr>
              <w:pStyle w:val="streepje"/>
              <w:numPr>
                <w:ilvl w:val="0"/>
                <w:numId w:val="0"/>
              </w:numPr>
              <w:rPr>
                <w:u w:val="single"/>
                <w:lang w:val="nl-NL"/>
              </w:rPr>
            </w:pPr>
          </w:p>
          <w:p w14:paraId="578DD993" w14:textId="77777777" w:rsidR="00681B59" w:rsidRDefault="00681B59" w:rsidP="00681B59">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binnenlandsadres:</w:t>
            </w:r>
          </w:p>
          <w:p w14:paraId="77E0BF3B" w14:textId="77777777" w:rsidR="00681B59" w:rsidRDefault="00681B59" w:rsidP="00681B59">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14:paraId="04152AAE"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/postcode</w:t>
            </w:r>
          </w:p>
          <w:p w14:paraId="3B130C95"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BAG_Woonplaats</w:t>
            </w:r>
            <w:proofErr w:type="spellEnd"/>
            <w:r>
              <w:rPr>
                <w:sz w:val="16"/>
                <w:szCs w:val="16"/>
              </w:rPr>
              <w:t>/woonplaatsnaam</w:t>
            </w:r>
          </w:p>
          <w:p w14:paraId="64D692E2"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BAG_OpenbareRuimte</w:t>
            </w:r>
            <w:proofErr w:type="spellEnd"/>
            <w:r>
              <w:rPr>
                <w:sz w:val="16"/>
                <w:szCs w:val="16"/>
              </w:rPr>
              <w:t>/</w:t>
            </w:r>
            <w:proofErr w:type="spellStart"/>
            <w:r>
              <w:rPr>
                <w:sz w:val="16"/>
                <w:szCs w:val="16"/>
              </w:rPr>
              <w:t>openbareRuimteNaam</w:t>
            </w:r>
            <w:proofErr w:type="spellEnd"/>
          </w:p>
          <w:p w14:paraId="16CDD161"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/huisnummer</w:t>
            </w:r>
          </w:p>
          <w:p w14:paraId="70E63194"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/huisletter</w:t>
            </w:r>
          </w:p>
          <w:p w14:paraId="4A08F593" w14:textId="77777777" w:rsidR="00681B59" w:rsidRDefault="00681B59" w:rsidP="00681B59">
            <w:pPr>
              <w:pStyle w:val="streepje"/>
              <w:numPr>
                <w:ilvl w:val="0"/>
                <w:numId w:val="0"/>
              </w:numPr>
              <w:spacing w:line="240" w:lineRule="auto"/>
              <w:ind w:left="227"/>
              <w:rPr>
                <w:u w:val="single"/>
                <w:lang w:val="nl-NL"/>
              </w:rPr>
            </w:pPr>
            <w:r>
              <w:rPr>
                <w:sz w:val="16"/>
                <w:szCs w:val="16"/>
                <w:lang w:val="nl-NL"/>
              </w:rPr>
              <w:tab/>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14:paraId="54C1D727" w14:textId="77777777" w:rsidR="00681B59" w:rsidRDefault="00681B59" w:rsidP="00681B59">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buitenlandsadres:</w:t>
            </w:r>
          </w:p>
          <w:p w14:paraId="2B67C956" w14:textId="77777777" w:rsidR="00681B59" w:rsidRPr="00201932" w:rsidRDefault="00681B59" w:rsidP="00681B59">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14:paraId="47A3BDBC" w14:textId="77777777" w:rsidR="00681B59" w:rsidRDefault="00681B59" w:rsidP="00681B59">
            <w:pPr>
              <w:pStyle w:val="streepje"/>
              <w:numPr>
                <w:ilvl w:val="0"/>
                <w:numId w:val="0"/>
              </w:numPr>
              <w:spacing w:line="240" w:lineRule="auto"/>
              <w:ind w:left="227"/>
              <w:rPr>
                <w:sz w:val="14"/>
                <w:szCs w:val="16"/>
                <w:lang w:val="nl-NL"/>
              </w:rPr>
            </w:pPr>
            <w:r>
              <w:rPr>
                <w:sz w:val="16"/>
                <w:lang w:val="nl-NL"/>
              </w:rPr>
              <w:tab/>
              <w:t>./woonplaats</w:t>
            </w:r>
          </w:p>
          <w:p w14:paraId="6FB2B8CD" w14:textId="77777777" w:rsidR="00681B59" w:rsidRDefault="00681B59" w:rsidP="00681B59">
            <w:pPr>
              <w:spacing w:line="240" w:lineRule="auto"/>
              <w:ind w:left="227"/>
              <w:rPr>
                <w:sz w:val="16"/>
              </w:rPr>
            </w:pPr>
            <w:r>
              <w:rPr>
                <w:sz w:val="16"/>
              </w:rPr>
              <w:tab/>
              <w:t xml:space="preserve">./adres </w:t>
            </w:r>
          </w:p>
          <w:p w14:paraId="366872B4" w14:textId="77777777" w:rsidR="00681B59" w:rsidRPr="00201932" w:rsidRDefault="00681B59" w:rsidP="00681B59">
            <w:pPr>
              <w:spacing w:line="240" w:lineRule="auto"/>
              <w:ind w:left="227"/>
              <w:rPr>
                <w:sz w:val="16"/>
              </w:rPr>
            </w:pPr>
            <w:r>
              <w:rPr>
                <w:sz w:val="16"/>
              </w:rPr>
              <w:tab/>
            </w:r>
            <w:r w:rsidRPr="00201932">
              <w:rPr>
                <w:sz w:val="16"/>
              </w:rPr>
              <w:t>./regio</w:t>
            </w:r>
          </w:p>
          <w:p w14:paraId="60054253" w14:textId="77777777" w:rsidR="00681B59" w:rsidRPr="00201932" w:rsidRDefault="00681B59" w:rsidP="00681B59">
            <w:pPr>
              <w:spacing w:line="240" w:lineRule="auto"/>
              <w:ind w:left="227"/>
              <w:rPr>
                <w:sz w:val="16"/>
              </w:rPr>
            </w:pPr>
            <w:r w:rsidRPr="00201932">
              <w:rPr>
                <w:sz w:val="16"/>
              </w:rPr>
              <w:tab/>
              <w:t>./land</w:t>
            </w:r>
          </w:p>
          <w:p w14:paraId="44CE4950" w14:textId="77777777" w:rsidR="00681B59" w:rsidRPr="00201932" w:rsidRDefault="00681B59" w:rsidP="00681B59">
            <w:pPr>
              <w:spacing w:before="72"/>
              <w:rPr>
                <w:sz w:val="16"/>
              </w:rPr>
            </w:pPr>
            <w:proofErr w:type="spellStart"/>
            <w:r w:rsidRPr="00201932">
              <w:rPr>
                <w:u w:val="single"/>
              </w:rPr>
              <w:t>Mapping</w:t>
            </w:r>
            <w:proofErr w:type="spellEnd"/>
            <w:r w:rsidRPr="00201932">
              <w:rPr>
                <w:u w:val="single"/>
              </w:rPr>
              <w:t xml:space="preserve"> postbusadres:</w:t>
            </w:r>
          </w:p>
          <w:p w14:paraId="38DF4FC4" w14:textId="77777777" w:rsidR="00681B59" w:rsidRPr="00201932" w:rsidRDefault="00681B59" w:rsidP="00681B59">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6A03D38A" w14:textId="77777777" w:rsidR="00681B59" w:rsidRDefault="00681B59" w:rsidP="00681B59">
            <w:pPr>
              <w:spacing w:line="240" w:lineRule="auto"/>
              <w:ind w:left="227"/>
              <w:rPr>
                <w:sz w:val="16"/>
                <w:szCs w:val="16"/>
              </w:rPr>
            </w:pPr>
            <w:r w:rsidRPr="00201932">
              <w:rPr>
                <w:sz w:val="16"/>
                <w:szCs w:val="16"/>
              </w:rPr>
              <w:tab/>
            </w:r>
            <w:r>
              <w:rPr>
                <w:sz w:val="16"/>
                <w:szCs w:val="16"/>
              </w:rPr>
              <w:t>./postbusnummer</w:t>
            </w:r>
          </w:p>
          <w:p w14:paraId="2FD73DF5" w14:textId="77777777" w:rsidR="00681B59" w:rsidRDefault="00681B59" w:rsidP="00681B59">
            <w:pPr>
              <w:spacing w:line="240" w:lineRule="auto"/>
              <w:ind w:left="227"/>
              <w:rPr>
                <w:sz w:val="16"/>
                <w:szCs w:val="16"/>
              </w:rPr>
            </w:pPr>
            <w:r>
              <w:rPr>
                <w:sz w:val="16"/>
              </w:rPr>
              <w:tab/>
              <w:t>./</w:t>
            </w:r>
            <w:r>
              <w:rPr>
                <w:sz w:val="16"/>
                <w:szCs w:val="16"/>
              </w:rPr>
              <w:t>postcode</w:t>
            </w:r>
          </w:p>
          <w:p w14:paraId="6F70BE43" w14:textId="77777777" w:rsidR="00681B59" w:rsidRDefault="00681B59" w:rsidP="00681B59">
            <w:pPr>
              <w:spacing w:line="240" w:lineRule="auto"/>
              <w:ind w:left="227"/>
              <w:rPr>
                <w:sz w:val="16"/>
                <w:szCs w:val="16"/>
              </w:rPr>
            </w:pPr>
            <w:r>
              <w:rPr>
                <w:sz w:val="16"/>
                <w:szCs w:val="16"/>
              </w:rPr>
              <w:tab/>
              <w:t>./woonplaatsnaam</w:t>
            </w:r>
          </w:p>
          <w:p w14:paraId="1FA90FBB" w14:textId="77777777" w:rsidR="00681B59" w:rsidRPr="00201FE5" w:rsidRDefault="00681B59" w:rsidP="00681B59">
            <w:pPr>
              <w:spacing w:line="240" w:lineRule="auto"/>
              <w:rPr>
                <w:sz w:val="16"/>
                <w:szCs w:val="16"/>
              </w:rPr>
            </w:pPr>
          </w:p>
        </w:tc>
      </w:tr>
      <w:tr w:rsidR="00681B59" w:rsidRPr="00343045" w14:paraId="30ED9400" w14:textId="77777777" w:rsidTr="004936BD">
        <w:tc>
          <w:tcPr>
            <w:tcW w:w="6771" w:type="dxa"/>
            <w:shd w:val="clear" w:color="auto" w:fill="auto"/>
          </w:tcPr>
          <w:p w14:paraId="4C262966" w14:textId="0EBCD00D" w:rsidR="00681B59" w:rsidRPr="00AD2288" w:rsidRDefault="00681B59" w:rsidP="00FD4C0C">
            <w:pPr>
              <w:pStyle w:val="Geenafstand"/>
              <w:ind w:left="567" w:hanging="284"/>
              <w:rPr>
                <w:rFonts w:cs="Arial"/>
                <w:color w:val="800080"/>
              </w:rPr>
            </w:pPr>
            <w:r w:rsidRPr="00E63700">
              <w:rPr>
                <w:rFonts w:ascii="Arial" w:hAnsi="Arial" w:cs="Arial"/>
                <w:color w:val="7030A0"/>
                <w:sz w:val="20"/>
                <w:szCs w:val="20"/>
              </w:rPr>
              <w:lastRenderedPageBreak/>
              <w:t xml:space="preserve">hierna ook te noemen: de </w:t>
            </w:r>
            <w:ins w:id="178" w:author="Groot, Karina de" w:date="2019-09-17T13:47:00Z">
              <w:r w:rsidR="004E0687">
                <w:rPr>
                  <w:rFonts w:ascii="Arial" w:hAnsi="Arial" w:cs="Arial"/>
                  <w:color w:val="7030A0"/>
                  <w:sz w:val="20"/>
                  <w:szCs w:val="20"/>
                </w:rPr>
                <w:t>‘</w:t>
              </w:r>
            </w:ins>
            <w:del w:id="179" w:author="Groot, Karina de" w:date="2019-09-17T13:47:00Z">
              <w:r w:rsidR="00454CB4" w:rsidDel="004E0687">
                <w:rPr>
                  <w:rFonts w:ascii="Arial" w:hAnsi="Arial" w:cs="Arial"/>
                  <w:color w:val="7030A0"/>
                  <w:sz w:val="20"/>
                  <w:szCs w:val="20"/>
                </w:rPr>
                <w:delText>“</w:delText>
              </w:r>
            </w:del>
            <w:r w:rsidRPr="00E63700">
              <w:rPr>
                <w:rFonts w:ascii="Arial" w:hAnsi="Arial" w:cs="Arial"/>
                <w:color w:val="7030A0"/>
                <w:sz w:val="20"/>
                <w:szCs w:val="20"/>
              </w:rPr>
              <w:t>verzekeraar</w:t>
            </w:r>
            <w:ins w:id="180" w:author="Groot, Karina de" w:date="2019-09-17T13:47:00Z">
              <w:r w:rsidR="004E0687">
                <w:rPr>
                  <w:rFonts w:ascii="Arial" w:hAnsi="Arial" w:cs="Arial"/>
                  <w:color w:val="7030A0"/>
                  <w:sz w:val="20"/>
                  <w:szCs w:val="20"/>
                </w:rPr>
                <w:t>’</w:t>
              </w:r>
            </w:ins>
            <w:del w:id="181" w:author="Groot, Karina de" w:date="2019-09-17T13:47:00Z">
              <w:r w:rsidR="00454CB4" w:rsidDel="004E0687">
                <w:rPr>
                  <w:rFonts w:ascii="Arial" w:hAnsi="Arial" w:cs="Arial"/>
                  <w:color w:val="7030A0"/>
                  <w:sz w:val="20"/>
                  <w:szCs w:val="20"/>
                </w:rPr>
                <w:delText>”</w:delText>
              </w:r>
            </w:del>
          </w:p>
        </w:tc>
        <w:tc>
          <w:tcPr>
            <w:tcW w:w="7371" w:type="dxa"/>
            <w:shd w:val="clear" w:color="auto" w:fill="auto"/>
          </w:tcPr>
          <w:p w14:paraId="7DA1C185" w14:textId="39736B04" w:rsidR="00681B59" w:rsidRDefault="00681B59" w:rsidP="00681B59">
            <w:pPr>
              <w:rPr>
                <w:sz w:val="16"/>
                <w:szCs w:val="16"/>
              </w:rPr>
            </w:pPr>
            <w:r w:rsidRPr="002D2B2A">
              <w:rPr>
                <w:sz w:val="16"/>
                <w:szCs w:val="16"/>
              </w:rPr>
              <w:t>Vaste teks</w:t>
            </w:r>
            <w:r w:rsidR="00947F24">
              <w:rPr>
                <w:sz w:val="16"/>
                <w:szCs w:val="16"/>
              </w:rPr>
              <w:t>t</w:t>
            </w:r>
            <w:r>
              <w:rPr>
                <w:sz w:val="16"/>
                <w:szCs w:val="16"/>
              </w:rPr>
              <w:t xml:space="preserve"> indien deze partij aanwezig is.</w:t>
            </w:r>
          </w:p>
          <w:p w14:paraId="6F0F16E0" w14:textId="530B900A" w:rsidR="00514AD2" w:rsidRPr="002D2B2A" w:rsidRDefault="00514AD2" w:rsidP="00681B59">
            <w:pPr>
              <w:rPr>
                <w:rFonts w:cs="Arial"/>
                <w:snapToGrid/>
                <w:kern w:val="0"/>
                <w:sz w:val="16"/>
                <w:szCs w:val="16"/>
                <w:lang w:eastAsia="nl-NL"/>
              </w:rPr>
            </w:pPr>
          </w:p>
        </w:tc>
      </w:tr>
      <w:tr w:rsidR="00947F24" w:rsidRPr="00343045" w14:paraId="04B1B136" w14:textId="77777777" w:rsidTr="004936BD">
        <w:tc>
          <w:tcPr>
            <w:tcW w:w="6771" w:type="dxa"/>
            <w:shd w:val="clear" w:color="auto" w:fill="auto"/>
          </w:tcPr>
          <w:p w14:paraId="168A37DB" w14:textId="4FC63597" w:rsidR="00947F24" w:rsidRPr="00FD4C0C" w:rsidRDefault="00947F24" w:rsidP="00514AD2">
            <w:pPr>
              <w:pStyle w:val="Geenafstand"/>
              <w:ind w:left="567" w:hanging="284"/>
              <w:rPr>
                <w:rFonts w:ascii="Arial" w:hAnsi="Arial" w:cs="Arial"/>
                <w:color w:val="FF0000"/>
                <w:sz w:val="20"/>
                <w:szCs w:val="20"/>
              </w:rPr>
            </w:pPr>
            <w:r w:rsidRPr="001A402E">
              <w:rPr>
                <w:rFonts w:ascii="Arial" w:hAnsi="Arial" w:cs="Arial"/>
                <w:color w:val="FF0000"/>
                <w:sz w:val="20"/>
                <w:szCs w:val="20"/>
              </w:rPr>
              <w:t>.</w:t>
            </w:r>
          </w:p>
        </w:tc>
        <w:tc>
          <w:tcPr>
            <w:tcW w:w="7371" w:type="dxa"/>
            <w:shd w:val="clear" w:color="auto" w:fill="auto"/>
          </w:tcPr>
          <w:p w14:paraId="4F8D8EF2" w14:textId="281568C3" w:rsidR="00947F24" w:rsidRPr="002D2B2A" w:rsidRDefault="00947F24" w:rsidP="00681B59">
            <w:pPr>
              <w:rPr>
                <w:sz w:val="16"/>
                <w:szCs w:val="16"/>
              </w:rPr>
            </w:pPr>
            <w:r>
              <w:rPr>
                <w:sz w:val="16"/>
                <w:szCs w:val="16"/>
              </w:rPr>
              <w:t>Wordt altijd getoond</w:t>
            </w:r>
          </w:p>
        </w:tc>
      </w:tr>
    </w:tbl>
    <w:p w14:paraId="5108DFB8" w14:textId="08811FA5" w:rsidR="008704AD" w:rsidRDefault="008704AD" w:rsidP="00C50F53">
      <w:pPr>
        <w:ind w:left="680"/>
      </w:pPr>
    </w:p>
    <w:p w14:paraId="5CA7C253" w14:textId="5CFBE5C1" w:rsidR="00DF6FBC" w:rsidRDefault="00DF6FBC" w:rsidP="00C50F53">
      <w:pPr>
        <w:ind w:left="680"/>
      </w:pPr>
    </w:p>
    <w:p w14:paraId="46AA1081" w14:textId="5A3F0557" w:rsidR="00681B59" w:rsidRDefault="00681B59" w:rsidP="00C50F53">
      <w:pPr>
        <w:ind w:left="680"/>
      </w:pPr>
    </w:p>
    <w:p w14:paraId="3EBCB605" w14:textId="77777777" w:rsidR="00681B59" w:rsidRDefault="00681B59" w:rsidP="00C50F53">
      <w:pPr>
        <w:ind w:left="680"/>
      </w:pPr>
    </w:p>
    <w:p w14:paraId="570A0112" w14:textId="3764D58F" w:rsidR="00DF6FBC" w:rsidRPr="007F603A" w:rsidRDefault="00DF6FBC" w:rsidP="007F603A">
      <w:pPr>
        <w:pStyle w:val="Kop3"/>
        <w:numPr>
          <w:ilvl w:val="2"/>
          <w:numId w:val="1"/>
        </w:numPr>
      </w:pPr>
      <w:bookmarkStart w:id="182" w:name="_Toc385497550"/>
      <w:bookmarkStart w:id="183" w:name="_Toc19619423"/>
      <w:r>
        <w:lastRenderedPageBreak/>
        <w:t>Afsluiting partijen</w:t>
      </w:r>
      <w:bookmarkEnd w:id="182"/>
      <w:bookmarkEnd w:id="18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8345C" w:rsidRPr="00343045" w14:paraId="405B88AF" w14:textId="77777777" w:rsidTr="004936BD">
        <w:tc>
          <w:tcPr>
            <w:tcW w:w="6771" w:type="dxa"/>
            <w:shd w:val="clear" w:color="auto" w:fill="auto"/>
          </w:tcPr>
          <w:p w14:paraId="3F9266C0" w14:textId="35342AC3" w:rsidR="0018345C" w:rsidRPr="00DF6FBC" w:rsidRDefault="0018345C" w:rsidP="00DF6FBC">
            <w:pPr>
              <w:tabs>
                <w:tab w:val="left" w:pos="-1440"/>
                <w:tab w:val="left" w:pos="-720"/>
              </w:tabs>
              <w:suppressAutoHyphens/>
              <w:ind w:right="96"/>
              <w:rPr>
                <w:rFonts w:cs="Arial"/>
                <w:color w:val="FF0000"/>
                <w:szCs w:val="18"/>
              </w:rPr>
            </w:pPr>
            <w:r w:rsidRPr="00926790">
              <w:rPr>
                <w:rFonts w:cs="Arial"/>
                <w:b/>
                <w:color w:val="000000" w:themeColor="text1"/>
                <w:sz w:val="20"/>
              </w:rPr>
              <w:t>Modeldocument tekst</w:t>
            </w:r>
          </w:p>
        </w:tc>
        <w:tc>
          <w:tcPr>
            <w:tcW w:w="7371" w:type="dxa"/>
            <w:shd w:val="clear" w:color="auto" w:fill="auto"/>
          </w:tcPr>
          <w:p w14:paraId="6E7CAF3C" w14:textId="18AC6EDE" w:rsidR="0018345C" w:rsidRPr="0094537E" w:rsidRDefault="0018345C" w:rsidP="004936BD">
            <w:r w:rsidRPr="00926790">
              <w:rPr>
                <w:b/>
                <w:color w:val="000000" w:themeColor="text1"/>
                <w:szCs w:val="18"/>
              </w:rPr>
              <w:t>Toelichting</w:t>
            </w:r>
          </w:p>
        </w:tc>
      </w:tr>
      <w:tr w:rsidR="00DF6FBC" w:rsidRPr="00343045" w14:paraId="4CA08939" w14:textId="77777777" w:rsidTr="004936BD">
        <w:tc>
          <w:tcPr>
            <w:tcW w:w="6771" w:type="dxa"/>
            <w:shd w:val="clear" w:color="auto" w:fill="auto"/>
          </w:tcPr>
          <w:p w14:paraId="29F2FF27" w14:textId="60D3FA4A" w:rsidR="00DF6FBC" w:rsidRPr="00FD4C0C" w:rsidRDefault="00DF6FBC" w:rsidP="00DF6FBC">
            <w:pPr>
              <w:tabs>
                <w:tab w:val="left" w:pos="-1440"/>
                <w:tab w:val="left" w:pos="-720"/>
              </w:tabs>
              <w:suppressAutoHyphens/>
              <w:ind w:right="96"/>
              <w:rPr>
                <w:color w:val="FF0000"/>
                <w:sz w:val="20"/>
              </w:rPr>
            </w:pPr>
            <w:r w:rsidRPr="00FD4C0C">
              <w:rPr>
                <w:color w:val="FF0000"/>
                <w:sz w:val="20"/>
              </w:rPr>
              <w:t xml:space="preserve">Van het bestaan van de </w:t>
            </w:r>
            <w:r w:rsidRPr="00FD4C0C">
              <w:rPr>
                <w:rFonts w:eastAsiaTheme="minorHAnsi" w:cs="Arial"/>
                <w:snapToGrid/>
                <w:color w:val="7030A0"/>
                <w:kern w:val="0"/>
                <w:sz w:val="20"/>
              </w:rPr>
              <w:t>mondelinge</w:t>
            </w:r>
            <w:r w:rsidRPr="00FD4C0C">
              <w:rPr>
                <w:color w:val="FF0000"/>
                <w:sz w:val="20"/>
              </w:rPr>
              <w:t xml:space="preserve"> volmacht</w:t>
            </w:r>
            <w:r w:rsidR="00366F06">
              <w:rPr>
                <w:color w:val="FF0000"/>
                <w:sz w:val="20"/>
              </w:rPr>
              <w:t>(</w:t>
            </w:r>
            <w:r w:rsidRPr="00FD4C0C">
              <w:rPr>
                <w:color w:val="FF0000"/>
                <w:sz w:val="20"/>
              </w:rPr>
              <w:t>en</w:t>
            </w:r>
            <w:r w:rsidR="00366F06">
              <w:rPr>
                <w:color w:val="FF0000"/>
                <w:sz w:val="20"/>
              </w:rPr>
              <w:t>)</w:t>
            </w:r>
            <w:r w:rsidRPr="00FD4C0C">
              <w:rPr>
                <w:color w:val="FF0000"/>
                <w:sz w:val="20"/>
              </w:rPr>
              <w:t xml:space="preserve"> is mij, notaris, genoegzaam gebleken.</w:t>
            </w:r>
          </w:p>
          <w:p w14:paraId="35D80601" w14:textId="6A334AE4" w:rsidR="00DF6FBC" w:rsidRPr="00AD2288" w:rsidRDefault="00DF6FBC" w:rsidP="00DF6FBC">
            <w:pPr>
              <w:tabs>
                <w:tab w:val="left" w:pos="-1440"/>
                <w:tab w:val="left" w:pos="-720"/>
              </w:tabs>
              <w:suppressAutoHyphens/>
              <w:ind w:right="96"/>
              <w:rPr>
                <w:color w:val="FF0000"/>
                <w:szCs w:val="18"/>
              </w:rPr>
            </w:pPr>
            <w:r w:rsidRPr="00FD4C0C">
              <w:rPr>
                <w:color w:val="FF0000"/>
                <w:sz w:val="20"/>
              </w:rPr>
              <w:t>De comparanten, handelend als gemeld, verklaarden:</w:t>
            </w:r>
          </w:p>
        </w:tc>
        <w:tc>
          <w:tcPr>
            <w:tcW w:w="7371" w:type="dxa"/>
            <w:shd w:val="clear" w:color="auto" w:fill="auto"/>
          </w:tcPr>
          <w:p w14:paraId="3B6B19F9" w14:textId="1885FBA6" w:rsidR="00DF6FBC" w:rsidRDefault="00DF6FBC" w:rsidP="004936BD">
            <w:pPr>
              <w:rPr>
                <w:sz w:val="16"/>
                <w:szCs w:val="16"/>
              </w:rPr>
            </w:pPr>
            <w:r w:rsidRPr="002D2B2A">
              <w:rPr>
                <w:sz w:val="16"/>
                <w:szCs w:val="16"/>
              </w:rPr>
              <w:t>Vaste tekst</w:t>
            </w:r>
          </w:p>
          <w:p w14:paraId="6713D9DB" w14:textId="77777777" w:rsidR="001C7F19" w:rsidRDefault="001C7F19" w:rsidP="004936BD">
            <w:pPr>
              <w:rPr>
                <w:sz w:val="16"/>
                <w:szCs w:val="16"/>
              </w:rPr>
            </w:pPr>
          </w:p>
          <w:p w14:paraId="13195621" w14:textId="701D0B07" w:rsidR="001C7F19" w:rsidRPr="009769C6" w:rsidRDefault="001C7F19" w:rsidP="004936BD">
            <w:pPr>
              <w:rPr>
                <w:sz w:val="16"/>
                <w:szCs w:val="16"/>
                <w:u w:val="single"/>
              </w:rPr>
            </w:pPr>
            <w:proofErr w:type="spellStart"/>
            <w:r w:rsidRPr="009769C6">
              <w:rPr>
                <w:sz w:val="16"/>
                <w:szCs w:val="16"/>
                <w:u w:val="single"/>
              </w:rPr>
              <w:t>Mapping</w:t>
            </w:r>
            <w:proofErr w:type="spellEnd"/>
            <w:r w:rsidRPr="009769C6">
              <w:rPr>
                <w:sz w:val="16"/>
                <w:szCs w:val="16"/>
                <w:u w:val="single"/>
              </w:rPr>
              <w:t xml:space="preserve"> ‘mondelinge’:</w:t>
            </w:r>
          </w:p>
          <w:p w14:paraId="253D047B" w14:textId="0E663C33" w:rsidR="001C7F19" w:rsidRPr="00BA553C" w:rsidRDefault="004B3A01" w:rsidP="004936BD">
            <w:pPr>
              <w:rPr>
                <w:sz w:val="16"/>
                <w:szCs w:val="16"/>
              </w:rPr>
            </w:pPr>
            <w:r w:rsidRPr="00EF177B">
              <w:rPr>
                <w:sz w:val="16"/>
                <w:szCs w:val="16"/>
              </w:rPr>
              <w:t>.</w:t>
            </w:r>
            <w:r w:rsidRPr="00BA553C">
              <w:rPr>
                <w:sz w:val="16"/>
                <w:szCs w:val="16"/>
              </w:rPr>
              <w:t>/</w:t>
            </w:r>
            <w:r w:rsidR="001C7F19" w:rsidRPr="00BA553C">
              <w:rPr>
                <w:sz w:val="16"/>
                <w:szCs w:val="16"/>
              </w:rPr>
              <w:t>/</w:t>
            </w:r>
            <w:proofErr w:type="spellStart"/>
            <w:r w:rsidR="001C7F19" w:rsidRPr="00BA553C">
              <w:rPr>
                <w:sz w:val="16"/>
                <w:szCs w:val="16"/>
              </w:rPr>
              <w:t>MKAD_AangebodenStuk</w:t>
            </w:r>
            <w:proofErr w:type="spellEnd"/>
            <w:r w:rsidR="001C7F19" w:rsidRPr="00BA553C">
              <w:rPr>
                <w:sz w:val="16"/>
                <w:szCs w:val="16"/>
              </w:rPr>
              <w:t>/</w:t>
            </w:r>
            <w:proofErr w:type="spellStart"/>
            <w:r w:rsidR="001C7F19" w:rsidRPr="00BA553C">
              <w:rPr>
                <w:sz w:val="16"/>
                <w:szCs w:val="16"/>
              </w:rPr>
              <w:t>tia_TekstKeuze</w:t>
            </w:r>
            <w:proofErr w:type="spellEnd"/>
            <w:r w:rsidR="001C7F19" w:rsidRPr="00BA553C">
              <w:rPr>
                <w:sz w:val="16"/>
                <w:szCs w:val="16"/>
              </w:rPr>
              <w:t>/</w:t>
            </w:r>
          </w:p>
          <w:p w14:paraId="5495336D" w14:textId="391FD632" w:rsidR="00353AE7" w:rsidRPr="00BA553C" w:rsidRDefault="001C7F19" w:rsidP="001C7F19">
            <w:pPr>
              <w:spacing w:line="240" w:lineRule="auto"/>
              <w:rPr>
                <w:sz w:val="16"/>
                <w:szCs w:val="16"/>
              </w:rPr>
            </w:pPr>
            <w:r w:rsidRPr="00BA553C">
              <w:rPr>
                <w:sz w:val="16"/>
                <w:szCs w:val="16"/>
              </w:rPr>
              <w:t xml:space="preserve">   ./</w:t>
            </w:r>
            <w:proofErr w:type="spellStart"/>
            <w:r w:rsidRPr="00BA553C">
              <w:rPr>
                <w:sz w:val="16"/>
                <w:szCs w:val="16"/>
              </w:rPr>
              <w:t>tagNaam</w:t>
            </w:r>
            <w:proofErr w:type="spellEnd"/>
            <w:r w:rsidRPr="00BA553C">
              <w:rPr>
                <w:sz w:val="16"/>
                <w:szCs w:val="16"/>
              </w:rPr>
              <w:t>(‘</w:t>
            </w:r>
            <w:proofErr w:type="spellStart"/>
            <w:r w:rsidRPr="00BA553C">
              <w:rPr>
                <w:sz w:val="16"/>
                <w:szCs w:val="16"/>
              </w:rPr>
              <w:t>k_Mondelinge</w:t>
            </w:r>
            <w:proofErr w:type="spellEnd"/>
            <w:r w:rsidRPr="00BA553C">
              <w:rPr>
                <w:sz w:val="16"/>
                <w:szCs w:val="16"/>
              </w:rPr>
              <w:t>’)</w:t>
            </w:r>
          </w:p>
          <w:p w14:paraId="0A80FE67" w14:textId="673A2B50" w:rsidR="001C7F19" w:rsidRPr="00BA553C" w:rsidRDefault="00353AE7" w:rsidP="00353AE7">
            <w:pPr>
              <w:spacing w:line="240" w:lineRule="auto"/>
              <w:rPr>
                <w:sz w:val="16"/>
                <w:szCs w:val="16"/>
              </w:rPr>
            </w:pPr>
            <w:r w:rsidRPr="00BA553C">
              <w:rPr>
                <w:sz w:val="16"/>
                <w:szCs w:val="16"/>
              </w:rPr>
              <w:t xml:space="preserve">   </w:t>
            </w:r>
            <w:r w:rsidR="001C7F19" w:rsidRPr="00BA553C">
              <w:rPr>
                <w:sz w:val="16"/>
                <w:szCs w:val="16"/>
              </w:rPr>
              <w:t>./tekst((‘</w:t>
            </w:r>
            <w:proofErr w:type="spellStart"/>
            <w:r w:rsidR="001C7F19" w:rsidRPr="00BA553C">
              <w:rPr>
                <w:sz w:val="16"/>
                <w:szCs w:val="16"/>
              </w:rPr>
              <w:t>true</w:t>
            </w:r>
            <w:proofErr w:type="spellEnd"/>
            <w:r w:rsidR="001C7F19" w:rsidRPr="00BA553C">
              <w:rPr>
                <w:sz w:val="16"/>
                <w:szCs w:val="16"/>
              </w:rPr>
              <w:t>’ = ‘mondelinge’ wordt getoond; ‘</w:t>
            </w:r>
            <w:proofErr w:type="spellStart"/>
            <w:r w:rsidR="001C7F19" w:rsidRPr="00BA553C">
              <w:rPr>
                <w:sz w:val="16"/>
                <w:szCs w:val="16"/>
              </w:rPr>
              <w:t>false</w:t>
            </w:r>
            <w:proofErr w:type="spellEnd"/>
            <w:r w:rsidR="001C7F19" w:rsidRPr="00BA553C">
              <w:rPr>
                <w:sz w:val="16"/>
                <w:szCs w:val="16"/>
              </w:rPr>
              <w:t>’ of niet aanwezig = ‘mondelinge’ wordt niet getoond)</w:t>
            </w:r>
          </w:p>
          <w:p w14:paraId="16D0357C" w14:textId="77777777" w:rsidR="00DF6FBC" w:rsidRPr="00AD2288" w:rsidRDefault="00DF6FBC" w:rsidP="004936BD">
            <w:pPr>
              <w:spacing w:line="240" w:lineRule="auto"/>
              <w:rPr>
                <w:sz w:val="16"/>
                <w:szCs w:val="16"/>
              </w:rPr>
            </w:pPr>
          </w:p>
        </w:tc>
      </w:tr>
    </w:tbl>
    <w:p w14:paraId="195CEE99" w14:textId="19DD6B02" w:rsidR="00DF6FBC" w:rsidRDefault="00DF6FBC" w:rsidP="007F603A">
      <w:pPr>
        <w:spacing w:line="240" w:lineRule="auto"/>
      </w:pPr>
    </w:p>
    <w:p w14:paraId="1697FB06" w14:textId="77777777" w:rsidR="00196482" w:rsidRPr="00343045" w:rsidRDefault="00196482" w:rsidP="00196482">
      <w:pPr>
        <w:pStyle w:val="Kop2"/>
        <w:numPr>
          <w:ilvl w:val="1"/>
          <w:numId w:val="1"/>
        </w:numPr>
      </w:pPr>
      <w:bookmarkStart w:id="184" w:name="_Toc385497551"/>
      <w:bookmarkStart w:id="185" w:name="_Toc19619424"/>
      <w:bookmarkStart w:id="186" w:name="_Toc259113323"/>
      <w:r>
        <w:t>Overeenkomst</w:t>
      </w:r>
      <w:bookmarkEnd w:id="184"/>
      <w:bookmarkEnd w:id="185"/>
      <w:r>
        <w:t xml:space="preserve"> </w:t>
      </w:r>
      <w:bookmarkEnd w:id="18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96482" w:rsidRPr="00343045" w14:paraId="62F88C3A" w14:textId="77777777" w:rsidTr="004936BD">
        <w:tc>
          <w:tcPr>
            <w:tcW w:w="6771" w:type="dxa"/>
            <w:shd w:val="clear" w:color="auto" w:fill="auto"/>
          </w:tcPr>
          <w:p w14:paraId="23F3E655" w14:textId="271B605F" w:rsidR="00196482" w:rsidRPr="009034E8" w:rsidRDefault="0099104A" w:rsidP="004936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
                <w:bCs/>
                <w:color w:val="FF0000"/>
                <w:sz w:val="20"/>
              </w:rPr>
            </w:pPr>
            <w:ins w:id="187" w:author="Groot, Karina de" w:date="2020-01-06T11:26:00Z">
              <w:r>
                <w:rPr>
                  <w:b/>
                  <w:bCs/>
                  <w:color w:val="FF0000"/>
                  <w:sz w:val="20"/>
                </w:rPr>
                <w:t xml:space="preserve">I </w:t>
              </w:r>
            </w:ins>
            <w:r w:rsidR="00196482" w:rsidRPr="009034E8">
              <w:rPr>
                <w:b/>
                <w:bCs/>
                <w:color w:val="FF0000"/>
                <w:sz w:val="20"/>
              </w:rPr>
              <w:t>OVEREENKOMST</w:t>
            </w:r>
          </w:p>
          <w:p w14:paraId="372AE311" w14:textId="0DC4A01E" w:rsidR="00196482" w:rsidRDefault="00196482" w:rsidP="00196482">
            <w:pPr>
              <w:pStyle w:val="Geenafstand"/>
              <w:rPr>
                <w:rFonts w:ascii="Arial" w:hAnsi="Arial" w:cs="Arial"/>
                <w:color w:val="FF0000"/>
                <w:sz w:val="20"/>
                <w:szCs w:val="20"/>
              </w:rPr>
            </w:pPr>
            <w:r w:rsidRPr="005D0E4B">
              <w:rPr>
                <w:rFonts w:ascii="Arial" w:hAnsi="Arial" w:cs="Arial"/>
                <w:color w:val="FF0000"/>
                <w:sz w:val="20"/>
                <w:szCs w:val="20"/>
              </w:rPr>
              <w:t xml:space="preserve">De </w:t>
            </w:r>
            <w:r w:rsidRPr="00DD0BD8">
              <w:rPr>
                <w:rFonts w:ascii="Arial" w:hAnsi="Arial" w:cs="Arial"/>
                <w:color w:val="FF0000"/>
                <w:sz w:val="20"/>
                <w:szCs w:val="20"/>
              </w:rPr>
              <w:t xml:space="preserve">hypotheekgever </w:t>
            </w:r>
            <w:r w:rsidRPr="005D0E4B">
              <w:rPr>
                <w:rFonts w:ascii="Arial" w:hAnsi="Arial" w:cs="Arial"/>
                <w:color w:val="FF0000"/>
                <w:sz w:val="20"/>
                <w:szCs w:val="20"/>
              </w:rPr>
              <w:t xml:space="preserve">en de schuldeiser zijn in </w:t>
            </w:r>
            <w:r w:rsidR="00DA25C5">
              <w:rPr>
                <w:rFonts w:ascii="Arial" w:hAnsi="Arial" w:cs="Arial"/>
                <w:color w:val="FF0000"/>
                <w:sz w:val="20"/>
                <w:szCs w:val="20"/>
              </w:rPr>
              <w:t>de</w:t>
            </w:r>
            <w:r w:rsidRPr="005D0E4B">
              <w:rPr>
                <w:rFonts w:ascii="Arial" w:hAnsi="Arial" w:cs="Arial"/>
                <w:color w:val="FF0000"/>
                <w:sz w:val="20"/>
                <w:szCs w:val="20"/>
              </w:rPr>
              <w:t xml:space="preserve"> na te noemen </w:t>
            </w:r>
            <w:r w:rsidR="00DA25C5">
              <w:rPr>
                <w:rFonts w:ascii="Arial" w:hAnsi="Arial" w:cs="Arial"/>
                <w:color w:val="FF0000"/>
                <w:sz w:val="20"/>
                <w:szCs w:val="20"/>
              </w:rPr>
              <w:t>offerte</w:t>
            </w:r>
            <w:r w:rsidRPr="005D0E4B">
              <w:rPr>
                <w:rFonts w:ascii="Arial" w:hAnsi="Arial" w:cs="Arial"/>
                <w:color w:val="FF0000"/>
                <w:sz w:val="20"/>
                <w:szCs w:val="20"/>
              </w:rPr>
              <w:t xml:space="preserve"> overeengekomen dat ten behoeve van de schuldeiser een recht van hypotheek respectievelijk pand zal worden verleend op de in deze akte vermelde goederen tot zekerheid zoals in deze akte omschreven.</w:t>
            </w:r>
          </w:p>
          <w:p w14:paraId="2E46BA7A" w14:textId="29F4808A" w:rsidR="00196482" w:rsidRPr="00AD2288" w:rsidRDefault="00196482" w:rsidP="004936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u w:val="single"/>
              </w:rPr>
            </w:pPr>
          </w:p>
        </w:tc>
        <w:tc>
          <w:tcPr>
            <w:tcW w:w="7371" w:type="dxa"/>
            <w:shd w:val="clear" w:color="auto" w:fill="auto"/>
          </w:tcPr>
          <w:p w14:paraId="6A6C9762" w14:textId="77777777" w:rsidR="00196482" w:rsidRPr="002D2B2A" w:rsidRDefault="00196482" w:rsidP="004936BD">
            <w:pPr>
              <w:rPr>
                <w:sz w:val="16"/>
                <w:szCs w:val="16"/>
              </w:rPr>
            </w:pPr>
            <w:r w:rsidRPr="002D2B2A">
              <w:rPr>
                <w:sz w:val="16"/>
                <w:szCs w:val="16"/>
              </w:rPr>
              <w:t>Vaste tekst.</w:t>
            </w:r>
          </w:p>
        </w:tc>
      </w:tr>
    </w:tbl>
    <w:p w14:paraId="3A322848" w14:textId="2ED680B9" w:rsidR="00926790" w:rsidRDefault="00926790" w:rsidP="00C50F53">
      <w:pPr>
        <w:ind w:left="680"/>
      </w:pPr>
    </w:p>
    <w:p w14:paraId="76150B8D" w14:textId="77777777" w:rsidR="00926790" w:rsidRDefault="00926790">
      <w:pPr>
        <w:spacing w:line="240" w:lineRule="auto"/>
      </w:pPr>
      <w:r>
        <w:br w:type="page"/>
      </w:r>
    </w:p>
    <w:p w14:paraId="6DD566D2" w14:textId="77777777" w:rsidR="00196482" w:rsidRDefault="00196482" w:rsidP="00C50F53">
      <w:pPr>
        <w:ind w:left="680"/>
      </w:pPr>
    </w:p>
    <w:p w14:paraId="5CE39406" w14:textId="485107D7" w:rsidR="00976B85" w:rsidRDefault="00976B85" w:rsidP="00976B85">
      <w:pPr>
        <w:pStyle w:val="Kop2"/>
      </w:pPr>
      <w:bookmarkStart w:id="188" w:name="_Toc19619425"/>
      <w:r>
        <w:t>Geldlening en Zekerheden</w:t>
      </w:r>
      <w:bookmarkEnd w:id="188"/>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926790" w14:paraId="5812FEC3" w14:textId="77777777" w:rsidTr="00926790">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43465BEE" w14:textId="77777777" w:rsidR="00926790" w:rsidRPr="00926790" w:rsidRDefault="00926790" w:rsidP="004936BD">
            <w:pPr>
              <w:pStyle w:val="Geenafstand"/>
              <w:rPr>
                <w:rFonts w:ascii="Arial" w:hAnsi="Arial" w:cs="Arial"/>
                <w:b/>
                <w:color w:val="000000" w:themeColor="text1"/>
                <w:sz w:val="20"/>
                <w:szCs w:val="20"/>
              </w:rPr>
            </w:pPr>
            <w:r w:rsidRPr="00926790">
              <w:rPr>
                <w:rFonts w:ascii="Arial" w:hAnsi="Arial" w:cs="Arial"/>
                <w:b/>
                <w:color w:val="000000" w:themeColor="text1"/>
                <w:sz w:val="20"/>
                <w:szCs w:val="20"/>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D41958B" w14:textId="77777777" w:rsidR="00926790" w:rsidRPr="00926790" w:rsidRDefault="00926790" w:rsidP="004936BD">
            <w:pPr>
              <w:rPr>
                <w:b/>
                <w:color w:val="000000" w:themeColor="text1"/>
                <w:szCs w:val="18"/>
              </w:rPr>
            </w:pPr>
            <w:r w:rsidRPr="00926790">
              <w:rPr>
                <w:b/>
                <w:color w:val="000000" w:themeColor="text1"/>
                <w:szCs w:val="18"/>
              </w:rPr>
              <w:t>Toelichting</w:t>
            </w:r>
          </w:p>
        </w:tc>
      </w:tr>
      <w:tr w:rsidR="00976B85" w:rsidRPr="00343045" w14:paraId="6BDA7DB1" w14:textId="77777777" w:rsidTr="004936BD">
        <w:tc>
          <w:tcPr>
            <w:tcW w:w="6771" w:type="dxa"/>
            <w:shd w:val="clear" w:color="auto" w:fill="auto"/>
          </w:tcPr>
          <w:p w14:paraId="2A5C6D98" w14:textId="20529E2A" w:rsidR="009034E8" w:rsidRPr="00403A97" w:rsidRDefault="0099104A" w:rsidP="009034E8">
            <w:pPr>
              <w:pStyle w:val="Geenafstand"/>
              <w:rPr>
                <w:rFonts w:ascii="Arial" w:hAnsi="Arial" w:cs="Arial"/>
                <w:b/>
                <w:color w:val="FF0000"/>
                <w:sz w:val="20"/>
                <w:szCs w:val="20"/>
              </w:rPr>
            </w:pPr>
            <w:ins w:id="189" w:author="Groot, Karina de" w:date="2020-01-06T11:26:00Z">
              <w:r>
                <w:rPr>
                  <w:rFonts w:ascii="Arial" w:hAnsi="Arial" w:cs="Arial"/>
                  <w:b/>
                  <w:color w:val="FF0000"/>
                  <w:sz w:val="20"/>
                  <w:szCs w:val="20"/>
                </w:rPr>
                <w:t xml:space="preserve">II </w:t>
              </w:r>
            </w:ins>
            <w:r w:rsidR="009034E8" w:rsidRPr="00403A97">
              <w:rPr>
                <w:rFonts w:ascii="Arial" w:hAnsi="Arial" w:cs="Arial"/>
                <w:b/>
                <w:color w:val="FF0000"/>
                <w:sz w:val="20"/>
                <w:szCs w:val="20"/>
              </w:rPr>
              <w:t xml:space="preserve">GELDLENING EN ZEKERHEDEN </w:t>
            </w:r>
          </w:p>
          <w:p w14:paraId="7AD5576E" w14:textId="77777777" w:rsidR="001540A5" w:rsidRPr="00BF717C" w:rsidRDefault="001540A5" w:rsidP="00EC3B6C">
            <w:pPr>
              <w:pStyle w:val="Geenafstand"/>
              <w:ind w:left="731" w:hanging="731"/>
              <w:rPr>
                <w:rFonts w:ascii="Arial" w:hAnsi="Arial" w:cs="Arial"/>
                <w:color w:val="FF0000"/>
                <w:sz w:val="20"/>
                <w:szCs w:val="20"/>
              </w:rPr>
            </w:pPr>
            <w:r w:rsidRPr="00BF717C">
              <w:rPr>
                <w:rFonts w:ascii="Arial" w:hAnsi="Arial" w:cs="Arial"/>
                <w:color w:val="FF0000"/>
                <w:sz w:val="20"/>
                <w:szCs w:val="20"/>
              </w:rPr>
              <w:t xml:space="preserve">A </w:t>
            </w:r>
            <w:r w:rsidRPr="00BF717C">
              <w:rPr>
                <w:rFonts w:ascii="Arial" w:hAnsi="Arial" w:cs="Arial"/>
                <w:color w:val="FF0000"/>
                <w:sz w:val="20"/>
                <w:szCs w:val="20"/>
              </w:rPr>
              <w:tab/>
            </w:r>
            <w:r w:rsidRPr="00BF717C">
              <w:rPr>
                <w:rFonts w:ascii="Arial" w:hAnsi="Arial" w:cs="Arial"/>
                <w:color w:val="FF0000"/>
                <w:sz w:val="20"/>
                <w:szCs w:val="20"/>
                <w:u w:val="single"/>
              </w:rPr>
              <w:t>Lening</w:t>
            </w:r>
            <w:r w:rsidRPr="00BF717C">
              <w:rPr>
                <w:rFonts w:ascii="Arial" w:hAnsi="Arial" w:cs="Arial"/>
                <w:color w:val="FF0000"/>
                <w:sz w:val="20"/>
                <w:szCs w:val="20"/>
              </w:rPr>
              <w:t xml:space="preserve"> </w:t>
            </w:r>
          </w:p>
          <w:p w14:paraId="65881643" w14:textId="2237E92F" w:rsidR="001540A5" w:rsidRPr="00BF717C" w:rsidRDefault="001540A5" w:rsidP="001540A5">
            <w:pPr>
              <w:pStyle w:val="Geenafstand"/>
              <w:ind w:left="708"/>
              <w:rPr>
                <w:rFonts w:ascii="Arial" w:hAnsi="Arial" w:cs="Arial"/>
                <w:color w:val="FF0000"/>
                <w:sz w:val="20"/>
                <w:szCs w:val="20"/>
              </w:rPr>
            </w:pPr>
            <w:r w:rsidRPr="00BF717C">
              <w:rPr>
                <w:rFonts w:ascii="Arial" w:hAnsi="Arial" w:cs="Arial"/>
                <w:color w:val="FF0000"/>
                <w:sz w:val="20"/>
                <w:szCs w:val="20"/>
              </w:rPr>
              <w:t xml:space="preserve">De comparanten verklaren dat de schuldeiser aan de </w:t>
            </w:r>
            <w:r>
              <w:rPr>
                <w:rFonts w:ascii="Arial" w:hAnsi="Arial" w:cs="Arial"/>
                <w:color w:val="FF0000"/>
                <w:sz w:val="20"/>
                <w:szCs w:val="20"/>
              </w:rPr>
              <w:t>hypotheekgever</w:t>
            </w:r>
            <w:r w:rsidRPr="00DD0BD8">
              <w:rPr>
                <w:rFonts w:ascii="Arial" w:hAnsi="Arial" w:cs="Arial"/>
                <w:color w:val="FF0000"/>
                <w:sz w:val="20"/>
                <w:szCs w:val="20"/>
              </w:rPr>
              <w:t xml:space="preserve"> en/of </w:t>
            </w:r>
            <w:r>
              <w:rPr>
                <w:rFonts w:ascii="Arial" w:hAnsi="Arial" w:cs="Arial"/>
                <w:color w:val="FF0000"/>
                <w:sz w:val="20"/>
                <w:szCs w:val="20"/>
              </w:rPr>
              <w:t>schuldenaar</w:t>
            </w:r>
            <w:r w:rsidRPr="00DD0BD8">
              <w:rPr>
                <w:rFonts w:ascii="Arial" w:hAnsi="Arial" w:cs="Arial"/>
                <w:color w:val="FF0000"/>
                <w:sz w:val="20"/>
                <w:szCs w:val="20"/>
              </w:rPr>
              <w:t xml:space="preserve"> </w:t>
            </w:r>
            <w:r w:rsidRPr="00BF717C">
              <w:rPr>
                <w:rFonts w:ascii="Arial" w:hAnsi="Arial" w:cs="Arial"/>
                <w:color w:val="FF0000"/>
                <w:sz w:val="20"/>
                <w:szCs w:val="20"/>
              </w:rPr>
              <w:t>een geldlening heeft verstrekt onder het beding van hypotheek</w:t>
            </w:r>
            <w:del w:id="190" w:author="Groot, Karina de" w:date="2019-09-24T08:54:00Z">
              <w:r w:rsidRPr="00BF717C" w:rsidDel="00F50737">
                <w:rPr>
                  <w:rFonts w:ascii="Arial" w:hAnsi="Arial" w:cs="Arial"/>
                  <w:color w:val="FF0000"/>
                  <w:sz w:val="20"/>
                  <w:szCs w:val="20"/>
                </w:rPr>
                <w:delText xml:space="preserve"> –</w:delText>
              </w:r>
            </w:del>
            <w:ins w:id="191" w:author="Groot, Karina de" w:date="2019-09-24T08:54:00Z">
              <w:r w:rsidR="00F50737">
                <w:rPr>
                  <w:rFonts w:ascii="Arial" w:hAnsi="Arial" w:cs="Arial"/>
                  <w:color w:val="FF0000"/>
                  <w:sz w:val="20"/>
                  <w:szCs w:val="20"/>
                </w:rPr>
                <w:t xml:space="preserve">- </w:t>
              </w:r>
            </w:ins>
            <w:r w:rsidRPr="00BF717C">
              <w:rPr>
                <w:rFonts w:ascii="Arial" w:hAnsi="Arial" w:cs="Arial"/>
                <w:color w:val="FF0000"/>
                <w:sz w:val="20"/>
                <w:szCs w:val="20"/>
              </w:rPr>
              <w:t xml:space="preserve">en pandverlening overeenkomstig </w:t>
            </w:r>
            <w:r>
              <w:rPr>
                <w:rFonts w:ascii="Arial" w:hAnsi="Arial" w:cs="Arial"/>
                <w:color w:val="FF0000"/>
                <w:sz w:val="20"/>
                <w:szCs w:val="20"/>
              </w:rPr>
              <w:t>de</w:t>
            </w:r>
            <w:r w:rsidRPr="00BF717C">
              <w:rPr>
                <w:rFonts w:ascii="Arial" w:hAnsi="Arial" w:cs="Arial"/>
                <w:color w:val="FF0000"/>
                <w:sz w:val="20"/>
                <w:szCs w:val="20"/>
              </w:rPr>
              <w:t xml:space="preserve"> door de schuldeiser gedane en door de schuldenaar geaccepteerde </w:t>
            </w:r>
            <w:r>
              <w:rPr>
                <w:rFonts w:ascii="Arial" w:hAnsi="Arial" w:cs="Arial"/>
                <w:color w:val="FF0000"/>
                <w:sz w:val="20"/>
                <w:szCs w:val="20"/>
              </w:rPr>
              <w:t xml:space="preserve">offerte </w:t>
            </w:r>
            <w:r w:rsidRPr="00BF717C">
              <w:rPr>
                <w:rFonts w:ascii="Arial" w:hAnsi="Arial" w:cs="Arial"/>
                <w:color w:val="FF0000"/>
                <w:sz w:val="20"/>
                <w:szCs w:val="20"/>
              </w:rPr>
              <w:t xml:space="preserve">met hypotheeknummer </w:t>
            </w:r>
            <w:r w:rsidRPr="00E63700">
              <w:rPr>
                <w:rFonts w:ascii="Arial" w:hAnsi="Arial" w:cs="Arial"/>
                <w:sz w:val="20"/>
                <w:szCs w:val="20"/>
              </w:rPr>
              <w:fldChar w:fldCharType="begin"/>
            </w:r>
            <w:r w:rsidRPr="00E63700">
              <w:rPr>
                <w:rFonts w:ascii="Arial" w:hAnsi="Arial" w:cs="Arial"/>
                <w:sz w:val="20"/>
                <w:szCs w:val="20"/>
              </w:rPr>
              <w:instrText>MacroButton Nomacro §</w:instrText>
            </w:r>
            <w:r w:rsidRPr="00E63700">
              <w:rPr>
                <w:rFonts w:ascii="Arial" w:hAnsi="Arial" w:cs="Arial"/>
                <w:sz w:val="20"/>
                <w:szCs w:val="20"/>
              </w:rPr>
              <w:fldChar w:fldCharType="end"/>
            </w:r>
            <w:proofErr w:type="spellStart"/>
            <w:r w:rsidRPr="00E63700">
              <w:rPr>
                <w:rFonts w:ascii="Arial" w:hAnsi="Arial" w:cs="Arial"/>
                <w:sz w:val="20"/>
                <w:szCs w:val="20"/>
              </w:rPr>
              <w:t>hypotheeknummer</w:t>
            </w:r>
            <w:proofErr w:type="spellEnd"/>
            <w:r w:rsidRPr="00E63700">
              <w:rPr>
                <w:rFonts w:ascii="Arial" w:hAnsi="Arial" w:cs="Arial"/>
                <w:sz w:val="20"/>
                <w:szCs w:val="20"/>
              </w:rPr>
              <w:fldChar w:fldCharType="begin"/>
            </w:r>
            <w:r w:rsidRPr="00E63700">
              <w:rPr>
                <w:rFonts w:ascii="Arial" w:hAnsi="Arial" w:cs="Arial"/>
                <w:sz w:val="20"/>
                <w:szCs w:val="20"/>
              </w:rPr>
              <w:instrText>MacroButton Nomacro §</w:instrText>
            </w:r>
            <w:r w:rsidRPr="00E63700">
              <w:rPr>
                <w:rFonts w:ascii="Arial" w:hAnsi="Arial" w:cs="Arial"/>
                <w:sz w:val="20"/>
                <w:szCs w:val="20"/>
              </w:rPr>
              <w:fldChar w:fldCharType="end"/>
            </w:r>
            <w:r w:rsidRPr="00BF717C">
              <w:rPr>
                <w:rFonts w:ascii="Arial" w:hAnsi="Arial" w:cs="Arial"/>
                <w:color w:val="FF0000"/>
                <w:sz w:val="20"/>
                <w:szCs w:val="20"/>
              </w:rPr>
              <w:t>, waarvan blijkt uit het eveneens op heden door de schuldenaar getekende en aan deze akte te hechten exemplaar, in deze akte (tezamen) te noemen: “</w:t>
            </w:r>
            <w:r>
              <w:rPr>
                <w:rFonts w:ascii="Arial" w:hAnsi="Arial" w:cs="Arial"/>
                <w:color w:val="FF0000"/>
                <w:sz w:val="20"/>
                <w:szCs w:val="20"/>
              </w:rPr>
              <w:t>de offerte</w:t>
            </w:r>
            <w:r w:rsidRPr="00BF717C">
              <w:rPr>
                <w:rFonts w:ascii="Arial" w:hAnsi="Arial" w:cs="Arial"/>
                <w:color w:val="FF0000"/>
                <w:sz w:val="20"/>
                <w:szCs w:val="20"/>
              </w:rPr>
              <w:t>”. De schuldenaar verklaart aan de schuldeiser wegens de op heden ontvangen gelden schuldig te zijn de hoofdsom</w:t>
            </w:r>
            <w:r>
              <w:rPr>
                <w:rFonts w:ascii="Arial" w:hAnsi="Arial" w:cs="Arial"/>
                <w:color w:val="FF0000"/>
                <w:sz w:val="20"/>
                <w:szCs w:val="20"/>
              </w:rPr>
              <w:t xml:space="preserve"> groot </w:t>
            </w:r>
            <w:r w:rsidRPr="001944DB">
              <w:rPr>
                <w:rFonts w:ascii="Arial" w:hAnsi="Arial" w:cs="Arial"/>
                <w:sz w:val="20"/>
              </w:rPr>
              <w:fldChar w:fldCharType="begin"/>
            </w:r>
            <w:r w:rsidRPr="001944DB">
              <w:rPr>
                <w:rFonts w:ascii="Arial" w:hAnsi="Arial" w:cs="Arial"/>
                <w:sz w:val="20"/>
              </w:rPr>
              <w:instrText>MacroButton Nomacro §</w:instrText>
            </w:r>
            <w:r w:rsidRPr="001944DB">
              <w:rPr>
                <w:rFonts w:ascii="Arial" w:hAnsi="Arial" w:cs="Arial"/>
                <w:sz w:val="20"/>
              </w:rPr>
              <w:fldChar w:fldCharType="end"/>
            </w:r>
            <w:proofErr w:type="spellStart"/>
            <w:r>
              <w:rPr>
                <w:rFonts w:ascii="Arial" w:hAnsi="Arial" w:cs="Arial"/>
                <w:sz w:val="20"/>
              </w:rPr>
              <w:t>lening</w:t>
            </w:r>
            <w:r w:rsidRPr="001944DB">
              <w:rPr>
                <w:rFonts w:ascii="Arial" w:hAnsi="Arial" w:cs="Arial"/>
                <w:sz w:val="20"/>
              </w:rPr>
              <w:t>bedrag</w:t>
            </w:r>
            <w:proofErr w:type="spellEnd"/>
            <w:r w:rsidRPr="001944DB">
              <w:rPr>
                <w:rFonts w:ascii="Arial" w:hAnsi="Arial" w:cs="Arial"/>
                <w:sz w:val="20"/>
              </w:rPr>
              <w:t xml:space="preserve"> voluit in letters (</w:t>
            </w:r>
            <w:proofErr w:type="spellStart"/>
            <w:r>
              <w:rPr>
                <w:rFonts w:ascii="Arial" w:hAnsi="Arial" w:cs="Arial"/>
                <w:sz w:val="20"/>
              </w:rPr>
              <w:t>lening</w:t>
            </w:r>
            <w:r w:rsidRPr="001944DB">
              <w:rPr>
                <w:rFonts w:ascii="Arial" w:hAnsi="Arial" w:cs="Arial"/>
                <w:sz w:val="20"/>
              </w:rPr>
              <w:t>bedrag</w:t>
            </w:r>
            <w:proofErr w:type="spellEnd"/>
            <w:r w:rsidRPr="001944DB">
              <w:rPr>
                <w:rFonts w:ascii="Arial" w:hAnsi="Arial" w:cs="Arial"/>
                <w:sz w:val="20"/>
              </w:rPr>
              <w:t xml:space="preserve"> in cijfers)</w:t>
            </w:r>
            <w:r w:rsidRPr="001944DB">
              <w:rPr>
                <w:rFonts w:ascii="Arial" w:hAnsi="Arial" w:cs="Arial"/>
                <w:sz w:val="20"/>
              </w:rPr>
              <w:fldChar w:fldCharType="begin"/>
            </w:r>
            <w:r w:rsidRPr="001944DB">
              <w:rPr>
                <w:rFonts w:ascii="Arial" w:hAnsi="Arial" w:cs="Arial"/>
                <w:sz w:val="20"/>
              </w:rPr>
              <w:instrText>MacroButton Nomacro §</w:instrText>
            </w:r>
            <w:r w:rsidRPr="001944DB">
              <w:rPr>
                <w:rFonts w:ascii="Arial" w:hAnsi="Arial" w:cs="Arial"/>
                <w:sz w:val="20"/>
              </w:rPr>
              <w:fldChar w:fldCharType="end"/>
            </w:r>
            <w:r w:rsidRPr="00BF717C">
              <w:rPr>
                <w:rFonts w:ascii="Arial" w:hAnsi="Arial" w:cs="Arial"/>
                <w:color w:val="FF0000"/>
                <w:sz w:val="20"/>
                <w:szCs w:val="20"/>
              </w:rPr>
              <w:t xml:space="preserve">. </w:t>
            </w:r>
            <w:r>
              <w:rPr>
                <w:rFonts w:ascii="Arial" w:hAnsi="Arial" w:cs="Arial"/>
                <w:color w:val="FF0000"/>
                <w:sz w:val="20"/>
                <w:szCs w:val="20"/>
              </w:rPr>
              <w:t>De offerte</w:t>
            </w:r>
            <w:r w:rsidRPr="00BF717C">
              <w:rPr>
                <w:rFonts w:ascii="Arial" w:hAnsi="Arial" w:cs="Arial"/>
                <w:color w:val="FF0000"/>
                <w:sz w:val="20"/>
                <w:szCs w:val="20"/>
              </w:rPr>
              <w:t xml:space="preserve"> wordt geacht integraal onderdeel uit te maken van deze akte. </w:t>
            </w:r>
          </w:p>
          <w:p w14:paraId="30CAF98F" w14:textId="653B2855" w:rsidR="001540A5" w:rsidRPr="00BF717C" w:rsidRDefault="001540A5" w:rsidP="001540A5">
            <w:pPr>
              <w:pStyle w:val="Geenafstand"/>
              <w:ind w:left="708"/>
              <w:rPr>
                <w:rFonts w:ascii="Arial" w:hAnsi="Arial" w:cs="Arial"/>
                <w:color w:val="FF0000"/>
                <w:sz w:val="20"/>
                <w:szCs w:val="20"/>
              </w:rPr>
            </w:pPr>
            <w:proofErr w:type="spellStart"/>
            <w:r w:rsidRPr="00B05FAC">
              <w:rPr>
                <w:rFonts w:ascii="Arial" w:hAnsi="Arial" w:cs="Arial"/>
                <w:color w:val="FF0000"/>
                <w:sz w:val="20"/>
                <w:szCs w:val="20"/>
              </w:rPr>
              <w:t>Voorzover</w:t>
            </w:r>
            <w:proofErr w:type="spellEnd"/>
            <w:r w:rsidRPr="00B05FAC">
              <w:rPr>
                <w:rFonts w:ascii="Arial" w:hAnsi="Arial" w:cs="Arial"/>
                <w:color w:val="FF0000"/>
                <w:sz w:val="20"/>
                <w:szCs w:val="20"/>
              </w:rPr>
              <w:t xml:space="preserve"> daarvan niet uitdrukkelijk bij deze akte is afgeweken, zijn op</w:t>
            </w:r>
            <w:r w:rsidRPr="00BF717C">
              <w:rPr>
                <w:rFonts w:ascii="Arial" w:hAnsi="Arial" w:cs="Arial"/>
                <w:color w:val="FF0000"/>
                <w:sz w:val="20"/>
                <w:szCs w:val="20"/>
              </w:rPr>
              <w:t xml:space="preserve"> deze geldlening en na te noemen hypotheek</w:t>
            </w:r>
            <w:del w:id="192" w:author="Groot, Karina de" w:date="2019-09-24T08:53:00Z">
              <w:r w:rsidRPr="00BF717C" w:rsidDel="004027D6">
                <w:rPr>
                  <w:rFonts w:ascii="Arial" w:hAnsi="Arial" w:cs="Arial"/>
                  <w:color w:val="FF0000"/>
                  <w:sz w:val="20"/>
                  <w:szCs w:val="20"/>
                </w:rPr>
                <w:delText xml:space="preserve"> </w:delText>
              </w:r>
            </w:del>
            <w:ins w:id="193" w:author="Groot, Karina de" w:date="2019-09-24T08:53:00Z">
              <w:r w:rsidR="004027D6">
                <w:rPr>
                  <w:rFonts w:ascii="Arial" w:hAnsi="Arial" w:cs="Arial"/>
                  <w:color w:val="FF0000"/>
                  <w:sz w:val="20"/>
                  <w:szCs w:val="20"/>
                </w:rPr>
                <w:t xml:space="preserve">- </w:t>
              </w:r>
            </w:ins>
            <w:del w:id="194" w:author="Groot, Karina de" w:date="2019-09-24T08:53:00Z">
              <w:r w:rsidRPr="00BF717C" w:rsidDel="004027D6">
                <w:rPr>
                  <w:rFonts w:ascii="Arial" w:hAnsi="Arial" w:cs="Arial"/>
                  <w:color w:val="FF0000"/>
                  <w:sz w:val="20"/>
                  <w:szCs w:val="20"/>
                </w:rPr>
                <w:delText>–</w:delText>
              </w:r>
            </w:del>
            <w:r w:rsidRPr="00BF717C">
              <w:rPr>
                <w:rFonts w:ascii="Arial" w:hAnsi="Arial" w:cs="Arial"/>
                <w:color w:val="FF0000"/>
                <w:sz w:val="20"/>
                <w:szCs w:val="20"/>
              </w:rPr>
              <w:t xml:space="preserve">en pandverlening van toepassing: </w:t>
            </w:r>
          </w:p>
          <w:p w14:paraId="521147B3" w14:textId="7FBB128D" w:rsidR="008F26C5" w:rsidRDefault="001540A5" w:rsidP="008F26C5">
            <w:pPr>
              <w:pStyle w:val="Geenafstand"/>
              <w:numPr>
                <w:ilvl w:val="0"/>
                <w:numId w:val="44"/>
              </w:numPr>
              <w:rPr>
                <w:rFonts w:ascii="Arial" w:hAnsi="Arial" w:cs="Arial"/>
                <w:color w:val="FF0000"/>
                <w:sz w:val="20"/>
                <w:szCs w:val="20"/>
              </w:rPr>
            </w:pPr>
            <w:r w:rsidRPr="00BF717C">
              <w:rPr>
                <w:rFonts w:ascii="Arial" w:hAnsi="Arial" w:cs="Arial"/>
                <w:color w:val="FF0000"/>
                <w:sz w:val="20"/>
                <w:szCs w:val="20"/>
              </w:rPr>
              <w:t xml:space="preserve">de bepalingen in </w:t>
            </w:r>
            <w:r>
              <w:rPr>
                <w:rFonts w:ascii="Arial" w:hAnsi="Arial" w:cs="Arial"/>
                <w:color w:val="FF0000"/>
                <w:sz w:val="20"/>
                <w:szCs w:val="20"/>
              </w:rPr>
              <w:t>de offerte</w:t>
            </w:r>
            <w:r w:rsidRPr="00BF717C">
              <w:rPr>
                <w:rFonts w:ascii="Arial" w:hAnsi="Arial" w:cs="Arial"/>
                <w:color w:val="FF0000"/>
                <w:sz w:val="20"/>
                <w:szCs w:val="20"/>
              </w:rPr>
              <w:t>, en.</w:t>
            </w:r>
          </w:p>
          <w:p w14:paraId="7A3F26E0" w14:textId="3C383AC6" w:rsidR="001540A5" w:rsidRPr="00BF717C" w:rsidRDefault="001540A5" w:rsidP="008F26C5">
            <w:pPr>
              <w:pStyle w:val="Geenafstand"/>
              <w:numPr>
                <w:ilvl w:val="0"/>
                <w:numId w:val="44"/>
              </w:numPr>
              <w:rPr>
                <w:rFonts w:ascii="Arial" w:hAnsi="Arial" w:cs="Arial"/>
                <w:color w:val="FF0000"/>
                <w:sz w:val="20"/>
                <w:szCs w:val="20"/>
              </w:rPr>
            </w:pPr>
            <w:r w:rsidRPr="00BF717C">
              <w:rPr>
                <w:rFonts w:ascii="Arial" w:hAnsi="Arial" w:cs="Arial"/>
                <w:color w:val="FF0000"/>
                <w:sz w:val="20"/>
                <w:szCs w:val="20"/>
              </w:rPr>
              <w:t xml:space="preserve">de overige bepalingen vervat in de bij </w:t>
            </w:r>
            <w:r>
              <w:rPr>
                <w:rFonts w:ascii="Arial" w:hAnsi="Arial" w:cs="Arial"/>
                <w:color w:val="FF0000"/>
                <w:sz w:val="20"/>
                <w:szCs w:val="20"/>
              </w:rPr>
              <w:t>de offerte</w:t>
            </w:r>
            <w:r w:rsidRPr="00BF717C">
              <w:rPr>
                <w:rFonts w:ascii="Arial" w:hAnsi="Arial" w:cs="Arial"/>
                <w:color w:val="FF0000"/>
                <w:sz w:val="20"/>
                <w:szCs w:val="20"/>
              </w:rPr>
              <w:t xml:space="preserve"> aan schuldenaar verstrekte documenten, en </w:t>
            </w:r>
          </w:p>
          <w:p w14:paraId="63C355D6" w14:textId="77777777" w:rsidR="001540A5" w:rsidRPr="00BF717C" w:rsidRDefault="001540A5" w:rsidP="001540A5">
            <w:pPr>
              <w:pStyle w:val="Geenafstand"/>
              <w:ind w:firstLine="708"/>
              <w:rPr>
                <w:rFonts w:ascii="Arial" w:hAnsi="Arial" w:cs="Arial"/>
                <w:color w:val="FF0000"/>
                <w:sz w:val="20"/>
                <w:szCs w:val="20"/>
              </w:rPr>
            </w:pPr>
            <w:r w:rsidRPr="00BF717C">
              <w:rPr>
                <w:rFonts w:ascii="Arial" w:hAnsi="Arial" w:cs="Arial"/>
                <w:color w:val="FF0000"/>
                <w:sz w:val="20"/>
                <w:szCs w:val="20"/>
              </w:rPr>
              <w:t xml:space="preserve">c. </w:t>
            </w:r>
            <w:r w:rsidRPr="00BF717C">
              <w:rPr>
                <w:rFonts w:ascii="Arial" w:hAnsi="Arial" w:cs="Arial"/>
                <w:color w:val="FF0000"/>
                <w:sz w:val="20"/>
                <w:szCs w:val="20"/>
              </w:rPr>
              <w:tab/>
              <w:t xml:space="preserve">de na te noemen Algemene Voorwaarden. </w:t>
            </w:r>
          </w:p>
          <w:p w14:paraId="19DE322A" w14:textId="77777777" w:rsidR="00976B85" w:rsidRPr="00AD2288" w:rsidRDefault="00976B85" w:rsidP="009769C6">
            <w:pPr>
              <w:pStyle w:val="Geenafstand"/>
              <w:rPr>
                <w:sz w:val="20"/>
                <w:u w:val="single"/>
              </w:rPr>
            </w:pPr>
          </w:p>
        </w:tc>
        <w:tc>
          <w:tcPr>
            <w:tcW w:w="7371" w:type="dxa"/>
            <w:shd w:val="clear" w:color="auto" w:fill="auto"/>
          </w:tcPr>
          <w:p w14:paraId="7772FCDD" w14:textId="77777777" w:rsidR="00976B85" w:rsidRPr="002D2B2A" w:rsidRDefault="00976B85" w:rsidP="004936BD">
            <w:pPr>
              <w:rPr>
                <w:sz w:val="16"/>
                <w:szCs w:val="16"/>
              </w:rPr>
            </w:pPr>
            <w:r w:rsidRPr="002D2B2A">
              <w:rPr>
                <w:sz w:val="16"/>
                <w:szCs w:val="16"/>
              </w:rPr>
              <w:t>Vaste tekst.</w:t>
            </w:r>
          </w:p>
          <w:p w14:paraId="6336FF11" w14:textId="77777777" w:rsidR="00EB5092" w:rsidRDefault="00EB5092" w:rsidP="004936BD">
            <w:pPr>
              <w:rPr>
                <w:szCs w:val="18"/>
              </w:rPr>
            </w:pPr>
          </w:p>
          <w:p w14:paraId="15BBADB8" w14:textId="77777777" w:rsidR="00A067B5" w:rsidRPr="009769C6" w:rsidRDefault="00A067B5" w:rsidP="00A067B5">
            <w:pPr>
              <w:rPr>
                <w:sz w:val="16"/>
                <w:szCs w:val="16"/>
                <w:u w:val="single"/>
              </w:rPr>
            </w:pPr>
            <w:proofErr w:type="spellStart"/>
            <w:r w:rsidRPr="009769C6">
              <w:rPr>
                <w:sz w:val="16"/>
                <w:szCs w:val="16"/>
                <w:u w:val="single"/>
              </w:rPr>
              <w:t>Mapping</w:t>
            </w:r>
            <w:proofErr w:type="spellEnd"/>
            <w:r w:rsidRPr="009769C6">
              <w:rPr>
                <w:sz w:val="16"/>
                <w:szCs w:val="16"/>
                <w:u w:val="single"/>
              </w:rPr>
              <w:t xml:space="preserve"> hypotheeknummer: </w:t>
            </w:r>
          </w:p>
          <w:p w14:paraId="5C043379" w14:textId="77777777" w:rsidR="00A067B5" w:rsidRPr="009769C6" w:rsidRDefault="00A067B5" w:rsidP="00A067B5">
            <w:pPr>
              <w:rPr>
                <w:sz w:val="16"/>
                <w:szCs w:val="16"/>
              </w:rPr>
            </w:pPr>
            <w:r w:rsidRPr="009769C6">
              <w:rPr>
                <w:sz w:val="16"/>
                <w:szCs w:val="16"/>
              </w:rPr>
              <w:t xml:space="preserve"> //</w:t>
            </w:r>
            <w:proofErr w:type="spellStart"/>
            <w:r w:rsidRPr="009769C6">
              <w:rPr>
                <w:sz w:val="16"/>
                <w:szCs w:val="16"/>
              </w:rPr>
              <w:t>IMKAD_AangebodenStuk</w:t>
            </w:r>
            <w:proofErr w:type="spellEnd"/>
            <w:r w:rsidRPr="009769C6">
              <w:rPr>
                <w:sz w:val="16"/>
                <w:szCs w:val="16"/>
              </w:rPr>
              <w:t>/</w:t>
            </w:r>
            <w:proofErr w:type="spellStart"/>
            <w:r w:rsidRPr="009769C6">
              <w:rPr>
                <w:sz w:val="16"/>
                <w:szCs w:val="16"/>
              </w:rPr>
              <w:t>tia_TekstKeuze</w:t>
            </w:r>
            <w:proofErr w:type="spellEnd"/>
          </w:p>
          <w:p w14:paraId="28379BAD" w14:textId="77777777" w:rsidR="00A067B5" w:rsidRPr="009769C6" w:rsidRDefault="00A067B5" w:rsidP="00A067B5">
            <w:pPr>
              <w:rPr>
                <w:sz w:val="16"/>
                <w:szCs w:val="16"/>
              </w:rPr>
            </w:pPr>
            <w:r w:rsidRPr="009769C6">
              <w:rPr>
                <w:sz w:val="16"/>
                <w:szCs w:val="16"/>
              </w:rPr>
              <w:t xml:space="preserve">   ./</w:t>
            </w:r>
            <w:proofErr w:type="spellStart"/>
            <w:r w:rsidRPr="009769C6">
              <w:rPr>
                <w:sz w:val="16"/>
                <w:szCs w:val="16"/>
              </w:rPr>
              <w:t>tagNaam</w:t>
            </w:r>
            <w:proofErr w:type="spellEnd"/>
            <w:r w:rsidRPr="009769C6">
              <w:rPr>
                <w:sz w:val="16"/>
                <w:szCs w:val="16"/>
              </w:rPr>
              <w:t xml:space="preserve"> (</w:t>
            </w:r>
            <w:proofErr w:type="spellStart"/>
            <w:r w:rsidRPr="009769C6">
              <w:rPr>
                <w:sz w:val="16"/>
                <w:szCs w:val="16"/>
              </w:rPr>
              <w:t>k_Offertenummer</w:t>
            </w:r>
            <w:proofErr w:type="spellEnd"/>
            <w:r w:rsidRPr="009769C6">
              <w:rPr>
                <w:sz w:val="16"/>
                <w:szCs w:val="16"/>
              </w:rPr>
              <w:t>’)</w:t>
            </w:r>
          </w:p>
          <w:p w14:paraId="785BF2D8" w14:textId="035A4011" w:rsidR="00A067B5" w:rsidRPr="009769C6" w:rsidRDefault="00A067B5" w:rsidP="00A067B5">
            <w:pPr>
              <w:rPr>
                <w:sz w:val="16"/>
                <w:szCs w:val="16"/>
              </w:rPr>
            </w:pPr>
            <w:r w:rsidRPr="009769C6">
              <w:rPr>
                <w:sz w:val="16"/>
                <w:szCs w:val="16"/>
              </w:rPr>
              <w:t xml:space="preserve">   ./tekst (vrij veld)</w:t>
            </w:r>
          </w:p>
          <w:p w14:paraId="7A802EBE" w14:textId="77777777" w:rsidR="00A067B5" w:rsidRPr="009769C6" w:rsidRDefault="00A067B5" w:rsidP="00A067B5">
            <w:pPr>
              <w:rPr>
                <w:sz w:val="16"/>
                <w:szCs w:val="16"/>
                <w:u w:val="single"/>
              </w:rPr>
            </w:pPr>
          </w:p>
          <w:p w14:paraId="228E2CFB" w14:textId="77777777" w:rsidR="00A067B5" w:rsidRPr="009769C6" w:rsidRDefault="00A067B5" w:rsidP="00A067B5">
            <w:pPr>
              <w:rPr>
                <w:sz w:val="16"/>
                <w:szCs w:val="16"/>
                <w:u w:val="single"/>
              </w:rPr>
            </w:pPr>
            <w:proofErr w:type="spellStart"/>
            <w:r w:rsidRPr="009769C6">
              <w:rPr>
                <w:sz w:val="16"/>
                <w:szCs w:val="16"/>
                <w:u w:val="single"/>
              </w:rPr>
              <w:t>Mapping</w:t>
            </w:r>
            <w:proofErr w:type="spellEnd"/>
            <w:r w:rsidRPr="009769C6">
              <w:rPr>
                <w:sz w:val="16"/>
                <w:szCs w:val="16"/>
                <w:u w:val="single"/>
              </w:rPr>
              <w:t xml:space="preserve"> </w:t>
            </w:r>
            <w:proofErr w:type="spellStart"/>
            <w:r w:rsidRPr="009769C6">
              <w:rPr>
                <w:sz w:val="16"/>
                <w:szCs w:val="16"/>
                <w:u w:val="single"/>
              </w:rPr>
              <w:t>leningbedrag</w:t>
            </w:r>
            <w:proofErr w:type="spellEnd"/>
            <w:r w:rsidRPr="009769C6">
              <w:rPr>
                <w:sz w:val="16"/>
                <w:szCs w:val="16"/>
                <w:u w:val="single"/>
              </w:rPr>
              <w:t>:</w:t>
            </w:r>
          </w:p>
          <w:p w14:paraId="436059B2" w14:textId="77777777" w:rsidR="00A067B5" w:rsidRPr="009769C6" w:rsidRDefault="00A067B5" w:rsidP="00A067B5">
            <w:pPr>
              <w:rPr>
                <w:sz w:val="16"/>
                <w:szCs w:val="16"/>
              </w:rPr>
            </w:pPr>
            <w:r w:rsidRPr="009769C6">
              <w:rPr>
                <w:sz w:val="16"/>
                <w:szCs w:val="16"/>
              </w:rPr>
              <w:t>.//</w:t>
            </w:r>
            <w:proofErr w:type="spellStart"/>
            <w:r w:rsidRPr="009769C6">
              <w:rPr>
                <w:sz w:val="16"/>
                <w:szCs w:val="16"/>
              </w:rPr>
              <w:t>IMKAD_AangebodenStuk</w:t>
            </w:r>
            <w:proofErr w:type="spellEnd"/>
            <w:r w:rsidRPr="009769C6">
              <w:rPr>
                <w:sz w:val="16"/>
                <w:szCs w:val="16"/>
              </w:rPr>
              <w:t>/</w:t>
            </w:r>
            <w:proofErr w:type="spellStart"/>
            <w:r w:rsidRPr="009769C6">
              <w:rPr>
                <w:sz w:val="16"/>
                <w:szCs w:val="16"/>
              </w:rPr>
              <w:t>StukdeelHypotheek</w:t>
            </w:r>
            <w:proofErr w:type="spellEnd"/>
          </w:p>
          <w:p w14:paraId="625DEA90" w14:textId="4054E5A8" w:rsidR="00A067B5" w:rsidRPr="009769C6" w:rsidRDefault="00A067B5" w:rsidP="00A067B5">
            <w:pPr>
              <w:rPr>
                <w:sz w:val="16"/>
                <w:szCs w:val="16"/>
              </w:rPr>
            </w:pPr>
            <w:r w:rsidRPr="009769C6">
              <w:rPr>
                <w:sz w:val="16"/>
                <w:szCs w:val="16"/>
              </w:rPr>
              <w:t xml:space="preserve">   </w:t>
            </w:r>
            <w:r w:rsidR="005D7A61">
              <w:rPr>
                <w:sz w:val="16"/>
                <w:szCs w:val="16"/>
              </w:rPr>
              <w:t>.</w:t>
            </w:r>
            <w:r w:rsidRPr="009769C6">
              <w:rPr>
                <w:sz w:val="16"/>
                <w:szCs w:val="16"/>
              </w:rPr>
              <w:t>/</w:t>
            </w:r>
            <w:proofErr w:type="spellStart"/>
            <w:r w:rsidRPr="009769C6">
              <w:rPr>
                <w:sz w:val="16"/>
                <w:szCs w:val="16"/>
              </w:rPr>
              <w:t>bedragLening</w:t>
            </w:r>
            <w:proofErr w:type="spellEnd"/>
            <w:r w:rsidRPr="009769C6">
              <w:rPr>
                <w:sz w:val="16"/>
                <w:szCs w:val="16"/>
              </w:rPr>
              <w:t>/som</w:t>
            </w:r>
          </w:p>
          <w:p w14:paraId="7C372D87" w14:textId="4B4DBBBD" w:rsidR="00A37319" w:rsidRPr="00A37319" w:rsidRDefault="00A067B5" w:rsidP="004936BD">
            <w:pPr>
              <w:rPr>
                <w:sz w:val="16"/>
                <w:szCs w:val="16"/>
              </w:rPr>
            </w:pPr>
            <w:r w:rsidRPr="009769C6">
              <w:rPr>
                <w:sz w:val="16"/>
                <w:szCs w:val="16"/>
              </w:rPr>
              <w:t xml:space="preserve">   ./</w:t>
            </w:r>
            <w:proofErr w:type="spellStart"/>
            <w:r w:rsidRPr="009769C6">
              <w:rPr>
                <w:sz w:val="16"/>
                <w:szCs w:val="16"/>
              </w:rPr>
              <w:t>bedragLening</w:t>
            </w:r>
            <w:proofErr w:type="spellEnd"/>
            <w:r w:rsidRPr="009769C6">
              <w:rPr>
                <w:sz w:val="16"/>
                <w:szCs w:val="16"/>
              </w:rPr>
              <w:t>/valuta</w:t>
            </w:r>
          </w:p>
        </w:tc>
      </w:tr>
    </w:tbl>
    <w:p w14:paraId="4743C874" w14:textId="77777777" w:rsidR="001F5C79" w:rsidRDefault="001F5C79">
      <w:r>
        <w:br w:type="page"/>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F5C79" w:rsidRPr="00D77156" w14:paraId="11EA5AAE" w14:textId="77777777" w:rsidTr="004936BD">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D82FAC5" w14:textId="77777777" w:rsidR="001F5C79" w:rsidRPr="00926790" w:rsidRDefault="001F5C79" w:rsidP="004936BD">
            <w:pPr>
              <w:pStyle w:val="Geenafstand"/>
              <w:rPr>
                <w:rFonts w:ascii="Arial" w:hAnsi="Arial" w:cs="Arial"/>
                <w:b/>
                <w:bCs/>
                <w:color w:val="7030A0"/>
                <w:sz w:val="20"/>
                <w:szCs w:val="20"/>
              </w:rPr>
            </w:pPr>
            <w:r w:rsidRPr="00926790">
              <w:rPr>
                <w:rFonts w:ascii="Arial" w:hAnsi="Arial" w:cs="Arial"/>
                <w:b/>
                <w:bCs/>
                <w:color w:val="000000" w:themeColor="text1"/>
                <w:sz w:val="20"/>
                <w:szCs w:val="20"/>
              </w:rPr>
              <w:lastRenderedPageBreak/>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4DB08B7" w14:textId="77777777" w:rsidR="001F5C79" w:rsidRPr="00926790" w:rsidRDefault="001F5C79" w:rsidP="004936BD">
            <w:pPr>
              <w:spacing w:before="72"/>
              <w:rPr>
                <w:b/>
                <w:bCs/>
                <w:szCs w:val="18"/>
              </w:rPr>
            </w:pPr>
            <w:r w:rsidRPr="00926790">
              <w:rPr>
                <w:b/>
                <w:bCs/>
                <w:color w:val="000000" w:themeColor="text1"/>
                <w:szCs w:val="18"/>
              </w:rPr>
              <w:t>Toelichting</w:t>
            </w:r>
          </w:p>
        </w:tc>
      </w:tr>
      <w:tr w:rsidR="001F5C79" w:rsidRPr="00D77156" w14:paraId="51B1D270" w14:textId="77777777" w:rsidTr="004936BD">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F858C6" w14:textId="4B46C540" w:rsidR="001F5C79" w:rsidRPr="00BF717C" w:rsidRDefault="001F5C79" w:rsidP="001F5C79">
            <w:pPr>
              <w:pStyle w:val="Geenafstand"/>
              <w:rPr>
                <w:rFonts w:ascii="Arial" w:hAnsi="Arial" w:cs="Arial"/>
                <w:color w:val="FF0000"/>
                <w:sz w:val="20"/>
                <w:szCs w:val="20"/>
              </w:rPr>
            </w:pPr>
            <w:r w:rsidRPr="00BF717C">
              <w:rPr>
                <w:rFonts w:ascii="Arial" w:hAnsi="Arial" w:cs="Arial"/>
                <w:color w:val="FF0000"/>
                <w:sz w:val="20"/>
                <w:szCs w:val="20"/>
              </w:rPr>
              <w:t xml:space="preserve">B </w:t>
            </w:r>
            <w:r w:rsidRPr="00BF717C">
              <w:rPr>
                <w:rFonts w:ascii="Arial" w:hAnsi="Arial" w:cs="Arial"/>
                <w:color w:val="FF0000"/>
                <w:sz w:val="20"/>
                <w:szCs w:val="20"/>
              </w:rPr>
              <w:tab/>
            </w:r>
            <w:r>
              <w:rPr>
                <w:rFonts w:ascii="Arial" w:hAnsi="Arial" w:cs="Arial"/>
                <w:color w:val="FF0000"/>
                <w:sz w:val="20"/>
                <w:szCs w:val="20"/>
              </w:rPr>
              <w:t xml:space="preserve">         </w:t>
            </w:r>
            <w:r w:rsidRPr="00BF717C">
              <w:rPr>
                <w:rFonts w:ascii="Arial" w:hAnsi="Arial" w:cs="Arial"/>
                <w:color w:val="FF0000"/>
                <w:sz w:val="20"/>
                <w:szCs w:val="20"/>
                <w:u w:val="single"/>
              </w:rPr>
              <w:t>Looptijd en aflossing</w:t>
            </w:r>
            <w:r w:rsidRPr="00BF717C">
              <w:rPr>
                <w:rFonts w:ascii="Arial" w:hAnsi="Arial" w:cs="Arial"/>
                <w:color w:val="FF0000"/>
                <w:sz w:val="20"/>
                <w:szCs w:val="20"/>
              </w:rPr>
              <w:t xml:space="preserve"> </w:t>
            </w:r>
          </w:p>
          <w:p w14:paraId="64660470" w14:textId="77777777" w:rsidR="001B41E6" w:rsidRPr="00BF717C" w:rsidRDefault="001B41E6" w:rsidP="001B41E6">
            <w:pPr>
              <w:pStyle w:val="Geenafstand"/>
              <w:ind w:left="708"/>
              <w:rPr>
                <w:rFonts w:ascii="Arial" w:hAnsi="Arial" w:cs="Arial"/>
                <w:color w:val="FF0000"/>
                <w:sz w:val="20"/>
                <w:szCs w:val="20"/>
              </w:rPr>
            </w:pPr>
            <w:r w:rsidRPr="00BF717C">
              <w:rPr>
                <w:rFonts w:ascii="Arial" w:hAnsi="Arial" w:cs="Arial"/>
                <w:color w:val="FF0000"/>
                <w:sz w:val="20"/>
                <w:szCs w:val="20"/>
              </w:rPr>
              <w:t xml:space="preserve">De lening heeft een looptijd zoals in deze akte is overeengekomen. De aflossing van de lening vindt plaats op de wijze zoals is overeengekomen, respectievelijk zoals eventueel nader tussen partijen zal worden overeengekomen. </w:t>
            </w:r>
          </w:p>
          <w:p w14:paraId="6A5166BF" w14:textId="77777777" w:rsidR="001F5C79" w:rsidRPr="00926790" w:rsidRDefault="001F5C79" w:rsidP="004936BD">
            <w:pPr>
              <w:pStyle w:val="Geenafstand"/>
              <w:rPr>
                <w:rFonts w:ascii="Arial" w:hAnsi="Arial" w:cs="Arial"/>
                <w:b/>
                <w:bCs/>
                <w:color w:val="000000" w:themeColor="text1"/>
                <w:sz w:val="20"/>
                <w:szCs w:val="20"/>
              </w:rPr>
            </w:pP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4FDFA460" w14:textId="2EA58C8F" w:rsidR="001F5C79" w:rsidRPr="00926790" w:rsidRDefault="004E41D3" w:rsidP="004936BD">
            <w:pPr>
              <w:spacing w:before="72"/>
              <w:rPr>
                <w:b/>
                <w:bCs/>
                <w:color w:val="000000" w:themeColor="text1"/>
                <w:szCs w:val="18"/>
              </w:rPr>
            </w:pPr>
            <w:r>
              <w:rPr>
                <w:sz w:val="16"/>
                <w:szCs w:val="16"/>
              </w:rPr>
              <w:t>Vaste tekst.</w:t>
            </w:r>
          </w:p>
        </w:tc>
      </w:tr>
      <w:tr w:rsidR="001F5C79" w:rsidRPr="00343045" w14:paraId="03D16C06" w14:textId="77777777" w:rsidTr="004936BD">
        <w:tc>
          <w:tcPr>
            <w:tcW w:w="6771" w:type="dxa"/>
            <w:shd w:val="clear" w:color="auto" w:fill="auto"/>
          </w:tcPr>
          <w:p w14:paraId="4736844B" w14:textId="201533C2" w:rsidR="001F5C79" w:rsidRPr="00BF717C" w:rsidRDefault="001F5C79" w:rsidP="009769C6">
            <w:pPr>
              <w:pStyle w:val="Geenafstand"/>
              <w:ind w:left="731" w:hanging="709"/>
              <w:rPr>
                <w:rFonts w:ascii="Arial" w:hAnsi="Arial" w:cs="Arial"/>
                <w:color w:val="FF0000"/>
                <w:sz w:val="20"/>
                <w:szCs w:val="20"/>
              </w:rPr>
            </w:pPr>
            <w:r w:rsidRPr="00BF717C">
              <w:rPr>
                <w:rFonts w:ascii="Arial" w:hAnsi="Arial" w:cs="Arial"/>
                <w:color w:val="FF0000"/>
                <w:sz w:val="20"/>
                <w:szCs w:val="20"/>
              </w:rPr>
              <w:t xml:space="preserve">C </w:t>
            </w:r>
            <w:r w:rsidRPr="00BF717C">
              <w:rPr>
                <w:rFonts w:ascii="Arial" w:hAnsi="Arial" w:cs="Arial"/>
                <w:color w:val="FF0000"/>
                <w:sz w:val="20"/>
                <w:szCs w:val="20"/>
              </w:rPr>
              <w:tab/>
            </w:r>
            <w:r w:rsidRPr="00BF717C">
              <w:rPr>
                <w:rFonts w:ascii="Arial" w:hAnsi="Arial" w:cs="Arial"/>
                <w:color w:val="FF0000"/>
                <w:sz w:val="20"/>
                <w:szCs w:val="20"/>
                <w:u w:val="single"/>
              </w:rPr>
              <w:t xml:space="preserve">Rente </w:t>
            </w:r>
          </w:p>
          <w:p w14:paraId="0FA86CC7" w14:textId="137D8399" w:rsidR="001F5C79" w:rsidRPr="00BF717C" w:rsidRDefault="009315CD" w:rsidP="009769C6">
            <w:pPr>
              <w:pStyle w:val="Geenafstand"/>
              <w:ind w:left="731" w:hanging="709"/>
              <w:rPr>
                <w:rFonts w:ascii="Arial" w:hAnsi="Arial" w:cs="Arial"/>
                <w:color w:val="FF0000"/>
                <w:sz w:val="20"/>
                <w:szCs w:val="20"/>
              </w:rPr>
            </w:pPr>
            <w:r>
              <w:rPr>
                <w:rFonts w:ascii="Arial" w:hAnsi="Arial" w:cs="Arial"/>
                <w:color w:val="FF0000"/>
                <w:sz w:val="20"/>
                <w:szCs w:val="20"/>
              </w:rPr>
              <w:t xml:space="preserve">             </w:t>
            </w:r>
            <w:r w:rsidR="000B35B4" w:rsidRPr="00BF717C">
              <w:rPr>
                <w:rFonts w:ascii="Arial" w:hAnsi="Arial" w:cs="Arial"/>
                <w:color w:val="FF0000"/>
                <w:sz w:val="20"/>
                <w:szCs w:val="20"/>
              </w:rPr>
              <w:t>De schuldenaar is aan de schuldeiser over de hoofdsom of het restant daarvan een rente verschuldigd zoals overeengekomen in de</w:t>
            </w:r>
            <w:r w:rsidR="000B35B4">
              <w:rPr>
                <w:rFonts w:ascii="Arial" w:hAnsi="Arial" w:cs="Arial"/>
                <w:color w:val="FF0000"/>
                <w:sz w:val="20"/>
                <w:szCs w:val="20"/>
              </w:rPr>
              <w:t xml:space="preserve"> offerte</w:t>
            </w:r>
            <w:r w:rsidR="000B35B4" w:rsidRPr="00BF717C">
              <w:rPr>
                <w:rFonts w:ascii="Arial" w:hAnsi="Arial" w:cs="Arial"/>
                <w:color w:val="FF0000"/>
                <w:sz w:val="20"/>
                <w:szCs w:val="20"/>
              </w:rPr>
              <w:t>, per maand achteraf te voldoen, welk percentage is vastgesteld tot de eerste renteherzieningsdatum zoals overeengekomen in de</w:t>
            </w:r>
            <w:r w:rsidR="000B35B4">
              <w:rPr>
                <w:rFonts w:ascii="Arial" w:hAnsi="Arial" w:cs="Arial"/>
                <w:color w:val="FF0000"/>
                <w:sz w:val="20"/>
                <w:szCs w:val="20"/>
              </w:rPr>
              <w:t xml:space="preserve"> offerte</w:t>
            </w:r>
            <w:r w:rsidR="000B35B4" w:rsidRPr="00BF717C">
              <w:rPr>
                <w:rFonts w:ascii="Arial" w:hAnsi="Arial" w:cs="Arial"/>
                <w:color w:val="FF0000"/>
                <w:sz w:val="20"/>
                <w:szCs w:val="20"/>
              </w:rPr>
              <w:t>.</w:t>
            </w:r>
          </w:p>
        </w:tc>
        <w:tc>
          <w:tcPr>
            <w:tcW w:w="7371" w:type="dxa"/>
            <w:shd w:val="clear" w:color="auto" w:fill="auto"/>
          </w:tcPr>
          <w:p w14:paraId="4B61D912" w14:textId="1914B6B8" w:rsidR="001F5C79" w:rsidRPr="004E41D3" w:rsidRDefault="004E41D3" w:rsidP="004936BD">
            <w:pPr>
              <w:rPr>
                <w:sz w:val="16"/>
                <w:szCs w:val="16"/>
              </w:rPr>
            </w:pPr>
            <w:r>
              <w:rPr>
                <w:sz w:val="16"/>
                <w:szCs w:val="16"/>
              </w:rPr>
              <w:t>Vaste tekst.</w:t>
            </w:r>
          </w:p>
        </w:tc>
      </w:tr>
    </w:tbl>
    <w:p w14:paraId="70A0A7C4" w14:textId="77777777" w:rsidR="00926790" w:rsidRDefault="00926790"/>
    <w:p w14:paraId="3D9E535A" w14:textId="77777777" w:rsidR="00926790" w:rsidRDefault="00926790"/>
    <w:p w14:paraId="62E1D986" w14:textId="09C09EF2" w:rsidR="00E17B87" w:rsidRDefault="00E17B87">
      <w:r>
        <w:br w:type="page"/>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D77156" w14:paraId="349A3218" w14:textId="77777777" w:rsidTr="004936BD">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9DC4AE0" w14:textId="77777777" w:rsidR="00926790" w:rsidRPr="00926790" w:rsidRDefault="00926790" w:rsidP="004936BD">
            <w:pPr>
              <w:pStyle w:val="Geenafstand"/>
              <w:rPr>
                <w:rFonts w:ascii="Arial" w:hAnsi="Arial" w:cs="Arial"/>
                <w:b/>
                <w:bCs/>
                <w:color w:val="7030A0"/>
                <w:sz w:val="20"/>
                <w:szCs w:val="20"/>
              </w:rPr>
            </w:pPr>
            <w:r w:rsidRPr="00926790">
              <w:rPr>
                <w:rFonts w:ascii="Arial" w:hAnsi="Arial" w:cs="Arial"/>
                <w:b/>
                <w:bCs/>
                <w:color w:val="000000" w:themeColor="text1"/>
                <w:sz w:val="20"/>
                <w:szCs w:val="20"/>
              </w:rPr>
              <w:lastRenderedPageBreak/>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233147BF" w14:textId="77777777" w:rsidR="00926790" w:rsidRPr="00926790" w:rsidRDefault="00926790" w:rsidP="004936BD">
            <w:pPr>
              <w:spacing w:before="72"/>
              <w:rPr>
                <w:b/>
                <w:bCs/>
                <w:szCs w:val="18"/>
              </w:rPr>
            </w:pPr>
            <w:r w:rsidRPr="00926790">
              <w:rPr>
                <w:b/>
                <w:bCs/>
                <w:color w:val="000000" w:themeColor="text1"/>
                <w:szCs w:val="18"/>
              </w:rPr>
              <w:t>Toelichting</w:t>
            </w:r>
          </w:p>
        </w:tc>
      </w:tr>
      <w:tr w:rsidR="00E17B87" w:rsidRPr="00343045" w14:paraId="394AFD92" w14:textId="77777777" w:rsidTr="004936BD">
        <w:tc>
          <w:tcPr>
            <w:tcW w:w="6771" w:type="dxa"/>
            <w:shd w:val="clear" w:color="auto" w:fill="auto"/>
          </w:tcPr>
          <w:p w14:paraId="5D77F14A" w14:textId="79298EDA" w:rsidR="00E17B87" w:rsidRPr="00AE18CD" w:rsidRDefault="00E17B87" w:rsidP="00E17B87">
            <w:pPr>
              <w:pStyle w:val="Geenafstand"/>
              <w:rPr>
                <w:rFonts w:ascii="Arial" w:hAnsi="Arial" w:cs="Arial"/>
                <w:color w:val="FF0000"/>
                <w:sz w:val="20"/>
                <w:szCs w:val="20"/>
              </w:rPr>
            </w:pPr>
            <w:r w:rsidRPr="00AE18CD">
              <w:rPr>
                <w:rFonts w:ascii="Arial" w:hAnsi="Arial" w:cs="Arial"/>
                <w:color w:val="FF0000"/>
                <w:sz w:val="20"/>
                <w:szCs w:val="20"/>
              </w:rPr>
              <w:t xml:space="preserve">D </w:t>
            </w:r>
            <w:r w:rsidRPr="00AE18CD">
              <w:rPr>
                <w:rFonts w:ascii="Arial" w:hAnsi="Arial" w:cs="Arial"/>
                <w:color w:val="FF0000"/>
                <w:sz w:val="20"/>
                <w:szCs w:val="20"/>
              </w:rPr>
              <w:tab/>
            </w:r>
            <w:r w:rsidR="009A4027">
              <w:rPr>
                <w:rFonts w:ascii="Arial" w:hAnsi="Arial" w:cs="Arial"/>
                <w:color w:val="FF0000"/>
                <w:sz w:val="20"/>
                <w:szCs w:val="20"/>
              </w:rPr>
              <w:t xml:space="preserve">         </w:t>
            </w:r>
            <w:r w:rsidRPr="00AE18CD">
              <w:rPr>
                <w:rFonts w:ascii="Arial" w:hAnsi="Arial" w:cs="Arial"/>
                <w:color w:val="FF0000"/>
                <w:sz w:val="20"/>
                <w:szCs w:val="20"/>
                <w:u w:val="single"/>
              </w:rPr>
              <w:t>Hypotheekstelling</w:t>
            </w:r>
            <w:r w:rsidRPr="00AE18CD">
              <w:rPr>
                <w:rFonts w:ascii="Arial" w:hAnsi="Arial" w:cs="Arial"/>
                <w:color w:val="FF0000"/>
                <w:sz w:val="20"/>
                <w:szCs w:val="20"/>
              </w:rPr>
              <w:t xml:space="preserve"> </w:t>
            </w:r>
          </w:p>
          <w:p w14:paraId="159BE5A0" w14:textId="77777777" w:rsidR="0035114D" w:rsidRPr="00AE18CD" w:rsidRDefault="0035114D" w:rsidP="0035114D">
            <w:pPr>
              <w:pStyle w:val="Geenafstand"/>
              <w:ind w:left="708"/>
              <w:rPr>
                <w:rFonts w:ascii="Arial" w:hAnsi="Arial" w:cs="Arial"/>
                <w:color w:val="FF0000"/>
                <w:sz w:val="20"/>
                <w:szCs w:val="20"/>
              </w:rPr>
            </w:pPr>
            <w:r w:rsidRPr="00AE18CD">
              <w:rPr>
                <w:rFonts w:ascii="Arial" w:hAnsi="Arial" w:cs="Arial"/>
                <w:color w:val="FF0000"/>
                <w:sz w:val="20"/>
                <w:szCs w:val="20"/>
              </w:rPr>
              <w:t xml:space="preserve">Ter uitvoering van de hiervoor vermelde overeenkomst en de daarop van toepassing verklaarde Algemene Voorwaarden (als hierna gemeld), tot zekerheid voor de betaling van: </w:t>
            </w:r>
          </w:p>
          <w:p w14:paraId="18C4D803" w14:textId="77777777" w:rsidR="0035114D" w:rsidRPr="00AE18CD" w:rsidRDefault="0035114D" w:rsidP="0035114D">
            <w:pPr>
              <w:pStyle w:val="Geenafstand"/>
              <w:ind w:left="1413" w:hanging="705"/>
              <w:rPr>
                <w:rFonts w:ascii="Arial" w:hAnsi="Arial" w:cs="Arial"/>
                <w:color w:val="FF0000"/>
                <w:sz w:val="20"/>
                <w:szCs w:val="20"/>
              </w:rPr>
            </w:pPr>
            <w:r w:rsidRPr="00AE18CD">
              <w:rPr>
                <w:rFonts w:ascii="Arial" w:hAnsi="Arial" w:cs="Arial"/>
                <w:color w:val="FF0000"/>
                <w:sz w:val="20"/>
                <w:szCs w:val="20"/>
              </w:rPr>
              <w:t xml:space="preserve">- </w:t>
            </w:r>
            <w:r w:rsidRPr="00AE18CD">
              <w:rPr>
                <w:rFonts w:ascii="Arial" w:hAnsi="Arial" w:cs="Arial"/>
                <w:color w:val="FF0000"/>
                <w:sz w:val="20"/>
                <w:szCs w:val="20"/>
              </w:rPr>
              <w:tab/>
              <w:t xml:space="preserve">al wat schuldenaar aan de schuldeiser verschuldigd is of te eniger tijd zal zijn uit hoofde van de geldlening of uit welke hoofde ook, waaronder doch niet beperkt tot de hoofdsom, renten, boeten, kosten en vergoedingen van welke aard dan ook, waaronder vergoedingen voor al hetgeen de schuldeiser voor de </w:t>
            </w:r>
            <w:r>
              <w:rPr>
                <w:rFonts w:ascii="Arial" w:hAnsi="Arial" w:cs="Arial"/>
                <w:color w:val="FF0000"/>
                <w:sz w:val="20"/>
                <w:szCs w:val="20"/>
              </w:rPr>
              <w:t>hypotheekgever</w:t>
            </w:r>
            <w:r w:rsidRPr="00AE18CD">
              <w:rPr>
                <w:rFonts w:ascii="Arial" w:hAnsi="Arial" w:cs="Arial"/>
                <w:color w:val="FF0000"/>
                <w:sz w:val="20"/>
                <w:szCs w:val="20"/>
              </w:rPr>
              <w:t xml:space="preserve"> en/of </w:t>
            </w:r>
            <w:r>
              <w:rPr>
                <w:rFonts w:ascii="Arial" w:hAnsi="Arial" w:cs="Arial"/>
                <w:color w:val="FF0000"/>
                <w:sz w:val="20"/>
                <w:szCs w:val="20"/>
              </w:rPr>
              <w:t>schuldenaar</w:t>
            </w:r>
            <w:r w:rsidRPr="00AE18CD">
              <w:rPr>
                <w:rFonts w:ascii="Arial" w:hAnsi="Arial" w:cs="Arial"/>
                <w:color w:val="FF0000"/>
                <w:sz w:val="20"/>
                <w:szCs w:val="20"/>
              </w:rPr>
              <w:t xml:space="preserve"> (verder) heeft voldaan zoals voorschotten, verzekeringspremies en dergelijke, alsmede voor de kosten die de schuldeiser heeft gemaakt in verband met de niet (tijdige) nakoming door de schuldenaar van zijn verplichtingen jegens de schuldeiser, tot een gezamenlijk bedrag begroot op </w:t>
            </w:r>
            <w:r w:rsidRPr="00AE18CD">
              <w:rPr>
                <w:rFonts w:ascii="Arial" w:hAnsi="Arial" w:cs="Arial"/>
                <w:snapToGrid w:val="0"/>
                <w:sz w:val="20"/>
              </w:rPr>
              <w:fldChar w:fldCharType="begin"/>
            </w:r>
            <w:r w:rsidRPr="00AE18CD">
              <w:rPr>
                <w:rFonts w:ascii="Arial" w:hAnsi="Arial" w:cs="Arial"/>
                <w:snapToGrid w:val="0"/>
                <w:sz w:val="20"/>
              </w:rPr>
              <w:instrText>MacroButton Nomacro §</w:instrText>
            </w:r>
            <w:r w:rsidRPr="00AE18CD">
              <w:rPr>
                <w:rFonts w:ascii="Arial" w:hAnsi="Arial" w:cs="Arial"/>
                <w:snapToGrid w:val="0"/>
                <w:sz w:val="20"/>
              </w:rPr>
              <w:fldChar w:fldCharType="end"/>
            </w:r>
            <w:r>
              <w:rPr>
                <w:rFonts w:ascii="Arial" w:hAnsi="Arial" w:cs="Arial"/>
                <w:snapToGrid w:val="0"/>
                <w:sz w:val="20"/>
              </w:rPr>
              <w:t>hypotheekbedrag</w:t>
            </w:r>
            <w:r w:rsidRPr="00AE18CD">
              <w:rPr>
                <w:rFonts w:ascii="Arial" w:hAnsi="Arial" w:cs="Arial"/>
                <w:snapToGrid w:val="0"/>
                <w:sz w:val="20"/>
              </w:rPr>
              <w:t xml:space="preserve"> voluit in letters (</w:t>
            </w:r>
            <w:r>
              <w:rPr>
                <w:rFonts w:ascii="Arial" w:hAnsi="Arial" w:cs="Arial"/>
                <w:snapToGrid w:val="0"/>
                <w:sz w:val="20"/>
              </w:rPr>
              <w:t>hypotheek</w:t>
            </w:r>
            <w:r w:rsidRPr="00AE18CD">
              <w:rPr>
                <w:rFonts w:ascii="Arial" w:hAnsi="Arial" w:cs="Arial"/>
                <w:snapToGrid w:val="0"/>
                <w:sz w:val="20"/>
              </w:rPr>
              <w:t>bedrag in cijfers)</w:t>
            </w:r>
            <w:r w:rsidRPr="00AE18CD">
              <w:rPr>
                <w:rFonts w:ascii="Arial" w:hAnsi="Arial" w:cs="Arial"/>
                <w:snapToGrid w:val="0"/>
                <w:sz w:val="20"/>
              </w:rPr>
              <w:fldChar w:fldCharType="begin"/>
            </w:r>
            <w:r w:rsidRPr="00AE18CD">
              <w:rPr>
                <w:rFonts w:ascii="Arial" w:hAnsi="Arial" w:cs="Arial"/>
                <w:snapToGrid w:val="0"/>
                <w:sz w:val="20"/>
              </w:rPr>
              <w:instrText>MacroButton Nomacro §</w:instrText>
            </w:r>
            <w:r w:rsidRPr="00AE18CD">
              <w:rPr>
                <w:rFonts w:ascii="Arial" w:hAnsi="Arial" w:cs="Arial"/>
                <w:snapToGrid w:val="0"/>
                <w:sz w:val="20"/>
              </w:rPr>
              <w:fldChar w:fldCharType="end"/>
            </w:r>
            <w:r w:rsidRPr="00AE18CD">
              <w:rPr>
                <w:rFonts w:ascii="Arial" w:hAnsi="Arial" w:cs="Arial"/>
                <w:color w:val="FF0000"/>
                <w:sz w:val="20"/>
                <w:szCs w:val="20"/>
              </w:rPr>
              <w:t xml:space="preserve">; alsmede </w:t>
            </w:r>
          </w:p>
          <w:p w14:paraId="529F96FF" w14:textId="77777777" w:rsidR="0035114D" w:rsidRDefault="0035114D" w:rsidP="0035114D">
            <w:pPr>
              <w:pStyle w:val="Geenafstand"/>
              <w:ind w:left="1413" w:hanging="705"/>
              <w:rPr>
                <w:rFonts w:ascii="Arial" w:hAnsi="Arial" w:cs="Arial"/>
                <w:color w:val="FF0000"/>
                <w:sz w:val="20"/>
                <w:szCs w:val="20"/>
              </w:rPr>
            </w:pPr>
            <w:r w:rsidRPr="00AE18CD">
              <w:rPr>
                <w:rFonts w:ascii="Arial" w:hAnsi="Arial" w:cs="Arial"/>
                <w:color w:val="FF0000"/>
                <w:sz w:val="20"/>
                <w:szCs w:val="20"/>
              </w:rPr>
              <w:t xml:space="preserve">- </w:t>
            </w:r>
            <w:r w:rsidRPr="00AE18CD">
              <w:rPr>
                <w:rFonts w:ascii="Arial" w:hAnsi="Arial" w:cs="Arial"/>
                <w:color w:val="FF0000"/>
                <w:sz w:val="20"/>
                <w:szCs w:val="20"/>
              </w:rPr>
              <w:tab/>
              <w:t xml:space="preserve">de bedongen rente en eventueel later overeen te komen verhogingen daarvan en al wat de schuldeiser in verband met het vorenstaande aan renten, boeten, kosten, premies of anderszins, verder te vorderen heeft of zal hebben, tezamen begroot op </w:t>
            </w:r>
            <w:bookmarkStart w:id="195" w:name="_Hlk13736613"/>
            <w:r w:rsidRPr="00AE18CD">
              <w:rPr>
                <w:rFonts w:ascii="Arial" w:hAnsi="Arial" w:cs="Arial"/>
                <w:snapToGrid w:val="0"/>
                <w:sz w:val="20"/>
              </w:rPr>
              <w:fldChar w:fldCharType="begin"/>
            </w:r>
            <w:r w:rsidRPr="00AE18CD">
              <w:rPr>
                <w:rFonts w:ascii="Arial" w:hAnsi="Arial" w:cs="Arial"/>
                <w:snapToGrid w:val="0"/>
                <w:sz w:val="20"/>
              </w:rPr>
              <w:instrText>MacroButton Nomacro §</w:instrText>
            </w:r>
            <w:r w:rsidRPr="00AE18CD">
              <w:rPr>
                <w:rFonts w:ascii="Arial" w:hAnsi="Arial" w:cs="Arial"/>
                <w:snapToGrid w:val="0"/>
                <w:sz w:val="20"/>
              </w:rPr>
              <w:fldChar w:fldCharType="end"/>
            </w:r>
            <w:r>
              <w:rPr>
                <w:rFonts w:ascii="Arial" w:hAnsi="Arial" w:cs="Arial"/>
                <w:snapToGrid w:val="0"/>
                <w:sz w:val="20"/>
              </w:rPr>
              <w:t>rente</w:t>
            </w:r>
            <w:r w:rsidRPr="00AE18CD">
              <w:rPr>
                <w:rFonts w:ascii="Arial" w:hAnsi="Arial" w:cs="Arial"/>
                <w:snapToGrid w:val="0"/>
                <w:sz w:val="20"/>
              </w:rPr>
              <w:t>bedrag voluit in letters (</w:t>
            </w:r>
            <w:r>
              <w:rPr>
                <w:rFonts w:ascii="Arial" w:hAnsi="Arial" w:cs="Arial"/>
                <w:snapToGrid w:val="0"/>
                <w:sz w:val="20"/>
              </w:rPr>
              <w:t>rente</w:t>
            </w:r>
            <w:r w:rsidRPr="00AE18CD">
              <w:rPr>
                <w:rFonts w:ascii="Arial" w:hAnsi="Arial" w:cs="Arial"/>
                <w:snapToGrid w:val="0"/>
                <w:sz w:val="20"/>
              </w:rPr>
              <w:t>bedrag in cijfers)</w:t>
            </w:r>
            <w:r w:rsidRPr="00AE18CD">
              <w:rPr>
                <w:rFonts w:ascii="Arial" w:hAnsi="Arial" w:cs="Arial"/>
                <w:snapToGrid w:val="0"/>
                <w:sz w:val="20"/>
              </w:rPr>
              <w:fldChar w:fldCharType="begin"/>
            </w:r>
            <w:r w:rsidRPr="00AE18CD">
              <w:rPr>
                <w:rFonts w:ascii="Arial" w:hAnsi="Arial" w:cs="Arial"/>
                <w:snapToGrid w:val="0"/>
                <w:sz w:val="20"/>
              </w:rPr>
              <w:instrText>MacroButton Nomacro §</w:instrText>
            </w:r>
            <w:r w:rsidRPr="00AE18CD">
              <w:rPr>
                <w:rFonts w:ascii="Arial" w:hAnsi="Arial" w:cs="Arial"/>
                <w:snapToGrid w:val="0"/>
                <w:sz w:val="20"/>
              </w:rPr>
              <w:fldChar w:fldCharType="end"/>
            </w:r>
            <w:bookmarkEnd w:id="195"/>
            <w:r w:rsidRPr="00AE18CD">
              <w:rPr>
                <w:rFonts w:ascii="Arial" w:hAnsi="Arial" w:cs="Arial"/>
                <w:color w:val="FF0000"/>
                <w:sz w:val="20"/>
                <w:szCs w:val="20"/>
              </w:rPr>
              <w:t xml:space="preserve">, </w:t>
            </w:r>
          </w:p>
          <w:p w14:paraId="2D819FAB" w14:textId="5D601EED" w:rsidR="00E17B87" w:rsidRPr="00BF717C" w:rsidRDefault="0035114D" w:rsidP="009769C6">
            <w:pPr>
              <w:pStyle w:val="Geenafstand"/>
              <w:ind w:left="731" w:firstLine="3"/>
              <w:rPr>
                <w:rFonts w:ascii="Arial" w:hAnsi="Arial" w:cs="Arial"/>
                <w:color w:val="FF0000"/>
                <w:sz w:val="20"/>
                <w:szCs w:val="20"/>
              </w:rPr>
            </w:pPr>
            <w:r w:rsidRPr="00AE18CD">
              <w:rPr>
                <w:rFonts w:ascii="Arial" w:hAnsi="Arial" w:cs="Arial"/>
                <w:color w:val="FF0000"/>
                <w:sz w:val="20"/>
                <w:szCs w:val="20"/>
              </w:rPr>
              <w:t xml:space="preserve">voor een maximumbedrag van </w:t>
            </w:r>
            <w:r w:rsidRPr="00AE18CD">
              <w:rPr>
                <w:rFonts w:cs="Arial"/>
                <w:sz w:val="20"/>
              </w:rPr>
              <w:fldChar w:fldCharType="begin"/>
            </w:r>
            <w:r w:rsidRPr="00AE18CD">
              <w:rPr>
                <w:rFonts w:ascii="Arial" w:hAnsi="Arial" w:cs="Arial"/>
                <w:snapToGrid w:val="0"/>
                <w:sz w:val="20"/>
              </w:rPr>
              <w:instrText>MacroButton Nomacro §</w:instrText>
            </w:r>
            <w:r w:rsidRPr="00AE18CD">
              <w:rPr>
                <w:rFonts w:cs="Arial"/>
                <w:sz w:val="20"/>
              </w:rPr>
              <w:fldChar w:fldCharType="end"/>
            </w:r>
            <w:r>
              <w:rPr>
                <w:rFonts w:ascii="Arial" w:hAnsi="Arial" w:cs="Arial"/>
                <w:snapToGrid w:val="0"/>
                <w:sz w:val="20"/>
              </w:rPr>
              <w:t>totaal</w:t>
            </w:r>
            <w:r w:rsidRPr="00AE18CD">
              <w:rPr>
                <w:rFonts w:ascii="Arial" w:hAnsi="Arial" w:cs="Arial"/>
                <w:snapToGrid w:val="0"/>
                <w:sz w:val="20"/>
              </w:rPr>
              <w:t>bedrag voluit in letters (</w:t>
            </w:r>
            <w:r>
              <w:rPr>
                <w:rFonts w:ascii="Arial" w:hAnsi="Arial" w:cs="Arial"/>
                <w:snapToGrid w:val="0"/>
                <w:sz w:val="20"/>
              </w:rPr>
              <w:t>totaal</w:t>
            </w:r>
            <w:r w:rsidRPr="00AE18CD">
              <w:rPr>
                <w:rFonts w:ascii="Arial" w:hAnsi="Arial" w:cs="Arial"/>
                <w:snapToGrid w:val="0"/>
                <w:sz w:val="20"/>
              </w:rPr>
              <w:t>bedrag in cijfers)</w:t>
            </w:r>
            <w:r w:rsidRPr="00AE18CD">
              <w:rPr>
                <w:rFonts w:cs="Arial"/>
                <w:sz w:val="20"/>
              </w:rPr>
              <w:fldChar w:fldCharType="begin"/>
            </w:r>
            <w:r w:rsidRPr="00AE18CD">
              <w:rPr>
                <w:rFonts w:ascii="Arial" w:hAnsi="Arial" w:cs="Arial"/>
                <w:snapToGrid w:val="0"/>
                <w:sz w:val="20"/>
              </w:rPr>
              <w:instrText>MacroButton Nomacro §</w:instrText>
            </w:r>
            <w:r w:rsidRPr="00AE18CD">
              <w:rPr>
                <w:rFonts w:cs="Arial"/>
                <w:sz w:val="20"/>
              </w:rPr>
              <w:fldChar w:fldCharType="end"/>
            </w:r>
            <w:r w:rsidRPr="00AE18CD">
              <w:rPr>
                <w:rFonts w:ascii="Arial" w:hAnsi="Arial" w:cs="Arial"/>
                <w:color w:val="FF0000"/>
                <w:sz w:val="20"/>
                <w:szCs w:val="20"/>
              </w:rPr>
              <w:t>, wordt</w:t>
            </w:r>
            <w:r>
              <w:rPr>
                <w:rFonts w:ascii="Arial" w:hAnsi="Arial" w:cs="Arial"/>
                <w:color w:val="FF0000"/>
                <w:sz w:val="20"/>
                <w:szCs w:val="20"/>
              </w:rPr>
              <w:t xml:space="preserve"> </w:t>
            </w:r>
            <w:r w:rsidRPr="00AE18CD">
              <w:rPr>
                <w:rFonts w:ascii="Arial" w:hAnsi="Arial" w:cs="Arial"/>
                <w:color w:val="FF0000"/>
                <w:sz w:val="20"/>
                <w:szCs w:val="20"/>
              </w:rPr>
              <w:t xml:space="preserve">door de hypotheekgever ten behoeve van de schuldeiser het recht van hypotheek verleend op </w:t>
            </w:r>
            <w:r w:rsidRPr="001944DB">
              <w:rPr>
                <w:rFonts w:ascii="Arial" w:hAnsi="Arial" w:cs="Arial"/>
                <w:color w:val="339966"/>
                <w:sz w:val="20"/>
                <w:szCs w:val="20"/>
              </w:rPr>
              <w:t xml:space="preserve">het/de </w:t>
            </w:r>
            <w:r w:rsidRPr="00AE18CD">
              <w:rPr>
                <w:rFonts w:ascii="Arial" w:hAnsi="Arial" w:cs="Arial"/>
                <w:color w:val="FF0000"/>
                <w:sz w:val="20"/>
                <w:szCs w:val="20"/>
              </w:rPr>
              <w:t>onder E genoemde aan de hypotheekgever toebehorende registergoed</w:t>
            </w:r>
            <w:r w:rsidRPr="001944DB">
              <w:rPr>
                <w:rFonts w:ascii="Arial" w:hAnsi="Arial" w:cs="Arial"/>
                <w:color w:val="7030A0"/>
                <w:sz w:val="20"/>
                <w:szCs w:val="20"/>
              </w:rPr>
              <w:t>eren</w:t>
            </w:r>
            <w:r w:rsidRPr="00AE18CD">
              <w:rPr>
                <w:rFonts w:ascii="Arial" w:hAnsi="Arial" w:cs="Arial"/>
                <w:color w:val="FF0000"/>
                <w:sz w:val="20"/>
                <w:szCs w:val="20"/>
              </w:rPr>
              <w:t>.</w:t>
            </w:r>
          </w:p>
        </w:tc>
        <w:tc>
          <w:tcPr>
            <w:tcW w:w="7371" w:type="dxa"/>
            <w:shd w:val="clear" w:color="auto" w:fill="auto"/>
          </w:tcPr>
          <w:p w14:paraId="5000EF43" w14:textId="77777777" w:rsidR="0035114D" w:rsidRDefault="0035114D" w:rsidP="0035114D">
            <w:pPr>
              <w:spacing w:line="240" w:lineRule="auto"/>
              <w:rPr>
                <w:sz w:val="16"/>
                <w:szCs w:val="16"/>
              </w:rPr>
            </w:pPr>
          </w:p>
          <w:p w14:paraId="0406950A" w14:textId="6B0C11ED" w:rsidR="0035114D" w:rsidRDefault="0035114D" w:rsidP="0035114D">
            <w:pPr>
              <w:spacing w:line="240" w:lineRule="auto"/>
              <w:rPr>
                <w:sz w:val="16"/>
                <w:szCs w:val="16"/>
              </w:rPr>
            </w:pPr>
            <w:r w:rsidRPr="004E41D3">
              <w:rPr>
                <w:sz w:val="16"/>
                <w:szCs w:val="16"/>
              </w:rPr>
              <w:t>Vaste tekst met afleidbare tekst</w:t>
            </w:r>
            <w:r>
              <w:rPr>
                <w:sz w:val="16"/>
                <w:szCs w:val="16"/>
              </w:rPr>
              <w:t>.</w:t>
            </w:r>
          </w:p>
          <w:p w14:paraId="2CC537E8" w14:textId="61A6046B" w:rsidR="0035114D" w:rsidRDefault="0035114D" w:rsidP="0035114D">
            <w:pPr>
              <w:spacing w:line="240" w:lineRule="auto"/>
              <w:rPr>
                <w:rFonts w:cs="Arial"/>
                <w:snapToGrid/>
                <w:kern w:val="0"/>
                <w:sz w:val="16"/>
                <w:szCs w:val="16"/>
                <w:lang w:eastAsia="nl-NL"/>
              </w:rPr>
            </w:pPr>
            <w:r>
              <w:rPr>
                <w:sz w:val="16"/>
                <w:szCs w:val="16"/>
              </w:rPr>
              <w:t xml:space="preserve">Indien </w:t>
            </w:r>
            <w:r w:rsidRPr="004E41D3">
              <w:rPr>
                <w:rFonts w:cs="Arial"/>
                <w:snapToGrid/>
                <w:kern w:val="0"/>
                <w:sz w:val="16"/>
                <w:szCs w:val="16"/>
                <w:lang w:eastAsia="nl-NL"/>
              </w:rPr>
              <w:t>1 combinatie recht/registergoed</w:t>
            </w:r>
            <w:r>
              <w:rPr>
                <w:rFonts w:cs="Arial"/>
                <w:snapToGrid/>
                <w:kern w:val="0"/>
                <w:sz w:val="16"/>
                <w:szCs w:val="16"/>
                <w:lang w:eastAsia="nl-NL"/>
              </w:rPr>
              <w:t xml:space="preserve"> aanwezig dan wordt de tekst:</w:t>
            </w:r>
          </w:p>
          <w:p w14:paraId="7678F1B0" w14:textId="6718EF93" w:rsidR="0035114D" w:rsidRPr="009769C6" w:rsidRDefault="0035114D" w:rsidP="0035114D">
            <w:pPr>
              <w:spacing w:line="240" w:lineRule="auto"/>
              <w:rPr>
                <w:rFonts w:cs="Arial"/>
                <w:color w:val="FF0000"/>
                <w:szCs w:val="18"/>
              </w:rPr>
            </w:pPr>
            <w:r w:rsidRPr="009769C6">
              <w:rPr>
                <w:rFonts w:cs="Arial"/>
                <w:color w:val="FF0000"/>
                <w:szCs w:val="18"/>
              </w:rPr>
              <w:t xml:space="preserve">recht van hypotheek verleend op </w:t>
            </w:r>
            <w:r w:rsidRPr="009769C6">
              <w:rPr>
                <w:rFonts w:cs="Arial"/>
                <w:color w:val="339966"/>
                <w:szCs w:val="18"/>
              </w:rPr>
              <w:t xml:space="preserve">het </w:t>
            </w:r>
            <w:r w:rsidRPr="009769C6">
              <w:rPr>
                <w:rFonts w:cs="Arial"/>
                <w:color w:val="FF0000"/>
                <w:szCs w:val="18"/>
              </w:rPr>
              <w:t>onder E genoemde aan de hypotheekgever toebehorende registergoed</w:t>
            </w:r>
          </w:p>
          <w:p w14:paraId="42ABCEFE" w14:textId="258DF2B3" w:rsidR="0035114D" w:rsidRDefault="0035114D" w:rsidP="0035114D">
            <w:pPr>
              <w:spacing w:line="240" w:lineRule="auto"/>
              <w:rPr>
                <w:color w:val="FF0000"/>
                <w:sz w:val="16"/>
                <w:szCs w:val="16"/>
              </w:rPr>
            </w:pPr>
          </w:p>
          <w:p w14:paraId="51A49238" w14:textId="383F760E" w:rsidR="0035114D" w:rsidRPr="009769C6" w:rsidRDefault="0035114D" w:rsidP="0035114D">
            <w:pPr>
              <w:spacing w:line="240" w:lineRule="auto"/>
              <w:rPr>
                <w:rFonts w:cs="Arial"/>
                <w:snapToGrid/>
                <w:kern w:val="0"/>
                <w:sz w:val="16"/>
                <w:szCs w:val="16"/>
                <w:lang w:eastAsia="nl-NL"/>
              </w:rPr>
            </w:pPr>
            <w:r>
              <w:rPr>
                <w:sz w:val="16"/>
                <w:szCs w:val="16"/>
              </w:rPr>
              <w:t xml:space="preserve">Indien meer dan </w:t>
            </w:r>
            <w:r w:rsidRPr="004E41D3">
              <w:rPr>
                <w:rFonts w:cs="Arial"/>
                <w:snapToGrid/>
                <w:kern w:val="0"/>
                <w:sz w:val="16"/>
                <w:szCs w:val="16"/>
                <w:lang w:eastAsia="nl-NL"/>
              </w:rPr>
              <w:t>1 combinatie recht/registergoed</w:t>
            </w:r>
            <w:r>
              <w:rPr>
                <w:rFonts w:cs="Arial"/>
                <w:snapToGrid/>
                <w:kern w:val="0"/>
                <w:sz w:val="16"/>
                <w:szCs w:val="16"/>
                <w:lang w:eastAsia="nl-NL"/>
              </w:rPr>
              <w:t xml:space="preserve"> aanwezig dan wordt de tekst:</w:t>
            </w:r>
          </w:p>
          <w:p w14:paraId="5DB23F6B" w14:textId="36637AA0" w:rsidR="0035114D" w:rsidRPr="009769C6" w:rsidRDefault="0035114D" w:rsidP="0035114D">
            <w:pPr>
              <w:spacing w:line="240" w:lineRule="auto"/>
              <w:rPr>
                <w:szCs w:val="18"/>
              </w:rPr>
            </w:pPr>
            <w:r w:rsidRPr="009769C6">
              <w:rPr>
                <w:rFonts w:cs="Arial"/>
                <w:color w:val="FF0000"/>
                <w:szCs w:val="18"/>
              </w:rPr>
              <w:t xml:space="preserve">recht van hypotheek verleend op </w:t>
            </w:r>
            <w:r w:rsidRPr="009769C6">
              <w:rPr>
                <w:rFonts w:cs="Arial"/>
                <w:color w:val="339966"/>
                <w:szCs w:val="18"/>
              </w:rPr>
              <w:t xml:space="preserve">de </w:t>
            </w:r>
            <w:r w:rsidRPr="009769C6">
              <w:rPr>
                <w:rFonts w:cs="Arial"/>
                <w:color w:val="FF0000"/>
                <w:szCs w:val="18"/>
              </w:rPr>
              <w:t>onder E genoemde aan de hypotheekgever toebehorende registergoed</w:t>
            </w:r>
            <w:r w:rsidRPr="009769C6">
              <w:rPr>
                <w:rFonts w:cs="Arial"/>
                <w:color w:val="7030A0"/>
                <w:szCs w:val="18"/>
              </w:rPr>
              <w:t>eren</w:t>
            </w:r>
          </w:p>
          <w:p w14:paraId="106F34E1" w14:textId="77777777" w:rsidR="0035114D" w:rsidRDefault="0035114D" w:rsidP="0035114D">
            <w:pPr>
              <w:spacing w:line="240" w:lineRule="auto"/>
              <w:rPr>
                <w:sz w:val="16"/>
                <w:szCs w:val="16"/>
              </w:rPr>
            </w:pPr>
          </w:p>
          <w:p w14:paraId="64502188" w14:textId="2BFFD3DB" w:rsidR="0035114D" w:rsidRPr="004E41D3" w:rsidRDefault="0035114D" w:rsidP="0035114D">
            <w:pPr>
              <w:spacing w:line="240" w:lineRule="auto"/>
              <w:rPr>
                <w:rFonts w:cs="Arial"/>
                <w:snapToGrid/>
                <w:kern w:val="0"/>
                <w:sz w:val="16"/>
                <w:szCs w:val="16"/>
                <w:lang w:eastAsia="nl-NL"/>
              </w:rPr>
            </w:pPr>
            <w:r w:rsidRPr="004E41D3">
              <w:rPr>
                <w:sz w:val="16"/>
                <w:szCs w:val="16"/>
              </w:rPr>
              <w:t xml:space="preserve"> waarbij de afleidbare</w:t>
            </w:r>
            <w:r w:rsidRPr="004E41D3">
              <w:rPr>
                <w:rFonts w:cs="Arial"/>
                <w:snapToGrid/>
                <w:kern w:val="0"/>
                <w:sz w:val="16"/>
                <w:szCs w:val="16"/>
                <w:lang w:eastAsia="nl-NL"/>
              </w:rPr>
              <w:t xml:space="preserve"> </w:t>
            </w:r>
            <w:r w:rsidRPr="004E41D3">
              <w:rPr>
                <w:rFonts w:cs="Arial"/>
                <w:sz w:val="16"/>
                <w:szCs w:val="16"/>
              </w:rPr>
              <w:t>tekst w</w:t>
            </w:r>
            <w:r w:rsidRPr="004E41D3">
              <w:rPr>
                <w:rFonts w:cs="Arial"/>
                <w:snapToGrid/>
                <w:kern w:val="0"/>
                <w:sz w:val="16"/>
                <w:szCs w:val="16"/>
                <w:lang w:eastAsia="nl-NL"/>
              </w:rPr>
              <w:t>ordt getoond wanneer er meer dan 1 combinatie recht/registergoed vermeld wordt.</w:t>
            </w:r>
          </w:p>
          <w:p w14:paraId="16D4174C" w14:textId="3653A876" w:rsidR="00E17B87" w:rsidRPr="00DB7FA4" w:rsidRDefault="00E17B87" w:rsidP="00E17B87">
            <w:pPr>
              <w:spacing w:before="72"/>
              <w:rPr>
                <w:u w:val="single"/>
              </w:rPr>
            </w:pPr>
            <w:proofErr w:type="spellStart"/>
            <w:r w:rsidRPr="00DB7FA4">
              <w:rPr>
                <w:u w:val="single"/>
              </w:rPr>
              <w:t>Mapping</w:t>
            </w:r>
            <w:proofErr w:type="spellEnd"/>
            <w:r w:rsidRPr="00DB7FA4">
              <w:rPr>
                <w:u w:val="single"/>
              </w:rPr>
              <w:t xml:space="preserve"> </w:t>
            </w:r>
            <w:r w:rsidR="00EE5FB6">
              <w:rPr>
                <w:u w:val="single"/>
              </w:rPr>
              <w:t>hypotheekbedrag</w:t>
            </w:r>
            <w:r w:rsidRPr="00DB7FA4">
              <w:rPr>
                <w:u w:val="single"/>
              </w:rPr>
              <w:t>:</w:t>
            </w:r>
          </w:p>
          <w:p w14:paraId="618E8484" w14:textId="27865594" w:rsidR="00E17B87" w:rsidRPr="00DB7FA4" w:rsidRDefault="00E17B87" w:rsidP="001852B6">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p>
          <w:p w14:paraId="18ED463B" w14:textId="3F09AE3B" w:rsidR="00E17B87" w:rsidRDefault="00E17B87" w:rsidP="001852B6">
            <w:pPr>
              <w:spacing w:line="240" w:lineRule="auto"/>
              <w:rPr>
                <w:sz w:val="16"/>
                <w:szCs w:val="16"/>
              </w:rPr>
            </w:pPr>
            <w:r w:rsidRPr="007100DB">
              <w:rPr>
                <w:snapToGrid/>
                <w:kern w:val="0"/>
                <w:sz w:val="16"/>
                <w:szCs w:val="16"/>
                <w:lang w:eastAsia="nl-NL"/>
              </w:rPr>
              <w:t>./</w:t>
            </w:r>
            <w:r w:rsidR="00F2577D">
              <w:rPr>
                <w:snapToGrid/>
                <w:kern w:val="0"/>
                <w:sz w:val="16"/>
                <w:szCs w:val="16"/>
                <w:lang w:eastAsia="nl-NL"/>
              </w:rPr>
              <w:t>hoofdsom</w:t>
            </w:r>
            <w:r w:rsidRPr="007100DB">
              <w:rPr>
                <w:snapToGrid/>
                <w:kern w:val="0"/>
                <w:sz w:val="16"/>
                <w:szCs w:val="16"/>
                <w:lang w:eastAsia="nl-NL"/>
              </w:rPr>
              <w:t>/som</w:t>
            </w:r>
            <w:r w:rsidRPr="007100DB" w:rsidDel="00C46A8C">
              <w:rPr>
                <w:snapToGrid/>
                <w:kern w:val="0"/>
                <w:sz w:val="16"/>
                <w:szCs w:val="16"/>
                <w:lang w:eastAsia="nl-NL"/>
              </w:rPr>
              <w:t xml:space="preserve"> </w:t>
            </w:r>
            <w:r>
              <w:rPr>
                <w:snapToGrid/>
                <w:kern w:val="0"/>
                <w:sz w:val="16"/>
                <w:szCs w:val="16"/>
                <w:lang w:eastAsia="nl-NL"/>
              </w:rPr>
              <w:br/>
            </w:r>
            <w:r w:rsidRPr="007100DB">
              <w:rPr>
                <w:snapToGrid/>
                <w:kern w:val="0"/>
                <w:sz w:val="16"/>
                <w:szCs w:val="16"/>
                <w:lang w:eastAsia="nl-NL"/>
              </w:rPr>
              <w:t>./</w:t>
            </w:r>
            <w:r w:rsidR="00F2577D">
              <w:rPr>
                <w:snapToGrid/>
                <w:kern w:val="0"/>
                <w:sz w:val="16"/>
                <w:szCs w:val="16"/>
                <w:lang w:eastAsia="nl-NL"/>
              </w:rPr>
              <w:t>hoofdsom</w:t>
            </w:r>
            <w:r w:rsidRPr="00DB7FA4">
              <w:rPr>
                <w:sz w:val="16"/>
                <w:szCs w:val="16"/>
              </w:rPr>
              <w:t>/valuta</w:t>
            </w:r>
          </w:p>
          <w:p w14:paraId="188440D9" w14:textId="2864F43D" w:rsidR="001852B6" w:rsidRDefault="001852B6" w:rsidP="001852B6">
            <w:pPr>
              <w:spacing w:line="240" w:lineRule="auto"/>
              <w:rPr>
                <w:sz w:val="16"/>
                <w:szCs w:val="16"/>
              </w:rPr>
            </w:pPr>
          </w:p>
          <w:p w14:paraId="43FA9B41" w14:textId="234C1CF8" w:rsidR="001852B6" w:rsidRDefault="001852B6" w:rsidP="001852B6">
            <w:pPr>
              <w:spacing w:line="240" w:lineRule="auto"/>
              <w:rPr>
                <w:sz w:val="16"/>
                <w:szCs w:val="16"/>
              </w:rPr>
            </w:pPr>
          </w:p>
          <w:p w14:paraId="6B5EC581" w14:textId="716DD8CF" w:rsidR="001852B6" w:rsidRPr="00DB7FA4" w:rsidRDefault="001852B6" w:rsidP="001852B6">
            <w:pPr>
              <w:spacing w:line="240" w:lineRule="auto"/>
              <w:rPr>
                <w:u w:val="single"/>
              </w:rPr>
            </w:pPr>
            <w:proofErr w:type="spellStart"/>
            <w:r w:rsidRPr="00DB7FA4">
              <w:rPr>
                <w:u w:val="single"/>
              </w:rPr>
              <w:t>Mapping</w:t>
            </w:r>
            <w:proofErr w:type="spellEnd"/>
            <w:r w:rsidRPr="00DB7FA4">
              <w:rPr>
                <w:u w:val="single"/>
              </w:rPr>
              <w:t xml:space="preserve"> </w:t>
            </w:r>
            <w:r w:rsidR="00EE5FB6">
              <w:rPr>
                <w:u w:val="single"/>
              </w:rPr>
              <w:t>rente</w:t>
            </w:r>
            <w:r w:rsidRPr="00DB7FA4">
              <w:rPr>
                <w:u w:val="single"/>
              </w:rPr>
              <w:t>bedrag:</w:t>
            </w:r>
          </w:p>
          <w:p w14:paraId="2DCBCF70" w14:textId="1E20440D" w:rsidR="001852B6" w:rsidRPr="00DB7FA4" w:rsidRDefault="001852B6" w:rsidP="001852B6">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p>
          <w:p w14:paraId="7EE1D2FA" w14:textId="61231E2D" w:rsidR="001852B6" w:rsidRPr="00DB7FA4" w:rsidRDefault="001852B6" w:rsidP="001852B6">
            <w:pPr>
              <w:spacing w:line="240" w:lineRule="auto"/>
              <w:rPr>
                <w:sz w:val="16"/>
              </w:rPr>
            </w:pPr>
            <w:r w:rsidRPr="00DB7FA4">
              <w:rPr>
                <w:sz w:val="16"/>
              </w:rPr>
              <w:tab/>
              <w:t>./</w:t>
            </w:r>
            <w:proofErr w:type="spellStart"/>
            <w:r w:rsidR="00EC7265">
              <w:rPr>
                <w:sz w:val="16"/>
              </w:rPr>
              <w:t>BedragRente</w:t>
            </w:r>
            <w:proofErr w:type="spellEnd"/>
            <w:r w:rsidRPr="00DB7FA4">
              <w:rPr>
                <w:sz w:val="16"/>
              </w:rPr>
              <w:t>/som</w:t>
            </w:r>
            <w:r w:rsidRPr="003B6EB8" w:rsidDel="00C46A8C">
              <w:t xml:space="preserve"> </w:t>
            </w:r>
          </w:p>
          <w:p w14:paraId="3867B21D" w14:textId="48848253" w:rsidR="001852B6" w:rsidRDefault="001852B6" w:rsidP="001852B6">
            <w:pPr>
              <w:spacing w:line="240" w:lineRule="auto"/>
              <w:rPr>
                <w:sz w:val="16"/>
                <w:szCs w:val="16"/>
              </w:rPr>
            </w:pPr>
            <w:r w:rsidRPr="00DB7FA4">
              <w:rPr>
                <w:sz w:val="16"/>
              </w:rPr>
              <w:tab/>
            </w:r>
            <w:r w:rsidRPr="00DB7FA4">
              <w:rPr>
                <w:sz w:val="16"/>
                <w:szCs w:val="16"/>
              </w:rPr>
              <w:t>./</w:t>
            </w:r>
            <w:proofErr w:type="spellStart"/>
            <w:r w:rsidR="00EC7265">
              <w:rPr>
                <w:sz w:val="16"/>
                <w:szCs w:val="16"/>
              </w:rPr>
              <w:t>BedragRente</w:t>
            </w:r>
            <w:proofErr w:type="spellEnd"/>
            <w:r w:rsidRPr="00DB7FA4">
              <w:rPr>
                <w:sz w:val="16"/>
                <w:szCs w:val="16"/>
              </w:rPr>
              <w:t>/valuta</w:t>
            </w:r>
          </w:p>
          <w:p w14:paraId="3A00188E" w14:textId="77777777" w:rsidR="001852B6" w:rsidRDefault="001852B6" w:rsidP="001852B6">
            <w:pPr>
              <w:spacing w:line="240" w:lineRule="auto"/>
              <w:rPr>
                <w:sz w:val="16"/>
                <w:szCs w:val="16"/>
              </w:rPr>
            </w:pPr>
          </w:p>
          <w:p w14:paraId="48ACA98F" w14:textId="77777777" w:rsidR="00E17B87" w:rsidRPr="00DB7FA4" w:rsidRDefault="00E17B87" w:rsidP="00E17B87">
            <w:pPr>
              <w:spacing w:before="72"/>
              <w:rPr>
                <w:u w:val="single"/>
              </w:rPr>
            </w:pPr>
            <w:proofErr w:type="spellStart"/>
            <w:r w:rsidRPr="00DB7FA4">
              <w:rPr>
                <w:u w:val="single"/>
              </w:rPr>
              <w:t>Mapping</w:t>
            </w:r>
            <w:proofErr w:type="spellEnd"/>
            <w:r>
              <w:rPr>
                <w:u w:val="single"/>
              </w:rPr>
              <w:t xml:space="preserve">  totaalbedrag:</w:t>
            </w:r>
          </w:p>
          <w:p w14:paraId="22F1AB5E" w14:textId="44956F5B" w:rsidR="00E17B87" w:rsidRPr="00DB7FA4" w:rsidRDefault="00E17B87" w:rsidP="00E17B87">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p>
          <w:p w14:paraId="2C47F583" w14:textId="77777777" w:rsidR="00E17B87" w:rsidRPr="00DB7FA4" w:rsidRDefault="00E17B87" w:rsidP="00E17B87">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/som</w:t>
            </w:r>
          </w:p>
          <w:p w14:paraId="5FA27D8D" w14:textId="77777777" w:rsidR="00E17B87" w:rsidRDefault="00E17B87" w:rsidP="00E17B87">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/valuta</w:t>
            </w:r>
          </w:p>
          <w:p w14:paraId="60D728F4" w14:textId="33D68B79" w:rsidR="00E17B87" w:rsidRPr="00AD2288" w:rsidRDefault="00E17B87" w:rsidP="00E17B87">
            <w:pPr>
              <w:rPr>
                <w:szCs w:val="18"/>
              </w:rPr>
            </w:pPr>
          </w:p>
        </w:tc>
      </w:tr>
    </w:tbl>
    <w:p w14:paraId="2840F2AE" w14:textId="77777777" w:rsidR="00976B85" w:rsidRPr="00C50F53" w:rsidRDefault="00976B85" w:rsidP="00C50F53">
      <w:pPr>
        <w:ind w:left="680"/>
      </w:pPr>
    </w:p>
    <w:p w14:paraId="7F671D04" w14:textId="77777777" w:rsidR="00C15CF7" w:rsidRPr="001D61D1" w:rsidRDefault="00C15CF7" w:rsidP="001D61D1"/>
    <w:p w14:paraId="6FA4DAB9" w14:textId="5F636291" w:rsidR="000F58B8" w:rsidRPr="000F58B8" w:rsidRDefault="000F58B8" w:rsidP="000F58B8">
      <w:pPr>
        <w:pStyle w:val="Kop2"/>
      </w:pPr>
      <w:bookmarkStart w:id="196" w:name="_Toc19619426"/>
      <w:r w:rsidRPr="000F58B8">
        <w:lastRenderedPageBreak/>
        <w:t>Registergoed</w:t>
      </w:r>
      <w:bookmarkEnd w:id="196"/>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729A7" w:rsidRPr="00D77156" w14:paraId="1FB17C11" w14:textId="77777777" w:rsidTr="00D77156">
        <w:trPr>
          <w:trHeight w:val="125"/>
          <w:tblHeader/>
        </w:trPr>
        <w:tc>
          <w:tcPr>
            <w:tcW w:w="2394" w:type="pct"/>
            <w:shd w:val="clear" w:color="auto" w:fill="auto"/>
          </w:tcPr>
          <w:p w14:paraId="3DE96743" w14:textId="77777777" w:rsidR="00E729A7" w:rsidRPr="00D77156" w:rsidRDefault="00E729A7" w:rsidP="00D77156">
            <w:pPr>
              <w:rPr>
                <w:b/>
              </w:rPr>
            </w:pPr>
            <w:r w:rsidRPr="00DB7FA4">
              <w:rPr>
                <w:b/>
              </w:rPr>
              <w:t>Modeldocument tekst</w:t>
            </w:r>
          </w:p>
        </w:tc>
        <w:tc>
          <w:tcPr>
            <w:tcW w:w="2606" w:type="pct"/>
            <w:shd w:val="clear" w:color="auto" w:fill="auto"/>
          </w:tcPr>
          <w:p w14:paraId="3E2B56E6" w14:textId="77777777" w:rsidR="00E729A7" w:rsidRPr="00D77156" w:rsidRDefault="00E729A7" w:rsidP="00E729A7">
            <w:pPr>
              <w:rPr>
                <w:b/>
              </w:rPr>
            </w:pPr>
            <w:r w:rsidRPr="00DB7FA4">
              <w:rPr>
                <w:b/>
              </w:rPr>
              <w:t>Toelichting</w:t>
            </w:r>
          </w:p>
        </w:tc>
      </w:tr>
      <w:tr w:rsidR="00EF4E44" w:rsidRPr="00123774" w14:paraId="67CC7C4A" w14:textId="77777777" w:rsidTr="00DB7FA4">
        <w:trPr>
          <w:trHeight w:val="125"/>
        </w:trPr>
        <w:tc>
          <w:tcPr>
            <w:tcW w:w="2394" w:type="pct"/>
            <w:shd w:val="clear" w:color="auto" w:fill="auto"/>
          </w:tcPr>
          <w:p w14:paraId="225D6BAE" w14:textId="2C33FD25" w:rsidR="000F58B8" w:rsidRPr="00AE18CD" w:rsidRDefault="000F58B8" w:rsidP="000F58B8">
            <w:pPr>
              <w:pStyle w:val="Geenafstand"/>
              <w:rPr>
                <w:rFonts w:ascii="Arial" w:hAnsi="Arial" w:cs="Arial"/>
                <w:sz w:val="20"/>
                <w:szCs w:val="20"/>
              </w:rPr>
            </w:pPr>
            <w:r w:rsidRPr="00006286">
              <w:rPr>
                <w:rFonts w:ascii="Arial" w:hAnsi="Arial" w:cs="Arial"/>
                <w:color w:val="FF0000"/>
                <w:sz w:val="20"/>
                <w:szCs w:val="20"/>
              </w:rPr>
              <w:t>E</w:t>
            </w:r>
            <w:r w:rsidRPr="00AE18CD">
              <w:rPr>
                <w:rFonts w:ascii="Arial" w:hAnsi="Arial" w:cs="Arial"/>
                <w:sz w:val="20"/>
                <w:szCs w:val="20"/>
              </w:rPr>
              <w:t xml:space="preserve"> </w:t>
            </w:r>
            <w:r>
              <w:rPr>
                <w:rFonts w:ascii="Arial" w:hAnsi="Arial" w:cs="Arial"/>
                <w:sz w:val="20"/>
                <w:szCs w:val="20"/>
              </w:rPr>
              <w:tab/>
            </w:r>
            <w:r w:rsidR="009A4027">
              <w:rPr>
                <w:rFonts w:ascii="Arial" w:hAnsi="Arial" w:cs="Arial"/>
                <w:sz w:val="20"/>
                <w:szCs w:val="20"/>
              </w:rPr>
              <w:t xml:space="preserve">         </w:t>
            </w:r>
            <w:r w:rsidRPr="00006286">
              <w:rPr>
                <w:rFonts w:ascii="Arial" w:hAnsi="Arial" w:cs="Arial"/>
                <w:color w:val="FF0000"/>
                <w:sz w:val="20"/>
                <w:szCs w:val="20"/>
                <w:u w:val="single"/>
              </w:rPr>
              <w:t>Registergoed</w:t>
            </w:r>
            <w:r w:rsidRPr="00006286">
              <w:rPr>
                <w:rFonts w:ascii="Arial" w:hAnsi="Arial" w:cs="Arial"/>
                <w:color w:val="7030A0"/>
                <w:sz w:val="20"/>
                <w:szCs w:val="20"/>
                <w:u w:val="single"/>
              </w:rPr>
              <w:t>eren</w:t>
            </w:r>
            <w:r w:rsidRPr="00AE18CD">
              <w:rPr>
                <w:rFonts w:ascii="Arial" w:hAnsi="Arial" w:cs="Arial"/>
                <w:sz w:val="20"/>
                <w:szCs w:val="20"/>
              </w:rPr>
              <w:t xml:space="preserve"> </w:t>
            </w:r>
          </w:p>
          <w:p w14:paraId="74F8B6B1" w14:textId="77777777" w:rsidR="000F58B8" w:rsidRPr="00006286" w:rsidRDefault="000F58B8" w:rsidP="000F58B8">
            <w:pPr>
              <w:pStyle w:val="Geenafstand"/>
              <w:ind w:left="708"/>
              <w:rPr>
                <w:rFonts w:ascii="Arial" w:hAnsi="Arial" w:cs="Arial"/>
                <w:color w:val="FF0000"/>
                <w:sz w:val="20"/>
                <w:szCs w:val="20"/>
              </w:rPr>
            </w:pPr>
            <w:r w:rsidRPr="00006286">
              <w:rPr>
                <w:rFonts w:ascii="Arial" w:hAnsi="Arial" w:cs="Arial"/>
                <w:color w:val="FF0000"/>
                <w:sz w:val="20"/>
                <w:szCs w:val="20"/>
              </w:rPr>
              <w:t xml:space="preserve">Schuldenaar verleent bij deze aan de schuldeiser, die dit van schuldenaar aanvaardt, het recht van </w:t>
            </w:r>
            <w:r w:rsidRPr="00403A97">
              <w:rPr>
                <w:rFonts w:ascii="Arial" w:hAnsi="Arial" w:cs="Arial"/>
                <w:snapToGrid w:val="0"/>
                <w:sz w:val="20"/>
              </w:rPr>
              <w:fldChar w:fldCharType="begin"/>
            </w:r>
            <w:r w:rsidRPr="00403A97">
              <w:rPr>
                <w:rFonts w:ascii="Arial" w:hAnsi="Arial" w:cs="Arial"/>
                <w:snapToGrid w:val="0"/>
                <w:sz w:val="20"/>
              </w:rPr>
              <w:instrText>MacroButton Nomacro §</w:instrText>
            </w:r>
            <w:r w:rsidRPr="00403A97">
              <w:rPr>
                <w:rFonts w:ascii="Arial" w:hAnsi="Arial" w:cs="Arial"/>
                <w:snapToGrid w:val="0"/>
                <w:sz w:val="20"/>
              </w:rPr>
              <w:fldChar w:fldCharType="end"/>
            </w:r>
            <w:r w:rsidRPr="00403A97">
              <w:rPr>
                <w:rFonts w:ascii="Arial" w:hAnsi="Arial" w:cs="Arial"/>
                <w:snapToGrid w:val="0"/>
                <w:sz w:val="20"/>
              </w:rPr>
              <w:t>telwoord</w:t>
            </w:r>
            <w:r w:rsidRPr="00403A97">
              <w:rPr>
                <w:rFonts w:ascii="Arial" w:hAnsi="Arial" w:cs="Arial"/>
                <w:snapToGrid w:val="0"/>
                <w:sz w:val="20"/>
              </w:rPr>
              <w:fldChar w:fldCharType="begin"/>
            </w:r>
            <w:r w:rsidRPr="00403A97">
              <w:rPr>
                <w:rFonts w:ascii="Arial" w:hAnsi="Arial" w:cs="Arial"/>
                <w:snapToGrid w:val="0"/>
                <w:sz w:val="20"/>
              </w:rPr>
              <w:instrText>MacroButton Nomacro §</w:instrText>
            </w:r>
            <w:r w:rsidRPr="00403A97">
              <w:rPr>
                <w:rFonts w:ascii="Arial" w:hAnsi="Arial" w:cs="Arial"/>
                <w:snapToGrid w:val="0"/>
                <w:sz w:val="20"/>
              </w:rPr>
              <w:fldChar w:fldCharType="end"/>
            </w:r>
            <w:r w:rsidRPr="00006286">
              <w:rPr>
                <w:rFonts w:ascii="Arial" w:hAnsi="Arial" w:cs="Arial"/>
                <w:snapToGrid w:val="0"/>
                <w:color w:val="FF0000"/>
                <w:sz w:val="20"/>
              </w:rPr>
              <w:t xml:space="preserve"> </w:t>
            </w:r>
            <w:r w:rsidRPr="00006286">
              <w:rPr>
                <w:rFonts w:ascii="Arial" w:hAnsi="Arial" w:cs="Arial"/>
                <w:color w:val="FF0000"/>
                <w:sz w:val="20"/>
                <w:szCs w:val="20"/>
              </w:rPr>
              <w:t xml:space="preserve">hypotheek op het hierna te beschrijven onderpand: </w:t>
            </w:r>
          </w:p>
          <w:p w14:paraId="0485A542" w14:textId="77777777" w:rsidR="000F58B8" w:rsidRPr="00006286" w:rsidRDefault="000F58B8" w:rsidP="000F58B8">
            <w:pPr>
              <w:pStyle w:val="Geenafstand"/>
              <w:ind w:firstLine="708"/>
              <w:rPr>
                <w:rFonts w:ascii="Arial" w:hAnsi="Arial" w:cs="Arial"/>
                <w:color w:val="FF0000"/>
                <w:sz w:val="20"/>
                <w:szCs w:val="20"/>
              </w:rPr>
            </w:pPr>
            <w:r w:rsidRPr="00006286">
              <w:rPr>
                <w:rFonts w:ascii="Arial" w:hAnsi="Arial" w:cs="Arial"/>
                <w:color w:val="FF0000"/>
                <w:sz w:val="20"/>
                <w:highlight w:val="yellow"/>
              </w:rPr>
              <w:t>TEKSTBLOK RECHT</w:t>
            </w:r>
            <w:r w:rsidRPr="00006286">
              <w:rPr>
                <w:rFonts w:ascii="Arial" w:hAnsi="Arial" w:cs="Arial"/>
                <w:color w:val="FF0000"/>
                <w:sz w:val="20"/>
              </w:rPr>
              <w:t xml:space="preserve"> </w:t>
            </w:r>
            <w:r w:rsidRPr="00006286">
              <w:rPr>
                <w:rFonts w:ascii="Arial" w:hAnsi="Arial" w:cs="Arial"/>
                <w:color w:val="FF0000"/>
                <w:sz w:val="20"/>
                <w:highlight w:val="yellow"/>
              </w:rPr>
              <w:t>TEKSTBLOK REGISTERGOED</w:t>
            </w:r>
            <w:r w:rsidRPr="00006286">
              <w:rPr>
                <w:rFonts w:ascii="Arial" w:hAnsi="Arial" w:cs="Arial"/>
                <w:color w:val="FF0000"/>
                <w:sz w:val="20"/>
              </w:rPr>
              <w:t>;</w:t>
            </w:r>
            <w:r w:rsidRPr="00006286">
              <w:rPr>
                <w:rFonts w:ascii="Arial" w:hAnsi="Arial" w:cs="Arial"/>
                <w:color w:val="FF0000"/>
                <w:sz w:val="20"/>
                <w:szCs w:val="20"/>
              </w:rPr>
              <w:t xml:space="preserve"> </w:t>
            </w:r>
          </w:p>
          <w:p w14:paraId="1FEF23D8" w14:textId="5501CB10" w:rsidR="00EF4E44" w:rsidRPr="00194473" w:rsidRDefault="00EF4E44" w:rsidP="00FD4C0C">
            <w:pPr>
              <w:pStyle w:val="Geenafstand"/>
              <w:rPr>
                <w:rFonts w:cs="Arial"/>
                <w:b/>
                <w:bCs/>
                <w:color w:val="FF0000"/>
                <w:szCs w:val="18"/>
                <w:lang w:eastAsia="nl-NL"/>
              </w:rPr>
            </w:pPr>
          </w:p>
        </w:tc>
        <w:tc>
          <w:tcPr>
            <w:tcW w:w="2606" w:type="pct"/>
            <w:shd w:val="clear" w:color="auto" w:fill="auto"/>
          </w:tcPr>
          <w:p w14:paraId="5AAAB4D7" w14:textId="6C4722B8" w:rsidR="00125901" w:rsidRPr="004E41D3" w:rsidRDefault="00CF6D1A" w:rsidP="004E41D3">
            <w:pPr>
              <w:spacing w:line="240" w:lineRule="auto"/>
              <w:rPr>
                <w:rFonts w:cs="Arial"/>
                <w:snapToGrid/>
                <w:kern w:val="0"/>
                <w:sz w:val="16"/>
                <w:szCs w:val="16"/>
                <w:lang w:eastAsia="nl-NL"/>
              </w:rPr>
            </w:pPr>
            <w:r w:rsidRPr="004E41D3">
              <w:rPr>
                <w:sz w:val="16"/>
                <w:szCs w:val="16"/>
              </w:rPr>
              <w:t>Vaste tekst</w:t>
            </w:r>
            <w:r w:rsidR="00125901" w:rsidRPr="004E41D3">
              <w:rPr>
                <w:sz w:val="16"/>
                <w:szCs w:val="16"/>
              </w:rPr>
              <w:t xml:space="preserve"> met afleidbare tekst, waarbij de afleidbare</w:t>
            </w:r>
            <w:r w:rsidR="00125901" w:rsidRPr="004E41D3">
              <w:rPr>
                <w:rFonts w:cs="Arial"/>
                <w:snapToGrid/>
                <w:kern w:val="0"/>
                <w:sz w:val="16"/>
                <w:szCs w:val="16"/>
                <w:lang w:eastAsia="nl-NL"/>
              </w:rPr>
              <w:t xml:space="preserve"> </w:t>
            </w:r>
            <w:r w:rsidR="00125901" w:rsidRPr="004E41D3">
              <w:rPr>
                <w:rFonts w:cs="Arial"/>
                <w:sz w:val="16"/>
                <w:szCs w:val="16"/>
              </w:rPr>
              <w:t>tekst w</w:t>
            </w:r>
            <w:r w:rsidR="00125901" w:rsidRPr="004E41D3">
              <w:rPr>
                <w:rFonts w:cs="Arial"/>
                <w:snapToGrid/>
                <w:kern w:val="0"/>
                <w:sz w:val="16"/>
                <w:szCs w:val="16"/>
                <w:lang w:eastAsia="nl-NL"/>
              </w:rPr>
              <w:t xml:space="preserve">ordt getoond wanneer er meer dan 1 </w:t>
            </w:r>
            <w:r w:rsidR="004B1ED4" w:rsidRPr="004E41D3">
              <w:rPr>
                <w:rFonts w:cs="Arial"/>
                <w:snapToGrid/>
                <w:kern w:val="0"/>
                <w:sz w:val="16"/>
                <w:szCs w:val="16"/>
                <w:lang w:eastAsia="nl-NL"/>
              </w:rPr>
              <w:t xml:space="preserve">combinatie </w:t>
            </w:r>
            <w:r w:rsidR="00125901" w:rsidRPr="004E41D3">
              <w:rPr>
                <w:rFonts w:cs="Arial"/>
                <w:snapToGrid/>
                <w:kern w:val="0"/>
                <w:sz w:val="16"/>
                <w:szCs w:val="16"/>
                <w:lang w:eastAsia="nl-NL"/>
              </w:rPr>
              <w:t>recht</w:t>
            </w:r>
            <w:r w:rsidR="004B1ED4" w:rsidRPr="004E41D3">
              <w:rPr>
                <w:rFonts w:cs="Arial"/>
                <w:snapToGrid/>
                <w:kern w:val="0"/>
                <w:sz w:val="16"/>
                <w:szCs w:val="16"/>
                <w:lang w:eastAsia="nl-NL"/>
              </w:rPr>
              <w:t>/registergoed</w:t>
            </w:r>
            <w:r w:rsidR="00125901" w:rsidRPr="004E41D3">
              <w:rPr>
                <w:rFonts w:cs="Arial"/>
                <w:snapToGrid/>
                <w:kern w:val="0"/>
                <w:sz w:val="16"/>
                <w:szCs w:val="16"/>
                <w:lang w:eastAsia="nl-NL"/>
              </w:rPr>
              <w:t xml:space="preserve"> vermeld wordt.</w:t>
            </w:r>
          </w:p>
          <w:p w14:paraId="2F8EA208" w14:textId="77777777" w:rsidR="00125901" w:rsidRPr="004E41D3" w:rsidRDefault="00125901" w:rsidP="004E41D3">
            <w:pPr>
              <w:spacing w:line="240" w:lineRule="auto"/>
              <w:rPr>
                <w:sz w:val="16"/>
                <w:szCs w:val="16"/>
              </w:rPr>
            </w:pPr>
          </w:p>
          <w:p w14:paraId="262DB935" w14:textId="77777777" w:rsidR="00CF6D1A" w:rsidRPr="004E41D3" w:rsidRDefault="00CF6D1A" w:rsidP="004E41D3">
            <w:pPr>
              <w:spacing w:line="240" w:lineRule="auto"/>
              <w:rPr>
                <w:sz w:val="16"/>
                <w:szCs w:val="16"/>
              </w:rPr>
            </w:pPr>
            <w:r w:rsidRPr="004E41D3">
              <w:rPr>
                <w:sz w:val="16"/>
                <w:szCs w:val="16"/>
              </w:rPr>
              <w:t xml:space="preserve">Combinatie van één TEKSTBLOK RECHT met één TEKSTBLOK REGISTERGOED. </w:t>
            </w:r>
          </w:p>
          <w:p w14:paraId="4326E199" w14:textId="77777777" w:rsidR="00CF6D1A" w:rsidRPr="004E41D3" w:rsidRDefault="00CF6D1A" w:rsidP="004E41D3">
            <w:pPr>
              <w:spacing w:line="240" w:lineRule="auto"/>
              <w:rPr>
                <w:sz w:val="16"/>
                <w:szCs w:val="16"/>
              </w:rPr>
            </w:pPr>
          </w:p>
          <w:p w14:paraId="45A97F07" w14:textId="77777777" w:rsidR="00CF6D1A" w:rsidRPr="004E41D3" w:rsidRDefault="00CF6D1A" w:rsidP="004E41D3">
            <w:pPr>
              <w:spacing w:line="240" w:lineRule="auto"/>
              <w:rPr>
                <w:sz w:val="16"/>
                <w:szCs w:val="16"/>
              </w:rPr>
            </w:pPr>
            <w:r w:rsidRPr="004E41D3">
              <w:rPr>
                <w:sz w:val="16"/>
                <w:szCs w:val="16"/>
              </w:rPr>
              <w:t>Van TEKSTBLOK REGISTERGOED zijn alleen de objecten perceel, appartementsrecht, netwerk en schip van toepassing.</w:t>
            </w:r>
          </w:p>
          <w:p w14:paraId="127AFE39" w14:textId="38B1E245" w:rsidR="00CF6D1A" w:rsidRDefault="00CF6D1A" w:rsidP="004E41D3">
            <w:pPr>
              <w:spacing w:line="240" w:lineRule="auto"/>
              <w:rPr>
                <w:ins w:id="197" w:author="Groot, Karina de" w:date="2019-09-20T14:55:00Z"/>
                <w:sz w:val="16"/>
                <w:szCs w:val="16"/>
                <w:lang w:val="nl"/>
              </w:rPr>
            </w:pPr>
            <w:r w:rsidRPr="004E41D3">
              <w:rPr>
                <w:sz w:val="16"/>
                <w:szCs w:val="16"/>
                <w:lang w:val="nl"/>
              </w:rPr>
              <w:t>Er moet minimaal één combinatie recht/registergoed zijn, er kunnen er meerdere zijn.</w:t>
            </w:r>
          </w:p>
          <w:p w14:paraId="1B425519" w14:textId="6ECFE66B" w:rsidR="007B2E2F" w:rsidRDefault="007B2E2F" w:rsidP="004E41D3">
            <w:pPr>
              <w:spacing w:line="240" w:lineRule="auto"/>
              <w:rPr>
                <w:ins w:id="198" w:author="Groot, Karina de" w:date="2019-09-20T14:55:00Z"/>
                <w:sz w:val="16"/>
                <w:szCs w:val="16"/>
                <w:lang w:val="nl"/>
              </w:rPr>
            </w:pPr>
          </w:p>
          <w:p w14:paraId="2B6FB9FB" w14:textId="71E82329" w:rsidR="007B2E2F" w:rsidRPr="007B2E2F" w:rsidRDefault="007B2E2F">
            <w:pPr>
              <w:spacing w:line="240" w:lineRule="auto"/>
              <w:rPr>
                <w:ins w:id="199" w:author="Groot, Karina de" w:date="2019-09-20T14:55:00Z"/>
                <w:sz w:val="16"/>
                <w:szCs w:val="16"/>
                <w:lang w:val="nl"/>
                <w:rPrChange w:id="200" w:author="Groot, Karina de" w:date="2019-09-20T15:01:00Z">
                  <w:rPr>
                    <w:ins w:id="201" w:author="Groot, Karina de" w:date="2019-09-20T14:55:00Z"/>
                    <w:lang w:val="nl"/>
                  </w:rPr>
                </w:rPrChange>
              </w:rPr>
              <w:pPrChange w:id="202" w:author="Groot, Karina de" w:date="2019-09-20T15:01:00Z">
                <w:pPr/>
              </w:pPrChange>
            </w:pPr>
            <w:ins w:id="203" w:author="Groot, Karina de" w:date="2019-09-20T14:55:00Z">
              <w:r w:rsidRPr="007B2E2F">
                <w:rPr>
                  <w:sz w:val="16"/>
                  <w:szCs w:val="16"/>
                  <w:lang w:val="nl"/>
                  <w:rPrChange w:id="204" w:author="Groot, Karina de" w:date="2019-09-20T15:01:00Z">
                    <w:rPr>
                      <w:lang w:val="nl"/>
                    </w:rPr>
                  </w:rPrChange>
                </w:rPr>
                <w:t>Bij meer combinaties TEKSTBLOK RECHT en REGISTERGOED word</w:t>
              </w:r>
            </w:ins>
            <w:ins w:id="205" w:author="Groot, Karina de" w:date="2019-09-20T14:56:00Z">
              <w:r w:rsidRPr="007B2E2F">
                <w:rPr>
                  <w:sz w:val="16"/>
                  <w:szCs w:val="16"/>
                  <w:lang w:val="nl"/>
                  <w:rPrChange w:id="206" w:author="Groot, Karina de" w:date="2019-09-20T15:01:00Z">
                    <w:rPr>
                      <w:lang w:val="nl"/>
                    </w:rPr>
                  </w:rPrChange>
                </w:rPr>
                <w:t>en</w:t>
              </w:r>
            </w:ins>
            <w:ins w:id="207" w:author="Groot, Karina de" w:date="2019-09-20T14:55:00Z">
              <w:r w:rsidRPr="007B2E2F">
                <w:rPr>
                  <w:sz w:val="16"/>
                  <w:szCs w:val="16"/>
                  <w:lang w:val="nl"/>
                  <w:rPrChange w:id="208" w:author="Groot, Karina de" w:date="2019-09-20T15:01:00Z">
                    <w:rPr>
                      <w:lang w:val="nl"/>
                    </w:rPr>
                  </w:rPrChange>
                </w:rPr>
                <w:t xml:space="preserve"> de combinatie</w:t>
              </w:r>
            </w:ins>
            <w:ins w:id="209" w:author="Groot, Karina de" w:date="2019-09-20T15:26:00Z">
              <w:r w:rsidR="001C0A0F">
                <w:rPr>
                  <w:sz w:val="16"/>
                  <w:szCs w:val="16"/>
                  <w:lang w:val="nl"/>
                </w:rPr>
                <w:t>s</w:t>
              </w:r>
            </w:ins>
            <w:ins w:id="210" w:author="Groot, Karina de" w:date="2019-09-20T14:55:00Z">
              <w:r w:rsidRPr="007B2E2F">
                <w:rPr>
                  <w:sz w:val="16"/>
                  <w:szCs w:val="16"/>
                  <w:lang w:val="nl"/>
                  <w:rPrChange w:id="211" w:author="Groot, Karina de" w:date="2019-09-20T15:01:00Z">
                    <w:rPr>
                      <w:lang w:val="nl"/>
                    </w:rPr>
                  </w:rPrChange>
                </w:rPr>
                <w:t xml:space="preserve"> afgesloten met een </w:t>
              </w:r>
            </w:ins>
            <w:ins w:id="212" w:author="Groot, Karina de" w:date="2019-09-20T14:56:00Z">
              <w:r w:rsidRPr="007B2E2F">
                <w:rPr>
                  <w:sz w:val="16"/>
                  <w:szCs w:val="16"/>
                  <w:lang w:val="nl"/>
                  <w:rPrChange w:id="213" w:author="Groot, Karina de" w:date="2019-09-20T15:01:00Z">
                    <w:rPr>
                      <w:lang w:val="nl"/>
                    </w:rPr>
                  </w:rPrChange>
                </w:rPr>
                <w:t>punt</w:t>
              </w:r>
            </w:ins>
            <w:ins w:id="214" w:author="Groot, Karina de" w:date="2019-09-20T14:55:00Z">
              <w:r w:rsidRPr="007B2E2F">
                <w:rPr>
                  <w:sz w:val="16"/>
                  <w:szCs w:val="16"/>
                  <w:lang w:val="nl"/>
                  <w:rPrChange w:id="215" w:author="Groot, Karina de" w:date="2019-09-20T15:01:00Z">
                    <w:rPr>
                      <w:lang w:val="nl"/>
                    </w:rPr>
                  </w:rPrChange>
                </w:rPr>
                <w:t>komma ‘,’</w:t>
              </w:r>
            </w:ins>
            <w:ins w:id="216" w:author="Groot, Karina de" w:date="2019-09-20T15:00:00Z">
              <w:r w:rsidRPr="007B2E2F">
                <w:rPr>
                  <w:sz w:val="16"/>
                  <w:szCs w:val="16"/>
                  <w:lang w:val="nl"/>
                  <w:rPrChange w:id="217" w:author="Groot, Karina de" w:date="2019-09-20T15:01:00Z">
                    <w:rPr>
                      <w:lang w:val="nl"/>
                    </w:rPr>
                  </w:rPrChange>
                </w:rPr>
                <w:t xml:space="preserve">. </w:t>
              </w:r>
            </w:ins>
            <w:ins w:id="218" w:author="Groot, Karina de" w:date="2019-09-20T14:57:00Z">
              <w:r w:rsidRPr="007B2E2F">
                <w:rPr>
                  <w:sz w:val="16"/>
                  <w:szCs w:val="16"/>
                  <w:lang w:val="nl"/>
                  <w:rPrChange w:id="219" w:author="Groot, Karina de" w:date="2019-09-20T15:01:00Z">
                    <w:rPr>
                      <w:lang w:val="nl"/>
                    </w:rPr>
                  </w:rPrChange>
                </w:rPr>
                <w:t>Als er geen overbrugging</w:t>
              </w:r>
            </w:ins>
            <w:ins w:id="220" w:author="Groot, Karina de" w:date="2019-09-20T14:58:00Z">
              <w:r w:rsidRPr="007B2E2F">
                <w:rPr>
                  <w:sz w:val="16"/>
                  <w:szCs w:val="16"/>
                  <w:lang w:val="nl"/>
                  <w:rPrChange w:id="221" w:author="Groot, Karina de" w:date="2019-09-20T15:01:00Z">
                    <w:rPr>
                      <w:lang w:val="nl"/>
                    </w:rPr>
                  </w:rPrChange>
                </w:rPr>
                <w:t xml:space="preserve">shypotheek volgt dan wordt de </w:t>
              </w:r>
            </w:ins>
            <w:ins w:id="222" w:author="Groot, Karina de" w:date="2019-09-20T14:56:00Z">
              <w:r w:rsidRPr="007B2E2F">
                <w:rPr>
                  <w:sz w:val="16"/>
                  <w:szCs w:val="16"/>
                  <w:lang w:val="nl"/>
                  <w:rPrChange w:id="223" w:author="Groot, Karina de" w:date="2019-09-20T15:01:00Z">
                    <w:rPr>
                      <w:lang w:val="nl"/>
                    </w:rPr>
                  </w:rPrChange>
                </w:rPr>
                <w:t xml:space="preserve"> laats</w:t>
              </w:r>
            </w:ins>
            <w:ins w:id="224" w:author="Groot, Karina de" w:date="2019-09-20T14:57:00Z">
              <w:r w:rsidRPr="007B2E2F">
                <w:rPr>
                  <w:sz w:val="16"/>
                  <w:szCs w:val="16"/>
                  <w:lang w:val="nl"/>
                  <w:rPrChange w:id="225" w:author="Groot, Karina de" w:date="2019-09-20T15:01:00Z">
                    <w:rPr>
                      <w:lang w:val="nl"/>
                    </w:rPr>
                  </w:rPrChange>
                </w:rPr>
                <w:t>te combinatie afges</w:t>
              </w:r>
            </w:ins>
            <w:ins w:id="226" w:author="Groot, Karina de" w:date="2019-09-20T14:59:00Z">
              <w:r w:rsidRPr="007B2E2F">
                <w:rPr>
                  <w:sz w:val="16"/>
                  <w:szCs w:val="16"/>
                  <w:lang w:val="nl"/>
                  <w:rPrChange w:id="227" w:author="Groot, Karina de" w:date="2019-09-20T15:01:00Z">
                    <w:rPr>
                      <w:lang w:val="nl"/>
                    </w:rPr>
                  </w:rPrChange>
                </w:rPr>
                <w:t>l</w:t>
              </w:r>
            </w:ins>
            <w:ins w:id="228" w:author="Groot, Karina de" w:date="2019-09-20T14:57:00Z">
              <w:r w:rsidRPr="007B2E2F">
                <w:rPr>
                  <w:sz w:val="16"/>
                  <w:szCs w:val="16"/>
                  <w:lang w:val="nl"/>
                  <w:rPrChange w:id="229" w:author="Groot, Karina de" w:date="2019-09-20T15:01:00Z">
                    <w:rPr>
                      <w:lang w:val="nl"/>
                    </w:rPr>
                  </w:rPrChange>
                </w:rPr>
                <w:t xml:space="preserve">oten </w:t>
              </w:r>
            </w:ins>
            <w:ins w:id="230" w:author="Groot, Karina de" w:date="2019-09-20T14:59:00Z">
              <w:r w:rsidRPr="007B2E2F">
                <w:rPr>
                  <w:sz w:val="16"/>
                  <w:szCs w:val="16"/>
                  <w:lang w:val="nl"/>
                  <w:rPrChange w:id="231" w:author="Groot, Karina de" w:date="2019-09-20T15:01:00Z">
                    <w:rPr>
                      <w:lang w:val="nl"/>
                    </w:rPr>
                  </w:rPrChange>
                </w:rPr>
                <w:t xml:space="preserve">met </w:t>
              </w:r>
            </w:ins>
            <w:ins w:id="232" w:author="Groot, Karina de" w:date="2019-09-20T14:58:00Z">
              <w:r w:rsidRPr="007B2E2F">
                <w:rPr>
                  <w:sz w:val="16"/>
                  <w:szCs w:val="16"/>
                  <w:lang w:val="nl"/>
                  <w:rPrChange w:id="233" w:author="Groot, Karina de" w:date="2019-09-20T15:01:00Z">
                    <w:rPr>
                      <w:lang w:val="nl"/>
                    </w:rPr>
                  </w:rPrChange>
                </w:rPr>
                <w:t xml:space="preserve">een komma </w:t>
              </w:r>
            </w:ins>
            <w:ins w:id="234" w:author="Groot, Karina de" w:date="2019-09-20T14:59:00Z">
              <w:r w:rsidRPr="007B2E2F">
                <w:rPr>
                  <w:sz w:val="16"/>
                  <w:szCs w:val="16"/>
                  <w:lang w:val="nl"/>
                  <w:rPrChange w:id="235" w:author="Groot, Karina de" w:date="2019-09-20T15:01:00Z">
                    <w:rPr>
                      <w:lang w:val="nl"/>
                    </w:rPr>
                  </w:rPrChange>
                </w:rPr>
                <w:t>‘</w:t>
              </w:r>
            </w:ins>
            <w:ins w:id="236" w:author="Groot, Karina de" w:date="2019-09-20T14:58:00Z">
              <w:r w:rsidRPr="007B2E2F">
                <w:rPr>
                  <w:sz w:val="16"/>
                  <w:szCs w:val="16"/>
                  <w:lang w:val="nl"/>
                  <w:rPrChange w:id="237" w:author="Groot, Karina de" w:date="2019-09-20T15:01:00Z">
                    <w:rPr>
                      <w:lang w:val="nl"/>
                    </w:rPr>
                  </w:rPrChange>
                </w:rPr>
                <w:t>,</w:t>
              </w:r>
            </w:ins>
            <w:ins w:id="238" w:author="Groot, Karina de" w:date="2019-09-20T14:59:00Z">
              <w:r w:rsidRPr="007B2E2F">
                <w:rPr>
                  <w:sz w:val="16"/>
                  <w:szCs w:val="16"/>
                  <w:lang w:val="nl"/>
                  <w:rPrChange w:id="239" w:author="Groot, Karina de" w:date="2019-09-20T15:01:00Z">
                    <w:rPr>
                      <w:lang w:val="nl"/>
                    </w:rPr>
                  </w:rPrChange>
                </w:rPr>
                <w:t>’</w:t>
              </w:r>
            </w:ins>
            <w:ins w:id="240" w:author="Groot, Karina de" w:date="2019-09-20T15:00:00Z">
              <w:r w:rsidRPr="007B2E2F">
                <w:rPr>
                  <w:sz w:val="16"/>
                  <w:szCs w:val="16"/>
                  <w:lang w:val="nl"/>
                  <w:rPrChange w:id="241" w:author="Groot, Karina de" w:date="2019-09-20T15:01:00Z">
                    <w:rPr>
                      <w:lang w:val="nl"/>
                    </w:rPr>
                  </w:rPrChange>
                </w:rPr>
                <w:t xml:space="preserve">, als er wel een overbruggingshypotheek volgt dan </w:t>
              </w:r>
            </w:ins>
            <w:ins w:id="242" w:author="Groot, Karina de" w:date="2019-09-20T15:01:00Z">
              <w:r w:rsidRPr="007B2E2F">
                <w:rPr>
                  <w:sz w:val="16"/>
                  <w:szCs w:val="16"/>
                  <w:lang w:val="nl"/>
                  <w:rPrChange w:id="243" w:author="Groot, Karina de" w:date="2019-09-20T15:01:00Z">
                    <w:rPr>
                      <w:lang w:val="nl"/>
                    </w:rPr>
                  </w:rPrChange>
                </w:rPr>
                <w:t xml:space="preserve">wordt de laatste </w:t>
              </w:r>
            </w:ins>
            <w:ins w:id="244" w:author="Groot, Karina de" w:date="2019-09-20T14:55:00Z">
              <w:r w:rsidRPr="007B2E2F">
                <w:rPr>
                  <w:sz w:val="16"/>
                  <w:szCs w:val="16"/>
                  <w:lang w:val="nl"/>
                  <w:rPrChange w:id="245" w:author="Groot, Karina de" w:date="2019-09-20T15:01:00Z">
                    <w:rPr>
                      <w:lang w:val="nl"/>
                    </w:rPr>
                  </w:rPrChange>
                </w:rPr>
                <w:t>combinatie</w:t>
              </w:r>
            </w:ins>
            <w:ins w:id="246" w:author="Groot, Karina de" w:date="2019-09-20T15:25:00Z">
              <w:r w:rsidR="001C0A0F">
                <w:rPr>
                  <w:sz w:val="16"/>
                  <w:szCs w:val="16"/>
                  <w:lang w:val="nl"/>
                </w:rPr>
                <w:t xml:space="preserve"> </w:t>
              </w:r>
            </w:ins>
            <w:ins w:id="247" w:author="Groot, Karina de" w:date="2019-09-20T15:01:00Z">
              <w:r w:rsidRPr="007B2E2F">
                <w:rPr>
                  <w:sz w:val="16"/>
                  <w:szCs w:val="16"/>
                  <w:lang w:val="nl"/>
                  <w:rPrChange w:id="248" w:author="Groot, Karina de" w:date="2019-09-20T15:01:00Z">
                    <w:rPr>
                      <w:lang w:val="nl"/>
                    </w:rPr>
                  </w:rPrChange>
                </w:rPr>
                <w:t>ook afgesloten</w:t>
              </w:r>
            </w:ins>
            <w:ins w:id="249" w:author="Groot, Karina de" w:date="2019-09-20T14:55:00Z">
              <w:r w:rsidRPr="007B2E2F">
                <w:rPr>
                  <w:sz w:val="16"/>
                  <w:szCs w:val="16"/>
                  <w:lang w:val="nl"/>
                  <w:rPrChange w:id="250" w:author="Groot, Karina de" w:date="2019-09-20T15:01:00Z">
                    <w:rPr>
                      <w:lang w:val="nl"/>
                    </w:rPr>
                  </w:rPrChange>
                </w:rPr>
                <w:t xml:space="preserve"> met een puntkomma ‘;’.</w:t>
              </w:r>
            </w:ins>
          </w:p>
          <w:p w14:paraId="38C77F3F" w14:textId="77777777" w:rsidR="007B2E2F" w:rsidRPr="004E41D3" w:rsidDel="007B2E2F" w:rsidRDefault="007B2E2F" w:rsidP="004E41D3">
            <w:pPr>
              <w:spacing w:line="240" w:lineRule="auto"/>
              <w:rPr>
                <w:del w:id="251" w:author="Groot, Karina de" w:date="2019-09-20T15:02:00Z"/>
                <w:sz w:val="16"/>
                <w:szCs w:val="16"/>
                <w:lang w:val="nl"/>
              </w:rPr>
            </w:pPr>
          </w:p>
          <w:p w14:paraId="1377798C" w14:textId="77777777" w:rsidR="00CF6D1A" w:rsidRPr="00AD2288" w:rsidRDefault="00CF6D1A" w:rsidP="00CF6D1A">
            <w:pPr>
              <w:rPr>
                <w:lang w:val="nl"/>
              </w:rPr>
            </w:pPr>
          </w:p>
          <w:p w14:paraId="697EA31C" w14:textId="77777777" w:rsidR="00CF6D1A" w:rsidRPr="00AD2288" w:rsidRDefault="00CF6D1A" w:rsidP="00CF6D1A">
            <w:pPr>
              <w:rPr>
                <w:u w:val="single"/>
                <w:lang w:val="nl"/>
              </w:rPr>
            </w:pPr>
            <w:r w:rsidRPr="00AD2288">
              <w:rPr>
                <w:u w:val="single"/>
                <w:lang w:val="nl"/>
              </w:rPr>
              <w:t>Mapping:</w:t>
            </w:r>
          </w:p>
          <w:p w14:paraId="3A444C4D" w14:textId="77777777" w:rsidR="00CF6D1A" w:rsidRPr="00AD2288" w:rsidRDefault="00CF6D1A" w:rsidP="00CF6D1A">
            <w:pPr>
              <w:autoSpaceDE w:val="0"/>
              <w:autoSpaceDN w:val="0"/>
              <w:adjustRightInd w:val="0"/>
              <w:spacing w:line="240" w:lineRule="auto"/>
              <w:rPr>
                <w:sz w:val="16"/>
                <w:szCs w:val="16"/>
                <w:lang w:val="nl"/>
              </w:rPr>
            </w:pPr>
            <w:r w:rsidRPr="00AD2288">
              <w:rPr>
                <w:sz w:val="16"/>
                <w:szCs w:val="16"/>
                <w:lang w:val="nl"/>
              </w:rPr>
              <w:t>Voor het registergoed geldt t.a.v. de mapping het volgende pad:</w:t>
            </w:r>
          </w:p>
          <w:p w14:paraId="7FA03657" w14:textId="1BC404C8" w:rsidR="002E52A8" w:rsidRDefault="00CF6D1A" w:rsidP="00CF6D1A">
            <w:pPr>
              <w:spacing w:line="240" w:lineRule="auto"/>
              <w:rPr>
                <w:sz w:val="16"/>
                <w:szCs w:val="16"/>
              </w:rPr>
            </w:pPr>
            <w:r w:rsidRPr="00AD2288">
              <w:rPr>
                <w:sz w:val="16"/>
                <w:szCs w:val="16"/>
              </w:rPr>
              <w:t>//IMKAD_</w:t>
            </w:r>
            <w:r w:rsidRPr="00AD2288">
              <w:rPr>
                <w:sz w:val="16"/>
                <w:szCs w:val="16"/>
                <w:lang w:val="nl"/>
              </w:rPr>
              <w:t>AangebodenStuk</w:t>
            </w:r>
            <w:r w:rsidRPr="00AD2288">
              <w:rPr>
                <w:sz w:val="16"/>
                <w:szCs w:val="16"/>
              </w:rPr>
              <w:t>/</w:t>
            </w:r>
            <w:proofErr w:type="spellStart"/>
            <w:r w:rsidRPr="00AD2288">
              <w:rPr>
                <w:sz w:val="16"/>
                <w:szCs w:val="16"/>
              </w:rPr>
              <w:t>StukdeelHypotheek</w:t>
            </w:r>
            <w:proofErr w:type="spellEnd"/>
          </w:p>
          <w:p w14:paraId="7EC9E02F" w14:textId="672E8B3B" w:rsidR="00CF6D1A" w:rsidRDefault="00CF6D1A" w:rsidP="00CF6D1A">
            <w:pPr>
              <w:spacing w:line="240" w:lineRule="auto"/>
              <w:rPr>
                <w:u w:val="single"/>
              </w:rPr>
            </w:pPr>
            <w:r w:rsidRPr="00AD2288">
              <w:rPr>
                <w:sz w:val="16"/>
                <w:szCs w:val="16"/>
              </w:rPr>
              <w:t>/</w:t>
            </w:r>
            <w:proofErr w:type="spellStart"/>
            <w:r w:rsidRPr="00AD2288">
              <w:rPr>
                <w:sz w:val="16"/>
                <w:szCs w:val="16"/>
              </w:rPr>
              <w:t>IMKAD_ZakelijkRecht</w:t>
            </w:r>
            <w:proofErr w:type="spellEnd"/>
          </w:p>
          <w:p w14:paraId="3085898B" w14:textId="77777777" w:rsidR="00CF6D1A" w:rsidRDefault="00CF6D1A" w:rsidP="000F58B8">
            <w:pPr>
              <w:spacing w:line="240" w:lineRule="auto"/>
              <w:rPr>
                <w:u w:val="single"/>
              </w:rPr>
            </w:pPr>
          </w:p>
          <w:p w14:paraId="0987E56C" w14:textId="77777777" w:rsidR="00CF6D1A" w:rsidRDefault="00CF6D1A" w:rsidP="000F58B8">
            <w:pPr>
              <w:spacing w:line="240" w:lineRule="auto"/>
              <w:rPr>
                <w:u w:val="single"/>
              </w:rPr>
            </w:pPr>
          </w:p>
          <w:p w14:paraId="7C033965" w14:textId="070C9A4B" w:rsidR="000F58B8" w:rsidRPr="00B97244" w:rsidRDefault="000F58B8" w:rsidP="000F58B8">
            <w:pPr>
              <w:spacing w:line="240" w:lineRule="auto"/>
              <w:rPr>
                <w:u w:val="single"/>
              </w:rPr>
            </w:pPr>
            <w:proofErr w:type="spellStart"/>
            <w:r w:rsidRPr="00B97244">
              <w:rPr>
                <w:u w:val="single"/>
              </w:rPr>
              <w:t>Mapping</w:t>
            </w:r>
            <w:proofErr w:type="spellEnd"/>
            <w:r w:rsidRPr="00B97244">
              <w:rPr>
                <w:u w:val="single"/>
              </w:rPr>
              <w:t xml:space="preserve"> telwoord</w:t>
            </w:r>
            <w:r>
              <w:rPr>
                <w:u w:val="single"/>
              </w:rPr>
              <w:t xml:space="preserve"> hypotheek</w:t>
            </w:r>
            <w:r w:rsidRPr="00B97244">
              <w:rPr>
                <w:u w:val="single"/>
              </w:rPr>
              <w:t>:</w:t>
            </w:r>
          </w:p>
          <w:p w14:paraId="22BDE4A2" w14:textId="420345D3" w:rsidR="000F58B8" w:rsidRPr="00DB7FA4" w:rsidRDefault="000F58B8" w:rsidP="000F58B8">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p>
          <w:p w14:paraId="69F8E7F3" w14:textId="77777777" w:rsidR="000F58B8" w:rsidRDefault="000F58B8" w:rsidP="000F58B8">
            <w:pPr>
              <w:spacing w:line="240" w:lineRule="auto"/>
              <w:rPr>
                <w:sz w:val="16"/>
                <w:szCs w:val="16"/>
              </w:rPr>
            </w:pPr>
            <w:r w:rsidRPr="00DB7FA4">
              <w:rPr>
                <w:sz w:val="16"/>
                <w:szCs w:val="16"/>
              </w:rPr>
              <w:tab/>
              <w:t>./</w:t>
            </w:r>
            <w:proofErr w:type="spellStart"/>
            <w:r w:rsidRPr="00B13D63">
              <w:rPr>
                <w:sz w:val="16"/>
                <w:szCs w:val="16"/>
              </w:rPr>
              <w:t>rangordeHypotheek</w:t>
            </w:r>
            <w:proofErr w:type="spellEnd"/>
          </w:p>
          <w:p w14:paraId="343EC9B2" w14:textId="293898D1" w:rsidR="00E17B87" w:rsidRDefault="00E17B87" w:rsidP="00CF6D1A">
            <w:pPr>
              <w:keepNext/>
              <w:spacing w:line="240" w:lineRule="auto"/>
            </w:pPr>
          </w:p>
        </w:tc>
      </w:tr>
      <w:tr w:rsidR="00AE4E27" w:rsidRPr="00123774" w14:paraId="5720B118" w14:textId="77777777" w:rsidTr="00DB7FA4">
        <w:trPr>
          <w:trHeight w:val="125"/>
        </w:trPr>
        <w:tc>
          <w:tcPr>
            <w:tcW w:w="2394" w:type="pct"/>
            <w:shd w:val="clear" w:color="auto" w:fill="auto"/>
          </w:tcPr>
          <w:p w14:paraId="39C6F121" w14:textId="77777777" w:rsidR="00AE4E27" w:rsidRPr="00917860" w:rsidRDefault="00AE4E27" w:rsidP="00AE4E27">
            <w:pPr>
              <w:pStyle w:val="Geenafstand"/>
              <w:ind w:firstLine="708"/>
              <w:rPr>
                <w:rFonts w:ascii="Arial" w:hAnsi="Arial" w:cs="Arial"/>
                <w:color w:val="7030A0"/>
                <w:sz w:val="20"/>
                <w:szCs w:val="20"/>
              </w:rPr>
            </w:pPr>
            <w:r w:rsidRPr="00917860">
              <w:rPr>
                <w:rFonts w:ascii="Arial" w:hAnsi="Arial" w:cs="Arial"/>
                <w:color w:val="7030A0"/>
                <w:sz w:val="20"/>
                <w:szCs w:val="20"/>
              </w:rPr>
              <w:t>Overbrugging</w:t>
            </w:r>
          </w:p>
          <w:p w14:paraId="201D548F" w14:textId="77777777" w:rsidR="00AE4E27" w:rsidRDefault="00AE4E27" w:rsidP="00AE4E27">
            <w:pPr>
              <w:pStyle w:val="Geenafstand"/>
              <w:ind w:left="708"/>
              <w:rPr>
                <w:rFonts w:ascii="Arial" w:hAnsi="Arial" w:cs="Arial"/>
                <w:color w:val="7030A0"/>
                <w:sz w:val="20"/>
                <w:szCs w:val="20"/>
              </w:rPr>
            </w:pPr>
            <w:r w:rsidRPr="00917860">
              <w:rPr>
                <w:rFonts w:ascii="Arial" w:hAnsi="Arial" w:cs="Arial"/>
                <w:color w:val="7030A0"/>
                <w:sz w:val="20"/>
                <w:szCs w:val="20"/>
              </w:rPr>
              <w:t xml:space="preserve">Voorts verleent schuldenaar, tot meerdere zekerheid voor de betaling van de Lening als hierboven vermeld, bij deze aan de schuldeiser, die van de schuldenaar aanvaardt, het recht van </w:t>
            </w:r>
            <w:r w:rsidRPr="00FD4C0C">
              <w:rPr>
                <w:rFonts w:ascii="Arial" w:hAnsi="Arial" w:cs="Arial"/>
                <w:snapToGrid w:val="0"/>
                <w:sz w:val="20"/>
              </w:rPr>
              <w:fldChar w:fldCharType="begin"/>
            </w:r>
            <w:r w:rsidRPr="00FD4C0C">
              <w:rPr>
                <w:rFonts w:ascii="Arial" w:hAnsi="Arial" w:cs="Arial"/>
                <w:snapToGrid w:val="0"/>
                <w:sz w:val="20"/>
              </w:rPr>
              <w:instrText>MacroButton Nomacro §</w:instrText>
            </w:r>
            <w:r w:rsidRPr="00FD4C0C">
              <w:rPr>
                <w:rFonts w:ascii="Arial" w:hAnsi="Arial" w:cs="Arial"/>
                <w:snapToGrid w:val="0"/>
                <w:sz w:val="20"/>
              </w:rPr>
              <w:fldChar w:fldCharType="end"/>
            </w:r>
            <w:r w:rsidRPr="00FD4C0C">
              <w:rPr>
                <w:rFonts w:ascii="Arial" w:hAnsi="Arial" w:cs="Arial"/>
                <w:sz w:val="20"/>
                <w:szCs w:val="20"/>
              </w:rPr>
              <w:t>telwoord</w:t>
            </w:r>
            <w:r w:rsidRPr="00FD4C0C">
              <w:rPr>
                <w:rFonts w:ascii="Arial" w:hAnsi="Arial" w:cs="Arial"/>
                <w:snapToGrid w:val="0"/>
                <w:sz w:val="20"/>
              </w:rPr>
              <w:fldChar w:fldCharType="begin"/>
            </w:r>
            <w:r w:rsidRPr="00FD4C0C">
              <w:rPr>
                <w:rFonts w:ascii="Arial" w:hAnsi="Arial" w:cs="Arial"/>
                <w:snapToGrid w:val="0"/>
                <w:sz w:val="20"/>
              </w:rPr>
              <w:instrText>MacroButton Nomacro §</w:instrText>
            </w:r>
            <w:r w:rsidRPr="00FD4C0C">
              <w:rPr>
                <w:rFonts w:ascii="Arial" w:hAnsi="Arial" w:cs="Arial"/>
                <w:snapToGrid w:val="0"/>
                <w:sz w:val="20"/>
              </w:rPr>
              <w:fldChar w:fldCharType="end"/>
            </w:r>
            <w:r w:rsidRPr="00917860">
              <w:rPr>
                <w:rFonts w:ascii="Arial" w:hAnsi="Arial" w:cs="Arial"/>
                <w:color w:val="7030A0"/>
                <w:sz w:val="20"/>
                <w:szCs w:val="20"/>
              </w:rPr>
              <w:t xml:space="preserve"> hypotheek op het hierna te omschrijven onderpand:</w:t>
            </w:r>
          </w:p>
          <w:p w14:paraId="2B8FA5E5" w14:textId="77777777" w:rsidR="00AE4E27" w:rsidRPr="00006286" w:rsidRDefault="00AE4E27" w:rsidP="000F58B8">
            <w:pPr>
              <w:pStyle w:val="Geenafstand"/>
              <w:rPr>
                <w:rFonts w:ascii="Arial" w:hAnsi="Arial" w:cs="Arial"/>
                <w:color w:val="FF0000"/>
                <w:sz w:val="20"/>
                <w:szCs w:val="20"/>
              </w:rPr>
            </w:pPr>
          </w:p>
        </w:tc>
        <w:tc>
          <w:tcPr>
            <w:tcW w:w="2606" w:type="pct"/>
            <w:shd w:val="clear" w:color="auto" w:fill="auto"/>
          </w:tcPr>
          <w:p w14:paraId="4CBFBA95" w14:textId="77777777" w:rsidR="00AE4E27" w:rsidRDefault="00AE4E27" w:rsidP="00FD4C0C">
            <w:pPr>
              <w:spacing w:before="72" w:line="240" w:lineRule="auto"/>
            </w:pPr>
            <w:r>
              <w:t>Geheel optionele tekst. De gegevens met betrekking tot de overbruggingshypotheek worden getoond wanneer hiervoor gekozen is.</w:t>
            </w:r>
          </w:p>
          <w:p w14:paraId="7265CAC1" w14:textId="77777777" w:rsidR="00AE4E27" w:rsidRPr="00030A78" w:rsidRDefault="00AE4E27" w:rsidP="00FD4C0C">
            <w:pPr>
              <w:keepNext/>
              <w:spacing w:line="240" w:lineRule="auto"/>
            </w:pPr>
            <w:r>
              <w:br/>
              <w:t xml:space="preserve">Het telwoord </w:t>
            </w:r>
            <w:r w:rsidRPr="00A33B2A">
              <w:t>wordt als getal in het essentialiabestand opgenomen maar als tekst in de akte</w:t>
            </w:r>
            <w:r w:rsidRPr="00030A78">
              <w:t>.</w:t>
            </w:r>
          </w:p>
          <w:p w14:paraId="46204C25" w14:textId="77777777" w:rsidR="00AE4E27" w:rsidRDefault="00AE4E27" w:rsidP="00FD4C0C">
            <w:pPr>
              <w:spacing w:before="72" w:line="240" w:lineRule="auto"/>
            </w:pPr>
          </w:p>
          <w:p w14:paraId="6015EEFF" w14:textId="77777777" w:rsidR="00AE4E27" w:rsidRPr="005C72AF" w:rsidRDefault="00AE4E27" w:rsidP="00FD4C0C">
            <w:pPr>
              <w:spacing w:line="240" w:lineRule="auto"/>
              <w:rPr>
                <w:szCs w:val="18"/>
                <w:u w:val="single"/>
                <w:lang w:val="nl"/>
              </w:rPr>
            </w:pPr>
            <w:r w:rsidRPr="005C72AF">
              <w:rPr>
                <w:szCs w:val="18"/>
                <w:u w:val="single"/>
                <w:lang w:val="nl"/>
              </w:rPr>
              <w:t>Mapping tonen overbruggingshypotheek:</w:t>
            </w:r>
          </w:p>
          <w:p w14:paraId="447E9862" w14:textId="77777777" w:rsidR="00AE4E27" w:rsidRPr="002A4B22" w:rsidRDefault="00AE4E27" w:rsidP="00130284">
            <w:pPr>
              <w:spacing w:line="240" w:lineRule="auto"/>
              <w:rPr>
                <w:rFonts w:cs="Arial"/>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 </w:t>
            </w:r>
          </w:p>
          <w:p w14:paraId="47A8C915" w14:textId="77777777" w:rsidR="00AE4E27" w:rsidRPr="002A4B22" w:rsidRDefault="00AE4E27">
            <w:pPr>
              <w:spacing w:line="240" w:lineRule="auto"/>
              <w:rPr>
                <w:rFonts w:cs="Arial"/>
                <w:sz w:val="16"/>
                <w:szCs w:val="16"/>
              </w:rPr>
            </w:pPr>
            <w:r w:rsidRPr="002A4B22">
              <w:rPr>
                <w:rFonts w:cs="Arial"/>
                <w:sz w:val="16"/>
                <w:szCs w:val="16"/>
              </w:rPr>
              <w:t>-is aanwezig</w:t>
            </w:r>
          </w:p>
          <w:p w14:paraId="31371088" w14:textId="77777777" w:rsidR="00AE4E27" w:rsidRPr="002A4B22" w:rsidRDefault="00AE4E27" w:rsidP="00AE4E27">
            <w:pPr>
              <w:spacing w:line="240" w:lineRule="auto"/>
              <w:rPr>
                <w:sz w:val="16"/>
                <w:szCs w:val="16"/>
              </w:rPr>
            </w:pPr>
          </w:p>
          <w:p w14:paraId="28820C72" w14:textId="77777777" w:rsidR="00AE4E27" w:rsidRPr="002A4B22" w:rsidRDefault="00AE4E27" w:rsidP="00AE4E27">
            <w:pPr>
              <w:pStyle w:val="streepje"/>
              <w:numPr>
                <w:ilvl w:val="0"/>
                <w:numId w:val="0"/>
              </w:numPr>
              <w:spacing w:line="240" w:lineRule="auto"/>
              <w:rPr>
                <w:lang w:val="nl-NL"/>
              </w:rPr>
            </w:pPr>
            <w:proofErr w:type="spellStart"/>
            <w:r w:rsidRPr="002A4B22">
              <w:rPr>
                <w:u w:val="single"/>
                <w:lang w:val="nl-NL"/>
              </w:rPr>
              <w:lastRenderedPageBreak/>
              <w:t>Mapping</w:t>
            </w:r>
            <w:proofErr w:type="spellEnd"/>
            <w:r w:rsidRPr="002A4B22">
              <w:rPr>
                <w:u w:val="single"/>
                <w:lang w:val="nl-NL"/>
              </w:rPr>
              <w:t xml:space="preserve"> telwoord</w:t>
            </w:r>
            <w:r w:rsidRPr="002A4B22">
              <w:rPr>
                <w:lang w:val="nl-NL"/>
              </w:rPr>
              <w:t>:</w:t>
            </w:r>
          </w:p>
          <w:p w14:paraId="20243F7E" w14:textId="77777777" w:rsidR="00AE4E27" w:rsidRDefault="00AE4E27" w:rsidP="00AE4E27">
            <w:pPr>
              <w:keepNext/>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w:t>
            </w:r>
            <w:r w:rsidRPr="002A4B22">
              <w:rPr>
                <w:sz w:val="16"/>
                <w:szCs w:val="16"/>
              </w:rPr>
              <w:t>/</w:t>
            </w:r>
            <w:proofErr w:type="spellStart"/>
            <w:r w:rsidRPr="002A4B22">
              <w:rPr>
                <w:sz w:val="16"/>
                <w:szCs w:val="16"/>
              </w:rPr>
              <w:t>rangordeHypotheek</w:t>
            </w:r>
            <w:proofErr w:type="spellEnd"/>
          </w:p>
          <w:p w14:paraId="40DC1BBB" w14:textId="77777777" w:rsidR="00AE4E27" w:rsidRPr="004E41D3" w:rsidRDefault="00AE4E27" w:rsidP="004E41D3">
            <w:pPr>
              <w:spacing w:line="240" w:lineRule="auto"/>
              <w:rPr>
                <w:sz w:val="16"/>
                <w:szCs w:val="16"/>
              </w:rPr>
            </w:pPr>
          </w:p>
        </w:tc>
      </w:tr>
      <w:tr w:rsidR="00C24DBB" w:rsidRPr="00123774" w14:paraId="14124EC0" w14:textId="77777777" w:rsidTr="00DB7FA4">
        <w:trPr>
          <w:trHeight w:val="125"/>
        </w:trPr>
        <w:tc>
          <w:tcPr>
            <w:tcW w:w="2394" w:type="pct"/>
            <w:shd w:val="clear" w:color="auto" w:fill="auto"/>
          </w:tcPr>
          <w:p w14:paraId="131A1793" w14:textId="77777777" w:rsidR="00AE4E27" w:rsidRPr="00917860" w:rsidRDefault="00AE4E27" w:rsidP="00AE4E27">
            <w:pPr>
              <w:pStyle w:val="Geenafstand"/>
              <w:ind w:left="708"/>
              <w:rPr>
                <w:rFonts w:ascii="Arial" w:hAnsi="Arial" w:cs="Arial"/>
                <w:color w:val="7030A0"/>
                <w:sz w:val="20"/>
                <w:szCs w:val="20"/>
              </w:rPr>
            </w:pPr>
            <w:r w:rsidRPr="00917860">
              <w:rPr>
                <w:rFonts w:ascii="Arial" w:hAnsi="Arial" w:cs="Arial"/>
                <w:color w:val="7030A0"/>
                <w:sz w:val="20"/>
                <w:highlight w:val="yellow"/>
              </w:rPr>
              <w:lastRenderedPageBreak/>
              <w:t>TEKSTBLOK RECHT</w:t>
            </w:r>
            <w:r w:rsidRPr="00917860">
              <w:rPr>
                <w:rFonts w:ascii="Arial" w:hAnsi="Arial" w:cs="Arial"/>
                <w:color w:val="7030A0"/>
                <w:sz w:val="20"/>
              </w:rPr>
              <w:t xml:space="preserve"> </w:t>
            </w:r>
            <w:r w:rsidRPr="00917860">
              <w:rPr>
                <w:rFonts w:ascii="Arial" w:hAnsi="Arial" w:cs="Arial"/>
                <w:color w:val="7030A0"/>
                <w:sz w:val="20"/>
                <w:highlight w:val="yellow"/>
              </w:rPr>
              <w:t>TEKSTBLOK REGISTERGOED</w:t>
            </w:r>
            <w:r>
              <w:rPr>
                <w:rFonts w:ascii="Arial" w:hAnsi="Arial" w:cs="Arial"/>
                <w:color w:val="7030A0"/>
                <w:sz w:val="20"/>
                <w:szCs w:val="20"/>
              </w:rPr>
              <w:t>;</w:t>
            </w:r>
          </w:p>
          <w:p w14:paraId="175631E9" w14:textId="77777777" w:rsidR="00C24DBB" w:rsidRPr="00006286" w:rsidRDefault="00C24DBB" w:rsidP="000F58B8">
            <w:pPr>
              <w:pStyle w:val="Geenafstand"/>
              <w:rPr>
                <w:rFonts w:ascii="Arial" w:hAnsi="Arial" w:cs="Arial"/>
                <w:color w:val="FF0000"/>
                <w:sz w:val="20"/>
                <w:szCs w:val="20"/>
              </w:rPr>
            </w:pPr>
          </w:p>
        </w:tc>
        <w:tc>
          <w:tcPr>
            <w:tcW w:w="2606" w:type="pct"/>
            <w:shd w:val="clear" w:color="auto" w:fill="auto"/>
          </w:tcPr>
          <w:p w14:paraId="5A19AA6D" w14:textId="77777777" w:rsidR="00AE4E27" w:rsidRPr="001C0A0F" w:rsidRDefault="00AE4E27">
            <w:pPr>
              <w:spacing w:line="240" w:lineRule="auto"/>
              <w:rPr>
                <w:sz w:val="16"/>
                <w:szCs w:val="16"/>
                <w:rPrChange w:id="252" w:author="Groot, Karina de" w:date="2019-09-20T15:27:00Z">
                  <w:rPr/>
                </w:rPrChange>
              </w:rPr>
              <w:pPrChange w:id="253" w:author="Groot, Karina de" w:date="2019-09-20T15:27:00Z">
                <w:pPr/>
              </w:pPrChange>
            </w:pPr>
            <w:r w:rsidRPr="001C0A0F">
              <w:rPr>
                <w:sz w:val="16"/>
                <w:szCs w:val="16"/>
                <w:rPrChange w:id="254" w:author="Groot, Karina de" w:date="2019-09-20T15:27:00Z">
                  <w:rPr/>
                </w:rPrChange>
              </w:rPr>
              <w:t>Optionele herhalende combinatie van één TEKSTBLOK RECHT met één TEKSTBLOK REGISTERGOED welke wordt getoond voor de overbruggingslening.</w:t>
            </w:r>
          </w:p>
          <w:p w14:paraId="25ABFF00" w14:textId="77777777" w:rsidR="00AE4E27" w:rsidRPr="001C0A0F" w:rsidRDefault="00AE4E27">
            <w:pPr>
              <w:spacing w:line="240" w:lineRule="auto"/>
              <w:rPr>
                <w:sz w:val="16"/>
                <w:szCs w:val="16"/>
                <w:lang w:val="nl"/>
                <w:rPrChange w:id="255" w:author="Groot, Karina de" w:date="2019-09-20T15:27:00Z">
                  <w:rPr>
                    <w:lang w:val="nl"/>
                  </w:rPr>
                </w:rPrChange>
              </w:rPr>
              <w:pPrChange w:id="256" w:author="Groot, Karina de" w:date="2019-09-20T15:27:00Z">
                <w:pPr/>
              </w:pPrChange>
            </w:pPr>
            <w:r w:rsidRPr="001C0A0F">
              <w:rPr>
                <w:sz w:val="16"/>
                <w:szCs w:val="16"/>
                <w:rPrChange w:id="257" w:author="Groot, Karina de" w:date="2019-09-20T15:27:00Z">
                  <w:rPr/>
                </w:rPrChange>
              </w:rPr>
              <w:t>Van TEKSTBLOK REGISTERGOED zijn alleen de objecten perceel, appartementsrecht, netwerk en schip van toepassing.</w:t>
            </w:r>
            <w:r w:rsidRPr="001C0A0F">
              <w:rPr>
                <w:sz w:val="16"/>
                <w:szCs w:val="16"/>
                <w:lang w:val="nl"/>
                <w:rPrChange w:id="258" w:author="Groot, Karina de" w:date="2019-09-20T15:27:00Z">
                  <w:rPr>
                    <w:lang w:val="nl"/>
                  </w:rPr>
                </w:rPrChange>
              </w:rPr>
              <w:t xml:space="preserve"> </w:t>
            </w:r>
          </w:p>
          <w:p w14:paraId="52626FF3" w14:textId="77777777" w:rsidR="00AE4E27" w:rsidRPr="001C0A0F" w:rsidRDefault="00AE4E27">
            <w:pPr>
              <w:spacing w:line="240" w:lineRule="auto"/>
              <w:rPr>
                <w:sz w:val="16"/>
                <w:szCs w:val="16"/>
                <w:lang w:val="nl"/>
                <w:rPrChange w:id="259" w:author="Groot, Karina de" w:date="2019-09-20T15:27:00Z">
                  <w:rPr>
                    <w:lang w:val="nl"/>
                  </w:rPr>
                </w:rPrChange>
              </w:rPr>
              <w:pPrChange w:id="260" w:author="Groot, Karina de" w:date="2019-09-20T15:27:00Z">
                <w:pPr/>
              </w:pPrChange>
            </w:pPr>
          </w:p>
          <w:p w14:paraId="256DAC06" w14:textId="77777777" w:rsidR="00AE4E27" w:rsidRPr="001C0A0F" w:rsidRDefault="00AE4E27">
            <w:pPr>
              <w:spacing w:line="240" w:lineRule="auto"/>
              <w:rPr>
                <w:sz w:val="16"/>
                <w:szCs w:val="16"/>
                <w:lang w:val="nl"/>
                <w:rPrChange w:id="261" w:author="Groot, Karina de" w:date="2019-09-20T15:27:00Z">
                  <w:rPr>
                    <w:lang w:val="nl"/>
                  </w:rPr>
                </w:rPrChange>
              </w:rPr>
              <w:pPrChange w:id="262" w:author="Groot, Karina de" w:date="2019-09-20T15:27:00Z">
                <w:pPr/>
              </w:pPrChange>
            </w:pPr>
            <w:r w:rsidRPr="001C0A0F">
              <w:rPr>
                <w:sz w:val="16"/>
                <w:szCs w:val="16"/>
                <w:lang w:val="nl"/>
                <w:rPrChange w:id="263" w:author="Groot, Karina de" w:date="2019-09-20T15:27:00Z">
                  <w:rPr>
                    <w:lang w:val="nl"/>
                  </w:rPr>
                </w:rPrChange>
              </w:rPr>
              <w:t>Bij meer combinaties TEKSTBLOK RECHT en REGISTERGOED wordt de laatste combinatie afgesloten met een komma ‘,’ en de andere combinaties met een puntkomma ‘;’.</w:t>
            </w:r>
          </w:p>
          <w:p w14:paraId="7B6D277C" w14:textId="77777777" w:rsidR="00AE4E27" w:rsidRPr="00DB7FA4" w:rsidRDefault="00AE4E27" w:rsidP="00AE4E27">
            <w:pPr>
              <w:rPr>
                <w:lang w:val="nl"/>
              </w:rPr>
            </w:pPr>
          </w:p>
          <w:p w14:paraId="2590C0ED" w14:textId="77777777" w:rsidR="00AE4E27" w:rsidRPr="00DB7FA4" w:rsidRDefault="00AE4E27" w:rsidP="00AE4E27">
            <w:pPr>
              <w:rPr>
                <w:u w:val="single"/>
                <w:lang w:val="nl"/>
              </w:rPr>
            </w:pPr>
            <w:r w:rsidRPr="00DB7FA4">
              <w:rPr>
                <w:u w:val="single"/>
                <w:lang w:val="nl"/>
              </w:rPr>
              <w:t>Mapping:</w:t>
            </w:r>
          </w:p>
          <w:p w14:paraId="3D4607C2" w14:textId="77777777" w:rsidR="00AE4E27" w:rsidRPr="00DB7FA4" w:rsidRDefault="00AE4E27" w:rsidP="00AE4E27">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Pr="0031578B">
              <w:rPr>
                <w:rFonts w:cs="Arial"/>
                <w:sz w:val="16"/>
                <w:szCs w:val="16"/>
              </w:rPr>
              <w:t>overbruggings</w:t>
            </w:r>
            <w:r>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60C581D2" w14:textId="42A47824" w:rsidR="00C24DBB" w:rsidRPr="004E41D3" w:rsidRDefault="00AE4E27" w:rsidP="00AE4E27">
            <w:pPr>
              <w:spacing w:line="240" w:lineRule="auto"/>
              <w:rPr>
                <w:sz w:val="16"/>
                <w:szCs w:val="16"/>
              </w:rPr>
            </w:pPr>
            <w:r>
              <w:rPr>
                <w:sz w:val="16"/>
                <w:szCs w:val="16"/>
              </w:rPr>
              <w:t>-</w:t>
            </w:r>
            <w:r w:rsidRPr="00DB7FA4">
              <w:rPr>
                <w:sz w:val="16"/>
                <w:szCs w:val="16"/>
              </w:rPr>
              <w:t xml:space="preserve">zie tekstblokken voor de verdere </w:t>
            </w:r>
            <w:proofErr w:type="spellStart"/>
            <w:r w:rsidRPr="00DB7FA4">
              <w:rPr>
                <w:sz w:val="16"/>
                <w:szCs w:val="16"/>
              </w:rPr>
              <w:t>mapping</w:t>
            </w:r>
            <w:proofErr w:type="spellEnd"/>
          </w:p>
        </w:tc>
      </w:tr>
      <w:tr w:rsidR="00434994" w:rsidRPr="00123774" w14:paraId="3BAC021D" w14:textId="77777777" w:rsidTr="00DB7FA4">
        <w:trPr>
          <w:trHeight w:val="125"/>
        </w:trPr>
        <w:tc>
          <w:tcPr>
            <w:tcW w:w="2394" w:type="pct"/>
            <w:shd w:val="clear" w:color="auto" w:fill="auto"/>
          </w:tcPr>
          <w:p w14:paraId="36730A13" w14:textId="7C1EC1F4" w:rsidR="00434994" w:rsidRDefault="00434994">
            <w:pPr>
              <w:pStyle w:val="Geenafstand"/>
              <w:ind w:left="873" w:hanging="1"/>
              <w:rPr>
                <w:rFonts w:ascii="Arial" w:hAnsi="Arial" w:cs="Arial"/>
                <w:color w:val="FF0000"/>
                <w:sz w:val="20"/>
                <w:szCs w:val="20"/>
              </w:rPr>
              <w:pPrChange w:id="264" w:author="Groot, Karina de" w:date="2019-09-24T08:55:00Z">
                <w:pPr>
                  <w:pStyle w:val="Geenafstand"/>
                  <w:ind w:firstLine="708"/>
                </w:pPr>
              </w:pPrChange>
            </w:pPr>
            <w:r w:rsidRPr="00917860">
              <w:rPr>
                <w:rFonts w:ascii="Arial" w:hAnsi="Arial" w:cs="Arial"/>
                <w:color w:val="FF0000"/>
                <w:sz w:val="20"/>
                <w:szCs w:val="20"/>
              </w:rPr>
              <w:t xml:space="preserve">hierna </w:t>
            </w:r>
            <w:r w:rsidRPr="00917860">
              <w:rPr>
                <w:rFonts w:ascii="Arial" w:hAnsi="Arial" w:cs="Arial"/>
                <w:color w:val="7030A0"/>
                <w:sz w:val="20"/>
                <w:szCs w:val="20"/>
              </w:rPr>
              <w:t>zowel samen als afzonderlijk</w:t>
            </w:r>
            <w:r w:rsidRPr="00917860">
              <w:rPr>
                <w:rFonts w:ascii="Arial" w:hAnsi="Arial" w:cs="Arial"/>
                <w:color w:val="FF0000"/>
                <w:sz w:val="20"/>
                <w:szCs w:val="20"/>
              </w:rPr>
              <w:t xml:space="preserve"> te noemen het:</w:t>
            </w:r>
            <w:ins w:id="265" w:author="Groot, Karina de" w:date="2019-09-24T08:54:00Z">
              <w:r w:rsidR="000347B2">
                <w:rPr>
                  <w:rFonts w:ascii="Arial" w:hAnsi="Arial" w:cs="Arial"/>
                  <w:color w:val="FF0000"/>
                  <w:sz w:val="20"/>
                  <w:szCs w:val="20"/>
                </w:rPr>
                <w:t xml:space="preserve"> </w:t>
              </w:r>
            </w:ins>
            <w:r w:rsidR="00F0790A">
              <w:rPr>
                <w:rFonts w:ascii="Arial" w:hAnsi="Arial" w:cs="Arial"/>
                <w:color w:val="FF0000"/>
                <w:sz w:val="20"/>
                <w:szCs w:val="20"/>
              </w:rPr>
              <w:t>‘</w:t>
            </w:r>
            <w:r w:rsidRPr="00917860">
              <w:rPr>
                <w:rFonts w:ascii="Arial" w:hAnsi="Arial" w:cs="Arial"/>
                <w:color w:val="FF0000"/>
                <w:sz w:val="20"/>
                <w:szCs w:val="20"/>
              </w:rPr>
              <w:t>Onderpand’.</w:t>
            </w:r>
          </w:p>
          <w:p w14:paraId="2DD5C880" w14:textId="77777777" w:rsidR="00434994" w:rsidRPr="00917860" w:rsidRDefault="00434994" w:rsidP="00AE4E27">
            <w:pPr>
              <w:pStyle w:val="Geenafstand"/>
              <w:ind w:left="708"/>
              <w:rPr>
                <w:rFonts w:ascii="Arial" w:hAnsi="Arial" w:cs="Arial"/>
                <w:color w:val="7030A0"/>
                <w:sz w:val="20"/>
                <w:highlight w:val="yellow"/>
              </w:rPr>
            </w:pPr>
          </w:p>
        </w:tc>
        <w:tc>
          <w:tcPr>
            <w:tcW w:w="2606" w:type="pct"/>
            <w:shd w:val="clear" w:color="auto" w:fill="auto"/>
          </w:tcPr>
          <w:p w14:paraId="7D799091" w14:textId="3617BFE1" w:rsidR="00434994" w:rsidRDefault="00434994" w:rsidP="00FD4C0C">
            <w:pPr>
              <w:spacing w:line="240" w:lineRule="auto"/>
            </w:pPr>
            <w:r w:rsidRPr="004E41D3">
              <w:rPr>
                <w:sz w:val="16"/>
                <w:szCs w:val="16"/>
              </w:rPr>
              <w:t>Vaste tekst met afleidbare tekst, waarbij de afleidbare</w:t>
            </w:r>
            <w:r w:rsidRPr="004E41D3">
              <w:rPr>
                <w:rFonts w:cs="Arial"/>
                <w:snapToGrid/>
                <w:kern w:val="0"/>
                <w:sz w:val="16"/>
                <w:szCs w:val="16"/>
                <w:lang w:eastAsia="nl-NL"/>
              </w:rPr>
              <w:t xml:space="preserve"> </w:t>
            </w:r>
            <w:r w:rsidRPr="004E41D3">
              <w:rPr>
                <w:rFonts w:cs="Arial"/>
                <w:sz w:val="16"/>
                <w:szCs w:val="16"/>
              </w:rPr>
              <w:t>tekst w</w:t>
            </w:r>
            <w:r w:rsidRPr="004E41D3">
              <w:rPr>
                <w:rFonts w:cs="Arial"/>
                <w:snapToGrid/>
                <w:kern w:val="0"/>
                <w:sz w:val="16"/>
                <w:szCs w:val="16"/>
                <w:lang w:eastAsia="nl-NL"/>
              </w:rPr>
              <w:t xml:space="preserve">ordt getoond wanneer </w:t>
            </w:r>
            <w:r w:rsidR="00D56244">
              <w:rPr>
                <w:rFonts w:cs="Arial"/>
                <w:snapToGrid/>
                <w:kern w:val="0"/>
                <w:sz w:val="16"/>
                <w:szCs w:val="16"/>
                <w:lang w:eastAsia="nl-NL"/>
              </w:rPr>
              <w:t>de overbruggingslening aanwezig is.</w:t>
            </w:r>
          </w:p>
        </w:tc>
      </w:tr>
    </w:tbl>
    <w:p w14:paraId="62F750BA" w14:textId="6FD3930A" w:rsidR="00AE4E27" w:rsidRDefault="00AE4E27"/>
    <w:p w14:paraId="22BCD9F3" w14:textId="7F3C7006" w:rsidR="00AE4E27" w:rsidRDefault="00AE4E27" w:rsidP="00AE4E27">
      <w:pPr>
        <w:pStyle w:val="Kop2"/>
      </w:pPr>
      <w:bookmarkStart w:id="266" w:name="_Toc19619427"/>
      <w:r>
        <w:t>Starterslening</w:t>
      </w:r>
      <w:bookmarkEnd w:id="266"/>
    </w:p>
    <w:tbl>
      <w:tblPr>
        <w:tblStyle w:val="Tabelraster"/>
        <w:tblW w:w="13887" w:type="dxa"/>
        <w:tblLook w:val="04A0" w:firstRow="1" w:lastRow="0" w:firstColumn="1" w:lastColumn="0" w:noHBand="0" w:noVBand="1"/>
      </w:tblPr>
      <w:tblGrid>
        <w:gridCol w:w="6658"/>
        <w:gridCol w:w="7229"/>
      </w:tblGrid>
      <w:tr w:rsidR="00434994" w14:paraId="7CDF3E7E" w14:textId="77777777" w:rsidTr="00FD4C0C">
        <w:tc>
          <w:tcPr>
            <w:tcW w:w="6658" w:type="dxa"/>
          </w:tcPr>
          <w:p w14:paraId="6C8ACDB5" w14:textId="77777777" w:rsidR="00434994" w:rsidRPr="00CC0309" w:rsidRDefault="00434994" w:rsidP="00FD4C0C">
            <w:pPr>
              <w:pStyle w:val="Geenafstand"/>
              <w:ind w:left="738" w:hanging="738"/>
              <w:rPr>
                <w:rFonts w:ascii="Arial" w:hAnsi="Arial" w:cs="Arial"/>
                <w:color w:val="7030A0"/>
                <w:sz w:val="20"/>
                <w:szCs w:val="20"/>
              </w:rPr>
            </w:pPr>
            <w:r w:rsidRPr="00CC0309">
              <w:rPr>
                <w:rFonts w:ascii="Arial" w:hAnsi="Arial" w:cs="Arial"/>
                <w:color w:val="7030A0"/>
                <w:sz w:val="20"/>
                <w:szCs w:val="20"/>
              </w:rPr>
              <w:t xml:space="preserve">F </w:t>
            </w:r>
            <w:r w:rsidRPr="00CC0309">
              <w:rPr>
                <w:rFonts w:ascii="Arial" w:hAnsi="Arial" w:cs="Arial"/>
                <w:color w:val="7030A0"/>
                <w:sz w:val="20"/>
                <w:szCs w:val="20"/>
              </w:rPr>
              <w:tab/>
            </w:r>
            <w:proofErr w:type="spellStart"/>
            <w:r w:rsidRPr="00CC0309">
              <w:rPr>
                <w:rFonts w:ascii="Arial" w:hAnsi="Arial" w:cs="Arial"/>
                <w:color w:val="7030A0"/>
                <w:sz w:val="20"/>
                <w:szCs w:val="20"/>
                <w:u w:val="single"/>
              </w:rPr>
              <w:t>SVn</w:t>
            </w:r>
            <w:proofErr w:type="spellEnd"/>
            <w:r w:rsidRPr="00CC0309">
              <w:rPr>
                <w:rFonts w:ascii="Arial" w:hAnsi="Arial" w:cs="Arial"/>
                <w:color w:val="7030A0"/>
                <w:sz w:val="20"/>
                <w:szCs w:val="20"/>
                <w:u w:val="single"/>
              </w:rPr>
              <w:t xml:space="preserve"> Starterslening</w:t>
            </w:r>
          </w:p>
          <w:p w14:paraId="1D80CBB0" w14:textId="2CF2CD68" w:rsidR="00434994" w:rsidRDefault="0097506E" w:rsidP="00FD4C0C">
            <w:pPr>
              <w:ind w:left="738" w:hanging="738"/>
              <w:rPr>
                <w:lang w:val="nl"/>
              </w:rPr>
            </w:pPr>
            <w:r>
              <w:rPr>
                <w:rFonts w:cs="Arial"/>
                <w:color w:val="7030A0"/>
                <w:sz w:val="20"/>
              </w:rPr>
              <w:t xml:space="preserve">             </w:t>
            </w:r>
            <w:r w:rsidR="00434994" w:rsidRPr="00CC0309">
              <w:rPr>
                <w:rFonts w:cs="Arial"/>
                <w:color w:val="7030A0"/>
                <w:sz w:val="20"/>
              </w:rPr>
              <w:t>In verband met de door de Stichting Stimuleringsfonds Volkshuisvesting Nederlandse Gemeenten (</w:t>
            </w:r>
            <w:proofErr w:type="spellStart"/>
            <w:r w:rsidR="00434994" w:rsidRPr="00CC0309">
              <w:rPr>
                <w:rFonts w:cs="Arial"/>
                <w:color w:val="7030A0"/>
                <w:sz w:val="20"/>
              </w:rPr>
              <w:t>SVn</w:t>
            </w:r>
            <w:proofErr w:type="spellEnd"/>
            <w:r w:rsidR="00434994" w:rsidRPr="00CC0309">
              <w:rPr>
                <w:rFonts w:cs="Arial"/>
                <w:color w:val="7030A0"/>
                <w:sz w:val="20"/>
              </w:rPr>
              <w:t xml:space="preserve">) te verstrekken Starterslening, heeft de schuldeiser zich jegens </w:t>
            </w:r>
            <w:proofErr w:type="spellStart"/>
            <w:r w:rsidR="00434994" w:rsidRPr="00CC0309">
              <w:rPr>
                <w:rFonts w:cs="Arial"/>
                <w:color w:val="7030A0"/>
                <w:sz w:val="20"/>
              </w:rPr>
              <w:t>SVn</w:t>
            </w:r>
            <w:proofErr w:type="spellEnd"/>
            <w:r w:rsidR="00434994" w:rsidRPr="00CC0309">
              <w:rPr>
                <w:rFonts w:cs="Arial"/>
                <w:color w:val="7030A0"/>
                <w:sz w:val="20"/>
              </w:rPr>
              <w:t xml:space="preserve"> en Stichting Waarborgfonds Eigen Woningen (WEW) verplicht, na het ingaan van de lening geen gelden meer onder verband van de eerste hypotheekstelling ter leen te verstrekken aan de schuldenaar. Tevens heeft de schuldeiser zich jegens </w:t>
            </w:r>
            <w:proofErr w:type="spellStart"/>
            <w:r w:rsidR="00434994" w:rsidRPr="00CC0309">
              <w:rPr>
                <w:rFonts w:cs="Arial"/>
                <w:color w:val="7030A0"/>
                <w:sz w:val="20"/>
              </w:rPr>
              <w:t>SVn</w:t>
            </w:r>
            <w:proofErr w:type="spellEnd"/>
            <w:r w:rsidR="00434994" w:rsidRPr="00CC0309">
              <w:rPr>
                <w:rFonts w:cs="Arial"/>
                <w:color w:val="7030A0"/>
                <w:sz w:val="20"/>
              </w:rPr>
              <w:t xml:space="preserve"> en </w:t>
            </w:r>
            <w:r w:rsidR="00434994" w:rsidRPr="00CC0309">
              <w:rPr>
                <w:rFonts w:cs="Arial"/>
                <w:color w:val="7030A0"/>
                <w:sz w:val="20"/>
              </w:rPr>
              <w:lastRenderedPageBreak/>
              <w:t xml:space="preserve">WEW verplicht reeds afgeloste bedragen op de lening, onder verband van de eerste hypotheekstelling, niet opnieuw te laten opnemen door de schuldenaar. Voormelde verplichtingen rusten op de schuldeiser uitsluitend zolang de bij </w:t>
            </w:r>
            <w:proofErr w:type="spellStart"/>
            <w:r w:rsidR="00434994" w:rsidRPr="00CC0309">
              <w:rPr>
                <w:rFonts w:cs="Arial"/>
                <w:color w:val="7030A0"/>
                <w:sz w:val="20"/>
              </w:rPr>
              <w:t>SVn</w:t>
            </w:r>
            <w:proofErr w:type="spellEnd"/>
            <w:r w:rsidR="00434994" w:rsidRPr="00CC0309">
              <w:rPr>
                <w:rFonts w:cs="Arial"/>
                <w:color w:val="7030A0"/>
                <w:sz w:val="20"/>
              </w:rPr>
              <w:t xml:space="preserve"> aangegane Starterslening niet volledig is afgelost.</w:t>
            </w:r>
          </w:p>
        </w:tc>
        <w:tc>
          <w:tcPr>
            <w:tcW w:w="7229" w:type="dxa"/>
          </w:tcPr>
          <w:p w14:paraId="69BCE40E" w14:textId="77777777" w:rsidR="00434994" w:rsidRDefault="00434994" w:rsidP="00434994">
            <w:pPr>
              <w:rPr>
                <w:u w:val="single"/>
              </w:rPr>
            </w:pPr>
            <w:r>
              <w:rPr>
                <w:lang w:val="nl"/>
              </w:rPr>
              <w:lastRenderedPageBreak/>
              <w:t>Optionele keuzetekst om aan te geven dat een ‘starterslening’ van toepassing is, mag ook weggelaten worden.</w:t>
            </w:r>
          </w:p>
          <w:p w14:paraId="0E85CE92" w14:textId="77777777" w:rsidR="00434994" w:rsidRDefault="00434994" w:rsidP="00434994">
            <w:pPr>
              <w:rPr>
                <w:u w:val="single"/>
              </w:rPr>
            </w:pPr>
          </w:p>
          <w:p w14:paraId="3E527694" w14:textId="77777777" w:rsidR="00434994" w:rsidRDefault="00434994" w:rsidP="00434994">
            <w:pPr>
              <w:rPr>
                <w:u w:val="single"/>
              </w:rPr>
            </w:pPr>
            <w:proofErr w:type="spellStart"/>
            <w:r>
              <w:rPr>
                <w:u w:val="single"/>
              </w:rPr>
              <w:t>Mapping</w:t>
            </w:r>
            <w:proofErr w:type="spellEnd"/>
            <w:r>
              <w:rPr>
                <w:u w:val="single"/>
              </w:rPr>
              <w:t>:</w:t>
            </w:r>
          </w:p>
          <w:p w14:paraId="7C9BE6CD" w14:textId="77777777" w:rsidR="00434994" w:rsidRDefault="00434994" w:rsidP="00434994">
            <w:pPr>
              <w:rPr>
                <w:sz w:val="16"/>
                <w:szCs w:val="16"/>
              </w:rPr>
            </w:pPr>
            <w:r>
              <w:rPr>
                <w:sz w:val="16"/>
                <w:szCs w:val="16"/>
              </w:rPr>
              <w:t>//</w:t>
            </w:r>
            <w:proofErr w:type="spellStart"/>
            <w:r>
              <w:rPr>
                <w:sz w:val="16"/>
                <w:szCs w:val="16"/>
              </w:rPr>
              <w:t>IMKAD_AangebodenStuk</w:t>
            </w:r>
            <w:proofErr w:type="spellEnd"/>
            <w:r>
              <w:rPr>
                <w:sz w:val="16"/>
                <w:szCs w:val="16"/>
              </w:rPr>
              <w:t>/</w:t>
            </w:r>
            <w:proofErr w:type="spellStart"/>
            <w:r>
              <w:rPr>
                <w:sz w:val="16"/>
                <w:szCs w:val="16"/>
              </w:rPr>
              <w:t>tia_TekstKeuze</w:t>
            </w:r>
            <w:proofErr w:type="spellEnd"/>
            <w:r>
              <w:rPr>
                <w:sz w:val="16"/>
                <w:szCs w:val="16"/>
              </w:rPr>
              <w:t>/</w:t>
            </w:r>
          </w:p>
          <w:p w14:paraId="03F23AEA" w14:textId="77777777" w:rsidR="00434994" w:rsidRDefault="00434994" w:rsidP="00434994">
            <w:pPr>
              <w:spacing w:before="72" w:line="240" w:lineRule="auto"/>
              <w:rPr>
                <w:sz w:val="16"/>
                <w:szCs w:val="16"/>
              </w:rPr>
            </w:pPr>
            <w:r>
              <w:rPr>
                <w:sz w:val="16"/>
                <w:szCs w:val="16"/>
              </w:rPr>
              <w:t>./</w:t>
            </w:r>
            <w:proofErr w:type="spellStart"/>
            <w:r>
              <w:rPr>
                <w:sz w:val="16"/>
                <w:szCs w:val="16"/>
              </w:rPr>
              <w:t>tagNaam</w:t>
            </w:r>
            <w:proofErr w:type="spellEnd"/>
            <w:r>
              <w:rPr>
                <w:sz w:val="16"/>
                <w:szCs w:val="16"/>
              </w:rPr>
              <w:t>('</w:t>
            </w:r>
            <w:proofErr w:type="spellStart"/>
            <w:r>
              <w:rPr>
                <w:sz w:val="16"/>
                <w:szCs w:val="16"/>
              </w:rPr>
              <w:t>k_SVnStarterslening</w:t>
            </w:r>
            <w:proofErr w:type="spellEnd"/>
            <w:r>
              <w:rPr>
                <w:sz w:val="16"/>
                <w:szCs w:val="16"/>
              </w:rPr>
              <w:t>')</w:t>
            </w:r>
          </w:p>
          <w:p w14:paraId="7112E4C5" w14:textId="7ECAE0F8" w:rsidR="00434994" w:rsidRDefault="00434994" w:rsidP="00434994">
            <w:pPr>
              <w:rPr>
                <w:lang w:val="nl"/>
              </w:rPr>
            </w:pPr>
            <w:r>
              <w:rPr>
                <w:sz w:val="16"/>
                <w:szCs w:val="16"/>
              </w:rPr>
              <w:t>./tekst = (‘</w:t>
            </w:r>
            <w:proofErr w:type="spellStart"/>
            <w:r>
              <w:rPr>
                <w:sz w:val="16"/>
                <w:szCs w:val="16"/>
              </w:rPr>
              <w:t>true</w:t>
            </w:r>
            <w:proofErr w:type="spellEnd"/>
            <w:r>
              <w:rPr>
                <w:sz w:val="16"/>
                <w:szCs w:val="16"/>
              </w:rPr>
              <w:t>’ = tekst wordt wel getoond; ‘</w:t>
            </w:r>
            <w:proofErr w:type="spellStart"/>
            <w:r>
              <w:rPr>
                <w:sz w:val="16"/>
                <w:szCs w:val="16"/>
              </w:rPr>
              <w:t>false</w:t>
            </w:r>
            <w:proofErr w:type="spellEnd"/>
            <w:r>
              <w:rPr>
                <w:sz w:val="16"/>
                <w:szCs w:val="16"/>
              </w:rPr>
              <w:t>’ = tekst wordt niet getoond)</w:t>
            </w:r>
          </w:p>
        </w:tc>
      </w:tr>
    </w:tbl>
    <w:p w14:paraId="553426EE" w14:textId="41230D8D" w:rsidR="00C24DBB" w:rsidRDefault="00434994" w:rsidP="00FD4C0C">
      <w:pPr>
        <w:pStyle w:val="Kop2"/>
      </w:pPr>
      <w:bookmarkStart w:id="267" w:name="_Toc19619428"/>
      <w:r>
        <w:t>Aanvaarding</w:t>
      </w:r>
      <w:bookmarkEnd w:id="267"/>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F58B8" w:rsidRPr="00123774" w14:paraId="316F151B" w14:textId="77777777" w:rsidTr="00DB7FA4">
        <w:trPr>
          <w:trHeight w:val="125"/>
        </w:trPr>
        <w:tc>
          <w:tcPr>
            <w:tcW w:w="2394" w:type="pct"/>
            <w:shd w:val="clear" w:color="auto" w:fill="auto"/>
          </w:tcPr>
          <w:p w14:paraId="3BC17AB1" w14:textId="07C1D8FC" w:rsidR="000F58B8" w:rsidRPr="00006286" w:rsidRDefault="00D9438F" w:rsidP="000F58B8">
            <w:pPr>
              <w:pStyle w:val="Geenafstand"/>
              <w:rPr>
                <w:rFonts w:ascii="Arial" w:hAnsi="Arial" w:cs="Arial"/>
                <w:color w:val="FF0000"/>
                <w:sz w:val="20"/>
                <w:szCs w:val="20"/>
              </w:rPr>
            </w:pPr>
            <w:r w:rsidRPr="00545931">
              <w:rPr>
                <w:rFonts w:ascii="Arial" w:hAnsi="Arial" w:cs="Arial"/>
                <w:snapToGrid w:val="0"/>
                <w:sz w:val="20"/>
              </w:rPr>
              <w:fldChar w:fldCharType="begin"/>
            </w:r>
            <w:r w:rsidRPr="00545931">
              <w:rPr>
                <w:rFonts w:ascii="Arial" w:hAnsi="Arial" w:cs="Arial"/>
                <w:snapToGrid w:val="0"/>
                <w:sz w:val="20"/>
              </w:rPr>
              <w:instrText>MacroButton Nomacro §</w:instrText>
            </w:r>
            <w:r w:rsidRPr="00545931">
              <w:rPr>
                <w:rFonts w:ascii="Arial" w:hAnsi="Arial" w:cs="Arial"/>
                <w:snapToGrid w:val="0"/>
                <w:sz w:val="20"/>
              </w:rPr>
              <w:fldChar w:fldCharType="end"/>
            </w:r>
            <w:r w:rsidR="00C75E75" w:rsidRPr="009769C6">
              <w:rPr>
                <w:rFonts w:ascii="Arial" w:eastAsia="Times New Roman" w:hAnsi="Arial" w:cs="Arial"/>
                <w:snapToGrid w:val="0"/>
                <w:color w:val="7030A0"/>
                <w:kern w:val="28"/>
                <w:sz w:val="20"/>
                <w:szCs w:val="20"/>
              </w:rPr>
              <w:t>G</w:t>
            </w:r>
            <w:r w:rsidRPr="00545931">
              <w:rPr>
                <w:rFonts w:ascii="Arial" w:hAnsi="Arial" w:cs="Arial"/>
                <w:snapToGrid w:val="0"/>
                <w:sz w:val="20"/>
              </w:rPr>
              <w:fldChar w:fldCharType="begin"/>
            </w:r>
            <w:r w:rsidRPr="00545931">
              <w:rPr>
                <w:rFonts w:ascii="Arial" w:hAnsi="Arial" w:cs="Arial"/>
                <w:snapToGrid w:val="0"/>
                <w:sz w:val="20"/>
              </w:rPr>
              <w:instrText>MacroButton Nomacro §</w:instrText>
            </w:r>
            <w:r w:rsidRPr="00545931">
              <w:rPr>
                <w:rFonts w:ascii="Arial" w:hAnsi="Arial" w:cs="Arial"/>
                <w:snapToGrid w:val="0"/>
                <w:sz w:val="20"/>
              </w:rPr>
              <w:fldChar w:fldCharType="end"/>
            </w:r>
            <w:r w:rsidR="000F58B8" w:rsidRPr="00006286">
              <w:rPr>
                <w:rFonts w:ascii="Arial" w:hAnsi="Arial" w:cs="Arial"/>
                <w:color w:val="FF0000"/>
                <w:sz w:val="20"/>
                <w:szCs w:val="20"/>
              </w:rPr>
              <w:t xml:space="preserve"> </w:t>
            </w:r>
            <w:r w:rsidR="000F58B8" w:rsidRPr="00006286">
              <w:rPr>
                <w:rFonts w:ascii="Arial" w:hAnsi="Arial" w:cs="Arial"/>
                <w:color w:val="FF0000"/>
                <w:sz w:val="20"/>
                <w:szCs w:val="20"/>
              </w:rPr>
              <w:tab/>
            </w:r>
            <w:r w:rsidR="009A4027">
              <w:rPr>
                <w:rFonts w:ascii="Arial" w:hAnsi="Arial" w:cs="Arial"/>
                <w:color w:val="FF0000"/>
                <w:sz w:val="20"/>
                <w:szCs w:val="20"/>
              </w:rPr>
              <w:t xml:space="preserve">     </w:t>
            </w:r>
            <w:r w:rsidR="000F58B8" w:rsidRPr="00006286">
              <w:rPr>
                <w:rFonts w:ascii="Arial" w:hAnsi="Arial" w:cs="Arial"/>
                <w:color w:val="FF0000"/>
                <w:sz w:val="20"/>
                <w:szCs w:val="20"/>
                <w:u w:val="single"/>
              </w:rPr>
              <w:t>Aanvaarding</w:t>
            </w:r>
            <w:r w:rsidR="000F58B8" w:rsidRPr="00006286">
              <w:rPr>
                <w:rFonts w:ascii="Arial" w:hAnsi="Arial" w:cs="Arial"/>
                <w:color w:val="FF0000"/>
                <w:sz w:val="20"/>
                <w:szCs w:val="20"/>
              </w:rPr>
              <w:t xml:space="preserve"> </w:t>
            </w:r>
          </w:p>
          <w:p w14:paraId="088CA76E" w14:textId="77777777" w:rsidR="000F58B8" w:rsidRPr="00006286" w:rsidRDefault="000F58B8" w:rsidP="000F58B8">
            <w:pPr>
              <w:pStyle w:val="Geenafstand"/>
              <w:ind w:left="708"/>
              <w:rPr>
                <w:rFonts w:ascii="Arial" w:hAnsi="Arial" w:cs="Arial"/>
                <w:color w:val="FF0000"/>
                <w:sz w:val="20"/>
                <w:szCs w:val="20"/>
              </w:rPr>
            </w:pPr>
            <w:r w:rsidRPr="00006286">
              <w:rPr>
                <w:rFonts w:ascii="Arial" w:hAnsi="Arial" w:cs="Arial"/>
                <w:color w:val="FF0000"/>
                <w:sz w:val="20"/>
                <w:szCs w:val="20"/>
              </w:rPr>
              <w:t xml:space="preserve">De schuldeiser aanvaardt, voor zover nodig bij voorbaat, de schuldigerkenning, de zekerheidstellingen, alle aangegane verbintenissen en alle verleende bevoegdheden en volmachten voortvloeiende uit deze akte en/of de Algemene Voorwaarden. </w:t>
            </w:r>
          </w:p>
          <w:p w14:paraId="70910BE6" w14:textId="77777777" w:rsidR="000F58B8" w:rsidRPr="00006286" w:rsidRDefault="000F58B8" w:rsidP="000F58B8">
            <w:pPr>
              <w:pStyle w:val="Geenafstand"/>
              <w:rPr>
                <w:rFonts w:ascii="Arial" w:hAnsi="Arial" w:cs="Arial"/>
                <w:color w:val="FF0000"/>
                <w:sz w:val="20"/>
                <w:szCs w:val="20"/>
              </w:rPr>
            </w:pPr>
          </w:p>
        </w:tc>
        <w:tc>
          <w:tcPr>
            <w:tcW w:w="2606" w:type="pct"/>
            <w:shd w:val="clear" w:color="auto" w:fill="auto"/>
          </w:tcPr>
          <w:p w14:paraId="491B04BD" w14:textId="77777777" w:rsidR="000F58B8" w:rsidRDefault="00101082" w:rsidP="00101082">
            <w:pPr>
              <w:keepNext/>
              <w:spacing w:line="240" w:lineRule="auto"/>
              <w:rPr>
                <w:sz w:val="16"/>
                <w:szCs w:val="16"/>
              </w:rPr>
            </w:pPr>
            <w:r>
              <w:rPr>
                <w:sz w:val="16"/>
                <w:szCs w:val="16"/>
              </w:rPr>
              <w:t>Vaste tekst.</w:t>
            </w:r>
          </w:p>
          <w:p w14:paraId="07826BD2" w14:textId="4440A9AE" w:rsidR="00101082" w:rsidRDefault="00101082" w:rsidP="00FD4C0C">
            <w:pPr>
              <w:keepNext/>
              <w:spacing w:line="240" w:lineRule="auto"/>
              <w:rPr>
                <w:sz w:val="16"/>
                <w:szCs w:val="16"/>
              </w:rPr>
            </w:pPr>
            <w:r>
              <w:rPr>
                <w:sz w:val="16"/>
                <w:szCs w:val="16"/>
              </w:rPr>
              <w:t>Indien de starterslening niet aanwezig is dan wordt de opsomming automatisch aangepast voor deze en de hierna volgende alinea</w:t>
            </w:r>
            <w:r w:rsidR="00032CDD">
              <w:rPr>
                <w:sz w:val="16"/>
                <w:szCs w:val="16"/>
              </w:rPr>
              <w:t>.</w:t>
            </w:r>
          </w:p>
        </w:tc>
      </w:tr>
    </w:tbl>
    <w:p w14:paraId="72CD708E" w14:textId="75D62263" w:rsidR="00CA7CD3" w:rsidRDefault="00125901" w:rsidP="00CA7CD3">
      <w:pPr>
        <w:pStyle w:val="Kop2"/>
        <w:pageBreakBefore/>
      </w:pPr>
      <w:bookmarkStart w:id="268" w:name="_Toc19619429"/>
      <w:r>
        <w:lastRenderedPageBreak/>
        <w:t>Woonplaatskeuze</w:t>
      </w:r>
      <w:bookmarkEnd w:id="268"/>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D77156" w14:paraId="1703F8EF" w14:textId="77777777" w:rsidTr="00926790">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81C615E" w14:textId="77777777" w:rsidR="00926790" w:rsidRPr="00926790" w:rsidRDefault="00926790" w:rsidP="00926790">
            <w:pPr>
              <w:pStyle w:val="Geenafstand"/>
              <w:rPr>
                <w:rFonts w:ascii="Arial" w:hAnsi="Arial" w:cs="Arial"/>
                <w:b/>
                <w:bCs/>
                <w:color w:val="7030A0"/>
                <w:sz w:val="20"/>
                <w:szCs w:val="20"/>
              </w:rPr>
            </w:pPr>
            <w:r w:rsidRPr="00926790">
              <w:rPr>
                <w:rFonts w:ascii="Arial" w:hAnsi="Arial" w:cs="Arial"/>
                <w:b/>
                <w:bCs/>
                <w:color w:val="000000" w:themeColor="text1"/>
                <w:sz w:val="20"/>
                <w:szCs w:val="20"/>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3D03EBE" w14:textId="77777777" w:rsidR="00926790" w:rsidRPr="00926790" w:rsidRDefault="00926790" w:rsidP="004936BD">
            <w:pPr>
              <w:spacing w:before="72"/>
              <w:rPr>
                <w:b/>
                <w:bCs/>
                <w:szCs w:val="18"/>
              </w:rPr>
            </w:pPr>
            <w:r w:rsidRPr="00926790">
              <w:rPr>
                <w:b/>
                <w:bCs/>
                <w:color w:val="000000" w:themeColor="text1"/>
                <w:szCs w:val="18"/>
              </w:rPr>
              <w:t>Toelichting</w:t>
            </w:r>
          </w:p>
        </w:tc>
      </w:tr>
      <w:tr w:rsidR="00125901" w:rsidRPr="00D77156" w14:paraId="4789201C" w14:textId="77777777" w:rsidTr="00FD6F38">
        <w:trPr>
          <w:tblHeader/>
        </w:trPr>
        <w:tc>
          <w:tcPr>
            <w:tcW w:w="6771" w:type="dxa"/>
            <w:shd w:val="clear" w:color="auto" w:fill="auto"/>
          </w:tcPr>
          <w:p w14:paraId="44A67754" w14:textId="32ADF2EC" w:rsidR="009A4027" w:rsidRPr="00006286" w:rsidRDefault="00A24B1A" w:rsidP="009A4027">
            <w:pPr>
              <w:pStyle w:val="Geenafstand"/>
              <w:rPr>
                <w:rFonts w:ascii="Arial" w:hAnsi="Arial" w:cs="Arial"/>
                <w:color w:val="7030A0"/>
                <w:sz w:val="20"/>
                <w:szCs w:val="20"/>
              </w:rPr>
            </w:pPr>
            <w:r w:rsidRPr="00545931">
              <w:rPr>
                <w:rFonts w:ascii="Arial" w:hAnsi="Arial" w:cs="Arial"/>
                <w:snapToGrid w:val="0"/>
                <w:sz w:val="20"/>
              </w:rPr>
              <w:fldChar w:fldCharType="begin"/>
            </w:r>
            <w:r w:rsidRPr="00545931">
              <w:rPr>
                <w:rFonts w:ascii="Arial" w:hAnsi="Arial" w:cs="Arial"/>
                <w:snapToGrid w:val="0"/>
                <w:sz w:val="20"/>
              </w:rPr>
              <w:instrText>MacroButton Nomacro §</w:instrText>
            </w:r>
            <w:r w:rsidRPr="00545931">
              <w:rPr>
                <w:rFonts w:ascii="Arial" w:hAnsi="Arial" w:cs="Arial"/>
                <w:snapToGrid w:val="0"/>
                <w:sz w:val="20"/>
              </w:rPr>
              <w:fldChar w:fldCharType="end"/>
            </w:r>
            <w:r w:rsidR="00C75E75">
              <w:rPr>
                <w:rFonts w:ascii="Arial" w:hAnsi="Arial" w:cs="Arial"/>
                <w:color w:val="7030A0"/>
                <w:sz w:val="20"/>
                <w:szCs w:val="20"/>
              </w:rPr>
              <w:t>H</w:t>
            </w:r>
            <w:r w:rsidR="00D9438F" w:rsidRPr="00545931">
              <w:rPr>
                <w:rFonts w:ascii="Arial" w:hAnsi="Arial" w:cs="Arial"/>
                <w:snapToGrid w:val="0"/>
                <w:sz w:val="20"/>
              </w:rPr>
              <w:fldChar w:fldCharType="begin"/>
            </w:r>
            <w:r w:rsidR="00D9438F" w:rsidRPr="00545931">
              <w:rPr>
                <w:rFonts w:ascii="Arial" w:hAnsi="Arial" w:cs="Arial"/>
                <w:snapToGrid w:val="0"/>
                <w:sz w:val="20"/>
              </w:rPr>
              <w:instrText>MacroButton Nomacro §</w:instrText>
            </w:r>
            <w:r w:rsidR="00D9438F" w:rsidRPr="00545931">
              <w:rPr>
                <w:rFonts w:ascii="Arial" w:hAnsi="Arial" w:cs="Arial"/>
                <w:snapToGrid w:val="0"/>
                <w:sz w:val="20"/>
              </w:rPr>
              <w:fldChar w:fldCharType="end"/>
            </w:r>
            <w:r w:rsidR="009A4027" w:rsidRPr="00006286">
              <w:rPr>
                <w:rFonts w:ascii="Arial" w:hAnsi="Arial" w:cs="Arial"/>
                <w:color w:val="7030A0"/>
                <w:sz w:val="20"/>
                <w:szCs w:val="20"/>
              </w:rPr>
              <w:t xml:space="preserve"> </w:t>
            </w:r>
            <w:r w:rsidR="009A4027" w:rsidRPr="00006286">
              <w:rPr>
                <w:rFonts w:ascii="Arial" w:hAnsi="Arial" w:cs="Arial"/>
                <w:color w:val="7030A0"/>
                <w:sz w:val="20"/>
                <w:szCs w:val="20"/>
              </w:rPr>
              <w:tab/>
            </w:r>
            <w:r w:rsidR="009A4027">
              <w:rPr>
                <w:rFonts w:ascii="Arial" w:hAnsi="Arial" w:cs="Arial"/>
                <w:color w:val="7030A0"/>
                <w:sz w:val="20"/>
                <w:szCs w:val="20"/>
              </w:rPr>
              <w:t xml:space="preserve">     </w:t>
            </w:r>
            <w:r w:rsidR="009A4027" w:rsidRPr="00006286">
              <w:rPr>
                <w:rFonts w:ascii="Arial" w:hAnsi="Arial" w:cs="Arial"/>
                <w:color w:val="7030A0"/>
                <w:sz w:val="20"/>
                <w:szCs w:val="20"/>
                <w:u w:val="single"/>
              </w:rPr>
              <w:t>Woonplaats</w:t>
            </w:r>
            <w:r w:rsidR="009A4027" w:rsidRPr="00006286">
              <w:rPr>
                <w:rFonts w:ascii="Arial" w:hAnsi="Arial" w:cs="Arial"/>
                <w:color w:val="7030A0"/>
                <w:sz w:val="20"/>
                <w:szCs w:val="20"/>
              </w:rPr>
              <w:t xml:space="preserve"> </w:t>
            </w:r>
          </w:p>
          <w:p w14:paraId="413CA177" w14:textId="77777777" w:rsidR="009A4027" w:rsidRPr="00006286" w:rsidRDefault="009A4027" w:rsidP="009A4027">
            <w:pPr>
              <w:pStyle w:val="Geenafstand"/>
              <w:ind w:left="708"/>
              <w:rPr>
                <w:rFonts w:ascii="Arial" w:hAnsi="Arial" w:cs="Arial"/>
                <w:color w:val="7030A0"/>
                <w:sz w:val="20"/>
                <w:szCs w:val="20"/>
              </w:rPr>
            </w:pPr>
            <w:r w:rsidRPr="00006286">
              <w:rPr>
                <w:rFonts w:ascii="Arial" w:hAnsi="Arial" w:cs="Arial"/>
                <w:color w:val="7030A0"/>
                <w:sz w:val="20"/>
                <w:szCs w:val="20"/>
              </w:rPr>
              <w:t xml:space="preserve">Voor de tenuitvoerlegging van deze akte wordt woonplaats gekozen ten kantore van de hypotheekhouder te Amsterdam, alsmede ten kantore van de notaris, bewaarder van deze akte. </w:t>
            </w:r>
          </w:p>
          <w:p w14:paraId="05023EFA" w14:textId="77777777" w:rsidR="00125901" w:rsidRPr="00DB7FA4" w:rsidRDefault="00125901" w:rsidP="00FD6F38">
            <w:pPr>
              <w:rPr>
                <w:b/>
              </w:rPr>
            </w:pPr>
          </w:p>
        </w:tc>
        <w:tc>
          <w:tcPr>
            <w:tcW w:w="7371" w:type="dxa"/>
            <w:shd w:val="clear" w:color="auto" w:fill="auto"/>
          </w:tcPr>
          <w:p w14:paraId="4BCEF620" w14:textId="77777777" w:rsidR="00CA3B6A" w:rsidRPr="004E41D3" w:rsidRDefault="00CA3B6A" w:rsidP="004E41D3">
            <w:pPr>
              <w:spacing w:before="72" w:line="240" w:lineRule="auto"/>
              <w:rPr>
                <w:sz w:val="16"/>
                <w:szCs w:val="16"/>
              </w:rPr>
            </w:pPr>
            <w:r w:rsidRPr="004E41D3">
              <w:rPr>
                <w:sz w:val="16"/>
                <w:szCs w:val="16"/>
              </w:rPr>
              <w:t>Optionele tekst. Deze paragraaf is verplicht als één van de personen uit één van de partijen een buitenlands adres heeft. (Het modeldocument dwingt dit niet af.)</w:t>
            </w:r>
          </w:p>
          <w:p w14:paraId="5DC4F992" w14:textId="77777777" w:rsidR="00CA3B6A" w:rsidRPr="004E41D3" w:rsidRDefault="00CA3B6A" w:rsidP="004E41D3">
            <w:pPr>
              <w:spacing w:before="72" w:line="240" w:lineRule="auto"/>
              <w:rPr>
                <w:sz w:val="16"/>
                <w:szCs w:val="16"/>
              </w:rPr>
            </w:pPr>
          </w:p>
          <w:p w14:paraId="68A74EF9" w14:textId="3CD4C7D2" w:rsidR="00CA3B6A" w:rsidRPr="004E41D3" w:rsidRDefault="00CA3B6A" w:rsidP="004E41D3">
            <w:pPr>
              <w:spacing w:before="72" w:line="240" w:lineRule="auto"/>
              <w:rPr>
                <w:sz w:val="16"/>
                <w:szCs w:val="16"/>
              </w:rPr>
            </w:pPr>
            <w:r w:rsidRPr="004E41D3">
              <w:rPr>
                <w:sz w:val="16"/>
                <w:szCs w:val="16"/>
              </w:rPr>
              <w:t>De woonplaatskeuze heeft betrekking op alle comparanten, zowel de hypotheeknemer als de hypotheekgever. Wanneer deze tekst getoond wordt dan wordt deze afgesloten met een punt ‘.’.</w:t>
            </w:r>
          </w:p>
          <w:p w14:paraId="4A02A751" w14:textId="77777777" w:rsidR="004E41D3" w:rsidRPr="00DB7FA4" w:rsidRDefault="004E41D3" w:rsidP="004E41D3">
            <w:pPr>
              <w:spacing w:before="72" w:line="240" w:lineRule="auto"/>
              <w:rPr>
                <w:szCs w:val="18"/>
              </w:rPr>
            </w:pPr>
          </w:p>
          <w:p w14:paraId="5176EA29" w14:textId="77777777" w:rsidR="00CA3B6A" w:rsidRPr="00DB7FA4" w:rsidRDefault="00CA3B6A" w:rsidP="004E41D3">
            <w:pPr>
              <w:keepNext/>
              <w:spacing w:line="240" w:lineRule="auto"/>
              <w:rPr>
                <w:szCs w:val="18"/>
                <w:u w:val="single"/>
              </w:rPr>
            </w:pPr>
            <w:proofErr w:type="spellStart"/>
            <w:r w:rsidRPr="00DB7FA4">
              <w:rPr>
                <w:szCs w:val="18"/>
                <w:u w:val="single"/>
              </w:rPr>
              <w:t>Mapping</w:t>
            </w:r>
            <w:proofErr w:type="spellEnd"/>
            <w:r w:rsidRPr="00DB7FA4">
              <w:rPr>
                <w:szCs w:val="18"/>
                <w:u w:val="single"/>
              </w:rPr>
              <w:t>:</w:t>
            </w:r>
          </w:p>
          <w:p w14:paraId="5A01F724" w14:textId="77777777" w:rsidR="00CA3B6A" w:rsidRPr="00DB7FA4" w:rsidRDefault="00CA3B6A" w:rsidP="004E41D3">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tia_TekstKeuze</w:t>
            </w:r>
            <w:proofErr w:type="spellEnd"/>
          </w:p>
          <w:p w14:paraId="18730E86" w14:textId="77777777" w:rsidR="00CA3B6A" w:rsidRPr="00DB7FA4" w:rsidRDefault="00CA3B6A" w:rsidP="004E41D3">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k_Woonplaatskeuze</w:t>
            </w:r>
            <w:proofErr w:type="spellEnd"/>
            <w:r w:rsidRPr="00DB7FA4">
              <w:rPr>
                <w:sz w:val="16"/>
                <w:szCs w:val="16"/>
              </w:rPr>
              <w:t>’)</w:t>
            </w:r>
          </w:p>
          <w:p w14:paraId="49953F27" w14:textId="5BA34C54" w:rsidR="00125901" w:rsidRDefault="00CA3B6A" w:rsidP="004E41D3">
            <w:pPr>
              <w:spacing w:line="240" w:lineRule="auto"/>
              <w:rPr>
                <w:sz w:val="16"/>
                <w:szCs w:val="16"/>
              </w:rPr>
            </w:pPr>
            <w:r w:rsidRPr="00DB7FA4">
              <w:rPr>
                <w:sz w:val="16"/>
                <w:szCs w:val="16"/>
              </w:rPr>
              <w:t>./tekst</w:t>
            </w:r>
            <w:r w:rsidRPr="009620A2">
              <w:rPr>
                <w:rFonts w:cs="Arial"/>
                <w:color w:val="800080"/>
                <w:kern w:val="0"/>
                <w:sz w:val="20"/>
                <w:lang w:eastAsia="nl-NL"/>
              </w:rPr>
              <w:t xml:space="preserve"> </w:t>
            </w:r>
            <w:r>
              <w:rPr>
                <w:sz w:val="16"/>
                <w:szCs w:val="16"/>
              </w:rPr>
              <w:t>(</w:t>
            </w:r>
            <w:r w:rsidR="00947C30" w:rsidRPr="00947C30">
              <w:rPr>
                <w:rFonts w:cs="Arial"/>
                <w:color w:val="000000" w:themeColor="text1"/>
                <w:sz w:val="16"/>
                <w:szCs w:val="16"/>
              </w:rPr>
              <w:t>Voor de tenuitvoerlegging van deze akte wordt woonplaats gekozen ten kantore van de hypotheekhouder te Amsterdam, alsmede ten kantore van de notaris, bewaarder van deze akte</w:t>
            </w:r>
            <w:r w:rsidR="00F01B7B">
              <w:rPr>
                <w:rFonts w:cs="Arial"/>
                <w:color w:val="000000" w:themeColor="text1"/>
                <w:sz w:val="16"/>
                <w:szCs w:val="16"/>
              </w:rPr>
              <w:t>.</w:t>
            </w:r>
            <w:r>
              <w:rPr>
                <w:sz w:val="16"/>
                <w:szCs w:val="16"/>
              </w:rPr>
              <w:t>)</w:t>
            </w:r>
          </w:p>
          <w:p w14:paraId="4236B34B" w14:textId="79E7B846" w:rsidR="00CA3B6A" w:rsidRPr="00DB7FA4" w:rsidRDefault="00CA3B6A" w:rsidP="00CA3B6A">
            <w:pPr>
              <w:rPr>
                <w:b/>
              </w:rPr>
            </w:pPr>
          </w:p>
        </w:tc>
      </w:tr>
    </w:tbl>
    <w:p w14:paraId="0859F2FD" w14:textId="77777777" w:rsidR="0082293D" w:rsidRDefault="0082293D" w:rsidP="008E3F95">
      <w:pPr>
        <w:pStyle w:val="Kop2"/>
        <w:numPr>
          <w:ilvl w:val="1"/>
          <w:numId w:val="1"/>
        </w:numPr>
      </w:pPr>
      <w:bookmarkStart w:id="269" w:name="_Toc464135508"/>
      <w:bookmarkStart w:id="270" w:name="_Toc506361272"/>
      <w:bookmarkStart w:id="271" w:name="_Toc19619430"/>
      <w:r>
        <w:t xml:space="preserve">Einde </w:t>
      </w:r>
      <w:r w:rsidRPr="0082293D">
        <w:rPr>
          <w:lang w:val="nl-NL"/>
        </w:rPr>
        <w:t>kadasterdeel</w:t>
      </w:r>
      <w:bookmarkEnd w:id="269"/>
      <w:bookmarkEnd w:id="270"/>
      <w:bookmarkEnd w:id="27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343045" w14:paraId="445208ED" w14:textId="77777777" w:rsidTr="00DB7FA4">
        <w:tc>
          <w:tcPr>
            <w:tcW w:w="6771" w:type="dxa"/>
            <w:shd w:val="clear" w:color="auto" w:fill="auto"/>
          </w:tcPr>
          <w:p w14:paraId="5C0AADBB" w14:textId="0B60CB60" w:rsidR="00E729A7" w:rsidRPr="00FD4C0C" w:rsidRDefault="007677F1"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Cs/>
                <w:color w:val="FF0000"/>
                <w:szCs w:val="18"/>
              </w:rPr>
            </w:pPr>
            <w:r w:rsidRPr="00FD4C0C">
              <w:rPr>
                <w:bCs/>
                <w:color w:val="FF0000"/>
                <w:szCs w:val="18"/>
              </w:rPr>
              <w:t>EINDE K</w:t>
            </w:r>
            <w:r w:rsidR="00E729A7" w:rsidRPr="00FD4C0C">
              <w:rPr>
                <w:bCs/>
                <w:color w:val="FF0000"/>
                <w:szCs w:val="18"/>
              </w:rPr>
              <w:t>DASTERDEEL</w:t>
            </w:r>
          </w:p>
        </w:tc>
        <w:tc>
          <w:tcPr>
            <w:tcW w:w="7371" w:type="dxa"/>
            <w:shd w:val="clear" w:color="auto" w:fill="auto"/>
          </w:tcPr>
          <w:p w14:paraId="20B7C01E" w14:textId="77777777" w:rsidR="00E729A7" w:rsidRPr="00DB7FA4" w:rsidRDefault="00E729A7" w:rsidP="00E729A7">
            <w:pPr>
              <w:rPr>
                <w:szCs w:val="18"/>
              </w:rPr>
            </w:pPr>
            <w:r w:rsidRPr="00DB7FA4">
              <w:rPr>
                <w:szCs w:val="18"/>
              </w:rPr>
              <w:t>Vaste tekst.</w:t>
            </w:r>
          </w:p>
        </w:tc>
      </w:tr>
    </w:tbl>
    <w:p w14:paraId="58873B56" w14:textId="078A2FE0" w:rsidR="0000015B" w:rsidRDefault="0000015B" w:rsidP="00B13D63">
      <w:pPr>
        <w:pStyle w:val="Kop2"/>
        <w:pageBreakBefore/>
        <w:numPr>
          <w:ilvl w:val="1"/>
          <w:numId w:val="1"/>
        </w:numPr>
        <w:rPr>
          <w:lang w:val="nl-NL"/>
        </w:rPr>
      </w:pPr>
      <w:bookmarkStart w:id="272" w:name="_Toc248216324"/>
      <w:bookmarkStart w:id="273" w:name="_Toc464135509"/>
      <w:bookmarkStart w:id="274" w:name="_Toc506361273"/>
      <w:bookmarkStart w:id="275" w:name="_Toc19619431"/>
      <w:r w:rsidRPr="00B13D63">
        <w:rPr>
          <w:lang w:val="nl-NL"/>
        </w:rPr>
        <w:lastRenderedPageBreak/>
        <w:t>Vrije gedeelte</w:t>
      </w:r>
      <w:bookmarkEnd w:id="272"/>
      <w:bookmarkEnd w:id="273"/>
      <w:bookmarkEnd w:id="274"/>
      <w:bookmarkEnd w:id="27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D77156" w14:paraId="60F321BA" w14:textId="77777777" w:rsidTr="00926790">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07D0F33D" w14:textId="77777777" w:rsidR="00926790" w:rsidRPr="00926790" w:rsidRDefault="00926790" w:rsidP="004936BD">
            <w:pPr>
              <w:rPr>
                <w:rFonts w:cs="Arial"/>
                <w:b/>
                <w:bCs/>
                <w:color w:val="999999"/>
              </w:rPr>
            </w:pPr>
            <w:r w:rsidRPr="00926790">
              <w:rPr>
                <w:rFonts w:cs="Arial"/>
                <w:b/>
                <w:bCs/>
                <w:color w:val="000000" w:themeColor="text1"/>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6100DED" w14:textId="77777777" w:rsidR="00926790" w:rsidRPr="00926790" w:rsidRDefault="00926790" w:rsidP="00926790">
            <w:pPr>
              <w:spacing w:before="72"/>
              <w:rPr>
                <w:b/>
                <w:bCs/>
              </w:rPr>
            </w:pPr>
            <w:r w:rsidRPr="00926790">
              <w:rPr>
                <w:b/>
                <w:bCs/>
              </w:rPr>
              <w:t>Toelichting</w:t>
            </w:r>
          </w:p>
        </w:tc>
      </w:tr>
      <w:tr w:rsidR="0000015B" w:rsidRPr="00A10B2A" w14:paraId="12AF63F3" w14:textId="77777777" w:rsidTr="00DB7FA4">
        <w:tc>
          <w:tcPr>
            <w:tcW w:w="6771" w:type="dxa"/>
            <w:shd w:val="clear" w:color="auto" w:fill="auto"/>
          </w:tcPr>
          <w:p w14:paraId="56FC4482" w14:textId="77777777" w:rsidR="0000015B" w:rsidRPr="00DB7FA4" w:rsidRDefault="0000015B" w:rsidP="00012F09">
            <w:pPr>
              <w:rPr>
                <w:rFonts w:cs="Arial"/>
                <w:color w:val="999999"/>
              </w:rPr>
            </w:pPr>
          </w:p>
        </w:tc>
        <w:tc>
          <w:tcPr>
            <w:tcW w:w="7371" w:type="dxa"/>
            <w:shd w:val="clear" w:color="auto" w:fill="auto"/>
          </w:tcPr>
          <w:p w14:paraId="26DD0924" w14:textId="77777777" w:rsidR="0000015B" w:rsidRPr="00891E51" w:rsidRDefault="0000015B" w:rsidP="00891E51">
            <w:pPr>
              <w:spacing w:before="72" w:line="240" w:lineRule="auto"/>
              <w:rPr>
                <w:sz w:val="16"/>
                <w:szCs w:val="16"/>
              </w:rPr>
            </w:pPr>
            <w:r w:rsidRPr="00891E51">
              <w:rPr>
                <w:sz w:val="16"/>
                <w:szCs w:val="16"/>
              </w:rPr>
              <w:t>Dit is vrije tekst, die als geheel opgenomen kan worden in het essentialiabestand. Het Kadaster doet hier niets mee.</w:t>
            </w:r>
            <w:r w:rsidR="00584C9C" w:rsidRPr="00891E51">
              <w:rPr>
                <w:sz w:val="16"/>
                <w:szCs w:val="16"/>
              </w:rPr>
              <w:t xml:space="preserve"> </w:t>
            </w:r>
            <w:r w:rsidRPr="00891E51">
              <w:rPr>
                <w:sz w:val="16"/>
                <w:szCs w:val="16"/>
              </w:rPr>
              <w:t xml:space="preserve">De Kadaster </w:t>
            </w:r>
            <w:proofErr w:type="spellStart"/>
            <w:r w:rsidRPr="00891E51">
              <w:rPr>
                <w:sz w:val="16"/>
                <w:szCs w:val="16"/>
              </w:rPr>
              <w:t>stylesheet</w:t>
            </w:r>
            <w:proofErr w:type="spellEnd"/>
            <w:r w:rsidRPr="00891E51">
              <w:rPr>
                <w:sz w:val="16"/>
                <w:szCs w:val="16"/>
              </w:rPr>
              <w:t xml:space="preserve"> biedt geen ondersteuning voor het invullen van variabelen uit dit tekstdeel. </w:t>
            </w:r>
          </w:p>
          <w:p w14:paraId="08B482B9" w14:textId="77777777" w:rsidR="00266366" w:rsidRDefault="00266366" w:rsidP="00DB7FA4">
            <w:pPr>
              <w:spacing w:before="72"/>
            </w:pPr>
          </w:p>
          <w:p w14:paraId="1007A21E" w14:textId="77777777" w:rsidR="00266366" w:rsidRPr="00DB7FA4" w:rsidRDefault="00266366" w:rsidP="00DB7FA4">
            <w:pPr>
              <w:spacing w:before="72"/>
              <w:rPr>
                <w:u w:val="single"/>
              </w:rPr>
            </w:pPr>
            <w:proofErr w:type="spellStart"/>
            <w:r w:rsidRPr="00DB7FA4">
              <w:rPr>
                <w:u w:val="single"/>
              </w:rPr>
              <w:t>Mapping</w:t>
            </w:r>
            <w:proofErr w:type="spellEnd"/>
            <w:r w:rsidRPr="00DB7FA4">
              <w:rPr>
                <w:u w:val="single"/>
              </w:rPr>
              <w:t>:</w:t>
            </w:r>
          </w:p>
          <w:p w14:paraId="14549EB0" w14:textId="77777777" w:rsidR="00266366" w:rsidRDefault="00266366" w:rsidP="00DB7FA4">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tia_TekstTweedeDeel</w:t>
            </w:r>
            <w:proofErr w:type="spellEnd"/>
          </w:p>
          <w:p w14:paraId="0FE30123" w14:textId="0D912567" w:rsidR="00424E1D" w:rsidRPr="00A10B2A" w:rsidRDefault="00424E1D" w:rsidP="00DB7FA4">
            <w:pPr>
              <w:keepNext/>
              <w:spacing w:line="240" w:lineRule="auto"/>
            </w:pPr>
          </w:p>
        </w:tc>
      </w:tr>
    </w:tbl>
    <w:p w14:paraId="6D9A18A6" w14:textId="77777777" w:rsidR="00E31BE8" w:rsidRPr="008E4889" w:rsidRDefault="00E31BE8" w:rsidP="00B75D8D">
      <w:pPr>
        <w:tabs>
          <w:tab w:val="left" w:pos="-1440"/>
          <w:tab w:val="left" w:pos="-720"/>
          <w:tab w:val="left" w:pos="425"/>
        </w:tabs>
        <w:suppressAutoHyphens/>
      </w:pPr>
    </w:p>
    <w:sectPr w:rsidR="00E31BE8" w:rsidRPr="008E4889" w:rsidSect="00FD4C0C">
      <w:pgSz w:w="16838" w:h="11906" w:orient="landscape" w:code="9"/>
      <w:pgMar w:top="2977" w:right="2977" w:bottom="1304" w:left="1304" w:header="567" w:footer="431" w:gutter="0"/>
      <w:cols w:space="708"/>
      <w:formProt w:val="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F721B" w14:textId="77777777" w:rsidR="00E04E74" w:rsidRDefault="00E04E74">
      <w:r>
        <w:separator/>
      </w:r>
    </w:p>
  </w:endnote>
  <w:endnote w:type="continuationSeparator" w:id="0">
    <w:p w14:paraId="4802D5DD" w14:textId="77777777" w:rsidR="00E04E74" w:rsidRDefault="00E04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F8976" w14:textId="77777777" w:rsidR="006E2022" w:rsidRDefault="006E2022">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B8270" w14:textId="77777777" w:rsidR="006E2022" w:rsidRDefault="006E202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17C35" w14:textId="77777777" w:rsidR="00E04E74" w:rsidRDefault="00E04E74">
      <w:r>
        <w:separator/>
      </w:r>
    </w:p>
  </w:footnote>
  <w:footnote w:type="continuationSeparator" w:id="0">
    <w:p w14:paraId="38BAF56E" w14:textId="77777777" w:rsidR="00E04E74" w:rsidRDefault="00E04E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6E2022" w14:paraId="1712C727" w14:textId="77777777">
      <w:tc>
        <w:tcPr>
          <w:tcW w:w="4181" w:type="dxa"/>
        </w:tcPr>
        <w:p w14:paraId="610BA701" w14:textId="77777777" w:rsidR="006E2022" w:rsidRDefault="006E2022">
          <w:pPr>
            <w:pStyle w:val="tussenkopje"/>
            <w:spacing w:before="0"/>
          </w:pPr>
          <w:r>
            <w:t>Datum</w:t>
          </w:r>
        </w:p>
      </w:tc>
    </w:tr>
    <w:tr w:rsidR="006E2022" w14:paraId="2846A5EC" w14:textId="77777777">
      <w:tc>
        <w:tcPr>
          <w:tcW w:w="4181" w:type="dxa"/>
        </w:tcPr>
        <w:p w14:paraId="466EEB53" w14:textId="11904191" w:rsidR="006E2022" w:rsidRDefault="006E2022">
          <w:pPr>
            <w:spacing w:line="240" w:lineRule="atLeast"/>
          </w:pPr>
          <w:r>
            <w:fldChar w:fldCharType="begin"/>
          </w:r>
          <w:r>
            <w:instrText xml:space="preserve"> REF Datum </w:instrText>
          </w:r>
          <w:r>
            <w:fldChar w:fldCharType="end"/>
          </w:r>
          <w:del w:id="107" w:author="Groot, Karina de" w:date="2020-01-06T11:23:00Z">
            <w:r w:rsidR="00454CB4" w:rsidDel="00A55FA7">
              <w:delText>1</w:delText>
            </w:r>
          </w:del>
          <w:ins w:id="108" w:author="Groot, Karina de" w:date="2020-01-06T11:23:00Z">
            <w:r w:rsidR="00A55FA7">
              <w:t>6</w:t>
            </w:r>
          </w:ins>
          <w:r>
            <w:rPr>
              <w:noProof/>
            </w:rPr>
            <w:t>-0</w:t>
          </w:r>
          <w:del w:id="109" w:author="Groot, Karina de" w:date="2019-09-17T13:37:00Z">
            <w:r w:rsidR="00454CB4" w:rsidDel="007818AC">
              <w:rPr>
                <w:noProof/>
              </w:rPr>
              <w:delText>8</w:delText>
            </w:r>
          </w:del>
          <w:ins w:id="110" w:author="Groot, Karina de" w:date="2020-01-06T11:24:00Z">
            <w:r w:rsidR="00A55FA7">
              <w:rPr>
                <w:noProof/>
              </w:rPr>
              <w:t>1</w:t>
            </w:r>
          </w:ins>
          <w:r>
            <w:rPr>
              <w:noProof/>
            </w:rPr>
            <w:t>-20</w:t>
          </w:r>
          <w:del w:id="111" w:author="Groot, Karina de" w:date="2020-01-06T11:24:00Z">
            <w:r w:rsidDel="00A55FA7">
              <w:rPr>
                <w:noProof/>
              </w:rPr>
              <w:delText>19</w:delText>
            </w:r>
          </w:del>
          <w:ins w:id="112" w:author="Groot, Karina de" w:date="2020-01-06T11:24:00Z">
            <w:r w:rsidR="00A55FA7">
              <w:rPr>
                <w:noProof/>
              </w:rPr>
              <w:t>20</w:t>
            </w:r>
          </w:ins>
        </w:p>
      </w:tc>
    </w:tr>
    <w:tr w:rsidR="006E2022" w14:paraId="024DCCCA" w14:textId="77777777">
      <w:tc>
        <w:tcPr>
          <w:tcW w:w="4181" w:type="dxa"/>
        </w:tcPr>
        <w:p w14:paraId="39580F40" w14:textId="77777777" w:rsidR="006E2022" w:rsidRDefault="006E2022">
          <w:pPr>
            <w:pStyle w:val="tussenkopje"/>
          </w:pPr>
          <w:r>
            <w:t>Titel</w:t>
          </w:r>
        </w:p>
      </w:tc>
    </w:tr>
    <w:tr w:rsidR="006E2022" w14:paraId="4EFFF9F0" w14:textId="77777777">
      <w:tc>
        <w:tcPr>
          <w:tcW w:w="4181" w:type="dxa"/>
        </w:tcPr>
        <w:p w14:paraId="7DB6203F" w14:textId="72A5D689" w:rsidR="006E2022" w:rsidRDefault="00E04E74">
          <w:pPr>
            <w:spacing w:line="240" w:lineRule="atLeast"/>
            <w:rPr>
              <w:noProof/>
            </w:rPr>
          </w:pPr>
          <w:r>
            <w:fldChar w:fldCharType="begin"/>
          </w:r>
          <w:r>
            <w:instrText xml:space="preserve"> STYLEREF Titel \* MERGEFORMAT </w:instrText>
          </w:r>
          <w:r>
            <w:fldChar w:fldCharType="separate"/>
          </w:r>
          <w:r w:rsidR="00F63D89">
            <w:rPr>
              <w:noProof/>
            </w:rPr>
            <w:t>Toelichting modeldocument Syntrus Achmea</w:t>
          </w:r>
          <w:r>
            <w:rPr>
              <w:noProof/>
            </w:rPr>
            <w:fldChar w:fldCharType="end"/>
          </w:r>
        </w:p>
      </w:tc>
    </w:tr>
    <w:tr w:rsidR="006E2022" w14:paraId="05207AE4" w14:textId="77777777">
      <w:tc>
        <w:tcPr>
          <w:tcW w:w="4181" w:type="dxa"/>
        </w:tcPr>
        <w:p w14:paraId="4D245011" w14:textId="77777777" w:rsidR="006E2022" w:rsidRDefault="006E2022">
          <w:pPr>
            <w:pStyle w:val="tussenkopje"/>
          </w:pPr>
          <w:r>
            <w:t>Versie</w:t>
          </w:r>
        </w:p>
      </w:tc>
    </w:tr>
    <w:tr w:rsidR="006E2022" w14:paraId="744F0CE8" w14:textId="77777777">
      <w:tc>
        <w:tcPr>
          <w:tcW w:w="4181" w:type="dxa"/>
        </w:tcPr>
        <w:p w14:paraId="4A1720B8" w14:textId="48EB89F3" w:rsidR="006E2022" w:rsidRDefault="006E2022">
          <w:pPr>
            <w:spacing w:line="240" w:lineRule="atLeast"/>
          </w:pPr>
          <w:r>
            <w:t>1.</w:t>
          </w:r>
          <w:ins w:id="113" w:author="Groot, Karina de" w:date="2020-01-06T11:24:00Z">
            <w:r w:rsidR="00A55FA7">
              <w:t>2</w:t>
            </w:r>
          </w:ins>
          <w:del w:id="114" w:author="Groot, Karina de" w:date="2019-09-17T13:37:00Z">
            <w:r w:rsidR="00454CB4" w:rsidDel="007818AC">
              <w:delText>0</w:delText>
            </w:r>
          </w:del>
        </w:p>
      </w:tc>
    </w:tr>
    <w:tr w:rsidR="006E2022" w14:paraId="30A6F306" w14:textId="77777777">
      <w:tc>
        <w:tcPr>
          <w:tcW w:w="4181" w:type="dxa"/>
        </w:tcPr>
        <w:p w14:paraId="17AF06DC" w14:textId="77777777" w:rsidR="006E2022" w:rsidRDefault="006E2022">
          <w:pPr>
            <w:pStyle w:val="tussenkopje"/>
          </w:pPr>
          <w:r>
            <w:t>Blad</w:t>
          </w:r>
        </w:p>
      </w:tc>
    </w:tr>
    <w:tr w:rsidR="006E2022" w14:paraId="3A810291" w14:textId="77777777">
      <w:tc>
        <w:tcPr>
          <w:tcW w:w="4181" w:type="dxa"/>
        </w:tcPr>
        <w:p w14:paraId="0FC60380" w14:textId="3B44AA23" w:rsidR="006E2022" w:rsidRDefault="006E2022">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 1+</w:instrText>
          </w:r>
          <w:r w:rsidR="00E04E74">
            <w:fldChar w:fldCharType="begin"/>
          </w:r>
          <w:r w:rsidR="00E04E74">
            <w:instrText xml:space="preserve"> NUMPAGES   \* MERGEFORMAT </w:instrText>
          </w:r>
          <w:r w:rsidR="00E04E74">
            <w:fldChar w:fldCharType="separate"/>
          </w:r>
          <w:r w:rsidR="00F63D89">
            <w:rPr>
              <w:noProof/>
            </w:rPr>
            <w:instrText>36</w:instrText>
          </w:r>
          <w:r w:rsidR="00E04E74">
            <w:rPr>
              <w:noProof/>
            </w:rPr>
            <w:fldChar w:fldCharType="end"/>
          </w:r>
          <w:r>
            <w:instrText xml:space="preserve"> </w:instrText>
          </w:r>
          <w:r>
            <w:fldChar w:fldCharType="separate"/>
          </w:r>
          <w:r w:rsidR="00F63D89">
            <w:rPr>
              <w:noProof/>
            </w:rPr>
            <w:t>37</w:t>
          </w:r>
          <w:r>
            <w:fldChar w:fldCharType="end"/>
          </w:r>
          <w:r>
            <w:t xml:space="preserve"> </w:t>
          </w:r>
        </w:p>
      </w:tc>
    </w:tr>
  </w:tbl>
  <w:p w14:paraId="024C4FF1" w14:textId="238461A8" w:rsidR="006E2022" w:rsidRDefault="006E2022">
    <w:pPr>
      <w:pStyle w:val="Koptekst"/>
    </w:pPr>
    <w:r>
      <w:rPr>
        <w:noProof/>
        <w:snapToGrid/>
        <w:lang w:eastAsia="nl-NL"/>
      </w:rPr>
      <w:drawing>
        <wp:anchor distT="0" distB="0" distL="114300" distR="114300" simplePos="0" relativeHeight="251657216" behindDoc="1" locked="0" layoutInCell="1" allowOverlap="1" wp14:anchorId="37809968" wp14:editId="13EDC3FC">
          <wp:simplePos x="0" y="0"/>
          <wp:positionH relativeFrom="column">
            <wp:posOffset>2138045</wp:posOffset>
          </wp:positionH>
          <wp:positionV relativeFrom="paragraph">
            <wp:posOffset>-100330</wp:posOffset>
          </wp:positionV>
          <wp:extent cx="1333500" cy="1114425"/>
          <wp:effectExtent l="0" t="0" r="0" b="9525"/>
          <wp:wrapNone/>
          <wp:docPr id="6" name="Afbeelding 6"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6E2022" w14:paraId="076988DE" w14:textId="77777777">
      <w:tc>
        <w:tcPr>
          <w:tcW w:w="4181" w:type="dxa"/>
        </w:tcPr>
        <w:p w14:paraId="2819F8C6" w14:textId="77777777" w:rsidR="006E2022" w:rsidRDefault="006E2022">
          <w:pPr>
            <w:pStyle w:val="tussenkopje"/>
            <w:spacing w:before="0"/>
          </w:pPr>
          <w:r>
            <w:t>Datum</w:t>
          </w:r>
        </w:p>
      </w:tc>
    </w:tr>
    <w:tr w:rsidR="006E2022" w14:paraId="0179760F" w14:textId="77777777">
      <w:tc>
        <w:tcPr>
          <w:tcW w:w="4181" w:type="dxa"/>
        </w:tcPr>
        <w:p w14:paraId="76B46451" w14:textId="5B787039" w:rsidR="006E2022" w:rsidRDefault="00A55FA7" w:rsidP="00101970">
          <w:pPr>
            <w:spacing w:line="240" w:lineRule="atLeast"/>
          </w:pPr>
          <w:bookmarkStart w:id="141" w:name="Datum"/>
          <w:ins w:id="142" w:author="Groot, Karina de" w:date="2020-01-06T11:24:00Z">
            <w:r>
              <w:t>6</w:t>
            </w:r>
          </w:ins>
          <w:del w:id="143" w:author="Groot, Karina de" w:date="2019-09-17T13:46:00Z">
            <w:r w:rsidR="00454CB4" w:rsidDel="004E0687">
              <w:delText>1</w:delText>
            </w:r>
          </w:del>
          <w:r w:rsidR="006E2022">
            <w:t>-0</w:t>
          </w:r>
          <w:del w:id="144" w:author="Groot, Karina de" w:date="2019-09-17T13:46:00Z">
            <w:r w:rsidR="00454CB4" w:rsidDel="004E0687">
              <w:delText>8</w:delText>
            </w:r>
          </w:del>
          <w:ins w:id="145" w:author="Groot, Karina de" w:date="2020-01-06T11:24:00Z">
            <w:r>
              <w:t>1</w:t>
            </w:r>
          </w:ins>
          <w:r w:rsidR="006E2022">
            <w:t>-20</w:t>
          </w:r>
          <w:ins w:id="146" w:author="Groot, Karina de" w:date="2020-01-06T11:25:00Z">
            <w:r>
              <w:t>20</w:t>
            </w:r>
          </w:ins>
          <w:del w:id="147" w:author="Groot, Karina de" w:date="2020-01-06T11:24:00Z">
            <w:r w:rsidR="006E2022" w:rsidDel="00A55FA7">
              <w:delText>19</w:delText>
            </w:r>
          </w:del>
          <w:r w:rsidR="006E2022">
            <w:fldChar w:fldCharType="begin"/>
          </w:r>
          <w:r w:rsidR="006E2022">
            <w:instrText xml:space="preserve"> STYLEREF Datumopmaakprofiel\l  \* MERGEFORMAT </w:instrText>
          </w:r>
          <w:r w:rsidR="006E2022">
            <w:fldChar w:fldCharType="end"/>
          </w:r>
          <w:bookmarkEnd w:id="141"/>
        </w:p>
      </w:tc>
    </w:tr>
    <w:tr w:rsidR="006E2022" w14:paraId="05E36754" w14:textId="77777777">
      <w:tc>
        <w:tcPr>
          <w:tcW w:w="4181" w:type="dxa"/>
        </w:tcPr>
        <w:p w14:paraId="2BB2D007" w14:textId="77777777" w:rsidR="006E2022" w:rsidRDefault="006E2022">
          <w:pPr>
            <w:pStyle w:val="tussenkopje"/>
          </w:pPr>
          <w:r>
            <w:t>Titel</w:t>
          </w:r>
        </w:p>
      </w:tc>
    </w:tr>
    <w:tr w:rsidR="006E2022" w14:paraId="0D60F1F3" w14:textId="77777777">
      <w:tc>
        <w:tcPr>
          <w:tcW w:w="4181" w:type="dxa"/>
        </w:tcPr>
        <w:p w14:paraId="7FFFA4C4" w14:textId="6A699741" w:rsidR="006E2022" w:rsidRPr="00435110" w:rsidRDefault="00E04E74">
          <w:pPr>
            <w:spacing w:line="240" w:lineRule="atLeast"/>
          </w:pPr>
          <w:r>
            <w:fldChar w:fldCharType="begin"/>
          </w:r>
          <w:r>
            <w:instrText xml:space="preserve"> STYLEREF Titel \* MERGEFORMAT </w:instrText>
          </w:r>
          <w:r>
            <w:fldChar w:fldCharType="separate"/>
          </w:r>
          <w:r w:rsidR="00F63D89">
            <w:rPr>
              <w:noProof/>
            </w:rPr>
            <w:t>Toelichting modeldocument Syntrus Achmea</w:t>
          </w:r>
          <w:r>
            <w:rPr>
              <w:noProof/>
            </w:rPr>
            <w:fldChar w:fldCharType="end"/>
          </w:r>
        </w:p>
      </w:tc>
    </w:tr>
    <w:tr w:rsidR="006E2022" w14:paraId="26E3D099" w14:textId="77777777">
      <w:tc>
        <w:tcPr>
          <w:tcW w:w="4181" w:type="dxa"/>
        </w:tcPr>
        <w:p w14:paraId="5B2EA103" w14:textId="77777777" w:rsidR="006E2022" w:rsidRDefault="006E2022">
          <w:pPr>
            <w:pStyle w:val="tussenkopje"/>
          </w:pPr>
          <w:r>
            <w:t>Versie</w:t>
          </w:r>
        </w:p>
      </w:tc>
    </w:tr>
    <w:bookmarkStart w:id="148" w:name="Versie"/>
    <w:tr w:rsidR="006E2022" w14:paraId="2FCF9F03" w14:textId="77777777">
      <w:tc>
        <w:tcPr>
          <w:tcW w:w="4181" w:type="dxa"/>
        </w:tcPr>
        <w:p w14:paraId="0CC655A0" w14:textId="7A6CB7CA" w:rsidR="006E2022" w:rsidRDefault="006E2022">
          <w:pPr>
            <w:spacing w:line="240" w:lineRule="atLeast"/>
          </w:pPr>
          <w:r>
            <w:fldChar w:fldCharType="begin"/>
          </w:r>
          <w:r>
            <w:instrText xml:space="preserve"> STYLEREF Versie\l  \* MERGEFORMAT </w:instrText>
          </w:r>
          <w:r>
            <w:fldChar w:fldCharType="end"/>
          </w:r>
          <w:bookmarkEnd w:id="148"/>
          <w:r>
            <w:t>1.</w:t>
          </w:r>
          <w:ins w:id="149" w:author="Groot, Karina de" w:date="2020-01-06T11:25:00Z">
            <w:r w:rsidR="00A55FA7">
              <w:t>2</w:t>
            </w:r>
          </w:ins>
          <w:del w:id="150" w:author="Groot, Karina de" w:date="2019-09-17T13:46:00Z">
            <w:r w:rsidR="00454CB4" w:rsidDel="004E0687">
              <w:delText>0</w:delText>
            </w:r>
          </w:del>
        </w:p>
      </w:tc>
    </w:tr>
    <w:tr w:rsidR="006E2022" w14:paraId="5935CBD8" w14:textId="77777777">
      <w:tc>
        <w:tcPr>
          <w:tcW w:w="4181" w:type="dxa"/>
        </w:tcPr>
        <w:p w14:paraId="4B13FF4B" w14:textId="77777777" w:rsidR="006E2022" w:rsidRDefault="006E2022">
          <w:pPr>
            <w:pStyle w:val="tussenkopje"/>
          </w:pPr>
          <w:r>
            <w:t>Blad</w:t>
          </w:r>
        </w:p>
      </w:tc>
    </w:tr>
    <w:tr w:rsidR="006E2022" w14:paraId="66FFEE3B" w14:textId="77777777">
      <w:tc>
        <w:tcPr>
          <w:tcW w:w="4181" w:type="dxa"/>
        </w:tcPr>
        <w:p w14:paraId="7FD9F103" w14:textId="230E5AC8" w:rsidR="006E2022" w:rsidRDefault="006E2022">
          <w:pPr>
            <w:spacing w:line="240" w:lineRule="atLeast"/>
          </w:pPr>
          <w:r>
            <w:fldChar w:fldCharType="begin"/>
          </w:r>
          <w:r>
            <w:instrText xml:space="preserve"> PAGE  \* MERGEFORMAT </w:instrText>
          </w:r>
          <w:r>
            <w:fldChar w:fldCharType="separate"/>
          </w:r>
          <w:r>
            <w:rPr>
              <w:noProof/>
            </w:rPr>
            <w:t>23</w:t>
          </w:r>
          <w:r>
            <w:fldChar w:fldCharType="end"/>
          </w:r>
          <w:r>
            <w:t xml:space="preserve"> van </w:t>
          </w:r>
          <w:r>
            <w:fldChar w:fldCharType="begin"/>
          </w:r>
          <w:r>
            <w:instrText xml:space="preserve"> = 1+</w:instrText>
          </w:r>
          <w:r w:rsidR="00E04E74">
            <w:fldChar w:fldCharType="begin"/>
          </w:r>
          <w:r w:rsidR="00E04E74">
            <w:instrText xml:space="preserve"> NUMPAGES   \* MERGEFORMAT </w:instrText>
          </w:r>
          <w:r w:rsidR="00E04E74">
            <w:fldChar w:fldCharType="separate"/>
          </w:r>
          <w:r w:rsidR="00F63D89">
            <w:rPr>
              <w:noProof/>
            </w:rPr>
            <w:instrText>36</w:instrText>
          </w:r>
          <w:r w:rsidR="00E04E74">
            <w:rPr>
              <w:noProof/>
            </w:rPr>
            <w:fldChar w:fldCharType="end"/>
          </w:r>
          <w:r>
            <w:instrText xml:space="preserve"> </w:instrText>
          </w:r>
          <w:r>
            <w:fldChar w:fldCharType="separate"/>
          </w:r>
          <w:r w:rsidR="00F63D89">
            <w:rPr>
              <w:noProof/>
            </w:rPr>
            <w:t>37</w:t>
          </w:r>
          <w:r>
            <w:fldChar w:fldCharType="end"/>
          </w:r>
          <w:r>
            <w:t xml:space="preserve"> </w:t>
          </w:r>
        </w:p>
      </w:tc>
    </w:tr>
  </w:tbl>
  <w:p w14:paraId="03634E3D" w14:textId="4AB5A02A" w:rsidR="006E2022" w:rsidRDefault="006E2022">
    <w:pPr>
      <w:pStyle w:val="Koptekst"/>
    </w:pPr>
    <w:r>
      <w:rPr>
        <w:noProof/>
        <w:snapToGrid/>
        <w:lang w:eastAsia="nl-NL"/>
      </w:rPr>
      <w:drawing>
        <wp:anchor distT="0" distB="0" distL="114300" distR="114300" simplePos="0" relativeHeight="251658240" behindDoc="1" locked="0" layoutInCell="1" allowOverlap="1" wp14:anchorId="5B8A00B9" wp14:editId="2C1C09ED">
          <wp:simplePos x="0" y="0"/>
          <wp:positionH relativeFrom="column">
            <wp:posOffset>2099945</wp:posOffset>
          </wp:positionH>
          <wp:positionV relativeFrom="paragraph">
            <wp:posOffset>-100330</wp:posOffset>
          </wp:positionV>
          <wp:extent cx="1333500" cy="1114425"/>
          <wp:effectExtent l="0" t="0" r="0" b="9525"/>
          <wp:wrapNone/>
          <wp:docPr id="3" name="Afbeelding 3"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4"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1"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3"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6C358D9"/>
    <w:multiLevelType w:val="hybridMultilevel"/>
    <w:tmpl w:val="4E4AEB02"/>
    <w:lvl w:ilvl="0" w:tplc="62FE14D4">
      <w:start w:val="1"/>
      <w:numFmt w:val="lowerLetter"/>
      <w:lvlText w:val="%1."/>
      <w:lvlJc w:val="left"/>
      <w:pPr>
        <w:ind w:left="1140" w:hanging="432"/>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5"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6D5608"/>
    <w:multiLevelType w:val="hybridMultilevel"/>
    <w:tmpl w:val="14E047BC"/>
    <w:lvl w:ilvl="0" w:tplc="AFC80A02">
      <w:start w:val="1"/>
      <w:numFmt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9E647B"/>
    <w:multiLevelType w:val="hybridMultilevel"/>
    <w:tmpl w:val="5276007A"/>
    <w:lvl w:ilvl="0" w:tplc="04130019">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8" w15:restartNumberingAfterBreak="0">
    <w:nsid w:val="6D077E34"/>
    <w:multiLevelType w:val="hybridMultilevel"/>
    <w:tmpl w:val="DD2EAD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E1A1DD1"/>
    <w:multiLevelType w:val="multilevel"/>
    <w:tmpl w:val="A394FEB2"/>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2285"/>
        </w:tabs>
        <w:ind w:left="2285" w:hanging="1008"/>
      </w:pPr>
      <w:rPr>
        <w:rFonts w:hint="default"/>
      </w:rPr>
    </w:lvl>
    <w:lvl w:ilvl="5">
      <w:start w:val="1"/>
      <w:numFmt w:val="decimal"/>
      <w:pStyle w:val="Kop6"/>
      <w:lvlText w:val="%1.%2.%3.%4.%5.%6"/>
      <w:lvlJc w:val="left"/>
      <w:pPr>
        <w:tabs>
          <w:tab w:val="num" w:pos="3279"/>
        </w:tabs>
        <w:ind w:left="3279" w:hanging="1152"/>
      </w:pPr>
      <w:rPr>
        <w:rFonts w:hint="default"/>
        <w:b w:val="0"/>
        <w:bCs/>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0"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1"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9"/>
  </w:num>
  <w:num w:numId="2">
    <w:abstractNumId w:val="29"/>
  </w:num>
  <w:num w:numId="3">
    <w:abstractNumId w:val="27"/>
  </w:num>
  <w:num w:numId="4">
    <w:abstractNumId w:val="13"/>
  </w:num>
  <w:num w:numId="5">
    <w:abstractNumId w:val="0"/>
  </w:num>
  <w:num w:numId="6">
    <w:abstractNumId w:val="3"/>
  </w:num>
  <w:num w:numId="7">
    <w:abstractNumId w:val="30"/>
  </w:num>
  <w:num w:numId="8">
    <w:abstractNumId w:val="10"/>
  </w:num>
  <w:num w:numId="9">
    <w:abstractNumId w:val="25"/>
  </w:num>
  <w:num w:numId="10">
    <w:abstractNumId w:val="12"/>
  </w:num>
  <w:num w:numId="11">
    <w:abstractNumId w:val="16"/>
  </w:num>
  <w:num w:numId="12">
    <w:abstractNumId w:val="21"/>
  </w:num>
  <w:num w:numId="13">
    <w:abstractNumId w:val="15"/>
  </w:num>
  <w:num w:numId="14">
    <w:abstractNumId w:val="29"/>
  </w:num>
  <w:num w:numId="15">
    <w:abstractNumId w:val="29"/>
  </w:num>
  <w:num w:numId="16">
    <w:abstractNumId w:val="22"/>
  </w:num>
  <w:num w:numId="17">
    <w:abstractNumId w:val="19"/>
  </w:num>
  <w:num w:numId="18">
    <w:abstractNumId w:val="5"/>
  </w:num>
  <w:num w:numId="19">
    <w:abstractNumId w:val="32"/>
  </w:num>
  <w:num w:numId="20">
    <w:abstractNumId w:val="33"/>
  </w:num>
  <w:num w:numId="21">
    <w:abstractNumId w:val="29"/>
  </w:num>
  <w:num w:numId="22">
    <w:abstractNumId w:val="29"/>
  </w:num>
  <w:num w:numId="23">
    <w:abstractNumId w:val="29"/>
  </w:num>
  <w:num w:numId="24">
    <w:abstractNumId w:val="23"/>
  </w:num>
  <w:num w:numId="25">
    <w:abstractNumId w:val="9"/>
  </w:num>
  <w:num w:numId="26">
    <w:abstractNumId w:val="1"/>
  </w:num>
  <w:num w:numId="27">
    <w:abstractNumId w:val="7"/>
  </w:num>
  <w:num w:numId="28">
    <w:abstractNumId w:val="0"/>
  </w:num>
  <w:num w:numId="29">
    <w:abstractNumId w:val="18"/>
  </w:num>
  <w:num w:numId="30">
    <w:abstractNumId w:val="8"/>
  </w:num>
  <w:num w:numId="31">
    <w:abstractNumId w:val="24"/>
  </w:num>
  <w:num w:numId="32">
    <w:abstractNumId w:val="31"/>
  </w:num>
  <w:num w:numId="33">
    <w:abstractNumId w:val="6"/>
  </w:num>
  <w:num w:numId="34">
    <w:abstractNumId w:val="20"/>
  </w:num>
  <w:num w:numId="35">
    <w:abstractNumId w:val="2"/>
  </w:num>
  <w:num w:numId="36">
    <w:abstractNumId w:val="11"/>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num>
  <w:num w:numId="40">
    <w:abstractNumId w:val="17"/>
  </w:num>
  <w:num w:numId="41">
    <w:abstractNumId w:val="29"/>
  </w:num>
  <w:num w:numId="42">
    <w:abstractNumId w:val="26"/>
  </w:num>
  <w:num w:numId="43">
    <w:abstractNumId w:val="28"/>
  </w:num>
  <w:num w:numId="44">
    <w:abstractNumId w:val="14"/>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oot, Karina de">
    <w15:presenceInfo w15:providerId="AD" w15:userId="S::Karina.deGroot@kadaster.nl::b3cfa8ed-263d-407c-b220-be1bb393b8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08A5"/>
    <w:rsid w:val="0000099A"/>
    <w:rsid w:val="00001DA5"/>
    <w:rsid w:val="00002261"/>
    <w:rsid w:val="000022F8"/>
    <w:rsid w:val="00003165"/>
    <w:rsid w:val="000037F0"/>
    <w:rsid w:val="00005407"/>
    <w:rsid w:val="00006CD8"/>
    <w:rsid w:val="00010577"/>
    <w:rsid w:val="00010AA1"/>
    <w:rsid w:val="00011618"/>
    <w:rsid w:val="00012F09"/>
    <w:rsid w:val="0001338A"/>
    <w:rsid w:val="00013A7C"/>
    <w:rsid w:val="0001427D"/>
    <w:rsid w:val="0001524B"/>
    <w:rsid w:val="000168C1"/>
    <w:rsid w:val="00017916"/>
    <w:rsid w:val="00017959"/>
    <w:rsid w:val="000214A5"/>
    <w:rsid w:val="00021522"/>
    <w:rsid w:val="000216FE"/>
    <w:rsid w:val="00021FB6"/>
    <w:rsid w:val="000221DD"/>
    <w:rsid w:val="0002427D"/>
    <w:rsid w:val="00025196"/>
    <w:rsid w:val="0002539C"/>
    <w:rsid w:val="00025877"/>
    <w:rsid w:val="00025A52"/>
    <w:rsid w:val="00025B0C"/>
    <w:rsid w:val="00026BBD"/>
    <w:rsid w:val="000274A9"/>
    <w:rsid w:val="000277AC"/>
    <w:rsid w:val="000278CB"/>
    <w:rsid w:val="00030190"/>
    <w:rsid w:val="00030A78"/>
    <w:rsid w:val="00030CF3"/>
    <w:rsid w:val="000327FE"/>
    <w:rsid w:val="00032CDD"/>
    <w:rsid w:val="0003340B"/>
    <w:rsid w:val="000347B2"/>
    <w:rsid w:val="000400E1"/>
    <w:rsid w:val="0004124D"/>
    <w:rsid w:val="00043F59"/>
    <w:rsid w:val="00044219"/>
    <w:rsid w:val="000459CD"/>
    <w:rsid w:val="00046BDB"/>
    <w:rsid w:val="00050715"/>
    <w:rsid w:val="0005138B"/>
    <w:rsid w:val="00051F75"/>
    <w:rsid w:val="00052046"/>
    <w:rsid w:val="00052234"/>
    <w:rsid w:val="00052254"/>
    <w:rsid w:val="000523FA"/>
    <w:rsid w:val="00052956"/>
    <w:rsid w:val="0005347B"/>
    <w:rsid w:val="00053DA6"/>
    <w:rsid w:val="00054004"/>
    <w:rsid w:val="000544E7"/>
    <w:rsid w:val="00055A87"/>
    <w:rsid w:val="00055EF9"/>
    <w:rsid w:val="000564E7"/>
    <w:rsid w:val="00056536"/>
    <w:rsid w:val="00056C53"/>
    <w:rsid w:val="00056C54"/>
    <w:rsid w:val="00057378"/>
    <w:rsid w:val="000579C5"/>
    <w:rsid w:val="00060B61"/>
    <w:rsid w:val="00060FEC"/>
    <w:rsid w:val="00061786"/>
    <w:rsid w:val="00063095"/>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51EC"/>
    <w:rsid w:val="00075A80"/>
    <w:rsid w:val="00075CF1"/>
    <w:rsid w:val="00077617"/>
    <w:rsid w:val="00077A26"/>
    <w:rsid w:val="00082A23"/>
    <w:rsid w:val="00083121"/>
    <w:rsid w:val="00084C0A"/>
    <w:rsid w:val="00085E96"/>
    <w:rsid w:val="0008708F"/>
    <w:rsid w:val="00090725"/>
    <w:rsid w:val="000911E2"/>
    <w:rsid w:val="0009268D"/>
    <w:rsid w:val="00093CFA"/>
    <w:rsid w:val="00093DCF"/>
    <w:rsid w:val="000942E2"/>
    <w:rsid w:val="00095F6C"/>
    <w:rsid w:val="000974F6"/>
    <w:rsid w:val="000A01CD"/>
    <w:rsid w:val="000A0356"/>
    <w:rsid w:val="000A0E63"/>
    <w:rsid w:val="000A0EA1"/>
    <w:rsid w:val="000A70AC"/>
    <w:rsid w:val="000A7388"/>
    <w:rsid w:val="000A77B3"/>
    <w:rsid w:val="000A787C"/>
    <w:rsid w:val="000A7D4E"/>
    <w:rsid w:val="000B1694"/>
    <w:rsid w:val="000B35B4"/>
    <w:rsid w:val="000B3BE7"/>
    <w:rsid w:val="000B5054"/>
    <w:rsid w:val="000B530F"/>
    <w:rsid w:val="000B74F1"/>
    <w:rsid w:val="000C4C66"/>
    <w:rsid w:val="000C7052"/>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58B8"/>
    <w:rsid w:val="000F6878"/>
    <w:rsid w:val="000F702C"/>
    <w:rsid w:val="000F79A2"/>
    <w:rsid w:val="00101082"/>
    <w:rsid w:val="00101970"/>
    <w:rsid w:val="00102295"/>
    <w:rsid w:val="0010537D"/>
    <w:rsid w:val="00106786"/>
    <w:rsid w:val="00106C39"/>
    <w:rsid w:val="00106F44"/>
    <w:rsid w:val="001078CB"/>
    <w:rsid w:val="00110CA7"/>
    <w:rsid w:val="00114244"/>
    <w:rsid w:val="00115025"/>
    <w:rsid w:val="0011696F"/>
    <w:rsid w:val="00116C5D"/>
    <w:rsid w:val="001175A5"/>
    <w:rsid w:val="0011798B"/>
    <w:rsid w:val="00117B86"/>
    <w:rsid w:val="001219DE"/>
    <w:rsid w:val="00123774"/>
    <w:rsid w:val="00124E96"/>
    <w:rsid w:val="0012509E"/>
    <w:rsid w:val="00125901"/>
    <w:rsid w:val="00130284"/>
    <w:rsid w:val="00130746"/>
    <w:rsid w:val="00133B01"/>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47BCC"/>
    <w:rsid w:val="00150FAF"/>
    <w:rsid w:val="001514B9"/>
    <w:rsid w:val="001514FA"/>
    <w:rsid w:val="00152351"/>
    <w:rsid w:val="00152FAD"/>
    <w:rsid w:val="001540A5"/>
    <w:rsid w:val="00154B89"/>
    <w:rsid w:val="0015507F"/>
    <w:rsid w:val="001567E6"/>
    <w:rsid w:val="00156B8A"/>
    <w:rsid w:val="00156B93"/>
    <w:rsid w:val="00161192"/>
    <w:rsid w:val="00161B8D"/>
    <w:rsid w:val="001638FF"/>
    <w:rsid w:val="00164707"/>
    <w:rsid w:val="0017058D"/>
    <w:rsid w:val="00170D29"/>
    <w:rsid w:val="00171107"/>
    <w:rsid w:val="00171114"/>
    <w:rsid w:val="0017212E"/>
    <w:rsid w:val="00173D7E"/>
    <w:rsid w:val="00173E4A"/>
    <w:rsid w:val="001743D2"/>
    <w:rsid w:val="00174F8A"/>
    <w:rsid w:val="001754C0"/>
    <w:rsid w:val="00175FD3"/>
    <w:rsid w:val="00176FDA"/>
    <w:rsid w:val="0018011A"/>
    <w:rsid w:val="00182410"/>
    <w:rsid w:val="0018345C"/>
    <w:rsid w:val="00183622"/>
    <w:rsid w:val="001852B6"/>
    <w:rsid w:val="0018571C"/>
    <w:rsid w:val="0018612A"/>
    <w:rsid w:val="00187530"/>
    <w:rsid w:val="001878DA"/>
    <w:rsid w:val="001909FD"/>
    <w:rsid w:val="00191BFB"/>
    <w:rsid w:val="00193959"/>
    <w:rsid w:val="00194473"/>
    <w:rsid w:val="001948B9"/>
    <w:rsid w:val="00194EA5"/>
    <w:rsid w:val="00195088"/>
    <w:rsid w:val="00196482"/>
    <w:rsid w:val="0019702F"/>
    <w:rsid w:val="00197230"/>
    <w:rsid w:val="00197A69"/>
    <w:rsid w:val="001A0476"/>
    <w:rsid w:val="001A0CC3"/>
    <w:rsid w:val="001A2B0C"/>
    <w:rsid w:val="001A2E0E"/>
    <w:rsid w:val="001A3292"/>
    <w:rsid w:val="001A33F5"/>
    <w:rsid w:val="001A402E"/>
    <w:rsid w:val="001A4C08"/>
    <w:rsid w:val="001A5981"/>
    <w:rsid w:val="001A6BF8"/>
    <w:rsid w:val="001A6FB5"/>
    <w:rsid w:val="001A72F0"/>
    <w:rsid w:val="001B000B"/>
    <w:rsid w:val="001B01E9"/>
    <w:rsid w:val="001B0354"/>
    <w:rsid w:val="001B0DF9"/>
    <w:rsid w:val="001B35AA"/>
    <w:rsid w:val="001B41C7"/>
    <w:rsid w:val="001B41E6"/>
    <w:rsid w:val="001B439C"/>
    <w:rsid w:val="001B48BB"/>
    <w:rsid w:val="001B4A7B"/>
    <w:rsid w:val="001B50DC"/>
    <w:rsid w:val="001B5771"/>
    <w:rsid w:val="001B6420"/>
    <w:rsid w:val="001B711B"/>
    <w:rsid w:val="001B7E02"/>
    <w:rsid w:val="001C0A0F"/>
    <w:rsid w:val="001C2750"/>
    <w:rsid w:val="001C4839"/>
    <w:rsid w:val="001C6F72"/>
    <w:rsid w:val="001C722D"/>
    <w:rsid w:val="001C72DF"/>
    <w:rsid w:val="001C77FB"/>
    <w:rsid w:val="001C784F"/>
    <w:rsid w:val="001C7DCC"/>
    <w:rsid w:val="001C7F19"/>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7703"/>
    <w:rsid w:val="001F0E67"/>
    <w:rsid w:val="001F46A7"/>
    <w:rsid w:val="001F5C79"/>
    <w:rsid w:val="001F7092"/>
    <w:rsid w:val="001F79D4"/>
    <w:rsid w:val="001F7DAA"/>
    <w:rsid w:val="002014EA"/>
    <w:rsid w:val="00201932"/>
    <w:rsid w:val="00201FE5"/>
    <w:rsid w:val="0020300D"/>
    <w:rsid w:val="00203E69"/>
    <w:rsid w:val="00203F39"/>
    <w:rsid w:val="002043C9"/>
    <w:rsid w:val="002069A7"/>
    <w:rsid w:val="00210539"/>
    <w:rsid w:val="0021075A"/>
    <w:rsid w:val="002109D5"/>
    <w:rsid w:val="00210E51"/>
    <w:rsid w:val="00211594"/>
    <w:rsid w:val="0021170D"/>
    <w:rsid w:val="00211BC8"/>
    <w:rsid w:val="002140BD"/>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6AF8"/>
    <w:rsid w:val="00236F33"/>
    <w:rsid w:val="0023701C"/>
    <w:rsid w:val="002428E4"/>
    <w:rsid w:val="002433FD"/>
    <w:rsid w:val="00243B47"/>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77A59"/>
    <w:rsid w:val="00280B9A"/>
    <w:rsid w:val="002812ED"/>
    <w:rsid w:val="00283475"/>
    <w:rsid w:val="00284690"/>
    <w:rsid w:val="00285BAF"/>
    <w:rsid w:val="00286F0E"/>
    <w:rsid w:val="00287944"/>
    <w:rsid w:val="00287AD2"/>
    <w:rsid w:val="00287C40"/>
    <w:rsid w:val="00287CB3"/>
    <w:rsid w:val="00294DC4"/>
    <w:rsid w:val="00295254"/>
    <w:rsid w:val="00295D48"/>
    <w:rsid w:val="00297F2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82A"/>
    <w:rsid w:val="002B6BB8"/>
    <w:rsid w:val="002B7FF0"/>
    <w:rsid w:val="002C01BF"/>
    <w:rsid w:val="002C023F"/>
    <w:rsid w:val="002C0368"/>
    <w:rsid w:val="002C177B"/>
    <w:rsid w:val="002C3665"/>
    <w:rsid w:val="002C53A4"/>
    <w:rsid w:val="002C551F"/>
    <w:rsid w:val="002C68F9"/>
    <w:rsid w:val="002C7327"/>
    <w:rsid w:val="002D2B2A"/>
    <w:rsid w:val="002D38C8"/>
    <w:rsid w:val="002D6CC8"/>
    <w:rsid w:val="002D6F14"/>
    <w:rsid w:val="002E0C80"/>
    <w:rsid w:val="002E0D2E"/>
    <w:rsid w:val="002E0F5E"/>
    <w:rsid w:val="002E19B9"/>
    <w:rsid w:val="002E1C21"/>
    <w:rsid w:val="002E3056"/>
    <w:rsid w:val="002E46E1"/>
    <w:rsid w:val="002E52A8"/>
    <w:rsid w:val="002E5438"/>
    <w:rsid w:val="002E71D9"/>
    <w:rsid w:val="002E7245"/>
    <w:rsid w:val="002E729C"/>
    <w:rsid w:val="002F06A7"/>
    <w:rsid w:val="002F392F"/>
    <w:rsid w:val="002F3F0E"/>
    <w:rsid w:val="002F4536"/>
    <w:rsid w:val="002F4EA2"/>
    <w:rsid w:val="002F552A"/>
    <w:rsid w:val="002F76CF"/>
    <w:rsid w:val="003008D7"/>
    <w:rsid w:val="00301055"/>
    <w:rsid w:val="00305570"/>
    <w:rsid w:val="003064B2"/>
    <w:rsid w:val="003067B8"/>
    <w:rsid w:val="0031090A"/>
    <w:rsid w:val="00311849"/>
    <w:rsid w:val="003137E5"/>
    <w:rsid w:val="003146A3"/>
    <w:rsid w:val="003149B7"/>
    <w:rsid w:val="00314C5B"/>
    <w:rsid w:val="0031578B"/>
    <w:rsid w:val="003160AC"/>
    <w:rsid w:val="00317296"/>
    <w:rsid w:val="0032162C"/>
    <w:rsid w:val="00321695"/>
    <w:rsid w:val="00322024"/>
    <w:rsid w:val="003228A3"/>
    <w:rsid w:val="00323158"/>
    <w:rsid w:val="003232CB"/>
    <w:rsid w:val="00323A41"/>
    <w:rsid w:val="0032463E"/>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0045"/>
    <w:rsid w:val="00340E99"/>
    <w:rsid w:val="0034212A"/>
    <w:rsid w:val="003429F5"/>
    <w:rsid w:val="00343045"/>
    <w:rsid w:val="00346394"/>
    <w:rsid w:val="00347F1C"/>
    <w:rsid w:val="00350244"/>
    <w:rsid w:val="003505C8"/>
    <w:rsid w:val="0035114D"/>
    <w:rsid w:val="00351269"/>
    <w:rsid w:val="00352B64"/>
    <w:rsid w:val="00352F14"/>
    <w:rsid w:val="00353AE7"/>
    <w:rsid w:val="00354EB8"/>
    <w:rsid w:val="003555B3"/>
    <w:rsid w:val="003557FA"/>
    <w:rsid w:val="00357804"/>
    <w:rsid w:val="0035789A"/>
    <w:rsid w:val="00360A30"/>
    <w:rsid w:val="00362D45"/>
    <w:rsid w:val="003638D8"/>
    <w:rsid w:val="0036468E"/>
    <w:rsid w:val="00365364"/>
    <w:rsid w:val="003657ED"/>
    <w:rsid w:val="00366F06"/>
    <w:rsid w:val="00367AE9"/>
    <w:rsid w:val="00367E8B"/>
    <w:rsid w:val="003704C1"/>
    <w:rsid w:val="00371DED"/>
    <w:rsid w:val="003736DA"/>
    <w:rsid w:val="003743B2"/>
    <w:rsid w:val="00375206"/>
    <w:rsid w:val="00375E34"/>
    <w:rsid w:val="00376C9E"/>
    <w:rsid w:val="00377735"/>
    <w:rsid w:val="00377B4A"/>
    <w:rsid w:val="003801DE"/>
    <w:rsid w:val="00381059"/>
    <w:rsid w:val="00381CE8"/>
    <w:rsid w:val="00382478"/>
    <w:rsid w:val="00385A92"/>
    <w:rsid w:val="0038607C"/>
    <w:rsid w:val="00386307"/>
    <w:rsid w:val="00386F1D"/>
    <w:rsid w:val="0038745F"/>
    <w:rsid w:val="0039039A"/>
    <w:rsid w:val="00394380"/>
    <w:rsid w:val="003952DF"/>
    <w:rsid w:val="0039589E"/>
    <w:rsid w:val="00395998"/>
    <w:rsid w:val="0039599F"/>
    <w:rsid w:val="00395BF4"/>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280"/>
    <w:rsid w:val="003D3F1D"/>
    <w:rsid w:val="003D409D"/>
    <w:rsid w:val="003D6744"/>
    <w:rsid w:val="003E02D2"/>
    <w:rsid w:val="003E0444"/>
    <w:rsid w:val="003E1358"/>
    <w:rsid w:val="003E1B71"/>
    <w:rsid w:val="003E1B85"/>
    <w:rsid w:val="003E4811"/>
    <w:rsid w:val="003E7298"/>
    <w:rsid w:val="003E7B00"/>
    <w:rsid w:val="003F1F70"/>
    <w:rsid w:val="003F29FF"/>
    <w:rsid w:val="003F4E96"/>
    <w:rsid w:val="003F56B0"/>
    <w:rsid w:val="003F57C4"/>
    <w:rsid w:val="003F628D"/>
    <w:rsid w:val="004027D6"/>
    <w:rsid w:val="00402BAD"/>
    <w:rsid w:val="00403EF7"/>
    <w:rsid w:val="004055F3"/>
    <w:rsid w:val="00405DAF"/>
    <w:rsid w:val="00407923"/>
    <w:rsid w:val="0041098C"/>
    <w:rsid w:val="00410E29"/>
    <w:rsid w:val="004112A3"/>
    <w:rsid w:val="00413575"/>
    <w:rsid w:val="00413F3C"/>
    <w:rsid w:val="00414114"/>
    <w:rsid w:val="00414CB1"/>
    <w:rsid w:val="0041690C"/>
    <w:rsid w:val="00422E80"/>
    <w:rsid w:val="00423D45"/>
    <w:rsid w:val="004247E2"/>
    <w:rsid w:val="00424E1D"/>
    <w:rsid w:val="004250DC"/>
    <w:rsid w:val="004278B7"/>
    <w:rsid w:val="00430AF7"/>
    <w:rsid w:val="00431E1C"/>
    <w:rsid w:val="00432145"/>
    <w:rsid w:val="00432C02"/>
    <w:rsid w:val="00433741"/>
    <w:rsid w:val="00433D41"/>
    <w:rsid w:val="00434994"/>
    <w:rsid w:val="00434E6E"/>
    <w:rsid w:val="00435110"/>
    <w:rsid w:val="00440164"/>
    <w:rsid w:val="00441820"/>
    <w:rsid w:val="00442132"/>
    <w:rsid w:val="00444458"/>
    <w:rsid w:val="004457A2"/>
    <w:rsid w:val="00445C03"/>
    <w:rsid w:val="00445C14"/>
    <w:rsid w:val="004471D6"/>
    <w:rsid w:val="00447EB0"/>
    <w:rsid w:val="00450C54"/>
    <w:rsid w:val="00451113"/>
    <w:rsid w:val="00454CB4"/>
    <w:rsid w:val="00455CB3"/>
    <w:rsid w:val="00456E66"/>
    <w:rsid w:val="004574BF"/>
    <w:rsid w:val="00457933"/>
    <w:rsid w:val="00460090"/>
    <w:rsid w:val="00460231"/>
    <w:rsid w:val="00461839"/>
    <w:rsid w:val="00462DFD"/>
    <w:rsid w:val="00462F19"/>
    <w:rsid w:val="0046378E"/>
    <w:rsid w:val="00465153"/>
    <w:rsid w:val="00466A19"/>
    <w:rsid w:val="00466E91"/>
    <w:rsid w:val="00467C17"/>
    <w:rsid w:val="00470565"/>
    <w:rsid w:val="00470E00"/>
    <w:rsid w:val="00470FC9"/>
    <w:rsid w:val="00472F6D"/>
    <w:rsid w:val="00473278"/>
    <w:rsid w:val="00473655"/>
    <w:rsid w:val="00473A4A"/>
    <w:rsid w:val="00475FFA"/>
    <w:rsid w:val="00481DDE"/>
    <w:rsid w:val="00482E89"/>
    <w:rsid w:val="0048327F"/>
    <w:rsid w:val="0048391A"/>
    <w:rsid w:val="00484488"/>
    <w:rsid w:val="004868E4"/>
    <w:rsid w:val="00487593"/>
    <w:rsid w:val="00490150"/>
    <w:rsid w:val="0049193B"/>
    <w:rsid w:val="00493382"/>
    <w:rsid w:val="004936BD"/>
    <w:rsid w:val="00494482"/>
    <w:rsid w:val="0049561F"/>
    <w:rsid w:val="0049725F"/>
    <w:rsid w:val="004976DE"/>
    <w:rsid w:val="004977A4"/>
    <w:rsid w:val="004A1631"/>
    <w:rsid w:val="004A1A02"/>
    <w:rsid w:val="004A29E9"/>
    <w:rsid w:val="004A3412"/>
    <w:rsid w:val="004A72B5"/>
    <w:rsid w:val="004B1525"/>
    <w:rsid w:val="004B1940"/>
    <w:rsid w:val="004B1ED4"/>
    <w:rsid w:val="004B23A7"/>
    <w:rsid w:val="004B294C"/>
    <w:rsid w:val="004B3A01"/>
    <w:rsid w:val="004B4235"/>
    <w:rsid w:val="004B6BCA"/>
    <w:rsid w:val="004B6C60"/>
    <w:rsid w:val="004B6E45"/>
    <w:rsid w:val="004C0C11"/>
    <w:rsid w:val="004C1BBE"/>
    <w:rsid w:val="004C31B3"/>
    <w:rsid w:val="004C431D"/>
    <w:rsid w:val="004C458A"/>
    <w:rsid w:val="004C6C22"/>
    <w:rsid w:val="004D006B"/>
    <w:rsid w:val="004D01ED"/>
    <w:rsid w:val="004D0487"/>
    <w:rsid w:val="004D11EB"/>
    <w:rsid w:val="004D2C41"/>
    <w:rsid w:val="004D2C96"/>
    <w:rsid w:val="004D3E80"/>
    <w:rsid w:val="004D4029"/>
    <w:rsid w:val="004D42E8"/>
    <w:rsid w:val="004D4A64"/>
    <w:rsid w:val="004D4AB2"/>
    <w:rsid w:val="004D6A6A"/>
    <w:rsid w:val="004D7113"/>
    <w:rsid w:val="004D7494"/>
    <w:rsid w:val="004D7774"/>
    <w:rsid w:val="004E0687"/>
    <w:rsid w:val="004E29FD"/>
    <w:rsid w:val="004E41D3"/>
    <w:rsid w:val="004E48F7"/>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0AB8"/>
    <w:rsid w:val="005024DA"/>
    <w:rsid w:val="005044B4"/>
    <w:rsid w:val="00504AC1"/>
    <w:rsid w:val="00504B56"/>
    <w:rsid w:val="00507DAF"/>
    <w:rsid w:val="005101F6"/>
    <w:rsid w:val="00511282"/>
    <w:rsid w:val="00511FE3"/>
    <w:rsid w:val="005121C0"/>
    <w:rsid w:val="0051353B"/>
    <w:rsid w:val="0051376E"/>
    <w:rsid w:val="0051435A"/>
    <w:rsid w:val="00514AD2"/>
    <w:rsid w:val="0051696E"/>
    <w:rsid w:val="005170F7"/>
    <w:rsid w:val="0052049A"/>
    <w:rsid w:val="00520E34"/>
    <w:rsid w:val="005217FC"/>
    <w:rsid w:val="00525C39"/>
    <w:rsid w:val="00526035"/>
    <w:rsid w:val="00526D54"/>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46953"/>
    <w:rsid w:val="00553303"/>
    <w:rsid w:val="00553FF5"/>
    <w:rsid w:val="0055443F"/>
    <w:rsid w:val="00555525"/>
    <w:rsid w:val="005555A9"/>
    <w:rsid w:val="005574B4"/>
    <w:rsid w:val="00557D72"/>
    <w:rsid w:val="0056022E"/>
    <w:rsid w:val="00560389"/>
    <w:rsid w:val="005606FC"/>
    <w:rsid w:val="005608A8"/>
    <w:rsid w:val="00560B72"/>
    <w:rsid w:val="00561641"/>
    <w:rsid w:val="005638C7"/>
    <w:rsid w:val="00563964"/>
    <w:rsid w:val="0056417F"/>
    <w:rsid w:val="00564CA5"/>
    <w:rsid w:val="00565CD0"/>
    <w:rsid w:val="00566406"/>
    <w:rsid w:val="0056737C"/>
    <w:rsid w:val="00570AE5"/>
    <w:rsid w:val="0057194F"/>
    <w:rsid w:val="005734AC"/>
    <w:rsid w:val="0057471B"/>
    <w:rsid w:val="00574AC2"/>
    <w:rsid w:val="00575DBE"/>
    <w:rsid w:val="00575E7C"/>
    <w:rsid w:val="005807D6"/>
    <w:rsid w:val="00581C04"/>
    <w:rsid w:val="00582089"/>
    <w:rsid w:val="00582B1F"/>
    <w:rsid w:val="00582CBF"/>
    <w:rsid w:val="00583141"/>
    <w:rsid w:val="00583EC9"/>
    <w:rsid w:val="00584288"/>
    <w:rsid w:val="00584C9C"/>
    <w:rsid w:val="005855A5"/>
    <w:rsid w:val="0059044C"/>
    <w:rsid w:val="00590757"/>
    <w:rsid w:val="005907B8"/>
    <w:rsid w:val="0059099B"/>
    <w:rsid w:val="00590D4A"/>
    <w:rsid w:val="00590FA3"/>
    <w:rsid w:val="0059427B"/>
    <w:rsid w:val="005942AA"/>
    <w:rsid w:val="00594EE3"/>
    <w:rsid w:val="00594F7E"/>
    <w:rsid w:val="005969C8"/>
    <w:rsid w:val="00596AF6"/>
    <w:rsid w:val="00597241"/>
    <w:rsid w:val="005A001B"/>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5069"/>
    <w:rsid w:val="005B6C76"/>
    <w:rsid w:val="005C1A01"/>
    <w:rsid w:val="005C3605"/>
    <w:rsid w:val="005C59D8"/>
    <w:rsid w:val="005C63A5"/>
    <w:rsid w:val="005C6B81"/>
    <w:rsid w:val="005C6D02"/>
    <w:rsid w:val="005C72AF"/>
    <w:rsid w:val="005C7865"/>
    <w:rsid w:val="005D16CB"/>
    <w:rsid w:val="005D22F9"/>
    <w:rsid w:val="005D2780"/>
    <w:rsid w:val="005D5CAA"/>
    <w:rsid w:val="005D5EB8"/>
    <w:rsid w:val="005D66F2"/>
    <w:rsid w:val="005D6866"/>
    <w:rsid w:val="005D7A61"/>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2279"/>
    <w:rsid w:val="00623747"/>
    <w:rsid w:val="006241C2"/>
    <w:rsid w:val="00625687"/>
    <w:rsid w:val="0062641F"/>
    <w:rsid w:val="0062695E"/>
    <w:rsid w:val="00626EA6"/>
    <w:rsid w:val="00627198"/>
    <w:rsid w:val="00627268"/>
    <w:rsid w:val="0062755D"/>
    <w:rsid w:val="00630963"/>
    <w:rsid w:val="00634341"/>
    <w:rsid w:val="006357B7"/>
    <w:rsid w:val="00635924"/>
    <w:rsid w:val="00636E87"/>
    <w:rsid w:val="006373AB"/>
    <w:rsid w:val="00640670"/>
    <w:rsid w:val="00641FD0"/>
    <w:rsid w:val="00642AD2"/>
    <w:rsid w:val="00643277"/>
    <w:rsid w:val="006434A2"/>
    <w:rsid w:val="006434FE"/>
    <w:rsid w:val="0064486E"/>
    <w:rsid w:val="00645042"/>
    <w:rsid w:val="00645F51"/>
    <w:rsid w:val="006504B4"/>
    <w:rsid w:val="006505B3"/>
    <w:rsid w:val="00650817"/>
    <w:rsid w:val="00650B38"/>
    <w:rsid w:val="00652D84"/>
    <w:rsid w:val="00654D50"/>
    <w:rsid w:val="00660770"/>
    <w:rsid w:val="006622D0"/>
    <w:rsid w:val="006640F5"/>
    <w:rsid w:val="00665404"/>
    <w:rsid w:val="0067044B"/>
    <w:rsid w:val="006706C0"/>
    <w:rsid w:val="00671F9E"/>
    <w:rsid w:val="00672CA7"/>
    <w:rsid w:val="00674638"/>
    <w:rsid w:val="0067509B"/>
    <w:rsid w:val="0067567D"/>
    <w:rsid w:val="00680BA3"/>
    <w:rsid w:val="00680FDB"/>
    <w:rsid w:val="0068128C"/>
    <w:rsid w:val="00681649"/>
    <w:rsid w:val="00681B59"/>
    <w:rsid w:val="006828F7"/>
    <w:rsid w:val="006835AE"/>
    <w:rsid w:val="00683880"/>
    <w:rsid w:val="00685089"/>
    <w:rsid w:val="0068609A"/>
    <w:rsid w:val="00686B57"/>
    <w:rsid w:val="00686F66"/>
    <w:rsid w:val="006870A4"/>
    <w:rsid w:val="006905DE"/>
    <w:rsid w:val="006915CA"/>
    <w:rsid w:val="00691AE2"/>
    <w:rsid w:val="0069213E"/>
    <w:rsid w:val="00692DC4"/>
    <w:rsid w:val="00692E0C"/>
    <w:rsid w:val="00693529"/>
    <w:rsid w:val="006935BD"/>
    <w:rsid w:val="00693DEE"/>
    <w:rsid w:val="00694253"/>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B69FA"/>
    <w:rsid w:val="006C1793"/>
    <w:rsid w:val="006C1E75"/>
    <w:rsid w:val="006C1E89"/>
    <w:rsid w:val="006C34AB"/>
    <w:rsid w:val="006C3613"/>
    <w:rsid w:val="006C416B"/>
    <w:rsid w:val="006C60D4"/>
    <w:rsid w:val="006C616D"/>
    <w:rsid w:val="006C6E96"/>
    <w:rsid w:val="006C772B"/>
    <w:rsid w:val="006C7780"/>
    <w:rsid w:val="006D1058"/>
    <w:rsid w:val="006D11BD"/>
    <w:rsid w:val="006D213F"/>
    <w:rsid w:val="006D3268"/>
    <w:rsid w:val="006D411C"/>
    <w:rsid w:val="006D5128"/>
    <w:rsid w:val="006D663A"/>
    <w:rsid w:val="006D6F44"/>
    <w:rsid w:val="006D75B4"/>
    <w:rsid w:val="006D7B34"/>
    <w:rsid w:val="006E2022"/>
    <w:rsid w:val="006E26A8"/>
    <w:rsid w:val="006E3C6D"/>
    <w:rsid w:val="006E747E"/>
    <w:rsid w:val="006E75BB"/>
    <w:rsid w:val="006E78AB"/>
    <w:rsid w:val="006E7F76"/>
    <w:rsid w:val="006F1254"/>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4BF2"/>
    <w:rsid w:val="0070517C"/>
    <w:rsid w:val="00705A8A"/>
    <w:rsid w:val="007100DB"/>
    <w:rsid w:val="007107F2"/>
    <w:rsid w:val="0071272A"/>
    <w:rsid w:val="00712F54"/>
    <w:rsid w:val="0071493B"/>
    <w:rsid w:val="00714B8D"/>
    <w:rsid w:val="00715320"/>
    <w:rsid w:val="00716D74"/>
    <w:rsid w:val="00720A13"/>
    <w:rsid w:val="0072152D"/>
    <w:rsid w:val="00721ACE"/>
    <w:rsid w:val="007224C4"/>
    <w:rsid w:val="00723052"/>
    <w:rsid w:val="00723E21"/>
    <w:rsid w:val="00724CA2"/>
    <w:rsid w:val="00725F82"/>
    <w:rsid w:val="007260A0"/>
    <w:rsid w:val="0072655F"/>
    <w:rsid w:val="00726BDC"/>
    <w:rsid w:val="00726E71"/>
    <w:rsid w:val="00727D00"/>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2727"/>
    <w:rsid w:val="007431F3"/>
    <w:rsid w:val="007509F1"/>
    <w:rsid w:val="007524C5"/>
    <w:rsid w:val="007531D6"/>
    <w:rsid w:val="007533B1"/>
    <w:rsid w:val="00754564"/>
    <w:rsid w:val="007554EB"/>
    <w:rsid w:val="00755C3E"/>
    <w:rsid w:val="0075769C"/>
    <w:rsid w:val="00761024"/>
    <w:rsid w:val="0076352A"/>
    <w:rsid w:val="0076481B"/>
    <w:rsid w:val="00765439"/>
    <w:rsid w:val="0076689E"/>
    <w:rsid w:val="0076737C"/>
    <w:rsid w:val="007677F1"/>
    <w:rsid w:val="00770911"/>
    <w:rsid w:val="00771385"/>
    <w:rsid w:val="007716C9"/>
    <w:rsid w:val="007723BF"/>
    <w:rsid w:val="007728AE"/>
    <w:rsid w:val="007734F4"/>
    <w:rsid w:val="0077441D"/>
    <w:rsid w:val="007744CB"/>
    <w:rsid w:val="00774E07"/>
    <w:rsid w:val="00776031"/>
    <w:rsid w:val="007765D4"/>
    <w:rsid w:val="00776604"/>
    <w:rsid w:val="00776818"/>
    <w:rsid w:val="00777D1F"/>
    <w:rsid w:val="00777D39"/>
    <w:rsid w:val="007818AC"/>
    <w:rsid w:val="00781F53"/>
    <w:rsid w:val="007823B9"/>
    <w:rsid w:val="00782BAC"/>
    <w:rsid w:val="007836F7"/>
    <w:rsid w:val="00785704"/>
    <w:rsid w:val="00787F3E"/>
    <w:rsid w:val="0079196B"/>
    <w:rsid w:val="00794F7E"/>
    <w:rsid w:val="0079728D"/>
    <w:rsid w:val="007A0772"/>
    <w:rsid w:val="007A07AC"/>
    <w:rsid w:val="007A1DE6"/>
    <w:rsid w:val="007A3235"/>
    <w:rsid w:val="007A3ED4"/>
    <w:rsid w:val="007A4533"/>
    <w:rsid w:val="007A4EDD"/>
    <w:rsid w:val="007B0C26"/>
    <w:rsid w:val="007B15F8"/>
    <w:rsid w:val="007B195A"/>
    <w:rsid w:val="007B2E2F"/>
    <w:rsid w:val="007B3630"/>
    <w:rsid w:val="007B4DB6"/>
    <w:rsid w:val="007B6C98"/>
    <w:rsid w:val="007B7475"/>
    <w:rsid w:val="007B78E2"/>
    <w:rsid w:val="007C0E64"/>
    <w:rsid w:val="007C24B7"/>
    <w:rsid w:val="007C3021"/>
    <w:rsid w:val="007C342E"/>
    <w:rsid w:val="007D0B48"/>
    <w:rsid w:val="007D0C66"/>
    <w:rsid w:val="007D1472"/>
    <w:rsid w:val="007D1C8D"/>
    <w:rsid w:val="007D22F5"/>
    <w:rsid w:val="007D3375"/>
    <w:rsid w:val="007D5E19"/>
    <w:rsid w:val="007D67D0"/>
    <w:rsid w:val="007E1766"/>
    <w:rsid w:val="007E384F"/>
    <w:rsid w:val="007E3A85"/>
    <w:rsid w:val="007E4227"/>
    <w:rsid w:val="007E445D"/>
    <w:rsid w:val="007E57C6"/>
    <w:rsid w:val="007E5B24"/>
    <w:rsid w:val="007E61AF"/>
    <w:rsid w:val="007E7050"/>
    <w:rsid w:val="007E725F"/>
    <w:rsid w:val="007E7B46"/>
    <w:rsid w:val="007F0E2A"/>
    <w:rsid w:val="007F1398"/>
    <w:rsid w:val="007F1EA1"/>
    <w:rsid w:val="007F2639"/>
    <w:rsid w:val="007F2F86"/>
    <w:rsid w:val="007F304E"/>
    <w:rsid w:val="007F3A76"/>
    <w:rsid w:val="007F50E6"/>
    <w:rsid w:val="007F603A"/>
    <w:rsid w:val="007F79EA"/>
    <w:rsid w:val="007F7C8E"/>
    <w:rsid w:val="0080057B"/>
    <w:rsid w:val="008012D9"/>
    <w:rsid w:val="00801612"/>
    <w:rsid w:val="008016B8"/>
    <w:rsid w:val="008036FA"/>
    <w:rsid w:val="00803FB4"/>
    <w:rsid w:val="00804E07"/>
    <w:rsid w:val="008051D8"/>
    <w:rsid w:val="00805603"/>
    <w:rsid w:val="008058D2"/>
    <w:rsid w:val="00805A9A"/>
    <w:rsid w:val="008060A8"/>
    <w:rsid w:val="00810374"/>
    <w:rsid w:val="008104C4"/>
    <w:rsid w:val="00810686"/>
    <w:rsid w:val="00810AC1"/>
    <w:rsid w:val="00810BED"/>
    <w:rsid w:val="008124C2"/>
    <w:rsid w:val="00812B0C"/>
    <w:rsid w:val="00812C0D"/>
    <w:rsid w:val="00813558"/>
    <w:rsid w:val="00813806"/>
    <w:rsid w:val="00813D11"/>
    <w:rsid w:val="00813F05"/>
    <w:rsid w:val="0081530C"/>
    <w:rsid w:val="00815599"/>
    <w:rsid w:val="008173CE"/>
    <w:rsid w:val="008174B4"/>
    <w:rsid w:val="008175CC"/>
    <w:rsid w:val="008215D2"/>
    <w:rsid w:val="0082293D"/>
    <w:rsid w:val="0082410C"/>
    <w:rsid w:val="00826D92"/>
    <w:rsid w:val="00827835"/>
    <w:rsid w:val="00827CAE"/>
    <w:rsid w:val="00830D5E"/>
    <w:rsid w:val="008315FB"/>
    <w:rsid w:val="0083186D"/>
    <w:rsid w:val="00834366"/>
    <w:rsid w:val="00834A2B"/>
    <w:rsid w:val="00835E23"/>
    <w:rsid w:val="008373F1"/>
    <w:rsid w:val="00837F88"/>
    <w:rsid w:val="0084014E"/>
    <w:rsid w:val="0084219B"/>
    <w:rsid w:val="0084312D"/>
    <w:rsid w:val="008444C3"/>
    <w:rsid w:val="00846876"/>
    <w:rsid w:val="00846FDB"/>
    <w:rsid w:val="0085127D"/>
    <w:rsid w:val="0085155A"/>
    <w:rsid w:val="0085169E"/>
    <w:rsid w:val="00851D08"/>
    <w:rsid w:val="008525D3"/>
    <w:rsid w:val="00855C03"/>
    <w:rsid w:val="0085637E"/>
    <w:rsid w:val="00857117"/>
    <w:rsid w:val="00860282"/>
    <w:rsid w:val="00860295"/>
    <w:rsid w:val="00862260"/>
    <w:rsid w:val="00863CA0"/>
    <w:rsid w:val="00864B12"/>
    <w:rsid w:val="00864C61"/>
    <w:rsid w:val="00864FC2"/>
    <w:rsid w:val="00865E4C"/>
    <w:rsid w:val="008669CB"/>
    <w:rsid w:val="008671BD"/>
    <w:rsid w:val="00870088"/>
    <w:rsid w:val="0087021F"/>
    <w:rsid w:val="008704AD"/>
    <w:rsid w:val="00871317"/>
    <w:rsid w:val="00871454"/>
    <w:rsid w:val="008718E8"/>
    <w:rsid w:val="00871E15"/>
    <w:rsid w:val="00873FFF"/>
    <w:rsid w:val="00874D3E"/>
    <w:rsid w:val="008754F4"/>
    <w:rsid w:val="00877DBB"/>
    <w:rsid w:val="00880280"/>
    <w:rsid w:val="008802D1"/>
    <w:rsid w:val="00881967"/>
    <w:rsid w:val="00882D7A"/>
    <w:rsid w:val="008834FC"/>
    <w:rsid w:val="00884AEF"/>
    <w:rsid w:val="0088569A"/>
    <w:rsid w:val="00887860"/>
    <w:rsid w:val="00887E2F"/>
    <w:rsid w:val="008904B7"/>
    <w:rsid w:val="00890735"/>
    <w:rsid w:val="00890B4B"/>
    <w:rsid w:val="00891073"/>
    <w:rsid w:val="00891650"/>
    <w:rsid w:val="00891E51"/>
    <w:rsid w:val="00891EA1"/>
    <w:rsid w:val="00892AA3"/>
    <w:rsid w:val="00892DF9"/>
    <w:rsid w:val="00893251"/>
    <w:rsid w:val="00894123"/>
    <w:rsid w:val="0089567D"/>
    <w:rsid w:val="00896F5F"/>
    <w:rsid w:val="00897F39"/>
    <w:rsid w:val="008A1977"/>
    <w:rsid w:val="008A2823"/>
    <w:rsid w:val="008A2FB0"/>
    <w:rsid w:val="008A36D0"/>
    <w:rsid w:val="008A4126"/>
    <w:rsid w:val="008A4390"/>
    <w:rsid w:val="008A4419"/>
    <w:rsid w:val="008A441D"/>
    <w:rsid w:val="008A4CE1"/>
    <w:rsid w:val="008A521C"/>
    <w:rsid w:val="008A5DB7"/>
    <w:rsid w:val="008A6166"/>
    <w:rsid w:val="008A64F1"/>
    <w:rsid w:val="008A6D63"/>
    <w:rsid w:val="008A74EE"/>
    <w:rsid w:val="008B0190"/>
    <w:rsid w:val="008B0A93"/>
    <w:rsid w:val="008B0F2B"/>
    <w:rsid w:val="008B1D25"/>
    <w:rsid w:val="008B32CE"/>
    <w:rsid w:val="008B3736"/>
    <w:rsid w:val="008B4421"/>
    <w:rsid w:val="008B4CF2"/>
    <w:rsid w:val="008B50A0"/>
    <w:rsid w:val="008B571F"/>
    <w:rsid w:val="008B6D4D"/>
    <w:rsid w:val="008C022A"/>
    <w:rsid w:val="008C0F8F"/>
    <w:rsid w:val="008C145E"/>
    <w:rsid w:val="008C1658"/>
    <w:rsid w:val="008C2F7D"/>
    <w:rsid w:val="008C39DC"/>
    <w:rsid w:val="008C3AB2"/>
    <w:rsid w:val="008C42AB"/>
    <w:rsid w:val="008C6569"/>
    <w:rsid w:val="008C7050"/>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F95"/>
    <w:rsid w:val="008E4889"/>
    <w:rsid w:val="008E49AE"/>
    <w:rsid w:val="008E679D"/>
    <w:rsid w:val="008E785D"/>
    <w:rsid w:val="008E7934"/>
    <w:rsid w:val="008F04A6"/>
    <w:rsid w:val="008F0647"/>
    <w:rsid w:val="008F0950"/>
    <w:rsid w:val="008F0DBB"/>
    <w:rsid w:val="008F1FDF"/>
    <w:rsid w:val="008F26C5"/>
    <w:rsid w:val="008F2BDC"/>
    <w:rsid w:val="008F5628"/>
    <w:rsid w:val="008F5BF0"/>
    <w:rsid w:val="008F5C75"/>
    <w:rsid w:val="008F6A6D"/>
    <w:rsid w:val="00900234"/>
    <w:rsid w:val="00900C94"/>
    <w:rsid w:val="00902EDD"/>
    <w:rsid w:val="00903477"/>
    <w:rsid w:val="009034E8"/>
    <w:rsid w:val="00904BB1"/>
    <w:rsid w:val="00905BA6"/>
    <w:rsid w:val="00905F2E"/>
    <w:rsid w:val="00906CFB"/>
    <w:rsid w:val="00907259"/>
    <w:rsid w:val="00907AA1"/>
    <w:rsid w:val="009103E1"/>
    <w:rsid w:val="00912E18"/>
    <w:rsid w:val="00913F97"/>
    <w:rsid w:val="0091423B"/>
    <w:rsid w:val="009153C9"/>
    <w:rsid w:val="00915E27"/>
    <w:rsid w:val="00917D5D"/>
    <w:rsid w:val="00922AD1"/>
    <w:rsid w:val="00924EA1"/>
    <w:rsid w:val="009254F9"/>
    <w:rsid w:val="00926790"/>
    <w:rsid w:val="009267CE"/>
    <w:rsid w:val="009278FE"/>
    <w:rsid w:val="009315CD"/>
    <w:rsid w:val="009316DE"/>
    <w:rsid w:val="00932622"/>
    <w:rsid w:val="00935028"/>
    <w:rsid w:val="0093783C"/>
    <w:rsid w:val="00940930"/>
    <w:rsid w:val="00941010"/>
    <w:rsid w:val="00941407"/>
    <w:rsid w:val="009419D9"/>
    <w:rsid w:val="00943446"/>
    <w:rsid w:val="00943EC1"/>
    <w:rsid w:val="00944748"/>
    <w:rsid w:val="00945297"/>
    <w:rsid w:val="00945B46"/>
    <w:rsid w:val="00946F39"/>
    <w:rsid w:val="00947C30"/>
    <w:rsid w:val="00947F24"/>
    <w:rsid w:val="009516CA"/>
    <w:rsid w:val="00951C88"/>
    <w:rsid w:val="0095242D"/>
    <w:rsid w:val="00952E2E"/>
    <w:rsid w:val="00953FBA"/>
    <w:rsid w:val="009546C6"/>
    <w:rsid w:val="00955A9C"/>
    <w:rsid w:val="00955E31"/>
    <w:rsid w:val="00955FFA"/>
    <w:rsid w:val="00957634"/>
    <w:rsid w:val="00957AA9"/>
    <w:rsid w:val="00960C13"/>
    <w:rsid w:val="009620A2"/>
    <w:rsid w:val="0096239F"/>
    <w:rsid w:val="00962926"/>
    <w:rsid w:val="00963592"/>
    <w:rsid w:val="00963CAF"/>
    <w:rsid w:val="00964DC8"/>
    <w:rsid w:val="00966198"/>
    <w:rsid w:val="009665A7"/>
    <w:rsid w:val="00967C22"/>
    <w:rsid w:val="0097071F"/>
    <w:rsid w:val="00970BF3"/>
    <w:rsid w:val="009712DC"/>
    <w:rsid w:val="00971E22"/>
    <w:rsid w:val="009725DF"/>
    <w:rsid w:val="0097506E"/>
    <w:rsid w:val="00975FF6"/>
    <w:rsid w:val="00976172"/>
    <w:rsid w:val="009764F4"/>
    <w:rsid w:val="009769C6"/>
    <w:rsid w:val="00976B85"/>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104A"/>
    <w:rsid w:val="0099378C"/>
    <w:rsid w:val="00993DFE"/>
    <w:rsid w:val="0099488A"/>
    <w:rsid w:val="00994D6A"/>
    <w:rsid w:val="00995BCD"/>
    <w:rsid w:val="0099627E"/>
    <w:rsid w:val="0099720E"/>
    <w:rsid w:val="009A0155"/>
    <w:rsid w:val="009A1023"/>
    <w:rsid w:val="009A13AD"/>
    <w:rsid w:val="009A3629"/>
    <w:rsid w:val="009A4027"/>
    <w:rsid w:val="009A53F9"/>
    <w:rsid w:val="009A5858"/>
    <w:rsid w:val="009A7909"/>
    <w:rsid w:val="009B15D1"/>
    <w:rsid w:val="009B1BC9"/>
    <w:rsid w:val="009B1DE1"/>
    <w:rsid w:val="009B6496"/>
    <w:rsid w:val="009B71C8"/>
    <w:rsid w:val="009C2330"/>
    <w:rsid w:val="009C3875"/>
    <w:rsid w:val="009C4C8A"/>
    <w:rsid w:val="009C4D4E"/>
    <w:rsid w:val="009C501E"/>
    <w:rsid w:val="009C6E48"/>
    <w:rsid w:val="009D0ED2"/>
    <w:rsid w:val="009D19DE"/>
    <w:rsid w:val="009D203C"/>
    <w:rsid w:val="009D59B7"/>
    <w:rsid w:val="009D5D2C"/>
    <w:rsid w:val="009D73EE"/>
    <w:rsid w:val="009D7863"/>
    <w:rsid w:val="009E015D"/>
    <w:rsid w:val="009E18A9"/>
    <w:rsid w:val="009E19AB"/>
    <w:rsid w:val="009E1DC6"/>
    <w:rsid w:val="009E334D"/>
    <w:rsid w:val="009E4B5D"/>
    <w:rsid w:val="009E4CC3"/>
    <w:rsid w:val="009E5870"/>
    <w:rsid w:val="009E789E"/>
    <w:rsid w:val="009E7D32"/>
    <w:rsid w:val="009F0AF9"/>
    <w:rsid w:val="009F11B0"/>
    <w:rsid w:val="009F183E"/>
    <w:rsid w:val="009F1A2A"/>
    <w:rsid w:val="009F1F59"/>
    <w:rsid w:val="009F3487"/>
    <w:rsid w:val="009F4C34"/>
    <w:rsid w:val="009F656E"/>
    <w:rsid w:val="00A02434"/>
    <w:rsid w:val="00A02F0C"/>
    <w:rsid w:val="00A03E3E"/>
    <w:rsid w:val="00A0596D"/>
    <w:rsid w:val="00A06395"/>
    <w:rsid w:val="00A067B5"/>
    <w:rsid w:val="00A06A27"/>
    <w:rsid w:val="00A06FC5"/>
    <w:rsid w:val="00A104D4"/>
    <w:rsid w:val="00A10DB5"/>
    <w:rsid w:val="00A10DDD"/>
    <w:rsid w:val="00A13BD9"/>
    <w:rsid w:val="00A13E1C"/>
    <w:rsid w:val="00A14E63"/>
    <w:rsid w:val="00A14F33"/>
    <w:rsid w:val="00A15158"/>
    <w:rsid w:val="00A15E89"/>
    <w:rsid w:val="00A174D5"/>
    <w:rsid w:val="00A176EE"/>
    <w:rsid w:val="00A2016A"/>
    <w:rsid w:val="00A2420D"/>
    <w:rsid w:val="00A24232"/>
    <w:rsid w:val="00A24805"/>
    <w:rsid w:val="00A24B1A"/>
    <w:rsid w:val="00A254B6"/>
    <w:rsid w:val="00A260D9"/>
    <w:rsid w:val="00A26C4E"/>
    <w:rsid w:val="00A301CB"/>
    <w:rsid w:val="00A31CF6"/>
    <w:rsid w:val="00A33B2A"/>
    <w:rsid w:val="00A34CA6"/>
    <w:rsid w:val="00A353B6"/>
    <w:rsid w:val="00A3728D"/>
    <w:rsid w:val="00A37319"/>
    <w:rsid w:val="00A41CCA"/>
    <w:rsid w:val="00A425A7"/>
    <w:rsid w:val="00A425AE"/>
    <w:rsid w:val="00A427EF"/>
    <w:rsid w:val="00A455B9"/>
    <w:rsid w:val="00A50006"/>
    <w:rsid w:val="00A5100F"/>
    <w:rsid w:val="00A520FB"/>
    <w:rsid w:val="00A5349B"/>
    <w:rsid w:val="00A542F5"/>
    <w:rsid w:val="00A55FA7"/>
    <w:rsid w:val="00A57C37"/>
    <w:rsid w:val="00A60133"/>
    <w:rsid w:val="00A60F54"/>
    <w:rsid w:val="00A6260D"/>
    <w:rsid w:val="00A64947"/>
    <w:rsid w:val="00A65BE0"/>
    <w:rsid w:val="00A6619B"/>
    <w:rsid w:val="00A6747B"/>
    <w:rsid w:val="00A714B5"/>
    <w:rsid w:val="00A7152A"/>
    <w:rsid w:val="00A721EC"/>
    <w:rsid w:val="00A744E8"/>
    <w:rsid w:val="00A747B2"/>
    <w:rsid w:val="00A75B31"/>
    <w:rsid w:val="00A75BCD"/>
    <w:rsid w:val="00A77031"/>
    <w:rsid w:val="00A777A7"/>
    <w:rsid w:val="00A77E39"/>
    <w:rsid w:val="00A808B0"/>
    <w:rsid w:val="00A80986"/>
    <w:rsid w:val="00A82849"/>
    <w:rsid w:val="00A84C5E"/>
    <w:rsid w:val="00A908CE"/>
    <w:rsid w:val="00A909FA"/>
    <w:rsid w:val="00A90D72"/>
    <w:rsid w:val="00A91820"/>
    <w:rsid w:val="00A91E03"/>
    <w:rsid w:val="00A92EB9"/>
    <w:rsid w:val="00A9324F"/>
    <w:rsid w:val="00A94258"/>
    <w:rsid w:val="00A94B61"/>
    <w:rsid w:val="00A95868"/>
    <w:rsid w:val="00A961DE"/>
    <w:rsid w:val="00A96AA7"/>
    <w:rsid w:val="00AA0C8B"/>
    <w:rsid w:val="00AA1575"/>
    <w:rsid w:val="00AA1E30"/>
    <w:rsid w:val="00AA273F"/>
    <w:rsid w:val="00AA41A3"/>
    <w:rsid w:val="00AA4F98"/>
    <w:rsid w:val="00AA6400"/>
    <w:rsid w:val="00AA6946"/>
    <w:rsid w:val="00AB05B9"/>
    <w:rsid w:val="00AB3619"/>
    <w:rsid w:val="00AB4182"/>
    <w:rsid w:val="00AB4C6A"/>
    <w:rsid w:val="00AB51F1"/>
    <w:rsid w:val="00AB6907"/>
    <w:rsid w:val="00AC15F5"/>
    <w:rsid w:val="00AC1769"/>
    <w:rsid w:val="00AC1C0D"/>
    <w:rsid w:val="00AC1CA7"/>
    <w:rsid w:val="00AC242C"/>
    <w:rsid w:val="00AC391E"/>
    <w:rsid w:val="00AC5962"/>
    <w:rsid w:val="00AC7455"/>
    <w:rsid w:val="00AC7EAD"/>
    <w:rsid w:val="00AD0366"/>
    <w:rsid w:val="00AD091E"/>
    <w:rsid w:val="00AD0C0B"/>
    <w:rsid w:val="00AD2810"/>
    <w:rsid w:val="00AD31C0"/>
    <w:rsid w:val="00AD340D"/>
    <w:rsid w:val="00AD3C30"/>
    <w:rsid w:val="00AD53AD"/>
    <w:rsid w:val="00AD6971"/>
    <w:rsid w:val="00AD706A"/>
    <w:rsid w:val="00AD7193"/>
    <w:rsid w:val="00AD775A"/>
    <w:rsid w:val="00AD78E4"/>
    <w:rsid w:val="00AE1E6D"/>
    <w:rsid w:val="00AE1F33"/>
    <w:rsid w:val="00AE4E27"/>
    <w:rsid w:val="00AE7522"/>
    <w:rsid w:val="00AF1485"/>
    <w:rsid w:val="00AF2670"/>
    <w:rsid w:val="00AF26BC"/>
    <w:rsid w:val="00AF2B3E"/>
    <w:rsid w:val="00AF2DB4"/>
    <w:rsid w:val="00AF4AC3"/>
    <w:rsid w:val="00AF5C22"/>
    <w:rsid w:val="00AF6FDB"/>
    <w:rsid w:val="00AF709B"/>
    <w:rsid w:val="00B01BF3"/>
    <w:rsid w:val="00B030A1"/>
    <w:rsid w:val="00B036FC"/>
    <w:rsid w:val="00B03909"/>
    <w:rsid w:val="00B045C5"/>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2B30"/>
    <w:rsid w:val="00B24E92"/>
    <w:rsid w:val="00B252B0"/>
    <w:rsid w:val="00B25600"/>
    <w:rsid w:val="00B2701B"/>
    <w:rsid w:val="00B31E84"/>
    <w:rsid w:val="00B31F44"/>
    <w:rsid w:val="00B32280"/>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F35"/>
    <w:rsid w:val="00B651CE"/>
    <w:rsid w:val="00B6769D"/>
    <w:rsid w:val="00B67BD7"/>
    <w:rsid w:val="00B70FFC"/>
    <w:rsid w:val="00B71379"/>
    <w:rsid w:val="00B71F4A"/>
    <w:rsid w:val="00B7213D"/>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87C5E"/>
    <w:rsid w:val="00B922F9"/>
    <w:rsid w:val="00B92D59"/>
    <w:rsid w:val="00B9329D"/>
    <w:rsid w:val="00B93B24"/>
    <w:rsid w:val="00B94F44"/>
    <w:rsid w:val="00B952D1"/>
    <w:rsid w:val="00B95D2F"/>
    <w:rsid w:val="00B95E5B"/>
    <w:rsid w:val="00B97244"/>
    <w:rsid w:val="00B973B7"/>
    <w:rsid w:val="00B977A5"/>
    <w:rsid w:val="00BA0BFF"/>
    <w:rsid w:val="00BA160C"/>
    <w:rsid w:val="00BA29F9"/>
    <w:rsid w:val="00BA312F"/>
    <w:rsid w:val="00BA368A"/>
    <w:rsid w:val="00BA3C7C"/>
    <w:rsid w:val="00BA4015"/>
    <w:rsid w:val="00BA53C4"/>
    <w:rsid w:val="00BA553C"/>
    <w:rsid w:val="00BA6F05"/>
    <w:rsid w:val="00BA761D"/>
    <w:rsid w:val="00BA7A59"/>
    <w:rsid w:val="00BA7BFC"/>
    <w:rsid w:val="00BA7E48"/>
    <w:rsid w:val="00BB06FA"/>
    <w:rsid w:val="00BB1196"/>
    <w:rsid w:val="00BB1429"/>
    <w:rsid w:val="00BB2356"/>
    <w:rsid w:val="00BB31A2"/>
    <w:rsid w:val="00BB3B4E"/>
    <w:rsid w:val="00BB5872"/>
    <w:rsid w:val="00BB62EE"/>
    <w:rsid w:val="00BC0C76"/>
    <w:rsid w:val="00BC1341"/>
    <w:rsid w:val="00BC1796"/>
    <w:rsid w:val="00BC1E9A"/>
    <w:rsid w:val="00BC2F3E"/>
    <w:rsid w:val="00BC739A"/>
    <w:rsid w:val="00BC7AB3"/>
    <w:rsid w:val="00BC7F78"/>
    <w:rsid w:val="00BD0EF8"/>
    <w:rsid w:val="00BD103F"/>
    <w:rsid w:val="00BD2EC4"/>
    <w:rsid w:val="00BD58B7"/>
    <w:rsid w:val="00BE04F7"/>
    <w:rsid w:val="00BE0AD2"/>
    <w:rsid w:val="00BE122F"/>
    <w:rsid w:val="00BE197A"/>
    <w:rsid w:val="00BE23D8"/>
    <w:rsid w:val="00BE53D9"/>
    <w:rsid w:val="00BE6AD0"/>
    <w:rsid w:val="00BE726A"/>
    <w:rsid w:val="00BF029E"/>
    <w:rsid w:val="00BF1548"/>
    <w:rsid w:val="00BF18B4"/>
    <w:rsid w:val="00BF25DD"/>
    <w:rsid w:val="00BF2892"/>
    <w:rsid w:val="00BF6098"/>
    <w:rsid w:val="00BF6551"/>
    <w:rsid w:val="00BF6AC8"/>
    <w:rsid w:val="00BF6BB9"/>
    <w:rsid w:val="00C0169A"/>
    <w:rsid w:val="00C0203F"/>
    <w:rsid w:val="00C0540D"/>
    <w:rsid w:val="00C07528"/>
    <w:rsid w:val="00C07899"/>
    <w:rsid w:val="00C10BF2"/>
    <w:rsid w:val="00C1144F"/>
    <w:rsid w:val="00C12CC8"/>
    <w:rsid w:val="00C13BE9"/>
    <w:rsid w:val="00C15569"/>
    <w:rsid w:val="00C157E1"/>
    <w:rsid w:val="00C15CF7"/>
    <w:rsid w:val="00C170F4"/>
    <w:rsid w:val="00C2022E"/>
    <w:rsid w:val="00C21877"/>
    <w:rsid w:val="00C22D02"/>
    <w:rsid w:val="00C22D47"/>
    <w:rsid w:val="00C235B8"/>
    <w:rsid w:val="00C2417A"/>
    <w:rsid w:val="00C24DBB"/>
    <w:rsid w:val="00C25C1C"/>
    <w:rsid w:val="00C25EEA"/>
    <w:rsid w:val="00C26BE6"/>
    <w:rsid w:val="00C271E2"/>
    <w:rsid w:val="00C2731B"/>
    <w:rsid w:val="00C30BF5"/>
    <w:rsid w:val="00C343A8"/>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74CB"/>
    <w:rsid w:val="00C4795A"/>
    <w:rsid w:val="00C50B45"/>
    <w:rsid w:val="00C50C08"/>
    <w:rsid w:val="00C50CDF"/>
    <w:rsid w:val="00C50F53"/>
    <w:rsid w:val="00C52A00"/>
    <w:rsid w:val="00C53068"/>
    <w:rsid w:val="00C533F0"/>
    <w:rsid w:val="00C53FB9"/>
    <w:rsid w:val="00C57CCC"/>
    <w:rsid w:val="00C60FF0"/>
    <w:rsid w:val="00C61CA0"/>
    <w:rsid w:val="00C626FA"/>
    <w:rsid w:val="00C62C21"/>
    <w:rsid w:val="00C64197"/>
    <w:rsid w:val="00C64D37"/>
    <w:rsid w:val="00C65477"/>
    <w:rsid w:val="00C65F5C"/>
    <w:rsid w:val="00C663A8"/>
    <w:rsid w:val="00C66ACB"/>
    <w:rsid w:val="00C70B2A"/>
    <w:rsid w:val="00C70CBC"/>
    <w:rsid w:val="00C712FB"/>
    <w:rsid w:val="00C723C4"/>
    <w:rsid w:val="00C724AE"/>
    <w:rsid w:val="00C7291E"/>
    <w:rsid w:val="00C72AF1"/>
    <w:rsid w:val="00C72DC7"/>
    <w:rsid w:val="00C73176"/>
    <w:rsid w:val="00C756F5"/>
    <w:rsid w:val="00C75E75"/>
    <w:rsid w:val="00C764CA"/>
    <w:rsid w:val="00C800DB"/>
    <w:rsid w:val="00C80891"/>
    <w:rsid w:val="00C809A8"/>
    <w:rsid w:val="00C80E82"/>
    <w:rsid w:val="00C81662"/>
    <w:rsid w:val="00C81760"/>
    <w:rsid w:val="00C81878"/>
    <w:rsid w:val="00C81B84"/>
    <w:rsid w:val="00C81DE6"/>
    <w:rsid w:val="00C81EE3"/>
    <w:rsid w:val="00C842EC"/>
    <w:rsid w:val="00C856B0"/>
    <w:rsid w:val="00C871F6"/>
    <w:rsid w:val="00C87A65"/>
    <w:rsid w:val="00C911D8"/>
    <w:rsid w:val="00C91CF7"/>
    <w:rsid w:val="00C92F87"/>
    <w:rsid w:val="00C939BA"/>
    <w:rsid w:val="00C94212"/>
    <w:rsid w:val="00C94C2E"/>
    <w:rsid w:val="00C95ABD"/>
    <w:rsid w:val="00C97F6E"/>
    <w:rsid w:val="00CA0AEA"/>
    <w:rsid w:val="00CA1B3A"/>
    <w:rsid w:val="00CA2832"/>
    <w:rsid w:val="00CA29EE"/>
    <w:rsid w:val="00CA2E64"/>
    <w:rsid w:val="00CA3B6A"/>
    <w:rsid w:val="00CA5888"/>
    <w:rsid w:val="00CA7CD3"/>
    <w:rsid w:val="00CB0856"/>
    <w:rsid w:val="00CB156C"/>
    <w:rsid w:val="00CB1B5B"/>
    <w:rsid w:val="00CB1DD5"/>
    <w:rsid w:val="00CB329B"/>
    <w:rsid w:val="00CB448C"/>
    <w:rsid w:val="00CB53A9"/>
    <w:rsid w:val="00CB5622"/>
    <w:rsid w:val="00CB63F3"/>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45CE"/>
    <w:rsid w:val="00CE4A43"/>
    <w:rsid w:val="00CE52B1"/>
    <w:rsid w:val="00CE5DF9"/>
    <w:rsid w:val="00CE5E87"/>
    <w:rsid w:val="00CE7706"/>
    <w:rsid w:val="00CF10EB"/>
    <w:rsid w:val="00CF2030"/>
    <w:rsid w:val="00CF26B0"/>
    <w:rsid w:val="00CF34AC"/>
    <w:rsid w:val="00CF3754"/>
    <w:rsid w:val="00CF40D5"/>
    <w:rsid w:val="00CF56E2"/>
    <w:rsid w:val="00CF5E6E"/>
    <w:rsid w:val="00CF65DD"/>
    <w:rsid w:val="00CF6D1A"/>
    <w:rsid w:val="00CF70CF"/>
    <w:rsid w:val="00CF73FD"/>
    <w:rsid w:val="00CF7DBB"/>
    <w:rsid w:val="00CF7F30"/>
    <w:rsid w:val="00D00D96"/>
    <w:rsid w:val="00D02FC1"/>
    <w:rsid w:val="00D03245"/>
    <w:rsid w:val="00D049D4"/>
    <w:rsid w:val="00D05632"/>
    <w:rsid w:val="00D058E1"/>
    <w:rsid w:val="00D05E3F"/>
    <w:rsid w:val="00D101E0"/>
    <w:rsid w:val="00D106BC"/>
    <w:rsid w:val="00D11BCE"/>
    <w:rsid w:val="00D121C2"/>
    <w:rsid w:val="00D13197"/>
    <w:rsid w:val="00D13680"/>
    <w:rsid w:val="00D14444"/>
    <w:rsid w:val="00D14577"/>
    <w:rsid w:val="00D17A67"/>
    <w:rsid w:val="00D204BE"/>
    <w:rsid w:val="00D2146E"/>
    <w:rsid w:val="00D215C9"/>
    <w:rsid w:val="00D223FD"/>
    <w:rsid w:val="00D224AB"/>
    <w:rsid w:val="00D23C77"/>
    <w:rsid w:val="00D23F86"/>
    <w:rsid w:val="00D2552B"/>
    <w:rsid w:val="00D26F24"/>
    <w:rsid w:val="00D27289"/>
    <w:rsid w:val="00D275C8"/>
    <w:rsid w:val="00D30DA9"/>
    <w:rsid w:val="00D31027"/>
    <w:rsid w:val="00D3236F"/>
    <w:rsid w:val="00D324EB"/>
    <w:rsid w:val="00D32AE2"/>
    <w:rsid w:val="00D332F2"/>
    <w:rsid w:val="00D339CB"/>
    <w:rsid w:val="00D356F3"/>
    <w:rsid w:val="00D358DF"/>
    <w:rsid w:val="00D36084"/>
    <w:rsid w:val="00D3761A"/>
    <w:rsid w:val="00D37D81"/>
    <w:rsid w:val="00D37DC7"/>
    <w:rsid w:val="00D40164"/>
    <w:rsid w:val="00D4071D"/>
    <w:rsid w:val="00D40FC8"/>
    <w:rsid w:val="00D41505"/>
    <w:rsid w:val="00D41E36"/>
    <w:rsid w:val="00D425CA"/>
    <w:rsid w:val="00D42612"/>
    <w:rsid w:val="00D431B1"/>
    <w:rsid w:val="00D43763"/>
    <w:rsid w:val="00D43A2A"/>
    <w:rsid w:val="00D43EF3"/>
    <w:rsid w:val="00D45C32"/>
    <w:rsid w:val="00D45C72"/>
    <w:rsid w:val="00D45F78"/>
    <w:rsid w:val="00D46098"/>
    <w:rsid w:val="00D463D2"/>
    <w:rsid w:val="00D47F4B"/>
    <w:rsid w:val="00D53029"/>
    <w:rsid w:val="00D5437D"/>
    <w:rsid w:val="00D5570A"/>
    <w:rsid w:val="00D55752"/>
    <w:rsid w:val="00D55DDB"/>
    <w:rsid w:val="00D56244"/>
    <w:rsid w:val="00D5660E"/>
    <w:rsid w:val="00D57E53"/>
    <w:rsid w:val="00D61C6F"/>
    <w:rsid w:val="00D6439C"/>
    <w:rsid w:val="00D67864"/>
    <w:rsid w:val="00D678E5"/>
    <w:rsid w:val="00D70CF4"/>
    <w:rsid w:val="00D71087"/>
    <w:rsid w:val="00D71B56"/>
    <w:rsid w:val="00D72DD7"/>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286D"/>
    <w:rsid w:val="00D93191"/>
    <w:rsid w:val="00D94093"/>
    <w:rsid w:val="00D9438F"/>
    <w:rsid w:val="00D94578"/>
    <w:rsid w:val="00D946B3"/>
    <w:rsid w:val="00DA01A2"/>
    <w:rsid w:val="00DA140F"/>
    <w:rsid w:val="00DA25C5"/>
    <w:rsid w:val="00DA2B05"/>
    <w:rsid w:val="00DA2D8A"/>
    <w:rsid w:val="00DA3505"/>
    <w:rsid w:val="00DA3542"/>
    <w:rsid w:val="00DA3B4A"/>
    <w:rsid w:val="00DA5F5F"/>
    <w:rsid w:val="00DA7367"/>
    <w:rsid w:val="00DA7A18"/>
    <w:rsid w:val="00DB024B"/>
    <w:rsid w:val="00DB06FE"/>
    <w:rsid w:val="00DB1969"/>
    <w:rsid w:val="00DB3AF1"/>
    <w:rsid w:val="00DB4097"/>
    <w:rsid w:val="00DB6076"/>
    <w:rsid w:val="00DB69EB"/>
    <w:rsid w:val="00DB7594"/>
    <w:rsid w:val="00DB7EEE"/>
    <w:rsid w:val="00DB7FA4"/>
    <w:rsid w:val="00DC2861"/>
    <w:rsid w:val="00DC35DF"/>
    <w:rsid w:val="00DC429B"/>
    <w:rsid w:val="00DC4E7A"/>
    <w:rsid w:val="00DC5776"/>
    <w:rsid w:val="00DD02E7"/>
    <w:rsid w:val="00DD04AA"/>
    <w:rsid w:val="00DD104A"/>
    <w:rsid w:val="00DD1E5E"/>
    <w:rsid w:val="00DD2376"/>
    <w:rsid w:val="00DD3945"/>
    <w:rsid w:val="00DD3A48"/>
    <w:rsid w:val="00DD5789"/>
    <w:rsid w:val="00DD6C4D"/>
    <w:rsid w:val="00DD752A"/>
    <w:rsid w:val="00DD7E3A"/>
    <w:rsid w:val="00DE0CC7"/>
    <w:rsid w:val="00DE113A"/>
    <w:rsid w:val="00DE290E"/>
    <w:rsid w:val="00DE4C27"/>
    <w:rsid w:val="00DE5238"/>
    <w:rsid w:val="00DE5429"/>
    <w:rsid w:val="00DE65F6"/>
    <w:rsid w:val="00DE6F98"/>
    <w:rsid w:val="00DE7191"/>
    <w:rsid w:val="00DE7B55"/>
    <w:rsid w:val="00DF04CE"/>
    <w:rsid w:val="00DF2635"/>
    <w:rsid w:val="00DF6FBC"/>
    <w:rsid w:val="00DF716E"/>
    <w:rsid w:val="00DF73F0"/>
    <w:rsid w:val="00E01BE8"/>
    <w:rsid w:val="00E01DA1"/>
    <w:rsid w:val="00E03058"/>
    <w:rsid w:val="00E031AA"/>
    <w:rsid w:val="00E035F9"/>
    <w:rsid w:val="00E03EC6"/>
    <w:rsid w:val="00E04482"/>
    <w:rsid w:val="00E0465D"/>
    <w:rsid w:val="00E04E74"/>
    <w:rsid w:val="00E05B9C"/>
    <w:rsid w:val="00E06329"/>
    <w:rsid w:val="00E1071B"/>
    <w:rsid w:val="00E1172D"/>
    <w:rsid w:val="00E13CCD"/>
    <w:rsid w:val="00E1645D"/>
    <w:rsid w:val="00E16FAF"/>
    <w:rsid w:val="00E176A0"/>
    <w:rsid w:val="00E179A7"/>
    <w:rsid w:val="00E17B87"/>
    <w:rsid w:val="00E2064D"/>
    <w:rsid w:val="00E20E39"/>
    <w:rsid w:val="00E20F00"/>
    <w:rsid w:val="00E21ED4"/>
    <w:rsid w:val="00E23FD7"/>
    <w:rsid w:val="00E24B54"/>
    <w:rsid w:val="00E25068"/>
    <w:rsid w:val="00E253ED"/>
    <w:rsid w:val="00E266AB"/>
    <w:rsid w:val="00E26B32"/>
    <w:rsid w:val="00E30291"/>
    <w:rsid w:val="00E31392"/>
    <w:rsid w:val="00E31BE8"/>
    <w:rsid w:val="00E335DA"/>
    <w:rsid w:val="00E337FF"/>
    <w:rsid w:val="00E33E8F"/>
    <w:rsid w:val="00E34C5A"/>
    <w:rsid w:val="00E35E0C"/>
    <w:rsid w:val="00E365BC"/>
    <w:rsid w:val="00E36636"/>
    <w:rsid w:val="00E4082E"/>
    <w:rsid w:val="00E41284"/>
    <w:rsid w:val="00E414C6"/>
    <w:rsid w:val="00E445ED"/>
    <w:rsid w:val="00E44FDF"/>
    <w:rsid w:val="00E45F7C"/>
    <w:rsid w:val="00E463AB"/>
    <w:rsid w:val="00E464AB"/>
    <w:rsid w:val="00E47405"/>
    <w:rsid w:val="00E47E1E"/>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6A16"/>
    <w:rsid w:val="00E77709"/>
    <w:rsid w:val="00E777EF"/>
    <w:rsid w:val="00E811E3"/>
    <w:rsid w:val="00E8274E"/>
    <w:rsid w:val="00E83F75"/>
    <w:rsid w:val="00E8566C"/>
    <w:rsid w:val="00E86F73"/>
    <w:rsid w:val="00E9014B"/>
    <w:rsid w:val="00E91926"/>
    <w:rsid w:val="00E91932"/>
    <w:rsid w:val="00E92D89"/>
    <w:rsid w:val="00E92DB7"/>
    <w:rsid w:val="00E9460F"/>
    <w:rsid w:val="00E9465E"/>
    <w:rsid w:val="00E94D30"/>
    <w:rsid w:val="00E95C16"/>
    <w:rsid w:val="00E96872"/>
    <w:rsid w:val="00E97F19"/>
    <w:rsid w:val="00EA0C3C"/>
    <w:rsid w:val="00EA1679"/>
    <w:rsid w:val="00EA4CEA"/>
    <w:rsid w:val="00EA5AD7"/>
    <w:rsid w:val="00EA5C67"/>
    <w:rsid w:val="00EA6360"/>
    <w:rsid w:val="00EA6BA1"/>
    <w:rsid w:val="00EA7A23"/>
    <w:rsid w:val="00EB0093"/>
    <w:rsid w:val="00EB0C23"/>
    <w:rsid w:val="00EB0F1D"/>
    <w:rsid w:val="00EB1C67"/>
    <w:rsid w:val="00EB23A7"/>
    <w:rsid w:val="00EB5092"/>
    <w:rsid w:val="00EB52AE"/>
    <w:rsid w:val="00EB5734"/>
    <w:rsid w:val="00EB5DA4"/>
    <w:rsid w:val="00EB6720"/>
    <w:rsid w:val="00EB68F7"/>
    <w:rsid w:val="00EB7248"/>
    <w:rsid w:val="00EB7E83"/>
    <w:rsid w:val="00EC0C40"/>
    <w:rsid w:val="00EC1610"/>
    <w:rsid w:val="00EC2EA2"/>
    <w:rsid w:val="00EC3AE9"/>
    <w:rsid w:val="00EC3B6C"/>
    <w:rsid w:val="00EC6671"/>
    <w:rsid w:val="00EC6D8A"/>
    <w:rsid w:val="00EC7265"/>
    <w:rsid w:val="00ED0AF4"/>
    <w:rsid w:val="00ED11D4"/>
    <w:rsid w:val="00ED1632"/>
    <w:rsid w:val="00ED1833"/>
    <w:rsid w:val="00ED1AF0"/>
    <w:rsid w:val="00ED20A1"/>
    <w:rsid w:val="00ED3523"/>
    <w:rsid w:val="00ED457C"/>
    <w:rsid w:val="00EE0A26"/>
    <w:rsid w:val="00EE11DA"/>
    <w:rsid w:val="00EE1956"/>
    <w:rsid w:val="00EE31E2"/>
    <w:rsid w:val="00EE3CF7"/>
    <w:rsid w:val="00EE4ADB"/>
    <w:rsid w:val="00EE56CC"/>
    <w:rsid w:val="00EE5B68"/>
    <w:rsid w:val="00EE5C91"/>
    <w:rsid w:val="00EE5FB6"/>
    <w:rsid w:val="00EE7009"/>
    <w:rsid w:val="00EE7F04"/>
    <w:rsid w:val="00EF0E92"/>
    <w:rsid w:val="00EF177B"/>
    <w:rsid w:val="00EF1EBD"/>
    <w:rsid w:val="00EF395F"/>
    <w:rsid w:val="00EF4136"/>
    <w:rsid w:val="00EF4155"/>
    <w:rsid w:val="00EF4E44"/>
    <w:rsid w:val="00EF5285"/>
    <w:rsid w:val="00EF68AD"/>
    <w:rsid w:val="00EF709C"/>
    <w:rsid w:val="00EF7EEF"/>
    <w:rsid w:val="00F01B7B"/>
    <w:rsid w:val="00F0385E"/>
    <w:rsid w:val="00F039DC"/>
    <w:rsid w:val="00F04E05"/>
    <w:rsid w:val="00F04E20"/>
    <w:rsid w:val="00F04F48"/>
    <w:rsid w:val="00F05DA5"/>
    <w:rsid w:val="00F065C8"/>
    <w:rsid w:val="00F07079"/>
    <w:rsid w:val="00F0712A"/>
    <w:rsid w:val="00F07617"/>
    <w:rsid w:val="00F0790A"/>
    <w:rsid w:val="00F1027B"/>
    <w:rsid w:val="00F1065D"/>
    <w:rsid w:val="00F111CE"/>
    <w:rsid w:val="00F11D0C"/>
    <w:rsid w:val="00F13E4A"/>
    <w:rsid w:val="00F13E75"/>
    <w:rsid w:val="00F142D2"/>
    <w:rsid w:val="00F169B1"/>
    <w:rsid w:val="00F20055"/>
    <w:rsid w:val="00F20AD1"/>
    <w:rsid w:val="00F20C45"/>
    <w:rsid w:val="00F2175A"/>
    <w:rsid w:val="00F22F9C"/>
    <w:rsid w:val="00F2384A"/>
    <w:rsid w:val="00F23ABD"/>
    <w:rsid w:val="00F2577D"/>
    <w:rsid w:val="00F26DD3"/>
    <w:rsid w:val="00F272C4"/>
    <w:rsid w:val="00F2766B"/>
    <w:rsid w:val="00F324D5"/>
    <w:rsid w:val="00F33082"/>
    <w:rsid w:val="00F33B42"/>
    <w:rsid w:val="00F34BBB"/>
    <w:rsid w:val="00F35A90"/>
    <w:rsid w:val="00F35ABB"/>
    <w:rsid w:val="00F36B99"/>
    <w:rsid w:val="00F36D96"/>
    <w:rsid w:val="00F37CAB"/>
    <w:rsid w:val="00F37CE6"/>
    <w:rsid w:val="00F401D3"/>
    <w:rsid w:val="00F4135C"/>
    <w:rsid w:val="00F41988"/>
    <w:rsid w:val="00F436F8"/>
    <w:rsid w:val="00F44308"/>
    <w:rsid w:val="00F44907"/>
    <w:rsid w:val="00F452C6"/>
    <w:rsid w:val="00F45B44"/>
    <w:rsid w:val="00F45F65"/>
    <w:rsid w:val="00F4660B"/>
    <w:rsid w:val="00F46B0C"/>
    <w:rsid w:val="00F50737"/>
    <w:rsid w:val="00F50E83"/>
    <w:rsid w:val="00F50F6F"/>
    <w:rsid w:val="00F510A4"/>
    <w:rsid w:val="00F52654"/>
    <w:rsid w:val="00F528E7"/>
    <w:rsid w:val="00F53159"/>
    <w:rsid w:val="00F53B19"/>
    <w:rsid w:val="00F54DC9"/>
    <w:rsid w:val="00F560A3"/>
    <w:rsid w:val="00F5770D"/>
    <w:rsid w:val="00F608FA"/>
    <w:rsid w:val="00F60A2B"/>
    <w:rsid w:val="00F60EDF"/>
    <w:rsid w:val="00F620A5"/>
    <w:rsid w:val="00F6213C"/>
    <w:rsid w:val="00F621E1"/>
    <w:rsid w:val="00F62DF7"/>
    <w:rsid w:val="00F638DE"/>
    <w:rsid w:val="00F63A21"/>
    <w:rsid w:val="00F63D38"/>
    <w:rsid w:val="00F63D89"/>
    <w:rsid w:val="00F644E0"/>
    <w:rsid w:val="00F65CE4"/>
    <w:rsid w:val="00F665CB"/>
    <w:rsid w:val="00F66AB7"/>
    <w:rsid w:val="00F66C83"/>
    <w:rsid w:val="00F67B67"/>
    <w:rsid w:val="00F70363"/>
    <w:rsid w:val="00F71561"/>
    <w:rsid w:val="00F7244D"/>
    <w:rsid w:val="00F738A5"/>
    <w:rsid w:val="00F738E9"/>
    <w:rsid w:val="00F77F65"/>
    <w:rsid w:val="00F81DB3"/>
    <w:rsid w:val="00F82666"/>
    <w:rsid w:val="00F83654"/>
    <w:rsid w:val="00F83CC8"/>
    <w:rsid w:val="00F847F8"/>
    <w:rsid w:val="00F85066"/>
    <w:rsid w:val="00F85806"/>
    <w:rsid w:val="00F85838"/>
    <w:rsid w:val="00F86040"/>
    <w:rsid w:val="00F8685C"/>
    <w:rsid w:val="00F86CB9"/>
    <w:rsid w:val="00F86FB7"/>
    <w:rsid w:val="00F8703F"/>
    <w:rsid w:val="00F92038"/>
    <w:rsid w:val="00F92055"/>
    <w:rsid w:val="00F92673"/>
    <w:rsid w:val="00F948D6"/>
    <w:rsid w:val="00F95D3A"/>
    <w:rsid w:val="00F97B70"/>
    <w:rsid w:val="00FA106D"/>
    <w:rsid w:val="00FA1A99"/>
    <w:rsid w:val="00FA1F06"/>
    <w:rsid w:val="00FA2DAE"/>
    <w:rsid w:val="00FA592E"/>
    <w:rsid w:val="00FA5F0B"/>
    <w:rsid w:val="00FB1425"/>
    <w:rsid w:val="00FB2038"/>
    <w:rsid w:val="00FB2D4E"/>
    <w:rsid w:val="00FB3E20"/>
    <w:rsid w:val="00FB3FD6"/>
    <w:rsid w:val="00FB5E12"/>
    <w:rsid w:val="00FB6CC0"/>
    <w:rsid w:val="00FB7917"/>
    <w:rsid w:val="00FC0BF6"/>
    <w:rsid w:val="00FC17D9"/>
    <w:rsid w:val="00FC2059"/>
    <w:rsid w:val="00FC3085"/>
    <w:rsid w:val="00FC3903"/>
    <w:rsid w:val="00FC6EC0"/>
    <w:rsid w:val="00FC6ED9"/>
    <w:rsid w:val="00FC742E"/>
    <w:rsid w:val="00FC7CCE"/>
    <w:rsid w:val="00FD1381"/>
    <w:rsid w:val="00FD18B0"/>
    <w:rsid w:val="00FD1E1B"/>
    <w:rsid w:val="00FD3009"/>
    <w:rsid w:val="00FD42C6"/>
    <w:rsid w:val="00FD4C0C"/>
    <w:rsid w:val="00FD5004"/>
    <w:rsid w:val="00FD6F38"/>
    <w:rsid w:val="00FD752F"/>
    <w:rsid w:val="00FD7D31"/>
    <w:rsid w:val="00FE0E86"/>
    <w:rsid w:val="00FE3E18"/>
    <w:rsid w:val="00FE5B33"/>
    <w:rsid w:val="00FF03EC"/>
    <w:rsid w:val="00FF2943"/>
    <w:rsid w:val="00FF3F50"/>
    <w:rsid w:val="00FF4AF4"/>
    <w:rsid w:val="00FF4E1B"/>
    <w:rsid w:val="00FF5909"/>
    <w:rsid w:val="00FF5A0D"/>
    <w:rsid w:val="00FF5B44"/>
    <w:rsid w:val="00FF5EAC"/>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pPr>
      <w:pageBreakBefore w:val="0"/>
      <w:numPr>
        <w:ilvl w:val="1"/>
      </w:numPr>
      <w:spacing w:after="0" w:line="280" w:lineRule="atLeast"/>
      <w:outlineLvl w:val="1"/>
    </w:pPr>
    <w:rPr>
      <w:bCs w:val="0"/>
      <w:sz w:val="18"/>
    </w:rPr>
  </w:style>
  <w:style w:type="paragraph" w:styleId="Kop3">
    <w:name w:val="heading 3"/>
    <w:basedOn w:val="Kop2"/>
    <w:next w:val="Standaard"/>
    <w:link w:val="Kop3Char"/>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uiPriority w:val="99"/>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uiPriority w:val="99"/>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 w:type="paragraph" w:styleId="Kopvaninhoudsopgave">
    <w:name w:val="TOC Heading"/>
    <w:basedOn w:val="Kop1"/>
    <w:next w:val="Standaard"/>
    <w:uiPriority w:val="39"/>
    <w:unhideWhenUsed/>
    <w:qFormat/>
    <w:rsid w:val="00D101E0"/>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character" w:styleId="Onopgelostemelding">
    <w:name w:val="Unresolved Mention"/>
    <w:basedOn w:val="Standaardalinea-lettertype"/>
    <w:uiPriority w:val="99"/>
    <w:semiHidden/>
    <w:unhideWhenUsed/>
    <w:rsid w:val="00864B12"/>
    <w:rPr>
      <w:color w:val="605E5C"/>
      <w:shd w:val="clear" w:color="auto" w:fill="E1DFDD"/>
    </w:rPr>
  </w:style>
  <w:style w:type="paragraph" w:styleId="Geenafstand">
    <w:name w:val="No Spacing"/>
    <w:uiPriority w:val="1"/>
    <w:qFormat/>
    <w:rsid w:val="005B5069"/>
    <w:rPr>
      <w:rFonts w:asciiTheme="minorHAnsi" w:eastAsiaTheme="minorHAnsi" w:hAnsiTheme="minorHAnsi" w:cstheme="minorBidi"/>
      <w:sz w:val="22"/>
      <w:szCs w:val="22"/>
      <w:lang w:eastAsia="en-US"/>
    </w:rPr>
  </w:style>
  <w:style w:type="character" w:customStyle="1" w:styleId="Kop3Char">
    <w:name w:val="Kop 3 Char"/>
    <w:link w:val="Kop3"/>
    <w:rsid w:val="00DF6FBC"/>
    <w:rPr>
      <w:rFonts w:ascii="Arial" w:hAnsi="Arial"/>
      <w:bCs/>
      <w:snapToGrid w:val="0"/>
      <w:kern w:val="28"/>
      <w:sz w:val="18"/>
      <w:szCs w:val="26"/>
      <w:lang w:val="nl" w:eastAsia="en-US"/>
    </w:rPr>
  </w:style>
  <w:style w:type="character" w:customStyle="1" w:styleId="Kop2Char">
    <w:name w:val="Kop 2 Char"/>
    <w:link w:val="Kop2"/>
    <w:rsid w:val="00196482"/>
    <w:rPr>
      <w:rFonts w:ascii="Arial" w:hAnsi="Arial"/>
      <w:b/>
      <w:snapToGrid w:val="0"/>
      <w:kern w:val="28"/>
      <w:sz w:val="18"/>
      <w:lang w:val="nl" w:eastAsia="en-US"/>
    </w:rPr>
  </w:style>
  <w:style w:type="paragraph" w:customStyle="1" w:styleId="Default">
    <w:name w:val="Default"/>
    <w:rsid w:val="001A6FB5"/>
    <w:pPr>
      <w:autoSpaceDE w:val="0"/>
      <w:autoSpaceDN w:val="0"/>
      <w:adjustRightInd w:val="0"/>
    </w:pPr>
    <w:rPr>
      <w:rFonts w:eastAsiaTheme="minorHAns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996497838">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426407">
      <w:bodyDiv w:val="1"/>
      <w:marLeft w:val="0"/>
      <w:marRight w:val="0"/>
      <w:marTop w:val="0"/>
      <w:marBottom w:val="0"/>
      <w:divBdr>
        <w:top w:val="none" w:sz="0" w:space="0" w:color="auto"/>
        <w:left w:val="none" w:sz="0" w:space="0" w:color="auto"/>
        <w:bottom w:val="none" w:sz="0" w:space="0" w:color="auto"/>
        <w:right w:val="none" w:sz="0" w:space="0" w:color="auto"/>
      </w:divBdr>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adasterAA/Aktemodellen/tree/master/kik-modeldocumente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2B7AC-9B49-42B0-9374-A315BE67F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6</TotalTime>
  <Pages>36</Pages>
  <Words>6398</Words>
  <Characters>35190</Characters>
  <Application>Microsoft Office Word</Application>
  <DocSecurity>0</DocSecurity>
  <Lines>293</Lines>
  <Paragraphs>83</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41505</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5</cp:revision>
  <cp:lastPrinted>2019-07-12T07:25:00Z</cp:lastPrinted>
  <dcterms:created xsi:type="dcterms:W3CDTF">2020-01-06T10:22:00Z</dcterms:created>
  <dcterms:modified xsi:type="dcterms:W3CDTF">2020-01-06T10:29:00Z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