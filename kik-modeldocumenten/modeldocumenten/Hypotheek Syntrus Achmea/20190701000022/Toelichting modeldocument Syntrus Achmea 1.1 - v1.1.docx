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91820">
              <w:rPr>
                <w:lang w:val="nl-NL"/>
              </w:rPr>
              <w:t>Syntrus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525B8745" w:rsidR="00EC1610" w:rsidRPr="00343045" w:rsidRDefault="00C271E2" w:rsidP="00EC1610">
            <w:bookmarkStart w:id="5" w:name="bmAuteurs"/>
            <w:bookmarkEnd w:id="5"/>
            <w:r>
              <w:t>1.</w:t>
            </w:r>
            <w:ins w:id="6" w:author="Groot, Karina de" w:date="2019-09-17T13:37:00Z">
              <w:r w:rsidR="007818AC">
                <w:t>1</w:t>
              </w:r>
            </w:ins>
            <w:del w:id="7" w:author="Groot, Karina de" w:date="2019-09-17T13:37:00Z">
              <w:r w:rsidR="00454CB4" w:rsidDel="007818AC">
                <w:delText>0</w:delText>
              </w:r>
            </w:del>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Pr="0091423B" w:rsidRDefault="00EC1610" w:rsidP="00323158">
            <w:pPr>
              <w:pStyle w:val="Subtitel"/>
              <w:spacing w:line="280" w:lineRule="exact"/>
              <w:rPr>
                <w:rStyle w:val="Versie0"/>
                <w:bCs/>
                <w:szCs w:val="18"/>
                <w:rPrChange w:id="8" w:author="Groot, Karina de" w:date="2019-09-17T13:43:00Z">
                  <w:rPr>
                    <w:rStyle w:val="Versie0"/>
                    <w:bCs/>
                    <w:sz w:val="16"/>
                    <w:szCs w:val="20"/>
                  </w:rPr>
                </w:rPrChange>
              </w:rPr>
            </w:pPr>
            <w:r w:rsidRPr="0091423B">
              <w:rPr>
                <w:rStyle w:val="Versie0"/>
                <w:bCs/>
                <w:szCs w:val="18"/>
                <w:rPrChange w:id="9" w:author="Groot, Karina de" w:date="2019-09-17T13:43:00Z">
                  <w:rPr>
                    <w:rStyle w:val="Versie0"/>
                    <w:bCs/>
                    <w:sz w:val="16"/>
                  </w:rPr>
                </w:rPrChange>
              </w:rPr>
              <w:t>0</w:t>
            </w:r>
            <w:r w:rsidR="00C61CA0" w:rsidRPr="0091423B">
              <w:rPr>
                <w:rStyle w:val="Versie0"/>
                <w:bCs/>
                <w:szCs w:val="18"/>
                <w:rPrChange w:id="10" w:author="Groot, Karina de" w:date="2019-09-17T13:43:00Z">
                  <w:rPr>
                    <w:rStyle w:val="Versie0"/>
                    <w:bCs/>
                    <w:sz w:val="16"/>
                  </w:rPr>
                </w:rPrChange>
              </w:rPr>
              <w:t>.</w:t>
            </w:r>
            <w:r w:rsidRPr="0091423B">
              <w:rPr>
                <w:rStyle w:val="Versie0"/>
                <w:bCs/>
                <w:szCs w:val="18"/>
                <w:rPrChange w:id="11" w:author="Groot, Karina de" w:date="2019-09-17T13:43:00Z">
                  <w:rPr>
                    <w:rStyle w:val="Versie0"/>
                    <w:bCs/>
                    <w:sz w:val="16"/>
                  </w:rPr>
                </w:rPrChange>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Pr="0091423B" w:rsidRDefault="00DC4E7A" w:rsidP="00EC1610">
            <w:pPr>
              <w:rPr>
                <w:rStyle w:val="Datumopmaakprofiel"/>
                <w:szCs w:val="18"/>
                <w:rPrChange w:id="12" w:author="Groot, Karina de" w:date="2019-09-17T13:43:00Z">
                  <w:rPr>
                    <w:rStyle w:val="Datumopmaakprofiel"/>
                    <w:sz w:val="16"/>
                    <w:szCs w:val="16"/>
                  </w:rPr>
                </w:rPrChange>
              </w:rPr>
            </w:pPr>
            <w:r w:rsidRPr="0091423B">
              <w:rPr>
                <w:rStyle w:val="Datumopmaakprofiel"/>
                <w:szCs w:val="18"/>
                <w:rPrChange w:id="13" w:author="Groot, Karina de" w:date="2019-09-17T13:43:00Z">
                  <w:rPr>
                    <w:rStyle w:val="Datumopmaakprofiel"/>
                    <w:sz w:val="16"/>
                    <w:szCs w:val="16"/>
                  </w:rPr>
                </w:rPrChange>
              </w:rPr>
              <w:t>4</w:t>
            </w:r>
            <w:r w:rsidR="00EC1610" w:rsidRPr="0091423B">
              <w:rPr>
                <w:rStyle w:val="Datumopmaakprofiel"/>
                <w:szCs w:val="18"/>
                <w:rPrChange w:id="14" w:author="Groot, Karina de" w:date="2019-09-17T13:43:00Z">
                  <w:rPr>
                    <w:rStyle w:val="Datumopmaakprofiel"/>
                    <w:sz w:val="16"/>
                    <w:szCs w:val="16"/>
                  </w:rPr>
                </w:rPrChange>
              </w:rPr>
              <w:t xml:space="preserve"> </w:t>
            </w:r>
            <w:r w:rsidRPr="0091423B">
              <w:rPr>
                <w:rStyle w:val="Datumopmaakprofiel"/>
                <w:szCs w:val="18"/>
                <w:rPrChange w:id="15" w:author="Groot, Karina de" w:date="2019-09-17T13:43:00Z">
                  <w:rPr>
                    <w:rStyle w:val="Datumopmaakprofiel"/>
                    <w:sz w:val="16"/>
                    <w:szCs w:val="16"/>
                  </w:rPr>
                </w:rPrChange>
              </w:rPr>
              <w:t>juli</w:t>
            </w:r>
            <w:r w:rsidR="00EC1610" w:rsidRPr="0091423B">
              <w:rPr>
                <w:rStyle w:val="Datumopmaakprofiel"/>
                <w:szCs w:val="18"/>
                <w:rPrChange w:id="16" w:author="Groot, Karina de" w:date="2019-09-17T13:43:00Z">
                  <w:rPr>
                    <w:rStyle w:val="Datumopmaakprofiel"/>
                    <w:sz w:val="16"/>
                    <w:szCs w:val="16"/>
                  </w:rPr>
                </w:rPrChange>
              </w:rPr>
              <w:t xml:space="preserve"> </w:t>
            </w:r>
            <w:r w:rsidR="00C61CA0" w:rsidRPr="0091423B">
              <w:rPr>
                <w:rStyle w:val="Datumopmaakprofiel"/>
                <w:szCs w:val="18"/>
                <w:rPrChange w:id="17" w:author="Groot, Karina de" w:date="2019-09-17T13:43:00Z">
                  <w:rPr>
                    <w:rStyle w:val="Datumopmaakprofiel"/>
                    <w:sz w:val="16"/>
                    <w:szCs w:val="16"/>
                  </w:rPr>
                </w:rPrChange>
              </w:rPr>
              <w:t>201</w:t>
            </w:r>
            <w:r w:rsidRPr="0091423B">
              <w:rPr>
                <w:rStyle w:val="Datumopmaakprofiel"/>
                <w:szCs w:val="18"/>
                <w:rPrChange w:id="18" w:author="Groot, Karina de" w:date="2019-09-17T13:43:00Z">
                  <w:rPr>
                    <w:rStyle w:val="Datumopmaakprofiel"/>
                    <w:sz w:val="16"/>
                    <w:szCs w:val="16"/>
                  </w:rPr>
                </w:rPrChange>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91423B" w:rsidRDefault="00C61CA0" w:rsidP="00323158">
            <w:pPr>
              <w:rPr>
                <w:szCs w:val="18"/>
                <w:lang w:val="en-US"/>
                <w:rPrChange w:id="19" w:author="Groot, Karina de" w:date="2019-09-17T13:43:00Z">
                  <w:rPr>
                    <w:sz w:val="16"/>
                    <w:szCs w:val="16"/>
                    <w:lang w:val="en-US"/>
                  </w:rPr>
                </w:rPrChange>
              </w:rPr>
            </w:pPr>
            <w:r w:rsidRPr="0091423B">
              <w:rPr>
                <w:szCs w:val="18"/>
                <w:lang w:val="en-US"/>
                <w:rPrChange w:id="20" w:author="Groot, Karina de" w:date="2019-09-17T13:43:00Z">
                  <w:rPr>
                    <w:sz w:val="16"/>
                    <w:szCs w:val="16"/>
                    <w:lang w:val="en-US"/>
                  </w:rPr>
                </w:rPrChange>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Pr="0091423B" w:rsidRDefault="00EC1610">
            <w:pPr>
              <w:snapToGrid w:val="0"/>
              <w:rPr>
                <w:szCs w:val="18"/>
                <w:rPrChange w:id="21" w:author="Groot, Karina de" w:date="2019-09-17T13:43:00Z">
                  <w:rPr>
                    <w:sz w:val="16"/>
                    <w:szCs w:val="16"/>
                  </w:rPr>
                </w:rPrChange>
              </w:rPr>
            </w:pPr>
            <w:r w:rsidRPr="0091423B">
              <w:rPr>
                <w:szCs w:val="18"/>
                <w:rPrChange w:id="22" w:author="Groot, Karina de" w:date="2019-09-17T13:43:00Z">
                  <w:rPr>
                    <w:sz w:val="16"/>
                    <w:szCs w:val="16"/>
                  </w:rPr>
                </w:rPrChange>
              </w:rPr>
              <w:t>AA-306</w:t>
            </w:r>
            <w:r w:rsidR="00D43EF3" w:rsidRPr="0091423B">
              <w:rPr>
                <w:szCs w:val="18"/>
                <w:rPrChange w:id="23" w:author="Groot, Karina de" w:date="2019-09-17T13:43:00Z">
                  <w:rPr>
                    <w:sz w:val="16"/>
                    <w:szCs w:val="16"/>
                  </w:rPr>
                </w:rPrChange>
              </w:rPr>
              <w:t>5</w:t>
            </w:r>
            <w:r w:rsidRPr="0091423B">
              <w:rPr>
                <w:szCs w:val="18"/>
                <w:rPrChange w:id="24" w:author="Groot, Karina de" w:date="2019-09-17T13:43:00Z">
                  <w:rPr>
                    <w:sz w:val="16"/>
                    <w:szCs w:val="16"/>
                  </w:rPr>
                </w:rPrChange>
              </w:rPr>
              <w:t xml:space="preserve"> </w:t>
            </w:r>
            <w:r w:rsidR="00DC4E7A" w:rsidRPr="0091423B">
              <w:rPr>
                <w:szCs w:val="18"/>
                <w:rPrChange w:id="25" w:author="Groot, Karina de" w:date="2019-09-17T13:43:00Z">
                  <w:rPr>
                    <w:sz w:val="16"/>
                    <w:szCs w:val="16"/>
                  </w:rPr>
                </w:rPrChange>
              </w:rPr>
              <w:t>Syntrus Achmea</w:t>
            </w:r>
            <w:r w:rsidRPr="0091423B">
              <w:rPr>
                <w:szCs w:val="18"/>
                <w:rPrChange w:id="26" w:author="Groot, Karina de" w:date="2019-09-17T13:43:00Z">
                  <w:rPr>
                    <w:sz w:val="16"/>
                    <w:szCs w:val="16"/>
                  </w:rPr>
                </w:rPrChange>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Pr="0091423B" w:rsidRDefault="00AE1E6D" w:rsidP="00323158">
            <w:pPr>
              <w:pStyle w:val="Subtitel"/>
              <w:spacing w:line="280" w:lineRule="exact"/>
              <w:rPr>
                <w:rStyle w:val="Versie0"/>
                <w:bCs/>
                <w:szCs w:val="18"/>
                <w:rPrChange w:id="27" w:author="Groot, Karina de" w:date="2019-09-17T13:43:00Z">
                  <w:rPr>
                    <w:rStyle w:val="Versie0"/>
                    <w:bCs/>
                    <w:sz w:val="16"/>
                    <w:szCs w:val="20"/>
                  </w:rPr>
                </w:rPrChange>
              </w:rPr>
            </w:pPr>
            <w:r w:rsidRPr="0091423B">
              <w:rPr>
                <w:rStyle w:val="Versie0"/>
                <w:bCs/>
                <w:szCs w:val="18"/>
                <w:rPrChange w:id="28" w:author="Groot, Karina de" w:date="2019-09-17T13:43:00Z">
                  <w:rPr>
                    <w:rStyle w:val="Versie0"/>
                    <w:bCs/>
                    <w:sz w:val="16"/>
                  </w:rPr>
                </w:rPrChange>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Pr="0091423B" w:rsidRDefault="005C3605" w:rsidP="00EC1610">
            <w:pPr>
              <w:rPr>
                <w:rStyle w:val="Datumopmaakprofiel"/>
                <w:szCs w:val="18"/>
                <w:rPrChange w:id="29" w:author="Groot, Karina de" w:date="2019-09-17T13:43:00Z">
                  <w:rPr>
                    <w:rStyle w:val="Datumopmaakprofiel"/>
                    <w:sz w:val="16"/>
                    <w:szCs w:val="16"/>
                  </w:rPr>
                </w:rPrChange>
              </w:rPr>
            </w:pPr>
            <w:r w:rsidRPr="0091423B">
              <w:rPr>
                <w:rStyle w:val="Datumopmaakprofiel"/>
                <w:szCs w:val="18"/>
                <w:rPrChange w:id="30" w:author="Groot, Karina de" w:date="2019-09-17T13:43:00Z">
                  <w:rPr>
                    <w:rStyle w:val="Datumopmaakprofiel"/>
                    <w:sz w:val="16"/>
                    <w:szCs w:val="16"/>
                  </w:rPr>
                </w:rPrChange>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Pr="0091423B" w:rsidRDefault="00873FFF" w:rsidP="00323158">
            <w:pPr>
              <w:rPr>
                <w:szCs w:val="18"/>
                <w:lang w:val="en-US"/>
                <w:rPrChange w:id="31" w:author="Groot, Karina de" w:date="2019-09-17T13:43:00Z">
                  <w:rPr>
                    <w:sz w:val="16"/>
                    <w:szCs w:val="16"/>
                    <w:lang w:val="en-US"/>
                  </w:rPr>
                </w:rPrChange>
              </w:rPr>
            </w:pPr>
            <w:r w:rsidRPr="0091423B">
              <w:rPr>
                <w:szCs w:val="18"/>
                <w:lang w:val="en-US"/>
              </w:rPr>
              <w:t>I</w:t>
            </w:r>
            <w:r w:rsidR="00AE1E6D" w:rsidRPr="00F77F65">
              <w:rPr>
                <w:szCs w:val="18"/>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Pr="0091423B" w:rsidRDefault="00A744E8" w:rsidP="00D43EF3">
            <w:pPr>
              <w:snapToGrid w:val="0"/>
              <w:rPr>
                <w:szCs w:val="18"/>
                <w:rPrChange w:id="32" w:author="Groot, Karina de" w:date="2019-09-17T13:43:00Z">
                  <w:rPr>
                    <w:sz w:val="16"/>
                    <w:szCs w:val="16"/>
                  </w:rPr>
                </w:rPrChange>
              </w:rPr>
            </w:pPr>
            <w:r w:rsidRPr="0091423B">
              <w:rPr>
                <w:szCs w:val="18"/>
                <w:rPrChange w:id="33" w:author="Groot, Karina de" w:date="2019-09-17T13:43:00Z">
                  <w:rPr>
                    <w:sz w:val="16"/>
                    <w:szCs w:val="16"/>
                  </w:rPr>
                </w:rPrChange>
              </w:rPr>
              <w:t>A</w:t>
            </w:r>
            <w:r w:rsidR="00AE1E6D" w:rsidRPr="00F77F65">
              <w:rPr>
                <w:szCs w:val="18"/>
              </w:rPr>
              <w:t>A-</w:t>
            </w:r>
            <w:r w:rsidR="00873FFF" w:rsidRPr="0091423B">
              <w:rPr>
                <w:szCs w:val="18"/>
                <w:rPrChange w:id="34" w:author="Groot, Karina de" w:date="2019-09-17T13:43:00Z">
                  <w:rPr/>
                </w:rPrChange>
              </w:rPr>
              <w:t>4443</w:t>
            </w:r>
            <w:r w:rsidR="00AE1E6D" w:rsidRPr="0091423B">
              <w:rPr>
                <w:szCs w:val="18"/>
                <w:rPrChange w:id="35" w:author="Groot, Karina de" w:date="2019-09-17T13:43:00Z">
                  <w:rPr/>
                </w:rPrChange>
              </w:rPr>
              <w:t xml:space="preserve"> Definitieve versie</w:t>
            </w:r>
          </w:p>
        </w:tc>
      </w:tr>
      <w:tr w:rsidR="0091423B" w:rsidRPr="008C145E" w14:paraId="18CFCF1D" w14:textId="77777777" w:rsidTr="00FD4C0C">
        <w:trPr>
          <w:ins w:id="36" w:author="Groot, Karina de" w:date="2019-09-17T13:38:00Z"/>
        </w:trPr>
        <w:tc>
          <w:tcPr>
            <w:tcW w:w="637" w:type="dxa"/>
            <w:tcBorders>
              <w:top w:val="single" w:sz="4" w:space="0" w:color="auto"/>
              <w:left w:val="single" w:sz="4" w:space="0" w:color="auto"/>
              <w:bottom w:val="single" w:sz="4" w:space="0" w:color="auto"/>
              <w:right w:val="single" w:sz="4" w:space="0" w:color="auto"/>
            </w:tcBorders>
          </w:tcPr>
          <w:p w14:paraId="7066587A" w14:textId="0C2AA474" w:rsidR="0091423B" w:rsidRPr="0091423B" w:rsidRDefault="0091423B" w:rsidP="00323158">
            <w:pPr>
              <w:pStyle w:val="Subtitel"/>
              <w:spacing w:line="280" w:lineRule="exact"/>
              <w:rPr>
                <w:ins w:id="37" w:author="Groot, Karina de" w:date="2019-09-17T13:38:00Z"/>
                <w:rStyle w:val="Versie0"/>
                <w:bCs/>
                <w:szCs w:val="18"/>
                <w:rPrChange w:id="38" w:author="Groot, Karina de" w:date="2019-09-17T13:43:00Z">
                  <w:rPr>
                    <w:ins w:id="39" w:author="Groot, Karina de" w:date="2019-09-17T13:38:00Z"/>
                    <w:rStyle w:val="Versie0"/>
                    <w:bCs/>
                    <w:sz w:val="16"/>
                    <w:szCs w:val="20"/>
                  </w:rPr>
                </w:rPrChange>
              </w:rPr>
            </w:pPr>
            <w:ins w:id="40" w:author="Groot, Karina de" w:date="2019-09-17T13:38:00Z">
              <w:r w:rsidRPr="0091423B">
                <w:rPr>
                  <w:rStyle w:val="Versie0"/>
                  <w:bCs/>
                  <w:szCs w:val="18"/>
                  <w:rPrChange w:id="41" w:author="Groot, Karina de" w:date="2019-09-17T13:43:00Z">
                    <w:rPr>
                      <w:rStyle w:val="Versie0"/>
                      <w:bCs/>
                      <w:sz w:val="16"/>
                    </w:rPr>
                  </w:rPrChange>
                </w:rPr>
                <w:t>1.1</w:t>
              </w:r>
            </w:ins>
          </w:p>
        </w:tc>
        <w:tc>
          <w:tcPr>
            <w:tcW w:w="1560" w:type="dxa"/>
            <w:tcBorders>
              <w:top w:val="single" w:sz="4" w:space="0" w:color="auto"/>
              <w:left w:val="single" w:sz="4" w:space="0" w:color="auto"/>
              <w:bottom w:val="single" w:sz="4" w:space="0" w:color="auto"/>
              <w:right w:val="single" w:sz="4" w:space="0" w:color="auto"/>
            </w:tcBorders>
          </w:tcPr>
          <w:p w14:paraId="215D258D" w14:textId="09D50385" w:rsidR="0091423B" w:rsidRPr="0091423B" w:rsidRDefault="0091423B" w:rsidP="00EC1610">
            <w:pPr>
              <w:rPr>
                <w:ins w:id="42" w:author="Groot, Karina de" w:date="2019-09-17T13:38:00Z"/>
                <w:rStyle w:val="Datumopmaakprofiel"/>
                <w:szCs w:val="18"/>
                <w:rPrChange w:id="43" w:author="Groot, Karina de" w:date="2019-09-17T13:43:00Z">
                  <w:rPr>
                    <w:ins w:id="44" w:author="Groot, Karina de" w:date="2019-09-17T13:38:00Z"/>
                    <w:rStyle w:val="Datumopmaakprofiel"/>
                    <w:sz w:val="16"/>
                    <w:szCs w:val="16"/>
                  </w:rPr>
                </w:rPrChange>
              </w:rPr>
            </w:pPr>
            <w:ins w:id="45" w:author="Groot, Karina de" w:date="2019-09-17T13:38:00Z">
              <w:r w:rsidRPr="0091423B">
                <w:rPr>
                  <w:rStyle w:val="Datumopmaakprofiel"/>
                  <w:szCs w:val="18"/>
                  <w:rPrChange w:id="46" w:author="Groot, Karina de" w:date="2019-09-17T13:43:00Z">
                    <w:rPr>
                      <w:rStyle w:val="Datumopmaakprofiel"/>
                      <w:sz w:val="16"/>
                      <w:szCs w:val="16"/>
                    </w:rPr>
                  </w:rPrChange>
                </w:rPr>
                <w:t>17 september 2019</w:t>
              </w:r>
            </w:ins>
          </w:p>
        </w:tc>
        <w:tc>
          <w:tcPr>
            <w:tcW w:w="1984" w:type="dxa"/>
            <w:tcBorders>
              <w:top w:val="single" w:sz="4" w:space="0" w:color="auto"/>
              <w:left w:val="single" w:sz="4" w:space="0" w:color="auto"/>
              <w:bottom w:val="single" w:sz="4" w:space="0" w:color="auto"/>
              <w:right w:val="single" w:sz="4" w:space="0" w:color="auto"/>
            </w:tcBorders>
          </w:tcPr>
          <w:p w14:paraId="0D7654FD" w14:textId="01545888" w:rsidR="0091423B" w:rsidRPr="0091423B" w:rsidRDefault="0091423B" w:rsidP="00323158">
            <w:pPr>
              <w:rPr>
                <w:ins w:id="47" w:author="Groot, Karina de" w:date="2019-09-17T13:38:00Z"/>
                <w:szCs w:val="18"/>
                <w:lang w:val="en-US"/>
              </w:rPr>
            </w:pPr>
            <w:ins w:id="48" w:author="Groot, Karina de" w:date="2019-09-17T13:38:00Z">
              <w:r w:rsidRPr="0091423B">
                <w:rPr>
                  <w:szCs w:val="18"/>
                  <w:lang w:val="en-US"/>
                </w:rPr>
                <w:t>IT/LG/AA</w:t>
              </w:r>
            </w:ins>
          </w:p>
        </w:tc>
        <w:tc>
          <w:tcPr>
            <w:tcW w:w="5387" w:type="dxa"/>
            <w:tcBorders>
              <w:top w:val="single" w:sz="4" w:space="0" w:color="auto"/>
              <w:left w:val="single" w:sz="4" w:space="0" w:color="auto"/>
              <w:bottom w:val="single" w:sz="4" w:space="0" w:color="auto"/>
              <w:right w:val="single" w:sz="4" w:space="0" w:color="auto"/>
            </w:tcBorders>
          </w:tcPr>
          <w:p w14:paraId="5C6A953C" w14:textId="77777777" w:rsidR="0091423B" w:rsidRPr="0091423B" w:rsidRDefault="0091423B" w:rsidP="00D43EF3">
            <w:pPr>
              <w:snapToGrid w:val="0"/>
              <w:rPr>
                <w:ins w:id="49" w:author="Groot, Karina de" w:date="2019-09-17T13:41:00Z"/>
                <w:szCs w:val="18"/>
                <w:rPrChange w:id="50" w:author="Groot, Karina de" w:date="2019-09-17T13:43:00Z">
                  <w:rPr>
                    <w:ins w:id="51" w:author="Groot, Karina de" w:date="2019-09-17T13:41:00Z"/>
                    <w:sz w:val="16"/>
                    <w:szCs w:val="16"/>
                  </w:rPr>
                </w:rPrChange>
              </w:rPr>
            </w:pPr>
            <w:ins w:id="52" w:author="Groot, Karina de" w:date="2019-09-17T13:38:00Z">
              <w:r w:rsidRPr="0091423B">
                <w:rPr>
                  <w:szCs w:val="18"/>
                  <w:rPrChange w:id="53" w:author="Groot, Karina de" w:date="2019-09-17T13:43:00Z">
                    <w:rPr>
                      <w:sz w:val="16"/>
                      <w:szCs w:val="16"/>
                    </w:rPr>
                  </w:rPrChange>
                </w:rPr>
                <w:t xml:space="preserve">AA-4497: De interpunctie </w:t>
              </w:r>
            </w:ins>
            <w:ins w:id="54" w:author="Groot, Karina de" w:date="2019-09-17T13:39:00Z">
              <w:r w:rsidRPr="0091423B">
                <w:rPr>
                  <w:szCs w:val="18"/>
                  <w:rPrChange w:id="55" w:author="Groot, Karina de" w:date="2019-09-17T13:43:00Z">
                    <w:rPr>
                      <w:sz w:val="16"/>
                      <w:szCs w:val="16"/>
                    </w:rPr>
                  </w:rPrChange>
                </w:rPr>
                <w:t xml:space="preserve">bij TB </w:t>
              </w:r>
            </w:ins>
            <w:ins w:id="56" w:author="Groot, Karina de" w:date="2019-09-17T13:40:00Z">
              <w:r w:rsidRPr="0091423B">
                <w:rPr>
                  <w:szCs w:val="18"/>
                  <w:rPrChange w:id="57" w:author="Groot, Karina de" w:date="2019-09-17T13:43:00Z">
                    <w:rPr>
                      <w:sz w:val="16"/>
                      <w:szCs w:val="16"/>
                    </w:rPr>
                  </w:rPrChange>
                </w:rPr>
                <w:t>registergoed verduidelijkt.</w:t>
              </w:r>
            </w:ins>
          </w:p>
          <w:p w14:paraId="11DF9BBB" w14:textId="77777777" w:rsidR="0091423B" w:rsidRDefault="0091423B" w:rsidP="00D43EF3">
            <w:pPr>
              <w:snapToGrid w:val="0"/>
              <w:rPr>
                <w:ins w:id="58" w:author="Groot, Karina de" w:date="2019-09-17T13:43:00Z"/>
                <w:rFonts w:ascii="Segoe UI" w:hAnsi="Segoe UI" w:cs="Segoe UI"/>
                <w:color w:val="172B4D"/>
                <w:spacing w:val="-4"/>
                <w:szCs w:val="18"/>
                <w:shd w:val="clear" w:color="auto" w:fill="FFFFFF"/>
              </w:rPr>
            </w:pPr>
            <w:ins w:id="59" w:author="Groot, Karina de" w:date="2019-09-17T13:41:00Z">
              <w:r w:rsidRPr="0091423B">
                <w:rPr>
                  <w:szCs w:val="18"/>
                  <w:rPrChange w:id="60" w:author="Groot, Karina de" w:date="2019-09-17T13:43:00Z">
                    <w:rPr>
                      <w:sz w:val="16"/>
                      <w:szCs w:val="16"/>
                    </w:rPr>
                  </w:rPrChange>
                </w:rPr>
                <w:t>AA-</w:t>
              </w:r>
            </w:ins>
            <w:ins w:id="61" w:author="Groot, Karina de" w:date="2019-09-17T13:42:00Z">
              <w:r w:rsidRPr="0091423B">
                <w:rPr>
                  <w:szCs w:val="18"/>
                  <w:rPrChange w:id="62" w:author="Groot, Karina de" w:date="2019-09-17T13:43:00Z">
                    <w:rPr>
                      <w:sz w:val="16"/>
                      <w:szCs w:val="16"/>
                    </w:rPr>
                  </w:rPrChange>
                </w:rPr>
                <w:t xml:space="preserve">4482: Het afbreekstreepje in de vaste tekst bij </w:t>
              </w:r>
              <w:r w:rsidRPr="0091423B">
                <w:rPr>
                  <w:rFonts w:ascii="Segoe UI" w:hAnsi="Segoe UI" w:cs="Segoe UI"/>
                  <w:color w:val="172B4D"/>
                  <w:spacing w:val="-4"/>
                  <w:szCs w:val="18"/>
                  <w:shd w:val="clear" w:color="auto" w:fill="FFFFFF"/>
                  <w:rPrChange w:id="63" w:author="Groot, Karina de" w:date="2019-09-17T13:43:00Z">
                    <w:rPr>
                      <w:rFonts w:ascii="Segoe UI" w:hAnsi="Segoe UI" w:cs="Segoe UI"/>
                      <w:color w:val="172B4D"/>
                      <w:spacing w:val="-4"/>
                      <w:sz w:val="36"/>
                      <w:szCs w:val="36"/>
                      <w:shd w:val="clear" w:color="auto" w:fill="FFFFFF"/>
                    </w:rPr>
                  </w:rPrChange>
                </w:rPr>
                <w:t>'hypotheek –en pandverlening' staat verkeerd</w:t>
              </w:r>
            </w:ins>
            <w:ins w:id="64" w:author="Groot, Karina de" w:date="2019-09-17T13:43:00Z">
              <w:r>
                <w:rPr>
                  <w:rFonts w:ascii="Segoe UI" w:hAnsi="Segoe UI" w:cs="Segoe UI"/>
                  <w:color w:val="172B4D"/>
                  <w:spacing w:val="-4"/>
                  <w:szCs w:val="18"/>
                  <w:shd w:val="clear" w:color="auto" w:fill="FFFFFF"/>
                </w:rPr>
                <w:t>.</w:t>
              </w:r>
            </w:ins>
          </w:p>
          <w:p w14:paraId="0FA71B52" w14:textId="7BE12ABA" w:rsidR="0091423B" w:rsidRPr="0091423B" w:rsidRDefault="0091423B" w:rsidP="00D43EF3">
            <w:pPr>
              <w:snapToGrid w:val="0"/>
              <w:rPr>
                <w:ins w:id="65" w:author="Groot, Karina de" w:date="2019-09-17T13:38:00Z"/>
                <w:rFonts w:ascii="Segoe UI" w:hAnsi="Segoe UI" w:cs="Segoe UI"/>
                <w:color w:val="172B4D"/>
                <w:spacing w:val="-4"/>
                <w:szCs w:val="18"/>
                <w:shd w:val="clear" w:color="auto" w:fill="FFFFFF"/>
                <w:rPrChange w:id="66" w:author="Groot, Karina de" w:date="2019-09-17T13:43:00Z">
                  <w:rPr>
                    <w:ins w:id="67" w:author="Groot, Karina de" w:date="2019-09-17T13:38:00Z"/>
                    <w:sz w:val="16"/>
                    <w:szCs w:val="16"/>
                  </w:rPr>
                </w:rPrChange>
              </w:rPr>
            </w:pPr>
            <w:ins w:id="68" w:author="Groot, Karina de" w:date="2019-09-17T13:44:00Z">
              <w:r>
                <w:rPr>
                  <w:rFonts w:ascii="Segoe UI" w:hAnsi="Segoe UI" w:cs="Segoe UI"/>
                  <w:color w:val="172B4D"/>
                  <w:spacing w:val="-4"/>
                  <w:szCs w:val="18"/>
                  <w:shd w:val="clear" w:color="auto" w:fill="FFFFFF"/>
                </w:rPr>
                <w:t xml:space="preserve">AA-4485: </w:t>
              </w:r>
            </w:ins>
            <w:ins w:id="69" w:author="Groot, Karina de" w:date="2019-09-17T13:45:00Z">
              <w:r>
                <w:rPr>
                  <w:rFonts w:ascii="Segoe UI" w:hAnsi="Segoe UI" w:cs="Segoe UI"/>
                  <w:color w:val="172B4D"/>
                  <w:spacing w:val="-4"/>
                  <w:szCs w:val="18"/>
                  <w:shd w:val="clear" w:color="auto" w:fill="FFFFFF"/>
                </w:rPr>
                <w:t>Tekstueel: d</w:t>
              </w:r>
            </w:ins>
            <w:ins w:id="70" w:author="Groot, Karina de" w:date="2019-09-17T13:44:00Z">
              <w:r>
                <w:rPr>
                  <w:rFonts w:ascii="Segoe UI" w:hAnsi="Segoe UI" w:cs="Segoe UI"/>
                  <w:color w:val="172B4D"/>
                  <w:spacing w:val="-4"/>
                  <w:szCs w:val="18"/>
                  <w:shd w:val="clear" w:color="auto" w:fill="FFFFFF"/>
                </w:rPr>
                <w:t>e quootjes vervangen bij</w:t>
              </w:r>
            </w:ins>
            <w:ins w:id="71" w:author="Groot, Karina de" w:date="2019-09-17T13:45:00Z">
              <w:r>
                <w:rPr>
                  <w:rFonts w:ascii="Segoe UI" w:hAnsi="Segoe UI" w:cs="Segoe UI"/>
                  <w:color w:val="172B4D"/>
                  <w:spacing w:val="-4"/>
                  <w:szCs w:val="18"/>
                  <w:shd w:val="clear" w:color="auto" w:fill="FFFFFF"/>
                </w:rPr>
                <w:t xml:space="preserve"> partijaanduiding ‘Verzekeraar’.</w:t>
              </w:r>
            </w:ins>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77" w:name="bmInhoudsopgave" w:displacedByCustomXml="next"/>
    <w:bookmarkEnd w:id="77"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4234AB2" w14:textId="3908B711" w:rsidR="00DA01A2"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9619411" w:history="1">
            <w:r w:rsidRPr="00775B43">
              <w:rPr>
                <w:rStyle w:val="Hyperlink"/>
              </w:rPr>
              <w:t>1</w:t>
            </w:r>
            <w:r>
              <w:rPr>
                <w:rFonts w:asciiTheme="minorHAnsi" w:eastAsiaTheme="minorEastAsia" w:hAnsiTheme="minorHAnsi" w:cstheme="minorBidi"/>
                <w:b w:val="0"/>
                <w:bCs w:val="0"/>
                <w:snapToGrid/>
                <w:kern w:val="0"/>
                <w:sz w:val="22"/>
                <w:szCs w:val="22"/>
                <w:lang w:eastAsia="nl-NL"/>
              </w:rPr>
              <w:tab/>
            </w:r>
            <w:r w:rsidRPr="00775B43">
              <w:rPr>
                <w:rStyle w:val="Hyperlink"/>
              </w:rPr>
              <w:t>Inleiding</w:t>
            </w:r>
            <w:r>
              <w:rPr>
                <w:webHidden/>
              </w:rPr>
              <w:tab/>
            </w:r>
            <w:r>
              <w:rPr>
                <w:webHidden/>
              </w:rPr>
              <w:fldChar w:fldCharType="begin"/>
            </w:r>
            <w:r>
              <w:rPr>
                <w:webHidden/>
              </w:rPr>
              <w:instrText xml:space="preserve"> PAGEREF _Toc19619411 \h </w:instrText>
            </w:r>
            <w:r>
              <w:rPr>
                <w:webHidden/>
              </w:rPr>
            </w:r>
            <w:r>
              <w:rPr>
                <w:webHidden/>
              </w:rPr>
              <w:fldChar w:fldCharType="separate"/>
            </w:r>
            <w:r>
              <w:rPr>
                <w:webHidden/>
              </w:rPr>
              <w:t>1</w:t>
            </w:r>
            <w:r>
              <w:rPr>
                <w:webHidden/>
              </w:rPr>
              <w:fldChar w:fldCharType="end"/>
            </w:r>
          </w:hyperlink>
        </w:p>
        <w:p w14:paraId="58F53673" w14:textId="267B5238" w:rsidR="00DA01A2" w:rsidRDefault="00243B47">
          <w:pPr>
            <w:pStyle w:val="Inhopg2"/>
            <w:rPr>
              <w:rFonts w:asciiTheme="minorHAnsi" w:eastAsiaTheme="minorEastAsia" w:hAnsiTheme="minorHAnsi" w:cstheme="minorBidi"/>
              <w:snapToGrid/>
              <w:kern w:val="0"/>
              <w:sz w:val="22"/>
              <w:szCs w:val="22"/>
              <w:lang w:eastAsia="nl-NL"/>
            </w:rPr>
          </w:pPr>
          <w:hyperlink w:anchor="_Toc19619412" w:history="1">
            <w:r w:rsidR="00DA01A2" w:rsidRPr="00775B43">
              <w:rPr>
                <w:rStyle w:val="Hyperlink"/>
              </w:rPr>
              <w:t>1.1</w:t>
            </w:r>
            <w:r w:rsidR="00DA01A2">
              <w:rPr>
                <w:rFonts w:asciiTheme="minorHAnsi" w:eastAsiaTheme="minorEastAsia" w:hAnsiTheme="minorHAnsi" w:cstheme="minorBidi"/>
                <w:snapToGrid/>
                <w:kern w:val="0"/>
                <w:sz w:val="22"/>
                <w:szCs w:val="22"/>
                <w:lang w:eastAsia="nl-NL"/>
              </w:rPr>
              <w:tab/>
            </w:r>
            <w:r w:rsidR="00DA01A2" w:rsidRPr="00775B43">
              <w:rPr>
                <w:rStyle w:val="Hyperlink"/>
              </w:rPr>
              <w:t>Doel</w:t>
            </w:r>
            <w:r w:rsidR="00DA01A2">
              <w:rPr>
                <w:webHidden/>
              </w:rPr>
              <w:tab/>
            </w:r>
            <w:r w:rsidR="00DA01A2">
              <w:rPr>
                <w:webHidden/>
              </w:rPr>
              <w:fldChar w:fldCharType="begin"/>
            </w:r>
            <w:r w:rsidR="00DA01A2">
              <w:rPr>
                <w:webHidden/>
              </w:rPr>
              <w:instrText xml:space="preserve"> PAGEREF _Toc19619412 \h </w:instrText>
            </w:r>
            <w:r w:rsidR="00DA01A2">
              <w:rPr>
                <w:webHidden/>
              </w:rPr>
            </w:r>
            <w:r w:rsidR="00DA01A2">
              <w:rPr>
                <w:webHidden/>
              </w:rPr>
              <w:fldChar w:fldCharType="separate"/>
            </w:r>
            <w:r w:rsidR="00DA01A2">
              <w:rPr>
                <w:webHidden/>
              </w:rPr>
              <w:t>1</w:t>
            </w:r>
            <w:r w:rsidR="00DA01A2">
              <w:rPr>
                <w:webHidden/>
              </w:rPr>
              <w:fldChar w:fldCharType="end"/>
            </w:r>
          </w:hyperlink>
        </w:p>
        <w:p w14:paraId="5236C4ED" w14:textId="5FCC93A6" w:rsidR="00DA01A2" w:rsidRDefault="00243B47">
          <w:pPr>
            <w:pStyle w:val="Inhopg2"/>
            <w:rPr>
              <w:rFonts w:asciiTheme="minorHAnsi" w:eastAsiaTheme="minorEastAsia" w:hAnsiTheme="minorHAnsi" w:cstheme="minorBidi"/>
              <w:snapToGrid/>
              <w:kern w:val="0"/>
              <w:sz w:val="22"/>
              <w:szCs w:val="22"/>
              <w:lang w:eastAsia="nl-NL"/>
            </w:rPr>
          </w:pPr>
          <w:hyperlink w:anchor="_Toc19619413" w:history="1">
            <w:r w:rsidR="00DA01A2" w:rsidRPr="00775B43">
              <w:rPr>
                <w:rStyle w:val="Hyperlink"/>
              </w:rPr>
              <w:t>1.2</w:t>
            </w:r>
            <w:r w:rsidR="00DA01A2">
              <w:rPr>
                <w:rFonts w:asciiTheme="minorHAnsi" w:eastAsiaTheme="minorEastAsia" w:hAnsiTheme="minorHAnsi" w:cstheme="minorBidi"/>
                <w:snapToGrid/>
                <w:kern w:val="0"/>
                <w:sz w:val="22"/>
                <w:szCs w:val="22"/>
                <w:lang w:eastAsia="nl-NL"/>
              </w:rPr>
              <w:tab/>
            </w:r>
            <w:r w:rsidR="00DA01A2" w:rsidRPr="00775B43">
              <w:rPr>
                <w:rStyle w:val="Hyperlink"/>
              </w:rPr>
              <w:t>Algemeen</w:t>
            </w:r>
            <w:r w:rsidR="00DA01A2">
              <w:rPr>
                <w:webHidden/>
              </w:rPr>
              <w:tab/>
            </w:r>
            <w:r w:rsidR="00DA01A2">
              <w:rPr>
                <w:webHidden/>
              </w:rPr>
              <w:fldChar w:fldCharType="begin"/>
            </w:r>
            <w:r w:rsidR="00DA01A2">
              <w:rPr>
                <w:webHidden/>
              </w:rPr>
              <w:instrText xml:space="preserve"> PAGEREF _Toc19619413 \h </w:instrText>
            </w:r>
            <w:r w:rsidR="00DA01A2">
              <w:rPr>
                <w:webHidden/>
              </w:rPr>
            </w:r>
            <w:r w:rsidR="00DA01A2">
              <w:rPr>
                <w:webHidden/>
              </w:rPr>
              <w:fldChar w:fldCharType="separate"/>
            </w:r>
            <w:r w:rsidR="00DA01A2">
              <w:rPr>
                <w:webHidden/>
              </w:rPr>
              <w:t>1</w:t>
            </w:r>
            <w:r w:rsidR="00DA01A2">
              <w:rPr>
                <w:webHidden/>
              </w:rPr>
              <w:fldChar w:fldCharType="end"/>
            </w:r>
          </w:hyperlink>
        </w:p>
        <w:p w14:paraId="1A2D8833" w14:textId="42C27DBA" w:rsidR="00DA01A2" w:rsidRDefault="00243B47">
          <w:pPr>
            <w:pStyle w:val="Inhopg2"/>
            <w:rPr>
              <w:rFonts w:asciiTheme="minorHAnsi" w:eastAsiaTheme="minorEastAsia" w:hAnsiTheme="minorHAnsi" w:cstheme="minorBidi"/>
              <w:snapToGrid/>
              <w:kern w:val="0"/>
              <w:sz w:val="22"/>
              <w:szCs w:val="22"/>
              <w:lang w:eastAsia="nl-NL"/>
            </w:rPr>
          </w:pPr>
          <w:hyperlink w:anchor="_Toc19619414" w:history="1">
            <w:r w:rsidR="00DA01A2" w:rsidRPr="00775B43">
              <w:rPr>
                <w:rStyle w:val="Hyperlink"/>
              </w:rPr>
              <w:t>1.3</w:t>
            </w:r>
            <w:r w:rsidR="00DA01A2">
              <w:rPr>
                <w:rFonts w:asciiTheme="minorHAnsi" w:eastAsiaTheme="minorEastAsia" w:hAnsiTheme="minorHAnsi" w:cstheme="minorBidi"/>
                <w:snapToGrid/>
                <w:kern w:val="0"/>
                <w:sz w:val="22"/>
                <w:szCs w:val="22"/>
                <w:lang w:eastAsia="nl-NL"/>
              </w:rPr>
              <w:tab/>
            </w:r>
            <w:r w:rsidR="00DA01A2" w:rsidRPr="00775B43">
              <w:rPr>
                <w:rStyle w:val="Hyperlink"/>
              </w:rPr>
              <w:t>Referenties</w:t>
            </w:r>
            <w:r w:rsidR="00DA01A2">
              <w:rPr>
                <w:webHidden/>
              </w:rPr>
              <w:tab/>
            </w:r>
            <w:r w:rsidR="00DA01A2">
              <w:rPr>
                <w:webHidden/>
              </w:rPr>
              <w:fldChar w:fldCharType="begin"/>
            </w:r>
            <w:r w:rsidR="00DA01A2">
              <w:rPr>
                <w:webHidden/>
              </w:rPr>
              <w:instrText xml:space="preserve"> PAGEREF _Toc19619414 \h </w:instrText>
            </w:r>
            <w:r w:rsidR="00DA01A2">
              <w:rPr>
                <w:webHidden/>
              </w:rPr>
            </w:r>
            <w:r w:rsidR="00DA01A2">
              <w:rPr>
                <w:webHidden/>
              </w:rPr>
              <w:fldChar w:fldCharType="separate"/>
            </w:r>
            <w:r w:rsidR="00DA01A2">
              <w:rPr>
                <w:webHidden/>
              </w:rPr>
              <w:t>1</w:t>
            </w:r>
            <w:r w:rsidR="00DA01A2">
              <w:rPr>
                <w:webHidden/>
              </w:rPr>
              <w:fldChar w:fldCharType="end"/>
            </w:r>
          </w:hyperlink>
        </w:p>
        <w:p w14:paraId="5FCEC6AC" w14:textId="5EC4CECA" w:rsidR="00DA01A2" w:rsidRDefault="00243B47">
          <w:pPr>
            <w:pStyle w:val="Inhopg1"/>
            <w:rPr>
              <w:rFonts w:asciiTheme="minorHAnsi" w:eastAsiaTheme="minorEastAsia" w:hAnsiTheme="minorHAnsi" w:cstheme="minorBidi"/>
              <w:b w:val="0"/>
              <w:bCs w:val="0"/>
              <w:snapToGrid/>
              <w:kern w:val="0"/>
              <w:sz w:val="22"/>
              <w:szCs w:val="22"/>
              <w:lang w:eastAsia="nl-NL"/>
            </w:rPr>
          </w:pPr>
          <w:hyperlink w:anchor="_Toc19619415" w:history="1">
            <w:r w:rsidR="00DA01A2" w:rsidRPr="00775B43">
              <w:rPr>
                <w:rStyle w:val="Hyperlink"/>
              </w:rPr>
              <w:t>2</w:t>
            </w:r>
            <w:r w:rsidR="00DA01A2">
              <w:rPr>
                <w:rFonts w:asciiTheme="minorHAnsi" w:eastAsiaTheme="minorEastAsia" w:hAnsiTheme="minorHAnsi" w:cstheme="minorBidi"/>
                <w:b w:val="0"/>
                <w:bCs w:val="0"/>
                <w:snapToGrid/>
                <w:kern w:val="0"/>
                <w:sz w:val="22"/>
                <w:szCs w:val="22"/>
                <w:lang w:eastAsia="nl-NL"/>
              </w:rPr>
              <w:tab/>
            </w:r>
            <w:r w:rsidR="00DA01A2" w:rsidRPr="00775B43">
              <w:rPr>
                <w:rStyle w:val="Hyperlink"/>
              </w:rPr>
              <w:t>Syntrus Achmea Hypotheekakte</w:t>
            </w:r>
            <w:r w:rsidR="00DA01A2">
              <w:rPr>
                <w:webHidden/>
              </w:rPr>
              <w:tab/>
            </w:r>
            <w:r w:rsidR="00DA01A2">
              <w:rPr>
                <w:webHidden/>
              </w:rPr>
              <w:fldChar w:fldCharType="begin"/>
            </w:r>
            <w:r w:rsidR="00DA01A2">
              <w:rPr>
                <w:webHidden/>
              </w:rPr>
              <w:instrText xml:space="preserve"> PAGEREF _Toc19619415 \h </w:instrText>
            </w:r>
            <w:r w:rsidR="00DA01A2">
              <w:rPr>
                <w:webHidden/>
              </w:rPr>
            </w:r>
            <w:r w:rsidR="00DA01A2">
              <w:rPr>
                <w:webHidden/>
              </w:rPr>
              <w:fldChar w:fldCharType="separate"/>
            </w:r>
            <w:r w:rsidR="00DA01A2">
              <w:rPr>
                <w:webHidden/>
              </w:rPr>
              <w:t>1</w:t>
            </w:r>
            <w:r w:rsidR="00DA01A2">
              <w:rPr>
                <w:webHidden/>
              </w:rPr>
              <w:fldChar w:fldCharType="end"/>
            </w:r>
          </w:hyperlink>
        </w:p>
        <w:p w14:paraId="1AA88C87" w14:textId="1230A353" w:rsidR="00DA01A2" w:rsidRDefault="00243B47">
          <w:pPr>
            <w:pStyle w:val="Inhopg2"/>
            <w:rPr>
              <w:rFonts w:asciiTheme="minorHAnsi" w:eastAsiaTheme="minorEastAsia" w:hAnsiTheme="minorHAnsi" w:cstheme="minorBidi"/>
              <w:snapToGrid/>
              <w:kern w:val="0"/>
              <w:sz w:val="22"/>
              <w:szCs w:val="22"/>
              <w:lang w:eastAsia="nl-NL"/>
            </w:rPr>
          </w:pPr>
          <w:hyperlink w:anchor="_Toc19619416" w:history="1">
            <w:r w:rsidR="00DA01A2" w:rsidRPr="00775B43">
              <w:rPr>
                <w:rStyle w:val="Hyperlink"/>
              </w:rPr>
              <w:t>2.1</w:t>
            </w:r>
            <w:r w:rsidR="00DA01A2">
              <w:rPr>
                <w:rFonts w:asciiTheme="minorHAnsi" w:eastAsiaTheme="minorEastAsia" w:hAnsiTheme="minorHAnsi" w:cstheme="minorBidi"/>
                <w:snapToGrid/>
                <w:kern w:val="0"/>
                <w:sz w:val="22"/>
                <w:szCs w:val="22"/>
                <w:lang w:eastAsia="nl-NL"/>
              </w:rPr>
              <w:tab/>
            </w:r>
            <w:r w:rsidR="00DA01A2" w:rsidRPr="00775B43">
              <w:rPr>
                <w:rStyle w:val="Hyperlink"/>
              </w:rPr>
              <w:t>Equivalentieverklaring</w:t>
            </w:r>
            <w:r w:rsidR="00DA01A2">
              <w:rPr>
                <w:webHidden/>
              </w:rPr>
              <w:tab/>
            </w:r>
            <w:r w:rsidR="00DA01A2">
              <w:rPr>
                <w:webHidden/>
              </w:rPr>
              <w:fldChar w:fldCharType="begin"/>
            </w:r>
            <w:r w:rsidR="00DA01A2">
              <w:rPr>
                <w:webHidden/>
              </w:rPr>
              <w:instrText xml:space="preserve"> PAGEREF _Toc19619416 \h </w:instrText>
            </w:r>
            <w:r w:rsidR="00DA01A2">
              <w:rPr>
                <w:webHidden/>
              </w:rPr>
            </w:r>
            <w:r w:rsidR="00DA01A2">
              <w:rPr>
                <w:webHidden/>
              </w:rPr>
              <w:fldChar w:fldCharType="separate"/>
            </w:r>
            <w:r w:rsidR="00DA01A2">
              <w:rPr>
                <w:webHidden/>
              </w:rPr>
              <w:t>1</w:t>
            </w:r>
            <w:r w:rsidR="00DA01A2">
              <w:rPr>
                <w:webHidden/>
              </w:rPr>
              <w:fldChar w:fldCharType="end"/>
            </w:r>
          </w:hyperlink>
        </w:p>
        <w:p w14:paraId="4F23DAED" w14:textId="7A3E8E8A" w:rsidR="00DA01A2" w:rsidRDefault="00243B47">
          <w:pPr>
            <w:pStyle w:val="Inhopg2"/>
            <w:rPr>
              <w:rFonts w:asciiTheme="minorHAnsi" w:eastAsiaTheme="minorEastAsia" w:hAnsiTheme="minorHAnsi" w:cstheme="minorBidi"/>
              <w:snapToGrid/>
              <w:kern w:val="0"/>
              <w:sz w:val="22"/>
              <w:szCs w:val="22"/>
              <w:lang w:eastAsia="nl-NL"/>
            </w:rPr>
          </w:pPr>
          <w:hyperlink w:anchor="_Toc19619417" w:history="1">
            <w:r w:rsidR="00DA01A2" w:rsidRPr="00775B43">
              <w:rPr>
                <w:rStyle w:val="Hyperlink"/>
              </w:rPr>
              <w:t>2.2</w:t>
            </w:r>
            <w:r w:rsidR="00DA01A2">
              <w:rPr>
                <w:rFonts w:asciiTheme="minorHAnsi" w:eastAsiaTheme="minorEastAsia" w:hAnsiTheme="minorHAnsi" w:cstheme="minorBidi"/>
                <w:snapToGrid/>
                <w:kern w:val="0"/>
                <w:sz w:val="22"/>
                <w:szCs w:val="22"/>
                <w:lang w:eastAsia="nl-NL"/>
              </w:rPr>
              <w:tab/>
            </w:r>
            <w:r w:rsidR="00DA01A2" w:rsidRPr="00775B43">
              <w:rPr>
                <w:rStyle w:val="Hyperlink"/>
              </w:rPr>
              <w:t>Titel</w:t>
            </w:r>
            <w:r w:rsidR="00DA01A2">
              <w:rPr>
                <w:webHidden/>
              </w:rPr>
              <w:tab/>
            </w:r>
            <w:r w:rsidR="00DA01A2">
              <w:rPr>
                <w:webHidden/>
              </w:rPr>
              <w:fldChar w:fldCharType="begin"/>
            </w:r>
            <w:r w:rsidR="00DA01A2">
              <w:rPr>
                <w:webHidden/>
              </w:rPr>
              <w:instrText xml:space="preserve"> PAGEREF _Toc19619417 \h </w:instrText>
            </w:r>
            <w:r w:rsidR="00DA01A2">
              <w:rPr>
                <w:webHidden/>
              </w:rPr>
            </w:r>
            <w:r w:rsidR="00DA01A2">
              <w:rPr>
                <w:webHidden/>
              </w:rPr>
              <w:fldChar w:fldCharType="separate"/>
            </w:r>
            <w:r w:rsidR="00DA01A2">
              <w:rPr>
                <w:webHidden/>
              </w:rPr>
              <w:t>1</w:t>
            </w:r>
            <w:r w:rsidR="00DA01A2">
              <w:rPr>
                <w:webHidden/>
              </w:rPr>
              <w:fldChar w:fldCharType="end"/>
            </w:r>
          </w:hyperlink>
        </w:p>
        <w:p w14:paraId="2D92A5AB" w14:textId="66D2ADB0" w:rsidR="00DA01A2" w:rsidRDefault="00243B47">
          <w:pPr>
            <w:pStyle w:val="Inhopg2"/>
            <w:rPr>
              <w:rFonts w:asciiTheme="minorHAnsi" w:eastAsiaTheme="minorEastAsia" w:hAnsiTheme="minorHAnsi" w:cstheme="minorBidi"/>
              <w:snapToGrid/>
              <w:kern w:val="0"/>
              <w:sz w:val="22"/>
              <w:szCs w:val="22"/>
              <w:lang w:eastAsia="nl-NL"/>
            </w:rPr>
          </w:pPr>
          <w:hyperlink w:anchor="_Toc19619418" w:history="1">
            <w:r w:rsidR="00DA01A2" w:rsidRPr="00775B43">
              <w:rPr>
                <w:rStyle w:val="Hyperlink"/>
              </w:rPr>
              <w:t>2.3</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Aanhef</w:t>
            </w:r>
            <w:r w:rsidR="00DA01A2">
              <w:rPr>
                <w:webHidden/>
              </w:rPr>
              <w:tab/>
            </w:r>
            <w:r w:rsidR="00DA01A2">
              <w:rPr>
                <w:webHidden/>
              </w:rPr>
              <w:fldChar w:fldCharType="begin"/>
            </w:r>
            <w:r w:rsidR="00DA01A2">
              <w:rPr>
                <w:webHidden/>
              </w:rPr>
              <w:instrText xml:space="preserve"> PAGEREF _Toc19619418 \h </w:instrText>
            </w:r>
            <w:r w:rsidR="00DA01A2">
              <w:rPr>
                <w:webHidden/>
              </w:rPr>
            </w:r>
            <w:r w:rsidR="00DA01A2">
              <w:rPr>
                <w:webHidden/>
              </w:rPr>
              <w:fldChar w:fldCharType="separate"/>
            </w:r>
            <w:r w:rsidR="00DA01A2">
              <w:rPr>
                <w:webHidden/>
              </w:rPr>
              <w:t>1</w:t>
            </w:r>
            <w:r w:rsidR="00DA01A2">
              <w:rPr>
                <w:webHidden/>
              </w:rPr>
              <w:fldChar w:fldCharType="end"/>
            </w:r>
          </w:hyperlink>
        </w:p>
        <w:p w14:paraId="6DEA565A" w14:textId="18EF8DA8" w:rsidR="00DA01A2" w:rsidRDefault="00243B47">
          <w:pPr>
            <w:pStyle w:val="Inhopg2"/>
            <w:rPr>
              <w:rFonts w:asciiTheme="minorHAnsi" w:eastAsiaTheme="minorEastAsia" w:hAnsiTheme="minorHAnsi" w:cstheme="minorBidi"/>
              <w:snapToGrid/>
              <w:kern w:val="0"/>
              <w:sz w:val="22"/>
              <w:szCs w:val="22"/>
              <w:lang w:eastAsia="nl-NL"/>
            </w:rPr>
          </w:pPr>
          <w:hyperlink w:anchor="_Toc19619419" w:history="1">
            <w:r w:rsidR="00DA01A2" w:rsidRPr="00775B43">
              <w:rPr>
                <w:rStyle w:val="Hyperlink"/>
              </w:rPr>
              <w:t>2.4</w:t>
            </w:r>
            <w:r w:rsidR="00DA01A2">
              <w:rPr>
                <w:rFonts w:asciiTheme="minorHAnsi" w:eastAsiaTheme="minorEastAsia" w:hAnsiTheme="minorHAnsi" w:cstheme="minorBidi"/>
                <w:snapToGrid/>
                <w:kern w:val="0"/>
                <w:sz w:val="22"/>
                <w:szCs w:val="22"/>
                <w:lang w:eastAsia="nl-NL"/>
              </w:rPr>
              <w:tab/>
            </w:r>
            <w:r w:rsidR="00DA01A2" w:rsidRPr="00775B43">
              <w:rPr>
                <w:rStyle w:val="Hyperlink"/>
              </w:rPr>
              <w:t>Partijen</w:t>
            </w:r>
            <w:r w:rsidR="00DA01A2">
              <w:rPr>
                <w:webHidden/>
              </w:rPr>
              <w:tab/>
            </w:r>
            <w:r w:rsidR="00DA01A2">
              <w:rPr>
                <w:webHidden/>
              </w:rPr>
              <w:fldChar w:fldCharType="begin"/>
            </w:r>
            <w:r w:rsidR="00DA01A2">
              <w:rPr>
                <w:webHidden/>
              </w:rPr>
              <w:instrText xml:space="preserve"> PAGEREF _Toc19619419 \h </w:instrText>
            </w:r>
            <w:r w:rsidR="00DA01A2">
              <w:rPr>
                <w:webHidden/>
              </w:rPr>
            </w:r>
            <w:r w:rsidR="00DA01A2">
              <w:rPr>
                <w:webHidden/>
              </w:rPr>
              <w:fldChar w:fldCharType="separate"/>
            </w:r>
            <w:r w:rsidR="00DA01A2">
              <w:rPr>
                <w:webHidden/>
              </w:rPr>
              <w:t>1</w:t>
            </w:r>
            <w:r w:rsidR="00DA01A2">
              <w:rPr>
                <w:webHidden/>
              </w:rPr>
              <w:fldChar w:fldCharType="end"/>
            </w:r>
          </w:hyperlink>
        </w:p>
        <w:p w14:paraId="51FFB49A" w14:textId="0E3F7D09" w:rsidR="00DA01A2" w:rsidRDefault="00243B47">
          <w:pPr>
            <w:pStyle w:val="Inhopg3"/>
            <w:rPr>
              <w:rFonts w:asciiTheme="minorHAnsi" w:eastAsiaTheme="minorEastAsia" w:hAnsiTheme="minorHAnsi" w:cstheme="minorBidi"/>
              <w:snapToGrid/>
              <w:kern w:val="0"/>
              <w:sz w:val="22"/>
              <w:szCs w:val="22"/>
              <w:lang w:eastAsia="nl-NL"/>
            </w:rPr>
          </w:pPr>
          <w:hyperlink w:anchor="_Toc19619420" w:history="1">
            <w:r w:rsidR="00DA01A2" w:rsidRPr="00775B43">
              <w:rPr>
                <w:rStyle w:val="Hyperlink"/>
              </w:rPr>
              <w:t>2.4.1</w:t>
            </w:r>
            <w:r w:rsidR="00DA01A2">
              <w:rPr>
                <w:rFonts w:asciiTheme="minorHAnsi" w:eastAsiaTheme="minorEastAsia" w:hAnsiTheme="minorHAnsi" w:cstheme="minorBidi"/>
                <w:snapToGrid/>
                <w:kern w:val="0"/>
                <w:sz w:val="22"/>
                <w:szCs w:val="22"/>
                <w:lang w:eastAsia="nl-NL"/>
              </w:rPr>
              <w:tab/>
            </w:r>
            <w:r w:rsidR="00DA01A2" w:rsidRPr="00775B43">
              <w:rPr>
                <w:rStyle w:val="Hyperlink"/>
              </w:rPr>
              <w:t>Schuldenaar</w:t>
            </w:r>
            <w:r w:rsidR="00DA01A2">
              <w:rPr>
                <w:webHidden/>
              </w:rPr>
              <w:tab/>
            </w:r>
            <w:r w:rsidR="00DA01A2">
              <w:rPr>
                <w:webHidden/>
              </w:rPr>
              <w:fldChar w:fldCharType="begin"/>
            </w:r>
            <w:r w:rsidR="00DA01A2">
              <w:rPr>
                <w:webHidden/>
              </w:rPr>
              <w:instrText xml:space="preserve"> PAGEREF _Toc19619420 \h </w:instrText>
            </w:r>
            <w:r w:rsidR="00DA01A2">
              <w:rPr>
                <w:webHidden/>
              </w:rPr>
            </w:r>
            <w:r w:rsidR="00DA01A2">
              <w:rPr>
                <w:webHidden/>
              </w:rPr>
              <w:fldChar w:fldCharType="separate"/>
            </w:r>
            <w:r w:rsidR="00DA01A2">
              <w:rPr>
                <w:webHidden/>
              </w:rPr>
              <w:t>1</w:t>
            </w:r>
            <w:r w:rsidR="00DA01A2">
              <w:rPr>
                <w:webHidden/>
              </w:rPr>
              <w:fldChar w:fldCharType="end"/>
            </w:r>
          </w:hyperlink>
        </w:p>
        <w:p w14:paraId="59C0662A" w14:textId="5E9C0BCF" w:rsidR="00DA01A2" w:rsidRDefault="00243B47">
          <w:pPr>
            <w:pStyle w:val="Inhopg3"/>
            <w:rPr>
              <w:rFonts w:asciiTheme="minorHAnsi" w:eastAsiaTheme="minorEastAsia" w:hAnsiTheme="minorHAnsi" w:cstheme="minorBidi"/>
              <w:snapToGrid/>
              <w:kern w:val="0"/>
              <w:sz w:val="22"/>
              <w:szCs w:val="22"/>
              <w:lang w:eastAsia="nl-NL"/>
            </w:rPr>
          </w:pPr>
          <w:hyperlink w:anchor="_Toc19619421" w:history="1">
            <w:r w:rsidR="00DA01A2" w:rsidRPr="00775B43">
              <w:rPr>
                <w:rStyle w:val="Hyperlink"/>
              </w:rPr>
              <w:t>2.4.2</w:t>
            </w:r>
            <w:r w:rsidR="00DA01A2">
              <w:rPr>
                <w:rFonts w:asciiTheme="minorHAnsi" w:eastAsiaTheme="minorEastAsia" w:hAnsiTheme="minorHAnsi" w:cstheme="minorBidi"/>
                <w:snapToGrid/>
                <w:kern w:val="0"/>
                <w:sz w:val="22"/>
                <w:szCs w:val="22"/>
                <w:lang w:eastAsia="nl-NL"/>
              </w:rPr>
              <w:tab/>
            </w:r>
            <w:r w:rsidR="00DA01A2" w:rsidRPr="00775B43">
              <w:rPr>
                <w:rStyle w:val="Hyperlink"/>
              </w:rPr>
              <w:t>Hypotheekbank</w:t>
            </w:r>
            <w:r w:rsidR="00DA01A2">
              <w:rPr>
                <w:webHidden/>
              </w:rPr>
              <w:tab/>
            </w:r>
            <w:r w:rsidR="00DA01A2">
              <w:rPr>
                <w:webHidden/>
              </w:rPr>
              <w:fldChar w:fldCharType="begin"/>
            </w:r>
            <w:r w:rsidR="00DA01A2">
              <w:rPr>
                <w:webHidden/>
              </w:rPr>
              <w:instrText xml:space="preserve"> PAGEREF _Toc19619421 \h </w:instrText>
            </w:r>
            <w:r w:rsidR="00DA01A2">
              <w:rPr>
                <w:webHidden/>
              </w:rPr>
            </w:r>
            <w:r w:rsidR="00DA01A2">
              <w:rPr>
                <w:webHidden/>
              </w:rPr>
              <w:fldChar w:fldCharType="separate"/>
            </w:r>
            <w:r w:rsidR="00DA01A2">
              <w:rPr>
                <w:webHidden/>
              </w:rPr>
              <w:t>1</w:t>
            </w:r>
            <w:r w:rsidR="00DA01A2">
              <w:rPr>
                <w:webHidden/>
              </w:rPr>
              <w:fldChar w:fldCharType="end"/>
            </w:r>
          </w:hyperlink>
        </w:p>
        <w:p w14:paraId="451C3A84" w14:textId="510796A0" w:rsidR="00DA01A2" w:rsidRDefault="00243B47">
          <w:pPr>
            <w:pStyle w:val="Inhopg3"/>
            <w:rPr>
              <w:rFonts w:asciiTheme="minorHAnsi" w:eastAsiaTheme="minorEastAsia" w:hAnsiTheme="minorHAnsi" w:cstheme="minorBidi"/>
              <w:snapToGrid/>
              <w:kern w:val="0"/>
              <w:sz w:val="22"/>
              <w:szCs w:val="22"/>
              <w:lang w:eastAsia="nl-NL"/>
            </w:rPr>
          </w:pPr>
          <w:hyperlink w:anchor="_Toc19619422" w:history="1">
            <w:r w:rsidR="00DA01A2" w:rsidRPr="00775B43">
              <w:rPr>
                <w:rStyle w:val="Hyperlink"/>
              </w:rPr>
              <w:t>2.4.3</w:t>
            </w:r>
            <w:r w:rsidR="00DA01A2">
              <w:rPr>
                <w:rFonts w:asciiTheme="minorHAnsi" w:eastAsiaTheme="minorEastAsia" w:hAnsiTheme="minorHAnsi" w:cstheme="minorBidi"/>
                <w:snapToGrid/>
                <w:kern w:val="0"/>
                <w:sz w:val="22"/>
                <w:szCs w:val="22"/>
                <w:lang w:eastAsia="nl-NL"/>
              </w:rPr>
              <w:tab/>
            </w:r>
            <w:r w:rsidR="00DA01A2" w:rsidRPr="00775B43">
              <w:rPr>
                <w:rStyle w:val="Hyperlink"/>
              </w:rPr>
              <w:t>Verzekeraar</w:t>
            </w:r>
            <w:r w:rsidR="00DA01A2">
              <w:rPr>
                <w:webHidden/>
              </w:rPr>
              <w:tab/>
            </w:r>
            <w:r w:rsidR="00DA01A2">
              <w:rPr>
                <w:webHidden/>
              </w:rPr>
              <w:fldChar w:fldCharType="begin"/>
            </w:r>
            <w:r w:rsidR="00DA01A2">
              <w:rPr>
                <w:webHidden/>
              </w:rPr>
              <w:instrText xml:space="preserve"> PAGEREF _Toc19619422 \h </w:instrText>
            </w:r>
            <w:r w:rsidR="00DA01A2">
              <w:rPr>
                <w:webHidden/>
              </w:rPr>
            </w:r>
            <w:r w:rsidR="00DA01A2">
              <w:rPr>
                <w:webHidden/>
              </w:rPr>
              <w:fldChar w:fldCharType="separate"/>
            </w:r>
            <w:r w:rsidR="00DA01A2">
              <w:rPr>
                <w:webHidden/>
              </w:rPr>
              <w:t>1</w:t>
            </w:r>
            <w:r w:rsidR="00DA01A2">
              <w:rPr>
                <w:webHidden/>
              </w:rPr>
              <w:fldChar w:fldCharType="end"/>
            </w:r>
          </w:hyperlink>
        </w:p>
        <w:p w14:paraId="66FDAAF3" w14:textId="60908AA4" w:rsidR="00DA01A2" w:rsidRDefault="00243B47">
          <w:pPr>
            <w:pStyle w:val="Inhopg3"/>
            <w:rPr>
              <w:rFonts w:asciiTheme="minorHAnsi" w:eastAsiaTheme="minorEastAsia" w:hAnsiTheme="minorHAnsi" w:cstheme="minorBidi"/>
              <w:snapToGrid/>
              <w:kern w:val="0"/>
              <w:sz w:val="22"/>
              <w:szCs w:val="22"/>
              <w:lang w:eastAsia="nl-NL"/>
            </w:rPr>
          </w:pPr>
          <w:hyperlink w:anchor="_Toc19619423" w:history="1">
            <w:r w:rsidR="00DA01A2" w:rsidRPr="00775B43">
              <w:rPr>
                <w:rStyle w:val="Hyperlink"/>
              </w:rPr>
              <w:t>2.4.4</w:t>
            </w:r>
            <w:r w:rsidR="00DA01A2">
              <w:rPr>
                <w:rFonts w:asciiTheme="minorHAnsi" w:eastAsiaTheme="minorEastAsia" w:hAnsiTheme="minorHAnsi" w:cstheme="minorBidi"/>
                <w:snapToGrid/>
                <w:kern w:val="0"/>
                <w:sz w:val="22"/>
                <w:szCs w:val="22"/>
                <w:lang w:eastAsia="nl-NL"/>
              </w:rPr>
              <w:tab/>
            </w:r>
            <w:r w:rsidR="00DA01A2" w:rsidRPr="00775B43">
              <w:rPr>
                <w:rStyle w:val="Hyperlink"/>
              </w:rPr>
              <w:t>Afsluiting partijen</w:t>
            </w:r>
            <w:r w:rsidR="00DA01A2">
              <w:rPr>
                <w:webHidden/>
              </w:rPr>
              <w:tab/>
            </w:r>
            <w:r w:rsidR="00DA01A2">
              <w:rPr>
                <w:webHidden/>
              </w:rPr>
              <w:fldChar w:fldCharType="begin"/>
            </w:r>
            <w:r w:rsidR="00DA01A2">
              <w:rPr>
                <w:webHidden/>
              </w:rPr>
              <w:instrText xml:space="preserve"> PAGEREF _Toc19619423 \h </w:instrText>
            </w:r>
            <w:r w:rsidR="00DA01A2">
              <w:rPr>
                <w:webHidden/>
              </w:rPr>
            </w:r>
            <w:r w:rsidR="00DA01A2">
              <w:rPr>
                <w:webHidden/>
              </w:rPr>
              <w:fldChar w:fldCharType="separate"/>
            </w:r>
            <w:r w:rsidR="00DA01A2">
              <w:rPr>
                <w:webHidden/>
              </w:rPr>
              <w:t>1</w:t>
            </w:r>
            <w:r w:rsidR="00DA01A2">
              <w:rPr>
                <w:webHidden/>
              </w:rPr>
              <w:fldChar w:fldCharType="end"/>
            </w:r>
          </w:hyperlink>
        </w:p>
        <w:p w14:paraId="2C9413AE" w14:textId="58A81F5D" w:rsidR="00DA01A2" w:rsidRDefault="00243B47">
          <w:pPr>
            <w:pStyle w:val="Inhopg2"/>
            <w:rPr>
              <w:rFonts w:asciiTheme="minorHAnsi" w:eastAsiaTheme="minorEastAsia" w:hAnsiTheme="minorHAnsi" w:cstheme="minorBidi"/>
              <w:snapToGrid/>
              <w:kern w:val="0"/>
              <w:sz w:val="22"/>
              <w:szCs w:val="22"/>
              <w:lang w:eastAsia="nl-NL"/>
            </w:rPr>
          </w:pPr>
          <w:hyperlink w:anchor="_Toc19619424" w:history="1">
            <w:r w:rsidR="00DA01A2" w:rsidRPr="00775B43">
              <w:rPr>
                <w:rStyle w:val="Hyperlink"/>
              </w:rPr>
              <w:t>2.5</w:t>
            </w:r>
            <w:r w:rsidR="00DA01A2">
              <w:rPr>
                <w:rFonts w:asciiTheme="minorHAnsi" w:eastAsiaTheme="minorEastAsia" w:hAnsiTheme="minorHAnsi" w:cstheme="minorBidi"/>
                <w:snapToGrid/>
                <w:kern w:val="0"/>
                <w:sz w:val="22"/>
                <w:szCs w:val="22"/>
                <w:lang w:eastAsia="nl-NL"/>
              </w:rPr>
              <w:tab/>
            </w:r>
            <w:r w:rsidR="00DA01A2" w:rsidRPr="00775B43">
              <w:rPr>
                <w:rStyle w:val="Hyperlink"/>
              </w:rPr>
              <w:t>Overeenkomst</w:t>
            </w:r>
            <w:r w:rsidR="00DA01A2">
              <w:rPr>
                <w:webHidden/>
              </w:rPr>
              <w:tab/>
            </w:r>
            <w:r w:rsidR="00DA01A2">
              <w:rPr>
                <w:webHidden/>
              </w:rPr>
              <w:fldChar w:fldCharType="begin"/>
            </w:r>
            <w:r w:rsidR="00DA01A2">
              <w:rPr>
                <w:webHidden/>
              </w:rPr>
              <w:instrText xml:space="preserve"> PAGEREF _Toc19619424 \h </w:instrText>
            </w:r>
            <w:r w:rsidR="00DA01A2">
              <w:rPr>
                <w:webHidden/>
              </w:rPr>
            </w:r>
            <w:r w:rsidR="00DA01A2">
              <w:rPr>
                <w:webHidden/>
              </w:rPr>
              <w:fldChar w:fldCharType="separate"/>
            </w:r>
            <w:r w:rsidR="00DA01A2">
              <w:rPr>
                <w:webHidden/>
              </w:rPr>
              <w:t>1</w:t>
            </w:r>
            <w:r w:rsidR="00DA01A2">
              <w:rPr>
                <w:webHidden/>
              </w:rPr>
              <w:fldChar w:fldCharType="end"/>
            </w:r>
          </w:hyperlink>
        </w:p>
        <w:p w14:paraId="47C3C72A" w14:textId="69882371" w:rsidR="00DA01A2" w:rsidRDefault="00243B47">
          <w:pPr>
            <w:pStyle w:val="Inhopg2"/>
            <w:rPr>
              <w:rFonts w:asciiTheme="minorHAnsi" w:eastAsiaTheme="minorEastAsia" w:hAnsiTheme="minorHAnsi" w:cstheme="minorBidi"/>
              <w:snapToGrid/>
              <w:kern w:val="0"/>
              <w:sz w:val="22"/>
              <w:szCs w:val="22"/>
              <w:lang w:eastAsia="nl-NL"/>
            </w:rPr>
          </w:pPr>
          <w:hyperlink w:anchor="_Toc19619425" w:history="1">
            <w:r w:rsidR="00DA01A2" w:rsidRPr="00775B43">
              <w:rPr>
                <w:rStyle w:val="Hyperlink"/>
              </w:rPr>
              <w:t>2.6</w:t>
            </w:r>
            <w:r w:rsidR="00DA01A2">
              <w:rPr>
                <w:rFonts w:asciiTheme="minorHAnsi" w:eastAsiaTheme="minorEastAsia" w:hAnsiTheme="minorHAnsi" w:cstheme="minorBidi"/>
                <w:snapToGrid/>
                <w:kern w:val="0"/>
                <w:sz w:val="22"/>
                <w:szCs w:val="22"/>
                <w:lang w:eastAsia="nl-NL"/>
              </w:rPr>
              <w:tab/>
            </w:r>
            <w:r w:rsidR="00DA01A2" w:rsidRPr="00775B43">
              <w:rPr>
                <w:rStyle w:val="Hyperlink"/>
              </w:rPr>
              <w:t>Geldlening en Zekerheden</w:t>
            </w:r>
            <w:r w:rsidR="00DA01A2">
              <w:rPr>
                <w:webHidden/>
              </w:rPr>
              <w:tab/>
            </w:r>
            <w:r w:rsidR="00DA01A2">
              <w:rPr>
                <w:webHidden/>
              </w:rPr>
              <w:fldChar w:fldCharType="begin"/>
            </w:r>
            <w:r w:rsidR="00DA01A2">
              <w:rPr>
                <w:webHidden/>
              </w:rPr>
              <w:instrText xml:space="preserve"> PAGEREF _Toc19619425 \h </w:instrText>
            </w:r>
            <w:r w:rsidR="00DA01A2">
              <w:rPr>
                <w:webHidden/>
              </w:rPr>
            </w:r>
            <w:r w:rsidR="00DA01A2">
              <w:rPr>
                <w:webHidden/>
              </w:rPr>
              <w:fldChar w:fldCharType="separate"/>
            </w:r>
            <w:r w:rsidR="00DA01A2">
              <w:rPr>
                <w:webHidden/>
              </w:rPr>
              <w:t>1</w:t>
            </w:r>
            <w:r w:rsidR="00DA01A2">
              <w:rPr>
                <w:webHidden/>
              </w:rPr>
              <w:fldChar w:fldCharType="end"/>
            </w:r>
          </w:hyperlink>
        </w:p>
        <w:p w14:paraId="3CBC5EA4" w14:textId="2CCCA26F" w:rsidR="00DA01A2" w:rsidRDefault="00243B47">
          <w:pPr>
            <w:pStyle w:val="Inhopg2"/>
            <w:rPr>
              <w:rFonts w:asciiTheme="minorHAnsi" w:eastAsiaTheme="minorEastAsia" w:hAnsiTheme="minorHAnsi" w:cstheme="minorBidi"/>
              <w:snapToGrid/>
              <w:kern w:val="0"/>
              <w:sz w:val="22"/>
              <w:szCs w:val="22"/>
              <w:lang w:eastAsia="nl-NL"/>
            </w:rPr>
          </w:pPr>
          <w:hyperlink w:anchor="_Toc19619426" w:history="1">
            <w:r w:rsidR="00DA01A2" w:rsidRPr="00775B43">
              <w:rPr>
                <w:rStyle w:val="Hyperlink"/>
              </w:rPr>
              <w:t>2.7</w:t>
            </w:r>
            <w:r w:rsidR="00DA01A2">
              <w:rPr>
                <w:rFonts w:asciiTheme="minorHAnsi" w:eastAsiaTheme="minorEastAsia" w:hAnsiTheme="minorHAnsi" w:cstheme="minorBidi"/>
                <w:snapToGrid/>
                <w:kern w:val="0"/>
                <w:sz w:val="22"/>
                <w:szCs w:val="22"/>
                <w:lang w:eastAsia="nl-NL"/>
              </w:rPr>
              <w:tab/>
            </w:r>
            <w:r w:rsidR="00DA01A2" w:rsidRPr="00775B43">
              <w:rPr>
                <w:rStyle w:val="Hyperlink"/>
              </w:rPr>
              <w:t>Registergoed</w:t>
            </w:r>
            <w:r w:rsidR="00DA01A2">
              <w:rPr>
                <w:webHidden/>
              </w:rPr>
              <w:tab/>
            </w:r>
            <w:r w:rsidR="00DA01A2">
              <w:rPr>
                <w:webHidden/>
              </w:rPr>
              <w:fldChar w:fldCharType="begin"/>
            </w:r>
            <w:r w:rsidR="00DA01A2">
              <w:rPr>
                <w:webHidden/>
              </w:rPr>
              <w:instrText xml:space="preserve"> PAGEREF _Toc19619426 \h </w:instrText>
            </w:r>
            <w:r w:rsidR="00DA01A2">
              <w:rPr>
                <w:webHidden/>
              </w:rPr>
            </w:r>
            <w:r w:rsidR="00DA01A2">
              <w:rPr>
                <w:webHidden/>
              </w:rPr>
              <w:fldChar w:fldCharType="separate"/>
            </w:r>
            <w:r w:rsidR="00DA01A2">
              <w:rPr>
                <w:webHidden/>
              </w:rPr>
              <w:t>1</w:t>
            </w:r>
            <w:r w:rsidR="00DA01A2">
              <w:rPr>
                <w:webHidden/>
              </w:rPr>
              <w:fldChar w:fldCharType="end"/>
            </w:r>
          </w:hyperlink>
        </w:p>
        <w:p w14:paraId="21877EE4" w14:textId="47FE746B" w:rsidR="00DA01A2" w:rsidRDefault="00243B47">
          <w:pPr>
            <w:pStyle w:val="Inhopg2"/>
            <w:rPr>
              <w:rFonts w:asciiTheme="minorHAnsi" w:eastAsiaTheme="minorEastAsia" w:hAnsiTheme="minorHAnsi" w:cstheme="minorBidi"/>
              <w:snapToGrid/>
              <w:kern w:val="0"/>
              <w:sz w:val="22"/>
              <w:szCs w:val="22"/>
              <w:lang w:eastAsia="nl-NL"/>
            </w:rPr>
          </w:pPr>
          <w:hyperlink w:anchor="_Toc19619427" w:history="1">
            <w:r w:rsidR="00DA01A2" w:rsidRPr="00775B43">
              <w:rPr>
                <w:rStyle w:val="Hyperlink"/>
              </w:rPr>
              <w:t>2.8</w:t>
            </w:r>
            <w:r w:rsidR="00DA01A2">
              <w:rPr>
                <w:rFonts w:asciiTheme="minorHAnsi" w:eastAsiaTheme="minorEastAsia" w:hAnsiTheme="minorHAnsi" w:cstheme="minorBidi"/>
                <w:snapToGrid/>
                <w:kern w:val="0"/>
                <w:sz w:val="22"/>
                <w:szCs w:val="22"/>
                <w:lang w:eastAsia="nl-NL"/>
              </w:rPr>
              <w:tab/>
            </w:r>
            <w:r w:rsidR="00DA01A2" w:rsidRPr="00775B43">
              <w:rPr>
                <w:rStyle w:val="Hyperlink"/>
              </w:rPr>
              <w:t>Starterslening</w:t>
            </w:r>
            <w:r w:rsidR="00DA01A2">
              <w:rPr>
                <w:webHidden/>
              </w:rPr>
              <w:tab/>
            </w:r>
            <w:r w:rsidR="00DA01A2">
              <w:rPr>
                <w:webHidden/>
              </w:rPr>
              <w:fldChar w:fldCharType="begin"/>
            </w:r>
            <w:r w:rsidR="00DA01A2">
              <w:rPr>
                <w:webHidden/>
              </w:rPr>
              <w:instrText xml:space="preserve"> PAGEREF _Toc19619427 \h </w:instrText>
            </w:r>
            <w:r w:rsidR="00DA01A2">
              <w:rPr>
                <w:webHidden/>
              </w:rPr>
            </w:r>
            <w:r w:rsidR="00DA01A2">
              <w:rPr>
                <w:webHidden/>
              </w:rPr>
              <w:fldChar w:fldCharType="separate"/>
            </w:r>
            <w:r w:rsidR="00DA01A2">
              <w:rPr>
                <w:webHidden/>
              </w:rPr>
              <w:t>1</w:t>
            </w:r>
            <w:r w:rsidR="00DA01A2">
              <w:rPr>
                <w:webHidden/>
              </w:rPr>
              <w:fldChar w:fldCharType="end"/>
            </w:r>
          </w:hyperlink>
        </w:p>
        <w:p w14:paraId="661BA4FA" w14:textId="54EB5C47" w:rsidR="00DA01A2" w:rsidRDefault="00243B47">
          <w:pPr>
            <w:pStyle w:val="Inhopg2"/>
            <w:rPr>
              <w:rFonts w:asciiTheme="minorHAnsi" w:eastAsiaTheme="minorEastAsia" w:hAnsiTheme="minorHAnsi" w:cstheme="minorBidi"/>
              <w:snapToGrid/>
              <w:kern w:val="0"/>
              <w:sz w:val="22"/>
              <w:szCs w:val="22"/>
              <w:lang w:eastAsia="nl-NL"/>
            </w:rPr>
          </w:pPr>
          <w:hyperlink w:anchor="_Toc19619428" w:history="1">
            <w:r w:rsidR="00DA01A2" w:rsidRPr="00775B43">
              <w:rPr>
                <w:rStyle w:val="Hyperlink"/>
              </w:rPr>
              <w:t>2.9</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Aanvaarding</w:t>
            </w:r>
            <w:r w:rsidR="00DA01A2">
              <w:rPr>
                <w:webHidden/>
              </w:rPr>
              <w:tab/>
            </w:r>
            <w:r w:rsidR="00DA01A2">
              <w:rPr>
                <w:webHidden/>
              </w:rPr>
              <w:fldChar w:fldCharType="begin"/>
            </w:r>
            <w:r w:rsidR="00DA01A2">
              <w:rPr>
                <w:webHidden/>
              </w:rPr>
              <w:instrText xml:space="preserve"> PAGEREF _Toc19619428 \h </w:instrText>
            </w:r>
            <w:r w:rsidR="00DA01A2">
              <w:rPr>
                <w:webHidden/>
              </w:rPr>
            </w:r>
            <w:r w:rsidR="00DA01A2">
              <w:rPr>
                <w:webHidden/>
              </w:rPr>
              <w:fldChar w:fldCharType="separate"/>
            </w:r>
            <w:r w:rsidR="00DA01A2">
              <w:rPr>
                <w:webHidden/>
              </w:rPr>
              <w:t>1</w:t>
            </w:r>
            <w:r w:rsidR="00DA01A2">
              <w:rPr>
                <w:webHidden/>
              </w:rPr>
              <w:fldChar w:fldCharType="end"/>
            </w:r>
          </w:hyperlink>
        </w:p>
        <w:p w14:paraId="4D94F4D8" w14:textId="60317D94" w:rsidR="00DA01A2" w:rsidRDefault="00243B47">
          <w:pPr>
            <w:pStyle w:val="Inhopg2"/>
            <w:rPr>
              <w:rFonts w:asciiTheme="minorHAnsi" w:eastAsiaTheme="minorEastAsia" w:hAnsiTheme="minorHAnsi" w:cstheme="minorBidi"/>
              <w:snapToGrid/>
              <w:kern w:val="0"/>
              <w:sz w:val="22"/>
              <w:szCs w:val="22"/>
              <w:lang w:eastAsia="nl-NL"/>
            </w:rPr>
          </w:pPr>
          <w:hyperlink w:anchor="_Toc19619429" w:history="1">
            <w:r w:rsidR="00DA01A2" w:rsidRPr="00775B43">
              <w:rPr>
                <w:rStyle w:val="Hyperlink"/>
              </w:rPr>
              <w:t>2.10</w:t>
            </w:r>
            <w:r w:rsidR="00DA01A2">
              <w:rPr>
                <w:rFonts w:asciiTheme="minorHAnsi" w:eastAsiaTheme="minorEastAsia" w:hAnsiTheme="minorHAnsi" w:cstheme="minorBidi"/>
                <w:snapToGrid/>
                <w:kern w:val="0"/>
                <w:sz w:val="22"/>
                <w:szCs w:val="22"/>
                <w:lang w:eastAsia="nl-NL"/>
              </w:rPr>
              <w:tab/>
            </w:r>
            <w:r w:rsidR="00DA01A2" w:rsidRPr="00775B43">
              <w:rPr>
                <w:rStyle w:val="Hyperlink"/>
              </w:rPr>
              <w:t>Woonplaatskeuze</w:t>
            </w:r>
            <w:r w:rsidR="00DA01A2">
              <w:rPr>
                <w:webHidden/>
              </w:rPr>
              <w:tab/>
            </w:r>
            <w:r w:rsidR="00DA01A2">
              <w:rPr>
                <w:webHidden/>
              </w:rPr>
              <w:fldChar w:fldCharType="begin"/>
            </w:r>
            <w:r w:rsidR="00DA01A2">
              <w:rPr>
                <w:webHidden/>
              </w:rPr>
              <w:instrText xml:space="preserve"> PAGEREF _Toc19619429 \h </w:instrText>
            </w:r>
            <w:r w:rsidR="00DA01A2">
              <w:rPr>
                <w:webHidden/>
              </w:rPr>
            </w:r>
            <w:r w:rsidR="00DA01A2">
              <w:rPr>
                <w:webHidden/>
              </w:rPr>
              <w:fldChar w:fldCharType="separate"/>
            </w:r>
            <w:r w:rsidR="00DA01A2">
              <w:rPr>
                <w:webHidden/>
              </w:rPr>
              <w:t>1</w:t>
            </w:r>
            <w:r w:rsidR="00DA01A2">
              <w:rPr>
                <w:webHidden/>
              </w:rPr>
              <w:fldChar w:fldCharType="end"/>
            </w:r>
          </w:hyperlink>
        </w:p>
        <w:p w14:paraId="6681DD21" w14:textId="6EFABB6A" w:rsidR="00DA01A2" w:rsidRDefault="00243B47">
          <w:pPr>
            <w:pStyle w:val="Inhopg2"/>
            <w:rPr>
              <w:rFonts w:asciiTheme="minorHAnsi" w:eastAsiaTheme="minorEastAsia" w:hAnsiTheme="minorHAnsi" w:cstheme="minorBidi"/>
              <w:snapToGrid/>
              <w:kern w:val="0"/>
              <w:sz w:val="22"/>
              <w:szCs w:val="22"/>
              <w:lang w:eastAsia="nl-NL"/>
            </w:rPr>
          </w:pPr>
          <w:hyperlink w:anchor="_Toc19619430" w:history="1">
            <w:r w:rsidR="00DA01A2" w:rsidRPr="00775B43">
              <w:rPr>
                <w:rStyle w:val="Hyperlink"/>
              </w:rPr>
              <w:t>2.11</w:t>
            </w:r>
            <w:r w:rsidR="00DA01A2">
              <w:rPr>
                <w:rFonts w:asciiTheme="minorHAnsi" w:eastAsiaTheme="minorEastAsia" w:hAnsiTheme="minorHAnsi" w:cstheme="minorBidi"/>
                <w:snapToGrid/>
                <w:kern w:val="0"/>
                <w:sz w:val="22"/>
                <w:szCs w:val="22"/>
                <w:lang w:eastAsia="nl-NL"/>
              </w:rPr>
              <w:tab/>
            </w:r>
            <w:r w:rsidR="00DA01A2" w:rsidRPr="00775B43">
              <w:rPr>
                <w:rStyle w:val="Hyperlink"/>
              </w:rPr>
              <w:t>Einde kadasterdeel</w:t>
            </w:r>
            <w:r w:rsidR="00DA01A2">
              <w:rPr>
                <w:webHidden/>
              </w:rPr>
              <w:tab/>
            </w:r>
            <w:r w:rsidR="00DA01A2">
              <w:rPr>
                <w:webHidden/>
              </w:rPr>
              <w:fldChar w:fldCharType="begin"/>
            </w:r>
            <w:r w:rsidR="00DA01A2">
              <w:rPr>
                <w:webHidden/>
              </w:rPr>
              <w:instrText xml:space="preserve"> PAGEREF _Toc19619430 \h </w:instrText>
            </w:r>
            <w:r w:rsidR="00DA01A2">
              <w:rPr>
                <w:webHidden/>
              </w:rPr>
            </w:r>
            <w:r w:rsidR="00DA01A2">
              <w:rPr>
                <w:webHidden/>
              </w:rPr>
              <w:fldChar w:fldCharType="separate"/>
            </w:r>
            <w:r w:rsidR="00DA01A2">
              <w:rPr>
                <w:webHidden/>
              </w:rPr>
              <w:t>1</w:t>
            </w:r>
            <w:r w:rsidR="00DA01A2">
              <w:rPr>
                <w:webHidden/>
              </w:rPr>
              <w:fldChar w:fldCharType="end"/>
            </w:r>
          </w:hyperlink>
        </w:p>
        <w:p w14:paraId="1F0D32F3" w14:textId="47838F83" w:rsidR="00DA01A2" w:rsidRDefault="00243B47">
          <w:pPr>
            <w:pStyle w:val="Inhopg2"/>
            <w:rPr>
              <w:rFonts w:asciiTheme="minorHAnsi" w:eastAsiaTheme="minorEastAsia" w:hAnsiTheme="minorHAnsi" w:cstheme="minorBidi"/>
              <w:snapToGrid/>
              <w:kern w:val="0"/>
              <w:sz w:val="22"/>
              <w:szCs w:val="22"/>
              <w:lang w:eastAsia="nl-NL"/>
            </w:rPr>
          </w:pPr>
          <w:hyperlink w:anchor="_Toc19619431" w:history="1">
            <w:r w:rsidR="00DA01A2" w:rsidRPr="00775B43">
              <w:rPr>
                <w:rStyle w:val="Hyperlink"/>
              </w:rPr>
              <w:t>2.12</w:t>
            </w:r>
            <w:r w:rsidR="00DA01A2">
              <w:rPr>
                <w:rFonts w:asciiTheme="minorHAnsi" w:eastAsiaTheme="minorEastAsia" w:hAnsiTheme="minorHAnsi" w:cstheme="minorBidi"/>
                <w:snapToGrid/>
                <w:kern w:val="0"/>
                <w:sz w:val="22"/>
                <w:szCs w:val="22"/>
                <w:lang w:eastAsia="nl-NL"/>
              </w:rPr>
              <w:tab/>
            </w:r>
            <w:r w:rsidR="00DA01A2" w:rsidRPr="00775B43">
              <w:rPr>
                <w:rStyle w:val="Hyperlink"/>
              </w:rPr>
              <w:t>Vrije gedeelte</w:t>
            </w:r>
            <w:r w:rsidR="00DA01A2">
              <w:rPr>
                <w:webHidden/>
              </w:rPr>
              <w:tab/>
            </w:r>
            <w:r w:rsidR="00DA01A2">
              <w:rPr>
                <w:webHidden/>
              </w:rPr>
              <w:fldChar w:fldCharType="begin"/>
            </w:r>
            <w:r w:rsidR="00DA01A2">
              <w:rPr>
                <w:webHidden/>
              </w:rPr>
              <w:instrText xml:space="preserve"> PAGEREF _Toc19619431 \h </w:instrText>
            </w:r>
            <w:r w:rsidR="00DA01A2">
              <w:rPr>
                <w:webHidden/>
              </w:rPr>
            </w:r>
            <w:r w:rsidR="00DA01A2">
              <w:rPr>
                <w:webHidden/>
              </w:rPr>
              <w:fldChar w:fldCharType="separate"/>
            </w:r>
            <w:r w:rsidR="00DA01A2">
              <w:rPr>
                <w:webHidden/>
              </w:rPr>
              <w:t>1</w:t>
            </w:r>
            <w:r w:rsidR="00DA01A2">
              <w:rPr>
                <w:webHidden/>
              </w:rPr>
              <w:fldChar w:fldCharType="end"/>
            </w:r>
          </w:hyperlink>
        </w:p>
        <w:p w14:paraId="491140E1" w14:textId="1D25661D"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8" w:name="bmStartpunt"/>
      <w:bookmarkStart w:id="79" w:name="_Toc498316301"/>
      <w:bookmarkStart w:id="80" w:name="_Toc20728828"/>
      <w:bookmarkStart w:id="81" w:name="_Toc464135491"/>
      <w:bookmarkStart w:id="82" w:name="_Toc506361255"/>
      <w:bookmarkStart w:id="83" w:name="_Toc19619411"/>
      <w:bookmarkStart w:id="84" w:name="_Toc179181706"/>
      <w:bookmarkEnd w:id="78"/>
      <w:bookmarkEnd w:id="79"/>
      <w:bookmarkEnd w:id="80"/>
      <w:r w:rsidRPr="00343045">
        <w:rPr>
          <w:lang w:val="nl-NL"/>
        </w:rPr>
        <w:lastRenderedPageBreak/>
        <w:t>Inleiding</w:t>
      </w:r>
      <w:bookmarkEnd w:id="81"/>
      <w:bookmarkEnd w:id="82"/>
      <w:bookmarkEnd w:id="83"/>
    </w:p>
    <w:p w14:paraId="409F5E9D" w14:textId="77777777" w:rsidR="00987D5A" w:rsidRPr="00343045" w:rsidRDefault="00987D5A" w:rsidP="00987D5A">
      <w:pPr>
        <w:pStyle w:val="Kop2"/>
        <w:numPr>
          <w:ilvl w:val="1"/>
          <w:numId w:val="1"/>
        </w:numPr>
      </w:pPr>
      <w:bookmarkStart w:id="85" w:name="_Toc196114936"/>
      <w:bookmarkStart w:id="86" w:name="_Toc464135492"/>
      <w:bookmarkStart w:id="87" w:name="_Toc506361256"/>
      <w:bookmarkStart w:id="88" w:name="_Toc19619412"/>
      <w:r w:rsidRPr="00343045">
        <w:t>Doel</w:t>
      </w:r>
      <w:bookmarkEnd w:id="85"/>
      <w:bookmarkEnd w:id="86"/>
      <w:bookmarkEnd w:id="87"/>
      <w:bookmarkEnd w:id="88"/>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r w:rsidR="00946F39">
        <w:t>Sy</w:t>
      </w:r>
      <w:r w:rsidR="005D16CB">
        <w:t>n</w:t>
      </w:r>
      <w:r w:rsidR="00946F39">
        <w:t>trus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89" w:name="_Toc212447230"/>
      <w:bookmarkStart w:id="90" w:name="_Toc464135493"/>
      <w:bookmarkStart w:id="91" w:name="_Toc506361257"/>
      <w:bookmarkStart w:id="92" w:name="_Toc19619413"/>
      <w:bookmarkStart w:id="93" w:name="_Toc196114937"/>
      <w:r w:rsidRPr="00343045">
        <w:t>Algemeen</w:t>
      </w:r>
      <w:bookmarkEnd w:id="89"/>
      <w:bookmarkEnd w:id="90"/>
      <w:bookmarkEnd w:id="91"/>
      <w:bookmarkEnd w:id="92"/>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93"/>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94" w:name="_Toc191216332"/>
      <w:bookmarkStart w:id="95" w:name="_Toc191373237"/>
      <w:bookmarkStart w:id="96" w:name="_Toc191216333"/>
      <w:bookmarkStart w:id="97" w:name="_Toc191373238"/>
      <w:bookmarkStart w:id="98" w:name="_Toc464135494"/>
      <w:bookmarkStart w:id="99" w:name="_Toc506361258"/>
      <w:bookmarkStart w:id="100" w:name="_Toc19619414"/>
      <w:bookmarkEnd w:id="94"/>
      <w:bookmarkEnd w:id="95"/>
      <w:bookmarkEnd w:id="96"/>
      <w:bookmarkEnd w:id="97"/>
      <w:r w:rsidRPr="00343045">
        <w:lastRenderedPageBreak/>
        <w:t>Referenties</w:t>
      </w:r>
      <w:bookmarkEnd w:id="98"/>
      <w:bookmarkEnd w:id="99"/>
      <w:bookmarkEnd w:id="100"/>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r>
              <w:t>Syntrus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101" w:name="AlgemeneAfsprakenDocument"/>
            <w:r>
              <w:t>[3]</w:t>
            </w:r>
            <w:bookmarkEnd w:id="101"/>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102" w:name="TC"/>
            <w:r>
              <w:t>[TC]</w:t>
            </w:r>
            <w:bookmarkEnd w:id="102"/>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111" w:name="_Toc464135495"/>
      <w:bookmarkStart w:id="112" w:name="_Toc506361259"/>
      <w:bookmarkStart w:id="113" w:name="_Toc19619415"/>
      <w:bookmarkEnd w:id="84"/>
      <w:r>
        <w:rPr>
          <w:lang w:val="nl-NL"/>
        </w:rPr>
        <w:lastRenderedPageBreak/>
        <w:t>Syntrus Achmea</w:t>
      </w:r>
      <w:r w:rsidR="00340045">
        <w:rPr>
          <w:lang w:val="nl-NL"/>
        </w:rPr>
        <w:t xml:space="preserve"> </w:t>
      </w:r>
      <w:r w:rsidR="008D0862">
        <w:rPr>
          <w:lang w:val="nl-NL"/>
        </w:rPr>
        <w:t>Hypotheekakte</w:t>
      </w:r>
      <w:bookmarkEnd w:id="111"/>
      <w:bookmarkEnd w:id="112"/>
      <w:bookmarkEnd w:id="113"/>
    </w:p>
    <w:p w14:paraId="41022976" w14:textId="4D96C588" w:rsidR="008D0862" w:rsidRDefault="008D0862" w:rsidP="008D0862">
      <w:r>
        <w:t xml:space="preserve">In dit hoofdstuk is de structuur van de </w:t>
      </w:r>
      <w:r w:rsidR="00944748">
        <w:t>Syntrus Achmea</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114" w:name="_Toc246925271"/>
      <w:bookmarkStart w:id="115" w:name="_Toc464135496"/>
      <w:bookmarkStart w:id="116" w:name="_Toc506361260"/>
      <w:bookmarkStart w:id="117" w:name="_Toc19619416"/>
      <w:r>
        <w:t>Equivalentiev</w:t>
      </w:r>
      <w:r w:rsidR="008D0862">
        <w:t>erklaring</w:t>
      </w:r>
      <w:bookmarkEnd w:id="114"/>
      <w:bookmarkEnd w:id="115"/>
      <w:bookmarkEnd w:id="116"/>
      <w:bookmarkEnd w:id="117"/>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118" w:name="_Toc464135497"/>
      <w:bookmarkStart w:id="119" w:name="_Toc506361261"/>
      <w:bookmarkStart w:id="120" w:name="_Toc19619417"/>
      <w:bookmarkStart w:id="121" w:name="_Ref438019207"/>
      <w:r>
        <w:lastRenderedPageBreak/>
        <w:t>Titel</w:t>
      </w:r>
      <w:bookmarkEnd w:id="118"/>
      <w:bookmarkEnd w:id="119"/>
      <w:bookmarkEnd w:id="12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122" w:name="_Toc464135498"/>
      <w:bookmarkStart w:id="123" w:name="_Toc506361262"/>
      <w:bookmarkStart w:id="124" w:name="_Toc19619418"/>
      <w:bookmarkEnd w:id="121"/>
      <w:r>
        <w:t>Aanhef</w:t>
      </w:r>
      <w:bookmarkEnd w:id="122"/>
      <w:bookmarkEnd w:id="123"/>
      <w:bookmarkEnd w:id="12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125" w:name="_Toc245786300"/>
            <w:bookmarkEnd w:id="125"/>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126" w:name="_Toc464135499"/>
      <w:bookmarkStart w:id="127" w:name="_Toc506361263"/>
      <w:bookmarkStart w:id="128" w:name="_Toc19619419"/>
      <w:bookmarkStart w:id="129" w:name="_Ref182807022"/>
      <w:r>
        <w:lastRenderedPageBreak/>
        <w:t>Partijen</w:t>
      </w:r>
      <w:bookmarkEnd w:id="126"/>
      <w:bookmarkEnd w:id="127"/>
      <w:bookmarkEnd w:id="128"/>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129"/>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130" w:name="_Toc464135501"/>
      <w:bookmarkStart w:id="131" w:name="_Toc506361265"/>
      <w:bookmarkStart w:id="132" w:name="_Toc19619420"/>
      <w:r>
        <w:t>Schuldenaar</w:t>
      </w:r>
      <w:bookmarkEnd w:id="130"/>
      <w:bookmarkEnd w:id="131"/>
      <w:bookmarkEnd w:id="1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133" w:name="_Ref454549849"/>
      <w:r w:rsidRPr="00EC51F1">
        <w:lastRenderedPageBreak/>
        <w:t>K</w:t>
      </w:r>
      <w:r>
        <w:t>euzeblok P</w:t>
      </w:r>
      <w:r w:rsidRPr="00EC51F1">
        <w:t>ar</w:t>
      </w:r>
      <w:r>
        <w:t>tijnamen H</w:t>
      </w:r>
      <w:r w:rsidRPr="00EC51F1">
        <w:t>ypotheekakte</w:t>
      </w:r>
      <w:bookmarkEnd w:id="133"/>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46CA4ECB"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r w:rsidR="00CA29EE">
              <w:rPr>
                <w:rFonts w:cs="Arial"/>
                <w:color w:val="339966"/>
              </w:rPr>
              <w:t>hypotheekgeve</w:t>
            </w:r>
            <w:r w:rsidR="005C7865">
              <w:rPr>
                <w:rFonts w:cs="Arial"/>
                <w:color w:val="339966"/>
              </w:rPr>
              <w:t>r’</w:t>
            </w:r>
            <w:r w:rsidRPr="00971A23">
              <w:rPr>
                <w:rFonts w:cs="Arial"/>
                <w:color w:val="339966"/>
              </w:rPr>
              <w:t xml:space="preserve"> en</w:t>
            </w:r>
            <w:r>
              <w:rPr>
                <w:rFonts w:cs="Arial"/>
                <w:color w:val="339966"/>
              </w:rPr>
              <w:t>/of</w:t>
            </w:r>
            <w:r w:rsidR="005C7865">
              <w:rPr>
                <w:rFonts w:cs="Arial"/>
                <w:color w:val="339966"/>
              </w:rPr>
              <w:t xml:space="preserve"> ‘</w:t>
            </w:r>
            <w:r w:rsidR="00CA29EE">
              <w:rPr>
                <w:rFonts w:cs="Arial"/>
                <w:color w:val="339966"/>
              </w:rPr>
              <w:t>schuldenaar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38C196B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00CA29EE">
              <w:rPr>
                <w:rFonts w:cs="Arial"/>
                <w:color w:val="339966"/>
                <w:sz w:val="16"/>
                <w:szCs w:val="16"/>
              </w:rPr>
              <w:t>hypotheekgever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00CA29EE">
              <w:rPr>
                <w:rFonts w:cs="Arial"/>
                <w:color w:val="339966"/>
                <w:sz w:val="16"/>
                <w:szCs w:val="16"/>
              </w:rPr>
              <w:t>schuldenaar</w:t>
            </w:r>
            <w:r w:rsidR="005C7865">
              <w:rPr>
                <w:rFonts w:cs="Arial"/>
                <w:color w:val="339966"/>
                <w:sz w:val="16"/>
                <w:szCs w:val="16"/>
              </w:rPr>
              <w:t>’</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955A9C">
              <w:rPr>
                <w:rFonts w:cs="Arial"/>
                <w:color w:val="800080"/>
                <w:sz w:val="16"/>
                <w:szCs w:val="16"/>
              </w:rPr>
              <w:t>voornoemd</w:t>
            </w:r>
            <w:r w:rsidR="00487593"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955A9C">
              <w:rPr>
                <w:rFonts w:cs="Arial"/>
                <w:color w:val="800080"/>
                <w:sz w:val="16"/>
                <w:szCs w:val="16"/>
              </w:rPr>
              <w:t>voornoemd</w:t>
            </w:r>
            <w:r w:rsidR="00D45C72"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Optie 1 wordt getoond wanneer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lastRenderedPageBreak/>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Vaste tekst, waarbij de paarse tekst weggelaten wordt als er maar één persoon (aantal personen met tia_IndGerechtigde = true)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r w:rsidRPr="004A7A56">
              <w:rPr>
                <w:u w:val="single"/>
              </w:rPr>
              <w:t>Mapping</w:t>
            </w:r>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./aanduidingPartij(‘</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Optie 2 wordt getoond wanneer aan de onderstaande mapping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r w:rsidRPr="004A7A56">
              <w:rPr>
                <w:u w:val="single"/>
              </w:rPr>
              <w:t>Mapping</w:t>
            </w:r>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r w:rsidRPr="004A7A56">
              <w:rPr>
                <w:u w:val="single"/>
              </w:rPr>
              <w:t>Mapping</w:t>
            </w:r>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r w:rsidRPr="004A7A56">
              <w:rPr>
                <w:szCs w:val="18"/>
                <w:u w:val="single"/>
              </w:rPr>
              <w:t>Mapping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r w:rsidRPr="004A7A56">
              <w:rPr>
                <w:u w:val="single"/>
              </w:rPr>
              <w:t>Mapping</w:t>
            </w:r>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r w:rsidRPr="004A7A56">
              <w:rPr>
                <w:rFonts w:cs="Arial"/>
                <w:snapToGrid/>
                <w:szCs w:val="18"/>
                <w:u w:val="single"/>
              </w:rPr>
              <w:t>Mapping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//IMKAD_Persoon/tia_AanduidingPersoon</w:t>
            </w:r>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//IMKAD_Persoon/tia_Gegevens/NHR_Rechtspersoon/</w:t>
            </w:r>
          </w:p>
          <w:p w14:paraId="5E7622ED" w14:textId="77777777" w:rsidR="007E445D" w:rsidRPr="004A7A56" w:rsidRDefault="007E445D" w:rsidP="007E445D">
            <w:pPr>
              <w:spacing w:line="240" w:lineRule="auto"/>
              <w:ind w:left="227"/>
              <w:rPr>
                <w:sz w:val="16"/>
                <w:szCs w:val="16"/>
              </w:rPr>
            </w:pPr>
            <w:r w:rsidRPr="004A7A56">
              <w:rPr>
                <w:sz w:val="16"/>
                <w:szCs w:val="16"/>
              </w:rPr>
              <w:t>./statutaireNaam</w:t>
            </w:r>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//IMKAD_Persoon/tia_Gegevens/IMKAD_KadNatuurlijkPersoon</w:t>
            </w:r>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./tia_VoorvoegselsNaam</w:t>
            </w:r>
          </w:p>
          <w:p w14:paraId="34103B72" w14:textId="77777777" w:rsidR="007E445D" w:rsidRPr="004A7A56" w:rsidRDefault="007E445D" w:rsidP="007E445D">
            <w:pPr>
              <w:spacing w:line="240" w:lineRule="auto"/>
              <w:ind w:left="227"/>
              <w:rPr>
                <w:sz w:val="16"/>
                <w:szCs w:val="16"/>
              </w:rPr>
            </w:pPr>
            <w:r w:rsidRPr="004A7A56">
              <w:rPr>
                <w:sz w:val="16"/>
                <w:szCs w:val="16"/>
              </w:rPr>
              <w:t>./tia_NaamZonderVoorvoegsels</w:t>
            </w:r>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r w:rsidRPr="004A7A56">
              <w:rPr>
                <w:szCs w:val="18"/>
                <w:u w:val="single"/>
              </w:rPr>
              <w:t>Mapping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4F825A9" w14:textId="77777777" w:rsidR="007E445D" w:rsidRPr="004A7A56" w:rsidRDefault="007E445D" w:rsidP="007E445D">
            <w:pPr>
              <w:spacing w:line="240" w:lineRule="auto"/>
              <w:rPr>
                <w:sz w:val="16"/>
              </w:rPr>
            </w:pPr>
            <w:r w:rsidRPr="004A7A56">
              <w:rPr>
                <w:sz w:val="16"/>
                <w:szCs w:val="16"/>
              </w:rPr>
              <w:t>//IMKAD_Persoon /IMKAD</w:t>
            </w:r>
            <w:r w:rsidRPr="004A7A56">
              <w:rPr>
                <w:sz w:val="16"/>
              </w:rPr>
              <w:t>_NietIngezetene/</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8036FA">
              <w:rPr>
                <w:snapToGrid/>
                <w:kern w:val="0"/>
                <w:sz w:val="16"/>
                <w:szCs w:val="16"/>
                <w:lang w:eastAsia="nl-NL"/>
              </w:rPr>
              <w:t>Hypotheekgever</w:t>
            </w:r>
            <w:r w:rsidRPr="004A7A56">
              <w:rPr>
                <w:snapToGrid/>
                <w:kern w:val="0"/>
                <w:sz w:val="16"/>
                <w:szCs w:val="16"/>
                <w:lang w:eastAsia="nl-NL"/>
              </w:rPr>
              <w:t>Voornoemd’)</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lastRenderedPageBreak/>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r w:rsidRPr="004A7A56">
              <w:rPr>
                <w:szCs w:val="18"/>
                <w:u w:val="single"/>
              </w:rPr>
              <w:t>Mapping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lastRenderedPageBreak/>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r w:rsidRPr="004A7A56">
              <w:rPr>
                <w:rFonts w:cs="Arial"/>
                <w:snapToGrid/>
                <w:szCs w:val="18"/>
                <w:u w:val="single"/>
              </w:rPr>
              <w:t>Mapping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//IMKAD_Persoon/tia_AanduidingPersoon</w:t>
            </w:r>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lastRenderedPageBreak/>
              <w:t>//IMKAD_Persoon/tia_Gegevens/NHR_Rechtspersoon/</w:t>
            </w:r>
          </w:p>
          <w:p w14:paraId="7855AA4F" w14:textId="77777777" w:rsidR="000A7D4E" w:rsidRPr="004A7A56" w:rsidRDefault="000A7D4E" w:rsidP="000A7D4E">
            <w:pPr>
              <w:spacing w:line="240" w:lineRule="auto"/>
              <w:ind w:left="227"/>
              <w:rPr>
                <w:sz w:val="16"/>
                <w:szCs w:val="16"/>
              </w:rPr>
            </w:pPr>
            <w:r w:rsidRPr="004A7A56">
              <w:rPr>
                <w:sz w:val="16"/>
                <w:szCs w:val="16"/>
              </w:rPr>
              <w:t>./statutaireNaam</w:t>
            </w:r>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//IMKAD_Persoon/tia_Gegevens/IMKAD_KadNatuurlijkPersoon</w:t>
            </w:r>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./tia_VoorvoegselsNaam</w:t>
            </w:r>
          </w:p>
          <w:p w14:paraId="3B9761DD" w14:textId="77777777" w:rsidR="000A7D4E" w:rsidRPr="004A7A56" w:rsidRDefault="000A7D4E" w:rsidP="000A7D4E">
            <w:pPr>
              <w:spacing w:line="240" w:lineRule="auto"/>
              <w:ind w:left="227"/>
              <w:rPr>
                <w:sz w:val="16"/>
                <w:szCs w:val="16"/>
              </w:rPr>
            </w:pPr>
            <w:r w:rsidRPr="004A7A56">
              <w:rPr>
                <w:sz w:val="16"/>
                <w:szCs w:val="16"/>
              </w:rPr>
              <w:t>./tia_NaamZonderVoorvoegsels</w:t>
            </w:r>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r w:rsidRPr="004A7A56">
              <w:rPr>
                <w:szCs w:val="18"/>
                <w:u w:val="single"/>
              </w:rPr>
              <w:t>Mapping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6991F0A" w14:textId="77777777" w:rsidR="000A7D4E" w:rsidRPr="004A7A56" w:rsidRDefault="000A7D4E" w:rsidP="000A7D4E">
            <w:pPr>
              <w:spacing w:line="240" w:lineRule="auto"/>
              <w:rPr>
                <w:sz w:val="16"/>
              </w:rPr>
            </w:pPr>
            <w:r w:rsidRPr="004A7A56">
              <w:rPr>
                <w:sz w:val="16"/>
                <w:szCs w:val="16"/>
              </w:rPr>
              <w:t>//IMKAD_Persoon /IMKAD</w:t>
            </w:r>
            <w:r w:rsidRPr="004A7A56">
              <w:rPr>
                <w:sz w:val="16"/>
              </w:rPr>
              <w:t>_NietIngezetene/</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lastRenderedPageBreak/>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lastRenderedPageBreak/>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Pr>
                <w:snapToGrid/>
                <w:kern w:val="0"/>
                <w:sz w:val="16"/>
                <w:szCs w:val="16"/>
                <w:lang w:eastAsia="nl-NL"/>
              </w:rPr>
              <w:t>Schuldenaar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134" w:name="_Toc464135500"/>
      <w:bookmarkStart w:id="135" w:name="_Toc506361264"/>
      <w:bookmarkStart w:id="136" w:name="_Toc19619421"/>
      <w:r w:rsidRPr="00F46B0C">
        <w:lastRenderedPageBreak/>
        <w:t>Hypotheekbank</w:t>
      </w:r>
      <w:bookmarkEnd w:id="134"/>
      <w:bookmarkEnd w:id="135"/>
      <w:bookmarkEnd w:id="13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//IMKAD_AangebodenStuk/StukdeelHypotheek</w:t>
            </w:r>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r w:rsidRPr="00AD2288">
              <w:rPr>
                <w:szCs w:val="18"/>
                <w:u w:val="single"/>
              </w:rPr>
              <w:t>Mapping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 [attribute: id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r w:rsidRPr="00AD2288">
              <w:rPr>
                <w:szCs w:val="18"/>
                <w:u w:val="single"/>
              </w:rPr>
              <w:t>Mapping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r w:rsidRPr="00AD2288">
              <w:rPr>
                <w:u w:val="single"/>
              </w:rPr>
              <w:t>Mapping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StukdeelHypotheek:</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//IMKAD_AangebodenStuk/</w:t>
            </w:r>
            <w:r w:rsidRPr="00AD2288">
              <w:rPr>
                <w:rFonts w:cs="Arial"/>
                <w:snapToGrid/>
                <w:kern w:val="0"/>
                <w:sz w:val="16"/>
                <w:szCs w:val="16"/>
                <w:lang w:eastAsia="nl-NL"/>
              </w:rPr>
              <w:t>StukdeelHypotheek</w:t>
            </w:r>
            <w:r>
              <w:rPr>
                <w:rFonts w:cs="Arial"/>
                <w:sz w:val="16"/>
                <w:szCs w:val="16"/>
              </w:rPr>
              <w:t>/</w:t>
            </w:r>
            <w:r w:rsidRPr="00AD2288">
              <w:rPr>
                <w:rFonts w:cs="Arial"/>
                <w:sz w:val="16"/>
                <w:szCs w:val="16"/>
              </w:rPr>
              <w:t>/verkrijgerRechtRef xlink:href="#id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r w:rsidRPr="00FC6ED9">
              <w:rPr>
                <w:rFonts w:cs="Arial"/>
                <w:szCs w:val="18"/>
                <w:u w:val="single"/>
              </w:rPr>
              <w:t>Mapping:</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Voor plaats en land moet gekozen worden uit een waardelijst.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r>
              <w:rPr>
                <w:u w:val="single"/>
                <w:lang w:val="nl-NL"/>
              </w:rPr>
              <w:t>Mapping:</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lastRenderedPageBreak/>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r>
              <w:rPr>
                <w:u w:val="single"/>
                <w:lang w:val="nl-NL"/>
              </w:rPr>
              <w:t>Mapping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//IMKAD_Persoon/IMKAD_PostlocatiePersoon/adres/binnenlandsAdres/</w:t>
            </w:r>
          </w:p>
          <w:p w14:paraId="53F8624C" w14:textId="63155621" w:rsidR="005B5069" w:rsidRPr="00FD4C0C" w:rsidRDefault="005B5069" w:rsidP="00FD4C0C">
            <w:pPr>
              <w:spacing w:line="240" w:lineRule="auto"/>
              <w:ind w:left="360"/>
              <w:rPr>
                <w:sz w:val="16"/>
                <w:szCs w:val="16"/>
              </w:rPr>
            </w:pPr>
            <w:r w:rsidRPr="00FD4C0C">
              <w:rPr>
                <w:sz w:val="16"/>
                <w:szCs w:val="16"/>
              </w:rPr>
              <w:t>./BAG_NummerAanduiding/postcode</w:t>
            </w:r>
          </w:p>
          <w:p w14:paraId="7ADFE8D5" w14:textId="44960ED9" w:rsidR="005B5069" w:rsidRPr="00FD4C0C" w:rsidRDefault="005B5069" w:rsidP="00FD4C0C">
            <w:pPr>
              <w:spacing w:line="240" w:lineRule="auto"/>
              <w:ind w:left="360"/>
              <w:rPr>
                <w:sz w:val="16"/>
                <w:szCs w:val="16"/>
              </w:rPr>
            </w:pPr>
            <w:r w:rsidRPr="00FD4C0C">
              <w:rPr>
                <w:sz w:val="16"/>
                <w:szCs w:val="16"/>
              </w:rPr>
              <w:t>./BAG_Woonplaats/woonplaatsnaam</w:t>
            </w:r>
          </w:p>
          <w:p w14:paraId="7AF42172" w14:textId="4BC47306" w:rsidR="005B5069" w:rsidRPr="00FD4C0C" w:rsidRDefault="005B5069" w:rsidP="00FD4C0C">
            <w:pPr>
              <w:spacing w:line="240" w:lineRule="auto"/>
              <w:ind w:left="360"/>
              <w:rPr>
                <w:sz w:val="16"/>
                <w:szCs w:val="16"/>
              </w:rPr>
            </w:pPr>
            <w:r w:rsidRPr="00FD4C0C">
              <w:rPr>
                <w:sz w:val="16"/>
                <w:szCs w:val="16"/>
              </w:rPr>
              <w:t>./BAG_OpenbareRuimte/openbareRuimteNaam</w:t>
            </w:r>
          </w:p>
          <w:p w14:paraId="02B40C2D" w14:textId="4A7D7F00" w:rsidR="005B5069" w:rsidRPr="00FD4C0C" w:rsidRDefault="005B5069" w:rsidP="00FD4C0C">
            <w:pPr>
              <w:spacing w:line="240" w:lineRule="auto"/>
              <w:ind w:left="360"/>
              <w:rPr>
                <w:sz w:val="16"/>
                <w:szCs w:val="16"/>
              </w:rPr>
            </w:pPr>
            <w:r w:rsidRPr="00FD4C0C">
              <w:rPr>
                <w:sz w:val="16"/>
                <w:szCs w:val="16"/>
              </w:rPr>
              <w:t>./BAG_NummerAanduiding/huisnummer</w:t>
            </w:r>
          </w:p>
          <w:p w14:paraId="5043D444" w14:textId="4B7E0A53" w:rsidR="005B5069" w:rsidRPr="00FD4C0C" w:rsidRDefault="005B5069" w:rsidP="00FD4C0C">
            <w:pPr>
              <w:spacing w:line="240" w:lineRule="auto"/>
              <w:ind w:left="360"/>
              <w:rPr>
                <w:sz w:val="16"/>
                <w:szCs w:val="16"/>
              </w:rPr>
            </w:pPr>
            <w:r w:rsidRPr="00FD4C0C">
              <w:rPr>
                <w:sz w:val="16"/>
                <w:szCs w:val="16"/>
              </w:rPr>
              <w:t>./BAG_NummerAanduiding/huisletter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./BAG_NummerAanduiding/huisnummertoevoeging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r>
              <w:rPr>
                <w:u w:val="single"/>
                <w:lang w:val="nl-NL"/>
              </w:rPr>
              <w:t>Mapping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r>
              <w:rPr>
                <w:sz w:val="16"/>
                <w:lang w:val="nl-NL"/>
              </w:rPr>
              <w:t>adres/buitenlandsAdres/</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r w:rsidRPr="00FD4C0C">
              <w:rPr>
                <w:u w:val="single"/>
              </w:rPr>
              <w:t>Mapping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137" w:name="_Toc19619422"/>
      <w:r>
        <w:t>Verzekeraar</w:t>
      </w:r>
      <w:bookmarkEnd w:id="137"/>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Verplichte keuze uit 2 tekstblokken met de gegevens van de perso(o)n(en),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r w:rsidRPr="00AD2288">
              <w:rPr>
                <w:szCs w:val="18"/>
                <w:u w:val="single"/>
              </w:rPr>
              <w:t>Mapping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 bij het StukdeelHypotheek:</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//IMKAD_AangebodenStuk/</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/belanghebbendeRef xlink:href="#id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0EBCD00D"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lastRenderedPageBreak/>
              <w:t xml:space="preserve">hierna ook te noemen: de </w:t>
            </w:r>
            <w:ins w:id="138" w:author="Groot, Karina de" w:date="2019-09-17T13:47:00Z">
              <w:r w:rsidR="004E0687">
                <w:rPr>
                  <w:rFonts w:ascii="Arial" w:hAnsi="Arial" w:cs="Arial"/>
                  <w:color w:val="7030A0"/>
                  <w:sz w:val="20"/>
                  <w:szCs w:val="20"/>
                </w:rPr>
                <w:t>‘</w:t>
              </w:r>
            </w:ins>
            <w:del w:id="139" w:author="Groot, Karina de" w:date="2019-09-17T13:47:00Z">
              <w:r w:rsidR="00454CB4" w:rsidDel="004E0687">
                <w:rPr>
                  <w:rFonts w:ascii="Arial" w:hAnsi="Arial" w:cs="Arial"/>
                  <w:color w:val="7030A0"/>
                  <w:sz w:val="20"/>
                  <w:szCs w:val="20"/>
                </w:rPr>
                <w:delText>“</w:delText>
              </w:r>
            </w:del>
            <w:r w:rsidRPr="00E63700">
              <w:rPr>
                <w:rFonts w:ascii="Arial" w:hAnsi="Arial" w:cs="Arial"/>
                <w:color w:val="7030A0"/>
                <w:sz w:val="20"/>
                <w:szCs w:val="20"/>
              </w:rPr>
              <w:t>verzekeraar</w:t>
            </w:r>
            <w:ins w:id="140" w:author="Groot, Karina de" w:date="2019-09-17T13:47:00Z">
              <w:r w:rsidR="004E0687">
                <w:rPr>
                  <w:rFonts w:ascii="Arial" w:hAnsi="Arial" w:cs="Arial"/>
                  <w:color w:val="7030A0"/>
                  <w:sz w:val="20"/>
                  <w:szCs w:val="20"/>
                </w:rPr>
                <w:t>’</w:t>
              </w:r>
            </w:ins>
            <w:del w:id="141" w:author="Groot, Karina de" w:date="2019-09-17T13:47:00Z">
              <w:r w:rsidR="00454CB4" w:rsidDel="004E0687">
                <w:rPr>
                  <w:rFonts w:ascii="Arial" w:hAnsi="Arial" w:cs="Arial"/>
                  <w:color w:val="7030A0"/>
                  <w:sz w:val="20"/>
                  <w:szCs w:val="20"/>
                </w:rPr>
                <w:delText>”</w:delText>
              </w:r>
            </w:del>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142" w:name="_Toc385497550"/>
      <w:bookmarkStart w:id="143" w:name="_Toc19619423"/>
      <w:r>
        <w:lastRenderedPageBreak/>
        <w:t>Afsluiting partijen</w:t>
      </w:r>
      <w:bookmarkEnd w:id="142"/>
      <w:bookmarkEnd w:id="14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60D3FA4A"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w:t>
            </w:r>
            <w:r w:rsidR="00366F06">
              <w:rPr>
                <w:color w:val="FF0000"/>
                <w:sz w:val="20"/>
              </w:rPr>
              <w:t>(</w:t>
            </w:r>
            <w:r w:rsidRPr="00FD4C0C">
              <w:rPr>
                <w:color w:val="FF0000"/>
                <w:sz w:val="20"/>
              </w:rPr>
              <w:t>en</w:t>
            </w:r>
            <w:r w:rsidR="00366F06">
              <w:rPr>
                <w:color w:val="FF0000"/>
                <w:sz w:val="20"/>
              </w:rPr>
              <w:t>)</w:t>
            </w:r>
            <w:r w:rsidRPr="00FD4C0C">
              <w:rPr>
                <w:color w:val="FF0000"/>
                <w:sz w:val="20"/>
              </w:rPr>
              <w:t xml:space="preserve">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r w:rsidRPr="009769C6">
              <w:rPr>
                <w:sz w:val="16"/>
                <w:szCs w:val="16"/>
                <w:u w:val="single"/>
              </w:rPr>
              <w:t>Mapping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/MKAD_AangebodenStuk/tia_TekstKeuze/</w:t>
            </w:r>
          </w:p>
          <w:p w14:paraId="5495336D" w14:textId="391FD632" w:rsidR="00353AE7" w:rsidRPr="00BA553C" w:rsidRDefault="001C7F19" w:rsidP="001C7F19">
            <w:pPr>
              <w:spacing w:line="240" w:lineRule="auto"/>
              <w:rPr>
                <w:sz w:val="16"/>
                <w:szCs w:val="16"/>
              </w:rPr>
            </w:pPr>
            <w:r w:rsidRPr="00BA553C">
              <w:rPr>
                <w:sz w:val="16"/>
                <w:szCs w:val="16"/>
              </w:rPr>
              <w:t xml:space="preserve">   ./tagNaam(‘k_Mondelinge’)</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./tekst((‘true’ = ‘mondelinge’ wordt getoond; ‘false’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144" w:name="_Toc385497551"/>
      <w:bookmarkStart w:id="145" w:name="_Toc19619424"/>
      <w:bookmarkStart w:id="146" w:name="_Toc259113323"/>
      <w:r>
        <w:t>Overeenkomst</w:t>
      </w:r>
      <w:bookmarkEnd w:id="144"/>
      <w:bookmarkEnd w:id="145"/>
      <w:r>
        <w:t xml:space="preserve"> </w:t>
      </w:r>
      <w:bookmarkEnd w:id="1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77777777" w:rsidR="00196482" w:rsidRPr="009034E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r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p>
    <w:p w14:paraId="5CE39406" w14:textId="485107D7" w:rsidR="00976B85" w:rsidRDefault="00976B85" w:rsidP="00976B85">
      <w:pPr>
        <w:pStyle w:val="Kop2"/>
      </w:pPr>
      <w:bookmarkStart w:id="147" w:name="_Toc19619425"/>
      <w:r>
        <w:t>Geldlening en Zekerheden</w:t>
      </w:r>
      <w:bookmarkEnd w:id="1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77777777" w:rsidR="009034E8" w:rsidRPr="00403A97" w:rsidRDefault="009034E8" w:rsidP="009034E8">
            <w:pPr>
              <w:pStyle w:val="Geenafstand"/>
              <w:rPr>
                <w:rFonts w:ascii="Arial" w:hAnsi="Arial" w:cs="Arial"/>
                <w:b/>
                <w:color w:val="FF0000"/>
                <w:sz w:val="20"/>
                <w:szCs w:val="20"/>
              </w:rPr>
            </w:pPr>
            <w:r w:rsidRPr="00403A97">
              <w:rPr>
                <w:rFonts w:ascii="Arial" w:hAnsi="Arial" w:cs="Arial"/>
                <w:b/>
                <w:color w:val="FF0000"/>
                <w:sz w:val="20"/>
                <w:szCs w:val="20"/>
              </w:rPr>
              <w:t xml:space="preserve">GELDLENING EN ZEKERHEDEN </w:t>
            </w:r>
          </w:p>
          <w:p w14:paraId="7AD5576E" w14:textId="77777777" w:rsidR="001540A5" w:rsidRPr="00BF717C" w:rsidRDefault="001540A5" w:rsidP="00EC3B6C">
            <w:pPr>
              <w:pStyle w:val="Geenafstand"/>
              <w:ind w:left="731" w:hanging="731"/>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2237E92F"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del w:id="148" w:author="Groot, Karina de" w:date="2019-09-24T08:54:00Z">
              <w:r w:rsidRPr="00BF717C" w:rsidDel="00F50737">
                <w:rPr>
                  <w:rFonts w:ascii="Arial" w:hAnsi="Arial" w:cs="Arial"/>
                  <w:color w:val="FF0000"/>
                  <w:sz w:val="20"/>
                  <w:szCs w:val="20"/>
                </w:rPr>
                <w:delText xml:space="preserve"> –</w:delText>
              </w:r>
            </w:del>
            <w:ins w:id="149" w:author="Groot, Karina de" w:date="2019-09-24T08:54:00Z">
              <w:r w:rsidR="00F50737">
                <w:rPr>
                  <w:rFonts w:ascii="Arial" w:hAnsi="Arial" w:cs="Arial"/>
                  <w:color w:val="FF0000"/>
                  <w:sz w:val="20"/>
                  <w:szCs w:val="20"/>
                </w:rPr>
                <w:t xml:space="preserve">- </w:t>
              </w:r>
            </w:ins>
            <w:r w:rsidRPr="00BF717C">
              <w:rPr>
                <w:rFonts w:ascii="Arial" w:hAnsi="Arial" w:cs="Arial"/>
                <w:color w:val="FF0000"/>
                <w:sz w:val="20"/>
                <w:szCs w:val="20"/>
              </w:rPr>
              <w:t xml:space="preserve">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E63700">
              <w:rPr>
                <w:rFonts w:ascii="Arial" w:hAnsi="Arial" w:cs="Arial"/>
                <w:sz w:val="20"/>
                <w:szCs w:val="20"/>
              </w:rPr>
              <w:t>hypotheeknummer</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Pr>
                <w:rFonts w:ascii="Arial" w:hAnsi="Arial" w:cs="Arial"/>
                <w:color w:val="FF0000"/>
                <w:sz w:val="20"/>
                <w:szCs w:val="20"/>
              </w:rPr>
              <w:t>de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Pr>
                <w:rFonts w:ascii="Arial" w:hAnsi="Arial" w:cs="Arial"/>
                <w:sz w:val="20"/>
              </w:rPr>
              <w:t>lening</w:t>
            </w:r>
            <w:r w:rsidRPr="001944DB">
              <w:rPr>
                <w:rFonts w:ascii="Arial" w:hAnsi="Arial" w:cs="Arial"/>
                <w:sz w:val="20"/>
              </w:rPr>
              <w:t>bedrag voluit in letters (</w:t>
            </w:r>
            <w:r>
              <w:rPr>
                <w:rFonts w:ascii="Arial" w:hAnsi="Arial" w:cs="Arial"/>
                <w:sz w:val="20"/>
              </w:rPr>
              <w:t>lening</w:t>
            </w:r>
            <w:r w:rsidRPr="001944DB">
              <w:rPr>
                <w:rFonts w:ascii="Arial" w:hAnsi="Arial" w:cs="Arial"/>
                <w:sz w:val="20"/>
              </w:rPr>
              <w:t>bedrag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653B2855" w:rsidR="001540A5" w:rsidRPr="00BF717C" w:rsidRDefault="001540A5" w:rsidP="001540A5">
            <w:pPr>
              <w:pStyle w:val="Geenafstand"/>
              <w:ind w:left="708"/>
              <w:rPr>
                <w:rFonts w:ascii="Arial" w:hAnsi="Arial" w:cs="Arial"/>
                <w:color w:val="FF0000"/>
                <w:sz w:val="20"/>
                <w:szCs w:val="20"/>
              </w:rPr>
            </w:pPr>
            <w:r w:rsidRPr="00B05FAC">
              <w:rPr>
                <w:rFonts w:ascii="Arial" w:hAnsi="Arial" w:cs="Arial"/>
                <w:color w:val="FF0000"/>
                <w:sz w:val="20"/>
                <w:szCs w:val="20"/>
              </w:rPr>
              <w:t>Voorzover daarvan niet uitdrukkelijk bij deze akte is afgeweken, zijn op</w:t>
            </w:r>
            <w:r w:rsidRPr="00BF717C">
              <w:rPr>
                <w:rFonts w:ascii="Arial" w:hAnsi="Arial" w:cs="Arial"/>
                <w:color w:val="FF0000"/>
                <w:sz w:val="20"/>
                <w:szCs w:val="20"/>
              </w:rPr>
              <w:t xml:space="preserve"> deze geldlening en na te noemen hypotheek</w:t>
            </w:r>
            <w:del w:id="150" w:author="Groot, Karina de" w:date="2019-09-24T08:53:00Z">
              <w:r w:rsidRPr="00BF717C" w:rsidDel="004027D6">
                <w:rPr>
                  <w:rFonts w:ascii="Arial" w:hAnsi="Arial" w:cs="Arial"/>
                  <w:color w:val="FF0000"/>
                  <w:sz w:val="20"/>
                  <w:szCs w:val="20"/>
                </w:rPr>
                <w:delText xml:space="preserve"> </w:delText>
              </w:r>
            </w:del>
            <w:ins w:id="151" w:author="Groot, Karina de" w:date="2019-09-24T08:53:00Z">
              <w:r w:rsidR="004027D6">
                <w:rPr>
                  <w:rFonts w:ascii="Arial" w:hAnsi="Arial" w:cs="Arial"/>
                  <w:color w:val="FF0000"/>
                  <w:sz w:val="20"/>
                  <w:szCs w:val="20"/>
                </w:rPr>
                <w:t xml:space="preserve">- </w:t>
              </w:r>
            </w:ins>
            <w:del w:id="152" w:author="Groot, Karina de" w:date="2019-09-24T08:53:00Z">
              <w:r w:rsidRPr="00BF717C" w:rsidDel="004027D6">
                <w:rPr>
                  <w:rFonts w:ascii="Arial" w:hAnsi="Arial" w:cs="Arial"/>
                  <w:color w:val="FF0000"/>
                  <w:sz w:val="20"/>
                  <w:szCs w:val="20"/>
                </w:rPr>
                <w:delText>–</w:delText>
              </w:r>
            </w:del>
            <w:r w:rsidRPr="00BF717C">
              <w:rPr>
                <w:rFonts w:ascii="Arial" w:hAnsi="Arial" w:cs="Arial"/>
                <w:color w:val="FF0000"/>
                <w:sz w:val="20"/>
                <w:szCs w:val="20"/>
              </w:rPr>
              <w:t xml:space="preserve">en pandverlening van toepassing: </w:t>
            </w:r>
          </w:p>
          <w:p w14:paraId="521147B3" w14:textId="7FBB128D" w:rsidR="008F26C5"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bepalingen in </w:t>
            </w:r>
            <w:r>
              <w:rPr>
                <w:rFonts w:ascii="Arial" w:hAnsi="Arial" w:cs="Arial"/>
                <w:color w:val="FF0000"/>
                <w:sz w:val="20"/>
                <w:szCs w:val="20"/>
              </w:rPr>
              <w:t>de offerte</w:t>
            </w:r>
            <w:r w:rsidRPr="00BF717C">
              <w:rPr>
                <w:rFonts w:ascii="Arial" w:hAnsi="Arial" w:cs="Arial"/>
                <w:color w:val="FF0000"/>
                <w:sz w:val="20"/>
                <w:szCs w:val="20"/>
              </w:rPr>
              <w:t>, en.</w:t>
            </w:r>
          </w:p>
          <w:p w14:paraId="7A3F26E0" w14:textId="3C383AC6" w:rsidR="001540A5" w:rsidRPr="00BF717C"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r w:rsidRPr="009769C6">
              <w:rPr>
                <w:sz w:val="16"/>
                <w:szCs w:val="16"/>
                <w:u w:val="single"/>
              </w:rPr>
              <w:t xml:space="preserve">Mapping hypotheeknummer: </w:t>
            </w:r>
          </w:p>
          <w:p w14:paraId="5C043379" w14:textId="77777777" w:rsidR="00A067B5" w:rsidRPr="009769C6" w:rsidRDefault="00A067B5" w:rsidP="00A067B5">
            <w:pPr>
              <w:rPr>
                <w:sz w:val="16"/>
                <w:szCs w:val="16"/>
              </w:rPr>
            </w:pPr>
            <w:r w:rsidRPr="009769C6">
              <w:rPr>
                <w:sz w:val="16"/>
                <w:szCs w:val="16"/>
              </w:rPr>
              <w:t xml:space="preserve"> //IMKAD_AangebodenStuk/tia_TekstKeuze</w:t>
            </w:r>
          </w:p>
          <w:p w14:paraId="28379BAD" w14:textId="77777777" w:rsidR="00A067B5" w:rsidRPr="009769C6" w:rsidRDefault="00A067B5" w:rsidP="00A067B5">
            <w:pPr>
              <w:rPr>
                <w:sz w:val="16"/>
                <w:szCs w:val="16"/>
              </w:rPr>
            </w:pPr>
            <w:r w:rsidRPr="009769C6">
              <w:rPr>
                <w:sz w:val="16"/>
                <w:szCs w:val="16"/>
              </w:rPr>
              <w:t xml:space="preserve">   ./tagNaam (k_Offertenummer’)</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r w:rsidRPr="009769C6">
              <w:rPr>
                <w:sz w:val="16"/>
                <w:szCs w:val="16"/>
                <w:u w:val="single"/>
              </w:rPr>
              <w:t>Mapping leningbedrag:</w:t>
            </w:r>
          </w:p>
          <w:p w14:paraId="436059B2" w14:textId="77777777" w:rsidR="00A067B5" w:rsidRPr="009769C6" w:rsidRDefault="00A067B5" w:rsidP="00A067B5">
            <w:pPr>
              <w:rPr>
                <w:sz w:val="16"/>
                <w:szCs w:val="16"/>
              </w:rPr>
            </w:pPr>
            <w:r w:rsidRPr="009769C6">
              <w:rPr>
                <w:sz w:val="16"/>
                <w:szCs w:val="16"/>
              </w:rPr>
              <w:t>.//IMKAD_AangebodenStuk/StukdeelHypotheek</w:t>
            </w:r>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/bedragLening/som</w:t>
            </w:r>
          </w:p>
          <w:p w14:paraId="7C372D87" w14:textId="4B4DBBBD" w:rsidR="00A37319" w:rsidRPr="00A37319" w:rsidRDefault="00A067B5" w:rsidP="004936BD">
            <w:pPr>
              <w:rPr>
                <w:sz w:val="16"/>
                <w:szCs w:val="16"/>
              </w:rPr>
            </w:pPr>
            <w:r w:rsidRPr="009769C6">
              <w:rPr>
                <w:sz w:val="16"/>
                <w:szCs w:val="16"/>
              </w:rPr>
              <w:t xml:space="preserve">   ./bedragLening/valuta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153"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153"/>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383F760E"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5DB23F6B" w14:textId="36637AA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r w:rsidRPr="00DB7FA4">
              <w:rPr>
                <w:u w:val="single"/>
              </w:rPr>
              <w:t xml:space="preserve">Mapping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//IMKAD_AangebodenStuk/StukdeelHypotheek</w:t>
            </w:r>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r w:rsidRPr="00DB7FA4">
              <w:rPr>
                <w:u w:val="single"/>
              </w:rPr>
              <w:t xml:space="preserve">Mapping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//IMKAD_AangebodenStuk/StukdeelHypotheek</w:t>
            </w:r>
          </w:p>
          <w:p w14:paraId="7EE1D2FA" w14:textId="61231E2D" w:rsidR="001852B6" w:rsidRPr="00DB7FA4" w:rsidRDefault="001852B6" w:rsidP="001852B6">
            <w:pPr>
              <w:spacing w:line="240" w:lineRule="auto"/>
              <w:rPr>
                <w:sz w:val="16"/>
              </w:rPr>
            </w:pPr>
            <w:r w:rsidRPr="00DB7FA4">
              <w:rPr>
                <w:sz w:val="16"/>
              </w:rPr>
              <w:tab/>
              <w:t>./</w:t>
            </w:r>
            <w:r w:rsidR="00EC7265">
              <w:rPr>
                <w:sz w:val="16"/>
              </w:rPr>
              <w:t>BedragRente</w:t>
            </w:r>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r w:rsidR="00EC7265">
              <w:rPr>
                <w:sz w:val="16"/>
                <w:szCs w:val="16"/>
              </w:rPr>
              <w:t>BedragRente</w:t>
            </w:r>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r w:rsidRPr="00DB7FA4">
              <w:rPr>
                <w:u w:val="single"/>
              </w:rPr>
              <w:t>Mapping</w:t>
            </w:r>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//IMKAD_AangebodenStuk/StukdeelHypotheek</w:t>
            </w:r>
          </w:p>
          <w:p w14:paraId="2C47F583" w14:textId="77777777" w:rsidR="00E17B87" w:rsidRPr="00DB7FA4" w:rsidRDefault="00E17B87" w:rsidP="00E17B87">
            <w:pPr>
              <w:spacing w:line="240" w:lineRule="auto"/>
              <w:rPr>
                <w:sz w:val="16"/>
                <w:szCs w:val="16"/>
              </w:rPr>
            </w:pPr>
            <w:r w:rsidRPr="00DB7FA4">
              <w:rPr>
                <w:sz w:val="16"/>
                <w:szCs w:val="16"/>
              </w:rPr>
              <w:tab/>
              <w:t>./bedragTotaal/som</w:t>
            </w:r>
          </w:p>
          <w:p w14:paraId="5FA27D8D" w14:textId="77777777" w:rsidR="00E17B87" w:rsidRDefault="00E17B87" w:rsidP="00E17B87">
            <w:pPr>
              <w:spacing w:line="240" w:lineRule="auto"/>
              <w:rPr>
                <w:sz w:val="16"/>
                <w:szCs w:val="16"/>
              </w:rPr>
            </w:pPr>
            <w:r w:rsidRPr="00DB7FA4">
              <w:rPr>
                <w:sz w:val="16"/>
                <w:szCs w:val="16"/>
              </w:rPr>
              <w:tab/>
              <w:t>./bedragTotaal/valuta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154" w:name="_Toc19619426"/>
      <w:r w:rsidRPr="000F58B8">
        <w:lastRenderedPageBreak/>
        <w:t>Registergoed</w:t>
      </w:r>
      <w:bookmarkEnd w:id="15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6C4722B8"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38B1E245" w:rsidR="00CF6D1A" w:rsidRDefault="00CF6D1A" w:rsidP="004E41D3">
            <w:pPr>
              <w:spacing w:line="240" w:lineRule="auto"/>
              <w:rPr>
                <w:ins w:id="155" w:author="Groot, Karina de" w:date="2019-09-20T14:55:00Z"/>
                <w:sz w:val="16"/>
                <w:szCs w:val="16"/>
                <w:lang w:val="nl"/>
              </w:rPr>
            </w:pPr>
            <w:r w:rsidRPr="004E41D3">
              <w:rPr>
                <w:sz w:val="16"/>
                <w:szCs w:val="16"/>
                <w:lang w:val="nl"/>
              </w:rPr>
              <w:t>Er moet minimaal één combinatie recht/registergoed zijn, er kunnen er meerdere zijn.</w:t>
            </w:r>
          </w:p>
          <w:p w14:paraId="1B425519" w14:textId="6ECFE66B" w:rsidR="007B2E2F" w:rsidRDefault="007B2E2F" w:rsidP="004E41D3">
            <w:pPr>
              <w:spacing w:line="240" w:lineRule="auto"/>
              <w:rPr>
                <w:ins w:id="156" w:author="Groot, Karina de" w:date="2019-09-20T14:55:00Z"/>
                <w:sz w:val="16"/>
                <w:szCs w:val="16"/>
                <w:lang w:val="nl"/>
              </w:rPr>
            </w:pPr>
          </w:p>
          <w:p w14:paraId="2B6FB9FB" w14:textId="71E82329" w:rsidR="007B2E2F" w:rsidRPr="007B2E2F" w:rsidRDefault="007B2E2F">
            <w:pPr>
              <w:spacing w:line="240" w:lineRule="auto"/>
              <w:rPr>
                <w:ins w:id="157" w:author="Groot, Karina de" w:date="2019-09-20T14:55:00Z"/>
                <w:sz w:val="16"/>
                <w:szCs w:val="16"/>
                <w:lang w:val="nl"/>
                <w:rPrChange w:id="158" w:author="Groot, Karina de" w:date="2019-09-20T15:01:00Z">
                  <w:rPr>
                    <w:ins w:id="159" w:author="Groot, Karina de" w:date="2019-09-20T14:55:00Z"/>
                    <w:lang w:val="nl"/>
                  </w:rPr>
                </w:rPrChange>
              </w:rPr>
              <w:pPrChange w:id="160" w:author="Groot, Karina de" w:date="2019-09-20T15:01:00Z">
                <w:pPr/>
              </w:pPrChange>
            </w:pPr>
            <w:ins w:id="161" w:author="Groot, Karina de" w:date="2019-09-20T14:55:00Z">
              <w:r w:rsidRPr="007B2E2F">
                <w:rPr>
                  <w:sz w:val="16"/>
                  <w:szCs w:val="16"/>
                  <w:lang w:val="nl"/>
                  <w:rPrChange w:id="162" w:author="Groot, Karina de" w:date="2019-09-20T15:01:00Z">
                    <w:rPr>
                      <w:lang w:val="nl"/>
                    </w:rPr>
                  </w:rPrChange>
                </w:rPr>
                <w:t>Bij meer combinaties TEKSTBLOK RECHT en REGISTERGOED word</w:t>
              </w:r>
            </w:ins>
            <w:ins w:id="163" w:author="Groot, Karina de" w:date="2019-09-20T14:56:00Z">
              <w:r w:rsidRPr="007B2E2F">
                <w:rPr>
                  <w:sz w:val="16"/>
                  <w:szCs w:val="16"/>
                  <w:lang w:val="nl"/>
                  <w:rPrChange w:id="164" w:author="Groot, Karina de" w:date="2019-09-20T15:01:00Z">
                    <w:rPr>
                      <w:lang w:val="nl"/>
                    </w:rPr>
                  </w:rPrChange>
                </w:rPr>
                <w:t>en</w:t>
              </w:r>
            </w:ins>
            <w:ins w:id="165" w:author="Groot, Karina de" w:date="2019-09-20T14:55:00Z">
              <w:r w:rsidRPr="007B2E2F">
                <w:rPr>
                  <w:sz w:val="16"/>
                  <w:szCs w:val="16"/>
                  <w:lang w:val="nl"/>
                  <w:rPrChange w:id="166" w:author="Groot, Karina de" w:date="2019-09-20T15:01:00Z">
                    <w:rPr>
                      <w:lang w:val="nl"/>
                    </w:rPr>
                  </w:rPrChange>
                </w:rPr>
                <w:t xml:space="preserve"> de combinatie</w:t>
              </w:r>
            </w:ins>
            <w:ins w:id="167" w:author="Groot, Karina de" w:date="2019-09-20T15:26:00Z">
              <w:r w:rsidR="001C0A0F">
                <w:rPr>
                  <w:sz w:val="16"/>
                  <w:szCs w:val="16"/>
                  <w:lang w:val="nl"/>
                </w:rPr>
                <w:t>s</w:t>
              </w:r>
            </w:ins>
            <w:ins w:id="168" w:author="Groot, Karina de" w:date="2019-09-20T14:55:00Z">
              <w:r w:rsidRPr="007B2E2F">
                <w:rPr>
                  <w:sz w:val="16"/>
                  <w:szCs w:val="16"/>
                  <w:lang w:val="nl"/>
                  <w:rPrChange w:id="169" w:author="Groot, Karina de" w:date="2019-09-20T15:01:00Z">
                    <w:rPr>
                      <w:lang w:val="nl"/>
                    </w:rPr>
                  </w:rPrChange>
                </w:rPr>
                <w:t xml:space="preserve"> afgesloten met een </w:t>
              </w:r>
            </w:ins>
            <w:ins w:id="170" w:author="Groot, Karina de" w:date="2019-09-20T14:56:00Z">
              <w:r w:rsidRPr="007B2E2F">
                <w:rPr>
                  <w:sz w:val="16"/>
                  <w:szCs w:val="16"/>
                  <w:lang w:val="nl"/>
                  <w:rPrChange w:id="171" w:author="Groot, Karina de" w:date="2019-09-20T15:01:00Z">
                    <w:rPr>
                      <w:lang w:val="nl"/>
                    </w:rPr>
                  </w:rPrChange>
                </w:rPr>
                <w:t>punt</w:t>
              </w:r>
            </w:ins>
            <w:ins w:id="172" w:author="Groot, Karina de" w:date="2019-09-20T14:55:00Z">
              <w:r w:rsidRPr="007B2E2F">
                <w:rPr>
                  <w:sz w:val="16"/>
                  <w:szCs w:val="16"/>
                  <w:lang w:val="nl"/>
                  <w:rPrChange w:id="173" w:author="Groot, Karina de" w:date="2019-09-20T15:01:00Z">
                    <w:rPr>
                      <w:lang w:val="nl"/>
                    </w:rPr>
                  </w:rPrChange>
                </w:rPr>
                <w:t>komma ‘,’</w:t>
              </w:r>
            </w:ins>
            <w:ins w:id="174" w:author="Groot, Karina de" w:date="2019-09-20T15:00:00Z">
              <w:r w:rsidRPr="007B2E2F">
                <w:rPr>
                  <w:sz w:val="16"/>
                  <w:szCs w:val="16"/>
                  <w:lang w:val="nl"/>
                  <w:rPrChange w:id="175" w:author="Groot, Karina de" w:date="2019-09-20T15:01:00Z">
                    <w:rPr>
                      <w:lang w:val="nl"/>
                    </w:rPr>
                  </w:rPrChange>
                </w:rPr>
                <w:t xml:space="preserve">. </w:t>
              </w:r>
            </w:ins>
            <w:ins w:id="176" w:author="Groot, Karina de" w:date="2019-09-20T14:57:00Z">
              <w:r w:rsidRPr="007B2E2F">
                <w:rPr>
                  <w:sz w:val="16"/>
                  <w:szCs w:val="16"/>
                  <w:lang w:val="nl"/>
                  <w:rPrChange w:id="177" w:author="Groot, Karina de" w:date="2019-09-20T15:01:00Z">
                    <w:rPr>
                      <w:lang w:val="nl"/>
                    </w:rPr>
                  </w:rPrChange>
                </w:rPr>
                <w:t>Als er geen overbrugging</w:t>
              </w:r>
            </w:ins>
            <w:ins w:id="178" w:author="Groot, Karina de" w:date="2019-09-20T14:58:00Z">
              <w:r w:rsidRPr="007B2E2F">
                <w:rPr>
                  <w:sz w:val="16"/>
                  <w:szCs w:val="16"/>
                  <w:lang w:val="nl"/>
                  <w:rPrChange w:id="179" w:author="Groot, Karina de" w:date="2019-09-20T15:01:00Z">
                    <w:rPr>
                      <w:lang w:val="nl"/>
                    </w:rPr>
                  </w:rPrChange>
                </w:rPr>
                <w:t xml:space="preserve">shypotheek volgt dan wordt de </w:t>
              </w:r>
            </w:ins>
            <w:ins w:id="180" w:author="Groot, Karina de" w:date="2019-09-20T14:56:00Z">
              <w:r w:rsidRPr="007B2E2F">
                <w:rPr>
                  <w:sz w:val="16"/>
                  <w:szCs w:val="16"/>
                  <w:lang w:val="nl"/>
                  <w:rPrChange w:id="181" w:author="Groot, Karina de" w:date="2019-09-20T15:01:00Z">
                    <w:rPr>
                      <w:lang w:val="nl"/>
                    </w:rPr>
                  </w:rPrChange>
                </w:rPr>
                <w:t xml:space="preserve"> laats</w:t>
              </w:r>
            </w:ins>
            <w:ins w:id="182" w:author="Groot, Karina de" w:date="2019-09-20T14:57:00Z">
              <w:r w:rsidRPr="007B2E2F">
                <w:rPr>
                  <w:sz w:val="16"/>
                  <w:szCs w:val="16"/>
                  <w:lang w:val="nl"/>
                  <w:rPrChange w:id="183" w:author="Groot, Karina de" w:date="2019-09-20T15:01:00Z">
                    <w:rPr>
                      <w:lang w:val="nl"/>
                    </w:rPr>
                  </w:rPrChange>
                </w:rPr>
                <w:t>te combinatie afges</w:t>
              </w:r>
            </w:ins>
            <w:ins w:id="184" w:author="Groot, Karina de" w:date="2019-09-20T14:59:00Z">
              <w:r w:rsidRPr="007B2E2F">
                <w:rPr>
                  <w:sz w:val="16"/>
                  <w:szCs w:val="16"/>
                  <w:lang w:val="nl"/>
                  <w:rPrChange w:id="185" w:author="Groot, Karina de" w:date="2019-09-20T15:01:00Z">
                    <w:rPr>
                      <w:lang w:val="nl"/>
                    </w:rPr>
                  </w:rPrChange>
                </w:rPr>
                <w:t>l</w:t>
              </w:r>
            </w:ins>
            <w:ins w:id="186" w:author="Groot, Karina de" w:date="2019-09-20T14:57:00Z">
              <w:r w:rsidRPr="007B2E2F">
                <w:rPr>
                  <w:sz w:val="16"/>
                  <w:szCs w:val="16"/>
                  <w:lang w:val="nl"/>
                  <w:rPrChange w:id="187" w:author="Groot, Karina de" w:date="2019-09-20T15:01:00Z">
                    <w:rPr>
                      <w:lang w:val="nl"/>
                    </w:rPr>
                  </w:rPrChange>
                </w:rPr>
                <w:t xml:space="preserve">oten </w:t>
              </w:r>
            </w:ins>
            <w:ins w:id="188" w:author="Groot, Karina de" w:date="2019-09-20T14:59:00Z">
              <w:r w:rsidRPr="007B2E2F">
                <w:rPr>
                  <w:sz w:val="16"/>
                  <w:szCs w:val="16"/>
                  <w:lang w:val="nl"/>
                  <w:rPrChange w:id="189" w:author="Groot, Karina de" w:date="2019-09-20T15:01:00Z">
                    <w:rPr>
                      <w:lang w:val="nl"/>
                    </w:rPr>
                  </w:rPrChange>
                </w:rPr>
                <w:t xml:space="preserve">met </w:t>
              </w:r>
            </w:ins>
            <w:ins w:id="190" w:author="Groot, Karina de" w:date="2019-09-20T14:58:00Z">
              <w:r w:rsidRPr="007B2E2F">
                <w:rPr>
                  <w:sz w:val="16"/>
                  <w:szCs w:val="16"/>
                  <w:lang w:val="nl"/>
                  <w:rPrChange w:id="191" w:author="Groot, Karina de" w:date="2019-09-20T15:01:00Z">
                    <w:rPr>
                      <w:lang w:val="nl"/>
                    </w:rPr>
                  </w:rPrChange>
                </w:rPr>
                <w:t xml:space="preserve">een komma </w:t>
              </w:r>
            </w:ins>
            <w:ins w:id="192" w:author="Groot, Karina de" w:date="2019-09-20T14:59:00Z">
              <w:r w:rsidRPr="007B2E2F">
                <w:rPr>
                  <w:sz w:val="16"/>
                  <w:szCs w:val="16"/>
                  <w:lang w:val="nl"/>
                  <w:rPrChange w:id="193" w:author="Groot, Karina de" w:date="2019-09-20T15:01:00Z">
                    <w:rPr>
                      <w:lang w:val="nl"/>
                    </w:rPr>
                  </w:rPrChange>
                </w:rPr>
                <w:t>‘</w:t>
              </w:r>
            </w:ins>
            <w:ins w:id="194" w:author="Groot, Karina de" w:date="2019-09-20T14:58:00Z">
              <w:r w:rsidRPr="007B2E2F">
                <w:rPr>
                  <w:sz w:val="16"/>
                  <w:szCs w:val="16"/>
                  <w:lang w:val="nl"/>
                  <w:rPrChange w:id="195" w:author="Groot, Karina de" w:date="2019-09-20T15:01:00Z">
                    <w:rPr>
                      <w:lang w:val="nl"/>
                    </w:rPr>
                  </w:rPrChange>
                </w:rPr>
                <w:t>,</w:t>
              </w:r>
            </w:ins>
            <w:ins w:id="196" w:author="Groot, Karina de" w:date="2019-09-20T14:59:00Z">
              <w:r w:rsidRPr="007B2E2F">
                <w:rPr>
                  <w:sz w:val="16"/>
                  <w:szCs w:val="16"/>
                  <w:lang w:val="nl"/>
                  <w:rPrChange w:id="197" w:author="Groot, Karina de" w:date="2019-09-20T15:01:00Z">
                    <w:rPr>
                      <w:lang w:val="nl"/>
                    </w:rPr>
                  </w:rPrChange>
                </w:rPr>
                <w:t>’</w:t>
              </w:r>
            </w:ins>
            <w:ins w:id="198" w:author="Groot, Karina de" w:date="2019-09-20T15:00:00Z">
              <w:r w:rsidRPr="007B2E2F">
                <w:rPr>
                  <w:sz w:val="16"/>
                  <w:szCs w:val="16"/>
                  <w:lang w:val="nl"/>
                  <w:rPrChange w:id="199" w:author="Groot, Karina de" w:date="2019-09-20T15:01:00Z">
                    <w:rPr>
                      <w:lang w:val="nl"/>
                    </w:rPr>
                  </w:rPrChange>
                </w:rPr>
                <w:t xml:space="preserve">, als er wel een overbruggingshypotheek volgt dan </w:t>
              </w:r>
            </w:ins>
            <w:ins w:id="200" w:author="Groot, Karina de" w:date="2019-09-20T15:01:00Z">
              <w:r w:rsidRPr="007B2E2F">
                <w:rPr>
                  <w:sz w:val="16"/>
                  <w:szCs w:val="16"/>
                  <w:lang w:val="nl"/>
                  <w:rPrChange w:id="201" w:author="Groot, Karina de" w:date="2019-09-20T15:01:00Z">
                    <w:rPr>
                      <w:lang w:val="nl"/>
                    </w:rPr>
                  </w:rPrChange>
                </w:rPr>
                <w:t xml:space="preserve">wordt de laatste </w:t>
              </w:r>
            </w:ins>
            <w:ins w:id="202" w:author="Groot, Karina de" w:date="2019-09-20T14:55:00Z">
              <w:r w:rsidRPr="007B2E2F">
                <w:rPr>
                  <w:sz w:val="16"/>
                  <w:szCs w:val="16"/>
                  <w:lang w:val="nl"/>
                  <w:rPrChange w:id="203" w:author="Groot, Karina de" w:date="2019-09-20T15:01:00Z">
                    <w:rPr>
                      <w:lang w:val="nl"/>
                    </w:rPr>
                  </w:rPrChange>
                </w:rPr>
                <w:t>combinatie</w:t>
              </w:r>
            </w:ins>
            <w:ins w:id="204" w:author="Groot, Karina de" w:date="2019-09-20T15:25:00Z">
              <w:r w:rsidR="001C0A0F">
                <w:rPr>
                  <w:sz w:val="16"/>
                  <w:szCs w:val="16"/>
                  <w:lang w:val="nl"/>
                </w:rPr>
                <w:t xml:space="preserve"> </w:t>
              </w:r>
            </w:ins>
            <w:ins w:id="205" w:author="Groot, Karina de" w:date="2019-09-20T15:01:00Z">
              <w:r w:rsidRPr="007B2E2F">
                <w:rPr>
                  <w:sz w:val="16"/>
                  <w:szCs w:val="16"/>
                  <w:lang w:val="nl"/>
                  <w:rPrChange w:id="206" w:author="Groot, Karina de" w:date="2019-09-20T15:01:00Z">
                    <w:rPr>
                      <w:lang w:val="nl"/>
                    </w:rPr>
                  </w:rPrChange>
                </w:rPr>
                <w:t>ook afgesloten</w:t>
              </w:r>
            </w:ins>
            <w:ins w:id="207" w:author="Groot, Karina de" w:date="2019-09-20T14:55:00Z">
              <w:r w:rsidRPr="007B2E2F">
                <w:rPr>
                  <w:sz w:val="16"/>
                  <w:szCs w:val="16"/>
                  <w:lang w:val="nl"/>
                  <w:rPrChange w:id="208" w:author="Groot, Karina de" w:date="2019-09-20T15:01:00Z">
                    <w:rPr>
                      <w:lang w:val="nl"/>
                    </w:rPr>
                  </w:rPrChange>
                </w:rPr>
                <w:t xml:space="preserve"> met een puntkomma ‘;’.</w:t>
              </w:r>
            </w:ins>
          </w:p>
          <w:p w14:paraId="38C77F3F" w14:textId="77777777" w:rsidR="007B2E2F" w:rsidRPr="004E41D3" w:rsidDel="007B2E2F" w:rsidRDefault="007B2E2F" w:rsidP="004E41D3">
            <w:pPr>
              <w:spacing w:line="240" w:lineRule="auto"/>
              <w:rPr>
                <w:del w:id="209" w:author="Groot, Karina de" w:date="2019-09-20T15:02:00Z"/>
                <w:sz w:val="16"/>
                <w:szCs w:val="16"/>
                <w:lang w:val="nl"/>
              </w:rPr>
            </w:pP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/StukdeelHypotheek</w:t>
            </w:r>
          </w:p>
          <w:p w14:paraId="7EC9E02F" w14:textId="672E8B3B" w:rsidR="00CF6D1A" w:rsidRDefault="00CF6D1A" w:rsidP="00CF6D1A">
            <w:pPr>
              <w:spacing w:line="240" w:lineRule="auto"/>
              <w:rPr>
                <w:u w:val="single"/>
              </w:rPr>
            </w:pPr>
            <w:r w:rsidRPr="00AD2288">
              <w:rPr>
                <w:sz w:val="16"/>
                <w:szCs w:val="16"/>
              </w:rPr>
              <w:t>/IMKAD_ZakelijkRecht</w:t>
            </w:r>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r w:rsidRPr="00B97244">
              <w:rPr>
                <w:u w:val="single"/>
              </w:rPr>
              <w:t>Mapping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//IMKAD_AangebodenStuk/StukdeelHypotheek</w:t>
            </w:r>
          </w:p>
          <w:p w14:paraId="69F8E7F3" w14:textId="77777777" w:rsidR="000F58B8" w:rsidRDefault="000F58B8" w:rsidP="000F58B8">
            <w:pPr>
              <w:spacing w:line="240" w:lineRule="auto"/>
              <w:rPr>
                <w:sz w:val="16"/>
                <w:szCs w:val="16"/>
              </w:rPr>
            </w:pPr>
            <w:r w:rsidRPr="00DB7FA4">
              <w:rPr>
                <w:sz w:val="16"/>
                <w:szCs w:val="16"/>
              </w:rPr>
              <w:tab/>
              <w:t>./</w:t>
            </w:r>
            <w:r w:rsidRPr="00B13D63">
              <w:rPr>
                <w:sz w:val="16"/>
                <w:szCs w:val="16"/>
              </w:rPr>
              <w:t>rangordeHypotheek</w:t>
            </w:r>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210"/>
            <w:commentRangeEnd w:id="210"/>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commentRangeStart w:id="211"/>
            <w:commentRangeEnd w:id="211"/>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r w:rsidRPr="002A4B22">
              <w:rPr>
                <w:u w:val="single"/>
                <w:lang w:val="nl-NL"/>
              </w:rPr>
              <w:t>Mapping telwoord</w:t>
            </w:r>
            <w:r w:rsidRPr="002A4B22">
              <w:rPr>
                <w:lang w:val="nl-NL"/>
              </w:rPr>
              <w:t>:</w:t>
            </w:r>
          </w:p>
          <w:p w14:paraId="20243F7E" w14:textId="77777777" w:rsidR="00AE4E27" w:rsidRDefault="00AE4E27" w:rsidP="00AE4E27">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lastRenderedPageBreak/>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Pr="001C0A0F" w:rsidRDefault="00AE4E27">
            <w:pPr>
              <w:spacing w:line="240" w:lineRule="auto"/>
              <w:rPr>
                <w:sz w:val="16"/>
                <w:szCs w:val="16"/>
                <w:rPrChange w:id="212" w:author="Groot, Karina de" w:date="2019-09-20T15:27:00Z">
                  <w:rPr/>
                </w:rPrChange>
              </w:rPr>
              <w:pPrChange w:id="213" w:author="Groot, Karina de" w:date="2019-09-20T15:27:00Z">
                <w:pPr/>
              </w:pPrChange>
            </w:pPr>
            <w:r w:rsidRPr="001C0A0F">
              <w:rPr>
                <w:sz w:val="16"/>
                <w:szCs w:val="16"/>
                <w:rPrChange w:id="214" w:author="Groot, Karina de" w:date="2019-09-20T15:27:00Z">
                  <w:rPr/>
                </w:rPrChange>
              </w:rPr>
              <w:t>Optionele herhalende combinatie van één TEKSTBLOK RECHT met één TEKSTBLOK REGISTERGOED welke wordt getoond voor de overbruggingslening.</w:t>
            </w:r>
          </w:p>
          <w:p w14:paraId="25ABFF00" w14:textId="77777777" w:rsidR="00AE4E27" w:rsidRPr="001C0A0F" w:rsidRDefault="00AE4E27">
            <w:pPr>
              <w:spacing w:line="240" w:lineRule="auto"/>
              <w:rPr>
                <w:sz w:val="16"/>
                <w:szCs w:val="16"/>
                <w:lang w:val="nl"/>
                <w:rPrChange w:id="215" w:author="Groot, Karina de" w:date="2019-09-20T15:27:00Z">
                  <w:rPr>
                    <w:lang w:val="nl"/>
                  </w:rPr>
                </w:rPrChange>
              </w:rPr>
              <w:pPrChange w:id="216" w:author="Groot, Karina de" w:date="2019-09-20T15:27:00Z">
                <w:pPr/>
              </w:pPrChange>
            </w:pPr>
            <w:r w:rsidRPr="001C0A0F">
              <w:rPr>
                <w:sz w:val="16"/>
                <w:szCs w:val="16"/>
                <w:rPrChange w:id="217" w:author="Groot, Karina de" w:date="2019-09-20T15:27:00Z">
                  <w:rPr/>
                </w:rPrChange>
              </w:rPr>
              <w:t>Van TEKSTBLOK REGISTERGOED zijn alleen de objecten perceel, appartementsrecht, netwerk en schip van toepassing.</w:t>
            </w:r>
            <w:r w:rsidRPr="001C0A0F">
              <w:rPr>
                <w:sz w:val="16"/>
                <w:szCs w:val="16"/>
                <w:lang w:val="nl"/>
                <w:rPrChange w:id="218" w:author="Groot, Karina de" w:date="2019-09-20T15:27:00Z">
                  <w:rPr>
                    <w:lang w:val="nl"/>
                  </w:rPr>
                </w:rPrChange>
              </w:rPr>
              <w:t xml:space="preserve"> </w:t>
            </w:r>
          </w:p>
          <w:p w14:paraId="52626FF3" w14:textId="77777777" w:rsidR="00AE4E27" w:rsidRPr="001C0A0F" w:rsidRDefault="00AE4E27">
            <w:pPr>
              <w:spacing w:line="240" w:lineRule="auto"/>
              <w:rPr>
                <w:sz w:val="16"/>
                <w:szCs w:val="16"/>
                <w:lang w:val="nl"/>
                <w:rPrChange w:id="219" w:author="Groot, Karina de" w:date="2019-09-20T15:27:00Z">
                  <w:rPr>
                    <w:lang w:val="nl"/>
                  </w:rPr>
                </w:rPrChange>
              </w:rPr>
              <w:pPrChange w:id="220" w:author="Groot, Karina de" w:date="2019-09-20T15:27:00Z">
                <w:pPr/>
              </w:pPrChange>
            </w:pPr>
          </w:p>
          <w:p w14:paraId="256DAC06" w14:textId="77777777" w:rsidR="00AE4E27" w:rsidRPr="001C0A0F" w:rsidRDefault="00AE4E27">
            <w:pPr>
              <w:spacing w:line="240" w:lineRule="auto"/>
              <w:rPr>
                <w:sz w:val="16"/>
                <w:szCs w:val="16"/>
                <w:lang w:val="nl"/>
                <w:rPrChange w:id="221" w:author="Groot, Karina de" w:date="2019-09-20T15:27:00Z">
                  <w:rPr>
                    <w:lang w:val="nl"/>
                  </w:rPr>
                </w:rPrChange>
              </w:rPr>
              <w:pPrChange w:id="222" w:author="Groot, Karina de" w:date="2019-09-20T15:27:00Z">
                <w:pPr/>
              </w:pPrChange>
            </w:pPr>
            <w:r w:rsidRPr="001C0A0F">
              <w:rPr>
                <w:sz w:val="16"/>
                <w:szCs w:val="16"/>
                <w:lang w:val="nl"/>
                <w:rPrChange w:id="223" w:author="Groot, Karina de" w:date="2019-09-20T15:27:00Z">
                  <w:rPr>
                    <w:lang w:val="nl"/>
                  </w:rPr>
                </w:rPrChange>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zie tekstblokken voor de verdere mapping</w:t>
            </w:r>
          </w:p>
        </w:tc>
      </w:tr>
      <w:tr w:rsidR="00434994" w:rsidRPr="00123774" w14:paraId="3BAC021D" w14:textId="77777777" w:rsidTr="00DB7FA4">
        <w:trPr>
          <w:trHeight w:val="125"/>
        </w:trPr>
        <w:tc>
          <w:tcPr>
            <w:tcW w:w="2394" w:type="pct"/>
            <w:shd w:val="clear" w:color="auto" w:fill="auto"/>
          </w:tcPr>
          <w:p w14:paraId="36730A13" w14:textId="7C1EC1F4" w:rsidR="00434994" w:rsidRDefault="00434994" w:rsidP="000347B2">
            <w:pPr>
              <w:pStyle w:val="Geenafstand"/>
              <w:ind w:left="873" w:hanging="1"/>
              <w:rPr>
                <w:rFonts w:ascii="Arial" w:hAnsi="Arial" w:cs="Arial"/>
                <w:color w:val="FF0000"/>
                <w:sz w:val="20"/>
                <w:szCs w:val="20"/>
              </w:rPr>
              <w:pPrChange w:id="224" w:author="Groot, Karina de" w:date="2019-09-24T08:55:00Z">
                <w:pPr>
                  <w:pStyle w:val="Geenafstand"/>
                  <w:ind w:firstLine="708"/>
                </w:pPr>
              </w:pPrChange>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w:t>
            </w:r>
            <w:ins w:id="225" w:author="Groot, Karina de" w:date="2019-09-24T08:54:00Z">
              <w:r w:rsidR="000347B2">
                <w:rPr>
                  <w:rFonts w:ascii="Arial" w:hAnsi="Arial" w:cs="Arial"/>
                  <w:color w:val="FF0000"/>
                  <w:sz w:val="20"/>
                  <w:szCs w:val="20"/>
                </w:rPr>
                <w:t xml:space="preserve"> </w:t>
              </w:r>
            </w:ins>
            <w:r w:rsidR="00F0790A">
              <w:rPr>
                <w:rFonts w:ascii="Arial" w:hAnsi="Arial" w:cs="Arial"/>
                <w:color w:val="FF0000"/>
                <w:sz w:val="20"/>
                <w:szCs w:val="20"/>
              </w:rPr>
              <w:t>‘</w:t>
            </w:r>
            <w:r w:rsidRPr="00917860">
              <w:rPr>
                <w:rFonts w:ascii="Arial" w:hAnsi="Arial" w:cs="Arial"/>
                <w:color w:val="FF0000"/>
                <w:sz w:val="20"/>
                <w:szCs w:val="20"/>
              </w:rPr>
              <w:t>Onderpand’.</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226" w:name="_Toc19619427"/>
      <w:r>
        <w:t>Starterslening</w:t>
      </w:r>
      <w:bookmarkEnd w:id="226"/>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77777777" w:rsidR="00434994" w:rsidRPr="00CC0309" w:rsidRDefault="00434994" w:rsidP="00FD4C0C">
            <w:pPr>
              <w:pStyle w:val="Geenafstand"/>
              <w:ind w:left="738" w:hanging="738"/>
              <w:rPr>
                <w:rFonts w:ascii="Arial" w:hAnsi="Arial" w:cs="Arial"/>
                <w:color w:val="7030A0"/>
                <w:sz w:val="20"/>
                <w:szCs w:val="20"/>
              </w:rPr>
            </w:pPr>
            <w:r w:rsidRPr="00CC0309">
              <w:rPr>
                <w:rFonts w:ascii="Arial" w:hAnsi="Arial" w:cs="Arial"/>
                <w:color w:val="7030A0"/>
                <w:sz w:val="20"/>
                <w:szCs w:val="20"/>
              </w:rPr>
              <w:t xml:space="preserve">F </w:t>
            </w:r>
            <w:r w:rsidRPr="00CC0309">
              <w:rPr>
                <w:rFonts w:ascii="Arial" w:hAnsi="Arial" w:cs="Arial"/>
                <w:color w:val="7030A0"/>
                <w:sz w:val="20"/>
                <w:szCs w:val="20"/>
              </w:rPr>
              <w:tab/>
            </w:r>
            <w:r w:rsidRPr="00CC0309">
              <w:rPr>
                <w:rFonts w:ascii="Arial" w:hAnsi="Arial" w:cs="Arial"/>
                <w:color w:val="7030A0"/>
                <w:sz w:val="20"/>
                <w:szCs w:val="20"/>
                <w:u w:val="single"/>
              </w:rPr>
              <w:t>SVn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 xml:space="preserve">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t>
            </w:r>
            <w:r w:rsidR="00434994" w:rsidRPr="00CC0309">
              <w:rPr>
                <w:rFonts w:cs="Arial"/>
                <w:color w:val="7030A0"/>
                <w:sz w:val="20"/>
              </w:rPr>
              <w:lastRenderedPageBreak/>
              <w:t>WEW verplicht reeds afgeloste bedragen op de lening, onder verband van de eerste hypotheekstelling, niet opnieuw te laten opnemen door de schuldenaar. Voormelde verplichtingen rusten op de schuldeiser uitsluitend zolang de bij SVn aangegane Starterslening niet volledig is afgelost.</w:t>
            </w:r>
          </w:p>
        </w:tc>
        <w:tc>
          <w:tcPr>
            <w:tcW w:w="7229" w:type="dxa"/>
          </w:tcPr>
          <w:p w14:paraId="69BCE40E" w14:textId="77777777" w:rsidR="00434994" w:rsidRDefault="00434994" w:rsidP="00434994">
            <w:pPr>
              <w:rPr>
                <w:u w:val="single"/>
              </w:rPr>
            </w:pPr>
            <w:r>
              <w:rPr>
                <w:lang w:val="nl"/>
              </w:rPr>
              <w:lastRenderedPageBreak/>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r>
              <w:rPr>
                <w:u w:val="single"/>
              </w:rPr>
              <w:t>Mapping:</w:t>
            </w:r>
          </w:p>
          <w:p w14:paraId="7C9BE6CD" w14:textId="77777777" w:rsidR="00434994" w:rsidRDefault="00434994" w:rsidP="00434994">
            <w:pPr>
              <w:rPr>
                <w:sz w:val="16"/>
                <w:szCs w:val="16"/>
              </w:rPr>
            </w:pPr>
            <w:r>
              <w:rPr>
                <w:sz w:val="16"/>
                <w:szCs w:val="16"/>
              </w:rPr>
              <w:t>//IMKAD_AangebodenStuk/tia_TekstKeuze/</w:t>
            </w:r>
          </w:p>
          <w:p w14:paraId="03F23AEA" w14:textId="77777777" w:rsidR="00434994" w:rsidRDefault="00434994" w:rsidP="00434994">
            <w:pPr>
              <w:spacing w:before="72" w:line="240" w:lineRule="auto"/>
              <w:rPr>
                <w:sz w:val="16"/>
                <w:szCs w:val="16"/>
              </w:rPr>
            </w:pPr>
            <w:r>
              <w:rPr>
                <w:sz w:val="16"/>
                <w:szCs w:val="16"/>
              </w:rPr>
              <w:t>./tagNaam('k_SVnStarterslening')</w:t>
            </w:r>
          </w:p>
          <w:p w14:paraId="7112E4C5" w14:textId="7ECAE0F8" w:rsidR="00434994" w:rsidRDefault="00434994" w:rsidP="00434994">
            <w:pPr>
              <w:rPr>
                <w:lang w:val="nl"/>
              </w:rPr>
            </w:pPr>
            <w:r>
              <w:rPr>
                <w:sz w:val="16"/>
                <w:szCs w:val="16"/>
              </w:rPr>
              <w:t>./tekst = (‘true’ = tekst wordt wel getoond; ‘false’ = tekst wordt niet getoond)</w:t>
            </w:r>
          </w:p>
        </w:tc>
      </w:tr>
    </w:tbl>
    <w:p w14:paraId="553426EE" w14:textId="41230D8D" w:rsidR="00C24DBB" w:rsidRDefault="00434994" w:rsidP="00FD4C0C">
      <w:pPr>
        <w:pStyle w:val="Kop2"/>
      </w:pPr>
      <w:bookmarkStart w:id="227" w:name="_Toc19619428"/>
      <w:r>
        <w:t>Aanvaarding</w:t>
      </w:r>
      <w:bookmarkEnd w:id="22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07C1D8FC" w:rsidR="000F58B8" w:rsidRPr="00006286" w:rsidRDefault="00D9438F" w:rsidP="000F58B8">
            <w:pPr>
              <w:pStyle w:val="Geenafstand"/>
              <w:rPr>
                <w:rFonts w:ascii="Arial" w:hAnsi="Arial" w:cs="Arial"/>
                <w:color w:val="FF000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228"/>
            <w:commentRangeEnd w:id="228"/>
            <w:r w:rsidR="00C75E75" w:rsidRPr="009769C6">
              <w:rPr>
                <w:rFonts w:ascii="Arial" w:eastAsia="Times New Roman" w:hAnsi="Arial" w:cs="Arial"/>
                <w:snapToGrid w:val="0"/>
                <w:color w:val="7030A0"/>
                <w:kern w:val="28"/>
                <w:sz w:val="20"/>
                <w:szCs w:val="20"/>
              </w:rPr>
              <w:t>G</w:t>
            </w: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229"/>
            <w:commentRangeEnd w:id="229"/>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4440A9AE" w:rsidR="00101082" w:rsidRDefault="00101082" w:rsidP="00FD4C0C">
            <w:pPr>
              <w:keepNext/>
              <w:spacing w:line="240" w:lineRule="auto"/>
              <w:rPr>
                <w:sz w:val="16"/>
                <w:szCs w:val="16"/>
              </w:rPr>
            </w:pPr>
            <w:r>
              <w:rPr>
                <w:sz w:val="16"/>
                <w:szCs w:val="16"/>
              </w:rPr>
              <w:t>Indien de starterslening niet aanwezig is dan wordt de opsomming automatisch aangepast voor deze en de hierna volgende alinea</w:t>
            </w:r>
            <w:r w:rsidR="00032CDD">
              <w:rPr>
                <w:sz w:val="16"/>
                <w:szCs w:val="16"/>
              </w:rPr>
              <w:t>.</w:t>
            </w:r>
          </w:p>
        </w:tc>
      </w:tr>
    </w:tbl>
    <w:p w14:paraId="72CD708E" w14:textId="75D62263" w:rsidR="00CA7CD3" w:rsidRDefault="00125901" w:rsidP="00CA7CD3">
      <w:pPr>
        <w:pStyle w:val="Kop2"/>
        <w:pageBreakBefore/>
      </w:pPr>
      <w:bookmarkStart w:id="230" w:name="_Toc19619429"/>
      <w:r>
        <w:lastRenderedPageBreak/>
        <w:t>Woonplaatskeuze</w:t>
      </w:r>
      <w:bookmarkEnd w:id="23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32ADF2EC" w:rsidR="009A4027" w:rsidRPr="00006286" w:rsidRDefault="00A24B1A" w:rsidP="009A4027">
            <w:pPr>
              <w:pStyle w:val="Geenafstand"/>
              <w:rPr>
                <w:rFonts w:ascii="Arial" w:hAnsi="Arial" w:cs="Arial"/>
                <w:color w:val="7030A0"/>
                <w:sz w:val="20"/>
                <w:szCs w:val="20"/>
              </w:rPr>
            </w:pPr>
            <w:r w:rsidRPr="00545931">
              <w:rPr>
                <w:rFonts w:ascii="Arial" w:hAnsi="Arial" w:cs="Arial"/>
                <w:snapToGrid w:val="0"/>
                <w:sz w:val="20"/>
              </w:rPr>
              <w:fldChar w:fldCharType="begin"/>
            </w:r>
            <w:r w:rsidRPr="00545931">
              <w:rPr>
                <w:rFonts w:ascii="Arial" w:hAnsi="Arial" w:cs="Arial"/>
                <w:snapToGrid w:val="0"/>
                <w:sz w:val="20"/>
              </w:rPr>
              <w:instrText>MacroButton Nomacro §</w:instrText>
            </w:r>
            <w:r w:rsidRPr="00545931">
              <w:rPr>
                <w:rFonts w:ascii="Arial" w:hAnsi="Arial" w:cs="Arial"/>
                <w:snapToGrid w:val="0"/>
                <w:sz w:val="20"/>
              </w:rPr>
              <w:fldChar w:fldCharType="end"/>
            </w:r>
            <w:commentRangeStart w:id="231"/>
            <w:commentRangeEnd w:id="231"/>
            <w:r w:rsidR="00C75E75">
              <w:rPr>
                <w:rFonts w:ascii="Arial" w:hAnsi="Arial" w:cs="Arial"/>
                <w:color w:val="7030A0"/>
                <w:sz w:val="20"/>
                <w:szCs w:val="20"/>
              </w:rPr>
              <w:t>H</w:t>
            </w:r>
            <w:r w:rsidR="00D9438F" w:rsidRPr="00545931">
              <w:rPr>
                <w:rFonts w:ascii="Arial" w:hAnsi="Arial" w:cs="Arial"/>
                <w:snapToGrid w:val="0"/>
                <w:sz w:val="20"/>
              </w:rPr>
              <w:fldChar w:fldCharType="begin"/>
            </w:r>
            <w:r w:rsidR="00D9438F" w:rsidRPr="00545931">
              <w:rPr>
                <w:rFonts w:ascii="Arial" w:hAnsi="Arial" w:cs="Arial"/>
                <w:snapToGrid w:val="0"/>
                <w:sz w:val="20"/>
              </w:rPr>
              <w:instrText>MacroButton Nomacro §</w:instrText>
            </w:r>
            <w:r w:rsidR="00D9438F" w:rsidRPr="00545931">
              <w:rPr>
                <w:rFonts w:ascii="Arial" w:hAnsi="Arial" w:cs="Arial"/>
                <w:snapToGrid w:val="0"/>
                <w:sz w:val="20"/>
              </w:rPr>
              <w:fldChar w:fldCharType="end"/>
            </w:r>
            <w:bookmarkStart w:id="232" w:name="_GoBack"/>
            <w:bookmarkEnd w:id="232"/>
            <w:commentRangeStart w:id="233"/>
            <w:commentRangeEnd w:id="233"/>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77777777"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 xml:space="preserve">Voor de tenuitvoerlegging van deze akte wordt woonplaats gekozen ten kantore van de hypotheekhouder te Amsterdam,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r w:rsidRPr="00DB7FA4">
              <w:rPr>
                <w:szCs w:val="18"/>
                <w:u w:val="single"/>
              </w:rPr>
              <w:t>Mapping:</w:t>
            </w:r>
          </w:p>
          <w:p w14:paraId="5A01F724" w14:textId="77777777" w:rsidR="00CA3B6A" w:rsidRPr="00DB7FA4" w:rsidRDefault="00CA3B6A" w:rsidP="004E41D3">
            <w:pPr>
              <w:keepNext/>
              <w:spacing w:line="240" w:lineRule="auto"/>
              <w:rPr>
                <w:sz w:val="16"/>
                <w:szCs w:val="16"/>
              </w:rPr>
            </w:pPr>
            <w:r w:rsidRPr="00DB7FA4">
              <w:rPr>
                <w:sz w:val="16"/>
                <w:szCs w:val="16"/>
              </w:rPr>
              <w:t>//IMKAD_AangebodenStuk/tia_TekstKeuze</w:t>
            </w:r>
          </w:p>
          <w:p w14:paraId="18730E86" w14:textId="77777777" w:rsidR="00CA3B6A" w:rsidRPr="00DB7FA4" w:rsidRDefault="00CA3B6A" w:rsidP="004E41D3">
            <w:pPr>
              <w:keepNext/>
              <w:spacing w:line="240" w:lineRule="auto"/>
              <w:ind w:left="227"/>
              <w:rPr>
                <w:sz w:val="16"/>
                <w:szCs w:val="16"/>
              </w:rPr>
            </w:pPr>
            <w:r w:rsidRPr="00DB7FA4">
              <w:rPr>
                <w:sz w:val="16"/>
                <w:szCs w:val="16"/>
              </w:rPr>
              <w:t>./tagNaam(‘k_Woonplaatskeuze’)</w:t>
            </w:r>
          </w:p>
          <w:p w14:paraId="49953F27" w14:textId="5BA34C54"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234" w:name="_Toc464135508"/>
      <w:bookmarkStart w:id="235" w:name="_Toc506361272"/>
      <w:bookmarkStart w:id="236" w:name="_Toc19619430"/>
      <w:r>
        <w:t xml:space="preserve">Einde </w:t>
      </w:r>
      <w:r w:rsidRPr="0082293D">
        <w:rPr>
          <w:lang w:val="nl-NL"/>
        </w:rPr>
        <w:t>kadasterdeel</w:t>
      </w:r>
      <w:bookmarkEnd w:id="234"/>
      <w:bookmarkEnd w:id="235"/>
      <w:bookmarkEnd w:id="23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237" w:name="_Toc248216324"/>
      <w:bookmarkStart w:id="238" w:name="_Toc464135509"/>
      <w:bookmarkStart w:id="239" w:name="_Toc506361273"/>
      <w:bookmarkStart w:id="240" w:name="_Toc19619431"/>
      <w:r w:rsidRPr="00B13D63">
        <w:rPr>
          <w:lang w:val="nl-NL"/>
        </w:rPr>
        <w:lastRenderedPageBreak/>
        <w:t>Vrije gedeelte</w:t>
      </w:r>
      <w:bookmarkEnd w:id="237"/>
      <w:bookmarkEnd w:id="238"/>
      <w:bookmarkEnd w:id="239"/>
      <w:bookmarkEnd w:id="24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4723C" w14:textId="77777777" w:rsidR="00243B47" w:rsidRDefault="00243B47">
      <w:r>
        <w:separator/>
      </w:r>
    </w:p>
  </w:endnote>
  <w:endnote w:type="continuationSeparator" w:id="0">
    <w:p w14:paraId="1733530A" w14:textId="77777777" w:rsidR="00243B47" w:rsidRDefault="00243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8976" w14:textId="77777777" w:rsidR="006E2022" w:rsidRDefault="006E2022">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270" w14:textId="77777777" w:rsidR="006E2022" w:rsidRDefault="006E20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3302C" w14:textId="77777777" w:rsidR="00243B47" w:rsidRDefault="00243B47">
      <w:r>
        <w:separator/>
      </w:r>
    </w:p>
  </w:footnote>
  <w:footnote w:type="continuationSeparator" w:id="0">
    <w:p w14:paraId="28A6F567" w14:textId="77777777" w:rsidR="00243B47" w:rsidRDefault="00243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1712C727" w14:textId="77777777">
      <w:tc>
        <w:tcPr>
          <w:tcW w:w="4181" w:type="dxa"/>
        </w:tcPr>
        <w:p w14:paraId="610BA701" w14:textId="77777777" w:rsidR="006E2022" w:rsidRDefault="006E2022">
          <w:pPr>
            <w:pStyle w:val="tussenkopje"/>
            <w:spacing w:before="0"/>
          </w:pPr>
          <w:r>
            <w:t>Datum</w:t>
          </w:r>
        </w:p>
      </w:tc>
    </w:tr>
    <w:tr w:rsidR="006E2022" w14:paraId="2846A5EC" w14:textId="77777777">
      <w:tc>
        <w:tcPr>
          <w:tcW w:w="4181" w:type="dxa"/>
        </w:tcPr>
        <w:p w14:paraId="466EEB53" w14:textId="68DB3D88" w:rsidR="006E2022" w:rsidRDefault="006E2022">
          <w:pPr>
            <w:spacing w:line="240" w:lineRule="atLeast"/>
          </w:pPr>
          <w:r>
            <w:fldChar w:fldCharType="begin"/>
          </w:r>
          <w:r>
            <w:instrText xml:space="preserve"> REF Datum </w:instrText>
          </w:r>
          <w:r>
            <w:fldChar w:fldCharType="end"/>
          </w:r>
          <w:r w:rsidR="00454CB4">
            <w:t>1</w:t>
          </w:r>
          <w:ins w:id="72" w:author="Groot, Karina de" w:date="2019-09-17T13:37:00Z">
            <w:r w:rsidR="007818AC">
              <w:t>7</w:t>
            </w:r>
          </w:ins>
          <w:r>
            <w:rPr>
              <w:noProof/>
            </w:rPr>
            <w:t>-0</w:t>
          </w:r>
          <w:del w:id="73" w:author="Groot, Karina de" w:date="2019-09-17T13:37:00Z">
            <w:r w:rsidR="00454CB4" w:rsidDel="007818AC">
              <w:rPr>
                <w:noProof/>
              </w:rPr>
              <w:delText>8</w:delText>
            </w:r>
          </w:del>
          <w:ins w:id="74" w:author="Groot, Karina de" w:date="2019-09-17T13:37:00Z">
            <w:r w:rsidR="007818AC">
              <w:rPr>
                <w:noProof/>
              </w:rPr>
              <w:t>9</w:t>
            </w:r>
          </w:ins>
          <w:r>
            <w:rPr>
              <w:noProof/>
            </w:rPr>
            <w:t>-2019</w:t>
          </w:r>
        </w:p>
      </w:tc>
    </w:tr>
    <w:tr w:rsidR="006E2022" w14:paraId="024DCCCA" w14:textId="77777777">
      <w:tc>
        <w:tcPr>
          <w:tcW w:w="4181" w:type="dxa"/>
        </w:tcPr>
        <w:p w14:paraId="39580F40" w14:textId="77777777" w:rsidR="006E2022" w:rsidRDefault="006E2022">
          <w:pPr>
            <w:pStyle w:val="tussenkopje"/>
          </w:pPr>
          <w:r>
            <w:t>Titel</w:t>
          </w:r>
        </w:p>
      </w:tc>
    </w:tr>
    <w:tr w:rsidR="006E2022" w14:paraId="4EFFF9F0" w14:textId="77777777">
      <w:tc>
        <w:tcPr>
          <w:tcW w:w="4181" w:type="dxa"/>
        </w:tcPr>
        <w:p w14:paraId="7DB6203F" w14:textId="2582D956" w:rsidR="006E2022" w:rsidRDefault="00E47E1E">
          <w:pPr>
            <w:spacing w:line="240" w:lineRule="atLeast"/>
            <w:rPr>
              <w:noProof/>
            </w:rPr>
          </w:pPr>
          <w:fldSimple w:instr=" STYLEREF Titel \* MERGEFORMAT ">
            <w:r w:rsidR="00F77F65">
              <w:rPr>
                <w:noProof/>
              </w:rPr>
              <w:t>Toelichting modeldocument Syntrus Achmea</w:t>
            </w:r>
          </w:fldSimple>
        </w:p>
      </w:tc>
    </w:tr>
    <w:tr w:rsidR="006E2022" w14:paraId="05207AE4" w14:textId="77777777">
      <w:tc>
        <w:tcPr>
          <w:tcW w:w="4181" w:type="dxa"/>
        </w:tcPr>
        <w:p w14:paraId="4D245011" w14:textId="77777777" w:rsidR="006E2022" w:rsidRDefault="006E2022">
          <w:pPr>
            <w:pStyle w:val="tussenkopje"/>
          </w:pPr>
          <w:r>
            <w:t>Versie</w:t>
          </w:r>
        </w:p>
      </w:tc>
    </w:tr>
    <w:tr w:rsidR="006E2022" w14:paraId="744F0CE8" w14:textId="77777777">
      <w:tc>
        <w:tcPr>
          <w:tcW w:w="4181" w:type="dxa"/>
        </w:tcPr>
        <w:p w14:paraId="4A1720B8" w14:textId="4977AA80" w:rsidR="006E2022" w:rsidRDefault="006E2022">
          <w:pPr>
            <w:spacing w:line="240" w:lineRule="atLeast"/>
          </w:pPr>
          <w:r>
            <w:t>1.</w:t>
          </w:r>
          <w:ins w:id="75" w:author="Groot, Karina de" w:date="2019-09-17T13:37:00Z">
            <w:r w:rsidR="007818AC">
              <w:t>1</w:t>
            </w:r>
          </w:ins>
          <w:del w:id="76" w:author="Groot, Karina de" w:date="2019-09-17T13:37:00Z">
            <w:r w:rsidR="00454CB4" w:rsidDel="007818AC">
              <w:delText>0</w:delText>
            </w:r>
          </w:del>
        </w:p>
      </w:tc>
    </w:tr>
    <w:tr w:rsidR="006E2022" w14:paraId="30A6F306" w14:textId="77777777">
      <w:tc>
        <w:tcPr>
          <w:tcW w:w="4181" w:type="dxa"/>
        </w:tcPr>
        <w:p w14:paraId="17AF06DC" w14:textId="77777777" w:rsidR="006E2022" w:rsidRDefault="006E2022">
          <w:pPr>
            <w:pStyle w:val="tussenkopje"/>
          </w:pPr>
          <w:r>
            <w:t>Blad</w:t>
          </w:r>
        </w:p>
      </w:tc>
    </w:tr>
    <w:tr w:rsidR="006E2022" w14:paraId="3A810291" w14:textId="77777777">
      <w:tc>
        <w:tcPr>
          <w:tcW w:w="4181" w:type="dxa"/>
        </w:tcPr>
        <w:p w14:paraId="0FC60380" w14:textId="196BA5A0" w:rsidR="006E2022" w:rsidRDefault="006E2022">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F77F65">
              <w:rPr>
                <w:noProof/>
              </w:rPr>
              <w:instrText>2</w:instrText>
            </w:r>
          </w:fldSimple>
          <w:r>
            <w:instrText xml:space="preserve"> </w:instrText>
          </w:r>
          <w:r>
            <w:fldChar w:fldCharType="separate"/>
          </w:r>
          <w:r w:rsidR="00F77F65">
            <w:rPr>
              <w:noProof/>
            </w:rPr>
            <w:t>3</w:t>
          </w:r>
          <w:r>
            <w:fldChar w:fldCharType="end"/>
          </w:r>
          <w:r>
            <w:t xml:space="preserve"> </w:t>
          </w:r>
        </w:p>
      </w:tc>
    </w:tr>
  </w:tbl>
  <w:p w14:paraId="024C4FF1" w14:textId="238461A8" w:rsidR="006E2022" w:rsidRDefault="006E202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6E2022" w14:paraId="076988DE" w14:textId="77777777">
      <w:tc>
        <w:tcPr>
          <w:tcW w:w="4181" w:type="dxa"/>
        </w:tcPr>
        <w:p w14:paraId="2819F8C6" w14:textId="77777777" w:rsidR="006E2022" w:rsidRDefault="006E2022">
          <w:pPr>
            <w:pStyle w:val="tussenkopje"/>
            <w:spacing w:before="0"/>
          </w:pPr>
          <w:r>
            <w:t>Datum</w:t>
          </w:r>
        </w:p>
      </w:tc>
    </w:tr>
    <w:tr w:rsidR="006E2022" w14:paraId="0179760F" w14:textId="77777777">
      <w:tc>
        <w:tcPr>
          <w:tcW w:w="4181" w:type="dxa"/>
        </w:tcPr>
        <w:p w14:paraId="76B46451" w14:textId="58CDC3EC" w:rsidR="006E2022" w:rsidRDefault="004E0687" w:rsidP="00101970">
          <w:pPr>
            <w:spacing w:line="240" w:lineRule="atLeast"/>
          </w:pPr>
          <w:bookmarkStart w:id="103" w:name="Datum"/>
          <w:ins w:id="104" w:author="Groot, Karina de" w:date="2019-09-17T13:46:00Z">
            <w:r>
              <w:t>17</w:t>
            </w:r>
          </w:ins>
          <w:del w:id="105" w:author="Groot, Karina de" w:date="2019-09-17T13:46:00Z">
            <w:r w:rsidR="00454CB4" w:rsidDel="004E0687">
              <w:delText>1</w:delText>
            </w:r>
          </w:del>
          <w:r w:rsidR="006E2022">
            <w:t>-0</w:t>
          </w:r>
          <w:del w:id="106" w:author="Groot, Karina de" w:date="2019-09-17T13:46:00Z">
            <w:r w:rsidR="00454CB4" w:rsidDel="004E0687">
              <w:delText>8</w:delText>
            </w:r>
          </w:del>
          <w:ins w:id="107" w:author="Groot, Karina de" w:date="2019-09-17T13:46:00Z">
            <w:r>
              <w:t>9</w:t>
            </w:r>
          </w:ins>
          <w:r w:rsidR="006E2022">
            <w:t>-2019</w:t>
          </w:r>
          <w:r w:rsidR="006E2022">
            <w:fldChar w:fldCharType="begin"/>
          </w:r>
          <w:r w:rsidR="006E2022">
            <w:instrText xml:space="preserve"> STYLEREF Datumopmaakprofiel\l  \* MERGEFORMAT </w:instrText>
          </w:r>
          <w:r w:rsidR="006E2022">
            <w:fldChar w:fldCharType="end"/>
          </w:r>
          <w:bookmarkEnd w:id="103"/>
        </w:p>
      </w:tc>
    </w:tr>
    <w:tr w:rsidR="006E2022" w14:paraId="05E36754" w14:textId="77777777">
      <w:tc>
        <w:tcPr>
          <w:tcW w:w="4181" w:type="dxa"/>
        </w:tcPr>
        <w:p w14:paraId="2BB2D007" w14:textId="77777777" w:rsidR="006E2022" w:rsidRDefault="006E2022">
          <w:pPr>
            <w:pStyle w:val="tussenkopje"/>
          </w:pPr>
          <w:r>
            <w:t>Titel</w:t>
          </w:r>
        </w:p>
      </w:tc>
    </w:tr>
    <w:tr w:rsidR="006E2022" w14:paraId="0D60F1F3" w14:textId="77777777">
      <w:tc>
        <w:tcPr>
          <w:tcW w:w="4181" w:type="dxa"/>
        </w:tcPr>
        <w:p w14:paraId="7FFFA4C4" w14:textId="4538D959" w:rsidR="006E2022" w:rsidRPr="00435110" w:rsidRDefault="00E47E1E">
          <w:pPr>
            <w:spacing w:line="240" w:lineRule="atLeast"/>
          </w:pPr>
          <w:fldSimple w:instr=" STYLEREF Titel \* MERGEFORMAT ">
            <w:r w:rsidR="00F77F65">
              <w:rPr>
                <w:noProof/>
              </w:rPr>
              <w:t>Toelichting modeldocument Syntrus Achmea</w:t>
            </w:r>
          </w:fldSimple>
        </w:p>
      </w:tc>
    </w:tr>
    <w:tr w:rsidR="006E2022" w14:paraId="26E3D099" w14:textId="77777777">
      <w:tc>
        <w:tcPr>
          <w:tcW w:w="4181" w:type="dxa"/>
        </w:tcPr>
        <w:p w14:paraId="5B2EA103" w14:textId="77777777" w:rsidR="006E2022" w:rsidRDefault="006E2022">
          <w:pPr>
            <w:pStyle w:val="tussenkopje"/>
          </w:pPr>
          <w:r>
            <w:t>Versie</w:t>
          </w:r>
        </w:p>
      </w:tc>
    </w:tr>
    <w:bookmarkStart w:id="108" w:name="Versie"/>
    <w:tr w:rsidR="006E2022" w14:paraId="2FCF9F03" w14:textId="77777777">
      <w:tc>
        <w:tcPr>
          <w:tcW w:w="4181" w:type="dxa"/>
        </w:tcPr>
        <w:p w14:paraId="0CC655A0" w14:textId="0F37FE8A" w:rsidR="006E2022" w:rsidRDefault="006E2022">
          <w:pPr>
            <w:spacing w:line="240" w:lineRule="atLeast"/>
          </w:pPr>
          <w:r>
            <w:fldChar w:fldCharType="begin"/>
          </w:r>
          <w:r>
            <w:instrText xml:space="preserve"> STYLEREF Versie\l  \* MERGEFORMAT </w:instrText>
          </w:r>
          <w:r>
            <w:fldChar w:fldCharType="end"/>
          </w:r>
          <w:bookmarkEnd w:id="108"/>
          <w:r>
            <w:t>1.</w:t>
          </w:r>
          <w:ins w:id="109" w:author="Groot, Karina de" w:date="2019-09-17T13:46:00Z">
            <w:r w:rsidR="004E0687">
              <w:t>1</w:t>
            </w:r>
          </w:ins>
          <w:del w:id="110" w:author="Groot, Karina de" w:date="2019-09-17T13:46:00Z">
            <w:r w:rsidR="00454CB4" w:rsidDel="004E0687">
              <w:delText>0</w:delText>
            </w:r>
          </w:del>
        </w:p>
      </w:tc>
    </w:tr>
    <w:tr w:rsidR="006E2022" w14:paraId="5935CBD8" w14:textId="77777777">
      <w:tc>
        <w:tcPr>
          <w:tcW w:w="4181" w:type="dxa"/>
        </w:tcPr>
        <w:p w14:paraId="4B13FF4B" w14:textId="77777777" w:rsidR="006E2022" w:rsidRDefault="006E2022">
          <w:pPr>
            <w:pStyle w:val="tussenkopje"/>
          </w:pPr>
          <w:r>
            <w:t>Blad</w:t>
          </w:r>
        </w:p>
      </w:tc>
    </w:tr>
    <w:tr w:rsidR="006E2022" w14:paraId="66FFEE3B" w14:textId="77777777">
      <w:tc>
        <w:tcPr>
          <w:tcW w:w="4181" w:type="dxa"/>
        </w:tcPr>
        <w:p w14:paraId="7FD9F103" w14:textId="4DC9F749" w:rsidR="006E2022" w:rsidRDefault="006E2022">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F77F65">
              <w:rPr>
                <w:noProof/>
              </w:rPr>
              <w:instrText>36</w:instrText>
            </w:r>
          </w:fldSimple>
          <w:r>
            <w:instrText xml:space="preserve"> </w:instrText>
          </w:r>
          <w:r>
            <w:fldChar w:fldCharType="separate"/>
          </w:r>
          <w:r w:rsidR="00F77F65">
            <w:rPr>
              <w:noProof/>
            </w:rPr>
            <w:t>37</w:t>
          </w:r>
          <w:r>
            <w:fldChar w:fldCharType="end"/>
          </w:r>
          <w:r>
            <w:t xml:space="preserve"> </w:t>
          </w:r>
        </w:p>
      </w:tc>
    </w:tr>
  </w:tbl>
  <w:p w14:paraId="03634E3D" w14:textId="4AB5A02A" w:rsidR="006E2022" w:rsidRDefault="006E202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8"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7"/>
  </w:num>
  <w:num w:numId="4">
    <w:abstractNumId w:val="13"/>
  </w:num>
  <w:num w:numId="5">
    <w:abstractNumId w:val="0"/>
  </w:num>
  <w:num w:numId="6">
    <w:abstractNumId w:val="3"/>
  </w:num>
  <w:num w:numId="7">
    <w:abstractNumId w:val="30"/>
  </w:num>
  <w:num w:numId="8">
    <w:abstractNumId w:val="10"/>
  </w:num>
  <w:num w:numId="9">
    <w:abstractNumId w:val="25"/>
  </w:num>
  <w:num w:numId="10">
    <w:abstractNumId w:val="12"/>
  </w:num>
  <w:num w:numId="11">
    <w:abstractNumId w:val="16"/>
  </w:num>
  <w:num w:numId="12">
    <w:abstractNumId w:val="21"/>
  </w:num>
  <w:num w:numId="13">
    <w:abstractNumId w:val="15"/>
  </w:num>
  <w:num w:numId="14">
    <w:abstractNumId w:val="29"/>
  </w:num>
  <w:num w:numId="15">
    <w:abstractNumId w:val="29"/>
  </w:num>
  <w:num w:numId="16">
    <w:abstractNumId w:val="22"/>
  </w:num>
  <w:num w:numId="17">
    <w:abstractNumId w:val="19"/>
  </w:num>
  <w:num w:numId="18">
    <w:abstractNumId w:val="5"/>
  </w:num>
  <w:num w:numId="19">
    <w:abstractNumId w:val="32"/>
  </w:num>
  <w:num w:numId="20">
    <w:abstractNumId w:val="33"/>
  </w:num>
  <w:num w:numId="21">
    <w:abstractNumId w:val="29"/>
  </w:num>
  <w:num w:numId="22">
    <w:abstractNumId w:val="29"/>
  </w:num>
  <w:num w:numId="23">
    <w:abstractNumId w:val="29"/>
  </w:num>
  <w:num w:numId="24">
    <w:abstractNumId w:val="23"/>
  </w:num>
  <w:num w:numId="25">
    <w:abstractNumId w:val="9"/>
  </w:num>
  <w:num w:numId="26">
    <w:abstractNumId w:val="1"/>
  </w:num>
  <w:num w:numId="27">
    <w:abstractNumId w:val="7"/>
  </w:num>
  <w:num w:numId="28">
    <w:abstractNumId w:val="0"/>
  </w:num>
  <w:num w:numId="29">
    <w:abstractNumId w:val="18"/>
  </w:num>
  <w:num w:numId="30">
    <w:abstractNumId w:val="8"/>
  </w:num>
  <w:num w:numId="31">
    <w:abstractNumId w:val="24"/>
  </w:num>
  <w:num w:numId="32">
    <w:abstractNumId w:val="31"/>
  </w:num>
  <w:num w:numId="33">
    <w:abstractNumId w:val="6"/>
  </w:num>
  <w:num w:numId="34">
    <w:abstractNumId w:val="20"/>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7"/>
  </w:num>
  <w:num w:numId="41">
    <w:abstractNumId w:val="29"/>
  </w:num>
  <w:num w:numId="42">
    <w:abstractNumId w:val="26"/>
  </w:num>
  <w:num w:numId="43">
    <w:abstractNumId w:val="28"/>
  </w:num>
  <w:num w:numId="44">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40F5"/>
    <w:rsid w:val="00665404"/>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FDF"/>
    <w:rsid w:val="008F26C5"/>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B05B9"/>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244D"/>
    <w:rsid w:val="00F738A5"/>
    <w:rsid w:val="00F738E9"/>
    <w:rsid w:val="00F77F65"/>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4F8E5-6827-44F6-ACB9-D141E47E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57</TotalTime>
  <Pages>36</Pages>
  <Words>6378</Words>
  <Characters>35085</Characters>
  <Application>Microsoft Office Word</Application>
  <DocSecurity>0</DocSecurity>
  <Lines>292</Lines>
  <Paragraphs>82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41381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12</cp:revision>
  <cp:lastPrinted>2019-07-12T07:25:00Z</cp:lastPrinted>
  <dcterms:created xsi:type="dcterms:W3CDTF">2019-09-17T11:30:00Z</dcterms:created>
  <dcterms:modified xsi:type="dcterms:W3CDTF">2019-09-24T06:57:00Z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