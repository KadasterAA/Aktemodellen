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8F199" w14:textId="3C6E66C7" w:rsidR="002B505B" w:rsidRPr="00644CF6" w:rsidRDefault="00FC6E16" w:rsidP="00FC6E16">
      <w:pPr>
        <w:pStyle w:val="Geenafstand"/>
        <w:rPr>
          <w:rFonts w:ascii="Arial" w:hAnsi="Arial" w:cs="Arial"/>
          <w:b/>
          <w:sz w:val="20"/>
          <w:szCs w:val="20"/>
        </w:rPr>
      </w:pPr>
      <w:r w:rsidRPr="001B53BC">
        <w:rPr>
          <w:rFonts w:ascii="Arial" w:hAnsi="Arial" w:cs="Arial"/>
          <w:b/>
          <w:sz w:val="24"/>
          <w:szCs w:val="24"/>
        </w:rPr>
        <w:t xml:space="preserve">HYPOTHEEKAKTE </w:t>
      </w:r>
      <w:r w:rsidR="00BF703B">
        <w:rPr>
          <w:rFonts w:ascii="Arial" w:hAnsi="Arial" w:cs="Arial"/>
          <w:b/>
          <w:sz w:val="24"/>
          <w:szCs w:val="24"/>
        </w:rPr>
        <w:t xml:space="preserve">SYNTRUS ACHMEA </w:t>
      </w:r>
      <w:r w:rsidR="00F4077B" w:rsidRPr="00644CF6">
        <w:rPr>
          <w:rFonts w:ascii="Arial" w:hAnsi="Arial" w:cs="Arial"/>
          <w:color w:val="000000"/>
          <w:sz w:val="20"/>
          <w:szCs w:val="20"/>
        </w:rPr>
        <w:t xml:space="preserve">(o.b.v. modelakte </w:t>
      </w:r>
      <w:r w:rsidR="00644CF6" w:rsidRPr="00644CF6">
        <w:rPr>
          <w:rFonts w:ascii="Arial" w:hAnsi="Arial" w:cs="Arial"/>
          <w:color w:val="000000"/>
          <w:sz w:val="20"/>
          <w:szCs w:val="20"/>
        </w:rPr>
        <w:t>HYSAREF00</w:t>
      </w:r>
      <w:r w:rsidR="00F0678B" w:rsidRPr="00644CF6">
        <w:rPr>
          <w:rFonts w:ascii="Arial" w:hAnsi="Arial" w:cs="Arial"/>
          <w:color w:val="000000"/>
          <w:sz w:val="20"/>
          <w:szCs w:val="20"/>
        </w:rPr>
        <w:t xml:space="preserve"> dd. </w:t>
      </w:r>
      <w:r w:rsidR="00644CF6" w:rsidRPr="00644CF6">
        <w:rPr>
          <w:rFonts w:ascii="Arial" w:hAnsi="Arial" w:cs="Arial"/>
          <w:color w:val="000000"/>
          <w:sz w:val="20"/>
          <w:szCs w:val="20"/>
        </w:rPr>
        <w:t>0</w:t>
      </w:r>
      <w:r w:rsidR="009E6AD9">
        <w:rPr>
          <w:rFonts w:ascii="Arial" w:hAnsi="Arial" w:cs="Arial"/>
          <w:color w:val="000000"/>
          <w:sz w:val="20"/>
          <w:szCs w:val="20"/>
        </w:rPr>
        <w:t>1</w:t>
      </w:r>
      <w:r w:rsidR="00F0678B" w:rsidRPr="00644CF6">
        <w:rPr>
          <w:rFonts w:ascii="Arial" w:hAnsi="Arial" w:cs="Arial"/>
          <w:color w:val="000000"/>
          <w:sz w:val="20"/>
          <w:szCs w:val="20"/>
        </w:rPr>
        <w:t>-</w:t>
      </w:r>
      <w:ins w:id="0" w:author="Vos, Inae" w:date="2020-09-04T13:01:00Z">
        <w:r w:rsidR="00817BC7">
          <w:rPr>
            <w:rFonts w:ascii="Arial" w:hAnsi="Arial" w:cs="Arial"/>
            <w:color w:val="000000"/>
            <w:sz w:val="20"/>
            <w:szCs w:val="20"/>
          </w:rPr>
          <w:t>10</w:t>
        </w:r>
      </w:ins>
      <w:del w:id="1" w:author="Vos, Inae" w:date="2020-09-04T13:01:00Z">
        <w:r w:rsidR="00F0678B" w:rsidRPr="00644CF6" w:rsidDel="00817BC7">
          <w:rPr>
            <w:rFonts w:ascii="Arial" w:hAnsi="Arial" w:cs="Arial"/>
            <w:color w:val="000000"/>
            <w:sz w:val="20"/>
            <w:szCs w:val="20"/>
          </w:rPr>
          <w:delText>0</w:delText>
        </w:r>
        <w:r w:rsidR="009E6AD9" w:rsidDel="00817BC7">
          <w:rPr>
            <w:rFonts w:ascii="Arial" w:hAnsi="Arial" w:cs="Arial"/>
            <w:color w:val="000000"/>
            <w:sz w:val="20"/>
            <w:szCs w:val="20"/>
          </w:rPr>
          <w:delText>4</w:delText>
        </w:r>
      </w:del>
      <w:r w:rsidR="00F0678B" w:rsidRPr="00644CF6">
        <w:rPr>
          <w:rFonts w:ascii="Arial" w:hAnsi="Arial" w:cs="Arial"/>
          <w:color w:val="000000"/>
          <w:sz w:val="20"/>
          <w:szCs w:val="20"/>
        </w:rPr>
        <w:t>-20</w:t>
      </w:r>
      <w:r w:rsidR="009E6AD9">
        <w:rPr>
          <w:rFonts w:ascii="Arial" w:hAnsi="Arial" w:cs="Arial"/>
          <w:color w:val="000000"/>
          <w:sz w:val="20"/>
          <w:szCs w:val="20"/>
        </w:rPr>
        <w:t>20</w:t>
      </w:r>
      <w:r w:rsidR="00F4077B" w:rsidRPr="00644CF6">
        <w:rPr>
          <w:rFonts w:ascii="Arial" w:hAnsi="Arial" w:cs="Arial"/>
          <w:color w:val="000000"/>
          <w:sz w:val="20"/>
          <w:szCs w:val="20"/>
        </w:rPr>
        <w:t>)</w:t>
      </w:r>
    </w:p>
    <w:p w14:paraId="6AE94D9A" w14:textId="77777777" w:rsidR="00FC6E16" w:rsidRPr="001B53BC" w:rsidRDefault="00FC6E16" w:rsidP="00FC6E16">
      <w:pPr>
        <w:pStyle w:val="Geenafstand"/>
        <w:rPr>
          <w:rFonts w:ascii="Arial" w:hAnsi="Arial" w:cs="Arial"/>
          <w:sz w:val="20"/>
          <w:szCs w:val="20"/>
        </w:rPr>
      </w:pPr>
    </w:p>
    <w:p w14:paraId="1352F0AE" w14:textId="2AE2CDC5" w:rsidR="00FC6E16" w:rsidRPr="001B53BC" w:rsidRDefault="00F647FF" w:rsidP="00FC6E16">
      <w:pPr>
        <w:pStyle w:val="Geenafstand"/>
        <w:rPr>
          <w:rFonts w:ascii="Arial" w:hAnsi="Arial" w:cs="Arial"/>
          <w:b/>
          <w:sz w:val="20"/>
          <w:szCs w:val="20"/>
          <w:u w:val="single"/>
        </w:rPr>
      </w:pPr>
      <w:r>
        <w:rPr>
          <w:rFonts w:ascii="Arial" w:hAnsi="Arial" w:cs="Arial"/>
          <w:b/>
          <w:sz w:val="20"/>
          <w:szCs w:val="20"/>
          <w:u w:val="single"/>
        </w:rPr>
        <w:t xml:space="preserve">Versie </w:t>
      </w:r>
      <w:ins w:id="2" w:author="Vos, Inae" w:date="2020-09-04T13:01:00Z">
        <w:r w:rsidR="00817BC7">
          <w:rPr>
            <w:rFonts w:ascii="Arial" w:hAnsi="Arial" w:cs="Arial"/>
            <w:b/>
            <w:sz w:val="20"/>
            <w:szCs w:val="20"/>
            <w:u w:val="single"/>
          </w:rPr>
          <w:t>3</w:t>
        </w:r>
      </w:ins>
      <w:del w:id="3" w:author="Vos, Inae" w:date="2020-09-04T13:01:00Z">
        <w:r w:rsidR="006646EF" w:rsidDel="00817BC7">
          <w:rPr>
            <w:rFonts w:ascii="Arial" w:hAnsi="Arial" w:cs="Arial"/>
            <w:b/>
            <w:sz w:val="20"/>
            <w:szCs w:val="20"/>
            <w:u w:val="single"/>
          </w:rPr>
          <w:delText>2</w:delText>
        </w:r>
      </w:del>
      <w:r w:rsidR="006646EF">
        <w:rPr>
          <w:rFonts w:ascii="Arial" w:hAnsi="Arial" w:cs="Arial"/>
          <w:b/>
          <w:sz w:val="20"/>
          <w:szCs w:val="20"/>
          <w:u w:val="single"/>
        </w:rPr>
        <w:t>.0</w:t>
      </w:r>
      <w:r>
        <w:rPr>
          <w:rFonts w:ascii="Arial" w:hAnsi="Arial" w:cs="Arial"/>
          <w:b/>
          <w:sz w:val="20"/>
          <w:szCs w:val="20"/>
          <w:u w:val="single"/>
        </w:rPr>
        <w:t xml:space="preserve">      d.d. </w:t>
      </w:r>
      <w:ins w:id="4" w:author="Vos, Inae" w:date="2020-09-04T13:01:00Z">
        <w:r w:rsidR="00817BC7">
          <w:rPr>
            <w:rFonts w:ascii="Arial" w:hAnsi="Arial" w:cs="Arial"/>
            <w:b/>
            <w:sz w:val="20"/>
            <w:szCs w:val="20"/>
            <w:u w:val="single"/>
          </w:rPr>
          <w:t>04</w:t>
        </w:r>
      </w:ins>
      <w:del w:id="5" w:author="Vos, Inae" w:date="2020-09-04T13:01:00Z">
        <w:r w:rsidR="00D27095" w:rsidDel="00817BC7">
          <w:rPr>
            <w:rFonts w:ascii="Arial" w:hAnsi="Arial" w:cs="Arial"/>
            <w:b/>
            <w:sz w:val="20"/>
            <w:szCs w:val="20"/>
            <w:u w:val="single"/>
          </w:rPr>
          <w:delText>2</w:delText>
        </w:r>
      </w:del>
      <w:r w:rsidR="00D27095">
        <w:rPr>
          <w:rFonts w:ascii="Arial" w:hAnsi="Arial" w:cs="Arial"/>
          <w:b/>
          <w:sz w:val="20"/>
          <w:szCs w:val="20"/>
          <w:u w:val="single"/>
        </w:rPr>
        <w:t>-</w:t>
      </w:r>
      <w:ins w:id="6" w:author="Vos, Inae" w:date="2020-09-04T13:01:00Z">
        <w:r w:rsidR="00817BC7">
          <w:rPr>
            <w:rFonts w:ascii="Arial" w:hAnsi="Arial" w:cs="Arial"/>
            <w:b/>
            <w:sz w:val="20"/>
            <w:szCs w:val="20"/>
            <w:u w:val="single"/>
          </w:rPr>
          <w:t>09</w:t>
        </w:r>
      </w:ins>
      <w:del w:id="7" w:author="Vos, Inae" w:date="2020-09-04T13:01:00Z">
        <w:r w:rsidR="009E6AD9" w:rsidDel="00817BC7">
          <w:rPr>
            <w:rFonts w:ascii="Arial" w:hAnsi="Arial" w:cs="Arial"/>
            <w:b/>
            <w:sz w:val="20"/>
            <w:szCs w:val="20"/>
            <w:u w:val="single"/>
          </w:rPr>
          <w:delText>3</w:delText>
        </w:r>
      </w:del>
      <w:r w:rsidR="00F0678B">
        <w:rPr>
          <w:rFonts w:ascii="Arial" w:hAnsi="Arial" w:cs="Arial"/>
          <w:b/>
          <w:sz w:val="20"/>
          <w:szCs w:val="20"/>
          <w:u w:val="single"/>
        </w:rPr>
        <w:t>-20</w:t>
      </w:r>
      <w:r w:rsidR="009E6AD9">
        <w:rPr>
          <w:rFonts w:ascii="Arial" w:hAnsi="Arial" w:cs="Arial"/>
          <w:b/>
          <w:sz w:val="20"/>
          <w:szCs w:val="20"/>
          <w:u w:val="single"/>
        </w:rPr>
        <w:t>20</w:t>
      </w:r>
    </w:p>
    <w:p w14:paraId="6FE7EDB1" w14:textId="77777777" w:rsidR="00FC6E16" w:rsidRPr="001B53BC" w:rsidRDefault="00FC6E16" w:rsidP="00FC6E16">
      <w:pPr>
        <w:pStyle w:val="Geenafstand"/>
        <w:rPr>
          <w:rFonts w:ascii="Arial" w:hAnsi="Arial" w:cs="Arial"/>
          <w:sz w:val="20"/>
          <w:szCs w:val="20"/>
          <w:u w:val="single"/>
        </w:rPr>
      </w:pPr>
    </w:p>
    <w:p w14:paraId="2F969F21" w14:textId="77777777" w:rsidR="00FC6E16" w:rsidRPr="001B53BC" w:rsidRDefault="00FC6E16" w:rsidP="00FC6E16">
      <w:pPr>
        <w:pStyle w:val="Geenafstand"/>
        <w:rPr>
          <w:rFonts w:ascii="Arial" w:hAnsi="Arial" w:cs="Arial"/>
          <w:color w:val="FF0000"/>
          <w:sz w:val="20"/>
          <w:szCs w:val="20"/>
        </w:rPr>
      </w:pPr>
      <w:r w:rsidRPr="001B53BC">
        <w:rPr>
          <w:rFonts w:ascii="Arial" w:hAnsi="Arial" w:cs="Arial"/>
          <w:color w:val="FF0000"/>
          <w:sz w:val="20"/>
          <w:szCs w:val="20"/>
          <w:highlight w:val="yellow"/>
        </w:rPr>
        <w:t>TEKSTBLOK EQUIVALENTIEVERKLARING</w:t>
      </w:r>
      <w:r w:rsidRPr="001B53BC">
        <w:rPr>
          <w:rFonts w:ascii="Arial" w:hAnsi="Arial" w:cs="Arial"/>
          <w:color w:val="FF0000"/>
          <w:sz w:val="20"/>
          <w:szCs w:val="20"/>
        </w:rPr>
        <w:t>.</w:t>
      </w:r>
    </w:p>
    <w:p w14:paraId="40638A55" w14:textId="77777777" w:rsidR="00FC6E16" w:rsidRPr="001B53BC" w:rsidRDefault="00FC6E16" w:rsidP="00FC6E16">
      <w:pPr>
        <w:pStyle w:val="Geenafstand"/>
        <w:rPr>
          <w:rFonts w:ascii="Arial" w:hAnsi="Arial" w:cs="Arial"/>
          <w:color w:val="FF0000"/>
          <w:sz w:val="20"/>
          <w:szCs w:val="20"/>
        </w:rPr>
      </w:pPr>
    </w:p>
    <w:p w14:paraId="45BEB472" w14:textId="77777777" w:rsidR="00FC6E16" w:rsidRPr="001B53BC" w:rsidRDefault="00FC6E16" w:rsidP="00FC6E16">
      <w:pPr>
        <w:pStyle w:val="Geenafstand"/>
        <w:rPr>
          <w:rFonts w:ascii="Arial" w:hAnsi="Arial" w:cs="Arial"/>
          <w:sz w:val="20"/>
          <w:szCs w:val="20"/>
          <w:u w:val="single"/>
        </w:rPr>
      </w:pPr>
    </w:p>
    <w:p w14:paraId="401D63E3" w14:textId="77777777" w:rsidR="00FC6E16" w:rsidRPr="001B53BC" w:rsidRDefault="00FC6E16" w:rsidP="00FC6E16">
      <w:pPr>
        <w:pStyle w:val="Geenafstand"/>
        <w:jc w:val="center"/>
        <w:rPr>
          <w:rFonts w:ascii="Arial" w:hAnsi="Arial" w:cs="Arial"/>
          <w:color w:val="800080"/>
          <w:sz w:val="20"/>
          <w:szCs w:val="20"/>
        </w:rPr>
      </w:pPr>
      <w:r w:rsidRPr="001B53BC">
        <w:rPr>
          <w:rFonts w:ascii="Arial" w:hAnsi="Arial" w:cs="Arial"/>
          <w:color w:val="800080"/>
          <w:sz w:val="20"/>
          <w:szCs w:val="20"/>
          <w:highlight w:val="yellow"/>
        </w:rPr>
        <w:t>TEKSTBLOK TITEL HYPOTHEEKAKTEN</w:t>
      </w:r>
    </w:p>
    <w:p w14:paraId="428DD993" w14:textId="77777777" w:rsidR="00FC6E16" w:rsidRPr="001B53BC" w:rsidRDefault="00FC6E16" w:rsidP="00FC6E16">
      <w:pPr>
        <w:pStyle w:val="Geenafstand"/>
        <w:jc w:val="center"/>
        <w:rPr>
          <w:rFonts w:ascii="Arial" w:hAnsi="Arial" w:cs="Arial"/>
          <w:sz w:val="20"/>
          <w:szCs w:val="20"/>
        </w:rPr>
      </w:pPr>
    </w:p>
    <w:p w14:paraId="56E0BBA3" w14:textId="77777777" w:rsidR="00FC6E16" w:rsidRPr="001B53BC" w:rsidRDefault="00FC6E16" w:rsidP="008A1061">
      <w:pPr>
        <w:pStyle w:val="Geenafstand"/>
        <w:rPr>
          <w:rFonts w:ascii="Arial" w:hAnsi="Arial" w:cs="Arial"/>
          <w:color w:val="FF0000"/>
          <w:sz w:val="20"/>
          <w:szCs w:val="20"/>
          <w:highlight w:val="yellow"/>
        </w:rPr>
      </w:pPr>
      <w:r w:rsidRPr="001B53BC">
        <w:rPr>
          <w:rFonts w:ascii="Arial" w:hAnsi="Arial" w:cs="Arial"/>
          <w:color w:val="FF0000"/>
          <w:sz w:val="20"/>
          <w:szCs w:val="20"/>
          <w:highlight w:val="yellow"/>
        </w:rPr>
        <w:t>TEKSTBLOK AANHEF</w:t>
      </w:r>
      <w:r w:rsidRPr="001B53BC">
        <w:rPr>
          <w:rFonts w:ascii="Arial" w:hAnsi="Arial" w:cs="Arial"/>
          <w:color w:val="FF0000"/>
          <w:sz w:val="20"/>
          <w:szCs w:val="20"/>
        </w:rPr>
        <w:t>:</w:t>
      </w:r>
      <w:r w:rsidRPr="001B53BC">
        <w:rPr>
          <w:rFonts w:ascii="Arial" w:hAnsi="Arial" w:cs="Arial"/>
          <w:color w:val="FF0000"/>
          <w:sz w:val="20"/>
          <w:szCs w:val="20"/>
          <w:highlight w:val="yellow"/>
        </w:rPr>
        <w:t xml:space="preserve"> </w:t>
      </w:r>
    </w:p>
    <w:p w14:paraId="068B30E3" w14:textId="77777777" w:rsidR="003478EC" w:rsidRPr="001B53BC" w:rsidRDefault="00FC6E16" w:rsidP="003478EC">
      <w:pPr>
        <w:pStyle w:val="Geenafstand"/>
        <w:rPr>
          <w:rFonts w:ascii="Arial" w:hAnsi="Arial" w:cs="Arial"/>
          <w:color w:val="800080"/>
          <w:sz w:val="20"/>
          <w:szCs w:val="20"/>
        </w:rPr>
      </w:pPr>
      <w:r w:rsidRPr="001B53BC">
        <w:rPr>
          <w:rFonts w:ascii="Arial" w:hAnsi="Arial" w:cs="Arial"/>
          <w:color w:val="FF0000"/>
          <w:sz w:val="20"/>
          <w:szCs w:val="20"/>
        </w:rPr>
        <w:t>1.</w:t>
      </w:r>
      <w:r w:rsidRPr="001B53BC">
        <w:rPr>
          <w:rFonts w:ascii="Arial" w:hAnsi="Arial" w:cs="Arial"/>
          <w:sz w:val="20"/>
          <w:szCs w:val="20"/>
        </w:rPr>
        <w:t xml:space="preserve"> </w:t>
      </w:r>
      <w:r w:rsidR="003478EC" w:rsidRPr="001B53BC">
        <w:rPr>
          <w:rFonts w:ascii="Arial" w:hAnsi="Arial" w:cs="Arial"/>
          <w:bCs/>
          <w:color w:val="800080"/>
          <w:sz w:val="20"/>
          <w:szCs w:val="20"/>
          <w:highlight w:val="yellow"/>
        </w:rPr>
        <w:t>TEKSTBLOK GEVOLMACHTIGDE</w:t>
      </w:r>
      <w:r w:rsidR="003478EC" w:rsidRPr="001B53BC">
        <w:rPr>
          <w:rFonts w:ascii="Arial" w:hAnsi="Arial" w:cs="Arial"/>
          <w:bCs/>
          <w:color w:val="800080"/>
          <w:sz w:val="20"/>
          <w:szCs w:val="20"/>
        </w:rPr>
        <w:t>:</w:t>
      </w:r>
    </w:p>
    <w:p w14:paraId="24DF31AF" w14:textId="77777777" w:rsidR="003478EC" w:rsidRPr="001B53BC" w:rsidRDefault="003478EC" w:rsidP="003478EC">
      <w:pPr>
        <w:pStyle w:val="Geenafstand"/>
        <w:ind w:left="284"/>
        <w:rPr>
          <w:rFonts w:ascii="Arial" w:hAnsi="Arial" w:cs="Arial"/>
          <w:color w:val="339966"/>
          <w:sz w:val="20"/>
          <w:szCs w:val="20"/>
        </w:rPr>
      </w:pPr>
      <w:proofErr w:type="spellStart"/>
      <w:r w:rsidRPr="001B53BC">
        <w:rPr>
          <w:rFonts w:ascii="Arial" w:hAnsi="Arial" w:cs="Arial"/>
          <w:color w:val="800080"/>
          <w:sz w:val="20"/>
          <w:szCs w:val="20"/>
        </w:rPr>
        <w:t>a.</w:t>
      </w:r>
      <w:r w:rsidRPr="001B53BC">
        <w:rPr>
          <w:rFonts w:ascii="Arial" w:hAnsi="Arial" w:cs="Arial"/>
          <w:sz w:val="20"/>
          <w:szCs w:val="20"/>
        </w:rPr>
        <w:fldChar w:fldCharType="begin"/>
      </w:r>
      <w:r w:rsidRPr="001B53BC">
        <w:rPr>
          <w:rFonts w:ascii="Arial" w:hAnsi="Arial" w:cs="Arial"/>
          <w:sz w:val="20"/>
          <w:szCs w:val="20"/>
        </w:rPr>
        <w:instrText>MacroButton Nomacro §</w:instrText>
      </w:r>
      <w:r w:rsidRPr="001B53BC">
        <w:rPr>
          <w:rFonts w:ascii="Arial" w:hAnsi="Arial" w:cs="Arial"/>
          <w:sz w:val="20"/>
          <w:szCs w:val="20"/>
        </w:rPr>
        <w:fldChar w:fldCharType="end"/>
      </w:r>
      <w:r w:rsidRPr="001B53BC">
        <w:rPr>
          <w:rFonts w:ascii="Arial" w:hAnsi="Arial" w:cs="Arial"/>
          <w:color w:val="339966"/>
          <w:sz w:val="20"/>
          <w:szCs w:val="20"/>
          <w:highlight w:val="yellow"/>
        </w:rPr>
        <w:t>TEKSTBLOK</w:t>
      </w:r>
      <w:proofErr w:type="spellEnd"/>
      <w:r w:rsidRPr="001B53BC">
        <w:rPr>
          <w:rFonts w:ascii="Arial" w:hAnsi="Arial" w:cs="Arial"/>
          <w:color w:val="339966"/>
          <w:sz w:val="20"/>
          <w:szCs w:val="20"/>
          <w:highlight w:val="yellow"/>
        </w:rPr>
        <w:t xml:space="preserve"> PARTIJ NATUURLIJK PERSOON/TEKSTBLOK PARTIJ NIET NATUURLIJK PERSOON</w:t>
      </w:r>
      <w:r w:rsidRPr="001B53BC">
        <w:rPr>
          <w:rFonts w:ascii="Arial" w:hAnsi="Arial" w:cs="Arial"/>
          <w:color w:val="FF0000"/>
          <w:sz w:val="20"/>
          <w:szCs w:val="20"/>
        </w:rPr>
        <w:t>;</w:t>
      </w:r>
    </w:p>
    <w:p w14:paraId="2181C96A" w14:textId="7B85DDC1" w:rsidR="003478EC" w:rsidRPr="001B53BC" w:rsidRDefault="00F647FF" w:rsidP="003478EC">
      <w:pPr>
        <w:pStyle w:val="Geenafstand"/>
        <w:ind w:left="284"/>
        <w:rPr>
          <w:rFonts w:ascii="Arial" w:hAnsi="Arial" w:cs="Arial"/>
          <w:snapToGrid w:val="0"/>
          <w:color w:val="FF0000"/>
          <w:sz w:val="20"/>
        </w:rPr>
      </w:pPr>
      <w:r>
        <w:rPr>
          <w:rFonts w:ascii="Arial" w:hAnsi="Arial" w:cs="Arial"/>
          <w:color w:val="FFFFFF"/>
          <w:sz w:val="20"/>
          <w:highlight w:val="darkYellow"/>
        </w:rPr>
        <w:t>KEUZEBLOK PARTIJNAMEN HYPOTHEEKAKTE</w:t>
      </w:r>
      <w:r w:rsidR="00BF717C">
        <w:rPr>
          <w:rFonts w:ascii="Arial" w:hAnsi="Arial" w:cs="Arial"/>
          <w:snapToGrid w:val="0"/>
          <w:color w:val="FF0000"/>
          <w:sz w:val="20"/>
        </w:rPr>
        <w:t>;</w:t>
      </w:r>
    </w:p>
    <w:p w14:paraId="0B189BE3" w14:textId="77777777" w:rsidR="003478EC" w:rsidRPr="001B53BC" w:rsidRDefault="00FC6E16" w:rsidP="003478EC">
      <w:pPr>
        <w:pStyle w:val="Geenafstand"/>
        <w:ind w:left="284" w:hanging="284"/>
        <w:rPr>
          <w:rFonts w:ascii="Arial" w:hAnsi="Arial" w:cs="Arial"/>
          <w:bCs/>
          <w:color w:val="FF0000"/>
          <w:sz w:val="20"/>
          <w:szCs w:val="20"/>
        </w:rPr>
      </w:pPr>
      <w:r w:rsidRPr="001B53BC">
        <w:rPr>
          <w:rFonts w:ascii="Arial" w:hAnsi="Arial" w:cs="Arial"/>
          <w:color w:val="FF0000"/>
          <w:sz w:val="20"/>
          <w:szCs w:val="20"/>
        </w:rPr>
        <w:t>2.</w:t>
      </w:r>
      <w:r w:rsidR="009C5040" w:rsidRPr="001B53BC">
        <w:rPr>
          <w:rFonts w:ascii="Arial" w:hAnsi="Arial" w:cs="Arial"/>
          <w:color w:val="FF0000"/>
          <w:sz w:val="20"/>
          <w:szCs w:val="20"/>
        </w:rPr>
        <w:t xml:space="preserve"> </w:t>
      </w:r>
      <w:r w:rsidR="003478EC" w:rsidRPr="001B53BC">
        <w:rPr>
          <w:rFonts w:ascii="Arial" w:hAnsi="Arial" w:cs="Arial"/>
          <w:bCs/>
          <w:color w:val="FF0000"/>
          <w:sz w:val="20"/>
          <w:szCs w:val="20"/>
          <w:highlight w:val="yellow"/>
        </w:rPr>
        <w:t>TEKSTBLOK GEVOLMACHTIGDE</w:t>
      </w:r>
      <w:r w:rsidR="003478EC" w:rsidRPr="001B53BC">
        <w:rPr>
          <w:rFonts w:ascii="Arial" w:hAnsi="Arial" w:cs="Arial"/>
          <w:bCs/>
          <w:color w:val="FF0000"/>
          <w:sz w:val="20"/>
          <w:szCs w:val="20"/>
        </w:rPr>
        <w:t xml:space="preserve">: </w:t>
      </w:r>
    </w:p>
    <w:p w14:paraId="4A2105AB" w14:textId="77777777" w:rsidR="008A6EA8" w:rsidRDefault="00E63700" w:rsidP="008A6EA8">
      <w:pPr>
        <w:tabs>
          <w:tab w:val="left" w:pos="-1440"/>
          <w:tab w:val="left" w:pos="-720"/>
        </w:tabs>
        <w:suppressAutoHyphens/>
        <w:spacing w:line="240" w:lineRule="atLeast"/>
        <w:ind w:left="709" w:hanging="425"/>
        <w:rPr>
          <w:rFonts w:ascii="Arial" w:hAnsi="Arial" w:cs="Arial"/>
          <w:color w:val="800080"/>
        </w:rPr>
      </w:pPr>
      <w:proofErr w:type="spellStart"/>
      <w:r w:rsidRPr="001B53BC">
        <w:rPr>
          <w:rFonts w:ascii="Arial" w:hAnsi="Arial" w:cs="Arial"/>
          <w:color w:val="800080"/>
        </w:rPr>
        <w:t>a.</w:t>
      </w: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3478EC" w:rsidRPr="001B53BC">
        <w:rPr>
          <w:rFonts w:ascii="Arial" w:hAnsi="Arial" w:cs="Arial"/>
          <w:color w:val="FF0000"/>
          <w:highlight w:val="yellow"/>
        </w:rPr>
        <w:t>TEKSTBLOK</w:t>
      </w:r>
      <w:proofErr w:type="spellEnd"/>
      <w:r w:rsidR="003478EC" w:rsidRPr="001B53BC">
        <w:rPr>
          <w:rFonts w:ascii="Arial" w:hAnsi="Arial" w:cs="Arial"/>
          <w:color w:val="FF0000"/>
          <w:highlight w:val="yellow"/>
        </w:rPr>
        <w:t xml:space="preserve"> RECHTSPERSOON</w:t>
      </w:r>
      <w:r w:rsidR="008A6EA8">
        <w:rPr>
          <w:rFonts w:ascii="Arial" w:hAnsi="Arial" w:cs="Arial"/>
          <w:color w:val="FF0000"/>
        </w:rPr>
        <w:t xml:space="preserve"> </w:t>
      </w:r>
      <w:r w:rsidR="008A6EA8" w:rsidRPr="001B4F7F">
        <w:rPr>
          <w:rFonts w:ascii="Arial" w:hAnsi="Arial" w:cs="Arial"/>
          <w:color w:val="800080"/>
        </w:rPr>
        <w:t>(correspondentieadres</w:t>
      </w:r>
      <w:r w:rsidR="008A6EA8">
        <w:rPr>
          <w:rFonts w:ascii="Arial" w:hAnsi="Arial" w:cs="Arial"/>
          <w:color w:val="800080"/>
        </w:rPr>
        <w:t xml:space="preserve"> </w:t>
      </w:r>
      <w:r w:rsidR="008A6EA8" w:rsidRPr="00F74962">
        <w:rPr>
          <w:rFonts w:ascii="Arial" w:hAnsi="Arial" w:cs="Arial"/>
          <w:color w:val="800080"/>
        </w:rPr>
        <w:t>voor alle</w:t>
      </w:r>
    </w:p>
    <w:p w14:paraId="6FE33F6B" w14:textId="77777777" w:rsidR="008A6EA8" w:rsidRDefault="008A6EA8" w:rsidP="008A6EA8">
      <w:pPr>
        <w:tabs>
          <w:tab w:val="left" w:pos="-1440"/>
          <w:tab w:val="left" w:pos="-720"/>
        </w:tabs>
        <w:suppressAutoHyphens/>
        <w:spacing w:line="240" w:lineRule="atLeast"/>
        <w:ind w:left="709" w:hanging="425"/>
        <w:rPr>
          <w:rFonts w:ascii="Arial" w:hAnsi="Arial" w:cs="Arial"/>
          <w:color w:val="3366FF"/>
        </w:rPr>
      </w:pPr>
      <w:r w:rsidRPr="00F74962">
        <w:rPr>
          <w:rFonts w:ascii="Arial" w:hAnsi="Arial" w:cs="Arial"/>
          <w:color w:val="800080"/>
        </w:rPr>
        <w:t>aangelegenheden betreffende de</w:t>
      </w:r>
      <w:r>
        <w:rPr>
          <w:rFonts w:ascii="Arial" w:hAnsi="Arial" w:cs="Arial"/>
          <w:color w:val="800080"/>
        </w:rPr>
        <w:t xml:space="preserve"> </w:t>
      </w:r>
      <w:r w:rsidRPr="00F74962">
        <w:rPr>
          <w:rFonts w:ascii="Arial" w:hAnsi="Arial" w:cs="Arial"/>
          <w:color w:val="800080"/>
        </w:rPr>
        <w:t>hierna te vermelden rechtshandelingen</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E558D5">
        <w:rPr>
          <w:rFonts w:ascii="Arial" w:hAnsi="Arial" w:cs="Arial"/>
          <w:color w:val="3366FF"/>
        </w:rPr>
        <w:t>label</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p>
    <w:p w14:paraId="7C04E4F4" w14:textId="77777777" w:rsidR="008A6EA8" w:rsidRDefault="008A6EA8" w:rsidP="008A6EA8">
      <w:pPr>
        <w:tabs>
          <w:tab w:val="left" w:pos="-1440"/>
          <w:tab w:val="left" w:pos="-720"/>
        </w:tabs>
        <w:suppressAutoHyphens/>
        <w:spacing w:line="240" w:lineRule="atLeast"/>
        <w:ind w:left="709" w:hanging="425"/>
        <w:rPr>
          <w:rFonts w:ascii="Arial" w:hAnsi="Arial" w:cs="Arial"/>
          <w:color w:val="800080"/>
        </w:rPr>
      </w:pP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afdeling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straatnaam</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huisnummer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letter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toevoeging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 xml:space="preserve"> </w:t>
      </w:r>
      <w:r w:rsidRPr="001B4F7F">
        <w:rPr>
          <w:rFonts w:ascii="Arial" w:hAnsi="Arial" w:cs="Arial"/>
          <w:color w:val="800080"/>
        </w:rPr>
        <w:t>/</w:t>
      </w:r>
    </w:p>
    <w:p w14:paraId="62D052DC" w14:textId="77777777" w:rsidR="008A6EA8" w:rsidRDefault="008A6EA8" w:rsidP="008A6EA8">
      <w:pPr>
        <w:tabs>
          <w:tab w:val="left" w:pos="-1440"/>
          <w:tab w:val="left" w:pos="-720"/>
        </w:tabs>
        <w:suppressAutoHyphens/>
        <w:spacing w:line="240" w:lineRule="atLeast"/>
        <w:ind w:left="709" w:hanging="425"/>
        <w:rPr>
          <w:rFonts w:ascii="Arial" w:hAnsi="Arial" w:cs="Arial"/>
          <w:color w:val="FF0000"/>
        </w:rPr>
      </w:pPr>
      <w:r w:rsidRPr="00AA5A06">
        <w:rPr>
          <w:rFonts w:ascii="Arial" w:hAnsi="Arial" w:cs="Arial"/>
          <w:color w:val="800080"/>
        </w:rPr>
        <w:t>postbus</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postbusnummer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regio</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land</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w:t>
      </w:r>
      <w:r>
        <w:rPr>
          <w:rFonts w:ascii="Arial" w:hAnsi="Arial" w:cs="Arial"/>
          <w:color w:val="FF0000"/>
        </w:rPr>
        <w:t>;</w:t>
      </w:r>
    </w:p>
    <w:p w14:paraId="6D07A340" w14:textId="1860CD11" w:rsidR="00FC6E16" w:rsidRDefault="003478EC" w:rsidP="003478EC">
      <w:pPr>
        <w:pStyle w:val="Geenafstand"/>
        <w:ind w:left="567" w:hanging="284"/>
        <w:rPr>
          <w:rFonts w:ascii="Arial" w:hAnsi="Arial" w:cs="Arial"/>
          <w:color w:val="FF0000"/>
          <w:sz w:val="20"/>
          <w:szCs w:val="20"/>
        </w:rPr>
      </w:pPr>
      <w:r>
        <w:rPr>
          <w:rFonts w:ascii="Arial" w:hAnsi="Arial" w:cs="Arial"/>
          <w:color w:val="FF0000"/>
          <w:sz w:val="20"/>
          <w:szCs w:val="20"/>
        </w:rPr>
        <w:t xml:space="preserve">hierna ook te noemen: </w:t>
      </w:r>
      <w:r w:rsidR="00BF717C">
        <w:rPr>
          <w:rFonts w:ascii="Arial" w:hAnsi="Arial" w:cs="Arial"/>
          <w:color w:val="FF0000"/>
          <w:sz w:val="20"/>
          <w:szCs w:val="20"/>
        </w:rPr>
        <w:t xml:space="preserve">de </w:t>
      </w:r>
      <w:r w:rsidR="00D9043B">
        <w:rPr>
          <w:rFonts w:ascii="Arial" w:hAnsi="Arial" w:cs="Arial"/>
          <w:color w:val="FF0000"/>
          <w:sz w:val="20"/>
          <w:szCs w:val="20"/>
        </w:rPr>
        <w:t>‘</w:t>
      </w:r>
      <w:r w:rsidR="00BF717C">
        <w:rPr>
          <w:rFonts w:ascii="Arial" w:hAnsi="Arial" w:cs="Arial"/>
          <w:color w:val="FF0000"/>
          <w:sz w:val="20"/>
          <w:szCs w:val="20"/>
        </w:rPr>
        <w:t>schuldeiser</w:t>
      </w:r>
      <w:r w:rsidR="00D9043B">
        <w:rPr>
          <w:rFonts w:ascii="Arial" w:hAnsi="Arial" w:cs="Arial"/>
          <w:color w:val="FF0000"/>
          <w:sz w:val="20"/>
          <w:szCs w:val="20"/>
        </w:rPr>
        <w:t>’</w:t>
      </w:r>
      <w:r w:rsidR="00BF717C">
        <w:rPr>
          <w:rFonts w:ascii="Arial" w:hAnsi="Arial" w:cs="Arial"/>
          <w:color w:val="FF0000"/>
          <w:sz w:val="20"/>
          <w:szCs w:val="20"/>
        </w:rPr>
        <w:t xml:space="preserve"> of </w:t>
      </w:r>
      <w:r w:rsidR="00D9043B">
        <w:rPr>
          <w:rFonts w:ascii="Arial" w:hAnsi="Arial" w:cs="Arial"/>
          <w:color w:val="FF0000"/>
          <w:sz w:val="20"/>
          <w:szCs w:val="20"/>
        </w:rPr>
        <w:t>‘</w:t>
      </w:r>
      <w:r w:rsidR="00BF717C">
        <w:rPr>
          <w:rFonts w:ascii="Arial" w:hAnsi="Arial" w:cs="Arial"/>
          <w:color w:val="FF0000"/>
          <w:sz w:val="20"/>
          <w:szCs w:val="20"/>
        </w:rPr>
        <w:t>hypotheekhouder</w:t>
      </w:r>
      <w:r w:rsidR="00D9043B">
        <w:rPr>
          <w:rFonts w:ascii="Arial" w:hAnsi="Arial" w:cs="Arial"/>
          <w:color w:val="FF0000"/>
          <w:sz w:val="20"/>
          <w:szCs w:val="20"/>
        </w:rPr>
        <w:t>’</w:t>
      </w:r>
      <w:r w:rsidRPr="00DF26BE">
        <w:rPr>
          <w:rFonts w:ascii="Arial" w:hAnsi="Arial" w:cs="Arial"/>
          <w:color w:val="800080"/>
          <w:sz w:val="20"/>
          <w:szCs w:val="20"/>
        </w:rPr>
        <w:t>;</w:t>
      </w:r>
    </w:p>
    <w:p w14:paraId="41EF807B" w14:textId="4C4729D9" w:rsidR="008B172F" w:rsidRDefault="00E63700" w:rsidP="008B172F">
      <w:pPr>
        <w:tabs>
          <w:tab w:val="left" w:pos="-1440"/>
          <w:tab w:val="left" w:pos="-720"/>
        </w:tabs>
        <w:suppressAutoHyphens/>
        <w:spacing w:line="240" w:lineRule="atLeast"/>
        <w:ind w:left="709" w:hanging="425"/>
        <w:rPr>
          <w:rFonts w:ascii="Arial" w:hAnsi="Arial" w:cs="Arial"/>
          <w:color w:val="800080"/>
        </w:rPr>
      </w:pPr>
      <w:r>
        <w:rPr>
          <w:rFonts w:ascii="Arial" w:hAnsi="Arial" w:cs="Arial"/>
          <w:color w:val="800080"/>
        </w:rPr>
        <w:t>b</w:t>
      </w:r>
      <w:r w:rsidRPr="001B53BC">
        <w:rPr>
          <w:rFonts w:ascii="Arial" w:hAnsi="Arial" w:cs="Arial"/>
          <w:color w:val="800080"/>
        </w:rPr>
        <w:t>.</w:t>
      </w:r>
      <w:r w:rsidRPr="00E63700">
        <w:rPr>
          <w:rFonts w:ascii="Arial" w:hAnsi="Arial" w:cs="Arial"/>
          <w:color w:val="7030A0"/>
        </w:rPr>
        <w:fldChar w:fldCharType="begin"/>
      </w:r>
      <w:r w:rsidRPr="00E63700">
        <w:rPr>
          <w:rFonts w:ascii="Arial" w:hAnsi="Arial" w:cs="Arial"/>
          <w:color w:val="7030A0"/>
        </w:rPr>
        <w:instrText>MacroButton Nomacro §</w:instrText>
      </w:r>
      <w:r w:rsidRPr="00E63700">
        <w:rPr>
          <w:rFonts w:ascii="Arial" w:hAnsi="Arial" w:cs="Arial"/>
          <w:color w:val="7030A0"/>
        </w:rPr>
        <w:fldChar w:fldCharType="end"/>
      </w:r>
      <w:r w:rsidRPr="00E63700">
        <w:rPr>
          <w:rFonts w:ascii="Arial" w:hAnsi="Arial" w:cs="Arial"/>
          <w:color w:val="7030A0"/>
          <w:highlight w:val="yellow"/>
        </w:rPr>
        <w:t xml:space="preserve"> TEKSTBLOK RECHTSPERSOON</w:t>
      </w:r>
      <w:r w:rsidR="008B172F">
        <w:rPr>
          <w:rFonts w:ascii="Arial" w:hAnsi="Arial" w:cs="Arial"/>
          <w:color w:val="7030A0"/>
        </w:rPr>
        <w:t xml:space="preserve"> </w:t>
      </w:r>
      <w:r w:rsidR="008B172F" w:rsidRPr="001B4F7F">
        <w:rPr>
          <w:rFonts w:ascii="Arial" w:hAnsi="Arial" w:cs="Arial"/>
          <w:color w:val="800080"/>
        </w:rPr>
        <w:t>(correspondentieadres</w:t>
      </w:r>
      <w:r w:rsidR="008B172F">
        <w:rPr>
          <w:rFonts w:ascii="Arial" w:hAnsi="Arial" w:cs="Arial"/>
          <w:color w:val="800080"/>
        </w:rPr>
        <w:t xml:space="preserve"> </w:t>
      </w:r>
      <w:r w:rsidR="008B172F" w:rsidRPr="00F74962">
        <w:rPr>
          <w:rFonts w:ascii="Arial" w:hAnsi="Arial" w:cs="Arial"/>
          <w:color w:val="800080"/>
        </w:rPr>
        <w:t>voor alle</w:t>
      </w:r>
    </w:p>
    <w:p w14:paraId="1C20B3EB" w14:textId="77777777" w:rsidR="008B172F" w:rsidRDefault="008B172F" w:rsidP="008B172F">
      <w:pPr>
        <w:tabs>
          <w:tab w:val="left" w:pos="-1440"/>
          <w:tab w:val="left" w:pos="-720"/>
        </w:tabs>
        <w:suppressAutoHyphens/>
        <w:spacing w:line="240" w:lineRule="atLeast"/>
        <w:ind w:left="709" w:hanging="425"/>
        <w:rPr>
          <w:rFonts w:ascii="Arial" w:hAnsi="Arial" w:cs="Arial"/>
          <w:color w:val="3366FF"/>
        </w:rPr>
      </w:pPr>
      <w:r w:rsidRPr="00F74962">
        <w:rPr>
          <w:rFonts w:ascii="Arial" w:hAnsi="Arial" w:cs="Arial"/>
          <w:color w:val="800080"/>
        </w:rPr>
        <w:t>aangelegenheden betreffende de</w:t>
      </w:r>
      <w:r>
        <w:rPr>
          <w:rFonts w:ascii="Arial" w:hAnsi="Arial" w:cs="Arial"/>
          <w:color w:val="800080"/>
        </w:rPr>
        <w:t xml:space="preserve"> </w:t>
      </w:r>
      <w:r w:rsidRPr="00F74962">
        <w:rPr>
          <w:rFonts w:ascii="Arial" w:hAnsi="Arial" w:cs="Arial"/>
          <w:color w:val="800080"/>
        </w:rPr>
        <w:t>hierna te vermelden rechtshandelingen</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E558D5">
        <w:rPr>
          <w:rFonts w:ascii="Arial" w:hAnsi="Arial" w:cs="Arial"/>
          <w:color w:val="3366FF"/>
        </w:rPr>
        <w:t>label</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p>
    <w:p w14:paraId="2DA311EB" w14:textId="77777777" w:rsidR="008B172F" w:rsidRDefault="008B172F" w:rsidP="008B172F">
      <w:pPr>
        <w:tabs>
          <w:tab w:val="left" w:pos="-1440"/>
          <w:tab w:val="left" w:pos="-720"/>
        </w:tabs>
        <w:suppressAutoHyphens/>
        <w:spacing w:line="240" w:lineRule="atLeast"/>
        <w:ind w:left="709" w:hanging="425"/>
        <w:rPr>
          <w:rFonts w:ascii="Arial" w:hAnsi="Arial" w:cs="Arial"/>
          <w:color w:val="800080"/>
        </w:rPr>
      </w:pP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afdeling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straatnaam</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huisnummer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letter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toevoeging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 xml:space="preserve"> </w:t>
      </w:r>
      <w:r w:rsidRPr="001B4F7F">
        <w:rPr>
          <w:rFonts w:ascii="Arial" w:hAnsi="Arial" w:cs="Arial"/>
          <w:color w:val="800080"/>
        </w:rPr>
        <w:t>/</w:t>
      </w:r>
    </w:p>
    <w:p w14:paraId="590ECC94" w14:textId="63F32C27" w:rsidR="00E63700" w:rsidRPr="008B172F" w:rsidRDefault="008B172F" w:rsidP="008B172F">
      <w:pPr>
        <w:pStyle w:val="Geenafstand"/>
        <w:ind w:left="567" w:hanging="284"/>
        <w:rPr>
          <w:rFonts w:ascii="Arial" w:hAnsi="Arial" w:cs="Arial"/>
          <w:color w:val="7030A0"/>
          <w:sz w:val="20"/>
          <w:szCs w:val="20"/>
        </w:rPr>
      </w:pPr>
      <w:r w:rsidRPr="008B172F">
        <w:rPr>
          <w:rFonts w:ascii="Arial" w:hAnsi="Arial" w:cs="Arial"/>
          <w:color w:val="800080"/>
          <w:sz w:val="20"/>
          <w:szCs w:val="20"/>
        </w:rPr>
        <w:t xml:space="preserve">postbus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postbusnummer</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postcode</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plaats</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3366FF"/>
          <w:sz w:val="20"/>
          <w:szCs w:val="20"/>
        </w:rPr>
        <w:t>regio</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plaats</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3366FF"/>
          <w:sz w:val="20"/>
          <w:szCs w:val="20"/>
        </w:rPr>
        <w:t>,</w:t>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straat</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land</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w:t>
      </w:r>
      <w:r w:rsidR="00E63700" w:rsidRPr="008B172F">
        <w:rPr>
          <w:rFonts w:ascii="Arial" w:hAnsi="Arial" w:cs="Arial"/>
          <w:color w:val="7030A0"/>
          <w:sz w:val="20"/>
          <w:szCs w:val="20"/>
        </w:rPr>
        <w:t xml:space="preserve">; </w:t>
      </w:r>
    </w:p>
    <w:p w14:paraId="27CB2D33" w14:textId="1470FDBC" w:rsidR="00E63700" w:rsidRPr="00E63700" w:rsidRDefault="00E63700" w:rsidP="003478EC">
      <w:pPr>
        <w:pStyle w:val="Geenafstand"/>
        <w:ind w:left="567" w:hanging="284"/>
        <w:rPr>
          <w:rFonts w:ascii="Arial" w:hAnsi="Arial" w:cs="Arial"/>
          <w:color w:val="7030A0"/>
          <w:sz w:val="20"/>
          <w:szCs w:val="20"/>
        </w:rPr>
      </w:pPr>
      <w:r w:rsidRPr="00E63700">
        <w:rPr>
          <w:rFonts w:ascii="Arial" w:hAnsi="Arial" w:cs="Arial"/>
          <w:color w:val="7030A0"/>
          <w:sz w:val="20"/>
          <w:szCs w:val="20"/>
        </w:rPr>
        <w:t xml:space="preserve">hierna ook te noemen: de </w:t>
      </w:r>
      <w:r w:rsidR="00D9043B">
        <w:rPr>
          <w:rFonts w:ascii="Arial" w:hAnsi="Arial" w:cs="Arial"/>
          <w:color w:val="7030A0"/>
          <w:sz w:val="20"/>
          <w:szCs w:val="20"/>
        </w:rPr>
        <w:t>‘</w:t>
      </w:r>
      <w:r w:rsidRPr="00E63700">
        <w:rPr>
          <w:rFonts w:ascii="Arial" w:hAnsi="Arial" w:cs="Arial"/>
          <w:color w:val="7030A0"/>
          <w:sz w:val="20"/>
          <w:szCs w:val="20"/>
        </w:rPr>
        <w:t>verzeke</w:t>
      </w:r>
      <w:r w:rsidRPr="00C8640A">
        <w:rPr>
          <w:rFonts w:ascii="Arial" w:hAnsi="Arial" w:cs="Arial"/>
          <w:color w:val="7030A0"/>
          <w:sz w:val="20"/>
          <w:szCs w:val="20"/>
        </w:rPr>
        <w:t>ra</w:t>
      </w:r>
      <w:r w:rsidRPr="00E63700">
        <w:rPr>
          <w:rFonts w:ascii="Arial" w:hAnsi="Arial" w:cs="Arial"/>
          <w:color w:val="7030A0"/>
          <w:sz w:val="20"/>
          <w:szCs w:val="20"/>
        </w:rPr>
        <w:t>ar</w:t>
      </w:r>
      <w:r w:rsidR="00D9043B">
        <w:rPr>
          <w:rFonts w:ascii="Arial" w:hAnsi="Arial" w:cs="Arial"/>
          <w:color w:val="7030A0"/>
          <w:sz w:val="20"/>
          <w:szCs w:val="20"/>
        </w:rPr>
        <w:t>’</w:t>
      </w:r>
      <w:r w:rsidR="00DF26BE" w:rsidRPr="00671675">
        <w:rPr>
          <w:rFonts w:ascii="Arial" w:hAnsi="Arial" w:cs="Arial"/>
          <w:color w:val="FF0000"/>
          <w:sz w:val="20"/>
          <w:szCs w:val="20"/>
        </w:rPr>
        <w:t>.</w:t>
      </w:r>
    </w:p>
    <w:p w14:paraId="3891B26D" w14:textId="44981B2E" w:rsidR="00EA5230" w:rsidRDefault="00EA5230" w:rsidP="00EA5230">
      <w:pPr>
        <w:tabs>
          <w:tab w:val="left" w:pos="-1440"/>
          <w:tab w:val="left" w:pos="-720"/>
        </w:tabs>
        <w:suppressAutoHyphens/>
        <w:ind w:right="96"/>
        <w:rPr>
          <w:rFonts w:ascii="Arial" w:hAnsi="Arial" w:cs="Arial"/>
          <w:color w:val="FF0000"/>
        </w:rPr>
      </w:pPr>
      <w:r w:rsidRPr="002E7F50">
        <w:rPr>
          <w:rFonts w:ascii="Arial" w:hAnsi="Arial" w:cs="Arial"/>
          <w:color w:val="FF0000"/>
        </w:rPr>
        <w:t xml:space="preserve">Van het bestaan van de </w:t>
      </w:r>
      <w:r w:rsidR="00021FE7" w:rsidRPr="00E06265">
        <w:rPr>
          <w:rFonts w:ascii="Arial" w:hAnsi="Arial" w:cs="Arial"/>
          <w:color w:val="800080"/>
        </w:rPr>
        <w:t xml:space="preserve">mondelinge </w:t>
      </w:r>
      <w:r w:rsidRPr="002E7F50">
        <w:rPr>
          <w:rFonts w:ascii="Arial" w:hAnsi="Arial" w:cs="Arial"/>
          <w:color w:val="FF0000"/>
        </w:rPr>
        <w:t>volmacht</w:t>
      </w:r>
      <w:r w:rsidR="006B5F78">
        <w:rPr>
          <w:rFonts w:ascii="Arial" w:hAnsi="Arial" w:cs="Arial"/>
          <w:color w:val="FF0000"/>
        </w:rPr>
        <w:t>(</w:t>
      </w:r>
      <w:r w:rsidR="005D0E4B">
        <w:rPr>
          <w:rFonts w:ascii="Arial" w:hAnsi="Arial" w:cs="Arial"/>
          <w:color w:val="FF0000"/>
        </w:rPr>
        <w:t>en</w:t>
      </w:r>
      <w:r w:rsidR="006B5F78">
        <w:rPr>
          <w:rFonts w:ascii="Arial" w:hAnsi="Arial" w:cs="Arial"/>
          <w:color w:val="FF0000"/>
        </w:rPr>
        <w:t>)</w:t>
      </w:r>
      <w:r w:rsidR="005D0E4B">
        <w:rPr>
          <w:rFonts w:ascii="Arial" w:hAnsi="Arial" w:cs="Arial"/>
          <w:color w:val="FF0000"/>
        </w:rPr>
        <w:t xml:space="preserve"> is mij, notaris, genoegzaam g</w:t>
      </w:r>
      <w:r w:rsidRPr="002E7F50">
        <w:rPr>
          <w:rFonts w:ascii="Arial" w:hAnsi="Arial" w:cs="Arial"/>
          <w:color w:val="FF0000"/>
        </w:rPr>
        <w:t>ebleken.</w:t>
      </w:r>
    </w:p>
    <w:p w14:paraId="4876E294" w14:textId="77777777" w:rsidR="005D0E4B" w:rsidRPr="005D0E4B" w:rsidRDefault="00516F45" w:rsidP="005D0E4B">
      <w:pPr>
        <w:pStyle w:val="Geenafstand"/>
        <w:rPr>
          <w:rFonts w:ascii="Arial" w:hAnsi="Arial" w:cs="Arial"/>
          <w:snapToGrid w:val="0"/>
          <w:color w:val="FF0000"/>
          <w:sz w:val="20"/>
        </w:rPr>
      </w:pPr>
      <w:r w:rsidRPr="001B53BC">
        <w:rPr>
          <w:rFonts w:ascii="Arial" w:hAnsi="Arial" w:cs="Arial"/>
          <w:snapToGrid w:val="0"/>
          <w:color w:val="FF0000"/>
          <w:sz w:val="20"/>
        </w:rPr>
        <w:t xml:space="preserve">De </w:t>
      </w:r>
      <w:r w:rsidR="00BF717C">
        <w:rPr>
          <w:rFonts w:ascii="Arial" w:hAnsi="Arial" w:cs="Arial"/>
          <w:snapToGrid w:val="0"/>
          <w:color w:val="FF0000"/>
          <w:sz w:val="20"/>
        </w:rPr>
        <w:t>comparanten</w:t>
      </w:r>
      <w:r w:rsidRPr="001B53BC">
        <w:rPr>
          <w:rFonts w:ascii="Arial" w:hAnsi="Arial" w:cs="Arial"/>
          <w:snapToGrid w:val="0"/>
          <w:color w:val="FF0000"/>
          <w:sz w:val="20"/>
        </w:rPr>
        <w:t xml:space="preserve">, handelend als gemeld, verklaarden: </w:t>
      </w:r>
    </w:p>
    <w:p w14:paraId="13DF1F96" w14:textId="47D35569" w:rsidR="005D0E4B" w:rsidRPr="00BF717C" w:rsidRDefault="00D27095" w:rsidP="005D0E4B">
      <w:pPr>
        <w:pStyle w:val="Geenafstand"/>
        <w:rPr>
          <w:rFonts w:ascii="Arial" w:hAnsi="Arial" w:cs="Arial"/>
          <w:b/>
          <w:color w:val="FF0000"/>
          <w:sz w:val="20"/>
          <w:szCs w:val="20"/>
        </w:rPr>
      </w:pPr>
      <w:r>
        <w:rPr>
          <w:rFonts w:ascii="Arial" w:hAnsi="Arial" w:cs="Arial"/>
          <w:b/>
          <w:color w:val="FF0000"/>
          <w:sz w:val="20"/>
          <w:szCs w:val="20"/>
        </w:rPr>
        <w:t xml:space="preserve">I </w:t>
      </w:r>
      <w:r w:rsidR="005D0E4B" w:rsidRPr="00BF717C">
        <w:rPr>
          <w:rFonts w:ascii="Arial" w:hAnsi="Arial" w:cs="Arial"/>
          <w:b/>
          <w:color w:val="FF0000"/>
          <w:sz w:val="20"/>
          <w:szCs w:val="20"/>
        </w:rPr>
        <w:t xml:space="preserve">OVEREENKOMST </w:t>
      </w:r>
    </w:p>
    <w:p w14:paraId="71CB6C78" w14:textId="0E8C7662" w:rsidR="00BF717C" w:rsidRDefault="005D0E4B" w:rsidP="008A1061">
      <w:pPr>
        <w:pStyle w:val="Geenafstand"/>
        <w:rPr>
          <w:rFonts w:ascii="Arial" w:hAnsi="Arial" w:cs="Arial"/>
          <w:color w:val="FF0000"/>
          <w:sz w:val="20"/>
          <w:szCs w:val="20"/>
        </w:rPr>
      </w:pPr>
      <w:r w:rsidRPr="005D0E4B">
        <w:rPr>
          <w:rFonts w:ascii="Arial" w:hAnsi="Arial" w:cs="Arial"/>
          <w:color w:val="FF0000"/>
          <w:sz w:val="20"/>
          <w:szCs w:val="20"/>
        </w:rPr>
        <w:t xml:space="preserve">De </w:t>
      </w:r>
      <w:r w:rsidRPr="00DD0BD8">
        <w:rPr>
          <w:rFonts w:ascii="Arial" w:hAnsi="Arial" w:cs="Arial"/>
          <w:color w:val="FF0000"/>
          <w:sz w:val="20"/>
          <w:szCs w:val="20"/>
        </w:rPr>
        <w:t xml:space="preserve">hypotheekgever </w:t>
      </w:r>
      <w:r w:rsidRPr="005D0E4B">
        <w:rPr>
          <w:rFonts w:ascii="Arial" w:hAnsi="Arial" w:cs="Arial"/>
          <w:color w:val="FF0000"/>
          <w:sz w:val="20"/>
          <w:szCs w:val="20"/>
        </w:rPr>
        <w:t xml:space="preserve">en de schuldeiser zijn in </w:t>
      </w:r>
      <w:r w:rsidR="00644CF6">
        <w:rPr>
          <w:rFonts w:ascii="Arial" w:hAnsi="Arial" w:cs="Arial"/>
          <w:color w:val="FF0000"/>
          <w:sz w:val="20"/>
          <w:szCs w:val="20"/>
        </w:rPr>
        <w:t>de</w:t>
      </w:r>
      <w:r w:rsidRPr="005D0E4B">
        <w:rPr>
          <w:rFonts w:ascii="Arial" w:hAnsi="Arial" w:cs="Arial"/>
          <w:color w:val="FF0000"/>
          <w:sz w:val="20"/>
          <w:szCs w:val="20"/>
        </w:rPr>
        <w:t xml:space="preserve"> na te noemen </w:t>
      </w:r>
      <w:r w:rsidR="00644CF6">
        <w:rPr>
          <w:rFonts w:ascii="Arial" w:hAnsi="Arial" w:cs="Arial"/>
          <w:color w:val="FF0000"/>
          <w:sz w:val="20"/>
          <w:szCs w:val="20"/>
        </w:rPr>
        <w:t xml:space="preserve">offerte </w:t>
      </w:r>
      <w:r w:rsidRPr="005D0E4B">
        <w:rPr>
          <w:rFonts w:ascii="Arial" w:hAnsi="Arial" w:cs="Arial"/>
          <w:color w:val="FF0000"/>
          <w:sz w:val="20"/>
          <w:szCs w:val="20"/>
        </w:rPr>
        <w:t>overeengekomen dat ten behoeve van de schuldeiser een recht van hypotheek respectievelijk pand zal worden verleend op de in deze akte vermelde goederen tot zekerheid zoals in deze akte omschreven.</w:t>
      </w:r>
    </w:p>
    <w:p w14:paraId="240D3387" w14:textId="3EBCF591" w:rsidR="00BF717C" w:rsidRPr="00403A97" w:rsidRDefault="00D27095" w:rsidP="00BF717C">
      <w:pPr>
        <w:pStyle w:val="Geenafstand"/>
        <w:rPr>
          <w:rFonts w:ascii="Arial" w:hAnsi="Arial" w:cs="Arial"/>
          <w:b/>
          <w:color w:val="FF0000"/>
          <w:sz w:val="20"/>
          <w:szCs w:val="20"/>
        </w:rPr>
      </w:pPr>
      <w:r>
        <w:rPr>
          <w:rFonts w:ascii="Arial" w:hAnsi="Arial" w:cs="Arial"/>
          <w:b/>
          <w:color w:val="FF0000"/>
          <w:sz w:val="20"/>
          <w:szCs w:val="20"/>
        </w:rPr>
        <w:t xml:space="preserve">II </w:t>
      </w:r>
      <w:r w:rsidR="00BF717C" w:rsidRPr="00403A97">
        <w:rPr>
          <w:rFonts w:ascii="Arial" w:hAnsi="Arial" w:cs="Arial"/>
          <w:b/>
          <w:color w:val="FF0000"/>
          <w:sz w:val="20"/>
          <w:szCs w:val="20"/>
        </w:rPr>
        <w:t xml:space="preserve">GELDLENING EN ZEKERHEDEN </w:t>
      </w:r>
    </w:p>
    <w:p w14:paraId="297E864E"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r>
      <w:r w:rsidRPr="00BF717C">
        <w:rPr>
          <w:rFonts w:ascii="Arial" w:hAnsi="Arial" w:cs="Arial"/>
          <w:color w:val="FF0000"/>
          <w:sz w:val="20"/>
          <w:szCs w:val="20"/>
          <w:u w:val="single"/>
        </w:rPr>
        <w:t>Lening</w:t>
      </w:r>
      <w:r w:rsidRPr="00BF717C">
        <w:rPr>
          <w:rFonts w:ascii="Arial" w:hAnsi="Arial" w:cs="Arial"/>
          <w:color w:val="FF0000"/>
          <w:sz w:val="20"/>
          <w:szCs w:val="20"/>
        </w:rPr>
        <w:t xml:space="preserve"> </w:t>
      </w:r>
    </w:p>
    <w:p w14:paraId="75F32404" w14:textId="20873DA1"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 xml:space="preserve">De comparanten verklaren dat de schuldeiser aan de </w:t>
      </w:r>
      <w:r w:rsidR="00644CF6">
        <w:rPr>
          <w:rFonts w:ascii="Arial" w:hAnsi="Arial" w:cs="Arial"/>
          <w:color w:val="FF0000"/>
          <w:sz w:val="20"/>
          <w:szCs w:val="20"/>
        </w:rPr>
        <w:t>hypotheekgever</w:t>
      </w:r>
      <w:r w:rsidR="00644CF6" w:rsidRPr="00DD0BD8">
        <w:rPr>
          <w:rFonts w:ascii="Arial" w:hAnsi="Arial" w:cs="Arial"/>
          <w:color w:val="FF0000"/>
          <w:sz w:val="20"/>
          <w:szCs w:val="20"/>
        </w:rPr>
        <w:t xml:space="preserve"> </w:t>
      </w:r>
      <w:r w:rsidRPr="00DD0BD8">
        <w:rPr>
          <w:rFonts w:ascii="Arial" w:hAnsi="Arial" w:cs="Arial"/>
          <w:color w:val="FF0000"/>
          <w:sz w:val="20"/>
          <w:szCs w:val="20"/>
        </w:rPr>
        <w:t xml:space="preserve">en/of </w:t>
      </w:r>
      <w:r w:rsidR="00644CF6">
        <w:rPr>
          <w:rFonts w:ascii="Arial" w:hAnsi="Arial" w:cs="Arial"/>
          <w:color w:val="FF0000"/>
          <w:sz w:val="20"/>
          <w:szCs w:val="20"/>
        </w:rPr>
        <w:t>schuldenaar</w:t>
      </w:r>
      <w:r w:rsidR="00644CF6" w:rsidRPr="00DD0BD8">
        <w:rPr>
          <w:rFonts w:ascii="Arial" w:hAnsi="Arial" w:cs="Arial"/>
          <w:color w:val="FF0000"/>
          <w:sz w:val="20"/>
          <w:szCs w:val="20"/>
        </w:rPr>
        <w:t xml:space="preserve"> </w:t>
      </w:r>
      <w:r w:rsidRPr="00BF717C">
        <w:rPr>
          <w:rFonts w:ascii="Arial" w:hAnsi="Arial" w:cs="Arial"/>
          <w:color w:val="FF0000"/>
          <w:sz w:val="20"/>
          <w:szCs w:val="20"/>
        </w:rPr>
        <w:t>een geldlening heeft verstrekt onder het beding van hypotheek–</w:t>
      </w:r>
      <w:r w:rsidR="004527C0">
        <w:rPr>
          <w:rFonts w:ascii="Arial" w:hAnsi="Arial" w:cs="Arial"/>
          <w:color w:val="FF0000"/>
          <w:sz w:val="20"/>
          <w:szCs w:val="20"/>
        </w:rPr>
        <w:t xml:space="preserve"> </w:t>
      </w:r>
      <w:r w:rsidRPr="00BF717C">
        <w:rPr>
          <w:rFonts w:ascii="Arial" w:hAnsi="Arial" w:cs="Arial"/>
          <w:color w:val="FF0000"/>
          <w:sz w:val="20"/>
          <w:szCs w:val="20"/>
        </w:rPr>
        <w:t xml:space="preserve">en pandverlening overeenkomstig </w:t>
      </w:r>
      <w:r w:rsidR="00644CF6">
        <w:rPr>
          <w:rFonts w:ascii="Arial" w:hAnsi="Arial" w:cs="Arial"/>
          <w:color w:val="FF0000"/>
          <w:sz w:val="20"/>
          <w:szCs w:val="20"/>
        </w:rPr>
        <w:t>de</w:t>
      </w:r>
      <w:r w:rsidRPr="00BF717C">
        <w:rPr>
          <w:rFonts w:ascii="Arial" w:hAnsi="Arial" w:cs="Arial"/>
          <w:color w:val="FF0000"/>
          <w:sz w:val="20"/>
          <w:szCs w:val="20"/>
        </w:rPr>
        <w:t xml:space="preserve"> door de schuldeiser gedane en door de schuldenaar geaccepteerde </w:t>
      </w:r>
      <w:r w:rsidR="00644CF6">
        <w:rPr>
          <w:rFonts w:ascii="Arial" w:hAnsi="Arial" w:cs="Arial"/>
          <w:color w:val="FF0000"/>
          <w:sz w:val="20"/>
          <w:szCs w:val="20"/>
        </w:rPr>
        <w:t xml:space="preserve">offerte </w:t>
      </w:r>
      <w:r w:rsidRPr="00BF717C">
        <w:rPr>
          <w:rFonts w:ascii="Arial" w:hAnsi="Arial" w:cs="Arial"/>
          <w:color w:val="FF0000"/>
          <w:sz w:val="20"/>
          <w:szCs w:val="20"/>
        </w:rPr>
        <w:t xml:space="preserve">met hypotheeknummer </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proofErr w:type="spellStart"/>
      <w:r w:rsidRPr="00E63700">
        <w:rPr>
          <w:rFonts w:ascii="Arial" w:hAnsi="Arial" w:cs="Arial"/>
          <w:sz w:val="20"/>
          <w:szCs w:val="20"/>
        </w:rPr>
        <w:t>hypotheeknummer</w:t>
      </w:r>
      <w:proofErr w:type="spellEnd"/>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BF717C">
        <w:rPr>
          <w:rFonts w:ascii="Arial" w:hAnsi="Arial" w:cs="Arial"/>
          <w:color w:val="FF0000"/>
          <w:sz w:val="20"/>
          <w:szCs w:val="20"/>
        </w:rPr>
        <w:t>, waarvan blijkt uit het eveneens op heden door de schuldenaar getekende en aan deze akte te hechten exemplaar, in deze akte (tezamen) te noemen: “</w:t>
      </w:r>
      <w:ins w:id="8" w:author="Vos, Inae" w:date="2020-09-04T13:16:00Z">
        <w:r w:rsidR="00342CBA">
          <w:rPr>
            <w:rFonts w:ascii="Arial" w:hAnsi="Arial" w:cs="Arial"/>
            <w:color w:val="FF0000"/>
            <w:sz w:val="20"/>
            <w:szCs w:val="20"/>
          </w:rPr>
          <w:t>(</w:t>
        </w:r>
      </w:ins>
      <w:r w:rsidR="00644CF6">
        <w:rPr>
          <w:rFonts w:ascii="Arial" w:hAnsi="Arial" w:cs="Arial"/>
          <w:color w:val="FF0000"/>
          <w:sz w:val="20"/>
          <w:szCs w:val="20"/>
        </w:rPr>
        <w:t>de</w:t>
      </w:r>
      <w:ins w:id="9" w:author="Vos, Inae" w:date="2020-09-04T13:16:00Z">
        <w:r w:rsidR="00342CBA">
          <w:rPr>
            <w:rFonts w:ascii="Arial" w:hAnsi="Arial" w:cs="Arial"/>
            <w:color w:val="FF0000"/>
            <w:sz w:val="20"/>
            <w:szCs w:val="20"/>
          </w:rPr>
          <w:t>)</w:t>
        </w:r>
      </w:ins>
      <w:r w:rsidR="00644CF6">
        <w:rPr>
          <w:rFonts w:ascii="Arial" w:hAnsi="Arial" w:cs="Arial"/>
          <w:color w:val="FF0000"/>
          <w:sz w:val="20"/>
          <w:szCs w:val="20"/>
        </w:rPr>
        <w:t xml:space="preserve"> offerte</w:t>
      </w:r>
      <w:r w:rsidRPr="00BF717C">
        <w:rPr>
          <w:rFonts w:ascii="Arial" w:hAnsi="Arial" w:cs="Arial"/>
          <w:color w:val="FF0000"/>
          <w:sz w:val="20"/>
          <w:szCs w:val="20"/>
        </w:rPr>
        <w:t>”. De schuldenaar verklaart aan de schuldeiser wegens de op heden ontvangen gelden schuldig te zijn de hoofdsom</w:t>
      </w:r>
      <w:r w:rsidR="00644CF6">
        <w:rPr>
          <w:rFonts w:ascii="Arial" w:hAnsi="Arial" w:cs="Arial"/>
          <w:color w:val="FF0000"/>
          <w:sz w:val="20"/>
          <w:szCs w:val="20"/>
        </w:rPr>
        <w:t xml:space="preserve"> groot </w:t>
      </w:r>
      <w:r w:rsidR="00644CF6" w:rsidRPr="00FD3C6F">
        <w:rPr>
          <w:rFonts w:ascii="Arial" w:hAnsi="Arial" w:cs="Arial"/>
          <w:sz w:val="20"/>
        </w:rPr>
        <w:fldChar w:fldCharType="begin"/>
      </w:r>
      <w:r w:rsidR="00644CF6" w:rsidRPr="00B66535">
        <w:rPr>
          <w:rFonts w:ascii="Arial" w:hAnsi="Arial" w:cs="Arial"/>
          <w:sz w:val="20"/>
        </w:rPr>
        <w:instrText>MacroButton Nomacro §</w:instrText>
      </w:r>
      <w:r w:rsidR="00644CF6" w:rsidRPr="00FD3C6F">
        <w:rPr>
          <w:rFonts w:ascii="Arial" w:hAnsi="Arial" w:cs="Arial"/>
          <w:sz w:val="20"/>
        </w:rPr>
        <w:fldChar w:fldCharType="end"/>
      </w:r>
      <w:proofErr w:type="spellStart"/>
      <w:r w:rsidR="00B05FAC">
        <w:rPr>
          <w:rFonts w:ascii="Arial" w:hAnsi="Arial" w:cs="Arial"/>
          <w:sz w:val="20"/>
        </w:rPr>
        <w:t>lening</w:t>
      </w:r>
      <w:r w:rsidR="00644CF6" w:rsidRPr="00FD3C6F">
        <w:rPr>
          <w:rFonts w:ascii="Arial" w:hAnsi="Arial" w:cs="Arial"/>
          <w:sz w:val="20"/>
        </w:rPr>
        <w:t>bedrag</w:t>
      </w:r>
      <w:proofErr w:type="spellEnd"/>
      <w:r w:rsidR="00644CF6" w:rsidRPr="00FD3C6F">
        <w:rPr>
          <w:rFonts w:ascii="Arial" w:hAnsi="Arial" w:cs="Arial"/>
          <w:sz w:val="20"/>
        </w:rPr>
        <w:t xml:space="preserve"> voluit in letters (</w:t>
      </w:r>
      <w:proofErr w:type="spellStart"/>
      <w:r w:rsidR="00B05FAC">
        <w:rPr>
          <w:rFonts w:ascii="Arial" w:hAnsi="Arial" w:cs="Arial"/>
          <w:sz w:val="20"/>
        </w:rPr>
        <w:t>lening</w:t>
      </w:r>
      <w:r w:rsidR="00644CF6" w:rsidRPr="00FD3C6F">
        <w:rPr>
          <w:rFonts w:ascii="Arial" w:hAnsi="Arial" w:cs="Arial"/>
          <w:sz w:val="20"/>
        </w:rPr>
        <w:t>bedrag</w:t>
      </w:r>
      <w:proofErr w:type="spellEnd"/>
      <w:r w:rsidR="00644CF6" w:rsidRPr="00FD3C6F">
        <w:rPr>
          <w:rFonts w:ascii="Arial" w:hAnsi="Arial" w:cs="Arial"/>
          <w:sz w:val="20"/>
        </w:rPr>
        <w:t xml:space="preserve"> in cijfers)</w:t>
      </w:r>
      <w:r w:rsidR="00644CF6" w:rsidRPr="00FD3C6F">
        <w:rPr>
          <w:rFonts w:ascii="Arial" w:hAnsi="Arial" w:cs="Arial"/>
          <w:sz w:val="20"/>
        </w:rPr>
        <w:fldChar w:fldCharType="begin"/>
      </w:r>
      <w:r w:rsidR="00644CF6" w:rsidRPr="00FD3C6F">
        <w:rPr>
          <w:rFonts w:ascii="Arial" w:hAnsi="Arial" w:cs="Arial"/>
          <w:sz w:val="20"/>
        </w:rPr>
        <w:instrText>MacroButton Nomacro §</w:instrText>
      </w:r>
      <w:r w:rsidR="00644CF6" w:rsidRPr="00FD3C6F">
        <w:rPr>
          <w:rFonts w:ascii="Arial" w:hAnsi="Arial" w:cs="Arial"/>
          <w:sz w:val="20"/>
        </w:rPr>
        <w:fldChar w:fldCharType="end"/>
      </w:r>
      <w:r w:rsidRPr="00BF717C">
        <w:rPr>
          <w:rFonts w:ascii="Arial" w:hAnsi="Arial" w:cs="Arial"/>
          <w:color w:val="FF0000"/>
          <w:sz w:val="20"/>
          <w:szCs w:val="20"/>
        </w:rPr>
        <w:t xml:space="preserve">. </w:t>
      </w:r>
      <w:r w:rsidR="00B05FAC">
        <w:rPr>
          <w:rFonts w:ascii="Arial" w:hAnsi="Arial" w:cs="Arial"/>
          <w:color w:val="FF0000"/>
          <w:sz w:val="20"/>
          <w:szCs w:val="20"/>
        </w:rPr>
        <w:t>De offerte</w:t>
      </w:r>
      <w:r w:rsidRPr="00BF717C">
        <w:rPr>
          <w:rFonts w:ascii="Arial" w:hAnsi="Arial" w:cs="Arial"/>
          <w:color w:val="FF0000"/>
          <w:sz w:val="20"/>
          <w:szCs w:val="20"/>
        </w:rPr>
        <w:t xml:space="preserve"> wordt geacht integraal onderdeel uit te maken van deze akte. </w:t>
      </w:r>
    </w:p>
    <w:p w14:paraId="0BB9AAD0" w14:textId="2A806B10" w:rsidR="00BF717C" w:rsidRPr="00BF717C" w:rsidRDefault="00B05FAC" w:rsidP="00FD3C6F">
      <w:pPr>
        <w:pStyle w:val="Geenafstand"/>
        <w:ind w:left="708"/>
        <w:rPr>
          <w:rFonts w:ascii="Arial" w:hAnsi="Arial" w:cs="Arial"/>
          <w:color w:val="FF0000"/>
          <w:sz w:val="20"/>
          <w:szCs w:val="20"/>
        </w:rPr>
      </w:pPr>
      <w:proofErr w:type="spellStart"/>
      <w:r w:rsidRPr="00B05FAC">
        <w:rPr>
          <w:rFonts w:ascii="Arial" w:hAnsi="Arial" w:cs="Arial"/>
          <w:color w:val="FF0000"/>
          <w:sz w:val="20"/>
          <w:szCs w:val="20"/>
        </w:rPr>
        <w:t>Voorzover</w:t>
      </w:r>
      <w:proofErr w:type="spellEnd"/>
      <w:r w:rsidRPr="00B05FAC">
        <w:rPr>
          <w:rFonts w:ascii="Arial" w:hAnsi="Arial" w:cs="Arial"/>
          <w:color w:val="FF0000"/>
          <w:sz w:val="20"/>
          <w:szCs w:val="20"/>
        </w:rPr>
        <w:t xml:space="preserve"> daarvan niet uitdrukkelijk bij deze akte is afgeweken, zijn op</w:t>
      </w:r>
      <w:r w:rsidR="00BF717C" w:rsidRPr="00BF717C">
        <w:rPr>
          <w:rFonts w:ascii="Arial" w:hAnsi="Arial" w:cs="Arial"/>
          <w:color w:val="FF0000"/>
          <w:sz w:val="20"/>
          <w:szCs w:val="20"/>
        </w:rPr>
        <w:t xml:space="preserve"> deze geldlening en na te noemen hypotheek–</w:t>
      </w:r>
      <w:r w:rsidR="004527C0">
        <w:rPr>
          <w:rFonts w:ascii="Arial" w:hAnsi="Arial" w:cs="Arial"/>
          <w:color w:val="FF0000"/>
          <w:sz w:val="20"/>
          <w:szCs w:val="20"/>
        </w:rPr>
        <w:t xml:space="preserve"> </w:t>
      </w:r>
      <w:r w:rsidR="00BF717C" w:rsidRPr="00BF717C">
        <w:rPr>
          <w:rFonts w:ascii="Arial" w:hAnsi="Arial" w:cs="Arial"/>
          <w:color w:val="FF0000"/>
          <w:sz w:val="20"/>
          <w:szCs w:val="20"/>
        </w:rPr>
        <w:t xml:space="preserve">en pandverlening van toepassing: </w:t>
      </w:r>
    </w:p>
    <w:p w14:paraId="6CDA9CB1" w14:textId="4FDA04DA" w:rsidR="00BF717C" w:rsidRPr="00BF717C" w:rsidRDefault="00BF717C" w:rsidP="00BF717C">
      <w:pPr>
        <w:pStyle w:val="Geenafstand"/>
        <w:ind w:firstLine="708"/>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t xml:space="preserve">de bepalingen in </w:t>
      </w:r>
      <w:r w:rsidR="00B05FAC">
        <w:rPr>
          <w:rFonts w:ascii="Arial" w:hAnsi="Arial" w:cs="Arial"/>
          <w:color w:val="FF0000"/>
          <w:sz w:val="20"/>
          <w:szCs w:val="20"/>
        </w:rPr>
        <w:t>de offerte</w:t>
      </w:r>
      <w:r w:rsidRPr="00BF717C">
        <w:rPr>
          <w:rFonts w:ascii="Arial" w:hAnsi="Arial" w:cs="Arial"/>
          <w:color w:val="FF0000"/>
          <w:sz w:val="20"/>
          <w:szCs w:val="20"/>
        </w:rPr>
        <w:t xml:space="preserve">, en </w:t>
      </w:r>
    </w:p>
    <w:p w14:paraId="19BA15CF" w14:textId="281A676F" w:rsidR="00BF717C" w:rsidRPr="00BF717C" w:rsidRDefault="00BF717C" w:rsidP="00BF717C">
      <w:pPr>
        <w:pStyle w:val="Geenafstand"/>
        <w:ind w:left="1413" w:hanging="705"/>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t xml:space="preserve">de overige bepalingen vervat in de bij </w:t>
      </w:r>
      <w:r w:rsidR="00B05FAC">
        <w:rPr>
          <w:rFonts w:ascii="Arial" w:hAnsi="Arial" w:cs="Arial"/>
          <w:color w:val="FF0000"/>
          <w:sz w:val="20"/>
          <w:szCs w:val="20"/>
        </w:rPr>
        <w:t>de offerte</w:t>
      </w:r>
      <w:r w:rsidRPr="00BF717C">
        <w:rPr>
          <w:rFonts w:ascii="Arial" w:hAnsi="Arial" w:cs="Arial"/>
          <w:color w:val="FF0000"/>
          <w:sz w:val="20"/>
          <w:szCs w:val="20"/>
        </w:rPr>
        <w:t xml:space="preserve"> aan schuldenaar verstrekte documenten, en </w:t>
      </w:r>
    </w:p>
    <w:p w14:paraId="12E36212" w14:textId="77777777" w:rsidR="00BF717C" w:rsidRPr="00BF717C" w:rsidRDefault="00BF717C" w:rsidP="00BF717C">
      <w:pPr>
        <w:pStyle w:val="Geenafstand"/>
        <w:ind w:firstLine="708"/>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t xml:space="preserve">de na te noemen Algemene Voorwaarden. </w:t>
      </w:r>
    </w:p>
    <w:p w14:paraId="38360509"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r>
      <w:r w:rsidRPr="00BF717C">
        <w:rPr>
          <w:rFonts w:ascii="Arial" w:hAnsi="Arial" w:cs="Arial"/>
          <w:color w:val="FF0000"/>
          <w:sz w:val="20"/>
          <w:szCs w:val="20"/>
          <w:u w:val="single"/>
        </w:rPr>
        <w:t>Looptijd en aflossing</w:t>
      </w:r>
      <w:r w:rsidRPr="00BF717C">
        <w:rPr>
          <w:rFonts w:ascii="Arial" w:hAnsi="Arial" w:cs="Arial"/>
          <w:color w:val="FF0000"/>
          <w:sz w:val="20"/>
          <w:szCs w:val="20"/>
        </w:rPr>
        <w:t xml:space="preserve"> </w:t>
      </w:r>
    </w:p>
    <w:p w14:paraId="0B6C0277" w14:textId="17FED40F"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 xml:space="preserve">De lening heeft een looptijd zoals in deze akte is overeengekomen. De aflossing van de lening vindt plaats op de wijze zoals is overeengekomen, respectievelijk zoals eventueel nader tussen partijen zal worden overeengekomen. </w:t>
      </w:r>
    </w:p>
    <w:p w14:paraId="49A73AB0"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r>
      <w:r w:rsidRPr="00BF717C">
        <w:rPr>
          <w:rFonts w:ascii="Arial" w:hAnsi="Arial" w:cs="Arial"/>
          <w:color w:val="FF0000"/>
          <w:sz w:val="20"/>
          <w:szCs w:val="20"/>
          <w:u w:val="single"/>
        </w:rPr>
        <w:t xml:space="preserve">Rente </w:t>
      </w:r>
    </w:p>
    <w:p w14:paraId="2F835944" w14:textId="4FD494BB"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De schuldenaar is aan de schuldeiser over de hoofdsom of het restant daarvan een rente verschuldigd zoals overeengekomen in de</w:t>
      </w:r>
      <w:r w:rsidR="00510389">
        <w:rPr>
          <w:rFonts w:ascii="Arial" w:hAnsi="Arial" w:cs="Arial"/>
          <w:color w:val="FF0000"/>
          <w:sz w:val="20"/>
          <w:szCs w:val="20"/>
        </w:rPr>
        <w:t xml:space="preserve"> offerte</w:t>
      </w:r>
      <w:r w:rsidRPr="00BF717C">
        <w:rPr>
          <w:rFonts w:ascii="Arial" w:hAnsi="Arial" w:cs="Arial"/>
          <w:color w:val="FF0000"/>
          <w:sz w:val="20"/>
          <w:szCs w:val="20"/>
        </w:rPr>
        <w:t>, per maand achteraf te voldoen, welk percentage is vastgesteld tot de eerste renteherzieningsdatum zoals overeengekomen in de</w:t>
      </w:r>
      <w:r w:rsidR="00510389">
        <w:rPr>
          <w:rFonts w:ascii="Arial" w:hAnsi="Arial" w:cs="Arial"/>
          <w:color w:val="FF0000"/>
          <w:sz w:val="20"/>
          <w:szCs w:val="20"/>
        </w:rPr>
        <w:t xml:space="preserve"> offerte</w:t>
      </w:r>
      <w:r w:rsidRPr="00BF717C">
        <w:rPr>
          <w:rFonts w:ascii="Arial" w:hAnsi="Arial" w:cs="Arial"/>
          <w:color w:val="FF0000"/>
          <w:sz w:val="20"/>
          <w:szCs w:val="20"/>
        </w:rPr>
        <w:t xml:space="preserve">. </w:t>
      </w:r>
    </w:p>
    <w:p w14:paraId="5D044BAF" w14:textId="77777777" w:rsidR="00BF717C" w:rsidRPr="00AE18CD" w:rsidRDefault="00BF717C" w:rsidP="00BF717C">
      <w:pPr>
        <w:pStyle w:val="Geenafstand"/>
        <w:rPr>
          <w:rFonts w:ascii="Arial" w:hAnsi="Arial" w:cs="Arial"/>
          <w:color w:val="FF0000"/>
          <w:sz w:val="20"/>
          <w:szCs w:val="20"/>
        </w:rPr>
      </w:pPr>
      <w:r w:rsidRPr="00AE18CD">
        <w:rPr>
          <w:rFonts w:ascii="Arial" w:hAnsi="Arial" w:cs="Arial"/>
          <w:color w:val="FF0000"/>
          <w:sz w:val="20"/>
          <w:szCs w:val="20"/>
        </w:rPr>
        <w:t xml:space="preserve">D </w:t>
      </w:r>
      <w:r w:rsidRPr="00AE18CD">
        <w:rPr>
          <w:rFonts w:ascii="Arial" w:hAnsi="Arial" w:cs="Arial"/>
          <w:color w:val="FF0000"/>
          <w:sz w:val="20"/>
          <w:szCs w:val="20"/>
        </w:rPr>
        <w:tab/>
      </w:r>
      <w:r w:rsidRPr="00AE18CD">
        <w:rPr>
          <w:rFonts w:ascii="Arial" w:hAnsi="Arial" w:cs="Arial"/>
          <w:color w:val="FF0000"/>
          <w:sz w:val="20"/>
          <w:szCs w:val="20"/>
          <w:u w:val="single"/>
        </w:rPr>
        <w:t>Hypotheekstelling</w:t>
      </w:r>
      <w:r w:rsidRPr="00AE18CD">
        <w:rPr>
          <w:rFonts w:ascii="Arial" w:hAnsi="Arial" w:cs="Arial"/>
          <w:color w:val="FF0000"/>
          <w:sz w:val="20"/>
          <w:szCs w:val="20"/>
        </w:rPr>
        <w:t xml:space="preserve"> </w:t>
      </w:r>
    </w:p>
    <w:p w14:paraId="08D86B71" w14:textId="77777777" w:rsidR="00BF717C" w:rsidRPr="00AE18CD" w:rsidRDefault="00BF717C" w:rsidP="00BF717C">
      <w:pPr>
        <w:pStyle w:val="Geenafstand"/>
        <w:ind w:left="708"/>
        <w:rPr>
          <w:rFonts w:ascii="Arial" w:hAnsi="Arial" w:cs="Arial"/>
          <w:color w:val="FF0000"/>
          <w:sz w:val="20"/>
          <w:szCs w:val="20"/>
        </w:rPr>
      </w:pPr>
      <w:r w:rsidRPr="00AE18CD">
        <w:rPr>
          <w:rFonts w:ascii="Arial" w:hAnsi="Arial" w:cs="Arial"/>
          <w:color w:val="FF0000"/>
          <w:sz w:val="20"/>
          <w:szCs w:val="20"/>
        </w:rPr>
        <w:t xml:space="preserve">Ter uitvoering van de hiervoor vermelde overeenkomst en de daarop van toepassing verklaarde Algemene Voorwaarden (als hierna gemeld), tot zekerheid voor de betaling van: </w:t>
      </w:r>
    </w:p>
    <w:p w14:paraId="719E92FB" w14:textId="167A66E5" w:rsidR="00BF717C" w:rsidRPr="00AE18CD" w:rsidRDefault="00BF717C" w:rsidP="00BF717C">
      <w:pPr>
        <w:pStyle w:val="Geenafstand"/>
        <w:ind w:left="1413" w:hanging="705"/>
        <w:rPr>
          <w:rFonts w:ascii="Arial" w:hAnsi="Arial" w:cs="Arial"/>
          <w:color w:val="FF0000"/>
          <w:sz w:val="20"/>
          <w:szCs w:val="20"/>
        </w:rPr>
      </w:pPr>
      <w:r w:rsidRPr="00AE18CD">
        <w:rPr>
          <w:rFonts w:ascii="Arial" w:hAnsi="Arial" w:cs="Arial"/>
          <w:color w:val="FF0000"/>
          <w:sz w:val="20"/>
          <w:szCs w:val="20"/>
        </w:rPr>
        <w:lastRenderedPageBreak/>
        <w:t xml:space="preserve">- </w:t>
      </w:r>
      <w:r w:rsidRPr="00AE18CD">
        <w:rPr>
          <w:rFonts w:ascii="Arial" w:hAnsi="Arial" w:cs="Arial"/>
          <w:color w:val="FF0000"/>
          <w:sz w:val="20"/>
          <w:szCs w:val="20"/>
        </w:rPr>
        <w:tab/>
        <w:t xml:space="preserve">al wat schuldenaar aan de schuldeiser verschuldigd is of te eniger tijd zal zijn uit hoofde van de geldlening of uit welke hoofde ook, waaronder doch niet beperkt tot de hoofdsom, renten, boeten, kosten en vergoedingen van welke aard dan ook, waaronder vergoedingen voor al hetgeen de schuldeiser voor de </w:t>
      </w:r>
      <w:r w:rsidR="00510389">
        <w:rPr>
          <w:rFonts w:ascii="Arial" w:hAnsi="Arial" w:cs="Arial"/>
          <w:color w:val="FF0000"/>
          <w:sz w:val="20"/>
          <w:szCs w:val="20"/>
        </w:rPr>
        <w:t>hypotheekgever</w:t>
      </w:r>
      <w:r w:rsidRPr="00AE18CD">
        <w:rPr>
          <w:rFonts w:ascii="Arial" w:hAnsi="Arial" w:cs="Arial"/>
          <w:color w:val="FF0000"/>
          <w:sz w:val="20"/>
          <w:szCs w:val="20"/>
        </w:rPr>
        <w:t xml:space="preserve"> en/of </w:t>
      </w:r>
      <w:r w:rsidR="00510389">
        <w:rPr>
          <w:rFonts w:ascii="Arial" w:hAnsi="Arial" w:cs="Arial"/>
          <w:color w:val="FF0000"/>
          <w:sz w:val="20"/>
          <w:szCs w:val="20"/>
        </w:rPr>
        <w:t>schuldenaar</w:t>
      </w:r>
      <w:r w:rsidRPr="00AE18CD">
        <w:rPr>
          <w:rFonts w:ascii="Arial" w:hAnsi="Arial" w:cs="Arial"/>
          <w:color w:val="FF0000"/>
          <w:sz w:val="20"/>
          <w:szCs w:val="20"/>
        </w:rPr>
        <w:t xml:space="preserve"> (verder) heeft voldaan zoals voorschotten, verzekeringspremies en dergelijke, alsmede voor de kosten die de schuldeiser heeft gemaakt in verband met de niet (tijdige) nakoming door de schuldenaar van zijn verplichtingen jegens de schuldeiser, tot een </w:t>
      </w:r>
      <w:r w:rsidR="00AE18CD" w:rsidRPr="00AE18CD">
        <w:rPr>
          <w:rFonts w:ascii="Arial" w:hAnsi="Arial" w:cs="Arial"/>
          <w:color w:val="FF0000"/>
          <w:sz w:val="20"/>
          <w:szCs w:val="20"/>
        </w:rPr>
        <w:t xml:space="preserve">gezamenlijk bedrag begroot op </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0088272F">
        <w:rPr>
          <w:rFonts w:ascii="Arial" w:hAnsi="Arial" w:cs="Arial"/>
          <w:snapToGrid w:val="0"/>
          <w:sz w:val="20"/>
        </w:rPr>
        <w:t>hypotheekbedrag</w:t>
      </w:r>
      <w:r w:rsidR="00AE18CD" w:rsidRPr="00AE18CD">
        <w:rPr>
          <w:rFonts w:ascii="Arial" w:hAnsi="Arial" w:cs="Arial"/>
          <w:snapToGrid w:val="0"/>
          <w:sz w:val="20"/>
        </w:rPr>
        <w:t xml:space="preserve"> voluit in letters (</w:t>
      </w:r>
      <w:r w:rsidR="0088272F">
        <w:rPr>
          <w:rFonts w:ascii="Arial" w:hAnsi="Arial" w:cs="Arial"/>
          <w:snapToGrid w:val="0"/>
          <w:sz w:val="20"/>
        </w:rPr>
        <w:t>hypotheek</w:t>
      </w:r>
      <w:r w:rsidR="00AE18CD"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Pr="00AE18CD">
        <w:rPr>
          <w:rFonts w:ascii="Arial" w:hAnsi="Arial" w:cs="Arial"/>
          <w:color w:val="FF0000"/>
          <w:sz w:val="20"/>
          <w:szCs w:val="20"/>
        </w:rPr>
        <w:t xml:space="preserve">; alsmede </w:t>
      </w:r>
    </w:p>
    <w:p w14:paraId="2D56DC5D" w14:textId="77777777" w:rsidR="00510389" w:rsidRDefault="00BF717C" w:rsidP="002C5B3B">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de bedongen rente en eventueel later overeen te komen verhogingen daarvan en al wat de schuldeiser in verband met het vorenstaande aan renten, boeten, kosten, premies of anderszins, verder te vorderen heeft of za</w:t>
      </w:r>
      <w:r w:rsidR="00AE18CD" w:rsidRPr="00AE18CD">
        <w:rPr>
          <w:rFonts w:ascii="Arial" w:hAnsi="Arial" w:cs="Arial"/>
          <w:color w:val="FF0000"/>
          <w:sz w:val="20"/>
          <w:szCs w:val="20"/>
        </w:rPr>
        <w:t xml:space="preserve">l hebben, tezamen begroot op </w:t>
      </w:r>
      <w:bookmarkStart w:id="10" w:name="_Hlk13736613"/>
      <w:r w:rsidR="00DD0BD8" w:rsidRPr="00AE18CD">
        <w:rPr>
          <w:rFonts w:ascii="Arial" w:hAnsi="Arial" w:cs="Arial"/>
          <w:snapToGrid w:val="0"/>
          <w:sz w:val="20"/>
        </w:rPr>
        <w:fldChar w:fldCharType="begin"/>
      </w:r>
      <w:r w:rsidR="00DD0BD8" w:rsidRPr="00AE18CD">
        <w:rPr>
          <w:rFonts w:ascii="Arial" w:hAnsi="Arial" w:cs="Arial"/>
          <w:snapToGrid w:val="0"/>
          <w:sz w:val="20"/>
        </w:rPr>
        <w:instrText>MacroButton Nomacro §</w:instrText>
      </w:r>
      <w:r w:rsidR="00DD0BD8" w:rsidRPr="00AE18CD">
        <w:rPr>
          <w:rFonts w:ascii="Arial" w:hAnsi="Arial" w:cs="Arial"/>
          <w:snapToGrid w:val="0"/>
          <w:sz w:val="20"/>
        </w:rPr>
        <w:fldChar w:fldCharType="end"/>
      </w:r>
      <w:r w:rsidR="0020379D">
        <w:rPr>
          <w:rFonts w:ascii="Arial" w:hAnsi="Arial" w:cs="Arial"/>
          <w:snapToGrid w:val="0"/>
          <w:sz w:val="20"/>
        </w:rPr>
        <w:t>rente</w:t>
      </w:r>
      <w:r w:rsidR="00DD0BD8" w:rsidRPr="00AE18CD">
        <w:rPr>
          <w:rFonts w:ascii="Arial" w:hAnsi="Arial" w:cs="Arial"/>
          <w:snapToGrid w:val="0"/>
          <w:sz w:val="20"/>
        </w:rPr>
        <w:t>bedrag voluit in letters (</w:t>
      </w:r>
      <w:r w:rsidR="0020379D">
        <w:rPr>
          <w:rFonts w:ascii="Arial" w:hAnsi="Arial" w:cs="Arial"/>
          <w:snapToGrid w:val="0"/>
          <w:sz w:val="20"/>
        </w:rPr>
        <w:t>rente</w:t>
      </w:r>
      <w:r w:rsidR="00DD0BD8"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bookmarkEnd w:id="10"/>
      <w:r w:rsidRPr="00AE18CD">
        <w:rPr>
          <w:rFonts w:ascii="Arial" w:hAnsi="Arial" w:cs="Arial"/>
          <w:color w:val="FF0000"/>
          <w:sz w:val="20"/>
          <w:szCs w:val="20"/>
        </w:rPr>
        <w:t xml:space="preserve">, </w:t>
      </w:r>
    </w:p>
    <w:p w14:paraId="35B84B78" w14:textId="70CA29BE" w:rsidR="00AE18CD" w:rsidRPr="002C5B3B" w:rsidRDefault="00BF717C" w:rsidP="00FD3C6F">
      <w:pPr>
        <w:pStyle w:val="Geenafstand"/>
        <w:ind w:left="709" w:hanging="1"/>
        <w:rPr>
          <w:rFonts w:ascii="Arial" w:hAnsi="Arial" w:cs="Arial"/>
          <w:color w:val="FF0000"/>
          <w:sz w:val="20"/>
          <w:szCs w:val="20"/>
        </w:rPr>
      </w:pPr>
      <w:r w:rsidRPr="00AE18CD">
        <w:rPr>
          <w:rFonts w:ascii="Arial" w:hAnsi="Arial" w:cs="Arial"/>
          <w:color w:val="FF0000"/>
          <w:sz w:val="20"/>
          <w:szCs w:val="20"/>
        </w:rPr>
        <w:t xml:space="preserve">voor een maximumbedrag van </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0088272F">
        <w:rPr>
          <w:rFonts w:ascii="Arial" w:hAnsi="Arial" w:cs="Arial"/>
          <w:snapToGrid w:val="0"/>
          <w:sz w:val="20"/>
        </w:rPr>
        <w:t>totaal</w:t>
      </w:r>
      <w:r w:rsidR="00AE18CD" w:rsidRPr="00AE18CD">
        <w:rPr>
          <w:rFonts w:ascii="Arial" w:hAnsi="Arial" w:cs="Arial"/>
          <w:snapToGrid w:val="0"/>
          <w:sz w:val="20"/>
        </w:rPr>
        <w:t>bedrag voluit in letters (</w:t>
      </w:r>
      <w:r w:rsidR="0088272F">
        <w:rPr>
          <w:rFonts w:ascii="Arial" w:hAnsi="Arial" w:cs="Arial"/>
          <w:snapToGrid w:val="0"/>
          <w:sz w:val="20"/>
        </w:rPr>
        <w:t>totaal</w:t>
      </w:r>
      <w:r w:rsidR="00AE18CD"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Pr="00AE18CD">
        <w:rPr>
          <w:rFonts w:ascii="Arial" w:hAnsi="Arial" w:cs="Arial"/>
          <w:color w:val="FF0000"/>
          <w:sz w:val="20"/>
          <w:szCs w:val="20"/>
        </w:rPr>
        <w:t>, wordt</w:t>
      </w:r>
      <w:r w:rsidR="00510389">
        <w:rPr>
          <w:rFonts w:ascii="Arial" w:hAnsi="Arial" w:cs="Arial"/>
          <w:color w:val="FF0000"/>
          <w:sz w:val="20"/>
          <w:szCs w:val="20"/>
        </w:rPr>
        <w:t xml:space="preserve"> </w:t>
      </w:r>
      <w:r w:rsidRPr="00AE18CD">
        <w:rPr>
          <w:rFonts w:ascii="Arial" w:hAnsi="Arial" w:cs="Arial"/>
          <w:color w:val="FF0000"/>
          <w:sz w:val="20"/>
          <w:szCs w:val="20"/>
        </w:rPr>
        <w:t xml:space="preserve">door de hypotheekgever ten behoeve van de schuldeiser het recht van hypotheek verleend op </w:t>
      </w:r>
      <w:r w:rsidR="00510389" w:rsidRPr="00FD3C6F">
        <w:rPr>
          <w:rFonts w:ascii="Arial" w:hAnsi="Arial" w:cs="Arial"/>
          <w:color w:val="339966"/>
          <w:sz w:val="20"/>
          <w:szCs w:val="20"/>
        </w:rPr>
        <w:t>het/</w:t>
      </w:r>
      <w:r w:rsidRPr="00FD3C6F">
        <w:rPr>
          <w:rFonts w:ascii="Arial" w:hAnsi="Arial" w:cs="Arial"/>
          <w:color w:val="339966"/>
          <w:sz w:val="20"/>
          <w:szCs w:val="20"/>
        </w:rPr>
        <w:t xml:space="preserve">de </w:t>
      </w:r>
      <w:r w:rsidRPr="00AE18CD">
        <w:rPr>
          <w:rFonts w:ascii="Arial" w:hAnsi="Arial" w:cs="Arial"/>
          <w:color w:val="FF0000"/>
          <w:sz w:val="20"/>
          <w:szCs w:val="20"/>
        </w:rPr>
        <w:t>onder E genoemde aan de hypotheekgever toebehorende registergoed</w:t>
      </w:r>
      <w:r w:rsidRPr="00FD3C6F">
        <w:rPr>
          <w:rFonts w:ascii="Arial" w:hAnsi="Arial" w:cs="Arial"/>
          <w:color w:val="7030A0"/>
          <w:sz w:val="20"/>
          <w:szCs w:val="20"/>
        </w:rPr>
        <w:t>eren</w:t>
      </w:r>
      <w:r w:rsidRPr="00AE18CD">
        <w:rPr>
          <w:rFonts w:ascii="Arial" w:hAnsi="Arial" w:cs="Arial"/>
          <w:color w:val="FF0000"/>
          <w:sz w:val="20"/>
          <w:szCs w:val="20"/>
        </w:rPr>
        <w:t>.</w:t>
      </w:r>
      <w:r w:rsidRPr="00AE18CD">
        <w:rPr>
          <w:color w:val="FF0000"/>
        </w:rPr>
        <w:t xml:space="preserve"> </w:t>
      </w:r>
      <w:r w:rsidR="00AB5F25" w:rsidRPr="00AE18CD">
        <w:rPr>
          <w:rFonts w:ascii="Arial" w:hAnsi="Arial" w:cs="Arial"/>
          <w:snapToGrid w:val="0"/>
          <w:color w:val="FF0000"/>
          <w:sz w:val="20"/>
        </w:rPr>
        <w:t xml:space="preserve"> </w:t>
      </w:r>
    </w:p>
    <w:p w14:paraId="7A341A6C" w14:textId="77777777" w:rsidR="00AE18CD" w:rsidRPr="00AE18CD" w:rsidRDefault="00AE18CD" w:rsidP="00006286">
      <w:pPr>
        <w:pStyle w:val="Geenafstand"/>
        <w:rPr>
          <w:rFonts w:ascii="Arial" w:hAnsi="Arial" w:cs="Arial"/>
          <w:sz w:val="20"/>
          <w:szCs w:val="20"/>
        </w:rPr>
      </w:pPr>
      <w:r w:rsidRPr="00006286">
        <w:rPr>
          <w:rFonts w:ascii="Arial" w:hAnsi="Arial" w:cs="Arial"/>
          <w:color w:val="FF0000"/>
          <w:sz w:val="20"/>
          <w:szCs w:val="20"/>
        </w:rPr>
        <w:t>E</w:t>
      </w:r>
      <w:r w:rsidRPr="00AE18CD">
        <w:rPr>
          <w:rFonts w:ascii="Arial" w:hAnsi="Arial" w:cs="Arial"/>
          <w:sz w:val="20"/>
          <w:szCs w:val="20"/>
        </w:rPr>
        <w:t xml:space="preserve"> </w:t>
      </w:r>
      <w:r>
        <w:rPr>
          <w:rFonts w:ascii="Arial" w:hAnsi="Arial" w:cs="Arial"/>
          <w:sz w:val="20"/>
          <w:szCs w:val="20"/>
        </w:rPr>
        <w:tab/>
      </w:r>
      <w:r w:rsidRPr="00006286">
        <w:rPr>
          <w:rFonts w:ascii="Arial" w:hAnsi="Arial" w:cs="Arial"/>
          <w:color w:val="FF0000"/>
          <w:sz w:val="20"/>
          <w:szCs w:val="20"/>
          <w:u w:val="single"/>
        </w:rPr>
        <w:t>Registergoed</w:t>
      </w:r>
      <w:r w:rsidRPr="00006286">
        <w:rPr>
          <w:rFonts w:ascii="Arial" w:hAnsi="Arial" w:cs="Arial"/>
          <w:color w:val="7030A0"/>
          <w:sz w:val="20"/>
          <w:szCs w:val="20"/>
          <w:u w:val="single"/>
        </w:rPr>
        <w:t>eren</w:t>
      </w:r>
      <w:r w:rsidRPr="00AE18CD">
        <w:rPr>
          <w:rFonts w:ascii="Arial" w:hAnsi="Arial" w:cs="Arial"/>
          <w:sz w:val="20"/>
          <w:szCs w:val="20"/>
        </w:rPr>
        <w:t xml:space="preserve"> </w:t>
      </w:r>
    </w:p>
    <w:p w14:paraId="3BE6ADA7" w14:textId="77777777" w:rsidR="00AE18CD" w:rsidRPr="00006286" w:rsidRDefault="00AE18CD" w:rsidP="00006286">
      <w:pPr>
        <w:pStyle w:val="Geenafstand"/>
        <w:ind w:left="708"/>
        <w:rPr>
          <w:rFonts w:ascii="Arial" w:hAnsi="Arial" w:cs="Arial"/>
          <w:color w:val="FF0000"/>
          <w:sz w:val="20"/>
          <w:szCs w:val="20"/>
        </w:rPr>
      </w:pPr>
      <w:r w:rsidRPr="00006286">
        <w:rPr>
          <w:rFonts w:ascii="Arial" w:hAnsi="Arial" w:cs="Arial"/>
          <w:color w:val="FF0000"/>
          <w:sz w:val="20"/>
          <w:szCs w:val="20"/>
        </w:rPr>
        <w:t xml:space="preserve">Schuldenaar verleent bij deze aan de schuldeiser, die dit van schuldenaar aanvaardt, het recht van </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403A97">
        <w:rPr>
          <w:rFonts w:ascii="Arial" w:hAnsi="Arial" w:cs="Arial"/>
          <w:snapToGrid w:val="0"/>
          <w:sz w:val="20"/>
        </w:rPr>
        <w:t>telwoord</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006286">
        <w:rPr>
          <w:rFonts w:ascii="Arial" w:hAnsi="Arial" w:cs="Arial"/>
          <w:snapToGrid w:val="0"/>
          <w:color w:val="FF0000"/>
          <w:sz w:val="20"/>
        </w:rPr>
        <w:t xml:space="preserve"> </w:t>
      </w:r>
      <w:r w:rsidRPr="00006286">
        <w:rPr>
          <w:rFonts w:ascii="Arial" w:hAnsi="Arial" w:cs="Arial"/>
          <w:color w:val="FF0000"/>
          <w:sz w:val="20"/>
          <w:szCs w:val="20"/>
        </w:rPr>
        <w:t xml:space="preserve">hypotheek op het hierna te beschrijven onderpand: </w:t>
      </w:r>
    </w:p>
    <w:p w14:paraId="1BA0A26E" w14:textId="77777777" w:rsidR="00AE18CD" w:rsidRPr="00006286" w:rsidRDefault="00AE18CD" w:rsidP="00006286">
      <w:pPr>
        <w:pStyle w:val="Geenafstand"/>
        <w:ind w:firstLine="708"/>
        <w:rPr>
          <w:rFonts w:ascii="Arial" w:hAnsi="Arial" w:cs="Arial"/>
          <w:color w:val="FF0000"/>
          <w:sz w:val="20"/>
          <w:szCs w:val="20"/>
        </w:rPr>
      </w:pPr>
      <w:r w:rsidRPr="00006286">
        <w:rPr>
          <w:rFonts w:ascii="Arial" w:hAnsi="Arial" w:cs="Arial"/>
          <w:color w:val="FF0000"/>
          <w:sz w:val="20"/>
          <w:highlight w:val="yellow"/>
        </w:rPr>
        <w:t>TEKSTBLOK RECHT</w:t>
      </w:r>
      <w:r w:rsidRPr="00006286">
        <w:rPr>
          <w:rFonts w:ascii="Arial" w:hAnsi="Arial" w:cs="Arial"/>
          <w:color w:val="FF0000"/>
          <w:sz w:val="20"/>
        </w:rPr>
        <w:t xml:space="preserve"> </w:t>
      </w:r>
      <w:r w:rsidRPr="00006286">
        <w:rPr>
          <w:rFonts w:ascii="Arial" w:hAnsi="Arial" w:cs="Arial"/>
          <w:color w:val="FF0000"/>
          <w:sz w:val="20"/>
          <w:highlight w:val="yellow"/>
        </w:rPr>
        <w:t>TEKSTBLOK REGISTERGOED</w:t>
      </w:r>
      <w:r w:rsidRPr="00006286">
        <w:rPr>
          <w:rFonts w:ascii="Arial" w:hAnsi="Arial" w:cs="Arial"/>
          <w:color w:val="FF0000"/>
          <w:sz w:val="20"/>
        </w:rPr>
        <w:t>;</w:t>
      </w:r>
      <w:r w:rsidRPr="00006286">
        <w:rPr>
          <w:rFonts w:ascii="Arial" w:hAnsi="Arial" w:cs="Arial"/>
          <w:color w:val="FF0000"/>
          <w:sz w:val="20"/>
          <w:szCs w:val="20"/>
        </w:rPr>
        <w:t xml:space="preserve"> </w:t>
      </w:r>
    </w:p>
    <w:p w14:paraId="11C7DA96" w14:textId="2B7BE03A" w:rsidR="00917860" w:rsidRPr="00917860" w:rsidRDefault="009E6AD9" w:rsidP="006E180F">
      <w:pPr>
        <w:pStyle w:val="Geenafstand"/>
        <w:rPr>
          <w:rFonts w:ascii="Arial" w:hAnsi="Arial" w:cs="Arial"/>
          <w:color w:val="7030A0"/>
          <w:sz w:val="20"/>
          <w:szCs w:val="20"/>
        </w:rPr>
      </w:pPr>
      <w:r>
        <w:rPr>
          <w:rFonts w:ascii="Arial" w:hAnsi="Arial" w:cs="Arial"/>
          <w:color w:val="7030A0"/>
          <w:sz w:val="20"/>
          <w:szCs w:val="20"/>
        </w:rPr>
        <w:tab/>
      </w:r>
      <w:r w:rsidR="00917860" w:rsidRPr="00917860">
        <w:rPr>
          <w:rFonts w:ascii="Arial" w:hAnsi="Arial" w:cs="Arial"/>
          <w:color w:val="7030A0"/>
          <w:sz w:val="20"/>
          <w:szCs w:val="20"/>
        </w:rPr>
        <w:t>Overbrugging</w:t>
      </w:r>
    </w:p>
    <w:p w14:paraId="3E03732D" w14:textId="06818392" w:rsidR="00917860" w:rsidRDefault="00917860" w:rsidP="00917860">
      <w:pPr>
        <w:pStyle w:val="Geenafstand"/>
        <w:ind w:left="708"/>
        <w:rPr>
          <w:rFonts w:ascii="Arial" w:hAnsi="Arial" w:cs="Arial"/>
          <w:color w:val="7030A0"/>
          <w:sz w:val="20"/>
          <w:szCs w:val="20"/>
        </w:rPr>
      </w:pPr>
      <w:r w:rsidRPr="00917860">
        <w:rPr>
          <w:rFonts w:ascii="Arial" w:hAnsi="Arial" w:cs="Arial"/>
          <w:color w:val="7030A0"/>
          <w:sz w:val="20"/>
          <w:szCs w:val="20"/>
        </w:rPr>
        <w:t xml:space="preserve">Voorts verleent schuldenaar, tot meerdere zekerheid voor de betaling van de Lening als hierboven vermeld, bij deze aan de schuldeiser, die van de </w:t>
      </w:r>
      <w:r w:rsidRPr="00510389">
        <w:rPr>
          <w:rFonts w:ascii="Arial" w:hAnsi="Arial" w:cs="Arial"/>
          <w:color w:val="7030A0"/>
          <w:sz w:val="20"/>
          <w:szCs w:val="20"/>
        </w:rPr>
        <w:t>schuldenaar</w:t>
      </w:r>
      <w:r w:rsidRPr="00917860">
        <w:rPr>
          <w:rFonts w:ascii="Arial" w:hAnsi="Arial" w:cs="Arial"/>
          <w:color w:val="7030A0"/>
          <w:sz w:val="20"/>
          <w:szCs w:val="20"/>
        </w:rPr>
        <w:t xml:space="preserve"> aanvaardt, het recht van </w:t>
      </w:r>
      <w:r w:rsidRPr="00ED69BD">
        <w:rPr>
          <w:rFonts w:ascii="Arial" w:hAnsi="Arial" w:cs="Arial"/>
          <w:snapToGrid w:val="0"/>
          <w:color w:val="000000" w:themeColor="text1"/>
          <w:sz w:val="20"/>
        </w:rPr>
        <w:fldChar w:fldCharType="begin"/>
      </w:r>
      <w:r w:rsidRPr="00ED69BD">
        <w:rPr>
          <w:rFonts w:ascii="Arial" w:hAnsi="Arial" w:cs="Arial"/>
          <w:snapToGrid w:val="0"/>
          <w:color w:val="000000" w:themeColor="text1"/>
          <w:sz w:val="20"/>
        </w:rPr>
        <w:instrText>MacroButton Nomacro §</w:instrText>
      </w:r>
      <w:r w:rsidRPr="00ED69BD">
        <w:rPr>
          <w:rFonts w:ascii="Arial" w:hAnsi="Arial" w:cs="Arial"/>
          <w:snapToGrid w:val="0"/>
          <w:color w:val="000000" w:themeColor="text1"/>
          <w:sz w:val="20"/>
        </w:rPr>
        <w:fldChar w:fldCharType="end"/>
      </w:r>
      <w:r w:rsidRPr="00ED69BD">
        <w:rPr>
          <w:rFonts w:ascii="Arial" w:hAnsi="Arial" w:cs="Arial"/>
          <w:color w:val="000000" w:themeColor="text1"/>
          <w:sz w:val="20"/>
          <w:szCs w:val="20"/>
        </w:rPr>
        <w:t>telwoord</w:t>
      </w:r>
      <w:r w:rsidRPr="00ED69BD">
        <w:rPr>
          <w:rFonts w:ascii="Arial" w:hAnsi="Arial" w:cs="Arial"/>
          <w:snapToGrid w:val="0"/>
          <w:color w:val="000000" w:themeColor="text1"/>
          <w:sz w:val="20"/>
        </w:rPr>
        <w:fldChar w:fldCharType="begin"/>
      </w:r>
      <w:r w:rsidRPr="00ED69BD">
        <w:rPr>
          <w:rFonts w:ascii="Arial" w:hAnsi="Arial" w:cs="Arial"/>
          <w:snapToGrid w:val="0"/>
          <w:color w:val="000000" w:themeColor="text1"/>
          <w:sz w:val="20"/>
        </w:rPr>
        <w:instrText>MacroButton Nomacro §</w:instrText>
      </w:r>
      <w:r w:rsidRPr="00ED69BD">
        <w:rPr>
          <w:rFonts w:ascii="Arial" w:hAnsi="Arial" w:cs="Arial"/>
          <w:snapToGrid w:val="0"/>
          <w:color w:val="000000" w:themeColor="text1"/>
          <w:sz w:val="20"/>
        </w:rPr>
        <w:fldChar w:fldCharType="end"/>
      </w:r>
      <w:r w:rsidRPr="00917860">
        <w:rPr>
          <w:rFonts w:ascii="Arial" w:hAnsi="Arial" w:cs="Arial"/>
          <w:color w:val="7030A0"/>
          <w:sz w:val="20"/>
          <w:szCs w:val="20"/>
        </w:rPr>
        <w:t xml:space="preserve"> hypotheek op het hierna te omschrijven onderpand:</w:t>
      </w:r>
    </w:p>
    <w:p w14:paraId="25666A81" w14:textId="74948293" w:rsidR="00917860" w:rsidRPr="00917860" w:rsidRDefault="00917860" w:rsidP="00917860">
      <w:pPr>
        <w:pStyle w:val="Geenafstand"/>
        <w:ind w:left="708"/>
        <w:rPr>
          <w:rFonts w:ascii="Arial" w:hAnsi="Arial" w:cs="Arial"/>
          <w:color w:val="7030A0"/>
          <w:sz w:val="20"/>
          <w:szCs w:val="20"/>
        </w:rPr>
      </w:pPr>
      <w:r w:rsidRPr="00917860">
        <w:rPr>
          <w:rFonts w:ascii="Arial" w:hAnsi="Arial" w:cs="Arial"/>
          <w:color w:val="7030A0"/>
          <w:sz w:val="20"/>
          <w:highlight w:val="yellow"/>
        </w:rPr>
        <w:t>TEKSTBLOK RECHT</w:t>
      </w:r>
      <w:r w:rsidRPr="00917860">
        <w:rPr>
          <w:rFonts w:ascii="Arial" w:hAnsi="Arial" w:cs="Arial"/>
          <w:color w:val="7030A0"/>
          <w:sz w:val="20"/>
        </w:rPr>
        <w:t xml:space="preserve"> </w:t>
      </w:r>
      <w:r w:rsidRPr="00917860">
        <w:rPr>
          <w:rFonts w:ascii="Arial" w:hAnsi="Arial" w:cs="Arial"/>
          <w:color w:val="7030A0"/>
          <w:sz w:val="20"/>
          <w:highlight w:val="yellow"/>
        </w:rPr>
        <w:t>TEKSTBLOK REGISTERGOED</w:t>
      </w:r>
      <w:r>
        <w:rPr>
          <w:rFonts w:ascii="Arial" w:hAnsi="Arial" w:cs="Arial"/>
          <w:color w:val="7030A0"/>
          <w:sz w:val="20"/>
          <w:szCs w:val="20"/>
        </w:rPr>
        <w:t>;</w:t>
      </w:r>
    </w:p>
    <w:p w14:paraId="640AC564" w14:textId="00622A02" w:rsidR="00917860" w:rsidRDefault="00917860" w:rsidP="00917860">
      <w:pPr>
        <w:pStyle w:val="Geenafstand"/>
        <w:ind w:firstLine="708"/>
        <w:rPr>
          <w:rFonts w:ascii="Arial" w:hAnsi="Arial" w:cs="Arial"/>
          <w:color w:val="FF0000"/>
          <w:sz w:val="20"/>
          <w:szCs w:val="20"/>
        </w:rPr>
      </w:pPr>
      <w:r w:rsidRPr="00917860">
        <w:rPr>
          <w:rFonts w:ascii="Arial" w:hAnsi="Arial" w:cs="Arial"/>
          <w:color w:val="FF0000"/>
          <w:sz w:val="20"/>
          <w:szCs w:val="20"/>
        </w:rPr>
        <w:t xml:space="preserve">hierna </w:t>
      </w:r>
      <w:r w:rsidRPr="00917860">
        <w:rPr>
          <w:rFonts w:ascii="Arial" w:hAnsi="Arial" w:cs="Arial"/>
          <w:color w:val="7030A0"/>
          <w:sz w:val="20"/>
          <w:szCs w:val="20"/>
        </w:rPr>
        <w:t>zowel samen als afzonderlijk</w:t>
      </w:r>
      <w:r w:rsidRPr="00917860">
        <w:rPr>
          <w:rFonts w:ascii="Arial" w:hAnsi="Arial" w:cs="Arial"/>
          <w:color w:val="FF0000"/>
          <w:sz w:val="20"/>
          <w:szCs w:val="20"/>
        </w:rPr>
        <w:t xml:space="preserve"> te noemen het: ‘Onderpand’.</w:t>
      </w:r>
    </w:p>
    <w:p w14:paraId="3C14309D" w14:textId="7C073D80" w:rsidR="00917860" w:rsidRPr="00CC0309" w:rsidRDefault="00917860" w:rsidP="00917860">
      <w:pPr>
        <w:pStyle w:val="Geenafstand"/>
        <w:rPr>
          <w:rFonts w:ascii="Arial" w:hAnsi="Arial" w:cs="Arial"/>
          <w:color w:val="7030A0"/>
          <w:sz w:val="20"/>
          <w:szCs w:val="20"/>
        </w:rPr>
      </w:pPr>
      <w:r w:rsidRPr="00CC0309">
        <w:rPr>
          <w:rFonts w:ascii="Arial" w:hAnsi="Arial" w:cs="Arial"/>
          <w:color w:val="7030A0"/>
          <w:sz w:val="20"/>
          <w:szCs w:val="20"/>
        </w:rPr>
        <w:t xml:space="preserve"> </w:t>
      </w:r>
      <w:r w:rsidRPr="00CC0309">
        <w:rPr>
          <w:rFonts w:ascii="Arial" w:hAnsi="Arial" w:cs="Arial"/>
          <w:color w:val="7030A0"/>
          <w:sz w:val="20"/>
          <w:szCs w:val="20"/>
        </w:rPr>
        <w:tab/>
      </w:r>
      <w:proofErr w:type="spellStart"/>
      <w:r w:rsidRPr="00CC0309">
        <w:rPr>
          <w:rFonts w:ascii="Arial" w:hAnsi="Arial" w:cs="Arial"/>
          <w:color w:val="7030A0"/>
          <w:sz w:val="20"/>
          <w:szCs w:val="20"/>
          <w:u w:val="single"/>
        </w:rPr>
        <w:t>SVn</w:t>
      </w:r>
      <w:proofErr w:type="spellEnd"/>
      <w:r w:rsidRPr="00CC0309">
        <w:rPr>
          <w:rFonts w:ascii="Arial" w:hAnsi="Arial" w:cs="Arial"/>
          <w:color w:val="7030A0"/>
          <w:sz w:val="20"/>
          <w:szCs w:val="20"/>
          <w:u w:val="single"/>
        </w:rPr>
        <w:t xml:space="preserve"> Starterslening</w:t>
      </w:r>
    </w:p>
    <w:p w14:paraId="50F231B8" w14:textId="116232A1" w:rsidR="00917860" w:rsidRPr="00CC0309" w:rsidRDefault="00917860" w:rsidP="00917860">
      <w:pPr>
        <w:pStyle w:val="Geenafstand"/>
        <w:ind w:left="709"/>
        <w:rPr>
          <w:rFonts w:ascii="Arial" w:hAnsi="Arial" w:cs="Arial"/>
          <w:color w:val="7030A0"/>
          <w:sz w:val="20"/>
          <w:szCs w:val="20"/>
        </w:rPr>
      </w:pPr>
      <w:r w:rsidRPr="00CC0309">
        <w:rPr>
          <w:rFonts w:ascii="Arial" w:hAnsi="Arial" w:cs="Arial"/>
          <w:color w:val="7030A0"/>
          <w:sz w:val="20"/>
          <w:szCs w:val="20"/>
        </w:rPr>
        <w:t>In verband met de door de Stichting Stimuleringsfonds Volkshuisvesting Nederlandse Gemeenten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te verstrekken Starterslening, heeft de schuldeiser zich jegens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en Stichting Waarborgfonds Eigen Woningen (WEW) verplicht, na het ingaan van de lening geen gelden meer onder verband van de eerste hypotheekstelling ter leen te verstrekken aan de schuldenaar. Tevens heeft de schuldeiser zich jegens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en WEW verplicht reeds afgeloste bedragen op de lening, onder verband van de eerste hypotheekstelling, niet opnieuw te laten opnemen door de schuldenaar. Voormelde verplichtingen rusten op de schuldeiser uitsluitend zolang de bij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aangegane Starterslening niet volledig is afgelost.</w:t>
      </w:r>
    </w:p>
    <w:p w14:paraId="7541C79E" w14:textId="50BCD24B" w:rsidR="00AE18CD" w:rsidRPr="00006286" w:rsidRDefault="009E6AD9" w:rsidP="00006286">
      <w:pPr>
        <w:pStyle w:val="Geenafstand"/>
        <w:rPr>
          <w:rFonts w:ascii="Arial" w:hAnsi="Arial" w:cs="Arial"/>
          <w:color w:val="FF0000"/>
          <w:sz w:val="20"/>
          <w:szCs w:val="20"/>
        </w:rPr>
      </w:pPr>
      <w:r w:rsidRPr="006E180F">
        <w:rPr>
          <w:rFonts w:ascii="Arial" w:hAnsi="Arial" w:cs="Arial"/>
          <w:color w:val="FF0000"/>
          <w:sz w:val="20"/>
          <w:szCs w:val="20"/>
        </w:rPr>
        <w:t>F</w:t>
      </w:r>
      <w:r w:rsidR="00AE18CD" w:rsidRPr="00006286">
        <w:rPr>
          <w:rFonts w:ascii="Arial" w:hAnsi="Arial" w:cs="Arial"/>
          <w:color w:val="FF0000"/>
          <w:sz w:val="20"/>
          <w:szCs w:val="20"/>
        </w:rPr>
        <w:t xml:space="preserve"> </w:t>
      </w:r>
      <w:r w:rsidR="00AE18CD" w:rsidRPr="00006286">
        <w:rPr>
          <w:rFonts w:ascii="Arial" w:hAnsi="Arial" w:cs="Arial"/>
          <w:color w:val="FF0000"/>
          <w:sz w:val="20"/>
          <w:szCs w:val="20"/>
        </w:rPr>
        <w:tab/>
      </w:r>
      <w:r w:rsidR="00AE18CD" w:rsidRPr="00006286">
        <w:rPr>
          <w:rFonts w:ascii="Arial" w:hAnsi="Arial" w:cs="Arial"/>
          <w:color w:val="FF0000"/>
          <w:sz w:val="20"/>
          <w:szCs w:val="20"/>
          <w:u w:val="single"/>
        </w:rPr>
        <w:t>Aanvaarding</w:t>
      </w:r>
      <w:r w:rsidR="00AE18CD" w:rsidRPr="00006286">
        <w:rPr>
          <w:rFonts w:ascii="Arial" w:hAnsi="Arial" w:cs="Arial"/>
          <w:color w:val="FF0000"/>
          <w:sz w:val="20"/>
          <w:szCs w:val="20"/>
        </w:rPr>
        <w:t xml:space="preserve"> </w:t>
      </w:r>
    </w:p>
    <w:p w14:paraId="7793ECC2" w14:textId="77777777" w:rsidR="00AE18CD" w:rsidRPr="00006286" w:rsidRDefault="00AE18CD" w:rsidP="00006286">
      <w:pPr>
        <w:pStyle w:val="Geenafstand"/>
        <w:ind w:left="708"/>
        <w:rPr>
          <w:rFonts w:ascii="Arial" w:hAnsi="Arial" w:cs="Arial"/>
          <w:color w:val="FF0000"/>
          <w:sz w:val="20"/>
          <w:szCs w:val="20"/>
        </w:rPr>
      </w:pPr>
      <w:r w:rsidRPr="00006286">
        <w:rPr>
          <w:rFonts w:ascii="Arial" w:hAnsi="Arial" w:cs="Arial"/>
          <w:color w:val="FF0000"/>
          <w:sz w:val="20"/>
          <w:szCs w:val="20"/>
        </w:rPr>
        <w:t xml:space="preserve">De schuldeiser aanvaardt, voor zover nodig bij voorbaat, de schuldigerkenning, de zekerheidstellingen, alle aangegane verbintenissen en alle verleende bevoegdheden en volmachten voortvloeiende uit deze akte en/of de Algemene Voorwaarden. </w:t>
      </w:r>
    </w:p>
    <w:p w14:paraId="00EED221" w14:textId="4D75625D" w:rsidR="00AE18CD" w:rsidRPr="00006286" w:rsidRDefault="009E6AD9" w:rsidP="00006286">
      <w:pPr>
        <w:pStyle w:val="Geenafstand"/>
        <w:rPr>
          <w:rFonts w:ascii="Arial" w:hAnsi="Arial" w:cs="Arial"/>
          <w:color w:val="7030A0"/>
          <w:sz w:val="20"/>
          <w:szCs w:val="20"/>
        </w:rPr>
      </w:pPr>
      <w:r w:rsidRPr="006E180F">
        <w:rPr>
          <w:rFonts w:ascii="Arial" w:hAnsi="Arial" w:cs="Arial"/>
          <w:color w:val="7030A0"/>
          <w:sz w:val="20"/>
          <w:szCs w:val="20"/>
        </w:rPr>
        <w:t>G</w:t>
      </w:r>
      <w:r w:rsidR="00AE18CD" w:rsidRPr="00006286">
        <w:rPr>
          <w:rFonts w:ascii="Arial" w:hAnsi="Arial" w:cs="Arial"/>
          <w:color w:val="7030A0"/>
          <w:sz w:val="20"/>
          <w:szCs w:val="20"/>
        </w:rPr>
        <w:t xml:space="preserve"> </w:t>
      </w:r>
      <w:r w:rsidR="00AE18CD" w:rsidRPr="00006286">
        <w:rPr>
          <w:rFonts w:ascii="Arial" w:hAnsi="Arial" w:cs="Arial"/>
          <w:color w:val="7030A0"/>
          <w:sz w:val="20"/>
          <w:szCs w:val="20"/>
        </w:rPr>
        <w:tab/>
      </w:r>
      <w:r w:rsidR="00AE18CD" w:rsidRPr="00006286">
        <w:rPr>
          <w:rFonts w:ascii="Arial" w:hAnsi="Arial" w:cs="Arial"/>
          <w:color w:val="7030A0"/>
          <w:sz w:val="20"/>
          <w:szCs w:val="20"/>
          <w:u w:val="single"/>
        </w:rPr>
        <w:t>Woonplaats</w:t>
      </w:r>
      <w:r w:rsidR="00AE18CD" w:rsidRPr="00006286">
        <w:rPr>
          <w:rFonts w:ascii="Arial" w:hAnsi="Arial" w:cs="Arial"/>
          <w:color w:val="7030A0"/>
          <w:sz w:val="20"/>
          <w:szCs w:val="20"/>
        </w:rPr>
        <w:t xml:space="preserve"> </w:t>
      </w:r>
    </w:p>
    <w:p w14:paraId="64FFF502" w14:textId="2D060628" w:rsidR="00AE18CD" w:rsidRPr="00006286" w:rsidRDefault="00AE18CD" w:rsidP="00006286">
      <w:pPr>
        <w:pStyle w:val="Geenafstand"/>
        <w:ind w:left="708"/>
        <w:rPr>
          <w:rFonts w:ascii="Arial" w:hAnsi="Arial" w:cs="Arial"/>
          <w:color w:val="7030A0"/>
          <w:sz w:val="20"/>
          <w:szCs w:val="20"/>
        </w:rPr>
      </w:pPr>
      <w:r w:rsidRPr="00006286">
        <w:rPr>
          <w:rFonts w:ascii="Arial" w:hAnsi="Arial" w:cs="Arial"/>
          <w:color w:val="7030A0"/>
          <w:sz w:val="20"/>
          <w:szCs w:val="20"/>
        </w:rPr>
        <w:t>Voor de tenuitvoerl</w:t>
      </w:r>
      <w:r w:rsidRPr="00917860">
        <w:rPr>
          <w:rFonts w:ascii="Arial" w:hAnsi="Arial" w:cs="Arial"/>
          <w:color w:val="7030A0"/>
          <w:sz w:val="20"/>
          <w:szCs w:val="20"/>
        </w:rPr>
        <w:t xml:space="preserve">egging </w:t>
      </w:r>
      <w:r w:rsidRPr="00006286">
        <w:rPr>
          <w:rFonts w:ascii="Arial" w:hAnsi="Arial" w:cs="Arial"/>
          <w:color w:val="7030A0"/>
          <w:sz w:val="20"/>
          <w:szCs w:val="20"/>
        </w:rPr>
        <w:t>van deze akte wordt woonplaats gekozen ten kantore van de hypotheekhouder te Amsterdam</w:t>
      </w:r>
      <w:ins w:id="11" w:author="Vos, Inae" w:date="2020-09-04T13:18:00Z">
        <w:r w:rsidR="00342CBA">
          <w:rPr>
            <w:rFonts w:ascii="Arial" w:hAnsi="Arial" w:cs="Arial"/>
            <w:color w:val="7030A0"/>
            <w:sz w:val="20"/>
            <w:szCs w:val="20"/>
          </w:rPr>
          <w:t>-Dui</w:t>
        </w:r>
      </w:ins>
      <w:ins w:id="12" w:author="Vos, Inae" w:date="2020-09-04T13:19:00Z">
        <w:r w:rsidR="00342CBA">
          <w:rPr>
            <w:rFonts w:ascii="Arial" w:hAnsi="Arial" w:cs="Arial"/>
            <w:color w:val="7030A0"/>
            <w:sz w:val="20"/>
            <w:szCs w:val="20"/>
          </w:rPr>
          <w:t>vendrecht</w:t>
        </w:r>
      </w:ins>
      <w:r w:rsidRPr="00006286">
        <w:rPr>
          <w:rFonts w:ascii="Arial" w:hAnsi="Arial" w:cs="Arial"/>
          <w:color w:val="7030A0"/>
          <w:sz w:val="20"/>
          <w:szCs w:val="20"/>
        </w:rPr>
        <w:t xml:space="preserve">, alsmede ten kantore van de notaris, bewaarder van deze akte. </w:t>
      </w:r>
    </w:p>
    <w:p w14:paraId="4A673055" w14:textId="77777777" w:rsidR="008A1061" w:rsidRPr="00006286" w:rsidRDefault="00AE18CD" w:rsidP="00006286">
      <w:pPr>
        <w:tabs>
          <w:tab w:val="left" w:pos="-720"/>
          <w:tab w:val="left" w:pos="0"/>
          <w:tab w:val="left" w:pos="720"/>
        </w:tabs>
        <w:suppressAutoHyphens/>
        <w:ind w:left="1440" w:hanging="1440"/>
        <w:rPr>
          <w:rFonts w:ascii="Arial" w:hAnsi="Arial" w:cs="Arial"/>
          <w:color w:val="FF0000"/>
        </w:rPr>
      </w:pPr>
      <w:r w:rsidRPr="001B53BC">
        <w:rPr>
          <w:rFonts w:ascii="Arial" w:hAnsi="Arial" w:cs="Arial"/>
          <w:color w:val="FF0000"/>
        </w:rPr>
        <w:t>EINDE KADASTERDEEL</w:t>
      </w:r>
      <w:r w:rsidR="00AB5F25" w:rsidRPr="001B53BC">
        <w:rPr>
          <w:rFonts w:ascii="Arial" w:hAnsi="Arial" w:cs="Arial"/>
          <w:snapToGrid w:val="0"/>
          <w:color w:val="FF0000"/>
        </w:rPr>
        <w:br/>
      </w:r>
    </w:p>
    <w:p w14:paraId="73B613AD" w14:textId="77777777" w:rsidR="00DD0BD8" w:rsidRDefault="00DD0BD8">
      <w:pPr>
        <w:widowControl/>
        <w:snapToGrid/>
        <w:spacing w:after="160" w:line="259" w:lineRule="auto"/>
        <w:rPr>
          <w:rFonts w:ascii="Arial" w:hAnsi="Arial" w:cs="Arial"/>
          <w:b/>
          <w:i/>
          <w:color w:val="000000"/>
        </w:rPr>
      </w:pPr>
      <w:r>
        <w:rPr>
          <w:rFonts w:ascii="Arial" w:hAnsi="Arial" w:cs="Arial"/>
          <w:b/>
          <w:i/>
          <w:color w:val="000000"/>
        </w:rPr>
        <w:br w:type="page"/>
      </w:r>
    </w:p>
    <w:p w14:paraId="2B1DDC25" w14:textId="77777777" w:rsidR="001B53BC" w:rsidRPr="002E7F50" w:rsidRDefault="001B53BC" w:rsidP="001B53BC">
      <w:pPr>
        <w:rPr>
          <w:rFonts w:ascii="Arial" w:hAnsi="Arial" w:cs="Arial"/>
          <w:b/>
          <w:i/>
          <w:color w:val="000000"/>
        </w:rPr>
      </w:pPr>
      <w:r>
        <w:rPr>
          <w:rFonts w:ascii="Arial" w:hAnsi="Arial" w:cs="Arial"/>
          <w:b/>
          <w:i/>
          <w:color w:val="000000"/>
        </w:rPr>
        <w:lastRenderedPageBreak/>
        <w:t>Voorbeeld comparitie partij ‘</w:t>
      </w:r>
      <w:proofErr w:type="spellStart"/>
      <w:r w:rsidR="00006286">
        <w:rPr>
          <w:rFonts w:ascii="Arial" w:hAnsi="Arial" w:cs="Arial"/>
          <w:b/>
          <w:i/>
          <w:color w:val="000000"/>
        </w:rPr>
        <w:t>Syntrus</w:t>
      </w:r>
      <w:proofErr w:type="spellEnd"/>
      <w:r w:rsidR="00006286">
        <w:rPr>
          <w:rFonts w:ascii="Arial" w:hAnsi="Arial" w:cs="Arial"/>
          <w:b/>
          <w:i/>
          <w:color w:val="000000"/>
        </w:rPr>
        <w:t xml:space="preserve"> Achmea</w:t>
      </w:r>
      <w:r w:rsidR="00EB336A">
        <w:rPr>
          <w:rFonts w:ascii="Arial" w:hAnsi="Arial" w:cs="Arial"/>
          <w:b/>
          <w:i/>
          <w:color w:val="000000"/>
        </w:rPr>
        <w:t xml:space="preserve"> Hypotheken</w:t>
      </w:r>
      <w:r>
        <w:rPr>
          <w:rFonts w:ascii="Arial" w:hAnsi="Arial" w:cs="Arial"/>
          <w:b/>
          <w:i/>
          <w:color w:val="000000"/>
        </w:rPr>
        <w:t>’</w:t>
      </w:r>
    </w:p>
    <w:p w14:paraId="33933A81" w14:textId="3509FB12" w:rsidR="001B53BC" w:rsidRDefault="001B53BC" w:rsidP="001B53BC">
      <w:pPr>
        <w:tabs>
          <w:tab w:val="left" w:pos="-1440"/>
          <w:tab w:val="left" w:pos="-720"/>
        </w:tabs>
        <w:suppressAutoHyphens/>
        <w:rPr>
          <w:rFonts w:ascii="Arial" w:hAnsi="Arial" w:cs="Arial"/>
        </w:rPr>
      </w:pPr>
      <w:r w:rsidRPr="001B53BC">
        <w:rPr>
          <w:rFonts w:ascii="Arial" w:hAnsi="Arial" w:cs="Arial"/>
        </w:rPr>
        <w:t>de besloten vennootschap met beperkte aansprakelijkheid:</w:t>
      </w:r>
      <w:r w:rsidR="00403A97">
        <w:rPr>
          <w:rFonts w:ascii="Arial" w:hAnsi="Arial" w:cs="Arial"/>
        </w:rPr>
        <w:t xml:space="preserve"> </w:t>
      </w:r>
      <w:proofErr w:type="spellStart"/>
      <w:r w:rsidR="00403A97">
        <w:rPr>
          <w:rFonts w:ascii="Arial" w:hAnsi="Arial" w:cs="Arial"/>
        </w:rPr>
        <w:t>S</w:t>
      </w:r>
      <w:r w:rsidR="008A6EA8">
        <w:rPr>
          <w:rFonts w:ascii="Arial" w:hAnsi="Arial" w:cs="Arial"/>
        </w:rPr>
        <w:t>yntrus</w:t>
      </w:r>
      <w:proofErr w:type="spellEnd"/>
      <w:r w:rsidR="008A6EA8">
        <w:rPr>
          <w:rFonts w:ascii="Arial" w:hAnsi="Arial" w:cs="Arial"/>
        </w:rPr>
        <w:t xml:space="preserve"> Achmea</w:t>
      </w:r>
      <w:r w:rsidRPr="001B53BC">
        <w:rPr>
          <w:rFonts w:ascii="Arial" w:hAnsi="Arial" w:cs="Arial"/>
        </w:rPr>
        <w:t>, statutair gevestigd te Amsterdam, kantoorhoudende te 1</w:t>
      </w:r>
      <w:ins w:id="13" w:author="Vos, Inae" w:date="2020-09-04T13:19:00Z">
        <w:r w:rsidR="00342CBA">
          <w:rPr>
            <w:rFonts w:ascii="Arial" w:hAnsi="Arial" w:cs="Arial"/>
          </w:rPr>
          <w:t>114 BC</w:t>
        </w:r>
      </w:ins>
      <w:del w:id="14" w:author="Vos, Inae" w:date="2020-09-04T13:19:00Z">
        <w:r w:rsidRPr="001B53BC" w:rsidDel="00342CBA">
          <w:rPr>
            <w:rFonts w:ascii="Arial" w:hAnsi="Arial" w:cs="Arial"/>
          </w:rPr>
          <w:delText xml:space="preserve">043 </w:delText>
        </w:r>
        <w:r w:rsidR="00EB336A" w:rsidDel="00342CBA">
          <w:rPr>
            <w:rFonts w:ascii="Arial" w:hAnsi="Arial" w:cs="Arial"/>
          </w:rPr>
          <w:delText>GK</w:delText>
        </w:r>
      </w:del>
      <w:r w:rsidRPr="001B53BC">
        <w:rPr>
          <w:rFonts w:ascii="Arial" w:hAnsi="Arial" w:cs="Arial"/>
        </w:rPr>
        <w:t xml:space="preserve"> Amsterdam</w:t>
      </w:r>
      <w:ins w:id="15" w:author="Vos, Inae" w:date="2020-09-04T13:19:00Z">
        <w:r w:rsidR="00342CBA">
          <w:rPr>
            <w:rFonts w:ascii="Arial" w:hAnsi="Arial" w:cs="Arial"/>
          </w:rPr>
          <w:t>-Duivendrecht</w:t>
        </w:r>
      </w:ins>
      <w:r w:rsidRPr="001B53BC">
        <w:rPr>
          <w:rFonts w:ascii="Arial" w:hAnsi="Arial" w:cs="Arial"/>
        </w:rPr>
        <w:t xml:space="preserve">, </w:t>
      </w:r>
      <w:del w:id="16" w:author="Vos, Inae" w:date="2020-09-04T13:19:00Z">
        <w:r w:rsidR="00EB336A" w:rsidDel="00342CBA">
          <w:rPr>
            <w:rFonts w:ascii="Arial" w:hAnsi="Arial" w:cs="Arial"/>
          </w:rPr>
          <w:delText>Gatwickstraat 1</w:delText>
        </w:r>
      </w:del>
      <w:ins w:id="17" w:author="Vos, Inae" w:date="2020-09-04T13:19:00Z">
        <w:r w:rsidR="00342CBA">
          <w:rPr>
            <w:rFonts w:ascii="Arial" w:hAnsi="Arial" w:cs="Arial"/>
          </w:rPr>
          <w:t>MediA</w:t>
        </w:r>
      </w:ins>
      <w:ins w:id="18" w:author="Vos, Inae" w:date="2020-09-04T13:20:00Z">
        <w:r w:rsidR="00342CBA">
          <w:rPr>
            <w:rFonts w:ascii="Arial" w:hAnsi="Arial" w:cs="Arial"/>
          </w:rPr>
          <w:t>rena5-8</w:t>
        </w:r>
      </w:ins>
      <w:r w:rsidR="00EB336A">
        <w:rPr>
          <w:rFonts w:ascii="Arial" w:hAnsi="Arial" w:cs="Arial"/>
        </w:rPr>
        <w:t>; (</w:t>
      </w:r>
      <w:r w:rsidR="008A6EA8" w:rsidRPr="000044A4">
        <w:rPr>
          <w:rFonts w:ascii="Arial" w:hAnsi="Arial" w:cs="Arial"/>
        </w:rPr>
        <w:t>correspondentieadres voor alle aangelegenheden betreffende de hierna te vermelden rechtshandelingen</w:t>
      </w:r>
      <w:r w:rsidR="00EB336A">
        <w:rPr>
          <w:rFonts w:ascii="Arial" w:hAnsi="Arial" w:cs="Arial"/>
        </w:rPr>
        <w:t xml:space="preserve">; Postbus 59098, 1040 KB Amsterdam); </w:t>
      </w:r>
    </w:p>
    <w:p w14:paraId="32383025" w14:textId="77777777" w:rsidR="001B53BC" w:rsidRDefault="001B53BC" w:rsidP="001B53BC">
      <w:pPr>
        <w:rPr>
          <w:rFonts w:ascii="Arial" w:hAnsi="Arial" w:cs="Arial"/>
          <w:b/>
          <w:i/>
          <w:color w:val="000000"/>
        </w:rPr>
      </w:pPr>
    </w:p>
    <w:p w14:paraId="309BC7A5" w14:textId="77777777" w:rsidR="001B53BC" w:rsidRPr="002E7F50" w:rsidRDefault="001B53BC" w:rsidP="001B53BC">
      <w:pPr>
        <w:rPr>
          <w:rFonts w:ascii="Arial" w:hAnsi="Arial" w:cs="Arial"/>
          <w:b/>
          <w:i/>
          <w:color w:val="000000"/>
        </w:rPr>
      </w:pPr>
      <w:r w:rsidRPr="002E7F50">
        <w:rPr>
          <w:rFonts w:ascii="Arial" w:hAnsi="Arial" w:cs="Arial"/>
          <w:b/>
          <w:i/>
          <w:color w:val="000000"/>
        </w:rPr>
        <w:t>Toelichting</w:t>
      </w:r>
    </w:p>
    <w:p w14:paraId="6346D45D" w14:textId="77777777" w:rsidR="001B53BC" w:rsidRPr="002E7F50"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Rangwisseling wordt </w:t>
      </w:r>
      <w:r w:rsidRPr="002E7F50">
        <w:rPr>
          <w:rFonts w:ascii="Arial" w:hAnsi="Arial" w:cs="Arial"/>
          <w:u w:val="single"/>
        </w:rPr>
        <w:t>niet</w:t>
      </w:r>
      <w:r w:rsidRPr="002E7F50">
        <w:rPr>
          <w:rFonts w:ascii="Arial" w:hAnsi="Arial" w:cs="Arial"/>
        </w:rPr>
        <w:t xml:space="preserve"> ondersteund in de akte, in verband met de verplichte vermelding van aankomsttitel en voorbelasting.</w:t>
      </w:r>
    </w:p>
    <w:p w14:paraId="2F4DE24E" w14:textId="77777777" w:rsidR="001B53BC" w:rsidRPr="002E7F50" w:rsidRDefault="001B53BC" w:rsidP="001B53BC">
      <w:pPr>
        <w:tabs>
          <w:tab w:val="left" w:pos="-1440"/>
          <w:tab w:val="left" w:pos="-720"/>
          <w:tab w:val="left" w:pos="425"/>
        </w:tabs>
        <w:suppressAutoHyphens/>
        <w:rPr>
          <w:rFonts w:ascii="Arial" w:hAnsi="Arial" w:cs="Arial"/>
        </w:rPr>
      </w:pPr>
    </w:p>
    <w:p w14:paraId="59EFA11A" w14:textId="77777777" w:rsidR="001B53BC" w:rsidRPr="002E7F50"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Zie voor het kleurgebruik in deze modelakte: </w:t>
      </w:r>
    </w:p>
    <w:p w14:paraId="59044952" w14:textId="77777777" w:rsidR="001B53BC"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Tekstblok – Algemene afspraken modeldocumenten en tekstblokken </w:t>
      </w:r>
    </w:p>
    <w:p w14:paraId="147DB7B1" w14:textId="77777777" w:rsidR="001B53BC" w:rsidRDefault="001B53BC" w:rsidP="001B53BC">
      <w:pPr>
        <w:tabs>
          <w:tab w:val="left" w:pos="-1440"/>
          <w:tab w:val="left" w:pos="-720"/>
          <w:tab w:val="left" w:pos="425"/>
        </w:tabs>
        <w:suppressAutoHyphens/>
        <w:rPr>
          <w:rFonts w:ascii="Arial" w:hAnsi="Arial" w:cs="Arial"/>
        </w:rPr>
      </w:pPr>
    </w:p>
    <w:p w14:paraId="35FCC02B" w14:textId="77777777" w:rsidR="001B53BC" w:rsidRDefault="001B53BC" w:rsidP="001B53BC">
      <w:pPr>
        <w:rPr>
          <w:rFonts w:ascii="Arial" w:hAnsi="Arial" w:cs="Arial"/>
        </w:rPr>
      </w:pPr>
      <w:r>
        <w:rPr>
          <w:rFonts w:ascii="Arial" w:hAnsi="Arial" w:cs="Arial"/>
        </w:rPr>
        <w:t>De paragrafen en tekstfragmenten welke in dit modeldocument optioneel zijn, dienen op het moment dat ze worden opgenomen in de akte altijd binnen het Kadasterdeel te staan.</w:t>
      </w:r>
    </w:p>
    <w:p w14:paraId="7D20FB40" w14:textId="77777777" w:rsidR="00F647FF" w:rsidRDefault="00F647FF" w:rsidP="001B53BC">
      <w:pPr>
        <w:rPr>
          <w:rFonts w:ascii="Arial" w:hAnsi="Arial" w:cs="Arial"/>
        </w:rPr>
      </w:pPr>
    </w:p>
    <w:p w14:paraId="2692C8B0" w14:textId="77777777" w:rsidR="00F647FF" w:rsidRPr="002E7F50" w:rsidRDefault="00F647FF" w:rsidP="00F647FF">
      <w:pPr>
        <w:tabs>
          <w:tab w:val="left" w:pos="-1440"/>
          <w:tab w:val="left" w:pos="-720"/>
          <w:tab w:val="left" w:pos="425"/>
        </w:tabs>
        <w:suppressAutoHyphens/>
        <w:rPr>
          <w:rFonts w:ascii="Arial" w:hAnsi="Arial" w:cs="Arial"/>
          <w:color w:val="FFFFFF"/>
          <w:u w:val="single"/>
        </w:rPr>
      </w:pPr>
      <w:r>
        <w:rPr>
          <w:rFonts w:ascii="Arial" w:hAnsi="Arial" w:cs="Arial"/>
          <w:color w:val="FFFFFF"/>
          <w:highlight w:val="darkYellow"/>
          <w:u w:val="single"/>
        </w:rPr>
        <w:t>KEUZEBLOK</w:t>
      </w:r>
      <w:r w:rsidRPr="002E7F50">
        <w:rPr>
          <w:rFonts w:ascii="Arial" w:hAnsi="Arial" w:cs="Arial"/>
          <w:color w:val="FFFFFF"/>
          <w:highlight w:val="darkYellow"/>
          <w:u w:val="single"/>
        </w:rPr>
        <w:t>:</w:t>
      </w:r>
    </w:p>
    <w:p w14:paraId="6829CAB2" w14:textId="7A447258" w:rsidR="00F647FF" w:rsidRPr="002E7F50" w:rsidRDefault="00F647FF" w:rsidP="00F647FF">
      <w:pPr>
        <w:tabs>
          <w:tab w:val="left" w:pos="-1440"/>
          <w:tab w:val="left" w:pos="-720"/>
          <w:tab w:val="left" w:pos="425"/>
        </w:tabs>
        <w:suppressAutoHyphens/>
        <w:rPr>
          <w:rFonts w:ascii="Arial" w:hAnsi="Arial" w:cs="Arial"/>
        </w:rPr>
      </w:pPr>
      <w:r>
        <w:rPr>
          <w:rFonts w:ascii="Arial" w:hAnsi="Arial" w:cs="Arial"/>
        </w:rPr>
        <w:t>Dit keuzeblok is</w:t>
      </w:r>
      <w:r w:rsidRPr="002E7F50">
        <w:rPr>
          <w:rFonts w:ascii="Arial" w:hAnsi="Arial" w:cs="Arial"/>
        </w:rPr>
        <w:t xml:space="preserve"> specifiek voo</w:t>
      </w:r>
      <w:r>
        <w:rPr>
          <w:rFonts w:ascii="Arial" w:hAnsi="Arial" w:cs="Arial"/>
        </w:rPr>
        <w:t xml:space="preserve">r deze hypotheek van </w:t>
      </w:r>
      <w:proofErr w:type="spellStart"/>
      <w:r w:rsidR="005679B5">
        <w:rPr>
          <w:rFonts w:ascii="Arial" w:hAnsi="Arial" w:cs="Arial"/>
        </w:rPr>
        <w:t>Syntrus</w:t>
      </w:r>
      <w:proofErr w:type="spellEnd"/>
      <w:r w:rsidR="005679B5">
        <w:rPr>
          <w:rFonts w:ascii="Arial" w:hAnsi="Arial" w:cs="Arial"/>
        </w:rPr>
        <w:t xml:space="preserve"> Achmea</w:t>
      </w:r>
      <w:r>
        <w:rPr>
          <w:rFonts w:ascii="Arial" w:hAnsi="Arial" w:cs="Arial"/>
        </w:rPr>
        <w:t xml:space="preserve"> en wordt</w:t>
      </w:r>
      <w:r w:rsidRPr="002E7F50">
        <w:rPr>
          <w:rFonts w:ascii="Arial" w:hAnsi="Arial" w:cs="Arial"/>
        </w:rPr>
        <w:t xml:space="preserve"> daarom niet als algemene,</w:t>
      </w:r>
      <w:r>
        <w:rPr>
          <w:rFonts w:ascii="Arial" w:hAnsi="Arial" w:cs="Arial"/>
        </w:rPr>
        <w:t xml:space="preserve"> voor meerdere banken toepasbaar</w:t>
      </w:r>
      <w:r w:rsidRPr="002E7F50">
        <w:rPr>
          <w:rFonts w:ascii="Arial" w:hAnsi="Arial" w:cs="Arial"/>
        </w:rPr>
        <w:t>, tekstblok beschouwd.</w:t>
      </w:r>
    </w:p>
    <w:p w14:paraId="265208CD" w14:textId="77777777" w:rsidR="00F647FF"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rPr>
      </w:pPr>
    </w:p>
    <w:p w14:paraId="342856CC" w14:textId="77777777" w:rsidR="00F647FF"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rPr>
      </w:pPr>
      <w:r w:rsidRPr="002E7F50">
        <w:rPr>
          <w:rFonts w:ascii="Arial" w:hAnsi="Arial" w:cs="Arial"/>
          <w:b/>
        </w:rPr>
        <w:t xml:space="preserve">KEUZEBLOK </w:t>
      </w:r>
      <w:r>
        <w:rPr>
          <w:rFonts w:ascii="Arial" w:hAnsi="Arial" w:cs="Arial"/>
          <w:b/>
        </w:rPr>
        <w:t>PARTIJNAMEN HYPOTHEEKAKTE</w:t>
      </w:r>
      <w:r w:rsidRPr="002E7F50">
        <w:rPr>
          <w:rFonts w:ascii="Arial" w:hAnsi="Arial" w:cs="Arial"/>
          <w:b/>
        </w:rPr>
        <w:t>:</w:t>
      </w:r>
    </w:p>
    <w:p w14:paraId="0A969E0A" w14:textId="77777777" w:rsidR="00F647FF" w:rsidRPr="00971A23" w:rsidRDefault="00F647FF" w:rsidP="00F647FF">
      <w:pPr>
        <w:widowControl/>
        <w:rPr>
          <w:rFonts w:ascii="Arial" w:hAnsi="Arial" w:cs="Arial"/>
          <w:kern w:val="28"/>
          <w:u w:val="single"/>
          <w:lang w:eastAsia="en-US"/>
        </w:rPr>
      </w:pPr>
      <w:r>
        <w:rPr>
          <w:rFonts w:ascii="Arial" w:hAnsi="Arial" w:cs="Arial"/>
          <w:kern w:val="28"/>
          <w:u w:val="single"/>
          <w:lang w:eastAsia="en-US"/>
        </w:rPr>
        <w:t>Partijnamen in hypotheekakte</w:t>
      </w:r>
    </w:p>
    <w:p w14:paraId="4F399583" w14:textId="0591DA9D" w:rsidR="00F647FF" w:rsidRPr="005950EA" w:rsidRDefault="00F647FF" w:rsidP="00F647FF">
      <w:pPr>
        <w:widowControl/>
        <w:rPr>
          <w:rFonts w:ascii="Arial" w:hAnsi="Arial" w:cs="Arial"/>
          <w:color w:val="339966"/>
          <w:kern w:val="28"/>
          <w:lang w:eastAsia="en-US"/>
        </w:rPr>
      </w:pP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afzonder</w:t>
      </w:r>
      <w:r w:rsidRPr="00E8157A">
        <w:rPr>
          <w:rFonts w:ascii="Arial" w:hAnsi="Arial" w:cs="Arial"/>
          <w:color w:val="800080"/>
          <w:kern w:val="28"/>
          <w:lang w:eastAsia="en-US"/>
        </w:rPr>
        <w:t>lijk</w:t>
      </w:r>
      <w:r w:rsidRPr="00971A23">
        <w:rPr>
          <w:rFonts w:ascii="Arial" w:hAnsi="Arial" w:cs="Arial"/>
          <w:color w:val="800080"/>
          <w:kern w:val="28"/>
          <w:lang w:eastAsia="en-US"/>
        </w:rPr>
        <w:t>,</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 xml:space="preserve">te </w:t>
      </w:r>
      <w:r w:rsidRPr="00510389">
        <w:rPr>
          <w:rFonts w:ascii="Arial" w:hAnsi="Arial" w:cs="Arial"/>
          <w:color w:val="339966"/>
          <w:kern w:val="28"/>
          <w:lang w:eastAsia="en-US"/>
        </w:rPr>
        <w:t>noemen</w:t>
      </w:r>
      <w:r w:rsidRPr="005950EA">
        <w:rPr>
          <w:rFonts w:ascii="Arial" w:hAnsi="Arial" w:cs="Arial"/>
          <w:color w:val="339966"/>
          <w:kern w:val="28"/>
          <w:lang w:eastAsia="en-US"/>
        </w:rPr>
        <w:t>:</w:t>
      </w:r>
      <w:r w:rsidRPr="005950EA">
        <w:rPr>
          <w:rFonts w:ascii="Arial" w:hAnsi="Arial" w:cs="Arial"/>
          <w:color w:val="008000"/>
          <w:kern w:val="28"/>
          <w:lang w:eastAsia="en-US"/>
        </w:rPr>
        <w:t xml:space="preserve"> </w:t>
      </w:r>
      <w:r w:rsidRPr="00971A23">
        <w:rPr>
          <w:rFonts w:ascii="Arial" w:hAnsi="Arial" w:cs="Arial"/>
          <w:color w:val="339966"/>
          <w:kern w:val="28"/>
          <w:lang w:eastAsia="en-US"/>
        </w:rPr>
        <w:t xml:space="preserve">de </w:t>
      </w:r>
      <w:r w:rsidR="00642312">
        <w:rPr>
          <w:rFonts w:ascii="Arial" w:hAnsi="Arial" w:cs="Arial"/>
          <w:color w:val="339966"/>
          <w:kern w:val="28"/>
          <w:lang w:eastAsia="en-US"/>
        </w:rPr>
        <w:t>‘</w:t>
      </w:r>
      <w:r w:rsidR="005505B2">
        <w:rPr>
          <w:rFonts w:ascii="Arial" w:hAnsi="Arial" w:cs="Arial"/>
          <w:color w:val="339966"/>
          <w:kern w:val="28"/>
          <w:lang w:eastAsia="en-US"/>
        </w:rPr>
        <w:t>hypotheekgever</w:t>
      </w:r>
      <w:r w:rsidR="00642312">
        <w:rPr>
          <w:rFonts w:ascii="Arial" w:hAnsi="Arial" w:cs="Arial"/>
          <w:color w:val="339966"/>
          <w:kern w:val="28"/>
          <w:lang w:eastAsia="en-US"/>
        </w:rPr>
        <w:t>’</w:t>
      </w:r>
      <w:r w:rsidRPr="00971A23">
        <w:rPr>
          <w:rFonts w:ascii="Arial" w:hAnsi="Arial" w:cs="Arial"/>
          <w:color w:val="339966"/>
          <w:kern w:val="28"/>
          <w:lang w:eastAsia="en-US"/>
        </w:rPr>
        <w:t xml:space="preserve"> en</w:t>
      </w:r>
      <w:r>
        <w:rPr>
          <w:rFonts w:ascii="Arial" w:hAnsi="Arial" w:cs="Arial"/>
          <w:color w:val="339966"/>
          <w:kern w:val="28"/>
          <w:lang w:eastAsia="en-US"/>
        </w:rPr>
        <w:t xml:space="preserve">/of </w:t>
      </w:r>
      <w:r w:rsidR="00642312">
        <w:rPr>
          <w:rFonts w:ascii="Arial" w:hAnsi="Arial" w:cs="Arial"/>
          <w:color w:val="339966"/>
          <w:kern w:val="28"/>
          <w:lang w:eastAsia="en-US"/>
        </w:rPr>
        <w:t>‘</w:t>
      </w:r>
      <w:r w:rsidR="005505B2">
        <w:rPr>
          <w:rFonts w:ascii="Arial" w:hAnsi="Arial" w:cs="Arial"/>
          <w:color w:val="339966"/>
          <w:kern w:val="28"/>
          <w:lang w:eastAsia="en-US"/>
        </w:rPr>
        <w:t>schuldenaar</w:t>
      </w:r>
      <w:r w:rsidR="00642312">
        <w:rPr>
          <w:rFonts w:ascii="Arial" w:hAnsi="Arial" w:cs="Arial"/>
          <w:color w:val="339966"/>
          <w:kern w:val="28"/>
          <w:lang w:eastAsia="en-US"/>
        </w:rPr>
        <w:t>’</w:t>
      </w:r>
      <w:r w:rsidRPr="005950EA">
        <w:rPr>
          <w:rFonts w:ascii="Arial" w:hAnsi="Arial" w:cs="Arial"/>
          <w:color w:val="00800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de verschenen</w:t>
      </w:r>
      <w:r w:rsidRPr="005950EA">
        <w:rPr>
          <w:rFonts w:ascii="Arial" w:hAnsi="Arial" w:cs="Arial"/>
          <w:color w:val="00800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persoon/personen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8000"/>
          <w:kern w:val="28"/>
          <w:lang w:eastAsia="en-US"/>
        </w:rPr>
        <w:t xml:space="preserve"> </w:t>
      </w:r>
      <w:r w:rsidRPr="005950EA">
        <w:rPr>
          <w:rFonts w:ascii="Arial" w:hAnsi="Arial" w:cs="Arial"/>
          <w:color w:val="00FFFF"/>
          <w:kern w:val="28"/>
          <w:lang w:eastAsia="en-US"/>
        </w:rPr>
        <w:t>sub</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nummering 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rechtspersoon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003830ED" w:rsidRPr="005950EA">
        <w:rPr>
          <w:rFonts w:ascii="Arial" w:hAnsi="Arial" w:cs="Arial"/>
          <w:color w:val="00FFFF"/>
          <w:kern w:val="28"/>
          <w:lang w:eastAsia="en-US"/>
        </w:rPr>
        <w:t xml:space="preserve"> </w:t>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 xml:space="preserve">de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heer/mevrouw</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natuurlijk 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Pr>
          <w:rFonts w:ascii="Arial" w:hAnsi="Arial" w:cs="Arial"/>
          <w:color w:val="800080"/>
          <w:kern w:val="28"/>
          <w:lang w:eastAsia="en-US"/>
        </w:rPr>
        <w:t xml:space="preserve"> </w:t>
      </w:r>
      <w:r w:rsidRPr="00642312">
        <w:rPr>
          <w:rFonts w:ascii="Arial" w:hAnsi="Arial" w:cs="Arial"/>
          <w:color w:val="800080"/>
          <w:kern w:val="28"/>
          <w:lang w:eastAsia="en-US"/>
        </w:rPr>
        <w:t>voornoemd</w:t>
      </w:r>
      <w:r w:rsidRPr="003830ED">
        <w:rPr>
          <w:rFonts w:ascii="Arial" w:hAnsi="Arial" w:cs="Arial"/>
          <w:color w:val="800080"/>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 xml:space="preserve"> </w:t>
      </w: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w:t>
      </w:r>
      <w:r w:rsidRPr="00642312">
        <w:rPr>
          <w:rFonts w:ascii="Arial" w:hAnsi="Arial" w:cs="Arial"/>
          <w:color w:val="800080"/>
          <w:kern w:val="28"/>
          <w:lang w:eastAsia="en-US"/>
        </w:rPr>
        <w:t>fzon</w:t>
      </w:r>
      <w:r w:rsidRPr="005950EA">
        <w:rPr>
          <w:rFonts w:ascii="Arial" w:hAnsi="Arial" w:cs="Arial"/>
          <w:color w:val="800080"/>
          <w:kern w:val="28"/>
          <w:lang w:eastAsia="en-US"/>
        </w:rPr>
        <w:t>derlijk</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 xml:space="preserve">te noemen: </w:t>
      </w:r>
      <w:r>
        <w:rPr>
          <w:rFonts w:ascii="Arial" w:hAnsi="Arial" w:cs="Arial"/>
          <w:color w:val="339966"/>
          <w:kern w:val="28"/>
          <w:lang w:eastAsia="en-US"/>
        </w:rPr>
        <w:t xml:space="preserve">de </w:t>
      </w:r>
      <w:r w:rsidR="00642312">
        <w:rPr>
          <w:rFonts w:ascii="Arial" w:hAnsi="Arial" w:cs="Arial"/>
          <w:color w:val="339966"/>
          <w:kern w:val="28"/>
          <w:lang w:eastAsia="en-US"/>
        </w:rPr>
        <w:t>‘</w:t>
      </w:r>
      <w:r>
        <w:rPr>
          <w:rFonts w:ascii="Arial" w:hAnsi="Arial" w:cs="Arial"/>
          <w:color w:val="339966"/>
          <w:kern w:val="28"/>
          <w:lang w:eastAsia="en-US"/>
        </w:rPr>
        <w:t>hypotheekgever</w:t>
      </w:r>
      <w:r w:rsidR="00642312">
        <w:rPr>
          <w:rFonts w:ascii="Arial" w:hAnsi="Arial" w:cs="Arial"/>
          <w:color w:val="339966"/>
          <w:kern w:val="28"/>
          <w:lang w:eastAsia="en-US"/>
        </w:rPr>
        <w:t>’</w:t>
      </w:r>
      <w:r>
        <w:rPr>
          <w:rFonts w:ascii="Arial" w:hAnsi="Arial" w:cs="Arial"/>
          <w:color w:val="339966"/>
          <w:kern w:val="28"/>
          <w:lang w:eastAsia="en-US"/>
        </w:rPr>
        <w:t xml:space="preserve"> </w:t>
      </w:r>
      <w:r w:rsidRPr="005950EA">
        <w:rPr>
          <w:rFonts w:ascii="Arial" w:hAnsi="Arial" w:cs="Arial"/>
          <w:color w:val="339966"/>
          <w:kern w:val="28"/>
          <w:lang w:eastAsia="en-US"/>
        </w:rPr>
        <w:t>en</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de</w:t>
      </w:r>
      <w:r w:rsidRPr="005950EA">
        <w:rPr>
          <w:rFonts w:ascii="Arial" w:hAnsi="Arial" w:cs="Arial"/>
          <w:color w:val="008000"/>
          <w:kern w:val="28"/>
          <w:lang w:eastAsia="en-US"/>
        </w:rPr>
        <w:t xml:space="preserve"> </w:t>
      </w:r>
      <w:r w:rsidRPr="005950EA">
        <w:rPr>
          <w:rFonts w:ascii="Arial" w:hAnsi="Arial" w:cs="Arial"/>
          <w:color w:val="00FFFF"/>
          <w:kern w:val="28"/>
          <w:lang w:eastAsia="en-US"/>
        </w:rPr>
        <w:t>verschenen</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persoon/personen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800080"/>
          <w:kern w:val="28"/>
          <w:lang w:eastAsia="en-US"/>
        </w:rPr>
        <w:t xml:space="preserve"> </w:t>
      </w:r>
      <w:r w:rsidRPr="005950EA">
        <w:rPr>
          <w:rFonts w:ascii="Arial" w:hAnsi="Arial" w:cs="Arial"/>
          <w:color w:val="00FFFF"/>
          <w:kern w:val="28"/>
          <w:lang w:eastAsia="en-US"/>
        </w:rPr>
        <w:t>sub</w:t>
      </w:r>
      <w:r w:rsidRPr="005950EA">
        <w:rPr>
          <w:rFonts w:ascii="Arial" w:hAnsi="Arial" w:cs="Arial"/>
          <w:color w:val="80008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nummering 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rechtspersoon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003830ED" w:rsidRPr="005950EA">
        <w:rPr>
          <w:rFonts w:ascii="Arial" w:hAnsi="Arial" w:cs="Arial"/>
          <w:color w:val="00FFFF"/>
          <w:kern w:val="28"/>
          <w:lang w:eastAsia="en-US"/>
        </w:rPr>
        <w:t xml:space="preserve"> </w:t>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 xml:space="preserve">de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heer/mevrouw</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naam natuurlijk 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642312">
        <w:rPr>
          <w:rFonts w:ascii="Arial" w:hAnsi="Arial" w:cs="Arial"/>
          <w:color w:val="800080"/>
          <w:kern w:val="28"/>
          <w:lang w:eastAsia="en-US"/>
        </w:rPr>
        <w:t>voornoemd</w:t>
      </w:r>
      <w:r w:rsidRPr="003830ED">
        <w:rPr>
          <w:rFonts w:ascii="Arial" w:hAnsi="Arial" w:cs="Arial"/>
          <w:color w:val="800080"/>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8000"/>
          <w:kern w:val="28"/>
          <w:lang w:eastAsia="en-US"/>
        </w:rPr>
        <w:t xml:space="preserve"> </w:t>
      </w: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afzonderlijk</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te noemen:</w:t>
      </w:r>
      <w:r>
        <w:rPr>
          <w:rFonts w:ascii="Arial" w:hAnsi="Arial" w:cs="Arial"/>
          <w:color w:val="339966"/>
          <w:kern w:val="28"/>
          <w:lang w:eastAsia="en-US"/>
        </w:rPr>
        <w:t xml:space="preserve"> de</w:t>
      </w:r>
      <w:r w:rsidRPr="005950EA">
        <w:rPr>
          <w:rFonts w:ascii="Arial" w:hAnsi="Arial" w:cs="Arial"/>
          <w:color w:val="339966"/>
          <w:kern w:val="28"/>
          <w:lang w:eastAsia="en-US"/>
        </w:rPr>
        <w:t xml:space="preserve"> </w:t>
      </w:r>
      <w:r w:rsidR="00642312">
        <w:rPr>
          <w:rFonts w:ascii="Arial" w:hAnsi="Arial" w:cs="Arial"/>
          <w:color w:val="339966"/>
          <w:kern w:val="28"/>
          <w:lang w:eastAsia="en-US"/>
        </w:rPr>
        <w:t>‘</w:t>
      </w:r>
      <w:r>
        <w:rPr>
          <w:rFonts w:ascii="Arial" w:hAnsi="Arial" w:cs="Arial"/>
          <w:color w:val="339966"/>
          <w:kern w:val="28"/>
          <w:lang w:eastAsia="en-US"/>
        </w:rPr>
        <w:t>schuldenaar</w:t>
      </w:r>
      <w:r w:rsidR="00642312">
        <w:rPr>
          <w:rFonts w:ascii="Arial" w:hAnsi="Arial" w:cs="Arial"/>
          <w:color w:val="339966"/>
          <w:kern w:val="28"/>
          <w:lang w:eastAsia="en-US"/>
        </w:rPr>
        <w:t>’</w:t>
      </w:r>
    </w:p>
    <w:p w14:paraId="6F299F0C" w14:textId="77777777" w:rsidR="00F647FF" w:rsidRPr="001D21E9" w:rsidRDefault="00F647FF" w:rsidP="00F647FF">
      <w:pPr>
        <w:widowControl/>
        <w:rPr>
          <w:rFonts w:ascii="Arial" w:hAnsi="Arial" w:cs="Arial"/>
          <w:kern w:val="28"/>
          <w:u w:val="single"/>
          <w:lang w:eastAsia="en-US"/>
        </w:rPr>
      </w:pPr>
      <w:r>
        <w:rPr>
          <w:rFonts w:ascii="Arial" w:hAnsi="Arial" w:cs="Arial"/>
          <w:kern w:val="28"/>
          <w:u w:val="single"/>
          <w:lang w:eastAsia="en-US"/>
        </w:rPr>
        <w:t>Einde partijnamen in hypotheekakte</w:t>
      </w:r>
    </w:p>
    <w:p w14:paraId="2AC7951C" w14:textId="77777777" w:rsidR="00F647FF" w:rsidRPr="005950EA" w:rsidRDefault="00F647FF" w:rsidP="00F647FF">
      <w:pPr>
        <w:widowControl/>
        <w:rPr>
          <w:rFonts w:ascii="Arial" w:hAnsi="Arial"/>
          <w:kern w:val="28"/>
          <w:sz w:val="18"/>
          <w:lang w:eastAsia="en-US"/>
        </w:rPr>
      </w:pPr>
    </w:p>
    <w:p w14:paraId="45B00F7D"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Opmerking: indien gekozen wordt voor een partijnaam voor personen kan gekozen worden om de personen aan te duiden met een nummer of met een naam.</w:t>
      </w:r>
    </w:p>
    <w:p w14:paraId="0E4F10B8"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0A412250"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De variant aanduiding met naam kan in alle gevallen gekozen worden.</w:t>
      </w:r>
    </w:p>
    <w:p w14:paraId="7FCE04C4" w14:textId="77777777" w:rsidR="00F647FF" w:rsidRPr="005950EA" w:rsidRDefault="00F647FF" w:rsidP="00F647FF">
      <w:pPr>
        <w:widowControl/>
        <w:spacing w:line="280" w:lineRule="atLeast"/>
        <w:rPr>
          <w:rFonts w:ascii="Arial" w:hAnsi="Arial"/>
          <w:b/>
          <w:kern w:val="28"/>
          <w:szCs w:val="24"/>
          <w:lang w:eastAsia="en-US"/>
        </w:rPr>
      </w:pPr>
    </w:p>
    <w:p w14:paraId="1D99CBC4" w14:textId="77777777" w:rsidR="00F647FF" w:rsidRPr="005950EA" w:rsidRDefault="00F647FF" w:rsidP="00F647FF">
      <w:pPr>
        <w:widowControl/>
        <w:rPr>
          <w:rFonts w:ascii="Arial" w:hAnsi="Arial"/>
          <w:b/>
          <w:kern w:val="28"/>
          <w:szCs w:val="24"/>
          <w:lang w:eastAsia="en-US"/>
        </w:rPr>
      </w:pPr>
      <w:r w:rsidRPr="005950EA">
        <w:rPr>
          <w:rFonts w:ascii="Arial" w:hAnsi="Arial"/>
          <w:b/>
          <w:kern w:val="28"/>
          <w:szCs w:val="24"/>
          <w:lang w:eastAsia="en-US"/>
        </w:rPr>
        <w:t>Voorbeelden tekstfragment</w:t>
      </w:r>
    </w:p>
    <w:p w14:paraId="302ADBB8" w14:textId="77777777" w:rsidR="00F647FF" w:rsidRPr="005950EA" w:rsidRDefault="00F647FF" w:rsidP="00F647FF">
      <w:pPr>
        <w:widowControl/>
        <w:rPr>
          <w:rFonts w:ascii="Arial" w:hAnsi="Arial"/>
          <w:kern w:val="28"/>
          <w:sz w:val="18"/>
          <w:lang w:eastAsia="en-US"/>
        </w:rPr>
      </w:pPr>
    </w:p>
    <w:p w14:paraId="773C008D" w14:textId="0BC04ABD" w:rsidR="00F647FF" w:rsidRPr="00971A23" w:rsidRDefault="00F647FF" w:rsidP="00F647FF">
      <w:pPr>
        <w:widowControl/>
        <w:rPr>
          <w:rFonts w:ascii="Arial" w:hAnsi="Arial"/>
          <w:kern w:val="28"/>
          <w:lang w:eastAsia="en-US"/>
        </w:rPr>
      </w:pPr>
      <w:r>
        <w:rPr>
          <w:rFonts w:ascii="Arial" w:hAnsi="Arial"/>
          <w:kern w:val="28"/>
          <w:lang w:eastAsia="en-US"/>
        </w:rPr>
        <w:t>hierna</w:t>
      </w:r>
      <w:r w:rsidRPr="00971A23">
        <w:rPr>
          <w:rFonts w:ascii="Arial" w:hAnsi="Arial"/>
          <w:kern w:val="28"/>
          <w:lang w:eastAsia="en-US"/>
        </w:rPr>
        <w:t xml:space="preserve"> </w:t>
      </w:r>
      <w:r>
        <w:rPr>
          <w:rFonts w:ascii="Arial" w:hAnsi="Arial"/>
          <w:kern w:val="28"/>
          <w:lang w:eastAsia="en-US"/>
        </w:rPr>
        <w:t xml:space="preserve">ook </w:t>
      </w:r>
      <w:r w:rsidRPr="00971A23">
        <w:rPr>
          <w:rFonts w:ascii="Arial" w:hAnsi="Arial"/>
          <w:kern w:val="28"/>
          <w:lang w:eastAsia="en-US"/>
        </w:rPr>
        <w:t xml:space="preserve">te noemen: </w:t>
      </w:r>
      <w:r w:rsidRPr="00971A23">
        <w:rPr>
          <w:rFonts w:ascii="Arial" w:hAnsi="Arial" w:cs="Arial"/>
          <w:kern w:val="28"/>
          <w:lang w:eastAsia="en-US"/>
        </w:rPr>
        <w:t xml:space="preserve">de </w:t>
      </w:r>
      <w:r w:rsidR="00642312">
        <w:rPr>
          <w:rFonts w:ascii="Arial" w:hAnsi="Arial" w:cs="Arial"/>
          <w:kern w:val="28"/>
          <w:lang w:eastAsia="en-US"/>
        </w:rPr>
        <w:t>‘</w:t>
      </w:r>
      <w:r w:rsidR="005505B2">
        <w:rPr>
          <w:rFonts w:ascii="Arial" w:hAnsi="Arial" w:cs="Arial"/>
          <w:kern w:val="28"/>
          <w:lang w:eastAsia="en-US"/>
        </w:rPr>
        <w:t>hypotheekgever</w:t>
      </w:r>
      <w:r w:rsidR="00642312">
        <w:rPr>
          <w:rFonts w:ascii="Arial" w:hAnsi="Arial" w:cs="Arial"/>
          <w:kern w:val="28"/>
          <w:lang w:eastAsia="en-US"/>
        </w:rPr>
        <w:t>’</w:t>
      </w:r>
      <w:r>
        <w:rPr>
          <w:rFonts w:ascii="Arial" w:hAnsi="Arial" w:cs="Arial"/>
          <w:kern w:val="28"/>
          <w:lang w:eastAsia="en-US"/>
        </w:rPr>
        <w:t xml:space="preserve"> en/of </w:t>
      </w:r>
      <w:r w:rsidR="00642312">
        <w:rPr>
          <w:rFonts w:ascii="Arial" w:hAnsi="Arial" w:cs="Arial"/>
          <w:kern w:val="28"/>
          <w:lang w:eastAsia="en-US"/>
        </w:rPr>
        <w:t>‘</w:t>
      </w:r>
      <w:r w:rsidR="005505B2">
        <w:rPr>
          <w:rFonts w:ascii="Arial" w:hAnsi="Arial" w:cs="Arial"/>
          <w:kern w:val="28"/>
          <w:lang w:eastAsia="en-US"/>
        </w:rPr>
        <w:t>schuldenaar</w:t>
      </w:r>
      <w:r w:rsidR="00642312">
        <w:rPr>
          <w:rFonts w:ascii="Arial" w:hAnsi="Arial" w:cs="Arial"/>
          <w:kern w:val="28"/>
          <w:lang w:eastAsia="en-US"/>
        </w:rPr>
        <w:t>’</w:t>
      </w:r>
    </w:p>
    <w:p w14:paraId="53EE11D7" w14:textId="77777777" w:rsidR="00F647FF" w:rsidRPr="00971A23" w:rsidRDefault="00F647FF" w:rsidP="00F647FF">
      <w:pPr>
        <w:widowControl/>
        <w:rPr>
          <w:rFonts w:ascii="Arial" w:hAnsi="Arial"/>
          <w:kern w:val="28"/>
          <w:lang w:eastAsia="en-US"/>
        </w:rPr>
      </w:pPr>
    </w:p>
    <w:p w14:paraId="6F2F3F3E" w14:textId="6C0A6BAF" w:rsidR="00F647FF" w:rsidRPr="00971A23" w:rsidRDefault="00F647FF" w:rsidP="00F647FF">
      <w:pPr>
        <w:widowControl/>
        <w:rPr>
          <w:rFonts w:ascii="Arial" w:hAnsi="Arial"/>
          <w:kern w:val="28"/>
          <w:lang w:eastAsia="en-US"/>
        </w:rPr>
      </w:pPr>
      <w:r w:rsidRPr="00971A23">
        <w:rPr>
          <w:rFonts w:ascii="Arial" w:hAnsi="Arial"/>
          <w:kern w:val="28"/>
          <w:lang w:eastAsia="en-US"/>
        </w:rPr>
        <w:t>de vers</w:t>
      </w:r>
      <w:r>
        <w:rPr>
          <w:rFonts w:ascii="Arial" w:hAnsi="Arial"/>
          <w:kern w:val="28"/>
          <w:lang w:eastAsia="en-US"/>
        </w:rPr>
        <w:t xml:space="preserve">chenen persoon sub 1a hierna te noemen: </w:t>
      </w:r>
      <w:r w:rsidRPr="00971A23">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hypotheekgever</w:t>
      </w:r>
      <w:r w:rsidR="00642312">
        <w:rPr>
          <w:rFonts w:ascii="Arial" w:hAnsi="Arial" w:cs="Arial"/>
          <w:kern w:val="28"/>
          <w:lang w:eastAsia="en-US"/>
        </w:rPr>
        <w:t>’</w:t>
      </w:r>
      <w:r w:rsidRPr="00971A23">
        <w:rPr>
          <w:rFonts w:ascii="Arial" w:hAnsi="Arial" w:cs="Arial"/>
          <w:kern w:val="28"/>
          <w:lang w:eastAsia="en-US"/>
        </w:rPr>
        <w:t xml:space="preserve"> </w:t>
      </w:r>
      <w:r w:rsidRPr="00971A23">
        <w:rPr>
          <w:rFonts w:ascii="Arial" w:hAnsi="Arial"/>
          <w:kern w:val="28"/>
          <w:lang w:eastAsia="en-US"/>
        </w:rPr>
        <w:t>en de verschenen personen sub 1b, 1c en 1d hierna zowel te</w:t>
      </w:r>
      <w:r w:rsidRPr="001C2AC0">
        <w:rPr>
          <w:rFonts w:ascii="Arial" w:hAnsi="Arial"/>
          <w:kern w:val="28"/>
          <w:lang w:eastAsia="en-US"/>
        </w:rPr>
        <w:t xml:space="preserve">zamen als ieder afzonderlijk te noemen: </w:t>
      </w:r>
      <w:r w:rsidRPr="00971A23">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schuldenaar</w:t>
      </w:r>
      <w:r w:rsidR="00642312">
        <w:rPr>
          <w:rFonts w:ascii="Arial" w:hAnsi="Arial" w:cs="Arial"/>
          <w:kern w:val="28"/>
          <w:lang w:eastAsia="en-US"/>
        </w:rPr>
        <w:t>’</w:t>
      </w:r>
    </w:p>
    <w:p w14:paraId="029A1B13" w14:textId="77777777" w:rsidR="00F647FF" w:rsidRPr="00971A23" w:rsidRDefault="00F647FF" w:rsidP="00F647FF">
      <w:pPr>
        <w:widowControl/>
        <w:rPr>
          <w:rFonts w:ascii="Arial" w:hAnsi="Arial"/>
          <w:b/>
          <w:kern w:val="28"/>
          <w:lang w:eastAsia="en-US"/>
        </w:rPr>
      </w:pPr>
    </w:p>
    <w:p w14:paraId="6D0D4A97" w14:textId="5AF1A32D" w:rsidR="00F647FF" w:rsidRPr="001C2AC0"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rPr>
      </w:pPr>
      <w:r w:rsidRPr="00971A23">
        <w:rPr>
          <w:rFonts w:ascii="Arial" w:hAnsi="Arial"/>
          <w:kern w:val="28"/>
          <w:lang w:eastAsia="en-US"/>
        </w:rPr>
        <w:t>de heer Arie Bloem, mevrouw Brigit van der Meer en mevrouw Jantien Bloem voornoemd, hierna zowel te</w:t>
      </w:r>
      <w:r>
        <w:rPr>
          <w:rFonts w:ascii="Arial" w:hAnsi="Arial"/>
          <w:kern w:val="28"/>
          <w:lang w:eastAsia="en-US"/>
        </w:rPr>
        <w:t>zamen als ieder afzonderlijk te noemen</w:t>
      </w:r>
      <w:r w:rsidRPr="005950EA">
        <w:rPr>
          <w:rFonts w:ascii="Arial" w:hAnsi="Arial" w:cs="Arial"/>
          <w:color w:val="339966"/>
          <w:kern w:val="28"/>
          <w:lang w:eastAsia="en-US"/>
        </w:rPr>
        <w:t xml:space="preserve">: </w:t>
      </w:r>
      <w:r>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h</w:t>
      </w:r>
      <w:r w:rsidRPr="00971A23">
        <w:rPr>
          <w:rFonts w:ascii="Arial" w:hAnsi="Arial" w:cs="Arial"/>
          <w:kern w:val="28"/>
          <w:lang w:eastAsia="en-US"/>
        </w:rPr>
        <w:t>ypotheekgever</w:t>
      </w:r>
      <w:r w:rsidR="00642312">
        <w:rPr>
          <w:rFonts w:ascii="Arial" w:hAnsi="Arial" w:cs="Arial"/>
          <w:kern w:val="28"/>
          <w:lang w:eastAsia="en-US"/>
        </w:rPr>
        <w:t>’</w:t>
      </w:r>
      <w:r w:rsidRPr="00971A23">
        <w:rPr>
          <w:rFonts w:ascii="Arial" w:hAnsi="Arial" w:cs="Arial"/>
          <w:kern w:val="28"/>
          <w:lang w:eastAsia="en-US"/>
        </w:rPr>
        <w:t xml:space="preserve"> </w:t>
      </w:r>
      <w:r w:rsidRPr="00971A23">
        <w:rPr>
          <w:rFonts w:ascii="Arial" w:hAnsi="Arial"/>
          <w:kern w:val="28"/>
          <w:lang w:eastAsia="en-US"/>
        </w:rPr>
        <w:t xml:space="preserve">en Winter B.V. </w:t>
      </w:r>
      <w:r>
        <w:rPr>
          <w:rFonts w:ascii="Arial" w:hAnsi="Arial"/>
          <w:kern w:val="28"/>
          <w:lang w:eastAsia="en-US"/>
        </w:rPr>
        <w:t>voornoemd</w:t>
      </w:r>
      <w:ins w:id="19" w:author="Vos, Inae" w:date="2020-09-04T13:20:00Z">
        <w:r w:rsidR="00342CBA">
          <w:rPr>
            <w:rFonts w:ascii="Arial" w:hAnsi="Arial"/>
            <w:kern w:val="28"/>
            <w:lang w:eastAsia="en-US"/>
          </w:rPr>
          <w:t>,</w:t>
        </w:r>
      </w:ins>
      <w:r>
        <w:rPr>
          <w:rFonts w:ascii="Arial" w:hAnsi="Arial"/>
          <w:kern w:val="28"/>
          <w:lang w:eastAsia="en-US"/>
        </w:rPr>
        <w:t xml:space="preserve"> </w:t>
      </w:r>
      <w:r w:rsidRPr="00971A23">
        <w:rPr>
          <w:rFonts w:ascii="Arial" w:hAnsi="Arial"/>
          <w:kern w:val="28"/>
          <w:lang w:eastAsia="en-US"/>
        </w:rPr>
        <w:t xml:space="preserve">hierna te noemen: </w:t>
      </w:r>
      <w:r>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s</w:t>
      </w:r>
      <w:r w:rsidRPr="00971A23">
        <w:rPr>
          <w:rFonts w:ascii="Arial" w:hAnsi="Arial" w:cs="Arial"/>
          <w:kern w:val="28"/>
          <w:lang w:eastAsia="en-US"/>
        </w:rPr>
        <w:t>chuldenaar</w:t>
      </w:r>
      <w:r w:rsidR="00642312">
        <w:rPr>
          <w:rFonts w:ascii="Arial" w:hAnsi="Arial" w:cs="Arial"/>
          <w:kern w:val="28"/>
          <w:lang w:eastAsia="en-US"/>
        </w:rPr>
        <w:t>’</w:t>
      </w:r>
    </w:p>
    <w:p w14:paraId="7553AFF9" w14:textId="77777777" w:rsidR="00F647FF" w:rsidRDefault="00F647FF" w:rsidP="001B53BC"/>
    <w:p w14:paraId="44DA6787" w14:textId="77777777" w:rsidR="00F647FF" w:rsidRPr="004B7B3A" w:rsidRDefault="00F647FF" w:rsidP="001B53BC"/>
    <w:p w14:paraId="3C64F44F" w14:textId="77777777" w:rsidR="001B53BC" w:rsidRPr="002E7F50" w:rsidRDefault="001B53BC" w:rsidP="001B53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1B53BC" w:rsidRPr="00F31DA8" w14:paraId="1AACDA4F" w14:textId="77777777" w:rsidTr="0075635E">
        <w:trPr>
          <w:trHeight w:val="332"/>
        </w:trPr>
        <w:tc>
          <w:tcPr>
            <w:tcW w:w="5173" w:type="dxa"/>
            <w:vAlign w:val="bottom"/>
          </w:tcPr>
          <w:p w14:paraId="07FD4781" w14:textId="77777777" w:rsidR="001B53BC" w:rsidRPr="00F31DA8" w:rsidRDefault="001B53BC" w:rsidP="0075635E">
            <w:pPr>
              <w:pStyle w:val="kopje"/>
              <w:rPr>
                <w:rFonts w:cs="Arial"/>
                <w:b w:val="0"/>
                <w:bCs/>
                <w:sz w:val="16"/>
                <w:szCs w:val="16"/>
              </w:rPr>
            </w:pPr>
            <w:r w:rsidRPr="00F31DA8">
              <w:rPr>
                <w:rFonts w:cs="Arial"/>
                <w:sz w:val="16"/>
                <w:szCs w:val="16"/>
              </w:rPr>
              <w:t>Versiehistorie</w:t>
            </w:r>
          </w:p>
        </w:tc>
      </w:tr>
    </w:tbl>
    <w:p w14:paraId="743FD63F" w14:textId="77777777" w:rsidR="001B53BC" w:rsidRPr="00F31DA8" w:rsidRDefault="001B53BC" w:rsidP="001B53BC">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1B53BC" w:rsidRPr="00F31DA8" w14:paraId="0FBFCA84" w14:textId="77777777" w:rsidTr="0075635E">
        <w:trPr>
          <w:trHeight w:hRule="exact" w:val="316"/>
          <w:tblHeader/>
        </w:trPr>
        <w:tc>
          <w:tcPr>
            <w:tcW w:w="779" w:type="dxa"/>
            <w:vAlign w:val="bottom"/>
          </w:tcPr>
          <w:p w14:paraId="500B2F03"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lastRenderedPageBreak/>
              <w:t>Versie</w:t>
            </w:r>
          </w:p>
        </w:tc>
        <w:tc>
          <w:tcPr>
            <w:tcW w:w="1909" w:type="dxa"/>
            <w:vAlign w:val="bottom"/>
          </w:tcPr>
          <w:p w14:paraId="5817774E"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1748D6C9"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6064A2A0"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Opmerking</w:t>
            </w:r>
          </w:p>
        </w:tc>
      </w:tr>
      <w:tr w:rsidR="001B53BC" w:rsidRPr="00ED7093" w14:paraId="6AA7D9E5" w14:textId="77777777" w:rsidTr="0075635E">
        <w:trPr>
          <w:trHeight w:hRule="exact" w:val="281"/>
          <w:tblHeader/>
        </w:trPr>
        <w:tc>
          <w:tcPr>
            <w:tcW w:w="779" w:type="dxa"/>
          </w:tcPr>
          <w:p w14:paraId="4BC8DD21" w14:textId="73DCC095" w:rsidR="001B53BC" w:rsidRDefault="00835998" w:rsidP="0075635E">
            <w:pPr>
              <w:pStyle w:val="tussenkopje"/>
              <w:spacing w:before="0"/>
              <w:rPr>
                <w:rFonts w:cs="Arial"/>
                <w:sz w:val="16"/>
                <w:szCs w:val="16"/>
                <w:lang w:val="nl-NL"/>
              </w:rPr>
            </w:pPr>
            <w:r>
              <w:rPr>
                <w:rFonts w:cs="Arial"/>
                <w:sz w:val="16"/>
                <w:szCs w:val="16"/>
                <w:lang w:val="nl-NL"/>
              </w:rPr>
              <w:t>1.0</w:t>
            </w:r>
          </w:p>
        </w:tc>
        <w:tc>
          <w:tcPr>
            <w:tcW w:w="1909" w:type="dxa"/>
          </w:tcPr>
          <w:p w14:paraId="73D81726" w14:textId="77C9A941" w:rsidR="001B53BC" w:rsidRDefault="005505B2" w:rsidP="0075635E">
            <w:pPr>
              <w:pStyle w:val="tussenkopje"/>
              <w:spacing w:before="0"/>
              <w:rPr>
                <w:rFonts w:cs="Arial"/>
                <w:sz w:val="16"/>
                <w:szCs w:val="16"/>
                <w:lang w:val="nl-NL"/>
              </w:rPr>
            </w:pPr>
            <w:r>
              <w:rPr>
                <w:rFonts w:cs="Arial"/>
                <w:sz w:val="16"/>
                <w:szCs w:val="16"/>
                <w:lang w:val="nl-NL"/>
              </w:rPr>
              <w:t>25 juli</w:t>
            </w:r>
            <w:r w:rsidR="00F0678B">
              <w:rPr>
                <w:rFonts w:cs="Arial"/>
                <w:sz w:val="16"/>
                <w:szCs w:val="16"/>
                <w:lang w:val="nl-NL"/>
              </w:rPr>
              <w:t xml:space="preserve"> 2019</w:t>
            </w:r>
          </w:p>
        </w:tc>
        <w:tc>
          <w:tcPr>
            <w:tcW w:w="784" w:type="dxa"/>
          </w:tcPr>
          <w:p w14:paraId="43FCF6AE" w14:textId="77777777" w:rsidR="001B53BC" w:rsidRDefault="001B53BC" w:rsidP="0075635E">
            <w:pPr>
              <w:pStyle w:val="tussenkopje"/>
              <w:spacing w:before="0"/>
              <w:rPr>
                <w:rFonts w:cs="Arial"/>
                <w:sz w:val="16"/>
                <w:szCs w:val="16"/>
                <w:lang w:val="nl-NL"/>
              </w:rPr>
            </w:pPr>
            <w:r>
              <w:rPr>
                <w:rFonts w:cs="Arial"/>
                <w:sz w:val="16"/>
                <w:szCs w:val="16"/>
                <w:lang w:val="nl-NL"/>
              </w:rPr>
              <w:t>LG/PPB</w:t>
            </w:r>
          </w:p>
        </w:tc>
        <w:tc>
          <w:tcPr>
            <w:tcW w:w="4678" w:type="dxa"/>
          </w:tcPr>
          <w:p w14:paraId="5A903E03" w14:textId="1ABD5D7A" w:rsidR="001B53BC" w:rsidRDefault="00642312" w:rsidP="0075635E">
            <w:pPr>
              <w:pStyle w:val="tussenkopje"/>
              <w:spacing w:before="0"/>
              <w:rPr>
                <w:rFonts w:cs="Arial"/>
                <w:sz w:val="16"/>
                <w:szCs w:val="16"/>
                <w:lang w:val="nl-NL"/>
              </w:rPr>
            </w:pPr>
            <w:r>
              <w:rPr>
                <w:rFonts w:cs="Arial"/>
                <w:sz w:val="16"/>
                <w:szCs w:val="16"/>
                <w:lang w:val="nl-NL"/>
              </w:rPr>
              <w:t xml:space="preserve">Modeldocument op basis van </w:t>
            </w:r>
            <w:r w:rsidR="00F22129">
              <w:rPr>
                <w:rFonts w:cs="Arial"/>
                <w:sz w:val="16"/>
                <w:szCs w:val="16"/>
                <w:lang w:val="nl-NL"/>
              </w:rPr>
              <w:t>bankmode</w:t>
            </w:r>
            <w:r w:rsidR="008B172F">
              <w:rPr>
                <w:rFonts w:cs="Arial"/>
                <w:sz w:val="16"/>
                <w:szCs w:val="16"/>
                <w:lang w:val="nl-NL"/>
              </w:rPr>
              <w:t>l</w:t>
            </w:r>
            <w:r w:rsidR="00F22129">
              <w:rPr>
                <w:rFonts w:cs="Arial"/>
                <w:sz w:val="16"/>
                <w:szCs w:val="16"/>
                <w:lang w:val="nl-NL"/>
              </w:rPr>
              <w:t xml:space="preserve"> </w:t>
            </w:r>
            <w:proofErr w:type="spellStart"/>
            <w:r w:rsidR="00F22129">
              <w:rPr>
                <w:rFonts w:cs="Arial"/>
                <w:sz w:val="16"/>
                <w:szCs w:val="16"/>
                <w:lang w:val="nl-NL"/>
              </w:rPr>
              <w:t>Syntrus</w:t>
            </w:r>
            <w:proofErr w:type="spellEnd"/>
            <w:r w:rsidR="00F22129">
              <w:rPr>
                <w:rFonts w:cs="Arial"/>
                <w:sz w:val="16"/>
                <w:szCs w:val="16"/>
                <w:lang w:val="nl-NL"/>
              </w:rPr>
              <w:t xml:space="preserve"> Achmea</w:t>
            </w:r>
          </w:p>
        </w:tc>
      </w:tr>
      <w:tr w:rsidR="00520DD8" w:rsidRPr="00ED7093" w14:paraId="7512156B" w14:textId="77777777" w:rsidTr="00520DD8">
        <w:trPr>
          <w:trHeight w:hRule="exact" w:val="497"/>
          <w:tblHeader/>
        </w:trPr>
        <w:tc>
          <w:tcPr>
            <w:tcW w:w="779" w:type="dxa"/>
          </w:tcPr>
          <w:p w14:paraId="509EFAB5" w14:textId="50EAD520" w:rsidR="00520DD8" w:rsidRDefault="00520DD8" w:rsidP="0075635E">
            <w:pPr>
              <w:pStyle w:val="tussenkopje"/>
              <w:spacing w:before="0"/>
              <w:rPr>
                <w:rFonts w:cs="Arial"/>
                <w:sz w:val="16"/>
                <w:szCs w:val="16"/>
                <w:lang w:val="nl-NL"/>
              </w:rPr>
            </w:pPr>
            <w:r>
              <w:rPr>
                <w:rFonts w:cs="Arial"/>
                <w:sz w:val="16"/>
                <w:szCs w:val="16"/>
                <w:lang w:val="nl-NL"/>
              </w:rPr>
              <w:t>1.1</w:t>
            </w:r>
          </w:p>
        </w:tc>
        <w:tc>
          <w:tcPr>
            <w:tcW w:w="1909" w:type="dxa"/>
          </w:tcPr>
          <w:p w14:paraId="7E04C5AC" w14:textId="42F2FACD" w:rsidR="00520DD8" w:rsidRDefault="00520DD8" w:rsidP="0075635E">
            <w:pPr>
              <w:pStyle w:val="tussenkopje"/>
              <w:spacing w:before="0"/>
              <w:rPr>
                <w:rFonts w:cs="Arial"/>
                <w:sz w:val="16"/>
                <w:szCs w:val="16"/>
                <w:lang w:val="nl-NL"/>
              </w:rPr>
            </w:pPr>
            <w:r>
              <w:rPr>
                <w:rFonts w:cs="Arial"/>
                <w:sz w:val="16"/>
                <w:szCs w:val="16"/>
                <w:lang w:val="nl-NL"/>
              </w:rPr>
              <w:t>5 september 2019</w:t>
            </w:r>
          </w:p>
        </w:tc>
        <w:tc>
          <w:tcPr>
            <w:tcW w:w="784" w:type="dxa"/>
          </w:tcPr>
          <w:p w14:paraId="1820421C" w14:textId="43BBEE47" w:rsidR="00520DD8" w:rsidRDefault="00520DD8" w:rsidP="0075635E">
            <w:pPr>
              <w:pStyle w:val="tussenkopje"/>
              <w:spacing w:before="0"/>
              <w:rPr>
                <w:rFonts w:cs="Arial"/>
                <w:sz w:val="16"/>
                <w:szCs w:val="16"/>
                <w:lang w:val="nl-NL"/>
              </w:rPr>
            </w:pPr>
            <w:r>
              <w:rPr>
                <w:rFonts w:cs="Arial"/>
                <w:sz w:val="16"/>
                <w:szCs w:val="16"/>
                <w:lang w:val="nl-NL"/>
              </w:rPr>
              <w:t>LG/PPB</w:t>
            </w:r>
          </w:p>
        </w:tc>
        <w:tc>
          <w:tcPr>
            <w:tcW w:w="4678" w:type="dxa"/>
          </w:tcPr>
          <w:p w14:paraId="2894F1EF" w14:textId="06706BCF" w:rsidR="00520DD8" w:rsidRDefault="00520DD8" w:rsidP="0075635E">
            <w:pPr>
              <w:pStyle w:val="tussenkopje"/>
              <w:spacing w:before="0"/>
              <w:rPr>
                <w:rFonts w:cs="Arial"/>
                <w:sz w:val="16"/>
                <w:szCs w:val="16"/>
                <w:lang w:val="nl-NL"/>
              </w:rPr>
            </w:pPr>
            <w:r>
              <w:rPr>
                <w:rFonts w:cs="Arial"/>
                <w:sz w:val="16"/>
                <w:szCs w:val="16"/>
                <w:lang w:val="nl-NL"/>
              </w:rPr>
              <w:t>Afbreekstreepje</w:t>
            </w:r>
            <w:r w:rsidRPr="00520DD8">
              <w:rPr>
                <w:rFonts w:cs="Arial"/>
                <w:sz w:val="16"/>
                <w:szCs w:val="16"/>
                <w:lang w:val="nl-NL"/>
              </w:rPr>
              <w:t xml:space="preserve"> bij </w:t>
            </w:r>
            <w:r w:rsidR="00D27095">
              <w:rPr>
                <w:rFonts w:cs="Arial"/>
                <w:sz w:val="16"/>
                <w:szCs w:val="16"/>
                <w:lang w:val="nl-NL"/>
              </w:rPr>
              <w:t>‘</w:t>
            </w:r>
            <w:r w:rsidRPr="00520DD8">
              <w:rPr>
                <w:rFonts w:cs="Arial"/>
                <w:sz w:val="16"/>
                <w:szCs w:val="16"/>
                <w:lang w:val="nl-NL"/>
              </w:rPr>
              <w:t>hypotheek –en pandverlening</w:t>
            </w:r>
            <w:r w:rsidR="00D27095">
              <w:rPr>
                <w:rFonts w:cs="Arial"/>
                <w:sz w:val="16"/>
                <w:szCs w:val="16"/>
                <w:lang w:val="nl-NL"/>
              </w:rPr>
              <w:t>’</w:t>
            </w:r>
            <w:r>
              <w:rPr>
                <w:rFonts w:cs="Arial"/>
                <w:sz w:val="16"/>
                <w:szCs w:val="16"/>
                <w:lang w:val="nl-NL"/>
              </w:rPr>
              <w:t xml:space="preserve"> verplaatst, zodat dit direct na het woord ‘hypotheek’ komt</w:t>
            </w:r>
          </w:p>
        </w:tc>
      </w:tr>
      <w:tr w:rsidR="00D27095" w:rsidRPr="00ED7093" w14:paraId="1F8B18BC" w14:textId="77777777" w:rsidTr="00520DD8">
        <w:trPr>
          <w:trHeight w:hRule="exact" w:val="497"/>
          <w:tblHeader/>
        </w:trPr>
        <w:tc>
          <w:tcPr>
            <w:tcW w:w="779" w:type="dxa"/>
          </w:tcPr>
          <w:p w14:paraId="50CEC101" w14:textId="5700F891" w:rsidR="00D27095" w:rsidRDefault="00D27095" w:rsidP="0075635E">
            <w:pPr>
              <w:pStyle w:val="tussenkopje"/>
              <w:spacing w:before="0"/>
              <w:rPr>
                <w:rFonts w:cs="Arial"/>
                <w:sz w:val="16"/>
                <w:szCs w:val="16"/>
                <w:lang w:val="nl-NL"/>
              </w:rPr>
            </w:pPr>
            <w:r>
              <w:rPr>
                <w:rFonts w:cs="Arial"/>
                <w:sz w:val="16"/>
                <w:szCs w:val="16"/>
                <w:lang w:val="nl-NL"/>
              </w:rPr>
              <w:t>1.2</w:t>
            </w:r>
          </w:p>
        </w:tc>
        <w:tc>
          <w:tcPr>
            <w:tcW w:w="1909" w:type="dxa"/>
          </w:tcPr>
          <w:p w14:paraId="26CF272B" w14:textId="1A518230" w:rsidR="00D27095" w:rsidRDefault="00D27095" w:rsidP="0075635E">
            <w:pPr>
              <w:pStyle w:val="tussenkopje"/>
              <w:spacing w:before="0"/>
              <w:rPr>
                <w:rFonts w:cs="Arial"/>
                <w:sz w:val="16"/>
                <w:szCs w:val="16"/>
                <w:lang w:val="nl-NL"/>
              </w:rPr>
            </w:pPr>
            <w:r>
              <w:rPr>
                <w:rFonts w:cs="Arial"/>
                <w:sz w:val="16"/>
                <w:szCs w:val="16"/>
                <w:lang w:val="nl-NL"/>
              </w:rPr>
              <w:t>20 december 2019</w:t>
            </w:r>
          </w:p>
        </w:tc>
        <w:tc>
          <w:tcPr>
            <w:tcW w:w="784" w:type="dxa"/>
          </w:tcPr>
          <w:p w14:paraId="741E745C" w14:textId="6B973E75" w:rsidR="00D27095" w:rsidRDefault="00D27095" w:rsidP="0075635E">
            <w:pPr>
              <w:pStyle w:val="tussenkopje"/>
              <w:spacing w:before="0"/>
              <w:rPr>
                <w:rFonts w:cs="Arial"/>
                <w:sz w:val="16"/>
                <w:szCs w:val="16"/>
                <w:lang w:val="nl-NL"/>
              </w:rPr>
            </w:pPr>
            <w:r>
              <w:rPr>
                <w:rFonts w:cs="Arial"/>
                <w:sz w:val="16"/>
                <w:szCs w:val="16"/>
                <w:lang w:val="nl-NL"/>
              </w:rPr>
              <w:t>LG/PPB</w:t>
            </w:r>
          </w:p>
        </w:tc>
        <w:tc>
          <w:tcPr>
            <w:tcW w:w="4678" w:type="dxa"/>
          </w:tcPr>
          <w:p w14:paraId="4F62E229" w14:textId="454A3D74" w:rsidR="00D27095" w:rsidRDefault="00D27095" w:rsidP="0075635E">
            <w:pPr>
              <w:pStyle w:val="tussenkopje"/>
              <w:spacing w:before="0"/>
              <w:rPr>
                <w:rFonts w:cs="Arial"/>
                <w:sz w:val="16"/>
                <w:szCs w:val="16"/>
                <w:lang w:val="nl-NL"/>
              </w:rPr>
            </w:pPr>
            <w:r>
              <w:rPr>
                <w:rFonts w:cs="Arial"/>
                <w:sz w:val="16"/>
                <w:szCs w:val="16"/>
                <w:lang w:val="nl-NL"/>
              </w:rPr>
              <w:t>Romeinse nummering voor</w:t>
            </w:r>
            <w:r w:rsidR="00B93E67">
              <w:rPr>
                <w:rFonts w:cs="Arial"/>
                <w:sz w:val="16"/>
                <w:szCs w:val="16"/>
                <w:lang w:val="nl-NL"/>
              </w:rPr>
              <w:t xml:space="preserve"> ‘Overeenkomst’ en ‘Geldlening en zekerheden’ toegevoegd</w:t>
            </w:r>
          </w:p>
        </w:tc>
      </w:tr>
      <w:tr w:rsidR="006646EF" w:rsidRPr="00ED7093" w14:paraId="691572D3" w14:textId="77777777" w:rsidTr="00520DD8">
        <w:trPr>
          <w:trHeight w:hRule="exact" w:val="497"/>
          <w:tblHeader/>
        </w:trPr>
        <w:tc>
          <w:tcPr>
            <w:tcW w:w="779" w:type="dxa"/>
          </w:tcPr>
          <w:p w14:paraId="6FCA5EA1" w14:textId="0A2783E0" w:rsidR="006646EF" w:rsidRDefault="006646EF" w:rsidP="0075635E">
            <w:pPr>
              <w:pStyle w:val="tussenkopje"/>
              <w:spacing w:before="0"/>
              <w:rPr>
                <w:rFonts w:cs="Arial"/>
                <w:sz w:val="16"/>
                <w:szCs w:val="16"/>
                <w:lang w:val="nl-NL"/>
              </w:rPr>
            </w:pPr>
            <w:r>
              <w:rPr>
                <w:rFonts w:cs="Arial"/>
                <w:sz w:val="16"/>
                <w:szCs w:val="16"/>
                <w:lang w:val="nl-NL"/>
              </w:rPr>
              <w:t>2.0</w:t>
            </w:r>
          </w:p>
        </w:tc>
        <w:tc>
          <w:tcPr>
            <w:tcW w:w="1909" w:type="dxa"/>
          </w:tcPr>
          <w:p w14:paraId="419D45DE" w14:textId="22FDAF50" w:rsidR="006646EF" w:rsidRDefault="006646EF" w:rsidP="0075635E">
            <w:pPr>
              <w:pStyle w:val="tussenkopje"/>
              <w:spacing w:before="0"/>
              <w:rPr>
                <w:rFonts w:cs="Arial"/>
                <w:sz w:val="16"/>
                <w:szCs w:val="16"/>
                <w:lang w:val="nl-NL"/>
              </w:rPr>
            </w:pPr>
            <w:r>
              <w:rPr>
                <w:rFonts w:cs="Arial"/>
                <w:sz w:val="16"/>
                <w:szCs w:val="16"/>
                <w:lang w:val="nl-NL"/>
              </w:rPr>
              <w:t>4 maart 2020</w:t>
            </w:r>
          </w:p>
        </w:tc>
        <w:tc>
          <w:tcPr>
            <w:tcW w:w="784" w:type="dxa"/>
          </w:tcPr>
          <w:p w14:paraId="498E2765" w14:textId="60730E24" w:rsidR="006646EF" w:rsidRDefault="006646EF" w:rsidP="0075635E">
            <w:pPr>
              <w:pStyle w:val="tussenkopje"/>
              <w:spacing w:before="0"/>
              <w:rPr>
                <w:rFonts w:cs="Arial"/>
                <w:sz w:val="16"/>
                <w:szCs w:val="16"/>
                <w:lang w:val="nl-NL"/>
              </w:rPr>
            </w:pPr>
            <w:r>
              <w:rPr>
                <w:rFonts w:cs="Arial"/>
                <w:sz w:val="16"/>
                <w:szCs w:val="16"/>
                <w:lang w:val="nl-NL"/>
              </w:rPr>
              <w:t>LG/PPB</w:t>
            </w:r>
          </w:p>
        </w:tc>
        <w:tc>
          <w:tcPr>
            <w:tcW w:w="4678" w:type="dxa"/>
          </w:tcPr>
          <w:p w14:paraId="6D8A2E0C" w14:textId="43A85F97" w:rsidR="006646EF" w:rsidRDefault="006646EF" w:rsidP="0075635E">
            <w:pPr>
              <w:pStyle w:val="tussenkopje"/>
              <w:spacing w:before="0"/>
              <w:rPr>
                <w:rFonts w:cs="Arial"/>
                <w:sz w:val="16"/>
                <w:szCs w:val="16"/>
                <w:lang w:val="nl-NL"/>
              </w:rPr>
            </w:pPr>
            <w:r w:rsidRPr="006E180F">
              <w:rPr>
                <w:rFonts w:cs="Arial"/>
                <w:sz w:val="16"/>
              </w:rPr>
              <w:t xml:space="preserve">Nummering aangepast voor de paragrafen </w:t>
            </w:r>
            <w:r w:rsidR="00342CBA">
              <w:rPr>
                <w:rFonts w:cs="Arial"/>
                <w:sz w:val="16"/>
              </w:rPr>
              <w:t>‘</w:t>
            </w:r>
            <w:r w:rsidRPr="006E180F">
              <w:rPr>
                <w:rFonts w:cs="Arial"/>
                <w:sz w:val="16"/>
              </w:rPr>
              <w:t>starterslening</w:t>
            </w:r>
            <w:r w:rsidR="00342CBA">
              <w:rPr>
                <w:rFonts w:cs="Arial"/>
                <w:sz w:val="16"/>
              </w:rPr>
              <w:t>’</w:t>
            </w:r>
            <w:r w:rsidRPr="006E180F">
              <w:rPr>
                <w:rFonts w:cs="Arial"/>
                <w:sz w:val="16"/>
              </w:rPr>
              <w:t xml:space="preserve">, </w:t>
            </w:r>
            <w:r w:rsidR="00342CBA">
              <w:rPr>
                <w:rFonts w:cs="Arial"/>
                <w:sz w:val="16"/>
              </w:rPr>
              <w:t>‘</w:t>
            </w:r>
            <w:r w:rsidRPr="006E180F">
              <w:rPr>
                <w:rFonts w:cs="Arial"/>
                <w:sz w:val="16"/>
              </w:rPr>
              <w:t>Aanvaarding</w:t>
            </w:r>
            <w:r w:rsidR="00342CBA">
              <w:rPr>
                <w:rFonts w:cs="Arial"/>
                <w:sz w:val="16"/>
              </w:rPr>
              <w:t>’</w:t>
            </w:r>
            <w:r w:rsidRPr="006E180F">
              <w:rPr>
                <w:rFonts w:cs="Arial"/>
                <w:sz w:val="16"/>
              </w:rPr>
              <w:t xml:space="preserve"> en </w:t>
            </w:r>
            <w:r w:rsidR="00342CBA">
              <w:rPr>
                <w:rFonts w:cs="Arial"/>
                <w:sz w:val="16"/>
              </w:rPr>
              <w:t>‘</w:t>
            </w:r>
            <w:r w:rsidRPr="006E180F">
              <w:rPr>
                <w:rFonts w:cs="Arial"/>
                <w:sz w:val="16"/>
              </w:rPr>
              <w:t>Woonplaatskeuze</w:t>
            </w:r>
            <w:r w:rsidR="00342CBA">
              <w:rPr>
                <w:rFonts w:cs="Arial"/>
                <w:sz w:val="16"/>
              </w:rPr>
              <w:t>’</w:t>
            </w:r>
          </w:p>
        </w:tc>
      </w:tr>
      <w:tr w:rsidR="00342CBA" w:rsidRPr="00ED7093" w14:paraId="673B4A2A" w14:textId="77777777" w:rsidTr="00520DD8">
        <w:trPr>
          <w:trHeight w:hRule="exact" w:val="497"/>
          <w:tblHeader/>
          <w:ins w:id="20" w:author="Vos, Inae" w:date="2020-09-04T13:20:00Z"/>
        </w:trPr>
        <w:tc>
          <w:tcPr>
            <w:tcW w:w="779" w:type="dxa"/>
          </w:tcPr>
          <w:p w14:paraId="3C1BB753" w14:textId="626F8F92" w:rsidR="00342CBA" w:rsidRDefault="00342CBA" w:rsidP="0075635E">
            <w:pPr>
              <w:pStyle w:val="tussenkopje"/>
              <w:spacing w:before="0"/>
              <w:rPr>
                <w:ins w:id="21" w:author="Vos, Inae" w:date="2020-09-04T13:20:00Z"/>
                <w:rFonts w:cs="Arial"/>
                <w:sz w:val="16"/>
                <w:szCs w:val="16"/>
                <w:lang w:val="nl-NL"/>
              </w:rPr>
            </w:pPr>
            <w:ins w:id="22" w:author="Vos, Inae" w:date="2020-09-04T13:20:00Z">
              <w:r>
                <w:rPr>
                  <w:rFonts w:cs="Arial"/>
                  <w:sz w:val="16"/>
                  <w:szCs w:val="16"/>
                  <w:lang w:val="nl-NL"/>
                </w:rPr>
                <w:t>3.0</w:t>
              </w:r>
            </w:ins>
          </w:p>
        </w:tc>
        <w:tc>
          <w:tcPr>
            <w:tcW w:w="1909" w:type="dxa"/>
          </w:tcPr>
          <w:p w14:paraId="0E54AF6A" w14:textId="3AD224EA" w:rsidR="00342CBA" w:rsidRDefault="00342CBA" w:rsidP="0075635E">
            <w:pPr>
              <w:pStyle w:val="tussenkopje"/>
              <w:spacing w:before="0"/>
              <w:rPr>
                <w:ins w:id="23" w:author="Vos, Inae" w:date="2020-09-04T13:20:00Z"/>
                <w:rFonts w:cs="Arial"/>
                <w:sz w:val="16"/>
                <w:szCs w:val="16"/>
                <w:lang w:val="nl-NL"/>
              </w:rPr>
            </w:pPr>
            <w:ins w:id="24" w:author="Vos, Inae" w:date="2020-09-04T13:20:00Z">
              <w:r>
                <w:rPr>
                  <w:rFonts w:cs="Arial"/>
                  <w:sz w:val="16"/>
                  <w:szCs w:val="16"/>
                  <w:lang w:val="nl-NL"/>
                </w:rPr>
                <w:t>4 september 2020</w:t>
              </w:r>
            </w:ins>
          </w:p>
        </w:tc>
        <w:tc>
          <w:tcPr>
            <w:tcW w:w="784" w:type="dxa"/>
          </w:tcPr>
          <w:p w14:paraId="61DA3B30" w14:textId="0CF3A7E2" w:rsidR="00342CBA" w:rsidRDefault="00937086" w:rsidP="0075635E">
            <w:pPr>
              <w:pStyle w:val="tussenkopje"/>
              <w:spacing w:before="0"/>
              <w:rPr>
                <w:ins w:id="25" w:author="Vos, Inae" w:date="2020-09-04T13:20:00Z"/>
                <w:rFonts w:cs="Arial"/>
                <w:sz w:val="16"/>
                <w:szCs w:val="16"/>
                <w:lang w:val="nl-NL"/>
              </w:rPr>
            </w:pPr>
            <w:ins w:id="26" w:author="Vos, Inae" w:date="2020-09-04T13:23:00Z">
              <w:r>
                <w:rPr>
                  <w:rFonts w:cs="Arial"/>
                  <w:sz w:val="16"/>
                  <w:szCs w:val="16"/>
                  <w:lang w:val="nl-NL"/>
                </w:rPr>
                <w:t>LG/PPB</w:t>
              </w:r>
            </w:ins>
          </w:p>
        </w:tc>
        <w:tc>
          <w:tcPr>
            <w:tcW w:w="4678" w:type="dxa"/>
          </w:tcPr>
          <w:p w14:paraId="0C1D9DCC" w14:textId="51D883F5" w:rsidR="00342CBA" w:rsidRPr="006E180F" w:rsidRDefault="00937086" w:rsidP="0075635E">
            <w:pPr>
              <w:pStyle w:val="tussenkopje"/>
              <w:spacing w:before="0"/>
              <w:rPr>
                <w:ins w:id="27" w:author="Vos, Inae" w:date="2020-09-04T13:20:00Z"/>
                <w:rFonts w:cs="Arial"/>
                <w:sz w:val="16"/>
              </w:rPr>
            </w:pPr>
            <w:ins w:id="28" w:author="Vos, Inae" w:date="2020-09-04T13:24:00Z">
              <w:r>
                <w:rPr>
                  <w:rFonts w:cs="Arial"/>
                  <w:sz w:val="16"/>
                </w:rPr>
                <w:t xml:space="preserve">Onder Lening het woord ‘de’ </w:t>
              </w:r>
            </w:ins>
            <w:ins w:id="29" w:author="Vos, Inae" w:date="2020-09-04T13:26:00Z">
              <w:r>
                <w:rPr>
                  <w:rFonts w:cs="Arial"/>
                  <w:sz w:val="16"/>
                </w:rPr>
                <w:t xml:space="preserve">tussen haakjes geplaatst conform bankmodel, woonplaatskeuze aangepast </w:t>
              </w:r>
            </w:ins>
            <w:ins w:id="30" w:author="Vos, Inae" w:date="2020-09-04T13:27:00Z">
              <w:r>
                <w:rPr>
                  <w:rFonts w:cs="Arial"/>
                  <w:sz w:val="16"/>
                </w:rPr>
                <w:t>i.v.m. gewijzigd adres</w:t>
              </w:r>
            </w:ins>
          </w:p>
        </w:tc>
      </w:tr>
    </w:tbl>
    <w:p w14:paraId="65C7CFDA" w14:textId="77777777" w:rsidR="001E171C" w:rsidRPr="001B53BC" w:rsidRDefault="001E171C" w:rsidP="00D70229">
      <w:pPr>
        <w:pStyle w:val="Geenafstand"/>
        <w:rPr>
          <w:rFonts w:ascii="Arial" w:hAnsi="Arial" w:cs="Arial"/>
          <w:color w:val="800080"/>
          <w:sz w:val="20"/>
          <w:szCs w:val="20"/>
        </w:rPr>
      </w:pPr>
    </w:p>
    <w:sectPr w:rsidR="001E171C" w:rsidRPr="001B5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E6EF6"/>
    <w:multiLevelType w:val="multilevel"/>
    <w:tmpl w:val="67280A70"/>
    <w:lvl w:ilvl="0">
      <w:start w:val="1"/>
      <w:numFmt w:val="upperRoman"/>
      <w:lvlText w:val="%1."/>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D434E63"/>
    <w:multiLevelType w:val="multilevel"/>
    <w:tmpl w:val="E272E2E0"/>
    <w:lvl w:ilvl="0">
      <w:start w:val="1"/>
      <w:numFmt w:val="none"/>
      <w:lvlText w:val="a."/>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4F582318"/>
    <w:multiLevelType w:val="multilevel"/>
    <w:tmpl w:val="2482176C"/>
    <w:lvl w:ilvl="0">
      <w:start w:val="1"/>
      <w:numFmt w:val="none"/>
      <w:lvlText w:val="I."/>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792E32DA"/>
    <w:multiLevelType w:val="multilevel"/>
    <w:tmpl w:val="67280A70"/>
    <w:lvl w:ilvl="0">
      <w:start w:val="1"/>
      <w:numFmt w:val="upperRoman"/>
      <w:lvlText w:val="%1."/>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os, Inae">
    <w15:presenceInfo w15:providerId="AD" w15:userId="S::Inae.Vos@kadaster.nl::ed2fcdd1-3503-4700-b9a7-c2699ddd65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16"/>
    <w:rsid w:val="00006286"/>
    <w:rsid w:val="00021FE7"/>
    <w:rsid w:val="001418D1"/>
    <w:rsid w:val="001B53BC"/>
    <w:rsid w:val="001E171C"/>
    <w:rsid w:val="0020379D"/>
    <w:rsid w:val="00271224"/>
    <w:rsid w:val="002B505B"/>
    <w:rsid w:val="002C5B3B"/>
    <w:rsid w:val="00342CBA"/>
    <w:rsid w:val="003478EC"/>
    <w:rsid w:val="003622AD"/>
    <w:rsid w:val="0038247B"/>
    <w:rsid w:val="003830ED"/>
    <w:rsid w:val="003C7D89"/>
    <w:rsid w:val="00403A97"/>
    <w:rsid w:val="004527C0"/>
    <w:rsid w:val="00510389"/>
    <w:rsid w:val="00516F45"/>
    <w:rsid w:val="00520DD8"/>
    <w:rsid w:val="005505B2"/>
    <w:rsid w:val="005679B5"/>
    <w:rsid w:val="00573060"/>
    <w:rsid w:val="005D0E4B"/>
    <w:rsid w:val="005D4DA2"/>
    <w:rsid w:val="00642312"/>
    <w:rsid w:val="00644CF6"/>
    <w:rsid w:val="006646EF"/>
    <w:rsid w:val="00671675"/>
    <w:rsid w:val="006B5F78"/>
    <w:rsid w:val="006C7792"/>
    <w:rsid w:val="006E180F"/>
    <w:rsid w:val="00727CC0"/>
    <w:rsid w:val="00777D5D"/>
    <w:rsid w:val="00817BC7"/>
    <w:rsid w:val="00835998"/>
    <w:rsid w:val="0088272F"/>
    <w:rsid w:val="008A1061"/>
    <w:rsid w:val="008A6EA8"/>
    <w:rsid w:val="008B172F"/>
    <w:rsid w:val="008F37BF"/>
    <w:rsid w:val="00903D16"/>
    <w:rsid w:val="00917860"/>
    <w:rsid w:val="00937086"/>
    <w:rsid w:val="009C5040"/>
    <w:rsid w:val="009D66F9"/>
    <w:rsid w:val="009E49D8"/>
    <w:rsid w:val="009E6AD9"/>
    <w:rsid w:val="00A52F95"/>
    <w:rsid w:val="00A70436"/>
    <w:rsid w:val="00AB1CD8"/>
    <w:rsid w:val="00AB5F25"/>
    <w:rsid w:val="00AE18CD"/>
    <w:rsid w:val="00B05FAC"/>
    <w:rsid w:val="00B0636E"/>
    <w:rsid w:val="00B547A3"/>
    <w:rsid w:val="00B66535"/>
    <w:rsid w:val="00B93E67"/>
    <w:rsid w:val="00BE223D"/>
    <w:rsid w:val="00BF703B"/>
    <w:rsid w:val="00BF717C"/>
    <w:rsid w:val="00C26BFC"/>
    <w:rsid w:val="00C8640A"/>
    <w:rsid w:val="00CB74E4"/>
    <w:rsid w:val="00CC0309"/>
    <w:rsid w:val="00D27095"/>
    <w:rsid w:val="00D70229"/>
    <w:rsid w:val="00D9043B"/>
    <w:rsid w:val="00DC7170"/>
    <w:rsid w:val="00DD0BD8"/>
    <w:rsid w:val="00DE1C0C"/>
    <w:rsid w:val="00DF26BE"/>
    <w:rsid w:val="00E06265"/>
    <w:rsid w:val="00E42D50"/>
    <w:rsid w:val="00E63700"/>
    <w:rsid w:val="00EA5230"/>
    <w:rsid w:val="00EA6372"/>
    <w:rsid w:val="00EB336A"/>
    <w:rsid w:val="00ED69BD"/>
    <w:rsid w:val="00F0678B"/>
    <w:rsid w:val="00F22129"/>
    <w:rsid w:val="00F3033C"/>
    <w:rsid w:val="00F4077B"/>
    <w:rsid w:val="00F4334A"/>
    <w:rsid w:val="00F647FF"/>
    <w:rsid w:val="00F66010"/>
    <w:rsid w:val="00FB5322"/>
    <w:rsid w:val="00FC6E16"/>
    <w:rsid w:val="00FD3C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8284"/>
  <w15:chartTrackingRefBased/>
  <w15:docId w15:val="{67F8FDE6-542E-4FA9-8117-0687A971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16F45"/>
    <w:pPr>
      <w:widowControl w:val="0"/>
      <w:snapToGrid w:val="0"/>
      <w:spacing w:after="0" w:line="240" w:lineRule="auto"/>
    </w:pPr>
    <w:rPr>
      <w:rFonts w:ascii="Courier" w:eastAsia="Times New Roman" w:hAnsi="Courier"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C6E16"/>
    <w:pPr>
      <w:spacing w:after="0" w:line="240" w:lineRule="auto"/>
    </w:pPr>
  </w:style>
  <w:style w:type="character" w:styleId="Verwijzingopmerking">
    <w:name w:val="annotation reference"/>
    <w:basedOn w:val="Standaardalinea-lettertype"/>
    <w:semiHidden/>
    <w:unhideWhenUsed/>
    <w:rsid w:val="001E171C"/>
    <w:rPr>
      <w:sz w:val="16"/>
      <w:szCs w:val="16"/>
    </w:rPr>
  </w:style>
  <w:style w:type="paragraph" w:styleId="Tekstopmerking">
    <w:name w:val="annotation text"/>
    <w:basedOn w:val="Standaard"/>
    <w:link w:val="TekstopmerkingChar"/>
    <w:uiPriority w:val="99"/>
    <w:semiHidden/>
    <w:unhideWhenUsed/>
    <w:rsid w:val="001E171C"/>
  </w:style>
  <w:style w:type="character" w:customStyle="1" w:styleId="TekstopmerkingChar">
    <w:name w:val="Tekst opmerking Char"/>
    <w:basedOn w:val="Standaardalinea-lettertype"/>
    <w:link w:val="Tekstopmerking"/>
    <w:uiPriority w:val="99"/>
    <w:semiHidden/>
    <w:rsid w:val="001E171C"/>
    <w:rPr>
      <w:rFonts w:ascii="Courier" w:eastAsia="Times New Roman" w:hAnsi="Courier"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1E171C"/>
    <w:rPr>
      <w:b/>
      <w:bCs/>
    </w:rPr>
  </w:style>
  <w:style w:type="character" w:customStyle="1" w:styleId="OnderwerpvanopmerkingChar">
    <w:name w:val="Onderwerp van opmerking Char"/>
    <w:basedOn w:val="TekstopmerkingChar"/>
    <w:link w:val="Onderwerpvanopmerking"/>
    <w:uiPriority w:val="99"/>
    <w:semiHidden/>
    <w:rsid w:val="001E171C"/>
    <w:rPr>
      <w:rFonts w:ascii="Courier" w:eastAsia="Times New Roman" w:hAnsi="Courier" w:cs="Times New Roman"/>
      <w:b/>
      <w:bCs/>
      <w:sz w:val="20"/>
      <w:szCs w:val="20"/>
      <w:lang w:eastAsia="nl-NL"/>
    </w:rPr>
  </w:style>
  <w:style w:type="paragraph" w:styleId="Ballontekst">
    <w:name w:val="Balloon Text"/>
    <w:basedOn w:val="Standaard"/>
    <w:link w:val="BallontekstChar"/>
    <w:uiPriority w:val="99"/>
    <w:semiHidden/>
    <w:unhideWhenUsed/>
    <w:rsid w:val="001E171C"/>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E171C"/>
    <w:rPr>
      <w:rFonts w:ascii="Segoe UI" w:eastAsia="Times New Roman" w:hAnsi="Segoe UI" w:cs="Segoe UI"/>
      <w:sz w:val="18"/>
      <w:szCs w:val="18"/>
      <w:lang w:eastAsia="nl-NL"/>
    </w:rPr>
  </w:style>
  <w:style w:type="paragraph" w:customStyle="1" w:styleId="kopje">
    <w:name w:val="kopje"/>
    <w:basedOn w:val="Standaard"/>
    <w:next w:val="Standaard"/>
    <w:rsid w:val="001B53BC"/>
    <w:pPr>
      <w:widowControl/>
      <w:spacing w:before="120" w:line="280" w:lineRule="auto"/>
    </w:pPr>
    <w:rPr>
      <w:rFonts w:ascii="Arial" w:hAnsi="Arial"/>
      <w:b/>
      <w:kern w:val="28"/>
      <w:sz w:val="18"/>
      <w:lang w:eastAsia="en-US"/>
    </w:rPr>
  </w:style>
  <w:style w:type="paragraph" w:customStyle="1" w:styleId="tussenkopje">
    <w:name w:val="tussenkopje"/>
    <w:basedOn w:val="Standaard"/>
    <w:rsid w:val="001B53BC"/>
    <w:pPr>
      <w:widowControl/>
      <w:spacing w:before="90" w:line="240" w:lineRule="atLeast"/>
    </w:pPr>
    <w:rPr>
      <w:rFonts w:ascii="Arial" w:hAnsi="Arial"/>
      <w:kern w:val="28"/>
      <w:sz w:val="14"/>
      <w:lang w:val="nl" w:eastAsia="en-US"/>
    </w:rPr>
  </w:style>
  <w:style w:type="paragraph" w:customStyle="1" w:styleId="Default">
    <w:name w:val="Default"/>
    <w:rsid w:val="005D0E4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161434">
      <w:bodyDiv w:val="1"/>
      <w:marLeft w:val="0"/>
      <w:marRight w:val="0"/>
      <w:marTop w:val="0"/>
      <w:marBottom w:val="0"/>
      <w:divBdr>
        <w:top w:val="none" w:sz="0" w:space="0" w:color="auto"/>
        <w:left w:val="none" w:sz="0" w:space="0" w:color="auto"/>
        <w:bottom w:val="none" w:sz="0" w:space="0" w:color="auto"/>
        <w:right w:val="none" w:sz="0" w:space="0" w:color="auto"/>
      </w:divBdr>
    </w:div>
    <w:div w:id="1010565384">
      <w:bodyDiv w:val="1"/>
      <w:marLeft w:val="0"/>
      <w:marRight w:val="0"/>
      <w:marTop w:val="0"/>
      <w:marBottom w:val="0"/>
      <w:divBdr>
        <w:top w:val="none" w:sz="0" w:space="0" w:color="auto"/>
        <w:left w:val="none" w:sz="0" w:space="0" w:color="auto"/>
        <w:bottom w:val="none" w:sz="0" w:space="0" w:color="auto"/>
        <w:right w:val="none" w:sz="0" w:space="0" w:color="auto"/>
      </w:divBdr>
    </w:div>
    <w:div w:id="1484392413">
      <w:bodyDiv w:val="1"/>
      <w:marLeft w:val="0"/>
      <w:marRight w:val="0"/>
      <w:marTop w:val="0"/>
      <w:marBottom w:val="0"/>
      <w:divBdr>
        <w:top w:val="none" w:sz="0" w:space="0" w:color="auto"/>
        <w:left w:val="none" w:sz="0" w:space="0" w:color="auto"/>
        <w:bottom w:val="none" w:sz="0" w:space="0" w:color="auto"/>
        <w:right w:val="none" w:sz="0" w:space="0" w:color="auto"/>
      </w:divBdr>
    </w:div>
    <w:div w:id="1890337672">
      <w:bodyDiv w:val="1"/>
      <w:marLeft w:val="0"/>
      <w:marRight w:val="0"/>
      <w:marTop w:val="0"/>
      <w:marBottom w:val="0"/>
      <w:divBdr>
        <w:top w:val="none" w:sz="0" w:space="0" w:color="auto"/>
        <w:left w:val="none" w:sz="0" w:space="0" w:color="auto"/>
        <w:bottom w:val="none" w:sz="0" w:space="0" w:color="auto"/>
        <w:right w:val="none" w:sz="0" w:space="0" w:color="auto"/>
      </w:divBdr>
    </w:div>
    <w:div w:id="20887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3ECE-F7B9-479F-8E29-39C4D9AFF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1842</Words>
  <Characters>10137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Willems, Igor</cp:lastModifiedBy>
  <cp:revision>2</cp:revision>
  <cp:lastPrinted>2018-05-23T08:48:00Z</cp:lastPrinted>
  <dcterms:created xsi:type="dcterms:W3CDTF">2020-09-07T09:17:00Z</dcterms:created>
  <dcterms:modified xsi:type="dcterms:W3CDTF">2020-09-07T09:17:00Z</dcterms:modified>
</cp:coreProperties>
</file>